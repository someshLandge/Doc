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14E484"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customXmlDelRangeStart w:id="1" w:author="Sachin Patange" w:date="2017-04-29T21:26:00Z"/>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1"/>
                                  <w:p w14:paraId="65298E47" w14:textId="5A0D0ED8" w:rsidR="003F6ED7" w:rsidDel="003F6ED7" w:rsidRDefault="003F6ED7">
                                    <w:pPr>
                                      <w:pStyle w:val="NoSpacing"/>
                                      <w:jc w:val="right"/>
                                      <w:rPr>
                                        <w:del w:id="2" w:author="Sachin Patange" w:date="2017-04-29T21:26:00Z"/>
                                        <w:color w:val="595959" w:themeColor="text1" w:themeTint="A6"/>
                                        <w:sz w:val="28"/>
                                        <w:szCs w:val="28"/>
                                      </w:rPr>
                                    </w:pPr>
                                    <w:del w:id="3" w:author="Sachin Patange" w:date="2017-04-29T21:26:00Z">
                                      <w:r w:rsidDel="003F6ED7">
                                        <w:rPr>
                                          <w:color w:val="595959" w:themeColor="text1" w:themeTint="A6"/>
                                          <w:sz w:val="28"/>
                                          <w:szCs w:val="28"/>
                                        </w:rPr>
                                        <w:delText>Sachin Patange/Associate Solution Architect</w:delText>
                                      </w:r>
                                    </w:del>
                                  </w:p>
                                  <w:customXmlDelRangeStart w:id="4" w:author="Sachin Patange" w:date="2017-04-29T21:26:00Z"/>
                                </w:sdtContent>
                              </w:sdt>
                              <w:customXmlDelRangeEnd w:id="4"/>
                              <w:p w14:paraId="06443055" w14:textId="7BA10FAA" w:rsidR="003F6ED7" w:rsidRDefault="002F616C">
                                <w:pPr>
                                  <w:pStyle w:val="NoSpacing"/>
                                  <w:jc w:val="right"/>
                                  <w:rPr>
                                    <w:color w:val="595959" w:themeColor="text1" w:themeTint="A6"/>
                                    <w:sz w:val="18"/>
                                    <w:szCs w:val="18"/>
                                  </w:rPr>
                                </w:pPr>
                                <w:customXmlDelRangeStart w:id="5" w:author="Sachin Patange" w:date="2017-04-29T21:26:00Z"/>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5"/>
                                    <w:customXmlDelRangeStart w:id="6" w:author="Sachin Patange" w:date="2017-04-29T21:26:00Z"/>
                                  </w:sdtContent>
                                </w:sdt>
                                <w:customXmlDelRangeEnd w:id="6"/>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customXmlDelRangeStart w:id="7" w:author="Sachin Patange" w:date="2017-04-29T21:26:00Z"/>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customXmlDelRangeEnd w:id="7"/>
                            <w:p w14:paraId="65298E47" w14:textId="5A0D0ED8" w:rsidR="003F6ED7" w:rsidDel="003F6ED7" w:rsidRDefault="003F6ED7">
                              <w:pPr>
                                <w:pStyle w:val="NoSpacing"/>
                                <w:jc w:val="right"/>
                                <w:rPr>
                                  <w:del w:id="8" w:author="Sachin Patange" w:date="2017-04-29T21:26:00Z"/>
                                  <w:color w:val="595959" w:themeColor="text1" w:themeTint="A6"/>
                                  <w:sz w:val="28"/>
                                  <w:szCs w:val="28"/>
                                </w:rPr>
                              </w:pPr>
                              <w:del w:id="9" w:author="Sachin Patange" w:date="2017-04-29T21:26:00Z">
                                <w:r w:rsidDel="003F6ED7">
                                  <w:rPr>
                                    <w:color w:val="595959" w:themeColor="text1" w:themeTint="A6"/>
                                    <w:sz w:val="28"/>
                                    <w:szCs w:val="28"/>
                                  </w:rPr>
                                  <w:delText>Sachin Patange/Associate Solution Architect</w:delText>
                                </w:r>
                              </w:del>
                            </w:p>
                            <w:customXmlDelRangeStart w:id="10" w:author="Sachin Patange" w:date="2017-04-29T21:26:00Z"/>
                          </w:sdtContent>
                        </w:sdt>
                        <w:customXmlDelRangeEnd w:id="10"/>
                        <w:p w14:paraId="06443055" w14:textId="7BA10FAA" w:rsidR="003F6ED7" w:rsidRDefault="002F616C">
                          <w:pPr>
                            <w:pStyle w:val="NoSpacing"/>
                            <w:jc w:val="right"/>
                            <w:rPr>
                              <w:color w:val="595959" w:themeColor="text1" w:themeTint="A6"/>
                              <w:sz w:val="18"/>
                              <w:szCs w:val="18"/>
                            </w:rPr>
                          </w:pPr>
                          <w:customXmlDelRangeStart w:id="11" w:author="Sachin Patange" w:date="2017-04-29T21:26:00Z"/>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customXmlDelRangeEnd w:id="11"/>
                              <w:customXmlDelRangeStart w:id="12" w:author="Sachin Patange" w:date="2017-04-29T21:26:00Z"/>
                            </w:sdtContent>
                          </w:sdt>
                          <w:customXmlDelRangeEnd w:id="12"/>
                        </w:p>
                      </w:txbxContent>
                    </v:textbox>
                    <w10:wrap type="square" anchorx="page" anchory="page"/>
                  </v:shape>
                </w:pict>
              </mc:Fallback>
            </mc:AlternateContent>
          </w:r>
          <w:r>
            <w:rPr>
              <w:noProof/>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3F6ED7" w:rsidRDefault="003F6ED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5463C72C" w:rsidR="003F6ED7" w:rsidRDefault="003F6ED7" w:rsidP="00264303">
                                    <w:pPr>
                                      <w:pStyle w:val="NoSpacing"/>
                                      <w:jc w:val="right"/>
                                      <w:rPr>
                                        <w:color w:val="595959" w:themeColor="text1" w:themeTint="A6"/>
                                        <w:sz w:val="20"/>
                                        <w:szCs w:val="20"/>
                                      </w:rPr>
                                    </w:pPr>
                                    <w:del w:id="13" w:author="Sachin Patange" w:date="2017-04-29T21:26:00Z">
                                      <w:r w:rsidDel="003F6ED7">
                                        <w:rPr>
                                          <w:color w:val="595959" w:themeColor="text1" w:themeTint="A6"/>
                                          <w:sz w:val="20"/>
                                          <w:szCs w:val="20"/>
                                        </w:rPr>
                                        <w:delText>This document summarizes functional needs of credit guarantee business for new Guarantee issuance &amp; their Renewals for skill loan.</w:delText>
                                      </w:r>
                                      <w:r w:rsidDel="003F6ED7">
                                        <w:rPr>
                                          <w:color w:val="595959" w:themeColor="text1" w:themeTint="A6"/>
                                          <w:sz w:val="20"/>
                                          <w:szCs w:val="20"/>
                                        </w:rPr>
                                        <w:br/>
                                        <w:delText>Intention is to collate &amp; track functional specifications of underlying business processes for skill loan guarantee business and provide a firm base for further interpretations of software requirements &amp; specifications.</w:delText>
                                      </w:r>
                                    </w:del>
                                    <w:ins w:id="14" w:author="Sachin Patange" w:date="2017-04-29T21:26:00Z">
                                      <w:r>
                                        <w:rPr>
                                          <w:color w:val="595959" w:themeColor="text1" w:themeTint="A6"/>
                                          <w:sz w:val="20"/>
                                          <w:szCs w:val="20"/>
                                        </w:rPr>
                                        <w:t>This document summarizes functional needs of credit guarantee business for new Guarantee issuance &amp; their continuity for skill loan.</w:t>
                                      </w:r>
                                      <w:r>
                                        <w:rPr>
                                          <w:color w:val="595959" w:themeColor="text1" w:themeTint="A6"/>
                                          <w:sz w:val="20"/>
                                          <w:szCs w:val="20"/>
                                        </w:rPr>
                                        <w:br/>
                                        <w:t>Intention is to collate &amp; track functional specifications of underlying business processes for skill loan guarantee business and provide a firm base for further interpretations of software requirements &amp; specifications.</w:t>
                                      </w:r>
                                    </w:ins>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3F6ED7" w:rsidRDefault="003F6ED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5463C72C" w:rsidR="003F6ED7" w:rsidRDefault="003F6ED7" w:rsidP="00264303">
                              <w:pPr>
                                <w:pStyle w:val="NoSpacing"/>
                                <w:jc w:val="right"/>
                                <w:rPr>
                                  <w:color w:val="595959" w:themeColor="text1" w:themeTint="A6"/>
                                  <w:sz w:val="20"/>
                                  <w:szCs w:val="20"/>
                                </w:rPr>
                              </w:pPr>
                              <w:del w:id="15" w:author="Sachin Patange" w:date="2017-04-29T21:26:00Z">
                                <w:r w:rsidDel="003F6ED7">
                                  <w:rPr>
                                    <w:color w:val="595959" w:themeColor="text1" w:themeTint="A6"/>
                                    <w:sz w:val="20"/>
                                    <w:szCs w:val="20"/>
                                  </w:rPr>
                                  <w:delText>This document summarizes functional needs of credit guarantee business for new Guarantee issuance &amp; their Renewals for skill loan.</w:delText>
                                </w:r>
                                <w:r w:rsidDel="003F6ED7">
                                  <w:rPr>
                                    <w:color w:val="595959" w:themeColor="text1" w:themeTint="A6"/>
                                    <w:sz w:val="20"/>
                                    <w:szCs w:val="20"/>
                                  </w:rPr>
                                  <w:br/>
                                  <w:delText>Intention is to collate &amp; track functional specifications of underlying business processes for skill loan guarantee business and provide a firm base for further interpretations of software requirements &amp; specifications.</w:delText>
                                </w:r>
                              </w:del>
                              <w:ins w:id="16" w:author="Sachin Patange" w:date="2017-04-29T21:26:00Z">
                                <w:r>
                                  <w:rPr>
                                    <w:color w:val="595959" w:themeColor="text1" w:themeTint="A6"/>
                                    <w:sz w:val="20"/>
                                    <w:szCs w:val="20"/>
                                  </w:rPr>
                                  <w:t>This document summarizes functional needs of credit guarantee business for new Guarantee issuance &amp; their continuity for skill loan.</w:t>
                                </w:r>
                                <w:r>
                                  <w:rPr>
                                    <w:color w:val="595959" w:themeColor="text1" w:themeTint="A6"/>
                                    <w:sz w:val="20"/>
                                    <w:szCs w:val="20"/>
                                  </w:rPr>
                                  <w:br/>
                                  <w:t>Intention is to collate &amp; track functional specifications of underlying business processes for skill loan guarantee business and provide a firm base for further interpretations of software requirements &amp; specifications.</w:t>
                                </w:r>
                              </w:ins>
                            </w:p>
                          </w:sdtContent>
                        </w:sdt>
                      </w:txbxContent>
                    </v:textbox>
                    <w10:wrap type="square" anchorx="page" anchory="page"/>
                  </v:shape>
                </w:pict>
              </mc:Fallback>
            </mc:AlternateContent>
          </w:r>
          <w:r>
            <w:rPr>
              <w:noProof/>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3F6ED7" w:rsidRDefault="002F61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6ED7">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29F54109" w:rsidR="003F6ED7" w:rsidRDefault="003F6ED7">
                                    <w:pPr>
                                      <w:jc w:val="right"/>
                                      <w:rPr>
                                        <w:smallCaps/>
                                        <w:color w:val="404040" w:themeColor="text1" w:themeTint="BF"/>
                                        <w:sz w:val="36"/>
                                        <w:szCs w:val="36"/>
                                      </w:rPr>
                                    </w:pPr>
                                    <w:del w:id="17" w:author="Sachin Patange" w:date="2017-04-29T21:26:00Z">
                                      <w:r w:rsidDel="003F6ED7">
                                        <w:rPr>
                                          <w:color w:val="404040" w:themeColor="text1" w:themeTint="BF"/>
                                          <w:sz w:val="36"/>
                                          <w:szCs w:val="36"/>
                                        </w:rPr>
                                        <w:delText>Skill</w:delText>
                                      </w:r>
                                      <w:r w:rsidRPr="00443D3D" w:rsidDel="003F6ED7">
                                        <w:rPr>
                                          <w:color w:val="404040" w:themeColor="text1" w:themeTint="BF"/>
                                          <w:sz w:val="36"/>
                                          <w:szCs w:val="36"/>
                                        </w:rPr>
                                        <w:delText xml:space="preserve"> Loan - New Credit Guarantees &amp; </w:delText>
                                      </w:r>
                                      <w:r w:rsidDel="003F6ED7">
                                        <w:rPr>
                                          <w:color w:val="404040" w:themeColor="text1" w:themeTint="BF"/>
                                          <w:sz w:val="36"/>
                                          <w:szCs w:val="36"/>
                                        </w:rPr>
                                        <w:delText>Guarantee Continuity</w:delText>
                                      </w:r>
                                    </w:del>
                                    <w:ins w:id="18" w:author="Sachin Patange" w:date="2017-04-29T21:26:00Z">
                                      <w:r>
                                        <w:rPr>
                                          <w:color w:val="404040" w:themeColor="text1" w:themeTint="BF"/>
                                          <w:sz w:val="36"/>
                                          <w:szCs w:val="36"/>
                                        </w:rPr>
                                        <w:t>Skill</w:t>
                                      </w:r>
                                      <w:r w:rsidRPr="00443D3D">
                                        <w:rPr>
                                          <w:color w:val="404040" w:themeColor="text1" w:themeTint="BF"/>
                                          <w:sz w:val="36"/>
                                          <w:szCs w:val="36"/>
                                        </w:rPr>
                                        <w:t xml:space="preserve"> 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ins>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3F6ED7" w:rsidRDefault="002F61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6ED7">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29F54109" w:rsidR="003F6ED7" w:rsidRDefault="003F6ED7">
                              <w:pPr>
                                <w:jc w:val="right"/>
                                <w:rPr>
                                  <w:smallCaps/>
                                  <w:color w:val="404040" w:themeColor="text1" w:themeTint="BF"/>
                                  <w:sz w:val="36"/>
                                  <w:szCs w:val="36"/>
                                </w:rPr>
                              </w:pPr>
                              <w:del w:id="19" w:author="Sachin Patange" w:date="2017-04-29T21:26:00Z">
                                <w:r w:rsidDel="003F6ED7">
                                  <w:rPr>
                                    <w:color w:val="404040" w:themeColor="text1" w:themeTint="BF"/>
                                    <w:sz w:val="36"/>
                                    <w:szCs w:val="36"/>
                                  </w:rPr>
                                  <w:delText>Skill</w:delText>
                                </w:r>
                                <w:r w:rsidRPr="00443D3D" w:rsidDel="003F6ED7">
                                  <w:rPr>
                                    <w:color w:val="404040" w:themeColor="text1" w:themeTint="BF"/>
                                    <w:sz w:val="36"/>
                                    <w:szCs w:val="36"/>
                                  </w:rPr>
                                  <w:delText xml:space="preserve"> Loan - New Credit Guarantees &amp; </w:delText>
                                </w:r>
                                <w:r w:rsidDel="003F6ED7">
                                  <w:rPr>
                                    <w:color w:val="404040" w:themeColor="text1" w:themeTint="BF"/>
                                    <w:sz w:val="36"/>
                                    <w:szCs w:val="36"/>
                                  </w:rPr>
                                  <w:delText>Guarantee Continuity</w:delText>
                                </w:r>
                              </w:del>
                              <w:ins w:id="20" w:author="Sachin Patange" w:date="2017-04-29T21:26:00Z">
                                <w:r>
                                  <w:rPr>
                                    <w:color w:val="404040" w:themeColor="text1" w:themeTint="BF"/>
                                    <w:sz w:val="36"/>
                                    <w:szCs w:val="36"/>
                                  </w:rPr>
                                  <w:t>Skill</w:t>
                                </w:r>
                                <w:r w:rsidRPr="00443D3D">
                                  <w:rPr>
                                    <w:color w:val="404040" w:themeColor="text1" w:themeTint="BF"/>
                                    <w:sz w:val="36"/>
                                    <w:szCs w:val="36"/>
                                  </w:rPr>
                                  <w:t xml:space="preserve"> 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ins>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0E249DED" w14:textId="77777777" w:rsidR="00324B48" w:rsidRPr="00A72EC8" w:rsidRDefault="00324B48" w:rsidP="00324B48">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574"/>
        <w:gridCol w:w="1877"/>
        <w:gridCol w:w="3042"/>
        <w:gridCol w:w="2857"/>
      </w:tblGrid>
      <w:tr w:rsidR="00324B48" w:rsidRPr="0085005D" w14:paraId="5C709E9C" w14:textId="77777777" w:rsidTr="00B57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DCB5614" w14:textId="77777777" w:rsidR="00324B48" w:rsidRPr="0085005D" w:rsidRDefault="00324B48" w:rsidP="00B57E14">
            <w:pPr>
              <w:rPr>
                <w:rFonts w:eastAsia="Times New Roman"/>
                <w:b w:val="0"/>
                <w:bCs w:val="0"/>
              </w:rPr>
            </w:pPr>
            <w:r w:rsidRPr="0085005D">
              <w:rPr>
                <w:rFonts w:eastAsia="Times New Roman"/>
                <w:b w:val="0"/>
                <w:bCs w:val="0"/>
              </w:rPr>
              <w:t>Version No.</w:t>
            </w:r>
          </w:p>
        </w:tc>
        <w:tc>
          <w:tcPr>
            <w:tcW w:w="1877" w:type="dxa"/>
          </w:tcPr>
          <w:p w14:paraId="6CB213F5" w14:textId="77777777" w:rsidR="00324B48" w:rsidRPr="0085005D" w:rsidRDefault="00324B48" w:rsidP="00B57E14">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3042" w:type="dxa"/>
          </w:tcPr>
          <w:p w14:paraId="06B47DEA" w14:textId="77777777" w:rsidR="00324B48" w:rsidRPr="0085005D" w:rsidRDefault="00324B48" w:rsidP="00B57E14">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554F40AA" w14:textId="77777777" w:rsidR="00324B48" w:rsidRPr="0085005D" w:rsidRDefault="00324B48" w:rsidP="00B57E14">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324B48" w14:paraId="5BB240C4"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6781B33E" w14:textId="77777777" w:rsidR="00324B48" w:rsidRDefault="00324B48" w:rsidP="00B57E14">
            <w:pPr>
              <w:rPr>
                <w:rFonts w:eastAsia="Times New Roman"/>
                <w:b w:val="0"/>
                <w:bCs w:val="0"/>
              </w:rPr>
            </w:pPr>
            <w:r>
              <w:rPr>
                <w:rFonts w:eastAsia="Times New Roman"/>
              </w:rPr>
              <w:t>1.0</w:t>
            </w:r>
          </w:p>
        </w:tc>
        <w:tc>
          <w:tcPr>
            <w:tcW w:w="1877" w:type="dxa"/>
          </w:tcPr>
          <w:p w14:paraId="75C632ED" w14:textId="77777777" w:rsidR="00324B48" w:rsidRDefault="00324B48" w:rsidP="00B57E1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3042" w:type="dxa"/>
          </w:tcPr>
          <w:p w14:paraId="4F9CB365" w14:textId="5B3D2507" w:rsidR="00324B48" w:rsidRDefault="00D82016" w:rsidP="00132913">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28-Jan-2016</w:t>
            </w:r>
          </w:p>
        </w:tc>
        <w:tc>
          <w:tcPr>
            <w:tcW w:w="2857" w:type="dxa"/>
          </w:tcPr>
          <w:p w14:paraId="499B08ED" w14:textId="77777777" w:rsidR="00324B48" w:rsidRDefault="00324B48" w:rsidP="00B57E1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 Patange</w:t>
            </w:r>
          </w:p>
        </w:tc>
      </w:tr>
      <w:tr w:rsidR="00D20072" w14:paraId="2252EBA6" w14:textId="77777777" w:rsidTr="00B57E14">
        <w:tc>
          <w:tcPr>
            <w:cnfStyle w:val="001000000000" w:firstRow="0" w:lastRow="0" w:firstColumn="1" w:lastColumn="0" w:oddVBand="0" w:evenVBand="0" w:oddHBand="0" w:evenHBand="0" w:firstRowFirstColumn="0" w:firstRowLastColumn="0" w:lastRowFirstColumn="0" w:lastRowLastColumn="0"/>
            <w:tcW w:w="1574" w:type="dxa"/>
          </w:tcPr>
          <w:p w14:paraId="606B82C8" w14:textId="33E967B7" w:rsidR="00D20072" w:rsidRPr="00D20072" w:rsidRDefault="00D20072" w:rsidP="00D20072">
            <w:pPr>
              <w:rPr>
                <w:rFonts w:eastAsia="Times New Roman"/>
                <w:bCs w:val="0"/>
              </w:rPr>
            </w:pPr>
            <w:r w:rsidRPr="00D20072">
              <w:rPr>
                <w:rFonts w:eastAsia="Times New Roman"/>
                <w:bCs w:val="0"/>
              </w:rPr>
              <w:t>2.0</w:t>
            </w:r>
          </w:p>
        </w:tc>
        <w:tc>
          <w:tcPr>
            <w:tcW w:w="1877" w:type="dxa"/>
          </w:tcPr>
          <w:p w14:paraId="17851BDC" w14:textId="260D0A07" w:rsidR="00D20072" w:rsidRDefault="00D20072" w:rsidP="00D2007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Added additional validations</w:t>
            </w:r>
          </w:p>
        </w:tc>
        <w:tc>
          <w:tcPr>
            <w:tcW w:w="3042" w:type="dxa"/>
          </w:tcPr>
          <w:p w14:paraId="688A7B4B" w14:textId="5D46731A" w:rsidR="00D20072" w:rsidRDefault="00D20072" w:rsidP="00D2007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23-Dec-2016</w:t>
            </w:r>
          </w:p>
        </w:tc>
        <w:tc>
          <w:tcPr>
            <w:tcW w:w="2857" w:type="dxa"/>
          </w:tcPr>
          <w:p w14:paraId="23A8EB2D" w14:textId="72BA8E00" w:rsidR="00D20072" w:rsidRDefault="00D20072" w:rsidP="00D2007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  Patange</w:t>
            </w:r>
          </w:p>
        </w:tc>
      </w:tr>
      <w:tr w:rsidR="003F6ED7" w14:paraId="4B54331E" w14:textId="77777777" w:rsidTr="00B57E14">
        <w:trPr>
          <w:cnfStyle w:val="000000100000" w:firstRow="0" w:lastRow="0" w:firstColumn="0" w:lastColumn="0" w:oddVBand="0" w:evenVBand="0" w:oddHBand="1" w:evenHBand="0" w:firstRowFirstColumn="0" w:firstRowLastColumn="0" w:lastRowFirstColumn="0" w:lastRowLastColumn="0"/>
          <w:ins w:id="21" w:author="Sachin Patange" w:date="2017-04-29T21:27:00Z"/>
        </w:trPr>
        <w:tc>
          <w:tcPr>
            <w:cnfStyle w:val="001000000000" w:firstRow="0" w:lastRow="0" w:firstColumn="1" w:lastColumn="0" w:oddVBand="0" w:evenVBand="0" w:oddHBand="0" w:evenHBand="0" w:firstRowFirstColumn="0" w:firstRowLastColumn="0" w:lastRowFirstColumn="0" w:lastRowLastColumn="0"/>
            <w:tcW w:w="1574" w:type="dxa"/>
          </w:tcPr>
          <w:p w14:paraId="3B74AF99" w14:textId="3DC180B4" w:rsidR="003F6ED7" w:rsidRPr="003F6ED7" w:rsidRDefault="003F6ED7" w:rsidP="003F6ED7">
            <w:pPr>
              <w:rPr>
                <w:ins w:id="22" w:author="Sachin Patange" w:date="2017-04-29T21:27:00Z"/>
                <w:rFonts w:eastAsia="Times New Roman"/>
                <w:b w:val="0"/>
                <w:rPrChange w:id="23" w:author="Sachin Patange" w:date="2017-04-29T21:27:00Z">
                  <w:rPr>
                    <w:ins w:id="24" w:author="Sachin Patange" w:date="2017-04-29T21:27:00Z"/>
                    <w:rFonts w:eastAsia="Times New Roman"/>
                  </w:rPr>
                </w:rPrChange>
              </w:rPr>
            </w:pPr>
            <w:ins w:id="25" w:author="Sachin Patange" w:date="2017-04-29T21:27:00Z">
              <w:r w:rsidRPr="003F6ED7">
                <w:rPr>
                  <w:rFonts w:eastAsia="Times New Roman"/>
                </w:rPr>
                <w:t>3.0</w:t>
              </w:r>
            </w:ins>
          </w:p>
        </w:tc>
        <w:tc>
          <w:tcPr>
            <w:tcW w:w="1877" w:type="dxa"/>
          </w:tcPr>
          <w:p w14:paraId="06814FDC" w14:textId="437354CE" w:rsidR="003F6ED7" w:rsidRDefault="003F6ED7" w:rsidP="003F6ED7">
            <w:pPr>
              <w:cnfStyle w:val="000000100000" w:firstRow="0" w:lastRow="0" w:firstColumn="0" w:lastColumn="0" w:oddVBand="0" w:evenVBand="0" w:oddHBand="1" w:evenHBand="0" w:firstRowFirstColumn="0" w:firstRowLastColumn="0" w:lastRowFirstColumn="0" w:lastRowLastColumn="0"/>
              <w:rPr>
                <w:ins w:id="26" w:author="Sachin Patange" w:date="2017-04-29T21:27:00Z"/>
                <w:rFonts w:eastAsia="Times New Roman"/>
              </w:rPr>
            </w:pPr>
            <w:ins w:id="27" w:author="Sachin Patange" w:date="2017-04-29T21:27:00Z">
              <w:r>
                <w:rPr>
                  <w:rFonts w:eastAsia="Times New Roman"/>
                </w:rPr>
                <w:t>Revisions as per CG Operations</w:t>
              </w:r>
            </w:ins>
          </w:p>
        </w:tc>
        <w:tc>
          <w:tcPr>
            <w:tcW w:w="3042" w:type="dxa"/>
          </w:tcPr>
          <w:p w14:paraId="29E16525" w14:textId="3A892D64" w:rsidR="003F6ED7" w:rsidRDefault="003F6ED7" w:rsidP="003F6ED7">
            <w:pPr>
              <w:cnfStyle w:val="000000100000" w:firstRow="0" w:lastRow="0" w:firstColumn="0" w:lastColumn="0" w:oddVBand="0" w:evenVBand="0" w:oddHBand="1" w:evenHBand="0" w:firstRowFirstColumn="0" w:firstRowLastColumn="0" w:lastRowFirstColumn="0" w:lastRowLastColumn="0"/>
              <w:rPr>
                <w:ins w:id="28" w:author="Sachin Patange" w:date="2017-04-29T21:27:00Z"/>
                <w:rFonts w:eastAsia="Times New Roman"/>
              </w:rPr>
            </w:pPr>
            <w:ins w:id="29" w:author="Sachin Patange" w:date="2017-04-29T21:27:00Z">
              <w:r>
                <w:rPr>
                  <w:rFonts w:eastAsia="Times New Roman"/>
                </w:rPr>
                <w:t>29-Apr-2017</w:t>
              </w:r>
            </w:ins>
          </w:p>
        </w:tc>
        <w:tc>
          <w:tcPr>
            <w:tcW w:w="2857" w:type="dxa"/>
          </w:tcPr>
          <w:p w14:paraId="46F1F516" w14:textId="3B9F24E7" w:rsidR="003F6ED7" w:rsidRDefault="003F6ED7" w:rsidP="003F6ED7">
            <w:pPr>
              <w:cnfStyle w:val="000000100000" w:firstRow="0" w:lastRow="0" w:firstColumn="0" w:lastColumn="0" w:oddVBand="0" w:evenVBand="0" w:oddHBand="1" w:evenHBand="0" w:firstRowFirstColumn="0" w:firstRowLastColumn="0" w:lastRowFirstColumn="0" w:lastRowLastColumn="0"/>
              <w:rPr>
                <w:ins w:id="30" w:author="Sachin Patange" w:date="2017-04-29T21:27:00Z"/>
                <w:rFonts w:eastAsia="Times New Roman"/>
              </w:rPr>
            </w:pPr>
            <w:ins w:id="31" w:author="Sachin Patange" w:date="2017-04-29T21:27:00Z">
              <w:r>
                <w:rPr>
                  <w:rFonts w:eastAsia="Times New Roman"/>
                </w:rPr>
                <w:t>Sachin Patange</w:t>
              </w:r>
            </w:ins>
          </w:p>
        </w:tc>
      </w:tr>
    </w:tbl>
    <w:p w14:paraId="62271206" w14:textId="77777777" w:rsidR="00324B48" w:rsidRDefault="00324B48" w:rsidP="00324B48">
      <w:pPr>
        <w:rPr>
          <w:rFonts w:eastAsia="Times New Roman"/>
        </w:rPr>
      </w:pPr>
    </w:p>
    <w:p w14:paraId="0FEB5E67" w14:textId="77777777" w:rsidR="00324B48" w:rsidRDefault="00324B48" w:rsidP="00324B48">
      <w:pPr>
        <w:rPr>
          <w:rFonts w:eastAsia="Times New Roman"/>
        </w:rPr>
      </w:pPr>
    </w:p>
    <w:p w14:paraId="53915050" w14:textId="77777777" w:rsidR="00324B48" w:rsidRDefault="00324B48" w:rsidP="00324B48">
      <w:pPr>
        <w:rPr>
          <w:rFonts w:eastAsia="Times New Roman"/>
        </w:rPr>
      </w:pPr>
    </w:p>
    <w:p w14:paraId="08C2DE10" w14:textId="77777777" w:rsidR="00324B48" w:rsidRDefault="00324B48" w:rsidP="00324B48">
      <w:pPr>
        <w:rPr>
          <w:rFonts w:eastAsia="Times New Roman"/>
        </w:rPr>
      </w:pPr>
    </w:p>
    <w:p w14:paraId="36CDCCDA" w14:textId="77777777" w:rsidR="00324B48" w:rsidRDefault="00324B48" w:rsidP="00324B48">
      <w:pPr>
        <w:rPr>
          <w:rFonts w:eastAsia="Times New Roman"/>
        </w:rPr>
      </w:pPr>
    </w:p>
    <w:p w14:paraId="10389426" w14:textId="77777777" w:rsidR="00324B48" w:rsidRDefault="00324B48" w:rsidP="00324B48">
      <w:pPr>
        <w:rPr>
          <w:rFonts w:eastAsia="Times New Roman"/>
        </w:rPr>
      </w:pPr>
    </w:p>
    <w:p w14:paraId="65983E2F" w14:textId="77777777" w:rsidR="00324B48" w:rsidRDefault="00324B48" w:rsidP="00324B48">
      <w:pPr>
        <w:rPr>
          <w:rFonts w:eastAsia="Times New Roman"/>
        </w:rPr>
      </w:pPr>
    </w:p>
    <w:p w14:paraId="1C967CC0" w14:textId="77777777" w:rsidR="00324B48" w:rsidRDefault="00324B48" w:rsidP="00324B48">
      <w:pPr>
        <w:rPr>
          <w:rFonts w:eastAsia="Times New Roman"/>
        </w:rPr>
      </w:pPr>
    </w:p>
    <w:p w14:paraId="543C85E6" w14:textId="77777777" w:rsidR="00324B48" w:rsidRPr="00A72EC8" w:rsidRDefault="00324B48" w:rsidP="00324B48">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324B48" w:rsidRPr="0085005D" w14:paraId="2AF19215" w14:textId="77777777" w:rsidTr="00B57E14">
        <w:trPr>
          <w:trHeight w:val="185"/>
        </w:trPr>
        <w:tc>
          <w:tcPr>
            <w:tcW w:w="1389" w:type="dxa"/>
          </w:tcPr>
          <w:p w14:paraId="30E9B294" w14:textId="77777777" w:rsidR="00324B48" w:rsidRPr="0085005D" w:rsidRDefault="00324B48" w:rsidP="00B57E14">
            <w:pPr>
              <w:rPr>
                <w:rFonts w:eastAsia="Times New Roman"/>
                <w:b/>
                <w:bCs/>
              </w:rPr>
            </w:pPr>
            <w:r>
              <w:rPr>
                <w:rFonts w:eastAsia="Times New Roman"/>
                <w:b/>
                <w:bCs/>
              </w:rPr>
              <w:t>Signature</w:t>
            </w:r>
          </w:p>
        </w:tc>
        <w:tc>
          <w:tcPr>
            <w:tcW w:w="292" w:type="dxa"/>
          </w:tcPr>
          <w:p w14:paraId="1074B26F" w14:textId="77777777" w:rsidR="00324B48" w:rsidRPr="00B65D9D" w:rsidRDefault="00324B48" w:rsidP="00B57E14">
            <w:pPr>
              <w:rPr>
                <w:rFonts w:eastAsia="Times New Roman"/>
                <w:bCs/>
              </w:rPr>
            </w:pPr>
            <w:r w:rsidRPr="00B65D9D">
              <w:rPr>
                <w:rFonts w:eastAsia="Times New Roman"/>
                <w:bCs/>
              </w:rPr>
              <w:t>:</w:t>
            </w:r>
          </w:p>
        </w:tc>
        <w:tc>
          <w:tcPr>
            <w:tcW w:w="3159" w:type="dxa"/>
          </w:tcPr>
          <w:p w14:paraId="67EDF78E" w14:textId="77777777" w:rsidR="00324B48" w:rsidRPr="0085005D" w:rsidRDefault="00324B48" w:rsidP="00B57E14">
            <w:pPr>
              <w:rPr>
                <w:rFonts w:eastAsia="Times New Roman"/>
                <w:b/>
                <w:bCs/>
              </w:rPr>
            </w:pPr>
          </w:p>
        </w:tc>
        <w:tc>
          <w:tcPr>
            <w:tcW w:w="236" w:type="dxa"/>
          </w:tcPr>
          <w:p w14:paraId="2F3EFB5F" w14:textId="77777777" w:rsidR="00324B48" w:rsidRPr="0085005D" w:rsidRDefault="00324B48" w:rsidP="00B57E14">
            <w:pPr>
              <w:rPr>
                <w:rFonts w:eastAsia="Times New Roman"/>
                <w:b/>
                <w:bCs/>
              </w:rPr>
            </w:pPr>
          </w:p>
        </w:tc>
        <w:tc>
          <w:tcPr>
            <w:tcW w:w="1459" w:type="dxa"/>
          </w:tcPr>
          <w:p w14:paraId="1E3E3DDC" w14:textId="77777777" w:rsidR="00324B48" w:rsidRPr="0085005D" w:rsidRDefault="00324B48" w:rsidP="00B57E14">
            <w:pPr>
              <w:rPr>
                <w:rFonts w:eastAsia="Times New Roman"/>
                <w:b/>
                <w:bCs/>
              </w:rPr>
            </w:pPr>
            <w:r>
              <w:rPr>
                <w:rFonts w:eastAsia="Times New Roman"/>
                <w:b/>
                <w:bCs/>
              </w:rPr>
              <w:t>Signature</w:t>
            </w:r>
          </w:p>
        </w:tc>
        <w:tc>
          <w:tcPr>
            <w:tcW w:w="292" w:type="dxa"/>
          </w:tcPr>
          <w:p w14:paraId="54D7EC4C" w14:textId="77777777" w:rsidR="00324B48" w:rsidRPr="0085005D" w:rsidRDefault="00324B48" w:rsidP="00B57E14">
            <w:pPr>
              <w:rPr>
                <w:rFonts w:eastAsia="Times New Roman"/>
                <w:b/>
                <w:bCs/>
              </w:rPr>
            </w:pPr>
            <w:r w:rsidRPr="00B65D9D">
              <w:rPr>
                <w:rFonts w:eastAsia="Times New Roman"/>
                <w:bCs/>
              </w:rPr>
              <w:t>:</w:t>
            </w:r>
          </w:p>
        </w:tc>
        <w:tc>
          <w:tcPr>
            <w:tcW w:w="3413" w:type="dxa"/>
          </w:tcPr>
          <w:p w14:paraId="7A911578" w14:textId="77777777" w:rsidR="00324B48" w:rsidRPr="0085005D" w:rsidRDefault="00324B48" w:rsidP="00B57E14">
            <w:pPr>
              <w:rPr>
                <w:rFonts w:eastAsia="Times New Roman"/>
                <w:b/>
                <w:bCs/>
              </w:rPr>
            </w:pPr>
          </w:p>
        </w:tc>
      </w:tr>
      <w:tr w:rsidR="00324B48" w:rsidRPr="0085005D" w14:paraId="6757E372" w14:textId="77777777" w:rsidTr="00B57E14">
        <w:trPr>
          <w:trHeight w:val="185"/>
        </w:trPr>
        <w:tc>
          <w:tcPr>
            <w:tcW w:w="1389" w:type="dxa"/>
          </w:tcPr>
          <w:p w14:paraId="107E0247" w14:textId="77777777" w:rsidR="00324B48" w:rsidRDefault="00324B48" w:rsidP="00B57E14">
            <w:pPr>
              <w:rPr>
                <w:rFonts w:eastAsia="Times New Roman"/>
                <w:b/>
                <w:bCs/>
              </w:rPr>
            </w:pPr>
          </w:p>
        </w:tc>
        <w:tc>
          <w:tcPr>
            <w:tcW w:w="292" w:type="dxa"/>
          </w:tcPr>
          <w:p w14:paraId="4D2A1EAE" w14:textId="77777777" w:rsidR="00324B48" w:rsidRPr="00B65D9D" w:rsidRDefault="00324B48" w:rsidP="00B57E14">
            <w:pPr>
              <w:rPr>
                <w:rFonts w:eastAsia="Times New Roman"/>
                <w:bCs/>
              </w:rPr>
            </w:pPr>
          </w:p>
        </w:tc>
        <w:tc>
          <w:tcPr>
            <w:tcW w:w="3159" w:type="dxa"/>
          </w:tcPr>
          <w:p w14:paraId="63E7DE96" w14:textId="77777777" w:rsidR="00324B48" w:rsidRPr="0085005D" w:rsidRDefault="00324B48" w:rsidP="00B57E14">
            <w:pPr>
              <w:rPr>
                <w:rFonts w:eastAsia="Times New Roman"/>
                <w:b/>
                <w:bCs/>
              </w:rPr>
            </w:pPr>
          </w:p>
        </w:tc>
        <w:tc>
          <w:tcPr>
            <w:tcW w:w="236" w:type="dxa"/>
          </w:tcPr>
          <w:p w14:paraId="5153177A" w14:textId="77777777" w:rsidR="00324B48" w:rsidRPr="0085005D" w:rsidRDefault="00324B48" w:rsidP="00B57E14">
            <w:pPr>
              <w:rPr>
                <w:rFonts w:eastAsia="Times New Roman"/>
                <w:b/>
                <w:bCs/>
              </w:rPr>
            </w:pPr>
          </w:p>
        </w:tc>
        <w:tc>
          <w:tcPr>
            <w:tcW w:w="1459" w:type="dxa"/>
          </w:tcPr>
          <w:p w14:paraId="7BB88E3D" w14:textId="77777777" w:rsidR="00324B48" w:rsidRDefault="00324B48" w:rsidP="00B57E14">
            <w:pPr>
              <w:rPr>
                <w:rFonts w:eastAsia="Times New Roman"/>
                <w:b/>
                <w:bCs/>
              </w:rPr>
            </w:pPr>
          </w:p>
        </w:tc>
        <w:tc>
          <w:tcPr>
            <w:tcW w:w="292" w:type="dxa"/>
          </w:tcPr>
          <w:p w14:paraId="7235C214" w14:textId="77777777" w:rsidR="00324B48" w:rsidRPr="00B65D9D" w:rsidRDefault="00324B48" w:rsidP="00B57E14">
            <w:pPr>
              <w:rPr>
                <w:rFonts w:eastAsia="Times New Roman"/>
                <w:bCs/>
              </w:rPr>
            </w:pPr>
          </w:p>
        </w:tc>
        <w:tc>
          <w:tcPr>
            <w:tcW w:w="3413" w:type="dxa"/>
          </w:tcPr>
          <w:p w14:paraId="1363664A" w14:textId="77777777" w:rsidR="00324B48" w:rsidRPr="0085005D" w:rsidRDefault="00324B48" w:rsidP="00B57E14">
            <w:pPr>
              <w:rPr>
                <w:rFonts w:eastAsia="Times New Roman"/>
                <w:b/>
                <w:bCs/>
              </w:rPr>
            </w:pPr>
          </w:p>
        </w:tc>
      </w:tr>
      <w:tr w:rsidR="00324B48" w:rsidRPr="0085005D" w14:paraId="7C88505C" w14:textId="77777777" w:rsidTr="00B57E14">
        <w:trPr>
          <w:trHeight w:val="185"/>
        </w:trPr>
        <w:tc>
          <w:tcPr>
            <w:tcW w:w="1389" w:type="dxa"/>
          </w:tcPr>
          <w:p w14:paraId="31BD7FF4" w14:textId="77777777" w:rsidR="00324B48" w:rsidRDefault="00324B48" w:rsidP="00B57E14">
            <w:pPr>
              <w:rPr>
                <w:rFonts w:eastAsia="Times New Roman"/>
                <w:b/>
                <w:bCs/>
              </w:rPr>
            </w:pPr>
          </w:p>
        </w:tc>
        <w:tc>
          <w:tcPr>
            <w:tcW w:w="292" w:type="dxa"/>
          </w:tcPr>
          <w:p w14:paraId="4DE290ED" w14:textId="77777777" w:rsidR="00324B48" w:rsidRPr="00B65D9D" w:rsidRDefault="00324B48" w:rsidP="00B57E14">
            <w:pPr>
              <w:rPr>
                <w:rFonts w:eastAsia="Times New Roman"/>
                <w:bCs/>
              </w:rPr>
            </w:pPr>
          </w:p>
        </w:tc>
        <w:tc>
          <w:tcPr>
            <w:tcW w:w="3159" w:type="dxa"/>
          </w:tcPr>
          <w:p w14:paraId="07DEB369" w14:textId="77777777" w:rsidR="00324B48" w:rsidRPr="0085005D" w:rsidRDefault="00324B48" w:rsidP="00B57E14">
            <w:pPr>
              <w:rPr>
                <w:rFonts w:eastAsia="Times New Roman"/>
                <w:b/>
                <w:bCs/>
              </w:rPr>
            </w:pPr>
          </w:p>
        </w:tc>
        <w:tc>
          <w:tcPr>
            <w:tcW w:w="236" w:type="dxa"/>
          </w:tcPr>
          <w:p w14:paraId="0595786C" w14:textId="77777777" w:rsidR="00324B48" w:rsidRPr="0085005D" w:rsidRDefault="00324B48" w:rsidP="00B57E14">
            <w:pPr>
              <w:rPr>
                <w:rFonts w:eastAsia="Times New Roman"/>
                <w:b/>
                <w:bCs/>
              </w:rPr>
            </w:pPr>
          </w:p>
        </w:tc>
        <w:tc>
          <w:tcPr>
            <w:tcW w:w="1459" w:type="dxa"/>
          </w:tcPr>
          <w:p w14:paraId="52398054" w14:textId="77777777" w:rsidR="00324B48" w:rsidRDefault="00324B48" w:rsidP="00B57E14">
            <w:pPr>
              <w:rPr>
                <w:rFonts w:eastAsia="Times New Roman"/>
                <w:b/>
                <w:bCs/>
              </w:rPr>
            </w:pPr>
          </w:p>
        </w:tc>
        <w:tc>
          <w:tcPr>
            <w:tcW w:w="292" w:type="dxa"/>
          </w:tcPr>
          <w:p w14:paraId="02FD0018" w14:textId="77777777" w:rsidR="00324B48" w:rsidRPr="00B65D9D" w:rsidRDefault="00324B48" w:rsidP="00B57E14">
            <w:pPr>
              <w:rPr>
                <w:rFonts w:eastAsia="Times New Roman"/>
                <w:bCs/>
              </w:rPr>
            </w:pPr>
          </w:p>
        </w:tc>
        <w:tc>
          <w:tcPr>
            <w:tcW w:w="3413" w:type="dxa"/>
          </w:tcPr>
          <w:p w14:paraId="3EF94993" w14:textId="77777777" w:rsidR="00324B48" w:rsidRPr="0085005D" w:rsidRDefault="00324B48" w:rsidP="00B57E14">
            <w:pPr>
              <w:rPr>
                <w:rFonts w:eastAsia="Times New Roman"/>
                <w:b/>
                <w:bCs/>
              </w:rPr>
            </w:pPr>
          </w:p>
        </w:tc>
      </w:tr>
      <w:tr w:rsidR="00324B48" w:rsidRPr="0085005D" w14:paraId="1BE273F2" w14:textId="77777777" w:rsidTr="00B57E14">
        <w:trPr>
          <w:trHeight w:val="185"/>
        </w:trPr>
        <w:tc>
          <w:tcPr>
            <w:tcW w:w="1389" w:type="dxa"/>
          </w:tcPr>
          <w:p w14:paraId="147FE6F7" w14:textId="77777777" w:rsidR="00324B48" w:rsidRDefault="00324B48" w:rsidP="00B57E14">
            <w:pPr>
              <w:rPr>
                <w:rFonts w:eastAsia="Times New Roman"/>
                <w:b/>
                <w:bCs/>
              </w:rPr>
            </w:pPr>
          </w:p>
        </w:tc>
        <w:tc>
          <w:tcPr>
            <w:tcW w:w="292" w:type="dxa"/>
          </w:tcPr>
          <w:p w14:paraId="09CC49DB" w14:textId="77777777" w:rsidR="00324B48" w:rsidRPr="00B65D9D" w:rsidRDefault="00324B48" w:rsidP="00B57E14">
            <w:pPr>
              <w:rPr>
                <w:rFonts w:eastAsia="Times New Roman"/>
                <w:bCs/>
              </w:rPr>
            </w:pPr>
          </w:p>
        </w:tc>
        <w:tc>
          <w:tcPr>
            <w:tcW w:w="3159" w:type="dxa"/>
          </w:tcPr>
          <w:p w14:paraId="7D3A0BE7" w14:textId="77777777" w:rsidR="00324B48" w:rsidRPr="0085005D" w:rsidRDefault="00324B48" w:rsidP="00B57E14">
            <w:pPr>
              <w:rPr>
                <w:rFonts w:eastAsia="Times New Roman"/>
                <w:b/>
                <w:bCs/>
              </w:rPr>
            </w:pPr>
          </w:p>
        </w:tc>
        <w:tc>
          <w:tcPr>
            <w:tcW w:w="236" w:type="dxa"/>
          </w:tcPr>
          <w:p w14:paraId="36E7A9B6" w14:textId="77777777" w:rsidR="00324B48" w:rsidRPr="0085005D" w:rsidRDefault="00324B48" w:rsidP="00B57E14">
            <w:pPr>
              <w:rPr>
                <w:rFonts w:eastAsia="Times New Roman"/>
                <w:b/>
                <w:bCs/>
              </w:rPr>
            </w:pPr>
          </w:p>
        </w:tc>
        <w:tc>
          <w:tcPr>
            <w:tcW w:w="1459" w:type="dxa"/>
          </w:tcPr>
          <w:p w14:paraId="70666A47" w14:textId="77777777" w:rsidR="00324B48" w:rsidRDefault="00324B48" w:rsidP="00B57E14">
            <w:pPr>
              <w:rPr>
                <w:rFonts w:eastAsia="Times New Roman"/>
                <w:b/>
                <w:bCs/>
              </w:rPr>
            </w:pPr>
          </w:p>
        </w:tc>
        <w:tc>
          <w:tcPr>
            <w:tcW w:w="292" w:type="dxa"/>
          </w:tcPr>
          <w:p w14:paraId="24082AB8" w14:textId="77777777" w:rsidR="00324B48" w:rsidRPr="00B65D9D" w:rsidRDefault="00324B48" w:rsidP="00B57E14">
            <w:pPr>
              <w:rPr>
                <w:rFonts w:eastAsia="Times New Roman"/>
                <w:bCs/>
              </w:rPr>
            </w:pPr>
          </w:p>
        </w:tc>
        <w:tc>
          <w:tcPr>
            <w:tcW w:w="3413" w:type="dxa"/>
          </w:tcPr>
          <w:p w14:paraId="685B914F" w14:textId="77777777" w:rsidR="00324B48" w:rsidRPr="0085005D" w:rsidRDefault="00324B48" w:rsidP="00B57E14">
            <w:pPr>
              <w:rPr>
                <w:rFonts w:eastAsia="Times New Roman"/>
                <w:b/>
                <w:bCs/>
              </w:rPr>
            </w:pPr>
          </w:p>
        </w:tc>
      </w:tr>
      <w:tr w:rsidR="00324B48" w:rsidRPr="0085005D" w14:paraId="25CE6DC4" w14:textId="77777777" w:rsidTr="00B57E14">
        <w:trPr>
          <w:trHeight w:val="185"/>
        </w:trPr>
        <w:tc>
          <w:tcPr>
            <w:tcW w:w="1389" w:type="dxa"/>
          </w:tcPr>
          <w:p w14:paraId="5986C223" w14:textId="77777777" w:rsidR="00324B48" w:rsidRDefault="00324B48" w:rsidP="00B57E14">
            <w:pPr>
              <w:rPr>
                <w:rFonts w:eastAsia="Times New Roman"/>
                <w:b/>
                <w:bCs/>
              </w:rPr>
            </w:pPr>
            <w:r>
              <w:rPr>
                <w:rFonts w:eastAsia="Times New Roman"/>
                <w:b/>
                <w:bCs/>
              </w:rPr>
              <w:t>Date</w:t>
            </w:r>
          </w:p>
        </w:tc>
        <w:tc>
          <w:tcPr>
            <w:tcW w:w="292" w:type="dxa"/>
          </w:tcPr>
          <w:p w14:paraId="21D28D89" w14:textId="77777777" w:rsidR="00324B48" w:rsidRPr="00B65D9D" w:rsidRDefault="00324B48" w:rsidP="00B57E14">
            <w:pPr>
              <w:rPr>
                <w:rFonts w:eastAsia="Times New Roman"/>
                <w:bCs/>
              </w:rPr>
            </w:pPr>
            <w:r w:rsidRPr="00B65D9D">
              <w:rPr>
                <w:rFonts w:eastAsia="Times New Roman"/>
                <w:bCs/>
              </w:rPr>
              <w:t>:</w:t>
            </w:r>
          </w:p>
        </w:tc>
        <w:tc>
          <w:tcPr>
            <w:tcW w:w="3159" w:type="dxa"/>
          </w:tcPr>
          <w:p w14:paraId="258C8BED" w14:textId="2DDFDCB6" w:rsidR="00324B48" w:rsidRPr="004130C9" w:rsidRDefault="00D82016" w:rsidP="00B57E14">
            <w:pPr>
              <w:rPr>
                <w:rFonts w:eastAsia="Times New Roman"/>
                <w:bCs/>
              </w:rPr>
            </w:pPr>
            <w:r>
              <w:rPr>
                <w:rFonts w:eastAsia="Times New Roman"/>
              </w:rPr>
              <w:t>28-Jan-2016</w:t>
            </w:r>
          </w:p>
        </w:tc>
        <w:tc>
          <w:tcPr>
            <w:tcW w:w="236" w:type="dxa"/>
          </w:tcPr>
          <w:p w14:paraId="1BE0BDB2" w14:textId="77777777" w:rsidR="00324B48" w:rsidRPr="0085005D" w:rsidRDefault="00324B48" w:rsidP="00B57E14">
            <w:pPr>
              <w:rPr>
                <w:rFonts w:eastAsia="Times New Roman"/>
                <w:b/>
                <w:bCs/>
              </w:rPr>
            </w:pPr>
          </w:p>
        </w:tc>
        <w:tc>
          <w:tcPr>
            <w:tcW w:w="1459" w:type="dxa"/>
          </w:tcPr>
          <w:p w14:paraId="17DA0ACA" w14:textId="77777777" w:rsidR="00324B48" w:rsidRPr="0085005D" w:rsidRDefault="00324B48" w:rsidP="00B57E14">
            <w:pPr>
              <w:rPr>
                <w:rFonts w:eastAsia="Times New Roman"/>
                <w:b/>
                <w:bCs/>
              </w:rPr>
            </w:pPr>
            <w:r>
              <w:rPr>
                <w:rFonts w:eastAsia="Times New Roman"/>
                <w:b/>
                <w:bCs/>
              </w:rPr>
              <w:t>Date</w:t>
            </w:r>
          </w:p>
        </w:tc>
        <w:tc>
          <w:tcPr>
            <w:tcW w:w="292" w:type="dxa"/>
          </w:tcPr>
          <w:p w14:paraId="22DCB8E8" w14:textId="77777777" w:rsidR="00324B48" w:rsidRPr="0085005D" w:rsidRDefault="00324B48" w:rsidP="00B57E14">
            <w:pPr>
              <w:rPr>
                <w:rFonts w:eastAsia="Times New Roman"/>
                <w:b/>
                <w:bCs/>
              </w:rPr>
            </w:pPr>
            <w:r w:rsidRPr="00B65D9D">
              <w:rPr>
                <w:rFonts w:eastAsia="Times New Roman"/>
                <w:bCs/>
              </w:rPr>
              <w:t>:</w:t>
            </w:r>
          </w:p>
        </w:tc>
        <w:tc>
          <w:tcPr>
            <w:tcW w:w="3413" w:type="dxa"/>
          </w:tcPr>
          <w:p w14:paraId="08AE67BD" w14:textId="6A16FF4E" w:rsidR="00324B48" w:rsidRPr="0085005D" w:rsidRDefault="00D82016" w:rsidP="00B57E14">
            <w:pPr>
              <w:rPr>
                <w:rFonts w:eastAsia="Times New Roman"/>
                <w:b/>
                <w:bCs/>
              </w:rPr>
            </w:pPr>
            <w:r>
              <w:rPr>
                <w:rFonts w:eastAsia="Times New Roman"/>
              </w:rPr>
              <w:t>28-Jan-2016</w:t>
            </w:r>
          </w:p>
        </w:tc>
      </w:tr>
      <w:tr w:rsidR="00324B48" w14:paraId="2E2C0E89" w14:textId="77777777" w:rsidTr="00B57E14">
        <w:trPr>
          <w:trHeight w:val="185"/>
        </w:trPr>
        <w:tc>
          <w:tcPr>
            <w:tcW w:w="1389" w:type="dxa"/>
          </w:tcPr>
          <w:p w14:paraId="7B55C334" w14:textId="77777777" w:rsidR="00324B48" w:rsidRDefault="00324B48" w:rsidP="00B57E14">
            <w:pPr>
              <w:rPr>
                <w:rFonts w:eastAsia="Times New Roman"/>
                <w:b/>
                <w:bCs/>
              </w:rPr>
            </w:pPr>
            <w:r>
              <w:rPr>
                <w:rFonts w:eastAsia="Times New Roman"/>
                <w:b/>
                <w:bCs/>
              </w:rPr>
              <w:t>Name</w:t>
            </w:r>
          </w:p>
        </w:tc>
        <w:tc>
          <w:tcPr>
            <w:tcW w:w="292" w:type="dxa"/>
          </w:tcPr>
          <w:p w14:paraId="242E9B47" w14:textId="77777777" w:rsidR="00324B48" w:rsidRPr="00B65D9D" w:rsidRDefault="00324B48" w:rsidP="00B57E14">
            <w:pPr>
              <w:rPr>
                <w:rFonts w:eastAsia="Times New Roman"/>
              </w:rPr>
            </w:pPr>
            <w:r w:rsidRPr="00B65D9D">
              <w:rPr>
                <w:rFonts w:eastAsia="Times New Roman"/>
              </w:rPr>
              <w:t>:</w:t>
            </w:r>
          </w:p>
        </w:tc>
        <w:tc>
          <w:tcPr>
            <w:tcW w:w="3159" w:type="dxa"/>
          </w:tcPr>
          <w:p w14:paraId="2B07B029" w14:textId="77777777" w:rsidR="00324B48" w:rsidRDefault="00324B48" w:rsidP="00B57E14">
            <w:pPr>
              <w:rPr>
                <w:rFonts w:eastAsia="Times New Roman"/>
              </w:rPr>
            </w:pPr>
            <w:r>
              <w:rPr>
                <w:rFonts w:eastAsia="Times New Roman"/>
              </w:rPr>
              <w:t>Pradeep Malgaonkar</w:t>
            </w:r>
          </w:p>
        </w:tc>
        <w:tc>
          <w:tcPr>
            <w:tcW w:w="236" w:type="dxa"/>
          </w:tcPr>
          <w:p w14:paraId="60FDE5AA" w14:textId="77777777" w:rsidR="00324B48" w:rsidRDefault="00324B48" w:rsidP="00B57E14">
            <w:pPr>
              <w:rPr>
                <w:rFonts w:eastAsia="Times New Roman"/>
              </w:rPr>
            </w:pPr>
          </w:p>
        </w:tc>
        <w:tc>
          <w:tcPr>
            <w:tcW w:w="1459" w:type="dxa"/>
          </w:tcPr>
          <w:p w14:paraId="0760A39F" w14:textId="77777777" w:rsidR="00324B48" w:rsidRDefault="00324B48" w:rsidP="00B57E14">
            <w:pPr>
              <w:rPr>
                <w:rFonts w:eastAsia="Times New Roman"/>
              </w:rPr>
            </w:pPr>
            <w:r>
              <w:rPr>
                <w:rFonts w:eastAsia="Times New Roman"/>
                <w:b/>
                <w:bCs/>
              </w:rPr>
              <w:t>Name</w:t>
            </w:r>
          </w:p>
        </w:tc>
        <w:tc>
          <w:tcPr>
            <w:tcW w:w="292" w:type="dxa"/>
          </w:tcPr>
          <w:p w14:paraId="2171BDB7" w14:textId="77777777" w:rsidR="00324B48" w:rsidRDefault="00324B48" w:rsidP="00B57E14">
            <w:pPr>
              <w:rPr>
                <w:rFonts w:eastAsia="Times New Roman"/>
              </w:rPr>
            </w:pPr>
            <w:r w:rsidRPr="00B65D9D">
              <w:rPr>
                <w:rFonts w:eastAsia="Times New Roman"/>
              </w:rPr>
              <w:t>:</w:t>
            </w:r>
          </w:p>
        </w:tc>
        <w:tc>
          <w:tcPr>
            <w:tcW w:w="3413" w:type="dxa"/>
          </w:tcPr>
          <w:p w14:paraId="2387DCBD" w14:textId="77777777" w:rsidR="00324B48" w:rsidRDefault="00324B48" w:rsidP="00B57E14">
            <w:pPr>
              <w:rPr>
                <w:rFonts w:eastAsia="Times New Roman"/>
              </w:rPr>
            </w:pPr>
            <w:r>
              <w:rPr>
                <w:rFonts w:eastAsia="Times New Roman"/>
              </w:rPr>
              <w:t>Nirmal Joshi</w:t>
            </w:r>
          </w:p>
        </w:tc>
      </w:tr>
      <w:tr w:rsidR="00324B48" w14:paraId="5CF150D5" w14:textId="77777777" w:rsidTr="00B57E14">
        <w:trPr>
          <w:trHeight w:val="559"/>
        </w:trPr>
        <w:tc>
          <w:tcPr>
            <w:tcW w:w="1389" w:type="dxa"/>
          </w:tcPr>
          <w:p w14:paraId="6B36695F" w14:textId="77777777" w:rsidR="00324B48" w:rsidRDefault="00324B48" w:rsidP="00B57E14">
            <w:pPr>
              <w:rPr>
                <w:rFonts w:eastAsia="Times New Roman"/>
                <w:b/>
                <w:bCs/>
              </w:rPr>
            </w:pPr>
            <w:r>
              <w:rPr>
                <w:rFonts w:eastAsia="Times New Roman"/>
                <w:b/>
                <w:bCs/>
              </w:rPr>
              <w:t>Designation</w:t>
            </w:r>
          </w:p>
        </w:tc>
        <w:tc>
          <w:tcPr>
            <w:tcW w:w="292" w:type="dxa"/>
          </w:tcPr>
          <w:p w14:paraId="217545EB" w14:textId="77777777" w:rsidR="00324B48" w:rsidRPr="00B65D9D" w:rsidRDefault="00324B48" w:rsidP="00B57E14">
            <w:pPr>
              <w:rPr>
                <w:rFonts w:eastAsia="Times New Roman"/>
              </w:rPr>
            </w:pPr>
            <w:r w:rsidRPr="00B65D9D">
              <w:rPr>
                <w:rFonts w:eastAsia="Times New Roman"/>
              </w:rPr>
              <w:t>:</w:t>
            </w:r>
          </w:p>
        </w:tc>
        <w:tc>
          <w:tcPr>
            <w:tcW w:w="3159" w:type="dxa"/>
          </w:tcPr>
          <w:p w14:paraId="2B080B22" w14:textId="77777777" w:rsidR="00324B48" w:rsidRDefault="00324B48" w:rsidP="00B57E14">
            <w:pPr>
              <w:rPr>
                <w:rFonts w:eastAsia="Times New Roman"/>
              </w:rPr>
            </w:pPr>
            <w:r>
              <w:rPr>
                <w:rFonts w:eastAsia="Times New Roman"/>
              </w:rPr>
              <w:t>CEO</w:t>
            </w:r>
          </w:p>
          <w:p w14:paraId="6E9FEB1E" w14:textId="77777777" w:rsidR="00324B48" w:rsidRDefault="00324B48" w:rsidP="00B57E14">
            <w:pPr>
              <w:rPr>
                <w:rFonts w:eastAsia="Times New Roman"/>
              </w:rPr>
            </w:pPr>
            <w:r w:rsidRPr="00B65D9D">
              <w:rPr>
                <w:rFonts w:eastAsia="Times New Roman"/>
              </w:rPr>
              <w:t>National Credit Guarantee Trustee Company Ltd</w:t>
            </w:r>
          </w:p>
        </w:tc>
        <w:tc>
          <w:tcPr>
            <w:tcW w:w="236" w:type="dxa"/>
          </w:tcPr>
          <w:p w14:paraId="080BE0F4" w14:textId="77777777" w:rsidR="00324B48" w:rsidRDefault="00324B48" w:rsidP="00B57E14">
            <w:pPr>
              <w:rPr>
                <w:rFonts w:eastAsia="Times New Roman"/>
              </w:rPr>
            </w:pPr>
          </w:p>
        </w:tc>
        <w:tc>
          <w:tcPr>
            <w:tcW w:w="1459" w:type="dxa"/>
          </w:tcPr>
          <w:p w14:paraId="4AC19847" w14:textId="77777777" w:rsidR="00324B48" w:rsidRDefault="00324B48" w:rsidP="00B57E14">
            <w:pPr>
              <w:rPr>
                <w:rFonts w:eastAsia="Times New Roman"/>
              </w:rPr>
            </w:pPr>
            <w:r>
              <w:rPr>
                <w:rFonts w:eastAsia="Times New Roman"/>
                <w:b/>
                <w:bCs/>
              </w:rPr>
              <w:t>Designation</w:t>
            </w:r>
          </w:p>
        </w:tc>
        <w:tc>
          <w:tcPr>
            <w:tcW w:w="292" w:type="dxa"/>
          </w:tcPr>
          <w:p w14:paraId="7FFBB900" w14:textId="77777777" w:rsidR="00324B48" w:rsidRDefault="00324B48" w:rsidP="00B57E14">
            <w:pPr>
              <w:rPr>
                <w:rFonts w:eastAsia="Times New Roman"/>
              </w:rPr>
            </w:pPr>
            <w:r w:rsidRPr="00B65D9D">
              <w:rPr>
                <w:rFonts w:eastAsia="Times New Roman"/>
              </w:rPr>
              <w:t>:</w:t>
            </w:r>
          </w:p>
        </w:tc>
        <w:tc>
          <w:tcPr>
            <w:tcW w:w="3413" w:type="dxa"/>
          </w:tcPr>
          <w:p w14:paraId="76F533B3" w14:textId="77777777" w:rsidR="00324B48" w:rsidRDefault="00324B48" w:rsidP="00B57E14">
            <w:pPr>
              <w:rPr>
                <w:rFonts w:eastAsia="Times New Roman"/>
              </w:rPr>
            </w:pPr>
            <w:r>
              <w:rPr>
                <w:rFonts w:eastAsia="Times New Roman"/>
              </w:rPr>
              <w:t>Project Manager</w:t>
            </w:r>
          </w:p>
          <w:p w14:paraId="37CD603A" w14:textId="77777777" w:rsidR="00324B48" w:rsidRDefault="00324B48" w:rsidP="00B57E14">
            <w:pPr>
              <w:rPr>
                <w:rFonts w:eastAsia="Times New Roman"/>
              </w:rPr>
            </w:pPr>
            <w:r>
              <w:rPr>
                <w:rFonts w:eastAsia="Times New Roman"/>
              </w:rPr>
              <w:t>Mastek Ltd.</w:t>
            </w:r>
          </w:p>
        </w:tc>
      </w:tr>
    </w:tbl>
    <w:p w14:paraId="57BCEA37" w14:textId="73125077" w:rsidR="0053511F" w:rsidRDefault="0053511F" w:rsidP="0085005D">
      <w:pPr>
        <w:rPr>
          <w:rFonts w:eastAsia="Times New Roman"/>
        </w:rPr>
      </w:pPr>
      <w:r>
        <w:rPr>
          <w:rFonts w:eastAsia="Times New Roman"/>
        </w:rPr>
        <w:br w:type="page"/>
      </w:r>
    </w:p>
    <w:p w14:paraId="3197EFCD" w14:textId="1139213D"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7E89A28A" w14:textId="57FA02D1" w:rsidR="009808F1" w:rsidRDefault="005B1988">
          <w:pPr>
            <w:pStyle w:val="TOC2"/>
            <w:tabs>
              <w:tab w:val="left" w:pos="880"/>
              <w:tab w:val="right" w:leader="dot" w:pos="9350"/>
            </w:tabs>
            <w:rPr>
              <w:ins w:id="32" w:author="Sachin Patange" w:date="2017-05-27T21:06:00Z"/>
              <w:noProof/>
            </w:rPr>
          </w:pPr>
          <w:r>
            <w:fldChar w:fldCharType="begin"/>
          </w:r>
          <w:r>
            <w:instrText xml:space="preserve"> TOC \o "1-3" \h \z \u </w:instrText>
          </w:r>
          <w:r>
            <w:fldChar w:fldCharType="separate"/>
          </w:r>
          <w:ins w:id="33" w:author="Sachin Patange" w:date="2017-05-27T21:06:00Z">
            <w:r w:rsidR="009808F1" w:rsidRPr="007C3635">
              <w:rPr>
                <w:rStyle w:val="Hyperlink"/>
                <w:noProof/>
              </w:rPr>
              <w:fldChar w:fldCharType="begin"/>
            </w:r>
            <w:r w:rsidR="009808F1" w:rsidRPr="007C3635">
              <w:rPr>
                <w:rStyle w:val="Hyperlink"/>
                <w:noProof/>
              </w:rPr>
              <w:instrText xml:space="preserve"> </w:instrText>
            </w:r>
            <w:r w:rsidR="009808F1">
              <w:rPr>
                <w:noProof/>
              </w:rPr>
              <w:instrText>HYPERLINK \l "_Toc483682501"</w:instrText>
            </w:r>
            <w:r w:rsidR="009808F1" w:rsidRPr="007C3635">
              <w:rPr>
                <w:rStyle w:val="Hyperlink"/>
                <w:noProof/>
              </w:rPr>
              <w:instrText xml:space="preserve"> </w:instrText>
            </w:r>
            <w:r w:rsidR="009808F1" w:rsidRPr="007C3635">
              <w:rPr>
                <w:rStyle w:val="Hyperlink"/>
                <w:noProof/>
              </w:rPr>
            </w:r>
            <w:r w:rsidR="009808F1" w:rsidRPr="007C3635">
              <w:rPr>
                <w:rStyle w:val="Hyperlink"/>
                <w:noProof/>
              </w:rPr>
              <w:fldChar w:fldCharType="separate"/>
            </w:r>
            <w:r w:rsidR="009808F1" w:rsidRPr="007C3635">
              <w:rPr>
                <w:rStyle w:val="Hyperlink"/>
                <w:rFonts w:ascii="Trebuchet MS" w:eastAsia="Times New Roman" w:hAnsi="Trebuchet MS" w:cs="Times New Roman"/>
                <w:b/>
                <w:bCs/>
                <w:iCs/>
                <w:noProof/>
              </w:rPr>
              <w:t>1.1</w:t>
            </w:r>
            <w:r w:rsidR="009808F1">
              <w:rPr>
                <w:noProof/>
              </w:rPr>
              <w:tab/>
            </w:r>
            <w:r w:rsidR="009808F1" w:rsidRPr="007C3635">
              <w:rPr>
                <w:rStyle w:val="Hyperlink"/>
                <w:rFonts w:ascii="Trebuchet MS" w:eastAsia="Times New Roman" w:hAnsi="Trebuchet MS" w:cs="Arial"/>
                <w:b/>
                <w:bCs/>
                <w:iCs/>
                <w:noProof/>
              </w:rPr>
              <w:t>Introduction</w:t>
            </w:r>
            <w:r w:rsidR="009808F1">
              <w:rPr>
                <w:noProof/>
                <w:webHidden/>
              </w:rPr>
              <w:tab/>
            </w:r>
            <w:r w:rsidR="009808F1">
              <w:rPr>
                <w:noProof/>
                <w:webHidden/>
              </w:rPr>
              <w:fldChar w:fldCharType="begin"/>
            </w:r>
            <w:r w:rsidR="009808F1">
              <w:rPr>
                <w:noProof/>
                <w:webHidden/>
              </w:rPr>
              <w:instrText xml:space="preserve"> PAGEREF _Toc483682501 \h </w:instrText>
            </w:r>
            <w:r w:rsidR="009808F1">
              <w:rPr>
                <w:noProof/>
                <w:webHidden/>
              </w:rPr>
            </w:r>
          </w:ins>
          <w:r w:rsidR="009808F1">
            <w:rPr>
              <w:noProof/>
              <w:webHidden/>
            </w:rPr>
            <w:fldChar w:fldCharType="separate"/>
          </w:r>
          <w:ins w:id="34" w:author="Sachin Patange" w:date="2017-05-27T21:06:00Z">
            <w:r w:rsidR="009808F1">
              <w:rPr>
                <w:noProof/>
                <w:webHidden/>
              </w:rPr>
              <w:t>5</w:t>
            </w:r>
            <w:r w:rsidR="009808F1">
              <w:rPr>
                <w:noProof/>
                <w:webHidden/>
              </w:rPr>
              <w:fldChar w:fldCharType="end"/>
            </w:r>
            <w:r w:rsidR="009808F1" w:rsidRPr="007C3635">
              <w:rPr>
                <w:rStyle w:val="Hyperlink"/>
                <w:noProof/>
              </w:rPr>
              <w:fldChar w:fldCharType="end"/>
            </w:r>
          </w:ins>
        </w:p>
        <w:p w14:paraId="012D82A5" w14:textId="246AD069" w:rsidR="009808F1" w:rsidRDefault="009808F1">
          <w:pPr>
            <w:pStyle w:val="TOC3"/>
            <w:tabs>
              <w:tab w:val="left" w:pos="1320"/>
              <w:tab w:val="right" w:leader="dot" w:pos="9350"/>
            </w:tabs>
            <w:rPr>
              <w:ins w:id="35" w:author="Sachin Patange" w:date="2017-05-27T21:06:00Z"/>
              <w:noProof/>
            </w:rPr>
          </w:pPr>
          <w:ins w:id="36"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"_Toc483682502"</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1.1.1</w:t>
            </w:r>
            <w:r>
              <w:rPr>
                <w:noProof/>
              </w:rPr>
              <w:tab/>
            </w:r>
            <w:r w:rsidRPr="007C3635">
              <w:rPr>
                <w:rStyle w:val="Hyperlink"/>
                <w:rFonts w:ascii="Trebuchet MS" w:hAnsi="Trebuchet MS"/>
                <w:b/>
                <w:bCs/>
                <w:noProof/>
              </w:rPr>
              <w:t>Fund &amp; Docket Construct</w:t>
            </w:r>
            <w:r>
              <w:rPr>
                <w:noProof/>
                <w:webHidden/>
              </w:rPr>
              <w:tab/>
            </w:r>
            <w:r>
              <w:rPr>
                <w:noProof/>
                <w:webHidden/>
              </w:rPr>
              <w:fldChar w:fldCharType="begin"/>
            </w:r>
            <w:r>
              <w:rPr>
                <w:noProof/>
                <w:webHidden/>
              </w:rPr>
              <w:instrText xml:space="preserve"> PAGEREF _Toc483682502 \h </w:instrText>
            </w:r>
            <w:r>
              <w:rPr>
                <w:noProof/>
                <w:webHidden/>
              </w:rPr>
            </w:r>
          </w:ins>
          <w:r>
            <w:rPr>
              <w:noProof/>
              <w:webHidden/>
            </w:rPr>
            <w:fldChar w:fldCharType="separate"/>
          </w:r>
          <w:ins w:id="37" w:author="Sachin Patange" w:date="2017-05-27T21:06:00Z">
            <w:r>
              <w:rPr>
                <w:noProof/>
                <w:webHidden/>
              </w:rPr>
              <w:t>5</w:t>
            </w:r>
            <w:r>
              <w:rPr>
                <w:noProof/>
                <w:webHidden/>
              </w:rPr>
              <w:fldChar w:fldCharType="end"/>
            </w:r>
            <w:r w:rsidRPr="007C3635">
              <w:rPr>
                <w:rStyle w:val="Hyperlink"/>
                <w:noProof/>
              </w:rPr>
              <w:fldChar w:fldCharType="end"/>
            </w:r>
          </w:ins>
        </w:p>
        <w:p w14:paraId="49F9A6D1" w14:textId="6E8E2719" w:rsidR="009808F1" w:rsidRDefault="009808F1">
          <w:pPr>
            <w:pStyle w:val="TOC2"/>
            <w:tabs>
              <w:tab w:val="left" w:pos="880"/>
              <w:tab w:val="right" w:leader="dot" w:pos="9350"/>
            </w:tabs>
            <w:rPr>
              <w:ins w:id="38" w:author="Sachin Patange" w:date="2017-05-27T21:06:00Z"/>
              <w:noProof/>
            </w:rPr>
          </w:pPr>
          <w:ins w:id="39"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"_Toc483682503"</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1.2</w:t>
            </w:r>
            <w:r>
              <w:rPr>
                <w:noProof/>
              </w:rPr>
              <w:tab/>
            </w:r>
            <w:r w:rsidRPr="007C3635">
              <w:rPr>
                <w:rStyle w:val="Hyperlink"/>
                <w:rFonts w:ascii="Trebuchet MS" w:eastAsia="Times New Roman" w:hAnsi="Trebuchet MS" w:cs="Arial"/>
                <w:b/>
                <w:bCs/>
                <w:iCs/>
                <w:noProof/>
              </w:rPr>
              <w:t>Input File Layout</w:t>
            </w:r>
            <w:r>
              <w:rPr>
                <w:noProof/>
                <w:webHidden/>
              </w:rPr>
              <w:tab/>
            </w:r>
            <w:r>
              <w:rPr>
                <w:noProof/>
                <w:webHidden/>
              </w:rPr>
              <w:fldChar w:fldCharType="begin"/>
            </w:r>
            <w:r>
              <w:rPr>
                <w:noProof/>
                <w:webHidden/>
              </w:rPr>
              <w:instrText xml:space="preserve"> PAGEREF _Toc483682503 \h </w:instrText>
            </w:r>
            <w:r>
              <w:rPr>
                <w:noProof/>
                <w:webHidden/>
              </w:rPr>
            </w:r>
          </w:ins>
          <w:r>
            <w:rPr>
              <w:noProof/>
              <w:webHidden/>
            </w:rPr>
            <w:fldChar w:fldCharType="separate"/>
          </w:r>
          <w:ins w:id="40" w:author="Sachin Patange" w:date="2017-05-27T21:06:00Z">
            <w:r>
              <w:rPr>
                <w:noProof/>
                <w:webHidden/>
              </w:rPr>
              <w:t>6</w:t>
            </w:r>
            <w:r>
              <w:rPr>
                <w:noProof/>
                <w:webHidden/>
              </w:rPr>
              <w:fldChar w:fldCharType="end"/>
            </w:r>
            <w:r w:rsidRPr="007C3635">
              <w:rPr>
                <w:rStyle w:val="Hyperlink"/>
                <w:noProof/>
              </w:rPr>
              <w:fldChar w:fldCharType="end"/>
            </w:r>
          </w:ins>
        </w:p>
        <w:p w14:paraId="09818695" w14:textId="60174AFB" w:rsidR="009808F1" w:rsidRDefault="009808F1">
          <w:pPr>
            <w:pStyle w:val="TOC3"/>
            <w:tabs>
              <w:tab w:val="left" w:pos="1320"/>
              <w:tab w:val="right" w:leader="dot" w:pos="9350"/>
            </w:tabs>
            <w:rPr>
              <w:ins w:id="41" w:author="Sachin Patange" w:date="2017-05-27T21:06:00Z"/>
              <w:noProof/>
            </w:rPr>
          </w:pPr>
          <w:ins w:id="42"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"_Toc483682504"</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1.2.1</w:t>
            </w:r>
            <w:r>
              <w:rPr>
                <w:noProof/>
              </w:rPr>
              <w:tab/>
            </w:r>
            <w:r w:rsidRPr="007C3635">
              <w:rPr>
                <w:rStyle w:val="Hyperlink"/>
                <w:rFonts w:ascii="Trebuchet MS" w:hAnsi="Trebuchet MS"/>
                <w:b/>
                <w:bCs/>
                <w:noProof/>
              </w:rPr>
              <w:t>Layout: Input File – New CG Issuance</w:t>
            </w:r>
            <w:r>
              <w:rPr>
                <w:noProof/>
                <w:webHidden/>
              </w:rPr>
              <w:tab/>
            </w:r>
            <w:r>
              <w:rPr>
                <w:noProof/>
                <w:webHidden/>
              </w:rPr>
              <w:fldChar w:fldCharType="begin"/>
            </w:r>
            <w:r>
              <w:rPr>
                <w:noProof/>
                <w:webHidden/>
              </w:rPr>
              <w:instrText xml:space="preserve"> PAGEREF _Toc483682504 \h </w:instrText>
            </w:r>
            <w:r>
              <w:rPr>
                <w:noProof/>
                <w:webHidden/>
              </w:rPr>
            </w:r>
          </w:ins>
          <w:r>
            <w:rPr>
              <w:noProof/>
              <w:webHidden/>
            </w:rPr>
            <w:fldChar w:fldCharType="separate"/>
          </w:r>
          <w:ins w:id="43" w:author="Sachin Patange" w:date="2017-05-27T21:06:00Z">
            <w:r>
              <w:rPr>
                <w:noProof/>
                <w:webHidden/>
              </w:rPr>
              <w:t>6</w:t>
            </w:r>
            <w:r>
              <w:rPr>
                <w:noProof/>
                <w:webHidden/>
              </w:rPr>
              <w:fldChar w:fldCharType="end"/>
            </w:r>
            <w:r w:rsidRPr="007C3635">
              <w:rPr>
                <w:rStyle w:val="Hyperlink"/>
                <w:noProof/>
              </w:rPr>
              <w:fldChar w:fldCharType="end"/>
            </w:r>
          </w:ins>
        </w:p>
        <w:p w14:paraId="4914BB39" w14:textId="322FCE15" w:rsidR="009808F1" w:rsidRDefault="009808F1">
          <w:pPr>
            <w:pStyle w:val="TOC3"/>
            <w:tabs>
              <w:tab w:val="left" w:pos="1320"/>
              <w:tab w:val="right" w:leader="dot" w:pos="9350"/>
            </w:tabs>
            <w:rPr>
              <w:ins w:id="44" w:author="Sachin Patange" w:date="2017-05-27T21:06:00Z"/>
              <w:noProof/>
            </w:rPr>
          </w:pPr>
          <w:ins w:id="45"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"_Toc483682505"</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1.2.2</w:t>
            </w:r>
            <w:r>
              <w:rPr>
                <w:noProof/>
              </w:rPr>
              <w:tab/>
            </w:r>
            <w:r w:rsidRPr="007C3635">
              <w:rPr>
                <w:rStyle w:val="Hyperlink"/>
                <w:rFonts w:ascii="Trebuchet MS" w:hAnsi="Trebuchet MS"/>
                <w:b/>
                <w:bCs/>
                <w:noProof/>
              </w:rPr>
              <w:t>Layout: Input File - CG Continuity</w:t>
            </w:r>
            <w:r>
              <w:rPr>
                <w:noProof/>
                <w:webHidden/>
              </w:rPr>
              <w:tab/>
            </w:r>
            <w:r>
              <w:rPr>
                <w:noProof/>
                <w:webHidden/>
              </w:rPr>
              <w:fldChar w:fldCharType="begin"/>
            </w:r>
            <w:r>
              <w:rPr>
                <w:noProof/>
                <w:webHidden/>
              </w:rPr>
              <w:instrText xml:space="preserve"> PAGEREF _Toc483682505 \h </w:instrText>
            </w:r>
            <w:r>
              <w:rPr>
                <w:noProof/>
                <w:webHidden/>
              </w:rPr>
            </w:r>
          </w:ins>
          <w:r>
            <w:rPr>
              <w:noProof/>
              <w:webHidden/>
            </w:rPr>
            <w:fldChar w:fldCharType="separate"/>
          </w:r>
          <w:ins w:id="46" w:author="Sachin Patange" w:date="2017-05-27T21:06:00Z">
            <w:r>
              <w:rPr>
                <w:noProof/>
                <w:webHidden/>
              </w:rPr>
              <w:t>6</w:t>
            </w:r>
            <w:r>
              <w:rPr>
                <w:noProof/>
                <w:webHidden/>
              </w:rPr>
              <w:fldChar w:fldCharType="end"/>
            </w:r>
            <w:r w:rsidRPr="007C3635">
              <w:rPr>
                <w:rStyle w:val="Hyperlink"/>
                <w:noProof/>
              </w:rPr>
              <w:fldChar w:fldCharType="end"/>
            </w:r>
          </w:ins>
        </w:p>
        <w:p w14:paraId="3B5F6348" w14:textId="0543B19A" w:rsidR="009808F1" w:rsidRDefault="009808F1">
          <w:pPr>
            <w:pStyle w:val="TOC2"/>
            <w:tabs>
              <w:tab w:val="left" w:pos="880"/>
              <w:tab w:val="right" w:leader="dot" w:pos="9350"/>
            </w:tabs>
            <w:rPr>
              <w:ins w:id="47" w:author="Sachin Patange" w:date="2017-05-27T21:06:00Z"/>
              <w:noProof/>
            </w:rPr>
          </w:pPr>
          <w:ins w:id="48"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"_Toc483682506"</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1.3</w:t>
            </w:r>
            <w:r>
              <w:rPr>
                <w:noProof/>
              </w:rPr>
              <w:tab/>
            </w:r>
            <w:r w:rsidRPr="007C3635">
              <w:rPr>
                <w:rStyle w:val="Hyperlink"/>
                <w:rFonts w:ascii="Trebuchet MS" w:eastAsia="Times New Roman" w:hAnsi="Trebuchet MS" w:cs="Arial"/>
                <w:b/>
                <w:bCs/>
                <w:iCs/>
                <w:noProof/>
              </w:rPr>
              <w:t>Input File Format Processed By SURGE</w:t>
            </w:r>
            <w:r>
              <w:rPr>
                <w:noProof/>
                <w:webHidden/>
              </w:rPr>
              <w:tab/>
            </w:r>
            <w:r>
              <w:rPr>
                <w:noProof/>
                <w:webHidden/>
              </w:rPr>
              <w:fldChar w:fldCharType="begin"/>
            </w:r>
            <w:r>
              <w:rPr>
                <w:noProof/>
                <w:webHidden/>
              </w:rPr>
              <w:instrText xml:space="preserve"> PAGEREF _Toc483682506 \h </w:instrText>
            </w:r>
            <w:r>
              <w:rPr>
                <w:noProof/>
                <w:webHidden/>
              </w:rPr>
            </w:r>
          </w:ins>
          <w:r>
            <w:rPr>
              <w:noProof/>
              <w:webHidden/>
            </w:rPr>
            <w:fldChar w:fldCharType="separate"/>
          </w:r>
          <w:ins w:id="49" w:author="Sachin Patange" w:date="2017-05-27T21:06:00Z">
            <w:r>
              <w:rPr>
                <w:noProof/>
                <w:webHidden/>
              </w:rPr>
              <w:t>7</w:t>
            </w:r>
            <w:r>
              <w:rPr>
                <w:noProof/>
                <w:webHidden/>
              </w:rPr>
              <w:fldChar w:fldCharType="end"/>
            </w:r>
            <w:r w:rsidRPr="007C3635">
              <w:rPr>
                <w:rStyle w:val="Hyperlink"/>
                <w:noProof/>
              </w:rPr>
              <w:fldChar w:fldCharType="end"/>
            </w:r>
          </w:ins>
        </w:p>
        <w:p w14:paraId="5570985F" w14:textId="4FBB9153" w:rsidR="009808F1" w:rsidRDefault="009808F1">
          <w:pPr>
            <w:pStyle w:val="TOC2"/>
            <w:tabs>
              <w:tab w:val="left" w:pos="880"/>
              <w:tab w:val="right" w:leader="dot" w:pos="9350"/>
            </w:tabs>
            <w:rPr>
              <w:ins w:id="50" w:author="Sachin Patange" w:date="2017-05-27T21:06:00Z"/>
              <w:noProof/>
            </w:rPr>
          </w:pPr>
          <w:ins w:id="51"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"_Toc483682507"</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1.4</w:t>
            </w:r>
            <w:r>
              <w:rPr>
                <w:noProof/>
              </w:rPr>
              <w:tab/>
            </w:r>
            <w:r w:rsidRPr="007C3635">
              <w:rPr>
                <w:rStyle w:val="Hyperlink"/>
                <w:rFonts w:ascii="Trebuchet MS" w:eastAsia="Times New Roman" w:hAnsi="Trebuchet MS" w:cs="Arial"/>
                <w:b/>
                <w:bCs/>
                <w:iCs/>
                <w:noProof/>
              </w:rPr>
              <w:t>Preparation of Input File</w:t>
            </w:r>
            <w:r>
              <w:rPr>
                <w:noProof/>
                <w:webHidden/>
              </w:rPr>
              <w:tab/>
            </w:r>
            <w:r>
              <w:rPr>
                <w:noProof/>
                <w:webHidden/>
              </w:rPr>
              <w:fldChar w:fldCharType="begin"/>
            </w:r>
            <w:r>
              <w:rPr>
                <w:noProof/>
                <w:webHidden/>
              </w:rPr>
              <w:instrText xml:space="preserve"> PAGEREF _Toc483682507 \h </w:instrText>
            </w:r>
            <w:r>
              <w:rPr>
                <w:noProof/>
                <w:webHidden/>
              </w:rPr>
            </w:r>
          </w:ins>
          <w:r>
            <w:rPr>
              <w:noProof/>
              <w:webHidden/>
            </w:rPr>
            <w:fldChar w:fldCharType="separate"/>
          </w:r>
          <w:ins w:id="52" w:author="Sachin Patange" w:date="2017-05-27T21:06:00Z">
            <w:r>
              <w:rPr>
                <w:noProof/>
                <w:webHidden/>
              </w:rPr>
              <w:t>8</w:t>
            </w:r>
            <w:r>
              <w:rPr>
                <w:noProof/>
                <w:webHidden/>
              </w:rPr>
              <w:fldChar w:fldCharType="end"/>
            </w:r>
            <w:r w:rsidRPr="007C3635">
              <w:rPr>
                <w:rStyle w:val="Hyperlink"/>
                <w:noProof/>
              </w:rPr>
              <w:fldChar w:fldCharType="end"/>
            </w:r>
          </w:ins>
        </w:p>
        <w:p w14:paraId="5B925ED5" w14:textId="3326636A" w:rsidR="009808F1" w:rsidRDefault="009808F1">
          <w:pPr>
            <w:pStyle w:val="TOC3"/>
            <w:tabs>
              <w:tab w:val="left" w:pos="1320"/>
              <w:tab w:val="right" w:leader="dot" w:pos="9350"/>
            </w:tabs>
            <w:rPr>
              <w:ins w:id="53" w:author="Sachin Patange" w:date="2017-05-27T21:06:00Z"/>
              <w:noProof/>
            </w:rPr>
          </w:pPr>
          <w:ins w:id="54"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"_Toc483682508"</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1.4.1</w:t>
            </w:r>
            <w:r>
              <w:rPr>
                <w:noProof/>
              </w:rPr>
              <w:tab/>
            </w:r>
            <w:r w:rsidRPr="007C3635">
              <w:rPr>
                <w:rStyle w:val="Hyperlink"/>
                <w:rFonts w:ascii="Trebuchet MS" w:hAnsi="Trebuchet MS"/>
                <w:b/>
                <w:bCs/>
                <w:noProof/>
              </w:rPr>
              <w:t>New Credit Guarantees – Request for Quotes and Issue of Guarantees</w:t>
            </w:r>
            <w:r>
              <w:rPr>
                <w:noProof/>
                <w:webHidden/>
              </w:rPr>
              <w:tab/>
            </w:r>
            <w:r>
              <w:rPr>
                <w:noProof/>
                <w:webHidden/>
              </w:rPr>
              <w:fldChar w:fldCharType="begin"/>
            </w:r>
            <w:r>
              <w:rPr>
                <w:noProof/>
                <w:webHidden/>
              </w:rPr>
              <w:instrText xml:space="preserve"> PAGEREF _Toc483682508 \h </w:instrText>
            </w:r>
            <w:r>
              <w:rPr>
                <w:noProof/>
                <w:webHidden/>
              </w:rPr>
            </w:r>
          </w:ins>
          <w:r>
            <w:rPr>
              <w:noProof/>
              <w:webHidden/>
            </w:rPr>
            <w:fldChar w:fldCharType="separate"/>
          </w:r>
          <w:ins w:id="55" w:author="Sachin Patange" w:date="2017-05-27T21:06:00Z">
            <w:r>
              <w:rPr>
                <w:noProof/>
                <w:webHidden/>
              </w:rPr>
              <w:t>8</w:t>
            </w:r>
            <w:r>
              <w:rPr>
                <w:noProof/>
                <w:webHidden/>
              </w:rPr>
              <w:fldChar w:fldCharType="end"/>
            </w:r>
            <w:r w:rsidRPr="007C3635">
              <w:rPr>
                <w:rStyle w:val="Hyperlink"/>
                <w:noProof/>
              </w:rPr>
              <w:fldChar w:fldCharType="end"/>
            </w:r>
          </w:ins>
        </w:p>
        <w:p w14:paraId="194D07EB" w14:textId="08E5B0C2" w:rsidR="009808F1" w:rsidRDefault="009808F1">
          <w:pPr>
            <w:pStyle w:val="TOC3"/>
            <w:tabs>
              <w:tab w:val="left" w:pos="1320"/>
              <w:tab w:val="right" w:leader="dot" w:pos="9350"/>
            </w:tabs>
            <w:rPr>
              <w:ins w:id="56" w:author="Sachin Patange" w:date="2017-05-27T21:06:00Z"/>
              <w:noProof/>
            </w:rPr>
          </w:pPr>
          <w:ins w:id="57"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"_Toc483682509"</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1.4.2</w:t>
            </w:r>
            <w:r>
              <w:rPr>
                <w:noProof/>
              </w:rPr>
              <w:tab/>
            </w:r>
            <w:r w:rsidRPr="007C3635">
              <w:rPr>
                <w:rStyle w:val="Hyperlink"/>
                <w:rFonts w:ascii="Trebuchet MS" w:hAnsi="Trebuchet MS"/>
                <w:b/>
                <w:bCs/>
                <w:noProof/>
              </w:rPr>
              <w:t>Requesting Quotes for Credit Guarantee Continuity</w:t>
            </w:r>
            <w:r>
              <w:rPr>
                <w:noProof/>
                <w:webHidden/>
              </w:rPr>
              <w:tab/>
            </w:r>
            <w:r>
              <w:rPr>
                <w:noProof/>
                <w:webHidden/>
              </w:rPr>
              <w:fldChar w:fldCharType="begin"/>
            </w:r>
            <w:r>
              <w:rPr>
                <w:noProof/>
                <w:webHidden/>
              </w:rPr>
              <w:instrText xml:space="preserve"> PAGEREF _Toc483682509 \h </w:instrText>
            </w:r>
            <w:r>
              <w:rPr>
                <w:noProof/>
                <w:webHidden/>
              </w:rPr>
            </w:r>
          </w:ins>
          <w:r>
            <w:rPr>
              <w:noProof/>
              <w:webHidden/>
            </w:rPr>
            <w:fldChar w:fldCharType="separate"/>
          </w:r>
          <w:ins w:id="58" w:author="Sachin Patange" w:date="2017-05-27T21:06:00Z">
            <w:r>
              <w:rPr>
                <w:noProof/>
                <w:webHidden/>
              </w:rPr>
              <w:t>9</w:t>
            </w:r>
            <w:r>
              <w:rPr>
                <w:noProof/>
                <w:webHidden/>
              </w:rPr>
              <w:fldChar w:fldCharType="end"/>
            </w:r>
            <w:r w:rsidRPr="007C3635">
              <w:rPr>
                <w:rStyle w:val="Hyperlink"/>
                <w:noProof/>
              </w:rPr>
              <w:fldChar w:fldCharType="end"/>
            </w:r>
          </w:ins>
        </w:p>
        <w:p w14:paraId="3B35837C" w14:textId="043BC2CC" w:rsidR="009808F1" w:rsidRDefault="009808F1">
          <w:pPr>
            <w:pStyle w:val="TOC3"/>
            <w:tabs>
              <w:tab w:val="left" w:pos="1320"/>
              <w:tab w:val="right" w:leader="dot" w:pos="9350"/>
            </w:tabs>
            <w:rPr>
              <w:ins w:id="59" w:author="Sachin Patange" w:date="2017-05-27T21:06:00Z"/>
              <w:noProof/>
            </w:rPr>
          </w:pPr>
          <w:ins w:id="60"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"_Toc483682510"</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1.4.3</w:t>
            </w:r>
            <w:r>
              <w:rPr>
                <w:noProof/>
              </w:rPr>
              <w:tab/>
            </w:r>
            <w:r w:rsidRPr="007C3635">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_Toc483682510 \h </w:instrText>
            </w:r>
            <w:r>
              <w:rPr>
                <w:noProof/>
                <w:webHidden/>
              </w:rPr>
            </w:r>
          </w:ins>
          <w:r>
            <w:rPr>
              <w:noProof/>
              <w:webHidden/>
            </w:rPr>
            <w:fldChar w:fldCharType="separate"/>
          </w:r>
          <w:ins w:id="61" w:author="Sachin Patange" w:date="2017-05-27T21:06:00Z">
            <w:r>
              <w:rPr>
                <w:noProof/>
                <w:webHidden/>
              </w:rPr>
              <w:t>10</w:t>
            </w:r>
            <w:r>
              <w:rPr>
                <w:noProof/>
                <w:webHidden/>
              </w:rPr>
              <w:fldChar w:fldCharType="end"/>
            </w:r>
            <w:r w:rsidRPr="007C3635">
              <w:rPr>
                <w:rStyle w:val="Hyperlink"/>
                <w:noProof/>
              </w:rPr>
              <w:fldChar w:fldCharType="end"/>
            </w:r>
          </w:ins>
        </w:p>
        <w:p w14:paraId="0F01FFF8" w14:textId="346C16A4" w:rsidR="009808F1" w:rsidRDefault="009808F1">
          <w:pPr>
            <w:pStyle w:val="TOC2"/>
            <w:tabs>
              <w:tab w:val="left" w:pos="880"/>
              <w:tab w:val="right" w:leader="dot" w:pos="9350"/>
            </w:tabs>
            <w:rPr>
              <w:ins w:id="62" w:author="Sachin Patange" w:date="2017-05-27T21:06:00Z"/>
              <w:noProof/>
            </w:rPr>
          </w:pPr>
          <w:ins w:id="63"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"_Toc483682511"</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1.5</w:t>
            </w:r>
            <w:r>
              <w:rPr>
                <w:noProof/>
              </w:rPr>
              <w:tab/>
            </w:r>
            <w:r w:rsidRPr="007C3635">
              <w:rPr>
                <w:rStyle w:val="Hyperlink"/>
                <w:rFonts w:ascii="Trebuchet MS" w:eastAsia="Times New Roman" w:hAnsi="Trebuchet MS" w:cs="Arial"/>
                <w:b/>
                <w:bCs/>
                <w:iCs/>
                <w:noProof/>
              </w:rPr>
              <w:t>Generation of New Credit Guarantee</w:t>
            </w:r>
            <w:r>
              <w:rPr>
                <w:noProof/>
                <w:webHidden/>
              </w:rPr>
              <w:tab/>
            </w:r>
            <w:r>
              <w:rPr>
                <w:noProof/>
                <w:webHidden/>
              </w:rPr>
              <w:fldChar w:fldCharType="begin"/>
            </w:r>
            <w:r>
              <w:rPr>
                <w:noProof/>
                <w:webHidden/>
              </w:rPr>
              <w:instrText xml:space="preserve"> PAGEREF _Toc483682511 \h </w:instrText>
            </w:r>
            <w:r>
              <w:rPr>
                <w:noProof/>
                <w:webHidden/>
              </w:rPr>
            </w:r>
          </w:ins>
          <w:r>
            <w:rPr>
              <w:noProof/>
              <w:webHidden/>
            </w:rPr>
            <w:fldChar w:fldCharType="separate"/>
          </w:r>
          <w:ins w:id="64" w:author="Sachin Patange" w:date="2017-05-27T21:06:00Z">
            <w:r>
              <w:rPr>
                <w:noProof/>
                <w:webHidden/>
              </w:rPr>
              <w:t>11</w:t>
            </w:r>
            <w:r>
              <w:rPr>
                <w:noProof/>
                <w:webHidden/>
              </w:rPr>
              <w:fldChar w:fldCharType="end"/>
            </w:r>
            <w:r w:rsidRPr="007C3635">
              <w:rPr>
                <w:rStyle w:val="Hyperlink"/>
                <w:noProof/>
              </w:rPr>
              <w:fldChar w:fldCharType="end"/>
            </w:r>
          </w:ins>
        </w:p>
        <w:p w14:paraId="5AC5915A" w14:textId="5A0967C9" w:rsidR="009808F1" w:rsidRDefault="009808F1">
          <w:pPr>
            <w:pStyle w:val="TOC3"/>
            <w:tabs>
              <w:tab w:val="left" w:pos="1320"/>
              <w:tab w:val="right" w:leader="dot" w:pos="9350"/>
            </w:tabs>
            <w:rPr>
              <w:ins w:id="65" w:author="Sachin Patange" w:date="2017-05-27T21:06:00Z"/>
              <w:noProof/>
            </w:rPr>
          </w:pPr>
          <w:ins w:id="66"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"_Toc483682512"</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1.5.1</w:t>
            </w:r>
            <w:r>
              <w:rPr>
                <w:noProof/>
              </w:rPr>
              <w:tab/>
            </w:r>
            <w:r w:rsidRPr="007C3635">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_Toc483682512 \h </w:instrText>
            </w:r>
            <w:r>
              <w:rPr>
                <w:noProof/>
                <w:webHidden/>
              </w:rPr>
            </w:r>
          </w:ins>
          <w:r>
            <w:rPr>
              <w:noProof/>
              <w:webHidden/>
            </w:rPr>
            <w:fldChar w:fldCharType="separate"/>
          </w:r>
          <w:ins w:id="67" w:author="Sachin Patange" w:date="2017-05-27T21:06:00Z">
            <w:r>
              <w:rPr>
                <w:noProof/>
                <w:webHidden/>
              </w:rPr>
              <w:t>11</w:t>
            </w:r>
            <w:r>
              <w:rPr>
                <w:noProof/>
                <w:webHidden/>
              </w:rPr>
              <w:fldChar w:fldCharType="end"/>
            </w:r>
            <w:r w:rsidRPr="007C3635">
              <w:rPr>
                <w:rStyle w:val="Hyperlink"/>
                <w:noProof/>
              </w:rPr>
              <w:fldChar w:fldCharType="end"/>
            </w:r>
          </w:ins>
        </w:p>
        <w:p w14:paraId="686615BD" w14:textId="7AE3D853" w:rsidR="009808F1" w:rsidRDefault="009808F1">
          <w:pPr>
            <w:pStyle w:val="TOC3"/>
            <w:tabs>
              <w:tab w:val="left" w:pos="1320"/>
              <w:tab w:val="right" w:leader="dot" w:pos="9350"/>
            </w:tabs>
            <w:rPr>
              <w:ins w:id="68" w:author="Sachin Patange" w:date="2017-05-27T21:06:00Z"/>
              <w:noProof/>
            </w:rPr>
          </w:pPr>
          <w:ins w:id="69"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"_Toc483682513"</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1.5.2</w:t>
            </w:r>
            <w:r>
              <w:rPr>
                <w:noProof/>
              </w:rPr>
              <w:tab/>
            </w:r>
            <w:r w:rsidRPr="007C3635">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_Toc483682513 \h </w:instrText>
            </w:r>
            <w:r>
              <w:rPr>
                <w:noProof/>
                <w:webHidden/>
              </w:rPr>
            </w:r>
          </w:ins>
          <w:r>
            <w:rPr>
              <w:noProof/>
              <w:webHidden/>
            </w:rPr>
            <w:fldChar w:fldCharType="separate"/>
          </w:r>
          <w:ins w:id="70" w:author="Sachin Patange" w:date="2017-05-27T21:06:00Z">
            <w:r>
              <w:rPr>
                <w:noProof/>
                <w:webHidden/>
              </w:rPr>
              <w:t>11</w:t>
            </w:r>
            <w:r>
              <w:rPr>
                <w:noProof/>
                <w:webHidden/>
              </w:rPr>
              <w:fldChar w:fldCharType="end"/>
            </w:r>
            <w:r w:rsidRPr="007C3635">
              <w:rPr>
                <w:rStyle w:val="Hyperlink"/>
                <w:noProof/>
              </w:rPr>
              <w:fldChar w:fldCharType="end"/>
            </w:r>
          </w:ins>
        </w:p>
        <w:p w14:paraId="2F5CF104" w14:textId="1D2419D4" w:rsidR="009808F1" w:rsidRDefault="009808F1">
          <w:pPr>
            <w:pStyle w:val="TOC3"/>
            <w:tabs>
              <w:tab w:val="left" w:pos="1320"/>
              <w:tab w:val="right" w:leader="dot" w:pos="9350"/>
            </w:tabs>
            <w:rPr>
              <w:ins w:id="71" w:author="Sachin Patange" w:date="2017-05-27T21:06:00Z"/>
              <w:noProof/>
            </w:rPr>
          </w:pPr>
          <w:ins w:id="72"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"_Toc483682514"</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1.5.3</w:t>
            </w:r>
            <w:r>
              <w:rPr>
                <w:noProof/>
              </w:rPr>
              <w:tab/>
            </w:r>
            <w:r w:rsidRPr="007C3635">
              <w:rPr>
                <w:rStyle w:val="Hyperlink"/>
                <w:rFonts w:ascii="Trebuchet MS" w:hAnsi="Trebuchet MS"/>
                <w:b/>
                <w:bCs/>
                <w:noProof/>
              </w:rPr>
              <w:t>Allotting Credit Guarantee Unique Identifiers - CGPAN</w:t>
            </w:r>
            <w:r>
              <w:rPr>
                <w:noProof/>
                <w:webHidden/>
              </w:rPr>
              <w:tab/>
            </w:r>
            <w:r>
              <w:rPr>
                <w:noProof/>
                <w:webHidden/>
              </w:rPr>
              <w:fldChar w:fldCharType="begin"/>
            </w:r>
            <w:r>
              <w:rPr>
                <w:noProof/>
                <w:webHidden/>
              </w:rPr>
              <w:instrText xml:space="preserve"> PAGEREF _Toc483682514 \h </w:instrText>
            </w:r>
            <w:r>
              <w:rPr>
                <w:noProof/>
                <w:webHidden/>
              </w:rPr>
            </w:r>
          </w:ins>
          <w:r>
            <w:rPr>
              <w:noProof/>
              <w:webHidden/>
            </w:rPr>
            <w:fldChar w:fldCharType="separate"/>
          </w:r>
          <w:ins w:id="73" w:author="Sachin Patange" w:date="2017-05-27T21:06:00Z">
            <w:r>
              <w:rPr>
                <w:noProof/>
                <w:webHidden/>
              </w:rPr>
              <w:t>12</w:t>
            </w:r>
            <w:r>
              <w:rPr>
                <w:noProof/>
                <w:webHidden/>
              </w:rPr>
              <w:fldChar w:fldCharType="end"/>
            </w:r>
            <w:r w:rsidRPr="007C3635">
              <w:rPr>
                <w:rStyle w:val="Hyperlink"/>
                <w:noProof/>
              </w:rPr>
              <w:fldChar w:fldCharType="end"/>
            </w:r>
          </w:ins>
        </w:p>
        <w:p w14:paraId="1B96FBE0" w14:textId="4BB87598" w:rsidR="009808F1" w:rsidRDefault="009808F1">
          <w:pPr>
            <w:pStyle w:val="TOC3"/>
            <w:tabs>
              <w:tab w:val="left" w:pos="1320"/>
              <w:tab w:val="right" w:leader="dot" w:pos="9350"/>
            </w:tabs>
            <w:rPr>
              <w:ins w:id="74" w:author="Sachin Patange" w:date="2017-05-27T21:06:00Z"/>
              <w:noProof/>
            </w:rPr>
          </w:pPr>
          <w:ins w:id="75"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"_Toc483682515"</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1.5.4</w:t>
            </w:r>
            <w:r>
              <w:rPr>
                <w:noProof/>
              </w:rPr>
              <w:tab/>
            </w:r>
            <w:r w:rsidRPr="007C3635">
              <w:rPr>
                <w:rStyle w:val="Hyperlink"/>
                <w:rFonts w:ascii="Trebuchet MS" w:hAnsi="Trebuchet MS"/>
                <w:b/>
                <w:bCs/>
                <w:noProof/>
              </w:rPr>
              <w:t>Deduplication Criteria Checks</w:t>
            </w:r>
            <w:r>
              <w:rPr>
                <w:noProof/>
                <w:webHidden/>
              </w:rPr>
              <w:tab/>
            </w:r>
            <w:r>
              <w:rPr>
                <w:noProof/>
                <w:webHidden/>
              </w:rPr>
              <w:fldChar w:fldCharType="begin"/>
            </w:r>
            <w:r>
              <w:rPr>
                <w:noProof/>
                <w:webHidden/>
              </w:rPr>
              <w:instrText xml:space="preserve"> PAGEREF _Toc483682515 \h </w:instrText>
            </w:r>
            <w:r>
              <w:rPr>
                <w:noProof/>
                <w:webHidden/>
              </w:rPr>
            </w:r>
          </w:ins>
          <w:r>
            <w:rPr>
              <w:noProof/>
              <w:webHidden/>
            </w:rPr>
            <w:fldChar w:fldCharType="separate"/>
          </w:r>
          <w:ins w:id="76" w:author="Sachin Patange" w:date="2017-05-27T21:06:00Z">
            <w:r>
              <w:rPr>
                <w:noProof/>
                <w:webHidden/>
              </w:rPr>
              <w:t>13</w:t>
            </w:r>
            <w:r>
              <w:rPr>
                <w:noProof/>
                <w:webHidden/>
              </w:rPr>
              <w:fldChar w:fldCharType="end"/>
            </w:r>
            <w:r w:rsidRPr="007C3635">
              <w:rPr>
                <w:rStyle w:val="Hyperlink"/>
                <w:noProof/>
              </w:rPr>
              <w:fldChar w:fldCharType="end"/>
            </w:r>
          </w:ins>
        </w:p>
        <w:p w14:paraId="0A49768D" w14:textId="589EE248" w:rsidR="009808F1" w:rsidRDefault="009808F1">
          <w:pPr>
            <w:pStyle w:val="TOC3"/>
            <w:tabs>
              <w:tab w:val="left" w:pos="1320"/>
              <w:tab w:val="right" w:leader="dot" w:pos="9350"/>
            </w:tabs>
            <w:rPr>
              <w:ins w:id="77" w:author="Sachin Patange" w:date="2017-05-27T21:06:00Z"/>
              <w:noProof/>
            </w:rPr>
          </w:pPr>
          <w:ins w:id="78"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"_Toc483682516"</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1.5.5</w:t>
            </w:r>
            <w:r>
              <w:rPr>
                <w:noProof/>
              </w:rPr>
              <w:tab/>
            </w:r>
            <w:r w:rsidRPr="007C3635">
              <w:rPr>
                <w:rStyle w:val="Hyperlink"/>
                <w:rFonts w:ascii="Trebuchet MS" w:hAnsi="Trebuchet MS"/>
                <w:b/>
                <w:bCs/>
                <w:noProof/>
              </w:rPr>
              <w:t>Calculate Credit Guarantee Fees &amp; Covers</w:t>
            </w:r>
            <w:r>
              <w:rPr>
                <w:noProof/>
                <w:webHidden/>
              </w:rPr>
              <w:tab/>
            </w:r>
            <w:r>
              <w:rPr>
                <w:noProof/>
                <w:webHidden/>
              </w:rPr>
              <w:fldChar w:fldCharType="begin"/>
            </w:r>
            <w:r>
              <w:rPr>
                <w:noProof/>
                <w:webHidden/>
              </w:rPr>
              <w:instrText xml:space="preserve"> PAGEREF _Toc483682516 \h </w:instrText>
            </w:r>
            <w:r>
              <w:rPr>
                <w:noProof/>
                <w:webHidden/>
              </w:rPr>
            </w:r>
          </w:ins>
          <w:r>
            <w:rPr>
              <w:noProof/>
              <w:webHidden/>
            </w:rPr>
            <w:fldChar w:fldCharType="separate"/>
          </w:r>
          <w:ins w:id="79" w:author="Sachin Patange" w:date="2017-05-27T21:06:00Z">
            <w:r>
              <w:rPr>
                <w:noProof/>
                <w:webHidden/>
              </w:rPr>
              <w:t>13</w:t>
            </w:r>
            <w:r>
              <w:rPr>
                <w:noProof/>
                <w:webHidden/>
              </w:rPr>
              <w:fldChar w:fldCharType="end"/>
            </w:r>
            <w:r w:rsidRPr="007C3635">
              <w:rPr>
                <w:rStyle w:val="Hyperlink"/>
                <w:noProof/>
              </w:rPr>
              <w:fldChar w:fldCharType="end"/>
            </w:r>
          </w:ins>
        </w:p>
        <w:p w14:paraId="3F55BF36" w14:textId="75F5A9AF" w:rsidR="009808F1" w:rsidRDefault="009808F1">
          <w:pPr>
            <w:pStyle w:val="TOC3"/>
            <w:tabs>
              <w:tab w:val="left" w:pos="1540"/>
              <w:tab w:val="right" w:leader="dot" w:pos="9350"/>
            </w:tabs>
            <w:rPr>
              <w:ins w:id="80" w:author="Sachin Patange" w:date="2017-05-27T21:06:00Z"/>
              <w:noProof/>
            </w:rPr>
          </w:pPr>
          <w:ins w:id="81"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"_Toc483682517"</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1.5.5.1</w:t>
            </w:r>
            <w:r>
              <w:rPr>
                <w:noProof/>
              </w:rPr>
              <w:tab/>
            </w:r>
            <w:r w:rsidRPr="007C3635">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_Toc483682517 \h </w:instrText>
            </w:r>
            <w:r>
              <w:rPr>
                <w:noProof/>
                <w:webHidden/>
              </w:rPr>
            </w:r>
          </w:ins>
          <w:r>
            <w:rPr>
              <w:noProof/>
              <w:webHidden/>
            </w:rPr>
            <w:fldChar w:fldCharType="separate"/>
          </w:r>
          <w:ins w:id="82" w:author="Sachin Patange" w:date="2017-05-27T21:06:00Z">
            <w:r>
              <w:rPr>
                <w:noProof/>
                <w:webHidden/>
              </w:rPr>
              <w:t>13</w:t>
            </w:r>
            <w:r>
              <w:rPr>
                <w:noProof/>
                <w:webHidden/>
              </w:rPr>
              <w:fldChar w:fldCharType="end"/>
            </w:r>
            <w:r w:rsidRPr="007C3635">
              <w:rPr>
                <w:rStyle w:val="Hyperlink"/>
                <w:noProof/>
              </w:rPr>
              <w:fldChar w:fldCharType="end"/>
            </w:r>
          </w:ins>
        </w:p>
        <w:p w14:paraId="5795591A" w14:textId="007AEE5D" w:rsidR="009808F1" w:rsidRDefault="009808F1">
          <w:pPr>
            <w:pStyle w:val="TOC3"/>
            <w:tabs>
              <w:tab w:val="left" w:pos="1540"/>
              <w:tab w:val="right" w:leader="dot" w:pos="9350"/>
            </w:tabs>
            <w:rPr>
              <w:ins w:id="83" w:author="Sachin Patange" w:date="2017-05-27T21:06:00Z"/>
              <w:noProof/>
            </w:rPr>
          </w:pPr>
          <w:ins w:id="84"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"_Toc483682518"</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1.5.5.2</w:t>
            </w:r>
            <w:r>
              <w:rPr>
                <w:noProof/>
              </w:rPr>
              <w:tab/>
            </w:r>
            <w:r w:rsidRPr="007C3635">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_Toc483682518 \h </w:instrText>
            </w:r>
            <w:r>
              <w:rPr>
                <w:noProof/>
                <w:webHidden/>
              </w:rPr>
            </w:r>
          </w:ins>
          <w:r>
            <w:rPr>
              <w:noProof/>
              <w:webHidden/>
            </w:rPr>
            <w:fldChar w:fldCharType="separate"/>
          </w:r>
          <w:ins w:id="85" w:author="Sachin Patange" w:date="2017-05-27T21:06:00Z">
            <w:r>
              <w:rPr>
                <w:noProof/>
                <w:webHidden/>
              </w:rPr>
              <w:t>16</w:t>
            </w:r>
            <w:r>
              <w:rPr>
                <w:noProof/>
                <w:webHidden/>
              </w:rPr>
              <w:fldChar w:fldCharType="end"/>
            </w:r>
            <w:r w:rsidRPr="007C3635">
              <w:rPr>
                <w:rStyle w:val="Hyperlink"/>
                <w:noProof/>
              </w:rPr>
              <w:fldChar w:fldCharType="end"/>
            </w:r>
          </w:ins>
        </w:p>
        <w:p w14:paraId="17881629" w14:textId="00381D6C" w:rsidR="009808F1" w:rsidRDefault="009808F1">
          <w:pPr>
            <w:pStyle w:val="TOC3"/>
            <w:tabs>
              <w:tab w:val="left" w:pos="1540"/>
              <w:tab w:val="right" w:leader="dot" w:pos="9350"/>
            </w:tabs>
            <w:rPr>
              <w:ins w:id="86" w:author="Sachin Patange" w:date="2017-05-27T21:06:00Z"/>
              <w:noProof/>
            </w:rPr>
          </w:pPr>
          <w:ins w:id="87"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"_Toc483682519"</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1.5.5.3</w:t>
            </w:r>
            <w:r>
              <w:rPr>
                <w:noProof/>
              </w:rPr>
              <w:tab/>
            </w:r>
            <w:r w:rsidRPr="007C3635">
              <w:rPr>
                <w:rStyle w:val="Hyperlink"/>
                <w:rFonts w:ascii="Trebuchet MS" w:hAnsi="Trebuchet MS"/>
                <w:b/>
                <w:bCs/>
                <w:noProof/>
              </w:rPr>
              <w:t>Calculating Tax on Credit Guarantee Fees</w:t>
            </w:r>
            <w:r>
              <w:rPr>
                <w:noProof/>
                <w:webHidden/>
              </w:rPr>
              <w:tab/>
            </w:r>
            <w:r>
              <w:rPr>
                <w:noProof/>
                <w:webHidden/>
              </w:rPr>
              <w:fldChar w:fldCharType="begin"/>
            </w:r>
            <w:r>
              <w:rPr>
                <w:noProof/>
                <w:webHidden/>
              </w:rPr>
              <w:instrText xml:space="preserve"> PAGEREF _Toc483682519 \h </w:instrText>
            </w:r>
            <w:r>
              <w:rPr>
                <w:noProof/>
                <w:webHidden/>
              </w:rPr>
            </w:r>
          </w:ins>
          <w:r>
            <w:rPr>
              <w:noProof/>
              <w:webHidden/>
            </w:rPr>
            <w:fldChar w:fldCharType="separate"/>
          </w:r>
          <w:ins w:id="88" w:author="Sachin Patange" w:date="2017-05-27T21:06:00Z">
            <w:r>
              <w:rPr>
                <w:noProof/>
                <w:webHidden/>
              </w:rPr>
              <w:t>18</w:t>
            </w:r>
            <w:r>
              <w:rPr>
                <w:noProof/>
                <w:webHidden/>
              </w:rPr>
              <w:fldChar w:fldCharType="end"/>
            </w:r>
            <w:r w:rsidRPr="007C3635">
              <w:rPr>
                <w:rStyle w:val="Hyperlink"/>
                <w:noProof/>
              </w:rPr>
              <w:fldChar w:fldCharType="end"/>
            </w:r>
          </w:ins>
        </w:p>
        <w:p w14:paraId="5AC6E2F5" w14:textId="3550B912" w:rsidR="009808F1" w:rsidRDefault="009808F1">
          <w:pPr>
            <w:pStyle w:val="TOC3"/>
            <w:tabs>
              <w:tab w:val="left" w:pos="1320"/>
              <w:tab w:val="right" w:leader="dot" w:pos="9350"/>
            </w:tabs>
            <w:rPr>
              <w:ins w:id="89" w:author="Sachin Patange" w:date="2017-05-27T21:06:00Z"/>
              <w:noProof/>
            </w:rPr>
          </w:pPr>
          <w:ins w:id="90"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"_Toc483682520"</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1.5.6</w:t>
            </w:r>
            <w:r>
              <w:rPr>
                <w:noProof/>
              </w:rPr>
              <w:tab/>
            </w:r>
            <w:r w:rsidRPr="007C3635">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_Toc483682520 \h </w:instrText>
            </w:r>
            <w:r>
              <w:rPr>
                <w:noProof/>
                <w:webHidden/>
              </w:rPr>
            </w:r>
          </w:ins>
          <w:r>
            <w:rPr>
              <w:noProof/>
              <w:webHidden/>
            </w:rPr>
            <w:fldChar w:fldCharType="separate"/>
          </w:r>
          <w:ins w:id="91" w:author="Sachin Patange" w:date="2017-05-27T21:06:00Z">
            <w:r>
              <w:rPr>
                <w:noProof/>
                <w:webHidden/>
              </w:rPr>
              <w:t>19</w:t>
            </w:r>
            <w:r>
              <w:rPr>
                <w:noProof/>
                <w:webHidden/>
              </w:rPr>
              <w:fldChar w:fldCharType="end"/>
            </w:r>
            <w:r w:rsidRPr="007C3635">
              <w:rPr>
                <w:rStyle w:val="Hyperlink"/>
                <w:noProof/>
              </w:rPr>
              <w:fldChar w:fldCharType="end"/>
            </w:r>
          </w:ins>
        </w:p>
        <w:p w14:paraId="1AFDB676" w14:textId="3C184DD3" w:rsidR="009808F1" w:rsidRDefault="009808F1">
          <w:pPr>
            <w:pStyle w:val="TOC3"/>
            <w:tabs>
              <w:tab w:val="left" w:pos="1540"/>
              <w:tab w:val="right" w:leader="dot" w:pos="9350"/>
            </w:tabs>
            <w:rPr>
              <w:ins w:id="92" w:author="Sachin Patange" w:date="2017-05-27T21:06:00Z"/>
              <w:noProof/>
            </w:rPr>
          </w:pPr>
          <w:ins w:id="93"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"_Toc483682521"</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1.5.6.1</w:t>
            </w:r>
            <w:r>
              <w:rPr>
                <w:noProof/>
              </w:rPr>
              <w:tab/>
            </w:r>
            <w:r w:rsidRPr="007C3635">
              <w:rPr>
                <w:rStyle w:val="Hyperlink"/>
                <w:rFonts w:ascii="Trebuchet MS" w:hAnsi="Trebuchet MS"/>
                <w:b/>
                <w:bCs/>
                <w:noProof/>
              </w:rPr>
              <w:t>CGDAN – Demand Advice: New Guarantee Cover - Individual</w:t>
            </w:r>
            <w:r>
              <w:rPr>
                <w:noProof/>
                <w:webHidden/>
              </w:rPr>
              <w:tab/>
            </w:r>
            <w:r>
              <w:rPr>
                <w:noProof/>
                <w:webHidden/>
              </w:rPr>
              <w:fldChar w:fldCharType="begin"/>
            </w:r>
            <w:r>
              <w:rPr>
                <w:noProof/>
                <w:webHidden/>
              </w:rPr>
              <w:instrText xml:space="preserve"> PAGEREF _Toc483682521 \h </w:instrText>
            </w:r>
            <w:r>
              <w:rPr>
                <w:noProof/>
                <w:webHidden/>
              </w:rPr>
            </w:r>
          </w:ins>
          <w:r>
            <w:rPr>
              <w:noProof/>
              <w:webHidden/>
            </w:rPr>
            <w:fldChar w:fldCharType="separate"/>
          </w:r>
          <w:ins w:id="94" w:author="Sachin Patange" w:date="2017-05-27T21:06:00Z">
            <w:r>
              <w:rPr>
                <w:noProof/>
                <w:webHidden/>
              </w:rPr>
              <w:t>19</w:t>
            </w:r>
            <w:r>
              <w:rPr>
                <w:noProof/>
                <w:webHidden/>
              </w:rPr>
              <w:fldChar w:fldCharType="end"/>
            </w:r>
            <w:r w:rsidRPr="007C3635">
              <w:rPr>
                <w:rStyle w:val="Hyperlink"/>
                <w:noProof/>
              </w:rPr>
              <w:fldChar w:fldCharType="end"/>
            </w:r>
          </w:ins>
        </w:p>
        <w:p w14:paraId="124D7E19" w14:textId="6E712235" w:rsidR="009808F1" w:rsidRDefault="009808F1">
          <w:pPr>
            <w:pStyle w:val="TOC3"/>
            <w:tabs>
              <w:tab w:val="left" w:pos="1540"/>
              <w:tab w:val="right" w:leader="dot" w:pos="9350"/>
            </w:tabs>
            <w:rPr>
              <w:ins w:id="95" w:author="Sachin Patange" w:date="2017-05-27T21:06:00Z"/>
              <w:noProof/>
            </w:rPr>
          </w:pPr>
          <w:ins w:id="96"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"_Toc483682522"</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1.5.6.2</w:t>
            </w:r>
            <w:r>
              <w:rPr>
                <w:noProof/>
              </w:rPr>
              <w:tab/>
            </w:r>
            <w:r w:rsidRPr="007C3635">
              <w:rPr>
                <w:rStyle w:val="Hyperlink"/>
                <w:rFonts w:ascii="Trebuchet MS" w:hAnsi="Trebuchet MS"/>
                <w:b/>
                <w:bCs/>
                <w:noProof/>
              </w:rPr>
              <w:t>BATCHDAN – Demand Advice: New Guarantee Cover - Batch</w:t>
            </w:r>
            <w:r>
              <w:rPr>
                <w:noProof/>
                <w:webHidden/>
              </w:rPr>
              <w:tab/>
            </w:r>
            <w:r>
              <w:rPr>
                <w:noProof/>
                <w:webHidden/>
              </w:rPr>
              <w:fldChar w:fldCharType="begin"/>
            </w:r>
            <w:r>
              <w:rPr>
                <w:noProof/>
                <w:webHidden/>
              </w:rPr>
              <w:instrText xml:space="preserve"> PAGEREF _Toc483682522 \h </w:instrText>
            </w:r>
            <w:r>
              <w:rPr>
                <w:noProof/>
                <w:webHidden/>
              </w:rPr>
            </w:r>
          </w:ins>
          <w:r>
            <w:rPr>
              <w:noProof/>
              <w:webHidden/>
            </w:rPr>
            <w:fldChar w:fldCharType="separate"/>
          </w:r>
          <w:ins w:id="97" w:author="Sachin Patange" w:date="2017-05-27T21:06:00Z">
            <w:r>
              <w:rPr>
                <w:noProof/>
                <w:webHidden/>
              </w:rPr>
              <w:t>19</w:t>
            </w:r>
            <w:r>
              <w:rPr>
                <w:noProof/>
                <w:webHidden/>
              </w:rPr>
              <w:fldChar w:fldCharType="end"/>
            </w:r>
            <w:r w:rsidRPr="007C3635">
              <w:rPr>
                <w:rStyle w:val="Hyperlink"/>
                <w:noProof/>
              </w:rPr>
              <w:fldChar w:fldCharType="end"/>
            </w:r>
          </w:ins>
        </w:p>
        <w:p w14:paraId="41EB4585" w14:textId="2E9AFF65" w:rsidR="009808F1" w:rsidRDefault="009808F1">
          <w:pPr>
            <w:pStyle w:val="TOC3"/>
            <w:tabs>
              <w:tab w:val="left" w:pos="1320"/>
              <w:tab w:val="right" w:leader="dot" w:pos="9350"/>
            </w:tabs>
            <w:rPr>
              <w:ins w:id="98" w:author="Sachin Patange" w:date="2017-05-27T21:06:00Z"/>
              <w:noProof/>
            </w:rPr>
          </w:pPr>
          <w:ins w:id="99"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"_Toc483682523"</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1.5.7</w:t>
            </w:r>
            <w:r>
              <w:rPr>
                <w:noProof/>
              </w:rPr>
              <w:tab/>
            </w:r>
            <w:r w:rsidRPr="007C3635">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_Toc483682523 \h </w:instrText>
            </w:r>
            <w:r>
              <w:rPr>
                <w:noProof/>
                <w:webHidden/>
              </w:rPr>
            </w:r>
          </w:ins>
          <w:r>
            <w:rPr>
              <w:noProof/>
              <w:webHidden/>
            </w:rPr>
            <w:fldChar w:fldCharType="separate"/>
          </w:r>
          <w:ins w:id="100" w:author="Sachin Patange" w:date="2017-05-27T21:06:00Z">
            <w:r>
              <w:rPr>
                <w:noProof/>
                <w:webHidden/>
              </w:rPr>
              <w:t>20</w:t>
            </w:r>
            <w:r>
              <w:rPr>
                <w:noProof/>
                <w:webHidden/>
              </w:rPr>
              <w:fldChar w:fldCharType="end"/>
            </w:r>
            <w:r w:rsidRPr="007C3635">
              <w:rPr>
                <w:rStyle w:val="Hyperlink"/>
                <w:noProof/>
              </w:rPr>
              <w:fldChar w:fldCharType="end"/>
            </w:r>
          </w:ins>
        </w:p>
        <w:p w14:paraId="79D6E13F" w14:textId="45054879" w:rsidR="009808F1" w:rsidRDefault="009808F1">
          <w:pPr>
            <w:pStyle w:val="TOC3"/>
            <w:tabs>
              <w:tab w:val="left" w:pos="1540"/>
              <w:tab w:val="right" w:leader="dot" w:pos="9350"/>
            </w:tabs>
            <w:rPr>
              <w:ins w:id="101" w:author="Sachin Patange" w:date="2017-05-27T21:06:00Z"/>
              <w:noProof/>
            </w:rPr>
          </w:pPr>
          <w:ins w:id="102"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"_Toc483682524"</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1.5.7.1</w:t>
            </w:r>
            <w:r>
              <w:rPr>
                <w:noProof/>
              </w:rPr>
              <w:tab/>
            </w:r>
            <w:r w:rsidRPr="007C3635">
              <w:rPr>
                <w:rStyle w:val="Hyperlink"/>
                <w:rFonts w:ascii="Trebuchet MS" w:hAnsi="Trebuchet MS"/>
                <w:b/>
                <w:bCs/>
                <w:noProof/>
              </w:rPr>
              <w:t>Payment of CG Charges in Stipulated Time</w:t>
            </w:r>
            <w:r>
              <w:rPr>
                <w:noProof/>
                <w:webHidden/>
              </w:rPr>
              <w:tab/>
            </w:r>
            <w:r>
              <w:rPr>
                <w:noProof/>
                <w:webHidden/>
              </w:rPr>
              <w:fldChar w:fldCharType="begin"/>
            </w:r>
            <w:r>
              <w:rPr>
                <w:noProof/>
                <w:webHidden/>
              </w:rPr>
              <w:instrText xml:space="preserve"> PAGEREF _Toc483682524 \h </w:instrText>
            </w:r>
            <w:r>
              <w:rPr>
                <w:noProof/>
                <w:webHidden/>
              </w:rPr>
            </w:r>
          </w:ins>
          <w:r>
            <w:rPr>
              <w:noProof/>
              <w:webHidden/>
            </w:rPr>
            <w:fldChar w:fldCharType="separate"/>
          </w:r>
          <w:ins w:id="103" w:author="Sachin Patange" w:date="2017-05-27T21:06:00Z">
            <w:r>
              <w:rPr>
                <w:noProof/>
                <w:webHidden/>
              </w:rPr>
              <w:t>20</w:t>
            </w:r>
            <w:r>
              <w:rPr>
                <w:noProof/>
                <w:webHidden/>
              </w:rPr>
              <w:fldChar w:fldCharType="end"/>
            </w:r>
            <w:r w:rsidRPr="007C3635">
              <w:rPr>
                <w:rStyle w:val="Hyperlink"/>
                <w:noProof/>
              </w:rPr>
              <w:fldChar w:fldCharType="end"/>
            </w:r>
          </w:ins>
        </w:p>
        <w:p w14:paraId="438C173C" w14:textId="406A5278" w:rsidR="009808F1" w:rsidRDefault="009808F1">
          <w:pPr>
            <w:pStyle w:val="TOC3"/>
            <w:tabs>
              <w:tab w:val="left" w:pos="1540"/>
              <w:tab w:val="right" w:leader="dot" w:pos="9350"/>
            </w:tabs>
            <w:rPr>
              <w:ins w:id="104" w:author="Sachin Patange" w:date="2017-05-27T21:06:00Z"/>
              <w:noProof/>
            </w:rPr>
          </w:pPr>
          <w:ins w:id="105"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"_Toc483682525"</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1.5.7.2</w:t>
            </w:r>
            <w:r>
              <w:rPr>
                <w:noProof/>
              </w:rPr>
              <w:tab/>
            </w:r>
            <w:r w:rsidRPr="007C3635">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_Toc483682525 \h </w:instrText>
            </w:r>
            <w:r>
              <w:rPr>
                <w:noProof/>
                <w:webHidden/>
              </w:rPr>
            </w:r>
          </w:ins>
          <w:r>
            <w:rPr>
              <w:noProof/>
              <w:webHidden/>
            </w:rPr>
            <w:fldChar w:fldCharType="separate"/>
          </w:r>
          <w:ins w:id="106" w:author="Sachin Patange" w:date="2017-05-27T21:06:00Z">
            <w:r>
              <w:rPr>
                <w:noProof/>
                <w:webHidden/>
              </w:rPr>
              <w:t>21</w:t>
            </w:r>
            <w:r>
              <w:rPr>
                <w:noProof/>
                <w:webHidden/>
              </w:rPr>
              <w:fldChar w:fldCharType="end"/>
            </w:r>
            <w:r w:rsidRPr="007C3635">
              <w:rPr>
                <w:rStyle w:val="Hyperlink"/>
                <w:noProof/>
              </w:rPr>
              <w:fldChar w:fldCharType="end"/>
            </w:r>
          </w:ins>
        </w:p>
        <w:p w14:paraId="7064419E" w14:textId="49EF8A45" w:rsidR="009808F1" w:rsidRDefault="009808F1">
          <w:pPr>
            <w:pStyle w:val="TOC2"/>
            <w:tabs>
              <w:tab w:val="left" w:pos="880"/>
              <w:tab w:val="right" w:leader="dot" w:pos="9350"/>
            </w:tabs>
            <w:rPr>
              <w:ins w:id="107" w:author="Sachin Patange" w:date="2017-05-27T21:06:00Z"/>
              <w:noProof/>
            </w:rPr>
          </w:pPr>
          <w:ins w:id="108"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"_Toc483682526"</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1.6</w:t>
            </w:r>
            <w:r>
              <w:rPr>
                <w:noProof/>
              </w:rPr>
              <w:tab/>
            </w:r>
            <w:r w:rsidRPr="007C3635">
              <w:rPr>
                <w:rStyle w:val="Hyperlink"/>
                <w:rFonts w:ascii="Trebuchet MS" w:eastAsia="Times New Roman" w:hAnsi="Trebuchet MS" w:cs="Arial"/>
                <w:b/>
                <w:bCs/>
                <w:iCs/>
                <w:noProof/>
              </w:rPr>
              <w:t>Continuing Credit Guarantee</w:t>
            </w:r>
            <w:r>
              <w:rPr>
                <w:noProof/>
                <w:webHidden/>
              </w:rPr>
              <w:tab/>
            </w:r>
            <w:r>
              <w:rPr>
                <w:noProof/>
                <w:webHidden/>
              </w:rPr>
              <w:fldChar w:fldCharType="begin"/>
            </w:r>
            <w:r>
              <w:rPr>
                <w:noProof/>
                <w:webHidden/>
              </w:rPr>
              <w:instrText xml:space="preserve"> PAGEREF _Toc483682526 \h </w:instrText>
            </w:r>
            <w:r>
              <w:rPr>
                <w:noProof/>
                <w:webHidden/>
              </w:rPr>
            </w:r>
          </w:ins>
          <w:r>
            <w:rPr>
              <w:noProof/>
              <w:webHidden/>
            </w:rPr>
            <w:fldChar w:fldCharType="separate"/>
          </w:r>
          <w:ins w:id="109" w:author="Sachin Patange" w:date="2017-05-27T21:06:00Z">
            <w:r>
              <w:rPr>
                <w:noProof/>
                <w:webHidden/>
              </w:rPr>
              <w:t>22</w:t>
            </w:r>
            <w:r>
              <w:rPr>
                <w:noProof/>
                <w:webHidden/>
              </w:rPr>
              <w:fldChar w:fldCharType="end"/>
            </w:r>
            <w:r w:rsidRPr="007C3635">
              <w:rPr>
                <w:rStyle w:val="Hyperlink"/>
                <w:noProof/>
              </w:rPr>
              <w:fldChar w:fldCharType="end"/>
            </w:r>
          </w:ins>
        </w:p>
        <w:p w14:paraId="51364F05" w14:textId="25AD1CC7" w:rsidR="009808F1" w:rsidRDefault="009808F1">
          <w:pPr>
            <w:pStyle w:val="TOC3"/>
            <w:tabs>
              <w:tab w:val="left" w:pos="1320"/>
              <w:tab w:val="right" w:leader="dot" w:pos="9350"/>
            </w:tabs>
            <w:rPr>
              <w:ins w:id="110" w:author="Sachin Patange" w:date="2017-05-27T21:06:00Z"/>
              <w:noProof/>
            </w:rPr>
          </w:pPr>
          <w:ins w:id="111"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"_Toc483682527"</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1.6.1</w:t>
            </w:r>
            <w:r>
              <w:rPr>
                <w:noProof/>
              </w:rPr>
              <w:tab/>
            </w:r>
            <w:r w:rsidRPr="007C3635">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_Toc483682527 \h </w:instrText>
            </w:r>
            <w:r>
              <w:rPr>
                <w:noProof/>
                <w:webHidden/>
              </w:rPr>
            </w:r>
          </w:ins>
          <w:r>
            <w:rPr>
              <w:noProof/>
              <w:webHidden/>
            </w:rPr>
            <w:fldChar w:fldCharType="separate"/>
          </w:r>
          <w:ins w:id="112" w:author="Sachin Patange" w:date="2017-05-27T21:06:00Z">
            <w:r>
              <w:rPr>
                <w:noProof/>
                <w:webHidden/>
              </w:rPr>
              <w:t>24</w:t>
            </w:r>
            <w:r>
              <w:rPr>
                <w:noProof/>
                <w:webHidden/>
              </w:rPr>
              <w:fldChar w:fldCharType="end"/>
            </w:r>
            <w:r w:rsidRPr="007C3635">
              <w:rPr>
                <w:rStyle w:val="Hyperlink"/>
                <w:noProof/>
              </w:rPr>
              <w:fldChar w:fldCharType="end"/>
            </w:r>
          </w:ins>
        </w:p>
        <w:p w14:paraId="2B826023" w14:textId="7ECD8499" w:rsidR="009808F1" w:rsidRDefault="009808F1">
          <w:pPr>
            <w:pStyle w:val="TOC3"/>
            <w:tabs>
              <w:tab w:val="left" w:pos="1320"/>
              <w:tab w:val="right" w:leader="dot" w:pos="9350"/>
            </w:tabs>
            <w:rPr>
              <w:ins w:id="113" w:author="Sachin Patange" w:date="2017-05-27T21:06:00Z"/>
              <w:noProof/>
            </w:rPr>
          </w:pPr>
          <w:ins w:id="114"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"_Toc483682528"</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1.6.2</w:t>
            </w:r>
            <w:r>
              <w:rPr>
                <w:noProof/>
              </w:rPr>
              <w:tab/>
            </w:r>
            <w:r w:rsidRPr="007C3635">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_Toc483682528 \h </w:instrText>
            </w:r>
            <w:r>
              <w:rPr>
                <w:noProof/>
                <w:webHidden/>
              </w:rPr>
            </w:r>
          </w:ins>
          <w:r>
            <w:rPr>
              <w:noProof/>
              <w:webHidden/>
            </w:rPr>
            <w:fldChar w:fldCharType="separate"/>
          </w:r>
          <w:ins w:id="115" w:author="Sachin Patange" w:date="2017-05-27T21:06:00Z">
            <w:r>
              <w:rPr>
                <w:noProof/>
                <w:webHidden/>
              </w:rPr>
              <w:t>24</w:t>
            </w:r>
            <w:r>
              <w:rPr>
                <w:noProof/>
                <w:webHidden/>
              </w:rPr>
              <w:fldChar w:fldCharType="end"/>
            </w:r>
            <w:r w:rsidRPr="007C3635">
              <w:rPr>
                <w:rStyle w:val="Hyperlink"/>
                <w:noProof/>
              </w:rPr>
              <w:fldChar w:fldCharType="end"/>
            </w:r>
          </w:ins>
        </w:p>
        <w:p w14:paraId="43AEF914" w14:textId="5B347CB0" w:rsidR="009808F1" w:rsidRDefault="009808F1">
          <w:pPr>
            <w:pStyle w:val="TOC3"/>
            <w:tabs>
              <w:tab w:val="left" w:pos="1320"/>
              <w:tab w:val="right" w:leader="dot" w:pos="9350"/>
            </w:tabs>
            <w:rPr>
              <w:ins w:id="116" w:author="Sachin Patange" w:date="2017-05-27T21:06:00Z"/>
              <w:noProof/>
            </w:rPr>
          </w:pPr>
          <w:ins w:id="117"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"_Toc483682529"</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1.6.3</w:t>
            </w:r>
            <w:r>
              <w:rPr>
                <w:noProof/>
              </w:rPr>
              <w:tab/>
            </w:r>
            <w:r w:rsidRPr="007C3635">
              <w:rPr>
                <w:rStyle w:val="Hyperlink"/>
                <w:rFonts w:ascii="Trebuchet MS" w:hAnsi="Trebuchet MS"/>
                <w:b/>
                <w:bCs/>
                <w:noProof/>
              </w:rPr>
              <w:t>Determine Credit Guarantee Cover &amp; Charges</w:t>
            </w:r>
            <w:r>
              <w:rPr>
                <w:noProof/>
                <w:webHidden/>
              </w:rPr>
              <w:tab/>
            </w:r>
            <w:r>
              <w:rPr>
                <w:noProof/>
                <w:webHidden/>
              </w:rPr>
              <w:fldChar w:fldCharType="begin"/>
            </w:r>
            <w:r>
              <w:rPr>
                <w:noProof/>
                <w:webHidden/>
              </w:rPr>
              <w:instrText xml:space="preserve"> PAGEREF _Toc483682529 \h </w:instrText>
            </w:r>
            <w:r>
              <w:rPr>
                <w:noProof/>
                <w:webHidden/>
              </w:rPr>
            </w:r>
          </w:ins>
          <w:r>
            <w:rPr>
              <w:noProof/>
              <w:webHidden/>
            </w:rPr>
            <w:fldChar w:fldCharType="separate"/>
          </w:r>
          <w:ins w:id="118" w:author="Sachin Patange" w:date="2017-05-27T21:06:00Z">
            <w:r>
              <w:rPr>
                <w:noProof/>
                <w:webHidden/>
              </w:rPr>
              <w:t>26</w:t>
            </w:r>
            <w:r>
              <w:rPr>
                <w:noProof/>
                <w:webHidden/>
              </w:rPr>
              <w:fldChar w:fldCharType="end"/>
            </w:r>
            <w:r w:rsidRPr="007C3635">
              <w:rPr>
                <w:rStyle w:val="Hyperlink"/>
                <w:noProof/>
              </w:rPr>
              <w:fldChar w:fldCharType="end"/>
            </w:r>
          </w:ins>
        </w:p>
        <w:p w14:paraId="2A96505B" w14:textId="734C1659" w:rsidR="009808F1" w:rsidRDefault="009808F1">
          <w:pPr>
            <w:pStyle w:val="TOC3"/>
            <w:tabs>
              <w:tab w:val="left" w:pos="1540"/>
              <w:tab w:val="right" w:leader="dot" w:pos="9350"/>
            </w:tabs>
            <w:rPr>
              <w:ins w:id="119" w:author="Sachin Patange" w:date="2017-05-27T21:06:00Z"/>
              <w:noProof/>
            </w:rPr>
          </w:pPr>
          <w:ins w:id="120"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"_Toc483682530"</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1.6.3.1</w:t>
            </w:r>
            <w:r>
              <w:rPr>
                <w:noProof/>
              </w:rPr>
              <w:tab/>
            </w:r>
            <w:r w:rsidRPr="007C3635">
              <w:rPr>
                <w:rStyle w:val="Hyperlink"/>
                <w:rFonts w:ascii="Trebuchet MS" w:hAnsi="Trebuchet MS"/>
                <w:b/>
                <w:bCs/>
                <w:noProof/>
              </w:rPr>
              <w:t>Calculating Credit Guarantee Cover</w:t>
            </w:r>
            <w:r>
              <w:rPr>
                <w:noProof/>
                <w:webHidden/>
              </w:rPr>
              <w:tab/>
            </w:r>
            <w:r>
              <w:rPr>
                <w:noProof/>
                <w:webHidden/>
              </w:rPr>
              <w:fldChar w:fldCharType="begin"/>
            </w:r>
            <w:r>
              <w:rPr>
                <w:noProof/>
                <w:webHidden/>
              </w:rPr>
              <w:instrText xml:space="preserve"> PAGEREF _Toc483682530 \h </w:instrText>
            </w:r>
            <w:r>
              <w:rPr>
                <w:noProof/>
                <w:webHidden/>
              </w:rPr>
            </w:r>
          </w:ins>
          <w:r>
            <w:rPr>
              <w:noProof/>
              <w:webHidden/>
            </w:rPr>
            <w:fldChar w:fldCharType="separate"/>
          </w:r>
          <w:ins w:id="121" w:author="Sachin Patange" w:date="2017-05-27T21:06:00Z">
            <w:r>
              <w:rPr>
                <w:noProof/>
                <w:webHidden/>
              </w:rPr>
              <w:t>26</w:t>
            </w:r>
            <w:r>
              <w:rPr>
                <w:noProof/>
                <w:webHidden/>
              </w:rPr>
              <w:fldChar w:fldCharType="end"/>
            </w:r>
            <w:r w:rsidRPr="007C3635">
              <w:rPr>
                <w:rStyle w:val="Hyperlink"/>
                <w:noProof/>
              </w:rPr>
              <w:fldChar w:fldCharType="end"/>
            </w:r>
          </w:ins>
        </w:p>
        <w:p w14:paraId="63956F99" w14:textId="03DF77CA" w:rsidR="009808F1" w:rsidRDefault="009808F1">
          <w:pPr>
            <w:pStyle w:val="TOC3"/>
            <w:tabs>
              <w:tab w:val="left" w:pos="1540"/>
              <w:tab w:val="right" w:leader="dot" w:pos="9350"/>
            </w:tabs>
            <w:rPr>
              <w:ins w:id="122" w:author="Sachin Patange" w:date="2017-05-27T21:06:00Z"/>
              <w:noProof/>
            </w:rPr>
          </w:pPr>
          <w:ins w:id="123" w:author="Sachin Patange" w:date="2017-05-27T21:06:00Z">
            <w:r w:rsidRPr="007C3635">
              <w:rPr>
                <w:rStyle w:val="Hyperlink"/>
                <w:noProof/>
              </w:rPr>
              <w:lastRenderedPageBreak/>
              <w:fldChar w:fldCharType="begin"/>
            </w:r>
            <w:r w:rsidRPr="007C3635">
              <w:rPr>
                <w:rStyle w:val="Hyperlink"/>
                <w:noProof/>
              </w:rPr>
              <w:instrText xml:space="preserve"> </w:instrText>
            </w:r>
            <w:r>
              <w:rPr>
                <w:noProof/>
              </w:rPr>
              <w:instrText>HYPERLINK \l "_Toc483682531"</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1.6.3.2</w:t>
            </w:r>
            <w:r>
              <w:rPr>
                <w:noProof/>
              </w:rPr>
              <w:tab/>
            </w:r>
            <w:r w:rsidRPr="007C3635">
              <w:rPr>
                <w:rStyle w:val="Hyperlink"/>
                <w:rFonts w:ascii="Trebuchet MS" w:hAnsi="Trebuchet MS"/>
                <w:b/>
                <w:bCs/>
                <w:noProof/>
              </w:rPr>
              <w:t>Calculating Credit Guarantee Fees</w:t>
            </w:r>
            <w:r>
              <w:rPr>
                <w:noProof/>
                <w:webHidden/>
              </w:rPr>
              <w:tab/>
            </w:r>
            <w:r>
              <w:rPr>
                <w:noProof/>
                <w:webHidden/>
              </w:rPr>
              <w:fldChar w:fldCharType="begin"/>
            </w:r>
            <w:r>
              <w:rPr>
                <w:noProof/>
                <w:webHidden/>
              </w:rPr>
              <w:instrText xml:space="preserve"> PAGEREF _Toc483682531 \h </w:instrText>
            </w:r>
            <w:r>
              <w:rPr>
                <w:noProof/>
                <w:webHidden/>
              </w:rPr>
            </w:r>
          </w:ins>
          <w:r>
            <w:rPr>
              <w:noProof/>
              <w:webHidden/>
            </w:rPr>
            <w:fldChar w:fldCharType="separate"/>
          </w:r>
          <w:ins w:id="124" w:author="Sachin Patange" w:date="2017-05-27T21:06:00Z">
            <w:r>
              <w:rPr>
                <w:noProof/>
                <w:webHidden/>
              </w:rPr>
              <w:t>28</w:t>
            </w:r>
            <w:r>
              <w:rPr>
                <w:noProof/>
                <w:webHidden/>
              </w:rPr>
              <w:fldChar w:fldCharType="end"/>
            </w:r>
            <w:r w:rsidRPr="007C3635">
              <w:rPr>
                <w:rStyle w:val="Hyperlink"/>
                <w:noProof/>
              </w:rPr>
              <w:fldChar w:fldCharType="end"/>
            </w:r>
          </w:ins>
        </w:p>
        <w:p w14:paraId="76E737CA" w14:textId="50717F8B" w:rsidR="009808F1" w:rsidRDefault="009808F1">
          <w:pPr>
            <w:pStyle w:val="TOC3"/>
            <w:tabs>
              <w:tab w:val="left" w:pos="1540"/>
              <w:tab w:val="right" w:leader="dot" w:pos="9350"/>
            </w:tabs>
            <w:rPr>
              <w:ins w:id="125" w:author="Sachin Patange" w:date="2017-05-27T21:06:00Z"/>
              <w:noProof/>
            </w:rPr>
          </w:pPr>
          <w:ins w:id="126"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"_Toc483682532"</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1.6.3.3</w:t>
            </w:r>
            <w:r>
              <w:rPr>
                <w:noProof/>
              </w:rPr>
              <w:tab/>
            </w:r>
            <w:r w:rsidRPr="007C3635">
              <w:rPr>
                <w:rStyle w:val="Hyperlink"/>
                <w:rFonts w:ascii="Trebuchet MS" w:hAnsi="Trebuchet MS"/>
                <w:b/>
                <w:bCs/>
                <w:noProof/>
              </w:rPr>
              <w:t>Calculating Penal Interest for Lapsed Revival</w:t>
            </w:r>
            <w:r>
              <w:rPr>
                <w:noProof/>
                <w:webHidden/>
              </w:rPr>
              <w:tab/>
            </w:r>
            <w:r>
              <w:rPr>
                <w:noProof/>
                <w:webHidden/>
              </w:rPr>
              <w:fldChar w:fldCharType="begin"/>
            </w:r>
            <w:r>
              <w:rPr>
                <w:noProof/>
                <w:webHidden/>
              </w:rPr>
              <w:instrText xml:space="preserve"> PAGEREF _Toc483682532 \h </w:instrText>
            </w:r>
            <w:r>
              <w:rPr>
                <w:noProof/>
                <w:webHidden/>
              </w:rPr>
            </w:r>
          </w:ins>
          <w:r>
            <w:rPr>
              <w:noProof/>
              <w:webHidden/>
            </w:rPr>
            <w:fldChar w:fldCharType="separate"/>
          </w:r>
          <w:ins w:id="127" w:author="Sachin Patange" w:date="2017-05-27T21:06:00Z">
            <w:r>
              <w:rPr>
                <w:noProof/>
                <w:webHidden/>
              </w:rPr>
              <w:t>31</w:t>
            </w:r>
            <w:r>
              <w:rPr>
                <w:noProof/>
                <w:webHidden/>
              </w:rPr>
              <w:fldChar w:fldCharType="end"/>
            </w:r>
            <w:r w:rsidRPr="007C3635">
              <w:rPr>
                <w:rStyle w:val="Hyperlink"/>
                <w:noProof/>
              </w:rPr>
              <w:fldChar w:fldCharType="end"/>
            </w:r>
          </w:ins>
        </w:p>
        <w:p w14:paraId="1F544036" w14:textId="0042C8EC" w:rsidR="009808F1" w:rsidRDefault="009808F1">
          <w:pPr>
            <w:pStyle w:val="TOC3"/>
            <w:tabs>
              <w:tab w:val="left" w:pos="1540"/>
              <w:tab w:val="right" w:leader="dot" w:pos="9350"/>
            </w:tabs>
            <w:rPr>
              <w:ins w:id="128" w:author="Sachin Patange" w:date="2017-05-27T21:06:00Z"/>
              <w:noProof/>
            </w:rPr>
          </w:pPr>
          <w:ins w:id="129"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"_Toc483682533"</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1.6.3.4</w:t>
            </w:r>
            <w:r>
              <w:rPr>
                <w:noProof/>
              </w:rPr>
              <w:tab/>
            </w:r>
            <w:r w:rsidRPr="007C3635">
              <w:rPr>
                <w:rStyle w:val="Hyperlink"/>
                <w:rFonts w:ascii="Trebuchet MS" w:hAnsi="Trebuchet MS"/>
                <w:b/>
                <w:bCs/>
                <w:noProof/>
              </w:rPr>
              <w:t>Calculating Tax on Credit Guarantee Fees &amp; Interest for Lapsed Revival</w:t>
            </w:r>
            <w:r>
              <w:rPr>
                <w:noProof/>
                <w:webHidden/>
              </w:rPr>
              <w:tab/>
            </w:r>
            <w:r>
              <w:rPr>
                <w:noProof/>
                <w:webHidden/>
              </w:rPr>
              <w:fldChar w:fldCharType="begin"/>
            </w:r>
            <w:r>
              <w:rPr>
                <w:noProof/>
                <w:webHidden/>
              </w:rPr>
              <w:instrText xml:space="preserve"> PAGEREF _Toc483682533 \h </w:instrText>
            </w:r>
            <w:r>
              <w:rPr>
                <w:noProof/>
                <w:webHidden/>
              </w:rPr>
            </w:r>
          </w:ins>
          <w:r>
            <w:rPr>
              <w:noProof/>
              <w:webHidden/>
            </w:rPr>
            <w:fldChar w:fldCharType="separate"/>
          </w:r>
          <w:ins w:id="130" w:author="Sachin Patange" w:date="2017-05-27T21:06:00Z">
            <w:r>
              <w:rPr>
                <w:noProof/>
                <w:webHidden/>
              </w:rPr>
              <w:t>32</w:t>
            </w:r>
            <w:r>
              <w:rPr>
                <w:noProof/>
                <w:webHidden/>
              </w:rPr>
              <w:fldChar w:fldCharType="end"/>
            </w:r>
            <w:r w:rsidRPr="007C3635">
              <w:rPr>
                <w:rStyle w:val="Hyperlink"/>
                <w:noProof/>
              </w:rPr>
              <w:fldChar w:fldCharType="end"/>
            </w:r>
          </w:ins>
        </w:p>
        <w:p w14:paraId="7E302CF5" w14:textId="472CA89F" w:rsidR="009808F1" w:rsidRDefault="009808F1">
          <w:pPr>
            <w:pStyle w:val="TOC3"/>
            <w:tabs>
              <w:tab w:val="left" w:pos="1320"/>
              <w:tab w:val="right" w:leader="dot" w:pos="9350"/>
            </w:tabs>
            <w:rPr>
              <w:ins w:id="131" w:author="Sachin Patange" w:date="2017-05-27T21:06:00Z"/>
              <w:noProof/>
            </w:rPr>
          </w:pPr>
          <w:ins w:id="132"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"_Toc483682534"</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1.6.4</w:t>
            </w:r>
            <w:r>
              <w:rPr>
                <w:noProof/>
              </w:rPr>
              <w:tab/>
            </w:r>
            <w:r w:rsidRPr="007C3635">
              <w:rPr>
                <w:rStyle w:val="Hyperlink"/>
                <w:rFonts w:ascii="Trebuchet MS" w:hAnsi="Trebuchet MS"/>
                <w:b/>
                <w:bCs/>
                <w:noProof/>
              </w:rPr>
              <w:t>Demand Advice for Guarantee Charges</w:t>
            </w:r>
            <w:r>
              <w:rPr>
                <w:noProof/>
                <w:webHidden/>
              </w:rPr>
              <w:tab/>
            </w:r>
            <w:r>
              <w:rPr>
                <w:noProof/>
                <w:webHidden/>
              </w:rPr>
              <w:fldChar w:fldCharType="begin"/>
            </w:r>
            <w:r>
              <w:rPr>
                <w:noProof/>
                <w:webHidden/>
              </w:rPr>
              <w:instrText xml:space="preserve"> PAGEREF _Toc483682534 \h </w:instrText>
            </w:r>
            <w:r>
              <w:rPr>
                <w:noProof/>
                <w:webHidden/>
              </w:rPr>
            </w:r>
          </w:ins>
          <w:r>
            <w:rPr>
              <w:noProof/>
              <w:webHidden/>
            </w:rPr>
            <w:fldChar w:fldCharType="separate"/>
          </w:r>
          <w:ins w:id="133" w:author="Sachin Patange" w:date="2017-05-27T21:06:00Z">
            <w:r>
              <w:rPr>
                <w:noProof/>
                <w:webHidden/>
              </w:rPr>
              <w:t>33</w:t>
            </w:r>
            <w:r>
              <w:rPr>
                <w:noProof/>
                <w:webHidden/>
              </w:rPr>
              <w:fldChar w:fldCharType="end"/>
            </w:r>
            <w:r w:rsidRPr="007C3635">
              <w:rPr>
                <w:rStyle w:val="Hyperlink"/>
                <w:noProof/>
              </w:rPr>
              <w:fldChar w:fldCharType="end"/>
            </w:r>
          </w:ins>
        </w:p>
        <w:p w14:paraId="1939AEF0" w14:textId="2AED763C" w:rsidR="009808F1" w:rsidRDefault="009808F1">
          <w:pPr>
            <w:pStyle w:val="TOC3"/>
            <w:tabs>
              <w:tab w:val="left" w:pos="1540"/>
              <w:tab w:val="right" w:leader="dot" w:pos="9350"/>
            </w:tabs>
            <w:rPr>
              <w:ins w:id="134" w:author="Sachin Patange" w:date="2017-05-27T21:06:00Z"/>
              <w:noProof/>
            </w:rPr>
          </w:pPr>
          <w:ins w:id="135"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"_Toc483682535"</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1.6.4.1</w:t>
            </w:r>
            <w:r>
              <w:rPr>
                <w:noProof/>
              </w:rPr>
              <w:tab/>
            </w:r>
            <w:r w:rsidRPr="007C3635">
              <w:rPr>
                <w:rStyle w:val="Hyperlink"/>
                <w:rFonts w:ascii="Trebuchet MS" w:hAnsi="Trebuchet MS"/>
                <w:b/>
                <w:bCs/>
                <w:noProof/>
              </w:rPr>
              <w:t>CGDAN – Demand Advice: Existing Guarantee Cover - Individual</w:t>
            </w:r>
            <w:r>
              <w:rPr>
                <w:noProof/>
                <w:webHidden/>
              </w:rPr>
              <w:tab/>
            </w:r>
            <w:r>
              <w:rPr>
                <w:noProof/>
                <w:webHidden/>
              </w:rPr>
              <w:fldChar w:fldCharType="begin"/>
            </w:r>
            <w:r>
              <w:rPr>
                <w:noProof/>
                <w:webHidden/>
              </w:rPr>
              <w:instrText xml:space="preserve"> PAGEREF _Toc483682535 \h </w:instrText>
            </w:r>
            <w:r>
              <w:rPr>
                <w:noProof/>
                <w:webHidden/>
              </w:rPr>
            </w:r>
          </w:ins>
          <w:r>
            <w:rPr>
              <w:noProof/>
              <w:webHidden/>
            </w:rPr>
            <w:fldChar w:fldCharType="separate"/>
          </w:r>
          <w:ins w:id="136" w:author="Sachin Patange" w:date="2017-05-27T21:06:00Z">
            <w:r>
              <w:rPr>
                <w:noProof/>
                <w:webHidden/>
              </w:rPr>
              <w:t>33</w:t>
            </w:r>
            <w:r>
              <w:rPr>
                <w:noProof/>
                <w:webHidden/>
              </w:rPr>
              <w:fldChar w:fldCharType="end"/>
            </w:r>
            <w:r w:rsidRPr="007C3635">
              <w:rPr>
                <w:rStyle w:val="Hyperlink"/>
                <w:noProof/>
              </w:rPr>
              <w:fldChar w:fldCharType="end"/>
            </w:r>
          </w:ins>
        </w:p>
        <w:p w14:paraId="54F8F172" w14:textId="605A5F07" w:rsidR="009808F1" w:rsidRDefault="009808F1">
          <w:pPr>
            <w:pStyle w:val="TOC3"/>
            <w:tabs>
              <w:tab w:val="left" w:pos="1540"/>
              <w:tab w:val="right" w:leader="dot" w:pos="9350"/>
            </w:tabs>
            <w:rPr>
              <w:ins w:id="137" w:author="Sachin Patange" w:date="2017-05-27T21:06:00Z"/>
              <w:noProof/>
            </w:rPr>
          </w:pPr>
          <w:ins w:id="138"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"_Toc483682536"</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1.6.4.2</w:t>
            </w:r>
            <w:r>
              <w:rPr>
                <w:noProof/>
              </w:rPr>
              <w:tab/>
            </w:r>
            <w:r w:rsidRPr="007C3635">
              <w:rPr>
                <w:rStyle w:val="Hyperlink"/>
                <w:rFonts w:ascii="Trebuchet MS" w:hAnsi="Trebuchet MS"/>
                <w:b/>
                <w:bCs/>
                <w:noProof/>
              </w:rPr>
              <w:t>BATCHDAN – Demand Advice: Existing Guarantee Cover - Batch</w:t>
            </w:r>
            <w:r>
              <w:rPr>
                <w:noProof/>
                <w:webHidden/>
              </w:rPr>
              <w:tab/>
            </w:r>
            <w:r>
              <w:rPr>
                <w:noProof/>
                <w:webHidden/>
              </w:rPr>
              <w:fldChar w:fldCharType="begin"/>
            </w:r>
            <w:r>
              <w:rPr>
                <w:noProof/>
                <w:webHidden/>
              </w:rPr>
              <w:instrText xml:space="preserve"> PAGEREF _Toc483682536 \h </w:instrText>
            </w:r>
            <w:r>
              <w:rPr>
                <w:noProof/>
                <w:webHidden/>
              </w:rPr>
            </w:r>
          </w:ins>
          <w:r>
            <w:rPr>
              <w:noProof/>
              <w:webHidden/>
            </w:rPr>
            <w:fldChar w:fldCharType="separate"/>
          </w:r>
          <w:ins w:id="139" w:author="Sachin Patange" w:date="2017-05-27T21:06:00Z">
            <w:r>
              <w:rPr>
                <w:noProof/>
                <w:webHidden/>
              </w:rPr>
              <w:t>34</w:t>
            </w:r>
            <w:r>
              <w:rPr>
                <w:noProof/>
                <w:webHidden/>
              </w:rPr>
              <w:fldChar w:fldCharType="end"/>
            </w:r>
            <w:r w:rsidRPr="007C3635">
              <w:rPr>
                <w:rStyle w:val="Hyperlink"/>
                <w:noProof/>
              </w:rPr>
              <w:fldChar w:fldCharType="end"/>
            </w:r>
          </w:ins>
        </w:p>
        <w:p w14:paraId="6D538E75" w14:textId="61085903" w:rsidR="009808F1" w:rsidRDefault="009808F1">
          <w:pPr>
            <w:pStyle w:val="TOC3"/>
            <w:tabs>
              <w:tab w:val="left" w:pos="1320"/>
              <w:tab w:val="right" w:leader="dot" w:pos="9350"/>
            </w:tabs>
            <w:rPr>
              <w:ins w:id="140" w:author="Sachin Patange" w:date="2017-05-27T21:06:00Z"/>
              <w:noProof/>
            </w:rPr>
          </w:pPr>
          <w:ins w:id="141"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"_Toc483682537"</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1.6.5</w:t>
            </w:r>
            <w:r>
              <w:rPr>
                <w:noProof/>
              </w:rPr>
              <w:tab/>
            </w:r>
            <w:r w:rsidRPr="007C3635">
              <w:rPr>
                <w:rStyle w:val="Hyperlink"/>
                <w:rFonts w:ascii="Trebuchet MS" w:hAnsi="Trebuchet MS"/>
                <w:b/>
                <w:bCs/>
                <w:noProof/>
              </w:rPr>
              <w:t>Payment of CG Charges</w:t>
            </w:r>
            <w:r>
              <w:rPr>
                <w:noProof/>
                <w:webHidden/>
              </w:rPr>
              <w:tab/>
            </w:r>
            <w:r>
              <w:rPr>
                <w:noProof/>
                <w:webHidden/>
              </w:rPr>
              <w:fldChar w:fldCharType="begin"/>
            </w:r>
            <w:r>
              <w:rPr>
                <w:noProof/>
                <w:webHidden/>
              </w:rPr>
              <w:instrText xml:space="preserve"> PAGEREF _Toc483682537 \h </w:instrText>
            </w:r>
            <w:r>
              <w:rPr>
                <w:noProof/>
                <w:webHidden/>
              </w:rPr>
            </w:r>
          </w:ins>
          <w:r>
            <w:rPr>
              <w:noProof/>
              <w:webHidden/>
            </w:rPr>
            <w:fldChar w:fldCharType="separate"/>
          </w:r>
          <w:ins w:id="142" w:author="Sachin Patange" w:date="2017-05-27T21:06:00Z">
            <w:r>
              <w:rPr>
                <w:noProof/>
                <w:webHidden/>
              </w:rPr>
              <w:t>34</w:t>
            </w:r>
            <w:r>
              <w:rPr>
                <w:noProof/>
                <w:webHidden/>
              </w:rPr>
              <w:fldChar w:fldCharType="end"/>
            </w:r>
            <w:r w:rsidRPr="007C3635">
              <w:rPr>
                <w:rStyle w:val="Hyperlink"/>
                <w:noProof/>
              </w:rPr>
              <w:fldChar w:fldCharType="end"/>
            </w:r>
          </w:ins>
        </w:p>
        <w:p w14:paraId="398D1BDC" w14:textId="6ABD719B" w:rsidR="009808F1" w:rsidRDefault="009808F1">
          <w:pPr>
            <w:pStyle w:val="TOC3"/>
            <w:tabs>
              <w:tab w:val="left" w:pos="1540"/>
              <w:tab w:val="right" w:leader="dot" w:pos="9350"/>
            </w:tabs>
            <w:rPr>
              <w:ins w:id="143" w:author="Sachin Patange" w:date="2017-05-27T21:06:00Z"/>
              <w:noProof/>
            </w:rPr>
          </w:pPr>
          <w:ins w:id="144"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"_Toc483682538"</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1.6.5.1</w:t>
            </w:r>
            <w:r>
              <w:rPr>
                <w:noProof/>
              </w:rPr>
              <w:tab/>
            </w:r>
            <w:r w:rsidRPr="007C3635">
              <w:rPr>
                <w:rStyle w:val="Hyperlink"/>
                <w:rFonts w:ascii="Trebuchet MS" w:hAnsi="Trebuchet MS"/>
                <w:b/>
                <w:bCs/>
                <w:noProof/>
              </w:rPr>
              <w:t>Payment of CG Fees/Taxes/Penalty in Stipulated Time</w:t>
            </w:r>
            <w:r>
              <w:rPr>
                <w:noProof/>
                <w:webHidden/>
              </w:rPr>
              <w:tab/>
            </w:r>
            <w:r>
              <w:rPr>
                <w:noProof/>
                <w:webHidden/>
              </w:rPr>
              <w:fldChar w:fldCharType="begin"/>
            </w:r>
            <w:r>
              <w:rPr>
                <w:noProof/>
                <w:webHidden/>
              </w:rPr>
              <w:instrText xml:space="preserve"> PAGEREF _Toc483682538 \h </w:instrText>
            </w:r>
            <w:r>
              <w:rPr>
                <w:noProof/>
                <w:webHidden/>
              </w:rPr>
            </w:r>
          </w:ins>
          <w:r>
            <w:rPr>
              <w:noProof/>
              <w:webHidden/>
            </w:rPr>
            <w:fldChar w:fldCharType="separate"/>
          </w:r>
          <w:ins w:id="145" w:author="Sachin Patange" w:date="2017-05-27T21:06:00Z">
            <w:r>
              <w:rPr>
                <w:noProof/>
                <w:webHidden/>
              </w:rPr>
              <w:t>34</w:t>
            </w:r>
            <w:r>
              <w:rPr>
                <w:noProof/>
                <w:webHidden/>
              </w:rPr>
              <w:fldChar w:fldCharType="end"/>
            </w:r>
            <w:r w:rsidRPr="007C3635">
              <w:rPr>
                <w:rStyle w:val="Hyperlink"/>
                <w:noProof/>
              </w:rPr>
              <w:fldChar w:fldCharType="end"/>
            </w:r>
          </w:ins>
        </w:p>
        <w:p w14:paraId="75729C6A" w14:textId="4E58FEA5" w:rsidR="009808F1" w:rsidRDefault="009808F1">
          <w:pPr>
            <w:pStyle w:val="TOC3"/>
            <w:tabs>
              <w:tab w:val="left" w:pos="1540"/>
              <w:tab w:val="right" w:leader="dot" w:pos="9350"/>
            </w:tabs>
            <w:rPr>
              <w:ins w:id="146" w:author="Sachin Patange" w:date="2017-05-27T21:06:00Z"/>
              <w:noProof/>
            </w:rPr>
          </w:pPr>
          <w:ins w:id="147"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"_Toc483682539"</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1.6.5.2</w:t>
            </w:r>
            <w:r>
              <w:rPr>
                <w:noProof/>
              </w:rPr>
              <w:tab/>
            </w:r>
            <w:r w:rsidRPr="007C3635">
              <w:rPr>
                <w:rStyle w:val="Hyperlink"/>
                <w:rFonts w:ascii="Trebuchet MS" w:hAnsi="Trebuchet MS"/>
                <w:b/>
                <w:bCs/>
                <w:noProof/>
              </w:rPr>
              <w:t>Non Payment of CG Charges in Stipulated Time</w:t>
            </w:r>
            <w:r>
              <w:rPr>
                <w:noProof/>
                <w:webHidden/>
              </w:rPr>
              <w:tab/>
            </w:r>
            <w:r>
              <w:rPr>
                <w:noProof/>
                <w:webHidden/>
              </w:rPr>
              <w:fldChar w:fldCharType="begin"/>
            </w:r>
            <w:r>
              <w:rPr>
                <w:noProof/>
                <w:webHidden/>
              </w:rPr>
              <w:instrText xml:space="preserve"> PAGEREF _Toc483682539 \h </w:instrText>
            </w:r>
            <w:r>
              <w:rPr>
                <w:noProof/>
                <w:webHidden/>
              </w:rPr>
            </w:r>
          </w:ins>
          <w:r>
            <w:rPr>
              <w:noProof/>
              <w:webHidden/>
            </w:rPr>
            <w:fldChar w:fldCharType="separate"/>
          </w:r>
          <w:ins w:id="148" w:author="Sachin Patange" w:date="2017-05-27T21:06:00Z">
            <w:r>
              <w:rPr>
                <w:noProof/>
                <w:webHidden/>
              </w:rPr>
              <w:t>35</w:t>
            </w:r>
            <w:r>
              <w:rPr>
                <w:noProof/>
                <w:webHidden/>
              </w:rPr>
              <w:fldChar w:fldCharType="end"/>
            </w:r>
            <w:r w:rsidRPr="007C3635">
              <w:rPr>
                <w:rStyle w:val="Hyperlink"/>
                <w:noProof/>
              </w:rPr>
              <w:fldChar w:fldCharType="end"/>
            </w:r>
          </w:ins>
        </w:p>
        <w:p w14:paraId="48E77203" w14:textId="22551D14" w:rsidR="009808F1" w:rsidRDefault="009808F1">
          <w:pPr>
            <w:pStyle w:val="TOC2"/>
            <w:tabs>
              <w:tab w:val="left" w:pos="880"/>
              <w:tab w:val="right" w:leader="dot" w:pos="9350"/>
            </w:tabs>
            <w:rPr>
              <w:ins w:id="149" w:author="Sachin Patange" w:date="2017-05-27T21:06:00Z"/>
              <w:noProof/>
            </w:rPr>
          </w:pPr>
          <w:ins w:id="150"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"_Toc483682541"</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1.7</w:t>
            </w:r>
            <w:r>
              <w:rPr>
                <w:noProof/>
              </w:rPr>
              <w:tab/>
            </w:r>
            <w:r w:rsidRPr="007C3635">
              <w:rPr>
                <w:rStyle w:val="Hyperlink"/>
                <w:rFonts w:ascii="Trebuchet MS" w:eastAsia="Times New Roman" w:hAnsi="Trebuchet MS" w:cs="Arial"/>
                <w:b/>
                <w:bCs/>
                <w:iCs/>
                <w:noProof/>
              </w:rPr>
              <w:t>Persisting the Loan Account Information in CG Table</w:t>
            </w:r>
            <w:r>
              <w:rPr>
                <w:noProof/>
                <w:webHidden/>
              </w:rPr>
              <w:tab/>
            </w:r>
            <w:r>
              <w:rPr>
                <w:noProof/>
                <w:webHidden/>
              </w:rPr>
              <w:fldChar w:fldCharType="begin"/>
            </w:r>
            <w:r>
              <w:rPr>
                <w:noProof/>
                <w:webHidden/>
              </w:rPr>
              <w:instrText xml:space="preserve"> PAGEREF _Toc483682541 \h </w:instrText>
            </w:r>
            <w:r>
              <w:rPr>
                <w:noProof/>
                <w:webHidden/>
              </w:rPr>
            </w:r>
          </w:ins>
          <w:r>
            <w:rPr>
              <w:noProof/>
              <w:webHidden/>
            </w:rPr>
            <w:fldChar w:fldCharType="separate"/>
          </w:r>
          <w:ins w:id="151" w:author="Sachin Patange" w:date="2017-05-27T21:06:00Z">
            <w:r>
              <w:rPr>
                <w:noProof/>
                <w:webHidden/>
              </w:rPr>
              <w:t>37</w:t>
            </w:r>
            <w:r>
              <w:rPr>
                <w:noProof/>
                <w:webHidden/>
              </w:rPr>
              <w:fldChar w:fldCharType="end"/>
            </w:r>
            <w:r w:rsidRPr="007C3635">
              <w:rPr>
                <w:rStyle w:val="Hyperlink"/>
                <w:noProof/>
              </w:rPr>
              <w:fldChar w:fldCharType="end"/>
            </w:r>
          </w:ins>
        </w:p>
        <w:p w14:paraId="720DBF51" w14:textId="24ABA3BA" w:rsidR="009808F1" w:rsidRDefault="009808F1">
          <w:pPr>
            <w:pStyle w:val="TOC3"/>
            <w:tabs>
              <w:tab w:val="left" w:pos="1320"/>
              <w:tab w:val="right" w:leader="dot" w:pos="9350"/>
            </w:tabs>
            <w:rPr>
              <w:ins w:id="152" w:author="Sachin Patange" w:date="2017-05-27T21:06:00Z"/>
              <w:noProof/>
            </w:rPr>
          </w:pPr>
          <w:ins w:id="153"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"_Toc483682542"</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1.7.1</w:t>
            </w:r>
            <w:r>
              <w:rPr>
                <w:noProof/>
              </w:rPr>
              <w:tab/>
            </w:r>
            <w:r w:rsidRPr="007C3635">
              <w:rPr>
                <w:rStyle w:val="Hyperlink"/>
                <w:rFonts w:ascii="Trebuchet MS" w:hAnsi="Trebuchet MS"/>
                <w:b/>
                <w:bCs/>
                <w:noProof/>
              </w:rPr>
              <w:t>New Credit Guarantee Information</w:t>
            </w:r>
            <w:r>
              <w:rPr>
                <w:noProof/>
                <w:webHidden/>
              </w:rPr>
              <w:tab/>
            </w:r>
            <w:r>
              <w:rPr>
                <w:noProof/>
                <w:webHidden/>
              </w:rPr>
              <w:fldChar w:fldCharType="begin"/>
            </w:r>
            <w:r>
              <w:rPr>
                <w:noProof/>
                <w:webHidden/>
              </w:rPr>
              <w:instrText xml:space="preserve"> PAGEREF _Toc483682542 \h </w:instrText>
            </w:r>
            <w:r>
              <w:rPr>
                <w:noProof/>
                <w:webHidden/>
              </w:rPr>
            </w:r>
          </w:ins>
          <w:r>
            <w:rPr>
              <w:noProof/>
              <w:webHidden/>
            </w:rPr>
            <w:fldChar w:fldCharType="separate"/>
          </w:r>
          <w:ins w:id="154" w:author="Sachin Patange" w:date="2017-05-27T21:06:00Z">
            <w:r>
              <w:rPr>
                <w:noProof/>
                <w:webHidden/>
              </w:rPr>
              <w:t>37</w:t>
            </w:r>
            <w:r>
              <w:rPr>
                <w:noProof/>
                <w:webHidden/>
              </w:rPr>
              <w:fldChar w:fldCharType="end"/>
            </w:r>
            <w:r w:rsidRPr="007C3635">
              <w:rPr>
                <w:rStyle w:val="Hyperlink"/>
                <w:noProof/>
              </w:rPr>
              <w:fldChar w:fldCharType="end"/>
            </w:r>
          </w:ins>
        </w:p>
        <w:p w14:paraId="14718BA7" w14:textId="042F5D07" w:rsidR="009808F1" w:rsidRDefault="009808F1">
          <w:pPr>
            <w:pStyle w:val="TOC3"/>
            <w:tabs>
              <w:tab w:val="left" w:pos="1320"/>
              <w:tab w:val="right" w:leader="dot" w:pos="9350"/>
            </w:tabs>
            <w:rPr>
              <w:ins w:id="155" w:author="Sachin Patange" w:date="2017-05-27T21:06:00Z"/>
              <w:noProof/>
            </w:rPr>
          </w:pPr>
          <w:ins w:id="156"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"_Toc483682543"</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hAnsi="Trebuchet MS" w:cs="Times New Roman"/>
                <w:b/>
                <w:bCs/>
                <w:noProof/>
              </w:rPr>
              <w:t>1.7.2</w:t>
            </w:r>
            <w:r>
              <w:rPr>
                <w:noProof/>
              </w:rPr>
              <w:tab/>
            </w:r>
            <w:r w:rsidRPr="007C3635">
              <w:rPr>
                <w:rStyle w:val="Hyperlink"/>
                <w:rFonts w:ascii="Trebuchet MS" w:hAnsi="Trebuchet MS"/>
                <w:b/>
                <w:bCs/>
                <w:noProof/>
              </w:rPr>
              <w:t>Continue Credit Guarantee Information</w:t>
            </w:r>
            <w:r>
              <w:rPr>
                <w:noProof/>
                <w:webHidden/>
              </w:rPr>
              <w:tab/>
            </w:r>
            <w:r>
              <w:rPr>
                <w:noProof/>
                <w:webHidden/>
              </w:rPr>
              <w:fldChar w:fldCharType="begin"/>
            </w:r>
            <w:r>
              <w:rPr>
                <w:noProof/>
                <w:webHidden/>
              </w:rPr>
              <w:instrText xml:space="preserve"> PAGEREF _Toc483682543 \h </w:instrText>
            </w:r>
            <w:r>
              <w:rPr>
                <w:noProof/>
                <w:webHidden/>
              </w:rPr>
            </w:r>
          </w:ins>
          <w:r>
            <w:rPr>
              <w:noProof/>
              <w:webHidden/>
            </w:rPr>
            <w:fldChar w:fldCharType="separate"/>
          </w:r>
          <w:ins w:id="157" w:author="Sachin Patange" w:date="2017-05-27T21:06:00Z">
            <w:r>
              <w:rPr>
                <w:noProof/>
                <w:webHidden/>
              </w:rPr>
              <w:t>37</w:t>
            </w:r>
            <w:r>
              <w:rPr>
                <w:noProof/>
                <w:webHidden/>
              </w:rPr>
              <w:fldChar w:fldCharType="end"/>
            </w:r>
            <w:r w:rsidRPr="007C3635">
              <w:rPr>
                <w:rStyle w:val="Hyperlink"/>
                <w:noProof/>
              </w:rPr>
              <w:fldChar w:fldCharType="end"/>
            </w:r>
          </w:ins>
        </w:p>
        <w:p w14:paraId="630737A5" w14:textId="672E7BCE" w:rsidR="009808F1" w:rsidRDefault="009808F1">
          <w:pPr>
            <w:pStyle w:val="TOC2"/>
            <w:tabs>
              <w:tab w:val="left" w:pos="880"/>
              <w:tab w:val="right" w:leader="dot" w:pos="9350"/>
            </w:tabs>
            <w:rPr>
              <w:ins w:id="158" w:author="Sachin Patange" w:date="2017-05-27T21:06:00Z"/>
              <w:noProof/>
            </w:rPr>
          </w:pPr>
          <w:ins w:id="159" w:author="Sachin Patange" w:date="2017-05-27T21:06:00Z">
            <w:r w:rsidRPr="007C3635">
              <w:rPr>
                <w:rStyle w:val="Hyperlink"/>
                <w:noProof/>
              </w:rPr>
              <w:fldChar w:fldCharType="begin"/>
            </w:r>
            <w:r w:rsidRPr="007C3635">
              <w:rPr>
                <w:rStyle w:val="Hyperlink"/>
                <w:noProof/>
              </w:rPr>
              <w:instrText xml:space="preserve"> </w:instrText>
            </w:r>
            <w:r>
              <w:rPr>
                <w:noProof/>
              </w:rPr>
              <w:instrText>HYPERLINK \l "_Toc483682544"</w:instrText>
            </w:r>
            <w:r w:rsidRPr="007C3635">
              <w:rPr>
                <w:rStyle w:val="Hyperlink"/>
                <w:noProof/>
              </w:rPr>
              <w:instrText xml:space="preserve"> </w:instrText>
            </w:r>
            <w:r w:rsidRPr="007C3635">
              <w:rPr>
                <w:rStyle w:val="Hyperlink"/>
                <w:noProof/>
              </w:rPr>
            </w:r>
            <w:r w:rsidRPr="007C3635">
              <w:rPr>
                <w:rStyle w:val="Hyperlink"/>
                <w:noProof/>
              </w:rPr>
              <w:fldChar w:fldCharType="separate"/>
            </w:r>
            <w:r w:rsidRPr="007C3635">
              <w:rPr>
                <w:rStyle w:val="Hyperlink"/>
                <w:rFonts w:ascii="Trebuchet MS" w:eastAsia="Times New Roman" w:hAnsi="Trebuchet MS" w:cs="Times New Roman"/>
                <w:b/>
                <w:bCs/>
                <w:iCs/>
                <w:noProof/>
              </w:rPr>
              <w:t>1.8</w:t>
            </w:r>
            <w:r>
              <w:rPr>
                <w:noProof/>
              </w:rPr>
              <w:tab/>
            </w:r>
            <w:r w:rsidRPr="007C3635">
              <w:rPr>
                <w:rStyle w:val="Hyperlink"/>
                <w:rFonts w:ascii="Trebuchet MS" w:eastAsia="Times New Roman" w:hAnsi="Trebuchet MS" w:cs="Arial"/>
                <w:b/>
                <w:bCs/>
                <w:iCs/>
                <w:noProof/>
              </w:rPr>
              <w:t>Points Pending For Further Clarification</w:t>
            </w:r>
            <w:r>
              <w:rPr>
                <w:noProof/>
                <w:webHidden/>
              </w:rPr>
              <w:tab/>
            </w:r>
            <w:r>
              <w:rPr>
                <w:noProof/>
                <w:webHidden/>
              </w:rPr>
              <w:fldChar w:fldCharType="begin"/>
            </w:r>
            <w:r>
              <w:rPr>
                <w:noProof/>
                <w:webHidden/>
              </w:rPr>
              <w:instrText xml:space="preserve"> PAGEREF _Toc483682544 \h </w:instrText>
            </w:r>
            <w:r>
              <w:rPr>
                <w:noProof/>
                <w:webHidden/>
              </w:rPr>
            </w:r>
          </w:ins>
          <w:r>
            <w:rPr>
              <w:noProof/>
              <w:webHidden/>
            </w:rPr>
            <w:fldChar w:fldCharType="separate"/>
          </w:r>
          <w:ins w:id="160" w:author="Sachin Patange" w:date="2017-05-27T21:06:00Z">
            <w:r>
              <w:rPr>
                <w:noProof/>
                <w:webHidden/>
              </w:rPr>
              <w:t>38</w:t>
            </w:r>
            <w:r>
              <w:rPr>
                <w:noProof/>
                <w:webHidden/>
              </w:rPr>
              <w:fldChar w:fldCharType="end"/>
            </w:r>
            <w:r w:rsidRPr="007C3635">
              <w:rPr>
                <w:rStyle w:val="Hyperlink"/>
                <w:noProof/>
              </w:rPr>
              <w:fldChar w:fldCharType="end"/>
            </w:r>
          </w:ins>
        </w:p>
        <w:p w14:paraId="6A363090" w14:textId="73F7A534" w:rsidR="00127AC3" w:rsidDel="009808F1" w:rsidRDefault="00127AC3">
          <w:pPr>
            <w:pStyle w:val="TOC2"/>
            <w:tabs>
              <w:tab w:val="left" w:pos="880"/>
              <w:tab w:val="right" w:leader="dot" w:pos="9350"/>
            </w:tabs>
            <w:rPr>
              <w:del w:id="161" w:author="Sachin Patange" w:date="2017-05-27T21:06:00Z"/>
              <w:noProof/>
            </w:rPr>
          </w:pPr>
          <w:del w:id="162" w:author="Sachin Patange" w:date="2017-05-27T21:06:00Z">
            <w:r w:rsidRPr="009808F1" w:rsidDel="009808F1">
              <w:rPr>
                <w:rStyle w:val="Hyperlink"/>
                <w:rFonts w:ascii="Trebuchet MS" w:eastAsia="Times New Roman" w:hAnsi="Trebuchet MS" w:cs="Times New Roman"/>
                <w:b/>
                <w:bCs/>
                <w:iCs/>
                <w:noProof/>
              </w:rPr>
              <w:delText>1.1</w:delText>
            </w:r>
            <w:r w:rsidDel="009808F1">
              <w:rPr>
                <w:noProof/>
              </w:rPr>
              <w:tab/>
            </w:r>
            <w:r w:rsidRPr="009808F1" w:rsidDel="009808F1">
              <w:rPr>
                <w:rStyle w:val="Hyperlink"/>
                <w:rFonts w:ascii="Trebuchet MS" w:eastAsia="Times New Roman" w:hAnsi="Trebuchet MS" w:cs="Arial"/>
                <w:b/>
                <w:bCs/>
                <w:iCs/>
                <w:noProof/>
              </w:rPr>
              <w:delText>Introduction</w:delText>
            </w:r>
            <w:r w:rsidDel="009808F1">
              <w:rPr>
                <w:noProof/>
                <w:webHidden/>
              </w:rPr>
              <w:tab/>
              <w:delText>5</w:delText>
            </w:r>
          </w:del>
        </w:p>
        <w:p w14:paraId="3BF20185" w14:textId="17D9AE26" w:rsidR="00127AC3" w:rsidDel="009808F1" w:rsidRDefault="00127AC3">
          <w:pPr>
            <w:pStyle w:val="TOC3"/>
            <w:tabs>
              <w:tab w:val="left" w:pos="1320"/>
              <w:tab w:val="right" w:leader="dot" w:pos="9350"/>
            </w:tabs>
            <w:rPr>
              <w:del w:id="163" w:author="Sachin Patange" w:date="2017-05-27T21:06:00Z"/>
              <w:noProof/>
            </w:rPr>
          </w:pPr>
          <w:del w:id="164" w:author="Sachin Patange" w:date="2017-05-27T21:06:00Z">
            <w:r w:rsidRPr="009808F1" w:rsidDel="009808F1">
              <w:rPr>
                <w:rStyle w:val="Hyperlink"/>
                <w:rFonts w:ascii="Trebuchet MS" w:hAnsi="Trebuchet MS" w:cs="Times New Roman"/>
                <w:b/>
                <w:bCs/>
                <w:noProof/>
              </w:rPr>
              <w:delText>1.1.1</w:delText>
            </w:r>
            <w:r w:rsidDel="009808F1">
              <w:rPr>
                <w:noProof/>
              </w:rPr>
              <w:tab/>
            </w:r>
            <w:r w:rsidRPr="009808F1" w:rsidDel="009808F1">
              <w:rPr>
                <w:rStyle w:val="Hyperlink"/>
                <w:rFonts w:ascii="Trebuchet MS" w:hAnsi="Trebuchet MS"/>
                <w:b/>
                <w:bCs/>
                <w:noProof/>
              </w:rPr>
              <w:delText>Fund &amp; Docket Construct</w:delText>
            </w:r>
            <w:r w:rsidDel="009808F1">
              <w:rPr>
                <w:noProof/>
                <w:webHidden/>
              </w:rPr>
              <w:tab/>
              <w:delText>5</w:delText>
            </w:r>
          </w:del>
        </w:p>
        <w:p w14:paraId="4E3112CC" w14:textId="206CCED0" w:rsidR="00127AC3" w:rsidDel="009808F1" w:rsidRDefault="00127AC3">
          <w:pPr>
            <w:pStyle w:val="TOC2"/>
            <w:tabs>
              <w:tab w:val="left" w:pos="880"/>
              <w:tab w:val="right" w:leader="dot" w:pos="9350"/>
            </w:tabs>
            <w:rPr>
              <w:del w:id="165" w:author="Sachin Patange" w:date="2017-05-27T21:06:00Z"/>
              <w:noProof/>
            </w:rPr>
          </w:pPr>
          <w:del w:id="166" w:author="Sachin Patange" w:date="2017-05-27T21:06:00Z">
            <w:r w:rsidRPr="009808F1" w:rsidDel="009808F1">
              <w:rPr>
                <w:rStyle w:val="Hyperlink"/>
                <w:rFonts w:ascii="Trebuchet MS" w:eastAsia="Times New Roman" w:hAnsi="Trebuchet MS" w:cs="Times New Roman"/>
                <w:b/>
                <w:bCs/>
                <w:iCs/>
                <w:noProof/>
              </w:rPr>
              <w:delText>1.2</w:delText>
            </w:r>
            <w:r w:rsidDel="009808F1">
              <w:rPr>
                <w:noProof/>
              </w:rPr>
              <w:tab/>
            </w:r>
            <w:r w:rsidRPr="009808F1" w:rsidDel="009808F1">
              <w:rPr>
                <w:rStyle w:val="Hyperlink"/>
                <w:rFonts w:ascii="Trebuchet MS" w:eastAsia="Times New Roman" w:hAnsi="Trebuchet MS" w:cs="Arial"/>
                <w:b/>
                <w:bCs/>
                <w:iCs/>
                <w:noProof/>
              </w:rPr>
              <w:delText>Input File Layout</w:delText>
            </w:r>
            <w:r w:rsidDel="009808F1">
              <w:rPr>
                <w:noProof/>
                <w:webHidden/>
              </w:rPr>
              <w:tab/>
              <w:delText>6</w:delText>
            </w:r>
          </w:del>
        </w:p>
        <w:p w14:paraId="4BAB00E3" w14:textId="01A354A3" w:rsidR="00127AC3" w:rsidDel="009808F1" w:rsidRDefault="00127AC3">
          <w:pPr>
            <w:pStyle w:val="TOC3"/>
            <w:tabs>
              <w:tab w:val="left" w:pos="1320"/>
              <w:tab w:val="right" w:leader="dot" w:pos="9350"/>
            </w:tabs>
            <w:rPr>
              <w:del w:id="167" w:author="Sachin Patange" w:date="2017-05-27T21:06:00Z"/>
              <w:noProof/>
            </w:rPr>
          </w:pPr>
          <w:del w:id="168" w:author="Sachin Patange" w:date="2017-05-27T21:06:00Z">
            <w:r w:rsidRPr="009808F1" w:rsidDel="009808F1">
              <w:rPr>
                <w:rStyle w:val="Hyperlink"/>
                <w:rFonts w:ascii="Trebuchet MS" w:hAnsi="Trebuchet MS" w:cs="Times New Roman"/>
                <w:b/>
                <w:bCs/>
                <w:noProof/>
              </w:rPr>
              <w:delText>1.2.1</w:delText>
            </w:r>
            <w:r w:rsidDel="009808F1">
              <w:rPr>
                <w:noProof/>
              </w:rPr>
              <w:tab/>
            </w:r>
            <w:r w:rsidRPr="009808F1" w:rsidDel="009808F1">
              <w:rPr>
                <w:rStyle w:val="Hyperlink"/>
                <w:rFonts w:ascii="Trebuchet MS" w:hAnsi="Trebuchet MS"/>
                <w:b/>
                <w:bCs/>
                <w:noProof/>
              </w:rPr>
              <w:delText xml:space="preserve">Layout: Input File – New </w:delText>
            </w:r>
            <w:bookmarkStart w:id="169" w:name="_GoBack"/>
            <w:bookmarkEnd w:id="169"/>
            <w:r w:rsidRPr="009808F1" w:rsidDel="009808F1">
              <w:rPr>
                <w:rStyle w:val="Hyperlink"/>
                <w:rFonts w:ascii="Trebuchet MS" w:hAnsi="Trebuchet MS"/>
                <w:b/>
                <w:bCs/>
                <w:noProof/>
              </w:rPr>
              <w:delText>CG Issuance</w:delText>
            </w:r>
            <w:r w:rsidDel="009808F1">
              <w:rPr>
                <w:noProof/>
                <w:webHidden/>
              </w:rPr>
              <w:tab/>
              <w:delText>6</w:delText>
            </w:r>
          </w:del>
        </w:p>
        <w:p w14:paraId="7A4DEA10" w14:textId="6D293F6F" w:rsidR="00127AC3" w:rsidDel="009808F1" w:rsidRDefault="00127AC3">
          <w:pPr>
            <w:pStyle w:val="TOC3"/>
            <w:tabs>
              <w:tab w:val="left" w:pos="1320"/>
              <w:tab w:val="right" w:leader="dot" w:pos="9350"/>
            </w:tabs>
            <w:rPr>
              <w:del w:id="170" w:author="Sachin Patange" w:date="2017-05-27T21:06:00Z"/>
              <w:noProof/>
            </w:rPr>
          </w:pPr>
          <w:del w:id="171" w:author="Sachin Patange" w:date="2017-05-27T21:06:00Z">
            <w:r w:rsidRPr="009808F1" w:rsidDel="009808F1">
              <w:rPr>
                <w:rStyle w:val="Hyperlink"/>
                <w:rFonts w:ascii="Trebuchet MS" w:hAnsi="Trebuchet MS" w:cs="Times New Roman"/>
                <w:b/>
                <w:bCs/>
                <w:noProof/>
              </w:rPr>
              <w:delText>1.2.2</w:delText>
            </w:r>
            <w:r w:rsidDel="009808F1">
              <w:rPr>
                <w:noProof/>
              </w:rPr>
              <w:tab/>
            </w:r>
            <w:r w:rsidRPr="009808F1" w:rsidDel="009808F1">
              <w:rPr>
                <w:rStyle w:val="Hyperlink"/>
                <w:rFonts w:ascii="Trebuchet MS" w:hAnsi="Trebuchet MS"/>
                <w:b/>
                <w:bCs/>
                <w:noProof/>
              </w:rPr>
              <w:delText>Layout: Input File - CG Continuity</w:delText>
            </w:r>
            <w:r w:rsidDel="009808F1">
              <w:rPr>
                <w:noProof/>
                <w:webHidden/>
              </w:rPr>
              <w:tab/>
              <w:delText>6</w:delText>
            </w:r>
          </w:del>
        </w:p>
        <w:p w14:paraId="1A1973B5" w14:textId="42A76978" w:rsidR="00127AC3" w:rsidDel="009808F1" w:rsidRDefault="00127AC3">
          <w:pPr>
            <w:pStyle w:val="TOC2"/>
            <w:tabs>
              <w:tab w:val="left" w:pos="880"/>
              <w:tab w:val="right" w:leader="dot" w:pos="9350"/>
            </w:tabs>
            <w:rPr>
              <w:del w:id="172" w:author="Sachin Patange" w:date="2017-05-27T21:06:00Z"/>
              <w:noProof/>
            </w:rPr>
          </w:pPr>
          <w:del w:id="173" w:author="Sachin Patange" w:date="2017-05-27T21:06:00Z">
            <w:r w:rsidRPr="009808F1" w:rsidDel="009808F1">
              <w:rPr>
                <w:rStyle w:val="Hyperlink"/>
                <w:rFonts w:ascii="Trebuchet MS" w:eastAsia="Times New Roman" w:hAnsi="Trebuchet MS" w:cs="Times New Roman"/>
                <w:b/>
                <w:bCs/>
                <w:iCs/>
                <w:noProof/>
              </w:rPr>
              <w:delText>1.3</w:delText>
            </w:r>
            <w:r w:rsidDel="009808F1">
              <w:rPr>
                <w:noProof/>
              </w:rPr>
              <w:tab/>
            </w:r>
            <w:r w:rsidRPr="009808F1" w:rsidDel="009808F1">
              <w:rPr>
                <w:rStyle w:val="Hyperlink"/>
                <w:rFonts w:ascii="Trebuchet MS" w:eastAsia="Times New Roman" w:hAnsi="Trebuchet MS" w:cs="Arial"/>
                <w:b/>
                <w:bCs/>
                <w:iCs/>
                <w:noProof/>
              </w:rPr>
              <w:delText>Input File Format Processed By SURGE</w:delText>
            </w:r>
            <w:r w:rsidDel="009808F1">
              <w:rPr>
                <w:noProof/>
                <w:webHidden/>
              </w:rPr>
              <w:tab/>
              <w:delText>7</w:delText>
            </w:r>
          </w:del>
        </w:p>
        <w:p w14:paraId="5D789F06" w14:textId="264F5D33" w:rsidR="00127AC3" w:rsidDel="009808F1" w:rsidRDefault="00127AC3">
          <w:pPr>
            <w:pStyle w:val="TOC2"/>
            <w:tabs>
              <w:tab w:val="left" w:pos="880"/>
              <w:tab w:val="right" w:leader="dot" w:pos="9350"/>
            </w:tabs>
            <w:rPr>
              <w:del w:id="174" w:author="Sachin Patange" w:date="2017-05-27T21:06:00Z"/>
              <w:noProof/>
            </w:rPr>
          </w:pPr>
          <w:del w:id="175" w:author="Sachin Patange" w:date="2017-05-27T21:06:00Z">
            <w:r w:rsidRPr="009808F1" w:rsidDel="009808F1">
              <w:rPr>
                <w:rStyle w:val="Hyperlink"/>
                <w:rFonts w:ascii="Trebuchet MS" w:eastAsia="Times New Roman" w:hAnsi="Trebuchet MS" w:cs="Times New Roman"/>
                <w:b/>
                <w:bCs/>
                <w:iCs/>
                <w:noProof/>
              </w:rPr>
              <w:delText>1.4</w:delText>
            </w:r>
            <w:r w:rsidDel="009808F1">
              <w:rPr>
                <w:noProof/>
              </w:rPr>
              <w:tab/>
            </w:r>
            <w:r w:rsidRPr="009808F1" w:rsidDel="009808F1">
              <w:rPr>
                <w:rStyle w:val="Hyperlink"/>
                <w:rFonts w:ascii="Trebuchet MS" w:eastAsia="Times New Roman" w:hAnsi="Trebuchet MS" w:cs="Arial"/>
                <w:b/>
                <w:bCs/>
                <w:iCs/>
                <w:noProof/>
              </w:rPr>
              <w:delText>Preparation of Input File</w:delText>
            </w:r>
            <w:r w:rsidDel="009808F1">
              <w:rPr>
                <w:noProof/>
                <w:webHidden/>
              </w:rPr>
              <w:tab/>
              <w:delText>8</w:delText>
            </w:r>
          </w:del>
        </w:p>
        <w:p w14:paraId="777992D3" w14:textId="38ED275F" w:rsidR="00127AC3" w:rsidDel="009808F1" w:rsidRDefault="00127AC3">
          <w:pPr>
            <w:pStyle w:val="TOC3"/>
            <w:tabs>
              <w:tab w:val="left" w:pos="1320"/>
              <w:tab w:val="right" w:leader="dot" w:pos="9350"/>
            </w:tabs>
            <w:rPr>
              <w:del w:id="176" w:author="Sachin Patange" w:date="2017-05-27T21:06:00Z"/>
              <w:noProof/>
            </w:rPr>
          </w:pPr>
          <w:del w:id="177" w:author="Sachin Patange" w:date="2017-05-27T21:06:00Z">
            <w:r w:rsidRPr="009808F1" w:rsidDel="009808F1">
              <w:rPr>
                <w:rStyle w:val="Hyperlink"/>
                <w:rFonts w:ascii="Trebuchet MS" w:hAnsi="Trebuchet MS" w:cs="Times New Roman"/>
                <w:b/>
                <w:bCs/>
                <w:noProof/>
              </w:rPr>
              <w:delText>1.4.1</w:delText>
            </w:r>
            <w:r w:rsidDel="009808F1">
              <w:rPr>
                <w:noProof/>
              </w:rPr>
              <w:tab/>
            </w:r>
            <w:r w:rsidRPr="009808F1" w:rsidDel="009808F1">
              <w:rPr>
                <w:rStyle w:val="Hyperlink"/>
                <w:rFonts w:ascii="Trebuchet MS" w:hAnsi="Trebuchet MS"/>
                <w:b/>
                <w:bCs/>
                <w:noProof/>
              </w:rPr>
              <w:delText>New Credit Guarantees – Request for Quotes and Issue of Guarantees</w:delText>
            </w:r>
            <w:r w:rsidDel="009808F1">
              <w:rPr>
                <w:noProof/>
                <w:webHidden/>
              </w:rPr>
              <w:tab/>
              <w:delText>8</w:delText>
            </w:r>
          </w:del>
        </w:p>
        <w:p w14:paraId="0E02AD34" w14:textId="0F74F45A" w:rsidR="00127AC3" w:rsidDel="009808F1" w:rsidRDefault="00127AC3">
          <w:pPr>
            <w:pStyle w:val="TOC3"/>
            <w:tabs>
              <w:tab w:val="left" w:pos="1320"/>
              <w:tab w:val="right" w:leader="dot" w:pos="9350"/>
            </w:tabs>
            <w:rPr>
              <w:del w:id="178" w:author="Sachin Patange" w:date="2017-05-27T21:06:00Z"/>
              <w:noProof/>
            </w:rPr>
          </w:pPr>
          <w:del w:id="179" w:author="Sachin Patange" w:date="2017-05-27T21:06:00Z">
            <w:r w:rsidRPr="009808F1" w:rsidDel="009808F1">
              <w:rPr>
                <w:rStyle w:val="Hyperlink"/>
                <w:rFonts w:ascii="Trebuchet MS" w:hAnsi="Trebuchet MS" w:cs="Times New Roman"/>
                <w:b/>
                <w:bCs/>
                <w:noProof/>
              </w:rPr>
              <w:delText>1.4.2</w:delText>
            </w:r>
            <w:r w:rsidDel="009808F1">
              <w:rPr>
                <w:noProof/>
              </w:rPr>
              <w:tab/>
            </w:r>
            <w:r w:rsidRPr="009808F1" w:rsidDel="009808F1">
              <w:rPr>
                <w:rStyle w:val="Hyperlink"/>
                <w:rFonts w:ascii="Trebuchet MS" w:hAnsi="Trebuchet MS"/>
                <w:b/>
                <w:bCs/>
                <w:noProof/>
              </w:rPr>
              <w:delText>Requesting Quotes for Credit Guarantee Continuity</w:delText>
            </w:r>
            <w:r w:rsidDel="009808F1">
              <w:rPr>
                <w:noProof/>
                <w:webHidden/>
              </w:rPr>
              <w:tab/>
              <w:delText>9</w:delText>
            </w:r>
          </w:del>
        </w:p>
        <w:p w14:paraId="17BB63CF" w14:textId="1EBD75CC" w:rsidR="00127AC3" w:rsidDel="009808F1" w:rsidRDefault="00127AC3">
          <w:pPr>
            <w:pStyle w:val="TOC3"/>
            <w:tabs>
              <w:tab w:val="left" w:pos="1320"/>
              <w:tab w:val="right" w:leader="dot" w:pos="9350"/>
            </w:tabs>
            <w:rPr>
              <w:del w:id="180" w:author="Sachin Patange" w:date="2017-05-27T21:06:00Z"/>
              <w:noProof/>
            </w:rPr>
          </w:pPr>
          <w:del w:id="181" w:author="Sachin Patange" w:date="2017-05-27T21:06:00Z">
            <w:r w:rsidRPr="009808F1" w:rsidDel="009808F1">
              <w:rPr>
                <w:rStyle w:val="Hyperlink"/>
                <w:rFonts w:ascii="Trebuchet MS" w:hAnsi="Trebuchet MS" w:cs="Times New Roman"/>
                <w:b/>
                <w:bCs/>
                <w:noProof/>
              </w:rPr>
              <w:delText>1.4.3</w:delText>
            </w:r>
            <w:r w:rsidDel="009808F1">
              <w:rPr>
                <w:noProof/>
              </w:rPr>
              <w:tab/>
            </w:r>
            <w:r w:rsidRPr="009808F1" w:rsidDel="009808F1">
              <w:rPr>
                <w:rStyle w:val="Hyperlink"/>
                <w:rFonts w:ascii="Trebuchet MS" w:hAnsi="Trebuchet MS"/>
                <w:b/>
                <w:bCs/>
                <w:noProof/>
              </w:rPr>
              <w:delText>Summary - Preparing &amp; Uploading the Input File</w:delText>
            </w:r>
            <w:r w:rsidDel="009808F1">
              <w:rPr>
                <w:noProof/>
                <w:webHidden/>
              </w:rPr>
              <w:tab/>
              <w:delText>10</w:delText>
            </w:r>
          </w:del>
        </w:p>
        <w:p w14:paraId="0AF0AD5B" w14:textId="756AC40A" w:rsidR="00127AC3" w:rsidDel="009808F1" w:rsidRDefault="00127AC3">
          <w:pPr>
            <w:pStyle w:val="TOC2"/>
            <w:tabs>
              <w:tab w:val="left" w:pos="880"/>
              <w:tab w:val="right" w:leader="dot" w:pos="9350"/>
            </w:tabs>
            <w:rPr>
              <w:del w:id="182" w:author="Sachin Patange" w:date="2017-05-27T21:06:00Z"/>
              <w:noProof/>
            </w:rPr>
          </w:pPr>
          <w:del w:id="183" w:author="Sachin Patange" w:date="2017-05-27T21:06:00Z">
            <w:r w:rsidRPr="009808F1" w:rsidDel="009808F1">
              <w:rPr>
                <w:rStyle w:val="Hyperlink"/>
                <w:rFonts w:ascii="Trebuchet MS" w:eastAsia="Times New Roman" w:hAnsi="Trebuchet MS" w:cs="Times New Roman"/>
                <w:b/>
                <w:bCs/>
                <w:iCs/>
                <w:noProof/>
              </w:rPr>
              <w:delText>1.5</w:delText>
            </w:r>
            <w:r w:rsidDel="009808F1">
              <w:rPr>
                <w:noProof/>
              </w:rPr>
              <w:tab/>
            </w:r>
            <w:r w:rsidRPr="009808F1" w:rsidDel="009808F1">
              <w:rPr>
                <w:rStyle w:val="Hyperlink"/>
                <w:rFonts w:ascii="Trebuchet MS" w:eastAsia="Times New Roman" w:hAnsi="Trebuchet MS" w:cs="Arial"/>
                <w:b/>
                <w:bCs/>
                <w:iCs/>
                <w:noProof/>
              </w:rPr>
              <w:delText>Generation of New Credit Guarantee</w:delText>
            </w:r>
            <w:r w:rsidDel="009808F1">
              <w:rPr>
                <w:noProof/>
                <w:webHidden/>
              </w:rPr>
              <w:tab/>
              <w:delText>11</w:delText>
            </w:r>
          </w:del>
        </w:p>
        <w:p w14:paraId="4E373587" w14:textId="1EFBE368" w:rsidR="00127AC3" w:rsidDel="009808F1" w:rsidRDefault="00127AC3">
          <w:pPr>
            <w:pStyle w:val="TOC3"/>
            <w:tabs>
              <w:tab w:val="left" w:pos="1320"/>
              <w:tab w:val="right" w:leader="dot" w:pos="9350"/>
            </w:tabs>
            <w:rPr>
              <w:del w:id="184" w:author="Sachin Patange" w:date="2017-05-27T21:06:00Z"/>
              <w:noProof/>
            </w:rPr>
          </w:pPr>
          <w:del w:id="185" w:author="Sachin Patange" w:date="2017-05-27T21:06:00Z">
            <w:r w:rsidRPr="009808F1" w:rsidDel="009808F1">
              <w:rPr>
                <w:rStyle w:val="Hyperlink"/>
                <w:rFonts w:ascii="Trebuchet MS" w:hAnsi="Trebuchet MS" w:cs="Times New Roman"/>
                <w:b/>
                <w:bCs/>
                <w:noProof/>
              </w:rPr>
              <w:delText>1.5.1</w:delText>
            </w:r>
            <w:r w:rsidDel="009808F1">
              <w:rPr>
                <w:noProof/>
              </w:rPr>
              <w:tab/>
            </w:r>
            <w:r w:rsidRPr="009808F1" w:rsidDel="009808F1">
              <w:rPr>
                <w:rStyle w:val="Hyperlink"/>
                <w:rFonts w:ascii="Trebuchet MS" w:hAnsi="Trebuchet MS"/>
                <w:b/>
                <w:bCs/>
                <w:noProof/>
              </w:rPr>
              <w:delText>Input File Content to Staging Area</w:delText>
            </w:r>
            <w:r w:rsidDel="009808F1">
              <w:rPr>
                <w:noProof/>
                <w:webHidden/>
              </w:rPr>
              <w:tab/>
              <w:delText>11</w:delText>
            </w:r>
          </w:del>
        </w:p>
        <w:p w14:paraId="370D6219" w14:textId="2452391D" w:rsidR="00127AC3" w:rsidDel="009808F1" w:rsidRDefault="00127AC3">
          <w:pPr>
            <w:pStyle w:val="TOC3"/>
            <w:tabs>
              <w:tab w:val="left" w:pos="1320"/>
              <w:tab w:val="right" w:leader="dot" w:pos="9350"/>
            </w:tabs>
            <w:rPr>
              <w:del w:id="186" w:author="Sachin Patange" w:date="2017-05-27T21:06:00Z"/>
              <w:noProof/>
            </w:rPr>
          </w:pPr>
          <w:del w:id="187" w:author="Sachin Patange" w:date="2017-05-27T21:06:00Z">
            <w:r w:rsidRPr="009808F1" w:rsidDel="009808F1">
              <w:rPr>
                <w:rStyle w:val="Hyperlink"/>
                <w:rFonts w:ascii="Trebuchet MS" w:hAnsi="Trebuchet MS" w:cs="Times New Roman"/>
                <w:b/>
                <w:bCs/>
                <w:noProof/>
              </w:rPr>
              <w:delText>1.5.2</w:delText>
            </w:r>
            <w:r w:rsidDel="009808F1">
              <w:rPr>
                <w:noProof/>
              </w:rPr>
              <w:tab/>
            </w:r>
            <w:r w:rsidRPr="009808F1" w:rsidDel="009808F1">
              <w:rPr>
                <w:rStyle w:val="Hyperlink"/>
                <w:rFonts w:ascii="Trebuchet MS" w:hAnsi="Trebuchet MS"/>
                <w:b/>
                <w:bCs/>
                <w:noProof/>
              </w:rPr>
              <w:delText>Eligibility Criteria Checks</w:delText>
            </w:r>
            <w:r w:rsidDel="009808F1">
              <w:rPr>
                <w:noProof/>
                <w:webHidden/>
              </w:rPr>
              <w:tab/>
              <w:delText>11</w:delText>
            </w:r>
          </w:del>
        </w:p>
        <w:p w14:paraId="17791BB2" w14:textId="6635B18D" w:rsidR="00127AC3" w:rsidDel="009808F1" w:rsidRDefault="00127AC3">
          <w:pPr>
            <w:pStyle w:val="TOC3"/>
            <w:tabs>
              <w:tab w:val="left" w:pos="1320"/>
              <w:tab w:val="right" w:leader="dot" w:pos="9350"/>
            </w:tabs>
            <w:rPr>
              <w:del w:id="188" w:author="Sachin Patange" w:date="2017-05-27T21:06:00Z"/>
              <w:noProof/>
            </w:rPr>
          </w:pPr>
          <w:del w:id="189" w:author="Sachin Patange" w:date="2017-05-27T21:06:00Z">
            <w:r w:rsidRPr="009808F1" w:rsidDel="009808F1">
              <w:rPr>
                <w:rStyle w:val="Hyperlink"/>
                <w:rFonts w:ascii="Trebuchet MS" w:hAnsi="Trebuchet MS" w:cs="Times New Roman"/>
                <w:b/>
                <w:bCs/>
                <w:noProof/>
              </w:rPr>
              <w:delText>1.5.3</w:delText>
            </w:r>
            <w:r w:rsidDel="009808F1">
              <w:rPr>
                <w:noProof/>
              </w:rPr>
              <w:tab/>
            </w:r>
            <w:r w:rsidRPr="009808F1" w:rsidDel="009808F1">
              <w:rPr>
                <w:rStyle w:val="Hyperlink"/>
                <w:rFonts w:ascii="Trebuchet MS" w:hAnsi="Trebuchet MS"/>
                <w:b/>
                <w:bCs/>
                <w:noProof/>
              </w:rPr>
              <w:delText>Allotting Credit Guarantee Unique Identifiers - CGPAN</w:delText>
            </w:r>
            <w:r w:rsidDel="009808F1">
              <w:rPr>
                <w:noProof/>
                <w:webHidden/>
              </w:rPr>
              <w:tab/>
              <w:delText>12</w:delText>
            </w:r>
          </w:del>
        </w:p>
        <w:p w14:paraId="1C284180" w14:textId="275B4B1D" w:rsidR="00127AC3" w:rsidDel="009808F1" w:rsidRDefault="00127AC3">
          <w:pPr>
            <w:pStyle w:val="TOC3"/>
            <w:tabs>
              <w:tab w:val="left" w:pos="1320"/>
              <w:tab w:val="right" w:leader="dot" w:pos="9350"/>
            </w:tabs>
            <w:rPr>
              <w:del w:id="190" w:author="Sachin Patange" w:date="2017-05-27T21:06:00Z"/>
              <w:noProof/>
            </w:rPr>
          </w:pPr>
          <w:del w:id="191" w:author="Sachin Patange" w:date="2017-05-27T21:06:00Z">
            <w:r w:rsidRPr="009808F1" w:rsidDel="009808F1">
              <w:rPr>
                <w:rStyle w:val="Hyperlink"/>
                <w:rFonts w:ascii="Trebuchet MS" w:hAnsi="Trebuchet MS" w:cs="Times New Roman"/>
                <w:b/>
                <w:bCs/>
                <w:noProof/>
              </w:rPr>
              <w:delText>1.5.4</w:delText>
            </w:r>
            <w:r w:rsidDel="009808F1">
              <w:rPr>
                <w:noProof/>
              </w:rPr>
              <w:tab/>
            </w:r>
            <w:r w:rsidRPr="009808F1" w:rsidDel="009808F1">
              <w:rPr>
                <w:rStyle w:val="Hyperlink"/>
                <w:rFonts w:ascii="Trebuchet MS" w:hAnsi="Trebuchet MS"/>
                <w:b/>
                <w:bCs/>
                <w:noProof/>
              </w:rPr>
              <w:delText>Deduplication Criteria Checks</w:delText>
            </w:r>
            <w:r w:rsidDel="009808F1">
              <w:rPr>
                <w:noProof/>
                <w:webHidden/>
              </w:rPr>
              <w:tab/>
              <w:delText>13</w:delText>
            </w:r>
          </w:del>
        </w:p>
        <w:p w14:paraId="4F658A11" w14:textId="3E5D7453" w:rsidR="00127AC3" w:rsidDel="009808F1" w:rsidRDefault="00127AC3">
          <w:pPr>
            <w:pStyle w:val="TOC3"/>
            <w:tabs>
              <w:tab w:val="left" w:pos="1320"/>
              <w:tab w:val="right" w:leader="dot" w:pos="9350"/>
            </w:tabs>
            <w:rPr>
              <w:del w:id="192" w:author="Sachin Patange" w:date="2017-05-27T21:06:00Z"/>
              <w:noProof/>
            </w:rPr>
          </w:pPr>
          <w:del w:id="193" w:author="Sachin Patange" w:date="2017-05-27T21:06:00Z">
            <w:r w:rsidRPr="009808F1" w:rsidDel="009808F1">
              <w:rPr>
                <w:rStyle w:val="Hyperlink"/>
                <w:rFonts w:ascii="Trebuchet MS" w:hAnsi="Trebuchet MS" w:cs="Times New Roman"/>
                <w:b/>
                <w:bCs/>
                <w:noProof/>
              </w:rPr>
              <w:delText>1.5.5</w:delText>
            </w:r>
            <w:r w:rsidDel="009808F1">
              <w:rPr>
                <w:noProof/>
              </w:rPr>
              <w:tab/>
            </w:r>
            <w:r w:rsidRPr="009808F1" w:rsidDel="009808F1">
              <w:rPr>
                <w:rStyle w:val="Hyperlink"/>
                <w:rFonts w:ascii="Trebuchet MS" w:hAnsi="Trebuchet MS"/>
                <w:b/>
                <w:bCs/>
                <w:noProof/>
              </w:rPr>
              <w:delText>Calculate Credit Guarantee Fees &amp; Covers</w:delText>
            </w:r>
            <w:r w:rsidDel="009808F1">
              <w:rPr>
                <w:noProof/>
                <w:webHidden/>
              </w:rPr>
              <w:tab/>
              <w:delText>13</w:delText>
            </w:r>
          </w:del>
        </w:p>
        <w:p w14:paraId="056E7B5B" w14:textId="05A55772" w:rsidR="00127AC3" w:rsidDel="009808F1" w:rsidRDefault="00127AC3">
          <w:pPr>
            <w:pStyle w:val="TOC3"/>
            <w:tabs>
              <w:tab w:val="left" w:pos="1540"/>
              <w:tab w:val="right" w:leader="dot" w:pos="9350"/>
            </w:tabs>
            <w:rPr>
              <w:del w:id="194" w:author="Sachin Patange" w:date="2017-05-27T21:06:00Z"/>
              <w:noProof/>
            </w:rPr>
          </w:pPr>
          <w:del w:id="195" w:author="Sachin Patange" w:date="2017-05-27T21:06:00Z">
            <w:r w:rsidRPr="009808F1" w:rsidDel="009808F1">
              <w:rPr>
                <w:rStyle w:val="Hyperlink"/>
                <w:rFonts w:ascii="Trebuchet MS" w:hAnsi="Trebuchet MS" w:cs="Times New Roman"/>
                <w:b/>
                <w:bCs/>
                <w:noProof/>
              </w:rPr>
              <w:delText>1.5.5.1</w:delText>
            </w:r>
            <w:r w:rsidDel="009808F1">
              <w:rPr>
                <w:noProof/>
              </w:rPr>
              <w:tab/>
            </w:r>
            <w:r w:rsidRPr="009808F1" w:rsidDel="009808F1">
              <w:rPr>
                <w:rStyle w:val="Hyperlink"/>
                <w:rFonts w:ascii="Trebuchet MS" w:hAnsi="Trebuchet MS"/>
                <w:b/>
                <w:bCs/>
                <w:noProof/>
              </w:rPr>
              <w:delText>Calculating Credit Guarantee Cover</w:delText>
            </w:r>
            <w:r w:rsidDel="009808F1">
              <w:rPr>
                <w:noProof/>
                <w:webHidden/>
              </w:rPr>
              <w:tab/>
              <w:delText>13</w:delText>
            </w:r>
          </w:del>
        </w:p>
        <w:p w14:paraId="7A7F08FA" w14:textId="6FB438FF" w:rsidR="00127AC3" w:rsidDel="009808F1" w:rsidRDefault="00127AC3">
          <w:pPr>
            <w:pStyle w:val="TOC3"/>
            <w:tabs>
              <w:tab w:val="left" w:pos="1540"/>
              <w:tab w:val="right" w:leader="dot" w:pos="9350"/>
            </w:tabs>
            <w:rPr>
              <w:del w:id="196" w:author="Sachin Patange" w:date="2017-05-27T21:06:00Z"/>
              <w:noProof/>
            </w:rPr>
          </w:pPr>
          <w:del w:id="197" w:author="Sachin Patange" w:date="2017-05-27T21:06:00Z">
            <w:r w:rsidRPr="009808F1" w:rsidDel="009808F1">
              <w:rPr>
                <w:rStyle w:val="Hyperlink"/>
                <w:rFonts w:ascii="Trebuchet MS" w:hAnsi="Trebuchet MS" w:cs="Times New Roman"/>
                <w:b/>
                <w:bCs/>
                <w:noProof/>
              </w:rPr>
              <w:delText>1.5.5.2</w:delText>
            </w:r>
            <w:r w:rsidDel="009808F1">
              <w:rPr>
                <w:noProof/>
              </w:rPr>
              <w:tab/>
            </w:r>
            <w:r w:rsidRPr="009808F1" w:rsidDel="009808F1">
              <w:rPr>
                <w:rStyle w:val="Hyperlink"/>
                <w:rFonts w:ascii="Trebuchet MS" w:hAnsi="Trebuchet MS"/>
                <w:b/>
                <w:bCs/>
                <w:noProof/>
              </w:rPr>
              <w:delText>Calculating Credit Guarantee Fees</w:delText>
            </w:r>
            <w:r w:rsidDel="009808F1">
              <w:rPr>
                <w:noProof/>
                <w:webHidden/>
              </w:rPr>
              <w:tab/>
              <w:delText>15</w:delText>
            </w:r>
          </w:del>
        </w:p>
        <w:p w14:paraId="7688647D" w14:textId="4C0A0B31" w:rsidR="00127AC3" w:rsidDel="009808F1" w:rsidRDefault="00127AC3">
          <w:pPr>
            <w:pStyle w:val="TOC3"/>
            <w:tabs>
              <w:tab w:val="left" w:pos="1540"/>
              <w:tab w:val="right" w:leader="dot" w:pos="9350"/>
            </w:tabs>
            <w:rPr>
              <w:del w:id="198" w:author="Sachin Patange" w:date="2017-05-27T21:06:00Z"/>
              <w:noProof/>
            </w:rPr>
          </w:pPr>
          <w:del w:id="199" w:author="Sachin Patange" w:date="2017-05-27T21:06:00Z">
            <w:r w:rsidRPr="009808F1" w:rsidDel="009808F1">
              <w:rPr>
                <w:rStyle w:val="Hyperlink"/>
                <w:rFonts w:ascii="Trebuchet MS" w:hAnsi="Trebuchet MS" w:cs="Times New Roman"/>
                <w:b/>
                <w:bCs/>
                <w:noProof/>
              </w:rPr>
              <w:delText>1.5.5.3</w:delText>
            </w:r>
            <w:r w:rsidDel="009808F1">
              <w:rPr>
                <w:noProof/>
              </w:rPr>
              <w:tab/>
            </w:r>
            <w:r w:rsidRPr="009808F1" w:rsidDel="009808F1">
              <w:rPr>
                <w:rStyle w:val="Hyperlink"/>
                <w:rFonts w:ascii="Trebuchet MS" w:hAnsi="Trebuchet MS"/>
                <w:b/>
                <w:bCs/>
                <w:noProof/>
              </w:rPr>
              <w:delText>Calculating Tax on Credit Guarantee Fees</w:delText>
            </w:r>
            <w:r w:rsidDel="009808F1">
              <w:rPr>
                <w:noProof/>
                <w:webHidden/>
              </w:rPr>
              <w:tab/>
              <w:delText>18</w:delText>
            </w:r>
          </w:del>
        </w:p>
        <w:p w14:paraId="69841169" w14:textId="1ED600F8" w:rsidR="00127AC3" w:rsidDel="009808F1" w:rsidRDefault="00127AC3">
          <w:pPr>
            <w:pStyle w:val="TOC3"/>
            <w:tabs>
              <w:tab w:val="left" w:pos="1320"/>
              <w:tab w:val="right" w:leader="dot" w:pos="9350"/>
            </w:tabs>
            <w:rPr>
              <w:del w:id="200" w:author="Sachin Patange" w:date="2017-05-27T21:06:00Z"/>
              <w:noProof/>
            </w:rPr>
          </w:pPr>
          <w:del w:id="201" w:author="Sachin Patange" w:date="2017-05-27T21:06:00Z">
            <w:r w:rsidRPr="009808F1" w:rsidDel="009808F1">
              <w:rPr>
                <w:rStyle w:val="Hyperlink"/>
                <w:rFonts w:ascii="Trebuchet MS" w:hAnsi="Trebuchet MS" w:cs="Times New Roman"/>
                <w:b/>
                <w:bCs/>
                <w:noProof/>
              </w:rPr>
              <w:delText>1.5.6</w:delText>
            </w:r>
            <w:r w:rsidDel="009808F1">
              <w:rPr>
                <w:noProof/>
              </w:rPr>
              <w:tab/>
            </w:r>
            <w:r w:rsidRPr="009808F1" w:rsidDel="009808F1">
              <w:rPr>
                <w:rStyle w:val="Hyperlink"/>
                <w:rFonts w:ascii="Trebuchet MS" w:hAnsi="Trebuchet MS"/>
                <w:b/>
                <w:bCs/>
                <w:noProof/>
              </w:rPr>
              <w:delText>Demand Advice for Guarantee Charges</w:delText>
            </w:r>
            <w:r w:rsidDel="009808F1">
              <w:rPr>
                <w:noProof/>
                <w:webHidden/>
              </w:rPr>
              <w:tab/>
              <w:delText>19</w:delText>
            </w:r>
          </w:del>
        </w:p>
        <w:p w14:paraId="0A9CC8AF" w14:textId="1D59B306" w:rsidR="00127AC3" w:rsidDel="009808F1" w:rsidRDefault="00127AC3">
          <w:pPr>
            <w:pStyle w:val="TOC3"/>
            <w:tabs>
              <w:tab w:val="left" w:pos="1540"/>
              <w:tab w:val="right" w:leader="dot" w:pos="9350"/>
            </w:tabs>
            <w:rPr>
              <w:del w:id="202" w:author="Sachin Patange" w:date="2017-05-27T21:06:00Z"/>
              <w:noProof/>
            </w:rPr>
          </w:pPr>
          <w:del w:id="203" w:author="Sachin Patange" w:date="2017-05-27T21:06:00Z">
            <w:r w:rsidRPr="009808F1" w:rsidDel="009808F1">
              <w:rPr>
                <w:rStyle w:val="Hyperlink"/>
                <w:rFonts w:ascii="Trebuchet MS" w:hAnsi="Trebuchet MS" w:cs="Times New Roman"/>
                <w:b/>
                <w:bCs/>
                <w:noProof/>
              </w:rPr>
              <w:lastRenderedPageBreak/>
              <w:delText>1.5.6.1</w:delText>
            </w:r>
            <w:r w:rsidDel="009808F1">
              <w:rPr>
                <w:noProof/>
              </w:rPr>
              <w:tab/>
            </w:r>
            <w:r w:rsidRPr="009808F1" w:rsidDel="009808F1">
              <w:rPr>
                <w:rStyle w:val="Hyperlink"/>
                <w:rFonts w:ascii="Trebuchet MS" w:hAnsi="Trebuchet MS"/>
                <w:b/>
                <w:bCs/>
                <w:noProof/>
              </w:rPr>
              <w:delText>CGDAN – Demand Advice: New Guarantee Cover - Individual</w:delText>
            </w:r>
            <w:r w:rsidDel="009808F1">
              <w:rPr>
                <w:noProof/>
                <w:webHidden/>
              </w:rPr>
              <w:tab/>
              <w:delText>19</w:delText>
            </w:r>
          </w:del>
        </w:p>
        <w:p w14:paraId="3BCB8564" w14:textId="3A96F233" w:rsidR="00127AC3" w:rsidDel="009808F1" w:rsidRDefault="00127AC3">
          <w:pPr>
            <w:pStyle w:val="TOC3"/>
            <w:tabs>
              <w:tab w:val="left" w:pos="1540"/>
              <w:tab w:val="right" w:leader="dot" w:pos="9350"/>
            </w:tabs>
            <w:rPr>
              <w:del w:id="204" w:author="Sachin Patange" w:date="2017-05-27T21:06:00Z"/>
              <w:noProof/>
            </w:rPr>
          </w:pPr>
          <w:del w:id="205" w:author="Sachin Patange" w:date="2017-05-27T21:06:00Z">
            <w:r w:rsidRPr="009808F1" w:rsidDel="009808F1">
              <w:rPr>
                <w:rStyle w:val="Hyperlink"/>
                <w:rFonts w:ascii="Trebuchet MS" w:hAnsi="Trebuchet MS" w:cs="Times New Roman"/>
                <w:b/>
                <w:bCs/>
                <w:noProof/>
              </w:rPr>
              <w:delText>1.5.6.2</w:delText>
            </w:r>
            <w:r w:rsidDel="009808F1">
              <w:rPr>
                <w:noProof/>
              </w:rPr>
              <w:tab/>
            </w:r>
            <w:r w:rsidRPr="009808F1" w:rsidDel="009808F1">
              <w:rPr>
                <w:rStyle w:val="Hyperlink"/>
                <w:rFonts w:ascii="Trebuchet MS" w:hAnsi="Trebuchet MS"/>
                <w:b/>
                <w:bCs/>
                <w:noProof/>
              </w:rPr>
              <w:delText>BATCHDAN – Demand Advice: New Guarantee Cover - Batch</w:delText>
            </w:r>
            <w:r w:rsidDel="009808F1">
              <w:rPr>
                <w:noProof/>
                <w:webHidden/>
              </w:rPr>
              <w:tab/>
              <w:delText>19</w:delText>
            </w:r>
          </w:del>
        </w:p>
        <w:p w14:paraId="09C9206D" w14:textId="557C6D76" w:rsidR="00127AC3" w:rsidDel="009808F1" w:rsidRDefault="00127AC3">
          <w:pPr>
            <w:pStyle w:val="TOC3"/>
            <w:tabs>
              <w:tab w:val="left" w:pos="1320"/>
              <w:tab w:val="right" w:leader="dot" w:pos="9350"/>
            </w:tabs>
            <w:rPr>
              <w:del w:id="206" w:author="Sachin Patange" w:date="2017-05-27T21:06:00Z"/>
              <w:noProof/>
            </w:rPr>
          </w:pPr>
          <w:del w:id="207" w:author="Sachin Patange" w:date="2017-05-27T21:06:00Z">
            <w:r w:rsidRPr="009808F1" w:rsidDel="009808F1">
              <w:rPr>
                <w:rStyle w:val="Hyperlink"/>
                <w:rFonts w:ascii="Trebuchet MS" w:hAnsi="Trebuchet MS" w:cs="Times New Roman"/>
                <w:b/>
                <w:bCs/>
                <w:noProof/>
              </w:rPr>
              <w:delText>1.5.7</w:delText>
            </w:r>
            <w:r w:rsidDel="009808F1">
              <w:rPr>
                <w:noProof/>
              </w:rPr>
              <w:tab/>
            </w:r>
            <w:r w:rsidRPr="009808F1" w:rsidDel="009808F1">
              <w:rPr>
                <w:rStyle w:val="Hyperlink"/>
                <w:rFonts w:ascii="Trebuchet MS" w:hAnsi="Trebuchet MS"/>
                <w:b/>
                <w:bCs/>
                <w:noProof/>
              </w:rPr>
              <w:delText>Payment of CG Charges</w:delText>
            </w:r>
            <w:r w:rsidDel="009808F1">
              <w:rPr>
                <w:noProof/>
                <w:webHidden/>
              </w:rPr>
              <w:tab/>
              <w:delText>20</w:delText>
            </w:r>
          </w:del>
        </w:p>
        <w:p w14:paraId="03EDB9F0" w14:textId="21F777E4" w:rsidR="00127AC3" w:rsidDel="009808F1" w:rsidRDefault="00127AC3">
          <w:pPr>
            <w:pStyle w:val="TOC3"/>
            <w:tabs>
              <w:tab w:val="left" w:pos="1540"/>
              <w:tab w:val="right" w:leader="dot" w:pos="9350"/>
            </w:tabs>
            <w:rPr>
              <w:del w:id="208" w:author="Sachin Patange" w:date="2017-05-27T21:06:00Z"/>
              <w:noProof/>
            </w:rPr>
          </w:pPr>
          <w:del w:id="209" w:author="Sachin Patange" w:date="2017-05-27T21:06:00Z">
            <w:r w:rsidRPr="009808F1" w:rsidDel="009808F1">
              <w:rPr>
                <w:rStyle w:val="Hyperlink"/>
                <w:rFonts w:ascii="Trebuchet MS" w:hAnsi="Trebuchet MS" w:cs="Times New Roman"/>
                <w:b/>
                <w:bCs/>
                <w:noProof/>
              </w:rPr>
              <w:delText>1.5.7.1</w:delText>
            </w:r>
            <w:r w:rsidDel="009808F1">
              <w:rPr>
                <w:noProof/>
              </w:rPr>
              <w:tab/>
            </w:r>
            <w:r w:rsidRPr="009808F1" w:rsidDel="009808F1">
              <w:rPr>
                <w:rStyle w:val="Hyperlink"/>
                <w:rFonts w:ascii="Trebuchet MS" w:hAnsi="Trebuchet MS"/>
                <w:b/>
                <w:bCs/>
                <w:noProof/>
              </w:rPr>
              <w:delText>Payment of CG Charges in Stipulated Time</w:delText>
            </w:r>
            <w:r w:rsidDel="009808F1">
              <w:rPr>
                <w:noProof/>
                <w:webHidden/>
              </w:rPr>
              <w:tab/>
              <w:delText>20</w:delText>
            </w:r>
          </w:del>
        </w:p>
        <w:p w14:paraId="5202D27A" w14:textId="3700EEB3" w:rsidR="00127AC3" w:rsidDel="009808F1" w:rsidRDefault="00127AC3">
          <w:pPr>
            <w:pStyle w:val="TOC3"/>
            <w:tabs>
              <w:tab w:val="left" w:pos="1540"/>
              <w:tab w:val="right" w:leader="dot" w:pos="9350"/>
            </w:tabs>
            <w:rPr>
              <w:del w:id="210" w:author="Sachin Patange" w:date="2017-05-27T21:06:00Z"/>
              <w:noProof/>
            </w:rPr>
          </w:pPr>
          <w:del w:id="211" w:author="Sachin Patange" w:date="2017-05-27T21:06:00Z">
            <w:r w:rsidRPr="009808F1" w:rsidDel="009808F1">
              <w:rPr>
                <w:rStyle w:val="Hyperlink"/>
                <w:rFonts w:ascii="Trebuchet MS" w:hAnsi="Trebuchet MS" w:cs="Times New Roman"/>
                <w:b/>
                <w:bCs/>
                <w:noProof/>
              </w:rPr>
              <w:delText>1.5.7.2</w:delText>
            </w:r>
            <w:r w:rsidDel="009808F1">
              <w:rPr>
                <w:noProof/>
              </w:rPr>
              <w:tab/>
            </w:r>
            <w:r w:rsidRPr="009808F1" w:rsidDel="009808F1">
              <w:rPr>
                <w:rStyle w:val="Hyperlink"/>
                <w:rFonts w:ascii="Trebuchet MS" w:hAnsi="Trebuchet MS"/>
                <w:b/>
                <w:bCs/>
                <w:noProof/>
              </w:rPr>
              <w:delText>Non Payment of CG Charges in Stipulated Time</w:delText>
            </w:r>
            <w:r w:rsidDel="009808F1">
              <w:rPr>
                <w:noProof/>
                <w:webHidden/>
              </w:rPr>
              <w:tab/>
              <w:delText>21</w:delText>
            </w:r>
          </w:del>
        </w:p>
        <w:p w14:paraId="51516531" w14:textId="07ED1E58" w:rsidR="00127AC3" w:rsidDel="009808F1" w:rsidRDefault="00127AC3">
          <w:pPr>
            <w:pStyle w:val="TOC2"/>
            <w:tabs>
              <w:tab w:val="left" w:pos="880"/>
              <w:tab w:val="right" w:leader="dot" w:pos="9350"/>
            </w:tabs>
            <w:rPr>
              <w:del w:id="212" w:author="Sachin Patange" w:date="2017-05-27T21:06:00Z"/>
              <w:noProof/>
            </w:rPr>
          </w:pPr>
          <w:del w:id="213" w:author="Sachin Patange" w:date="2017-05-27T21:06:00Z">
            <w:r w:rsidRPr="009808F1" w:rsidDel="009808F1">
              <w:rPr>
                <w:rStyle w:val="Hyperlink"/>
                <w:rFonts w:ascii="Trebuchet MS" w:eastAsia="Times New Roman" w:hAnsi="Trebuchet MS" w:cs="Times New Roman"/>
                <w:b/>
                <w:bCs/>
                <w:iCs/>
                <w:noProof/>
              </w:rPr>
              <w:delText>1.6</w:delText>
            </w:r>
            <w:r w:rsidDel="009808F1">
              <w:rPr>
                <w:noProof/>
              </w:rPr>
              <w:tab/>
            </w:r>
            <w:r w:rsidRPr="009808F1" w:rsidDel="009808F1">
              <w:rPr>
                <w:rStyle w:val="Hyperlink"/>
                <w:rFonts w:ascii="Trebuchet MS" w:eastAsia="Times New Roman" w:hAnsi="Trebuchet MS" w:cs="Arial"/>
                <w:b/>
                <w:bCs/>
                <w:iCs/>
                <w:noProof/>
              </w:rPr>
              <w:delText>Continuing Credit Guarantee</w:delText>
            </w:r>
            <w:r w:rsidDel="009808F1">
              <w:rPr>
                <w:noProof/>
                <w:webHidden/>
              </w:rPr>
              <w:tab/>
              <w:delText>22</w:delText>
            </w:r>
          </w:del>
        </w:p>
        <w:p w14:paraId="3AA3DE98" w14:textId="444DEBA8" w:rsidR="00127AC3" w:rsidDel="009808F1" w:rsidRDefault="00127AC3">
          <w:pPr>
            <w:pStyle w:val="TOC3"/>
            <w:tabs>
              <w:tab w:val="left" w:pos="1320"/>
              <w:tab w:val="right" w:leader="dot" w:pos="9350"/>
            </w:tabs>
            <w:rPr>
              <w:del w:id="214" w:author="Sachin Patange" w:date="2017-05-27T21:06:00Z"/>
              <w:noProof/>
            </w:rPr>
          </w:pPr>
          <w:del w:id="215" w:author="Sachin Patange" w:date="2017-05-27T21:06:00Z">
            <w:r w:rsidRPr="009808F1" w:rsidDel="009808F1">
              <w:rPr>
                <w:rStyle w:val="Hyperlink"/>
                <w:rFonts w:ascii="Trebuchet MS" w:hAnsi="Trebuchet MS" w:cs="Times New Roman"/>
                <w:b/>
                <w:bCs/>
                <w:noProof/>
              </w:rPr>
              <w:delText>1.6.1</w:delText>
            </w:r>
            <w:r w:rsidDel="009808F1">
              <w:rPr>
                <w:noProof/>
              </w:rPr>
              <w:tab/>
            </w:r>
            <w:r w:rsidRPr="009808F1" w:rsidDel="009808F1">
              <w:rPr>
                <w:rStyle w:val="Hyperlink"/>
                <w:rFonts w:ascii="Trebuchet MS" w:hAnsi="Trebuchet MS"/>
                <w:b/>
                <w:bCs/>
                <w:noProof/>
              </w:rPr>
              <w:delText>Input File Content to Staging Area</w:delText>
            </w:r>
            <w:r w:rsidDel="009808F1">
              <w:rPr>
                <w:noProof/>
                <w:webHidden/>
              </w:rPr>
              <w:tab/>
              <w:delText>24</w:delText>
            </w:r>
          </w:del>
        </w:p>
        <w:p w14:paraId="3B9F463C" w14:textId="0B4EB033" w:rsidR="00127AC3" w:rsidDel="009808F1" w:rsidRDefault="00127AC3">
          <w:pPr>
            <w:pStyle w:val="TOC3"/>
            <w:tabs>
              <w:tab w:val="left" w:pos="1320"/>
              <w:tab w:val="right" w:leader="dot" w:pos="9350"/>
            </w:tabs>
            <w:rPr>
              <w:del w:id="216" w:author="Sachin Patange" w:date="2017-05-27T21:06:00Z"/>
              <w:noProof/>
            </w:rPr>
          </w:pPr>
          <w:del w:id="217" w:author="Sachin Patange" w:date="2017-05-27T21:06:00Z">
            <w:r w:rsidRPr="009808F1" w:rsidDel="009808F1">
              <w:rPr>
                <w:rStyle w:val="Hyperlink"/>
                <w:rFonts w:ascii="Trebuchet MS" w:hAnsi="Trebuchet MS" w:cs="Times New Roman"/>
                <w:b/>
                <w:bCs/>
                <w:noProof/>
              </w:rPr>
              <w:delText>1.6.2</w:delText>
            </w:r>
            <w:r w:rsidDel="009808F1">
              <w:rPr>
                <w:noProof/>
              </w:rPr>
              <w:tab/>
            </w:r>
            <w:r w:rsidRPr="009808F1" w:rsidDel="009808F1">
              <w:rPr>
                <w:rStyle w:val="Hyperlink"/>
                <w:rFonts w:ascii="Trebuchet MS" w:hAnsi="Trebuchet MS"/>
                <w:b/>
                <w:bCs/>
                <w:noProof/>
              </w:rPr>
              <w:delText>Eligibility Criteria Checks</w:delText>
            </w:r>
            <w:r w:rsidDel="009808F1">
              <w:rPr>
                <w:noProof/>
                <w:webHidden/>
              </w:rPr>
              <w:tab/>
              <w:delText>24</w:delText>
            </w:r>
          </w:del>
        </w:p>
        <w:p w14:paraId="68563D8B" w14:textId="7AE312CD" w:rsidR="00127AC3" w:rsidDel="009808F1" w:rsidRDefault="00127AC3">
          <w:pPr>
            <w:pStyle w:val="TOC3"/>
            <w:tabs>
              <w:tab w:val="left" w:pos="1320"/>
              <w:tab w:val="right" w:leader="dot" w:pos="9350"/>
            </w:tabs>
            <w:rPr>
              <w:del w:id="218" w:author="Sachin Patange" w:date="2017-05-27T21:06:00Z"/>
              <w:noProof/>
            </w:rPr>
          </w:pPr>
          <w:del w:id="219" w:author="Sachin Patange" w:date="2017-05-27T21:06:00Z">
            <w:r w:rsidRPr="009808F1" w:rsidDel="009808F1">
              <w:rPr>
                <w:rStyle w:val="Hyperlink"/>
                <w:rFonts w:ascii="Trebuchet MS" w:hAnsi="Trebuchet MS" w:cs="Times New Roman"/>
                <w:b/>
                <w:bCs/>
                <w:noProof/>
              </w:rPr>
              <w:delText>1.6.3</w:delText>
            </w:r>
            <w:r w:rsidDel="009808F1">
              <w:rPr>
                <w:noProof/>
              </w:rPr>
              <w:tab/>
            </w:r>
            <w:r w:rsidRPr="009808F1" w:rsidDel="009808F1">
              <w:rPr>
                <w:rStyle w:val="Hyperlink"/>
                <w:rFonts w:ascii="Trebuchet MS" w:hAnsi="Trebuchet MS"/>
                <w:b/>
                <w:bCs/>
                <w:noProof/>
              </w:rPr>
              <w:delText>Determine Credit Guarantee Cover &amp; Charges</w:delText>
            </w:r>
            <w:r w:rsidDel="009808F1">
              <w:rPr>
                <w:noProof/>
                <w:webHidden/>
              </w:rPr>
              <w:tab/>
              <w:delText>26</w:delText>
            </w:r>
          </w:del>
        </w:p>
        <w:p w14:paraId="4F83DDDA" w14:textId="5F17AD54" w:rsidR="00127AC3" w:rsidDel="009808F1" w:rsidRDefault="00127AC3">
          <w:pPr>
            <w:pStyle w:val="TOC3"/>
            <w:tabs>
              <w:tab w:val="left" w:pos="1540"/>
              <w:tab w:val="right" w:leader="dot" w:pos="9350"/>
            </w:tabs>
            <w:rPr>
              <w:del w:id="220" w:author="Sachin Patange" w:date="2017-05-27T21:06:00Z"/>
              <w:noProof/>
            </w:rPr>
          </w:pPr>
          <w:del w:id="221" w:author="Sachin Patange" w:date="2017-05-27T21:06:00Z">
            <w:r w:rsidRPr="009808F1" w:rsidDel="009808F1">
              <w:rPr>
                <w:rStyle w:val="Hyperlink"/>
                <w:rFonts w:ascii="Trebuchet MS" w:hAnsi="Trebuchet MS" w:cs="Times New Roman"/>
                <w:b/>
                <w:bCs/>
                <w:noProof/>
              </w:rPr>
              <w:delText>1.6.3.1</w:delText>
            </w:r>
            <w:r w:rsidDel="009808F1">
              <w:rPr>
                <w:noProof/>
              </w:rPr>
              <w:tab/>
            </w:r>
            <w:r w:rsidRPr="009808F1" w:rsidDel="009808F1">
              <w:rPr>
                <w:rStyle w:val="Hyperlink"/>
                <w:rFonts w:ascii="Trebuchet MS" w:hAnsi="Trebuchet MS"/>
                <w:b/>
                <w:bCs/>
                <w:noProof/>
              </w:rPr>
              <w:delText>Calculating Credit Guarantee Cover</w:delText>
            </w:r>
            <w:r w:rsidDel="009808F1">
              <w:rPr>
                <w:noProof/>
                <w:webHidden/>
              </w:rPr>
              <w:tab/>
              <w:delText>26</w:delText>
            </w:r>
          </w:del>
        </w:p>
        <w:p w14:paraId="10E2E4AA" w14:textId="55374E6C" w:rsidR="00127AC3" w:rsidDel="009808F1" w:rsidRDefault="00127AC3">
          <w:pPr>
            <w:pStyle w:val="TOC3"/>
            <w:tabs>
              <w:tab w:val="left" w:pos="1540"/>
              <w:tab w:val="right" w:leader="dot" w:pos="9350"/>
            </w:tabs>
            <w:rPr>
              <w:del w:id="222" w:author="Sachin Patange" w:date="2017-05-27T21:06:00Z"/>
              <w:noProof/>
            </w:rPr>
          </w:pPr>
          <w:del w:id="223" w:author="Sachin Patange" w:date="2017-05-27T21:06:00Z">
            <w:r w:rsidRPr="009808F1" w:rsidDel="009808F1">
              <w:rPr>
                <w:rStyle w:val="Hyperlink"/>
                <w:rFonts w:ascii="Trebuchet MS" w:hAnsi="Trebuchet MS" w:cs="Times New Roman"/>
                <w:b/>
                <w:bCs/>
                <w:noProof/>
              </w:rPr>
              <w:delText>1.6.3.2</w:delText>
            </w:r>
            <w:r w:rsidDel="009808F1">
              <w:rPr>
                <w:noProof/>
              </w:rPr>
              <w:tab/>
            </w:r>
            <w:r w:rsidRPr="009808F1" w:rsidDel="009808F1">
              <w:rPr>
                <w:rStyle w:val="Hyperlink"/>
                <w:rFonts w:ascii="Trebuchet MS" w:hAnsi="Trebuchet MS"/>
                <w:b/>
                <w:bCs/>
                <w:noProof/>
              </w:rPr>
              <w:delText>Calculating Credit Guarantee Fees</w:delText>
            </w:r>
            <w:r w:rsidDel="009808F1">
              <w:rPr>
                <w:noProof/>
                <w:webHidden/>
              </w:rPr>
              <w:tab/>
              <w:delText>28</w:delText>
            </w:r>
          </w:del>
        </w:p>
        <w:p w14:paraId="6B6B19E2" w14:textId="33B91DF3" w:rsidR="00127AC3" w:rsidDel="009808F1" w:rsidRDefault="00127AC3">
          <w:pPr>
            <w:pStyle w:val="TOC3"/>
            <w:tabs>
              <w:tab w:val="left" w:pos="1540"/>
              <w:tab w:val="right" w:leader="dot" w:pos="9350"/>
            </w:tabs>
            <w:rPr>
              <w:del w:id="224" w:author="Sachin Patange" w:date="2017-05-27T21:06:00Z"/>
              <w:noProof/>
            </w:rPr>
          </w:pPr>
          <w:del w:id="225" w:author="Sachin Patange" w:date="2017-05-27T21:06:00Z">
            <w:r w:rsidRPr="009808F1" w:rsidDel="009808F1">
              <w:rPr>
                <w:rStyle w:val="Hyperlink"/>
                <w:rFonts w:ascii="Trebuchet MS" w:hAnsi="Trebuchet MS" w:cs="Times New Roman"/>
                <w:b/>
                <w:bCs/>
                <w:noProof/>
              </w:rPr>
              <w:delText>1.6.3.3</w:delText>
            </w:r>
            <w:r w:rsidDel="009808F1">
              <w:rPr>
                <w:noProof/>
              </w:rPr>
              <w:tab/>
            </w:r>
            <w:r w:rsidRPr="009808F1" w:rsidDel="009808F1">
              <w:rPr>
                <w:rStyle w:val="Hyperlink"/>
                <w:rFonts w:ascii="Trebuchet MS" w:hAnsi="Trebuchet MS"/>
                <w:b/>
                <w:bCs/>
                <w:noProof/>
              </w:rPr>
              <w:delText>Calculating Penal Interest for Lapsed Revival</w:delText>
            </w:r>
            <w:r w:rsidDel="009808F1">
              <w:rPr>
                <w:noProof/>
                <w:webHidden/>
              </w:rPr>
              <w:tab/>
              <w:delText>31</w:delText>
            </w:r>
          </w:del>
        </w:p>
        <w:p w14:paraId="06CCE1ED" w14:textId="34963B90" w:rsidR="00127AC3" w:rsidDel="009808F1" w:rsidRDefault="00127AC3">
          <w:pPr>
            <w:pStyle w:val="TOC3"/>
            <w:tabs>
              <w:tab w:val="left" w:pos="1540"/>
              <w:tab w:val="right" w:leader="dot" w:pos="9350"/>
            </w:tabs>
            <w:rPr>
              <w:del w:id="226" w:author="Sachin Patange" w:date="2017-05-27T21:06:00Z"/>
              <w:noProof/>
            </w:rPr>
          </w:pPr>
          <w:del w:id="227" w:author="Sachin Patange" w:date="2017-05-27T21:06:00Z">
            <w:r w:rsidRPr="009808F1" w:rsidDel="009808F1">
              <w:rPr>
                <w:rStyle w:val="Hyperlink"/>
                <w:rFonts w:ascii="Trebuchet MS" w:hAnsi="Trebuchet MS" w:cs="Times New Roman"/>
                <w:b/>
                <w:bCs/>
                <w:noProof/>
              </w:rPr>
              <w:delText>1.6.3.4</w:delText>
            </w:r>
            <w:r w:rsidDel="009808F1">
              <w:rPr>
                <w:noProof/>
              </w:rPr>
              <w:tab/>
            </w:r>
            <w:r w:rsidRPr="009808F1" w:rsidDel="009808F1">
              <w:rPr>
                <w:rStyle w:val="Hyperlink"/>
                <w:rFonts w:ascii="Trebuchet MS" w:hAnsi="Trebuchet MS"/>
                <w:b/>
                <w:bCs/>
                <w:noProof/>
              </w:rPr>
              <w:delText>Calculating Tax on Credit Guarantee Fees &amp; Interest for Lapsed Revival</w:delText>
            </w:r>
            <w:r w:rsidDel="009808F1">
              <w:rPr>
                <w:noProof/>
                <w:webHidden/>
              </w:rPr>
              <w:tab/>
              <w:delText>32</w:delText>
            </w:r>
          </w:del>
        </w:p>
        <w:p w14:paraId="7D03E715" w14:textId="7A2B7EF4" w:rsidR="00127AC3" w:rsidDel="009808F1" w:rsidRDefault="00127AC3">
          <w:pPr>
            <w:pStyle w:val="TOC3"/>
            <w:tabs>
              <w:tab w:val="left" w:pos="1320"/>
              <w:tab w:val="right" w:leader="dot" w:pos="9350"/>
            </w:tabs>
            <w:rPr>
              <w:del w:id="228" w:author="Sachin Patange" w:date="2017-05-27T21:06:00Z"/>
              <w:noProof/>
            </w:rPr>
          </w:pPr>
          <w:del w:id="229" w:author="Sachin Patange" w:date="2017-05-27T21:06:00Z">
            <w:r w:rsidRPr="009808F1" w:rsidDel="009808F1">
              <w:rPr>
                <w:rStyle w:val="Hyperlink"/>
                <w:rFonts w:ascii="Trebuchet MS" w:hAnsi="Trebuchet MS" w:cs="Times New Roman"/>
                <w:b/>
                <w:bCs/>
                <w:noProof/>
              </w:rPr>
              <w:delText>1.6.4</w:delText>
            </w:r>
            <w:r w:rsidDel="009808F1">
              <w:rPr>
                <w:noProof/>
              </w:rPr>
              <w:tab/>
            </w:r>
            <w:r w:rsidRPr="009808F1" w:rsidDel="009808F1">
              <w:rPr>
                <w:rStyle w:val="Hyperlink"/>
                <w:rFonts w:ascii="Trebuchet MS" w:hAnsi="Trebuchet MS"/>
                <w:b/>
                <w:bCs/>
                <w:noProof/>
              </w:rPr>
              <w:delText>Demand Advice for Guarantee Charges</w:delText>
            </w:r>
            <w:r w:rsidDel="009808F1">
              <w:rPr>
                <w:noProof/>
                <w:webHidden/>
              </w:rPr>
              <w:tab/>
              <w:delText>33</w:delText>
            </w:r>
          </w:del>
        </w:p>
        <w:p w14:paraId="19C5145B" w14:textId="0F82E689" w:rsidR="00127AC3" w:rsidDel="009808F1" w:rsidRDefault="00127AC3">
          <w:pPr>
            <w:pStyle w:val="TOC3"/>
            <w:tabs>
              <w:tab w:val="left" w:pos="1540"/>
              <w:tab w:val="right" w:leader="dot" w:pos="9350"/>
            </w:tabs>
            <w:rPr>
              <w:del w:id="230" w:author="Sachin Patange" w:date="2017-05-27T21:06:00Z"/>
              <w:noProof/>
            </w:rPr>
          </w:pPr>
          <w:del w:id="231" w:author="Sachin Patange" w:date="2017-05-27T21:06:00Z">
            <w:r w:rsidRPr="009808F1" w:rsidDel="009808F1">
              <w:rPr>
                <w:rStyle w:val="Hyperlink"/>
                <w:rFonts w:ascii="Trebuchet MS" w:hAnsi="Trebuchet MS" w:cs="Times New Roman"/>
                <w:b/>
                <w:bCs/>
                <w:noProof/>
              </w:rPr>
              <w:delText>1.6.4.1</w:delText>
            </w:r>
            <w:r w:rsidDel="009808F1">
              <w:rPr>
                <w:noProof/>
              </w:rPr>
              <w:tab/>
            </w:r>
            <w:r w:rsidRPr="009808F1" w:rsidDel="009808F1">
              <w:rPr>
                <w:rStyle w:val="Hyperlink"/>
                <w:rFonts w:ascii="Trebuchet MS" w:hAnsi="Trebuchet MS"/>
                <w:b/>
                <w:bCs/>
                <w:noProof/>
              </w:rPr>
              <w:delText>CGDAN – Demand Advice: Existing Guarantee Cover - Individual</w:delText>
            </w:r>
            <w:r w:rsidDel="009808F1">
              <w:rPr>
                <w:noProof/>
                <w:webHidden/>
              </w:rPr>
              <w:tab/>
              <w:delText>33</w:delText>
            </w:r>
          </w:del>
        </w:p>
        <w:p w14:paraId="38AAA720" w14:textId="4BFA0703" w:rsidR="00127AC3" w:rsidDel="009808F1" w:rsidRDefault="00127AC3">
          <w:pPr>
            <w:pStyle w:val="TOC3"/>
            <w:tabs>
              <w:tab w:val="left" w:pos="1540"/>
              <w:tab w:val="right" w:leader="dot" w:pos="9350"/>
            </w:tabs>
            <w:rPr>
              <w:del w:id="232" w:author="Sachin Patange" w:date="2017-05-27T21:06:00Z"/>
              <w:noProof/>
            </w:rPr>
          </w:pPr>
          <w:del w:id="233" w:author="Sachin Patange" w:date="2017-05-27T21:06:00Z">
            <w:r w:rsidRPr="009808F1" w:rsidDel="009808F1">
              <w:rPr>
                <w:rStyle w:val="Hyperlink"/>
                <w:rFonts w:ascii="Trebuchet MS" w:hAnsi="Trebuchet MS" w:cs="Times New Roman"/>
                <w:b/>
                <w:bCs/>
                <w:noProof/>
              </w:rPr>
              <w:delText>1.6.4.2</w:delText>
            </w:r>
            <w:r w:rsidDel="009808F1">
              <w:rPr>
                <w:noProof/>
              </w:rPr>
              <w:tab/>
            </w:r>
            <w:r w:rsidRPr="009808F1" w:rsidDel="009808F1">
              <w:rPr>
                <w:rStyle w:val="Hyperlink"/>
                <w:rFonts w:ascii="Trebuchet MS" w:hAnsi="Trebuchet MS"/>
                <w:b/>
                <w:bCs/>
                <w:noProof/>
              </w:rPr>
              <w:delText>BATCHDAN – Demand Advice: Existing Guarantee Cover - Batch</w:delText>
            </w:r>
            <w:r w:rsidDel="009808F1">
              <w:rPr>
                <w:noProof/>
                <w:webHidden/>
              </w:rPr>
              <w:tab/>
              <w:delText>34</w:delText>
            </w:r>
          </w:del>
        </w:p>
        <w:p w14:paraId="05DA35B8" w14:textId="52CBDD47" w:rsidR="00127AC3" w:rsidDel="009808F1" w:rsidRDefault="00127AC3">
          <w:pPr>
            <w:pStyle w:val="TOC3"/>
            <w:tabs>
              <w:tab w:val="left" w:pos="1320"/>
              <w:tab w:val="right" w:leader="dot" w:pos="9350"/>
            </w:tabs>
            <w:rPr>
              <w:del w:id="234" w:author="Sachin Patange" w:date="2017-05-27T21:06:00Z"/>
              <w:noProof/>
            </w:rPr>
          </w:pPr>
          <w:del w:id="235" w:author="Sachin Patange" w:date="2017-05-27T21:06:00Z">
            <w:r w:rsidRPr="009808F1" w:rsidDel="009808F1">
              <w:rPr>
                <w:rStyle w:val="Hyperlink"/>
                <w:rFonts w:ascii="Trebuchet MS" w:hAnsi="Trebuchet MS" w:cs="Times New Roman"/>
                <w:b/>
                <w:bCs/>
                <w:noProof/>
              </w:rPr>
              <w:delText>1.6.5</w:delText>
            </w:r>
            <w:r w:rsidDel="009808F1">
              <w:rPr>
                <w:noProof/>
              </w:rPr>
              <w:tab/>
            </w:r>
            <w:r w:rsidRPr="009808F1" w:rsidDel="009808F1">
              <w:rPr>
                <w:rStyle w:val="Hyperlink"/>
                <w:rFonts w:ascii="Trebuchet MS" w:hAnsi="Trebuchet MS"/>
                <w:b/>
                <w:bCs/>
                <w:noProof/>
              </w:rPr>
              <w:delText>Payment of CG Charges</w:delText>
            </w:r>
            <w:r w:rsidDel="009808F1">
              <w:rPr>
                <w:noProof/>
                <w:webHidden/>
              </w:rPr>
              <w:tab/>
              <w:delText>34</w:delText>
            </w:r>
          </w:del>
        </w:p>
        <w:p w14:paraId="1F4B8513" w14:textId="35F13C4E" w:rsidR="00127AC3" w:rsidDel="009808F1" w:rsidRDefault="00127AC3">
          <w:pPr>
            <w:pStyle w:val="TOC3"/>
            <w:tabs>
              <w:tab w:val="left" w:pos="1540"/>
              <w:tab w:val="right" w:leader="dot" w:pos="9350"/>
            </w:tabs>
            <w:rPr>
              <w:del w:id="236" w:author="Sachin Patange" w:date="2017-05-27T21:06:00Z"/>
              <w:noProof/>
            </w:rPr>
          </w:pPr>
          <w:del w:id="237" w:author="Sachin Patange" w:date="2017-05-27T21:06:00Z">
            <w:r w:rsidRPr="009808F1" w:rsidDel="009808F1">
              <w:rPr>
                <w:rStyle w:val="Hyperlink"/>
                <w:rFonts w:ascii="Trebuchet MS" w:hAnsi="Trebuchet MS" w:cs="Times New Roman"/>
                <w:b/>
                <w:bCs/>
                <w:noProof/>
              </w:rPr>
              <w:delText>1.6.5.1</w:delText>
            </w:r>
            <w:r w:rsidDel="009808F1">
              <w:rPr>
                <w:noProof/>
              </w:rPr>
              <w:tab/>
            </w:r>
            <w:r w:rsidRPr="009808F1" w:rsidDel="009808F1">
              <w:rPr>
                <w:rStyle w:val="Hyperlink"/>
                <w:rFonts w:ascii="Trebuchet MS" w:hAnsi="Trebuchet MS"/>
                <w:b/>
                <w:bCs/>
                <w:noProof/>
              </w:rPr>
              <w:delText>Payment of CG Fees/Taxes/Penalty in Stipulated Time</w:delText>
            </w:r>
            <w:r w:rsidDel="009808F1">
              <w:rPr>
                <w:noProof/>
                <w:webHidden/>
              </w:rPr>
              <w:tab/>
              <w:delText>34</w:delText>
            </w:r>
          </w:del>
        </w:p>
        <w:p w14:paraId="2F3CEA58" w14:textId="3177CEEF" w:rsidR="00127AC3" w:rsidDel="009808F1" w:rsidRDefault="00127AC3">
          <w:pPr>
            <w:pStyle w:val="TOC3"/>
            <w:tabs>
              <w:tab w:val="left" w:pos="1540"/>
              <w:tab w:val="right" w:leader="dot" w:pos="9350"/>
            </w:tabs>
            <w:rPr>
              <w:del w:id="238" w:author="Sachin Patange" w:date="2017-05-27T21:06:00Z"/>
              <w:noProof/>
            </w:rPr>
          </w:pPr>
          <w:del w:id="239" w:author="Sachin Patange" w:date="2017-05-27T21:06:00Z">
            <w:r w:rsidRPr="009808F1" w:rsidDel="009808F1">
              <w:rPr>
                <w:rStyle w:val="Hyperlink"/>
                <w:rFonts w:ascii="Trebuchet MS" w:hAnsi="Trebuchet MS" w:cs="Times New Roman"/>
                <w:b/>
                <w:bCs/>
                <w:noProof/>
              </w:rPr>
              <w:delText>1.6.5.2</w:delText>
            </w:r>
            <w:r w:rsidDel="009808F1">
              <w:rPr>
                <w:noProof/>
              </w:rPr>
              <w:tab/>
            </w:r>
            <w:r w:rsidRPr="009808F1" w:rsidDel="009808F1">
              <w:rPr>
                <w:rStyle w:val="Hyperlink"/>
                <w:rFonts w:ascii="Trebuchet MS" w:hAnsi="Trebuchet MS"/>
                <w:b/>
                <w:bCs/>
                <w:noProof/>
              </w:rPr>
              <w:delText>Non Payment of CG Charges in Stipulated Time</w:delText>
            </w:r>
            <w:r w:rsidDel="009808F1">
              <w:rPr>
                <w:noProof/>
                <w:webHidden/>
              </w:rPr>
              <w:tab/>
              <w:delText>35</w:delText>
            </w:r>
          </w:del>
        </w:p>
        <w:p w14:paraId="4EF6ED89" w14:textId="09AE1A54" w:rsidR="00127AC3" w:rsidDel="009808F1" w:rsidRDefault="00127AC3">
          <w:pPr>
            <w:pStyle w:val="TOC2"/>
            <w:tabs>
              <w:tab w:val="left" w:pos="880"/>
              <w:tab w:val="right" w:leader="dot" w:pos="9350"/>
            </w:tabs>
            <w:rPr>
              <w:del w:id="240" w:author="Sachin Patange" w:date="2017-05-27T21:06:00Z"/>
              <w:noProof/>
            </w:rPr>
          </w:pPr>
          <w:del w:id="241" w:author="Sachin Patange" w:date="2017-05-27T21:06:00Z">
            <w:r w:rsidRPr="009808F1" w:rsidDel="009808F1">
              <w:rPr>
                <w:rStyle w:val="Hyperlink"/>
                <w:rFonts w:ascii="Trebuchet MS" w:eastAsia="Times New Roman" w:hAnsi="Trebuchet MS" w:cs="Times New Roman"/>
                <w:b/>
                <w:bCs/>
                <w:iCs/>
                <w:noProof/>
              </w:rPr>
              <w:delText>1.7</w:delText>
            </w:r>
            <w:r w:rsidDel="009808F1">
              <w:rPr>
                <w:noProof/>
              </w:rPr>
              <w:tab/>
            </w:r>
            <w:r w:rsidRPr="009808F1" w:rsidDel="009808F1">
              <w:rPr>
                <w:rStyle w:val="Hyperlink"/>
                <w:rFonts w:ascii="Trebuchet MS" w:eastAsia="Times New Roman" w:hAnsi="Trebuchet MS" w:cs="Arial"/>
                <w:b/>
                <w:bCs/>
                <w:iCs/>
                <w:noProof/>
              </w:rPr>
              <w:delText>Points Pending For Further Clarification</w:delText>
            </w:r>
            <w:r w:rsidDel="009808F1">
              <w:rPr>
                <w:noProof/>
                <w:webHidden/>
              </w:rPr>
              <w:tab/>
              <w:delText>37</w:delText>
            </w:r>
          </w:del>
        </w:p>
        <w:p w14:paraId="2D6E2CA3" w14:textId="7436826B" w:rsidR="00E77087" w:rsidDel="00127AC3" w:rsidRDefault="00E77087">
          <w:pPr>
            <w:pStyle w:val="TOC2"/>
            <w:tabs>
              <w:tab w:val="left" w:pos="880"/>
              <w:tab w:val="right" w:leader="dot" w:pos="9350"/>
            </w:tabs>
            <w:rPr>
              <w:del w:id="242" w:author="Sachin Patange" w:date="2017-04-29T21:41:00Z"/>
              <w:noProof/>
            </w:rPr>
          </w:pPr>
          <w:del w:id="243" w:author="Sachin Patange" w:date="2017-04-29T21:41:00Z">
            <w:r w:rsidRPr="00127AC3" w:rsidDel="00127AC3">
              <w:rPr>
                <w:noProof/>
                <w:rPrChange w:id="244" w:author="Sachin Patange" w:date="2017-04-29T21:41:00Z">
                  <w:rPr>
                    <w:rStyle w:val="Hyperlink"/>
                    <w:rFonts w:ascii="Trebuchet MS" w:eastAsia="Times New Roman" w:hAnsi="Trebuchet MS" w:cs="Times New Roman"/>
                    <w:b/>
                    <w:bCs/>
                    <w:iCs/>
                    <w:noProof/>
                  </w:rPr>
                </w:rPrChange>
              </w:rPr>
              <w:delText>1.1</w:delText>
            </w:r>
            <w:r w:rsidDel="00127AC3">
              <w:rPr>
                <w:noProof/>
              </w:rPr>
              <w:tab/>
            </w:r>
            <w:r w:rsidRPr="00127AC3" w:rsidDel="00127AC3">
              <w:rPr>
                <w:noProof/>
                <w:rPrChange w:id="245" w:author="Sachin Patange" w:date="2017-04-29T21:41:00Z">
                  <w:rPr>
                    <w:rStyle w:val="Hyperlink"/>
                    <w:rFonts w:ascii="Trebuchet MS" w:eastAsia="Times New Roman" w:hAnsi="Trebuchet MS" w:cs="Arial"/>
                    <w:b/>
                    <w:bCs/>
                    <w:iCs/>
                    <w:noProof/>
                  </w:rPr>
                </w:rPrChange>
              </w:rPr>
              <w:delText>Introduction</w:delText>
            </w:r>
            <w:r w:rsidDel="00127AC3">
              <w:rPr>
                <w:noProof/>
                <w:webHidden/>
              </w:rPr>
              <w:tab/>
              <w:delText>5</w:delText>
            </w:r>
          </w:del>
        </w:p>
        <w:p w14:paraId="76B334E4" w14:textId="2DB50894" w:rsidR="00E77087" w:rsidDel="00127AC3" w:rsidRDefault="00E77087">
          <w:pPr>
            <w:pStyle w:val="TOC3"/>
            <w:tabs>
              <w:tab w:val="left" w:pos="1320"/>
              <w:tab w:val="right" w:leader="dot" w:pos="9350"/>
            </w:tabs>
            <w:rPr>
              <w:del w:id="246" w:author="Sachin Patange" w:date="2017-04-29T21:41:00Z"/>
              <w:noProof/>
            </w:rPr>
          </w:pPr>
          <w:del w:id="247" w:author="Sachin Patange" w:date="2017-04-29T21:41:00Z">
            <w:r w:rsidRPr="00127AC3" w:rsidDel="00127AC3">
              <w:rPr>
                <w:noProof/>
                <w:rPrChange w:id="248" w:author="Sachin Patange" w:date="2017-04-29T21:41:00Z">
                  <w:rPr>
                    <w:rStyle w:val="Hyperlink"/>
                    <w:rFonts w:ascii="Trebuchet MS" w:hAnsi="Trebuchet MS" w:cs="Times New Roman"/>
                    <w:b/>
                    <w:bCs/>
                    <w:noProof/>
                  </w:rPr>
                </w:rPrChange>
              </w:rPr>
              <w:delText>1.1.1</w:delText>
            </w:r>
            <w:r w:rsidDel="00127AC3">
              <w:rPr>
                <w:noProof/>
              </w:rPr>
              <w:tab/>
            </w:r>
            <w:r w:rsidRPr="00127AC3" w:rsidDel="00127AC3">
              <w:rPr>
                <w:noProof/>
                <w:rPrChange w:id="249" w:author="Sachin Patange" w:date="2017-04-29T21:41:00Z">
                  <w:rPr>
                    <w:rStyle w:val="Hyperlink"/>
                    <w:rFonts w:ascii="Trebuchet MS" w:hAnsi="Trebuchet MS"/>
                    <w:b/>
                    <w:bCs/>
                    <w:noProof/>
                  </w:rPr>
                </w:rPrChange>
              </w:rPr>
              <w:delText>Fund &amp; Docket Construct</w:delText>
            </w:r>
            <w:r w:rsidDel="00127AC3">
              <w:rPr>
                <w:noProof/>
                <w:webHidden/>
              </w:rPr>
              <w:tab/>
              <w:delText>5</w:delText>
            </w:r>
          </w:del>
        </w:p>
        <w:p w14:paraId="5400FA33" w14:textId="582E7B82" w:rsidR="00E77087" w:rsidDel="00127AC3" w:rsidRDefault="00E77087">
          <w:pPr>
            <w:pStyle w:val="TOC2"/>
            <w:tabs>
              <w:tab w:val="left" w:pos="880"/>
              <w:tab w:val="right" w:leader="dot" w:pos="9350"/>
            </w:tabs>
            <w:rPr>
              <w:del w:id="250" w:author="Sachin Patange" w:date="2017-04-29T21:41:00Z"/>
              <w:noProof/>
            </w:rPr>
          </w:pPr>
          <w:del w:id="251" w:author="Sachin Patange" w:date="2017-04-29T21:41:00Z">
            <w:r w:rsidRPr="00127AC3" w:rsidDel="00127AC3">
              <w:rPr>
                <w:noProof/>
                <w:rPrChange w:id="252" w:author="Sachin Patange" w:date="2017-04-29T21:41:00Z">
                  <w:rPr>
                    <w:rStyle w:val="Hyperlink"/>
                    <w:rFonts w:ascii="Trebuchet MS" w:eastAsia="Times New Roman" w:hAnsi="Trebuchet MS" w:cs="Times New Roman"/>
                    <w:b/>
                    <w:bCs/>
                    <w:iCs/>
                    <w:noProof/>
                  </w:rPr>
                </w:rPrChange>
              </w:rPr>
              <w:delText>1.2</w:delText>
            </w:r>
            <w:r w:rsidDel="00127AC3">
              <w:rPr>
                <w:noProof/>
              </w:rPr>
              <w:tab/>
            </w:r>
            <w:r w:rsidRPr="00127AC3" w:rsidDel="00127AC3">
              <w:rPr>
                <w:noProof/>
                <w:rPrChange w:id="253" w:author="Sachin Patange" w:date="2017-04-29T21:41:00Z">
                  <w:rPr>
                    <w:rStyle w:val="Hyperlink"/>
                    <w:rFonts w:ascii="Trebuchet MS" w:eastAsia="Times New Roman" w:hAnsi="Trebuchet MS" w:cs="Arial"/>
                    <w:b/>
                    <w:bCs/>
                    <w:iCs/>
                    <w:noProof/>
                  </w:rPr>
                </w:rPrChange>
              </w:rPr>
              <w:delText>Input File Layout</w:delText>
            </w:r>
            <w:r w:rsidDel="00127AC3">
              <w:rPr>
                <w:noProof/>
                <w:webHidden/>
              </w:rPr>
              <w:tab/>
              <w:delText>6</w:delText>
            </w:r>
          </w:del>
        </w:p>
        <w:p w14:paraId="448B5B9B" w14:textId="340C507D" w:rsidR="00E77087" w:rsidDel="00127AC3" w:rsidRDefault="00E77087">
          <w:pPr>
            <w:pStyle w:val="TOC3"/>
            <w:tabs>
              <w:tab w:val="left" w:pos="1320"/>
              <w:tab w:val="right" w:leader="dot" w:pos="9350"/>
            </w:tabs>
            <w:rPr>
              <w:del w:id="254" w:author="Sachin Patange" w:date="2017-04-29T21:41:00Z"/>
              <w:noProof/>
            </w:rPr>
          </w:pPr>
          <w:del w:id="255" w:author="Sachin Patange" w:date="2017-04-29T21:41:00Z">
            <w:r w:rsidRPr="00127AC3" w:rsidDel="00127AC3">
              <w:rPr>
                <w:noProof/>
                <w:rPrChange w:id="256" w:author="Sachin Patange" w:date="2017-04-29T21:41:00Z">
                  <w:rPr>
                    <w:rStyle w:val="Hyperlink"/>
                    <w:rFonts w:ascii="Trebuchet MS" w:hAnsi="Trebuchet MS" w:cs="Times New Roman"/>
                    <w:b/>
                    <w:bCs/>
                    <w:noProof/>
                  </w:rPr>
                </w:rPrChange>
              </w:rPr>
              <w:delText>1.2.1</w:delText>
            </w:r>
            <w:r w:rsidDel="00127AC3">
              <w:rPr>
                <w:noProof/>
              </w:rPr>
              <w:tab/>
            </w:r>
            <w:r w:rsidRPr="00127AC3" w:rsidDel="00127AC3">
              <w:rPr>
                <w:noProof/>
                <w:rPrChange w:id="257" w:author="Sachin Patange" w:date="2017-04-29T21:41:00Z">
                  <w:rPr>
                    <w:rStyle w:val="Hyperlink"/>
                    <w:rFonts w:ascii="Trebuchet MS" w:hAnsi="Trebuchet MS"/>
                    <w:b/>
                    <w:bCs/>
                    <w:noProof/>
                  </w:rPr>
                </w:rPrChange>
              </w:rPr>
              <w:delText>Layout: Input File – New CG Issuance</w:delText>
            </w:r>
            <w:r w:rsidDel="00127AC3">
              <w:rPr>
                <w:noProof/>
                <w:webHidden/>
              </w:rPr>
              <w:tab/>
              <w:delText>6</w:delText>
            </w:r>
          </w:del>
        </w:p>
        <w:p w14:paraId="3146246C" w14:textId="76412EFA" w:rsidR="00E77087" w:rsidDel="00127AC3" w:rsidRDefault="00E77087">
          <w:pPr>
            <w:pStyle w:val="TOC3"/>
            <w:tabs>
              <w:tab w:val="left" w:pos="1320"/>
              <w:tab w:val="right" w:leader="dot" w:pos="9350"/>
            </w:tabs>
            <w:rPr>
              <w:del w:id="258" w:author="Sachin Patange" w:date="2017-04-29T21:41:00Z"/>
              <w:noProof/>
            </w:rPr>
          </w:pPr>
          <w:del w:id="259" w:author="Sachin Patange" w:date="2017-04-29T21:41:00Z">
            <w:r w:rsidRPr="00127AC3" w:rsidDel="00127AC3">
              <w:rPr>
                <w:noProof/>
                <w:rPrChange w:id="260" w:author="Sachin Patange" w:date="2017-04-29T21:41:00Z">
                  <w:rPr>
                    <w:rStyle w:val="Hyperlink"/>
                    <w:rFonts w:ascii="Trebuchet MS" w:hAnsi="Trebuchet MS" w:cs="Times New Roman"/>
                    <w:b/>
                    <w:bCs/>
                    <w:noProof/>
                  </w:rPr>
                </w:rPrChange>
              </w:rPr>
              <w:delText>1.2.2</w:delText>
            </w:r>
            <w:r w:rsidDel="00127AC3">
              <w:rPr>
                <w:noProof/>
              </w:rPr>
              <w:tab/>
            </w:r>
            <w:r w:rsidRPr="00127AC3" w:rsidDel="00127AC3">
              <w:rPr>
                <w:noProof/>
                <w:rPrChange w:id="261" w:author="Sachin Patange" w:date="2017-04-29T21:41:00Z">
                  <w:rPr>
                    <w:rStyle w:val="Hyperlink"/>
                    <w:rFonts w:ascii="Trebuchet MS" w:hAnsi="Trebuchet MS"/>
                    <w:b/>
                    <w:bCs/>
                    <w:noProof/>
                  </w:rPr>
                </w:rPrChange>
              </w:rPr>
              <w:delText>Layout: Input File - CG Continuity</w:delText>
            </w:r>
            <w:r w:rsidDel="00127AC3">
              <w:rPr>
                <w:noProof/>
                <w:webHidden/>
              </w:rPr>
              <w:tab/>
              <w:delText>9</w:delText>
            </w:r>
          </w:del>
        </w:p>
        <w:p w14:paraId="6AF01847" w14:textId="08A430CF" w:rsidR="00E77087" w:rsidDel="00127AC3" w:rsidRDefault="00E77087">
          <w:pPr>
            <w:pStyle w:val="TOC2"/>
            <w:tabs>
              <w:tab w:val="left" w:pos="880"/>
              <w:tab w:val="right" w:leader="dot" w:pos="9350"/>
            </w:tabs>
            <w:rPr>
              <w:del w:id="262" w:author="Sachin Patange" w:date="2017-04-29T21:41:00Z"/>
              <w:noProof/>
            </w:rPr>
          </w:pPr>
          <w:del w:id="263" w:author="Sachin Patange" w:date="2017-04-29T21:41:00Z">
            <w:r w:rsidRPr="00127AC3" w:rsidDel="00127AC3">
              <w:rPr>
                <w:noProof/>
                <w:rPrChange w:id="264" w:author="Sachin Patange" w:date="2017-04-29T21:41:00Z">
                  <w:rPr>
                    <w:rStyle w:val="Hyperlink"/>
                    <w:rFonts w:ascii="Trebuchet MS" w:eastAsia="Times New Roman" w:hAnsi="Trebuchet MS" w:cs="Times New Roman"/>
                    <w:b/>
                    <w:bCs/>
                    <w:iCs/>
                    <w:noProof/>
                  </w:rPr>
                </w:rPrChange>
              </w:rPr>
              <w:delText>1.3</w:delText>
            </w:r>
            <w:r w:rsidDel="00127AC3">
              <w:rPr>
                <w:noProof/>
              </w:rPr>
              <w:tab/>
            </w:r>
            <w:r w:rsidRPr="00127AC3" w:rsidDel="00127AC3">
              <w:rPr>
                <w:noProof/>
                <w:rPrChange w:id="265" w:author="Sachin Patange" w:date="2017-04-29T21:41:00Z">
                  <w:rPr>
                    <w:rStyle w:val="Hyperlink"/>
                    <w:rFonts w:ascii="Trebuchet MS" w:eastAsia="Times New Roman" w:hAnsi="Trebuchet MS" w:cs="Arial"/>
                    <w:b/>
                    <w:bCs/>
                    <w:iCs/>
                    <w:noProof/>
                  </w:rPr>
                </w:rPrChange>
              </w:rPr>
              <w:delText>Input File Format Processed By SURGE</w:delText>
            </w:r>
            <w:r w:rsidDel="00127AC3">
              <w:rPr>
                <w:noProof/>
                <w:webHidden/>
              </w:rPr>
              <w:tab/>
              <w:delText>11</w:delText>
            </w:r>
          </w:del>
        </w:p>
        <w:p w14:paraId="17E03BDB" w14:textId="63F2862D" w:rsidR="00E77087" w:rsidDel="00127AC3" w:rsidRDefault="00E77087">
          <w:pPr>
            <w:pStyle w:val="TOC2"/>
            <w:tabs>
              <w:tab w:val="left" w:pos="880"/>
              <w:tab w:val="right" w:leader="dot" w:pos="9350"/>
            </w:tabs>
            <w:rPr>
              <w:del w:id="266" w:author="Sachin Patange" w:date="2017-04-29T21:41:00Z"/>
              <w:noProof/>
            </w:rPr>
          </w:pPr>
          <w:del w:id="267" w:author="Sachin Patange" w:date="2017-04-29T21:41:00Z">
            <w:r w:rsidRPr="00127AC3" w:rsidDel="00127AC3">
              <w:rPr>
                <w:noProof/>
                <w:rPrChange w:id="268" w:author="Sachin Patange" w:date="2017-04-29T21:41:00Z">
                  <w:rPr>
                    <w:rStyle w:val="Hyperlink"/>
                    <w:rFonts w:ascii="Trebuchet MS" w:eastAsia="Times New Roman" w:hAnsi="Trebuchet MS" w:cs="Times New Roman"/>
                    <w:b/>
                    <w:bCs/>
                    <w:iCs/>
                    <w:noProof/>
                  </w:rPr>
                </w:rPrChange>
              </w:rPr>
              <w:delText>1.4</w:delText>
            </w:r>
            <w:r w:rsidDel="00127AC3">
              <w:rPr>
                <w:noProof/>
              </w:rPr>
              <w:tab/>
            </w:r>
            <w:r w:rsidRPr="00127AC3" w:rsidDel="00127AC3">
              <w:rPr>
                <w:noProof/>
                <w:rPrChange w:id="269" w:author="Sachin Patange" w:date="2017-04-29T21:41:00Z">
                  <w:rPr>
                    <w:rStyle w:val="Hyperlink"/>
                    <w:rFonts w:ascii="Trebuchet MS" w:eastAsia="Times New Roman" w:hAnsi="Trebuchet MS" w:cs="Arial"/>
                    <w:b/>
                    <w:bCs/>
                    <w:iCs/>
                    <w:noProof/>
                  </w:rPr>
                </w:rPrChange>
              </w:rPr>
              <w:delText>Preparation of Input File</w:delText>
            </w:r>
            <w:r w:rsidDel="00127AC3">
              <w:rPr>
                <w:noProof/>
                <w:webHidden/>
              </w:rPr>
              <w:tab/>
              <w:delText>12</w:delText>
            </w:r>
          </w:del>
        </w:p>
        <w:p w14:paraId="1064EEF1" w14:textId="25EA585E" w:rsidR="00E77087" w:rsidDel="00127AC3" w:rsidRDefault="00E77087">
          <w:pPr>
            <w:pStyle w:val="TOC3"/>
            <w:tabs>
              <w:tab w:val="left" w:pos="1320"/>
              <w:tab w:val="right" w:leader="dot" w:pos="9350"/>
            </w:tabs>
            <w:rPr>
              <w:del w:id="270" w:author="Sachin Patange" w:date="2017-04-29T21:41:00Z"/>
              <w:noProof/>
            </w:rPr>
          </w:pPr>
          <w:del w:id="271" w:author="Sachin Patange" w:date="2017-04-29T21:41:00Z">
            <w:r w:rsidRPr="00127AC3" w:rsidDel="00127AC3">
              <w:rPr>
                <w:noProof/>
                <w:rPrChange w:id="272" w:author="Sachin Patange" w:date="2017-04-29T21:41:00Z">
                  <w:rPr>
                    <w:rStyle w:val="Hyperlink"/>
                    <w:rFonts w:ascii="Trebuchet MS" w:hAnsi="Trebuchet MS" w:cs="Times New Roman"/>
                    <w:b/>
                    <w:bCs/>
                    <w:noProof/>
                  </w:rPr>
                </w:rPrChange>
              </w:rPr>
              <w:delText>1.4.1</w:delText>
            </w:r>
            <w:r w:rsidDel="00127AC3">
              <w:rPr>
                <w:noProof/>
              </w:rPr>
              <w:tab/>
            </w:r>
            <w:r w:rsidRPr="00127AC3" w:rsidDel="00127AC3">
              <w:rPr>
                <w:noProof/>
                <w:rPrChange w:id="273" w:author="Sachin Patange" w:date="2017-04-29T21:41:00Z">
                  <w:rPr>
                    <w:rStyle w:val="Hyperlink"/>
                    <w:rFonts w:ascii="Trebuchet MS" w:hAnsi="Trebuchet MS"/>
                    <w:b/>
                    <w:bCs/>
                    <w:noProof/>
                  </w:rPr>
                </w:rPrChange>
              </w:rPr>
              <w:delText>New Credit Guarantees – Request for Quotes and Issue of Guarantees</w:delText>
            </w:r>
            <w:r w:rsidDel="00127AC3">
              <w:rPr>
                <w:noProof/>
                <w:webHidden/>
              </w:rPr>
              <w:tab/>
              <w:delText>12</w:delText>
            </w:r>
          </w:del>
        </w:p>
        <w:p w14:paraId="0B2F57BD" w14:textId="4C506D4E" w:rsidR="00E77087" w:rsidDel="00127AC3" w:rsidRDefault="00E77087">
          <w:pPr>
            <w:pStyle w:val="TOC3"/>
            <w:tabs>
              <w:tab w:val="left" w:pos="1320"/>
              <w:tab w:val="right" w:leader="dot" w:pos="9350"/>
            </w:tabs>
            <w:rPr>
              <w:del w:id="274" w:author="Sachin Patange" w:date="2017-04-29T21:41:00Z"/>
              <w:noProof/>
            </w:rPr>
          </w:pPr>
          <w:del w:id="275" w:author="Sachin Patange" w:date="2017-04-29T21:41:00Z">
            <w:r w:rsidRPr="00127AC3" w:rsidDel="00127AC3">
              <w:rPr>
                <w:noProof/>
                <w:rPrChange w:id="276" w:author="Sachin Patange" w:date="2017-04-29T21:41:00Z">
                  <w:rPr>
                    <w:rStyle w:val="Hyperlink"/>
                    <w:rFonts w:ascii="Trebuchet MS" w:hAnsi="Trebuchet MS" w:cs="Times New Roman"/>
                    <w:b/>
                    <w:bCs/>
                    <w:noProof/>
                  </w:rPr>
                </w:rPrChange>
              </w:rPr>
              <w:delText>1.4.2</w:delText>
            </w:r>
            <w:r w:rsidDel="00127AC3">
              <w:rPr>
                <w:noProof/>
              </w:rPr>
              <w:tab/>
            </w:r>
            <w:r w:rsidRPr="00127AC3" w:rsidDel="00127AC3">
              <w:rPr>
                <w:noProof/>
                <w:rPrChange w:id="277" w:author="Sachin Patange" w:date="2017-04-29T21:41:00Z">
                  <w:rPr>
                    <w:rStyle w:val="Hyperlink"/>
                    <w:rFonts w:ascii="Trebuchet MS" w:hAnsi="Trebuchet MS"/>
                    <w:b/>
                    <w:bCs/>
                    <w:noProof/>
                  </w:rPr>
                </w:rPrChange>
              </w:rPr>
              <w:delText>Requesting Quotes for Credit Guarantee Continuity</w:delText>
            </w:r>
            <w:r w:rsidDel="00127AC3">
              <w:rPr>
                <w:noProof/>
                <w:webHidden/>
              </w:rPr>
              <w:tab/>
              <w:delText>13</w:delText>
            </w:r>
          </w:del>
        </w:p>
        <w:p w14:paraId="3245AC60" w14:textId="3A65A374" w:rsidR="00E77087" w:rsidDel="00127AC3" w:rsidRDefault="00E77087">
          <w:pPr>
            <w:pStyle w:val="TOC3"/>
            <w:tabs>
              <w:tab w:val="left" w:pos="1320"/>
              <w:tab w:val="right" w:leader="dot" w:pos="9350"/>
            </w:tabs>
            <w:rPr>
              <w:del w:id="278" w:author="Sachin Patange" w:date="2017-04-29T21:41:00Z"/>
              <w:noProof/>
            </w:rPr>
          </w:pPr>
          <w:del w:id="279" w:author="Sachin Patange" w:date="2017-04-29T21:41:00Z">
            <w:r w:rsidRPr="00127AC3" w:rsidDel="00127AC3">
              <w:rPr>
                <w:noProof/>
                <w:rPrChange w:id="280" w:author="Sachin Patange" w:date="2017-04-29T21:41:00Z">
                  <w:rPr>
                    <w:rStyle w:val="Hyperlink"/>
                    <w:rFonts w:ascii="Trebuchet MS" w:hAnsi="Trebuchet MS" w:cs="Times New Roman"/>
                    <w:b/>
                    <w:bCs/>
                    <w:noProof/>
                  </w:rPr>
                </w:rPrChange>
              </w:rPr>
              <w:delText>1.4.3</w:delText>
            </w:r>
            <w:r w:rsidDel="00127AC3">
              <w:rPr>
                <w:noProof/>
              </w:rPr>
              <w:tab/>
            </w:r>
            <w:r w:rsidRPr="00127AC3" w:rsidDel="00127AC3">
              <w:rPr>
                <w:noProof/>
                <w:rPrChange w:id="281" w:author="Sachin Patange" w:date="2017-04-29T21:41:00Z">
                  <w:rPr>
                    <w:rStyle w:val="Hyperlink"/>
                    <w:rFonts w:ascii="Trebuchet MS" w:hAnsi="Trebuchet MS"/>
                    <w:b/>
                    <w:bCs/>
                    <w:noProof/>
                  </w:rPr>
                </w:rPrChange>
              </w:rPr>
              <w:delText>Summary - Preparing &amp; Uploading the Input File</w:delText>
            </w:r>
            <w:r w:rsidDel="00127AC3">
              <w:rPr>
                <w:noProof/>
                <w:webHidden/>
              </w:rPr>
              <w:tab/>
              <w:delText>14</w:delText>
            </w:r>
          </w:del>
        </w:p>
        <w:p w14:paraId="35F2B9FD" w14:textId="1C35D1A8" w:rsidR="00E77087" w:rsidDel="00127AC3" w:rsidRDefault="00E77087">
          <w:pPr>
            <w:pStyle w:val="TOC2"/>
            <w:tabs>
              <w:tab w:val="left" w:pos="880"/>
              <w:tab w:val="right" w:leader="dot" w:pos="9350"/>
            </w:tabs>
            <w:rPr>
              <w:del w:id="282" w:author="Sachin Patange" w:date="2017-04-29T21:41:00Z"/>
              <w:noProof/>
            </w:rPr>
          </w:pPr>
          <w:del w:id="283" w:author="Sachin Patange" w:date="2017-04-29T21:41:00Z">
            <w:r w:rsidRPr="00127AC3" w:rsidDel="00127AC3">
              <w:rPr>
                <w:noProof/>
                <w:rPrChange w:id="284" w:author="Sachin Patange" w:date="2017-04-29T21:41:00Z">
                  <w:rPr>
                    <w:rStyle w:val="Hyperlink"/>
                    <w:rFonts w:ascii="Trebuchet MS" w:eastAsia="Times New Roman" w:hAnsi="Trebuchet MS" w:cs="Times New Roman"/>
                    <w:b/>
                    <w:bCs/>
                    <w:iCs/>
                    <w:noProof/>
                  </w:rPr>
                </w:rPrChange>
              </w:rPr>
              <w:delText>1.5</w:delText>
            </w:r>
            <w:r w:rsidDel="00127AC3">
              <w:rPr>
                <w:noProof/>
              </w:rPr>
              <w:tab/>
            </w:r>
            <w:r w:rsidRPr="00127AC3" w:rsidDel="00127AC3">
              <w:rPr>
                <w:noProof/>
                <w:rPrChange w:id="285" w:author="Sachin Patange" w:date="2017-04-29T21:41:00Z">
                  <w:rPr>
                    <w:rStyle w:val="Hyperlink"/>
                    <w:rFonts w:ascii="Trebuchet MS" w:eastAsia="Times New Roman" w:hAnsi="Trebuchet MS" w:cs="Arial"/>
                    <w:b/>
                    <w:bCs/>
                    <w:iCs/>
                    <w:noProof/>
                  </w:rPr>
                </w:rPrChange>
              </w:rPr>
              <w:delText>Generation of New Credit Guarantee</w:delText>
            </w:r>
            <w:r w:rsidDel="00127AC3">
              <w:rPr>
                <w:noProof/>
                <w:webHidden/>
              </w:rPr>
              <w:tab/>
              <w:delText>15</w:delText>
            </w:r>
          </w:del>
        </w:p>
        <w:p w14:paraId="3BD5F3F4" w14:textId="635521CB" w:rsidR="00E77087" w:rsidDel="00127AC3" w:rsidRDefault="00E77087">
          <w:pPr>
            <w:pStyle w:val="TOC3"/>
            <w:tabs>
              <w:tab w:val="left" w:pos="1320"/>
              <w:tab w:val="right" w:leader="dot" w:pos="9350"/>
            </w:tabs>
            <w:rPr>
              <w:del w:id="286" w:author="Sachin Patange" w:date="2017-04-29T21:41:00Z"/>
              <w:noProof/>
            </w:rPr>
          </w:pPr>
          <w:del w:id="287" w:author="Sachin Patange" w:date="2017-04-29T21:41:00Z">
            <w:r w:rsidRPr="00127AC3" w:rsidDel="00127AC3">
              <w:rPr>
                <w:noProof/>
                <w:rPrChange w:id="288" w:author="Sachin Patange" w:date="2017-04-29T21:41:00Z">
                  <w:rPr>
                    <w:rStyle w:val="Hyperlink"/>
                    <w:rFonts w:ascii="Trebuchet MS" w:hAnsi="Trebuchet MS" w:cs="Times New Roman"/>
                    <w:b/>
                    <w:bCs/>
                    <w:noProof/>
                  </w:rPr>
                </w:rPrChange>
              </w:rPr>
              <w:delText>1.5.1</w:delText>
            </w:r>
            <w:r w:rsidDel="00127AC3">
              <w:rPr>
                <w:noProof/>
              </w:rPr>
              <w:tab/>
            </w:r>
            <w:r w:rsidRPr="00127AC3" w:rsidDel="00127AC3">
              <w:rPr>
                <w:noProof/>
                <w:rPrChange w:id="289" w:author="Sachin Patange" w:date="2017-04-29T21:41:00Z">
                  <w:rPr>
                    <w:rStyle w:val="Hyperlink"/>
                    <w:rFonts w:ascii="Trebuchet MS" w:hAnsi="Trebuchet MS"/>
                    <w:b/>
                    <w:bCs/>
                    <w:noProof/>
                  </w:rPr>
                </w:rPrChange>
              </w:rPr>
              <w:delText>Input File Content to Staging Area</w:delText>
            </w:r>
            <w:r w:rsidDel="00127AC3">
              <w:rPr>
                <w:noProof/>
                <w:webHidden/>
              </w:rPr>
              <w:tab/>
              <w:delText>15</w:delText>
            </w:r>
          </w:del>
        </w:p>
        <w:p w14:paraId="19FCB7B4" w14:textId="7F858C21" w:rsidR="00E77087" w:rsidDel="00127AC3" w:rsidRDefault="00E77087">
          <w:pPr>
            <w:pStyle w:val="TOC3"/>
            <w:tabs>
              <w:tab w:val="left" w:pos="1320"/>
              <w:tab w:val="right" w:leader="dot" w:pos="9350"/>
            </w:tabs>
            <w:rPr>
              <w:del w:id="290" w:author="Sachin Patange" w:date="2017-04-29T21:41:00Z"/>
              <w:noProof/>
            </w:rPr>
          </w:pPr>
          <w:del w:id="291" w:author="Sachin Patange" w:date="2017-04-29T21:41:00Z">
            <w:r w:rsidRPr="00127AC3" w:rsidDel="00127AC3">
              <w:rPr>
                <w:noProof/>
                <w:rPrChange w:id="292" w:author="Sachin Patange" w:date="2017-04-29T21:41:00Z">
                  <w:rPr>
                    <w:rStyle w:val="Hyperlink"/>
                    <w:rFonts w:ascii="Trebuchet MS" w:hAnsi="Trebuchet MS" w:cs="Times New Roman"/>
                    <w:b/>
                    <w:bCs/>
                    <w:noProof/>
                  </w:rPr>
                </w:rPrChange>
              </w:rPr>
              <w:delText>1.5.2</w:delText>
            </w:r>
            <w:r w:rsidDel="00127AC3">
              <w:rPr>
                <w:noProof/>
              </w:rPr>
              <w:tab/>
            </w:r>
            <w:r w:rsidRPr="00127AC3" w:rsidDel="00127AC3">
              <w:rPr>
                <w:noProof/>
                <w:rPrChange w:id="293" w:author="Sachin Patange" w:date="2017-04-29T21:41:00Z">
                  <w:rPr>
                    <w:rStyle w:val="Hyperlink"/>
                    <w:rFonts w:ascii="Trebuchet MS" w:hAnsi="Trebuchet MS"/>
                    <w:b/>
                    <w:bCs/>
                    <w:noProof/>
                  </w:rPr>
                </w:rPrChange>
              </w:rPr>
              <w:delText>Eligibility Criteria Checks</w:delText>
            </w:r>
            <w:r w:rsidDel="00127AC3">
              <w:rPr>
                <w:noProof/>
                <w:webHidden/>
              </w:rPr>
              <w:tab/>
              <w:delText>15</w:delText>
            </w:r>
          </w:del>
        </w:p>
        <w:p w14:paraId="0F2022A0" w14:textId="5ED8FB7E" w:rsidR="00E77087" w:rsidDel="00127AC3" w:rsidRDefault="00E77087">
          <w:pPr>
            <w:pStyle w:val="TOC3"/>
            <w:tabs>
              <w:tab w:val="left" w:pos="1320"/>
              <w:tab w:val="right" w:leader="dot" w:pos="9350"/>
            </w:tabs>
            <w:rPr>
              <w:del w:id="294" w:author="Sachin Patange" w:date="2017-04-29T21:41:00Z"/>
              <w:noProof/>
            </w:rPr>
          </w:pPr>
          <w:del w:id="295" w:author="Sachin Patange" w:date="2017-04-29T21:41:00Z">
            <w:r w:rsidRPr="00127AC3" w:rsidDel="00127AC3">
              <w:rPr>
                <w:noProof/>
                <w:rPrChange w:id="296" w:author="Sachin Patange" w:date="2017-04-29T21:41:00Z">
                  <w:rPr>
                    <w:rStyle w:val="Hyperlink"/>
                    <w:rFonts w:ascii="Trebuchet MS" w:hAnsi="Trebuchet MS" w:cs="Times New Roman"/>
                    <w:b/>
                    <w:bCs/>
                    <w:noProof/>
                  </w:rPr>
                </w:rPrChange>
              </w:rPr>
              <w:lastRenderedPageBreak/>
              <w:delText>1.5.3</w:delText>
            </w:r>
            <w:r w:rsidDel="00127AC3">
              <w:rPr>
                <w:noProof/>
              </w:rPr>
              <w:tab/>
            </w:r>
            <w:r w:rsidRPr="00127AC3" w:rsidDel="00127AC3">
              <w:rPr>
                <w:noProof/>
                <w:rPrChange w:id="297" w:author="Sachin Patange" w:date="2017-04-29T21:41:00Z">
                  <w:rPr>
                    <w:rStyle w:val="Hyperlink"/>
                    <w:rFonts w:ascii="Trebuchet MS" w:hAnsi="Trebuchet MS"/>
                    <w:b/>
                    <w:bCs/>
                    <w:noProof/>
                  </w:rPr>
                </w:rPrChange>
              </w:rPr>
              <w:delText>Allotting Credit Guarantee Unique Identifiers - CGPAN</w:delText>
            </w:r>
            <w:r w:rsidDel="00127AC3">
              <w:rPr>
                <w:noProof/>
                <w:webHidden/>
              </w:rPr>
              <w:tab/>
              <w:delText>16</w:delText>
            </w:r>
          </w:del>
        </w:p>
        <w:p w14:paraId="5EDD0A5F" w14:textId="5C809FEA" w:rsidR="00E77087" w:rsidDel="00127AC3" w:rsidRDefault="00E77087">
          <w:pPr>
            <w:pStyle w:val="TOC3"/>
            <w:tabs>
              <w:tab w:val="left" w:pos="1320"/>
              <w:tab w:val="right" w:leader="dot" w:pos="9350"/>
            </w:tabs>
            <w:rPr>
              <w:del w:id="298" w:author="Sachin Patange" w:date="2017-04-29T21:41:00Z"/>
              <w:noProof/>
            </w:rPr>
          </w:pPr>
          <w:del w:id="299" w:author="Sachin Patange" w:date="2017-04-29T21:41:00Z">
            <w:r w:rsidRPr="00127AC3" w:rsidDel="00127AC3">
              <w:rPr>
                <w:noProof/>
                <w:rPrChange w:id="300" w:author="Sachin Patange" w:date="2017-04-29T21:41:00Z">
                  <w:rPr>
                    <w:rStyle w:val="Hyperlink"/>
                    <w:rFonts w:ascii="Trebuchet MS" w:hAnsi="Trebuchet MS" w:cs="Times New Roman"/>
                    <w:b/>
                    <w:bCs/>
                    <w:noProof/>
                  </w:rPr>
                </w:rPrChange>
              </w:rPr>
              <w:delText>1.5.4</w:delText>
            </w:r>
            <w:r w:rsidDel="00127AC3">
              <w:rPr>
                <w:noProof/>
              </w:rPr>
              <w:tab/>
            </w:r>
            <w:r w:rsidRPr="00127AC3" w:rsidDel="00127AC3">
              <w:rPr>
                <w:noProof/>
                <w:rPrChange w:id="301" w:author="Sachin Patange" w:date="2017-04-29T21:41:00Z">
                  <w:rPr>
                    <w:rStyle w:val="Hyperlink"/>
                    <w:rFonts w:ascii="Trebuchet MS" w:hAnsi="Trebuchet MS"/>
                    <w:b/>
                    <w:bCs/>
                    <w:noProof/>
                  </w:rPr>
                </w:rPrChange>
              </w:rPr>
              <w:delText>Deduplication Criteria Checks</w:delText>
            </w:r>
            <w:r w:rsidDel="00127AC3">
              <w:rPr>
                <w:noProof/>
                <w:webHidden/>
              </w:rPr>
              <w:tab/>
              <w:delText>17</w:delText>
            </w:r>
          </w:del>
        </w:p>
        <w:p w14:paraId="60E3CBD5" w14:textId="1BDF3DF4" w:rsidR="00E77087" w:rsidDel="00127AC3" w:rsidRDefault="00E77087">
          <w:pPr>
            <w:pStyle w:val="TOC3"/>
            <w:tabs>
              <w:tab w:val="left" w:pos="1320"/>
              <w:tab w:val="right" w:leader="dot" w:pos="9350"/>
            </w:tabs>
            <w:rPr>
              <w:del w:id="302" w:author="Sachin Patange" w:date="2017-04-29T21:41:00Z"/>
              <w:noProof/>
            </w:rPr>
          </w:pPr>
          <w:del w:id="303" w:author="Sachin Patange" w:date="2017-04-29T21:41:00Z">
            <w:r w:rsidRPr="00127AC3" w:rsidDel="00127AC3">
              <w:rPr>
                <w:noProof/>
                <w:rPrChange w:id="304" w:author="Sachin Patange" w:date="2017-04-29T21:41:00Z">
                  <w:rPr>
                    <w:rStyle w:val="Hyperlink"/>
                    <w:rFonts w:ascii="Trebuchet MS" w:hAnsi="Trebuchet MS" w:cs="Times New Roman"/>
                    <w:b/>
                    <w:bCs/>
                    <w:noProof/>
                  </w:rPr>
                </w:rPrChange>
              </w:rPr>
              <w:delText>1.5.5</w:delText>
            </w:r>
            <w:r w:rsidDel="00127AC3">
              <w:rPr>
                <w:noProof/>
              </w:rPr>
              <w:tab/>
            </w:r>
            <w:r w:rsidRPr="00127AC3" w:rsidDel="00127AC3">
              <w:rPr>
                <w:noProof/>
                <w:rPrChange w:id="305" w:author="Sachin Patange" w:date="2017-04-29T21:41:00Z">
                  <w:rPr>
                    <w:rStyle w:val="Hyperlink"/>
                    <w:rFonts w:ascii="Trebuchet MS" w:hAnsi="Trebuchet MS"/>
                    <w:b/>
                    <w:bCs/>
                    <w:noProof/>
                  </w:rPr>
                </w:rPrChange>
              </w:rPr>
              <w:delText>Calculate Credit Guarantee Fees &amp; Covers</w:delText>
            </w:r>
            <w:r w:rsidDel="00127AC3">
              <w:rPr>
                <w:noProof/>
                <w:webHidden/>
              </w:rPr>
              <w:tab/>
              <w:delText>17</w:delText>
            </w:r>
          </w:del>
        </w:p>
        <w:p w14:paraId="1E0F84BF" w14:textId="05CD3032" w:rsidR="00E77087" w:rsidDel="00127AC3" w:rsidRDefault="00E77087">
          <w:pPr>
            <w:pStyle w:val="TOC3"/>
            <w:tabs>
              <w:tab w:val="left" w:pos="1540"/>
              <w:tab w:val="right" w:leader="dot" w:pos="9350"/>
            </w:tabs>
            <w:rPr>
              <w:del w:id="306" w:author="Sachin Patange" w:date="2017-04-29T21:41:00Z"/>
              <w:noProof/>
            </w:rPr>
          </w:pPr>
          <w:del w:id="307" w:author="Sachin Patange" w:date="2017-04-29T21:41:00Z">
            <w:r w:rsidRPr="00127AC3" w:rsidDel="00127AC3">
              <w:rPr>
                <w:noProof/>
                <w:rPrChange w:id="308" w:author="Sachin Patange" w:date="2017-04-29T21:41:00Z">
                  <w:rPr>
                    <w:rStyle w:val="Hyperlink"/>
                    <w:rFonts w:ascii="Trebuchet MS" w:hAnsi="Trebuchet MS" w:cs="Times New Roman"/>
                    <w:b/>
                    <w:bCs/>
                    <w:noProof/>
                  </w:rPr>
                </w:rPrChange>
              </w:rPr>
              <w:delText>1.5.5.1</w:delText>
            </w:r>
            <w:r w:rsidDel="00127AC3">
              <w:rPr>
                <w:noProof/>
              </w:rPr>
              <w:tab/>
            </w:r>
            <w:r w:rsidRPr="00127AC3" w:rsidDel="00127AC3">
              <w:rPr>
                <w:noProof/>
                <w:rPrChange w:id="309" w:author="Sachin Patange" w:date="2017-04-29T21:41:00Z">
                  <w:rPr>
                    <w:rStyle w:val="Hyperlink"/>
                    <w:rFonts w:ascii="Trebuchet MS" w:hAnsi="Trebuchet MS"/>
                    <w:b/>
                    <w:bCs/>
                    <w:noProof/>
                  </w:rPr>
                </w:rPrChange>
              </w:rPr>
              <w:delText>Calculating Credit Guarantee Cover</w:delText>
            </w:r>
            <w:r w:rsidDel="00127AC3">
              <w:rPr>
                <w:noProof/>
                <w:webHidden/>
              </w:rPr>
              <w:tab/>
              <w:delText>17</w:delText>
            </w:r>
          </w:del>
        </w:p>
        <w:p w14:paraId="5464491C" w14:textId="25592894" w:rsidR="00E77087" w:rsidDel="00127AC3" w:rsidRDefault="00E77087">
          <w:pPr>
            <w:pStyle w:val="TOC3"/>
            <w:tabs>
              <w:tab w:val="left" w:pos="1540"/>
              <w:tab w:val="right" w:leader="dot" w:pos="9350"/>
            </w:tabs>
            <w:rPr>
              <w:del w:id="310" w:author="Sachin Patange" w:date="2017-04-29T21:41:00Z"/>
              <w:noProof/>
            </w:rPr>
          </w:pPr>
          <w:del w:id="311" w:author="Sachin Patange" w:date="2017-04-29T21:41:00Z">
            <w:r w:rsidRPr="00127AC3" w:rsidDel="00127AC3">
              <w:rPr>
                <w:noProof/>
                <w:rPrChange w:id="312" w:author="Sachin Patange" w:date="2017-04-29T21:41:00Z">
                  <w:rPr>
                    <w:rStyle w:val="Hyperlink"/>
                    <w:rFonts w:ascii="Trebuchet MS" w:hAnsi="Trebuchet MS" w:cs="Times New Roman"/>
                    <w:b/>
                    <w:bCs/>
                    <w:noProof/>
                  </w:rPr>
                </w:rPrChange>
              </w:rPr>
              <w:delText>1.5.5.2</w:delText>
            </w:r>
            <w:r w:rsidDel="00127AC3">
              <w:rPr>
                <w:noProof/>
              </w:rPr>
              <w:tab/>
            </w:r>
            <w:r w:rsidRPr="00127AC3" w:rsidDel="00127AC3">
              <w:rPr>
                <w:noProof/>
                <w:rPrChange w:id="313" w:author="Sachin Patange" w:date="2017-04-29T21:41:00Z">
                  <w:rPr>
                    <w:rStyle w:val="Hyperlink"/>
                    <w:rFonts w:ascii="Trebuchet MS" w:hAnsi="Trebuchet MS"/>
                    <w:b/>
                    <w:bCs/>
                    <w:noProof/>
                  </w:rPr>
                </w:rPrChange>
              </w:rPr>
              <w:delText>Calculating Credit Guarantee Fees</w:delText>
            </w:r>
            <w:r w:rsidDel="00127AC3">
              <w:rPr>
                <w:noProof/>
                <w:webHidden/>
              </w:rPr>
              <w:tab/>
              <w:delText>19</w:delText>
            </w:r>
          </w:del>
        </w:p>
        <w:p w14:paraId="26559A14" w14:textId="326BEE58" w:rsidR="00E77087" w:rsidDel="00127AC3" w:rsidRDefault="00E77087">
          <w:pPr>
            <w:pStyle w:val="TOC3"/>
            <w:tabs>
              <w:tab w:val="left" w:pos="1540"/>
              <w:tab w:val="right" w:leader="dot" w:pos="9350"/>
            </w:tabs>
            <w:rPr>
              <w:del w:id="314" w:author="Sachin Patange" w:date="2017-04-29T21:41:00Z"/>
              <w:noProof/>
            </w:rPr>
          </w:pPr>
          <w:del w:id="315" w:author="Sachin Patange" w:date="2017-04-29T21:41:00Z">
            <w:r w:rsidRPr="00127AC3" w:rsidDel="00127AC3">
              <w:rPr>
                <w:noProof/>
                <w:rPrChange w:id="316" w:author="Sachin Patange" w:date="2017-04-29T21:41:00Z">
                  <w:rPr>
                    <w:rStyle w:val="Hyperlink"/>
                    <w:rFonts w:ascii="Trebuchet MS" w:hAnsi="Trebuchet MS" w:cs="Times New Roman"/>
                    <w:b/>
                    <w:bCs/>
                    <w:noProof/>
                  </w:rPr>
                </w:rPrChange>
              </w:rPr>
              <w:delText>1.5.5.3</w:delText>
            </w:r>
            <w:r w:rsidDel="00127AC3">
              <w:rPr>
                <w:noProof/>
              </w:rPr>
              <w:tab/>
            </w:r>
            <w:r w:rsidRPr="00127AC3" w:rsidDel="00127AC3">
              <w:rPr>
                <w:noProof/>
                <w:rPrChange w:id="317" w:author="Sachin Patange" w:date="2017-04-29T21:41:00Z">
                  <w:rPr>
                    <w:rStyle w:val="Hyperlink"/>
                    <w:rFonts w:ascii="Trebuchet MS" w:hAnsi="Trebuchet MS"/>
                    <w:b/>
                    <w:bCs/>
                    <w:noProof/>
                  </w:rPr>
                </w:rPrChange>
              </w:rPr>
              <w:delText>Calculating Tax on Credit Guarantee Fees</w:delText>
            </w:r>
            <w:r w:rsidDel="00127AC3">
              <w:rPr>
                <w:noProof/>
                <w:webHidden/>
              </w:rPr>
              <w:tab/>
              <w:delText>22</w:delText>
            </w:r>
          </w:del>
        </w:p>
        <w:p w14:paraId="3D04C21D" w14:textId="3D1C1761" w:rsidR="00E77087" w:rsidDel="00127AC3" w:rsidRDefault="00E77087">
          <w:pPr>
            <w:pStyle w:val="TOC3"/>
            <w:tabs>
              <w:tab w:val="left" w:pos="1320"/>
              <w:tab w:val="right" w:leader="dot" w:pos="9350"/>
            </w:tabs>
            <w:rPr>
              <w:del w:id="318" w:author="Sachin Patange" w:date="2017-04-29T21:41:00Z"/>
              <w:noProof/>
            </w:rPr>
          </w:pPr>
          <w:del w:id="319" w:author="Sachin Patange" w:date="2017-04-29T21:41:00Z">
            <w:r w:rsidRPr="00127AC3" w:rsidDel="00127AC3">
              <w:rPr>
                <w:noProof/>
                <w:rPrChange w:id="320" w:author="Sachin Patange" w:date="2017-04-29T21:41:00Z">
                  <w:rPr>
                    <w:rStyle w:val="Hyperlink"/>
                    <w:rFonts w:ascii="Trebuchet MS" w:hAnsi="Trebuchet MS" w:cs="Times New Roman"/>
                    <w:b/>
                    <w:bCs/>
                    <w:noProof/>
                  </w:rPr>
                </w:rPrChange>
              </w:rPr>
              <w:delText>1.5.6</w:delText>
            </w:r>
            <w:r w:rsidDel="00127AC3">
              <w:rPr>
                <w:noProof/>
              </w:rPr>
              <w:tab/>
            </w:r>
            <w:r w:rsidRPr="00127AC3" w:rsidDel="00127AC3">
              <w:rPr>
                <w:noProof/>
                <w:rPrChange w:id="321" w:author="Sachin Patange" w:date="2017-04-29T21:41:00Z">
                  <w:rPr>
                    <w:rStyle w:val="Hyperlink"/>
                    <w:rFonts w:ascii="Trebuchet MS" w:hAnsi="Trebuchet MS"/>
                    <w:b/>
                    <w:bCs/>
                    <w:noProof/>
                  </w:rPr>
                </w:rPrChange>
              </w:rPr>
              <w:delText>Demand Advice for Guarantee Charges</w:delText>
            </w:r>
            <w:r w:rsidDel="00127AC3">
              <w:rPr>
                <w:noProof/>
                <w:webHidden/>
              </w:rPr>
              <w:tab/>
              <w:delText>23</w:delText>
            </w:r>
          </w:del>
        </w:p>
        <w:p w14:paraId="7A97ABFF" w14:textId="1E2C69BF" w:rsidR="00E77087" w:rsidDel="00127AC3" w:rsidRDefault="00E77087">
          <w:pPr>
            <w:pStyle w:val="TOC3"/>
            <w:tabs>
              <w:tab w:val="left" w:pos="1540"/>
              <w:tab w:val="right" w:leader="dot" w:pos="9350"/>
            </w:tabs>
            <w:rPr>
              <w:del w:id="322" w:author="Sachin Patange" w:date="2017-04-29T21:41:00Z"/>
              <w:noProof/>
            </w:rPr>
          </w:pPr>
          <w:del w:id="323" w:author="Sachin Patange" w:date="2017-04-29T21:41:00Z">
            <w:r w:rsidRPr="00127AC3" w:rsidDel="00127AC3">
              <w:rPr>
                <w:noProof/>
                <w:rPrChange w:id="324" w:author="Sachin Patange" w:date="2017-04-29T21:41:00Z">
                  <w:rPr>
                    <w:rStyle w:val="Hyperlink"/>
                    <w:rFonts w:ascii="Trebuchet MS" w:hAnsi="Trebuchet MS" w:cs="Times New Roman"/>
                    <w:b/>
                    <w:bCs/>
                    <w:noProof/>
                  </w:rPr>
                </w:rPrChange>
              </w:rPr>
              <w:delText>1.5.6.1</w:delText>
            </w:r>
            <w:r w:rsidDel="00127AC3">
              <w:rPr>
                <w:noProof/>
              </w:rPr>
              <w:tab/>
            </w:r>
            <w:r w:rsidRPr="00127AC3" w:rsidDel="00127AC3">
              <w:rPr>
                <w:noProof/>
                <w:rPrChange w:id="325" w:author="Sachin Patange" w:date="2017-04-29T21:41:00Z">
                  <w:rPr>
                    <w:rStyle w:val="Hyperlink"/>
                    <w:rFonts w:ascii="Trebuchet MS" w:hAnsi="Trebuchet MS"/>
                    <w:b/>
                    <w:bCs/>
                    <w:noProof/>
                  </w:rPr>
                </w:rPrChange>
              </w:rPr>
              <w:delText>CGDAN – Demand Advice: New Guarantee Cover - Individual</w:delText>
            </w:r>
            <w:r w:rsidDel="00127AC3">
              <w:rPr>
                <w:noProof/>
                <w:webHidden/>
              </w:rPr>
              <w:tab/>
              <w:delText>23</w:delText>
            </w:r>
          </w:del>
        </w:p>
        <w:p w14:paraId="27AE5132" w14:textId="12314325" w:rsidR="00E77087" w:rsidDel="00127AC3" w:rsidRDefault="00E77087">
          <w:pPr>
            <w:pStyle w:val="TOC3"/>
            <w:tabs>
              <w:tab w:val="left" w:pos="1540"/>
              <w:tab w:val="right" w:leader="dot" w:pos="9350"/>
            </w:tabs>
            <w:rPr>
              <w:del w:id="326" w:author="Sachin Patange" w:date="2017-04-29T21:41:00Z"/>
              <w:noProof/>
            </w:rPr>
          </w:pPr>
          <w:del w:id="327" w:author="Sachin Patange" w:date="2017-04-29T21:41:00Z">
            <w:r w:rsidRPr="00127AC3" w:rsidDel="00127AC3">
              <w:rPr>
                <w:noProof/>
                <w:rPrChange w:id="328" w:author="Sachin Patange" w:date="2017-04-29T21:41:00Z">
                  <w:rPr>
                    <w:rStyle w:val="Hyperlink"/>
                    <w:rFonts w:ascii="Trebuchet MS" w:hAnsi="Trebuchet MS" w:cs="Times New Roman"/>
                    <w:b/>
                    <w:bCs/>
                    <w:noProof/>
                  </w:rPr>
                </w:rPrChange>
              </w:rPr>
              <w:delText>1.5.6.2</w:delText>
            </w:r>
            <w:r w:rsidDel="00127AC3">
              <w:rPr>
                <w:noProof/>
              </w:rPr>
              <w:tab/>
            </w:r>
            <w:r w:rsidRPr="00127AC3" w:rsidDel="00127AC3">
              <w:rPr>
                <w:noProof/>
                <w:rPrChange w:id="329" w:author="Sachin Patange" w:date="2017-04-29T21:41:00Z">
                  <w:rPr>
                    <w:rStyle w:val="Hyperlink"/>
                    <w:rFonts w:ascii="Trebuchet MS" w:hAnsi="Trebuchet MS"/>
                    <w:b/>
                    <w:bCs/>
                    <w:noProof/>
                  </w:rPr>
                </w:rPrChange>
              </w:rPr>
              <w:delText>BATCHDAN – Demand Advice: New Guarantee Cover - Batch</w:delText>
            </w:r>
            <w:r w:rsidDel="00127AC3">
              <w:rPr>
                <w:noProof/>
                <w:webHidden/>
              </w:rPr>
              <w:tab/>
              <w:delText>23</w:delText>
            </w:r>
          </w:del>
        </w:p>
        <w:p w14:paraId="656DB2DE" w14:textId="3038892E" w:rsidR="00E77087" w:rsidDel="00127AC3" w:rsidRDefault="00E77087">
          <w:pPr>
            <w:pStyle w:val="TOC3"/>
            <w:tabs>
              <w:tab w:val="left" w:pos="1320"/>
              <w:tab w:val="right" w:leader="dot" w:pos="9350"/>
            </w:tabs>
            <w:rPr>
              <w:del w:id="330" w:author="Sachin Patange" w:date="2017-04-29T21:41:00Z"/>
              <w:noProof/>
            </w:rPr>
          </w:pPr>
          <w:del w:id="331" w:author="Sachin Patange" w:date="2017-04-29T21:41:00Z">
            <w:r w:rsidRPr="00127AC3" w:rsidDel="00127AC3">
              <w:rPr>
                <w:noProof/>
                <w:rPrChange w:id="332" w:author="Sachin Patange" w:date="2017-04-29T21:41:00Z">
                  <w:rPr>
                    <w:rStyle w:val="Hyperlink"/>
                    <w:rFonts w:ascii="Trebuchet MS" w:hAnsi="Trebuchet MS" w:cs="Times New Roman"/>
                    <w:b/>
                    <w:bCs/>
                    <w:noProof/>
                  </w:rPr>
                </w:rPrChange>
              </w:rPr>
              <w:delText>1.5.7</w:delText>
            </w:r>
            <w:r w:rsidDel="00127AC3">
              <w:rPr>
                <w:noProof/>
              </w:rPr>
              <w:tab/>
            </w:r>
            <w:r w:rsidRPr="00127AC3" w:rsidDel="00127AC3">
              <w:rPr>
                <w:noProof/>
                <w:rPrChange w:id="333" w:author="Sachin Patange" w:date="2017-04-29T21:41:00Z">
                  <w:rPr>
                    <w:rStyle w:val="Hyperlink"/>
                    <w:rFonts w:ascii="Trebuchet MS" w:hAnsi="Trebuchet MS"/>
                    <w:b/>
                    <w:bCs/>
                    <w:noProof/>
                  </w:rPr>
                </w:rPrChange>
              </w:rPr>
              <w:delText>Payment of CG Charges</w:delText>
            </w:r>
            <w:r w:rsidDel="00127AC3">
              <w:rPr>
                <w:noProof/>
                <w:webHidden/>
              </w:rPr>
              <w:tab/>
              <w:delText>24</w:delText>
            </w:r>
          </w:del>
        </w:p>
        <w:p w14:paraId="3C73E855" w14:textId="0E3DB2B4" w:rsidR="00E77087" w:rsidDel="00127AC3" w:rsidRDefault="00E77087">
          <w:pPr>
            <w:pStyle w:val="TOC3"/>
            <w:tabs>
              <w:tab w:val="left" w:pos="1540"/>
              <w:tab w:val="right" w:leader="dot" w:pos="9350"/>
            </w:tabs>
            <w:rPr>
              <w:del w:id="334" w:author="Sachin Patange" w:date="2017-04-29T21:41:00Z"/>
              <w:noProof/>
            </w:rPr>
          </w:pPr>
          <w:del w:id="335" w:author="Sachin Patange" w:date="2017-04-29T21:41:00Z">
            <w:r w:rsidRPr="00127AC3" w:rsidDel="00127AC3">
              <w:rPr>
                <w:noProof/>
                <w:rPrChange w:id="336" w:author="Sachin Patange" w:date="2017-04-29T21:41:00Z">
                  <w:rPr>
                    <w:rStyle w:val="Hyperlink"/>
                    <w:rFonts w:ascii="Trebuchet MS" w:hAnsi="Trebuchet MS" w:cs="Times New Roman"/>
                    <w:b/>
                    <w:bCs/>
                    <w:noProof/>
                  </w:rPr>
                </w:rPrChange>
              </w:rPr>
              <w:delText>1.5.7.1</w:delText>
            </w:r>
            <w:r w:rsidDel="00127AC3">
              <w:rPr>
                <w:noProof/>
              </w:rPr>
              <w:tab/>
            </w:r>
            <w:r w:rsidRPr="00127AC3" w:rsidDel="00127AC3">
              <w:rPr>
                <w:noProof/>
                <w:rPrChange w:id="337" w:author="Sachin Patange" w:date="2017-04-29T21:41:00Z">
                  <w:rPr>
                    <w:rStyle w:val="Hyperlink"/>
                    <w:rFonts w:ascii="Trebuchet MS" w:hAnsi="Trebuchet MS"/>
                    <w:b/>
                    <w:bCs/>
                    <w:noProof/>
                  </w:rPr>
                </w:rPrChange>
              </w:rPr>
              <w:delText>Payment of CG Charges in Stipulated Time</w:delText>
            </w:r>
            <w:r w:rsidDel="00127AC3">
              <w:rPr>
                <w:noProof/>
                <w:webHidden/>
              </w:rPr>
              <w:tab/>
              <w:delText>24</w:delText>
            </w:r>
          </w:del>
        </w:p>
        <w:p w14:paraId="45A4DE1E" w14:textId="2EF236BF" w:rsidR="00E77087" w:rsidDel="00127AC3" w:rsidRDefault="00E77087">
          <w:pPr>
            <w:pStyle w:val="TOC3"/>
            <w:tabs>
              <w:tab w:val="left" w:pos="1540"/>
              <w:tab w:val="right" w:leader="dot" w:pos="9350"/>
            </w:tabs>
            <w:rPr>
              <w:del w:id="338" w:author="Sachin Patange" w:date="2017-04-29T21:41:00Z"/>
              <w:noProof/>
            </w:rPr>
          </w:pPr>
          <w:del w:id="339" w:author="Sachin Patange" w:date="2017-04-29T21:41:00Z">
            <w:r w:rsidRPr="00127AC3" w:rsidDel="00127AC3">
              <w:rPr>
                <w:noProof/>
                <w:rPrChange w:id="340" w:author="Sachin Patange" w:date="2017-04-29T21:41:00Z">
                  <w:rPr>
                    <w:rStyle w:val="Hyperlink"/>
                    <w:rFonts w:ascii="Trebuchet MS" w:hAnsi="Trebuchet MS" w:cs="Times New Roman"/>
                    <w:b/>
                    <w:bCs/>
                    <w:noProof/>
                  </w:rPr>
                </w:rPrChange>
              </w:rPr>
              <w:delText>1.5.7.2</w:delText>
            </w:r>
            <w:r w:rsidDel="00127AC3">
              <w:rPr>
                <w:noProof/>
              </w:rPr>
              <w:tab/>
            </w:r>
            <w:r w:rsidRPr="00127AC3" w:rsidDel="00127AC3">
              <w:rPr>
                <w:noProof/>
                <w:rPrChange w:id="341" w:author="Sachin Patange" w:date="2017-04-29T21:41:00Z">
                  <w:rPr>
                    <w:rStyle w:val="Hyperlink"/>
                    <w:rFonts w:ascii="Trebuchet MS" w:hAnsi="Trebuchet MS"/>
                    <w:b/>
                    <w:bCs/>
                    <w:noProof/>
                  </w:rPr>
                </w:rPrChange>
              </w:rPr>
              <w:delText>Non Payment of CG Charges in Stipulated Time</w:delText>
            </w:r>
            <w:r w:rsidDel="00127AC3">
              <w:rPr>
                <w:noProof/>
                <w:webHidden/>
              </w:rPr>
              <w:tab/>
              <w:delText>25</w:delText>
            </w:r>
          </w:del>
        </w:p>
        <w:p w14:paraId="60EA0B8C" w14:textId="5C8E75E6" w:rsidR="00E77087" w:rsidDel="00127AC3" w:rsidRDefault="00E77087">
          <w:pPr>
            <w:pStyle w:val="TOC2"/>
            <w:tabs>
              <w:tab w:val="left" w:pos="880"/>
              <w:tab w:val="right" w:leader="dot" w:pos="9350"/>
            </w:tabs>
            <w:rPr>
              <w:del w:id="342" w:author="Sachin Patange" w:date="2017-04-29T21:41:00Z"/>
              <w:noProof/>
            </w:rPr>
          </w:pPr>
          <w:del w:id="343" w:author="Sachin Patange" w:date="2017-04-29T21:41:00Z">
            <w:r w:rsidRPr="00127AC3" w:rsidDel="00127AC3">
              <w:rPr>
                <w:noProof/>
                <w:rPrChange w:id="344" w:author="Sachin Patange" w:date="2017-04-29T21:41:00Z">
                  <w:rPr>
                    <w:rStyle w:val="Hyperlink"/>
                    <w:rFonts w:ascii="Trebuchet MS" w:eastAsia="Times New Roman" w:hAnsi="Trebuchet MS" w:cs="Times New Roman"/>
                    <w:b/>
                    <w:bCs/>
                    <w:iCs/>
                    <w:noProof/>
                  </w:rPr>
                </w:rPrChange>
              </w:rPr>
              <w:delText>1.6</w:delText>
            </w:r>
            <w:r w:rsidDel="00127AC3">
              <w:rPr>
                <w:noProof/>
              </w:rPr>
              <w:tab/>
            </w:r>
            <w:r w:rsidRPr="00127AC3" w:rsidDel="00127AC3">
              <w:rPr>
                <w:noProof/>
                <w:rPrChange w:id="345" w:author="Sachin Patange" w:date="2017-04-29T21:41:00Z">
                  <w:rPr>
                    <w:rStyle w:val="Hyperlink"/>
                    <w:rFonts w:ascii="Trebuchet MS" w:eastAsia="Times New Roman" w:hAnsi="Trebuchet MS" w:cs="Arial"/>
                    <w:b/>
                    <w:bCs/>
                    <w:iCs/>
                    <w:noProof/>
                  </w:rPr>
                </w:rPrChange>
              </w:rPr>
              <w:delText>Continuing Credit Guarantee</w:delText>
            </w:r>
            <w:r w:rsidDel="00127AC3">
              <w:rPr>
                <w:noProof/>
                <w:webHidden/>
              </w:rPr>
              <w:tab/>
              <w:delText>26</w:delText>
            </w:r>
          </w:del>
        </w:p>
        <w:p w14:paraId="0DC9F438" w14:textId="4542FBE0" w:rsidR="00E77087" w:rsidDel="00127AC3" w:rsidRDefault="00E77087">
          <w:pPr>
            <w:pStyle w:val="TOC3"/>
            <w:tabs>
              <w:tab w:val="left" w:pos="1320"/>
              <w:tab w:val="right" w:leader="dot" w:pos="9350"/>
            </w:tabs>
            <w:rPr>
              <w:del w:id="346" w:author="Sachin Patange" w:date="2017-04-29T21:41:00Z"/>
              <w:noProof/>
            </w:rPr>
          </w:pPr>
          <w:del w:id="347" w:author="Sachin Patange" w:date="2017-04-29T21:41:00Z">
            <w:r w:rsidRPr="00127AC3" w:rsidDel="00127AC3">
              <w:rPr>
                <w:noProof/>
                <w:rPrChange w:id="348" w:author="Sachin Patange" w:date="2017-04-29T21:41:00Z">
                  <w:rPr>
                    <w:rStyle w:val="Hyperlink"/>
                    <w:rFonts w:ascii="Trebuchet MS" w:hAnsi="Trebuchet MS" w:cs="Times New Roman"/>
                    <w:b/>
                    <w:bCs/>
                    <w:noProof/>
                  </w:rPr>
                </w:rPrChange>
              </w:rPr>
              <w:delText>1.6.1</w:delText>
            </w:r>
            <w:r w:rsidDel="00127AC3">
              <w:rPr>
                <w:noProof/>
              </w:rPr>
              <w:tab/>
            </w:r>
            <w:r w:rsidRPr="00127AC3" w:rsidDel="00127AC3">
              <w:rPr>
                <w:noProof/>
                <w:rPrChange w:id="349" w:author="Sachin Patange" w:date="2017-04-29T21:41:00Z">
                  <w:rPr>
                    <w:rStyle w:val="Hyperlink"/>
                    <w:rFonts w:ascii="Trebuchet MS" w:hAnsi="Trebuchet MS"/>
                    <w:b/>
                    <w:bCs/>
                    <w:noProof/>
                  </w:rPr>
                </w:rPrChange>
              </w:rPr>
              <w:delText>Input File Content to Staging Area</w:delText>
            </w:r>
            <w:r w:rsidDel="00127AC3">
              <w:rPr>
                <w:noProof/>
                <w:webHidden/>
              </w:rPr>
              <w:tab/>
              <w:delText>28</w:delText>
            </w:r>
          </w:del>
        </w:p>
        <w:p w14:paraId="17AAD393" w14:textId="0A8D08C3" w:rsidR="00E77087" w:rsidDel="00127AC3" w:rsidRDefault="00E77087">
          <w:pPr>
            <w:pStyle w:val="TOC3"/>
            <w:tabs>
              <w:tab w:val="left" w:pos="1320"/>
              <w:tab w:val="right" w:leader="dot" w:pos="9350"/>
            </w:tabs>
            <w:rPr>
              <w:del w:id="350" w:author="Sachin Patange" w:date="2017-04-29T21:41:00Z"/>
              <w:noProof/>
            </w:rPr>
          </w:pPr>
          <w:del w:id="351" w:author="Sachin Patange" w:date="2017-04-29T21:41:00Z">
            <w:r w:rsidRPr="00127AC3" w:rsidDel="00127AC3">
              <w:rPr>
                <w:noProof/>
                <w:rPrChange w:id="352" w:author="Sachin Patange" w:date="2017-04-29T21:41:00Z">
                  <w:rPr>
                    <w:rStyle w:val="Hyperlink"/>
                    <w:rFonts w:ascii="Trebuchet MS" w:hAnsi="Trebuchet MS" w:cs="Times New Roman"/>
                    <w:b/>
                    <w:bCs/>
                    <w:noProof/>
                  </w:rPr>
                </w:rPrChange>
              </w:rPr>
              <w:delText>1.6.2</w:delText>
            </w:r>
            <w:r w:rsidDel="00127AC3">
              <w:rPr>
                <w:noProof/>
              </w:rPr>
              <w:tab/>
            </w:r>
            <w:r w:rsidRPr="00127AC3" w:rsidDel="00127AC3">
              <w:rPr>
                <w:noProof/>
                <w:rPrChange w:id="353" w:author="Sachin Patange" w:date="2017-04-29T21:41:00Z">
                  <w:rPr>
                    <w:rStyle w:val="Hyperlink"/>
                    <w:rFonts w:ascii="Trebuchet MS" w:hAnsi="Trebuchet MS"/>
                    <w:b/>
                    <w:bCs/>
                    <w:noProof/>
                  </w:rPr>
                </w:rPrChange>
              </w:rPr>
              <w:delText>Eligibility Criteria Checks</w:delText>
            </w:r>
            <w:r w:rsidDel="00127AC3">
              <w:rPr>
                <w:noProof/>
                <w:webHidden/>
              </w:rPr>
              <w:tab/>
              <w:delText>28</w:delText>
            </w:r>
          </w:del>
        </w:p>
        <w:p w14:paraId="0F836FF8" w14:textId="327C926E" w:rsidR="00E77087" w:rsidDel="00127AC3" w:rsidRDefault="00E77087">
          <w:pPr>
            <w:pStyle w:val="TOC3"/>
            <w:tabs>
              <w:tab w:val="left" w:pos="1320"/>
              <w:tab w:val="right" w:leader="dot" w:pos="9350"/>
            </w:tabs>
            <w:rPr>
              <w:del w:id="354" w:author="Sachin Patange" w:date="2017-04-29T21:41:00Z"/>
              <w:noProof/>
            </w:rPr>
          </w:pPr>
          <w:del w:id="355" w:author="Sachin Patange" w:date="2017-04-29T21:41:00Z">
            <w:r w:rsidRPr="00127AC3" w:rsidDel="00127AC3">
              <w:rPr>
                <w:noProof/>
                <w:rPrChange w:id="356" w:author="Sachin Patange" w:date="2017-04-29T21:41:00Z">
                  <w:rPr>
                    <w:rStyle w:val="Hyperlink"/>
                    <w:rFonts w:ascii="Trebuchet MS" w:hAnsi="Trebuchet MS" w:cs="Times New Roman"/>
                    <w:b/>
                    <w:bCs/>
                    <w:noProof/>
                  </w:rPr>
                </w:rPrChange>
              </w:rPr>
              <w:delText>1.6.3</w:delText>
            </w:r>
            <w:r w:rsidDel="00127AC3">
              <w:rPr>
                <w:noProof/>
              </w:rPr>
              <w:tab/>
            </w:r>
            <w:r w:rsidRPr="00127AC3" w:rsidDel="00127AC3">
              <w:rPr>
                <w:noProof/>
                <w:rPrChange w:id="357" w:author="Sachin Patange" w:date="2017-04-29T21:41:00Z">
                  <w:rPr>
                    <w:rStyle w:val="Hyperlink"/>
                    <w:rFonts w:ascii="Trebuchet MS" w:hAnsi="Trebuchet MS"/>
                    <w:b/>
                    <w:bCs/>
                    <w:noProof/>
                  </w:rPr>
                </w:rPrChange>
              </w:rPr>
              <w:delText>Determine Credit Guarantee Cover &amp; Charges</w:delText>
            </w:r>
            <w:r w:rsidDel="00127AC3">
              <w:rPr>
                <w:noProof/>
                <w:webHidden/>
              </w:rPr>
              <w:tab/>
              <w:delText>29</w:delText>
            </w:r>
          </w:del>
        </w:p>
        <w:p w14:paraId="406B2E19" w14:textId="47A1FD98" w:rsidR="00E77087" w:rsidDel="00127AC3" w:rsidRDefault="00E77087">
          <w:pPr>
            <w:pStyle w:val="TOC3"/>
            <w:tabs>
              <w:tab w:val="left" w:pos="1540"/>
              <w:tab w:val="right" w:leader="dot" w:pos="9350"/>
            </w:tabs>
            <w:rPr>
              <w:del w:id="358" w:author="Sachin Patange" w:date="2017-04-29T21:41:00Z"/>
              <w:noProof/>
            </w:rPr>
          </w:pPr>
          <w:del w:id="359" w:author="Sachin Patange" w:date="2017-04-29T21:41:00Z">
            <w:r w:rsidRPr="00127AC3" w:rsidDel="00127AC3">
              <w:rPr>
                <w:noProof/>
                <w:rPrChange w:id="360" w:author="Sachin Patange" w:date="2017-04-29T21:41:00Z">
                  <w:rPr>
                    <w:rStyle w:val="Hyperlink"/>
                    <w:rFonts w:ascii="Trebuchet MS" w:hAnsi="Trebuchet MS" w:cs="Times New Roman"/>
                    <w:b/>
                    <w:bCs/>
                    <w:noProof/>
                  </w:rPr>
                </w:rPrChange>
              </w:rPr>
              <w:delText>1.6.3.1</w:delText>
            </w:r>
            <w:r w:rsidDel="00127AC3">
              <w:rPr>
                <w:noProof/>
              </w:rPr>
              <w:tab/>
            </w:r>
            <w:r w:rsidRPr="00127AC3" w:rsidDel="00127AC3">
              <w:rPr>
                <w:noProof/>
                <w:rPrChange w:id="361" w:author="Sachin Patange" w:date="2017-04-29T21:41:00Z">
                  <w:rPr>
                    <w:rStyle w:val="Hyperlink"/>
                    <w:rFonts w:ascii="Trebuchet MS" w:hAnsi="Trebuchet MS"/>
                    <w:b/>
                    <w:bCs/>
                    <w:noProof/>
                  </w:rPr>
                </w:rPrChange>
              </w:rPr>
              <w:delText>Calculating Credit Guarantee Cover</w:delText>
            </w:r>
            <w:r w:rsidDel="00127AC3">
              <w:rPr>
                <w:noProof/>
                <w:webHidden/>
              </w:rPr>
              <w:tab/>
              <w:delText>30</w:delText>
            </w:r>
          </w:del>
        </w:p>
        <w:p w14:paraId="6AD446FA" w14:textId="532C71AA" w:rsidR="00E77087" w:rsidDel="00127AC3" w:rsidRDefault="00E77087">
          <w:pPr>
            <w:pStyle w:val="TOC3"/>
            <w:tabs>
              <w:tab w:val="left" w:pos="1540"/>
              <w:tab w:val="right" w:leader="dot" w:pos="9350"/>
            </w:tabs>
            <w:rPr>
              <w:del w:id="362" w:author="Sachin Patange" w:date="2017-04-29T21:41:00Z"/>
              <w:noProof/>
            </w:rPr>
          </w:pPr>
          <w:del w:id="363" w:author="Sachin Patange" w:date="2017-04-29T21:41:00Z">
            <w:r w:rsidRPr="00127AC3" w:rsidDel="00127AC3">
              <w:rPr>
                <w:noProof/>
                <w:rPrChange w:id="364" w:author="Sachin Patange" w:date="2017-04-29T21:41:00Z">
                  <w:rPr>
                    <w:rStyle w:val="Hyperlink"/>
                    <w:rFonts w:ascii="Trebuchet MS" w:hAnsi="Trebuchet MS" w:cs="Times New Roman"/>
                    <w:b/>
                    <w:bCs/>
                    <w:noProof/>
                  </w:rPr>
                </w:rPrChange>
              </w:rPr>
              <w:delText>1.6.3.2</w:delText>
            </w:r>
            <w:r w:rsidDel="00127AC3">
              <w:rPr>
                <w:noProof/>
              </w:rPr>
              <w:tab/>
            </w:r>
            <w:r w:rsidRPr="00127AC3" w:rsidDel="00127AC3">
              <w:rPr>
                <w:noProof/>
                <w:rPrChange w:id="365" w:author="Sachin Patange" w:date="2017-04-29T21:41:00Z">
                  <w:rPr>
                    <w:rStyle w:val="Hyperlink"/>
                    <w:rFonts w:ascii="Trebuchet MS" w:hAnsi="Trebuchet MS"/>
                    <w:b/>
                    <w:bCs/>
                    <w:noProof/>
                  </w:rPr>
                </w:rPrChange>
              </w:rPr>
              <w:delText>Calculating Credit Guarantee Fees</w:delText>
            </w:r>
            <w:r w:rsidDel="00127AC3">
              <w:rPr>
                <w:noProof/>
                <w:webHidden/>
              </w:rPr>
              <w:tab/>
              <w:delText>32</w:delText>
            </w:r>
          </w:del>
        </w:p>
        <w:p w14:paraId="6CB3D31D" w14:textId="6DBF6959" w:rsidR="00E77087" w:rsidDel="00127AC3" w:rsidRDefault="00E77087">
          <w:pPr>
            <w:pStyle w:val="TOC3"/>
            <w:tabs>
              <w:tab w:val="left" w:pos="1540"/>
              <w:tab w:val="right" w:leader="dot" w:pos="9350"/>
            </w:tabs>
            <w:rPr>
              <w:del w:id="366" w:author="Sachin Patange" w:date="2017-04-29T21:41:00Z"/>
              <w:noProof/>
            </w:rPr>
          </w:pPr>
          <w:del w:id="367" w:author="Sachin Patange" w:date="2017-04-29T21:41:00Z">
            <w:r w:rsidRPr="00127AC3" w:rsidDel="00127AC3">
              <w:rPr>
                <w:noProof/>
                <w:rPrChange w:id="368" w:author="Sachin Patange" w:date="2017-04-29T21:41:00Z">
                  <w:rPr>
                    <w:rStyle w:val="Hyperlink"/>
                    <w:rFonts w:ascii="Trebuchet MS" w:hAnsi="Trebuchet MS" w:cs="Times New Roman"/>
                    <w:b/>
                    <w:bCs/>
                    <w:noProof/>
                  </w:rPr>
                </w:rPrChange>
              </w:rPr>
              <w:delText>1.6.3.3</w:delText>
            </w:r>
            <w:r w:rsidDel="00127AC3">
              <w:rPr>
                <w:noProof/>
              </w:rPr>
              <w:tab/>
            </w:r>
            <w:r w:rsidRPr="00127AC3" w:rsidDel="00127AC3">
              <w:rPr>
                <w:noProof/>
                <w:rPrChange w:id="369" w:author="Sachin Patange" w:date="2017-04-29T21:41:00Z">
                  <w:rPr>
                    <w:rStyle w:val="Hyperlink"/>
                    <w:rFonts w:ascii="Trebuchet MS" w:hAnsi="Trebuchet MS"/>
                    <w:b/>
                    <w:bCs/>
                    <w:noProof/>
                  </w:rPr>
                </w:rPrChange>
              </w:rPr>
              <w:delText>Calculating Penal Interest for Lapsed Revival</w:delText>
            </w:r>
            <w:r w:rsidDel="00127AC3">
              <w:rPr>
                <w:noProof/>
                <w:webHidden/>
              </w:rPr>
              <w:tab/>
              <w:delText>34</w:delText>
            </w:r>
          </w:del>
        </w:p>
        <w:p w14:paraId="49B6E7C3" w14:textId="5C5507E4" w:rsidR="00E77087" w:rsidDel="00127AC3" w:rsidRDefault="00E77087">
          <w:pPr>
            <w:pStyle w:val="TOC3"/>
            <w:tabs>
              <w:tab w:val="left" w:pos="1540"/>
              <w:tab w:val="right" w:leader="dot" w:pos="9350"/>
            </w:tabs>
            <w:rPr>
              <w:del w:id="370" w:author="Sachin Patange" w:date="2017-04-29T21:41:00Z"/>
              <w:noProof/>
            </w:rPr>
          </w:pPr>
          <w:del w:id="371" w:author="Sachin Patange" w:date="2017-04-29T21:41:00Z">
            <w:r w:rsidRPr="00127AC3" w:rsidDel="00127AC3">
              <w:rPr>
                <w:noProof/>
                <w:rPrChange w:id="372" w:author="Sachin Patange" w:date="2017-04-29T21:41:00Z">
                  <w:rPr>
                    <w:rStyle w:val="Hyperlink"/>
                    <w:rFonts w:ascii="Trebuchet MS" w:hAnsi="Trebuchet MS" w:cs="Times New Roman"/>
                    <w:b/>
                    <w:bCs/>
                    <w:noProof/>
                  </w:rPr>
                </w:rPrChange>
              </w:rPr>
              <w:delText>1.6.3.4</w:delText>
            </w:r>
            <w:r w:rsidDel="00127AC3">
              <w:rPr>
                <w:noProof/>
              </w:rPr>
              <w:tab/>
            </w:r>
            <w:r w:rsidRPr="00127AC3" w:rsidDel="00127AC3">
              <w:rPr>
                <w:noProof/>
                <w:rPrChange w:id="373" w:author="Sachin Patange" w:date="2017-04-29T21:41:00Z">
                  <w:rPr>
                    <w:rStyle w:val="Hyperlink"/>
                    <w:rFonts w:ascii="Trebuchet MS" w:hAnsi="Trebuchet MS"/>
                    <w:b/>
                    <w:bCs/>
                    <w:noProof/>
                  </w:rPr>
                </w:rPrChange>
              </w:rPr>
              <w:delText>Calculating Tax on Credit Guarantee Fees &amp; Interest for Lapsed Revival</w:delText>
            </w:r>
            <w:r w:rsidDel="00127AC3">
              <w:rPr>
                <w:noProof/>
                <w:webHidden/>
              </w:rPr>
              <w:tab/>
              <w:delText>35</w:delText>
            </w:r>
          </w:del>
        </w:p>
        <w:p w14:paraId="08E5F0CB" w14:textId="358EE7FB" w:rsidR="00E77087" w:rsidDel="00127AC3" w:rsidRDefault="00E77087">
          <w:pPr>
            <w:pStyle w:val="TOC3"/>
            <w:tabs>
              <w:tab w:val="left" w:pos="1320"/>
              <w:tab w:val="right" w:leader="dot" w:pos="9350"/>
            </w:tabs>
            <w:rPr>
              <w:del w:id="374" w:author="Sachin Patange" w:date="2017-04-29T21:41:00Z"/>
              <w:noProof/>
            </w:rPr>
          </w:pPr>
          <w:del w:id="375" w:author="Sachin Patange" w:date="2017-04-29T21:41:00Z">
            <w:r w:rsidRPr="00127AC3" w:rsidDel="00127AC3">
              <w:rPr>
                <w:noProof/>
                <w:rPrChange w:id="376" w:author="Sachin Patange" w:date="2017-04-29T21:41:00Z">
                  <w:rPr>
                    <w:rStyle w:val="Hyperlink"/>
                    <w:rFonts w:ascii="Trebuchet MS" w:hAnsi="Trebuchet MS" w:cs="Times New Roman"/>
                    <w:b/>
                    <w:bCs/>
                    <w:noProof/>
                  </w:rPr>
                </w:rPrChange>
              </w:rPr>
              <w:delText>1.6.4</w:delText>
            </w:r>
            <w:r w:rsidDel="00127AC3">
              <w:rPr>
                <w:noProof/>
              </w:rPr>
              <w:tab/>
            </w:r>
            <w:r w:rsidRPr="00127AC3" w:rsidDel="00127AC3">
              <w:rPr>
                <w:noProof/>
                <w:rPrChange w:id="377" w:author="Sachin Patange" w:date="2017-04-29T21:41:00Z">
                  <w:rPr>
                    <w:rStyle w:val="Hyperlink"/>
                    <w:rFonts w:ascii="Trebuchet MS" w:hAnsi="Trebuchet MS"/>
                    <w:b/>
                    <w:bCs/>
                    <w:noProof/>
                  </w:rPr>
                </w:rPrChange>
              </w:rPr>
              <w:delText>Demand Advice for Guarantee Charges</w:delText>
            </w:r>
            <w:r w:rsidDel="00127AC3">
              <w:rPr>
                <w:noProof/>
                <w:webHidden/>
              </w:rPr>
              <w:tab/>
              <w:delText>37</w:delText>
            </w:r>
          </w:del>
        </w:p>
        <w:p w14:paraId="78536420" w14:textId="6F42EB73" w:rsidR="00E77087" w:rsidDel="00127AC3" w:rsidRDefault="00E77087">
          <w:pPr>
            <w:pStyle w:val="TOC3"/>
            <w:tabs>
              <w:tab w:val="left" w:pos="1540"/>
              <w:tab w:val="right" w:leader="dot" w:pos="9350"/>
            </w:tabs>
            <w:rPr>
              <w:del w:id="378" w:author="Sachin Patange" w:date="2017-04-29T21:41:00Z"/>
              <w:noProof/>
            </w:rPr>
          </w:pPr>
          <w:del w:id="379" w:author="Sachin Patange" w:date="2017-04-29T21:41:00Z">
            <w:r w:rsidRPr="00127AC3" w:rsidDel="00127AC3">
              <w:rPr>
                <w:noProof/>
                <w:rPrChange w:id="380" w:author="Sachin Patange" w:date="2017-04-29T21:41:00Z">
                  <w:rPr>
                    <w:rStyle w:val="Hyperlink"/>
                    <w:rFonts w:ascii="Trebuchet MS" w:hAnsi="Trebuchet MS" w:cs="Times New Roman"/>
                    <w:b/>
                    <w:bCs/>
                    <w:noProof/>
                  </w:rPr>
                </w:rPrChange>
              </w:rPr>
              <w:delText>1.6.4.1</w:delText>
            </w:r>
            <w:r w:rsidDel="00127AC3">
              <w:rPr>
                <w:noProof/>
              </w:rPr>
              <w:tab/>
            </w:r>
            <w:r w:rsidRPr="00127AC3" w:rsidDel="00127AC3">
              <w:rPr>
                <w:noProof/>
                <w:rPrChange w:id="381" w:author="Sachin Patange" w:date="2017-04-29T21:41:00Z">
                  <w:rPr>
                    <w:rStyle w:val="Hyperlink"/>
                    <w:rFonts w:ascii="Trebuchet MS" w:hAnsi="Trebuchet MS"/>
                    <w:b/>
                    <w:bCs/>
                    <w:noProof/>
                  </w:rPr>
                </w:rPrChange>
              </w:rPr>
              <w:delText>CGDAN – Demand Advice: Existing Guarantee Cover - Individual</w:delText>
            </w:r>
            <w:r w:rsidDel="00127AC3">
              <w:rPr>
                <w:noProof/>
                <w:webHidden/>
              </w:rPr>
              <w:tab/>
              <w:delText>37</w:delText>
            </w:r>
          </w:del>
        </w:p>
        <w:p w14:paraId="32350B4C" w14:textId="7E32421C" w:rsidR="00E77087" w:rsidDel="00127AC3" w:rsidRDefault="00E77087">
          <w:pPr>
            <w:pStyle w:val="TOC3"/>
            <w:tabs>
              <w:tab w:val="left" w:pos="1540"/>
              <w:tab w:val="right" w:leader="dot" w:pos="9350"/>
            </w:tabs>
            <w:rPr>
              <w:del w:id="382" w:author="Sachin Patange" w:date="2017-04-29T21:41:00Z"/>
              <w:noProof/>
            </w:rPr>
          </w:pPr>
          <w:del w:id="383" w:author="Sachin Patange" w:date="2017-04-29T21:41:00Z">
            <w:r w:rsidRPr="00127AC3" w:rsidDel="00127AC3">
              <w:rPr>
                <w:noProof/>
                <w:rPrChange w:id="384" w:author="Sachin Patange" w:date="2017-04-29T21:41:00Z">
                  <w:rPr>
                    <w:rStyle w:val="Hyperlink"/>
                    <w:rFonts w:ascii="Trebuchet MS" w:hAnsi="Trebuchet MS" w:cs="Times New Roman"/>
                    <w:b/>
                    <w:bCs/>
                    <w:noProof/>
                  </w:rPr>
                </w:rPrChange>
              </w:rPr>
              <w:delText>1.6.4.2</w:delText>
            </w:r>
            <w:r w:rsidDel="00127AC3">
              <w:rPr>
                <w:noProof/>
              </w:rPr>
              <w:tab/>
            </w:r>
            <w:r w:rsidRPr="00127AC3" w:rsidDel="00127AC3">
              <w:rPr>
                <w:noProof/>
                <w:rPrChange w:id="385" w:author="Sachin Patange" w:date="2017-04-29T21:41:00Z">
                  <w:rPr>
                    <w:rStyle w:val="Hyperlink"/>
                    <w:rFonts w:ascii="Trebuchet MS" w:hAnsi="Trebuchet MS"/>
                    <w:b/>
                    <w:bCs/>
                    <w:noProof/>
                  </w:rPr>
                </w:rPrChange>
              </w:rPr>
              <w:delText>BATCHDAN – Demand Advice: Existing Guarantee Cover - Batch</w:delText>
            </w:r>
            <w:r w:rsidDel="00127AC3">
              <w:rPr>
                <w:noProof/>
                <w:webHidden/>
              </w:rPr>
              <w:tab/>
              <w:delText>37</w:delText>
            </w:r>
          </w:del>
        </w:p>
        <w:p w14:paraId="37FF3D33" w14:textId="2F20630E" w:rsidR="00E77087" w:rsidDel="00127AC3" w:rsidRDefault="00E77087">
          <w:pPr>
            <w:pStyle w:val="TOC3"/>
            <w:tabs>
              <w:tab w:val="left" w:pos="1320"/>
              <w:tab w:val="right" w:leader="dot" w:pos="9350"/>
            </w:tabs>
            <w:rPr>
              <w:del w:id="386" w:author="Sachin Patange" w:date="2017-04-29T21:41:00Z"/>
              <w:noProof/>
            </w:rPr>
          </w:pPr>
          <w:del w:id="387" w:author="Sachin Patange" w:date="2017-04-29T21:41:00Z">
            <w:r w:rsidRPr="00127AC3" w:rsidDel="00127AC3">
              <w:rPr>
                <w:noProof/>
                <w:rPrChange w:id="388" w:author="Sachin Patange" w:date="2017-04-29T21:41:00Z">
                  <w:rPr>
                    <w:rStyle w:val="Hyperlink"/>
                    <w:rFonts w:ascii="Trebuchet MS" w:hAnsi="Trebuchet MS" w:cs="Times New Roman"/>
                    <w:b/>
                    <w:bCs/>
                    <w:noProof/>
                  </w:rPr>
                </w:rPrChange>
              </w:rPr>
              <w:delText>1.6.5</w:delText>
            </w:r>
            <w:r w:rsidDel="00127AC3">
              <w:rPr>
                <w:noProof/>
              </w:rPr>
              <w:tab/>
            </w:r>
            <w:r w:rsidRPr="00127AC3" w:rsidDel="00127AC3">
              <w:rPr>
                <w:noProof/>
                <w:rPrChange w:id="389" w:author="Sachin Patange" w:date="2017-04-29T21:41:00Z">
                  <w:rPr>
                    <w:rStyle w:val="Hyperlink"/>
                    <w:rFonts w:ascii="Trebuchet MS" w:hAnsi="Trebuchet MS"/>
                    <w:b/>
                    <w:bCs/>
                    <w:noProof/>
                  </w:rPr>
                </w:rPrChange>
              </w:rPr>
              <w:delText>Payment of CG Charges</w:delText>
            </w:r>
            <w:r w:rsidDel="00127AC3">
              <w:rPr>
                <w:noProof/>
                <w:webHidden/>
              </w:rPr>
              <w:tab/>
              <w:delText>37</w:delText>
            </w:r>
          </w:del>
        </w:p>
        <w:p w14:paraId="55DB9828" w14:textId="7B1DCD54" w:rsidR="00E77087" w:rsidDel="00127AC3" w:rsidRDefault="00E77087">
          <w:pPr>
            <w:pStyle w:val="TOC3"/>
            <w:tabs>
              <w:tab w:val="left" w:pos="1540"/>
              <w:tab w:val="right" w:leader="dot" w:pos="9350"/>
            </w:tabs>
            <w:rPr>
              <w:del w:id="390" w:author="Sachin Patange" w:date="2017-04-29T21:41:00Z"/>
              <w:noProof/>
            </w:rPr>
          </w:pPr>
          <w:del w:id="391" w:author="Sachin Patange" w:date="2017-04-29T21:41:00Z">
            <w:r w:rsidRPr="00127AC3" w:rsidDel="00127AC3">
              <w:rPr>
                <w:noProof/>
                <w:rPrChange w:id="392" w:author="Sachin Patange" w:date="2017-04-29T21:41:00Z">
                  <w:rPr>
                    <w:rStyle w:val="Hyperlink"/>
                    <w:rFonts w:ascii="Trebuchet MS" w:hAnsi="Trebuchet MS" w:cs="Times New Roman"/>
                    <w:b/>
                    <w:bCs/>
                    <w:noProof/>
                  </w:rPr>
                </w:rPrChange>
              </w:rPr>
              <w:delText>1.6.5.1</w:delText>
            </w:r>
            <w:r w:rsidDel="00127AC3">
              <w:rPr>
                <w:noProof/>
              </w:rPr>
              <w:tab/>
            </w:r>
            <w:r w:rsidRPr="00127AC3" w:rsidDel="00127AC3">
              <w:rPr>
                <w:noProof/>
                <w:rPrChange w:id="393" w:author="Sachin Patange" w:date="2017-04-29T21:41:00Z">
                  <w:rPr>
                    <w:rStyle w:val="Hyperlink"/>
                    <w:rFonts w:ascii="Trebuchet MS" w:hAnsi="Trebuchet MS"/>
                    <w:b/>
                    <w:bCs/>
                    <w:noProof/>
                  </w:rPr>
                </w:rPrChange>
              </w:rPr>
              <w:delText>Payment of CG Fees/Taxes/Penalty in Stipulated Time</w:delText>
            </w:r>
            <w:r w:rsidDel="00127AC3">
              <w:rPr>
                <w:noProof/>
                <w:webHidden/>
              </w:rPr>
              <w:tab/>
              <w:delText>37</w:delText>
            </w:r>
          </w:del>
        </w:p>
        <w:p w14:paraId="64690D12" w14:textId="0E3BA687" w:rsidR="00E77087" w:rsidDel="00127AC3" w:rsidRDefault="00E77087">
          <w:pPr>
            <w:pStyle w:val="TOC3"/>
            <w:tabs>
              <w:tab w:val="left" w:pos="1540"/>
              <w:tab w:val="right" w:leader="dot" w:pos="9350"/>
            </w:tabs>
            <w:rPr>
              <w:del w:id="394" w:author="Sachin Patange" w:date="2017-04-29T21:41:00Z"/>
              <w:noProof/>
            </w:rPr>
          </w:pPr>
          <w:del w:id="395" w:author="Sachin Patange" w:date="2017-04-29T21:41:00Z">
            <w:r w:rsidRPr="00127AC3" w:rsidDel="00127AC3">
              <w:rPr>
                <w:noProof/>
                <w:rPrChange w:id="396" w:author="Sachin Patange" w:date="2017-04-29T21:41:00Z">
                  <w:rPr>
                    <w:rStyle w:val="Hyperlink"/>
                    <w:rFonts w:ascii="Trebuchet MS" w:hAnsi="Trebuchet MS" w:cs="Times New Roman"/>
                    <w:b/>
                    <w:bCs/>
                    <w:noProof/>
                  </w:rPr>
                </w:rPrChange>
              </w:rPr>
              <w:delText>1.6.5.2</w:delText>
            </w:r>
            <w:r w:rsidDel="00127AC3">
              <w:rPr>
                <w:noProof/>
              </w:rPr>
              <w:tab/>
            </w:r>
            <w:r w:rsidRPr="00127AC3" w:rsidDel="00127AC3">
              <w:rPr>
                <w:noProof/>
                <w:rPrChange w:id="397" w:author="Sachin Patange" w:date="2017-04-29T21:41:00Z">
                  <w:rPr>
                    <w:rStyle w:val="Hyperlink"/>
                    <w:rFonts w:ascii="Trebuchet MS" w:hAnsi="Trebuchet MS"/>
                    <w:b/>
                    <w:bCs/>
                    <w:noProof/>
                  </w:rPr>
                </w:rPrChange>
              </w:rPr>
              <w:delText>Non Payment of CG Fees/Taxes/Penalty in Stipulated Time</w:delText>
            </w:r>
            <w:r w:rsidDel="00127AC3">
              <w:rPr>
                <w:noProof/>
                <w:webHidden/>
              </w:rPr>
              <w:tab/>
              <w:delText>39</w:delText>
            </w:r>
          </w:del>
        </w:p>
        <w:p w14:paraId="2D2763E0" w14:textId="535C1D6A" w:rsidR="00E77087" w:rsidDel="00127AC3" w:rsidRDefault="00E77087">
          <w:pPr>
            <w:pStyle w:val="TOC2"/>
            <w:tabs>
              <w:tab w:val="left" w:pos="880"/>
              <w:tab w:val="right" w:leader="dot" w:pos="9350"/>
            </w:tabs>
            <w:rPr>
              <w:del w:id="398" w:author="Sachin Patange" w:date="2017-04-29T21:41:00Z"/>
              <w:noProof/>
            </w:rPr>
          </w:pPr>
          <w:del w:id="399" w:author="Sachin Patange" w:date="2017-04-29T21:41:00Z">
            <w:r w:rsidRPr="00127AC3" w:rsidDel="00127AC3">
              <w:rPr>
                <w:noProof/>
                <w:rPrChange w:id="400" w:author="Sachin Patange" w:date="2017-04-29T21:41:00Z">
                  <w:rPr>
                    <w:rStyle w:val="Hyperlink"/>
                    <w:rFonts w:ascii="Trebuchet MS" w:eastAsia="Times New Roman" w:hAnsi="Trebuchet MS" w:cs="Times New Roman"/>
                    <w:b/>
                    <w:bCs/>
                    <w:iCs/>
                    <w:noProof/>
                  </w:rPr>
                </w:rPrChange>
              </w:rPr>
              <w:delText>1.7</w:delText>
            </w:r>
            <w:r w:rsidDel="00127AC3">
              <w:rPr>
                <w:noProof/>
              </w:rPr>
              <w:tab/>
            </w:r>
            <w:r w:rsidRPr="00127AC3" w:rsidDel="00127AC3">
              <w:rPr>
                <w:noProof/>
                <w:rPrChange w:id="401" w:author="Sachin Patange" w:date="2017-04-29T21:41:00Z">
                  <w:rPr>
                    <w:rStyle w:val="Hyperlink"/>
                    <w:rFonts w:ascii="Trebuchet MS" w:eastAsia="Times New Roman" w:hAnsi="Trebuchet MS" w:cs="Arial"/>
                    <w:b/>
                    <w:bCs/>
                    <w:iCs/>
                    <w:noProof/>
                  </w:rPr>
                </w:rPrChange>
              </w:rPr>
              <w:delText>Points Pending For Further Clarification</w:delText>
            </w:r>
            <w:r w:rsidDel="00127AC3">
              <w:rPr>
                <w:noProof/>
                <w:webHidden/>
              </w:rPr>
              <w:tab/>
              <w:delText>40</w:delText>
            </w:r>
          </w:del>
        </w:p>
        <w:p w14:paraId="55423842" w14:textId="77777777"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Change w:id="402" w:author="Sachin Patange" w:date="2017-04-29T22:34:00Z">
          <w:tblPr>
            <w:tblStyle w:val="GridTable4-Accent3"/>
            <w:tblW w:w="8924" w:type="dxa"/>
            <w:tblLook w:val="04A0" w:firstRow="1" w:lastRow="0" w:firstColumn="1" w:lastColumn="0" w:noHBand="0" w:noVBand="1"/>
          </w:tblPr>
        </w:tblPrChange>
      </w:tblPr>
      <w:tblGrid>
        <w:gridCol w:w="799"/>
        <w:gridCol w:w="1292"/>
        <w:gridCol w:w="6833"/>
        <w:tblGridChange w:id="403">
          <w:tblGrid>
            <w:gridCol w:w="799"/>
            <w:gridCol w:w="1292"/>
            <w:gridCol w:w="6833"/>
          </w:tblGrid>
        </w:tblGridChange>
      </w:tblGrid>
      <w:tr w:rsidR="00324B48" w:rsidRPr="00866C93" w14:paraId="5AA71189" w14:textId="77777777" w:rsidTr="00866C93">
        <w:trPr>
          <w:cnfStyle w:val="100000000000" w:firstRow="1" w:lastRow="0" w:firstColumn="0" w:lastColumn="0" w:oddVBand="0" w:evenVBand="0" w:oddHBand="0" w:evenHBand="0" w:firstRowFirstColumn="0" w:firstRowLastColumn="0" w:lastRowFirstColumn="0" w:lastRowLastColumn="0"/>
          <w:trHeight w:val="308"/>
          <w:trPrChange w:id="404" w:author="Sachin Patange" w:date="2017-04-29T22:34: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05" w:author="Sachin Patange" w:date="2017-04-29T22:34:00Z">
              <w:tcPr>
                <w:tcW w:w="799" w:type="dxa"/>
                <w:hideMark/>
              </w:tcPr>
            </w:tcPrChange>
          </w:tcPr>
          <w:p w14:paraId="7CBF2772" w14:textId="77777777" w:rsidR="00324B48" w:rsidRPr="00866C93" w:rsidRDefault="00324B48" w:rsidP="00B57E14">
            <w:pPr>
              <w:jc w:val="both"/>
              <w:cnfStyle w:val="101000000000" w:firstRow="1" w:lastRow="0" w:firstColumn="1" w:lastColumn="0" w:oddVBand="0" w:evenVBand="0" w:oddHBand="0" w:evenHBand="0" w:firstRowFirstColumn="0" w:firstRowLastColumn="0" w:lastRowFirstColumn="0" w:lastRowLastColumn="0"/>
              <w:rPr>
                <w:rFonts w:ascii="Calibri" w:eastAsia="Times New Roman" w:hAnsi="Calibri" w:cs="Times New Roman"/>
                <w:bCs w:val="0"/>
                <w:sz w:val="20"/>
                <w:szCs w:val="20"/>
                <w:rPrChange w:id="406" w:author="Sachin Patange" w:date="2017-04-29T22:34:00Z">
                  <w:rPr>
                    <w:rFonts w:ascii="Calibri" w:eastAsia="Times New Roman" w:hAnsi="Calibri" w:cs="Times New Roman"/>
                    <w:bCs w:val="0"/>
                  </w:rPr>
                </w:rPrChange>
              </w:rPr>
            </w:pPr>
            <w:r w:rsidRPr="00866C93">
              <w:rPr>
                <w:rFonts w:ascii="Calibri" w:eastAsia="Times New Roman" w:hAnsi="Calibri" w:cs="Times New Roman"/>
                <w:sz w:val="20"/>
                <w:szCs w:val="20"/>
                <w:rPrChange w:id="407" w:author="Sachin Patange" w:date="2017-04-29T22:34:00Z">
                  <w:rPr>
                    <w:rFonts w:ascii="Calibri" w:eastAsia="Times New Roman" w:hAnsi="Calibri" w:cs="Times New Roman"/>
                  </w:rPr>
                </w:rPrChange>
              </w:rPr>
              <w:t>S. No.</w:t>
            </w:r>
          </w:p>
        </w:tc>
        <w:tc>
          <w:tcPr>
            <w:tcW w:w="1292" w:type="dxa"/>
            <w:hideMark/>
            <w:tcPrChange w:id="408" w:author="Sachin Patange" w:date="2017-04-29T22:34:00Z">
              <w:tcPr>
                <w:tcW w:w="1292" w:type="dxa"/>
                <w:hideMark/>
              </w:tcPr>
            </w:tcPrChange>
          </w:tcPr>
          <w:p w14:paraId="4C594DBA" w14:textId="77777777" w:rsidR="00324B48" w:rsidRPr="00866C93" w:rsidRDefault="00324B48" w:rsidP="00B57E1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Change w:id="409" w:author="Sachin Patange" w:date="2017-04-29T22:34:00Z">
                  <w:rPr>
                    <w:rFonts w:ascii="Calibri" w:eastAsia="Times New Roman" w:hAnsi="Calibri" w:cs="Times New Roman"/>
                    <w:bCs w:val="0"/>
                  </w:rPr>
                </w:rPrChange>
              </w:rPr>
            </w:pPr>
            <w:r w:rsidRPr="00866C93">
              <w:rPr>
                <w:rFonts w:ascii="Calibri" w:eastAsia="Times New Roman" w:hAnsi="Calibri" w:cs="Times New Roman"/>
                <w:sz w:val="20"/>
                <w:szCs w:val="20"/>
                <w:rPrChange w:id="410" w:author="Sachin Patange" w:date="2017-04-29T22:34:00Z">
                  <w:rPr>
                    <w:rFonts w:ascii="Calibri" w:eastAsia="Times New Roman" w:hAnsi="Calibri" w:cs="Times New Roman"/>
                  </w:rPr>
                </w:rPrChange>
              </w:rPr>
              <w:t>Term</w:t>
            </w:r>
          </w:p>
        </w:tc>
        <w:tc>
          <w:tcPr>
            <w:tcW w:w="6833" w:type="dxa"/>
            <w:hideMark/>
            <w:tcPrChange w:id="411" w:author="Sachin Patange" w:date="2017-04-29T22:34:00Z">
              <w:tcPr>
                <w:tcW w:w="6833" w:type="dxa"/>
                <w:hideMark/>
              </w:tcPr>
            </w:tcPrChange>
          </w:tcPr>
          <w:p w14:paraId="1907C897" w14:textId="77777777" w:rsidR="00324B48" w:rsidRPr="00866C93" w:rsidRDefault="00324B48" w:rsidP="00B57E1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Change w:id="412" w:author="Sachin Patange" w:date="2017-04-29T22:34:00Z">
                  <w:rPr>
                    <w:rFonts w:ascii="Calibri" w:eastAsia="Times New Roman" w:hAnsi="Calibri" w:cs="Times New Roman"/>
                    <w:bCs w:val="0"/>
                  </w:rPr>
                </w:rPrChange>
              </w:rPr>
            </w:pPr>
            <w:r w:rsidRPr="00866C93">
              <w:rPr>
                <w:rFonts w:ascii="Calibri" w:eastAsia="Times New Roman" w:hAnsi="Calibri" w:cs="Times New Roman"/>
                <w:sz w:val="20"/>
                <w:szCs w:val="20"/>
                <w:rPrChange w:id="413" w:author="Sachin Patange" w:date="2017-04-29T22:34:00Z">
                  <w:rPr>
                    <w:rFonts w:ascii="Calibri" w:eastAsia="Times New Roman" w:hAnsi="Calibri" w:cs="Times New Roman"/>
                  </w:rPr>
                </w:rPrChange>
              </w:rPr>
              <w:t>Description</w:t>
            </w:r>
          </w:p>
        </w:tc>
      </w:tr>
      <w:tr w:rsidR="00324B48" w:rsidRPr="00866C93" w14:paraId="531C9884" w14:textId="77777777" w:rsidTr="00866C93">
        <w:trPr>
          <w:trHeight w:val="308"/>
          <w:trPrChange w:id="414" w:author="Sachin Patange" w:date="2017-04-29T22:34: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tcPrChange w:id="415" w:author="Sachin Patange" w:date="2017-04-29T22:34:00Z">
              <w:tcPr>
                <w:tcW w:w="799" w:type="dxa"/>
              </w:tcPr>
            </w:tcPrChange>
          </w:tcPr>
          <w:p w14:paraId="565895F3" w14:textId="77777777" w:rsidR="00324B48" w:rsidRPr="00866C93" w:rsidRDefault="00324B48" w:rsidP="00B57E14">
            <w:pPr>
              <w:jc w:val="both"/>
              <w:rPr>
                <w:rFonts w:ascii="Calibri" w:eastAsia="Times New Roman" w:hAnsi="Calibri" w:cs="Times New Roman"/>
                <w:bCs w:val="0"/>
                <w:sz w:val="20"/>
                <w:szCs w:val="20"/>
                <w:rPrChange w:id="416" w:author="Sachin Patange" w:date="2017-04-29T22:34:00Z">
                  <w:rPr>
                    <w:rFonts w:ascii="Calibri" w:eastAsia="Times New Roman" w:hAnsi="Calibri" w:cs="Times New Roman"/>
                    <w:bCs w:val="0"/>
                  </w:rPr>
                </w:rPrChange>
              </w:rPr>
            </w:pPr>
            <w:r w:rsidRPr="00866C93">
              <w:rPr>
                <w:rFonts w:ascii="Calibri" w:eastAsia="Times New Roman" w:hAnsi="Calibri" w:cs="Times New Roman"/>
                <w:sz w:val="20"/>
                <w:szCs w:val="20"/>
                <w:rPrChange w:id="417" w:author="Sachin Patange" w:date="2017-04-29T22:34:00Z">
                  <w:rPr>
                    <w:rFonts w:ascii="Calibri" w:eastAsia="Times New Roman" w:hAnsi="Calibri" w:cs="Times New Roman"/>
                  </w:rPr>
                </w:rPrChange>
              </w:rPr>
              <w:t>1</w:t>
            </w:r>
          </w:p>
        </w:tc>
        <w:tc>
          <w:tcPr>
            <w:tcW w:w="1292" w:type="dxa"/>
            <w:tcPrChange w:id="418" w:author="Sachin Patange" w:date="2017-04-29T22:34:00Z">
              <w:tcPr>
                <w:tcW w:w="1292" w:type="dxa"/>
              </w:tcPr>
            </w:tcPrChange>
          </w:tcPr>
          <w:p w14:paraId="1F7D7BAC"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Change w:id="419" w:author="Sachin Patange" w:date="2017-04-29T22:34:00Z">
                  <w:rPr>
                    <w:rFonts w:ascii="Calibri" w:eastAsia="Times New Roman" w:hAnsi="Calibri" w:cs="Times New Roman"/>
                    <w:bCs/>
                  </w:rPr>
                </w:rPrChange>
              </w:rPr>
            </w:pPr>
            <w:r w:rsidRPr="00866C93">
              <w:rPr>
                <w:rFonts w:ascii="Calibri" w:eastAsia="Times New Roman" w:hAnsi="Calibri" w:cs="Times New Roman"/>
                <w:bCs/>
                <w:sz w:val="20"/>
                <w:szCs w:val="20"/>
                <w:rPrChange w:id="420" w:author="Sachin Patange" w:date="2017-04-29T22:34:00Z">
                  <w:rPr>
                    <w:rFonts w:ascii="Calibri" w:eastAsia="Times New Roman" w:hAnsi="Calibri" w:cs="Times New Roman"/>
                    <w:bCs/>
                  </w:rPr>
                </w:rPrChange>
              </w:rPr>
              <w:t>BATCHDAN</w:t>
            </w:r>
          </w:p>
        </w:tc>
        <w:tc>
          <w:tcPr>
            <w:tcW w:w="6833" w:type="dxa"/>
            <w:tcPrChange w:id="421" w:author="Sachin Patange" w:date="2017-04-29T22:34:00Z">
              <w:tcPr>
                <w:tcW w:w="6833" w:type="dxa"/>
              </w:tcPr>
            </w:tcPrChange>
          </w:tcPr>
          <w:p w14:paraId="2BFE3AA5"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Change w:id="422" w:author="Sachin Patange" w:date="2017-04-29T22:34:00Z">
                  <w:rPr>
                    <w:rFonts w:ascii="Calibri" w:eastAsia="Times New Roman" w:hAnsi="Calibri" w:cs="Times New Roman"/>
                    <w:bCs/>
                  </w:rPr>
                </w:rPrChange>
              </w:rPr>
            </w:pPr>
            <w:r w:rsidRPr="00866C93">
              <w:rPr>
                <w:rFonts w:ascii="Calibri" w:eastAsia="Times New Roman" w:hAnsi="Calibri" w:cs="Times New Roman"/>
                <w:sz w:val="20"/>
                <w:szCs w:val="20"/>
                <w:rPrChange w:id="423" w:author="Sachin Patange" w:date="2017-04-29T22:34:00Z">
                  <w:rPr>
                    <w:rFonts w:ascii="Calibri" w:eastAsia="Times New Roman" w:hAnsi="Calibri" w:cs="Times New Roman"/>
                  </w:rPr>
                </w:rPrChange>
              </w:rPr>
              <w:t>Batch Demand Advisory Number - a Unique Credit Guarantee Demand Number generated by NCGTC processing system for demand of CG Fees for batch of loan records which MLI needs to pay to avail the CG cover.</w:t>
            </w:r>
          </w:p>
        </w:tc>
      </w:tr>
      <w:tr w:rsidR="00324B48" w:rsidRPr="00866C93" w14:paraId="493636AB" w14:textId="77777777" w:rsidTr="00866C93">
        <w:trPr>
          <w:trHeight w:val="308"/>
          <w:trPrChange w:id="424" w:author="Sachin Patange" w:date="2017-04-29T22:34: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25" w:author="Sachin Patange" w:date="2017-04-29T22:34:00Z">
              <w:tcPr>
                <w:tcW w:w="799" w:type="dxa"/>
                <w:hideMark/>
              </w:tcPr>
            </w:tcPrChange>
          </w:tcPr>
          <w:p w14:paraId="0B13F239" w14:textId="77777777" w:rsidR="00324B48" w:rsidRPr="00866C93" w:rsidRDefault="00324B48" w:rsidP="00B57E14">
            <w:pPr>
              <w:jc w:val="both"/>
              <w:rPr>
                <w:rFonts w:ascii="Calibri" w:eastAsia="Times New Roman" w:hAnsi="Calibri" w:cs="Times New Roman"/>
                <w:b w:val="0"/>
                <w:bCs w:val="0"/>
                <w:sz w:val="20"/>
                <w:szCs w:val="20"/>
                <w:rPrChange w:id="42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27" w:author="Sachin Patange" w:date="2017-04-29T22:34:00Z">
                  <w:rPr>
                    <w:rFonts w:ascii="Calibri" w:eastAsia="Times New Roman" w:hAnsi="Calibri" w:cs="Times New Roman"/>
                  </w:rPr>
                </w:rPrChange>
              </w:rPr>
              <w:t>2</w:t>
            </w:r>
          </w:p>
        </w:tc>
        <w:tc>
          <w:tcPr>
            <w:tcW w:w="1292" w:type="dxa"/>
            <w:hideMark/>
            <w:tcPrChange w:id="428" w:author="Sachin Patange" w:date="2017-04-29T22:34:00Z">
              <w:tcPr>
                <w:tcW w:w="1292" w:type="dxa"/>
                <w:hideMark/>
              </w:tcPr>
            </w:tcPrChange>
          </w:tcPr>
          <w:p w14:paraId="17402843"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2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30" w:author="Sachin Patange" w:date="2017-04-29T22:34:00Z">
                  <w:rPr>
                    <w:rFonts w:ascii="Calibri" w:eastAsia="Times New Roman" w:hAnsi="Calibri" w:cs="Times New Roman"/>
                  </w:rPr>
                </w:rPrChange>
              </w:rPr>
              <w:t>CG</w:t>
            </w:r>
          </w:p>
        </w:tc>
        <w:tc>
          <w:tcPr>
            <w:tcW w:w="6833" w:type="dxa"/>
            <w:hideMark/>
            <w:tcPrChange w:id="431" w:author="Sachin Patange" w:date="2017-04-29T22:34:00Z">
              <w:tcPr>
                <w:tcW w:w="6833" w:type="dxa"/>
                <w:hideMark/>
              </w:tcPr>
            </w:tcPrChange>
          </w:tcPr>
          <w:p w14:paraId="1355449F"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3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33" w:author="Sachin Patange" w:date="2017-04-29T22:34:00Z">
                  <w:rPr>
                    <w:rFonts w:ascii="Calibri" w:eastAsia="Times New Roman" w:hAnsi="Calibri" w:cs="Times New Roman"/>
                  </w:rPr>
                </w:rPrChange>
              </w:rPr>
              <w:t>Credit Guarantee</w:t>
            </w:r>
          </w:p>
        </w:tc>
      </w:tr>
      <w:tr w:rsidR="00324B48" w:rsidRPr="00866C93" w14:paraId="613CE510" w14:textId="77777777" w:rsidTr="00866C93">
        <w:trPr>
          <w:trHeight w:val="917"/>
          <w:trPrChange w:id="434" w:author="Sachin Patange" w:date="2017-04-29T22:34:00Z">
            <w:trPr>
              <w:trHeight w:val="917"/>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35" w:author="Sachin Patange" w:date="2017-04-29T22:34:00Z">
              <w:tcPr>
                <w:tcW w:w="799" w:type="dxa"/>
                <w:hideMark/>
              </w:tcPr>
            </w:tcPrChange>
          </w:tcPr>
          <w:p w14:paraId="3FDC0CB9" w14:textId="77777777" w:rsidR="00324B48" w:rsidRPr="00866C93" w:rsidRDefault="00324B48" w:rsidP="00B57E14">
            <w:pPr>
              <w:jc w:val="both"/>
              <w:rPr>
                <w:rFonts w:ascii="Calibri" w:eastAsia="Times New Roman" w:hAnsi="Calibri" w:cs="Times New Roman"/>
                <w:b w:val="0"/>
                <w:bCs w:val="0"/>
                <w:sz w:val="20"/>
                <w:szCs w:val="20"/>
                <w:rPrChange w:id="43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37" w:author="Sachin Patange" w:date="2017-04-29T22:34:00Z">
                  <w:rPr>
                    <w:rFonts w:ascii="Calibri" w:eastAsia="Times New Roman" w:hAnsi="Calibri" w:cs="Times New Roman"/>
                  </w:rPr>
                </w:rPrChange>
              </w:rPr>
              <w:t>3</w:t>
            </w:r>
          </w:p>
        </w:tc>
        <w:tc>
          <w:tcPr>
            <w:tcW w:w="1292" w:type="dxa"/>
            <w:hideMark/>
            <w:tcPrChange w:id="438" w:author="Sachin Patange" w:date="2017-04-29T22:34:00Z">
              <w:tcPr>
                <w:tcW w:w="1292" w:type="dxa"/>
                <w:hideMark/>
              </w:tcPr>
            </w:tcPrChange>
          </w:tcPr>
          <w:p w14:paraId="77E0DD6F"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3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40" w:author="Sachin Patange" w:date="2017-04-29T22:34:00Z">
                  <w:rPr>
                    <w:rFonts w:ascii="Calibri" w:eastAsia="Times New Roman" w:hAnsi="Calibri" w:cs="Times New Roman"/>
                  </w:rPr>
                </w:rPrChange>
              </w:rPr>
              <w:t>CGDAN</w:t>
            </w:r>
          </w:p>
        </w:tc>
        <w:tc>
          <w:tcPr>
            <w:tcW w:w="6833" w:type="dxa"/>
            <w:hideMark/>
            <w:tcPrChange w:id="441" w:author="Sachin Patange" w:date="2017-04-29T22:34:00Z">
              <w:tcPr>
                <w:tcW w:w="6833" w:type="dxa"/>
                <w:hideMark/>
              </w:tcPr>
            </w:tcPrChange>
          </w:tcPr>
          <w:p w14:paraId="089BEF6D"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4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43" w:author="Sachin Patange" w:date="2017-04-29T22:34:00Z">
                  <w:rPr>
                    <w:rFonts w:ascii="Calibri" w:eastAsia="Times New Roman" w:hAnsi="Calibri" w:cs="Times New Roman"/>
                  </w:rPr>
                </w:rPrChange>
              </w:rPr>
              <w:t>Credit Guarantee Demand Advisory Number - a Unique Credit Guarantee Demand Number generated by NCGTC processing system for each loan record demand of CG Fees which MLI needs to pay to avail the CG cover.</w:t>
            </w:r>
          </w:p>
        </w:tc>
      </w:tr>
      <w:tr w:rsidR="00324B48" w:rsidRPr="00866C93" w14:paraId="6ED7735B" w14:textId="77777777" w:rsidTr="00866C93">
        <w:trPr>
          <w:trHeight w:val="895"/>
          <w:trPrChange w:id="444" w:author="Sachin Patange" w:date="2017-04-29T22:34:00Z">
            <w:trPr>
              <w:trHeight w:val="895"/>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45" w:author="Sachin Patange" w:date="2017-04-29T22:34:00Z">
              <w:tcPr>
                <w:tcW w:w="799" w:type="dxa"/>
                <w:hideMark/>
              </w:tcPr>
            </w:tcPrChange>
          </w:tcPr>
          <w:p w14:paraId="782C870D" w14:textId="77777777" w:rsidR="00324B48" w:rsidRPr="00866C93" w:rsidRDefault="00324B48" w:rsidP="00B57E14">
            <w:pPr>
              <w:jc w:val="both"/>
              <w:rPr>
                <w:rFonts w:ascii="Calibri" w:eastAsia="Times New Roman" w:hAnsi="Calibri" w:cs="Times New Roman"/>
                <w:b w:val="0"/>
                <w:bCs w:val="0"/>
                <w:sz w:val="20"/>
                <w:szCs w:val="20"/>
                <w:rPrChange w:id="44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47" w:author="Sachin Patange" w:date="2017-04-29T22:34:00Z">
                  <w:rPr>
                    <w:rFonts w:ascii="Calibri" w:eastAsia="Times New Roman" w:hAnsi="Calibri" w:cs="Times New Roman"/>
                  </w:rPr>
                </w:rPrChange>
              </w:rPr>
              <w:t>4</w:t>
            </w:r>
          </w:p>
        </w:tc>
        <w:tc>
          <w:tcPr>
            <w:tcW w:w="1292" w:type="dxa"/>
            <w:hideMark/>
            <w:tcPrChange w:id="448" w:author="Sachin Patange" w:date="2017-04-29T22:34:00Z">
              <w:tcPr>
                <w:tcW w:w="1292" w:type="dxa"/>
                <w:hideMark/>
              </w:tcPr>
            </w:tcPrChange>
          </w:tcPr>
          <w:p w14:paraId="5F4601AB"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4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50" w:author="Sachin Patange" w:date="2017-04-29T22:34:00Z">
                  <w:rPr>
                    <w:rFonts w:ascii="Calibri" w:eastAsia="Times New Roman" w:hAnsi="Calibri" w:cs="Times New Roman"/>
                  </w:rPr>
                </w:rPrChange>
              </w:rPr>
              <w:t>CGPAN</w:t>
            </w:r>
          </w:p>
        </w:tc>
        <w:tc>
          <w:tcPr>
            <w:tcW w:w="6833" w:type="dxa"/>
            <w:hideMark/>
            <w:tcPrChange w:id="451" w:author="Sachin Patange" w:date="2017-04-29T22:34:00Z">
              <w:tcPr>
                <w:tcW w:w="6833" w:type="dxa"/>
                <w:hideMark/>
              </w:tcPr>
            </w:tcPrChange>
          </w:tcPr>
          <w:p w14:paraId="1BBAF861"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5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53" w:author="Sachin Patange" w:date="2017-04-29T22:34:00Z">
                  <w:rPr>
                    <w:rFonts w:ascii="Calibri" w:eastAsia="Times New Roman" w:hAnsi="Calibri" w:cs="Times New Roman"/>
                  </w:rPr>
                </w:rPrChange>
              </w:rPr>
              <w:t>Credit Guarantee Permanent Account Number – a Unique Credit Guarantee Number generated by NCGTC processing system while issuing the Credit Guarantee.</w:t>
            </w:r>
          </w:p>
        </w:tc>
      </w:tr>
      <w:tr w:rsidR="00324B48" w:rsidRPr="00866C93" w14:paraId="60D498E9" w14:textId="77777777" w:rsidTr="00866C93">
        <w:trPr>
          <w:trHeight w:val="332"/>
          <w:trPrChange w:id="454" w:author="Sachin Patange" w:date="2017-04-29T22:34:00Z">
            <w:trPr>
              <w:trHeight w:val="332"/>
            </w:trPr>
          </w:trPrChange>
        </w:trPr>
        <w:tc>
          <w:tcPr>
            <w:cnfStyle w:val="001000000000" w:firstRow="0" w:lastRow="0" w:firstColumn="1" w:lastColumn="0" w:oddVBand="0" w:evenVBand="0" w:oddHBand="0" w:evenHBand="0" w:firstRowFirstColumn="0" w:firstRowLastColumn="0" w:lastRowFirstColumn="0" w:lastRowLastColumn="0"/>
            <w:tcW w:w="799" w:type="dxa"/>
            <w:tcPrChange w:id="455" w:author="Sachin Patange" w:date="2017-04-29T22:34:00Z">
              <w:tcPr>
                <w:tcW w:w="799" w:type="dxa"/>
              </w:tcPr>
            </w:tcPrChange>
          </w:tcPr>
          <w:p w14:paraId="5A716D42" w14:textId="77777777" w:rsidR="00324B48" w:rsidRPr="00866C93" w:rsidRDefault="00324B48" w:rsidP="00B57E14">
            <w:pPr>
              <w:jc w:val="both"/>
              <w:rPr>
                <w:rFonts w:ascii="Calibri" w:eastAsia="Times New Roman" w:hAnsi="Calibri" w:cs="Times New Roman"/>
                <w:b w:val="0"/>
                <w:bCs w:val="0"/>
                <w:sz w:val="20"/>
                <w:szCs w:val="20"/>
                <w:rPrChange w:id="45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57" w:author="Sachin Patange" w:date="2017-04-29T22:34:00Z">
                  <w:rPr>
                    <w:rFonts w:ascii="Calibri" w:eastAsia="Times New Roman" w:hAnsi="Calibri" w:cs="Times New Roman"/>
                  </w:rPr>
                </w:rPrChange>
              </w:rPr>
              <w:t>5</w:t>
            </w:r>
          </w:p>
        </w:tc>
        <w:tc>
          <w:tcPr>
            <w:tcW w:w="1292" w:type="dxa"/>
            <w:tcPrChange w:id="458" w:author="Sachin Patange" w:date="2017-04-29T22:34:00Z">
              <w:tcPr>
                <w:tcW w:w="1292" w:type="dxa"/>
              </w:tcPr>
            </w:tcPrChange>
          </w:tcPr>
          <w:p w14:paraId="4C7958EA"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5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60" w:author="Sachin Patange" w:date="2017-04-29T22:34:00Z">
                  <w:rPr>
                    <w:rFonts w:ascii="Calibri" w:eastAsia="Times New Roman" w:hAnsi="Calibri" w:cs="Times New Roman"/>
                  </w:rPr>
                </w:rPrChange>
              </w:rPr>
              <w:t>DDMMYYYY</w:t>
            </w:r>
          </w:p>
        </w:tc>
        <w:tc>
          <w:tcPr>
            <w:tcW w:w="6833" w:type="dxa"/>
            <w:tcPrChange w:id="461" w:author="Sachin Patange" w:date="2017-04-29T22:34:00Z">
              <w:tcPr>
                <w:tcW w:w="6833" w:type="dxa"/>
              </w:tcPr>
            </w:tcPrChange>
          </w:tcPr>
          <w:p w14:paraId="6654DDF9"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6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63" w:author="Sachin Patange" w:date="2017-04-29T22:34:00Z">
                  <w:rPr>
                    <w:rFonts w:ascii="Calibri" w:eastAsia="Times New Roman" w:hAnsi="Calibri" w:cs="Times New Roman"/>
                  </w:rPr>
                </w:rPrChange>
              </w:rPr>
              <w:t>DD- Date; MM-Month; YYYY-Year (4 digit)</w:t>
            </w:r>
          </w:p>
        </w:tc>
      </w:tr>
      <w:tr w:rsidR="00324B48" w:rsidRPr="00866C93" w14:paraId="57105721" w14:textId="77777777" w:rsidTr="00866C93">
        <w:trPr>
          <w:trHeight w:val="602"/>
          <w:trPrChange w:id="464" w:author="Sachin Patange" w:date="2017-04-29T22:34:00Z">
            <w:trPr>
              <w:trHeight w:val="602"/>
            </w:trPr>
          </w:trPrChange>
        </w:trPr>
        <w:tc>
          <w:tcPr>
            <w:cnfStyle w:val="001000000000" w:firstRow="0" w:lastRow="0" w:firstColumn="1" w:lastColumn="0" w:oddVBand="0" w:evenVBand="0" w:oddHBand="0" w:evenHBand="0" w:firstRowFirstColumn="0" w:firstRowLastColumn="0" w:lastRowFirstColumn="0" w:lastRowLastColumn="0"/>
            <w:tcW w:w="799" w:type="dxa"/>
            <w:tcPrChange w:id="465" w:author="Sachin Patange" w:date="2017-04-29T22:34:00Z">
              <w:tcPr>
                <w:tcW w:w="799" w:type="dxa"/>
              </w:tcPr>
            </w:tcPrChange>
          </w:tcPr>
          <w:p w14:paraId="56FAFB5C" w14:textId="77777777" w:rsidR="00324B48" w:rsidRPr="00866C93" w:rsidRDefault="00324B48" w:rsidP="00B57E14">
            <w:pPr>
              <w:jc w:val="both"/>
              <w:rPr>
                <w:rFonts w:ascii="Calibri" w:eastAsia="Times New Roman" w:hAnsi="Calibri" w:cs="Times New Roman"/>
                <w:b w:val="0"/>
                <w:bCs w:val="0"/>
                <w:sz w:val="20"/>
                <w:szCs w:val="20"/>
                <w:rPrChange w:id="46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67" w:author="Sachin Patange" w:date="2017-04-29T22:34:00Z">
                  <w:rPr>
                    <w:rFonts w:ascii="Calibri" w:eastAsia="Times New Roman" w:hAnsi="Calibri" w:cs="Times New Roman"/>
                  </w:rPr>
                </w:rPrChange>
              </w:rPr>
              <w:t>6</w:t>
            </w:r>
          </w:p>
        </w:tc>
        <w:tc>
          <w:tcPr>
            <w:tcW w:w="1292" w:type="dxa"/>
            <w:tcPrChange w:id="468" w:author="Sachin Patange" w:date="2017-04-29T22:34:00Z">
              <w:tcPr>
                <w:tcW w:w="1292" w:type="dxa"/>
              </w:tcPr>
            </w:tcPrChange>
          </w:tcPr>
          <w:p w14:paraId="7589D4A8"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6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70" w:author="Sachin Patange" w:date="2017-04-29T22:34:00Z">
                  <w:rPr>
                    <w:rFonts w:ascii="Calibri" w:eastAsia="Times New Roman" w:hAnsi="Calibri" w:cs="Times New Roman"/>
                  </w:rPr>
                </w:rPrChange>
              </w:rPr>
              <w:t>eGov Standards</w:t>
            </w:r>
          </w:p>
        </w:tc>
        <w:tc>
          <w:tcPr>
            <w:tcW w:w="6833" w:type="dxa"/>
            <w:tcPrChange w:id="471" w:author="Sachin Patange" w:date="2017-04-29T22:34:00Z">
              <w:tcPr>
                <w:tcW w:w="6833" w:type="dxa"/>
              </w:tcPr>
            </w:tcPrChange>
          </w:tcPr>
          <w:p w14:paraId="43B021E0"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7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73" w:author="Sachin Patange" w:date="2017-04-29T22:34:00Z">
                  <w:rPr>
                    <w:rFonts w:ascii="Calibri" w:eastAsia="Times New Roman" w:hAnsi="Calibri" w:cs="Times New Roman"/>
                  </w:rPr>
                </w:rPrChange>
              </w:rPr>
              <w:t>E Government Standards – Information Technology Standards.</w:t>
            </w:r>
          </w:p>
        </w:tc>
      </w:tr>
      <w:tr w:rsidR="00324B48" w:rsidRPr="00866C93" w14:paraId="31C7B478" w14:textId="77777777" w:rsidTr="00866C93">
        <w:trPr>
          <w:trHeight w:val="308"/>
          <w:trPrChange w:id="474" w:author="Sachin Patange" w:date="2017-04-29T22:34:00Z">
            <w:trPr>
              <w:trHeight w:val="308"/>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75" w:author="Sachin Patange" w:date="2017-04-29T22:34:00Z">
              <w:tcPr>
                <w:tcW w:w="799" w:type="dxa"/>
                <w:hideMark/>
              </w:tcPr>
            </w:tcPrChange>
          </w:tcPr>
          <w:p w14:paraId="28EB7524" w14:textId="77777777" w:rsidR="00324B48" w:rsidRPr="00866C93" w:rsidRDefault="00324B48" w:rsidP="00B57E14">
            <w:pPr>
              <w:jc w:val="both"/>
              <w:rPr>
                <w:rFonts w:ascii="Calibri" w:eastAsia="Times New Roman" w:hAnsi="Calibri" w:cs="Times New Roman"/>
                <w:b w:val="0"/>
                <w:bCs w:val="0"/>
                <w:sz w:val="20"/>
                <w:szCs w:val="20"/>
                <w:rPrChange w:id="47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77" w:author="Sachin Patange" w:date="2017-04-29T22:34:00Z">
                  <w:rPr>
                    <w:rFonts w:ascii="Calibri" w:eastAsia="Times New Roman" w:hAnsi="Calibri" w:cs="Times New Roman"/>
                  </w:rPr>
                </w:rPrChange>
              </w:rPr>
              <w:t>7</w:t>
            </w:r>
          </w:p>
        </w:tc>
        <w:tc>
          <w:tcPr>
            <w:tcW w:w="1292" w:type="dxa"/>
            <w:hideMark/>
            <w:tcPrChange w:id="478" w:author="Sachin Patange" w:date="2017-04-29T22:34:00Z">
              <w:tcPr>
                <w:tcW w:w="1292" w:type="dxa"/>
                <w:hideMark/>
              </w:tcPr>
            </w:tcPrChange>
          </w:tcPr>
          <w:p w14:paraId="6BF9ABFC"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7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80" w:author="Sachin Patange" w:date="2017-04-29T22:34:00Z">
                  <w:rPr>
                    <w:rFonts w:ascii="Calibri" w:eastAsia="Times New Roman" w:hAnsi="Calibri" w:cs="Times New Roman"/>
                  </w:rPr>
                </w:rPrChange>
              </w:rPr>
              <w:t>FY</w:t>
            </w:r>
          </w:p>
        </w:tc>
        <w:tc>
          <w:tcPr>
            <w:tcW w:w="6833" w:type="dxa"/>
            <w:hideMark/>
            <w:tcPrChange w:id="481" w:author="Sachin Patange" w:date="2017-04-29T22:34:00Z">
              <w:tcPr>
                <w:tcW w:w="6833" w:type="dxa"/>
                <w:hideMark/>
              </w:tcPr>
            </w:tcPrChange>
          </w:tcPr>
          <w:p w14:paraId="6447CE71"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8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83" w:author="Sachin Patange" w:date="2017-04-29T22:34:00Z">
                  <w:rPr>
                    <w:rFonts w:ascii="Calibri" w:eastAsia="Times New Roman" w:hAnsi="Calibri" w:cs="Times New Roman"/>
                  </w:rPr>
                </w:rPrChange>
              </w:rPr>
              <w:t>Financial Year</w:t>
            </w:r>
          </w:p>
        </w:tc>
      </w:tr>
      <w:tr w:rsidR="00324B48" w:rsidRPr="00866C93" w14:paraId="38AD0D1C" w14:textId="77777777" w:rsidTr="00866C93">
        <w:trPr>
          <w:trHeight w:val="601"/>
          <w:trPrChange w:id="484" w:author="Sachin Patange" w:date="2017-04-29T22:34:00Z">
            <w:trPr>
              <w:trHeight w:val="60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85" w:author="Sachin Patange" w:date="2017-04-29T22:34:00Z">
              <w:tcPr>
                <w:tcW w:w="799" w:type="dxa"/>
                <w:hideMark/>
              </w:tcPr>
            </w:tcPrChange>
          </w:tcPr>
          <w:p w14:paraId="55633D41" w14:textId="77777777" w:rsidR="00324B48" w:rsidRPr="00866C93" w:rsidRDefault="00324B48" w:rsidP="00B57E14">
            <w:pPr>
              <w:jc w:val="both"/>
              <w:rPr>
                <w:rFonts w:ascii="Calibri" w:eastAsia="Times New Roman" w:hAnsi="Calibri" w:cs="Times New Roman"/>
                <w:b w:val="0"/>
                <w:bCs w:val="0"/>
                <w:sz w:val="20"/>
                <w:szCs w:val="20"/>
                <w:rPrChange w:id="48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87" w:author="Sachin Patange" w:date="2017-04-29T22:34:00Z">
                  <w:rPr>
                    <w:rFonts w:ascii="Calibri" w:eastAsia="Times New Roman" w:hAnsi="Calibri" w:cs="Times New Roman"/>
                  </w:rPr>
                </w:rPrChange>
              </w:rPr>
              <w:t>8</w:t>
            </w:r>
          </w:p>
        </w:tc>
        <w:tc>
          <w:tcPr>
            <w:tcW w:w="1292" w:type="dxa"/>
            <w:hideMark/>
            <w:tcPrChange w:id="488" w:author="Sachin Patange" w:date="2017-04-29T22:34:00Z">
              <w:tcPr>
                <w:tcW w:w="1292" w:type="dxa"/>
                <w:hideMark/>
              </w:tcPr>
            </w:tcPrChange>
          </w:tcPr>
          <w:p w14:paraId="5B31C266"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8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90" w:author="Sachin Patange" w:date="2017-04-29T22:34:00Z">
                  <w:rPr>
                    <w:rFonts w:ascii="Calibri" w:eastAsia="Times New Roman" w:hAnsi="Calibri" w:cs="Times New Roman"/>
                  </w:rPr>
                </w:rPrChange>
              </w:rPr>
              <w:t>IFSC</w:t>
            </w:r>
          </w:p>
        </w:tc>
        <w:tc>
          <w:tcPr>
            <w:tcW w:w="6833" w:type="dxa"/>
            <w:hideMark/>
            <w:tcPrChange w:id="491" w:author="Sachin Patange" w:date="2017-04-29T22:34:00Z">
              <w:tcPr>
                <w:tcW w:w="6833" w:type="dxa"/>
                <w:hideMark/>
              </w:tcPr>
            </w:tcPrChange>
          </w:tcPr>
          <w:p w14:paraId="1EFBB074"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9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493" w:author="Sachin Patange" w:date="2017-04-29T22:34:00Z">
                  <w:rPr>
                    <w:rFonts w:ascii="Calibri" w:eastAsia="Times New Roman" w:hAnsi="Calibri" w:cs="Times New Roman"/>
                  </w:rPr>
                </w:rPrChange>
              </w:rPr>
              <w:t>An Indian Financial System Code - an alphanumeric code that uniquely identifies a bank-branch.</w:t>
            </w:r>
          </w:p>
        </w:tc>
      </w:tr>
      <w:tr w:rsidR="00324B48" w:rsidRPr="00866C93" w14:paraId="6C6C9796" w14:textId="77777777" w:rsidTr="00866C93">
        <w:trPr>
          <w:trHeight w:val="611"/>
          <w:trPrChange w:id="494" w:author="Sachin Patange" w:date="2017-04-29T22:34:00Z">
            <w:trPr>
              <w:trHeight w:val="61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495" w:author="Sachin Patange" w:date="2017-04-29T22:34:00Z">
              <w:tcPr>
                <w:tcW w:w="799" w:type="dxa"/>
                <w:hideMark/>
              </w:tcPr>
            </w:tcPrChange>
          </w:tcPr>
          <w:p w14:paraId="61DCC323" w14:textId="77777777" w:rsidR="00324B48" w:rsidRPr="00866C93" w:rsidRDefault="00324B48" w:rsidP="00B57E14">
            <w:pPr>
              <w:jc w:val="both"/>
              <w:rPr>
                <w:rFonts w:ascii="Calibri" w:eastAsia="Times New Roman" w:hAnsi="Calibri" w:cs="Times New Roman"/>
                <w:b w:val="0"/>
                <w:bCs w:val="0"/>
                <w:sz w:val="20"/>
                <w:szCs w:val="20"/>
                <w:rPrChange w:id="49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497" w:author="Sachin Patange" w:date="2017-04-29T22:34:00Z">
                  <w:rPr>
                    <w:rFonts w:ascii="Calibri" w:eastAsia="Times New Roman" w:hAnsi="Calibri" w:cs="Times New Roman"/>
                  </w:rPr>
                </w:rPrChange>
              </w:rPr>
              <w:t>9</w:t>
            </w:r>
          </w:p>
        </w:tc>
        <w:tc>
          <w:tcPr>
            <w:tcW w:w="1292" w:type="dxa"/>
            <w:hideMark/>
            <w:tcPrChange w:id="498" w:author="Sachin Patange" w:date="2017-04-29T22:34:00Z">
              <w:tcPr>
                <w:tcW w:w="1292" w:type="dxa"/>
                <w:hideMark/>
              </w:tcPr>
            </w:tcPrChange>
          </w:tcPr>
          <w:p w14:paraId="6D36F8FE"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49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00" w:author="Sachin Patange" w:date="2017-04-29T22:34:00Z">
                  <w:rPr>
                    <w:rFonts w:ascii="Calibri" w:eastAsia="Times New Roman" w:hAnsi="Calibri" w:cs="Times New Roman"/>
                  </w:rPr>
                </w:rPrChange>
              </w:rPr>
              <w:t>MLI</w:t>
            </w:r>
          </w:p>
        </w:tc>
        <w:tc>
          <w:tcPr>
            <w:tcW w:w="6833" w:type="dxa"/>
            <w:hideMark/>
            <w:tcPrChange w:id="501" w:author="Sachin Patange" w:date="2017-04-29T22:34:00Z">
              <w:tcPr>
                <w:tcW w:w="6833" w:type="dxa"/>
                <w:hideMark/>
              </w:tcPr>
            </w:tcPrChange>
          </w:tcPr>
          <w:p w14:paraId="70FB1BF6"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0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03" w:author="Sachin Patange" w:date="2017-04-29T22:34:00Z">
                  <w:rPr>
                    <w:rFonts w:ascii="Calibri" w:eastAsia="Times New Roman" w:hAnsi="Calibri" w:cs="Times New Roman"/>
                  </w:rPr>
                </w:rPrChange>
              </w:rPr>
              <w:t>Member Leading Institute. These will be Banks, Factors, and Para- Banks etc. Institutes predominantly in business of Money Lending’s.</w:t>
            </w:r>
          </w:p>
        </w:tc>
      </w:tr>
      <w:tr w:rsidR="00324B48" w:rsidRPr="00866C93" w14:paraId="1B631AAC" w14:textId="77777777" w:rsidTr="00866C93">
        <w:trPr>
          <w:trHeight w:val="422"/>
          <w:trPrChange w:id="504" w:author="Sachin Patange" w:date="2017-04-29T22:34:00Z">
            <w:trPr>
              <w:trHeight w:val="422"/>
            </w:trPr>
          </w:trPrChange>
        </w:trPr>
        <w:tc>
          <w:tcPr>
            <w:cnfStyle w:val="001000000000" w:firstRow="0" w:lastRow="0" w:firstColumn="1" w:lastColumn="0" w:oddVBand="0" w:evenVBand="0" w:oddHBand="0" w:evenHBand="0" w:firstRowFirstColumn="0" w:firstRowLastColumn="0" w:lastRowFirstColumn="0" w:lastRowLastColumn="0"/>
            <w:tcW w:w="799" w:type="dxa"/>
            <w:tcPrChange w:id="505" w:author="Sachin Patange" w:date="2017-04-29T22:34:00Z">
              <w:tcPr>
                <w:tcW w:w="799" w:type="dxa"/>
              </w:tcPr>
            </w:tcPrChange>
          </w:tcPr>
          <w:p w14:paraId="1D005300" w14:textId="77777777" w:rsidR="00324B48" w:rsidRPr="00866C93" w:rsidRDefault="00324B48" w:rsidP="00B57E14">
            <w:pPr>
              <w:jc w:val="both"/>
              <w:rPr>
                <w:rFonts w:ascii="Calibri" w:eastAsia="Times New Roman" w:hAnsi="Calibri" w:cs="Times New Roman"/>
                <w:b w:val="0"/>
                <w:bCs w:val="0"/>
                <w:sz w:val="20"/>
                <w:szCs w:val="20"/>
                <w:rPrChange w:id="50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507" w:author="Sachin Patange" w:date="2017-04-29T22:34:00Z">
                  <w:rPr>
                    <w:rFonts w:ascii="Calibri" w:eastAsia="Times New Roman" w:hAnsi="Calibri" w:cs="Times New Roman"/>
                  </w:rPr>
                </w:rPrChange>
              </w:rPr>
              <w:t>10</w:t>
            </w:r>
          </w:p>
        </w:tc>
        <w:tc>
          <w:tcPr>
            <w:tcW w:w="1292" w:type="dxa"/>
            <w:tcPrChange w:id="508" w:author="Sachin Patange" w:date="2017-04-29T22:34:00Z">
              <w:tcPr>
                <w:tcW w:w="1292" w:type="dxa"/>
              </w:tcPr>
            </w:tcPrChange>
          </w:tcPr>
          <w:p w14:paraId="307CE411"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0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10" w:author="Sachin Patange" w:date="2017-04-29T22:34:00Z">
                  <w:rPr>
                    <w:rFonts w:ascii="Calibri" w:eastAsia="Times New Roman" w:hAnsi="Calibri" w:cs="Times New Roman"/>
                  </w:rPr>
                </w:rPrChange>
              </w:rPr>
              <w:t>NPA</w:t>
            </w:r>
          </w:p>
        </w:tc>
        <w:tc>
          <w:tcPr>
            <w:tcW w:w="6833" w:type="dxa"/>
            <w:tcPrChange w:id="511" w:author="Sachin Patange" w:date="2017-04-29T22:34:00Z">
              <w:tcPr>
                <w:tcW w:w="6833" w:type="dxa"/>
              </w:tcPr>
            </w:tcPrChange>
          </w:tcPr>
          <w:p w14:paraId="42463B70"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1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13" w:author="Sachin Patange" w:date="2017-04-29T22:34:00Z">
                  <w:rPr>
                    <w:rFonts w:ascii="Calibri" w:eastAsia="Times New Roman" w:hAnsi="Calibri" w:cs="Times New Roman"/>
                  </w:rPr>
                </w:rPrChange>
              </w:rPr>
              <w:t xml:space="preserve">Non-Performing Asset </w:t>
            </w:r>
          </w:p>
        </w:tc>
      </w:tr>
      <w:tr w:rsidR="00324B48" w:rsidRPr="00866C93" w14:paraId="1D4991EF" w14:textId="77777777" w:rsidTr="00866C93">
        <w:trPr>
          <w:trHeight w:val="422"/>
          <w:trPrChange w:id="514" w:author="Sachin Patange" w:date="2017-04-29T22:34:00Z">
            <w:trPr>
              <w:trHeight w:val="422"/>
            </w:trPr>
          </w:trPrChange>
        </w:trPr>
        <w:tc>
          <w:tcPr>
            <w:cnfStyle w:val="001000000000" w:firstRow="0" w:lastRow="0" w:firstColumn="1" w:lastColumn="0" w:oddVBand="0" w:evenVBand="0" w:oddHBand="0" w:evenHBand="0" w:firstRowFirstColumn="0" w:firstRowLastColumn="0" w:lastRowFirstColumn="0" w:lastRowLastColumn="0"/>
            <w:tcW w:w="799" w:type="dxa"/>
            <w:tcPrChange w:id="515" w:author="Sachin Patange" w:date="2017-04-29T22:34:00Z">
              <w:tcPr>
                <w:tcW w:w="799" w:type="dxa"/>
              </w:tcPr>
            </w:tcPrChange>
          </w:tcPr>
          <w:p w14:paraId="4402E9F0" w14:textId="77777777" w:rsidR="00324B48" w:rsidRPr="00866C93" w:rsidRDefault="00324B48" w:rsidP="00B57E14">
            <w:pPr>
              <w:jc w:val="both"/>
              <w:rPr>
                <w:rFonts w:ascii="Calibri" w:eastAsia="Times New Roman" w:hAnsi="Calibri" w:cs="Times New Roman"/>
                <w:b w:val="0"/>
                <w:sz w:val="20"/>
                <w:szCs w:val="20"/>
                <w:rPrChange w:id="516" w:author="Sachin Patange" w:date="2017-04-29T22:34:00Z">
                  <w:rPr>
                    <w:rFonts w:ascii="Calibri" w:eastAsia="Times New Roman" w:hAnsi="Calibri" w:cs="Times New Roman"/>
                    <w:b w:val="0"/>
                  </w:rPr>
                </w:rPrChange>
              </w:rPr>
            </w:pPr>
            <w:r w:rsidRPr="00866C93">
              <w:rPr>
                <w:rFonts w:ascii="Calibri" w:eastAsia="Times New Roman" w:hAnsi="Calibri" w:cs="Times New Roman"/>
                <w:sz w:val="20"/>
                <w:szCs w:val="20"/>
                <w:rPrChange w:id="517" w:author="Sachin Patange" w:date="2017-04-29T22:34:00Z">
                  <w:rPr>
                    <w:rFonts w:ascii="Calibri" w:eastAsia="Times New Roman" w:hAnsi="Calibri" w:cs="Times New Roman"/>
                  </w:rPr>
                </w:rPrChange>
              </w:rPr>
              <w:t>11</w:t>
            </w:r>
          </w:p>
        </w:tc>
        <w:tc>
          <w:tcPr>
            <w:tcW w:w="1292" w:type="dxa"/>
            <w:tcPrChange w:id="518" w:author="Sachin Patange" w:date="2017-04-29T22:34:00Z">
              <w:tcPr>
                <w:tcW w:w="1292" w:type="dxa"/>
              </w:tcPr>
            </w:tcPrChange>
          </w:tcPr>
          <w:p w14:paraId="3ED57188"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1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20" w:author="Sachin Patange" w:date="2017-04-29T22:34:00Z">
                  <w:rPr>
                    <w:rFonts w:ascii="Calibri" w:eastAsia="Times New Roman" w:hAnsi="Calibri" w:cs="Times New Roman"/>
                  </w:rPr>
                </w:rPrChange>
              </w:rPr>
              <w:t>NCGTC</w:t>
            </w:r>
          </w:p>
        </w:tc>
        <w:tc>
          <w:tcPr>
            <w:tcW w:w="6833" w:type="dxa"/>
            <w:tcPrChange w:id="521" w:author="Sachin Patange" w:date="2017-04-29T22:34:00Z">
              <w:tcPr>
                <w:tcW w:w="6833" w:type="dxa"/>
              </w:tcPr>
            </w:tcPrChange>
          </w:tcPr>
          <w:p w14:paraId="1D7143FA"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2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23" w:author="Sachin Patange" w:date="2017-04-29T22:34:00Z">
                  <w:rPr>
                    <w:rFonts w:ascii="Calibri" w:eastAsia="Times New Roman" w:hAnsi="Calibri" w:cs="Times New Roman"/>
                  </w:rPr>
                </w:rPrChange>
              </w:rPr>
              <w:t>National Credit Guarantee Trustee Company Ltd</w:t>
            </w:r>
          </w:p>
        </w:tc>
      </w:tr>
      <w:tr w:rsidR="00324B48" w:rsidRPr="00866C93" w14:paraId="6BB27D97" w14:textId="77777777" w:rsidTr="00866C93">
        <w:trPr>
          <w:trHeight w:val="971"/>
          <w:trPrChange w:id="524" w:author="Sachin Patange" w:date="2017-04-29T22:34:00Z">
            <w:trPr>
              <w:trHeight w:val="971"/>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525" w:author="Sachin Patange" w:date="2017-04-29T22:34:00Z">
              <w:tcPr>
                <w:tcW w:w="799" w:type="dxa"/>
                <w:hideMark/>
              </w:tcPr>
            </w:tcPrChange>
          </w:tcPr>
          <w:p w14:paraId="2A703593" w14:textId="77777777" w:rsidR="00324B48" w:rsidRPr="00866C93" w:rsidRDefault="00324B48" w:rsidP="00B57E14">
            <w:pPr>
              <w:jc w:val="both"/>
              <w:rPr>
                <w:rFonts w:ascii="Calibri" w:eastAsia="Times New Roman" w:hAnsi="Calibri" w:cs="Times New Roman"/>
                <w:b w:val="0"/>
                <w:bCs w:val="0"/>
                <w:sz w:val="20"/>
                <w:szCs w:val="20"/>
                <w:rPrChange w:id="526"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527" w:author="Sachin Patange" w:date="2017-04-29T22:34:00Z">
                  <w:rPr>
                    <w:rFonts w:ascii="Calibri" w:eastAsia="Times New Roman" w:hAnsi="Calibri" w:cs="Times New Roman"/>
                  </w:rPr>
                </w:rPrChange>
              </w:rPr>
              <w:t>12</w:t>
            </w:r>
          </w:p>
        </w:tc>
        <w:tc>
          <w:tcPr>
            <w:tcW w:w="1292" w:type="dxa"/>
            <w:hideMark/>
            <w:tcPrChange w:id="528" w:author="Sachin Patange" w:date="2017-04-29T22:34:00Z">
              <w:tcPr>
                <w:tcW w:w="1292" w:type="dxa"/>
                <w:hideMark/>
              </w:tcPr>
            </w:tcPrChange>
          </w:tcPr>
          <w:p w14:paraId="2DC40146"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29"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30" w:author="Sachin Patange" w:date="2017-04-29T22:34:00Z">
                  <w:rPr>
                    <w:rFonts w:ascii="Calibri" w:eastAsia="Times New Roman" w:hAnsi="Calibri" w:cs="Times New Roman"/>
                  </w:rPr>
                </w:rPrChange>
              </w:rPr>
              <w:t>SURGE</w:t>
            </w:r>
          </w:p>
        </w:tc>
        <w:tc>
          <w:tcPr>
            <w:tcW w:w="6833" w:type="dxa"/>
            <w:hideMark/>
            <w:tcPrChange w:id="531" w:author="Sachin Patange" w:date="2017-04-29T22:34:00Z">
              <w:tcPr>
                <w:tcW w:w="6833" w:type="dxa"/>
                <w:hideMark/>
              </w:tcPr>
            </w:tcPrChange>
          </w:tcPr>
          <w:p w14:paraId="5371AF19"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32"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33" w:author="Sachin Patange" w:date="2017-04-29T22:34:00Z">
                  <w:rPr>
                    <w:rFonts w:ascii="Calibri" w:eastAsia="Times New Roman" w:hAnsi="Calibri" w:cs="Times New Roman"/>
                  </w:rPr>
                </w:rPrChange>
              </w:rPr>
              <w:t>Software System Developed and Commissioned by NCGTC for Managing Credit Guarantee Business Process.</w:t>
            </w:r>
          </w:p>
          <w:p w14:paraId="4B5735A9"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34" w:author="Sachin Patange" w:date="2017-04-29T22:34:00Z">
                  <w:rPr>
                    <w:rFonts w:ascii="Calibri" w:eastAsia="Times New Roman" w:hAnsi="Calibri" w:cs="Times New Roman"/>
                  </w:rPr>
                </w:rPrChange>
              </w:rPr>
            </w:pPr>
            <w:r w:rsidRPr="00866C93">
              <w:rPr>
                <w:rFonts w:ascii="Calibri" w:eastAsia="Times New Roman" w:hAnsi="Calibri" w:cs="Times New Roman"/>
                <w:i/>
                <w:iCs/>
                <w:sz w:val="20"/>
                <w:szCs w:val="20"/>
                <w:rPrChange w:id="535" w:author="Sachin Patange" w:date="2017-04-29T22:34:00Z">
                  <w:rPr>
                    <w:rFonts w:ascii="Calibri" w:eastAsia="Times New Roman" w:hAnsi="Calibri" w:cs="Times New Roman"/>
                    <w:i/>
                    <w:iCs/>
                  </w:rPr>
                </w:rPrChange>
              </w:rPr>
              <w:t>SURGE – System for Underwriting, Reassurance &amp; Guarantee Endorsement</w:t>
            </w:r>
          </w:p>
        </w:tc>
      </w:tr>
      <w:tr w:rsidR="00324B48" w:rsidRPr="00866C93" w14:paraId="19ED5238" w14:textId="77777777" w:rsidTr="00866C93">
        <w:trPr>
          <w:trHeight w:val="350"/>
          <w:trPrChange w:id="536" w:author="Sachin Patange" w:date="2017-04-29T22:34:00Z">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id="537" w:author="Sachin Patange" w:date="2017-04-29T22:34:00Z">
              <w:tcPr>
                <w:tcW w:w="799" w:type="dxa"/>
              </w:tcPr>
            </w:tcPrChange>
          </w:tcPr>
          <w:p w14:paraId="39890AF5" w14:textId="77777777" w:rsidR="00324B48" w:rsidRPr="00866C93" w:rsidRDefault="00324B48" w:rsidP="00B57E14">
            <w:pPr>
              <w:jc w:val="both"/>
              <w:rPr>
                <w:rFonts w:ascii="Calibri" w:eastAsia="Times New Roman" w:hAnsi="Calibri" w:cs="Times New Roman"/>
                <w:b w:val="0"/>
                <w:bCs w:val="0"/>
                <w:sz w:val="20"/>
                <w:szCs w:val="20"/>
                <w:rPrChange w:id="538"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539" w:author="Sachin Patange" w:date="2017-04-29T22:34:00Z">
                  <w:rPr>
                    <w:rFonts w:ascii="Calibri" w:eastAsia="Times New Roman" w:hAnsi="Calibri" w:cs="Times New Roman"/>
                  </w:rPr>
                </w:rPrChange>
              </w:rPr>
              <w:t>13</w:t>
            </w:r>
          </w:p>
        </w:tc>
        <w:tc>
          <w:tcPr>
            <w:tcW w:w="1292" w:type="dxa"/>
            <w:tcPrChange w:id="540" w:author="Sachin Patange" w:date="2017-04-29T22:34:00Z">
              <w:tcPr>
                <w:tcW w:w="1292" w:type="dxa"/>
              </w:tcPr>
            </w:tcPrChange>
          </w:tcPr>
          <w:p w14:paraId="597631A5"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41"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42" w:author="Sachin Patange" w:date="2017-04-29T22:34:00Z">
                  <w:rPr>
                    <w:rFonts w:ascii="Calibri" w:eastAsia="Times New Roman" w:hAnsi="Calibri" w:cs="Times New Roman"/>
                  </w:rPr>
                </w:rPrChange>
              </w:rPr>
              <w:t>SC</w:t>
            </w:r>
          </w:p>
        </w:tc>
        <w:tc>
          <w:tcPr>
            <w:tcW w:w="6833" w:type="dxa"/>
            <w:tcPrChange w:id="543" w:author="Sachin Patange" w:date="2017-04-29T22:34:00Z">
              <w:tcPr>
                <w:tcW w:w="6833" w:type="dxa"/>
              </w:tcPr>
            </w:tcPrChange>
          </w:tcPr>
          <w:p w14:paraId="265B5C36"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44"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45" w:author="Sachin Patange" w:date="2017-04-29T22:34:00Z">
                  <w:rPr>
                    <w:rFonts w:ascii="Calibri" w:eastAsia="Times New Roman" w:hAnsi="Calibri" w:cs="Times New Roman"/>
                  </w:rPr>
                </w:rPrChange>
              </w:rPr>
              <w:t>Scheduled Caste</w:t>
            </w:r>
          </w:p>
        </w:tc>
      </w:tr>
      <w:tr w:rsidR="00324B48" w:rsidRPr="00866C93" w14:paraId="4A997CDE" w14:textId="77777777" w:rsidTr="00866C93">
        <w:trPr>
          <w:trHeight w:val="350"/>
          <w:trPrChange w:id="546" w:author="Sachin Patange" w:date="2017-04-29T22:34:00Z">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id="547" w:author="Sachin Patange" w:date="2017-04-29T22:34:00Z">
              <w:tcPr>
                <w:tcW w:w="799" w:type="dxa"/>
              </w:tcPr>
            </w:tcPrChange>
          </w:tcPr>
          <w:p w14:paraId="4077F693" w14:textId="77777777" w:rsidR="00324B48" w:rsidRPr="00866C93" w:rsidRDefault="00324B48" w:rsidP="00B57E14">
            <w:pPr>
              <w:jc w:val="both"/>
              <w:rPr>
                <w:rFonts w:ascii="Calibri" w:eastAsia="Times New Roman" w:hAnsi="Calibri" w:cs="Times New Roman"/>
                <w:b w:val="0"/>
                <w:bCs w:val="0"/>
                <w:sz w:val="20"/>
                <w:szCs w:val="20"/>
                <w:rPrChange w:id="548"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549" w:author="Sachin Patange" w:date="2017-04-29T22:34:00Z">
                  <w:rPr>
                    <w:rFonts w:ascii="Calibri" w:eastAsia="Times New Roman" w:hAnsi="Calibri" w:cs="Times New Roman"/>
                  </w:rPr>
                </w:rPrChange>
              </w:rPr>
              <w:t>14</w:t>
            </w:r>
          </w:p>
        </w:tc>
        <w:tc>
          <w:tcPr>
            <w:tcW w:w="1292" w:type="dxa"/>
            <w:tcPrChange w:id="550" w:author="Sachin Patange" w:date="2017-04-29T22:34:00Z">
              <w:tcPr>
                <w:tcW w:w="1292" w:type="dxa"/>
              </w:tcPr>
            </w:tcPrChange>
          </w:tcPr>
          <w:p w14:paraId="553B4323"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51"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52" w:author="Sachin Patange" w:date="2017-04-29T22:34:00Z">
                  <w:rPr>
                    <w:rFonts w:ascii="Calibri" w:eastAsia="Times New Roman" w:hAnsi="Calibri" w:cs="Times New Roman"/>
                  </w:rPr>
                </w:rPrChange>
              </w:rPr>
              <w:t>ST</w:t>
            </w:r>
          </w:p>
        </w:tc>
        <w:tc>
          <w:tcPr>
            <w:tcW w:w="6833" w:type="dxa"/>
            <w:tcPrChange w:id="553" w:author="Sachin Patange" w:date="2017-04-29T22:34:00Z">
              <w:tcPr>
                <w:tcW w:w="6833" w:type="dxa"/>
              </w:tcPr>
            </w:tcPrChange>
          </w:tcPr>
          <w:p w14:paraId="5D8B7878"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54"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55" w:author="Sachin Patange" w:date="2017-04-29T22:34:00Z">
                  <w:rPr>
                    <w:rFonts w:ascii="Calibri" w:eastAsia="Times New Roman" w:hAnsi="Calibri" w:cs="Times New Roman"/>
                  </w:rPr>
                </w:rPrChange>
              </w:rPr>
              <w:t>Scheduled Tribe</w:t>
            </w:r>
          </w:p>
        </w:tc>
      </w:tr>
      <w:tr w:rsidR="00324B48" w:rsidRPr="00866C93" w14:paraId="656E7D33" w14:textId="77777777" w:rsidTr="00866C93">
        <w:trPr>
          <w:trHeight w:val="350"/>
          <w:trPrChange w:id="556" w:author="Sachin Patange" w:date="2017-04-29T22:34:00Z">
            <w:trPr>
              <w:trHeight w:val="350"/>
            </w:trPr>
          </w:trPrChange>
        </w:trPr>
        <w:tc>
          <w:tcPr>
            <w:cnfStyle w:val="001000000000" w:firstRow="0" w:lastRow="0" w:firstColumn="1" w:lastColumn="0" w:oddVBand="0" w:evenVBand="0" w:oddHBand="0" w:evenHBand="0" w:firstRowFirstColumn="0" w:firstRowLastColumn="0" w:lastRowFirstColumn="0" w:lastRowLastColumn="0"/>
            <w:tcW w:w="799" w:type="dxa"/>
            <w:tcPrChange w:id="557" w:author="Sachin Patange" w:date="2017-04-29T22:34:00Z">
              <w:tcPr>
                <w:tcW w:w="799" w:type="dxa"/>
              </w:tcPr>
            </w:tcPrChange>
          </w:tcPr>
          <w:p w14:paraId="7D58325A" w14:textId="77777777" w:rsidR="00324B48" w:rsidRPr="00866C93" w:rsidRDefault="00324B48" w:rsidP="00B57E14">
            <w:pPr>
              <w:jc w:val="both"/>
              <w:rPr>
                <w:rFonts w:ascii="Calibri" w:eastAsia="Times New Roman" w:hAnsi="Calibri" w:cs="Times New Roman"/>
                <w:b w:val="0"/>
                <w:bCs w:val="0"/>
                <w:sz w:val="20"/>
                <w:szCs w:val="20"/>
                <w:rPrChange w:id="558"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559" w:author="Sachin Patange" w:date="2017-04-29T22:34:00Z">
                  <w:rPr>
                    <w:rFonts w:ascii="Calibri" w:eastAsia="Times New Roman" w:hAnsi="Calibri" w:cs="Times New Roman"/>
                  </w:rPr>
                </w:rPrChange>
              </w:rPr>
              <w:t>15</w:t>
            </w:r>
          </w:p>
        </w:tc>
        <w:tc>
          <w:tcPr>
            <w:tcW w:w="1292" w:type="dxa"/>
            <w:tcPrChange w:id="560" w:author="Sachin Patange" w:date="2017-04-29T22:34:00Z">
              <w:tcPr>
                <w:tcW w:w="1292" w:type="dxa"/>
              </w:tcPr>
            </w:tcPrChange>
          </w:tcPr>
          <w:p w14:paraId="3B90A181"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61"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62" w:author="Sachin Patange" w:date="2017-04-29T22:34:00Z">
                  <w:rPr>
                    <w:rFonts w:ascii="Calibri" w:eastAsia="Times New Roman" w:hAnsi="Calibri" w:cs="Times New Roman"/>
                  </w:rPr>
                </w:rPrChange>
              </w:rPr>
              <w:t>Gen</w:t>
            </w:r>
          </w:p>
        </w:tc>
        <w:tc>
          <w:tcPr>
            <w:tcW w:w="6833" w:type="dxa"/>
            <w:tcPrChange w:id="563" w:author="Sachin Patange" w:date="2017-04-29T22:34:00Z">
              <w:tcPr>
                <w:tcW w:w="6833" w:type="dxa"/>
              </w:tcPr>
            </w:tcPrChange>
          </w:tcPr>
          <w:p w14:paraId="3690A09D"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64"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65" w:author="Sachin Patange" w:date="2017-04-29T22:34:00Z">
                  <w:rPr>
                    <w:rFonts w:ascii="Calibri" w:eastAsia="Times New Roman" w:hAnsi="Calibri" w:cs="Times New Roman"/>
                  </w:rPr>
                </w:rPrChange>
              </w:rPr>
              <w:t>General</w:t>
            </w:r>
          </w:p>
        </w:tc>
      </w:tr>
      <w:tr w:rsidR="00324B48" w:rsidRPr="00866C93" w14:paraId="2C9C6C92" w14:textId="77777777" w:rsidTr="00866C93">
        <w:trPr>
          <w:trHeight w:val="1169"/>
          <w:trPrChange w:id="566" w:author="Sachin Patange" w:date="2017-04-29T22:34:00Z">
            <w:trPr>
              <w:trHeight w:val="1169"/>
            </w:trPr>
          </w:trPrChange>
        </w:trPr>
        <w:tc>
          <w:tcPr>
            <w:cnfStyle w:val="001000000000" w:firstRow="0" w:lastRow="0" w:firstColumn="1" w:lastColumn="0" w:oddVBand="0" w:evenVBand="0" w:oddHBand="0" w:evenHBand="0" w:firstRowFirstColumn="0" w:firstRowLastColumn="0" w:lastRowFirstColumn="0" w:lastRowLastColumn="0"/>
            <w:tcW w:w="799" w:type="dxa"/>
            <w:hideMark/>
            <w:tcPrChange w:id="567" w:author="Sachin Patange" w:date="2017-04-29T22:34:00Z">
              <w:tcPr>
                <w:tcW w:w="799" w:type="dxa"/>
                <w:hideMark/>
              </w:tcPr>
            </w:tcPrChange>
          </w:tcPr>
          <w:p w14:paraId="5AC60962" w14:textId="77777777" w:rsidR="00324B48" w:rsidRPr="00866C93" w:rsidRDefault="00324B48" w:rsidP="00B57E14">
            <w:pPr>
              <w:jc w:val="both"/>
              <w:rPr>
                <w:rFonts w:ascii="Calibri" w:eastAsia="Times New Roman" w:hAnsi="Calibri" w:cs="Times New Roman"/>
                <w:b w:val="0"/>
                <w:bCs w:val="0"/>
                <w:sz w:val="20"/>
                <w:szCs w:val="20"/>
                <w:rPrChange w:id="568" w:author="Sachin Patange" w:date="2017-04-29T22:34:00Z">
                  <w:rPr>
                    <w:rFonts w:ascii="Calibri" w:eastAsia="Times New Roman" w:hAnsi="Calibri" w:cs="Times New Roman"/>
                    <w:b w:val="0"/>
                    <w:bCs w:val="0"/>
                  </w:rPr>
                </w:rPrChange>
              </w:rPr>
            </w:pPr>
            <w:r w:rsidRPr="00866C93">
              <w:rPr>
                <w:rFonts w:ascii="Calibri" w:eastAsia="Times New Roman" w:hAnsi="Calibri" w:cs="Times New Roman"/>
                <w:sz w:val="20"/>
                <w:szCs w:val="20"/>
                <w:rPrChange w:id="569" w:author="Sachin Patange" w:date="2017-04-29T22:34:00Z">
                  <w:rPr>
                    <w:rFonts w:ascii="Calibri" w:eastAsia="Times New Roman" w:hAnsi="Calibri" w:cs="Times New Roman"/>
                  </w:rPr>
                </w:rPrChange>
              </w:rPr>
              <w:t>16</w:t>
            </w:r>
          </w:p>
        </w:tc>
        <w:tc>
          <w:tcPr>
            <w:tcW w:w="1292" w:type="dxa"/>
            <w:hideMark/>
            <w:tcPrChange w:id="570" w:author="Sachin Patange" w:date="2017-04-29T22:34:00Z">
              <w:tcPr>
                <w:tcW w:w="1292" w:type="dxa"/>
                <w:hideMark/>
              </w:tcPr>
            </w:tcPrChange>
          </w:tcPr>
          <w:p w14:paraId="7A62D81A"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71"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72" w:author="Sachin Patange" w:date="2017-04-29T22:34:00Z">
                  <w:rPr>
                    <w:rFonts w:ascii="Calibri" w:eastAsia="Times New Roman" w:hAnsi="Calibri" w:cs="Times New Roman"/>
                  </w:rPr>
                </w:rPrChange>
              </w:rPr>
              <w:t>XML</w:t>
            </w:r>
          </w:p>
        </w:tc>
        <w:tc>
          <w:tcPr>
            <w:tcW w:w="6833" w:type="dxa"/>
            <w:hideMark/>
            <w:tcPrChange w:id="573" w:author="Sachin Patange" w:date="2017-04-29T22:34:00Z">
              <w:tcPr>
                <w:tcW w:w="6833" w:type="dxa"/>
                <w:hideMark/>
              </w:tcPr>
            </w:tcPrChange>
          </w:tcPr>
          <w:p w14:paraId="3D09660A" w14:textId="77777777" w:rsidR="00324B48" w:rsidRPr="00866C93" w:rsidRDefault="00324B48" w:rsidP="00B57E1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Change w:id="574" w:author="Sachin Patange" w:date="2017-04-29T22:34:00Z">
                  <w:rPr>
                    <w:rFonts w:ascii="Calibri" w:eastAsia="Times New Roman" w:hAnsi="Calibri" w:cs="Times New Roman"/>
                  </w:rPr>
                </w:rPrChange>
              </w:rPr>
            </w:pPr>
            <w:r w:rsidRPr="00866C93">
              <w:rPr>
                <w:rFonts w:ascii="Calibri" w:eastAsia="Times New Roman" w:hAnsi="Calibri" w:cs="Times New Roman"/>
                <w:sz w:val="20"/>
                <w:szCs w:val="20"/>
                <w:rPrChange w:id="575" w:author="Sachin Patange" w:date="2017-04-29T22:34:00Z">
                  <w:rPr>
                    <w:rFonts w:ascii="Calibri" w:eastAsia="Times New Roman" w:hAnsi="Calibri" w:cs="Times New Roman"/>
                  </w:rPr>
                </w:rPrChange>
              </w:rPr>
              <w:t>Extensible Markup Language (</w:t>
            </w:r>
            <w:r w:rsidRPr="00866C93">
              <w:rPr>
                <w:rFonts w:ascii="Calibri" w:eastAsia="Times New Roman" w:hAnsi="Calibri" w:cs="Times New Roman"/>
                <w:b/>
                <w:bCs/>
                <w:sz w:val="20"/>
                <w:szCs w:val="20"/>
                <w:rPrChange w:id="576" w:author="Sachin Patange" w:date="2017-04-29T22:34:00Z">
                  <w:rPr>
                    <w:rFonts w:ascii="Calibri" w:eastAsia="Times New Roman" w:hAnsi="Calibri" w:cs="Times New Roman"/>
                    <w:b/>
                    <w:bCs/>
                  </w:rPr>
                </w:rPrChange>
              </w:rPr>
              <w:t>XML</w:t>
            </w:r>
            <w:r w:rsidRPr="00866C93">
              <w:rPr>
                <w:rFonts w:ascii="Calibri" w:eastAsia="Times New Roman" w:hAnsi="Calibri" w:cs="Times New Roman"/>
                <w:sz w:val="20"/>
                <w:szCs w:val="20"/>
                <w:rPrChange w:id="577" w:author="Sachin Patange" w:date="2017-04-29T22:34:00Z">
                  <w:rPr>
                    <w:rFonts w:ascii="Calibri" w:eastAsia="Times New Roman" w:hAnsi="Calibri" w:cs="Times New Roman"/>
                  </w:rPr>
                </w:rPrChange>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78" w:name="_Toc436819445"/>
      <w:bookmarkStart w:id="579" w:name="_Toc483682501"/>
      <w:r>
        <w:rPr>
          <w:rFonts w:ascii="Trebuchet MS" w:eastAsia="Times New Roman" w:hAnsi="Trebuchet MS" w:cs="Arial"/>
          <w:b/>
          <w:bCs/>
          <w:iCs/>
          <w:color w:val="7F7F7F"/>
          <w:sz w:val="28"/>
          <w:szCs w:val="28"/>
        </w:rPr>
        <w:lastRenderedPageBreak/>
        <w:t>Introduction</w:t>
      </w:r>
      <w:bookmarkEnd w:id="579"/>
    </w:p>
    <w:p w14:paraId="2799C26A" w14:textId="77777777" w:rsidR="00264303" w:rsidRDefault="00264303" w:rsidP="00264303">
      <w:pPr>
        <w:jc w:val="both"/>
      </w:pPr>
      <w:r>
        <w:t>Skill loan scheme is the scheme circulated by Indian Bank’s Association (IBA) vide its letter no RB/CIR/SLS/1051 dated July 10</w:t>
      </w:r>
      <w:r w:rsidRPr="00126E96">
        <w:rPr>
          <w:vertAlign w:val="superscript"/>
        </w:rPr>
        <w:t>th</w:t>
      </w:r>
      <w:r>
        <w:t xml:space="preserve"> 2015 to its members. For this loan scheme, NCGTC has designed a guarantee product known as Credit Guarantee Fund Scheme for Skill Development (CFFSSD).</w:t>
      </w:r>
    </w:p>
    <w:p w14:paraId="50C427E3" w14:textId="77777777" w:rsidR="00264303" w:rsidRDefault="00264303" w:rsidP="00264303">
      <w:pPr>
        <w:jc w:val="both"/>
      </w:pPr>
      <w:r>
        <w:t>NCGTC extends guarantee to the skill loans extended by Member Lending Institutions to an eligible borrower for:</w:t>
      </w:r>
    </w:p>
    <w:p w14:paraId="103AFEF8" w14:textId="049AEC7F" w:rsidR="00264303" w:rsidRDefault="00264303" w:rsidP="00264303">
      <w:pPr>
        <w:pStyle w:val="ListParagraph"/>
        <w:numPr>
          <w:ilvl w:val="0"/>
          <w:numId w:val="31"/>
        </w:numPr>
        <w:jc w:val="both"/>
      </w:pPr>
      <w:r w:rsidRPr="00695C85">
        <w:t>The course</w:t>
      </w:r>
      <w:r>
        <w:t>s r</w:t>
      </w:r>
      <w:r w:rsidRPr="00695C85">
        <w:t>un or supported by a Ministry/Dept./Organization</w:t>
      </w:r>
      <w:del w:id="580" w:author="Sachin Patange" w:date="2017-04-29T22:34:00Z">
        <w:r w:rsidRPr="00695C85" w:rsidDel="00866C93">
          <w:delText xml:space="preserve"> </w:delText>
        </w:r>
      </w:del>
      <w:r w:rsidRPr="00695C85">
        <w:t xml:space="preserve"> of the Government or a company/society/organization supported by National Skill Development Corporation, National Skill Development Agency or State Skill Missions/ State Skill Corporations, preferably leading to a certificate/diploma/degree, etc. issued by a Govt. organization or an organization recognized/authorized by the Govt. to do so.</w:t>
      </w:r>
    </w:p>
    <w:p w14:paraId="251FBA05" w14:textId="425418DB" w:rsidR="00695C85" w:rsidRDefault="00264303" w:rsidP="00264303">
      <w:pPr>
        <w:pStyle w:val="ListParagraph"/>
        <w:numPr>
          <w:ilvl w:val="0"/>
          <w:numId w:val="31"/>
        </w:numPr>
        <w:jc w:val="both"/>
      </w:pPr>
      <w:r>
        <w:t>NCGTC may, at its discretion, approve/frame a list of institutions and / or their courses, loans for which the guarantee cover will be available or a negative list for which the guarantee cover shall not be available.</w:t>
      </w:r>
      <w:r w:rsidR="00695C85">
        <w:t xml:space="preserve"> </w:t>
      </w:r>
    </w:p>
    <w:p w14:paraId="520DDADA" w14:textId="77777777" w:rsidR="00CE7EFA" w:rsidRDefault="00CE7EFA" w:rsidP="00CE7EFA">
      <w:pPr>
        <w:pStyle w:val="ListParagraph"/>
        <w:jc w:val="both"/>
      </w:pPr>
    </w:p>
    <w:p w14:paraId="451281CC" w14:textId="77777777" w:rsidR="00CE7EFA" w:rsidRPr="00363581" w:rsidRDefault="00CE7EFA" w:rsidP="00CE7EFA">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81" w:name="_Toc483682502"/>
      <w:r>
        <w:rPr>
          <w:rFonts w:ascii="Trebuchet MS" w:hAnsi="Trebuchet MS"/>
          <w:b/>
          <w:bCs/>
          <w:color w:val="000000" w:themeColor="text1"/>
          <w:szCs w:val="22"/>
        </w:rPr>
        <w:t>Fund &amp; Docket Construct</w:t>
      </w:r>
      <w:bookmarkEnd w:id="581"/>
      <w:r>
        <w:rPr>
          <w:rFonts w:ascii="Trebuchet MS" w:hAnsi="Trebuchet MS"/>
          <w:b/>
          <w:bCs/>
          <w:color w:val="000000" w:themeColor="text1"/>
          <w:szCs w:val="22"/>
        </w:rPr>
        <w:t xml:space="preserve"> </w:t>
      </w:r>
    </w:p>
    <w:p w14:paraId="720A4CD8" w14:textId="37F58F9B" w:rsidR="00CE7EFA" w:rsidRDefault="00264303" w:rsidP="00CE7EFA">
      <w:pPr>
        <w:jc w:val="both"/>
      </w:pPr>
      <w:r>
        <w:t>Currently it is being envisaged that this scheme has only one docket. This docket has a code - ‘GEN’. Schematic relation for the Trust, Fund, Scheme and Docket Relation is as below:</w:t>
      </w:r>
    </w:p>
    <w:p w14:paraId="0A5DBD22" w14:textId="3ACBD039" w:rsidR="00CE7EFA" w:rsidRDefault="00264303" w:rsidP="00CE7EFA">
      <w:pPr>
        <w:jc w:val="both"/>
      </w:pPr>
      <w:r>
        <w:rPr>
          <w:noProof/>
        </w:rPr>
        <w:drawing>
          <wp:inline distT="0" distB="0" distL="0" distR="0" wp14:anchorId="37FFDCA5" wp14:editId="6DC079C9">
            <wp:extent cx="5486400" cy="3200400"/>
            <wp:effectExtent l="0" t="0" r="19050" b="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E40ECE" w14:textId="77777777" w:rsidR="00264303" w:rsidRDefault="00264303" w:rsidP="00CE7EFA">
      <w:pPr>
        <w:jc w:val="both"/>
      </w:pPr>
    </w:p>
    <w:p w14:paraId="3559F020" w14:textId="77777777" w:rsidR="00264303" w:rsidRDefault="00264303" w:rsidP="00CE7EFA">
      <w:pPr>
        <w:jc w:val="both"/>
      </w:pPr>
    </w:p>
    <w:p w14:paraId="2DE23B41" w14:textId="77777777" w:rsidR="00CE7EFA" w:rsidRDefault="00CE7EFA" w:rsidP="00CE7EFA">
      <w:pPr>
        <w:jc w:val="both"/>
      </w:pPr>
    </w:p>
    <w:p w14:paraId="50C2792F" w14:textId="5D4958AE"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82" w:name="_Toc483682503"/>
      <w:r>
        <w:rPr>
          <w:rFonts w:ascii="Trebuchet MS" w:eastAsia="Times New Roman" w:hAnsi="Trebuchet MS" w:cs="Arial"/>
          <w:b/>
          <w:bCs/>
          <w:iCs/>
          <w:color w:val="7F7F7F"/>
          <w:sz w:val="28"/>
          <w:szCs w:val="28"/>
        </w:rPr>
        <w:lastRenderedPageBreak/>
        <w:t>Input File Layout</w:t>
      </w:r>
      <w:bookmarkEnd w:id="578"/>
      <w:bookmarkEnd w:id="582"/>
    </w:p>
    <w:p w14:paraId="4FAFCF0C" w14:textId="2A54668D" w:rsidR="00A57493" w:rsidRDefault="00A57493" w:rsidP="00A57493">
      <w:pPr>
        <w:jc w:val="both"/>
      </w:pPr>
      <w:r>
        <w:t xml:space="preserve">This section specifies the layout of input file which MLI’s needs to send for their respective Loan information’s to request issuance of credit guarantees and/or </w:t>
      </w:r>
      <w:r w:rsidR="003867E9">
        <w:t>Continuity</w:t>
      </w:r>
      <w:r>
        <w:t xml:space="preserve"> of the credit guarantees from NCGTC.</w:t>
      </w:r>
    </w:p>
    <w:p w14:paraId="26A6EA6F" w14:textId="77777777"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83" w:name="_Toc436819446"/>
      <w:bookmarkStart w:id="584" w:name="_Toc483682504"/>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583"/>
      <w:bookmarkEnd w:id="584"/>
    </w:p>
    <w:p w14:paraId="6C7C6D74" w14:textId="572A5385" w:rsidR="00A57493" w:rsidRDefault="003F6ED7" w:rsidP="00A57493">
      <w:pPr>
        <w:jc w:val="both"/>
      </w:pPr>
      <w:ins w:id="585" w:author="Sachin Patange" w:date="2017-04-29T21:28:00Z">
        <w:r>
          <w:t xml:space="preserve">Refer the spread sheet – </w:t>
        </w:r>
      </w:ins>
      <w:ins w:id="586" w:author="Sachin Patange" w:date="2017-04-29T21:29:00Z">
        <w:r>
          <w:t>Skill</w:t>
        </w:r>
      </w:ins>
      <w:ins w:id="587" w:author="Sachin Patange" w:date="2017-04-29T21:28:00Z">
        <w:r>
          <w:t xml:space="preserve"> </w:t>
        </w:r>
        <w:r w:rsidRPr="00AB0360">
          <w:t>Scheme - New</w:t>
        </w:r>
        <w:r>
          <w:t xml:space="preserve"> and Continuity Input Layout for the fields included, Mandatory/optional level, allowed characters and usage of codes wherever applicable.</w:t>
        </w:r>
      </w:ins>
      <w:del w:id="588" w:author="Sachin Patange" w:date="2017-04-29T21:28:00Z">
        <w:r w:rsidR="00A57493" w:rsidDel="003F6ED7">
          <w:delText xml:space="preserve">Input file layout for New Credit Guarantee Issuance for </w:delText>
        </w:r>
        <w:r w:rsidR="00264303" w:rsidDel="003F6ED7">
          <w:delText>Skill</w:delText>
        </w:r>
        <w:r w:rsidR="00A57493" w:rsidDel="003F6ED7">
          <w:delText xml:space="preserve"> Loan Scheme:</w:delText>
        </w:r>
      </w:del>
    </w:p>
    <w:tbl>
      <w:tblPr>
        <w:tblStyle w:val="GridTable4-Accent6"/>
        <w:tblW w:w="0" w:type="auto"/>
        <w:tblLayout w:type="fixed"/>
        <w:tblLook w:val="04A0" w:firstRow="1" w:lastRow="0" w:firstColumn="1" w:lastColumn="0" w:noHBand="0" w:noVBand="1"/>
      </w:tblPr>
      <w:tblGrid>
        <w:gridCol w:w="715"/>
        <w:gridCol w:w="2160"/>
        <w:gridCol w:w="2430"/>
        <w:gridCol w:w="1915"/>
        <w:gridCol w:w="2130"/>
      </w:tblGrid>
      <w:tr w:rsidR="00132913" w:rsidDel="003F6ED7" w14:paraId="2FC957ED" w14:textId="2561BF59" w:rsidTr="00B57E14">
        <w:trPr>
          <w:cnfStyle w:val="100000000000" w:firstRow="1" w:lastRow="0" w:firstColumn="0" w:lastColumn="0" w:oddVBand="0" w:evenVBand="0" w:oddHBand="0" w:evenHBand="0" w:firstRowFirstColumn="0" w:firstRowLastColumn="0" w:lastRowFirstColumn="0" w:lastRowLastColumn="0"/>
          <w:del w:id="589" w:author="Sachin Patange" w:date="2017-04-29T21:28:00Z"/>
        </w:trPr>
        <w:tc>
          <w:tcPr>
            <w:cnfStyle w:val="001000000000" w:firstRow="0" w:lastRow="0" w:firstColumn="1" w:lastColumn="0" w:oddVBand="0" w:evenVBand="0" w:oddHBand="0" w:evenHBand="0" w:firstRowFirstColumn="0" w:firstRowLastColumn="0" w:lastRowFirstColumn="0" w:lastRowLastColumn="0"/>
            <w:tcW w:w="715" w:type="dxa"/>
          </w:tcPr>
          <w:p w14:paraId="1E8D4BBB" w14:textId="16D40D15" w:rsidR="00132913" w:rsidDel="003F6ED7" w:rsidRDefault="00132913" w:rsidP="00B57E14">
            <w:pPr>
              <w:jc w:val="both"/>
              <w:rPr>
                <w:del w:id="590" w:author="Sachin Patange" w:date="2017-04-29T21:28:00Z"/>
              </w:rPr>
            </w:pPr>
            <w:del w:id="591" w:author="Sachin Patange" w:date="2017-04-29T21:28:00Z">
              <w:r w:rsidDel="003F6ED7">
                <w:delText>S. No.</w:delText>
              </w:r>
            </w:del>
          </w:p>
        </w:tc>
        <w:tc>
          <w:tcPr>
            <w:tcW w:w="2160" w:type="dxa"/>
          </w:tcPr>
          <w:p w14:paraId="2D9F0346" w14:textId="798FAB6A" w:rsidR="00132913" w:rsidDel="003F6ED7" w:rsidRDefault="00132913" w:rsidP="00B57E14">
            <w:pPr>
              <w:jc w:val="both"/>
              <w:cnfStyle w:val="100000000000" w:firstRow="1" w:lastRow="0" w:firstColumn="0" w:lastColumn="0" w:oddVBand="0" w:evenVBand="0" w:oddHBand="0" w:evenHBand="0" w:firstRowFirstColumn="0" w:firstRowLastColumn="0" w:lastRowFirstColumn="0" w:lastRowLastColumn="0"/>
              <w:rPr>
                <w:del w:id="592" w:author="Sachin Patange" w:date="2017-04-29T21:28:00Z"/>
              </w:rPr>
            </w:pPr>
            <w:del w:id="593" w:author="Sachin Patange" w:date="2017-04-29T21:28:00Z">
              <w:r w:rsidDel="003F6ED7">
                <w:delText>Field Name</w:delText>
              </w:r>
            </w:del>
          </w:p>
        </w:tc>
        <w:tc>
          <w:tcPr>
            <w:tcW w:w="2430" w:type="dxa"/>
          </w:tcPr>
          <w:p w14:paraId="484D7310" w14:textId="54642A47" w:rsidR="00132913" w:rsidDel="003F6ED7" w:rsidRDefault="00132913" w:rsidP="00B57E14">
            <w:pPr>
              <w:jc w:val="both"/>
              <w:cnfStyle w:val="100000000000" w:firstRow="1" w:lastRow="0" w:firstColumn="0" w:lastColumn="0" w:oddVBand="0" w:evenVBand="0" w:oddHBand="0" w:evenHBand="0" w:firstRowFirstColumn="0" w:firstRowLastColumn="0" w:lastRowFirstColumn="0" w:lastRowLastColumn="0"/>
              <w:rPr>
                <w:del w:id="594" w:author="Sachin Patange" w:date="2017-04-29T21:28:00Z"/>
              </w:rPr>
            </w:pPr>
            <w:del w:id="595" w:author="Sachin Patange" w:date="2017-04-29T21:28:00Z">
              <w:r w:rsidDel="003F6ED7">
                <w:delText>Description</w:delText>
              </w:r>
            </w:del>
          </w:p>
        </w:tc>
        <w:tc>
          <w:tcPr>
            <w:tcW w:w="1915" w:type="dxa"/>
          </w:tcPr>
          <w:p w14:paraId="5E441676" w14:textId="7B52967A" w:rsidR="00132913" w:rsidDel="003F6ED7" w:rsidRDefault="00132913" w:rsidP="00B57E14">
            <w:pPr>
              <w:jc w:val="both"/>
              <w:cnfStyle w:val="100000000000" w:firstRow="1" w:lastRow="0" w:firstColumn="0" w:lastColumn="0" w:oddVBand="0" w:evenVBand="0" w:oddHBand="0" w:evenHBand="0" w:firstRowFirstColumn="0" w:firstRowLastColumn="0" w:lastRowFirstColumn="0" w:lastRowLastColumn="0"/>
              <w:rPr>
                <w:del w:id="596" w:author="Sachin Patange" w:date="2017-04-29T21:28:00Z"/>
              </w:rPr>
            </w:pPr>
            <w:del w:id="597" w:author="Sachin Patange" w:date="2017-04-29T21:28:00Z">
              <w:r w:rsidDel="003F6ED7">
                <w:delText>Type</w:delText>
              </w:r>
            </w:del>
          </w:p>
        </w:tc>
        <w:tc>
          <w:tcPr>
            <w:tcW w:w="2130" w:type="dxa"/>
          </w:tcPr>
          <w:p w14:paraId="751E8B0D" w14:textId="4F9BC1AC" w:rsidR="00132913" w:rsidDel="003F6ED7" w:rsidRDefault="00132913" w:rsidP="00B57E14">
            <w:pPr>
              <w:jc w:val="both"/>
              <w:cnfStyle w:val="100000000000" w:firstRow="1" w:lastRow="0" w:firstColumn="0" w:lastColumn="0" w:oddVBand="0" w:evenVBand="0" w:oddHBand="0" w:evenHBand="0" w:firstRowFirstColumn="0" w:firstRowLastColumn="0" w:lastRowFirstColumn="0" w:lastRowLastColumn="0"/>
              <w:rPr>
                <w:del w:id="598" w:author="Sachin Patange" w:date="2017-04-29T21:28:00Z"/>
              </w:rPr>
            </w:pPr>
            <w:del w:id="599" w:author="Sachin Patange" w:date="2017-04-29T21:28:00Z">
              <w:r w:rsidDel="003F6ED7">
                <w:delText>Mandatory/Optional</w:delText>
              </w:r>
            </w:del>
          </w:p>
        </w:tc>
      </w:tr>
      <w:tr w:rsidR="00132913" w:rsidRPr="00D85F2E" w:rsidDel="003F6ED7" w14:paraId="3B7C70E5" w14:textId="2C550CEC" w:rsidTr="00B57E14">
        <w:trPr>
          <w:cnfStyle w:val="000000100000" w:firstRow="0" w:lastRow="0" w:firstColumn="0" w:lastColumn="0" w:oddVBand="0" w:evenVBand="0" w:oddHBand="1" w:evenHBand="0" w:firstRowFirstColumn="0" w:firstRowLastColumn="0" w:lastRowFirstColumn="0" w:lastRowLastColumn="0"/>
          <w:del w:id="600" w:author="Sachin Patange" w:date="2017-04-29T21:29:00Z"/>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14:paraId="5A3EEFA5" w14:textId="6A1114BA" w:rsidR="00132913" w:rsidRPr="00D85F2E" w:rsidDel="003F6ED7" w:rsidRDefault="00132913" w:rsidP="00B57E14">
            <w:pPr>
              <w:jc w:val="both"/>
              <w:rPr>
                <w:del w:id="601" w:author="Sachin Patange" w:date="2017-04-29T21:29:00Z"/>
                <w:color w:val="FFFFFF" w:themeColor="background1"/>
              </w:rPr>
            </w:pPr>
            <w:del w:id="602" w:author="Sachin Patange" w:date="2017-04-29T21:29:00Z">
              <w:r w:rsidRPr="00D85F2E" w:rsidDel="003F6ED7">
                <w:rPr>
                  <w:color w:val="FFFFFF" w:themeColor="background1"/>
                </w:rPr>
                <w:delText>Borrower Details</w:delText>
              </w:r>
            </w:del>
          </w:p>
        </w:tc>
      </w:tr>
      <w:tr w:rsidR="00132913" w:rsidDel="003F6ED7" w14:paraId="3C54E6A1" w14:textId="4E464374" w:rsidTr="00B57E14">
        <w:trPr>
          <w:del w:id="603"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3003E6DF" w14:textId="2CECA8AF" w:rsidR="00132913" w:rsidDel="003F6ED7" w:rsidRDefault="00132913" w:rsidP="00B57E14">
            <w:pPr>
              <w:jc w:val="both"/>
              <w:rPr>
                <w:del w:id="604" w:author="Sachin Patange" w:date="2017-04-29T21:29:00Z"/>
              </w:rPr>
            </w:pPr>
            <w:del w:id="605" w:author="Sachin Patange" w:date="2017-04-29T21:29:00Z">
              <w:r w:rsidDel="003F6ED7">
                <w:delText>1</w:delText>
              </w:r>
            </w:del>
          </w:p>
        </w:tc>
        <w:tc>
          <w:tcPr>
            <w:tcW w:w="2160" w:type="dxa"/>
          </w:tcPr>
          <w:p w14:paraId="20BCBF26" w14:textId="195A95CE"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06" w:author="Sachin Patange" w:date="2017-04-29T21:29:00Z"/>
              </w:rPr>
            </w:pPr>
            <w:del w:id="607" w:author="Sachin Patange" w:date="2017-04-29T21:29:00Z">
              <w:r w:rsidDel="003F6ED7">
                <w:delText xml:space="preserve">Student’s Name </w:delText>
              </w:r>
            </w:del>
          </w:p>
        </w:tc>
        <w:tc>
          <w:tcPr>
            <w:tcW w:w="2430" w:type="dxa"/>
          </w:tcPr>
          <w:p w14:paraId="03FDC8E2" w14:textId="67597778"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08" w:author="Sachin Patange" w:date="2017-04-29T21:29:00Z"/>
              </w:rPr>
            </w:pPr>
            <w:del w:id="609" w:author="Sachin Patange" w:date="2017-04-29T21:29:00Z">
              <w:r w:rsidDel="003F6ED7">
                <w:delText>Borrowers Name who has availed the loan under this scheme</w:delText>
              </w:r>
            </w:del>
          </w:p>
        </w:tc>
        <w:tc>
          <w:tcPr>
            <w:tcW w:w="1915" w:type="dxa"/>
          </w:tcPr>
          <w:p w14:paraId="3A1042CB" w14:textId="1C11BF82"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10" w:author="Sachin Patange" w:date="2017-04-29T21:29:00Z"/>
              </w:rPr>
            </w:pPr>
            <w:del w:id="611" w:author="Sachin Patange" w:date="2017-04-29T21:29:00Z">
              <w:r w:rsidDel="003F6ED7">
                <w:delText>Text – First Name + Middle Name + Last Name (Space Separated)</w:delText>
              </w:r>
            </w:del>
          </w:p>
        </w:tc>
        <w:tc>
          <w:tcPr>
            <w:tcW w:w="2130" w:type="dxa"/>
          </w:tcPr>
          <w:p w14:paraId="1CDF4488" w14:textId="637302FB"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12" w:author="Sachin Patange" w:date="2017-04-29T21:29:00Z"/>
              </w:rPr>
            </w:pPr>
            <w:del w:id="613" w:author="Sachin Patange" w:date="2017-04-29T21:29:00Z">
              <w:r w:rsidDel="003F6ED7">
                <w:delText>Mandatory</w:delText>
              </w:r>
            </w:del>
          </w:p>
        </w:tc>
      </w:tr>
      <w:tr w:rsidR="00132913" w:rsidDel="003F6ED7" w14:paraId="724DB033" w14:textId="3FCB7C36" w:rsidTr="00B57E14">
        <w:trPr>
          <w:cnfStyle w:val="000000100000" w:firstRow="0" w:lastRow="0" w:firstColumn="0" w:lastColumn="0" w:oddVBand="0" w:evenVBand="0" w:oddHBand="1" w:evenHBand="0" w:firstRowFirstColumn="0" w:firstRowLastColumn="0" w:lastRowFirstColumn="0" w:lastRowLastColumn="0"/>
          <w:del w:id="614"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2020846F" w14:textId="464639B0" w:rsidR="00132913" w:rsidDel="003F6ED7" w:rsidRDefault="00132913" w:rsidP="00B57E14">
            <w:pPr>
              <w:jc w:val="both"/>
              <w:rPr>
                <w:del w:id="615" w:author="Sachin Patange" w:date="2017-04-29T21:29:00Z"/>
              </w:rPr>
            </w:pPr>
            <w:del w:id="616" w:author="Sachin Patange" w:date="2017-04-29T21:29:00Z">
              <w:r w:rsidDel="003F6ED7">
                <w:delText>2</w:delText>
              </w:r>
            </w:del>
          </w:p>
        </w:tc>
        <w:tc>
          <w:tcPr>
            <w:tcW w:w="2160" w:type="dxa"/>
          </w:tcPr>
          <w:p w14:paraId="1A8556EA" w14:textId="57AD933D"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17" w:author="Sachin Patange" w:date="2017-04-29T21:29:00Z"/>
              </w:rPr>
            </w:pPr>
            <w:del w:id="618" w:author="Sachin Patange" w:date="2017-04-29T21:29:00Z">
              <w:r w:rsidDel="003F6ED7">
                <w:delText>Gender</w:delText>
              </w:r>
            </w:del>
          </w:p>
        </w:tc>
        <w:tc>
          <w:tcPr>
            <w:tcW w:w="2430" w:type="dxa"/>
          </w:tcPr>
          <w:p w14:paraId="08641884" w14:textId="61DDA807"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19" w:author="Sachin Patange" w:date="2017-04-29T21:29:00Z"/>
              </w:rPr>
            </w:pPr>
            <w:del w:id="620" w:author="Sachin Patange" w:date="2017-04-29T21:29:00Z">
              <w:r w:rsidDel="003F6ED7">
                <w:delText>Borrowers Gender</w:delText>
              </w:r>
            </w:del>
          </w:p>
        </w:tc>
        <w:tc>
          <w:tcPr>
            <w:tcW w:w="1915" w:type="dxa"/>
          </w:tcPr>
          <w:p w14:paraId="030D3AB3" w14:textId="584DBE5E"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21" w:author="Sachin Patange" w:date="2017-04-29T21:29:00Z"/>
              </w:rPr>
            </w:pPr>
            <w:del w:id="622" w:author="Sachin Patange" w:date="2017-04-29T21:29:00Z">
              <w:r w:rsidDel="003F6ED7">
                <w:delText>Possible – ‘M’ or ‘F’ or ‘T’</w:delText>
              </w:r>
            </w:del>
          </w:p>
          <w:p w14:paraId="2D91A817" w14:textId="73ED4CBB"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23" w:author="Sachin Patange" w:date="2017-04-29T21:29:00Z"/>
              </w:rPr>
            </w:pPr>
            <w:del w:id="624" w:author="Sachin Patange" w:date="2017-04-29T21:29:00Z">
              <w:r w:rsidDel="003F6ED7">
                <w:delText>[ M – if the Borrower is Male</w:delText>
              </w:r>
            </w:del>
          </w:p>
          <w:p w14:paraId="47EA43A3" w14:textId="75EE9CA3"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25" w:author="Sachin Patange" w:date="2017-04-29T21:29:00Z"/>
              </w:rPr>
            </w:pPr>
            <w:del w:id="626" w:author="Sachin Patange" w:date="2017-04-29T21:29:00Z">
              <w:r w:rsidDel="003F6ED7">
                <w:delText>F – if the Borrower is Female</w:delText>
              </w:r>
            </w:del>
          </w:p>
          <w:p w14:paraId="0131A76D" w14:textId="2A8D7973"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27" w:author="Sachin Patange" w:date="2017-04-29T21:29:00Z"/>
              </w:rPr>
            </w:pPr>
            <w:del w:id="628" w:author="Sachin Patange" w:date="2017-04-29T21:29:00Z">
              <w:r w:rsidDel="003F6ED7">
                <w:delText>T - if the Borrower is Transvestite ]</w:delText>
              </w:r>
            </w:del>
          </w:p>
        </w:tc>
        <w:tc>
          <w:tcPr>
            <w:tcW w:w="2130" w:type="dxa"/>
          </w:tcPr>
          <w:p w14:paraId="68F0A097" w14:textId="0AC4ED2D"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29" w:author="Sachin Patange" w:date="2017-04-29T21:29:00Z"/>
              </w:rPr>
            </w:pPr>
            <w:del w:id="630" w:author="Sachin Patange" w:date="2017-04-29T21:29:00Z">
              <w:r w:rsidDel="003F6ED7">
                <w:delText>Mandatory</w:delText>
              </w:r>
            </w:del>
          </w:p>
        </w:tc>
      </w:tr>
      <w:tr w:rsidR="00132913" w:rsidDel="003F6ED7" w14:paraId="4ED10662" w14:textId="089C8811" w:rsidTr="00B57E14">
        <w:trPr>
          <w:del w:id="631"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296D76AF" w14:textId="64ECAADC" w:rsidR="00132913" w:rsidDel="003F6ED7" w:rsidRDefault="00132913" w:rsidP="00B57E14">
            <w:pPr>
              <w:jc w:val="both"/>
              <w:rPr>
                <w:del w:id="632" w:author="Sachin Patange" w:date="2017-04-29T21:29:00Z"/>
              </w:rPr>
            </w:pPr>
            <w:del w:id="633" w:author="Sachin Patange" w:date="2017-04-29T21:29:00Z">
              <w:r w:rsidDel="003F6ED7">
                <w:delText>3</w:delText>
              </w:r>
            </w:del>
          </w:p>
        </w:tc>
        <w:tc>
          <w:tcPr>
            <w:tcW w:w="2160" w:type="dxa"/>
          </w:tcPr>
          <w:p w14:paraId="676EEF9D" w14:textId="19BD3CC0"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34" w:author="Sachin Patange" w:date="2017-04-29T21:29:00Z"/>
              </w:rPr>
            </w:pPr>
            <w:del w:id="635" w:author="Sachin Patange" w:date="2017-04-29T21:29:00Z">
              <w:r w:rsidDel="003F6ED7">
                <w:delText>Date of Birth</w:delText>
              </w:r>
            </w:del>
          </w:p>
        </w:tc>
        <w:tc>
          <w:tcPr>
            <w:tcW w:w="2430" w:type="dxa"/>
          </w:tcPr>
          <w:p w14:paraId="25EB4449" w14:textId="50E84923"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36" w:author="Sachin Patange" w:date="2017-04-29T21:29:00Z"/>
              </w:rPr>
            </w:pPr>
            <w:del w:id="637" w:author="Sachin Patange" w:date="2017-04-29T21:29:00Z">
              <w:r w:rsidDel="003F6ED7">
                <w:delText>Borrowers Date of Birth</w:delText>
              </w:r>
            </w:del>
          </w:p>
        </w:tc>
        <w:tc>
          <w:tcPr>
            <w:tcW w:w="1915" w:type="dxa"/>
          </w:tcPr>
          <w:p w14:paraId="4DA76DB9" w14:textId="1C93965D"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38" w:author="Sachin Patange" w:date="2017-04-29T21:29:00Z"/>
              </w:rPr>
            </w:pPr>
            <w:del w:id="639" w:author="Sachin Patange" w:date="2017-04-29T21:29:00Z">
              <w:r w:rsidDel="003F6ED7">
                <w:delText>Date</w:delText>
              </w:r>
            </w:del>
          </w:p>
          <w:p w14:paraId="2B293DCE" w14:textId="3835D1C5"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40" w:author="Sachin Patange" w:date="2017-04-29T21:29:00Z"/>
              </w:rPr>
            </w:pPr>
            <w:del w:id="641" w:author="Sachin Patange" w:date="2017-04-29T21:29:00Z">
              <w:r w:rsidDel="003F6ED7">
                <w:delText>(DD-MM-YYYY)</w:delText>
              </w:r>
            </w:del>
          </w:p>
        </w:tc>
        <w:tc>
          <w:tcPr>
            <w:tcW w:w="2130" w:type="dxa"/>
          </w:tcPr>
          <w:p w14:paraId="6834DB61" w14:textId="1000C544"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42" w:author="Sachin Patange" w:date="2017-04-29T21:29:00Z"/>
              </w:rPr>
            </w:pPr>
            <w:del w:id="643" w:author="Sachin Patange" w:date="2017-04-29T21:29:00Z">
              <w:r w:rsidDel="003F6ED7">
                <w:delText>Mandatory</w:delText>
              </w:r>
            </w:del>
          </w:p>
        </w:tc>
      </w:tr>
      <w:tr w:rsidR="00132913" w:rsidDel="003F6ED7" w14:paraId="2246560F" w14:textId="2EFAEBAD" w:rsidTr="00B57E14">
        <w:trPr>
          <w:cnfStyle w:val="000000100000" w:firstRow="0" w:lastRow="0" w:firstColumn="0" w:lastColumn="0" w:oddVBand="0" w:evenVBand="0" w:oddHBand="1" w:evenHBand="0" w:firstRowFirstColumn="0" w:firstRowLastColumn="0" w:lastRowFirstColumn="0" w:lastRowLastColumn="0"/>
          <w:del w:id="644"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43EEB7E4" w14:textId="7BD1C06F" w:rsidR="00132913" w:rsidDel="003F6ED7" w:rsidRDefault="00132913" w:rsidP="00B57E14">
            <w:pPr>
              <w:jc w:val="both"/>
              <w:rPr>
                <w:del w:id="645" w:author="Sachin Patange" w:date="2017-04-29T21:29:00Z"/>
              </w:rPr>
            </w:pPr>
            <w:del w:id="646" w:author="Sachin Patange" w:date="2017-04-29T21:29:00Z">
              <w:r w:rsidDel="003F6ED7">
                <w:delText>4</w:delText>
              </w:r>
            </w:del>
          </w:p>
        </w:tc>
        <w:tc>
          <w:tcPr>
            <w:tcW w:w="2160" w:type="dxa"/>
          </w:tcPr>
          <w:p w14:paraId="38117AF3" w14:textId="2E4C5C30"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47" w:author="Sachin Patange" w:date="2017-04-29T21:29:00Z"/>
              </w:rPr>
            </w:pPr>
            <w:del w:id="648" w:author="Sachin Patange" w:date="2017-04-29T21:29:00Z">
              <w:r w:rsidDel="003F6ED7">
                <w:delText>Email Id of Borrower</w:delText>
              </w:r>
            </w:del>
          </w:p>
        </w:tc>
        <w:tc>
          <w:tcPr>
            <w:tcW w:w="2430" w:type="dxa"/>
          </w:tcPr>
          <w:p w14:paraId="11A67CF2" w14:textId="4535BAC1"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49" w:author="Sachin Patange" w:date="2017-04-29T21:29:00Z"/>
              </w:rPr>
            </w:pPr>
            <w:del w:id="650" w:author="Sachin Patange" w:date="2017-04-29T21:29:00Z">
              <w:r w:rsidDel="003F6ED7">
                <w:delText>Email id of borrower</w:delText>
              </w:r>
            </w:del>
          </w:p>
        </w:tc>
        <w:tc>
          <w:tcPr>
            <w:tcW w:w="1915" w:type="dxa"/>
          </w:tcPr>
          <w:p w14:paraId="3B13FA06" w14:textId="74C695AE"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51" w:author="Sachin Patange" w:date="2017-04-29T21:29:00Z"/>
              </w:rPr>
            </w:pPr>
            <w:del w:id="652" w:author="Sachin Patange" w:date="2017-04-29T21:29:00Z">
              <w:r w:rsidDel="003F6ED7">
                <w:delText>Alphanumeric</w:delText>
              </w:r>
            </w:del>
          </w:p>
        </w:tc>
        <w:tc>
          <w:tcPr>
            <w:tcW w:w="2130" w:type="dxa"/>
          </w:tcPr>
          <w:p w14:paraId="086B952B" w14:textId="3A0A0F54"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53" w:author="Sachin Patange" w:date="2017-04-29T21:29:00Z"/>
              </w:rPr>
            </w:pPr>
            <w:del w:id="654" w:author="Sachin Patange" w:date="2017-04-29T21:29:00Z">
              <w:r w:rsidDel="003F6ED7">
                <w:delText>Optional</w:delText>
              </w:r>
            </w:del>
          </w:p>
        </w:tc>
      </w:tr>
      <w:tr w:rsidR="00132913" w:rsidDel="003F6ED7" w14:paraId="637DB1FD" w14:textId="5F3F52C1" w:rsidTr="00B57E14">
        <w:trPr>
          <w:del w:id="655"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7F604334" w14:textId="2CCFF467" w:rsidR="00132913" w:rsidDel="003F6ED7" w:rsidRDefault="00132913" w:rsidP="00B57E14">
            <w:pPr>
              <w:jc w:val="both"/>
              <w:rPr>
                <w:del w:id="656" w:author="Sachin Patange" w:date="2017-04-29T21:29:00Z"/>
              </w:rPr>
            </w:pPr>
            <w:del w:id="657" w:author="Sachin Patange" w:date="2017-04-29T21:29:00Z">
              <w:r w:rsidDel="003F6ED7">
                <w:delText>5</w:delText>
              </w:r>
            </w:del>
          </w:p>
        </w:tc>
        <w:tc>
          <w:tcPr>
            <w:tcW w:w="2160" w:type="dxa"/>
          </w:tcPr>
          <w:p w14:paraId="2AFF2637" w14:textId="65DDB9D7"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58" w:author="Sachin Patange" w:date="2017-04-29T21:29:00Z"/>
              </w:rPr>
            </w:pPr>
            <w:del w:id="659" w:author="Sachin Patange" w:date="2017-04-29T21:29:00Z">
              <w:r w:rsidDel="003F6ED7">
                <w:delText xml:space="preserve">Mobile No. </w:delText>
              </w:r>
            </w:del>
          </w:p>
        </w:tc>
        <w:tc>
          <w:tcPr>
            <w:tcW w:w="2430" w:type="dxa"/>
          </w:tcPr>
          <w:p w14:paraId="1969DD6E" w14:textId="63BDCA2A"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60" w:author="Sachin Patange" w:date="2017-04-29T21:29:00Z"/>
              </w:rPr>
            </w:pPr>
            <w:del w:id="661" w:author="Sachin Patange" w:date="2017-04-29T21:29:00Z">
              <w:r w:rsidDel="003F6ED7">
                <w:delText>Contact mobile number</w:delText>
              </w:r>
            </w:del>
          </w:p>
        </w:tc>
        <w:tc>
          <w:tcPr>
            <w:tcW w:w="1915" w:type="dxa"/>
          </w:tcPr>
          <w:p w14:paraId="0D608973" w14:textId="6E57C85A"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62" w:author="Sachin Patange" w:date="2017-04-29T21:29:00Z"/>
              </w:rPr>
            </w:pPr>
            <w:del w:id="663" w:author="Sachin Patange" w:date="2017-04-29T21:29:00Z">
              <w:r w:rsidDel="003F6ED7">
                <w:delText>Number</w:delText>
              </w:r>
            </w:del>
          </w:p>
        </w:tc>
        <w:tc>
          <w:tcPr>
            <w:tcW w:w="2130" w:type="dxa"/>
          </w:tcPr>
          <w:p w14:paraId="4B85B501" w14:textId="0B127C83"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64" w:author="Sachin Patange" w:date="2017-04-29T21:29:00Z"/>
              </w:rPr>
            </w:pPr>
            <w:del w:id="665" w:author="Sachin Patange" w:date="2017-04-29T21:29:00Z">
              <w:r w:rsidDel="003F6ED7">
                <w:delText>Optional</w:delText>
              </w:r>
            </w:del>
          </w:p>
        </w:tc>
      </w:tr>
      <w:tr w:rsidR="00132913" w:rsidDel="003F6ED7" w14:paraId="4A173F44" w14:textId="7C4C8214" w:rsidTr="00B57E14">
        <w:trPr>
          <w:cnfStyle w:val="000000100000" w:firstRow="0" w:lastRow="0" w:firstColumn="0" w:lastColumn="0" w:oddVBand="0" w:evenVBand="0" w:oddHBand="1" w:evenHBand="0" w:firstRowFirstColumn="0" w:firstRowLastColumn="0" w:lastRowFirstColumn="0" w:lastRowLastColumn="0"/>
          <w:del w:id="666"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682233D0" w14:textId="63674F1A" w:rsidR="00132913" w:rsidDel="003F6ED7" w:rsidRDefault="00132913" w:rsidP="00B57E14">
            <w:pPr>
              <w:jc w:val="both"/>
              <w:rPr>
                <w:del w:id="667" w:author="Sachin Patange" w:date="2017-04-29T21:29:00Z"/>
              </w:rPr>
            </w:pPr>
            <w:del w:id="668" w:author="Sachin Patange" w:date="2017-04-29T21:29:00Z">
              <w:r w:rsidDel="003F6ED7">
                <w:delText>6</w:delText>
              </w:r>
            </w:del>
          </w:p>
        </w:tc>
        <w:tc>
          <w:tcPr>
            <w:tcW w:w="2160" w:type="dxa"/>
          </w:tcPr>
          <w:p w14:paraId="032AAAE7" w14:textId="33BFB51A"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69" w:author="Sachin Patange" w:date="2017-04-29T21:29:00Z"/>
              </w:rPr>
            </w:pPr>
            <w:del w:id="670" w:author="Sachin Patange" w:date="2017-04-29T21:29:00Z">
              <w:r w:rsidDel="003F6ED7">
                <w:delText>Adhaar No.</w:delText>
              </w:r>
            </w:del>
          </w:p>
        </w:tc>
        <w:tc>
          <w:tcPr>
            <w:tcW w:w="2430" w:type="dxa"/>
          </w:tcPr>
          <w:p w14:paraId="16EB0875" w14:textId="1D3AF56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71" w:author="Sachin Patange" w:date="2017-04-29T21:29:00Z"/>
              </w:rPr>
            </w:pPr>
            <w:del w:id="672" w:author="Sachin Patange" w:date="2017-04-29T21:29:00Z">
              <w:r w:rsidDel="003F6ED7">
                <w:delText>Adhaar No. of the borrower (if any)</w:delText>
              </w:r>
            </w:del>
          </w:p>
        </w:tc>
        <w:tc>
          <w:tcPr>
            <w:tcW w:w="1915" w:type="dxa"/>
          </w:tcPr>
          <w:p w14:paraId="51B02E3F" w14:textId="6F66B4BA"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73" w:author="Sachin Patange" w:date="2017-04-29T21:29:00Z"/>
              </w:rPr>
            </w:pPr>
            <w:del w:id="674" w:author="Sachin Patange" w:date="2017-04-29T21:29:00Z">
              <w:r w:rsidDel="003F6ED7">
                <w:delText>Number</w:delText>
              </w:r>
            </w:del>
          </w:p>
        </w:tc>
        <w:tc>
          <w:tcPr>
            <w:tcW w:w="2130" w:type="dxa"/>
          </w:tcPr>
          <w:p w14:paraId="6EEB0B23" w14:textId="208DD5B7"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75" w:author="Sachin Patange" w:date="2017-04-29T21:29:00Z"/>
              </w:rPr>
            </w:pPr>
            <w:del w:id="676" w:author="Sachin Patange" w:date="2017-04-29T21:29:00Z">
              <w:r w:rsidDel="003F6ED7">
                <w:delText>Optional</w:delText>
              </w:r>
            </w:del>
          </w:p>
        </w:tc>
      </w:tr>
      <w:tr w:rsidR="00132913" w:rsidDel="003F6ED7" w14:paraId="2959C9E2" w14:textId="25E5203F" w:rsidTr="00B57E14">
        <w:trPr>
          <w:del w:id="677"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78E2EFC9" w14:textId="5F05E2AC" w:rsidR="00132913" w:rsidDel="003F6ED7" w:rsidRDefault="00132913" w:rsidP="00B57E14">
            <w:pPr>
              <w:jc w:val="both"/>
              <w:rPr>
                <w:del w:id="678" w:author="Sachin Patange" w:date="2017-04-29T21:29:00Z"/>
              </w:rPr>
            </w:pPr>
            <w:del w:id="679" w:author="Sachin Patange" w:date="2017-04-29T21:29:00Z">
              <w:r w:rsidDel="003F6ED7">
                <w:delText>7</w:delText>
              </w:r>
            </w:del>
          </w:p>
        </w:tc>
        <w:tc>
          <w:tcPr>
            <w:tcW w:w="2160" w:type="dxa"/>
          </w:tcPr>
          <w:p w14:paraId="3515FB4A" w14:textId="457F3225"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80" w:author="Sachin Patange" w:date="2017-04-29T21:29:00Z"/>
              </w:rPr>
            </w:pPr>
            <w:del w:id="681" w:author="Sachin Patange" w:date="2017-04-29T21:29:00Z">
              <w:r w:rsidDel="003F6ED7">
                <w:delText>Pan No.</w:delText>
              </w:r>
            </w:del>
          </w:p>
        </w:tc>
        <w:tc>
          <w:tcPr>
            <w:tcW w:w="2430" w:type="dxa"/>
          </w:tcPr>
          <w:p w14:paraId="275616BB" w14:textId="7036A9BA"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82" w:author="Sachin Patange" w:date="2017-04-29T21:29:00Z"/>
              </w:rPr>
            </w:pPr>
            <w:del w:id="683" w:author="Sachin Patange" w:date="2017-04-29T21:29:00Z">
              <w:r w:rsidDel="003F6ED7">
                <w:delText>Pan no. of borrower (If any)</w:delText>
              </w:r>
            </w:del>
          </w:p>
        </w:tc>
        <w:tc>
          <w:tcPr>
            <w:tcW w:w="1915" w:type="dxa"/>
          </w:tcPr>
          <w:p w14:paraId="2CB2DD66" w14:textId="12F61DE9"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84" w:author="Sachin Patange" w:date="2017-04-29T21:29:00Z"/>
              </w:rPr>
            </w:pPr>
            <w:del w:id="685" w:author="Sachin Patange" w:date="2017-04-29T21:29:00Z">
              <w:r w:rsidDel="003F6ED7">
                <w:delText>Alphanumeric</w:delText>
              </w:r>
            </w:del>
          </w:p>
        </w:tc>
        <w:tc>
          <w:tcPr>
            <w:tcW w:w="2130" w:type="dxa"/>
          </w:tcPr>
          <w:p w14:paraId="64E4673F" w14:textId="45F367E2"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686" w:author="Sachin Patange" w:date="2017-04-29T21:29:00Z"/>
              </w:rPr>
            </w:pPr>
            <w:del w:id="687" w:author="Sachin Patange" w:date="2017-04-29T21:29:00Z">
              <w:r w:rsidDel="003F6ED7">
                <w:delText>Optional</w:delText>
              </w:r>
            </w:del>
          </w:p>
        </w:tc>
      </w:tr>
      <w:tr w:rsidR="00132913" w:rsidDel="003F6ED7" w14:paraId="16457171" w14:textId="755879CB" w:rsidTr="00B57E14">
        <w:trPr>
          <w:cnfStyle w:val="000000100000" w:firstRow="0" w:lastRow="0" w:firstColumn="0" w:lastColumn="0" w:oddVBand="0" w:evenVBand="0" w:oddHBand="1" w:evenHBand="0" w:firstRowFirstColumn="0" w:firstRowLastColumn="0" w:lastRowFirstColumn="0" w:lastRowLastColumn="0"/>
          <w:del w:id="688"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74A2AF73" w14:textId="06710509" w:rsidR="00132913" w:rsidDel="003F6ED7" w:rsidRDefault="00132913" w:rsidP="00B57E14">
            <w:pPr>
              <w:jc w:val="both"/>
              <w:rPr>
                <w:del w:id="689" w:author="Sachin Patange" w:date="2017-04-29T21:29:00Z"/>
              </w:rPr>
            </w:pPr>
            <w:del w:id="690" w:author="Sachin Patange" w:date="2017-04-29T21:29:00Z">
              <w:r w:rsidDel="003F6ED7">
                <w:delText>8</w:delText>
              </w:r>
            </w:del>
          </w:p>
        </w:tc>
        <w:tc>
          <w:tcPr>
            <w:tcW w:w="2160" w:type="dxa"/>
          </w:tcPr>
          <w:p w14:paraId="2031D281" w14:textId="4176832B"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91" w:author="Sachin Patange" w:date="2017-04-29T21:29:00Z"/>
              </w:rPr>
            </w:pPr>
            <w:del w:id="692" w:author="Sachin Patange" w:date="2017-04-29T21:29:00Z">
              <w:r w:rsidDel="003F6ED7">
                <w:delText>Voter ID No.</w:delText>
              </w:r>
            </w:del>
          </w:p>
        </w:tc>
        <w:tc>
          <w:tcPr>
            <w:tcW w:w="2430" w:type="dxa"/>
          </w:tcPr>
          <w:p w14:paraId="32655EEE" w14:textId="6FE13C3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93" w:author="Sachin Patange" w:date="2017-04-29T21:29:00Z"/>
              </w:rPr>
            </w:pPr>
            <w:del w:id="694" w:author="Sachin Patange" w:date="2017-04-29T21:29:00Z">
              <w:r w:rsidDel="003F6ED7">
                <w:delText>Voter ID no. of borrower (If any)</w:delText>
              </w:r>
            </w:del>
          </w:p>
        </w:tc>
        <w:tc>
          <w:tcPr>
            <w:tcW w:w="1915" w:type="dxa"/>
          </w:tcPr>
          <w:p w14:paraId="75F78F8C" w14:textId="005CA53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95" w:author="Sachin Patange" w:date="2017-04-29T21:29:00Z"/>
              </w:rPr>
            </w:pPr>
            <w:del w:id="696" w:author="Sachin Patange" w:date="2017-04-29T21:29:00Z">
              <w:r w:rsidDel="003F6ED7">
                <w:delText>Alphanumeric</w:delText>
              </w:r>
            </w:del>
          </w:p>
        </w:tc>
        <w:tc>
          <w:tcPr>
            <w:tcW w:w="2130" w:type="dxa"/>
          </w:tcPr>
          <w:p w14:paraId="354AEBD1" w14:textId="5C3B988E"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697" w:author="Sachin Patange" w:date="2017-04-29T21:29:00Z"/>
              </w:rPr>
            </w:pPr>
            <w:del w:id="698" w:author="Sachin Patange" w:date="2017-04-29T21:29:00Z">
              <w:r w:rsidDel="003F6ED7">
                <w:delText>Optional</w:delText>
              </w:r>
            </w:del>
          </w:p>
        </w:tc>
      </w:tr>
      <w:tr w:rsidR="00132913" w:rsidDel="003F6ED7" w14:paraId="7626D457" w14:textId="1E4B7986" w:rsidTr="00B57E14">
        <w:trPr>
          <w:del w:id="699"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011DBE97" w14:textId="225DED60" w:rsidR="00132913" w:rsidDel="003F6ED7" w:rsidRDefault="00132913" w:rsidP="00B57E14">
            <w:pPr>
              <w:jc w:val="both"/>
              <w:rPr>
                <w:del w:id="700" w:author="Sachin Patange" w:date="2017-04-29T21:29:00Z"/>
              </w:rPr>
            </w:pPr>
            <w:del w:id="701" w:author="Sachin Patange" w:date="2017-04-29T21:29:00Z">
              <w:r w:rsidDel="003F6ED7">
                <w:delText>9</w:delText>
              </w:r>
            </w:del>
          </w:p>
        </w:tc>
        <w:tc>
          <w:tcPr>
            <w:tcW w:w="2160" w:type="dxa"/>
          </w:tcPr>
          <w:p w14:paraId="6D2565B8" w14:textId="21886EE0"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02" w:author="Sachin Patange" w:date="2017-04-29T21:29:00Z"/>
              </w:rPr>
            </w:pPr>
            <w:del w:id="703" w:author="Sachin Patange" w:date="2017-04-29T21:29:00Z">
              <w:r w:rsidDel="003F6ED7">
                <w:delText>Passport No.</w:delText>
              </w:r>
            </w:del>
          </w:p>
        </w:tc>
        <w:tc>
          <w:tcPr>
            <w:tcW w:w="2430" w:type="dxa"/>
          </w:tcPr>
          <w:p w14:paraId="4EBC2CE5" w14:textId="7C03455A"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04" w:author="Sachin Patange" w:date="2017-04-29T21:29:00Z"/>
              </w:rPr>
            </w:pPr>
            <w:del w:id="705" w:author="Sachin Patange" w:date="2017-04-29T21:29:00Z">
              <w:r w:rsidDel="003F6ED7">
                <w:delText>Passport ID no. of borrower (If any)</w:delText>
              </w:r>
            </w:del>
          </w:p>
        </w:tc>
        <w:tc>
          <w:tcPr>
            <w:tcW w:w="1915" w:type="dxa"/>
          </w:tcPr>
          <w:p w14:paraId="24132589" w14:textId="22E14319"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06" w:author="Sachin Patange" w:date="2017-04-29T21:29:00Z"/>
              </w:rPr>
            </w:pPr>
            <w:del w:id="707" w:author="Sachin Patange" w:date="2017-04-29T21:29:00Z">
              <w:r w:rsidDel="003F6ED7">
                <w:delText>Alphanumeric</w:delText>
              </w:r>
            </w:del>
          </w:p>
        </w:tc>
        <w:tc>
          <w:tcPr>
            <w:tcW w:w="2130" w:type="dxa"/>
          </w:tcPr>
          <w:p w14:paraId="0D93B22B" w14:textId="12674194"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08" w:author="Sachin Patange" w:date="2017-04-29T21:29:00Z"/>
              </w:rPr>
            </w:pPr>
            <w:del w:id="709" w:author="Sachin Patange" w:date="2017-04-29T21:29:00Z">
              <w:r w:rsidDel="003F6ED7">
                <w:delText>Optional</w:delText>
              </w:r>
            </w:del>
          </w:p>
        </w:tc>
      </w:tr>
      <w:tr w:rsidR="00132913" w:rsidDel="003F6ED7" w14:paraId="698B1C7F" w14:textId="63740952" w:rsidTr="00B57E14">
        <w:trPr>
          <w:cnfStyle w:val="000000100000" w:firstRow="0" w:lastRow="0" w:firstColumn="0" w:lastColumn="0" w:oddVBand="0" w:evenVBand="0" w:oddHBand="1" w:evenHBand="0" w:firstRowFirstColumn="0" w:firstRowLastColumn="0" w:lastRowFirstColumn="0" w:lastRowLastColumn="0"/>
          <w:del w:id="710"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4AACFAB3" w14:textId="1E3C6272" w:rsidR="00132913" w:rsidDel="003F6ED7" w:rsidRDefault="00132913" w:rsidP="00B57E14">
            <w:pPr>
              <w:jc w:val="both"/>
              <w:rPr>
                <w:del w:id="711" w:author="Sachin Patange" w:date="2017-04-29T21:29:00Z"/>
              </w:rPr>
            </w:pPr>
            <w:del w:id="712" w:author="Sachin Patange" w:date="2017-04-29T21:29:00Z">
              <w:r w:rsidDel="003F6ED7">
                <w:delText>10</w:delText>
              </w:r>
            </w:del>
          </w:p>
        </w:tc>
        <w:tc>
          <w:tcPr>
            <w:tcW w:w="2160" w:type="dxa"/>
          </w:tcPr>
          <w:p w14:paraId="691A90D9" w14:textId="50EC5111"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13" w:author="Sachin Patange" w:date="2017-04-29T21:29:00Z"/>
              </w:rPr>
            </w:pPr>
            <w:del w:id="714" w:author="Sachin Patange" w:date="2017-04-29T21:29:00Z">
              <w:r w:rsidDel="003F6ED7">
                <w:delText>Driving License No.</w:delText>
              </w:r>
            </w:del>
          </w:p>
        </w:tc>
        <w:tc>
          <w:tcPr>
            <w:tcW w:w="2430" w:type="dxa"/>
          </w:tcPr>
          <w:p w14:paraId="3B33BD48" w14:textId="2BDF7292"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15" w:author="Sachin Patange" w:date="2017-04-29T21:29:00Z"/>
              </w:rPr>
            </w:pPr>
            <w:del w:id="716" w:author="Sachin Patange" w:date="2017-04-29T21:29:00Z">
              <w:r w:rsidDel="003F6ED7">
                <w:delText>Driving License no. of borrower (If any)</w:delText>
              </w:r>
            </w:del>
          </w:p>
        </w:tc>
        <w:tc>
          <w:tcPr>
            <w:tcW w:w="1915" w:type="dxa"/>
          </w:tcPr>
          <w:p w14:paraId="4AF154F0" w14:textId="14BAEC2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17" w:author="Sachin Patange" w:date="2017-04-29T21:29:00Z"/>
              </w:rPr>
            </w:pPr>
            <w:del w:id="718" w:author="Sachin Patange" w:date="2017-04-29T21:29:00Z">
              <w:r w:rsidDel="003F6ED7">
                <w:delText>Alphanumeric</w:delText>
              </w:r>
            </w:del>
          </w:p>
        </w:tc>
        <w:tc>
          <w:tcPr>
            <w:tcW w:w="2130" w:type="dxa"/>
          </w:tcPr>
          <w:p w14:paraId="2754569A" w14:textId="139C04E2"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19" w:author="Sachin Patange" w:date="2017-04-29T21:29:00Z"/>
              </w:rPr>
            </w:pPr>
            <w:del w:id="720" w:author="Sachin Patange" w:date="2017-04-29T21:29:00Z">
              <w:r w:rsidDel="003F6ED7">
                <w:delText>Optional</w:delText>
              </w:r>
            </w:del>
          </w:p>
        </w:tc>
      </w:tr>
      <w:tr w:rsidR="00132913" w:rsidDel="003F6ED7" w14:paraId="64E1965E" w14:textId="0894E6AE" w:rsidTr="00B57E14">
        <w:trPr>
          <w:del w:id="721"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18D12A14" w14:textId="2B37E09D" w:rsidR="00132913" w:rsidDel="003F6ED7" w:rsidRDefault="00132913" w:rsidP="00B57E14">
            <w:pPr>
              <w:jc w:val="both"/>
              <w:rPr>
                <w:del w:id="722" w:author="Sachin Patange" w:date="2017-04-29T21:29:00Z"/>
              </w:rPr>
            </w:pPr>
            <w:del w:id="723" w:author="Sachin Patange" w:date="2017-04-29T21:29:00Z">
              <w:r w:rsidDel="003F6ED7">
                <w:delText>10</w:delText>
              </w:r>
            </w:del>
          </w:p>
        </w:tc>
        <w:tc>
          <w:tcPr>
            <w:tcW w:w="2160" w:type="dxa"/>
          </w:tcPr>
          <w:p w14:paraId="2B47F0FF" w14:textId="283858D9"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24" w:author="Sachin Patange" w:date="2017-04-29T21:29:00Z"/>
              </w:rPr>
            </w:pPr>
            <w:del w:id="725" w:author="Sachin Patange" w:date="2017-04-29T21:29:00Z">
              <w:r w:rsidRPr="00E14BEC" w:rsidDel="003F6ED7">
                <w:delText>Religion</w:delText>
              </w:r>
            </w:del>
          </w:p>
        </w:tc>
        <w:tc>
          <w:tcPr>
            <w:tcW w:w="2430" w:type="dxa"/>
          </w:tcPr>
          <w:p w14:paraId="01F5352A" w14:textId="09EDABA1"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26" w:author="Sachin Patange" w:date="2017-04-29T21:29:00Z"/>
              </w:rPr>
            </w:pPr>
            <w:del w:id="727" w:author="Sachin Patange" w:date="2017-04-29T21:29:00Z">
              <w:r w:rsidRPr="00E14BEC" w:rsidDel="003F6ED7">
                <w:delText>Borrower’s religion. Like Hindu/Muslim/Sikh etc.</w:delText>
              </w:r>
            </w:del>
          </w:p>
        </w:tc>
        <w:tc>
          <w:tcPr>
            <w:tcW w:w="1915" w:type="dxa"/>
          </w:tcPr>
          <w:p w14:paraId="37054D85" w14:textId="5781DF83"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28" w:author="Sachin Patange" w:date="2017-04-29T21:29:00Z"/>
              </w:rPr>
            </w:pPr>
            <w:del w:id="729"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617BC92C" w14:textId="3F039C6D"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30" w:author="Sachin Patange" w:date="2017-04-29T21:29:00Z"/>
              </w:rPr>
            </w:pPr>
            <w:del w:id="731" w:author="Sachin Patange" w:date="2017-04-29T21:29:00Z">
              <w:r w:rsidRPr="00E14BEC" w:rsidDel="003F6ED7">
                <w:delText>Mandatory</w:delText>
              </w:r>
            </w:del>
          </w:p>
        </w:tc>
      </w:tr>
      <w:tr w:rsidR="00132913" w:rsidDel="003F6ED7" w14:paraId="7F2213E0" w14:textId="2922271F" w:rsidTr="00B57E14">
        <w:trPr>
          <w:cnfStyle w:val="000000100000" w:firstRow="0" w:lastRow="0" w:firstColumn="0" w:lastColumn="0" w:oddVBand="0" w:evenVBand="0" w:oddHBand="1" w:evenHBand="0" w:firstRowFirstColumn="0" w:firstRowLastColumn="0" w:lastRowFirstColumn="0" w:lastRowLastColumn="0"/>
          <w:del w:id="732"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3D5277E1" w14:textId="7E889368" w:rsidR="00132913" w:rsidDel="003F6ED7" w:rsidRDefault="00132913" w:rsidP="00B57E14">
            <w:pPr>
              <w:jc w:val="both"/>
              <w:rPr>
                <w:del w:id="733" w:author="Sachin Patange" w:date="2017-04-29T21:29:00Z"/>
              </w:rPr>
            </w:pPr>
            <w:del w:id="734" w:author="Sachin Patange" w:date="2017-04-29T21:29:00Z">
              <w:r w:rsidDel="003F6ED7">
                <w:lastRenderedPageBreak/>
                <w:delText>11</w:delText>
              </w:r>
            </w:del>
          </w:p>
        </w:tc>
        <w:tc>
          <w:tcPr>
            <w:tcW w:w="2160" w:type="dxa"/>
          </w:tcPr>
          <w:p w14:paraId="1FCDC383" w14:textId="0E63B6A3"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35" w:author="Sachin Patange" w:date="2017-04-29T21:29:00Z"/>
              </w:rPr>
            </w:pPr>
            <w:del w:id="736" w:author="Sachin Patange" w:date="2017-04-29T21:29:00Z">
              <w:r w:rsidRPr="00E14BEC" w:rsidDel="003F6ED7">
                <w:delText>Caste Category</w:delText>
              </w:r>
            </w:del>
          </w:p>
        </w:tc>
        <w:tc>
          <w:tcPr>
            <w:tcW w:w="2430" w:type="dxa"/>
          </w:tcPr>
          <w:p w14:paraId="33D24B16" w14:textId="308CE122"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37" w:author="Sachin Patange" w:date="2017-04-29T21:29:00Z"/>
              </w:rPr>
            </w:pPr>
            <w:del w:id="738" w:author="Sachin Patange" w:date="2017-04-29T21:29:00Z">
              <w:r w:rsidRPr="00E14BEC" w:rsidDel="003F6ED7">
                <w:delText>Borrower’s caste category. Like SC/ST/OBC/NT etc.</w:delText>
              </w:r>
            </w:del>
          </w:p>
        </w:tc>
        <w:tc>
          <w:tcPr>
            <w:tcW w:w="1915" w:type="dxa"/>
          </w:tcPr>
          <w:p w14:paraId="2597644F" w14:textId="2F6359FA"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39" w:author="Sachin Patange" w:date="2017-04-29T21:29:00Z"/>
              </w:rPr>
            </w:pPr>
            <w:del w:id="740"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3BEFF1F5" w14:textId="662EB6A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41" w:author="Sachin Patange" w:date="2017-04-29T21:29:00Z"/>
              </w:rPr>
            </w:pPr>
            <w:del w:id="742" w:author="Sachin Patange" w:date="2017-04-29T21:29:00Z">
              <w:r w:rsidRPr="00E14BEC" w:rsidDel="003F6ED7">
                <w:delText>Mandatory</w:delText>
              </w:r>
            </w:del>
          </w:p>
        </w:tc>
      </w:tr>
      <w:tr w:rsidR="00132913" w:rsidRPr="00D85F2E" w:rsidDel="003F6ED7" w14:paraId="09397017" w14:textId="0B64920B" w:rsidTr="00B57E14">
        <w:trPr>
          <w:del w:id="743" w:author="Sachin Patange" w:date="2017-04-29T21:29:00Z"/>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14:paraId="59616A57" w14:textId="207D8BB0" w:rsidR="00132913" w:rsidRPr="00D85F2E" w:rsidDel="003F6ED7" w:rsidRDefault="00132913" w:rsidP="00B57E14">
            <w:pPr>
              <w:jc w:val="both"/>
              <w:rPr>
                <w:del w:id="744" w:author="Sachin Patange" w:date="2017-04-29T21:29:00Z"/>
                <w:color w:val="FFFFFF" w:themeColor="background1"/>
              </w:rPr>
            </w:pPr>
            <w:del w:id="745" w:author="Sachin Patange" w:date="2017-04-29T21:29:00Z">
              <w:r w:rsidRPr="00D85F2E" w:rsidDel="003F6ED7">
                <w:rPr>
                  <w:color w:val="FFFFFF" w:themeColor="background1"/>
                </w:rPr>
                <w:delText>Borrower Present Address</w:delText>
              </w:r>
            </w:del>
          </w:p>
        </w:tc>
      </w:tr>
      <w:tr w:rsidR="00132913" w:rsidDel="003F6ED7" w14:paraId="09E37685" w14:textId="11DB6D3F" w:rsidTr="00B57E14">
        <w:trPr>
          <w:cnfStyle w:val="000000100000" w:firstRow="0" w:lastRow="0" w:firstColumn="0" w:lastColumn="0" w:oddVBand="0" w:evenVBand="0" w:oddHBand="1" w:evenHBand="0" w:firstRowFirstColumn="0" w:firstRowLastColumn="0" w:lastRowFirstColumn="0" w:lastRowLastColumn="0"/>
          <w:del w:id="746"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7B8DC5B8" w14:textId="2F99B2A6" w:rsidR="00132913" w:rsidDel="003F6ED7" w:rsidRDefault="00132913" w:rsidP="00B57E14">
            <w:pPr>
              <w:jc w:val="both"/>
              <w:rPr>
                <w:del w:id="747" w:author="Sachin Patange" w:date="2017-04-29T21:29:00Z"/>
              </w:rPr>
            </w:pPr>
            <w:del w:id="748" w:author="Sachin Patange" w:date="2017-04-29T21:29:00Z">
              <w:r w:rsidDel="003F6ED7">
                <w:delText>12</w:delText>
              </w:r>
            </w:del>
          </w:p>
        </w:tc>
        <w:tc>
          <w:tcPr>
            <w:tcW w:w="2160" w:type="dxa"/>
          </w:tcPr>
          <w:p w14:paraId="08E719DC" w14:textId="35744865"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49" w:author="Sachin Patange" w:date="2017-04-29T21:29:00Z"/>
              </w:rPr>
            </w:pPr>
            <w:del w:id="750" w:author="Sachin Patange" w:date="2017-04-29T21:29:00Z">
              <w:r w:rsidDel="003F6ED7">
                <w:delText>Present - Address Line</w:delText>
              </w:r>
            </w:del>
          </w:p>
        </w:tc>
        <w:tc>
          <w:tcPr>
            <w:tcW w:w="2430" w:type="dxa"/>
          </w:tcPr>
          <w:p w14:paraId="24D7C3B2" w14:textId="0A10857D"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51" w:author="Sachin Patange" w:date="2017-04-29T21:29:00Z"/>
              </w:rPr>
            </w:pPr>
            <w:del w:id="752" w:author="Sachin Patange" w:date="2017-04-29T21:29:00Z">
              <w:r w:rsidDel="003F6ED7">
                <w:delText xml:space="preserve">Borrowers Present Address of Residence - </w:delText>
              </w:r>
              <w:r w:rsidRPr="00FF6EDE" w:rsidDel="003F6ED7">
                <w:delText>Room no. &amp; Building</w:delText>
              </w:r>
            </w:del>
          </w:p>
        </w:tc>
        <w:tc>
          <w:tcPr>
            <w:tcW w:w="1915" w:type="dxa"/>
          </w:tcPr>
          <w:p w14:paraId="047B550A" w14:textId="75EBC40E"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53" w:author="Sachin Patange" w:date="2017-04-29T21:29:00Z"/>
              </w:rPr>
            </w:pPr>
            <w:del w:id="754" w:author="Sachin Patange" w:date="2017-04-29T21:29:00Z">
              <w:r w:rsidDel="003F6ED7">
                <w:delText>Alphanumeric</w:delText>
              </w:r>
            </w:del>
          </w:p>
        </w:tc>
        <w:tc>
          <w:tcPr>
            <w:tcW w:w="2130" w:type="dxa"/>
          </w:tcPr>
          <w:p w14:paraId="0A7A1E27" w14:textId="0C1B6417"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55" w:author="Sachin Patange" w:date="2017-04-29T21:29:00Z"/>
              </w:rPr>
            </w:pPr>
            <w:del w:id="756" w:author="Sachin Patange" w:date="2017-04-29T21:29:00Z">
              <w:r w:rsidDel="003F6ED7">
                <w:delText>Mandatory</w:delText>
              </w:r>
            </w:del>
          </w:p>
        </w:tc>
      </w:tr>
      <w:tr w:rsidR="00132913" w:rsidDel="003F6ED7" w14:paraId="3CFB5B8C" w14:textId="76A88647" w:rsidTr="00B57E14">
        <w:trPr>
          <w:del w:id="757"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76467034" w14:textId="14CEF87C" w:rsidR="00132913" w:rsidDel="003F6ED7" w:rsidRDefault="00132913" w:rsidP="00B57E14">
            <w:pPr>
              <w:jc w:val="both"/>
              <w:rPr>
                <w:del w:id="758" w:author="Sachin Patange" w:date="2017-04-29T21:29:00Z"/>
              </w:rPr>
            </w:pPr>
            <w:del w:id="759" w:author="Sachin Patange" w:date="2017-04-29T21:29:00Z">
              <w:r w:rsidDel="003F6ED7">
                <w:delText>13</w:delText>
              </w:r>
            </w:del>
          </w:p>
        </w:tc>
        <w:tc>
          <w:tcPr>
            <w:tcW w:w="2160" w:type="dxa"/>
          </w:tcPr>
          <w:p w14:paraId="074B7B52" w14:textId="73AE42E9" w:rsidR="00132913" w:rsidRPr="00FF6EDE"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60" w:author="Sachin Patange" w:date="2017-04-29T21:29:00Z"/>
              </w:rPr>
            </w:pPr>
            <w:del w:id="761" w:author="Sachin Patange" w:date="2017-04-29T21:29:00Z">
              <w:r w:rsidDel="003F6ED7">
                <w:delText>Present - City/Town/Village</w:delText>
              </w:r>
            </w:del>
          </w:p>
        </w:tc>
        <w:tc>
          <w:tcPr>
            <w:tcW w:w="2430" w:type="dxa"/>
          </w:tcPr>
          <w:p w14:paraId="75C6B926" w14:textId="50C06BDF"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62" w:author="Sachin Patange" w:date="2017-04-29T21:29:00Z"/>
              </w:rPr>
            </w:pPr>
            <w:del w:id="763" w:author="Sachin Patange" w:date="2017-04-29T21:29:00Z">
              <w:r w:rsidDel="003F6ED7">
                <w:delText>Borrowers Present Address of Residence – village</w:delText>
              </w:r>
            </w:del>
          </w:p>
        </w:tc>
        <w:tc>
          <w:tcPr>
            <w:tcW w:w="1915" w:type="dxa"/>
          </w:tcPr>
          <w:p w14:paraId="63B9E821" w14:textId="25916393"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64" w:author="Sachin Patange" w:date="2017-04-29T21:29:00Z"/>
              </w:rPr>
            </w:pPr>
            <w:del w:id="765" w:author="Sachin Patange" w:date="2017-04-29T21:29:00Z">
              <w:r w:rsidDel="003F6ED7">
                <w:delText>Text</w:delText>
              </w:r>
            </w:del>
          </w:p>
        </w:tc>
        <w:tc>
          <w:tcPr>
            <w:tcW w:w="2130" w:type="dxa"/>
          </w:tcPr>
          <w:p w14:paraId="6E0B279B" w14:textId="5340C3E8"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66" w:author="Sachin Patange" w:date="2017-04-29T21:29:00Z"/>
              </w:rPr>
            </w:pPr>
            <w:del w:id="767" w:author="Sachin Patange" w:date="2017-04-29T21:29:00Z">
              <w:r w:rsidDel="003F6ED7">
                <w:delText>Mandatory</w:delText>
              </w:r>
            </w:del>
          </w:p>
        </w:tc>
      </w:tr>
      <w:tr w:rsidR="00132913" w:rsidDel="003F6ED7" w14:paraId="22EE1350" w14:textId="2063DB87" w:rsidTr="00B57E14">
        <w:trPr>
          <w:cnfStyle w:val="000000100000" w:firstRow="0" w:lastRow="0" w:firstColumn="0" w:lastColumn="0" w:oddVBand="0" w:evenVBand="0" w:oddHBand="1" w:evenHBand="0" w:firstRowFirstColumn="0" w:firstRowLastColumn="0" w:lastRowFirstColumn="0" w:lastRowLastColumn="0"/>
          <w:del w:id="768"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11F3D59D" w14:textId="00AE1E41" w:rsidR="00132913" w:rsidDel="003F6ED7" w:rsidRDefault="00132913" w:rsidP="00B57E14">
            <w:pPr>
              <w:jc w:val="both"/>
              <w:rPr>
                <w:del w:id="769" w:author="Sachin Patange" w:date="2017-04-29T21:29:00Z"/>
              </w:rPr>
            </w:pPr>
            <w:del w:id="770" w:author="Sachin Patange" w:date="2017-04-29T21:29:00Z">
              <w:r w:rsidDel="003F6ED7">
                <w:delText>14</w:delText>
              </w:r>
            </w:del>
          </w:p>
        </w:tc>
        <w:tc>
          <w:tcPr>
            <w:tcW w:w="2160" w:type="dxa"/>
          </w:tcPr>
          <w:p w14:paraId="5256B403" w14:textId="3E827766"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71" w:author="Sachin Patange" w:date="2017-04-29T21:29:00Z"/>
              </w:rPr>
            </w:pPr>
            <w:del w:id="772" w:author="Sachin Patange" w:date="2017-04-29T21:29:00Z">
              <w:r w:rsidDel="003F6ED7">
                <w:delText xml:space="preserve">Present - District </w:delText>
              </w:r>
            </w:del>
          </w:p>
        </w:tc>
        <w:tc>
          <w:tcPr>
            <w:tcW w:w="2430" w:type="dxa"/>
          </w:tcPr>
          <w:p w14:paraId="6344B7F8" w14:textId="50749F1F"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73" w:author="Sachin Patange" w:date="2017-04-29T21:29:00Z"/>
              </w:rPr>
            </w:pPr>
            <w:del w:id="774" w:author="Sachin Patange" w:date="2017-04-29T21:29:00Z">
              <w:r w:rsidDel="003F6ED7">
                <w:delText>Borrowers Present Address of Residence – District</w:delText>
              </w:r>
            </w:del>
          </w:p>
        </w:tc>
        <w:tc>
          <w:tcPr>
            <w:tcW w:w="1915" w:type="dxa"/>
          </w:tcPr>
          <w:p w14:paraId="5E529FFA" w14:textId="319BF849"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75" w:author="Sachin Patange" w:date="2017-04-29T21:29:00Z"/>
              </w:rPr>
            </w:pPr>
            <w:del w:id="776"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22D00F77" w14:textId="1BA4E7F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77" w:author="Sachin Patange" w:date="2017-04-29T21:29:00Z"/>
              </w:rPr>
            </w:pPr>
            <w:del w:id="778" w:author="Sachin Patange" w:date="2017-04-29T21:29:00Z">
              <w:r w:rsidDel="003F6ED7">
                <w:delText>Mandatory</w:delText>
              </w:r>
            </w:del>
          </w:p>
        </w:tc>
      </w:tr>
      <w:tr w:rsidR="00132913" w:rsidDel="003F6ED7" w14:paraId="536E6756" w14:textId="5D05C9F8" w:rsidTr="00B57E14">
        <w:trPr>
          <w:del w:id="779"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226797B1" w14:textId="69C577D8" w:rsidR="00132913" w:rsidDel="003F6ED7" w:rsidRDefault="00132913" w:rsidP="00B57E14">
            <w:pPr>
              <w:jc w:val="both"/>
              <w:rPr>
                <w:del w:id="780" w:author="Sachin Patange" w:date="2017-04-29T21:29:00Z"/>
              </w:rPr>
            </w:pPr>
            <w:del w:id="781" w:author="Sachin Patange" w:date="2017-04-29T21:29:00Z">
              <w:r w:rsidDel="003F6ED7">
                <w:delText>15</w:delText>
              </w:r>
            </w:del>
          </w:p>
        </w:tc>
        <w:tc>
          <w:tcPr>
            <w:tcW w:w="2160" w:type="dxa"/>
          </w:tcPr>
          <w:p w14:paraId="7B331A8B" w14:textId="4FB2A440"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82" w:author="Sachin Patange" w:date="2017-04-29T21:29:00Z"/>
              </w:rPr>
            </w:pPr>
            <w:del w:id="783" w:author="Sachin Patange" w:date="2017-04-29T21:29:00Z">
              <w:r w:rsidDel="003F6ED7">
                <w:delText>Present - State</w:delText>
              </w:r>
            </w:del>
          </w:p>
        </w:tc>
        <w:tc>
          <w:tcPr>
            <w:tcW w:w="2430" w:type="dxa"/>
          </w:tcPr>
          <w:p w14:paraId="728E3E01" w14:textId="17E42595"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84" w:author="Sachin Patange" w:date="2017-04-29T21:29:00Z"/>
              </w:rPr>
            </w:pPr>
            <w:del w:id="785" w:author="Sachin Patange" w:date="2017-04-29T21:29:00Z">
              <w:r w:rsidDel="003F6ED7">
                <w:delText>Borrowers Present Address of Residence – State</w:delText>
              </w:r>
            </w:del>
          </w:p>
        </w:tc>
        <w:tc>
          <w:tcPr>
            <w:tcW w:w="1915" w:type="dxa"/>
          </w:tcPr>
          <w:p w14:paraId="55EDA1C6" w14:textId="0F621B5A"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86" w:author="Sachin Patange" w:date="2017-04-29T21:29:00Z"/>
              </w:rPr>
            </w:pPr>
            <w:del w:id="787"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18641B0C" w14:textId="7E56A506"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788" w:author="Sachin Patange" w:date="2017-04-29T21:29:00Z"/>
              </w:rPr>
            </w:pPr>
            <w:del w:id="789" w:author="Sachin Patange" w:date="2017-04-29T21:29:00Z">
              <w:r w:rsidDel="003F6ED7">
                <w:delText>Mandatory</w:delText>
              </w:r>
            </w:del>
          </w:p>
        </w:tc>
      </w:tr>
      <w:tr w:rsidR="00132913" w:rsidDel="003F6ED7" w14:paraId="26560DBA" w14:textId="729E7DBD" w:rsidTr="00B57E14">
        <w:trPr>
          <w:cnfStyle w:val="000000100000" w:firstRow="0" w:lastRow="0" w:firstColumn="0" w:lastColumn="0" w:oddVBand="0" w:evenVBand="0" w:oddHBand="1" w:evenHBand="0" w:firstRowFirstColumn="0" w:firstRowLastColumn="0" w:lastRowFirstColumn="0" w:lastRowLastColumn="0"/>
          <w:del w:id="790"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4D7F2F20" w14:textId="304FF864" w:rsidR="00132913" w:rsidDel="003F6ED7" w:rsidRDefault="00132913" w:rsidP="00B57E14">
            <w:pPr>
              <w:jc w:val="both"/>
              <w:rPr>
                <w:del w:id="791" w:author="Sachin Patange" w:date="2017-04-29T21:29:00Z"/>
              </w:rPr>
            </w:pPr>
            <w:del w:id="792" w:author="Sachin Patange" w:date="2017-04-29T21:29:00Z">
              <w:r w:rsidDel="003F6ED7">
                <w:delText>16</w:delText>
              </w:r>
            </w:del>
          </w:p>
        </w:tc>
        <w:tc>
          <w:tcPr>
            <w:tcW w:w="2160" w:type="dxa"/>
          </w:tcPr>
          <w:p w14:paraId="233FB325" w14:textId="168AFCA9"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93" w:author="Sachin Patange" w:date="2017-04-29T21:29:00Z"/>
              </w:rPr>
            </w:pPr>
            <w:del w:id="794" w:author="Sachin Patange" w:date="2017-04-29T21:29:00Z">
              <w:r w:rsidDel="003F6ED7">
                <w:delText xml:space="preserve">Present - Pin Code </w:delText>
              </w:r>
            </w:del>
          </w:p>
        </w:tc>
        <w:tc>
          <w:tcPr>
            <w:tcW w:w="2430" w:type="dxa"/>
          </w:tcPr>
          <w:p w14:paraId="5DC86815" w14:textId="6ECC552A"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95" w:author="Sachin Patange" w:date="2017-04-29T21:29:00Z"/>
              </w:rPr>
            </w:pPr>
            <w:del w:id="796" w:author="Sachin Patange" w:date="2017-04-29T21:29:00Z">
              <w:r w:rsidDel="003F6ED7">
                <w:delText>Borrowers Present Address of Residence – Pin Code</w:delText>
              </w:r>
            </w:del>
          </w:p>
        </w:tc>
        <w:tc>
          <w:tcPr>
            <w:tcW w:w="1915" w:type="dxa"/>
          </w:tcPr>
          <w:p w14:paraId="6C4DDF11" w14:textId="1294FB11"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97" w:author="Sachin Patange" w:date="2017-04-29T21:29:00Z"/>
              </w:rPr>
            </w:pPr>
            <w:del w:id="798" w:author="Sachin Patange" w:date="2017-04-29T21:29:00Z">
              <w:r w:rsidDel="003F6ED7">
                <w:delText>Number</w:delText>
              </w:r>
            </w:del>
          </w:p>
        </w:tc>
        <w:tc>
          <w:tcPr>
            <w:tcW w:w="2130" w:type="dxa"/>
          </w:tcPr>
          <w:p w14:paraId="02738F88" w14:textId="0BA2763B"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799" w:author="Sachin Patange" w:date="2017-04-29T21:29:00Z"/>
              </w:rPr>
            </w:pPr>
            <w:del w:id="800" w:author="Sachin Patange" w:date="2017-04-29T21:29:00Z">
              <w:r w:rsidDel="003F6ED7">
                <w:delText>Mandatory</w:delText>
              </w:r>
            </w:del>
          </w:p>
        </w:tc>
      </w:tr>
      <w:tr w:rsidR="00132913" w:rsidRPr="00D85F2E" w:rsidDel="003F6ED7" w14:paraId="5844F1CB" w14:textId="4E256885" w:rsidTr="00B57E14">
        <w:trPr>
          <w:del w:id="801" w:author="Sachin Patange" w:date="2017-04-29T21:29:00Z"/>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14:paraId="4E5970B0" w14:textId="5AF6EE6B" w:rsidR="00132913" w:rsidRPr="00D85F2E" w:rsidDel="003F6ED7" w:rsidRDefault="00132913" w:rsidP="00B57E14">
            <w:pPr>
              <w:jc w:val="both"/>
              <w:rPr>
                <w:del w:id="802" w:author="Sachin Patange" w:date="2017-04-29T21:29:00Z"/>
                <w:color w:val="FFFFFF" w:themeColor="background1"/>
              </w:rPr>
            </w:pPr>
            <w:del w:id="803" w:author="Sachin Patange" w:date="2017-04-29T21:29:00Z">
              <w:r w:rsidRPr="00D85F2E" w:rsidDel="003F6ED7">
                <w:rPr>
                  <w:color w:val="FFFFFF" w:themeColor="background1"/>
                </w:rPr>
                <w:delText>Borrower Bank &amp; Loan Details</w:delText>
              </w:r>
            </w:del>
          </w:p>
        </w:tc>
      </w:tr>
      <w:tr w:rsidR="00132913" w:rsidDel="003F6ED7" w14:paraId="428EDD48" w14:textId="40819052" w:rsidTr="00B57E14">
        <w:trPr>
          <w:cnfStyle w:val="000000100000" w:firstRow="0" w:lastRow="0" w:firstColumn="0" w:lastColumn="0" w:oddVBand="0" w:evenVBand="0" w:oddHBand="1" w:evenHBand="0" w:firstRowFirstColumn="0" w:firstRowLastColumn="0" w:lastRowFirstColumn="0" w:lastRowLastColumn="0"/>
          <w:del w:id="804"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67FCDB20" w14:textId="6578D8B3" w:rsidR="00132913" w:rsidDel="003F6ED7" w:rsidRDefault="00132913" w:rsidP="00B57E14">
            <w:pPr>
              <w:jc w:val="both"/>
              <w:rPr>
                <w:del w:id="805" w:author="Sachin Patange" w:date="2017-04-29T21:29:00Z"/>
              </w:rPr>
            </w:pPr>
            <w:del w:id="806" w:author="Sachin Patange" w:date="2017-04-29T21:29:00Z">
              <w:r w:rsidDel="003F6ED7">
                <w:delText>17</w:delText>
              </w:r>
            </w:del>
          </w:p>
        </w:tc>
        <w:tc>
          <w:tcPr>
            <w:tcW w:w="2160" w:type="dxa"/>
          </w:tcPr>
          <w:p w14:paraId="6A6F476B" w14:textId="6BD47824"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07" w:author="Sachin Patange" w:date="2017-04-29T21:29:00Z"/>
              </w:rPr>
            </w:pPr>
            <w:del w:id="808" w:author="Sachin Patange" w:date="2017-04-29T21:29:00Z">
              <w:r w:rsidDel="003F6ED7">
                <w:delText>IFSC Code</w:delText>
              </w:r>
            </w:del>
          </w:p>
        </w:tc>
        <w:tc>
          <w:tcPr>
            <w:tcW w:w="2430" w:type="dxa"/>
          </w:tcPr>
          <w:p w14:paraId="4A13CA2F" w14:textId="3634F2AF"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09" w:author="Sachin Patange" w:date="2017-04-29T21:29:00Z"/>
              </w:rPr>
            </w:pPr>
            <w:del w:id="810" w:author="Sachin Patange" w:date="2017-04-29T21:29:00Z">
              <w:r w:rsidDel="003F6ED7">
                <w:delText>MLI’s IFSC code Disbursing the Loan Amount</w:delText>
              </w:r>
            </w:del>
          </w:p>
        </w:tc>
        <w:tc>
          <w:tcPr>
            <w:tcW w:w="1915" w:type="dxa"/>
          </w:tcPr>
          <w:p w14:paraId="74403FA4" w14:textId="7A7EF01D"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11" w:author="Sachin Patange" w:date="2017-04-29T21:29:00Z"/>
              </w:rPr>
            </w:pPr>
            <w:del w:id="812" w:author="Sachin Patange" w:date="2017-04-29T21:29:00Z">
              <w:r w:rsidDel="003F6ED7">
                <w:delText>Alpha Number</w:delText>
              </w:r>
            </w:del>
          </w:p>
        </w:tc>
        <w:tc>
          <w:tcPr>
            <w:tcW w:w="2130" w:type="dxa"/>
          </w:tcPr>
          <w:p w14:paraId="5FD67D39" w14:textId="792CA34C"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13" w:author="Sachin Patange" w:date="2017-04-29T21:29:00Z"/>
              </w:rPr>
            </w:pPr>
            <w:del w:id="814" w:author="Sachin Patange" w:date="2017-04-29T21:29:00Z">
              <w:r w:rsidDel="003F6ED7">
                <w:delText>Mandatory</w:delText>
              </w:r>
            </w:del>
          </w:p>
        </w:tc>
      </w:tr>
      <w:tr w:rsidR="00132913" w:rsidDel="003F6ED7" w14:paraId="06D4CBA3" w14:textId="0F6AA4AB" w:rsidTr="00B57E14">
        <w:trPr>
          <w:del w:id="815"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7DCBEA5F" w14:textId="6D93A15D" w:rsidR="00132913" w:rsidDel="003F6ED7" w:rsidRDefault="00132913" w:rsidP="00B57E14">
            <w:pPr>
              <w:jc w:val="both"/>
              <w:rPr>
                <w:del w:id="816" w:author="Sachin Patange" w:date="2017-04-29T21:29:00Z"/>
              </w:rPr>
            </w:pPr>
            <w:del w:id="817" w:author="Sachin Patange" w:date="2017-04-29T21:29:00Z">
              <w:r w:rsidDel="003F6ED7">
                <w:delText>18</w:delText>
              </w:r>
            </w:del>
          </w:p>
        </w:tc>
        <w:tc>
          <w:tcPr>
            <w:tcW w:w="2160" w:type="dxa"/>
          </w:tcPr>
          <w:p w14:paraId="12EB28D7" w14:textId="14C3EB22"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18" w:author="Sachin Patange" w:date="2017-04-29T21:29:00Z"/>
              </w:rPr>
            </w:pPr>
            <w:del w:id="819" w:author="Sachin Patange" w:date="2017-04-29T21:29:00Z">
              <w:r w:rsidDel="003F6ED7">
                <w:delText>Loan Account Number</w:delText>
              </w:r>
            </w:del>
          </w:p>
        </w:tc>
        <w:tc>
          <w:tcPr>
            <w:tcW w:w="2430" w:type="dxa"/>
          </w:tcPr>
          <w:p w14:paraId="628A69FD" w14:textId="4D268F97"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20" w:author="Sachin Patange" w:date="2017-04-29T21:29:00Z"/>
              </w:rPr>
            </w:pPr>
            <w:del w:id="821" w:author="Sachin Patange" w:date="2017-04-29T21:29:00Z">
              <w:r w:rsidDel="003F6ED7">
                <w:delText>Loan Account Number allotted by MLI. A Unique Number as per respective MLI’s procedure.</w:delText>
              </w:r>
            </w:del>
          </w:p>
        </w:tc>
        <w:tc>
          <w:tcPr>
            <w:tcW w:w="1915" w:type="dxa"/>
          </w:tcPr>
          <w:p w14:paraId="7310FD5A" w14:textId="78D1C262"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22" w:author="Sachin Patange" w:date="2017-04-29T21:29:00Z"/>
              </w:rPr>
            </w:pPr>
            <w:del w:id="823" w:author="Sachin Patange" w:date="2017-04-29T21:29:00Z">
              <w:r w:rsidDel="003F6ED7">
                <w:delText>Alpha Number</w:delText>
              </w:r>
            </w:del>
          </w:p>
        </w:tc>
        <w:tc>
          <w:tcPr>
            <w:tcW w:w="2130" w:type="dxa"/>
          </w:tcPr>
          <w:p w14:paraId="6DD45BDB" w14:textId="04BE3101"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24" w:author="Sachin Patange" w:date="2017-04-29T21:29:00Z"/>
              </w:rPr>
            </w:pPr>
            <w:del w:id="825" w:author="Sachin Patange" w:date="2017-04-29T21:29:00Z">
              <w:r w:rsidDel="003F6ED7">
                <w:delText>Mandatory</w:delText>
              </w:r>
            </w:del>
          </w:p>
        </w:tc>
      </w:tr>
      <w:tr w:rsidR="00132913" w:rsidDel="003F6ED7" w14:paraId="2A1AC262" w14:textId="203DFF3A" w:rsidTr="00B57E14">
        <w:trPr>
          <w:cnfStyle w:val="000000100000" w:firstRow="0" w:lastRow="0" w:firstColumn="0" w:lastColumn="0" w:oddVBand="0" w:evenVBand="0" w:oddHBand="1" w:evenHBand="0" w:firstRowFirstColumn="0" w:firstRowLastColumn="0" w:lastRowFirstColumn="0" w:lastRowLastColumn="0"/>
          <w:del w:id="826" w:author="Sachin Patange" w:date="2017-04-29T21:29:00Z"/>
        </w:trPr>
        <w:tc>
          <w:tcPr>
            <w:cnfStyle w:val="001000000000" w:firstRow="0" w:lastRow="0" w:firstColumn="1" w:lastColumn="0" w:oddVBand="0" w:evenVBand="0" w:oddHBand="0" w:evenHBand="0" w:firstRowFirstColumn="0" w:firstRowLastColumn="0" w:lastRowFirstColumn="0" w:lastRowLastColumn="0"/>
            <w:tcW w:w="715" w:type="dxa"/>
          </w:tcPr>
          <w:p w14:paraId="2C94CF0F" w14:textId="5D2D47DA" w:rsidR="00132913" w:rsidDel="003F6ED7" w:rsidRDefault="00132913" w:rsidP="00B57E14">
            <w:pPr>
              <w:jc w:val="both"/>
              <w:rPr>
                <w:del w:id="827" w:author="Sachin Patange" w:date="2017-04-29T21:29:00Z"/>
              </w:rPr>
            </w:pPr>
            <w:del w:id="828" w:author="Sachin Patange" w:date="2017-04-29T21:29:00Z">
              <w:r w:rsidDel="003F6ED7">
                <w:delText>19</w:delText>
              </w:r>
            </w:del>
          </w:p>
        </w:tc>
        <w:tc>
          <w:tcPr>
            <w:tcW w:w="2160" w:type="dxa"/>
          </w:tcPr>
          <w:p w14:paraId="63D837AE" w14:textId="4DAE9F86"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29" w:author="Sachin Patange" w:date="2017-04-29T21:29:00Z"/>
              </w:rPr>
            </w:pPr>
            <w:del w:id="830" w:author="Sachin Patange" w:date="2017-04-29T21:29:00Z">
              <w:r w:rsidDel="003F6ED7">
                <w:delText>Sanctioned Loan Amount</w:delText>
              </w:r>
            </w:del>
          </w:p>
        </w:tc>
        <w:tc>
          <w:tcPr>
            <w:tcW w:w="2430" w:type="dxa"/>
          </w:tcPr>
          <w:p w14:paraId="78DD081E" w14:textId="65253EC3"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31" w:author="Sachin Patange" w:date="2017-04-29T21:29:00Z"/>
              </w:rPr>
            </w:pPr>
            <w:del w:id="832" w:author="Sachin Patange" w:date="2017-04-29T21:29:00Z">
              <w:r w:rsidDel="003F6ED7">
                <w:delText xml:space="preserve">Loan amount sanctioned by MLI as per scheme eligibility rules/guidance. </w:delText>
              </w:r>
            </w:del>
          </w:p>
        </w:tc>
        <w:tc>
          <w:tcPr>
            <w:tcW w:w="1915" w:type="dxa"/>
          </w:tcPr>
          <w:p w14:paraId="528D550B" w14:textId="641C1180"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33" w:author="Sachin Patange" w:date="2017-04-29T21:29:00Z"/>
              </w:rPr>
            </w:pPr>
            <w:del w:id="834" w:author="Sachin Patange" w:date="2017-04-29T21:29:00Z">
              <w:r w:rsidDel="003F6ED7">
                <w:delText>Number With Decimal</w:delText>
              </w:r>
            </w:del>
          </w:p>
        </w:tc>
        <w:tc>
          <w:tcPr>
            <w:tcW w:w="2130" w:type="dxa"/>
          </w:tcPr>
          <w:p w14:paraId="13046170" w14:textId="3B96B8D8"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35" w:author="Sachin Patange" w:date="2017-04-29T21:29:00Z"/>
              </w:rPr>
            </w:pPr>
            <w:del w:id="836" w:author="Sachin Patange" w:date="2017-04-29T21:29:00Z">
              <w:r w:rsidDel="003F6ED7">
                <w:delText>Mandatory</w:delText>
              </w:r>
            </w:del>
          </w:p>
        </w:tc>
      </w:tr>
      <w:tr w:rsidR="00132913" w14:paraId="6CCD6964"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5F9FE205" w14:textId="523825C5" w:rsidR="00132913" w:rsidRDefault="00132913" w:rsidP="00B57E14">
            <w:pPr>
              <w:jc w:val="both"/>
            </w:pPr>
            <w:del w:id="837" w:author="Sachin Patange" w:date="2017-04-29T21:29:00Z">
              <w:r w:rsidDel="003F6ED7">
                <w:delText>20</w:delText>
              </w:r>
            </w:del>
          </w:p>
        </w:tc>
        <w:tc>
          <w:tcPr>
            <w:tcW w:w="2160" w:type="dxa"/>
          </w:tcPr>
          <w:p w14:paraId="13AED168" w14:textId="15E01FFF"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38" w:author="Sachin Patange" w:date="2017-04-29T21:29:00Z">
              <w:r w:rsidDel="003F6ED7">
                <w:delText xml:space="preserve">Sanctioned Loan Date </w:delText>
              </w:r>
            </w:del>
          </w:p>
        </w:tc>
        <w:tc>
          <w:tcPr>
            <w:tcW w:w="2430" w:type="dxa"/>
          </w:tcPr>
          <w:p w14:paraId="34A4325D" w14:textId="3FD62898"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39" w:author="Sachin Patange" w:date="2017-04-29T21:29:00Z">
              <w:r w:rsidDel="003F6ED7">
                <w:delText xml:space="preserve">Date of Loan Sanction by MLI as per scheme </w:delText>
              </w:r>
              <w:r w:rsidDel="003F6ED7">
                <w:lastRenderedPageBreak/>
                <w:delText xml:space="preserve">eligibility rules/guidance. </w:delText>
              </w:r>
            </w:del>
          </w:p>
        </w:tc>
        <w:tc>
          <w:tcPr>
            <w:tcW w:w="1915" w:type="dxa"/>
          </w:tcPr>
          <w:p w14:paraId="1A2CDA60" w14:textId="2C3903AC"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40" w:author="Sachin Patange" w:date="2017-04-29T21:29:00Z"/>
              </w:rPr>
            </w:pPr>
            <w:del w:id="841" w:author="Sachin Patange" w:date="2017-04-29T21:29:00Z">
              <w:r w:rsidDel="003F6ED7">
                <w:lastRenderedPageBreak/>
                <w:delText xml:space="preserve">Date </w:delText>
              </w:r>
            </w:del>
          </w:p>
          <w:p w14:paraId="45C25E61" w14:textId="224EB082"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42" w:author="Sachin Patange" w:date="2017-04-29T21:29:00Z">
              <w:r w:rsidDel="003F6ED7">
                <w:delText>(DD-MM-YYYY)</w:delText>
              </w:r>
            </w:del>
          </w:p>
        </w:tc>
        <w:tc>
          <w:tcPr>
            <w:tcW w:w="2130" w:type="dxa"/>
          </w:tcPr>
          <w:p w14:paraId="4CAB9058" w14:textId="309B93FB"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43" w:author="Sachin Patange" w:date="2017-04-29T21:29:00Z">
              <w:r w:rsidDel="003F6ED7">
                <w:delText>Mandatory</w:delText>
              </w:r>
            </w:del>
          </w:p>
        </w:tc>
      </w:tr>
      <w:tr w:rsidR="00132913" w14:paraId="4F81CC53"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5110F9" w14:textId="0C0F6806" w:rsidR="00132913" w:rsidRDefault="00132913" w:rsidP="00B57E14">
            <w:pPr>
              <w:jc w:val="both"/>
            </w:pPr>
            <w:del w:id="844" w:author="Sachin Patange" w:date="2017-04-29T21:29:00Z">
              <w:r w:rsidDel="003F6ED7">
                <w:lastRenderedPageBreak/>
                <w:delText>21</w:delText>
              </w:r>
            </w:del>
          </w:p>
        </w:tc>
        <w:tc>
          <w:tcPr>
            <w:tcW w:w="2160" w:type="dxa"/>
          </w:tcPr>
          <w:p w14:paraId="0404ECD0" w14:textId="3AE55C36"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45" w:author="Sachin Patange" w:date="2017-04-29T21:29:00Z">
              <w:r w:rsidDel="003F6ED7">
                <w:delText>Loan Tenure</w:delText>
              </w:r>
            </w:del>
          </w:p>
        </w:tc>
        <w:tc>
          <w:tcPr>
            <w:tcW w:w="2430" w:type="dxa"/>
          </w:tcPr>
          <w:p w14:paraId="4BFD9E8F" w14:textId="1C35114C"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46" w:author="Sachin Patange" w:date="2017-04-29T21:29:00Z">
              <w:r w:rsidDel="003F6ED7">
                <w:delText>Loan Duration (Months)</w:delText>
              </w:r>
            </w:del>
          </w:p>
        </w:tc>
        <w:tc>
          <w:tcPr>
            <w:tcW w:w="1915" w:type="dxa"/>
          </w:tcPr>
          <w:p w14:paraId="5BB8BA3A" w14:textId="5FECD85B"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47" w:author="Sachin Patange" w:date="2017-04-29T21:29:00Z">
              <w:r w:rsidDel="003F6ED7">
                <w:delText>Number</w:delText>
              </w:r>
            </w:del>
          </w:p>
        </w:tc>
        <w:tc>
          <w:tcPr>
            <w:tcW w:w="2130" w:type="dxa"/>
          </w:tcPr>
          <w:p w14:paraId="58CD1A96" w14:textId="4F0DCFE1"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48" w:author="Sachin Patange" w:date="2017-04-29T21:29:00Z">
              <w:r w:rsidDel="003F6ED7">
                <w:delText>Mandatory</w:delText>
              </w:r>
            </w:del>
          </w:p>
        </w:tc>
      </w:tr>
      <w:tr w:rsidR="00132913" w14:paraId="1D4982E8"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41887234" w14:textId="6B104020" w:rsidR="00132913" w:rsidRDefault="00132913" w:rsidP="00B57E14">
            <w:pPr>
              <w:jc w:val="both"/>
            </w:pPr>
            <w:del w:id="849" w:author="Sachin Patange" w:date="2017-04-29T21:29:00Z">
              <w:r w:rsidDel="003F6ED7">
                <w:delText>22</w:delText>
              </w:r>
            </w:del>
          </w:p>
        </w:tc>
        <w:tc>
          <w:tcPr>
            <w:tcW w:w="2160" w:type="dxa"/>
          </w:tcPr>
          <w:p w14:paraId="2A921DDE" w14:textId="2F304D3F"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50" w:author="Sachin Patange" w:date="2017-04-29T21:29:00Z">
              <w:r w:rsidDel="003F6ED7">
                <w:delText xml:space="preserve">Loan End Date </w:delText>
              </w:r>
            </w:del>
          </w:p>
        </w:tc>
        <w:tc>
          <w:tcPr>
            <w:tcW w:w="2430" w:type="dxa"/>
          </w:tcPr>
          <w:p w14:paraId="4290937B" w14:textId="67F4A379"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51" w:author="Sachin Patange" w:date="2017-04-29T21:29:00Z">
              <w:r w:rsidDel="003F6ED7">
                <w:delText>End Date of Loan Amortization Schedule</w:delText>
              </w:r>
            </w:del>
          </w:p>
        </w:tc>
        <w:tc>
          <w:tcPr>
            <w:tcW w:w="1915" w:type="dxa"/>
          </w:tcPr>
          <w:p w14:paraId="3F76BA9D" w14:textId="65F7A152"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52" w:author="Sachin Patange" w:date="2017-04-29T21:29:00Z">
              <w:r w:rsidDel="003F6ED7">
                <w:delText>Date in MM-YYYY format</w:delText>
              </w:r>
            </w:del>
          </w:p>
        </w:tc>
        <w:tc>
          <w:tcPr>
            <w:tcW w:w="2130" w:type="dxa"/>
          </w:tcPr>
          <w:p w14:paraId="48E1E636" w14:textId="461670F1"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53" w:author="Sachin Patange" w:date="2017-04-29T21:29:00Z">
              <w:r w:rsidDel="003F6ED7">
                <w:delText>Mandatory</w:delText>
              </w:r>
            </w:del>
          </w:p>
        </w:tc>
      </w:tr>
      <w:tr w:rsidR="00132913" w14:paraId="5115F1B9"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2FB73B" w14:textId="38706CBC" w:rsidR="00132913" w:rsidRDefault="00132913" w:rsidP="00B57E14">
            <w:pPr>
              <w:jc w:val="both"/>
            </w:pPr>
            <w:del w:id="854" w:author="Sachin Patange" w:date="2017-04-29T21:29:00Z">
              <w:r w:rsidDel="003F6ED7">
                <w:delText>23</w:delText>
              </w:r>
            </w:del>
          </w:p>
        </w:tc>
        <w:tc>
          <w:tcPr>
            <w:tcW w:w="2160" w:type="dxa"/>
          </w:tcPr>
          <w:p w14:paraId="499507B5" w14:textId="22FF5519"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55" w:author="Sachin Patange" w:date="2017-04-29T21:29:00Z">
              <w:r w:rsidDel="003F6ED7">
                <w:delText>Loan Amount – First Disbursement</w:delText>
              </w:r>
            </w:del>
          </w:p>
        </w:tc>
        <w:tc>
          <w:tcPr>
            <w:tcW w:w="2430" w:type="dxa"/>
          </w:tcPr>
          <w:p w14:paraId="75558A36" w14:textId="0E6C943F"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56" w:author="Sachin Patange" w:date="2017-04-29T21:29:00Z">
              <w:r w:rsidDel="003F6ED7">
                <w:delText xml:space="preserve">Loan amount disbursed by MLI as a first disbursement as per scheme eligibility rules/guidance. </w:delText>
              </w:r>
            </w:del>
          </w:p>
        </w:tc>
        <w:tc>
          <w:tcPr>
            <w:tcW w:w="1915" w:type="dxa"/>
          </w:tcPr>
          <w:p w14:paraId="6DA42330" w14:textId="642C314F"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57" w:author="Sachin Patange" w:date="2017-04-29T21:29:00Z">
              <w:r w:rsidDel="003F6ED7">
                <w:delText>Number With Decimal</w:delText>
              </w:r>
            </w:del>
          </w:p>
        </w:tc>
        <w:tc>
          <w:tcPr>
            <w:tcW w:w="2130" w:type="dxa"/>
          </w:tcPr>
          <w:p w14:paraId="4CE6E617" w14:textId="69790E73"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58" w:author="Sachin Patange" w:date="2017-04-29T21:29:00Z">
              <w:r w:rsidDel="003F6ED7">
                <w:delText>Mandatory</w:delText>
              </w:r>
            </w:del>
          </w:p>
        </w:tc>
      </w:tr>
      <w:tr w:rsidR="00132913" w14:paraId="6B4A9B5C"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51E7193A" w14:textId="58031F4C" w:rsidR="00132913" w:rsidRDefault="00132913" w:rsidP="00B57E14">
            <w:pPr>
              <w:jc w:val="both"/>
            </w:pPr>
            <w:del w:id="859" w:author="Sachin Patange" w:date="2017-04-29T21:29:00Z">
              <w:r w:rsidDel="003F6ED7">
                <w:delText>24</w:delText>
              </w:r>
            </w:del>
          </w:p>
        </w:tc>
        <w:tc>
          <w:tcPr>
            <w:tcW w:w="2160" w:type="dxa"/>
          </w:tcPr>
          <w:p w14:paraId="29BFA9CD" w14:textId="5B36951B"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60" w:author="Sachin Patange" w:date="2017-04-29T21:29:00Z">
              <w:r w:rsidDel="003F6ED7">
                <w:delText>Date of First Disbursement</w:delText>
              </w:r>
            </w:del>
          </w:p>
        </w:tc>
        <w:tc>
          <w:tcPr>
            <w:tcW w:w="2430" w:type="dxa"/>
          </w:tcPr>
          <w:p w14:paraId="38E1EE3F" w14:textId="3B2024F5"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61" w:author="Sachin Patange" w:date="2017-04-29T21:29:00Z">
              <w:r w:rsidDel="003F6ED7">
                <w:delText xml:space="preserve">Date of first disbursement done by MLI as per scheme eligibility rules/guidance. </w:delText>
              </w:r>
            </w:del>
          </w:p>
        </w:tc>
        <w:tc>
          <w:tcPr>
            <w:tcW w:w="1915" w:type="dxa"/>
          </w:tcPr>
          <w:p w14:paraId="4E7DB962" w14:textId="18ACD986"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62" w:author="Sachin Patange" w:date="2017-04-29T21:29:00Z"/>
              </w:rPr>
            </w:pPr>
            <w:del w:id="863" w:author="Sachin Patange" w:date="2017-04-29T21:29:00Z">
              <w:r w:rsidDel="003F6ED7">
                <w:delText xml:space="preserve">Date </w:delText>
              </w:r>
            </w:del>
          </w:p>
          <w:p w14:paraId="483DBDEA" w14:textId="3A21BB6D"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64" w:author="Sachin Patange" w:date="2017-04-29T21:29:00Z">
              <w:r w:rsidDel="003F6ED7">
                <w:delText>(DD-MM-YYYY)</w:delText>
              </w:r>
            </w:del>
          </w:p>
        </w:tc>
        <w:tc>
          <w:tcPr>
            <w:tcW w:w="2130" w:type="dxa"/>
          </w:tcPr>
          <w:p w14:paraId="03ABA7A2" w14:textId="4C083B2B"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65" w:author="Sachin Patange" w:date="2017-04-29T21:29:00Z">
              <w:r w:rsidDel="003F6ED7">
                <w:delText>Mandatory</w:delText>
              </w:r>
            </w:del>
          </w:p>
        </w:tc>
      </w:tr>
      <w:tr w:rsidR="00132913" w14:paraId="35EE706D"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370A64" w14:textId="236E815A" w:rsidR="00132913" w:rsidRDefault="00132913" w:rsidP="00B57E14">
            <w:pPr>
              <w:jc w:val="both"/>
            </w:pPr>
            <w:del w:id="866" w:author="Sachin Patange" w:date="2017-04-29T21:29:00Z">
              <w:r w:rsidDel="003F6ED7">
                <w:delText>25</w:delText>
              </w:r>
            </w:del>
          </w:p>
        </w:tc>
        <w:tc>
          <w:tcPr>
            <w:tcW w:w="2160" w:type="dxa"/>
          </w:tcPr>
          <w:p w14:paraId="62965C71" w14:textId="474B00E7"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67" w:author="Sachin Patange" w:date="2017-04-29T21:29:00Z">
              <w:r w:rsidDel="003F6ED7">
                <w:delText>Outstanding Loan Amount</w:delText>
              </w:r>
            </w:del>
          </w:p>
        </w:tc>
        <w:tc>
          <w:tcPr>
            <w:tcW w:w="2430" w:type="dxa"/>
          </w:tcPr>
          <w:p w14:paraId="3D654B25" w14:textId="6EEE4E9E"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68" w:author="Sachin Patange" w:date="2017-04-29T21:29:00Z">
              <w:r w:rsidDel="003F6ED7">
                <w:delText>Loan amount outstanding comprising of Principal and accrued interest from Borrower (if any).</w:delText>
              </w:r>
            </w:del>
          </w:p>
        </w:tc>
        <w:tc>
          <w:tcPr>
            <w:tcW w:w="1915" w:type="dxa"/>
          </w:tcPr>
          <w:p w14:paraId="72009A16" w14:textId="6B531F8D"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69" w:author="Sachin Patange" w:date="2017-04-29T21:29:00Z">
              <w:r w:rsidDel="003F6ED7">
                <w:delText>Number With Decimal</w:delText>
              </w:r>
            </w:del>
          </w:p>
        </w:tc>
        <w:tc>
          <w:tcPr>
            <w:tcW w:w="2130" w:type="dxa"/>
          </w:tcPr>
          <w:p w14:paraId="1C24416B" w14:textId="1875693E"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70" w:author="Sachin Patange" w:date="2017-04-29T21:29:00Z">
              <w:r w:rsidDel="003F6ED7">
                <w:delText>Mandatory</w:delText>
              </w:r>
            </w:del>
          </w:p>
        </w:tc>
      </w:tr>
      <w:tr w:rsidR="00132913" w14:paraId="106C0507"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175BD52D" w14:textId="53CB547A" w:rsidR="00132913" w:rsidRDefault="00132913" w:rsidP="00B57E14">
            <w:pPr>
              <w:jc w:val="both"/>
            </w:pPr>
            <w:del w:id="871" w:author="Sachin Patange" w:date="2017-04-29T21:29:00Z">
              <w:r w:rsidDel="003F6ED7">
                <w:delText>26</w:delText>
              </w:r>
            </w:del>
          </w:p>
        </w:tc>
        <w:tc>
          <w:tcPr>
            <w:tcW w:w="2160" w:type="dxa"/>
          </w:tcPr>
          <w:p w14:paraId="390DCF14" w14:textId="3D146DF6"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72" w:author="Sachin Patange" w:date="2017-04-29T21:29:00Z">
              <w:r w:rsidDel="003F6ED7">
                <w:delText>Loan Moratorium End Date</w:delText>
              </w:r>
            </w:del>
          </w:p>
        </w:tc>
        <w:tc>
          <w:tcPr>
            <w:tcW w:w="2430" w:type="dxa"/>
          </w:tcPr>
          <w:p w14:paraId="61CE00CA" w14:textId="2590BFA2"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73" w:author="Sachin Patange" w:date="2017-04-29T21:29:00Z">
              <w:r w:rsidDel="003F6ED7">
                <w:delText xml:space="preserve">Date agreed by MLI’s as per the scheme rules </w:delText>
              </w:r>
            </w:del>
          </w:p>
        </w:tc>
        <w:tc>
          <w:tcPr>
            <w:tcW w:w="1915" w:type="dxa"/>
          </w:tcPr>
          <w:p w14:paraId="37012D02" w14:textId="47F33C58"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74" w:author="Sachin Patange" w:date="2017-04-29T21:29:00Z"/>
              </w:rPr>
            </w:pPr>
            <w:del w:id="875" w:author="Sachin Patange" w:date="2017-04-29T21:29:00Z">
              <w:r w:rsidDel="003F6ED7">
                <w:delText xml:space="preserve">Date </w:delText>
              </w:r>
            </w:del>
          </w:p>
          <w:p w14:paraId="43288795" w14:textId="595ED150"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76" w:author="Sachin Patange" w:date="2017-04-29T21:29:00Z">
              <w:r w:rsidDel="003F6ED7">
                <w:delText>(DD-MM-YYYY)</w:delText>
              </w:r>
            </w:del>
          </w:p>
        </w:tc>
        <w:tc>
          <w:tcPr>
            <w:tcW w:w="2130" w:type="dxa"/>
          </w:tcPr>
          <w:p w14:paraId="04E64184" w14:textId="61650E98"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77" w:author="Sachin Patange" w:date="2017-04-29T21:29:00Z">
              <w:r w:rsidDel="003F6ED7">
                <w:delText>Mandatory</w:delText>
              </w:r>
            </w:del>
          </w:p>
        </w:tc>
      </w:tr>
      <w:tr w:rsidR="00132913" w14:paraId="20E4740B"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098721" w14:textId="751050EC" w:rsidR="00132913" w:rsidRDefault="00132913" w:rsidP="00B57E14">
            <w:pPr>
              <w:jc w:val="both"/>
            </w:pPr>
            <w:del w:id="878" w:author="Sachin Patange" w:date="2017-04-29T21:29:00Z">
              <w:r w:rsidDel="003F6ED7">
                <w:delText>27</w:delText>
              </w:r>
            </w:del>
          </w:p>
        </w:tc>
        <w:tc>
          <w:tcPr>
            <w:tcW w:w="2160" w:type="dxa"/>
          </w:tcPr>
          <w:p w14:paraId="5791CF8F" w14:textId="32FB7DA7"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79" w:author="Sachin Patange" w:date="2017-04-29T21:29:00Z">
              <w:r w:rsidDel="003F6ED7">
                <w:delText>Loan Account NPA</w:delText>
              </w:r>
            </w:del>
          </w:p>
        </w:tc>
        <w:tc>
          <w:tcPr>
            <w:tcW w:w="2430" w:type="dxa"/>
          </w:tcPr>
          <w:p w14:paraId="0FD4813C" w14:textId="66B1183B"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80" w:author="Sachin Patange" w:date="2017-04-29T21:29:00Z">
              <w:r w:rsidDel="003F6ED7">
                <w:delText>Is the loan account marked as NPA</w:delText>
              </w:r>
            </w:del>
          </w:p>
        </w:tc>
        <w:tc>
          <w:tcPr>
            <w:tcW w:w="1915" w:type="dxa"/>
          </w:tcPr>
          <w:p w14:paraId="666E9DEE" w14:textId="237C1032"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81" w:author="Sachin Patange" w:date="2017-04-29T21:29:00Z"/>
              </w:rPr>
            </w:pPr>
            <w:del w:id="882" w:author="Sachin Patange" w:date="2017-04-29T21:29:00Z">
              <w:r w:rsidDel="003F6ED7">
                <w:delText xml:space="preserve">Possible Values – </w:delText>
              </w:r>
            </w:del>
          </w:p>
          <w:p w14:paraId="3CADAA13" w14:textId="574707BD" w:rsidR="00132913" w:rsidDel="003F6ED7" w:rsidRDefault="00132913" w:rsidP="00B57E14">
            <w:pPr>
              <w:jc w:val="both"/>
              <w:cnfStyle w:val="000000100000" w:firstRow="0" w:lastRow="0" w:firstColumn="0" w:lastColumn="0" w:oddVBand="0" w:evenVBand="0" w:oddHBand="1" w:evenHBand="0" w:firstRowFirstColumn="0" w:firstRowLastColumn="0" w:lastRowFirstColumn="0" w:lastRowLastColumn="0"/>
              <w:rPr>
                <w:del w:id="883" w:author="Sachin Patange" w:date="2017-04-29T21:29:00Z"/>
              </w:rPr>
            </w:pPr>
            <w:del w:id="884" w:author="Sachin Patange" w:date="2017-04-29T21:29:00Z">
              <w:r w:rsidDel="003F6ED7">
                <w:delText>‘Y’ – if marked as NPA in MLI’s system</w:delText>
              </w:r>
            </w:del>
          </w:p>
          <w:p w14:paraId="6D6262FB" w14:textId="455B9D5F"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85" w:author="Sachin Patange" w:date="2017-04-29T21:29:00Z">
              <w:r w:rsidDel="003F6ED7">
                <w:delText>‘N’ - if Loan Account is NOT marked as NPA in MLI’s system</w:delText>
              </w:r>
            </w:del>
          </w:p>
        </w:tc>
        <w:tc>
          <w:tcPr>
            <w:tcW w:w="2130" w:type="dxa"/>
          </w:tcPr>
          <w:p w14:paraId="727C2D58" w14:textId="3A74AB8E"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886" w:author="Sachin Patange" w:date="2017-04-29T21:29:00Z">
              <w:r w:rsidDel="003F6ED7">
                <w:delText>Mandatory</w:delText>
              </w:r>
            </w:del>
          </w:p>
        </w:tc>
      </w:tr>
      <w:tr w:rsidR="00132913" w14:paraId="5D63F981"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77449333" w14:textId="5D6B755D" w:rsidR="00132913" w:rsidRDefault="00132913" w:rsidP="00B57E14">
            <w:pPr>
              <w:jc w:val="both"/>
            </w:pPr>
            <w:del w:id="887" w:author="Sachin Patange" w:date="2017-04-29T21:29:00Z">
              <w:r w:rsidDel="003F6ED7">
                <w:delText>28</w:delText>
              </w:r>
            </w:del>
          </w:p>
        </w:tc>
        <w:tc>
          <w:tcPr>
            <w:tcW w:w="2160" w:type="dxa"/>
          </w:tcPr>
          <w:p w14:paraId="1CCFF720" w14:textId="3E54FC9A"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88" w:author="Sachin Patange" w:date="2017-04-29T21:29:00Z">
              <w:r w:rsidDel="003F6ED7">
                <w:delText xml:space="preserve">Date of NPA </w:delText>
              </w:r>
            </w:del>
          </w:p>
        </w:tc>
        <w:tc>
          <w:tcPr>
            <w:tcW w:w="2430" w:type="dxa"/>
          </w:tcPr>
          <w:p w14:paraId="71485A2B" w14:textId="2E9FAA4C"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89" w:author="Sachin Patange" w:date="2017-04-29T21:29:00Z">
              <w:r w:rsidDel="003F6ED7">
                <w:delText>Date of NPA marking in MLI’s system</w:delText>
              </w:r>
            </w:del>
          </w:p>
        </w:tc>
        <w:tc>
          <w:tcPr>
            <w:tcW w:w="1915" w:type="dxa"/>
          </w:tcPr>
          <w:p w14:paraId="7FB811C3" w14:textId="4D981F15" w:rsidR="00132913" w:rsidDel="003F6ED7" w:rsidRDefault="00132913" w:rsidP="00B57E14">
            <w:pPr>
              <w:jc w:val="both"/>
              <w:cnfStyle w:val="000000000000" w:firstRow="0" w:lastRow="0" w:firstColumn="0" w:lastColumn="0" w:oddVBand="0" w:evenVBand="0" w:oddHBand="0" w:evenHBand="0" w:firstRowFirstColumn="0" w:firstRowLastColumn="0" w:lastRowFirstColumn="0" w:lastRowLastColumn="0"/>
              <w:rPr>
                <w:del w:id="890" w:author="Sachin Patange" w:date="2017-04-29T21:29:00Z"/>
              </w:rPr>
            </w:pPr>
            <w:del w:id="891" w:author="Sachin Patange" w:date="2017-04-29T21:29:00Z">
              <w:r w:rsidDel="003F6ED7">
                <w:delText xml:space="preserve">Date </w:delText>
              </w:r>
            </w:del>
          </w:p>
          <w:p w14:paraId="538E66A4" w14:textId="5FED5340"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92" w:author="Sachin Patange" w:date="2017-04-29T21:29:00Z">
              <w:r w:rsidDel="003F6ED7">
                <w:delText>(DD-MM-YYYY)</w:delText>
              </w:r>
            </w:del>
          </w:p>
        </w:tc>
        <w:tc>
          <w:tcPr>
            <w:tcW w:w="2130" w:type="dxa"/>
          </w:tcPr>
          <w:p w14:paraId="190484B6" w14:textId="0DFD6519"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93" w:author="Sachin Patange" w:date="2017-04-29T21:29:00Z">
              <w:r w:rsidDel="003F6ED7">
                <w:delText>Mandatory, if Loan Account NPA is ‘Y’</w:delText>
              </w:r>
            </w:del>
          </w:p>
        </w:tc>
      </w:tr>
      <w:tr w:rsidR="00132913" w:rsidRPr="00D85F2E" w14:paraId="29D715D6"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14:paraId="5F67BD54" w14:textId="7E824D51" w:rsidR="00132913" w:rsidRPr="00D85F2E" w:rsidRDefault="00132913" w:rsidP="00B57E14">
            <w:pPr>
              <w:jc w:val="both"/>
              <w:rPr>
                <w:color w:val="FFFFFF" w:themeColor="background1"/>
              </w:rPr>
            </w:pPr>
            <w:del w:id="894" w:author="Sachin Patange" w:date="2017-04-29T21:29:00Z">
              <w:r w:rsidRPr="00D85F2E" w:rsidDel="003F6ED7">
                <w:rPr>
                  <w:color w:val="FFFFFF" w:themeColor="background1"/>
                </w:rPr>
                <w:delText>Borrower Father/Guardian Details</w:delText>
              </w:r>
            </w:del>
          </w:p>
        </w:tc>
      </w:tr>
      <w:tr w:rsidR="00132913" w14:paraId="0C2C94C4"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3B6D6FCF" w14:textId="047B062C" w:rsidR="00132913" w:rsidRDefault="00132913" w:rsidP="00B57E14">
            <w:pPr>
              <w:jc w:val="both"/>
            </w:pPr>
            <w:del w:id="895" w:author="Sachin Patange" w:date="2017-04-29T21:29:00Z">
              <w:r w:rsidDel="003F6ED7">
                <w:delText>29</w:delText>
              </w:r>
            </w:del>
          </w:p>
        </w:tc>
        <w:tc>
          <w:tcPr>
            <w:tcW w:w="2160" w:type="dxa"/>
          </w:tcPr>
          <w:p w14:paraId="70673376" w14:textId="3882942B"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96" w:author="Sachin Patange" w:date="2017-04-29T21:29:00Z">
              <w:r w:rsidDel="003F6ED7">
                <w:delText>Father/Guardian’s Name</w:delText>
              </w:r>
            </w:del>
          </w:p>
        </w:tc>
        <w:tc>
          <w:tcPr>
            <w:tcW w:w="2430" w:type="dxa"/>
          </w:tcPr>
          <w:p w14:paraId="422E18D9" w14:textId="43E4B863"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97" w:author="Sachin Patange" w:date="2017-04-29T21:29:00Z">
              <w:r w:rsidDel="003F6ED7">
                <w:delText xml:space="preserve">Borrowers Father/ Guardian </w:delText>
              </w:r>
            </w:del>
          </w:p>
        </w:tc>
        <w:tc>
          <w:tcPr>
            <w:tcW w:w="1915" w:type="dxa"/>
          </w:tcPr>
          <w:p w14:paraId="7D7C14B8" w14:textId="11A6B7C5"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898" w:author="Sachin Patange" w:date="2017-04-29T21:29:00Z">
              <w:r w:rsidDel="003F6ED7">
                <w:delText>Text – First Name + Middle Name + Last Name (Space Separated)</w:delText>
              </w:r>
            </w:del>
          </w:p>
        </w:tc>
        <w:tc>
          <w:tcPr>
            <w:tcW w:w="2130" w:type="dxa"/>
          </w:tcPr>
          <w:p w14:paraId="1C33D985" w14:textId="67DD2924" w:rsidR="00132913" w:rsidRDefault="00132913" w:rsidP="00B57E14">
            <w:pPr>
              <w:cnfStyle w:val="000000000000" w:firstRow="0" w:lastRow="0" w:firstColumn="0" w:lastColumn="0" w:oddVBand="0" w:evenVBand="0" w:oddHBand="0" w:evenHBand="0" w:firstRowFirstColumn="0" w:firstRowLastColumn="0" w:lastRowFirstColumn="0" w:lastRowLastColumn="0"/>
            </w:pPr>
            <w:del w:id="899" w:author="Sachin Patange" w:date="2017-04-29T21:29:00Z">
              <w:r w:rsidRPr="00AB1387" w:rsidDel="003F6ED7">
                <w:delText>Optional</w:delText>
              </w:r>
            </w:del>
          </w:p>
        </w:tc>
      </w:tr>
      <w:tr w:rsidR="00132913" w14:paraId="4892CFDA"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53E7B1" w14:textId="3795EEBD" w:rsidR="00132913" w:rsidRDefault="00132913" w:rsidP="00B57E14">
            <w:pPr>
              <w:jc w:val="both"/>
            </w:pPr>
            <w:del w:id="900" w:author="Sachin Patange" w:date="2017-04-29T21:29:00Z">
              <w:r w:rsidDel="003F6ED7">
                <w:delText>30</w:delText>
              </w:r>
            </w:del>
          </w:p>
        </w:tc>
        <w:tc>
          <w:tcPr>
            <w:tcW w:w="2160" w:type="dxa"/>
          </w:tcPr>
          <w:p w14:paraId="1EEC2587" w14:textId="4FDEF626"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01" w:author="Sachin Patange" w:date="2017-04-29T21:29:00Z">
              <w:r w:rsidDel="003F6ED7">
                <w:delText>Present Age of Father/Guardian’s</w:delText>
              </w:r>
            </w:del>
          </w:p>
        </w:tc>
        <w:tc>
          <w:tcPr>
            <w:tcW w:w="2430" w:type="dxa"/>
          </w:tcPr>
          <w:p w14:paraId="646876AB" w14:textId="3DF3DFD6"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02" w:author="Sachin Patange" w:date="2017-04-29T21:29:00Z">
              <w:r w:rsidDel="003F6ED7">
                <w:delText>Borrowers Father/Guardian’s present Age</w:delText>
              </w:r>
            </w:del>
          </w:p>
        </w:tc>
        <w:tc>
          <w:tcPr>
            <w:tcW w:w="1915" w:type="dxa"/>
          </w:tcPr>
          <w:p w14:paraId="169D7B08" w14:textId="21CC8415"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03" w:author="Sachin Patange" w:date="2017-04-29T21:29:00Z">
              <w:r w:rsidDel="003F6ED7">
                <w:delText>Number</w:delText>
              </w:r>
            </w:del>
          </w:p>
        </w:tc>
        <w:tc>
          <w:tcPr>
            <w:tcW w:w="2130" w:type="dxa"/>
          </w:tcPr>
          <w:p w14:paraId="32858D84" w14:textId="7EA88392" w:rsidR="00132913" w:rsidRDefault="00132913" w:rsidP="00B57E14">
            <w:pPr>
              <w:cnfStyle w:val="000000100000" w:firstRow="0" w:lastRow="0" w:firstColumn="0" w:lastColumn="0" w:oddVBand="0" w:evenVBand="0" w:oddHBand="1" w:evenHBand="0" w:firstRowFirstColumn="0" w:firstRowLastColumn="0" w:lastRowFirstColumn="0" w:lastRowLastColumn="0"/>
            </w:pPr>
            <w:del w:id="904" w:author="Sachin Patange" w:date="2017-04-29T21:29:00Z">
              <w:r w:rsidRPr="00AB1387" w:rsidDel="003F6ED7">
                <w:delText>Optional</w:delText>
              </w:r>
            </w:del>
          </w:p>
        </w:tc>
      </w:tr>
      <w:tr w:rsidR="00132913" w14:paraId="51939F77"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433CC24D" w14:textId="0E7FF773" w:rsidR="00132913" w:rsidRDefault="00132913" w:rsidP="00B57E14">
            <w:pPr>
              <w:jc w:val="both"/>
            </w:pPr>
            <w:del w:id="905" w:author="Sachin Patange" w:date="2017-04-29T21:29:00Z">
              <w:r w:rsidDel="003F6ED7">
                <w:delText>31</w:delText>
              </w:r>
            </w:del>
          </w:p>
        </w:tc>
        <w:tc>
          <w:tcPr>
            <w:tcW w:w="2160" w:type="dxa"/>
          </w:tcPr>
          <w:p w14:paraId="0CF6D13A" w14:textId="5C0031B6"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06" w:author="Sachin Patange" w:date="2017-04-29T21:29:00Z">
              <w:r w:rsidDel="003F6ED7">
                <w:delText>Borrowers Relationship with Father/Guardian’s</w:delText>
              </w:r>
            </w:del>
          </w:p>
        </w:tc>
        <w:tc>
          <w:tcPr>
            <w:tcW w:w="2430" w:type="dxa"/>
          </w:tcPr>
          <w:p w14:paraId="73C55BF5" w14:textId="7788F3DC" w:rsidR="00132913" w:rsidRDefault="00132913" w:rsidP="00132913">
            <w:pPr>
              <w:jc w:val="both"/>
              <w:cnfStyle w:val="000000000000" w:firstRow="0" w:lastRow="0" w:firstColumn="0" w:lastColumn="0" w:oddVBand="0" w:evenVBand="0" w:oddHBand="0" w:evenHBand="0" w:firstRowFirstColumn="0" w:firstRowLastColumn="0" w:lastRowFirstColumn="0" w:lastRowLastColumn="0"/>
            </w:pPr>
            <w:del w:id="907" w:author="Sachin Patange" w:date="2017-04-29T21:29:00Z">
              <w:r w:rsidDel="003F6ED7">
                <w:delText>Borrowers relationship with Father and Guardians</w:delText>
              </w:r>
            </w:del>
          </w:p>
        </w:tc>
        <w:tc>
          <w:tcPr>
            <w:tcW w:w="1915" w:type="dxa"/>
          </w:tcPr>
          <w:p w14:paraId="7565C78D" w14:textId="590A3465"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08"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5CA56EAC" w14:textId="0DF4A7D3" w:rsidR="00132913" w:rsidRDefault="00132913" w:rsidP="00B57E14">
            <w:pPr>
              <w:cnfStyle w:val="000000000000" w:firstRow="0" w:lastRow="0" w:firstColumn="0" w:lastColumn="0" w:oddVBand="0" w:evenVBand="0" w:oddHBand="0" w:evenHBand="0" w:firstRowFirstColumn="0" w:firstRowLastColumn="0" w:lastRowFirstColumn="0" w:lastRowLastColumn="0"/>
            </w:pPr>
            <w:del w:id="909" w:author="Sachin Patange" w:date="2017-04-29T21:29:00Z">
              <w:r w:rsidRPr="00AB1387" w:rsidDel="003F6ED7">
                <w:delText>Optional</w:delText>
              </w:r>
            </w:del>
          </w:p>
        </w:tc>
      </w:tr>
      <w:tr w:rsidR="00132913" w14:paraId="7262B931"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59700C" w14:textId="5B682E33" w:rsidR="00132913" w:rsidRDefault="00132913" w:rsidP="00B57E14">
            <w:pPr>
              <w:jc w:val="both"/>
            </w:pPr>
            <w:del w:id="910" w:author="Sachin Patange" w:date="2017-04-29T21:29:00Z">
              <w:r w:rsidDel="003F6ED7">
                <w:lastRenderedPageBreak/>
                <w:delText>32</w:delText>
              </w:r>
            </w:del>
          </w:p>
        </w:tc>
        <w:tc>
          <w:tcPr>
            <w:tcW w:w="2160" w:type="dxa"/>
          </w:tcPr>
          <w:p w14:paraId="2D2C51B4" w14:textId="48A0C9BD"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11" w:author="Sachin Patange" w:date="2017-04-29T21:29:00Z">
              <w:r w:rsidDel="003F6ED7">
                <w:delText>Father/Guardian’s Occupation</w:delText>
              </w:r>
            </w:del>
          </w:p>
        </w:tc>
        <w:tc>
          <w:tcPr>
            <w:tcW w:w="2430" w:type="dxa"/>
          </w:tcPr>
          <w:p w14:paraId="18473BF6" w14:textId="2D7A51CC" w:rsidR="00132913" w:rsidRDefault="00132913" w:rsidP="00132913">
            <w:pPr>
              <w:jc w:val="both"/>
              <w:cnfStyle w:val="000000100000" w:firstRow="0" w:lastRow="0" w:firstColumn="0" w:lastColumn="0" w:oddVBand="0" w:evenVBand="0" w:oddHBand="1" w:evenHBand="0" w:firstRowFirstColumn="0" w:firstRowLastColumn="0" w:lastRowFirstColumn="0" w:lastRowLastColumn="0"/>
            </w:pPr>
            <w:del w:id="912" w:author="Sachin Patange" w:date="2017-04-29T21:29:00Z">
              <w:r w:rsidDel="003F6ED7">
                <w:delText>Father and Guardians Occupation</w:delText>
              </w:r>
            </w:del>
          </w:p>
        </w:tc>
        <w:tc>
          <w:tcPr>
            <w:tcW w:w="1915" w:type="dxa"/>
          </w:tcPr>
          <w:p w14:paraId="7FD41079" w14:textId="1740D6BA"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13"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0588F66F" w14:textId="5E44B292" w:rsidR="00132913" w:rsidRDefault="00132913" w:rsidP="00B57E14">
            <w:pPr>
              <w:cnfStyle w:val="000000100000" w:firstRow="0" w:lastRow="0" w:firstColumn="0" w:lastColumn="0" w:oddVBand="0" w:evenVBand="0" w:oddHBand="1" w:evenHBand="0" w:firstRowFirstColumn="0" w:firstRowLastColumn="0" w:lastRowFirstColumn="0" w:lastRowLastColumn="0"/>
            </w:pPr>
            <w:del w:id="914" w:author="Sachin Patange" w:date="2017-04-29T21:29:00Z">
              <w:r w:rsidRPr="00AB1387" w:rsidDel="003F6ED7">
                <w:delText>Optional</w:delText>
              </w:r>
            </w:del>
          </w:p>
        </w:tc>
      </w:tr>
      <w:tr w:rsidR="00132913" w14:paraId="7A25E11F"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506787D5" w14:textId="34985416" w:rsidR="00132913" w:rsidRDefault="00132913" w:rsidP="00B57E14">
            <w:pPr>
              <w:jc w:val="both"/>
            </w:pPr>
            <w:del w:id="915" w:author="Sachin Patange" w:date="2017-04-29T21:29:00Z">
              <w:r w:rsidDel="003F6ED7">
                <w:delText>33</w:delText>
              </w:r>
            </w:del>
          </w:p>
        </w:tc>
        <w:tc>
          <w:tcPr>
            <w:tcW w:w="2160" w:type="dxa"/>
          </w:tcPr>
          <w:p w14:paraId="2ED2DA1C" w14:textId="78AA33F6"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16" w:author="Sachin Patange" w:date="2017-04-29T21:29:00Z">
              <w:r w:rsidDel="003F6ED7">
                <w:delText>Annual Income of Father/Guardian’s</w:delText>
              </w:r>
            </w:del>
          </w:p>
        </w:tc>
        <w:tc>
          <w:tcPr>
            <w:tcW w:w="2430" w:type="dxa"/>
          </w:tcPr>
          <w:p w14:paraId="6A0634F1" w14:textId="41446A2E" w:rsidR="00132913" w:rsidRDefault="00132913" w:rsidP="00132913">
            <w:pPr>
              <w:jc w:val="both"/>
              <w:cnfStyle w:val="000000000000" w:firstRow="0" w:lastRow="0" w:firstColumn="0" w:lastColumn="0" w:oddVBand="0" w:evenVBand="0" w:oddHBand="0" w:evenHBand="0" w:firstRowFirstColumn="0" w:firstRowLastColumn="0" w:lastRowFirstColumn="0" w:lastRowLastColumn="0"/>
            </w:pPr>
            <w:del w:id="917" w:author="Sachin Patange" w:date="2017-04-29T21:29:00Z">
              <w:r w:rsidDel="003F6ED7">
                <w:delText xml:space="preserve">Father/Guardians annual income </w:delText>
              </w:r>
            </w:del>
          </w:p>
        </w:tc>
        <w:tc>
          <w:tcPr>
            <w:tcW w:w="1915" w:type="dxa"/>
          </w:tcPr>
          <w:p w14:paraId="0B29FA6A" w14:textId="0194B730"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18" w:author="Sachin Patange" w:date="2017-04-29T21:29:00Z">
              <w:r w:rsidDel="003F6ED7">
                <w:delText>Number With Decimal</w:delText>
              </w:r>
            </w:del>
          </w:p>
        </w:tc>
        <w:tc>
          <w:tcPr>
            <w:tcW w:w="2130" w:type="dxa"/>
          </w:tcPr>
          <w:p w14:paraId="64786775" w14:textId="46C152DD"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19" w:author="Sachin Patange" w:date="2017-04-29T21:29:00Z">
              <w:r w:rsidDel="003F6ED7">
                <w:delText>Optional</w:delText>
              </w:r>
            </w:del>
          </w:p>
        </w:tc>
      </w:tr>
      <w:tr w:rsidR="00132913" w:rsidRPr="00D85F2E" w14:paraId="4B61F241"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14:paraId="1A3A5880" w14:textId="52DEA33D" w:rsidR="00132913" w:rsidRPr="00D85F2E" w:rsidRDefault="00132913" w:rsidP="00B57E14">
            <w:pPr>
              <w:jc w:val="both"/>
              <w:rPr>
                <w:color w:val="FFFFFF" w:themeColor="background1"/>
              </w:rPr>
            </w:pPr>
            <w:del w:id="920" w:author="Sachin Patange" w:date="2017-04-29T21:29:00Z">
              <w:r w:rsidRPr="00D85F2E" w:rsidDel="003F6ED7">
                <w:rPr>
                  <w:color w:val="FFFFFF" w:themeColor="background1"/>
                </w:rPr>
                <w:delText>Borrower Father/Guardian Address</w:delText>
              </w:r>
            </w:del>
          </w:p>
        </w:tc>
      </w:tr>
      <w:tr w:rsidR="00132913" w14:paraId="46A1A3B4"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07977398" w14:textId="617D4D2C" w:rsidR="00132913" w:rsidRDefault="00132913" w:rsidP="00B57E14">
            <w:pPr>
              <w:jc w:val="both"/>
            </w:pPr>
            <w:del w:id="921" w:author="Sachin Patange" w:date="2017-04-29T21:29:00Z">
              <w:r w:rsidDel="003F6ED7">
                <w:delText>34</w:delText>
              </w:r>
            </w:del>
          </w:p>
        </w:tc>
        <w:tc>
          <w:tcPr>
            <w:tcW w:w="2160" w:type="dxa"/>
          </w:tcPr>
          <w:p w14:paraId="583A48BD" w14:textId="16B965A6"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22" w:author="Sachin Patange" w:date="2017-04-29T21:29:00Z">
              <w:r w:rsidDel="003F6ED7">
                <w:delText xml:space="preserve">Father/Guardian’s </w:delText>
              </w:r>
              <w:r w:rsidRPr="00FF6EDE" w:rsidDel="003F6ED7">
                <w:delText>Room no. &amp; Building</w:delText>
              </w:r>
            </w:del>
          </w:p>
        </w:tc>
        <w:tc>
          <w:tcPr>
            <w:tcW w:w="2430" w:type="dxa"/>
          </w:tcPr>
          <w:p w14:paraId="4F054F2E" w14:textId="3AD69B6E" w:rsidR="00132913" w:rsidRDefault="00132913" w:rsidP="00132913">
            <w:pPr>
              <w:jc w:val="both"/>
              <w:cnfStyle w:val="000000000000" w:firstRow="0" w:lastRow="0" w:firstColumn="0" w:lastColumn="0" w:oddVBand="0" w:evenVBand="0" w:oddHBand="0" w:evenHBand="0" w:firstRowFirstColumn="0" w:firstRowLastColumn="0" w:lastRowFirstColumn="0" w:lastRowLastColumn="0"/>
            </w:pPr>
            <w:del w:id="923" w:author="Sachin Patange" w:date="2017-04-29T21:29:00Z">
              <w:r w:rsidDel="003F6ED7">
                <w:delText xml:space="preserve">Father/Guardians of Residence - </w:delText>
              </w:r>
              <w:r w:rsidRPr="00FF6EDE" w:rsidDel="003F6ED7">
                <w:delText>Room no. &amp; Building</w:delText>
              </w:r>
            </w:del>
          </w:p>
        </w:tc>
        <w:tc>
          <w:tcPr>
            <w:tcW w:w="1915" w:type="dxa"/>
          </w:tcPr>
          <w:p w14:paraId="19BB6D5B" w14:textId="40C0BFBC"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24" w:author="Sachin Patange" w:date="2017-04-29T21:29:00Z">
              <w:r w:rsidDel="003F6ED7">
                <w:delText>Alphanumeric</w:delText>
              </w:r>
            </w:del>
          </w:p>
        </w:tc>
        <w:tc>
          <w:tcPr>
            <w:tcW w:w="2130" w:type="dxa"/>
          </w:tcPr>
          <w:p w14:paraId="465F0723" w14:textId="42292D6E" w:rsidR="00132913" w:rsidRDefault="00132913" w:rsidP="00B57E14">
            <w:pPr>
              <w:cnfStyle w:val="000000000000" w:firstRow="0" w:lastRow="0" w:firstColumn="0" w:lastColumn="0" w:oddVBand="0" w:evenVBand="0" w:oddHBand="0" w:evenHBand="0" w:firstRowFirstColumn="0" w:firstRowLastColumn="0" w:lastRowFirstColumn="0" w:lastRowLastColumn="0"/>
            </w:pPr>
            <w:del w:id="925" w:author="Sachin Patange" w:date="2017-04-29T21:29:00Z">
              <w:r w:rsidRPr="00D8695B" w:rsidDel="003F6ED7">
                <w:delText>Optional</w:delText>
              </w:r>
            </w:del>
          </w:p>
        </w:tc>
      </w:tr>
      <w:tr w:rsidR="00132913" w14:paraId="7D71C14A"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2121000" w14:textId="5184C7AE" w:rsidR="00132913" w:rsidRDefault="00132913" w:rsidP="00B57E14">
            <w:pPr>
              <w:jc w:val="both"/>
            </w:pPr>
            <w:del w:id="926" w:author="Sachin Patange" w:date="2017-04-29T21:29:00Z">
              <w:r w:rsidDel="003F6ED7">
                <w:delText>35</w:delText>
              </w:r>
            </w:del>
          </w:p>
        </w:tc>
        <w:tc>
          <w:tcPr>
            <w:tcW w:w="2160" w:type="dxa"/>
          </w:tcPr>
          <w:p w14:paraId="49FCA126" w14:textId="41A4274F" w:rsidR="00132913" w:rsidRPr="00FF6EDE" w:rsidRDefault="00132913" w:rsidP="00B57E14">
            <w:pPr>
              <w:jc w:val="both"/>
              <w:cnfStyle w:val="000000100000" w:firstRow="0" w:lastRow="0" w:firstColumn="0" w:lastColumn="0" w:oddVBand="0" w:evenVBand="0" w:oddHBand="1" w:evenHBand="0" w:firstRowFirstColumn="0" w:firstRowLastColumn="0" w:lastRowFirstColumn="0" w:lastRowLastColumn="0"/>
            </w:pPr>
            <w:del w:id="927" w:author="Sachin Patange" w:date="2017-04-29T21:29:00Z">
              <w:r w:rsidDel="003F6ED7">
                <w:delText>Father/Guardian’s City/Town/Village</w:delText>
              </w:r>
            </w:del>
          </w:p>
        </w:tc>
        <w:tc>
          <w:tcPr>
            <w:tcW w:w="2430" w:type="dxa"/>
          </w:tcPr>
          <w:p w14:paraId="7BBEFDC7" w14:textId="1D96EA38" w:rsidR="00132913" w:rsidRDefault="00132913" w:rsidP="00132913">
            <w:pPr>
              <w:jc w:val="both"/>
              <w:cnfStyle w:val="000000100000" w:firstRow="0" w:lastRow="0" w:firstColumn="0" w:lastColumn="0" w:oddVBand="0" w:evenVBand="0" w:oddHBand="1" w:evenHBand="0" w:firstRowFirstColumn="0" w:firstRowLastColumn="0" w:lastRowFirstColumn="0" w:lastRowLastColumn="0"/>
            </w:pPr>
            <w:del w:id="928" w:author="Sachin Patange" w:date="2017-04-29T21:29:00Z">
              <w:r w:rsidDel="003F6ED7">
                <w:delText>Father/Guardians of Residence – village</w:delText>
              </w:r>
            </w:del>
          </w:p>
        </w:tc>
        <w:tc>
          <w:tcPr>
            <w:tcW w:w="1915" w:type="dxa"/>
          </w:tcPr>
          <w:p w14:paraId="691AA65D" w14:textId="54FD89A9"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29" w:author="Sachin Patange" w:date="2017-04-29T21:29:00Z">
              <w:r w:rsidDel="003F6ED7">
                <w:delText>Text</w:delText>
              </w:r>
            </w:del>
          </w:p>
        </w:tc>
        <w:tc>
          <w:tcPr>
            <w:tcW w:w="2130" w:type="dxa"/>
          </w:tcPr>
          <w:p w14:paraId="3E6D2D5B" w14:textId="1F066FD9" w:rsidR="00132913" w:rsidRDefault="00132913" w:rsidP="00B57E14">
            <w:pPr>
              <w:cnfStyle w:val="000000100000" w:firstRow="0" w:lastRow="0" w:firstColumn="0" w:lastColumn="0" w:oddVBand="0" w:evenVBand="0" w:oddHBand="1" w:evenHBand="0" w:firstRowFirstColumn="0" w:firstRowLastColumn="0" w:lastRowFirstColumn="0" w:lastRowLastColumn="0"/>
            </w:pPr>
            <w:del w:id="930" w:author="Sachin Patange" w:date="2017-04-29T21:29:00Z">
              <w:r w:rsidRPr="00D8695B" w:rsidDel="003F6ED7">
                <w:delText>Optional</w:delText>
              </w:r>
            </w:del>
          </w:p>
        </w:tc>
      </w:tr>
      <w:tr w:rsidR="00132913" w14:paraId="7E1D0C61"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10112DCB" w14:textId="355EA4FA" w:rsidR="00132913" w:rsidRDefault="00132913" w:rsidP="00B57E14">
            <w:pPr>
              <w:jc w:val="both"/>
            </w:pPr>
            <w:del w:id="931" w:author="Sachin Patange" w:date="2017-04-29T21:29:00Z">
              <w:r w:rsidDel="003F6ED7">
                <w:delText>36</w:delText>
              </w:r>
            </w:del>
          </w:p>
        </w:tc>
        <w:tc>
          <w:tcPr>
            <w:tcW w:w="2160" w:type="dxa"/>
          </w:tcPr>
          <w:p w14:paraId="7E168C99" w14:textId="3263AFDE"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32" w:author="Sachin Patange" w:date="2017-04-29T21:29:00Z">
              <w:r w:rsidDel="003F6ED7">
                <w:delText xml:space="preserve">Father/Guardian’s District </w:delText>
              </w:r>
            </w:del>
          </w:p>
        </w:tc>
        <w:tc>
          <w:tcPr>
            <w:tcW w:w="2430" w:type="dxa"/>
          </w:tcPr>
          <w:p w14:paraId="421CD134" w14:textId="3685498E" w:rsidR="00132913" w:rsidRDefault="00132913" w:rsidP="00132913">
            <w:pPr>
              <w:jc w:val="both"/>
              <w:cnfStyle w:val="000000000000" w:firstRow="0" w:lastRow="0" w:firstColumn="0" w:lastColumn="0" w:oddVBand="0" w:evenVBand="0" w:oddHBand="0" w:evenHBand="0" w:firstRowFirstColumn="0" w:firstRowLastColumn="0" w:lastRowFirstColumn="0" w:lastRowLastColumn="0"/>
            </w:pPr>
            <w:del w:id="933" w:author="Sachin Patange" w:date="2017-04-29T21:29:00Z">
              <w:r w:rsidDel="003F6ED7">
                <w:delText>Father/Guardians of Residence – District</w:delText>
              </w:r>
            </w:del>
          </w:p>
        </w:tc>
        <w:tc>
          <w:tcPr>
            <w:tcW w:w="1915" w:type="dxa"/>
          </w:tcPr>
          <w:p w14:paraId="66928909" w14:textId="6BE11F93"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34"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1EA0139C" w14:textId="6DED5113" w:rsidR="00132913" w:rsidRDefault="00132913" w:rsidP="00B57E14">
            <w:pPr>
              <w:cnfStyle w:val="000000000000" w:firstRow="0" w:lastRow="0" w:firstColumn="0" w:lastColumn="0" w:oddVBand="0" w:evenVBand="0" w:oddHBand="0" w:evenHBand="0" w:firstRowFirstColumn="0" w:firstRowLastColumn="0" w:lastRowFirstColumn="0" w:lastRowLastColumn="0"/>
            </w:pPr>
            <w:del w:id="935" w:author="Sachin Patange" w:date="2017-04-29T21:29:00Z">
              <w:r w:rsidRPr="00D8695B" w:rsidDel="003F6ED7">
                <w:delText>Optional</w:delText>
              </w:r>
            </w:del>
          </w:p>
        </w:tc>
      </w:tr>
      <w:tr w:rsidR="00132913" w14:paraId="3CA5E643"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0D4BB" w14:textId="3FC081A7" w:rsidR="00132913" w:rsidRDefault="00132913" w:rsidP="00B57E14">
            <w:pPr>
              <w:jc w:val="both"/>
            </w:pPr>
            <w:del w:id="936" w:author="Sachin Patange" w:date="2017-04-29T21:29:00Z">
              <w:r w:rsidDel="003F6ED7">
                <w:delText>37</w:delText>
              </w:r>
            </w:del>
          </w:p>
        </w:tc>
        <w:tc>
          <w:tcPr>
            <w:tcW w:w="2160" w:type="dxa"/>
          </w:tcPr>
          <w:p w14:paraId="729DEE8F" w14:textId="59AF93A8"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37" w:author="Sachin Patange" w:date="2017-04-29T21:29:00Z">
              <w:r w:rsidDel="003F6ED7">
                <w:delText>Father/Guardian’s State</w:delText>
              </w:r>
            </w:del>
          </w:p>
        </w:tc>
        <w:tc>
          <w:tcPr>
            <w:tcW w:w="2430" w:type="dxa"/>
          </w:tcPr>
          <w:p w14:paraId="2FD5E1FB" w14:textId="759E6C59" w:rsidR="00132913" w:rsidRDefault="00132913" w:rsidP="00132913">
            <w:pPr>
              <w:jc w:val="both"/>
              <w:cnfStyle w:val="000000100000" w:firstRow="0" w:lastRow="0" w:firstColumn="0" w:lastColumn="0" w:oddVBand="0" w:evenVBand="0" w:oddHBand="1" w:evenHBand="0" w:firstRowFirstColumn="0" w:firstRowLastColumn="0" w:lastRowFirstColumn="0" w:lastRowLastColumn="0"/>
            </w:pPr>
            <w:del w:id="938" w:author="Sachin Patange" w:date="2017-04-29T21:29:00Z">
              <w:r w:rsidDel="003F6ED7">
                <w:delText>Father/Guardians of Residence – State</w:delText>
              </w:r>
            </w:del>
          </w:p>
        </w:tc>
        <w:tc>
          <w:tcPr>
            <w:tcW w:w="1915" w:type="dxa"/>
          </w:tcPr>
          <w:p w14:paraId="3B4B21BE" w14:textId="1F400221" w:rsidR="00132913" w:rsidRDefault="00132913" w:rsidP="00B57E14">
            <w:pPr>
              <w:jc w:val="both"/>
              <w:cnfStyle w:val="000000100000" w:firstRow="0" w:lastRow="0" w:firstColumn="0" w:lastColumn="0" w:oddVBand="0" w:evenVBand="0" w:oddHBand="1" w:evenHBand="0" w:firstRowFirstColumn="0" w:firstRowLastColumn="0" w:lastRowFirstColumn="0" w:lastRowLastColumn="0"/>
            </w:pPr>
            <w:del w:id="939" w:author="Sachin Patange" w:date="2017-04-29T21:29:00Z">
              <w:r w:rsidRPr="00E14BEC" w:rsidDel="003F6ED7">
                <w:delText>Refer the spread sheet</w:delText>
              </w:r>
              <w:r w:rsidDel="003F6ED7">
                <w:delText xml:space="preserve"> – ‘Possible Code Values’</w:delText>
              </w:r>
              <w:r w:rsidRPr="00E14BEC" w:rsidDel="003F6ED7">
                <w:delText xml:space="preserve"> for the possible values, provided along with this document.</w:delText>
              </w:r>
            </w:del>
          </w:p>
        </w:tc>
        <w:tc>
          <w:tcPr>
            <w:tcW w:w="2130" w:type="dxa"/>
          </w:tcPr>
          <w:p w14:paraId="4C5A3B68" w14:textId="0AEBCFAF" w:rsidR="00132913" w:rsidRDefault="00132913" w:rsidP="00B57E14">
            <w:pPr>
              <w:cnfStyle w:val="000000100000" w:firstRow="0" w:lastRow="0" w:firstColumn="0" w:lastColumn="0" w:oddVBand="0" w:evenVBand="0" w:oddHBand="1" w:evenHBand="0" w:firstRowFirstColumn="0" w:firstRowLastColumn="0" w:lastRowFirstColumn="0" w:lastRowLastColumn="0"/>
            </w:pPr>
            <w:del w:id="940" w:author="Sachin Patange" w:date="2017-04-29T21:29:00Z">
              <w:r w:rsidRPr="00D8695B" w:rsidDel="003F6ED7">
                <w:delText>Optional</w:delText>
              </w:r>
            </w:del>
          </w:p>
        </w:tc>
      </w:tr>
      <w:tr w:rsidR="00132913" w14:paraId="43C68587"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437F7E3E" w14:textId="293886C2" w:rsidR="00132913" w:rsidRDefault="00132913" w:rsidP="00B57E14">
            <w:pPr>
              <w:jc w:val="both"/>
            </w:pPr>
            <w:del w:id="941" w:author="Sachin Patange" w:date="2017-04-29T21:29:00Z">
              <w:r w:rsidDel="003F6ED7">
                <w:delText>38</w:delText>
              </w:r>
            </w:del>
          </w:p>
        </w:tc>
        <w:tc>
          <w:tcPr>
            <w:tcW w:w="2160" w:type="dxa"/>
          </w:tcPr>
          <w:p w14:paraId="0D1AEB91" w14:textId="01E0D42D"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42" w:author="Sachin Patange" w:date="2017-04-29T21:29:00Z">
              <w:r w:rsidDel="003F6ED7">
                <w:delText xml:space="preserve">Father/Guardian’s Pin Code </w:delText>
              </w:r>
            </w:del>
          </w:p>
        </w:tc>
        <w:tc>
          <w:tcPr>
            <w:tcW w:w="2430" w:type="dxa"/>
          </w:tcPr>
          <w:p w14:paraId="5CCBC163" w14:textId="54454E7C" w:rsidR="00132913" w:rsidRDefault="00132913" w:rsidP="00132913">
            <w:pPr>
              <w:jc w:val="both"/>
              <w:cnfStyle w:val="000000000000" w:firstRow="0" w:lastRow="0" w:firstColumn="0" w:lastColumn="0" w:oddVBand="0" w:evenVBand="0" w:oddHBand="0" w:evenHBand="0" w:firstRowFirstColumn="0" w:firstRowLastColumn="0" w:lastRowFirstColumn="0" w:lastRowLastColumn="0"/>
            </w:pPr>
            <w:del w:id="943" w:author="Sachin Patange" w:date="2017-04-29T21:29:00Z">
              <w:r w:rsidDel="003F6ED7">
                <w:delText>Father/Guardians of Residence – Pin Code</w:delText>
              </w:r>
            </w:del>
          </w:p>
        </w:tc>
        <w:tc>
          <w:tcPr>
            <w:tcW w:w="1915" w:type="dxa"/>
          </w:tcPr>
          <w:p w14:paraId="0FC6D726" w14:textId="0206A71A"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44" w:author="Sachin Patange" w:date="2017-04-29T21:29:00Z">
              <w:r w:rsidDel="003F6ED7">
                <w:delText>Number</w:delText>
              </w:r>
            </w:del>
          </w:p>
        </w:tc>
        <w:tc>
          <w:tcPr>
            <w:tcW w:w="2130" w:type="dxa"/>
          </w:tcPr>
          <w:p w14:paraId="5A387AA9" w14:textId="573AB38A"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45" w:author="Sachin Patange" w:date="2017-04-29T21:29:00Z">
              <w:r w:rsidDel="003F6ED7">
                <w:delText>Optional</w:delText>
              </w:r>
            </w:del>
          </w:p>
        </w:tc>
      </w:tr>
      <w:tr w:rsidR="00132913" w:rsidRPr="00D85F2E" w14:paraId="617C7DCC" w14:textId="77777777" w:rsidTr="00B5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shd w:val="clear" w:color="auto" w:fill="385623" w:themeFill="accent6" w:themeFillShade="80"/>
          </w:tcPr>
          <w:p w14:paraId="31FD679B" w14:textId="78969419" w:rsidR="00132913" w:rsidRPr="00D85F2E" w:rsidRDefault="00132913" w:rsidP="00B57E14">
            <w:pPr>
              <w:jc w:val="both"/>
              <w:rPr>
                <w:color w:val="FFFFFF" w:themeColor="background1"/>
              </w:rPr>
            </w:pPr>
            <w:del w:id="946" w:author="Sachin Patange" w:date="2017-04-29T21:29:00Z">
              <w:r w:rsidRPr="00D85F2E" w:rsidDel="003F6ED7">
                <w:rPr>
                  <w:color w:val="FFFFFF" w:themeColor="background1"/>
                </w:rPr>
                <w:delText>Borrower Course Details</w:delText>
              </w:r>
            </w:del>
          </w:p>
        </w:tc>
      </w:tr>
      <w:tr w:rsidR="00132913" w14:paraId="0ADF2062" w14:textId="77777777" w:rsidTr="00B57E14">
        <w:tc>
          <w:tcPr>
            <w:cnfStyle w:val="001000000000" w:firstRow="0" w:lastRow="0" w:firstColumn="1" w:lastColumn="0" w:oddVBand="0" w:evenVBand="0" w:oddHBand="0" w:evenHBand="0" w:firstRowFirstColumn="0" w:firstRowLastColumn="0" w:lastRowFirstColumn="0" w:lastRowLastColumn="0"/>
            <w:tcW w:w="715" w:type="dxa"/>
          </w:tcPr>
          <w:p w14:paraId="7FF2E8CD" w14:textId="0E7D8374" w:rsidR="00132913" w:rsidRPr="00A72EBD" w:rsidRDefault="00132913" w:rsidP="00B57E14">
            <w:pPr>
              <w:jc w:val="both"/>
            </w:pPr>
            <w:del w:id="947" w:author="Sachin Patange" w:date="2017-04-29T21:29:00Z">
              <w:r w:rsidDel="003F6ED7">
                <w:delText>39</w:delText>
              </w:r>
            </w:del>
          </w:p>
        </w:tc>
        <w:tc>
          <w:tcPr>
            <w:tcW w:w="2160" w:type="dxa"/>
          </w:tcPr>
          <w:p w14:paraId="24D9FDAE" w14:textId="60EA103B" w:rsidR="00132913" w:rsidRPr="00A72EBD" w:rsidRDefault="00132913" w:rsidP="00B57E14">
            <w:pPr>
              <w:jc w:val="both"/>
              <w:cnfStyle w:val="000000000000" w:firstRow="0" w:lastRow="0" w:firstColumn="0" w:lastColumn="0" w:oddVBand="0" w:evenVBand="0" w:oddHBand="0" w:evenHBand="0" w:firstRowFirstColumn="0" w:firstRowLastColumn="0" w:lastRowFirstColumn="0" w:lastRowLastColumn="0"/>
            </w:pPr>
            <w:del w:id="948" w:author="Sachin Patange" w:date="2017-04-29T21:29:00Z">
              <w:r w:rsidRPr="00A72EBD" w:rsidDel="003F6ED7">
                <w:delText>Name of the course</w:delText>
              </w:r>
            </w:del>
          </w:p>
        </w:tc>
        <w:tc>
          <w:tcPr>
            <w:tcW w:w="2430" w:type="dxa"/>
          </w:tcPr>
          <w:p w14:paraId="59E5C3C4" w14:textId="03294288" w:rsidR="00132913" w:rsidRPr="00A72EBD" w:rsidRDefault="00132913" w:rsidP="00B57E14">
            <w:pPr>
              <w:jc w:val="both"/>
              <w:cnfStyle w:val="000000000000" w:firstRow="0" w:lastRow="0" w:firstColumn="0" w:lastColumn="0" w:oddVBand="0" w:evenVBand="0" w:oddHBand="0" w:evenHBand="0" w:firstRowFirstColumn="0" w:firstRowLastColumn="0" w:lastRowFirstColumn="0" w:lastRowLastColumn="0"/>
            </w:pPr>
            <w:del w:id="949" w:author="Sachin Patange" w:date="2017-04-29T21:29:00Z">
              <w:r w:rsidRPr="00A72EBD" w:rsidDel="003F6ED7">
                <w:delText xml:space="preserve">Course name for which borrower </w:delText>
              </w:r>
            </w:del>
          </w:p>
        </w:tc>
        <w:tc>
          <w:tcPr>
            <w:tcW w:w="1915" w:type="dxa"/>
          </w:tcPr>
          <w:p w14:paraId="5E9421F3" w14:textId="2E0EA6FF" w:rsidR="00132913" w:rsidRPr="00A72EBD" w:rsidRDefault="00132913" w:rsidP="00B57E14">
            <w:pPr>
              <w:jc w:val="both"/>
              <w:cnfStyle w:val="000000000000" w:firstRow="0" w:lastRow="0" w:firstColumn="0" w:lastColumn="0" w:oddVBand="0" w:evenVBand="0" w:oddHBand="0" w:evenHBand="0" w:firstRowFirstColumn="0" w:firstRowLastColumn="0" w:lastRowFirstColumn="0" w:lastRowLastColumn="0"/>
            </w:pPr>
            <w:del w:id="950" w:author="Sachin Patange" w:date="2017-04-29T21:29:00Z">
              <w:r w:rsidRPr="00A72EBD" w:rsidDel="003F6ED7">
                <w:delText>Text</w:delText>
              </w:r>
            </w:del>
          </w:p>
        </w:tc>
        <w:tc>
          <w:tcPr>
            <w:tcW w:w="2130" w:type="dxa"/>
          </w:tcPr>
          <w:p w14:paraId="73E748C2" w14:textId="43BC68D6" w:rsidR="00132913" w:rsidRDefault="00132913" w:rsidP="00B57E14">
            <w:pPr>
              <w:jc w:val="both"/>
              <w:cnfStyle w:val="000000000000" w:firstRow="0" w:lastRow="0" w:firstColumn="0" w:lastColumn="0" w:oddVBand="0" w:evenVBand="0" w:oddHBand="0" w:evenHBand="0" w:firstRowFirstColumn="0" w:firstRowLastColumn="0" w:lastRowFirstColumn="0" w:lastRowLastColumn="0"/>
            </w:pPr>
            <w:del w:id="951" w:author="Sachin Patange" w:date="2017-04-29T21:29:00Z">
              <w:r w:rsidRPr="00A72EBD" w:rsidDel="003F6ED7">
                <w:delText>Mandatory</w:delText>
              </w:r>
            </w:del>
          </w:p>
        </w:tc>
      </w:tr>
    </w:tbl>
    <w:p w14:paraId="1CA4C030" w14:textId="77777777" w:rsidR="00A57493" w:rsidRDefault="00A57493" w:rsidP="00A57493">
      <w:pPr>
        <w:jc w:val="both"/>
      </w:pPr>
    </w:p>
    <w:p w14:paraId="776DAE47" w14:textId="487F81A0"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52" w:name="_Toc436819447"/>
      <w:bookmarkStart w:id="953" w:name="_Toc483682505"/>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952"/>
      <w:r w:rsidR="003867E9">
        <w:rPr>
          <w:rFonts w:ascii="Trebuchet MS" w:hAnsi="Trebuchet MS"/>
          <w:b/>
          <w:bCs/>
          <w:color w:val="000000" w:themeColor="text1"/>
          <w:szCs w:val="22"/>
        </w:rPr>
        <w:t>Continuity</w:t>
      </w:r>
      <w:bookmarkEnd w:id="953"/>
    </w:p>
    <w:p w14:paraId="45C3C684" w14:textId="392E6C10" w:rsidR="00A57493" w:rsidRDefault="003F6ED7" w:rsidP="00A57493">
      <w:pPr>
        <w:jc w:val="both"/>
      </w:pPr>
      <w:ins w:id="954" w:author="Sachin Patange" w:date="2017-04-29T21:29:00Z">
        <w:r>
          <w:t xml:space="preserve">Refer the spread sheet – Skill </w:t>
        </w:r>
        <w:r w:rsidRPr="00AB0360">
          <w:t>Scheme - New</w:t>
        </w:r>
        <w:r>
          <w:t xml:space="preserve"> and Continuity Input Layout for the fields included, Mandatory/optional level, allowed characters and usage of codes wherever applicable.</w:t>
        </w:r>
      </w:ins>
      <w:del w:id="955" w:author="Sachin Patange" w:date="2017-04-29T21:29:00Z">
        <w:r w:rsidR="00A57493" w:rsidDel="003F6ED7">
          <w:delText xml:space="preserve">Input file layout for Credit Guarantee </w:delText>
        </w:r>
        <w:r w:rsidR="003867E9" w:rsidDel="003F6ED7">
          <w:delText>Continuity</w:delText>
        </w:r>
        <w:r w:rsidR="00A57493" w:rsidDel="003F6ED7">
          <w:delText xml:space="preserve"> for </w:delText>
        </w:r>
        <w:r w:rsidR="00264303" w:rsidDel="003F6ED7">
          <w:delText>skill</w:delText>
        </w:r>
        <w:r w:rsidR="00A57493" w:rsidDel="003F6ED7">
          <w:delText xml:space="preserve"> Loan Scheme:</w:delText>
        </w:r>
      </w:del>
    </w:p>
    <w:tbl>
      <w:tblPr>
        <w:tblStyle w:val="GridTable4-Accent6"/>
        <w:tblW w:w="0" w:type="auto"/>
        <w:tblLook w:val="04A0" w:firstRow="1" w:lastRow="0" w:firstColumn="1" w:lastColumn="0" w:noHBand="0" w:noVBand="1"/>
      </w:tblPr>
      <w:tblGrid>
        <w:gridCol w:w="779"/>
        <w:gridCol w:w="2015"/>
        <w:gridCol w:w="2439"/>
        <w:gridCol w:w="1987"/>
        <w:gridCol w:w="2130"/>
      </w:tblGrid>
      <w:tr w:rsidR="00264303" w:rsidDel="003F6ED7" w14:paraId="46D651EC" w14:textId="55266099" w:rsidTr="00264303">
        <w:trPr>
          <w:cnfStyle w:val="100000000000" w:firstRow="1" w:lastRow="0" w:firstColumn="0" w:lastColumn="0" w:oddVBand="0" w:evenVBand="0" w:oddHBand="0" w:evenHBand="0" w:firstRowFirstColumn="0" w:firstRowLastColumn="0" w:lastRowFirstColumn="0" w:lastRowLastColumn="0"/>
          <w:del w:id="956"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3BEF320D" w14:textId="59063C2C" w:rsidR="00264303" w:rsidDel="003F6ED7" w:rsidRDefault="00264303" w:rsidP="00264303">
            <w:pPr>
              <w:jc w:val="both"/>
              <w:rPr>
                <w:del w:id="957" w:author="Sachin Patange" w:date="2017-04-29T21:29:00Z"/>
              </w:rPr>
            </w:pPr>
            <w:del w:id="958" w:author="Sachin Patange" w:date="2017-04-29T21:29:00Z">
              <w:r w:rsidDel="003F6ED7">
                <w:delText>S. No.</w:delText>
              </w:r>
            </w:del>
          </w:p>
        </w:tc>
        <w:tc>
          <w:tcPr>
            <w:tcW w:w="2015" w:type="dxa"/>
          </w:tcPr>
          <w:p w14:paraId="6260010D" w14:textId="1847B86C" w:rsidR="00264303" w:rsidDel="003F6ED7" w:rsidRDefault="00264303" w:rsidP="00264303">
            <w:pPr>
              <w:jc w:val="both"/>
              <w:cnfStyle w:val="100000000000" w:firstRow="1" w:lastRow="0" w:firstColumn="0" w:lastColumn="0" w:oddVBand="0" w:evenVBand="0" w:oddHBand="0" w:evenHBand="0" w:firstRowFirstColumn="0" w:firstRowLastColumn="0" w:lastRowFirstColumn="0" w:lastRowLastColumn="0"/>
              <w:rPr>
                <w:del w:id="959" w:author="Sachin Patange" w:date="2017-04-29T21:29:00Z"/>
              </w:rPr>
            </w:pPr>
            <w:del w:id="960" w:author="Sachin Patange" w:date="2017-04-29T21:29:00Z">
              <w:r w:rsidDel="003F6ED7">
                <w:delText>Field Name</w:delText>
              </w:r>
            </w:del>
          </w:p>
        </w:tc>
        <w:tc>
          <w:tcPr>
            <w:tcW w:w="2439" w:type="dxa"/>
          </w:tcPr>
          <w:p w14:paraId="181531E2" w14:textId="0AB57A25" w:rsidR="00264303" w:rsidDel="003F6ED7" w:rsidRDefault="00264303" w:rsidP="00264303">
            <w:pPr>
              <w:jc w:val="both"/>
              <w:cnfStyle w:val="100000000000" w:firstRow="1" w:lastRow="0" w:firstColumn="0" w:lastColumn="0" w:oddVBand="0" w:evenVBand="0" w:oddHBand="0" w:evenHBand="0" w:firstRowFirstColumn="0" w:firstRowLastColumn="0" w:lastRowFirstColumn="0" w:lastRowLastColumn="0"/>
              <w:rPr>
                <w:del w:id="961" w:author="Sachin Patange" w:date="2017-04-29T21:29:00Z"/>
              </w:rPr>
            </w:pPr>
            <w:del w:id="962" w:author="Sachin Patange" w:date="2017-04-29T21:29:00Z">
              <w:r w:rsidDel="003F6ED7">
                <w:delText>Description</w:delText>
              </w:r>
            </w:del>
          </w:p>
        </w:tc>
        <w:tc>
          <w:tcPr>
            <w:tcW w:w="1987" w:type="dxa"/>
          </w:tcPr>
          <w:p w14:paraId="00275CA2" w14:textId="0F84F9B1" w:rsidR="00264303" w:rsidDel="003F6ED7" w:rsidRDefault="00264303" w:rsidP="00264303">
            <w:pPr>
              <w:jc w:val="both"/>
              <w:cnfStyle w:val="100000000000" w:firstRow="1" w:lastRow="0" w:firstColumn="0" w:lastColumn="0" w:oddVBand="0" w:evenVBand="0" w:oddHBand="0" w:evenHBand="0" w:firstRowFirstColumn="0" w:firstRowLastColumn="0" w:lastRowFirstColumn="0" w:lastRowLastColumn="0"/>
              <w:rPr>
                <w:del w:id="963" w:author="Sachin Patange" w:date="2017-04-29T21:29:00Z"/>
              </w:rPr>
            </w:pPr>
            <w:del w:id="964" w:author="Sachin Patange" w:date="2017-04-29T21:29:00Z">
              <w:r w:rsidDel="003F6ED7">
                <w:delText>Type</w:delText>
              </w:r>
            </w:del>
          </w:p>
        </w:tc>
        <w:tc>
          <w:tcPr>
            <w:tcW w:w="2130" w:type="dxa"/>
          </w:tcPr>
          <w:p w14:paraId="011968CE" w14:textId="7024F70B" w:rsidR="00264303" w:rsidDel="003F6ED7" w:rsidRDefault="00264303" w:rsidP="00264303">
            <w:pPr>
              <w:jc w:val="both"/>
              <w:cnfStyle w:val="100000000000" w:firstRow="1" w:lastRow="0" w:firstColumn="0" w:lastColumn="0" w:oddVBand="0" w:evenVBand="0" w:oddHBand="0" w:evenHBand="0" w:firstRowFirstColumn="0" w:firstRowLastColumn="0" w:lastRowFirstColumn="0" w:lastRowLastColumn="0"/>
              <w:rPr>
                <w:del w:id="965" w:author="Sachin Patange" w:date="2017-04-29T21:29:00Z"/>
              </w:rPr>
            </w:pPr>
            <w:del w:id="966" w:author="Sachin Patange" w:date="2017-04-29T21:29:00Z">
              <w:r w:rsidDel="003F6ED7">
                <w:delText>Mandatory/Optional</w:delText>
              </w:r>
            </w:del>
          </w:p>
        </w:tc>
      </w:tr>
      <w:tr w:rsidR="00264303" w:rsidDel="003F6ED7" w14:paraId="2AC4DFEF" w14:textId="314D8A2C" w:rsidTr="00264303">
        <w:trPr>
          <w:cnfStyle w:val="000000100000" w:firstRow="0" w:lastRow="0" w:firstColumn="0" w:lastColumn="0" w:oddVBand="0" w:evenVBand="0" w:oddHBand="1" w:evenHBand="0" w:firstRowFirstColumn="0" w:firstRowLastColumn="0" w:lastRowFirstColumn="0" w:lastRowLastColumn="0"/>
          <w:del w:id="967"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27119D98" w14:textId="189615AA" w:rsidR="00264303" w:rsidDel="003F6ED7" w:rsidRDefault="00264303" w:rsidP="00264303">
            <w:pPr>
              <w:jc w:val="both"/>
              <w:rPr>
                <w:del w:id="968" w:author="Sachin Patange" w:date="2017-04-29T21:29:00Z"/>
              </w:rPr>
            </w:pPr>
            <w:del w:id="969" w:author="Sachin Patange" w:date="2017-04-29T21:29:00Z">
              <w:r w:rsidDel="003F6ED7">
                <w:delText>1</w:delText>
              </w:r>
            </w:del>
          </w:p>
        </w:tc>
        <w:tc>
          <w:tcPr>
            <w:tcW w:w="2015" w:type="dxa"/>
          </w:tcPr>
          <w:p w14:paraId="69D79A9F" w14:textId="6BEAC395"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70" w:author="Sachin Patange" w:date="2017-04-29T21:29:00Z"/>
              </w:rPr>
            </w:pPr>
            <w:del w:id="971" w:author="Sachin Patange" w:date="2017-04-29T21:29:00Z">
              <w:r w:rsidDel="003F6ED7">
                <w:delText>Loan Account Number</w:delText>
              </w:r>
            </w:del>
          </w:p>
        </w:tc>
        <w:tc>
          <w:tcPr>
            <w:tcW w:w="2439" w:type="dxa"/>
          </w:tcPr>
          <w:p w14:paraId="0F53ADC4" w14:textId="3ECB37F9"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72" w:author="Sachin Patange" w:date="2017-04-29T21:29:00Z"/>
              </w:rPr>
            </w:pPr>
            <w:del w:id="973" w:author="Sachin Patange" w:date="2017-04-29T21:29:00Z">
              <w:r w:rsidDel="003F6ED7">
                <w:delText>Loan Account Number allotted by MLI. A Unique Number as per respective MLI’s procedure.</w:delText>
              </w:r>
            </w:del>
          </w:p>
        </w:tc>
        <w:tc>
          <w:tcPr>
            <w:tcW w:w="1987" w:type="dxa"/>
          </w:tcPr>
          <w:p w14:paraId="183DF02D" w14:textId="4B5AD5EE"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74" w:author="Sachin Patange" w:date="2017-04-29T21:29:00Z"/>
              </w:rPr>
            </w:pPr>
            <w:del w:id="975" w:author="Sachin Patange" w:date="2017-04-29T21:29:00Z">
              <w:r w:rsidDel="003F6ED7">
                <w:delText>Alpha Number</w:delText>
              </w:r>
            </w:del>
          </w:p>
        </w:tc>
        <w:tc>
          <w:tcPr>
            <w:tcW w:w="2130" w:type="dxa"/>
          </w:tcPr>
          <w:p w14:paraId="1B33BC20" w14:textId="53CE6D8D"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76" w:author="Sachin Patange" w:date="2017-04-29T21:29:00Z"/>
              </w:rPr>
            </w:pPr>
            <w:del w:id="977" w:author="Sachin Patange" w:date="2017-04-29T21:29:00Z">
              <w:r w:rsidDel="003F6ED7">
                <w:delText>Mandatory</w:delText>
              </w:r>
            </w:del>
          </w:p>
        </w:tc>
      </w:tr>
      <w:tr w:rsidR="00264303" w:rsidDel="003F6ED7" w14:paraId="7FA77C80" w14:textId="74633BEF" w:rsidTr="00264303">
        <w:trPr>
          <w:del w:id="978"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5DCF922A" w14:textId="3DAF03DF" w:rsidR="00264303" w:rsidDel="003F6ED7" w:rsidRDefault="00264303" w:rsidP="00264303">
            <w:pPr>
              <w:jc w:val="both"/>
              <w:rPr>
                <w:del w:id="979" w:author="Sachin Patange" w:date="2017-04-29T21:29:00Z"/>
              </w:rPr>
            </w:pPr>
            <w:del w:id="980" w:author="Sachin Patange" w:date="2017-04-29T21:29:00Z">
              <w:r w:rsidDel="003F6ED7">
                <w:lastRenderedPageBreak/>
                <w:delText>2</w:delText>
              </w:r>
            </w:del>
          </w:p>
        </w:tc>
        <w:tc>
          <w:tcPr>
            <w:tcW w:w="2015" w:type="dxa"/>
          </w:tcPr>
          <w:p w14:paraId="7F2733E4" w14:textId="364D930E"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981" w:author="Sachin Patange" w:date="2017-04-29T21:29:00Z"/>
              </w:rPr>
            </w:pPr>
            <w:del w:id="982" w:author="Sachin Patange" w:date="2017-04-29T21:29:00Z">
              <w:r w:rsidDel="003F6ED7">
                <w:delText>Loan Tenure</w:delText>
              </w:r>
            </w:del>
          </w:p>
        </w:tc>
        <w:tc>
          <w:tcPr>
            <w:tcW w:w="2439" w:type="dxa"/>
          </w:tcPr>
          <w:p w14:paraId="1DFE9B7B" w14:textId="3A53494B"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983" w:author="Sachin Patange" w:date="2017-04-29T21:29:00Z"/>
              </w:rPr>
            </w:pPr>
            <w:del w:id="984" w:author="Sachin Patange" w:date="2017-04-29T21:29:00Z">
              <w:r w:rsidDel="003F6ED7">
                <w:delText xml:space="preserve">Loan Duration </w:delText>
              </w:r>
            </w:del>
          </w:p>
        </w:tc>
        <w:tc>
          <w:tcPr>
            <w:tcW w:w="1987" w:type="dxa"/>
          </w:tcPr>
          <w:p w14:paraId="4B9F75A8" w14:textId="41B83560"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985" w:author="Sachin Patange" w:date="2017-04-29T21:29:00Z"/>
              </w:rPr>
            </w:pPr>
            <w:del w:id="986" w:author="Sachin Patange" w:date="2017-04-29T21:29:00Z">
              <w:r w:rsidDel="003F6ED7">
                <w:delText>Number</w:delText>
              </w:r>
            </w:del>
          </w:p>
        </w:tc>
        <w:tc>
          <w:tcPr>
            <w:tcW w:w="2130" w:type="dxa"/>
          </w:tcPr>
          <w:p w14:paraId="3F717BCF" w14:textId="246C937F"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987" w:author="Sachin Patange" w:date="2017-04-29T21:29:00Z"/>
              </w:rPr>
            </w:pPr>
            <w:del w:id="988" w:author="Sachin Patange" w:date="2017-04-29T21:29:00Z">
              <w:r w:rsidDel="003F6ED7">
                <w:delText>Mandatory</w:delText>
              </w:r>
            </w:del>
          </w:p>
        </w:tc>
      </w:tr>
      <w:tr w:rsidR="00264303" w:rsidDel="003F6ED7" w14:paraId="08D26315" w14:textId="2DEA70F4" w:rsidTr="00264303">
        <w:trPr>
          <w:cnfStyle w:val="000000100000" w:firstRow="0" w:lastRow="0" w:firstColumn="0" w:lastColumn="0" w:oddVBand="0" w:evenVBand="0" w:oddHBand="1" w:evenHBand="0" w:firstRowFirstColumn="0" w:firstRowLastColumn="0" w:lastRowFirstColumn="0" w:lastRowLastColumn="0"/>
          <w:del w:id="989"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57604591" w14:textId="65537230" w:rsidR="00264303" w:rsidDel="003F6ED7" w:rsidRDefault="00264303" w:rsidP="00264303">
            <w:pPr>
              <w:jc w:val="both"/>
              <w:rPr>
                <w:del w:id="990" w:author="Sachin Patange" w:date="2017-04-29T21:29:00Z"/>
              </w:rPr>
            </w:pPr>
            <w:del w:id="991" w:author="Sachin Patange" w:date="2017-04-29T21:29:00Z">
              <w:r w:rsidDel="003F6ED7">
                <w:delText>3</w:delText>
              </w:r>
            </w:del>
          </w:p>
        </w:tc>
        <w:tc>
          <w:tcPr>
            <w:tcW w:w="2015" w:type="dxa"/>
          </w:tcPr>
          <w:p w14:paraId="2359AA50" w14:textId="22AD1699"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92" w:author="Sachin Patange" w:date="2017-04-29T21:29:00Z"/>
              </w:rPr>
            </w:pPr>
            <w:del w:id="993" w:author="Sachin Patange" w:date="2017-04-29T21:29:00Z">
              <w:r w:rsidDel="003F6ED7">
                <w:delText xml:space="preserve">Loan End Date </w:delText>
              </w:r>
            </w:del>
          </w:p>
        </w:tc>
        <w:tc>
          <w:tcPr>
            <w:tcW w:w="2439" w:type="dxa"/>
          </w:tcPr>
          <w:p w14:paraId="41E78259" w14:textId="2E97ADC9"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94" w:author="Sachin Patange" w:date="2017-04-29T21:29:00Z"/>
              </w:rPr>
            </w:pPr>
            <w:del w:id="995" w:author="Sachin Patange" w:date="2017-04-29T21:29:00Z">
              <w:r w:rsidDel="003F6ED7">
                <w:delText>End Date of Loan Amortization Schedule</w:delText>
              </w:r>
            </w:del>
          </w:p>
        </w:tc>
        <w:tc>
          <w:tcPr>
            <w:tcW w:w="1987" w:type="dxa"/>
          </w:tcPr>
          <w:p w14:paraId="69806E84" w14:textId="3D2B084F"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96" w:author="Sachin Patange" w:date="2017-04-29T21:29:00Z"/>
              </w:rPr>
            </w:pPr>
            <w:del w:id="997" w:author="Sachin Patange" w:date="2017-04-29T21:29:00Z">
              <w:r w:rsidDel="003F6ED7">
                <w:delText>Date in MM</w:delText>
              </w:r>
              <w:r w:rsidR="00E6282D" w:rsidDel="003F6ED7">
                <w:delText>-</w:delText>
              </w:r>
              <w:r w:rsidDel="003F6ED7">
                <w:delText>YYYY format</w:delText>
              </w:r>
            </w:del>
          </w:p>
        </w:tc>
        <w:tc>
          <w:tcPr>
            <w:tcW w:w="2130" w:type="dxa"/>
          </w:tcPr>
          <w:p w14:paraId="7F1CA427" w14:textId="5E7AF3DE"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998" w:author="Sachin Patange" w:date="2017-04-29T21:29:00Z"/>
              </w:rPr>
            </w:pPr>
            <w:del w:id="999" w:author="Sachin Patange" w:date="2017-04-29T21:29:00Z">
              <w:r w:rsidDel="003F6ED7">
                <w:delText>Mandatory</w:delText>
              </w:r>
            </w:del>
          </w:p>
        </w:tc>
      </w:tr>
      <w:tr w:rsidR="00264303" w:rsidDel="003F6ED7" w14:paraId="2C211448" w14:textId="3A67205E" w:rsidTr="00264303">
        <w:trPr>
          <w:del w:id="1000"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0A2FDA4C" w14:textId="0123CE4B" w:rsidR="00264303" w:rsidDel="003F6ED7" w:rsidRDefault="00264303" w:rsidP="00264303">
            <w:pPr>
              <w:jc w:val="both"/>
              <w:rPr>
                <w:del w:id="1001" w:author="Sachin Patange" w:date="2017-04-29T21:29:00Z"/>
              </w:rPr>
            </w:pPr>
            <w:del w:id="1002" w:author="Sachin Patange" w:date="2017-04-29T21:29:00Z">
              <w:r w:rsidDel="003F6ED7">
                <w:delText>4</w:delText>
              </w:r>
            </w:del>
          </w:p>
        </w:tc>
        <w:tc>
          <w:tcPr>
            <w:tcW w:w="2015" w:type="dxa"/>
          </w:tcPr>
          <w:p w14:paraId="68D65BE4" w14:textId="07C72C36"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03" w:author="Sachin Patange" w:date="2017-04-29T21:29:00Z"/>
              </w:rPr>
            </w:pPr>
            <w:del w:id="1004" w:author="Sachin Patange" w:date="2017-04-29T21:29:00Z">
              <w:r w:rsidDel="003F6ED7">
                <w:delText>Outstanding Loan Amount</w:delText>
              </w:r>
            </w:del>
          </w:p>
        </w:tc>
        <w:tc>
          <w:tcPr>
            <w:tcW w:w="2439" w:type="dxa"/>
          </w:tcPr>
          <w:p w14:paraId="02902235" w14:textId="7B6FB63D"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05" w:author="Sachin Patange" w:date="2017-04-29T21:29:00Z"/>
              </w:rPr>
            </w:pPr>
            <w:del w:id="1006" w:author="Sachin Patange" w:date="2017-04-29T21:29:00Z">
              <w:r w:rsidDel="003F6ED7">
                <w:delText>Loan amount outstanding comprising of Principal and accrued interest from Borrower (if any).</w:delText>
              </w:r>
            </w:del>
          </w:p>
        </w:tc>
        <w:tc>
          <w:tcPr>
            <w:tcW w:w="1987" w:type="dxa"/>
          </w:tcPr>
          <w:p w14:paraId="6E7CFFB4" w14:textId="0529BD06"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07" w:author="Sachin Patange" w:date="2017-04-29T21:29:00Z"/>
              </w:rPr>
            </w:pPr>
            <w:del w:id="1008" w:author="Sachin Patange" w:date="2017-04-29T21:29:00Z">
              <w:r w:rsidDel="003F6ED7">
                <w:delText>Number</w:delText>
              </w:r>
              <w:r w:rsidR="00557B9E" w:rsidDel="003F6ED7">
                <w:delText xml:space="preserve"> with decimal</w:delText>
              </w:r>
            </w:del>
          </w:p>
        </w:tc>
        <w:tc>
          <w:tcPr>
            <w:tcW w:w="2130" w:type="dxa"/>
          </w:tcPr>
          <w:p w14:paraId="4C6A7BED" w14:textId="527A56F7"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09" w:author="Sachin Patange" w:date="2017-04-29T21:29:00Z"/>
              </w:rPr>
            </w:pPr>
            <w:del w:id="1010" w:author="Sachin Patange" w:date="2017-04-29T21:29:00Z">
              <w:r w:rsidDel="003F6ED7">
                <w:delText>Mandatory</w:delText>
              </w:r>
            </w:del>
          </w:p>
        </w:tc>
      </w:tr>
      <w:tr w:rsidR="00264303" w:rsidDel="003F6ED7" w14:paraId="0202EE29" w14:textId="1AE15515" w:rsidTr="00264303">
        <w:trPr>
          <w:cnfStyle w:val="000000100000" w:firstRow="0" w:lastRow="0" w:firstColumn="0" w:lastColumn="0" w:oddVBand="0" w:evenVBand="0" w:oddHBand="1" w:evenHBand="0" w:firstRowFirstColumn="0" w:firstRowLastColumn="0" w:lastRowFirstColumn="0" w:lastRowLastColumn="0"/>
          <w:del w:id="1011"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0C13D830" w14:textId="4DAC7582" w:rsidR="00264303" w:rsidDel="003F6ED7" w:rsidRDefault="00264303" w:rsidP="00264303">
            <w:pPr>
              <w:jc w:val="both"/>
              <w:rPr>
                <w:del w:id="1012" w:author="Sachin Patange" w:date="2017-04-29T21:29:00Z"/>
              </w:rPr>
            </w:pPr>
            <w:del w:id="1013" w:author="Sachin Patange" w:date="2017-04-29T21:29:00Z">
              <w:r w:rsidDel="003F6ED7">
                <w:delText>5</w:delText>
              </w:r>
            </w:del>
          </w:p>
        </w:tc>
        <w:tc>
          <w:tcPr>
            <w:tcW w:w="2015" w:type="dxa"/>
          </w:tcPr>
          <w:p w14:paraId="70596E98" w14:textId="5E0F6682"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1014" w:author="Sachin Patange" w:date="2017-04-29T21:29:00Z"/>
              </w:rPr>
            </w:pPr>
            <w:del w:id="1015" w:author="Sachin Patange" w:date="2017-04-29T21:29:00Z">
              <w:r w:rsidDel="003F6ED7">
                <w:delText>Loan Account NPA</w:delText>
              </w:r>
            </w:del>
          </w:p>
        </w:tc>
        <w:tc>
          <w:tcPr>
            <w:tcW w:w="2439" w:type="dxa"/>
          </w:tcPr>
          <w:p w14:paraId="31F4B029" w14:textId="16584343"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1016" w:author="Sachin Patange" w:date="2017-04-29T21:29:00Z"/>
              </w:rPr>
            </w:pPr>
            <w:del w:id="1017" w:author="Sachin Patange" w:date="2017-04-29T21:29:00Z">
              <w:r w:rsidDel="003F6ED7">
                <w:delText>Is the loan account marked as NPA</w:delText>
              </w:r>
            </w:del>
          </w:p>
        </w:tc>
        <w:tc>
          <w:tcPr>
            <w:tcW w:w="1987" w:type="dxa"/>
          </w:tcPr>
          <w:p w14:paraId="1316E0F3" w14:textId="066E0E83"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1018" w:author="Sachin Patange" w:date="2017-04-29T21:29:00Z"/>
              </w:rPr>
            </w:pPr>
            <w:del w:id="1019" w:author="Sachin Patange" w:date="2017-04-29T21:29:00Z">
              <w:r w:rsidDel="003F6ED7">
                <w:delText xml:space="preserve">Possible Values – </w:delText>
              </w:r>
            </w:del>
          </w:p>
          <w:p w14:paraId="6FC08BC3" w14:textId="0205B306"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1020" w:author="Sachin Patange" w:date="2017-04-29T21:29:00Z"/>
              </w:rPr>
            </w:pPr>
            <w:del w:id="1021" w:author="Sachin Patange" w:date="2017-04-29T21:29:00Z">
              <w:r w:rsidDel="003F6ED7">
                <w:delText>‘Y’ – if marked as NPA in MLI’s system</w:delText>
              </w:r>
            </w:del>
          </w:p>
          <w:p w14:paraId="48BEAE9A" w14:textId="4B6A6A58"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1022" w:author="Sachin Patange" w:date="2017-04-29T21:29:00Z"/>
              </w:rPr>
            </w:pPr>
            <w:del w:id="1023" w:author="Sachin Patange" w:date="2017-04-29T21:29:00Z">
              <w:r w:rsidDel="003F6ED7">
                <w:delText>‘N’ - if Loan Account is NOT marked as NPA in MLI’s system</w:delText>
              </w:r>
            </w:del>
          </w:p>
        </w:tc>
        <w:tc>
          <w:tcPr>
            <w:tcW w:w="2130" w:type="dxa"/>
          </w:tcPr>
          <w:p w14:paraId="563D2009" w14:textId="2F3EE4EE" w:rsidR="00264303" w:rsidDel="003F6ED7" w:rsidRDefault="00264303" w:rsidP="00264303">
            <w:pPr>
              <w:jc w:val="both"/>
              <w:cnfStyle w:val="000000100000" w:firstRow="0" w:lastRow="0" w:firstColumn="0" w:lastColumn="0" w:oddVBand="0" w:evenVBand="0" w:oddHBand="1" w:evenHBand="0" w:firstRowFirstColumn="0" w:firstRowLastColumn="0" w:lastRowFirstColumn="0" w:lastRowLastColumn="0"/>
              <w:rPr>
                <w:del w:id="1024" w:author="Sachin Patange" w:date="2017-04-29T21:29:00Z"/>
              </w:rPr>
            </w:pPr>
            <w:del w:id="1025" w:author="Sachin Patange" w:date="2017-04-29T21:29:00Z">
              <w:r w:rsidDel="003F6ED7">
                <w:delText>Mandatory</w:delText>
              </w:r>
            </w:del>
          </w:p>
        </w:tc>
      </w:tr>
      <w:tr w:rsidR="00264303" w:rsidDel="003F6ED7" w14:paraId="394E423A" w14:textId="0A3CA6D0" w:rsidTr="00264303">
        <w:trPr>
          <w:del w:id="1026" w:author="Sachin Patange" w:date="2017-04-29T21:29:00Z"/>
        </w:trPr>
        <w:tc>
          <w:tcPr>
            <w:cnfStyle w:val="001000000000" w:firstRow="0" w:lastRow="0" w:firstColumn="1" w:lastColumn="0" w:oddVBand="0" w:evenVBand="0" w:oddHBand="0" w:evenHBand="0" w:firstRowFirstColumn="0" w:firstRowLastColumn="0" w:lastRowFirstColumn="0" w:lastRowLastColumn="0"/>
            <w:tcW w:w="779" w:type="dxa"/>
          </w:tcPr>
          <w:p w14:paraId="45775C28" w14:textId="2B92F109" w:rsidR="00264303" w:rsidDel="003F6ED7" w:rsidRDefault="00264303" w:rsidP="00264303">
            <w:pPr>
              <w:jc w:val="both"/>
              <w:rPr>
                <w:del w:id="1027" w:author="Sachin Patange" w:date="2017-04-29T21:29:00Z"/>
              </w:rPr>
            </w:pPr>
            <w:del w:id="1028" w:author="Sachin Patange" w:date="2017-04-29T21:29:00Z">
              <w:r w:rsidDel="003F6ED7">
                <w:delText>6</w:delText>
              </w:r>
            </w:del>
          </w:p>
        </w:tc>
        <w:tc>
          <w:tcPr>
            <w:tcW w:w="2015" w:type="dxa"/>
          </w:tcPr>
          <w:p w14:paraId="0F174C65" w14:textId="07F033B3"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29" w:author="Sachin Patange" w:date="2017-04-29T21:29:00Z"/>
              </w:rPr>
            </w:pPr>
            <w:del w:id="1030" w:author="Sachin Patange" w:date="2017-04-29T21:29:00Z">
              <w:r w:rsidDel="003F6ED7">
                <w:delText xml:space="preserve">Date of NPA </w:delText>
              </w:r>
            </w:del>
          </w:p>
        </w:tc>
        <w:tc>
          <w:tcPr>
            <w:tcW w:w="2439" w:type="dxa"/>
          </w:tcPr>
          <w:p w14:paraId="0BDA6B5A" w14:textId="788A2307"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31" w:author="Sachin Patange" w:date="2017-04-29T21:29:00Z"/>
              </w:rPr>
            </w:pPr>
            <w:del w:id="1032" w:author="Sachin Patange" w:date="2017-04-29T21:29:00Z">
              <w:r w:rsidDel="003F6ED7">
                <w:delText>Date of NPA marking in MLI’s system</w:delText>
              </w:r>
            </w:del>
          </w:p>
        </w:tc>
        <w:tc>
          <w:tcPr>
            <w:tcW w:w="1987" w:type="dxa"/>
          </w:tcPr>
          <w:p w14:paraId="55551910" w14:textId="3EBAB1C7"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33" w:author="Sachin Patange" w:date="2017-04-29T21:29:00Z"/>
              </w:rPr>
            </w:pPr>
            <w:del w:id="1034" w:author="Sachin Patange" w:date="2017-04-29T21:29:00Z">
              <w:r w:rsidDel="003F6ED7">
                <w:delText xml:space="preserve">Date </w:delText>
              </w:r>
            </w:del>
          </w:p>
          <w:p w14:paraId="3CAF4B96" w14:textId="71FACEEE"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35" w:author="Sachin Patange" w:date="2017-04-29T21:29:00Z"/>
              </w:rPr>
            </w:pPr>
            <w:del w:id="1036" w:author="Sachin Patange" w:date="2017-04-29T21:29:00Z">
              <w:r w:rsidDel="003F6ED7">
                <w:delText>(DD-MM-YYYY)</w:delText>
              </w:r>
            </w:del>
          </w:p>
        </w:tc>
        <w:tc>
          <w:tcPr>
            <w:tcW w:w="2130" w:type="dxa"/>
          </w:tcPr>
          <w:p w14:paraId="2BF38BFD" w14:textId="0A7A207A" w:rsidR="00264303" w:rsidDel="003F6ED7" w:rsidRDefault="00264303" w:rsidP="00264303">
            <w:pPr>
              <w:jc w:val="both"/>
              <w:cnfStyle w:val="000000000000" w:firstRow="0" w:lastRow="0" w:firstColumn="0" w:lastColumn="0" w:oddVBand="0" w:evenVBand="0" w:oddHBand="0" w:evenHBand="0" w:firstRowFirstColumn="0" w:firstRowLastColumn="0" w:lastRowFirstColumn="0" w:lastRowLastColumn="0"/>
              <w:rPr>
                <w:del w:id="1037" w:author="Sachin Patange" w:date="2017-04-29T21:29:00Z"/>
              </w:rPr>
            </w:pPr>
            <w:del w:id="1038" w:author="Sachin Patange" w:date="2017-04-29T21:29:00Z">
              <w:r w:rsidDel="003F6ED7">
                <w:delText>Mandatory, if Loan Account NPA is ‘Y’</w:delText>
              </w:r>
            </w:del>
          </w:p>
        </w:tc>
      </w:tr>
    </w:tbl>
    <w:p w14:paraId="2EAC1C83" w14:textId="77777777" w:rsidR="00A57493" w:rsidRDefault="00A57493" w:rsidP="00A57493">
      <w:pPr>
        <w:jc w:val="both"/>
      </w:pPr>
      <w:r>
        <w:t xml:space="preserve"> </w:t>
      </w:r>
    </w:p>
    <w:p w14:paraId="1BCE9B25" w14:textId="77777777"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0228DD7"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39" w:name="_Toc436819448"/>
      <w:bookmarkStart w:id="1040" w:name="_Toc483682506"/>
      <w:r>
        <w:rPr>
          <w:rFonts w:ascii="Trebuchet MS" w:eastAsia="Times New Roman" w:hAnsi="Trebuchet MS" w:cs="Arial"/>
          <w:b/>
          <w:bCs/>
          <w:iCs/>
          <w:color w:val="7F7F7F"/>
          <w:sz w:val="28"/>
          <w:szCs w:val="28"/>
        </w:rPr>
        <w:lastRenderedPageBreak/>
        <w:t>Input File Format Processed By SURGE</w:t>
      </w:r>
      <w:bookmarkEnd w:id="1039"/>
      <w:bookmarkEnd w:id="1040"/>
      <w:r>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5276B2">
      <w:pPr>
        <w:pStyle w:val="ListParagraph"/>
        <w:numPr>
          <w:ilvl w:val="0"/>
          <w:numId w:val="22"/>
        </w:numPr>
        <w:jc w:val="both"/>
      </w:pPr>
      <w:r>
        <w:t>XML layout</w:t>
      </w:r>
    </w:p>
    <w:p w14:paraId="2F1E48FD" w14:textId="62656DFA" w:rsidR="00A57493" w:rsidRDefault="00A57493" w:rsidP="00A57493">
      <w:pPr>
        <w:jc w:val="both"/>
      </w:pPr>
      <w:r>
        <w:t xml:space="preserve">XML is only format permissible as per eGov standards. SURGE will </w:t>
      </w:r>
      <w:r w:rsidRPr="002D4725">
        <w:rPr>
          <w:b/>
          <w:u w:val="single"/>
        </w:rPr>
        <w:t>NOT</w:t>
      </w:r>
      <w:r>
        <w:t xml:space="preserve"> </w:t>
      </w:r>
      <w:del w:id="1041" w:author="Sachin Patange" w:date="2017-04-29T22:35:00Z">
        <w:r w:rsidDel="00866C93">
          <w:delText>processed</w:delText>
        </w:r>
      </w:del>
      <w:ins w:id="1042" w:author="Sachin Patange" w:date="2017-04-29T22:35:00Z">
        <w:r w:rsidR="00866C93">
          <w:t>process</w:t>
        </w:r>
      </w:ins>
      <w:r>
        <w:t xml:space="preserve"> files received in any other formats than those listed above.</w:t>
      </w:r>
    </w:p>
    <w:p w14:paraId="37E2E12F" w14:textId="77777777" w:rsidR="00A57493" w:rsidRDefault="00A57493" w:rsidP="00A57493">
      <w:pPr>
        <w:jc w:val="both"/>
      </w:pPr>
    </w:p>
    <w:p w14:paraId="15E5A8A9" w14:textId="77777777" w:rsidR="00A57493" w:rsidRDefault="00A57493" w:rsidP="00A57493">
      <w:pPr>
        <w:jc w:val="both"/>
      </w:pPr>
    </w:p>
    <w:p w14:paraId="2684140B" w14:textId="77777777"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401A9C3"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43" w:name="_Toc436819449"/>
      <w:bookmarkStart w:id="1044" w:name="_Toc483682507"/>
      <w:r>
        <w:rPr>
          <w:rFonts w:ascii="Trebuchet MS" w:eastAsia="Times New Roman" w:hAnsi="Trebuchet MS" w:cs="Arial"/>
          <w:b/>
          <w:bCs/>
          <w:iCs/>
          <w:color w:val="7F7F7F"/>
          <w:sz w:val="28"/>
          <w:szCs w:val="28"/>
        </w:rPr>
        <w:lastRenderedPageBreak/>
        <w:t>Preparation of I</w:t>
      </w:r>
      <w:r w:rsidRPr="0059069C">
        <w:rPr>
          <w:rFonts w:ascii="Trebuchet MS" w:eastAsia="Times New Roman" w:hAnsi="Trebuchet MS" w:cs="Arial"/>
          <w:b/>
          <w:bCs/>
          <w:iCs/>
          <w:color w:val="7F7F7F"/>
          <w:sz w:val="28"/>
          <w:szCs w:val="28"/>
        </w:rPr>
        <w:t>nput File</w:t>
      </w:r>
      <w:bookmarkEnd w:id="1043"/>
      <w:bookmarkEnd w:id="1044"/>
    </w:p>
    <w:p w14:paraId="0788EC6A" w14:textId="77777777" w:rsidR="00264303" w:rsidRDefault="00264303" w:rsidP="00264303">
      <w:pPr>
        <w:jc w:val="both"/>
      </w:pPr>
      <w:r>
        <w:t>This section describes the process for preparation of input file which MLI needs to send to NCGTC. MLI’s need to prepare and send TWO separate files, each having different layout. The purpose of these two files is:</w:t>
      </w:r>
    </w:p>
    <w:p w14:paraId="2AE24BFE" w14:textId="501EC547" w:rsidR="00264303" w:rsidRDefault="00264303" w:rsidP="00264303">
      <w:pPr>
        <w:pStyle w:val="ListParagraph"/>
        <w:numPr>
          <w:ilvl w:val="0"/>
          <w:numId w:val="3"/>
        </w:numPr>
        <w:jc w:val="both"/>
      </w:pPr>
      <w:r>
        <w:t xml:space="preserve">NEW credit guarantees – Credit Guarantees for </w:t>
      </w:r>
      <w:r w:rsidRPr="00580C97">
        <w:rPr>
          <w:i/>
        </w:rPr>
        <w:t>new</w:t>
      </w:r>
      <w:r>
        <w:t xml:space="preserve"> skill loans disbursed at their end (</w:t>
      </w:r>
      <w:del w:id="1045" w:author="Sachin Patange" w:date="2017-04-29T21:42:00Z">
        <w:r w:rsidDel="005C37C0">
          <w:delText>these disbursal</w:delText>
        </w:r>
      </w:del>
      <w:ins w:id="1046" w:author="Sachin Patange" w:date="2017-04-29T21:42:00Z">
        <w:r w:rsidR="005C37C0">
          <w:t>these disbursals</w:t>
        </w:r>
      </w:ins>
      <w:r>
        <w:t xml:space="preserve"> can be full or partial). </w:t>
      </w:r>
    </w:p>
    <w:p w14:paraId="30DA3838" w14:textId="468A0C91" w:rsidR="00A57493" w:rsidRDefault="00264303" w:rsidP="00264303">
      <w:pPr>
        <w:pStyle w:val="ListParagraph"/>
        <w:numPr>
          <w:ilvl w:val="0"/>
          <w:numId w:val="3"/>
        </w:numPr>
        <w:jc w:val="both"/>
      </w:pPr>
      <w:r>
        <w:t>Continuity of CG – Continuing existing Credit Guarantee cover (i.e. maintaining the guarantee ‘In Force’ of EXISTING Credit Guarantee’s)</w:t>
      </w:r>
    </w:p>
    <w:p w14:paraId="6760360D" w14:textId="5ABCCEDC" w:rsidR="006C56B4" w:rsidRDefault="00264303" w:rsidP="00A57493">
      <w:pPr>
        <w:jc w:val="both"/>
      </w:pPr>
      <w:r>
        <w:rPr>
          <w:noProof/>
        </w:rPr>
        <mc:AlternateContent>
          <mc:Choice Requires="wps">
            <w:drawing>
              <wp:inline distT="0" distB="0" distL="0" distR="0" wp14:anchorId="1858BEFE" wp14:editId="1FA3CD6C">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B56C46" w14:textId="77777777" w:rsidR="003F6ED7" w:rsidRDefault="003F6ED7" w:rsidP="00264303">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30773DF" w14:textId="77777777" w:rsidR="003F6ED7" w:rsidRDefault="003F6ED7" w:rsidP="00264303">
                            <w:pPr>
                              <w:pStyle w:val="ListParagraph"/>
                              <w:numPr>
                                <w:ilvl w:val="0"/>
                                <w:numId w:val="32"/>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5FF525ED" w14:textId="77777777" w:rsidR="003F6ED7" w:rsidRPr="00672A8E" w:rsidRDefault="003F6ED7" w:rsidP="00264303">
                            <w:pPr>
                              <w:pStyle w:val="ListParagraph"/>
                              <w:numPr>
                                <w:ilvl w:val="0"/>
                                <w:numId w:val="32"/>
                              </w:numPr>
                              <w:jc w:val="both"/>
                              <w:rPr>
                                <w:rFonts w:asciiTheme="majorHAnsi" w:hAnsiTheme="majorHAnsi"/>
                              </w:rPr>
                            </w:pPr>
                            <w:r w:rsidRPr="00672A8E">
                              <w:rPr>
                                <w:rFonts w:asciiTheme="majorHAnsi" w:hAnsiTheme="majorHAnsi"/>
                              </w:rPr>
                              <w:t xml:space="preserve">A periodic frequency of each Quarter is decided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58BEFE" id="Rectangle 79" o:spid="_x0000_s1029" style="width:465.2pt;height:9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819bT24CAAAnBQAADgAAAAAAAAAAAAAAAAAu&#10;AgAAZHJzL2Uyb0RvYy54bWxQSwECLQAUAAYACAAAACEAjCL3E9sAAAAFAQAADwAAAAAAAAAAAAAA&#10;AADIBAAAZHJzL2Rvd25yZXYueG1sUEsFBgAAAAAEAAQA8wAAANAFAAAAAA==&#10;" fillcolor="white [3201]" strokecolor="#70ad47 [3209]" strokeweight="1pt">
                <v:textbox>
                  <w:txbxContent>
                    <w:p w14:paraId="28B56C46" w14:textId="77777777" w:rsidR="003F6ED7" w:rsidRDefault="003F6ED7" w:rsidP="00264303">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30773DF" w14:textId="77777777" w:rsidR="003F6ED7" w:rsidRDefault="003F6ED7" w:rsidP="00264303">
                      <w:pPr>
                        <w:pStyle w:val="ListParagraph"/>
                        <w:numPr>
                          <w:ilvl w:val="0"/>
                          <w:numId w:val="32"/>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5FF525ED" w14:textId="77777777" w:rsidR="003F6ED7" w:rsidRPr="00672A8E" w:rsidRDefault="003F6ED7" w:rsidP="00264303">
                      <w:pPr>
                        <w:pStyle w:val="ListParagraph"/>
                        <w:numPr>
                          <w:ilvl w:val="0"/>
                          <w:numId w:val="32"/>
                        </w:numPr>
                        <w:jc w:val="both"/>
                        <w:rPr>
                          <w:rFonts w:asciiTheme="majorHAnsi" w:hAnsiTheme="majorHAnsi"/>
                        </w:rPr>
                      </w:pPr>
                      <w:r w:rsidRPr="00672A8E">
                        <w:rPr>
                          <w:rFonts w:asciiTheme="majorHAnsi" w:hAnsiTheme="majorHAnsi"/>
                        </w:rPr>
                        <w:t xml:space="preserve">A periodic frequency of each Quarter is decided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14:paraId="554076AE" w14:textId="77777777" w:rsidR="00A57493" w:rsidRDefault="00A57493" w:rsidP="00A57493">
      <w:pPr>
        <w:jc w:val="both"/>
      </w:pPr>
    </w:p>
    <w:p w14:paraId="2515D265" w14:textId="77777777" w:rsidR="00A57493"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47" w:name="_Toc436819450"/>
      <w:bookmarkStart w:id="1048" w:name="_Toc483682508"/>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1047"/>
      <w:bookmarkEnd w:id="1048"/>
    </w:p>
    <w:p w14:paraId="7D92F8A6" w14:textId="77777777" w:rsidR="00264303" w:rsidRDefault="00264303" w:rsidP="00264303">
      <w:pPr>
        <w:jc w:val="both"/>
      </w:pPr>
      <w:r>
        <w:t>As a part of MLI’s loan business at their end, they will sanction and disburse Loans to the borrower under the Skill Development Scheme. While doing these sanctions and disbursement, MLI’s will:</w:t>
      </w:r>
    </w:p>
    <w:p w14:paraId="0A59F3DD" w14:textId="77777777" w:rsidR="00264303" w:rsidRDefault="00264303" w:rsidP="00264303">
      <w:pPr>
        <w:pStyle w:val="ListParagraph"/>
        <w:numPr>
          <w:ilvl w:val="0"/>
          <w:numId w:val="4"/>
        </w:numPr>
        <w:jc w:val="both"/>
      </w:pPr>
      <w:r>
        <w:t>Undertake various business checks and validations to ascertain the eligibility of the borrower.</w:t>
      </w:r>
    </w:p>
    <w:p w14:paraId="37ED2CFE" w14:textId="77777777" w:rsidR="00264303" w:rsidRDefault="00264303" w:rsidP="00264303">
      <w:pPr>
        <w:pStyle w:val="ListParagraph"/>
        <w:numPr>
          <w:ilvl w:val="0"/>
          <w:numId w:val="4"/>
        </w:numPr>
        <w:jc w:val="both"/>
      </w:pPr>
      <w:r>
        <w:t>Disburse loan amount in full or in partial.</w:t>
      </w:r>
    </w:p>
    <w:p w14:paraId="20E3DF99" w14:textId="77777777" w:rsidR="00264303" w:rsidRDefault="00264303" w:rsidP="00264303">
      <w:pPr>
        <w:pStyle w:val="ListParagraph"/>
        <w:numPr>
          <w:ilvl w:val="0"/>
          <w:numId w:val="4"/>
        </w:numPr>
        <w:jc w:val="both"/>
      </w:pPr>
      <w:r>
        <w:t xml:space="preserve">Maintain relevant details of the loan account(s) in their IT system </w:t>
      </w:r>
      <w:r w:rsidRPr="003005CE">
        <w:rPr>
          <w:i/>
        </w:rPr>
        <w:t>(Presuming Core Banking System)</w:t>
      </w:r>
      <w:r>
        <w:rPr>
          <w:i/>
        </w:rPr>
        <w:t>.</w:t>
      </w:r>
    </w:p>
    <w:p w14:paraId="6105A375" w14:textId="77777777" w:rsidR="00264303" w:rsidRDefault="00264303" w:rsidP="00264303">
      <w:pPr>
        <w:jc w:val="both"/>
      </w:pPr>
      <w:r>
        <w:t xml:space="preserve">Whilst the above activities from the loan business perspective is being done by the MLI’s, they </w:t>
      </w:r>
      <w:r w:rsidRPr="003A54F1">
        <w:rPr>
          <w:i/>
        </w:rPr>
        <w:t>may</w:t>
      </w:r>
      <w:r>
        <w:t xml:space="preserve"> essentially leverage the benefit of NCGTC’s Skill Loan Guarantee Scheme. </w:t>
      </w:r>
    </w:p>
    <w:p w14:paraId="305CA628" w14:textId="77777777" w:rsidR="00264303" w:rsidRDefault="00264303" w:rsidP="00264303">
      <w:pPr>
        <w:jc w:val="both"/>
      </w:pPr>
      <w:r>
        <w:t>As a part of this scheme, MLI’s are advised to send their requests to NCGTC for issuing credit guarantees in following steps:</w:t>
      </w:r>
    </w:p>
    <w:p w14:paraId="6D5F2086" w14:textId="77777777" w:rsidR="00264303" w:rsidRDefault="00264303" w:rsidP="00264303">
      <w:pPr>
        <w:pStyle w:val="ListParagraph"/>
        <w:numPr>
          <w:ilvl w:val="0"/>
          <w:numId w:val="23"/>
        </w:numPr>
        <w:jc w:val="both"/>
      </w:pPr>
      <w:r>
        <w:t xml:space="preserve">At the end of every quarter, MLI needs to extract the loan information for all those </w:t>
      </w:r>
      <w:r w:rsidRPr="00CC5993">
        <w:rPr>
          <w:u w:val="single"/>
        </w:rPr>
        <w:t>NEW</w:t>
      </w:r>
      <w:r>
        <w:t xml:space="preserve"> loan accounts created in </w:t>
      </w:r>
      <w:r w:rsidRPr="00CC5993">
        <w:rPr>
          <w:u w:val="single"/>
        </w:rPr>
        <w:t>PREVIOUS QUARTER</w:t>
      </w:r>
      <w:r>
        <w:t xml:space="preserve"> and which has an </w:t>
      </w:r>
      <w:r w:rsidRPr="00CC5993">
        <w:rPr>
          <w:u w:val="single"/>
        </w:rPr>
        <w:t>EFFECTIVE DISBURSEMENT</w:t>
      </w:r>
      <w:r>
        <w:t xml:space="preserve"> of loan amount (either full or partial) in a file, called as ‘Input File – </w:t>
      </w:r>
      <w:r w:rsidRPr="00C96EF3">
        <w:t>New CG Issuance</w:t>
      </w:r>
      <w:r>
        <w:t>’. Information to be extracted in the layout mentioned in the section 1.2.1 and in the format mentioned in section 1.3.</w:t>
      </w:r>
    </w:p>
    <w:p w14:paraId="756FA645" w14:textId="5AE8282F" w:rsidR="00264303" w:rsidRDefault="00264303" w:rsidP="00264303">
      <w:pPr>
        <w:pStyle w:val="ListParagraph"/>
        <w:numPr>
          <w:ilvl w:val="0"/>
          <w:numId w:val="23"/>
        </w:numPr>
        <w:jc w:val="both"/>
      </w:pPr>
      <w:r>
        <w:t xml:space="preserve">For New Credit Guarantee Request, for the first time (i.e. immediately after the enrolment with NCGTC for Skill Loan Scheme) MLI’s will be permitted to extract and send the loan accounts for all those loan accounts created Post the scheme start date and which has an </w:t>
      </w:r>
      <w:r w:rsidRPr="00CC5993">
        <w:rPr>
          <w:u w:val="single"/>
        </w:rPr>
        <w:t>EFFECTIVE DISBURSEMENT</w:t>
      </w:r>
      <w:r>
        <w:t xml:space="preserve"> of loan amount (either full or partial) in a file, called as ‘Input File – </w:t>
      </w:r>
      <w:r w:rsidRPr="00C96EF3">
        <w:t>New CG Issuance</w:t>
      </w:r>
      <w:r>
        <w:t xml:space="preserve">’. Information to be extracted in the layout mentioned in the section 1.2.1 and in the format mentioned in section 1.3. </w:t>
      </w:r>
    </w:p>
    <w:p w14:paraId="574A8CFE" w14:textId="77777777" w:rsidR="00264303" w:rsidRDefault="00264303" w:rsidP="00264303">
      <w:pPr>
        <w:pStyle w:val="ListParagraph"/>
        <w:jc w:val="both"/>
      </w:pPr>
      <w:r>
        <w:lastRenderedPageBreak/>
        <w:t xml:space="preserve">Consequently after the first submission and process of request for credit guarantees, point no. 1 mentioned above is applicable. </w:t>
      </w:r>
    </w:p>
    <w:p w14:paraId="11D41C59" w14:textId="77777777" w:rsidR="00264303" w:rsidRDefault="00264303" w:rsidP="00264303">
      <w:pPr>
        <w:pStyle w:val="ListParagraph"/>
        <w:numPr>
          <w:ilvl w:val="0"/>
          <w:numId w:val="23"/>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 wherein certain scheme specific parameters are defined. System will extract and split the records for specific guarantee treatment/operations defined in the scheme dockets which is – ‘GEN’. </w:t>
      </w:r>
      <w:r w:rsidRPr="00A10A4A">
        <w:rPr>
          <w:i/>
        </w:rPr>
        <w:t xml:space="preserve"> </w:t>
      </w:r>
    </w:p>
    <w:p w14:paraId="11504625" w14:textId="77777777" w:rsidR="00264303" w:rsidRDefault="00264303" w:rsidP="00264303">
      <w:pPr>
        <w:pStyle w:val="ListParagraph"/>
        <w:numPr>
          <w:ilvl w:val="0"/>
          <w:numId w:val="23"/>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4F9FBBAD" w14:textId="24F0ED62" w:rsidR="00264303" w:rsidRDefault="003F6ED7" w:rsidP="00264303">
      <w:pPr>
        <w:pStyle w:val="ListParagraph"/>
        <w:numPr>
          <w:ilvl w:val="0"/>
          <w:numId w:val="23"/>
        </w:numPr>
        <w:jc w:val="both"/>
      </w:pPr>
      <w:ins w:id="1049" w:author="Sachin Patange" w:date="2017-04-29T21:30:00Z">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ins>
      <w:del w:id="1050" w:author="Sachin Patange" w:date="2017-04-29T21:30:00Z">
        <w:r w:rsidR="00264303" w:rsidDel="003F6ED7">
          <w:delText xml:space="preserve">After final verification of the input file by MLI approver user account (created by their own MLI Administrator), the state of the input file is changed as </w:delText>
        </w:r>
        <w:r w:rsidR="00264303" w:rsidRPr="006312CE" w:rsidDel="003F6ED7">
          <w:rPr>
            <w:i/>
          </w:rPr>
          <w:delText>‘Approved’</w:delText>
        </w:r>
        <w:r w:rsidR="00264303" w:rsidDel="003F6ED7">
          <w:delText xml:space="preserve"> state.</w:delText>
        </w:r>
      </w:del>
    </w:p>
    <w:p w14:paraId="6EF207AA" w14:textId="3DEFCB91" w:rsidR="00A57493" w:rsidRPr="00147856" w:rsidRDefault="00264303" w:rsidP="00264303">
      <w:pPr>
        <w:pStyle w:val="ListParagraph"/>
        <w:numPr>
          <w:ilvl w:val="0"/>
          <w:numId w:val="23"/>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310F51CE" w14:textId="77777777" w:rsidR="00A57493" w:rsidRDefault="00A57493" w:rsidP="00A57493">
      <w:pPr>
        <w:jc w:val="both"/>
      </w:pPr>
    </w:p>
    <w:p w14:paraId="33C2121F" w14:textId="2B5BACB8" w:rsidR="00A57493"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51" w:name="_Toc436819451"/>
      <w:bookmarkStart w:id="1052" w:name="_Toc483682509"/>
      <w:r w:rsidRPr="00047548">
        <w:rPr>
          <w:rFonts w:ascii="Trebuchet MS" w:hAnsi="Trebuchet MS"/>
          <w:b/>
          <w:bCs/>
          <w:color w:val="000000" w:themeColor="text1"/>
          <w:szCs w:val="22"/>
        </w:rPr>
        <w:t>Requesting Quotes for Credit Guarantee</w:t>
      </w:r>
      <w:bookmarkEnd w:id="1051"/>
      <w:r w:rsidR="009C5BF2">
        <w:rPr>
          <w:rFonts w:ascii="Trebuchet MS" w:hAnsi="Trebuchet MS"/>
          <w:b/>
          <w:bCs/>
          <w:color w:val="000000" w:themeColor="text1"/>
          <w:szCs w:val="22"/>
        </w:rPr>
        <w:t xml:space="preserve"> Continuity</w:t>
      </w:r>
      <w:bookmarkEnd w:id="1052"/>
    </w:p>
    <w:p w14:paraId="674184F2" w14:textId="77777777" w:rsidR="00264303" w:rsidRDefault="00264303" w:rsidP="00264303">
      <w:pPr>
        <w:jc w:val="both"/>
      </w:pPr>
      <w:r>
        <w:t>Credit Guarantee’s issued under the ‘Skill Loan Scheme’ scheme by NCGTC needs to be CONTINUED every quarter.  For continuing these guarantees, MLI’s are advised to send their requests to NCGTC and follow these steps:</w:t>
      </w:r>
    </w:p>
    <w:p w14:paraId="6426C98D" w14:textId="759FBF37" w:rsidR="001A7DE1" w:rsidRDefault="001A7DE1" w:rsidP="001A7DE1">
      <w:pPr>
        <w:pStyle w:val="ListParagraph"/>
        <w:numPr>
          <w:ilvl w:val="0"/>
          <w:numId w:val="24"/>
        </w:numPr>
        <w:jc w:val="both"/>
      </w:pPr>
      <w:r>
        <w:t>At the end of every quarter end, MLI’s needs to extract the loan information from their IT system for all those loan accounts due for continuity in the next quarter in a file, called as ‘Input File – CG Continuity’. Information to be extracted in the layout mentioned in the section 1.2.2 and in the format mentioned in section 1.3.</w:t>
      </w:r>
    </w:p>
    <w:p w14:paraId="3F0F2095" w14:textId="77777777" w:rsidR="001A7DE1" w:rsidRDefault="001A7DE1" w:rsidP="001A7DE1">
      <w:pPr>
        <w:pStyle w:val="ListParagraph"/>
        <w:numPr>
          <w:ilvl w:val="0"/>
          <w:numId w:val="24"/>
        </w:numPr>
        <w:jc w:val="both"/>
      </w:pPr>
      <w:r>
        <w:t>MLI’s are allowed to send revised values of the ‘Outstanding Loan Amount’ and ‘Loan Tenure’ of these Loan Accounts which may vary due to loan restructuring or overdue on account of unpaid interest and/or penalty’s levied by MLI to the borrower.</w:t>
      </w:r>
    </w:p>
    <w:p w14:paraId="4261BF5B" w14:textId="23A7C8AE" w:rsidR="001A7DE1" w:rsidRDefault="001A7DE1" w:rsidP="001A7DE1">
      <w:pPr>
        <w:pStyle w:val="ListParagraph"/>
        <w:numPr>
          <w:ilvl w:val="0"/>
          <w:numId w:val="24"/>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 wherein certain scheme specific parameters are defined. System will extract and split the records for specific guarantee treatment/operations defined in the scheme docket which is – ‘GEN’. </w:t>
      </w:r>
      <w:r w:rsidRPr="00A10A4A">
        <w:rPr>
          <w:i/>
        </w:rPr>
        <w:t xml:space="preserve"> </w:t>
      </w:r>
    </w:p>
    <w:p w14:paraId="3AF6EDFC" w14:textId="77777777" w:rsidR="001A7DE1" w:rsidRDefault="001A7DE1" w:rsidP="001A7DE1">
      <w:pPr>
        <w:pStyle w:val="ListParagraph"/>
        <w:numPr>
          <w:ilvl w:val="0"/>
          <w:numId w:val="24"/>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2E14B3EA" w14:textId="136786F9" w:rsidR="001A7DE1" w:rsidRDefault="003F6ED7" w:rsidP="001A7DE1">
      <w:pPr>
        <w:pStyle w:val="ListParagraph"/>
        <w:numPr>
          <w:ilvl w:val="0"/>
          <w:numId w:val="24"/>
        </w:numPr>
        <w:jc w:val="both"/>
      </w:pPr>
      <w:ins w:id="1053" w:author="Sachin Patange" w:date="2017-04-29T21:30:00Z">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ins>
      <w:del w:id="1054" w:author="Sachin Patange" w:date="2017-04-29T21:30:00Z">
        <w:r w:rsidR="001A7DE1" w:rsidDel="003F6ED7">
          <w:delText xml:space="preserve">After final verification of the input file by MLI approver user account (created by their own MLI Administrator), the state of the input file is changed as </w:delText>
        </w:r>
        <w:r w:rsidR="001A7DE1" w:rsidRPr="006312CE" w:rsidDel="003F6ED7">
          <w:rPr>
            <w:i/>
          </w:rPr>
          <w:delText>‘Approved’</w:delText>
        </w:r>
        <w:r w:rsidR="001A7DE1" w:rsidDel="003F6ED7">
          <w:delText xml:space="preserve"> state.</w:delText>
        </w:r>
      </w:del>
    </w:p>
    <w:p w14:paraId="6B1E5DD3" w14:textId="6B46E9E7" w:rsidR="00A57493" w:rsidRDefault="001A7DE1" w:rsidP="001A7DE1">
      <w:pPr>
        <w:pStyle w:val="ListParagraph"/>
        <w:numPr>
          <w:ilvl w:val="0"/>
          <w:numId w:val="24"/>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02166142" w14:textId="5439DF7A" w:rsidR="00A57493" w:rsidRDefault="00A57493" w:rsidP="003A4671">
      <w:pPr>
        <w:jc w:val="both"/>
        <w:rPr>
          <w:rFonts w:asciiTheme="majorHAnsi" w:hAnsiTheme="majorHAnsi"/>
          <w:b/>
        </w:rPr>
      </w:pPr>
    </w:p>
    <w:p w14:paraId="4B3F24DC" w14:textId="6578D7AB" w:rsidR="001A7DE1" w:rsidRDefault="001A7DE1" w:rsidP="003A4671">
      <w:pPr>
        <w:jc w:val="both"/>
        <w:rPr>
          <w:rFonts w:asciiTheme="majorHAnsi" w:hAnsiTheme="majorHAnsi"/>
          <w:b/>
        </w:rPr>
      </w:pPr>
      <w:r>
        <w:rPr>
          <w:noProof/>
        </w:rPr>
        <mc:AlternateContent>
          <mc:Choice Requires="wps">
            <w:drawing>
              <wp:anchor distT="0" distB="0" distL="114300" distR="114300" simplePos="0" relativeHeight="251774976" behindDoc="0" locked="0" layoutInCell="1" allowOverlap="1" wp14:anchorId="67F6AA3D" wp14:editId="7CEDCE4F">
                <wp:simplePos x="0" y="0"/>
                <wp:positionH relativeFrom="column">
                  <wp:posOffset>0</wp:posOffset>
                </wp:positionH>
                <wp:positionV relativeFrom="paragraph">
                  <wp:posOffset>287655</wp:posOffset>
                </wp:positionV>
                <wp:extent cx="5908040" cy="1115367"/>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3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06C55" w14:textId="77777777" w:rsidR="003F6ED7" w:rsidRPr="00D451B1" w:rsidRDefault="003F6ED7" w:rsidP="001A7DE1">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128F8C8" w14:textId="77777777" w:rsidR="003F6ED7" w:rsidRDefault="003F6ED7" w:rsidP="001A7DE1">
                            <w:pPr>
                              <w:pStyle w:val="ListParagraph"/>
                              <w:numPr>
                                <w:ilvl w:val="0"/>
                                <w:numId w:val="5"/>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7BDCECE4" w14:textId="77777777" w:rsidR="003F6ED7" w:rsidRPr="005D2322" w:rsidRDefault="003F6ED7" w:rsidP="001A7DE1">
                            <w:pPr>
                              <w:pStyle w:val="ListParagraph"/>
                              <w:numPr>
                                <w:ilvl w:val="0"/>
                                <w:numId w:val="5"/>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6AA3D" id="Rectangle 52" o:spid="_x0000_s1030" style="position:absolute;left:0;text-align:left;margin-left:0;margin-top:22.65pt;width:465.2pt;height:87.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" fillcolor="white [3201]" strokecolor="#70ad47 [3209]" strokeweight="1pt">
                <v:textbox>
                  <w:txbxContent>
                    <w:p w14:paraId="6F606C55" w14:textId="77777777" w:rsidR="003F6ED7" w:rsidRPr="00D451B1" w:rsidRDefault="003F6ED7" w:rsidP="001A7DE1">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128F8C8" w14:textId="77777777" w:rsidR="003F6ED7" w:rsidRDefault="003F6ED7" w:rsidP="001A7DE1">
                      <w:pPr>
                        <w:pStyle w:val="ListParagraph"/>
                        <w:numPr>
                          <w:ilvl w:val="0"/>
                          <w:numId w:val="5"/>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7BDCECE4" w14:textId="77777777" w:rsidR="003F6ED7" w:rsidRPr="005D2322" w:rsidRDefault="003F6ED7" w:rsidP="001A7DE1">
                      <w:pPr>
                        <w:pStyle w:val="ListParagraph"/>
                        <w:numPr>
                          <w:ilvl w:val="0"/>
                          <w:numId w:val="5"/>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p>
    <w:p w14:paraId="6DF1C6B1" w14:textId="77777777" w:rsidR="001A7DE1" w:rsidRDefault="001A7DE1" w:rsidP="003A4671">
      <w:pPr>
        <w:jc w:val="both"/>
        <w:rPr>
          <w:rFonts w:asciiTheme="majorHAnsi" w:hAnsiTheme="majorHAnsi"/>
          <w:b/>
        </w:rPr>
      </w:pPr>
    </w:p>
    <w:p w14:paraId="4A1098F8" w14:textId="77777777" w:rsidR="001A7DE1" w:rsidRPr="003A4671" w:rsidRDefault="001A7DE1" w:rsidP="003A4671">
      <w:pPr>
        <w:jc w:val="both"/>
        <w:rPr>
          <w:rFonts w:asciiTheme="majorHAnsi" w:hAnsiTheme="majorHAnsi"/>
          <w:b/>
        </w:rPr>
      </w:pPr>
    </w:p>
    <w:p w14:paraId="3E4C0B8E" w14:textId="77777777" w:rsidR="00A57493"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55" w:name="_Toc436819452"/>
      <w:bookmarkStart w:id="1056" w:name="_Toc483682510"/>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1055"/>
      <w:bookmarkEnd w:id="1056"/>
    </w:p>
    <w:p w14:paraId="066410EB" w14:textId="21DA597A" w:rsidR="00A57493" w:rsidRDefault="00A57493" w:rsidP="00A57493">
      <w:pPr>
        <w:rPr>
          <w:ins w:id="1057" w:author="Sachin Patange" w:date="2017-04-29T22:35:00Z"/>
        </w:rPr>
      </w:pPr>
    </w:p>
    <w:p w14:paraId="50A76B05" w14:textId="02FEBC0A" w:rsidR="00866C93" w:rsidRDefault="00866C93" w:rsidP="00A57493">
      <w:pPr>
        <w:rPr>
          <w:ins w:id="1058" w:author="Sachin Patange" w:date="2017-04-29T22:35:00Z"/>
        </w:rPr>
      </w:pPr>
      <w:ins w:id="1059" w:author="Sachin Patange" w:date="2017-04-29T22:35:00Z">
        <w:r>
          <w:rPr>
            <w:noProof/>
          </w:rPr>
          <w:drawing>
            <wp:inline distT="0" distB="0" distL="0" distR="0" wp14:anchorId="018085C8" wp14:editId="74ACF820">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ins>
    </w:p>
    <w:p w14:paraId="0C096F8D" w14:textId="77777777" w:rsidR="00866C93" w:rsidRPr="0009542B" w:rsidRDefault="00866C93" w:rsidP="00A57493"/>
    <w:p w14:paraId="47E9C20A" w14:textId="4928884D" w:rsidR="00A57493" w:rsidRDefault="00A57493" w:rsidP="00A57493">
      <w:pPr>
        <w:jc w:val="both"/>
      </w:pPr>
      <w:del w:id="1060" w:author="Sachin Patange" w:date="2017-04-29T22:35:00Z">
        <w:r w:rsidDel="00866C93">
          <w:rPr>
            <w:noProof/>
          </w:rPr>
          <w:lastRenderedPageBreak/>
          <w:drawing>
            <wp:inline distT="0" distB="0" distL="0" distR="0" wp14:anchorId="771961F8" wp14:editId="3301C43F">
              <wp:extent cx="5943600" cy="2013928"/>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del>
    </w:p>
    <w:p w14:paraId="6DC5DC16" w14:textId="77777777" w:rsidR="00A57493" w:rsidRDefault="00A57493" w:rsidP="00A57493">
      <w:pPr>
        <w:jc w:val="both"/>
      </w:pPr>
    </w:p>
    <w:p w14:paraId="5A992BC1" w14:textId="61AC0FCA" w:rsidR="00A57493" w:rsidRDefault="00A57493" w:rsidP="00A57493">
      <w:pPr>
        <w:jc w:val="both"/>
      </w:pPr>
      <w:r>
        <w:t xml:space="preserve">Note: MLI’s are expected to perform these steps in stipulated time </w:t>
      </w:r>
      <w:r w:rsidR="00C51273">
        <w:t>communicated by NCGTC to MLI’s.</w:t>
      </w:r>
    </w:p>
    <w:p w14:paraId="41307D61" w14:textId="77777777" w:rsidR="00A57493" w:rsidRPr="0000463E" w:rsidRDefault="00A57493" w:rsidP="00A57493">
      <w:pPr>
        <w:jc w:val="both"/>
      </w:pPr>
    </w:p>
    <w:p w14:paraId="7C46CC26" w14:textId="77777777"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C5245C9" w14:textId="5A92CE2E" w:rsidR="0061770F" w:rsidRDefault="00EB480C" w:rsidP="002D161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61" w:name="_Toc483682511"/>
      <w:r>
        <w:rPr>
          <w:rFonts w:ascii="Trebuchet MS" w:eastAsia="Times New Roman" w:hAnsi="Trebuchet MS" w:cs="Arial"/>
          <w:b/>
          <w:bCs/>
          <w:iCs/>
          <w:color w:val="7F7F7F"/>
          <w:sz w:val="28"/>
          <w:szCs w:val="28"/>
        </w:rPr>
        <w:lastRenderedPageBreak/>
        <w:t>Generation of New Credit Guarantee</w:t>
      </w:r>
      <w:bookmarkEnd w:id="1061"/>
    </w:p>
    <w:p w14:paraId="734754D4" w14:textId="0107F97F" w:rsidR="009D1410" w:rsidRDefault="00086660" w:rsidP="00086660">
      <w:pPr>
        <w:jc w:val="both"/>
      </w:pPr>
      <w:r>
        <w:t>System initiate</w:t>
      </w:r>
      <w:r w:rsidR="009D1410">
        <w:t>s</w:t>
      </w:r>
      <w:r>
        <w:t xml:space="preserve"> processing of input file </w:t>
      </w:r>
      <w:r w:rsidR="00012208">
        <w:t>for ‘</w:t>
      </w:r>
      <w:r w:rsidR="00E30D30">
        <w:t>Issuing</w:t>
      </w:r>
      <w:r w:rsidR="00012208">
        <w:t xml:space="preserve">’ Guarantees </w:t>
      </w:r>
      <w:r>
        <w:t xml:space="preserve">on </w:t>
      </w:r>
      <w:r w:rsidR="006C7E54">
        <w:t>upload</w:t>
      </w:r>
      <w:r w:rsidR="00CD45CB">
        <w:t xml:space="preserve"> a</w:t>
      </w:r>
      <w:r w:rsidR="006C7E54">
        <w:t>nd approv</w:t>
      </w:r>
      <w:r w:rsidR="00CD45CB">
        <w:t xml:space="preserve">al of loan data file </w:t>
      </w:r>
      <w:r w:rsidR="006C7E54">
        <w:t xml:space="preserve">from </w:t>
      </w:r>
      <w:r w:rsidR="00BF6ECA">
        <w:t>MLI’s</w:t>
      </w:r>
      <w:r w:rsidR="006C7E54">
        <w:t xml:space="preserve"> (along with a</w:t>
      </w:r>
      <w:r w:rsidR="006F70C3">
        <w:t>ccept</w:t>
      </w:r>
      <w:r w:rsidR="006C7E54">
        <w:t xml:space="preserve">ance to </w:t>
      </w:r>
      <w:r w:rsidR="006F70C3">
        <w:t>the terms &amp; conditions of Management certificate</w:t>
      </w:r>
      <w:r w:rsidR="006C7E54">
        <w:t xml:space="preserve">) for a given batch execution. </w:t>
      </w:r>
      <w:r w:rsidR="006F70C3">
        <w:t xml:space="preserve"> </w:t>
      </w:r>
    </w:p>
    <w:p w14:paraId="4E0B287B" w14:textId="0662EDC9" w:rsidR="006F70C3" w:rsidRDefault="00264303" w:rsidP="00086660">
      <w:pPr>
        <w:jc w:val="both"/>
      </w:pPr>
      <w:r>
        <w:rPr>
          <w:noProof/>
        </w:rPr>
        <w:drawing>
          <wp:anchor distT="0" distB="0" distL="114300" distR="114300" simplePos="0" relativeHeight="251648000" behindDoc="0" locked="0" layoutInCell="1" allowOverlap="1" wp14:anchorId="3ED59916" wp14:editId="4CB118A4">
            <wp:simplePos x="0" y="0"/>
            <wp:positionH relativeFrom="column">
              <wp:posOffset>20320</wp:posOffset>
            </wp:positionH>
            <wp:positionV relativeFrom="paragraph">
              <wp:posOffset>332283</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sidR="00282C88">
        <w:t>Steps involved in the batch execution for generating the credit guarantees entails following steps:</w:t>
      </w:r>
    </w:p>
    <w:p w14:paraId="52FC1E89" w14:textId="11994352" w:rsidR="00C13FD6" w:rsidRDefault="00C13FD6" w:rsidP="00FB7794">
      <w:pPr>
        <w:jc w:val="both"/>
      </w:pPr>
    </w:p>
    <w:p w14:paraId="623F1E9E" w14:textId="77777777" w:rsidR="00CA0C7E" w:rsidRDefault="00FB7794" w:rsidP="00FB7794">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741AD3F9" w14:textId="77777777" w:rsidR="00E30D30" w:rsidRDefault="00E30D30" w:rsidP="00FB7794">
      <w:pPr>
        <w:jc w:val="both"/>
      </w:pPr>
    </w:p>
    <w:p w14:paraId="0683E0B1" w14:textId="0E691E1C" w:rsidR="008113FE" w:rsidRDefault="008113FE" w:rsidP="00427C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62" w:name="_Toc483682512"/>
      <w:r>
        <w:rPr>
          <w:rFonts w:ascii="Trebuchet MS" w:hAnsi="Trebuchet MS"/>
          <w:b/>
          <w:bCs/>
          <w:color w:val="000000" w:themeColor="text1"/>
          <w:szCs w:val="22"/>
        </w:rPr>
        <w:t>Input File Content to Staging Area</w:t>
      </w:r>
      <w:bookmarkEnd w:id="1062"/>
    </w:p>
    <w:p w14:paraId="26F5A6BF" w14:textId="277160DA" w:rsidR="008113FE" w:rsidRDefault="00C13FD6" w:rsidP="00427CC1">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785419CD" w14:textId="77777777" w:rsidR="00D130D2" w:rsidRDefault="00D130D2" w:rsidP="00427CC1">
      <w:pPr>
        <w:jc w:val="both"/>
      </w:pPr>
    </w:p>
    <w:p w14:paraId="0180AB5A" w14:textId="77085593" w:rsidR="00C13FD6" w:rsidRDefault="00C13FD6" w:rsidP="00427C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63" w:name="_Toc483682513"/>
      <w:r>
        <w:rPr>
          <w:rFonts w:ascii="Trebuchet MS" w:hAnsi="Trebuchet MS"/>
          <w:b/>
          <w:bCs/>
          <w:color w:val="000000" w:themeColor="text1"/>
          <w:szCs w:val="22"/>
        </w:rPr>
        <w:t>Eligibility Criteria Checks</w:t>
      </w:r>
      <w:bookmarkEnd w:id="1063"/>
    </w:p>
    <w:p w14:paraId="134CB795" w14:textId="77777777" w:rsidR="00282C88" w:rsidRDefault="00282C88" w:rsidP="00282C88">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p w14:paraId="725DED1B" w14:textId="77777777" w:rsidR="00B946B2" w:rsidRDefault="00B946B2" w:rsidP="00B946B2">
      <w:pPr>
        <w:pStyle w:val="ListParagraph"/>
        <w:numPr>
          <w:ilvl w:val="0"/>
          <w:numId w:val="6"/>
        </w:numPr>
        <w:jc w:val="both"/>
      </w:pPr>
      <w:r>
        <w:t xml:space="preserve">The ‘Loan Account Number’ specified DOES EXISTs in SURGE System Database. </w:t>
      </w:r>
      <w:r w:rsidRPr="00E32B99">
        <w:rPr>
          <w:i/>
        </w:rPr>
        <w:t xml:space="preserve">(If MLI Loan Account exists in the system and have a unique guarantee number (CGPAN), than – this loan account will be rejected by SURGE for </w:t>
      </w:r>
      <w:r>
        <w:rPr>
          <w:i/>
        </w:rPr>
        <w:t xml:space="preserve">issue of new </w:t>
      </w:r>
      <w:r w:rsidRPr="00E32B99">
        <w:rPr>
          <w:i/>
        </w:rPr>
        <w:t>CG)</w:t>
      </w:r>
      <w:r>
        <w:rPr>
          <w:i/>
        </w:rPr>
        <w:t>.</w:t>
      </w:r>
    </w:p>
    <w:p w14:paraId="185E180D" w14:textId="77777777" w:rsidR="00B946B2" w:rsidRPr="00A52A20" w:rsidRDefault="00B946B2" w:rsidP="00B946B2">
      <w:pPr>
        <w:pStyle w:val="ListParagraph"/>
        <w:numPr>
          <w:ilvl w:val="0"/>
          <w:numId w:val="6"/>
        </w:numPr>
      </w:pPr>
      <w:r w:rsidRPr="00A52A20">
        <w:t>Records in same input file presented by MLI has repeated</w:t>
      </w:r>
      <w:r>
        <w:t>/same</w:t>
      </w:r>
      <w:r w:rsidRPr="00A52A20">
        <w:t xml:space="preserve"> account number. (In such case, the first record will be considered valid and remaining records having duplicate (or repeated) account number will be rejected).</w:t>
      </w:r>
    </w:p>
    <w:p w14:paraId="6CCD6C48" w14:textId="77777777" w:rsidR="00B946B2" w:rsidRDefault="00B946B2" w:rsidP="00B946B2">
      <w:pPr>
        <w:pStyle w:val="ListParagraph"/>
        <w:numPr>
          <w:ilvl w:val="0"/>
          <w:numId w:val="6"/>
        </w:numPr>
        <w:jc w:val="both"/>
      </w:pPr>
      <w:r>
        <w:t>The ‘Sanctioned Loan Date’ IS OLDER THAN the Scheme Start Date (Scheme Start Date is configurable parameter at the scheme level).</w:t>
      </w:r>
    </w:p>
    <w:p w14:paraId="1FC003E3" w14:textId="77777777" w:rsidR="00B946B2" w:rsidRDefault="00B946B2" w:rsidP="00B946B2">
      <w:pPr>
        <w:pStyle w:val="ListParagraph"/>
        <w:numPr>
          <w:ilvl w:val="0"/>
          <w:numId w:val="6"/>
        </w:numPr>
        <w:jc w:val="both"/>
      </w:pPr>
      <w:r>
        <w:lastRenderedPageBreak/>
        <w:t>For first time (i.e. immediately after MLI enrolment with NCGTC for this scheme) - the ‘Date of First Disbursement’ IS NOT Between the Scheme Start Date AND immediate previous quarter end date.</w:t>
      </w:r>
    </w:p>
    <w:p w14:paraId="2461ED83" w14:textId="77777777" w:rsidR="00B946B2" w:rsidRDefault="00B946B2" w:rsidP="00B946B2">
      <w:pPr>
        <w:pStyle w:val="ListParagraph"/>
        <w:jc w:val="both"/>
      </w:pPr>
      <w:r>
        <w:t>Consequently after the first submission and process of request for credit guarantees, ‘Date of First Disbursement’ IS NOT of immediate previous quarter date.</w:t>
      </w:r>
    </w:p>
    <w:p w14:paraId="4DB1FAA5" w14:textId="77777777" w:rsidR="00B37DCA" w:rsidRPr="00B102C7" w:rsidRDefault="00B37DCA" w:rsidP="00B37DCA">
      <w:pPr>
        <w:pStyle w:val="ListParagraph"/>
        <w:numPr>
          <w:ilvl w:val="0"/>
          <w:numId w:val="6"/>
        </w:numPr>
        <w:jc w:val="both"/>
      </w:pPr>
      <w:r>
        <w:t xml:space="preserve">The ‘Sanctioned Loan Amount’ IS </w:t>
      </w:r>
      <w:r w:rsidRPr="00B102C7">
        <w:t>EQUAL TO OR LESS THAN ZERO.</w:t>
      </w:r>
    </w:p>
    <w:p w14:paraId="3FE9737E" w14:textId="77777777" w:rsidR="00B37DCA" w:rsidRPr="00B37DCA" w:rsidRDefault="00B37DCA" w:rsidP="00B37DCA">
      <w:pPr>
        <w:pStyle w:val="ListParagraph"/>
        <w:numPr>
          <w:ilvl w:val="0"/>
          <w:numId w:val="6"/>
        </w:numPr>
        <w:jc w:val="both"/>
      </w:pPr>
      <w:r w:rsidRPr="00B37DCA">
        <w:t>Loan Amount First Disbursement:</w:t>
      </w:r>
    </w:p>
    <w:p w14:paraId="7A0083A9" w14:textId="77777777" w:rsidR="00B37DCA" w:rsidRDefault="00B37DCA" w:rsidP="00B37DCA">
      <w:pPr>
        <w:pStyle w:val="ListParagraph"/>
        <w:numPr>
          <w:ilvl w:val="1"/>
          <w:numId w:val="6"/>
        </w:numPr>
        <w:jc w:val="both"/>
      </w:pPr>
      <w:r w:rsidRPr="00526453">
        <w:t xml:space="preserve">IS </w:t>
      </w:r>
      <w:r>
        <w:t xml:space="preserve">GREATER </w:t>
      </w:r>
      <w:r w:rsidRPr="00526453">
        <w:t>THAN Sanction Amount</w:t>
      </w:r>
    </w:p>
    <w:p w14:paraId="00C7D0E7" w14:textId="77777777" w:rsidR="00B37DCA" w:rsidRDefault="00B37DCA" w:rsidP="00B37DCA">
      <w:pPr>
        <w:pStyle w:val="ListParagraph"/>
        <w:numPr>
          <w:ilvl w:val="1"/>
          <w:numId w:val="6"/>
        </w:numPr>
        <w:jc w:val="both"/>
      </w:pPr>
      <w:r>
        <w:t>IS EQUAL OR LESS THAN Zero</w:t>
      </w:r>
    </w:p>
    <w:p w14:paraId="0CA5CD9E" w14:textId="77777777" w:rsidR="00B37DCA" w:rsidRDefault="00B37DCA" w:rsidP="00B37DCA">
      <w:pPr>
        <w:pStyle w:val="ListParagraph"/>
        <w:numPr>
          <w:ilvl w:val="0"/>
          <w:numId w:val="6"/>
        </w:numPr>
        <w:jc w:val="both"/>
      </w:pPr>
      <w:r>
        <w:t>The ‘Sanctioned Loan Amount’ IS NOT BETWEEN the scheme parameters - ‘</w:t>
      </w:r>
      <w:r w:rsidRPr="00852236">
        <w:t>Maximum Limit to Guarantee Issuance Allowed (INR)</w:t>
      </w:r>
      <w:r>
        <w:t>’ and ‘</w:t>
      </w:r>
      <w:r w:rsidRPr="00852236">
        <w:t>Minimum Limit to Guarantee Issuance Allowed (INR)</w:t>
      </w:r>
      <w:r>
        <w:t xml:space="preserve">’. </w:t>
      </w:r>
    </w:p>
    <w:p w14:paraId="4FCDD381" w14:textId="77777777" w:rsidR="00B37DCA" w:rsidRPr="00B37DCA" w:rsidRDefault="00B37DCA" w:rsidP="00B37DCA">
      <w:pPr>
        <w:pStyle w:val="ListParagraph"/>
        <w:numPr>
          <w:ilvl w:val="0"/>
          <w:numId w:val="6"/>
        </w:numPr>
      </w:pPr>
      <w:r w:rsidRPr="00B37DCA">
        <w:t>The ‘Outstanding Loan Amount’ LESS THAN 'Minimum Acceptable value for Outstanding/sanction Amount' in docket parameter.</w:t>
      </w:r>
    </w:p>
    <w:p w14:paraId="2637EE8B" w14:textId="77777777" w:rsidR="00B37DCA" w:rsidRPr="00526453" w:rsidRDefault="00B37DCA" w:rsidP="00B37DCA">
      <w:pPr>
        <w:pStyle w:val="ListParagraph"/>
        <w:numPr>
          <w:ilvl w:val="0"/>
          <w:numId w:val="6"/>
        </w:numPr>
      </w:pPr>
      <w:r w:rsidRPr="00526453">
        <w:t>DOB - This date IS NOT BETWEEN 01-01-1900 &amp; Current System Date.</w:t>
      </w:r>
    </w:p>
    <w:p w14:paraId="4AC7113A" w14:textId="77777777" w:rsidR="00B37DCA" w:rsidRDefault="00B37DCA" w:rsidP="00B37DCA">
      <w:pPr>
        <w:pStyle w:val="ListParagraph"/>
        <w:numPr>
          <w:ilvl w:val="0"/>
          <w:numId w:val="6"/>
        </w:numPr>
        <w:jc w:val="both"/>
      </w:pPr>
      <w:r w:rsidRPr="00526453">
        <w:t>Loan End Date</w:t>
      </w:r>
      <w:r>
        <w:t>:</w:t>
      </w:r>
    </w:p>
    <w:p w14:paraId="51ECC9E4" w14:textId="77777777" w:rsidR="00B37DCA" w:rsidRDefault="00B37DCA" w:rsidP="00B37DCA">
      <w:pPr>
        <w:pStyle w:val="ListParagraph"/>
        <w:numPr>
          <w:ilvl w:val="1"/>
          <w:numId w:val="6"/>
        </w:numPr>
        <w:jc w:val="both"/>
      </w:pPr>
      <w:r w:rsidRPr="00526453">
        <w:t>IS EARLIER THAN FIRST DISBURSEMENT DATE</w:t>
      </w:r>
    </w:p>
    <w:p w14:paraId="040A1848" w14:textId="77777777" w:rsidR="00B37DCA" w:rsidRDefault="00B37DCA" w:rsidP="00B37DCA">
      <w:pPr>
        <w:pStyle w:val="ListParagraph"/>
        <w:numPr>
          <w:ilvl w:val="1"/>
          <w:numId w:val="6"/>
        </w:numPr>
        <w:jc w:val="both"/>
      </w:pPr>
      <w:r>
        <w:t xml:space="preserve">EQUAL TO </w:t>
      </w:r>
      <w:r w:rsidRPr="00526453">
        <w:t>FIRST DISBURSEMENT DATE</w:t>
      </w:r>
    </w:p>
    <w:p w14:paraId="12523D94" w14:textId="77777777" w:rsidR="00B37DCA" w:rsidRDefault="00B37DCA" w:rsidP="00B37DCA">
      <w:pPr>
        <w:pStyle w:val="ListParagraph"/>
        <w:numPr>
          <w:ilvl w:val="1"/>
          <w:numId w:val="6"/>
        </w:numPr>
        <w:jc w:val="both"/>
      </w:pPr>
      <w:r w:rsidRPr="00526453">
        <w:t xml:space="preserve">LATER THAN </w:t>
      </w:r>
      <w:r>
        <w:t>31-12-9999</w:t>
      </w:r>
    </w:p>
    <w:p w14:paraId="78110BD0" w14:textId="77777777" w:rsidR="00B37DCA" w:rsidRPr="00B37DCA" w:rsidRDefault="00B37DCA" w:rsidP="00B37DCA">
      <w:pPr>
        <w:pStyle w:val="ListParagraph"/>
        <w:numPr>
          <w:ilvl w:val="0"/>
          <w:numId w:val="6"/>
        </w:numPr>
        <w:jc w:val="both"/>
      </w:pPr>
      <w:r w:rsidRPr="00B37DCA">
        <w:t>Loan Moratorium End Date:</w:t>
      </w:r>
    </w:p>
    <w:p w14:paraId="40FF1B7B" w14:textId="77777777" w:rsidR="00B37DCA" w:rsidRDefault="00B37DCA" w:rsidP="00B37DCA">
      <w:pPr>
        <w:pStyle w:val="ListParagraph"/>
        <w:numPr>
          <w:ilvl w:val="1"/>
          <w:numId w:val="6"/>
        </w:numPr>
        <w:jc w:val="both"/>
      </w:pPr>
      <w:r w:rsidRPr="00526453">
        <w:t xml:space="preserve">IS EARLIER THAN FIRST DISBURSEMENT </w:t>
      </w:r>
    </w:p>
    <w:p w14:paraId="15CE0D56" w14:textId="77777777" w:rsidR="00B37DCA" w:rsidRDefault="00B37DCA" w:rsidP="00B37DCA">
      <w:pPr>
        <w:pStyle w:val="ListParagraph"/>
        <w:numPr>
          <w:ilvl w:val="1"/>
          <w:numId w:val="6"/>
        </w:numPr>
        <w:jc w:val="both"/>
      </w:pPr>
      <w:r>
        <w:t xml:space="preserve">EQUAL TO </w:t>
      </w:r>
      <w:r w:rsidRPr="00526453">
        <w:t>FIRST DISBURSEMENT DATE</w:t>
      </w:r>
    </w:p>
    <w:p w14:paraId="1CE252F1" w14:textId="77777777" w:rsidR="00B37DCA" w:rsidRDefault="00B37DCA" w:rsidP="00B37DCA">
      <w:pPr>
        <w:pStyle w:val="ListParagraph"/>
        <w:numPr>
          <w:ilvl w:val="1"/>
          <w:numId w:val="6"/>
        </w:numPr>
        <w:jc w:val="both"/>
      </w:pPr>
      <w:r w:rsidRPr="00526453">
        <w:t xml:space="preserve">LATER THAN </w:t>
      </w:r>
      <w:r>
        <w:t>31-12-9999</w:t>
      </w:r>
    </w:p>
    <w:p w14:paraId="3194B1F5" w14:textId="77777777" w:rsidR="00B37DCA" w:rsidRPr="00CD5B04" w:rsidRDefault="00B37DCA" w:rsidP="00B37DCA">
      <w:pPr>
        <w:pStyle w:val="ListParagraph"/>
        <w:numPr>
          <w:ilvl w:val="0"/>
          <w:numId w:val="6"/>
        </w:numPr>
      </w:pPr>
      <w:r w:rsidRPr="00CD5B04">
        <w:t>Annual Income of Father/Guardian IS LESS THAN ZERO.</w:t>
      </w:r>
    </w:p>
    <w:p w14:paraId="307BC5A4" w14:textId="77777777" w:rsidR="00B37DCA" w:rsidRPr="00CD5B04" w:rsidRDefault="00B37DCA" w:rsidP="00B37DCA">
      <w:pPr>
        <w:pStyle w:val="ListParagraph"/>
        <w:numPr>
          <w:ilvl w:val="0"/>
          <w:numId w:val="6"/>
        </w:numPr>
      </w:pPr>
      <w:r w:rsidRPr="00CD5B04">
        <w:t>Loan Tenure – IS LESS THAN ZERO.</w:t>
      </w:r>
    </w:p>
    <w:p w14:paraId="175A02EA" w14:textId="77777777" w:rsidR="00B37DCA" w:rsidRDefault="00B37DCA" w:rsidP="00B37DCA">
      <w:pPr>
        <w:pStyle w:val="ListParagraph"/>
        <w:numPr>
          <w:ilvl w:val="0"/>
          <w:numId w:val="6"/>
        </w:numPr>
        <w:jc w:val="both"/>
      </w:pPr>
      <w:r>
        <w:t>The ‘Loan Account NPA’ field has value as ‘Y’ (Which means it is marked as NPA).</w:t>
      </w:r>
    </w:p>
    <w:p w14:paraId="732E98C8" w14:textId="79F409C0" w:rsidR="00B37DCA" w:rsidRDefault="00B37DCA" w:rsidP="00AB7543">
      <w:pPr>
        <w:pStyle w:val="ListParagraph"/>
        <w:numPr>
          <w:ilvl w:val="0"/>
          <w:numId w:val="6"/>
        </w:numPr>
        <w:jc w:val="both"/>
        <w:rPr>
          <w:ins w:id="1064" w:author="Sachin Patange" w:date="2017-05-27T20:59:00Z"/>
        </w:rPr>
      </w:pPr>
      <w:r w:rsidRPr="00526453">
        <w:t>‘Date of NPA’ IS NOT NULL/SPACE(s).</w:t>
      </w:r>
    </w:p>
    <w:p w14:paraId="1A30A1CC" w14:textId="77777777" w:rsidR="00AB7543" w:rsidRDefault="00AB7543" w:rsidP="00AB7543">
      <w:pPr>
        <w:pStyle w:val="ListParagraph"/>
        <w:numPr>
          <w:ilvl w:val="0"/>
          <w:numId w:val="6"/>
        </w:numPr>
        <w:jc w:val="both"/>
        <w:rPr>
          <w:ins w:id="1065" w:author="Sachin Patange" w:date="2017-05-27T20:59:00Z"/>
        </w:rPr>
      </w:pPr>
      <w:ins w:id="1066" w:author="Sachin Patange" w:date="2017-05-27T20:59:00Z">
        <w:r>
          <w:t>If Loan Closed Flag is ‘Y’.</w:t>
        </w:r>
      </w:ins>
    </w:p>
    <w:p w14:paraId="2226FC58" w14:textId="56BBC3C8" w:rsidR="00AB7543" w:rsidRDefault="00AB7543" w:rsidP="00AB7543">
      <w:pPr>
        <w:pStyle w:val="ListParagraph"/>
        <w:numPr>
          <w:ilvl w:val="0"/>
          <w:numId w:val="6"/>
        </w:numPr>
        <w:jc w:val="both"/>
      </w:pPr>
      <w:ins w:id="1067" w:author="Sachin Patange" w:date="2017-05-27T20:59:00Z">
        <w:r>
          <w:t xml:space="preserve">If </w:t>
        </w:r>
        <w:r w:rsidRPr="00C36E4F">
          <w:t>Date of Loan Closure</w:t>
        </w:r>
        <w:r>
          <w:t xml:space="preserve"> is NOT NULL/SPACES.</w:t>
        </w:r>
      </w:ins>
    </w:p>
    <w:p w14:paraId="746DDB60" w14:textId="5DA81F53" w:rsidR="00344D99" w:rsidRDefault="00B37DCA" w:rsidP="00B37DCA">
      <w:pPr>
        <w:jc w:val="both"/>
        <w:rPr>
          <w:i/>
        </w:rPr>
      </w:pPr>
      <w:r>
        <w:rPr>
          <w:i/>
        </w:rPr>
        <w:t xml:space="preserve">Note - </w:t>
      </w:r>
      <w:r w:rsidRPr="003E019B">
        <w:rPr>
          <w:i/>
        </w:rPr>
        <w:t xml:space="preserve">For the field names mentioned </w:t>
      </w:r>
      <w:r>
        <w:rPr>
          <w:i/>
        </w:rPr>
        <w:t xml:space="preserve">above </w:t>
      </w:r>
      <w:r w:rsidRPr="003E019B">
        <w:rPr>
          <w:i/>
        </w:rPr>
        <w:t>refer section 1.</w:t>
      </w:r>
      <w:r>
        <w:rPr>
          <w:i/>
        </w:rPr>
        <w:t>2</w:t>
      </w:r>
      <w:r w:rsidRPr="003E019B">
        <w:rPr>
          <w:i/>
        </w:rPr>
        <w:t>.1</w:t>
      </w:r>
      <w:r>
        <w:rPr>
          <w:i/>
        </w:rPr>
        <w:t>.</w:t>
      </w:r>
    </w:p>
    <w:p w14:paraId="65FE4881" w14:textId="7909C90D" w:rsidR="00344D99" w:rsidRDefault="00344D99" w:rsidP="00427CC1">
      <w:pPr>
        <w:jc w:val="both"/>
      </w:pPr>
    </w:p>
    <w:p w14:paraId="40133F65" w14:textId="77777777" w:rsidR="00E85C6C" w:rsidRDefault="00E85C6C" w:rsidP="00E85C6C">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68" w:name="_Toc483682514"/>
      <w:r>
        <w:rPr>
          <w:rFonts w:ascii="Trebuchet MS" w:hAnsi="Trebuchet MS"/>
          <w:b/>
          <w:bCs/>
          <w:color w:val="000000" w:themeColor="text1"/>
          <w:szCs w:val="22"/>
        </w:rPr>
        <w:t>Allotting Credit Guarantee Unique Identifiers - CGPAN</w:t>
      </w:r>
      <w:bookmarkEnd w:id="1068"/>
    </w:p>
    <w:p w14:paraId="1EA1551E" w14:textId="2FB8896C" w:rsidR="00E85C6C" w:rsidRDefault="00E85C6C" w:rsidP="00E85C6C">
      <w:pPr>
        <w:jc w:val="both"/>
      </w:pPr>
      <w:r>
        <w:t xml:space="preserve">For the eligible records system allocates a unique identification number to the processed loan account, called as CGPAN – Credit Guarantee Permanent Account Number, for traceability and management of CG in SURGE system. </w:t>
      </w:r>
    </w:p>
    <w:p w14:paraId="03AEB826" w14:textId="7B3D1404" w:rsidR="00E85C6C" w:rsidRDefault="00231C89" w:rsidP="00E85C6C">
      <w:pPr>
        <w:jc w:val="both"/>
      </w:pPr>
      <w:r>
        <w:t>CGPAN follows a specific format:</w:t>
      </w:r>
    </w:p>
    <w:p w14:paraId="60DB3FD4" w14:textId="2886A9BE" w:rsidR="00E85C6C" w:rsidRPr="00C5323B" w:rsidRDefault="00C13087" w:rsidP="00E85C6C">
      <w:pPr>
        <w:jc w:val="both"/>
        <w:rPr>
          <w:b/>
        </w:rPr>
      </w:pPr>
      <w:r>
        <w:rPr>
          <w:b/>
        </w:rPr>
        <w:t>CGPAN Format for General Scheme:</w:t>
      </w:r>
    </w:p>
    <w:p w14:paraId="562C806E" w14:textId="77777777" w:rsidR="00E85C6C" w:rsidRPr="00F96908" w:rsidRDefault="00E85C6C" w:rsidP="00E85C6C">
      <w:pPr>
        <w:jc w:val="both"/>
      </w:pPr>
      <w:r>
        <w:rPr>
          <w:noProof/>
        </w:rPr>
        <w:lastRenderedPageBreak/>
        <w:drawing>
          <wp:inline distT="0" distB="0" distL="0" distR="0" wp14:anchorId="0447E2B1" wp14:editId="61272F49">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863205A" w14:textId="77777777" w:rsidR="00231C89" w:rsidRDefault="00231C89" w:rsidP="00231C89">
      <w:pPr>
        <w:jc w:val="both"/>
      </w:pPr>
      <w:r>
        <w:t xml:space="preserve">CGPAN signifies a unique identification to the credit guarantee in SURGE system. Subsequently it is used to integrate with Accounting Subsystem and for payment reconciliations. </w:t>
      </w:r>
    </w:p>
    <w:p w14:paraId="1770A1E4" w14:textId="4E262889" w:rsidR="00231C89" w:rsidRDefault="00231C89" w:rsidP="00A11AE1">
      <w:pPr>
        <w:tabs>
          <w:tab w:val="left" w:pos="7267"/>
        </w:tabs>
        <w:jc w:val="both"/>
      </w:pPr>
      <w:r>
        <w:t xml:space="preserve">Post CGPAN allotment, SURGE updates the status of the loan </w:t>
      </w:r>
      <w:r w:rsidR="00F3464A">
        <w:t xml:space="preserve">guarantee </w:t>
      </w:r>
      <w:r>
        <w:t xml:space="preserve">record: </w:t>
      </w:r>
      <w:r w:rsidR="00A11AE1">
        <w:tab/>
      </w:r>
    </w:p>
    <w:p w14:paraId="56FF69B0" w14:textId="77777777" w:rsidR="00231C89" w:rsidRDefault="00231C89" w:rsidP="00231C89">
      <w:pPr>
        <w:jc w:val="both"/>
      </w:pPr>
      <w:r>
        <w:rPr>
          <w:noProof/>
        </w:rPr>
        <mc:AlternateContent>
          <mc:Choice Requires="wps">
            <w:drawing>
              <wp:anchor distT="0" distB="0" distL="114300" distR="114300" simplePos="0" relativeHeight="251739136" behindDoc="0" locked="0" layoutInCell="1" allowOverlap="1" wp14:anchorId="1F86782E" wp14:editId="513E31B1">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77B9369A" w14:textId="77FAABFB" w:rsidR="003F6ED7" w:rsidRDefault="003F6ED7" w:rsidP="00231C89">
                            <w:r w:rsidRPr="00231C89">
                              <w:t>Guarantee Cover ‘Status’ Field:</w:t>
                            </w:r>
                            <w:r>
                              <w:t xml:space="preserve">  </w:t>
                            </w:r>
                            <w:r w:rsidRPr="004B3DDA">
                              <w:rPr>
                                <w:b/>
                              </w:rPr>
                              <w:t>‘</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6782E" id="Rectangle 17" o:spid="_x0000_s1031" style="position:absolute;left:0;text-align:left;margin-left:5.65pt;margin-top:3.6pt;width:453.3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" fillcolor="#deeaf6 [660]" stroked="f" strokeweight=".5pt">
                <v:textbox inset=",7.2pt,,7.2pt">
                  <w:txbxContent>
                    <w:p w14:paraId="77B9369A" w14:textId="77FAABFB" w:rsidR="003F6ED7" w:rsidRDefault="003F6ED7" w:rsidP="00231C89">
                      <w:r w:rsidRPr="00231C89">
                        <w:t>Guarantee Cover ‘Status’ Field:</w:t>
                      </w:r>
                      <w:r>
                        <w:t xml:space="preserve">  </w:t>
                      </w:r>
                      <w:r w:rsidRPr="004B3DDA">
                        <w:rPr>
                          <w:b/>
                        </w:rPr>
                        <w:t>‘</w:t>
                      </w:r>
                      <w:r>
                        <w:rPr>
                          <w:b/>
                        </w:rPr>
                        <w:t xml:space="preserve">NOT </w:t>
                      </w:r>
                      <w:r w:rsidRPr="004B3DDA">
                        <w:rPr>
                          <w:b/>
                        </w:rPr>
                        <w:t>ISSUED’</w:t>
                      </w:r>
                    </w:p>
                  </w:txbxContent>
                </v:textbox>
              </v:rect>
            </w:pict>
          </mc:Fallback>
        </mc:AlternateContent>
      </w:r>
    </w:p>
    <w:p w14:paraId="7BCE9ABD" w14:textId="77777777" w:rsidR="00E85C6C" w:rsidRDefault="00E85C6C" w:rsidP="00427CC1">
      <w:pPr>
        <w:jc w:val="both"/>
      </w:pPr>
    </w:p>
    <w:p w14:paraId="6B051B0D" w14:textId="77777777" w:rsidR="00231C89" w:rsidRDefault="00231C89" w:rsidP="00427CC1">
      <w:pPr>
        <w:jc w:val="both"/>
      </w:pPr>
    </w:p>
    <w:p w14:paraId="37D288E9" w14:textId="2E07D830" w:rsidR="00427CC1" w:rsidRDefault="00427CC1" w:rsidP="00E85C6C">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69" w:name="_Toc483682515"/>
      <w:r>
        <w:rPr>
          <w:rFonts w:ascii="Trebuchet MS" w:hAnsi="Trebuchet MS"/>
          <w:b/>
          <w:bCs/>
          <w:color w:val="000000" w:themeColor="text1"/>
          <w:szCs w:val="22"/>
        </w:rPr>
        <w:t>Deduplication Criteria Checks</w:t>
      </w:r>
      <w:bookmarkEnd w:id="1069"/>
    </w:p>
    <w:p w14:paraId="11519B8F" w14:textId="4AEC9296" w:rsidR="00CB68C1" w:rsidRDefault="00B37DCA" w:rsidP="00CB68C1">
      <w:pPr>
        <w:jc w:val="both"/>
      </w:pPr>
      <w:r w:rsidRPr="00BC4388">
        <w:t xml:space="preserve">Currently no provision for de-duplication will be provided, since, rolling out this scheme and acceptance of this scheme by </w:t>
      </w:r>
      <w:r>
        <w:t>MLI</w:t>
      </w:r>
      <w:r w:rsidRPr="00BC4388">
        <w:t xml:space="preserve"> is priority. </w:t>
      </w:r>
      <w:del w:id="1070" w:author="Sachin Patange" w:date="2017-04-29T22:35:00Z">
        <w:r w:rsidRPr="00BC4388" w:rsidDel="00866C93">
          <w:delText>Consequently</w:delText>
        </w:r>
      </w:del>
      <w:ins w:id="1071" w:author="Sachin Patange" w:date="2017-04-29T22:35:00Z">
        <w:r w:rsidR="00866C93" w:rsidRPr="00BC4388">
          <w:t>Consequently,</w:t>
        </w:r>
      </w:ins>
      <w:r w:rsidRPr="00BC4388">
        <w:t xml:space="preserve"> as the scheme and its process of issuance and settling guarantees stabilizes – it will be decided to construct an effective de-duplication mechanism.</w:t>
      </w:r>
    </w:p>
    <w:p w14:paraId="05157A83" w14:textId="77777777" w:rsidR="00EE31CF" w:rsidRDefault="00EE31CF" w:rsidP="0042116A">
      <w:pPr>
        <w:jc w:val="both"/>
      </w:pPr>
    </w:p>
    <w:p w14:paraId="3CAD8070" w14:textId="70CF9980" w:rsidR="00EE31CF" w:rsidRDefault="00237714" w:rsidP="00E85C6C">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2" w:name="_Toc483682516"/>
      <w:r>
        <w:rPr>
          <w:rFonts w:ascii="Trebuchet MS" w:hAnsi="Trebuchet MS"/>
          <w:b/>
          <w:bCs/>
          <w:color w:val="000000" w:themeColor="text1"/>
          <w:szCs w:val="22"/>
        </w:rPr>
        <w:t>Calculate C</w:t>
      </w:r>
      <w:r w:rsidR="001A0534">
        <w:rPr>
          <w:rFonts w:ascii="Trebuchet MS" w:hAnsi="Trebuchet MS"/>
          <w:b/>
          <w:bCs/>
          <w:color w:val="000000" w:themeColor="text1"/>
          <w:szCs w:val="22"/>
        </w:rPr>
        <w:t xml:space="preserve">redit </w:t>
      </w:r>
      <w:r>
        <w:rPr>
          <w:rFonts w:ascii="Trebuchet MS" w:hAnsi="Trebuchet MS"/>
          <w:b/>
          <w:bCs/>
          <w:color w:val="000000" w:themeColor="text1"/>
          <w:szCs w:val="22"/>
        </w:rPr>
        <w:t>G</w:t>
      </w:r>
      <w:r w:rsidR="001A0534">
        <w:rPr>
          <w:rFonts w:ascii="Trebuchet MS" w:hAnsi="Trebuchet MS"/>
          <w:b/>
          <w:bCs/>
          <w:color w:val="000000" w:themeColor="text1"/>
          <w:szCs w:val="22"/>
        </w:rPr>
        <w:t>uarantee</w:t>
      </w:r>
      <w:r>
        <w:rPr>
          <w:rFonts w:ascii="Trebuchet MS" w:hAnsi="Trebuchet MS"/>
          <w:b/>
          <w:bCs/>
          <w:color w:val="000000" w:themeColor="text1"/>
          <w:szCs w:val="22"/>
        </w:rPr>
        <w:t xml:space="preserve"> Fees &amp; Covers</w:t>
      </w:r>
      <w:bookmarkEnd w:id="1072"/>
    </w:p>
    <w:p w14:paraId="5A2F8DFD" w14:textId="56A03D99" w:rsidR="00E9778C" w:rsidRDefault="00E9778C" w:rsidP="00E9778C">
      <w:pPr>
        <w:jc w:val="both"/>
      </w:pPr>
      <w:r>
        <w:t>For issuing the existing CG system calculates the credit guarantee cover and the charges to issue this cover for the loan records which have cleared the eligibility criteria checks mentioned in section 1.</w:t>
      </w:r>
      <w:r w:rsidR="007178C2">
        <w:t>5</w:t>
      </w:r>
      <w:r>
        <w:t>.2.</w:t>
      </w:r>
    </w:p>
    <w:p w14:paraId="276D8821" w14:textId="77777777" w:rsidR="00E9778C" w:rsidRDefault="00E9778C" w:rsidP="00E9778C">
      <w:pPr>
        <w:jc w:val="both"/>
      </w:pPr>
      <w:r>
        <w:t xml:space="preserve">For new Credit Guarantee’s, the Charges includes– Fees and Taxes. </w:t>
      </w:r>
    </w:p>
    <w:p w14:paraId="4F72E02E" w14:textId="77777777" w:rsidR="00E9778C" w:rsidRDefault="00E9778C" w:rsidP="00E9778C">
      <w:pPr>
        <w:ind w:left="2160"/>
        <w:jc w:val="both"/>
      </w:pPr>
      <w:r>
        <w:rPr>
          <w:noProof/>
        </w:rPr>
        <w:drawing>
          <wp:inline distT="0" distB="0" distL="0" distR="0" wp14:anchorId="5C7C6F2A" wp14:editId="55A5FC53">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31C3057F" w14:textId="77777777" w:rsidR="00E9778C" w:rsidRDefault="00E9778C" w:rsidP="00E9778C">
      <w:pPr>
        <w:jc w:val="both"/>
      </w:pPr>
    </w:p>
    <w:p w14:paraId="0BB0A84B" w14:textId="031079DB" w:rsidR="00237714" w:rsidRDefault="00E9778C" w:rsidP="00E9778C">
      <w:pPr>
        <w:jc w:val="both"/>
      </w:pPr>
      <w:r>
        <w:t>The rules/logic for calculating cover and charges is covered in this section.</w:t>
      </w:r>
      <w:r w:rsidR="00E03219">
        <w:t xml:space="preserve">  </w:t>
      </w:r>
    </w:p>
    <w:p w14:paraId="022099FE" w14:textId="0DC6B8F7" w:rsidR="00237714" w:rsidRDefault="00E066E3" w:rsidP="00E85C6C">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3" w:name="_Toc483682517"/>
      <w:r>
        <w:rPr>
          <w:rFonts w:ascii="Trebuchet MS" w:hAnsi="Trebuchet MS"/>
          <w:b/>
          <w:bCs/>
          <w:color w:val="000000" w:themeColor="text1"/>
          <w:szCs w:val="22"/>
        </w:rPr>
        <w:t xml:space="preserve">Calculating </w:t>
      </w:r>
      <w:r w:rsidR="00237714">
        <w:rPr>
          <w:rFonts w:ascii="Trebuchet MS" w:hAnsi="Trebuchet MS"/>
          <w:b/>
          <w:bCs/>
          <w:color w:val="000000" w:themeColor="text1"/>
          <w:szCs w:val="22"/>
        </w:rPr>
        <w:t>C</w:t>
      </w:r>
      <w:r w:rsidR="001A0534">
        <w:rPr>
          <w:rFonts w:ascii="Trebuchet MS" w:hAnsi="Trebuchet MS"/>
          <w:b/>
          <w:bCs/>
          <w:color w:val="000000" w:themeColor="text1"/>
          <w:szCs w:val="22"/>
        </w:rPr>
        <w:t xml:space="preserve">redit </w:t>
      </w:r>
      <w:r w:rsidR="00237714">
        <w:rPr>
          <w:rFonts w:ascii="Trebuchet MS" w:hAnsi="Trebuchet MS"/>
          <w:b/>
          <w:bCs/>
          <w:color w:val="000000" w:themeColor="text1"/>
          <w:szCs w:val="22"/>
        </w:rPr>
        <w:t>G</w:t>
      </w:r>
      <w:r w:rsidR="001A0534">
        <w:rPr>
          <w:rFonts w:ascii="Trebuchet MS" w:hAnsi="Trebuchet MS"/>
          <w:b/>
          <w:bCs/>
          <w:color w:val="000000" w:themeColor="text1"/>
          <w:szCs w:val="22"/>
        </w:rPr>
        <w:t>uarantee</w:t>
      </w:r>
      <w:r w:rsidR="00237714">
        <w:rPr>
          <w:rFonts w:ascii="Trebuchet MS" w:hAnsi="Trebuchet MS"/>
          <w:b/>
          <w:bCs/>
          <w:color w:val="000000" w:themeColor="text1"/>
          <w:szCs w:val="22"/>
        </w:rPr>
        <w:t xml:space="preserve"> Cover</w:t>
      </w:r>
      <w:bookmarkEnd w:id="1073"/>
      <w:r w:rsidR="00237714">
        <w:rPr>
          <w:rFonts w:ascii="Trebuchet MS" w:hAnsi="Trebuchet MS"/>
          <w:b/>
          <w:bCs/>
          <w:color w:val="000000" w:themeColor="text1"/>
          <w:szCs w:val="22"/>
        </w:rPr>
        <w:t xml:space="preserve"> </w:t>
      </w:r>
    </w:p>
    <w:p w14:paraId="70CC0A2B" w14:textId="7DECECFC" w:rsidR="00237714" w:rsidRDefault="00975A0E" w:rsidP="0042116A">
      <w:pPr>
        <w:jc w:val="both"/>
      </w:pPr>
      <w:r>
        <w:t xml:space="preserve">The calculation for cover will be </w:t>
      </w:r>
      <w:r w:rsidR="00237714">
        <w:t xml:space="preserve">based on </w:t>
      </w:r>
      <w:r w:rsidR="00EC0EAF">
        <w:t>Outstanding</w:t>
      </w:r>
      <w:r w:rsidR="00237714">
        <w:t xml:space="preserve"> Loan Amount provided by ML</w:t>
      </w:r>
      <w:r w:rsidR="004822F9">
        <w:t>I in his respective Input File along with ‘Guarantee Cover’ (%) configured in the ‘Scheme’ and it’s respective ‘Docket’ and the formulae is as below:</w:t>
      </w:r>
    </w:p>
    <w:p w14:paraId="32C2C9C7" w14:textId="44AC3D0F" w:rsidR="00D94B0A" w:rsidRDefault="00D94B0A" w:rsidP="0042116A">
      <w:pPr>
        <w:jc w:val="both"/>
      </w:pPr>
      <w:r>
        <w:rPr>
          <w:noProof/>
        </w:rPr>
        <w:lastRenderedPageBreak/>
        <mc:AlternateContent>
          <mc:Choice Requires="wps">
            <w:drawing>
              <wp:inline distT="0" distB="0" distL="0" distR="0" wp14:anchorId="1EAF3840" wp14:editId="430DB3E2">
                <wp:extent cx="4819650" cy="1257300"/>
                <wp:effectExtent l="0" t="0" r="19050" b="19050"/>
                <wp:docPr id="19" name="Rectangle 19"/>
                <wp:cNvGraphicFramePr/>
                <a:graphic xmlns:a="http://schemas.openxmlformats.org/drawingml/2006/main">
                  <a:graphicData uri="http://schemas.microsoft.com/office/word/2010/wordprocessingShape">
                    <wps:wsp>
                      <wps:cNvSpPr/>
                      <wps:spPr>
                        <a:xfrm>
                          <a:off x="0" y="0"/>
                          <a:ext cx="481965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0D7AB" w14:textId="77777777" w:rsidR="003F6ED7" w:rsidRDefault="003F6ED7" w:rsidP="00D94B0A">
                            <w:pPr>
                              <w:pStyle w:val="NoSpacing"/>
                            </w:pPr>
                            <w:r>
                              <w:t>In case, Outstanding Amount DOES NOT EXCEEDS Sanctioned Amount, then:</w:t>
                            </w:r>
                          </w:p>
                          <w:p w14:paraId="713EA930" w14:textId="77777777" w:rsidR="003F6ED7" w:rsidRDefault="003F6ED7" w:rsidP="00D94B0A">
                            <w:pPr>
                              <w:pStyle w:val="NoSpacing"/>
                              <w:ind w:left="720"/>
                            </w:pPr>
                            <w:r>
                              <w:t>Guarantee Cover = Outstanding Loan Amount * Guarantee Cover (%)</w:t>
                            </w:r>
                          </w:p>
                          <w:p w14:paraId="0BED9033" w14:textId="77777777" w:rsidR="003F6ED7" w:rsidRDefault="003F6ED7" w:rsidP="00D94B0A">
                            <w:pPr>
                              <w:pStyle w:val="NoSpacing"/>
                            </w:pPr>
                          </w:p>
                          <w:p w14:paraId="33C1AE73" w14:textId="77777777" w:rsidR="003F6ED7" w:rsidRDefault="003F6ED7" w:rsidP="00D94B0A">
                            <w:pPr>
                              <w:pStyle w:val="NoSpacing"/>
                            </w:pPr>
                            <w:r>
                              <w:t>In case, Outstanding Amount EXCEEDS Sanctioned Amount, then:</w:t>
                            </w:r>
                          </w:p>
                          <w:p w14:paraId="284E34EA" w14:textId="77777777" w:rsidR="003F6ED7" w:rsidRDefault="003F6ED7" w:rsidP="00D94B0A">
                            <w:pPr>
                              <w:pStyle w:val="NoSpacing"/>
                              <w:ind w:left="720"/>
                            </w:pPr>
                            <w:r>
                              <w:t>Guarantee Cover = Sanctioned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AF3840" id="Rectangle 19" o:spid="_x0000_s1032" style="width:379.5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" fillcolor="white [3201]" strokecolor="#70ad47 [3209]" strokeweight="1pt">
                <v:textbox>
                  <w:txbxContent>
                    <w:p w14:paraId="6F60D7AB" w14:textId="77777777" w:rsidR="003F6ED7" w:rsidRDefault="003F6ED7" w:rsidP="00D94B0A">
                      <w:pPr>
                        <w:pStyle w:val="NoSpacing"/>
                      </w:pPr>
                      <w:r>
                        <w:t>In case, Outstanding Amount DOES NOT EXCEEDS Sanctioned Amount, then:</w:t>
                      </w:r>
                    </w:p>
                    <w:p w14:paraId="713EA930" w14:textId="77777777" w:rsidR="003F6ED7" w:rsidRDefault="003F6ED7" w:rsidP="00D94B0A">
                      <w:pPr>
                        <w:pStyle w:val="NoSpacing"/>
                        <w:ind w:left="720"/>
                      </w:pPr>
                      <w:r>
                        <w:t>Guarantee Cover = Outstanding Loan Amount * Guarantee Cover (%)</w:t>
                      </w:r>
                    </w:p>
                    <w:p w14:paraId="0BED9033" w14:textId="77777777" w:rsidR="003F6ED7" w:rsidRDefault="003F6ED7" w:rsidP="00D94B0A">
                      <w:pPr>
                        <w:pStyle w:val="NoSpacing"/>
                      </w:pPr>
                    </w:p>
                    <w:p w14:paraId="33C1AE73" w14:textId="77777777" w:rsidR="003F6ED7" w:rsidRDefault="003F6ED7" w:rsidP="00D94B0A">
                      <w:pPr>
                        <w:pStyle w:val="NoSpacing"/>
                      </w:pPr>
                      <w:r>
                        <w:t>In case, Outstanding Amount EXCEEDS Sanctioned Amount, then:</w:t>
                      </w:r>
                    </w:p>
                    <w:p w14:paraId="284E34EA" w14:textId="77777777" w:rsidR="003F6ED7" w:rsidRDefault="003F6ED7" w:rsidP="00D94B0A">
                      <w:pPr>
                        <w:pStyle w:val="NoSpacing"/>
                        <w:ind w:left="720"/>
                      </w:pPr>
                      <w:r>
                        <w:t>Guarantee Cover = Sanctioned Loan Amount * Guarantee Cover (%)</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0820F8" w:rsidRPr="00F25836" w14:paraId="78BC7B2B" w14:textId="77777777" w:rsidTr="00F25836">
        <w:trPr>
          <w:trHeight w:val="235"/>
        </w:trPr>
        <w:tc>
          <w:tcPr>
            <w:tcW w:w="5160" w:type="dxa"/>
            <w:noWrap/>
            <w:hideMark/>
          </w:tcPr>
          <w:p w14:paraId="46CD2CA6" w14:textId="15EFAAA5" w:rsidR="000820F8" w:rsidRPr="00F25836" w:rsidRDefault="007C40B5" w:rsidP="000820F8">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000820F8" w:rsidRPr="00F25836">
              <w:rPr>
                <w:rFonts w:ascii="Calibri" w:eastAsia="Times New Roman" w:hAnsi="Calibri" w:cs="Times New Roman"/>
                <w:b/>
                <w:color w:val="000000"/>
                <w:sz w:val="20"/>
                <w:szCs w:val="20"/>
              </w:rPr>
              <w:t xml:space="preserve"> Loan Scheme Parameters</w:t>
            </w:r>
          </w:p>
        </w:tc>
        <w:tc>
          <w:tcPr>
            <w:tcW w:w="1956" w:type="dxa"/>
            <w:noWrap/>
            <w:hideMark/>
          </w:tcPr>
          <w:p w14:paraId="4836C8A7" w14:textId="77777777" w:rsidR="000820F8" w:rsidRPr="00F25836" w:rsidRDefault="000820F8" w:rsidP="000820F8">
            <w:pPr>
              <w:rPr>
                <w:rFonts w:ascii="Calibri" w:eastAsia="Times New Roman" w:hAnsi="Calibri" w:cs="Times New Roman"/>
                <w:b/>
                <w:color w:val="000000"/>
                <w:sz w:val="20"/>
                <w:szCs w:val="20"/>
              </w:rPr>
            </w:pPr>
          </w:p>
        </w:tc>
      </w:tr>
      <w:tr w:rsidR="000820F8" w:rsidRPr="00F25836" w14:paraId="4C97B21F" w14:textId="77777777" w:rsidTr="00F25836">
        <w:trPr>
          <w:trHeight w:val="235"/>
        </w:trPr>
        <w:tc>
          <w:tcPr>
            <w:tcW w:w="5160" w:type="dxa"/>
            <w:hideMark/>
          </w:tcPr>
          <w:p w14:paraId="71CE0BEA" w14:textId="7CDB1A1A" w:rsidR="000820F8" w:rsidRPr="00F25836" w:rsidRDefault="000820F8" w:rsidP="000820F8">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08AC1469" w14:textId="77777777" w:rsidR="000820F8" w:rsidRPr="00F25836" w:rsidRDefault="000820F8" w:rsidP="000820F8">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0820F8" w:rsidRPr="00F25836" w14:paraId="178EB1BA" w14:textId="77777777" w:rsidTr="00F25836">
        <w:trPr>
          <w:trHeight w:val="235"/>
        </w:trPr>
        <w:tc>
          <w:tcPr>
            <w:tcW w:w="5160" w:type="dxa"/>
            <w:hideMark/>
          </w:tcPr>
          <w:p w14:paraId="72992F04" w14:textId="7C855852" w:rsidR="000820F8" w:rsidRPr="00F25836" w:rsidRDefault="000820F8" w:rsidP="000820F8">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79ADB1E6" w14:textId="77777777" w:rsidR="000820F8" w:rsidRPr="00F25836" w:rsidRDefault="000820F8" w:rsidP="000820F8">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C83955" w:rsidRPr="00F25836" w14:paraId="5DD7B9B6" w14:textId="77777777" w:rsidTr="00F25836">
        <w:trPr>
          <w:trHeight w:val="235"/>
        </w:trPr>
        <w:tc>
          <w:tcPr>
            <w:tcW w:w="5160" w:type="dxa"/>
          </w:tcPr>
          <w:p w14:paraId="09023193" w14:textId="229A2BD1" w:rsidR="00C83955" w:rsidRPr="00F25836" w:rsidRDefault="00C83955" w:rsidP="00C83955">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343484CF" w14:textId="51CF2C9D" w:rsidR="00C83955" w:rsidRPr="00F25836" w:rsidRDefault="003D34BF" w:rsidP="00C83955">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C83955" w:rsidRPr="00F25836">
              <w:rPr>
                <w:rFonts w:ascii="Calibri" w:eastAsia="Times New Roman" w:hAnsi="Calibri" w:cs="Times New Roman"/>
                <w:color w:val="000000"/>
                <w:sz w:val="20"/>
                <w:szCs w:val="20"/>
              </w:rPr>
              <w:t>,50,000.00</w:t>
            </w:r>
          </w:p>
        </w:tc>
      </w:tr>
      <w:tr w:rsidR="00D94B0A" w:rsidRPr="00F25836" w14:paraId="68902AA9" w14:textId="77777777" w:rsidTr="00F25836">
        <w:trPr>
          <w:trHeight w:val="235"/>
        </w:trPr>
        <w:tc>
          <w:tcPr>
            <w:tcW w:w="5160" w:type="dxa"/>
          </w:tcPr>
          <w:p w14:paraId="68EEE08E" w14:textId="201197FD" w:rsidR="00D94B0A" w:rsidRPr="00F25836" w:rsidRDefault="00D94B0A" w:rsidP="00D94B0A">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2F299043" w14:textId="64F7433B" w:rsidR="00D94B0A" w:rsidRDefault="00C711F7" w:rsidP="00D94B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D94B0A" w:rsidRPr="00F25836" w14:paraId="2843AE41" w14:textId="77777777" w:rsidTr="00F25836">
        <w:trPr>
          <w:trHeight w:val="235"/>
        </w:trPr>
        <w:tc>
          <w:tcPr>
            <w:tcW w:w="5160" w:type="dxa"/>
          </w:tcPr>
          <w:p w14:paraId="10D066E6" w14:textId="54986E4E" w:rsidR="00D94B0A" w:rsidRPr="00F25836" w:rsidRDefault="00D94B0A" w:rsidP="00D94B0A">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26085222" w14:textId="22F38FE0" w:rsidR="00D94B0A" w:rsidRDefault="00D94B0A" w:rsidP="00B678F4">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B678F4">
              <w:rPr>
                <w:rFonts w:ascii="Calibri" w:eastAsia="Times New Roman" w:hAnsi="Calibri" w:cs="Times New Roman"/>
                <w:color w:val="000000"/>
                <w:sz w:val="20"/>
                <w:szCs w:val="20"/>
              </w:rPr>
              <w:t>0</w:t>
            </w:r>
            <w:r>
              <w:rPr>
                <w:rFonts w:ascii="Calibri" w:eastAsia="Times New Roman" w:hAnsi="Calibri" w:cs="Times New Roman"/>
                <w:color w:val="000000"/>
                <w:sz w:val="20"/>
                <w:szCs w:val="20"/>
              </w:rPr>
              <w:t>0,000.00</w:t>
            </w:r>
          </w:p>
        </w:tc>
      </w:tr>
    </w:tbl>
    <w:p w14:paraId="714071F4" w14:textId="5CD3372F" w:rsidR="004822F9" w:rsidRPr="000820F8" w:rsidRDefault="004822F9" w:rsidP="000820F8">
      <w:pPr>
        <w:jc w:val="both"/>
        <w:rPr>
          <w:i/>
        </w:rPr>
      </w:pPr>
    </w:p>
    <w:p w14:paraId="7DE7DF04" w14:textId="21D7D5F5" w:rsidR="00C711F7" w:rsidRPr="000820F8" w:rsidRDefault="00C711F7" w:rsidP="00C711F7">
      <w:pPr>
        <w:jc w:val="both"/>
        <w:rPr>
          <w:u w:val="single"/>
        </w:rPr>
      </w:pPr>
      <w:r w:rsidRPr="00001F64">
        <w:rPr>
          <w:b/>
          <w:u w:val="single"/>
        </w:rPr>
        <w:t>Scenario 1:</w:t>
      </w:r>
      <w:r w:rsidRPr="000820F8">
        <w:rPr>
          <w:u w:val="single"/>
        </w:rPr>
        <w:t xml:space="preserve"> </w:t>
      </w:r>
      <w:r>
        <w:rPr>
          <w:u w:val="single"/>
        </w:rPr>
        <w:t xml:space="preserve">Outstanding Loan Amount DOES NOT EXCEEDS Sanctioned Loan Amount AND </w:t>
      </w:r>
      <w:r w:rsidRPr="00C711F7">
        <w:rPr>
          <w:u w:val="single"/>
        </w:rPr>
        <w:t>Minimum Limit to Guarantee Issuance Allowed</w:t>
      </w:r>
    </w:p>
    <w:p w14:paraId="43639D7B" w14:textId="77777777" w:rsidR="00C711F7" w:rsidRDefault="00C711F7" w:rsidP="00C711F7">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C711F7" w:rsidRPr="00F25836" w14:paraId="78CED0E4" w14:textId="77777777" w:rsidTr="006354FF">
        <w:trPr>
          <w:trHeight w:val="255"/>
        </w:trPr>
        <w:tc>
          <w:tcPr>
            <w:tcW w:w="3640" w:type="dxa"/>
            <w:hideMark/>
          </w:tcPr>
          <w:p w14:paraId="5F9D496E" w14:textId="77777777" w:rsidR="00C711F7" w:rsidRPr="00F25836" w:rsidRDefault="00C711F7"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3016E152" w14:textId="2A407FEE" w:rsidR="00C711F7" w:rsidRPr="00F25836" w:rsidRDefault="00C711F7" w:rsidP="006354F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r w:rsidRPr="00F25836">
              <w:rPr>
                <w:rFonts w:ascii="Calibri" w:eastAsia="Times New Roman" w:hAnsi="Calibri" w:cs="Times New Roman"/>
                <w:color w:val="000000"/>
                <w:sz w:val="20"/>
                <w:szCs w:val="20"/>
              </w:rPr>
              <w:t xml:space="preserve">000.00 </w:t>
            </w:r>
          </w:p>
        </w:tc>
      </w:tr>
    </w:tbl>
    <w:p w14:paraId="3130AD52" w14:textId="77777777" w:rsidR="00C711F7" w:rsidRDefault="00C711F7" w:rsidP="00C711F7"/>
    <w:p w14:paraId="3375EB3F" w14:textId="3A104E25" w:rsidR="00C711F7" w:rsidRDefault="00C711F7" w:rsidP="00C711F7">
      <w:pPr>
        <w:jc w:val="both"/>
      </w:pPr>
      <w:r>
        <w:t>Thus, in case of this scenario, Guarantee Cover calculation will be based on Outstanding Loan Amount. Thus, Guarantee Cover = 4000 * 75%</w:t>
      </w:r>
    </w:p>
    <w:p w14:paraId="4DCE9C2A" w14:textId="7F697C57" w:rsidR="00C711F7" w:rsidRDefault="00C711F7" w:rsidP="00C711F7">
      <w:pPr>
        <w:jc w:val="both"/>
      </w:pPr>
      <w:r>
        <w:t>Which equals to INR 3000/-</w:t>
      </w:r>
    </w:p>
    <w:p w14:paraId="222B9B0C" w14:textId="77777777" w:rsidR="00C711F7" w:rsidRDefault="00C711F7" w:rsidP="00D94B0A">
      <w:pPr>
        <w:jc w:val="both"/>
        <w:rPr>
          <w:b/>
          <w:u w:val="single"/>
        </w:rPr>
      </w:pPr>
    </w:p>
    <w:p w14:paraId="5DBC9BB4" w14:textId="507254D5" w:rsidR="00D94B0A" w:rsidRPr="000820F8" w:rsidRDefault="00D94B0A" w:rsidP="00D94B0A">
      <w:pPr>
        <w:jc w:val="both"/>
        <w:rPr>
          <w:u w:val="single"/>
        </w:rPr>
      </w:pPr>
      <w:r w:rsidRPr="00001F64">
        <w:rPr>
          <w:b/>
          <w:u w:val="single"/>
        </w:rPr>
        <w:t xml:space="preserve">Scenario </w:t>
      </w:r>
      <w:r w:rsidR="00AC4654">
        <w:rPr>
          <w:b/>
          <w:u w:val="single"/>
        </w:rPr>
        <w:t>2</w:t>
      </w:r>
      <w:r w:rsidRPr="00001F64">
        <w:rPr>
          <w:b/>
          <w:u w:val="single"/>
        </w:rPr>
        <w:t>:</w:t>
      </w:r>
      <w:r w:rsidRPr="000820F8">
        <w:rPr>
          <w:u w:val="single"/>
        </w:rPr>
        <w:t xml:space="preserve"> </w:t>
      </w:r>
      <w:r>
        <w:rPr>
          <w:u w:val="single"/>
        </w:rPr>
        <w:t>Outstanding Loan Amount DOES NOT EXCEEDS Sanctioned Loan Amount</w:t>
      </w:r>
    </w:p>
    <w:p w14:paraId="48985ACB" w14:textId="4388C6D3" w:rsidR="00237714" w:rsidRDefault="00237714" w:rsidP="0042116A">
      <w:pPr>
        <w:jc w:val="both"/>
      </w:pPr>
      <w:r>
        <w:t xml:space="preserve">MLI uploads and approves the input file on SURGE system </w:t>
      </w:r>
      <w:r w:rsidR="0042116A">
        <w:t>on 10</w:t>
      </w:r>
      <w:r w:rsidR="0042116A" w:rsidRPr="0042116A">
        <w:rPr>
          <w:vertAlign w:val="superscript"/>
        </w:rPr>
        <w:t>th</w:t>
      </w:r>
      <w:r w:rsidR="0042116A">
        <w:t xml:space="preserve"> November 2015. This input file contains Loan Disbursement Information for July-August-September 2015.</w:t>
      </w:r>
      <w:r w:rsidR="00997FFB">
        <w:t xml:space="preserve"> One of the Loan Account values are as below:</w:t>
      </w:r>
    </w:p>
    <w:tbl>
      <w:tblPr>
        <w:tblStyle w:val="TableGrid"/>
        <w:tblW w:w="5020" w:type="dxa"/>
        <w:tblLook w:val="04A0" w:firstRow="1" w:lastRow="0" w:firstColumn="1" w:lastColumn="0" w:noHBand="0" w:noVBand="1"/>
      </w:tblPr>
      <w:tblGrid>
        <w:gridCol w:w="3640"/>
        <w:gridCol w:w="1380"/>
      </w:tblGrid>
      <w:tr w:rsidR="000820F8" w:rsidRPr="00F25836" w14:paraId="3F6BEBCB" w14:textId="77777777" w:rsidTr="00F25836">
        <w:trPr>
          <w:trHeight w:val="255"/>
        </w:trPr>
        <w:tc>
          <w:tcPr>
            <w:tcW w:w="3640" w:type="dxa"/>
            <w:hideMark/>
          </w:tcPr>
          <w:p w14:paraId="2EDB6966" w14:textId="77777777" w:rsidR="000820F8" w:rsidRPr="00F25836" w:rsidRDefault="000820F8" w:rsidP="000820F8">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32674918" w14:textId="00B48B15" w:rsidR="000820F8" w:rsidRPr="00F25836" w:rsidRDefault="00B678F4" w:rsidP="00B678F4">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000820F8" w:rsidRPr="00F25836">
              <w:rPr>
                <w:rFonts w:ascii="Calibri" w:eastAsia="Times New Roman" w:hAnsi="Calibri" w:cs="Times New Roman"/>
                <w:color w:val="000000"/>
                <w:sz w:val="20"/>
                <w:szCs w:val="20"/>
              </w:rPr>
              <w:t xml:space="preserve">0,000.00 </w:t>
            </w:r>
          </w:p>
        </w:tc>
      </w:tr>
    </w:tbl>
    <w:p w14:paraId="5A0AD6CA" w14:textId="77777777" w:rsidR="00237714" w:rsidRDefault="00237714" w:rsidP="00237714"/>
    <w:p w14:paraId="49415495" w14:textId="55EA86AE" w:rsidR="00D94B0A" w:rsidRDefault="00D94B0A" w:rsidP="00D94B0A">
      <w:pPr>
        <w:jc w:val="both"/>
      </w:pPr>
      <w:r>
        <w:t xml:space="preserve">Thus, in case of this scenario, Guarantee Cover calculation will be based on Outstanding Loan Amount. Thus, Guarantee Cover = </w:t>
      </w:r>
      <w:r w:rsidR="00B678F4">
        <w:t>5</w:t>
      </w:r>
      <w:r>
        <w:t>0,000 * 75%</w:t>
      </w:r>
    </w:p>
    <w:p w14:paraId="6A56AA8C" w14:textId="5961799F" w:rsidR="00D94B0A" w:rsidRDefault="00D94B0A" w:rsidP="00D94B0A">
      <w:pPr>
        <w:jc w:val="both"/>
      </w:pPr>
      <w:r>
        <w:t xml:space="preserve">Which equals to INR </w:t>
      </w:r>
      <w:r w:rsidR="00B678F4">
        <w:t>37</w:t>
      </w:r>
      <w:r>
        <w:t>,</w:t>
      </w:r>
      <w:r w:rsidR="00B678F4">
        <w:t>5</w:t>
      </w:r>
      <w:r>
        <w:t>00/-</w:t>
      </w:r>
    </w:p>
    <w:p w14:paraId="19D9B592" w14:textId="77777777" w:rsidR="00D94B0A" w:rsidRDefault="00D94B0A" w:rsidP="00D94B0A">
      <w:pPr>
        <w:jc w:val="both"/>
      </w:pPr>
    </w:p>
    <w:p w14:paraId="0BE03E13" w14:textId="0398102B" w:rsidR="00D94B0A" w:rsidRPr="000820F8" w:rsidRDefault="00D94B0A" w:rsidP="00D94B0A">
      <w:pPr>
        <w:jc w:val="both"/>
        <w:rPr>
          <w:u w:val="single"/>
        </w:rPr>
      </w:pPr>
      <w:r w:rsidRPr="00001F64">
        <w:rPr>
          <w:b/>
          <w:u w:val="single"/>
        </w:rPr>
        <w:t xml:space="preserve">Scenario </w:t>
      </w:r>
      <w:r w:rsidR="00AC4654">
        <w:rPr>
          <w:b/>
          <w:u w:val="single"/>
        </w:rPr>
        <w:t>3</w:t>
      </w:r>
      <w:r w:rsidRPr="00001F64">
        <w:rPr>
          <w:b/>
          <w:u w:val="single"/>
        </w:rPr>
        <w:t>:</w:t>
      </w:r>
      <w:r w:rsidRPr="000820F8">
        <w:rPr>
          <w:u w:val="single"/>
        </w:rPr>
        <w:t xml:space="preserve"> </w:t>
      </w:r>
      <w:r>
        <w:rPr>
          <w:u w:val="single"/>
        </w:rPr>
        <w:t>Outstanding Loan Amount EQUALS Sanctioned Loan Amount</w:t>
      </w:r>
    </w:p>
    <w:p w14:paraId="34BA1D78" w14:textId="77777777" w:rsidR="00D94B0A" w:rsidRDefault="00D94B0A" w:rsidP="00D94B0A">
      <w:pPr>
        <w:jc w:val="both"/>
      </w:pPr>
      <w:r>
        <w:lastRenderedPageBreak/>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D94B0A" w:rsidRPr="00F25836" w14:paraId="563CBD81" w14:textId="77777777" w:rsidTr="00B57E14">
        <w:trPr>
          <w:trHeight w:val="255"/>
        </w:trPr>
        <w:tc>
          <w:tcPr>
            <w:tcW w:w="3640" w:type="dxa"/>
            <w:hideMark/>
          </w:tcPr>
          <w:p w14:paraId="630951C5" w14:textId="77777777" w:rsidR="00D94B0A" w:rsidRPr="00F25836" w:rsidRDefault="00D94B0A" w:rsidP="00B57E14">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7792CFD9" w14:textId="61B0E975" w:rsidR="00D94B0A" w:rsidRPr="00F25836" w:rsidRDefault="00D94B0A" w:rsidP="00B678F4">
            <w:pPr>
              <w:jc w:val="cente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sidR="00B678F4">
              <w:rPr>
                <w:rFonts w:ascii="Calibri" w:eastAsia="Times New Roman" w:hAnsi="Calibri" w:cs="Times New Roman"/>
                <w:color w:val="000000"/>
                <w:sz w:val="20"/>
                <w:szCs w:val="20"/>
              </w:rPr>
              <w:t>0</w:t>
            </w:r>
            <w:r w:rsidRPr="00F25836">
              <w:rPr>
                <w:rFonts w:ascii="Calibri" w:eastAsia="Times New Roman" w:hAnsi="Calibri" w:cs="Times New Roman"/>
                <w:color w:val="000000"/>
                <w:sz w:val="20"/>
                <w:szCs w:val="20"/>
              </w:rPr>
              <w:t xml:space="preserve">0,000.00 </w:t>
            </w:r>
          </w:p>
        </w:tc>
      </w:tr>
    </w:tbl>
    <w:p w14:paraId="733ED97F" w14:textId="77777777" w:rsidR="00D94B0A" w:rsidRDefault="00D94B0A" w:rsidP="00D94B0A"/>
    <w:p w14:paraId="4D2AE2F5" w14:textId="0E54F641" w:rsidR="00D94B0A" w:rsidRDefault="00D94B0A" w:rsidP="00D94B0A">
      <w:pPr>
        <w:jc w:val="both"/>
      </w:pPr>
      <w:r>
        <w:t>Thus, in case of this scenario, Guarantee Cover calculation will be based on Outstanding Loan Amount. Thus, Guarantee Cover = 1</w:t>
      </w:r>
      <w:r w:rsidR="00B678F4">
        <w:t>0</w:t>
      </w:r>
      <w:r>
        <w:t>0,000 * 75%</w:t>
      </w:r>
    </w:p>
    <w:p w14:paraId="0151BABB" w14:textId="048D2268" w:rsidR="00D94B0A" w:rsidRDefault="00D94B0A" w:rsidP="00D94B0A">
      <w:pPr>
        <w:jc w:val="both"/>
      </w:pPr>
      <w:r>
        <w:t xml:space="preserve">Which equals to INR </w:t>
      </w:r>
      <w:r w:rsidR="00B678F4">
        <w:t>75</w:t>
      </w:r>
      <w:r>
        <w:t>,</w:t>
      </w:r>
      <w:r w:rsidR="00B678F4">
        <w:t>0</w:t>
      </w:r>
      <w:r>
        <w:t>00/-</w:t>
      </w:r>
    </w:p>
    <w:p w14:paraId="1C478113" w14:textId="77777777" w:rsidR="00C56F04" w:rsidRDefault="00C56F04" w:rsidP="00C56F04">
      <w:pPr>
        <w:jc w:val="both"/>
        <w:rPr>
          <w:b/>
          <w:u w:val="single"/>
        </w:rPr>
      </w:pPr>
    </w:p>
    <w:p w14:paraId="1D739491" w14:textId="7B9CE366" w:rsidR="00C56F04" w:rsidRPr="000820F8" w:rsidRDefault="00C56F04" w:rsidP="00C56F04">
      <w:pPr>
        <w:jc w:val="both"/>
        <w:rPr>
          <w:u w:val="single"/>
        </w:rPr>
      </w:pPr>
      <w:r w:rsidRPr="00001F64">
        <w:rPr>
          <w:b/>
          <w:u w:val="single"/>
        </w:rPr>
        <w:t xml:space="preserve">Scenario </w:t>
      </w:r>
      <w:r>
        <w:rPr>
          <w:b/>
          <w:u w:val="single"/>
        </w:rPr>
        <w:t>4</w:t>
      </w:r>
      <w:r w:rsidRPr="00001F64">
        <w:rPr>
          <w:b/>
          <w:u w:val="single"/>
        </w:rPr>
        <w:t>:</w:t>
      </w:r>
      <w:r w:rsidRPr="000820F8">
        <w:rPr>
          <w:u w:val="single"/>
        </w:rPr>
        <w:t xml:space="preserve"> </w:t>
      </w:r>
      <w:r>
        <w:rPr>
          <w:u w:val="single"/>
        </w:rPr>
        <w:t>Outstanding Loan Amount EXCEEDS Sanctioned Loan Amount</w:t>
      </w:r>
    </w:p>
    <w:p w14:paraId="761741BC" w14:textId="77777777" w:rsidR="00C56F04" w:rsidRDefault="00C56F04" w:rsidP="00C56F04">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C56F04" w:rsidRPr="00F25836" w14:paraId="1BFB985B" w14:textId="77777777" w:rsidTr="006354FF">
        <w:trPr>
          <w:trHeight w:val="255"/>
        </w:trPr>
        <w:tc>
          <w:tcPr>
            <w:tcW w:w="3640" w:type="dxa"/>
            <w:hideMark/>
          </w:tcPr>
          <w:p w14:paraId="7541B8F0" w14:textId="77777777" w:rsidR="00C56F04" w:rsidRPr="00F25836" w:rsidRDefault="00C56F04"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7560C1E6" w14:textId="73389EB6" w:rsidR="00C56F04" w:rsidRPr="00F25836" w:rsidRDefault="00C56F04" w:rsidP="00C56F04">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1,25</w:t>
            </w:r>
            <w:r w:rsidRPr="00F25836">
              <w:rPr>
                <w:rFonts w:ascii="Calibri" w:eastAsia="Times New Roman" w:hAnsi="Calibri" w:cs="Times New Roman"/>
                <w:color w:val="000000"/>
                <w:sz w:val="20"/>
                <w:szCs w:val="20"/>
              </w:rPr>
              <w:t xml:space="preserve">,000.00 </w:t>
            </w:r>
          </w:p>
        </w:tc>
      </w:tr>
    </w:tbl>
    <w:p w14:paraId="1E10A205" w14:textId="77777777" w:rsidR="00C56F04" w:rsidRDefault="00C56F04" w:rsidP="00C56F04"/>
    <w:p w14:paraId="7F244DD0" w14:textId="680B3B6C" w:rsidR="00C56F04" w:rsidRDefault="00C56F04" w:rsidP="00C56F04">
      <w:pPr>
        <w:jc w:val="both"/>
      </w:pPr>
      <w:r>
        <w:t>Thus, in case of this scenario, Guarantee Cover calculation will be based on Sanctioned Loan Amount. Thus, Guarantee Cover = 100,000 * 75%</w:t>
      </w:r>
    </w:p>
    <w:p w14:paraId="09E6EB62" w14:textId="2014D89F" w:rsidR="00C56F04" w:rsidRDefault="00C56F04" w:rsidP="00C56F04">
      <w:pPr>
        <w:jc w:val="both"/>
        <w:rPr>
          <w:b/>
          <w:u w:val="single"/>
        </w:rPr>
      </w:pPr>
      <w:r>
        <w:t>Which equals to INR 75,000/-</w:t>
      </w:r>
    </w:p>
    <w:p w14:paraId="7AE0CF09" w14:textId="77777777" w:rsidR="00C56F04" w:rsidRDefault="00C56F04" w:rsidP="00D94B0A">
      <w:pPr>
        <w:jc w:val="both"/>
        <w:rPr>
          <w:b/>
          <w:u w:val="single"/>
        </w:rPr>
      </w:pPr>
    </w:p>
    <w:p w14:paraId="5E9397F8" w14:textId="2A1F05B1" w:rsidR="00D94B0A" w:rsidRPr="000820F8" w:rsidRDefault="00D94B0A" w:rsidP="00D94B0A">
      <w:pPr>
        <w:jc w:val="both"/>
        <w:rPr>
          <w:u w:val="single"/>
        </w:rPr>
      </w:pPr>
      <w:r w:rsidRPr="00001F64">
        <w:rPr>
          <w:b/>
          <w:u w:val="single"/>
        </w:rPr>
        <w:t xml:space="preserve">Scenario </w:t>
      </w:r>
      <w:r w:rsidR="00AC4654">
        <w:rPr>
          <w:b/>
          <w:u w:val="single"/>
        </w:rPr>
        <w:t>5</w:t>
      </w:r>
      <w:r w:rsidRPr="00001F64">
        <w:rPr>
          <w:b/>
          <w:u w:val="single"/>
        </w:rPr>
        <w:t>:</w:t>
      </w:r>
      <w:r w:rsidRPr="000820F8">
        <w:rPr>
          <w:u w:val="single"/>
        </w:rPr>
        <w:t xml:space="preserve"> </w:t>
      </w:r>
      <w:r>
        <w:rPr>
          <w:u w:val="single"/>
        </w:rPr>
        <w:t>Outstanding Loan Amount EXCEEDS Sanctioned Loan Amount</w:t>
      </w:r>
      <w:r w:rsidR="00AC4654">
        <w:rPr>
          <w:u w:val="single"/>
        </w:rPr>
        <w:t xml:space="preserve"> AND </w:t>
      </w:r>
      <w:r w:rsidR="00AC4654" w:rsidRPr="00AC4654">
        <w:rPr>
          <w:u w:val="single"/>
        </w:rPr>
        <w:t>Maximum Limit to Guarantee Issuance Allowed</w:t>
      </w:r>
    </w:p>
    <w:p w14:paraId="5F39E9A5" w14:textId="77777777" w:rsidR="00D94B0A" w:rsidRDefault="00D94B0A" w:rsidP="00D94B0A">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D94B0A" w:rsidRPr="00F25836" w14:paraId="33171B44" w14:textId="77777777" w:rsidTr="00B57E14">
        <w:trPr>
          <w:trHeight w:val="255"/>
        </w:trPr>
        <w:tc>
          <w:tcPr>
            <w:tcW w:w="3640" w:type="dxa"/>
            <w:hideMark/>
          </w:tcPr>
          <w:p w14:paraId="4BC55601" w14:textId="77777777" w:rsidR="00D94B0A" w:rsidRPr="00F25836" w:rsidRDefault="00D94B0A" w:rsidP="00B57E14">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6C812FE3" w14:textId="5AF90F22" w:rsidR="00D94B0A" w:rsidRPr="00F25836" w:rsidRDefault="00D94B0A" w:rsidP="00B57E14">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00A40FE8">
              <w:rPr>
                <w:rFonts w:ascii="Calibri" w:eastAsia="Times New Roman" w:hAnsi="Calibri" w:cs="Times New Roman"/>
                <w:color w:val="000000"/>
                <w:sz w:val="20"/>
                <w:szCs w:val="20"/>
              </w:rPr>
              <w:t>,</w:t>
            </w:r>
            <w:r>
              <w:rPr>
                <w:rFonts w:ascii="Calibri" w:eastAsia="Times New Roman" w:hAnsi="Calibri" w:cs="Times New Roman"/>
                <w:color w:val="000000"/>
                <w:sz w:val="20"/>
                <w:szCs w:val="20"/>
              </w:rPr>
              <w:t>5</w:t>
            </w:r>
            <w:r w:rsidRPr="00F25836">
              <w:rPr>
                <w:rFonts w:ascii="Calibri" w:eastAsia="Times New Roman" w:hAnsi="Calibri" w:cs="Times New Roman"/>
                <w:color w:val="000000"/>
                <w:sz w:val="20"/>
                <w:szCs w:val="20"/>
              </w:rPr>
              <w:t xml:space="preserve">0,000.00 </w:t>
            </w:r>
          </w:p>
        </w:tc>
      </w:tr>
    </w:tbl>
    <w:p w14:paraId="187DC6AA" w14:textId="77777777" w:rsidR="00D94B0A" w:rsidRDefault="00D94B0A" w:rsidP="00D94B0A"/>
    <w:p w14:paraId="2C3B1BC2" w14:textId="4BA99ACD" w:rsidR="00D94B0A" w:rsidRDefault="00D94B0A" w:rsidP="00D94B0A">
      <w:pPr>
        <w:jc w:val="both"/>
      </w:pPr>
      <w:r>
        <w:t>Thus, in case of this scenario, Guarantee Cover calculation will be based on Sanctioned Loan Amount. Thus, Guarantee Cover = 1</w:t>
      </w:r>
      <w:r w:rsidR="00B678F4">
        <w:t>0</w:t>
      </w:r>
      <w:r>
        <w:t>0,000 * 75%</w:t>
      </w:r>
    </w:p>
    <w:p w14:paraId="72A4BD90" w14:textId="277A3E81" w:rsidR="00D94B0A" w:rsidRDefault="00D94B0A" w:rsidP="00D94B0A">
      <w:pPr>
        <w:jc w:val="both"/>
      </w:pPr>
      <w:r>
        <w:t xml:space="preserve">Which equals to INR </w:t>
      </w:r>
      <w:r w:rsidR="00B678F4">
        <w:t>75,0</w:t>
      </w:r>
      <w:r>
        <w:t>00/-</w:t>
      </w:r>
    </w:p>
    <w:p w14:paraId="5D609DD3" w14:textId="77777777" w:rsidR="00D94B0A" w:rsidRDefault="00D94B0A" w:rsidP="00D94B0A">
      <w:pPr>
        <w:jc w:val="both"/>
      </w:pPr>
    </w:p>
    <w:p w14:paraId="71F08A8D" w14:textId="371C8988" w:rsidR="00D94B0A" w:rsidRDefault="00D94B0A" w:rsidP="00D94B0A">
      <w:pPr>
        <w:jc w:val="both"/>
      </w:pPr>
      <w:r>
        <w:rPr>
          <w:noProof/>
        </w:rPr>
        <w:lastRenderedPageBreak/>
        <mc:AlternateContent>
          <mc:Choice Requires="wps">
            <w:drawing>
              <wp:inline distT="0" distB="0" distL="0" distR="0" wp14:anchorId="5CD5051D" wp14:editId="73321A26">
                <wp:extent cx="5908040" cy="1152525"/>
                <wp:effectExtent l="0" t="0" r="16510" b="28575"/>
                <wp:docPr id="36" name="Rectangle 36"/>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AC91E0" w14:textId="77777777" w:rsidR="003F6ED7" w:rsidRPr="00D451B1" w:rsidRDefault="003F6ED7" w:rsidP="00D94B0A">
                            <w:pPr>
                              <w:jc w:val="both"/>
                              <w:rPr>
                                <w:rFonts w:asciiTheme="majorHAnsi" w:hAnsiTheme="majorHAnsi"/>
                                <w:b/>
                              </w:rPr>
                            </w:pPr>
                            <w:r>
                              <w:rPr>
                                <w:rFonts w:asciiTheme="majorHAnsi" w:hAnsiTheme="majorHAnsi"/>
                                <w:b/>
                              </w:rPr>
                              <w:t>Calculating the Credit Guarantee Cover:</w:t>
                            </w:r>
                          </w:p>
                          <w:p w14:paraId="6B64EC14" w14:textId="77777777" w:rsidR="003F6ED7" w:rsidRDefault="003F6ED7" w:rsidP="00D94B0A">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14:paraId="19C1B3D4" w14:textId="77777777" w:rsidR="003F6ED7" w:rsidRPr="00080992" w:rsidRDefault="003F6ED7" w:rsidP="00D94B0A">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D5051D" id="Rectangle 36" o:spid="_x0000_s1033" style="width:465.2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" fillcolor="white [3201]" strokecolor="#70ad47 [3209]" strokeweight="1pt">
                <v:textbox>
                  <w:txbxContent>
                    <w:p w14:paraId="04AC91E0" w14:textId="77777777" w:rsidR="003F6ED7" w:rsidRPr="00D451B1" w:rsidRDefault="003F6ED7" w:rsidP="00D94B0A">
                      <w:pPr>
                        <w:jc w:val="both"/>
                        <w:rPr>
                          <w:rFonts w:asciiTheme="majorHAnsi" w:hAnsiTheme="majorHAnsi"/>
                          <w:b/>
                        </w:rPr>
                      </w:pPr>
                      <w:r>
                        <w:rPr>
                          <w:rFonts w:asciiTheme="majorHAnsi" w:hAnsiTheme="majorHAnsi"/>
                          <w:b/>
                        </w:rPr>
                        <w:t>Calculating the Credit Guarantee Cover:</w:t>
                      </w:r>
                    </w:p>
                    <w:p w14:paraId="6B64EC14" w14:textId="77777777" w:rsidR="003F6ED7" w:rsidRDefault="003F6ED7" w:rsidP="00D94B0A">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14:paraId="19C1B3D4" w14:textId="77777777" w:rsidR="003F6ED7" w:rsidRPr="00080992" w:rsidRDefault="003F6ED7" w:rsidP="00D94B0A">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v:textbox>
                <w10:anchorlock/>
              </v:rect>
            </w:pict>
          </mc:Fallback>
        </mc:AlternateContent>
      </w:r>
    </w:p>
    <w:p w14:paraId="34002588" w14:textId="77777777" w:rsidR="00D94B0A" w:rsidRDefault="00D94B0A" w:rsidP="00D94B0A">
      <w:pPr>
        <w:jc w:val="both"/>
      </w:pPr>
    </w:p>
    <w:p w14:paraId="65BEF6BE" w14:textId="56DFBD61" w:rsidR="0007051A" w:rsidRDefault="00B522E7" w:rsidP="00E85C6C">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4" w:name="_Toc483682518"/>
      <w:r>
        <w:rPr>
          <w:rFonts w:ascii="Trebuchet MS" w:hAnsi="Trebuchet MS"/>
          <w:b/>
          <w:bCs/>
          <w:color w:val="000000" w:themeColor="text1"/>
          <w:szCs w:val="22"/>
        </w:rPr>
        <w:t xml:space="preserve">Calculating </w:t>
      </w:r>
      <w:r w:rsidR="0007051A">
        <w:rPr>
          <w:rFonts w:ascii="Trebuchet MS" w:hAnsi="Trebuchet MS"/>
          <w:b/>
          <w:bCs/>
          <w:color w:val="000000" w:themeColor="text1"/>
          <w:szCs w:val="22"/>
        </w:rPr>
        <w:t>C</w:t>
      </w:r>
      <w:r w:rsidR="001A0534">
        <w:rPr>
          <w:rFonts w:ascii="Trebuchet MS" w:hAnsi="Trebuchet MS"/>
          <w:b/>
          <w:bCs/>
          <w:color w:val="000000" w:themeColor="text1"/>
          <w:szCs w:val="22"/>
        </w:rPr>
        <w:t xml:space="preserve">redit </w:t>
      </w:r>
      <w:r w:rsidR="0007051A">
        <w:rPr>
          <w:rFonts w:ascii="Trebuchet MS" w:hAnsi="Trebuchet MS"/>
          <w:b/>
          <w:bCs/>
          <w:color w:val="000000" w:themeColor="text1"/>
          <w:szCs w:val="22"/>
        </w:rPr>
        <w:t>G</w:t>
      </w:r>
      <w:r w:rsidR="001A0534">
        <w:rPr>
          <w:rFonts w:ascii="Trebuchet MS" w:hAnsi="Trebuchet MS"/>
          <w:b/>
          <w:bCs/>
          <w:color w:val="000000" w:themeColor="text1"/>
          <w:szCs w:val="22"/>
        </w:rPr>
        <w:t>uarantee</w:t>
      </w:r>
      <w:r w:rsidR="0007051A">
        <w:rPr>
          <w:rFonts w:ascii="Trebuchet MS" w:hAnsi="Trebuchet MS"/>
          <w:b/>
          <w:bCs/>
          <w:color w:val="000000" w:themeColor="text1"/>
          <w:szCs w:val="22"/>
        </w:rPr>
        <w:t xml:space="preserve"> Fees</w:t>
      </w:r>
      <w:bookmarkEnd w:id="1074"/>
      <w:r w:rsidR="0007051A">
        <w:rPr>
          <w:rFonts w:ascii="Trebuchet MS" w:hAnsi="Trebuchet MS"/>
          <w:b/>
          <w:bCs/>
          <w:color w:val="000000" w:themeColor="text1"/>
          <w:szCs w:val="22"/>
        </w:rPr>
        <w:t xml:space="preserve"> </w:t>
      </w:r>
    </w:p>
    <w:p w14:paraId="59B4FAD1" w14:textId="08B7E453" w:rsidR="004822F9" w:rsidRDefault="009F21A5" w:rsidP="004822F9">
      <w:pPr>
        <w:jc w:val="both"/>
      </w:pPr>
      <w:r>
        <w:t xml:space="preserve">Credit Guarantee Fee </w:t>
      </w:r>
      <w:r w:rsidR="008A5671">
        <w:t xml:space="preserve">is </w:t>
      </w:r>
      <w:r w:rsidR="004822F9">
        <w:t>based on Outstanding Loan Amount provided by MLI in his respective Input File along with ‘Annual Guarantee Fee</w:t>
      </w:r>
      <w:r w:rsidR="00347E74">
        <w:t xml:space="preserve"> (%)</w:t>
      </w:r>
      <w:r w:rsidR="004822F9">
        <w:t>’ configured in the ‘Scheme’ and it’s respective ‘Docket’ and the formulae is as below:</w:t>
      </w:r>
    </w:p>
    <w:p w14:paraId="1B1E7C55" w14:textId="6FDD867E" w:rsidR="00B678F4" w:rsidRDefault="00B678F4" w:rsidP="004822F9">
      <w:pPr>
        <w:jc w:val="both"/>
      </w:pPr>
      <w:r>
        <w:rPr>
          <w:noProof/>
        </w:rPr>
        <mc:AlternateContent>
          <mc:Choice Requires="wps">
            <w:drawing>
              <wp:inline distT="0" distB="0" distL="0" distR="0" wp14:anchorId="207D7681" wp14:editId="0837E78B">
                <wp:extent cx="5757126" cy="1685925"/>
                <wp:effectExtent l="0" t="0" r="15240" b="28575"/>
                <wp:docPr id="37" name="Rectangle 37"/>
                <wp:cNvGraphicFramePr/>
                <a:graphic xmlns:a="http://schemas.openxmlformats.org/drawingml/2006/main">
                  <a:graphicData uri="http://schemas.microsoft.com/office/word/2010/wordprocessingShape">
                    <wps:wsp>
                      <wps:cNvSpPr/>
                      <wps:spPr>
                        <a:xfrm>
                          <a:off x="0" y="0"/>
                          <a:ext cx="5757126"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72704" w14:textId="77777777" w:rsidR="003F6ED7" w:rsidRDefault="003F6ED7" w:rsidP="00B678F4">
                            <w:pPr>
                              <w:pStyle w:val="NoSpacing"/>
                            </w:pPr>
                            <w:r>
                              <w:t>In case, Outstanding Amount DOES NOT EXCEEDS Sanctioned Amount, then:</w:t>
                            </w:r>
                          </w:p>
                          <w:p w14:paraId="6580B8F7" w14:textId="1038E8EF" w:rsidR="003F6ED7" w:rsidRDefault="003F6ED7" w:rsidP="00B678F4">
                            <w:pPr>
                              <w:pStyle w:val="NoSpacing"/>
                              <w:ind w:left="720"/>
                            </w:pPr>
                            <w:r>
                              <w:t xml:space="preserve">Guarantee Fee = Outstanding Loan Amount * ((Annual Guarantee Fee in Percent) / 4) </w:t>
                            </w:r>
                          </w:p>
                          <w:p w14:paraId="1644C6F5" w14:textId="77777777" w:rsidR="003F6ED7" w:rsidRDefault="003F6ED7" w:rsidP="00B678F4">
                            <w:pPr>
                              <w:pStyle w:val="NoSpacing"/>
                            </w:pPr>
                          </w:p>
                          <w:p w14:paraId="679155B5" w14:textId="77777777" w:rsidR="003F6ED7" w:rsidRDefault="003F6ED7" w:rsidP="00B678F4">
                            <w:pPr>
                              <w:pStyle w:val="NoSpacing"/>
                            </w:pPr>
                            <w:r>
                              <w:t>In case, Outstanding Amount EXCEEDS Sanctioned Amount, then:</w:t>
                            </w:r>
                          </w:p>
                          <w:p w14:paraId="4D91DD24" w14:textId="0A76D2EB" w:rsidR="003F6ED7" w:rsidRDefault="003F6ED7" w:rsidP="00B678F4">
                            <w:pPr>
                              <w:pStyle w:val="NoSpacing"/>
                              <w:ind w:left="720"/>
                            </w:pPr>
                            <w:r>
                              <w:t>Guarantee Fee = Sanctioned Loan Amount * ((Annual Guarantee Fee in Percent)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D7681" id="Rectangle 37" o:spid="_x0000_s1034" style="width:453.3pt;height:13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" fillcolor="white [3201]" strokecolor="#70ad47 [3209]" strokeweight="1pt">
                <v:textbox>
                  <w:txbxContent>
                    <w:p w14:paraId="77572704" w14:textId="77777777" w:rsidR="003F6ED7" w:rsidRDefault="003F6ED7" w:rsidP="00B678F4">
                      <w:pPr>
                        <w:pStyle w:val="NoSpacing"/>
                      </w:pPr>
                      <w:r>
                        <w:t>In case, Outstanding Amount DOES NOT EXCEEDS Sanctioned Amount, then:</w:t>
                      </w:r>
                    </w:p>
                    <w:p w14:paraId="6580B8F7" w14:textId="1038E8EF" w:rsidR="003F6ED7" w:rsidRDefault="003F6ED7" w:rsidP="00B678F4">
                      <w:pPr>
                        <w:pStyle w:val="NoSpacing"/>
                        <w:ind w:left="720"/>
                      </w:pPr>
                      <w:r>
                        <w:t xml:space="preserve">Guarantee Fee = Outstanding Loan Amount * ((Annual Guarantee Fee in Percent) / 4) </w:t>
                      </w:r>
                    </w:p>
                    <w:p w14:paraId="1644C6F5" w14:textId="77777777" w:rsidR="003F6ED7" w:rsidRDefault="003F6ED7" w:rsidP="00B678F4">
                      <w:pPr>
                        <w:pStyle w:val="NoSpacing"/>
                      </w:pPr>
                    </w:p>
                    <w:p w14:paraId="679155B5" w14:textId="77777777" w:rsidR="003F6ED7" w:rsidRDefault="003F6ED7" w:rsidP="00B678F4">
                      <w:pPr>
                        <w:pStyle w:val="NoSpacing"/>
                      </w:pPr>
                      <w:r>
                        <w:t>In case, Outstanding Amount EXCEEDS Sanctioned Amount, then:</w:t>
                      </w:r>
                    </w:p>
                    <w:p w14:paraId="4D91DD24" w14:textId="0A76D2EB" w:rsidR="003F6ED7" w:rsidRDefault="003F6ED7" w:rsidP="00B678F4">
                      <w:pPr>
                        <w:pStyle w:val="NoSpacing"/>
                        <w:ind w:left="720"/>
                      </w:pPr>
                      <w:r>
                        <w:t>Guarantee Fee = Sanctioned Loan Amount * ((Annual Guarantee Fee in Percent) / 4)</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7214C3" w:rsidRPr="00F25836" w14:paraId="651781C7" w14:textId="77777777" w:rsidTr="006354FF">
        <w:trPr>
          <w:trHeight w:val="235"/>
        </w:trPr>
        <w:tc>
          <w:tcPr>
            <w:tcW w:w="5160" w:type="dxa"/>
            <w:noWrap/>
            <w:hideMark/>
          </w:tcPr>
          <w:p w14:paraId="5BFCB362" w14:textId="77777777" w:rsidR="007214C3" w:rsidRPr="00F25836" w:rsidRDefault="007214C3" w:rsidP="006354FF">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087AABA5" w14:textId="77777777" w:rsidR="007214C3" w:rsidRPr="00F25836" w:rsidRDefault="007214C3" w:rsidP="006354FF">
            <w:pPr>
              <w:rPr>
                <w:rFonts w:ascii="Calibri" w:eastAsia="Times New Roman" w:hAnsi="Calibri" w:cs="Times New Roman"/>
                <w:b/>
                <w:color w:val="000000"/>
                <w:sz w:val="20"/>
                <w:szCs w:val="20"/>
              </w:rPr>
            </w:pPr>
          </w:p>
        </w:tc>
      </w:tr>
      <w:tr w:rsidR="007214C3" w:rsidRPr="00F25836" w14:paraId="213314E6" w14:textId="77777777" w:rsidTr="006354FF">
        <w:trPr>
          <w:trHeight w:val="235"/>
        </w:trPr>
        <w:tc>
          <w:tcPr>
            <w:tcW w:w="5160" w:type="dxa"/>
            <w:hideMark/>
          </w:tcPr>
          <w:p w14:paraId="51DA88E8" w14:textId="77777777" w:rsidR="007214C3" w:rsidRPr="00F25836" w:rsidRDefault="007214C3"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47C30F69" w14:textId="77777777" w:rsidR="007214C3" w:rsidRPr="00F25836" w:rsidRDefault="007214C3"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7214C3" w:rsidRPr="00F25836" w14:paraId="1F4B18C4" w14:textId="77777777" w:rsidTr="006354FF">
        <w:trPr>
          <w:trHeight w:val="235"/>
        </w:trPr>
        <w:tc>
          <w:tcPr>
            <w:tcW w:w="5160" w:type="dxa"/>
            <w:hideMark/>
          </w:tcPr>
          <w:p w14:paraId="3FB588A8" w14:textId="77777777" w:rsidR="007214C3" w:rsidRPr="00F25836" w:rsidRDefault="007214C3"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32486B5A" w14:textId="77777777" w:rsidR="007214C3" w:rsidRPr="00F25836" w:rsidRDefault="007214C3"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7214C3" w:rsidRPr="00F25836" w14:paraId="4DEB016A" w14:textId="77777777" w:rsidTr="006354FF">
        <w:trPr>
          <w:trHeight w:val="235"/>
        </w:trPr>
        <w:tc>
          <w:tcPr>
            <w:tcW w:w="5160" w:type="dxa"/>
          </w:tcPr>
          <w:p w14:paraId="1F01CC1B" w14:textId="77777777" w:rsidR="007214C3" w:rsidRPr="00F25836" w:rsidRDefault="007214C3" w:rsidP="006354FF">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22FFE46D" w14:textId="77777777" w:rsidR="007214C3" w:rsidRPr="00F25836" w:rsidRDefault="007214C3" w:rsidP="006354F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7214C3" w:rsidRPr="00F25836" w14:paraId="32B75750" w14:textId="77777777" w:rsidTr="006354FF">
        <w:trPr>
          <w:trHeight w:val="235"/>
        </w:trPr>
        <w:tc>
          <w:tcPr>
            <w:tcW w:w="5160" w:type="dxa"/>
          </w:tcPr>
          <w:p w14:paraId="4BA214DA" w14:textId="77777777" w:rsidR="007214C3" w:rsidRPr="00F25836" w:rsidRDefault="007214C3" w:rsidP="006354FF">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2406C4C4" w14:textId="77777777" w:rsidR="007214C3" w:rsidRDefault="007214C3" w:rsidP="006354F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7214C3" w:rsidRPr="00F25836" w14:paraId="48911A03" w14:textId="77777777" w:rsidTr="006354FF">
        <w:trPr>
          <w:trHeight w:val="235"/>
        </w:trPr>
        <w:tc>
          <w:tcPr>
            <w:tcW w:w="5160" w:type="dxa"/>
          </w:tcPr>
          <w:p w14:paraId="3E9D762C" w14:textId="77777777" w:rsidR="007214C3" w:rsidRPr="00F25836" w:rsidRDefault="007214C3" w:rsidP="006354FF">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39CB5538" w14:textId="77777777" w:rsidR="007214C3" w:rsidRDefault="007214C3" w:rsidP="006354FF">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7CC76C52" w14:textId="77777777" w:rsidR="00B678F4" w:rsidRDefault="00B678F4" w:rsidP="001A0534">
      <w:pPr>
        <w:jc w:val="both"/>
        <w:rPr>
          <w:u w:val="single"/>
        </w:rPr>
      </w:pPr>
    </w:p>
    <w:p w14:paraId="7AF48EEE" w14:textId="77777777" w:rsidR="007214C3" w:rsidRPr="000820F8" w:rsidRDefault="007214C3" w:rsidP="007214C3">
      <w:pPr>
        <w:jc w:val="both"/>
        <w:rPr>
          <w:u w:val="single"/>
        </w:rPr>
      </w:pPr>
      <w:r w:rsidRPr="00001F64">
        <w:rPr>
          <w:b/>
          <w:u w:val="single"/>
        </w:rPr>
        <w:t>Scenario 1:</w:t>
      </w:r>
      <w:r w:rsidRPr="000820F8">
        <w:rPr>
          <w:u w:val="single"/>
        </w:rPr>
        <w:t xml:space="preserve"> </w:t>
      </w:r>
      <w:r>
        <w:rPr>
          <w:u w:val="single"/>
        </w:rPr>
        <w:t xml:space="preserve">Outstanding Loan Amount DOES NOT EXCEEDS Sanctioned Loan Amount AND </w:t>
      </w:r>
      <w:r w:rsidRPr="00C711F7">
        <w:rPr>
          <w:u w:val="single"/>
        </w:rPr>
        <w:t>Minimum Limit to Guarantee Issuance Allowed</w:t>
      </w:r>
    </w:p>
    <w:p w14:paraId="0680FF6B" w14:textId="77777777" w:rsidR="007214C3" w:rsidRDefault="007214C3" w:rsidP="007214C3">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7214C3" w:rsidRPr="00F25836" w14:paraId="6384A6DD" w14:textId="77777777" w:rsidTr="006354FF">
        <w:trPr>
          <w:trHeight w:val="255"/>
        </w:trPr>
        <w:tc>
          <w:tcPr>
            <w:tcW w:w="3640" w:type="dxa"/>
            <w:hideMark/>
          </w:tcPr>
          <w:p w14:paraId="1DD368DD" w14:textId="77777777" w:rsidR="007214C3" w:rsidRPr="00F25836" w:rsidRDefault="007214C3"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526ABA94" w14:textId="689594CD" w:rsidR="007214C3" w:rsidRPr="00F25836" w:rsidRDefault="007214C3" w:rsidP="007214C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r w:rsidRPr="00F25836">
              <w:rPr>
                <w:rFonts w:ascii="Calibri" w:eastAsia="Times New Roman" w:hAnsi="Calibri" w:cs="Times New Roman"/>
                <w:color w:val="000000"/>
                <w:sz w:val="20"/>
                <w:szCs w:val="20"/>
              </w:rPr>
              <w:t xml:space="preserve">000.00 </w:t>
            </w:r>
          </w:p>
        </w:tc>
      </w:tr>
    </w:tbl>
    <w:p w14:paraId="73026A16" w14:textId="77777777" w:rsidR="007214C3" w:rsidRDefault="007214C3" w:rsidP="007214C3"/>
    <w:p w14:paraId="3EACCD39" w14:textId="77777777" w:rsidR="007214C3" w:rsidRDefault="007214C3" w:rsidP="007214C3">
      <w:r>
        <w:t>Thus, in case of this scenario, Guarantee Fee calculation will be based on Outstanding Loan Amount.</w:t>
      </w:r>
    </w:p>
    <w:p w14:paraId="0649C7AC" w14:textId="6B4DB5B6" w:rsidR="007214C3" w:rsidRDefault="007214C3" w:rsidP="007214C3">
      <w:pPr>
        <w:jc w:val="both"/>
      </w:pPr>
      <w:r>
        <w:t>Thus the Guarantee Fee = 4000 * (0.5%/4)</w:t>
      </w:r>
    </w:p>
    <w:p w14:paraId="3C5E7DBC" w14:textId="1BFF2F55" w:rsidR="007214C3" w:rsidRDefault="007214C3" w:rsidP="007214C3">
      <w:pPr>
        <w:jc w:val="both"/>
        <w:rPr>
          <w:b/>
          <w:u w:val="single"/>
        </w:rPr>
      </w:pPr>
      <w:r>
        <w:t>Which equals to INR 5/-</w:t>
      </w:r>
    </w:p>
    <w:p w14:paraId="781E5A55" w14:textId="75244D9F" w:rsidR="00B678F4" w:rsidRPr="000820F8" w:rsidRDefault="00B678F4" w:rsidP="00B678F4">
      <w:pPr>
        <w:jc w:val="both"/>
        <w:rPr>
          <w:u w:val="single"/>
        </w:rPr>
      </w:pPr>
      <w:r w:rsidRPr="00001F64">
        <w:rPr>
          <w:b/>
          <w:u w:val="single"/>
        </w:rPr>
        <w:lastRenderedPageBreak/>
        <w:t xml:space="preserve">Scenario </w:t>
      </w:r>
      <w:r w:rsidR="006354FF">
        <w:rPr>
          <w:b/>
          <w:u w:val="single"/>
        </w:rPr>
        <w:t>2</w:t>
      </w:r>
      <w:r w:rsidRPr="00001F64">
        <w:rPr>
          <w:b/>
          <w:u w:val="single"/>
        </w:rPr>
        <w:t>:</w:t>
      </w:r>
      <w:r w:rsidRPr="000820F8">
        <w:rPr>
          <w:u w:val="single"/>
        </w:rPr>
        <w:t xml:space="preserve"> </w:t>
      </w:r>
      <w:r>
        <w:rPr>
          <w:u w:val="single"/>
        </w:rPr>
        <w:t>Outstanding Loan Amount DOES NOT EXCEEDS Sanctioned Loan Amount</w:t>
      </w:r>
    </w:p>
    <w:p w14:paraId="5F0D0C78" w14:textId="6384EE8E" w:rsidR="004822F9" w:rsidRDefault="004822F9" w:rsidP="004822F9">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1A0534" w:rsidRPr="00F25836" w14:paraId="0A37A8C2" w14:textId="77777777" w:rsidTr="00F25836">
        <w:trPr>
          <w:trHeight w:val="255"/>
        </w:trPr>
        <w:tc>
          <w:tcPr>
            <w:tcW w:w="3640" w:type="dxa"/>
            <w:hideMark/>
          </w:tcPr>
          <w:p w14:paraId="06C9422F" w14:textId="77777777" w:rsidR="001A0534" w:rsidRPr="00F25836" w:rsidRDefault="001A0534" w:rsidP="00F96908">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71FCCC54" w14:textId="33E14694" w:rsidR="001A0534" w:rsidRPr="00F25836" w:rsidRDefault="004A365D" w:rsidP="00F96908">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001A0534" w:rsidRPr="00F25836">
              <w:rPr>
                <w:rFonts w:ascii="Calibri" w:eastAsia="Times New Roman" w:hAnsi="Calibri" w:cs="Times New Roman"/>
                <w:color w:val="000000"/>
                <w:sz w:val="20"/>
                <w:szCs w:val="20"/>
              </w:rPr>
              <w:t xml:space="preserve">0,000.00 </w:t>
            </w:r>
          </w:p>
        </w:tc>
      </w:tr>
    </w:tbl>
    <w:p w14:paraId="792F6DAC" w14:textId="77777777" w:rsidR="004822F9" w:rsidRDefault="004822F9" w:rsidP="004822F9"/>
    <w:p w14:paraId="7FC034D5" w14:textId="77777777" w:rsidR="00B678F4" w:rsidRDefault="00B678F4" w:rsidP="00B678F4">
      <w:r>
        <w:t>Thus, in case of this scenario, Guarantee Fee calculation will be based on Outstanding Loan Amount.</w:t>
      </w:r>
    </w:p>
    <w:p w14:paraId="2B8F6AC7" w14:textId="6D5670EE" w:rsidR="004822F9" w:rsidRDefault="004822F9" w:rsidP="004822F9">
      <w:pPr>
        <w:jc w:val="both"/>
      </w:pPr>
      <w:r>
        <w:t>Thus</w:t>
      </w:r>
      <w:r w:rsidR="00B678F4">
        <w:t xml:space="preserve"> the </w:t>
      </w:r>
      <w:r>
        <w:t xml:space="preserve">Guarantee </w:t>
      </w:r>
      <w:r w:rsidR="00E32391">
        <w:t xml:space="preserve">Fee </w:t>
      </w:r>
      <w:r>
        <w:t xml:space="preserve">= </w:t>
      </w:r>
      <w:r w:rsidR="004A365D">
        <w:t>5</w:t>
      </w:r>
      <w:r>
        <w:t>0,000</w:t>
      </w:r>
      <w:r w:rsidR="00E32391">
        <w:t xml:space="preserve"> * (0.5%</w:t>
      </w:r>
      <w:r w:rsidR="009F21A5">
        <w:t>/4)</w:t>
      </w:r>
    </w:p>
    <w:p w14:paraId="26F0AD10" w14:textId="6DC38755" w:rsidR="004822F9" w:rsidRDefault="004822F9" w:rsidP="004822F9">
      <w:pPr>
        <w:jc w:val="both"/>
      </w:pPr>
      <w:r>
        <w:t xml:space="preserve">Which equals to INR </w:t>
      </w:r>
      <w:r w:rsidR="004A365D">
        <w:t>62.50</w:t>
      </w:r>
      <w:r w:rsidR="00E32391">
        <w:t>/-</w:t>
      </w:r>
    </w:p>
    <w:p w14:paraId="3878B3B8" w14:textId="77777777" w:rsidR="00B678F4" w:rsidRDefault="00B678F4" w:rsidP="004822F9">
      <w:pPr>
        <w:jc w:val="both"/>
      </w:pPr>
    </w:p>
    <w:p w14:paraId="1B345879" w14:textId="242A976D" w:rsidR="00B678F4" w:rsidRPr="000820F8" w:rsidRDefault="00B678F4" w:rsidP="00B678F4">
      <w:pPr>
        <w:jc w:val="both"/>
        <w:rPr>
          <w:u w:val="single"/>
        </w:rPr>
      </w:pPr>
      <w:r w:rsidRPr="00001F64">
        <w:rPr>
          <w:b/>
          <w:u w:val="single"/>
        </w:rPr>
        <w:t xml:space="preserve">Scenario </w:t>
      </w:r>
      <w:r w:rsidR="006354FF">
        <w:rPr>
          <w:b/>
          <w:u w:val="single"/>
        </w:rPr>
        <w:t>3</w:t>
      </w:r>
      <w:r w:rsidRPr="00001F64">
        <w:rPr>
          <w:b/>
          <w:u w:val="single"/>
        </w:rPr>
        <w:t>:</w:t>
      </w:r>
      <w:r w:rsidRPr="000820F8">
        <w:rPr>
          <w:u w:val="single"/>
        </w:rPr>
        <w:t xml:space="preserve"> </w:t>
      </w:r>
      <w:r>
        <w:rPr>
          <w:u w:val="single"/>
        </w:rPr>
        <w:t>Outstanding Loan Amount EQUALS Sanctioned Loan Amount</w:t>
      </w:r>
    </w:p>
    <w:p w14:paraId="4232D85F" w14:textId="77777777" w:rsidR="00B678F4" w:rsidRDefault="00B678F4" w:rsidP="00B678F4">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B678F4" w:rsidRPr="00F25836" w14:paraId="39ACB45F" w14:textId="77777777" w:rsidTr="00B57E14">
        <w:trPr>
          <w:trHeight w:val="255"/>
        </w:trPr>
        <w:tc>
          <w:tcPr>
            <w:tcW w:w="3640" w:type="dxa"/>
            <w:hideMark/>
          </w:tcPr>
          <w:p w14:paraId="33A39A1E" w14:textId="77777777" w:rsidR="00B678F4" w:rsidRPr="00F25836" w:rsidRDefault="00B678F4" w:rsidP="00B57E14">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265C3011" w14:textId="1FC67F31" w:rsidR="00B678F4" w:rsidRPr="00F25836" w:rsidRDefault="00B678F4" w:rsidP="004A365D">
            <w:pPr>
              <w:jc w:val="cente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sidR="004A365D">
              <w:rPr>
                <w:rFonts w:ascii="Calibri" w:eastAsia="Times New Roman" w:hAnsi="Calibri" w:cs="Times New Roman"/>
                <w:color w:val="000000"/>
                <w:sz w:val="20"/>
                <w:szCs w:val="20"/>
              </w:rPr>
              <w:t>0</w:t>
            </w:r>
            <w:r w:rsidRPr="00F25836">
              <w:rPr>
                <w:rFonts w:ascii="Calibri" w:eastAsia="Times New Roman" w:hAnsi="Calibri" w:cs="Times New Roman"/>
                <w:color w:val="000000"/>
                <w:sz w:val="20"/>
                <w:szCs w:val="20"/>
              </w:rPr>
              <w:t xml:space="preserve">0,000.00 </w:t>
            </w:r>
          </w:p>
        </w:tc>
      </w:tr>
    </w:tbl>
    <w:p w14:paraId="31908332" w14:textId="77777777" w:rsidR="00B678F4" w:rsidRDefault="00B678F4" w:rsidP="00B678F4"/>
    <w:p w14:paraId="1005D11C" w14:textId="77777777" w:rsidR="00B678F4" w:rsidRDefault="00B678F4" w:rsidP="00B678F4">
      <w:r>
        <w:t>Thus, in case of this scenario, Guarantee Fee calculation will be based on Outstanding Loan Amount.</w:t>
      </w:r>
    </w:p>
    <w:p w14:paraId="4A33DEA3" w14:textId="6D8D9625" w:rsidR="00B678F4" w:rsidRDefault="00B678F4" w:rsidP="00B678F4">
      <w:pPr>
        <w:jc w:val="both"/>
      </w:pPr>
      <w:r>
        <w:t>Thus the Guarantee Fee = 1</w:t>
      </w:r>
      <w:r w:rsidR="004A365D">
        <w:t>0</w:t>
      </w:r>
      <w:r>
        <w:t>0,000 * (0.5%/4)</w:t>
      </w:r>
    </w:p>
    <w:p w14:paraId="42F0E749" w14:textId="227929CC" w:rsidR="00B678F4" w:rsidRDefault="00B678F4" w:rsidP="00B678F4">
      <w:pPr>
        <w:jc w:val="both"/>
      </w:pPr>
      <w:r>
        <w:t>Which equals to INR 1</w:t>
      </w:r>
      <w:r w:rsidR="004A365D">
        <w:t>25</w:t>
      </w:r>
      <w:r>
        <w:t>/-</w:t>
      </w:r>
    </w:p>
    <w:p w14:paraId="43652B21" w14:textId="77777777" w:rsidR="00B678F4" w:rsidRDefault="00B678F4" w:rsidP="004822F9">
      <w:pPr>
        <w:jc w:val="both"/>
      </w:pPr>
    </w:p>
    <w:p w14:paraId="6A75A4CC" w14:textId="5E89A207" w:rsidR="006354FF" w:rsidRPr="000820F8" w:rsidRDefault="006354FF" w:rsidP="006354FF">
      <w:pPr>
        <w:jc w:val="both"/>
        <w:rPr>
          <w:u w:val="single"/>
        </w:rPr>
      </w:pPr>
      <w:r w:rsidRPr="00001F64">
        <w:rPr>
          <w:b/>
          <w:u w:val="single"/>
        </w:rPr>
        <w:t xml:space="preserve">Scenario </w:t>
      </w:r>
      <w:r>
        <w:rPr>
          <w:b/>
          <w:u w:val="single"/>
        </w:rPr>
        <w:t>4</w:t>
      </w:r>
      <w:r w:rsidRPr="00001F64">
        <w:rPr>
          <w:b/>
          <w:u w:val="single"/>
        </w:rPr>
        <w:t>:</w:t>
      </w:r>
      <w:r w:rsidRPr="000820F8">
        <w:rPr>
          <w:u w:val="single"/>
        </w:rPr>
        <w:t xml:space="preserve"> </w:t>
      </w:r>
      <w:r>
        <w:rPr>
          <w:u w:val="single"/>
        </w:rPr>
        <w:t>Outstanding Loan Amount EXCEEDS Sanctioned Loan Amount</w:t>
      </w:r>
    </w:p>
    <w:p w14:paraId="3E401754" w14:textId="77777777" w:rsidR="006354FF" w:rsidRDefault="006354FF" w:rsidP="006354FF">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6354FF" w:rsidRPr="00F25836" w14:paraId="6BADD29B" w14:textId="77777777" w:rsidTr="006354FF">
        <w:trPr>
          <w:trHeight w:val="255"/>
        </w:trPr>
        <w:tc>
          <w:tcPr>
            <w:tcW w:w="3640" w:type="dxa"/>
            <w:hideMark/>
          </w:tcPr>
          <w:p w14:paraId="3BCBB69A" w14:textId="77777777" w:rsidR="006354FF" w:rsidRPr="00F25836" w:rsidRDefault="006354FF" w:rsidP="006354FF">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1128F78F" w14:textId="5880B2C9" w:rsidR="006354FF" w:rsidRPr="00F25836" w:rsidRDefault="006354FF" w:rsidP="006354FF">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1,25</w:t>
            </w:r>
            <w:r w:rsidRPr="00F25836">
              <w:rPr>
                <w:rFonts w:ascii="Calibri" w:eastAsia="Times New Roman" w:hAnsi="Calibri" w:cs="Times New Roman"/>
                <w:color w:val="000000"/>
                <w:sz w:val="20"/>
                <w:szCs w:val="20"/>
              </w:rPr>
              <w:t xml:space="preserve">,000.00 </w:t>
            </w:r>
          </w:p>
        </w:tc>
      </w:tr>
    </w:tbl>
    <w:p w14:paraId="06758437" w14:textId="77777777" w:rsidR="006354FF" w:rsidRDefault="006354FF" w:rsidP="006354FF"/>
    <w:p w14:paraId="655DE7DA" w14:textId="77777777" w:rsidR="006354FF" w:rsidRDefault="006354FF" w:rsidP="006354FF">
      <w:r>
        <w:t>Thus, in case of this scenario, Guarantee Fee calculation will be based on Sanctioned Loan Amount.</w:t>
      </w:r>
    </w:p>
    <w:p w14:paraId="5E948709" w14:textId="77777777" w:rsidR="006354FF" w:rsidRDefault="006354FF" w:rsidP="006354FF">
      <w:pPr>
        <w:jc w:val="both"/>
      </w:pPr>
      <w:r>
        <w:t>Thus the Guarantee Fee = 100,000 * (0.5%/4)</w:t>
      </w:r>
    </w:p>
    <w:p w14:paraId="09615FC7" w14:textId="030D533E" w:rsidR="006354FF" w:rsidRDefault="006354FF" w:rsidP="006354FF">
      <w:pPr>
        <w:jc w:val="both"/>
        <w:rPr>
          <w:b/>
          <w:u w:val="single"/>
        </w:rPr>
      </w:pPr>
      <w:r>
        <w:t>Which equals to INR 125/-</w:t>
      </w:r>
    </w:p>
    <w:p w14:paraId="77A4058B" w14:textId="77777777" w:rsidR="006354FF" w:rsidRDefault="006354FF" w:rsidP="004A365D">
      <w:pPr>
        <w:jc w:val="both"/>
        <w:rPr>
          <w:b/>
          <w:u w:val="single"/>
        </w:rPr>
      </w:pPr>
    </w:p>
    <w:p w14:paraId="32C6EB50" w14:textId="77777777" w:rsidR="000F65F3" w:rsidRDefault="000F65F3" w:rsidP="004A365D">
      <w:pPr>
        <w:jc w:val="both"/>
        <w:rPr>
          <w:b/>
          <w:u w:val="single"/>
        </w:rPr>
      </w:pPr>
    </w:p>
    <w:p w14:paraId="62DDBE6C" w14:textId="141989C4" w:rsidR="004A365D" w:rsidRPr="000820F8" w:rsidRDefault="004A365D" w:rsidP="004A365D">
      <w:pPr>
        <w:jc w:val="both"/>
        <w:rPr>
          <w:u w:val="single"/>
        </w:rPr>
      </w:pPr>
      <w:r w:rsidRPr="00001F64">
        <w:rPr>
          <w:b/>
          <w:u w:val="single"/>
        </w:rPr>
        <w:lastRenderedPageBreak/>
        <w:t xml:space="preserve">Scenario </w:t>
      </w:r>
      <w:r w:rsidR="000F65F3">
        <w:rPr>
          <w:b/>
          <w:u w:val="single"/>
        </w:rPr>
        <w:t>5</w:t>
      </w:r>
      <w:r w:rsidRPr="00001F64">
        <w:rPr>
          <w:b/>
          <w:u w:val="single"/>
        </w:rPr>
        <w:t>:</w:t>
      </w:r>
      <w:r w:rsidRPr="000820F8">
        <w:rPr>
          <w:u w:val="single"/>
        </w:rPr>
        <w:t xml:space="preserve"> </w:t>
      </w:r>
      <w:r>
        <w:rPr>
          <w:u w:val="single"/>
        </w:rPr>
        <w:t>Outstanding Loan Amount EXCEEDS Sanctioned Loan Amount</w:t>
      </w:r>
      <w:r w:rsidR="006354FF">
        <w:rPr>
          <w:u w:val="single"/>
        </w:rPr>
        <w:t xml:space="preserve"> AND </w:t>
      </w:r>
      <w:r w:rsidR="006354FF" w:rsidRPr="00AC4654">
        <w:rPr>
          <w:u w:val="single"/>
        </w:rPr>
        <w:t>Maximum Limit to Guarantee Issuance Allowed</w:t>
      </w:r>
    </w:p>
    <w:p w14:paraId="6FDF1C09" w14:textId="77777777" w:rsidR="004A365D" w:rsidRDefault="004A365D" w:rsidP="004A365D">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4A365D" w:rsidRPr="00F25836" w14:paraId="13014E3A" w14:textId="77777777" w:rsidTr="00B57E14">
        <w:trPr>
          <w:trHeight w:val="255"/>
        </w:trPr>
        <w:tc>
          <w:tcPr>
            <w:tcW w:w="3640" w:type="dxa"/>
            <w:hideMark/>
          </w:tcPr>
          <w:p w14:paraId="5D437E34" w14:textId="77777777" w:rsidR="004A365D" w:rsidRPr="00F25836" w:rsidRDefault="004A365D" w:rsidP="00B57E14">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014D7154" w14:textId="1D0A4D99" w:rsidR="004A365D" w:rsidRPr="00F25836" w:rsidRDefault="004A365D" w:rsidP="004A365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00A40FE8">
              <w:rPr>
                <w:rFonts w:ascii="Calibri" w:eastAsia="Times New Roman" w:hAnsi="Calibri" w:cs="Times New Roman"/>
                <w:color w:val="000000"/>
                <w:sz w:val="20"/>
                <w:szCs w:val="20"/>
              </w:rPr>
              <w:t>,</w:t>
            </w:r>
            <w:r>
              <w:rPr>
                <w:rFonts w:ascii="Calibri" w:eastAsia="Times New Roman" w:hAnsi="Calibri" w:cs="Times New Roman"/>
                <w:color w:val="000000"/>
                <w:sz w:val="20"/>
                <w:szCs w:val="20"/>
              </w:rPr>
              <w:t>5</w:t>
            </w:r>
            <w:r w:rsidRPr="00F25836">
              <w:rPr>
                <w:rFonts w:ascii="Calibri" w:eastAsia="Times New Roman" w:hAnsi="Calibri" w:cs="Times New Roman"/>
                <w:color w:val="000000"/>
                <w:sz w:val="20"/>
                <w:szCs w:val="20"/>
              </w:rPr>
              <w:t xml:space="preserve">0,000.00 </w:t>
            </w:r>
          </w:p>
        </w:tc>
      </w:tr>
    </w:tbl>
    <w:p w14:paraId="3422CF14" w14:textId="77777777" w:rsidR="004A365D" w:rsidRDefault="004A365D" w:rsidP="004A365D"/>
    <w:p w14:paraId="366F0699" w14:textId="4FC86D74" w:rsidR="004A365D" w:rsidRDefault="004A365D" w:rsidP="004A365D">
      <w:r>
        <w:t>Thus, in case of this scenario, Guarantee Fee calculation will be based on Sanctioned Loan Amount.</w:t>
      </w:r>
    </w:p>
    <w:p w14:paraId="5C5CF2FC" w14:textId="77777777" w:rsidR="004A365D" w:rsidRDefault="004A365D" w:rsidP="004A365D">
      <w:pPr>
        <w:jc w:val="both"/>
      </w:pPr>
      <w:r>
        <w:t>Thus the Guarantee Fee = 100,000 * (0.5%/4)</w:t>
      </w:r>
    </w:p>
    <w:p w14:paraId="74E29625" w14:textId="77777777" w:rsidR="004A365D" w:rsidRDefault="004A365D" w:rsidP="004A365D">
      <w:pPr>
        <w:jc w:val="both"/>
      </w:pPr>
      <w:r>
        <w:t>Which equals to INR 125/-</w:t>
      </w:r>
    </w:p>
    <w:p w14:paraId="7BC98961" w14:textId="75EFA532" w:rsidR="00B678F4" w:rsidRDefault="0085068D" w:rsidP="00B678F4">
      <w:pPr>
        <w:jc w:val="both"/>
      </w:pPr>
      <w:r>
        <w:rPr>
          <w:noProof/>
        </w:rPr>
        <mc:AlternateContent>
          <mc:Choice Requires="wps">
            <w:drawing>
              <wp:inline distT="0" distB="0" distL="0" distR="0" wp14:anchorId="05A1736B" wp14:editId="1DD573EA">
                <wp:extent cx="5908040" cy="1152525"/>
                <wp:effectExtent l="0" t="0" r="16510" b="28575"/>
                <wp:docPr id="41" name="Rectangle 41"/>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51D89A" w14:textId="77777777" w:rsidR="003F6ED7" w:rsidRPr="00D451B1" w:rsidRDefault="003F6ED7" w:rsidP="0085068D">
                            <w:pPr>
                              <w:jc w:val="both"/>
                              <w:rPr>
                                <w:rFonts w:asciiTheme="majorHAnsi" w:hAnsiTheme="majorHAnsi"/>
                                <w:b/>
                              </w:rPr>
                            </w:pPr>
                            <w:r>
                              <w:rPr>
                                <w:rFonts w:asciiTheme="majorHAnsi" w:hAnsiTheme="majorHAnsi"/>
                                <w:b/>
                              </w:rPr>
                              <w:t>Calculating the Credit Guarantee Fee:</w:t>
                            </w:r>
                          </w:p>
                          <w:p w14:paraId="0DEF80C3" w14:textId="77777777" w:rsidR="003F6ED7" w:rsidRDefault="003F6ED7" w:rsidP="0085068D">
                            <w:pPr>
                              <w:pStyle w:val="ListParagraph"/>
                              <w:numPr>
                                <w:ilvl w:val="0"/>
                                <w:numId w:val="43"/>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14:paraId="382B7336" w14:textId="77777777" w:rsidR="003F6ED7" w:rsidRPr="00080992" w:rsidRDefault="003F6ED7" w:rsidP="0085068D">
                            <w:pPr>
                              <w:pStyle w:val="ListParagraph"/>
                              <w:numPr>
                                <w:ilvl w:val="0"/>
                                <w:numId w:val="43"/>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A1736B" id="Rectangle 41" o:spid="_x0000_s1035" style="width:465.2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" fillcolor="white [3201]" strokecolor="#70ad47 [3209]" strokeweight="1pt">
                <v:textbox>
                  <w:txbxContent>
                    <w:p w14:paraId="7B51D89A" w14:textId="77777777" w:rsidR="003F6ED7" w:rsidRPr="00D451B1" w:rsidRDefault="003F6ED7" w:rsidP="0085068D">
                      <w:pPr>
                        <w:jc w:val="both"/>
                        <w:rPr>
                          <w:rFonts w:asciiTheme="majorHAnsi" w:hAnsiTheme="majorHAnsi"/>
                          <w:b/>
                        </w:rPr>
                      </w:pPr>
                      <w:r>
                        <w:rPr>
                          <w:rFonts w:asciiTheme="majorHAnsi" w:hAnsiTheme="majorHAnsi"/>
                          <w:b/>
                        </w:rPr>
                        <w:t>Calculating the Credit Guarantee Fee:</w:t>
                      </w:r>
                    </w:p>
                    <w:p w14:paraId="0DEF80C3" w14:textId="77777777" w:rsidR="003F6ED7" w:rsidRDefault="003F6ED7" w:rsidP="0085068D">
                      <w:pPr>
                        <w:pStyle w:val="ListParagraph"/>
                        <w:numPr>
                          <w:ilvl w:val="0"/>
                          <w:numId w:val="43"/>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14:paraId="382B7336" w14:textId="77777777" w:rsidR="003F6ED7" w:rsidRPr="00080992" w:rsidRDefault="003F6ED7" w:rsidP="0085068D">
                      <w:pPr>
                        <w:pStyle w:val="ListParagraph"/>
                        <w:numPr>
                          <w:ilvl w:val="0"/>
                          <w:numId w:val="43"/>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v:textbox>
                <w10:anchorlock/>
              </v:rect>
            </w:pict>
          </mc:Fallback>
        </mc:AlternateContent>
      </w:r>
    </w:p>
    <w:p w14:paraId="293657B8" w14:textId="4A3C809C" w:rsidR="00707965" w:rsidRDefault="00707965" w:rsidP="001A0534">
      <w:pPr>
        <w:jc w:val="both"/>
      </w:pPr>
    </w:p>
    <w:p w14:paraId="18DE51A3" w14:textId="149B2C81" w:rsidR="00CD5802" w:rsidRDefault="00E066E3" w:rsidP="00CD580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5" w:name="_Toc483682519"/>
      <w:r>
        <w:rPr>
          <w:rFonts w:ascii="Trebuchet MS" w:hAnsi="Trebuchet MS"/>
          <w:b/>
          <w:bCs/>
          <w:color w:val="000000" w:themeColor="text1"/>
          <w:szCs w:val="22"/>
        </w:rPr>
        <w:t xml:space="preserve">Calculating </w:t>
      </w:r>
      <w:r w:rsidR="00CD5802">
        <w:rPr>
          <w:rFonts w:ascii="Trebuchet MS" w:hAnsi="Trebuchet MS"/>
          <w:b/>
          <w:bCs/>
          <w:color w:val="000000" w:themeColor="text1"/>
          <w:szCs w:val="22"/>
        </w:rPr>
        <w:t>Tax on Credit Guarantee Fees</w:t>
      </w:r>
      <w:bookmarkEnd w:id="1075"/>
      <w:r w:rsidR="00CD5802">
        <w:rPr>
          <w:rFonts w:ascii="Trebuchet MS" w:hAnsi="Trebuchet MS"/>
          <w:b/>
          <w:bCs/>
          <w:color w:val="000000" w:themeColor="text1"/>
          <w:szCs w:val="22"/>
        </w:rPr>
        <w:t xml:space="preserve"> </w:t>
      </w:r>
    </w:p>
    <w:p w14:paraId="23EE9A35" w14:textId="4023D715" w:rsidR="00CD5802" w:rsidRDefault="00CD5802" w:rsidP="00CD5802">
      <w:pPr>
        <w:jc w:val="both"/>
      </w:pPr>
      <w:r>
        <w:t xml:space="preserve">Tax on Credit Guarantee </w:t>
      </w:r>
      <w:r w:rsidR="00B522E7">
        <w:t xml:space="preserve">Charges </w:t>
      </w:r>
      <w:r>
        <w:t>is determined based on CG Fees calculated in section 1.</w:t>
      </w:r>
      <w:r w:rsidR="00BF56B6">
        <w:t>5</w:t>
      </w:r>
      <w:r>
        <w:t>.5.2</w:t>
      </w:r>
      <w:r w:rsidR="00B522E7">
        <w:t>.</w:t>
      </w:r>
      <w:r>
        <w:t xml:space="preserve"> There will be various Taxation components. SURGE allows users to define these components (their names and tax value). Summation of these tax components is the total tax determined. The formulae is as below:</w:t>
      </w:r>
    </w:p>
    <w:p w14:paraId="139E9B61" w14:textId="77777777" w:rsidR="00CD5802" w:rsidRDefault="00CD5802" w:rsidP="00CD5802">
      <w:pPr>
        <w:jc w:val="both"/>
      </w:pPr>
      <w:r>
        <w:rPr>
          <w:noProof/>
        </w:rPr>
        <mc:AlternateContent>
          <mc:Choice Requires="wps">
            <w:drawing>
              <wp:inline distT="0" distB="0" distL="0" distR="0" wp14:anchorId="34331F83" wp14:editId="5AD8632D">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90918" w14:textId="315EC503" w:rsidR="003F6ED7" w:rsidRDefault="003F6ED7" w:rsidP="00CD5802">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331F83" id="Rectangle 18" o:spid="_x0000_s1036"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bFbQIAACc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6yQ2xW0CAAAnBQAADgAAAAAAAAAAAAAAAAAuAgAA&#10;ZHJzL2Uyb0RvYy54bWxQSwECLQAUAAYACAAAACEAUxjbqNkAAAAEAQAADwAAAAAAAAAAAAAAAADH&#10;BAAAZHJzL2Rvd25yZXYueG1sUEsFBgAAAAAEAAQA8wAAAM0FAAAAAA==&#10;" fillcolor="white [3201]" strokecolor="#70ad47 [3209]" strokeweight="1pt">
                <v:textbox>
                  <w:txbxContent>
                    <w:p w14:paraId="08090918" w14:textId="315EC503" w:rsidR="003F6ED7" w:rsidRDefault="003F6ED7" w:rsidP="00CD5802">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721695" w:rsidRPr="00F25836" w14:paraId="4C2699C9" w14:textId="77777777" w:rsidTr="003F6ED7">
        <w:trPr>
          <w:trHeight w:val="235"/>
        </w:trPr>
        <w:tc>
          <w:tcPr>
            <w:tcW w:w="5160" w:type="dxa"/>
            <w:noWrap/>
            <w:hideMark/>
          </w:tcPr>
          <w:p w14:paraId="5E025A91" w14:textId="77777777" w:rsidR="00721695" w:rsidRPr="00F25836" w:rsidRDefault="00721695" w:rsidP="003F6ED7">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1B594E89" w14:textId="77777777" w:rsidR="00721695" w:rsidRPr="00F25836" w:rsidRDefault="00721695" w:rsidP="003F6ED7">
            <w:pPr>
              <w:rPr>
                <w:rFonts w:ascii="Calibri" w:eastAsia="Times New Roman" w:hAnsi="Calibri" w:cs="Times New Roman"/>
                <w:b/>
                <w:color w:val="000000"/>
                <w:sz w:val="20"/>
                <w:szCs w:val="20"/>
              </w:rPr>
            </w:pPr>
          </w:p>
        </w:tc>
      </w:tr>
      <w:tr w:rsidR="00721695" w:rsidRPr="00F25836" w14:paraId="17500106" w14:textId="77777777" w:rsidTr="003F6ED7">
        <w:trPr>
          <w:trHeight w:val="235"/>
        </w:trPr>
        <w:tc>
          <w:tcPr>
            <w:tcW w:w="5160" w:type="dxa"/>
            <w:hideMark/>
          </w:tcPr>
          <w:p w14:paraId="7FE6A0D0" w14:textId="77777777" w:rsidR="00721695" w:rsidRPr="00F25836" w:rsidRDefault="00721695"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4DB441E0" w14:textId="77777777" w:rsidR="00721695" w:rsidRPr="00F25836" w:rsidRDefault="00721695"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721695" w:rsidRPr="00F25836" w14:paraId="6DDF4948" w14:textId="77777777" w:rsidTr="003F6ED7">
        <w:trPr>
          <w:trHeight w:val="235"/>
        </w:trPr>
        <w:tc>
          <w:tcPr>
            <w:tcW w:w="5160" w:type="dxa"/>
            <w:hideMark/>
          </w:tcPr>
          <w:p w14:paraId="73440411" w14:textId="77777777" w:rsidR="00721695" w:rsidRPr="00F25836" w:rsidRDefault="00721695"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135CE58F" w14:textId="77777777" w:rsidR="00721695" w:rsidRPr="00F25836" w:rsidRDefault="00721695"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721695" w:rsidRPr="00F25836" w14:paraId="6D67C6FD" w14:textId="77777777" w:rsidTr="003F6ED7">
        <w:trPr>
          <w:trHeight w:val="235"/>
        </w:trPr>
        <w:tc>
          <w:tcPr>
            <w:tcW w:w="5160" w:type="dxa"/>
          </w:tcPr>
          <w:p w14:paraId="2A0B410D" w14:textId="77777777" w:rsidR="00721695" w:rsidRPr="00F25836" w:rsidRDefault="00721695" w:rsidP="003F6ED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0CCB46CC" w14:textId="77777777" w:rsidR="00721695" w:rsidRPr="00F25836" w:rsidRDefault="00721695"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721695" w:rsidRPr="00F25836" w14:paraId="605AF1EA" w14:textId="77777777" w:rsidTr="003F6ED7">
        <w:trPr>
          <w:trHeight w:val="235"/>
        </w:trPr>
        <w:tc>
          <w:tcPr>
            <w:tcW w:w="5160" w:type="dxa"/>
          </w:tcPr>
          <w:p w14:paraId="4149D1AB" w14:textId="77777777" w:rsidR="00721695" w:rsidRPr="00F25836" w:rsidRDefault="00721695" w:rsidP="003F6ED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47FD6D67" w14:textId="77777777" w:rsidR="00721695" w:rsidRDefault="00721695"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721695" w:rsidRPr="00F25836" w14:paraId="7E6AB144" w14:textId="77777777" w:rsidTr="003F6ED7">
        <w:trPr>
          <w:trHeight w:val="235"/>
        </w:trPr>
        <w:tc>
          <w:tcPr>
            <w:tcW w:w="5160" w:type="dxa"/>
          </w:tcPr>
          <w:p w14:paraId="1BFF949F" w14:textId="77777777" w:rsidR="00721695" w:rsidRPr="00F25836" w:rsidRDefault="00721695" w:rsidP="003F6ED7">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36F55FD8" w14:textId="77777777" w:rsidR="00721695" w:rsidRDefault="00721695"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6B6734B5" w14:textId="77777777" w:rsidR="00A93840" w:rsidRDefault="00A93840" w:rsidP="00CD5802">
      <w:pPr>
        <w:jc w:val="both"/>
        <w:rPr>
          <w:i/>
          <w:u w:val="single"/>
        </w:rPr>
      </w:pPr>
    </w:p>
    <w:p w14:paraId="26DBC0BF" w14:textId="5B27463C" w:rsidR="00CD5802" w:rsidRDefault="00CD5802" w:rsidP="00CD5802">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w:t>
      </w:r>
      <w:r w:rsidR="001074E5">
        <w:t>. One of the Loan Account values are as below</w:t>
      </w:r>
      <w:r>
        <w:t>:</w:t>
      </w:r>
    </w:p>
    <w:tbl>
      <w:tblPr>
        <w:tblStyle w:val="TableGrid"/>
        <w:tblW w:w="5020" w:type="dxa"/>
        <w:tblLook w:val="04A0" w:firstRow="1" w:lastRow="0" w:firstColumn="1" w:lastColumn="0" w:noHBand="0" w:noVBand="1"/>
      </w:tblPr>
      <w:tblGrid>
        <w:gridCol w:w="3640"/>
        <w:gridCol w:w="1380"/>
      </w:tblGrid>
      <w:tr w:rsidR="00CD5802" w:rsidRPr="00F25836" w14:paraId="612856B9" w14:textId="77777777" w:rsidTr="00F25836">
        <w:trPr>
          <w:trHeight w:val="255"/>
        </w:trPr>
        <w:tc>
          <w:tcPr>
            <w:tcW w:w="3640" w:type="dxa"/>
            <w:hideMark/>
          </w:tcPr>
          <w:p w14:paraId="577E3853" w14:textId="77777777" w:rsidR="00CD5802" w:rsidRPr="00F25836" w:rsidRDefault="00CD5802" w:rsidP="00CD5802">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Outstanding Loan Amount</w:t>
            </w:r>
          </w:p>
        </w:tc>
        <w:tc>
          <w:tcPr>
            <w:tcW w:w="1380" w:type="dxa"/>
            <w:noWrap/>
            <w:hideMark/>
          </w:tcPr>
          <w:p w14:paraId="2043B94C" w14:textId="2F4FB568" w:rsidR="00CD5802" w:rsidRPr="00F25836" w:rsidRDefault="00CD5802" w:rsidP="00CD5802">
            <w:pPr>
              <w:jc w:val="center"/>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sidRPr="00F25836">
              <w:rPr>
                <w:rFonts w:ascii="Calibri" w:eastAsia="Times New Roman" w:hAnsi="Calibri" w:cs="Times New Roman"/>
                <w:color w:val="000000"/>
                <w:sz w:val="20"/>
                <w:szCs w:val="20"/>
              </w:rPr>
              <w:t xml:space="preserve">00,000.00 </w:t>
            </w:r>
          </w:p>
        </w:tc>
      </w:tr>
    </w:tbl>
    <w:p w14:paraId="6393E74C" w14:textId="5C811213" w:rsidR="00CD5802" w:rsidRDefault="00CD5802" w:rsidP="00CD5802"/>
    <w:p w14:paraId="1B27D918" w14:textId="77777777" w:rsidR="00881189" w:rsidRDefault="00881189" w:rsidP="00881189">
      <w:r>
        <w:t>Thus, in case of this scenario, Guarantee Fee calculation will be based on Outstanding Loan Amount.</w:t>
      </w:r>
    </w:p>
    <w:p w14:paraId="3C1D449F" w14:textId="3E9BE8F3" w:rsidR="00CD5802" w:rsidRDefault="00CD5802" w:rsidP="00CD5802">
      <w:pPr>
        <w:jc w:val="both"/>
      </w:pPr>
      <w:r>
        <w:lastRenderedPageBreak/>
        <w:t>Thus</w:t>
      </w:r>
      <w:r w:rsidR="00881189">
        <w:t xml:space="preserve"> the </w:t>
      </w:r>
      <w:r>
        <w:t>Guarantee Fee = 100,000 * (0.5%/4)</w:t>
      </w:r>
    </w:p>
    <w:p w14:paraId="49DE64D3" w14:textId="19420B78" w:rsidR="00CD5802" w:rsidRDefault="00CD5802" w:rsidP="00CD5802">
      <w:pPr>
        <w:jc w:val="both"/>
      </w:pPr>
      <w:r>
        <w:t xml:space="preserve">Which equals to INR </w:t>
      </w:r>
      <w:r w:rsidR="00A45CB6">
        <w:t>125</w:t>
      </w:r>
      <w:r>
        <w:t>/-</w:t>
      </w:r>
    </w:p>
    <w:p w14:paraId="25EE6356" w14:textId="09CA90F4" w:rsidR="00CD5802" w:rsidRDefault="00CD5802" w:rsidP="00CD5802">
      <w:pPr>
        <w:jc w:val="both"/>
      </w:pPr>
      <w:r>
        <w:t xml:space="preserve">Taxation on INR </w:t>
      </w:r>
      <w:r w:rsidR="00A45CB6">
        <w:t>125</w:t>
      </w:r>
      <w:r>
        <w:t>/- is determined as below:</w:t>
      </w:r>
    </w:p>
    <w:p w14:paraId="2B37F0CF" w14:textId="0BA5C854" w:rsidR="00CD5802" w:rsidRDefault="00CD5802" w:rsidP="005276B2">
      <w:pPr>
        <w:pStyle w:val="ListParagraph"/>
        <w:numPr>
          <w:ilvl w:val="0"/>
          <w:numId w:val="12"/>
        </w:numPr>
        <w:jc w:val="both"/>
      </w:pPr>
      <w:r>
        <w:t xml:space="preserve">Service Tax on this Fee @14% is </w:t>
      </w:r>
      <w:r w:rsidR="00A45CB6">
        <w:t>1</w:t>
      </w:r>
      <w:r w:rsidR="008A5671">
        <w:t>25</w:t>
      </w:r>
      <w:r>
        <w:t xml:space="preserve">*14% = INR </w:t>
      </w:r>
      <w:r w:rsidR="00A45CB6">
        <w:t>17.50</w:t>
      </w:r>
      <w:r>
        <w:t>/-</w:t>
      </w:r>
    </w:p>
    <w:p w14:paraId="6564CD38" w14:textId="16E6B791" w:rsidR="00CD5802" w:rsidRDefault="00CD5802" w:rsidP="005276B2">
      <w:pPr>
        <w:pStyle w:val="ListParagraph"/>
        <w:numPr>
          <w:ilvl w:val="0"/>
          <w:numId w:val="12"/>
        </w:numPr>
        <w:jc w:val="both"/>
      </w:pPr>
      <w:r>
        <w:t xml:space="preserve">Swach Bharat Cess on this Fee @0.5% is </w:t>
      </w:r>
      <w:r w:rsidR="00A45CB6">
        <w:t>1</w:t>
      </w:r>
      <w:r w:rsidR="008A5671">
        <w:t>25</w:t>
      </w:r>
      <w:r w:rsidR="006B5DD7">
        <w:t xml:space="preserve">*0.5% = INR </w:t>
      </w:r>
      <w:r w:rsidR="00A45CB6">
        <w:t>0</w:t>
      </w:r>
      <w:r w:rsidR="006B5DD7">
        <w:t>.</w:t>
      </w:r>
      <w:r w:rsidR="00A45CB6">
        <w:t>63</w:t>
      </w:r>
      <w:r w:rsidR="006B5DD7">
        <w:t>/-</w:t>
      </w:r>
    </w:p>
    <w:p w14:paraId="3B1AF41C" w14:textId="7F69AEAE" w:rsidR="00EC7723" w:rsidRDefault="00EC7723" w:rsidP="00EC7723">
      <w:pPr>
        <w:jc w:val="both"/>
      </w:pPr>
      <w:r>
        <w:t xml:space="preserve">Total Tax is summation of service tax and Swach Bharat Cess = </w:t>
      </w:r>
      <w:r w:rsidR="00A45CB6">
        <w:t>17.50</w:t>
      </w:r>
      <w:r>
        <w:t xml:space="preserve"> + </w:t>
      </w:r>
      <w:r w:rsidR="00A45CB6">
        <w:t>0.63</w:t>
      </w:r>
      <w:r>
        <w:t xml:space="preserve"> = INR </w:t>
      </w:r>
      <w:r w:rsidR="00A45CB6">
        <w:t>18</w:t>
      </w:r>
      <w:r>
        <w:t>.</w:t>
      </w:r>
      <w:r w:rsidR="00A45CB6">
        <w:t>13</w:t>
      </w:r>
      <w:r>
        <w:t>/-</w:t>
      </w:r>
    </w:p>
    <w:p w14:paraId="05A46C37" w14:textId="346448E5" w:rsidR="00B522E7" w:rsidRDefault="00B522E7" w:rsidP="00EC7723">
      <w:pPr>
        <w:jc w:val="both"/>
      </w:pPr>
      <w:r>
        <w:rPr>
          <w:noProof/>
        </w:rPr>
        <mc:AlternateContent>
          <mc:Choice Requires="wps">
            <w:drawing>
              <wp:inline distT="0" distB="0" distL="0" distR="0" wp14:anchorId="064D4B04" wp14:editId="5E43996A">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13D437" w14:textId="77777777" w:rsidR="003F6ED7" w:rsidRPr="00D451B1" w:rsidRDefault="003F6ED7" w:rsidP="00B522E7">
                            <w:pPr>
                              <w:jc w:val="both"/>
                              <w:rPr>
                                <w:rFonts w:asciiTheme="majorHAnsi" w:hAnsiTheme="majorHAnsi"/>
                                <w:b/>
                              </w:rPr>
                            </w:pPr>
                            <w:r>
                              <w:rPr>
                                <w:rFonts w:asciiTheme="majorHAnsi" w:hAnsiTheme="majorHAnsi"/>
                                <w:b/>
                              </w:rPr>
                              <w:t>Calculating the Credit Guarantee Fee Tax:</w:t>
                            </w:r>
                          </w:p>
                          <w:p w14:paraId="23C110BB" w14:textId="77777777" w:rsidR="003F6ED7" w:rsidRDefault="003F6ED7" w:rsidP="005276B2">
                            <w:pPr>
                              <w:pStyle w:val="ListParagraph"/>
                              <w:numPr>
                                <w:ilvl w:val="0"/>
                                <w:numId w:val="13"/>
                              </w:numPr>
                              <w:jc w:val="both"/>
                              <w:rPr>
                                <w:rFonts w:asciiTheme="majorHAnsi" w:hAnsiTheme="majorHAnsi"/>
                              </w:rPr>
                            </w:pPr>
                            <w:r>
                              <w:rPr>
                                <w:rFonts w:asciiTheme="majorHAnsi" w:hAnsiTheme="majorHAnsi"/>
                              </w:rPr>
                              <w:t>SURGE provides facility to define tax components (names and values (%))</w:t>
                            </w:r>
                          </w:p>
                          <w:p w14:paraId="40ABAC1A" w14:textId="77777777" w:rsidR="003F6ED7" w:rsidRPr="009F00C2" w:rsidRDefault="003F6ED7" w:rsidP="005276B2">
                            <w:pPr>
                              <w:pStyle w:val="ListParagraph"/>
                              <w:numPr>
                                <w:ilvl w:val="0"/>
                                <w:numId w:val="13"/>
                              </w:numPr>
                              <w:jc w:val="both"/>
                              <w:rPr>
                                <w:rFonts w:asciiTheme="majorHAnsi" w:hAnsiTheme="majorHAnsi"/>
                              </w:rPr>
                            </w:pPr>
                            <w:r w:rsidRPr="009F00C2">
                              <w:rPr>
                                <w:rFonts w:asciiTheme="majorHAnsi" w:hAnsiTheme="majorHAnsi"/>
                              </w:rPr>
                              <w:t>Summation of these tax components provides total tax chargeable on CG Fees.</w:t>
                            </w:r>
                          </w:p>
                          <w:p w14:paraId="14F636F1" w14:textId="77777777" w:rsidR="003F6ED7" w:rsidRDefault="003F6ED7" w:rsidP="00B522E7">
                            <w:pPr>
                              <w:jc w:val="both"/>
                              <w:rPr>
                                <w:rFonts w:asciiTheme="majorHAnsi" w:hAnsiTheme="majorHAnsi"/>
                              </w:rPr>
                            </w:pPr>
                          </w:p>
                          <w:p w14:paraId="44A678B1" w14:textId="77777777" w:rsidR="003F6ED7" w:rsidRDefault="003F6ED7" w:rsidP="00B522E7">
                            <w:pPr>
                              <w:jc w:val="both"/>
                              <w:rPr>
                                <w:rFonts w:asciiTheme="majorHAnsi" w:hAnsiTheme="majorHAnsi"/>
                              </w:rPr>
                            </w:pPr>
                          </w:p>
                          <w:p w14:paraId="41710088" w14:textId="77777777" w:rsidR="003F6ED7" w:rsidRDefault="003F6ED7" w:rsidP="00B522E7">
                            <w:pPr>
                              <w:jc w:val="both"/>
                              <w:rPr>
                                <w:rFonts w:asciiTheme="majorHAnsi" w:hAnsiTheme="majorHAnsi"/>
                              </w:rPr>
                            </w:pPr>
                          </w:p>
                          <w:p w14:paraId="272E4044" w14:textId="77777777" w:rsidR="003F6ED7" w:rsidRPr="00D451B1" w:rsidRDefault="003F6ED7" w:rsidP="00B522E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4D4B04" id="Rectangle 20" o:spid="_x0000_s1037"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" fillcolor="white [3201]" strokecolor="#70ad47 [3209]" strokeweight="1pt">
                <v:textbox>
                  <w:txbxContent>
                    <w:p w14:paraId="5013D437" w14:textId="77777777" w:rsidR="003F6ED7" w:rsidRPr="00D451B1" w:rsidRDefault="003F6ED7" w:rsidP="00B522E7">
                      <w:pPr>
                        <w:jc w:val="both"/>
                        <w:rPr>
                          <w:rFonts w:asciiTheme="majorHAnsi" w:hAnsiTheme="majorHAnsi"/>
                          <w:b/>
                        </w:rPr>
                      </w:pPr>
                      <w:r>
                        <w:rPr>
                          <w:rFonts w:asciiTheme="majorHAnsi" w:hAnsiTheme="majorHAnsi"/>
                          <w:b/>
                        </w:rPr>
                        <w:t>Calculating the Credit Guarantee Fee Tax:</w:t>
                      </w:r>
                    </w:p>
                    <w:p w14:paraId="23C110BB" w14:textId="77777777" w:rsidR="003F6ED7" w:rsidRDefault="003F6ED7" w:rsidP="005276B2">
                      <w:pPr>
                        <w:pStyle w:val="ListParagraph"/>
                        <w:numPr>
                          <w:ilvl w:val="0"/>
                          <w:numId w:val="13"/>
                        </w:numPr>
                        <w:jc w:val="both"/>
                        <w:rPr>
                          <w:rFonts w:asciiTheme="majorHAnsi" w:hAnsiTheme="majorHAnsi"/>
                        </w:rPr>
                      </w:pPr>
                      <w:r>
                        <w:rPr>
                          <w:rFonts w:asciiTheme="majorHAnsi" w:hAnsiTheme="majorHAnsi"/>
                        </w:rPr>
                        <w:t>SURGE provides facility to define tax components (names and values (%))</w:t>
                      </w:r>
                    </w:p>
                    <w:p w14:paraId="40ABAC1A" w14:textId="77777777" w:rsidR="003F6ED7" w:rsidRPr="009F00C2" w:rsidRDefault="003F6ED7" w:rsidP="005276B2">
                      <w:pPr>
                        <w:pStyle w:val="ListParagraph"/>
                        <w:numPr>
                          <w:ilvl w:val="0"/>
                          <w:numId w:val="13"/>
                        </w:numPr>
                        <w:jc w:val="both"/>
                        <w:rPr>
                          <w:rFonts w:asciiTheme="majorHAnsi" w:hAnsiTheme="majorHAnsi"/>
                        </w:rPr>
                      </w:pPr>
                      <w:r w:rsidRPr="009F00C2">
                        <w:rPr>
                          <w:rFonts w:asciiTheme="majorHAnsi" w:hAnsiTheme="majorHAnsi"/>
                        </w:rPr>
                        <w:t>Summation of these tax components provides total tax chargeable on CG Fees.</w:t>
                      </w:r>
                    </w:p>
                    <w:p w14:paraId="14F636F1" w14:textId="77777777" w:rsidR="003F6ED7" w:rsidRDefault="003F6ED7" w:rsidP="00B522E7">
                      <w:pPr>
                        <w:jc w:val="both"/>
                        <w:rPr>
                          <w:rFonts w:asciiTheme="majorHAnsi" w:hAnsiTheme="majorHAnsi"/>
                        </w:rPr>
                      </w:pPr>
                    </w:p>
                    <w:p w14:paraId="44A678B1" w14:textId="77777777" w:rsidR="003F6ED7" w:rsidRDefault="003F6ED7" w:rsidP="00B522E7">
                      <w:pPr>
                        <w:jc w:val="both"/>
                        <w:rPr>
                          <w:rFonts w:asciiTheme="majorHAnsi" w:hAnsiTheme="majorHAnsi"/>
                        </w:rPr>
                      </w:pPr>
                    </w:p>
                    <w:p w14:paraId="41710088" w14:textId="77777777" w:rsidR="003F6ED7" w:rsidRDefault="003F6ED7" w:rsidP="00B522E7">
                      <w:pPr>
                        <w:jc w:val="both"/>
                        <w:rPr>
                          <w:rFonts w:asciiTheme="majorHAnsi" w:hAnsiTheme="majorHAnsi"/>
                        </w:rPr>
                      </w:pPr>
                    </w:p>
                    <w:p w14:paraId="272E4044" w14:textId="77777777" w:rsidR="003F6ED7" w:rsidRPr="00D451B1" w:rsidRDefault="003F6ED7" w:rsidP="00B522E7">
                      <w:pPr>
                        <w:jc w:val="both"/>
                        <w:rPr>
                          <w:rFonts w:asciiTheme="majorHAnsi" w:hAnsiTheme="majorHAnsi"/>
                        </w:rPr>
                      </w:pPr>
                    </w:p>
                  </w:txbxContent>
                </v:textbox>
                <w10:anchorlock/>
              </v:rect>
            </w:pict>
          </mc:Fallback>
        </mc:AlternateContent>
      </w:r>
    </w:p>
    <w:p w14:paraId="41D81B93" w14:textId="4E0F24A7" w:rsidR="00CD5802" w:rsidRDefault="00CD5802" w:rsidP="001A0534">
      <w:pPr>
        <w:jc w:val="both"/>
      </w:pPr>
    </w:p>
    <w:p w14:paraId="3D5AA149" w14:textId="58EA4D94" w:rsidR="005201F8" w:rsidRDefault="005201F8" w:rsidP="005201F8">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6" w:name="_Toc483682520"/>
      <w:r>
        <w:rPr>
          <w:rFonts w:ascii="Trebuchet MS" w:hAnsi="Trebuchet MS"/>
          <w:b/>
          <w:bCs/>
          <w:color w:val="000000" w:themeColor="text1"/>
          <w:szCs w:val="22"/>
        </w:rPr>
        <w:t>Demand Advice for Guarantee Charges</w:t>
      </w:r>
      <w:bookmarkEnd w:id="1076"/>
    </w:p>
    <w:p w14:paraId="00B868F2" w14:textId="3D9EAE02" w:rsidR="005201F8" w:rsidRDefault="005201F8" w:rsidP="005201F8">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14:paraId="4373984E" w14:textId="091C6E2F" w:rsidR="005201F8" w:rsidRDefault="005201F8" w:rsidP="005201F8">
      <w:r>
        <w:t>It is used to integrate with Accounting Subsystem and for payment reconciliations.</w:t>
      </w:r>
    </w:p>
    <w:p w14:paraId="4098D5EA" w14:textId="77777777" w:rsidR="005201F8" w:rsidRPr="005201F8" w:rsidRDefault="005201F8" w:rsidP="005201F8"/>
    <w:p w14:paraId="5A6831DA" w14:textId="4C560BA5" w:rsidR="00E85C6C" w:rsidRDefault="008B75F2" w:rsidP="005201F8">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7" w:name="_Toc483682521"/>
      <w:r>
        <w:rPr>
          <w:rFonts w:ascii="Trebuchet MS" w:hAnsi="Trebuchet MS"/>
          <w:b/>
          <w:bCs/>
          <w:color w:val="000000" w:themeColor="text1"/>
          <w:szCs w:val="22"/>
        </w:rPr>
        <w:t>CGDAN – Demand Advice: New Guarantee Cover - Individual</w:t>
      </w:r>
      <w:bookmarkEnd w:id="1077"/>
    </w:p>
    <w:p w14:paraId="0E341875" w14:textId="55465DA9" w:rsidR="006B1915" w:rsidRDefault="005201F8" w:rsidP="005201F8">
      <w:pPr>
        <w:jc w:val="both"/>
      </w:pPr>
      <w:r>
        <w:t>This is a demand advice number for each loan record (or guarantee cover).</w:t>
      </w:r>
      <w:r w:rsidR="006B1915">
        <w:t xml:space="preserve">  </w:t>
      </w:r>
    </w:p>
    <w:p w14:paraId="38C4F58E" w14:textId="4C593381" w:rsidR="005E5EDE" w:rsidRDefault="005E5EDE" w:rsidP="005E5EDE">
      <w:pPr>
        <w:jc w:val="both"/>
      </w:pPr>
      <w:r>
        <w:t>CGDAN follows a specific format:</w:t>
      </w:r>
    </w:p>
    <w:p w14:paraId="0AF1CD54" w14:textId="1C40C88E" w:rsidR="008A5671" w:rsidRPr="00C5323B" w:rsidRDefault="008A5671" w:rsidP="008A5671">
      <w:pPr>
        <w:jc w:val="both"/>
        <w:rPr>
          <w:b/>
        </w:rPr>
      </w:pPr>
      <w:r>
        <w:rPr>
          <w:b/>
        </w:rPr>
        <w:t>CGDAN Format for General Scheme:</w:t>
      </w:r>
    </w:p>
    <w:p w14:paraId="795ED2A6" w14:textId="77777777" w:rsidR="008A5671" w:rsidRPr="00F96908" w:rsidRDefault="008A5671" w:rsidP="008A5671">
      <w:pPr>
        <w:jc w:val="both"/>
      </w:pPr>
      <w:r>
        <w:rPr>
          <w:noProof/>
        </w:rPr>
        <w:drawing>
          <wp:inline distT="0" distB="0" distL="0" distR="0" wp14:anchorId="76B5F1CD" wp14:editId="1FAE82B6">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77FD7080" w14:textId="780834B6" w:rsidR="00AB40C6" w:rsidRPr="00AB40C6" w:rsidRDefault="00AB40C6" w:rsidP="00833061">
      <w:pPr>
        <w:jc w:val="both"/>
        <w:rPr>
          <w:i/>
        </w:rPr>
      </w:pPr>
      <w:r>
        <w:rPr>
          <w:i/>
        </w:rPr>
        <w:t>GC – Guarantee Charge.</w:t>
      </w:r>
    </w:p>
    <w:p w14:paraId="60BB7E4E" w14:textId="77777777" w:rsidR="00B05B80" w:rsidRDefault="00B05B80" w:rsidP="00231C89">
      <w:pPr>
        <w:jc w:val="both"/>
      </w:pPr>
    </w:p>
    <w:p w14:paraId="11EA9073" w14:textId="1753EFB2" w:rsidR="00B05B80" w:rsidRDefault="008B75F2" w:rsidP="005201F8">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8" w:name="_Toc483682522"/>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1078"/>
    </w:p>
    <w:p w14:paraId="6EB43FDA" w14:textId="77777777" w:rsidR="00B05B80" w:rsidRDefault="00B05B80" w:rsidP="00B05B80">
      <w:pPr>
        <w:jc w:val="both"/>
      </w:pPr>
      <w:r>
        <w:t xml:space="preserve">Payments from MLI will be accepted for all the eligible records submitted by him i.e. at the batch level (batch here means the file submitted for quote request). To achieve this, system needs to aggregate CG </w:t>
      </w:r>
      <w:r>
        <w:lastRenderedPageBreak/>
        <w:t>Charges of all eligible records and raise the demand. A unique demand advice number called as ‘BATCHDAN’ is allotted to the batch of these eligible records in the format as below:</w:t>
      </w:r>
    </w:p>
    <w:p w14:paraId="14027141" w14:textId="77777777" w:rsidR="00B05B80" w:rsidRPr="00885E7D" w:rsidRDefault="00B05B80" w:rsidP="00B05B80">
      <w:pPr>
        <w:jc w:val="both"/>
        <w:rPr>
          <w:b/>
        </w:rPr>
      </w:pPr>
      <w:r w:rsidRPr="00885E7D">
        <w:rPr>
          <w:b/>
        </w:rPr>
        <w:t>Batch DAN Format for Batch of eligible records – New Credit Guarantee Batch:</w:t>
      </w:r>
    </w:p>
    <w:p w14:paraId="13E95A4B" w14:textId="3CBF832F" w:rsidR="00B05B80" w:rsidRDefault="00B05B80" w:rsidP="00B05B80">
      <w:pPr>
        <w:jc w:val="both"/>
      </w:pPr>
      <w:r>
        <w:rPr>
          <w:noProof/>
        </w:rPr>
        <w:drawing>
          <wp:inline distT="0" distB="0" distL="0" distR="0" wp14:anchorId="1A18813C" wp14:editId="2E93044E">
            <wp:extent cx="5486400" cy="1238036"/>
            <wp:effectExtent l="38100" t="0" r="19050" b="1968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2A6910DF" w14:textId="77777777" w:rsidR="00231C89" w:rsidRPr="00231C89" w:rsidRDefault="00231C89" w:rsidP="00231C89">
      <w:pPr>
        <w:jc w:val="both"/>
      </w:pPr>
    </w:p>
    <w:p w14:paraId="4C7415A1" w14:textId="674AB399" w:rsidR="004529E0" w:rsidRDefault="00E87E30" w:rsidP="00B05B80">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79" w:name="_Toc483682523"/>
      <w:r>
        <w:rPr>
          <w:rFonts w:ascii="Trebuchet MS" w:hAnsi="Trebuchet MS"/>
          <w:b/>
          <w:bCs/>
          <w:color w:val="000000" w:themeColor="text1"/>
          <w:szCs w:val="22"/>
        </w:rPr>
        <w:t xml:space="preserve">Payment of CG </w:t>
      </w:r>
      <w:r w:rsidR="00AD2E4F">
        <w:rPr>
          <w:rFonts w:ascii="Trebuchet MS" w:hAnsi="Trebuchet MS"/>
          <w:b/>
          <w:bCs/>
          <w:color w:val="000000" w:themeColor="text1"/>
          <w:szCs w:val="22"/>
        </w:rPr>
        <w:t>Charges</w:t>
      </w:r>
      <w:bookmarkEnd w:id="1079"/>
    </w:p>
    <w:p w14:paraId="27D024B0" w14:textId="77777777" w:rsidR="003F6ED7" w:rsidRDefault="003F6ED7" w:rsidP="003F6ED7">
      <w:pPr>
        <w:jc w:val="both"/>
        <w:rPr>
          <w:ins w:id="1080" w:author="Sachin Patange" w:date="2017-04-29T21:31:00Z"/>
        </w:rPr>
      </w:pPr>
      <w:ins w:id="1081" w:author="Sachin Patange" w:date="2017-04-29T21:31:00Z">
        <w:r>
          <w:t>Till the point MLI makes the payment of CG Charges, system will identify these CG’s as ‘Provisional’ by means of below mentioned status codes:</w:t>
        </w:r>
      </w:ins>
    </w:p>
    <w:p w14:paraId="771C3F16" w14:textId="77777777" w:rsidR="003F6ED7" w:rsidRDefault="003F6ED7" w:rsidP="003F6ED7">
      <w:pPr>
        <w:pStyle w:val="ListParagraph"/>
        <w:numPr>
          <w:ilvl w:val="0"/>
          <w:numId w:val="44"/>
        </w:numPr>
        <w:rPr>
          <w:ins w:id="1082" w:author="Sachin Patange" w:date="2017-04-29T21:31:00Z"/>
        </w:rPr>
      </w:pPr>
      <w:ins w:id="1083" w:author="Sachin Patange" w:date="2017-04-29T21:31:00Z">
        <w:r>
          <w:t xml:space="preserve"> Current CG Status – 30036</w:t>
        </w:r>
      </w:ins>
    </w:p>
    <w:p w14:paraId="569E785C" w14:textId="11AD3651" w:rsidR="003F6ED7" w:rsidRDefault="003F6ED7">
      <w:pPr>
        <w:pStyle w:val="ListParagraph"/>
        <w:numPr>
          <w:ilvl w:val="0"/>
          <w:numId w:val="44"/>
        </w:numPr>
        <w:jc w:val="both"/>
        <w:rPr>
          <w:ins w:id="1084" w:author="Sachin Patange" w:date="2017-04-29T21:31:00Z"/>
        </w:rPr>
        <w:pPrChange w:id="1085" w:author="Sachin Patange" w:date="2017-04-29T21:31:00Z">
          <w:pPr>
            <w:jc w:val="both"/>
          </w:pPr>
        </w:pPrChange>
      </w:pPr>
      <w:ins w:id="1086" w:author="Sachin Patange" w:date="2017-04-29T21:31:00Z">
        <w:r>
          <w:t>Previous CG Status – 30036</w:t>
        </w:r>
      </w:ins>
    </w:p>
    <w:p w14:paraId="57746FA4" w14:textId="48BEB123" w:rsidR="00FB5F25" w:rsidRDefault="00FB5F25" w:rsidP="00FB5F25">
      <w:pPr>
        <w:jc w:val="both"/>
      </w:pPr>
      <w:r>
        <w:t xml:space="preserve">Refer the document - </w:t>
      </w:r>
      <w:r w:rsidRPr="00123998">
        <w:t>‘</w:t>
      </w:r>
      <w:r>
        <w:t>Payment Mechanism</w:t>
      </w:r>
      <w:r w:rsidRPr="00123998">
        <w:t>’</w:t>
      </w:r>
      <w:r>
        <w:t xml:space="preserve"> for more details on payment process</w:t>
      </w:r>
      <w:r w:rsidR="00FF62B2">
        <w:t>.</w:t>
      </w:r>
    </w:p>
    <w:p w14:paraId="463C94D4" w14:textId="77777777" w:rsidR="005D62F6" w:rsidRPr="00E30D0E" w:rsidRDefault="005D62F6" w:rsidP="00123998">
      <w:pPr>
        <w:jc w:val="both"/>
      </w:pPr>
    </w:p>
    <w:p w14:paraId="2DF4D9C9" w14:textId="3E05A042" w:rsidR="00403CA1" w:rsidRDefault="00C554E2" w:rsidP="00B05B8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87" w:name="_Toc483682524"/>
      <w:r>
        <w:rPr>
          <w:rFonts w:ascii="Trebuchet MS" w:hAnsi="Trebuchet MS"/>
          <w:b/>
          <w:bCs/>
          <w:color w:val="000000" w:themeColor="text1"/>
          <w:szCs w:val="22"/>
        </w:rPr>
        <w:t xml:space="preserve">Payment of CG </w:t>
      </w:r>
      <w:r w:rsidR="00AD2E4F">
        <w:rPr>
          <w:rFonts w:ascii="Trebuchet MS" w:hAnsi="Trebuchet MS"/>
          <w:b/>
          <w:bCs/>
          <w:color w:val="000000" w:themeColor="text1"/>
          <w:szCs w:val="22"/>
        </w:rPr>
        <w:t>Charges</w:t>
      </w:r>
      <w:r>
        <w:rPr>
          <w:rFonts w:ascii="Trebuchet MS" w:hAnsi="Trebuchet MS"/>
          <w:b/>
          <w:bCs/>
          <w:color w:val="000000" w:themeColor="text1"/>
          <w:szCs w:val="22"/>
        </w:rPr>
        <w:t xml:space="preserve"> in Stipulated Time</w:t>
      </w:r>
      <w:bookmarkEnd w:id="1087"/>
      <w:r w:rsidR="00403CA1">
        <w:rPr>
          <w:rFonts w:ascii="Trebuchet MS" w:hAnsi="Trebuchet MS"/>
          <w:b/>
          <w:bCs/>
          <w:color w:val="000000" w:themeColor="text1"/>
          <w:szCs w:val="22"/>
        </w:rPr>
        <w:t xml:space="preserve"> </w:t>
      </w:r>
    </w:p>
    <w:p w14:paraId="3DB36F63" w14:textId="4BEDEC26" w:rsidR="003E283D" w:rsidRDefault="003E283D" w:rsidP="003E283D">
      <w:r>
        <w:t xml:space="preserve">Payment of CG </w:t>
      </w:r>
      <w:r w:rsidR="00981284">
        <w:t>Charges</w:t>
      </w:r>
      <w:r>
        <w:t xml:space="preserve"> </w:t>
      </w:r>
      <w:r w:rsidR="008E5AB6">
        <w:t>in stipulated time ma</w:t>
      </w:r>
      <w:r>
        <w:t>k</w:t>
      </w:r>
      <w:r w:rsidR="008E5AB6">
        <w:t xml:space="preserve">es </w:t>
      </w:r>
      <w:r>
        <w:t xml:space="preserve">the guarantee </w:t>
      </w:r>
      <w:r w:rsidR="008E5AB6">
        <w:t>active, and the Guarantee Status is updated as ‘In Force’.</w:t>
      </w:r>
    </w:p>
    <w:p w14:paraId="62858D5A" w14:textId="085C138B" w:rsidR="008E5AB6" w:rsidRDefault="008E5AB6" w:rsidP="003E283D">
      <w:r>
        <w:rPr>
          <w:noProof/>
        </w:rPr>
        <mc:AlternateContent>
          <mc:Choice Requires="wps">
            <w:drawing>
              <wp:anchor distT="0" distB="0" distL="114300" distR="114300" simplePos="0" relativeHeight="251741184" behindDoc="0" locked="0" layoutInCell="1" allowOverlap="1" wp14:anchorId="4F666455" wp14:editId="2623EA7F">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388CB081" w14:textId="163470D0" w:rsidR="003F6ED7" w:rsidRDefault="003F6ED7" w:rsidP="008E5AB6">
                            <w:r w:rsidRPr="00231C89">
                              <w:t>Guarantee Cover ‘Status’ Field:</w:t>
                            </w:r>
                            <w:r>
                              <w:t xml:space="preserve">  </w:t>
                            </w:r>
                            <w:r w:rsidRPr="004B3DDA">
                              <w:rPr>
                                <w:b/>
                              </w:rPr>
                              <w:t>‘</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66455" id="Rectangle 21" o:spid="_x0000_s1038" style="position:absolute;margin-left:0;margin-top:0;width:453.3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3pRnw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Ch43pRnwIAALUFAAAOAAAAAAAAAAAAAAAAAC4CAABkcnMv&#10;ZTJvRG9jLnhtbFBLAQItABQABgAIAAAAIQCt4rXb3AAAAAQBAAAPAAAAAAAAAAAAAAAAAPkEAABk&#10;cnMvZG93bnJldi54bWxQSwUGAAAAAAQABADzAAAAAgYAAAAA&#10;" fillcolor="#deeaf6 [660]" stroked="f" strokeweight=".5pt">
                <v:textbox inset=",7.2pt,,7.2pt">
                  <w:txbxContent>
                    <w:p w14:paraId="388CB081" w14:textId="163470D0" w:rsidR="003F6ED7" w:rsidRDefault="003F6ED7" w:rsidP="008E5AB6">
                      <w:r w:rsidRPr="00231C89">
                        <w:t>Guarantee Cover ‘Status’ Field:</w:t>
                      </w:r>
                      <w:r>
                        <w:t xml:space="preserve">  </w:t>
                      </w:r>
                      <w:r w:rsidRPr="004B3DDA">
                        <w:rPr>
                          <w:b/>
                        </w:rPr>
                        <w:t>‘</w:t>
                      </w:r>
                      <w:r>
                        <w:rPr>
                          <w:b/>
                        </w:rPr>
                        <w:t>In Force</w:t>
                      </w:r>
                      <w:r w:rsidRPr="004B3DDA">
                        <w:rPr>
                          <w:b/>
                        </w:rPr>
                        <w:t>’</w:t>
                      </w:r>
                    </w:p>
                  </w:txbxContent>
                </v:textbox>
              </v:rect>
            </w:pict>
          </mc:Fallback>
        </mc:AlternateContent>
      </w:r>
    </w:p>
    <w:p w14:paraId="27C51038" w14:textId="4AE7C6E7" w:rsidR="003E283D" w:rsidRDefault="003E283D" w:rsidP="003E283D"/>
    <w:p w14:paraId="2B21EE21" w14:textId="77777777" w:rsidR="003F6ED7" w:rsidRDefault="003F6ED7" w:rsidP="003F6ED7">
      <w:pPr>
        <w:rPr>
          <w:ins w:id="1088" w:author="Sachin Patange" w:date="2017-04-29T21:32:00Z"/>
        </w:rPr>
      </w:pPr>
      <w:ins w:id="1089" w:author="Sachin Patange" w:date="2017-04-29T21:32:00Z">
        <w:r>
          <w:t>System makes the CG as ‘In Force’ by using the below status codes:</w:t>
        </w:r>
      </w:ins>
    </w:p>
    <w:p w14:paraId="4FB9340A" w14:textId="77777777" w:rsidR="003F6ED7" w:rsidRDefault="003F6ED7" w:rsidP="003F6ED7">
      <w:pPr>
        <w:pStyle w:val="ListParagraph"/>
        <w:numPr>
          <w:ilvl w:val="0"/>
          <w:numId w:val="44"/>
        </w:numPr>
        <w:rPr>
          <w:ins w:id="1090" w:author="Sachin Patange" w:date="2017-04-29T21:32:00Z"/>
        </w:rPr>
      </w:pPr>
      <w:ins w:id="1091" w:author="Sachin Patange" w:date="2017-04-29T21:32:00Z">
        <w:r>
          <w:t>Current CG Status – 30010</w:t>
        </w:r>
      </w:ins>
    </w:p>
    <w:p w14:paraId="43486944" w14:textId="0F0E4B7D" w:rsidR="003F6ED7" w:rsidRDefault="003F6ED7">
      <w:pPr>
        <w:pStyle w:val="ListParagraph"/>
        <w:numPr>
          <w:ilvl w:val="0"/>
          <w:numId w:val="44"/>
        </w:numPr>
        <w:rPr>
          <w:ins w:id="1092" w:author="Sachin Patange" w:date="2017-04-29T21:32:00Z"/>
        </w:rPr>
        <w:pPrChange w:id="1093" w:author="Sachin Patange" w:date="2017-04-29T21:32:00Z">
          <w:pPr/>
        </w:pPrChange>
      </w:pPr>
      <w:ins w:id="1094" w:author="Sachin Patange" w:date="2017-04-29T21:32:00Z">
        <w:r>
          <w:t>Previous CG Status – 30036</w:t>
        </w:r>
      </w:ins>
    </w:p>
    <w:p w14:paraId="7718F84C" w14:textId="028C6748" w:rsidR="00E24583" w:rsidRDefault="008E5AB6" w:rsidP="003E283D">
      <w:r>
        <w:t>SURGE allows f</w:t>
      </w:r>
      <w:r w:rsidR="00E24583">
        <w:t xml:space="preserve">ollowing </w:t>
      </w:r>
      <w:r>
        <w:t xml:space="preserve">operations for active </w:t>
      </w:r>
      <w:ins w:id="1095" w:author="Sachin Patange" w:date="2017-04-29T21:32:00Z">
        <w:r w:rsidR="003F6ED7">
          <w:t xml:space="preserve">(In Force) </w:t>
        </w:r>
      </w:ins>
      <w:r>
        <w:t>guarantees:</w:t>
      </w:r>
    </w:p>
    <w:p w14:paraId="56766867" w14:textId="4664A787" w:rsidR="00E24583" w:rsidRDefault="00E24583" w:rsidP="005276B2">
      <w:pPr>
        <w:pStyle w:val="ListParagraph"/>
        <w:numPr>
          <w:ilvl w:val="0"/>
          <w:numId w:val="8"/>
        </w:numPr>
      </w:pPr>
      <w:r>
        <w:t xml:space="preserve">Mark as NPA </w:t>
      </w:r>
      <w:del w:id="1096" w:author="Sachin Patange" w:date="2017-04-29T21:32:00Z">
        <w:r w:rsidDel="003F6ED7">
          <w:delText>(After Locking Period)</w:delText>
        </w:r>
      </w:del>
    </w:p>
    <w:p w14:paraId="4B7A4DFF" w14:textId="70EB7F96" w:rsidR="00E24583" w:rsidDel="003F6ED7" w:rsidRDefault="00E24583" w:rsidP="005276B2">
      <w:pPr>
        <w:pStyle w:val="ListParagraph"/>
        <w:numPr>
          <w:ilvl w:val="0"/>
          <w:numId w:val="8"/>
        </w:numPr>
        <w:rPr>
          <w:del w:id="1097" w:author="Sachin Patange" w:date="2017-04-29T21:32:00Z"/>
        </w:rPr>
      </w:pPr>
      <w:del w:id="1098" w:author="Sachin Patange" w:date="2017-04-29T21:32:00Z">
        <w:r w:rsidDel="003F6ED7">
          <w:delText>Borrower Repayment’s</w:delText>
        </w:r>
      </w:del>
    </w:p>
    <w:p w14:paraId="3305C64D" w14:textId="7D1B8567" w:rsidR="00E24583" w:rsidRDefault="00E24583" w:rsidP="005276B2">
      <w:pPr>
        <w:pStyle w:val="ListParagraph"/>
        <w:numPr>
          <w:ilvl w:val="0"/>
          <w:numId w:val="8"/>
        </w:numPr>
      </w:pPr>
      <w:r>
        <w:t>Un-Mark as NPA</w:t>
      </w:r>
    </w:p>
    <w:p w14:paraId="1E6AAA7F" w14:textId="1B54592F" w:rsidR="00E24583" w:rsidRDefault="00E24583" w:rsidP="005276B2">
      <w:pPr>
        <w:pStyle w:val="ListParagraph"/>
        <w:numPr>
          <w:ilvl w:val="0"/>
          <w:numId w:val="8"/>
        </w:numPr>
      </w:pPr>
      <w:r>
        <w:t>Lodge Claim</w:t>
      </w:r>
    </w:p>
    <w:p w14:paraId="23D9B442" w14:textId="02624F09" w:rsidR="00E24583" w:rsidRDefault="00E24583" w:rsidP="005276B2">
      <w:pPr>
        <w:pStyle w:val="ListParagraph"/>
        <w:numPr>
          <w:ilvl w:val="0"/>
          <w:numId w:val="8"/>
        </w:numPr>
      </w:pPr>
      <w:r>
        <w:t>Queries for Claims &amp; Resolution</w:t>
      </w:r>
    </w:p>
    <w:p w14:paraId="36711AEF" w14:textId="695B1663" w:rsidR="00E24583" w:rsidRDefault="00E24583" w:rsidP="005276B2">
      <w:pPr>
        <w:pStyle w:val="ListParagraph"/>
        <w:numPr>
          <w:ilvl w:val="0"/>
          <w:numId w:val="8"/>
        </w:numPr>
      </w:pPr>
      <w:r>
        <w:t>Claims Reject/Approve</w:t>
      </w:r>
    </w:p>
    <w:p w14:paraId="107EBE66" w14:textId="23442DA3" w:rsidR="00E24583" w:rsidRDefault="00E24583" w:rsidP="005276B2">
      <w:pPr>
        <w:pStyle w:val="ListParagraph"/>
        <w:numPr>
          <w:ilvl w:val="0"/>
          <w:numId w:val="8"/>
        </w:numPr>
      </w:pPr>
      <w:del w:id="1099" w:author="Sachin Patange" w:date="2017-04-29T21:32:00Z">
        <w:r w:rsidDel="003F6ED7">
          <w:lastRenderedPageBreak/>
          <w:delText xml:space="preserve">Auto Approval of Claims </w:delText>
        </w:r>
        <w:r w:rsidR="00D75078" w:rsidDel="003F6ED7">
          <w:delText>(This is a configurable parameter. For example if this parameter has value INR 10,000/- then for the claims less than or equal to INR 10,000/- will be settled automatically)</w:delText>
        </w:r>
      </w:del>
    </w:p>
    <w:p w14:paraId="6676C1CF" w14:textId="67A936C3" w:rsidR="00E24583" w:rsidRDefault="00E24583" w:rsidP="005276B2">
      <w:pPr>
        <w:pStyle w:val="ListParagraph"/>
        <w:numPr>
          <w:ilvl w:val="0"/>
          <w:numId w:val="8"/>
        </w:numPr>
      </w:pPr>
      <w:r>
        <w:t>Claim Settlement (1</w:t>
      </w:r>
      <w:r w:rsidRPr="00E24583">
        <w:rPr>
          <w:vertAlign w:val="superscript"/>
        </w:rPr>
        <w:t>st</w:t>
      </w:r>
      <w:r>
        <w:t xml:space="preserve"> and Final)</w:t>
      </w:r>
    </w:p>
    <w:p w14:paraId="61A6B566" w14:textId="6D4BCA9A" w:rsidR="00E24583" w:rsidRDefault="00E24583" w:rsidP="005276B2">
      <w:pPr>
        <w:pStyle w:val="ListParagraph"/>
        <w:numPr>
          <w:ilvl w:val="0"/>
          <w:numId w:val="8"/>
        </w:numPr>
      </w:pPr>
      <w:r>
        <w:t>Post Claim Recoveries</w:t>
      </w:r>
    </w:p>
    <w:p w14:paraId="5389ECBC" w14:textId="4DEEBFF9" w:rsidR="00E24583" w:rsidDel="003F6ED7" w:rsidRDefault="00E24583" w:rsidP="005276B2">
      <w:pPr>
        <w:pStyle w:val="ListParagraph"/>
        <w:numPr>
          <w:ilvl w:val="0"/>
          <w:numId w:val="8"/>
        </w:numPr>
        <w:rPr>
          <w:del w:id="1100" w:author="Sachin Patange" w:date="2017-04-29T21:33:00Z"/>
        </w:rPr>
      </w:pPr>
      <w:del w:id="1101" w:author="Sachin Patange" w:date="2017-04-29T21:33:00Z">
        <w:r w:rsidDel="003F6ED7">
          <w:delText>Closures</w:delText>
        </w:r>
      </w:del>
      <w:ins w:id="1102" w:author="Sachin Patange" w:date="2017-04-29T21:33:00Z">
        <w:r w:rsidR="003F6ED7">
          <w:t xml:space="preserve"> Close (by MLI user)</w:t>
        </w:r>
      </w:ins>
    </w:p>
    <w:p w14:paraId="48D58F13" w14:textId="36C381E1" w:rsidR="00E24583" w:rsidRDefault="003F6ED7" w:rsidP="005276B2">
      <w:pPr>
        <w:pStyle w:val="ListParagraph"/>
        <w:numPr>
          <w:ilvl w:val="0"/>
          <w:numId w:val="8"/>
        </w:numPr>
      </w:pPr>
      <w:ins w:id="1103" w:author="Sachin Patange" w:date="2017-04-29T21:33:00Z">
        <w:r>
          <w:t xml:space="preserve">Close </w:t>
        </w:r>
      </w:ins>
      <w:del w:id="1104" w:author="Sachin Patange" w:date="2017-04-29T21:33:00Z">
        <w:r w:rsidR="00E24583" w:rsidDel="003F6ED7">
          <w:delText xml:space="preserve">Revoke </w:delText>
        </w:r>
      </w:del>
      <w:r w:rsidR="00E24583">
        <w:t>(by NCGTC user)</w:t>
      </w:r>
    </w:p>
    <w:p w14:paraId="4F6F5CDC" w14:textId="353C547E" w:rsidR="00E24583" w:rsidRDefault="00E24583" w:rsidP="005276B2">
      <w:pPr>
        <w:pStyle w:val="ListParagraph"/>
        <w:numPr>
          <w:ilvl w:val="0"/>
          <w:numId w:val="8"/>
        </w:numPr>
        <w:rPr>
          <w:ins w:id="1105" w:author="Sachin Patange" w:date="2017-04-29T21:33:00Z"/>
        </w:rPr>
      </w:pPr>
      <w:r>
        <w:t>Lapse</w:t>
      </w:r>
      <w:ins w:id="1106" w:author="Sachin Patange" w:date="2017-04-29T21:33:00Z">
        <w:r w:rsidR="003F6ED7">
          <w:t xml:space="preserve"> (by System)</w:t>
        </w:r>
      </w:ins>
    </w:p>
    <w:p w14:paraId="0ACE58B9" w14:textId="77777777" w:rsidR="003F6ED7" w:rsidRDefault="003F6ED7" w:rsidP="003F6ED7">
      <w:pPr>
        <w:pStyle w:val="ListParagraph"/>
        <w:numPr>
          <w:ilvl w:val="0"/>
          <w:numId w:val="8"/>
        </w:numPr>
        <w:rPr>
          <w:ins w:id="1107" w:author="Sachin Patange" w:date="2017-04-29T21:33:00Z"/>
        </w:rPr>
      </w:pPr>
      <w:ins w:id="1108" w:author="Sachin Patange" w:date="2017-04-29T21:33:00Z">
        <w:r>
          <w:t>Release of Lapse (by NCGTC user)</w:t>
        </w:r>
      </w:ins>
    </w:p>
    <w:p w14:paraId="66823366" w14:textId="292E7A30" w:rsidR="003F6ED7" w:rsidRDefault="003F6ED7" w:rsidP="003F6ED7">
      <w:pPr>
        <w:pStyle w:val="ListParagraph"/>
        <w:numPr>
          <w:ilvl w:val="0"/>
          <w:numId w:val="8"/>
        </w:numPr>
      </w:pPr>
      <w:ins w:id="1109" w:author="Sachin Patange" w:date="2017-04-29T21:33:00Z">
        <w:r>
          <w:t>Modify Specific Fields (by MLI User)</w:t>
        </w:r>
      </w:ins>
    </w:p>
    <w:p w14:paraId="59CB2019" w14:textId="7CBFFFD5" w:rsidR="00593A57" w:rsidRDefault="00593A57" w:rsidP="00593A57">
      <w:r>
        <w:rPr>
          <w:noProof/>
        </w:rPr>
        <mc:AlternateContent>
          <mc:Choice Requires="wps">
            <w:drawing>
              <wp:inline distT="0" distB="0" distL="0" distR="0" wp14:anchorId="6CC67A33" wp14:editId="154ADF0E">
                <wp:extent cx="5908040" cy="2373330"/>
                <wp:effectExtent l="0" t="0" r="16510" b="27305"/>
                <wp:docPr id="85" name="Rectangle 85"/>
                <wp:cNvGraphicFramePr/>
                <a:graphic xmlns:a="http://schemas.openxmlformats.org/drawingml/2006/main">
                  <a:graphicData uri="http://schemas.microsoft.com/office/word/2010/wordprocessingShape">
                    <wps:wsp>
                      <wps:cNvSpPr/>
                      <wps:spPr>
                        <a:xfrm>
                          <a:off x="0" y="0"/>
                          <a:ext cx="5908040" cy="2373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92531E" w14:textId="77777777" w:rsidR="003F6ED7" w:rsidRPr="00D451B1" w:rsidRDefault="003F6ED7" w:rsidP="00593A57">
                            <w:pPr>
                              <w:jc w:val="both"/>
                              <w:rPr>
                                <w:rFonts w:asciiTheme="majorHAnsi" w:hAnsiTheme="majorHAnsi"/>
                                <w:b/>
                              </w:rPr>
                            </w:pPr>
                            <w:r>
                              <w:rPr>
                                <w:rFonts w:asciiTheme="majorHAnsi" w:hAnsiTheme="majorHAnsi"/>
                                <w:b/>
                              </w:rPr>
                              <w:t>Guarantee Start Date and Validity:</w:t>
                            </w:r>
                          </w:p>
                          <w:p w14:paraId="398B82BC" w14:textId="77777777" w:rsidR="003F6ED7" w:rsidRDefault="003F6ED7" w:rsidP="00593A57">
                            <w:pPr>
                              <w:pStyle w:val="ListParagraph"/>
                              <w:numPr>
                                <w:ilvl w:val="0"/>
                                <w:numId w:val="35"/>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38234229" w14:textId="77777777" w:rsidR="003F6ED7" w:rsidRDefault="003F6ED7" w:rsidP="00593A57">
                            <w:pPr>
                              <w:pStyle w:val="ListParagraph"/>
                              <w:numPr>
                                <w:ilvl w:val="0"/>
                                <w:numId w:val="35"/>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3BADECE5" w14:textId="77777777" w:rsidR="003F6ED7" w:rsidRPr="009F00C2" w:rsidRDefault="003F6ED7" w:rsidP="00593A57">
                            <w:pPr>
                              <w:pStyle w:val="ListParagraph"/>
                              <w:numPr>
                                <w:ilvl w:val="0"/>
                                <w:numId w:val="35"/>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proceeding quarter and pay the applicable CG Charges.</w:t>
                            </w:r>
                          </w:p>
                          <w:p w14:paraId="1A65EA68" w14:textId="77777777" w:rsidR="003F6ED7" w:rsidRDefault="003F6ED7" w:rsidP="00593A57">
                            <w:pPr>
                              <w:jc w:val="both"/>
                              <w:rPr>
                                <w:rFonts w:asciiTheme="majorHAnsi" w:hAnsiTheme="majorHAnsi"/>
                              </w:rPr>
                            </w:pPr>
                          </w:p>
                          <w:p w14:paraId="52DE49C2" w14:textId="77777777" w:rsidR="003F6ED7" w:rsidRDefault="003F6ED7" w:rsidP="00593A57">
                            <w:pPr>
                              <w:jc w:val="both"/>
                              <w:rPr>
                                <w:rFonts w:asciiTheme="majorHAnsi" w:hAnsiTheme="majorHAnsi"/>
                              </w:rPr>
                            </w:pPr>
                          </w:p>
                          <w:p w14:paraId="34C0773C" w14:textId="77777777" w:rsidR="003F6ED7" w:rsidRDefault="003F6ED7" w:rsidP="00593A57">
                            <w:pPr>
                              <w:jc w:val="both"/>
                              <w:rPr>
                                <w:rFonts w:asciiTheme="majorHAnsi" w:hAnsiTheme="majorHAnsi"/>
                              </w:rPr>
                            </w:pPr>
                          </w:p>
                          <w:p w14:paraId="56AB17E1" w14:textId="77777777" w:rsidR="003F6ED7" w:rsidRPr="00D451B1" w:rsidRDefault="003F6ED7" w:rsidP="00593A5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C67A33" id="Rectangle 85" o:spid="_x0000_s1039" style="width:465.2pt;height:18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" fillcolor="white [3201]" strokecolor="#70ad47 [3209]" strokeweight="1pt">
                <v:textbox>
                  <w:txbxContent>
                    <w:p w14:paraId="6592531E" w14:textId="77777777" w:rsidR="003F6ED7" w:rsidRPr="00D451B1" w:rsidRDefault="003F6ED7" w:rsidP="00593A57">
                      <w:pPr>
                        <w:jc w:val="both"/>
                        <w:rPr>
                          <w:rFonts w:asciiTheme="majorHAnsi" w:hAnsiTheme="majorHAnsi"/>
                          <w:b/>
                        </w:rPr>
                      </w:pPr>
                      <w:r>
                        <w:rPr>
                          <w:rFonts w:asciiTheme="majorHAnsi" w:hAnsiTheme="majorHAnsi"/>
                          <w:b/>
                        </w:rPr>
                        <w:t>Guarantee Start Date and Validity:</w:t>
                      </w:r>
                    </w:p>
                    <w:p w14:paraId="398B82BC" w14:textId="77777777" w:rsidR="003F6ED7" w:rsidRDefault="003F6ED7" w:rsidP="00593A57">
                      <w:pPr>
                        <w:pStyle w:val="ListParagraph"/>
                        <w:numPr>
                          <w:ilvl w:val="0"/>
                          <w:numId w:val="35"/>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38234229" w14:textId="77777777" w:rsidR="003F6ED7" w:rsidRDefault="003F6ED7" w:rsidP="00593A57">
                      <w:pPr>
                        <w:pStyle w:val="ListParagraph"/>
                        <w:numPr>
                          <w:ilvl w:val="0"/>
                          <w:numId w:val="35"/>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3BADECE5" w14:textId="77777777" w:rsidR="003F6ED7" w:rsidRPr="009F00C2" w:rsidRDefault="003F6ED7" w:rsidP="00593A57">
                      <w:pPr>
                        <w:pStyle w:val="ListParagraph"/>
                        <w:numPr>
                          <w:ilvl w:val="0"/>
                          <w:numId w:val="35"/>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proceeding quarter and pay the applicable CG Charges.</w:t>
                      </w:r>
                    </w:p>
                    <w:p w14:paraId="1A65EA68" w14:textId="77777777" w:rsidR="003F6ED7" w:rsidRDefault="003F6ED7" w:rsidP="00593A57">
                      <w:pPr>
                        <w:jc w:val="both"/>
                        <w:rPr>
                          <w:rFonts w:asciiTheme="majorHAnsi" w:hAnsiTheme="majorHAnsi"/>
                        </w:rPr>
                      </w:pPr>
                    </w:p>
                    <w:p w14:paraId="52DE49C2" w14:textId="77777777" w:rsidR="003F6ED7" w:rsidRDefault="003F6ED7" w:rsidP="00593A57">
                      <w:pPr>
                        <w:jc w:val="both"/>
                        <w:rPr>
                          <w:rFonts w:asciiTheme="majorHAnsi" w:hAnsiTheme="majorHAnsi"/>
                        </w:rPr>
                      </w:pPr>
                    </w:p>
                    <w:p w14:paraId="34C0773C" w14:textId="77777777" w:rsidR="003F6ED7" w:rsidRDefault="003F6ED7" w:rsidP="00593A57">
                      <w:pPr>
                        <w:jc w:val="both"/>
                        <w:rPr>
                          <w:rFonts w:asciiTheme="majorHAnsi" w:hAnsiTheme="majorHAnsi"/>
                        </w:rPr>
                      </w:pPr>
                    </w:p>
                    <w:p w14:paraId="56AB17E1" w14:textId="77777777" w:rsidR="003F6ED7" w:rsidRPr="00D451B1" w:rsidRDefault="003F6ED7" w:rsidP="00593A57">
                      <w:pPr>
                        <w:jc w:val="both"/>
                        <w:rPr>
                          <w:rFonts w:asciiTheme="majorHAnsi" w:hAnsiTheme="majorHAnsi"/>
                        </w:rPr>
                      </w:pPr>
                    </w:p>
                  </w:txbxContent>
                </v:textbox>
                <w10:anchorlock/>
              </v:rect>
            </w:pict>
          </mc:Fallback>
        </mc:AlternateContent>
      </w:r>
    </w:p>
    <w:p w14:paraId="7C15A61B" w14:textId="77777777" w:rsidR="00593A57" w:rsidRDefault="00593A57" w:rsidP="00593A57"/>
    <w:p w14:paraId="7E4A3C09" w14:textId="77777777" w:rsidR="00E24583" w:rsidRDefault="00E24583" w:rsidP="00E24583">
      <w:pPr>
        <w:pStyle w:val="ListParagraph"/>
      </w:pPr>
    </w:p>
    <w:p w14:paraId="6D5C68F4" w14:textId="1586ACD3" w:rsidR="00C554E2" w:rsidRDefault="00C554E2" w:rsidP="00B05B8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10" w:name="_Toc483682525"/>
      <w:r>
        <w:rPr>
          <w:rFonts w:ascii="Trebuchet MS" w:hAnsi="Trebuchet MS"/>
          <w:b/>
          <w:bCs/>
          <w:color w:val="000000" w:themeColor="text1"/>
          <w:szCs w:val="22"/>
        </w:rPr>
        <w:t xml:space="preserve">Non Payment of CG </w:t>
      </w:r>
      <w:r w:rsidR="00AD2E4F">
        <w:rPr>
          <w:rFonts w:ascii="Trebuchet MS" w:hAnsi="Trebuchet MS"/>
          <w:b/>
          <w:bCs/>
          <w:color w:val="000000" w:themeColor="text1"/>
          <w:szCs w:val="22"/>
        </w:rPr>
        <w:t>Charges</w:t>
      </w:r>
      <w:r>
        <w:rPr>
          <w:rFonts w:ascii="Trebuchet MS" w:hAnsi="Trebuchet MS"/>
          <w:b/>
          <w:bCs/>
          <w:color w:val="000000" w:themeColor="text1"/>
          <w:szCs w:val="22"/>
        </w:rPr>
        <w:t xml:space="preserve"> in Stipulated Time</w:t>
      </w:r>
      <w:bookmarkEnd w:id="1110"/>
      <w:r>
        <w:rPr>
          <w:rFonts w:ascii="Trebuchet MS" w:hAnsi="Trebuchet MS"/>
          <w:b/>
          <w:bCs/>
          <w:color w:val="000000" w:themeColor="text1"/>
          <w:szCs w:val="22"/>
        </w:rPr>
        <w:t xml:space="preserve"> </w:t>
      </w:r>
    </w:p>
    <w:p w14:paraId="21F886E1" w14:textId="2CB1BBB5" w:rsidR="00AD287D" w:rsidRDefault="00981284" w:rsidP="00AD287D">
      <w:r>
        <w:t>On n</w:t>
      </w:r>
      <w:r w:rsidR="00AD287D">
        <w:t xml:space="preserve">on-payment </w:t>
      </w:r>
      <w:ins w:id="1111" w:author="Sachin Patange" w:date="2017-04-29T21:34:00Z">
        <w:r w:rsidR="003F6ED7">
          <w:t xml:space="preserve">(due to partial payment or No payment by MLI) </w:t>
        </w:r>
      </w:ins>
      <w:r w:rsidR="00AD287D">
        <w:t xml:space="preserve">of CG </w:t>
      </w:r>
      <w:r>
        <w:t>Charges</w:t>
      </w:r>
      <w:r w:rsidR="00AD287D">
        <w:t xml:space="preserve"> in stipulated time</w:t>
      </w:r>
      <w:r>
        <w:t>, system is unable to issue the guarantee, thus, t</w:t>
      </w:r>
      <w:r w:rsidR="00AD287D">
        <w:t xml:space="preserve">he guarantee </w:t>
      </w:r>
      <w:r>
        <w:t>s</w:t>
      </w:r>
      <w:r w:rsidR="00AD287D">
        <w:t xml:space="preserve">tatus </w:t>
      </w:r>
      <w:r>
        <w:t xml:space="preserve">remains as </w:t>
      </w:r>
      <w:r w:rsidR="00AD287D">
        <w:t>‘</w:t>
      </w:r>
      <w:r>
        <w:t>Not Issued’.</w:t>
      </w:r>
    </w:p>
    <w:p w14:paraId="565B2799" w14:textId="77777777" w:rsidR="00AD287D" w:rsidRDefault="00AD287D" w:rsidP="00AD287D">
      <w:r>
        <w:rPr>
          <w:noProof/>
        </w:rPr>
        <mc:AlternateContent>
          <mc:Choice Requires="wps">
            <w:drawing>
              <wp:anchor distT="0" distB="0" distL="114300" distR="114300" simplePos="0" relativeHeight="251743232" behindDoc="0" locked="0" layoutInCell="1" allowOverlap="1" wp14:anchorId="0738D89D" wp14:editId="2ADAA387">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C26A799" w14:textId="72545464" w:rsidR="003F6ED7" w:rsidRDefault="003F6ED7" w:rsidP="00AD287D">
                            <w:r w:rsidRPr="00231C89">
                              <w:t>Guarantee Cover ‘Status’ Field:</w:t>
                            </w:r>
                            <w:r>
                              <w:t xml:space="preserve">  </w:t>
                            </w:r>
                            <w:r w:rsidRPr="004B3DDA">
                              <w:rPr>
                                <w:b/>
                              </w:rPr>
                              <w:t>‘</w:t>
                            </w:r>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8D89D" id="Rectangle 24" o:spid="_x0000_s1040" style="position:absolute;margin-left:0;margin-top:0;width:453.3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pAnw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DZZSpAnwIAALUFAAAOAAAAAAAAAAAAAAAAAC4CAABkcnMv&#10;ZTJvRG9jLnhtbFBLAQItABQABgAIAAAAIQCt4rXb3AAAAAQBAAAPAAAAAAAAAAAAAAAAAPkEAABk&#10;cnMvZG93bnJldi54bWxQSwUGAAAAAAQABADzAAAAAgYAAAAA&#10;" fillcolor="#deeaf6 [660]" stroked="f" strokeweight=".5pt">
                <v:textbox inset=",7.2pt,,7.2pt">
                  <w:txbxContent>
                    <w:p w14:paraId="6C26A799" w14:textId="72545464" w:rsidR="003F6ED7" w:rsidRDefault="003F6ED7" w:rsidP="00AD287D">
                      <w:r w:rsidRPr="00231C89">
                        <w:t>Guarantee Cover ‘Status’ Field:</w:t>
                      </w:r>
                      <w:r>
                        <w:t xml:space="preserve">  </w:t>
                      </w:r>
                      <w:r w:rsidRPr="004B3DDA">
                        <w:rPr>
                          <w:b/>
                        </w:rPr>
                        <w:t>‘</w:t>
                      </w:r>
                      <w:r>
                        <w:rPr>
                          <w:b/>
                        </w:rPr>
                        <w:t>NOT ISSUED</w:t>
                      </w:r>
                      <w:r w:rsidRPr="004B3DDA">
                        <w:rPr>
                          <w:b/>
                        </w:rPr>
                        <w:t>’</w:t>
                      </w:r>
                    </w:p>
                  </w:txbxContent>
                </v:textbox>
              </v:rect>
            </w:pict>
          </mc:Fallback>
        </mc:AlternateContent>
      </w:r>
    </w:p>
    <w:p w14:paraId="020B0BD3" w14:textId="77777777" w:rsidR="00AD287D" w:rsidRDefault="00AD287D" w:rsidP="00AD287D"/>
    <w:p w14:paraId="5E7D2BC7" w14:textId="77777777" w:rsidR="003F6ED7" w:rsidRDefault="003F6ED7" w:rsidP="003F6ED7">
      <w:pPr>
        <w:rPr>
          <w:ins w:id="1112" w:author="Sachin Patange" w:date="2017-04-29T21:34:00Z"/>
        </w:rPr>
      </w:pPr>
      <w:ins w:id="1113" w:author="Sachin Patange" w:date="2017-04-29T21:34:00Z">
        <w:r>
          <w:t>System makes the CG as ‘Not Issued’ by using the below status codes:</w:t>
        </w:r>
      </w:ins>
    </w:p>
    <w:p w14:paraId="03055FD1" w14:textId="77777777" w:rsidR="003F6ED7" w:rsidRDefault="003F6ED7" w:rsidP="003F6ED7">
      <w:pPr>
        <w:pStyle w:val="ListParagraph"/>
        <w:numPr>
          <w:ilvl w:val="0"/>
          <w:numId w:val="44"/>
        </w:numPr>
        <w:rPr>
          <w:ins w:id="1114" w:author="Sachin Patange" w:date="2017-04-29T21:34:00Z"/>
        </w:rPr>
      </w:pPr>
      <w:ins w:id="1115" w:author="Sachin Patange" w:date="2017-04-29T21:34:00Z">
        <w:r>
          <w:t>Current CG Status – 30011</w:t>
        </w:r>
      </w:ins>
    </w:p>
    <w:p w14:paraId="00398555" w14:textId="77777777" w:rsidR="003F6ED7" w:rsidRDefault="003F6ED7" w:rsidP="003F6ED7">
      <w:pPr>
        <w:pStyle w:val="ListParagraph"/>
        <w:numPr>
          <w:ilvl w:val="0"/>
          <w:numId w:val="44"/>
        </w:numPr>
        <w:rPr>
          <w:ins w:id="1116" w:author="Sachin Patange" w:date="2017-04-29T21:34:00Z"/>
        </w:rPr>
      </w:pPr>
      <w:ins w:id="1117" w:author="Sachin Patange" w:date="2017-04-29T21:34:00Z">
        <w:r>
          <w:t>Previous CG Status – 30036</w:t>
        </w:r>
      </w:ins>
    </w:p>
    <w:p w14:paraId="2DAC3B28" w14:textId="39BCCE65" w:rsidR="003F6ED7" w:rsidRDefault="003F6ED7" w:rsidP="003F6ED7">
      <w:pPr>
        <w:rPr>
          <w:ins w:id="1118" w:author="Sachin Patange" w:date="2017-04-29T21:34:00Z"/>
        </w:rPr>
      </w:pPr>
      <w:ins w:id="1119" w:author="Sachin Patange" w:date="2017-04-29T21:34:00Z">
        <w:r>
          <w:t>In fact there is a Service/Job which is executed at a predefined interval which will make the status codes as mentioned above. Thus, marking a provisional CG as ‘Not Issued’ is a system controlled function.</w:t>
        </w:r>
      </w:ins>
    </w:p>
    <w:p w14:paraId="2401755E" w14:textId="5EF30FA6" w:rsidR="00E87E30" w:rsidRDefault="002F6E88" w:rsidP="002E27AE">
      <w:pPr>
        <w:rPr>
          <w:rFonts w:ascii="Trebuchet MS" w:eastAsia="Times New Roman" w:hAnsi="Trebuchet MS" w:cs="Arial"/>
          <w:b/>
          <w:bCs/>
          <w:iCs/>
          <w:color w:val="7F7F7F"/>
          <w:sz w:val="28"/>
          <w:szCs w:val="28"/>
        </w:rPr>
      </w:pPr>
      <w:r>
        <w:t xml:space="preserve">No further </w:t>
      </w:r>
      <w:r w:rsidR="00AD287D">
        <w:t xml:space="preserve">operations are </w:t>
      </w:r>
      <w:r>
        <w:t>allowed</w:t>
      </w:r>
      <w:r w:rsidR="002E27AE">
        <w:t xml:space="preserve">. </w:t>
      </w:r>
    </w:p>
    <w:p w14:paraId="5E534145" w14:textId="77777777" w:rsidR="00FC68BD" w:rsidRDefault="00FC68BD">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034DED9" w14:textId="6EA21C2E" w:rsidR="00790F4C" w:rsidRPr="00817404" w:rsidRDefault="00443D3D" w:rsidP="00B05B80">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120" w:name="_Toc483682526"/>
      <w:r>
        <w:rPr>
          <w:rFonts w:ascii="Trebuchet MS" w:eastAsia="Times New Roman" w:hAnsi="Trebuchet MS" w:cs="Arial"/>
          <w:b/>
          <w:bCs/>
          <w:iCs/>
          <w:color w:val="7F7F7F"/>
          <w:sz w:val="28"/>
          <w:szCs w:val="28"/>
        </w:rPr>
        <w:lastRenderedPageBreak/>
        <w:t>Continuing</w:t>
      </w:r>
      <w:r w:rsidR="00790F4C">
        <w:rPr>
          <w:rFonts w:ascii="Trebuchet MS" w:eastAsia="Times New Roman" w:hAnsi="Trebuchet MS" w:cs="Arial"/>
          <w:b/>
          <w:bCs/>
          <w:iCs/>
          <w:color w:val="7F7F7F"/>
          <w:sz w:val="28"/>
          <w:szCs w:val="28"/>
        </w:rPr>
        <w:t xml:space="preserve"> </w:t>
      </w:r>
      <w:r w:rsidR="00790F4C" w:rsidRPr="00817404">
        <w:rPr>
          <w:rFonts w:ascii="Trebuchet MS" w:eastAsia="Times New Roman" w:hAnsi="Trebuchet MS" w:cs="Arial"/>
          <w:b/>
          <w:bCs/>
          <w:iCs/>
          <w:color w:val="7F7F7F"/>
          <w:sz w:val="28"/>
          <w:szCs w:val="28"/>
        </w:rPr>
        <w:t>Credit Guarantee</w:t>
      </w:r>
      <w:bookmarkEnd w:id="1120"/>
    </w:p>
    <w:p w14:paraId="2755FADC" w14:textId="3A52816C" w:rsidR="00790F4C" w:rsidRDefault="00F61824" w:rsidP="00790F4C">
      <w:pPr>
        <w:jc w:val="both"/>
      </w:pPr>
      <w:r>
        <w:t>System initiates processing of input file for ‘</w:t>
      </w:r>
      <w:r w:rsidR="007D6927">
        <w:t>Continuing</w:t>
      </w:r>
      <w:r>
        <w:t>’ Guarantees on upload and approval of loan data file from MLI’s (along with acceptance to the terms &amp; conditions of Management certificate) for a given batch execution.</w:t>
      </w:r>
    </w:p>
    <w:p w14:paraId="088B55ED" w14:textId="5CC73468" w:rsidR="00790F4C" w:rsidRDefault="00F61824" w:rsidP="00790F4C">
      <w:pPr>
        <w:jc w:val="both"/>
      </w:pPr>
      <w:r>
        <w:t>Steps involved in the batch execution for continuing the credit guarantees entails following steps:</w:t>
      </w:r>
      <w:r w:rsidR="00790F4C">
        <w:rPr>
          <w:noProof/>
        </w:rPr>
        <w:drawing>
          <wp:anchor distT="0" distB="0" distL="114300" distR="114300" simplePos="0" relativeHeight="251761664" behindDoc="0" locked="0" layoutInCell="1" allowOverlap="1" wp14:anchorId="34770AF9" wp14:editId="75D77F15">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14:sizeRelH relativeFrom="margin">
              <wp14:pctWidth>0</wp14:pctWidth>
            </wp14:sizeRelH>
            <wp14:sizeRelV relativeFrom="margin">
              <wp14:pctHeight>0</wp14:pctHeight>
            </wp14:sizeRelV>
          </wp:anchor>
        </w:drawing>
      </w:r>
    </w:p>
    <w:p w14:paraId="18FFB1A3" w14:textId="77777777" w:rsidR="00790F4C" w:rsidRDefault="00790F4C" w:rsidP="00790F4C">
      <w:pPr>
        <w:jc w:val="both"/>
      </w:pPr>
    </w:p>
    <w:p w14:paraId="32E2A1C7" w14:textId="7C30BF22" w:rsidR="00790F4C" w:rsidRDefault="00790F4C" w:rsidP="00790F4C">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3B65253C" w14:textId="3C96EAFC" w:rsidR="00790F4C" w:rsidRDefault="00E75E91" w:rsidP="00790F4C">
      <w:pPr>
        <w:jc w:val="both"/>
      </w:pPr>
      <w:r>
        <w:t>Continuity</w:t>
      </w:r>
      <w:r w:rsidR="00790F4C">
        <w:t xml:space="preserve"> of CG depends on previous state of CG, following are possible ‘</w:t>
      </w:r>
      <w:r>
        <w:t>Continuity</w:t>
      </w:r>
      <w:r w:rsidR="00790F4C">
        <w:t>’ flows handled by SURGE:</w:t>
      </w:r>
    </w:p>
    <w:p w14:paraId="325255C0" w14:textId="77777777" w:rsidR="00790F4C" w:rsidRDefault="00790F4C" w:rsidP="00790F4C">
      <w:pPr>
        <w:jc w:val="both"/>
      </w:pPr>
      <w:r>
        <w:rPr>
          <w:noProof/>
        </w:rPr>
        <mc:AlternateContent>
          <mc:Choice Requires="wpg">
            <w:drawing>
              <wp:anchor distT="0" distB="0" distL="114300" distR="114300" simplePos="0" relativeHeight="251745280" behindDoc="0" locked="0" layoutInCell="1" allowOverlap="1" wp14:anchorId="57E7FAB0" wp14:editId="798927DF">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A95E379"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34480BC" w14:textId="5B4C8E66" w:rsidR="003F6ED7" w:rsidRPr="009166E2" w:rsidRDefault="003F6ED7" w:rsidP="00790F4C">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60B75BA" w14:textId="77777777" w:rsidR="003F6ED7" w:rsidRPr="009166E2" w:rsidRDefault="003F6ED7" w:rsidP="00790F4C">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0B03AB6" w14:textId="3A5A0815"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43C91F4D" w14:textId="77777777" w:rsidR="003F6ED7" w:rsidRPr="009166E2" w:rsidRDefault="003F6ED7" w:rsidP="00790F4C">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7E7FAB0" id="Group 14" o:spid="_x0000_s1041" style="position:absolute;left:0;text-align:left;margin-left:-6pt;margin-top:21.05pt;width:506.25pt;height:71.25pt;z-index:251745280;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">
                <v:roundrect id="Rounded Rectangle 3" o:spid="_x0000_s1042"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14:paraId="6A95E379"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o:spid="_x0000_s1043"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134480BC" w14:textId="5B4C8E66" w:rsidR="003F6ED7" w:rsidRPr="009166E2" w:rsidRDefault="003F6ED7" w:rsidP="00790F4C">
                        <w:pPr>
                          <w:jc w:val="center"/>
                          <w:rPr>
                            <w:sz w:val="20"/>
                          </w:rPr>
                        </w:pPr>
                        <w:r>
                          <w:rPr>
                            <w:sz w:val="20"/>
                          </w:rPr>
                          <w:t>System Generates CGDAN – CG Charges &amp; CG Cover</w:t>
                        </w:r>
                      </w:p>
                    </w:txbxContent>
                  </v:textbox>
                </v:roundrect>
                <v:roundrect id="Rounded Rectangle 8" o:spid="_x0000_s1044"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fillcolor="white [3201]" strokecolor="#ffc000 [3207]" strokeweight="1pt">
                  <v:stroke joinstyle="miter"/>
                  <v:textbox>
                    <w:txbxContent>
                      <w:p w14:paraId="460B75BA" w14:textId="77777777" w:rsidR="003F6ED7" w:rsidRPr="009166E2" w:rsidRDefault="003F6ED7" w:rsidP="00790F4C">
                        <w:pPr>
                          <w:jc w:val="center"/>
                          <w:rPr>
                            <w:sz w:val="20"/>
                          </w:rPr>
                        </w:pPr>
                        <w:r w:rsidRPr="009166E2">
                          <w:rPr>
                            <w:sz w:val="20"/>
                          </w:rPr>
                          <w:t xml:space="preserve">MLI </w:t>
                        </w:r>
                        <w:r>
                          <w:rPr>
                            <w:sz w:val="20"/>
                          </w:rPr>
                          <w:t>makes Payment</w:t>
                        </w:r>
                      </w:p>
                    </w:txbxContent>
                  </v:textbox>
                </v:roundrect>
                <v:shapetype id="_x0000_t32" coordsize="21600,21600" o:spt="32" o:oned="t" path="m,l21600,21600e" filled="f">
                  <v:path arrowok="t" fillok="f" o:connecttype="none"/>
                  <o:lock v:ext="edit" shapetype="t"/>
                </v:shapetype>
                <v:shape id="Straight Arrow Connector 9" o:spid="_x0000_s1045"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 id="Straight Arrow Connector 10" o:spid="_x0000_s1046"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roundrect id="Rounded Rectangle 11" o:spid="_x0000_s1047"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40B03AB6" w14:textId="3A5A0815"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43C91F4D" w14:textId="77777777" w:rsidR="003F6ED7" w:rsidRPr="009166E2" w:rsidRDefault="003F6ED7" w:rsidP="00790F4C">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o:spid="_x0000_s1048"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w10:wrap type="square"/>
              </v:group>
            </w:pict>
          </mc:Fallback>
        </mc:AlternateContent>
      </w:r>
      <w:r w:rsidRPr="009166E2">
        <w:rPr>
          <w:u w:val="single"/>
        </w:rPr>
        <w:t>Scenario 1:</w:t>
      </w:r>
    </w:p>
    <w:p w14:paraId="1BB07042" w14:textId="77777777" w:rsidR="00790F4C" w:rsidRDefault="00790F4C" w:rsidP="00790F4C">
      <w:pPr>
        <w:jc w:val="both"/>
        <w:rPr>
          <w:u w:val="single"/>
        </w:rPr>
      </w:pPr>
    </w:p>
    <w:p w14:paraId="47CBB192" w14:textId="75141C67" w:rsidR="00E75E91" w:rsidRDefault="00790F4C" w:rsidP="00790F4C">
      <w:pPr>
        <w:jc w:val="both"/>
        <w:rPr>
          <w:u w:val="single"/>
        </w:rPr>
      </w:pPr>
      <w:r w:rsidRPr="009166E2">
        <w:rPr>
          <w:u w:val="single"/>
        </w:rPr>
        <w:t xml:space="preserve">Scenario </w:t>
      </w:r>
      <w:r>
        <w:rPr>
          <w:u w:val="single"/>
        </w:rPr>
        <w:t>2</w:t>
      </w:r>
      <w:r w:rsidRPr="009166E2">
        <w:rPr>
          <w:u w:val="single"/>
        </w:rPr>
        <w:t>:</w:t>
      </w:r>
    </w:p>
    <w:p w14:paraId="6E67AFE2" w14:textId="46C8FBF0" w:rsidR="00E75E91" w:rsidRDefault="00E75E91" w:rsidP="00790F4C">
      <w:pPr>
        <w:jc w:val="both"/>
      </w:pPr>
      <w:r>
        <w:rPr>
          <w:noProof/>
        </w:rPr>
        <w:drawing>
          <wp:inline distT="0" distB="0" distL="0" distR="0" wp14:anchorId="79584CB6" wp14:editId="3C9BF9BF">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14:paraId="5E0BD244" w14:textId="77777777" w:rsidR="00790F4C" w:rsidRDefault="00790F4C" w:rsidP="00790F4C">
      <w:pPr>
        <w:jc w:val="both"/>
      </w:pPr>
    </w:p>
    <w:p w14:paraId="068E6A5A" w14:textId="77777777" w:rsidR="00790F4C" w:rsidRDefault="00790F4C" w:rsidP="00790F4C">
      <w:pPr>
        <w:jc w:val="both"/>
      </w:pPr>
      <w:r>
        <w:rPr>
          <w:noProof/>
        </w:rPr>
        <w:lastRenderedPageBreak/>
        <mc:AlternateContent>
          <mc:Choice Requires="wpg">
            <w:drawing>
              <wp:anchor distT="0" distB="0" distL="114300" distR="114300" simplePos="0" relativeHeight="251747328" behindDoc="0" locked="0" layoutInCell="1" allowOverlap="1" wp14:anchorId="24DF4A66" wp14:editId="2535E26E">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C2A12B6"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51CAFA7" w14:textId="5FE7CECE" w:rsidR="003F6ED7" w:rsidRPr="009166E2" w:rsidRDefault="003F6ED7" w:rsidP="00790F4C">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88B63D9" w14:textId="503AF1B7" w:rsidR="003F6ED7" w:rsidRPr="009166E2" w:rsidRDefault="003F6ED7" w:rsidP="00790F4C">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6824EEE" w14:textId="08676EE8"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501AC4CB" w14:textId="77777777" w:rsidR="003F6ED7" w:rsidRPr="009166E2" w:rsidRDefault="003F6ED7" w:rsidP="00790F4C">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4DF4A66" id="Group 44" o:spid="_x0000_s1049" style="position:absolute;left:0;text-align:left;margin-left:-6pt;margin-top:21pt;width:506.25pt;height:71.25pt;z-index:251747328;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">
                <v:roundrect id="Rounded Rectangle 45" o:spid="_x0000_s1050"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fillcolor="white [3201]" strokecolor="#ffc000 [3207]" strokeweight="1pt">
                  <v:stroke joinstyle="miter"/>
                  <v:textbox>
                    <w:txbxContent>
                      <w:p w14:paraId="3C2A12B6"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o:spid="_x0000_s1051" style="position:absolute;left:13620;top:1428;width:17145;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351CAFA7" w14:textId="5FE7CECE" w:rsidR="003F6ED7" w:rsidRPr="009166E2" w:rsidRDefault="003F6ED7" w:rsidP="00790F4C">
                        <w:pPr>
                          <w:jc w:val="center"/>
                          <w:rPr>
                            <w:sz w:val="20"/>
                          </w:rPr>
                        </w:pPr>
                        <w:r>
                          <w:rPr>
                            <w:sz w:val="20"/>
                          </w:rPr>
                          <w:t>System Generates CGDAN – CG Charges &amp; CG Cover</w:t>
                        </w:r>
                      </w:p>
                    </w:txbxContent>
                  </v:textbox>
                </v:roundrect>
                <v:roundrect id="Rounded Rectangle 47" o:spid="_x0000_s1052"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fillcolor="white [3201]" strokecolor="#ffc000 [3207]" strokeweight="1pt">
                  <v:stroke joinstyle="miter"/>
                  <v:textbox>
                    <w:txbxContent>
                      <w:p w14:paraId="288B63D9" w14:textId="503AF1B7" w:rsidR="003F6ED7" w:rsidRPr="009166E2" w:rsidRDefault="003F6ED7" w:rsidP="00790F4C">
                        <w:pPr>
                          <w:jc w:val="center"/>
                          <w:rPr>
                            <w:sz w:val="20"/>
                          </w:rPr>
                        </w:pPr>
                        <w:r w:rsidRPr="009166E2">
                          <w:rPr>
                            <w:sz w:val="20"/>
                          </w:rPr>
                          <w:t xml:space="preserve">MLI </w:t>
                        </w:r>
                        <w:r>
                          <w:rPr>
                            <w:sz w:val="20"/>
                          </w:rPr>
                          <w:t xml:space="preserve">makes Payment </w:t>
                        </w:r>
                      </w:p>
                    </w:txbxContent>
                  </v:textbox>
                </v:roundrect>
                <v:shape id="Straight Arrow Connector 48" o:spid="_x0000_s1053"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strokecolor="#ed7d31 [3205]" strokeweight=".5pt">
                  <v:stroke endarrow="block" joinstyle="miter"/>
                </v:shape>
                <v:shape id="Straight Arrow Connector 49" o:spid="_x0000_s1054"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strokecolor="#ed7d31 [3205]" strokeweight=".5pt">
                  <v:stroke endarrow="block" joinstyle="miter"/>
                </v:shape>
                <v:roundrect id="Rounded Rectangle 50" o:spid="_x0000_s1055"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06824EEE" w14:textId="08676EE8"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501AC4CB" w14:textId="77777777" w:rsidR="003F6ED7" w:rsidRPr="009166E2" w:rsidRDefault="003F6ED7" w:rsidP="00790F4C">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o:spid="_x0000_s1056"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3</w:t>
      </w:r>
      <w:r w:rsidRPr="009166E2">
        <w:rPr>
          <w:u w:val="single"/>
        </w:rPr>
        <w:t>:</w:t>
      </w:r>
    </w:p>
    <w:p w14:paraId="2092A489" w14:textId="77777777" w:rsidR="00790F4C" w:rsidRDefault="00790F4C" w:rsidP="00790F4C">
      <w:pPr>
        <w:jc w:val="both"/>
        <w:rPr>
          <w:u w:val="single"/>
        </w:rPr>
      </w:pPr>
    </w:p>
    <w:p w14:paraId="34BEEB32" w14:textId="77777777" w:rsidR="00790F4C" w:rsidRDefault="00790F4C" w:rsidP="00790F4C">
      <w:pPr>
        <w:jc w:val="both"/>
      </w:pPr>
      <w:r>
        <w:rPr>
          <w:noProof/>
          <w:u w:val="single"/>
        </w:rPr>
        <mc:AlternateContent>
          <mc:Choice Requires="wpg">
            <w:drawing>
              <wp:anchor distT="0" distB="0" distL="114300" distR="114300" simplePos="0" relativeHeight="251748352" behindDoc="0" locked="0" layoutInCell="1" allowOverlap="1" wp14:anchorId="1F3C525B" wp14:editId="68302FF8">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DFC92C3"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D9715B6" w14:textId="1D23E9D8" w:rsidR="003F6ED7" w:rsidRPr="009166E2" w:rsidRDefault="003F6ED7" w:rsidP="00790F4C">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828BCE9" w14:textId="77777777" w:rsidR="003F6ED7" w:rsidRPr="009166E2" w:rsidRDefault="003F6ED7" w:rsidP="00790F4C">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DE40FAA" w14:textId="2CC36F7E" w:rsidR="003F6ED7" w:rsidRPr="009166E2" w:rsidRDefault="003F6ED7" w:rsidP="00790F4C">
                              <w:pPr>
                                <w:pStyle w:val="NoSpacing"/>
                                <w:jc w:val="center"/>
                                <w:rPr>
                                  <w:sz w:val="20"/>
                                </w:rPr>
                              </w:pPr>
                              <w:r w:rsidRPr="009166E2">
                                <w:rPr>
                                  <w:sz w:val="20"/>
                                </w:rPr>
                                <w:t xml:space="preserve">System </w:t>
                              </w:r>
                              <w:r>
                                <w:rPr>
                                  <w:sz w:val="20"/>
                                </w:rPr>
                                <w:t>Does NOT Continues CG</w:t>
                              </w:r>
                            </w:p>
                            <w:p w14:paraId="01399825" w14:textId="77777777" w:rsidR="003F6ED7" w:rsidRPr="009166E2" w:rsidRDefault="003F6ED7" w:rsidP="00790F4C">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F3C525B" id="Group 60" o:spid="_x0000_s1057" style="position:absolute;left:0;text-align:left;margin-left:-6pt;margin-top:21pt;width:506.25pt;height:71.25pt;z-index:251748352;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">
                <v:roundrect id="Rounded Rectangle 53" o:spid="_x0000_s1058"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fillcolor="white [3201]" strokecolor="#ffc000 [3207]" strokeweight="1pt">
                  <v:stroke joinstyle="miter"/>
                  <v:textbox>
                    <w:txbxContent>
                      <w:p w14:paraId="2DFC92C3"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o:spid="_x0000_s1059" style="position:absolute;left:13620;top:1619;width:17145;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4D9715B6" w14:textId="1D23E9D8" w:rsidR="003F6ED7" w:rsidRPr="009166E2" w:rsidRDefault="003F6ED7" w:rsidP="00790F4C">
                        <w:pPr>
                          <w:jc w:val="center"/>
                          <w:rPr>
                            <w:sz w:val="20"/>
                          </w:rPr>
                        </w:pPr>
                        <w:r>
                          <w:rPr>
                            <w:sz w:val="20"/>
                          </w:rPr>
                          <w:t>System Generates CGDAN – CG Charges &amp; CG Cover</w:t>
                        </w:r>
                      </w:p>
                    </w:txbxContent>
                  </v:textbox>
                </v:roundrect>
                <v:roundrect id="Rounded Rectangle 55" o:spid="_x0000_s1060"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fillcolor="white [3201]" strokecolor="#ffc000 [3207]" strokeweight="1pt">
                  <v:stroke joinstyle="miter"/>
                  <v:textbox>
                    <w:txbxContent>
                      <w:p w14:paraId="3828BCE9" w14:textId="77777777" w:rsidR="003F6ED7" w:rsidRPr="009166E2" w:rsidRDefault="003F6ED7" w:rsidP="00790F4C">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o:spid="_x0000_s1061"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shape id="Straight Arrow Connector 57" o:spid="_x0000_s1062"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ed7d31 [3205]" strokeweight=".5pt">
                  <v:stroke endarrow="block" joinstyle="miter"/>
                </v:shape>
                <v:roundrect id="Rounded Rectangle 58" o:spid="_x0000_s1063" style="position:absolute;left:47148;top:1428;width:17145;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0DE40FAA" w14:textId="2CC36F7E" w:rsidR="003F6ED7" w:rsidRPr="009166E2" w:rsidRDefault="003F6ED7" w:rsidP="00790F4C">
                        <w:pPr>
                          <w:pStyle w:val="NoSpacing"/>
                          <w:jc w:val="center"/>
                          <w:rPr>
                            <w:sz w:val="20"/>
                          </w:rPr>
                        </w:pPr>
                        <w:r w:rsidRPr="009166E2">
                          <w:rPr>
                            <w:sz w:val="20"/>
                          </w:rPr>
                          <w:t xml:space="preserve">System </w:t>
                        </w:r>
                        <w:r>
                          <w:rPr>
                            <w:sz w:val="20"/>
                          </w:rPr>
                          <w:t>Does NOT Continues CG</w:t>
                        </w:r>
                      </w:p>
                      <w:p w14:paraId="01399825" w14:textId="77777777" w:rsidR="003F6ED7" w:rsidRPr="009166E2" w:rsidRDefault="003F6ED7" w:rsidP="00790F4C">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o:spid="_x0000_s1064"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4</w:t>
      </w:r>
      <w:r w:rsidRPr="009166E2">
        <w:rPr>
          <w:u w:val="single"/>
        </w:rPr>
        <w:t>:</w:t>
      </w:r>
    </w:p>
    <w:p w14:paraId="1B51A553" w14:textId="77777777" w:rsidR="00790F4C" w:rsidRDefault="00790F4C" w:rsidP="00790F4C">
      <w:pPr>
        <w:jc w:val="both"/>
      </w:pPr>
    </w:p>
    <w:p w14:paraId="2640118F" w14:textId="77777777" w:rsidR="00790F4C" w:rsidRDefault="00790F4C" w:rsidP="00790F4C">
      <w:pPr>
        <w:jc w:val="both"/>
      </w:pPr>
      <w:r>
        <w:rPr>
          <w:noProof/>
        </w:rPr>
        <mc:AlternateContent>
          <mc:Choice Requires="wpg">
            <w:drawing>
              <wp:anchor distT="0" distB="0" distL="114300" distR="114300" simplePos="0" relativeHeight="251749376" behindDoc="0" locked="0" layoutInCell="1" allowOverlap="1" wp14:anchorId="1BAD1ECE" wp14:editId="5B8372EA">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8E7D70"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6EFBCC" w14:textId="69668FE4" w:rsidR="003F6ED7" w:rsidRPr="009166E2" w:rsidRDefault="003F6ED7" w:rsidP="00790F4C">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EBE7260" w14:textId="77777777" w:rsidR="003F6ED7" w:rsidRPr="009166E2" w:rsidRDefault="003F6ED7" w:rsidP="00790F4C">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B36A3FB" w14:textId="20756671"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0A3DA0EA" w14:textId="77777777" w:rsidR="003F6ED7" w:rsidRDefault="003F6ED7" w:rsidP="00790F4C">
                              <w:pPr>
                                <w:pStyle w:val="NoSpacing"/>
                                <w:jc w:val="center"/>
                                <w:rPr>
                                  <w:sz w:val="20"/>
                                </w:rPr>
                              </w:pPr>
                              <w:r w:rsidRPr="009166E2">
                                <w:rPr>
                                  <w:sz w:val="20"/>
                                </w:rPr>
                                <w:t>Status of CG as</w:t>
                              </w:r>
                              <w:r>
                                <w:rPr>
                                  <w:sz w:val="20"/>
                                </w:rPr>
                                <w:t>:</w:t>
                              </w:r>
                            </w:p>
                            <w:p w14:paraId="7952E47B" w14:textId="77777777" w:rsidR="003F6ED7" w:rsidRPr="009166E2" w:rsidRDefault="003F6ED7" w:rsidP="00790F4C">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AD1ECE" id="Group 61" o:spid="_x0000_s1065" style="position:absolute;left:0;text-align:left;margin-left:-5.65pt;margin-top:19.4pt;width:518.55pt;height:80.85pt;z-index:251749376;mso-position-horizontal-relative:text;mso-position-vertical-relative:text;mso-width-relative:margin;mso-height-relative:margin" coordorigin=",-220" coordsize="65857,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">
                <v:roundrect id="Rounded Rectangle 62" o:spid="_x0000_s1066" style="position:absolute;width:11334;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fillcolor="white [3201]" strokecolor="#ffc000 [3207]" strokeweight="1pt">
                  <v:stroke joinstyle="miter"/>
                  <v:textbox>
                    <w:txbxContent>
                      <w:p w14:paraId="198E7D70"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o:spid="_x0000_s1067"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0A6EFBCC" w14:textId="69668FE4" w:rsidR="003F6ED7" w:rsidRPr="009166E2" w:rsidRDefault="003F6ED7" w:rsidP="00790F4C">
                        <w:pPr>
                          <w:jc w:val="center"/>
                          <w:rPr>
                            <w:sz w:val="20"/>
                          </w:rPr>
                        </w:pPr>
                        <w:r>
                          <w:rPr>
                            <w:sz w:val="20"/>
                          </w:rPr>
                          <w:t>System Generates CGDAN – CG Charges &amp; CG Cover</w:t>
                        </w:r>
                      </w:p>
                    </w:txbxContent>
                  </v:textbox>
                </v:roundrect>
                <v:roundrect id="Rounded Rectangle 64" o:spid="_x0000_s1068"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fillcolor="white [3201]" strokecolor="#ffc000 [3207]" strokeweight="1pt">
                  <v:stroke joinstyle="miter"/>
                  <v:textbox>
                    <w:txbxContent>
                      <w:p w14:paraId="5EBE7260" w14:textId="77777777" w:rsidR="003F6ED7" w:rsidRPr="009166E2" w:rsidRDefault="003F6ED7" w:rsidP="00790F4C">
                        <w:pPr>
                          <w:jc w:val="center"/>
                          <w:rPr>
                            <w:sz w:val="20"/>
                          </w:rPr>
                        </w:pPr>
                        <w:r w:rsidRPr="009166E2">
                          <w:rPr>
                            <w:sz w:val="20"/>
                          </w:rPr>
                          <w:t xml:space="preserve">MLI </w:t>
                        </w:r>
                        <w:r>
                          <w:rPr>
                            <w:sz w:val="20"/>
                          </w:rPr>
                          <w:t>makes Payment</w:t>
                        </w:r>
                      </w:p>
                    </w:txbxContent>
                  </v:textbox>
                </v:roundrect>
                <v:shape id="Straight Arrow Connector 65" o:spid="_x0000_s1069"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strokecolor="#ed7d31 [3205]" strokeweight=".5pt">
                  <v:stroke endarrow="block" joinstyle="miter"/>
                </v:shape>
                <v:shape id="Straight Arrow Connector 66" o:spid="_x0000_s1070"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roundrect id="Rounded Rectangle 67" o:spid="_x0000_s1071" style="position:absolute;left:47148;top:-220;width:18709;height:9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4B36A3FB" w14:textId="20756671"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0A3DA0EA" w14:textId="77777777" w:rsidR="003F6ED7" w:rsidRDefault="003F6ED7" w:rsidP="00790F4C">
                        <w:pPr>
                          <w:pStyle w:val="NoSpacing"/>
                          <w:jc w:val="center"/>
                          <w:rPr>
                            <w:sz w:val="20"/>
                          </w:rPr>
                        </w:pPr>
                        <w:r w:rsidRPr="009166E2">
                          <w:rPr>
                            <w:sz w:val="20"/>
                          </w:rPr>
                          <w:t>Status of CG as</w:t>
                        </w:r>
                        <w:r>
                          <w:rPr>
                            <w:sz w:val="20"/>
                          </w:rPr>
                          <w:t>:</w:t>
                        </w:r>
                      </w:p>
                      <w:p w14:paraId="7952E47B" w14:textId="77777777" w:rsidR="003F6ED7" w:rsidRPr="009166E2" w:rsidRDefault="003F6ED7" w:rsidP="00790F4C">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o:spid="_x0000_s1072"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strokecolor="#ed7d31 [3205]" strokeweight=".5pt">
                  <v:stroke endarrow="block" joinstyle="miter"/>
                </v:shape>
                <w10:wrap type="square"/>
              </v:group>
            </w:pict>
          </mc:Fallback>
        </mc:AlternateContent>
      </w:r>
      <w:r w:rsidRPr="009166E2">
        <w:rPr>
          <w:u w:val="single"/>
        </w:rPr>
        <w:t xml:space="preserve">Scenario </w:t>
      </w:r>
      <w:r>
        <w:rPr>
          <w:u w:val="single"/>
        </w:rPr>
        <w:t>5</w:t>
      </w:r>
      <w:r w:rsidRPr="009166E2">
        <w:rPr>
          <w:u w:val="single"/>
        </w:rPr>
        <w:t>:</w:t>
      </w:r>
    </w:p>
    <w:p w14:paraId="02EE5B77" w14:textId="77777777" w:rsidR="00790F4C" w:rsidRDefault="00790F4C" w:rsidP="00790F4C">
      <w:pPr>
        <w:jc w:val="both"/>
      </w:pPr>
    </w:p>
    <w:p w14:paraId="0D37A6C5" w14:textId="77777777" w:rsidR="00790F4C" w:rsidRDefault="00790F4C" w:rsidP="00790F4C">
      <w:pPr>
        <w:jc w:val="both"/>
      </w:pPr>
      <w:r>
        <w:rPr>
          <w:noProof/>
        </w:rPr>
        <mc:AlternateContent>
          <mc:Choice Requires="wpg">
            <w:drawing>
              <wp:anchor distT="0" distB="0" distL="114300" distR="114300" simplePos="0" relativeHeight="251750400" behindDoc="0" locked="0" layoutInCell="1" allowOverlap="1" wp14:anchorId="5CDC700B" wp14:editId="0FC34B90">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C143AB7"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F1D7E62" w14:textId="21E0564B" w:rsidR="003F6ED7" w:rsidRPr="009166E2" w:rsidRDefault="003F6ED7" w:rsidP="00790F4C">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8651D7" w14:textId="77777777" w:rsidR="003F6ED7" w:rsidRPr="009166E2" w:rsidRDefault="003F6ED7" w:rsidP="00790F4C">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0FE6F95" w14:textId="31037D8A" w:rsidR="003F6ED7" w:rsidRPr="009166E2" w:rsidRDefault="003F6ED7" w:rsidP="00790F4C">
                              <w:pPr>
                                <w:pStyle w:val="NoSpacing"/>
                                <w:jc w:val="center"/>
                                <w:rPr>
                                  <w:sz w:val="20"/>
                                </w:rPr>
                              </w:pPr>
                              <w:r w:rsidRPr="009166E2">
                                <w:rPr>
                                  <w:sz w:val="20"/>
                                </w:rPr>
                                <w:t xml:space="preserve">System </w:t>
                              </w:r>
                              <w:r>
                                <w:rPr>
                                  <w:sz w:val="20"/>
                                </w:rPr>
                                <w:t>Does NOT Continue CG</w:t>
                              </w:r>
                            </w:p>
                            <w:p w14:paraId="4C0B9619" w14:textId="77777777" w:rsidR="003F6ED7" w:rsidRDefault="003F6ED7" w:rsidP="00790F4C">
                              <w:pPr>
                                <w:pStyle w:val="NoSpacing"/>
                                <w:jc w:val="center"/>
                                <w:rPr>
                                  <w:sz w:val="20"/>
                                </w:rPr>
                              </w:pPr>
                              <w:r w:rsidRPr="009166E2">
                                <w:rPr>
                                  <w:sz w:val="20"/>
                                </w:rPr>
                                <w:t>Status of CG as</w:t>
                              </w:r>
                              <w:r>
                                <w:rPr>
                                  <w:sz w:val="20"/>
                                </w:rPr>
                                <w:t>:</w:t>
                              </w:r>
                            </w:p>
                            <w:p w14:paraId="738A174B" w14:textId="77777777" w:rsidR="003F6ED7" w:rsidRPr="009166E2" w:rsidRDefault="003F6ED7" w:rsidP="00790F4C">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13AC8CC3" w14:textId="77777777" w:rsidR="003F6ED7" w:rsidRPr="009166E2" w:rsidRDefault="003F6ED7" w:rsidP="00790F4C">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DC700B" id="Group 69" o:spid="_x0000_s1073" style="position:absolute;left:0;text-align:left;margin-left:-5.7pt;margin-top:26.85pt;width:518.55pt;height:90pt;z-index:251750400;mso-position-horizontal-relative:text;mso-position-vertical-relative:text;mso-width-relative:margin;mso-height-relative:margin" coordorigin=",-1075" coordsize="65860,1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">
                <v:roundrect id="Rounded Rectangle 70" o:spid="_x0000_s1074" style="position:absolute;width:11334;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fillcolor="white [3201]" strokecolor="#ffc000 [3207]" strokeweight="1pt">
                  <v:stroke joinstyle="miter"/>
                  <v:textbox>
                    <w:txbxContent>
                      <w:p w14:paraId="7C143AB7"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o:spid="_x0000_s1075"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2F1D7E62" w14:textId="21E0564B" w:rsidR="003F6ED7" w:rsidRPr="009166E2" w:rsidRDefault="003F6ED7" w:rsidP="00790F4C">
                        <w:pPr>
                          <w:jc w:val="center"/>
                          <w:rPr>
                            <w:sz w:val="20"/>
                          </w:rPr>
                        </w:pPr>
                        <w:r>
                          <w:rPr>
                            <w:sz w:val="20"/>
                          </w:rPr>
                          <w:t>System Generates CGDAN – CG Charges &amp; CG Cover</w:t>
                        </w:r>
                      </w:p>
                    </w:txbxContent>
                  </v:textbox>
                </v:roundrect>
                <v:roundrect id="Rounded Rectangle 72" o:spid="_x0000_s1076"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fillcolor="white [3201]" strokecolor="#ffc000 [3207]" strokeweight="1pt">
                  <v:stroke joinstyle="miter"/>
                  <v:textbox>
                    <w:txbxContent>
                      <w:p w14:paraId="198651D7" w14:textId="77777777" w:rsidR="003F6ED7" w:rsidRPr="009166E2" w:rsidRDefault="003F6ED7" w:rsidP="00790F4C">
                        <w:pPr>
                          <w:jc w:val="center"/>
                          <w:rPr>
                            <w:sz w:val="20"/>
                          </w:rPr>
                        </w:pPr>
                        <w:r w:rsidRPr="009166E2">
                          <w:rPr>
                            <w:sz w:val="20"/>
                          </w:rPr>
                          <w:t xml:space="preserve">MLI </w:t>
                        </w:r>
                        <w:r>
                          <w:rPr>
                            <w:sz w:val="20"/>
                          </w:rPr>
                          <w:t>Does NOT make Payment</w:t>
                        </w:r>
                      </w:p>
                    </w:txbxContent>
                  </v:textbox>
                </v:roundrect>
                <v:shape id="Straight Arrow Connector 73" o:spid="_x0000_s1077"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strokecolor="#ed7d31 [3205]" strokeweight=".5pt">
                  <v:stroke endarrow="block" joinstyle="miter"/>
                </v:shape>
                <v:shape id="Straight Arrow Connector 74" o:spid="_x0000_s1078"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strokecolor="#ed7d31 [3205]" strokeweight=".5pt">
                  <v:stroke endarrow="block" joinstyle="miter"/>
                </v:shape>
                <v:roundrect id="Rounded Rectangle 75" o:spid="_x0000_s1079" style="position:absolute;left:47148;top:-1075;width:18712;height:11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0FE6F95" w14:textId="31037D8A" w:rsidR="003F6ED7" w:rsidRPr="009166E2" w:rsidRDefault="003F6ED7" w:rsidP="00790F4C">
                        <w:pPr>
                          <w:pStyle w:val="NoSpacing"/>
                          <w:jc w:val="center"/>
                          <w:rPr>
                            <w:sz w:val="20"/>
                          </w:rPr>
                        </w:pPr>
                        <w:r w:rsidRPr="009166E2">
                          <w:rPr>
                            <w:sz w:val="20"/>
                          </w:rPr>
                          <w:t xml:space="preserve">System </w:t>
                        </w:r>
                        <w:r>
                          <w:rPr>
                            <w:sz w:val="20"/>
                          </w:rPr>
                          <w:t>Does NOT Continue CG</w:t>
                        </w:r>
                      </w:p>
                      <w:p w14:paraId="4C0B9619" w14:textId="77777777" w:rsidR="003F6ED7" w:rsidRDefault="003F6ED7" w:rsidP="00790F4C">
                        <w:pPr>
                          <w:pStyle w:val="NoSpacing"/>
                          <w:jc w:val="center"/>
                          <w:rPr>
                            <w:sz w:val="20"/>
                          </w:rPr>
                        </w:pPr>
                        <w:r w:rsidRPr="009166E2">
                          <w:rPr>
                            <w:sz w:val="20"/>
                          </w:rPr>
                          <w:t>Status of CG as</w:t>
                        </w:r>
                        <w:r>
                          <w:rPr>
                            <w:sz w:val="20"/>
                          </w:rPr>
                          <w:t>:</w:t>
                        </w:r>
                      </w:p>
                      <w:p w14:paraId="738A174B" w14:textId="77777777" w:rsidR="003F6ED7" w:rsidRPr="009166E2" w:rsidRDefault="003F6ED7" w:rsidP="00790F4C">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13AC8CC3" w14:textId="77777777" w:rsidR="003F6ED7" w:rsidRPr="009166E2" w:rsidRDefault="003F6ED7" w:rsidP="00790F4C">
                        <w:pPr>
                          <w:pStyle w:val="NoSpacing"/>
                          <w:jc w:val="center"/>
                          <w:rPr>
                            <w:sz w:val="20"/>
                          </w:rPr>
                        </w:pPr>
                      </w:p>
                    </w:txbxContent>
                  </v:textbox>
                </v:roundrect>
                <v:shape id="Straight Arrow Connector 76" o:spid="_x0000_s1080"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6</w:t>
      </w:r>
      <w:r w:rsidRPr="009166E2">
        <w:rPr>
          <w:u w:val="single"/>
        </w:rPr>
        <w:t>:</w:t>
      </w:r>
    </w:p>
    <w:p w14:paraId="2B05926F" w14:textId="77777777" w:rsidR="00790F4C" w:rsidRDefault="00790F4C" w:rsidP="00790F4C">
      <w:pPr>
        <w:jc w:val="both"/>
      </w:pPr>
    </w:p>
    <w:p w14:paraId="0FCF8602" w14:textId="77777777" w:rsidR="00790F4C" w:rsidRDefault="00790F4C" w:rsidP="00790F4C">
      <w:pPr>
        <w:jc w:val="both"/>
        <w:rPr>
          <w:u w:val="single"/>
        </w:rPr>
      </w:pPr>
      <w:r>
        <w:rPr>
          <w:noProof/>
          <w:u w:val="single"/>
        </w:rPr>
        <mc:AlternateContent>
          <mc:Choice Requires="wpg">
            <w:drawing>
              <wp:anchor distT="0" distB="0" distL="114300" distR="114300" simplePos="0" relativeHeight="251751424" behindDoc="0" locked="0" layoutInCell="1" allowOverlap="1" wp14:anchorId="52368690" wp14:editId="10D52572">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DA0D9B3"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ECC7F17" w14:textId="64D12D38" w:rsidR="003F6ED7" w:rsidRPr="009166E2" w:rsidRDefault="003F6ED7" w:rsidP="00790F4C">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634981C" w14:textId="0057DA11" w:rsidR="003F6ED7" w:rsidRPr="009166E2" w:rsidRDefault="003F6ED7" w:rsidP="00790F4C">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ABC1C4D" w14:textId="5BFEFE96"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0D967D4F" w14:textId="77777777" w:rsidR="003F6ED7" w:rsidRDefault="003F6ED7" w:rsidP="00790F4C">
                              <w:pPr>
                                <w:pStyle w:val="NoSpacing"/>
                                <w:jc w:val="center"/>
                                <w:rPr>
                                  <w:sz w:val="20"/>
                                </w:rPr>
                              </w:pPr>
                              <w:r w:rsidRPr="009166E2">
                                <w:rPr>
                                  <w:sz w:val="20"/>
                                </w:rPr>
                                <w:t>Status of CG as</w:t>
                              </w:r>
                              <w:r>
                                <w:rPr>
                                  <w:sz w:val="20"/>
                                </w:rPr>
                                <w:t>:</w:t>
                              </w:r>
                            </w:p>
                            <w:p w14:paraId="6151F02D" w14:textId="77777777" w:rsidR="003F6ED7" w:rsidRPr="009166E2" w:rsidRDefault="003F6ED7" w:rsidP="00790F4C">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1F77DC32" w14:textId="77777777" w:rsidR="003F6ED7" w:rsidRPr="009166E2" w:rsidRDefault="003F6ED7" w:rsidP="00790F4C">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2368690" id="Group 1" o:spid="_x0000_s1081" style="position:absolute;left:0;text-align:left;margin-left:-5.65pt;margin-top:18.8pt;width:518.55pt;height:78.75pt;z-index:251751424;mso-position-horizontal-relative:text;mso-position-vertical-relative:text" coordsize="6585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">
                <v:roundrect id="Rounded Rectangle 86" o:spid="_x0000_s1082"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fillcolor="white [3201]" strokecolor="#ffc000 [3207]" strokeweight="1pt">
                  <v:stroke joinstyle="miter"/>
                  <v:textbox>
                    <w:txbxContent>
                      <w:p w14:paraId="5DA0D9B3" w14:textId="77777777" w:rsidR="003F6ED7" w:rsidRPr="009166E2" w:rsidRDefault="003F6ED7" w:rsidP="00790F4C">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o:spid="_x0000_s1083" style="position:absolute;left:13664;top:1952;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7ECC7F17" w14:textId="64D12D38" w:rsidR="003F6ED7" w:rsidRPr="009166E2" w:rsidRDefault="003F6ED7" w:rsidP="00790F4C">
                        <w:pPr>
                          <w:jc w:val="center"/>
                          <w:rPr>
                            <w:sz w:val="20"/>
                          </w:rPr>
                        </w:pPr>
                        <w:r>
                          <w:rPr>
                            <w:sz w:val="20"/>
                          </w:rPr>
                          <w:t>System Generates CGDAN – CG Charges &amp; CG Cover</w:t>
                        </w:r>
                      </w:p>
                    </w:txbxContent>
                  </v:textbox>
                </v:roundrect>
                <v:roundrect id="Rounded Rectangle 88" o:spid="_x0000_s1084" style="position:absolute;left:33288;top:513;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fillcolor="white [3201]" strokecolor="#ffc000 [3207]" strokeweight="1pt">
                  <v:stroke joinstyle="miter"/>
                  <v:textbox>
                    <w:txbxContent>
                      <w:p w14:paraId="0634981C" w14:textId="0057DA11" w:rsidR="003F6ED7" w:rsidRPr="009166E2" w:rsidRDefault="003F6ED7" w:rsidP="00790F4C">
                        <w:pPr>
                          <w:jc w:val="center"/>
                          <w:rPr>
                            <w:sz w:val="20"/>
                          </w:rPr>
                        </w:pPr>
                        <w:r w:rsidRPr="009166E2">
                          <w:rPr>
                            <w:sz w:val="20"/>
                          </w:rPr>
                          <w:t xml:space="preserve">MLI </w:t>
                        </w:r>
                        <w:r>
                          <w:rPr>
                            <w:sz w:val="20"/>
                          </w:rPr>
                          <w:t xml:space="preserve">makes Payment </w:t>
                        </w:r>
                      </w:p>
                    </w:txbxContent>
                  </v:textbox>
                </v:roundrect>
                <v:shape id="Straight Arrow Connector 89" o:spid="_x0000_s1085" type="#_x0000_t32" style="position:absolute;left:11301;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strokecolor="#ed7d31 [3205]" strokeweight=".5pt">
                  <v:stroke endarrow="block" joinstyle="miter"/>
                </v:shape>
                <v:shape id="Straight Arrow Connector 90" o:spid="_x0000_s1086" type="#_x0000_t32" style="position:absolute;left:30925;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strokecolor="#ed7d31 [3205]" strokeweight=".5pt">
                  <v:stroke endarrow="block" joinstyle="miter"/>
                </v:shape>
                <v:roundrect id="Rounded Rectangle 91" o:spid="_x0000_s1087" style="position:absolute;left:47158;top:410;width:18694;height:9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2ABC1C4D" w14:textId="5BFEFE96" w:rsidR="003F6ED7" w:rsidRPr="009166E2" w:rsidRDefault="003F6ED7" w:rsidP="00790F4C">
                        <w:pPr>
                          <w:pStyle w:val="NoSpacing"/>
                          <w:jc w:val="center"/>
                          <w:rPr>
                            <w:sz w:val="20"/>
                          </w:rPr>
                        </w:pPr>
                        <w:r w:rsidRPr="009166E2">
                          <w:rPr>
                            <w:sz w:val="20"/>
                          </w:rPr>
                          <w:t xml:space="preserve">System </w:t>
                        </w:r>
                        <w:r>
                          <w:rPr>
                            <w:sz w:val="20"/>
                          </w:rPr>
                          <w:t xml:space="preserve">Continues </w:t>
                        </w:r>
                        <w:r w:rsidRPr="009166E2">
                          <w:rPr>
                            <w:sz w:val="20"/>
                          </w:rPr>
                          <w:t>CG.</w:t>
                        </w:r>
                      </w:p>
                      <w:p w14:paraId="0D967D4F" w14:textId="77777777" w:rsidR="003F6ED7" w:rsidRDefault="003F6ED7" w:rsidP="00790F4C">
                        <w:pPr>
                          <w:pStyle w:val="NoSpacing"/>
                          <w:jc w:val="center"/>
                          <w:rPr>
                            <w:sz w:val="20"/>
                          </w:rPr>
                        </w:pPr>
                        <w:r w:rsidRPr="009166E2">
                          <w:rPr>
                            <w:sz w:val="20"/>
                          </w:rPr>
                          <w:t>Status of CG as</w:t>
                        </w:r>
                        <w:r>
                          <w:rPr>
                            <w:sz w:val="20"/>
                          </w:rPr>
                          <w:t>:</w:t>
                        </w:r>
                      </w:p>
                      <w:p w14:paraId="6151F02D" w14:textId="77777777" w:rsidR="003F6ED7" w:rsidRPr="009166E2" w:rsidRDefault="003F6ED7" w:rsidP="00790F4C">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1F77DC32" w14:textId="77777777" w:rsidR="003F6ED7" w:rsidRPr="009166E2" w:rsidRDefault="003F6ED7" w:rsidP="00790F4C">
                        <w:pPr>
                          <w:pStyle w:val="NoSpacing"/>
                          <w:jc w:val="center"/>
                          <w:rPr>
                            <w:sz w:val="20"/>
                          </w:rPr>
                        </w:pPr>
                      </w:p>
                    </w:txbxContent>
                  </v:textbox>
                </v:roundrect>
                <v:shape id="Straight Arrow Connector 92" o:spid="_x0000_s1088" type="#_x0000_t32" style="position:absolute;left:44898;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7</w:t>
      </w:r>
      <w:r w:rsidRPr="009166E2">
        <w:rPr>
          <w:u w:val="single"/>
        </w:rPr>
        <w:t>:</w:t>
      </w:r>
    </w:p>
    <w:p w14:paraId="76D2A0D0" w14:textId="77777777" w:rsidR="00790F4C" w:rsidRDefault="00790F4C" w:rsidP="00790F4C">
      <w:pPr>
        <w:jc w:val="both"/>
      </w:pPr>
    </w:p>
    <w:p w14:paraId="56EA9A33" w14:textId="54B75AF8" w:rsidR="00790F4C" w:rsidRDefault="00790F4C" w:rsidP="00790F4C">
      <w:pPr>
        <w:jc w:val="both"/>
      </w:pPr>
    </w:p>
    <w:p w14:paraId="1929BB2E" w14:textId="0FB28194" w:rsidR="008E4F60" w:rsidRDefault="00F61824" w:rsidP="00790F4C">
      <w:pPr>
        <w:jc w:val="both"/>
      </w:pPr>
      <w:r>
        <w:rPr>
          <w:noProof/>
          <w:u w:val="single"/>
        </w:rPr>
        <w:lastRenderedPageBreak/>
        <mc:AlternateContent>
          <mc:Choice Requires="wpg">
            <w:drawing>
              <wp:anchor distT="0" distB="0" distL="114300" distR="114300" simplePos="0" relativeHeight="251763712" behindDoc="0" locked="0" layoutInCell="1" allowOverlap="1" wp14:anchorId="4EBDF28F" wp14:editId="67ADB6BC">
                <wp:simplePos x="0" y="0"/>
                <wp:positionH relativeFrom="column">
                  <wp:posOffset>-57150</wp:posOffset>
                </wp:positionH>
                <wp:positionV relativeFrom="page">
                  <wp:posOffset>1199515</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67DB518" w14:textId="77777777" w:rsidR="003F6ED7" w:rsidRPr="009166E2" w:rsidRDefault="003F6ED7" w:rsidP="008E4F60">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F991810" w14:textId="46404C09" w:rsidR="003F6ED7" w:rsidRPr="009166E2" w:rsidRDefault="003F6ED7" w:rsidP="008E4F60">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F3CD615" w14:textId="77777777" w:rsidR="003F6ED7" w:rsidRPr="009166E2" w:rsidRDefault="003F6ED7" w:rsidP="008E4F60">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BEDCD47" w14:textId="57970C74" w:rsidR="003F6ED7" w:rsidRPr="009166E2" w:rsidRDefault="003F6ED7" w:rsidP="008E4F60">
                              <w:pPr>
                                <w:pStyle w:val="NoSpacing"/>
                                <w:jc w:val="center"/>
                                <w:rPr>
                                  <w:sz w:val="20"/>
                                </w:rPr>
                              </w:pPr>
                              <w:r w:rsidRPr="009166E2">
                                <w:rPr>
                                  <w:sz w:val="20"/>
                                </w:rPr>
                                <w:t xml:space="preserve">System </w:t>
                              </w:r>
                              <w:r>
                                <w:rPr>
                                  <w:sz w:val="20"/>
                                </w:rPr>
                                <w:t>Does NOT Continues CG</w:t>
                              </w:r>
                            </w:p>
                            <w:p w14:paraId="1CE8FAFB" w14:textId="77777777" w:rsidR="003F6ED7" w:rsidRDefault="003F6ED7" w:rsidP="008E4F60">
                              <w:pPr>
                                <w:pStyle w:val="NoSpacing"/>
                                <w:jc w:val="center"/>
                                <w:rPr>
                                  <w:sz w:val="20"/>
                                </w:rPr>
                              </w:pPr>
                              <w:r w:rsidRPr="009166E2">
                                <w:rPr>
                                  <w:sz w:val="20"/>
                                </w:rPr>
                                <w:t>Status of CG as</w:t>
                              </w:r>
                              <w:r>
                                <w:rPr>
                                  <w:sz w:val="20"/>
                                </w:rPr>
                                <w:t>:</w:t>
                              </w:r>
                            </w:p>
                            <w:p w14:paraId="30F12F19" w14:textId="77777777" w:rsidR="003F6ED7" w:rsidRPr="009166E2" w:rsidRDefault="003F6ED7" w:rsidP="008E4F60">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2FA8A999" w14:textId="77777777" w:rsidR="003F6ED7" w:rsidRPr="009166E2" w:rsidRDefault="003F6ED7" w:rsidP="008E4F60">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BDF28F" id="Group 95" o:spid="_x0000_s1089" style="position:absolute;left:0;text-align:left;margin-left:-4.5pt;margin-top:94.45pt;width:517.75pt;height:89.25pt;z-index:251763712;mso-position-horizontal-relative:text;mso-position-vertical-relative:page;mso-width-relative:margin;mso-height-relative:margin" coordorigin=",-471" coordsize="65754,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">
                <v:roundrect id="Rounded Rectangle 96" o:spid="_x0000_s1090"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fillcolor="white [3201]" strokecolor="#ffc000 [3207]" strokeweight="1pt">
                  <v:stroke joinstyle="miter"/>
                  <v:textbox>
                    <w:txbxContent>
                      <w:p w14:paraId="067DB518" w14:textId="77777777" w:rsidR="003F6ED7" w:rsidRPr="009166E2" w:rsidRDefault="003F6ED7" w:rsidP="008E4F60">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o:spid="_x0000_s1091"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F991810" w14:textId="46404C09" w:rsidR="003F6ED7" w:rsidRPr="009166E2" w:rsidRDefault="003F6ED7" w:rsidP="008E4F60">
                        <w:pPr>
                          <w:jc w:val="center"/>
                          <w:rPr>
                            <w:sz w:val="20"/>
                          </w:rPr>
                        </w:pPr>
                        <w:r>
                          <w:rPr>
                            <w:sz w:val="20"/>
                          </w:rPr>
                          <w:t>System Generates CGDAN – CG Charges &amp; CG Cover</w:t>
                        </w:r>
                      </w:p>
                    </w:txbxContent>
                  </v:textbox>
                </v:roundrect>
                <v:roundrect id="Rounded Rectangle 98" o:spid="_x0000_s1092" style="position:absolute;left:33337;top:476;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fillcolor="white [3201]" strokecolor="#ffc000 [3207]" strokeweight="1pt">
                  <v:stroke joinstyle="miter"/>
                  <v:textbox>
                    <w:txbxContent>
                      <w:p w14:paraId="4F3CD615" w14:textId="77777777" w:rsidR="003F6ED7" w:rsidRPr="009166E2" w:rsidRDefault="003F6ED7" w:rsidP="008E4F60">
                        <w:pPr>
                          <w:jc w:val="center"/>
                          <w:rPr>
                            <w:sz w:val="20"/>
                          </w:rPr>
                        </w:pPr>
                        <w:r w:rsidRPr="009166E2">
                          <w:rPr>
                            <w:sz w:val="20"/>
                          </w:rPr>
                          <w:t xml:space="preserve">MLI </w:t>
                        </w:r>
                        <w:r>
                          <w:rPr>
                            <w:sz w:val="20"/>
                          </w:rPr>
                          <w:t xml:space="preserve">Does NOT make Payment </w:t>
                        </w:r>
                      </w:p>
                    </w:txbxContent>
                  </v:textbox>
                </v:roundrect>
                <v:shape id="Straight Arrow Connector 99" o:spid="_x0000_s1093"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shape id="Straight Arrow Connector 100" o:spid="_x0000_s1094" type="#_x0000_t32" style="position:absolute;left:30956;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roundrect id="Rounded Rectangle 101" o:spid="_x0000_s1095" style="position:absolute;left:47148;top:-471;width:18606;height:11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BEDCD47" w14:textId="57970C74" w:rsidR="003F6ED7" w:rsidRPr="009166E2" w:rsidRDefault="003F6ED7" w:rsidP="008E4F60">
                        <w:pPr>
                          <w:pStyle w:val="NoSpacing"/>
                          <w:jc w:val="center"/>
                          <w:rPr>
                            <w:sz w:val="20"/>
                          </w:rPr>
                        </w:pPr>
                        <w:r w:rsidRPr="009166E2">
                          <w:rPr>
                            <w:sz w:val="20"/>
                          </w:rPr>
                          <w:t xml:space="preserve">System </w:t>
                        </w:r>
                        <w:r>
                          <w:rPr>
                            <w:sz w:val="20"/>
                          </w:rPr>
                          <w:t>Does NOT Continues CG</w:t>
                        </w:r>
                      </w:p>
                      <w:p w14:paraId="1CE8FAFB" w14:textId="77777777" w:rsidR="003F6ED7" w:rsidRDefault="003F6ED7" w:rsidP="008E4F60">
                        <w:pPr>
                          <w:pStyle w:val="NoSpacing"/>
                          <w:jc w:val="center"/>
                          <w:rPr>
                            <w:sz w:val="20"/>
                          </w:rPr>
                        </w:pPr>
                        <w:r w:rsidRPr="009166E2">
                          <w:rPr>
                            <w:sz w:val="20"/>
                          </w:rPr>
                          <w:t>Status of CG as</w:t>
                        </w:r>
                        <w:r>
                          <w:rPr>
                            <w:sz w:val="20"/>
                          </w:rPr>
                          <w:t>:</w:t>
                        </w:r>
                      </w:p>
                      <w:p w14:paraId="30F12F19" w14:textId="77777777" w:rsidR="003F6ED7" w:rsidRPr="009166E2" w:rsidRDefault="003F6ED7" w:rsidP="008E4F60">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2FA8A999" w14:textId="77777777" w:rsidR="003F6ED7" w:rsidRPr="009166E2" w:rsidRDefault="003F6ED7" w:rsidP="008E4F60">
                        <w:pPr>
                          <w:pStyle w:val="NoSpacing"/>
                          <w:jc w:val="center"/>
                          <w:rPr>
                            <w:sz w:val="20"/>
                          </w:rPr>
                        </w:pPr>
                      </w:p>
                    </w:txbxContent>
                  </v:textbox>
                </v:roundrect>
                <v:shape id="Straight Arrow Connector 102" o:spid="_x0000_s1096" type="#_x0000_t32" style="position:absolute;left:44862;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w10:wrap type="topAndBottom" anchory="page"/>
              </v:group>
            </w:pict>
          </mc:Fallback>
        </mc:AlternateContent>
      </w:r>
      <w:r w:rsidR="008E4F60" w:rsidRPr="009166E2">
        <w:rPr>
          <w:u w:val="single"/>
        </w:rPr>
        <w:t xml:space="preserve">Scenario </w:t>
      </w:r>
      <w:r w:rsidR="008E4F60">
        <w:rPr>
          <w:u w:val="single"/>
        </w:rPr>
        <w:t>8</w:t>
      </w:r>
      <w:r w:rsidR="008E4F60" w:rsidRPr="009166E2">
        <w:rPr>
          <w:u w:val="single"/>
        </w:rPr>
        <w:t>:</w:t>
      </w:r>
    </w:p>
    <w:p w14:paraId="6E26DB19" w14:textId="77777777" w:rsidR="008444A7" w:rsidRDefault="008444A7" w:rsidP="00790F4C">
      <w:pPr>
        <w:jc w:val="both"/>
      </w:pPr>
    </w:p>
    <w:p w14:paraId="75A541EB" w14:textId="5BC3C6E5" w:rsidR="00995B2F" w:rsidRPr="00995B2F" w:rsidDel="00866C93" w:rsidRDefault="00995B2F" w:rsidP="00790F4C">
      <w:pPr>
        <w:jc w:val="both"/>
        <w:rPr>
          <w:del w:id="1121" w:author="Sachin Patange" w:date="2017-04-29T22:36:00Z"/>
          <w:u w:val="single"/>
        </w:rPr>
      </w:pPr>
      <w:del w:id="1122" w:author="Sachin Patange" w:date="2017-04-29T22:36:00Z">
        <w:r w:rsidDel="00866C93">
          <w:rPr>
            <w:noProof/>
            <w:u w:val="single"/>
          </w:rPr>
          <mc:AlternateContent>
            <mc:Choice Requires="wpg">
              <w:drawing>
                <wp:anchor distT="0" distB="0" distL="114300" distR="114300" simplePos="0" relativeHeight="251772928" behindDoc="0" locked="0" layoutInCell="1" allowOverlap="1" wp14:anchorId="5612A38A" wp14:editId="461F6C99">
                  <wp:simplePos x="0" y="0"/>
                  <wp:positionH relativeFrom="column">
                    <wp:posOffset>0</wp:posOffset>
                  </wp:positionH>
                  <wp:positionV relativeFrom="page">
                    <wp:posOffset>2990850</wp:posOffset>
                  </wp:positionV>
                  <wp:extent cx="5334000" cy="838200"/>
                  <wp:effectExtent l="0" t="0" r="19050" b="19050"/>
                  <wp:wrapTopAndBottom/>
                  <wp:docPr id="38" name="Group 38"/>
                  <wp:cNvGraphicFramePr/>
                  <a:graphic xmlns:a="http://schemas.openxmlformats.org/drawingml/2006/main">
                    <a:graphicData uri="http://schemas.microsoft.com/office/word/2010/wordprocessingGroup">
                      <wpg:wgp>
                        <wpg:cNvGrpSpPr/>
                        <wpg:grpSpPr>
                          <a:xfrm>
                            <a:off x="0" y="0"/>
                            <a:ext cx="5334000" cy="838200"/>
                            <a:chOff x="0" y="2"/>
                            <a:chExt cx="3076575" cy="932134"/>
                          </a:xfrm>
                        </wpg:grpSpPr>
                        <wps:wsp>
                          <wps:cNvPr id="39" name="Rounded Rectangle 39"/>
                          <wps:cNvSpPr/>
                          <wps:spPr>
                            <a:xfrm>
                              <a:off x="0" y="2"/>
                              <a:ext cx="1133475" cy="932134"/>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98C3834" w14:textId="7919D160" w:rsidR="003F6ED7" w:rsidRPr="009166E2" w:rsidRDefault="003F6ED7" w:rsidP="00995B2F">
                                <w:pPr>
                                  <w:jc w:val="center"/>
                                  <w:rPr>
                                    <w:sz w:val="20"/>
                                  </w:rPr>
                                </w:pPr>
                                <w:r w:rsidRPr="009166E2">
                                  <w:rPr>
                                    <w:sz w:val="20"/>
                                  </w:rPr>
                                  <w:t xml:space="preserve">MLI </w:t>
                                </w:r>
                                <w:r>
                                  <w:rPr>
                                    <w:sz w:val="20"/>
                                  </w:rPr>
                                  <w:t xml:space="preserve">Uploads </w:t>
                                </w:r>
                                <w:r w:rsidRPr="009166E2">
                                  <w:rPr>
                                    <w:sz w:val="20"/>
                                  </w:rPr>
                                  <w:t xml:space="preserve">Loan Account Information </w:t>
                                </w:r>
                                <w:r>
                                  <w:rPr>
                                    <w:sz w:val="20"/>
                                  </w:rPr>
                                  <w:t xml:space="preserve">having - </w:t>
                                </w:r>
                                <w:r w:rsidRPr="00FF374F">
                                  <w:rPr>
                                    <w:sz w:val="20"/>
                                  </w:rPr>
                                  <w:t xml:space="preserve">‘Outstanding Loan Amount’ </w:t>
                                </w:r>
                                <w:r>
                                  <w:rPr>
                                    <w:sz w:val="20"/>
                                  </w:rPr>
                                  <w:t>= Zeroes OR Less Than Zeroes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E5F2462" w14:textId="5D4F574C" w:rsidR="003F6ED7" w:rsidRPr="009166E2" w:rsidRDefault="003F6ED7" w:rsidP="00995B2F">
                                <w:pPr>
                                  <w:jc w:val="center"/>
                                  <w:rPr>
                                    <w:sz w:val="20"/>
                                  </w:rPr>
                                </w:pPr>
                                <w:r>
                                  <w:rPr>
                                    <w:sz w:val="20"/>
                                  </w:rPr>
                                  <w:t>System closes the guarantee cover – Status of CG as ‘</w:t>
                                </w:r>
                                <w:r w:rsidRPr="00FF374F">
                                  <w:rPr>
                                    <w:b/>
                                    <w:sz w:val="20"/>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12A38A" id="Group 38" o:spid="_x0000_s1097" style="position:absolute;left:0;text-align:left;margin-left:0;margin-top:235.5pt;width:420pt;height:66pt;z-index:251772928;mso-position-horizontal-relative:text;mso-position-vertical-relative:page;mso-width-relative:margin;mso-height-relative:margin" coordorigin="" coordsize="30765,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">
                  <v:roundrect id="Rounded Rectangle 39" o:spid="_x0000_s1098" style="position:absolute;width:11334;height:9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" fillcolor="white [3201]" strokecolor="#ffc000 [3207]" strokeweight="1pt">
                    <v:stroke joinstyle="miter"/>
                    <v:textbox>
                      <w:txbxContent>
                        <w:p w14:paraId="498C3834" w14:textId="7919D160" w:rsidR="003F6ED7" w:rsidRPr="009166E2" w:rsidRDefault="003F6ED7" w:rsidP="00995B2F">
                          <w:pPr>
                            <w:jc w:val="center"/>
                            <w:rPr>
                              <w:sz w:val="20"/>
                            </w:rPr>
                          </w:pPr>
                          <w:r w:rsidRPr="009166E2">
                            <w:rPr>
                              <w:sz w:val="20"/>
                            </w:rPr>
                            <w:t xml:space="preserve">MLI </w:t>
                          </w:r>
                          <w:r>
                            <w:rPr>
                              <w:sz w:val="20"/>
                            </w:rPr>
                            <w:t xml:space="preserve">Uploads </w:t>
                          </w:r>
                          <w:r w:rsidRPr="009166E2">
                            <w:rPr>
                              <w:sz w:val="20"/>
                            </w:rPr>
                            <w:t xml:space="preserve">Loan Account Information </w:t>
                          </w:r>
                          <w:r>
                            <w:rPr>
                              <w:sz w:val="20"/>
                            </w:rPr>
                            <w:t xml:space="preserve">having - </w:t>
                          </w:r>
                          <w:r w:rsidRPr="00FF374F">
                            <w:rPr>
                              <w:sz w:val="20"/>
                            </w:rPr>
                            <w:t xml:space="preserve">‘Outstanding Loan Amount’ </w:t>
                          </w:r>
                          <w:r>
                            <w:rPr>
                              <w:sz w:val="20"/>
                            </w:rPr>
                            <w:t>= Zeroes OR Less Than Zeroes</w:t>
                          </w:r>
                        </w:p>
                      </w:txbxContent>
                    </v:textbox>
                  </v:roundrect>
                  <v:roundrect id="Rounded Rectangle 40" o:spid="_x0000_s1099"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0E5F2462" w14:textId="5D4F574C" w:rsidR="003F6ED7" w:rsidRPr="009166E2" w:rsidRDefault="003F6ED7" w:rsidP="00995B2F">
                          <w:pPr>
                            <w:jc w:val="center"/>
                            <w:rPr>
                              <w:sz w:val="20"/>
                            </w:rPr>
                          </w:pPr>
                          <w:r>
                            <w:rPr>
                              <w:sz w:val="20"/>
                            </w:rPr>
                            <w:t>System closes the guarantee cover – Status of CG as ‘</w:t>
                          </w:r>
                          <w:r w:rsidRPr="00FF374F">
                            <w:rPr>
                              <w:b/>
                              <w:sz w:val="20"/>
                            </w:rPr>
                            <w:t>Close’</w:t>
                          </w:r>
                        </w:p>
                      </w:txbxContent>
                    </v:textbox>
                  </v:roundrect>
                  <v:shape id="Straight Arrow Connector 42" o:spid="_x0000_s1100"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4wQAAANsAAAAPAAAAZHJzL2Rvd25yZXYueG1sRI9Bi8Iw&#10;FITvwv6H8ARvNlUW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CX6y7jBAAAA2wAAAA8AAAAA&#10;AAAAAAAAAAAABwIAAGRycy9kb3ducmV2LnhtbFBLBQYAAAAAAwADALcAAAD1AgAAAAA=&#10;" strokecolor="#ed7d31 [3205]" strokeweight=".5pt">
                    <v:stroke endarrow="block" joinstyle="miter"/>
                  </v:shape>
                  <w10:wrap type="topAndBottom" anchory="page"/>
                </v:group>
              </w:pict>
            </mc:Fallback>
          </mc:AlternateContent>
        </w:r>
        <w:r w:rsidRPr="00995B2F" w:rsidDel="00866C93">
          <w:rPr>
            <w:u w:val="single"/>
          </w:rPr>
          <w:delText>Scenario 9:</w:delText>
        </w:r>
      </w:del>
    </w:p>
    <w:p w14:paraId="5FDEC762" w14:textId="60EB7200" w:rsidR="00995B2F" w:rsidRDefault="00995B2F" w:rsidP="00790F4C">
      <w:pPr>
        <w:jc w:val="both"/>
      </w:pPr>
    </w:p>
    <w:p w14:paraId="09704D3B" w14:textId="4EE67B27" w:rsidR="00790F4C" w:rsidRDefault="00443D3D" w:rsidP="00790F4C">
      <w:pPr>
        <w:jc w:val="both"/>
      </w:pPr>
      <w:r>
        <w:t>Continuity</w:t>
      </w:r>
      <w:r w:rsidR="00790F4C">
        <w:t xml:space="preserve"> of CG is NOT Allowed for following Cases:</w:t>
      </w:r>
    </w:p>
    <w:p w14:paraId="285AEA2A" w14:textId="22FF95C6" w:rsidR="00232F7E" w:rsidRDefault="00232F7E" w:rsidP="005276B2">
      <w:pPr>
        <w:pStyle w:val="ListParagraph"/>
        <w:numPr>
          <w:ilvl w:val="0"/>
          <w:numId w:val="9"/>
        </w:numPr>
        <w:jc w:val="both"/>
      </w:pPr>
      <w:r>
        <w:t>Guarantee Cover ‘Not Issued’</w:t>
      </w:r>
    </w:p>
    <w:p w14:paraId="420E55F7" w14:textId="27684635" w:rsidR="0006350F" w:rsidRDefault="0006350F" w:rsidP="0006350F">
      <w:pPr>
        <w:pStyle w:val="ListParagraph"/>
        <w:numPr>
          <w:ilvl w:val="0"/>
          <w:numId w:val="9"/>
        </w:numPr>
        <w:jc w:val="both"/>
      </w:pPr>
      <w:r>
        <w:t xml:space="preserve">Guarantee who has reported </w:t>
      </w:r>
      <w:r w:rsidRPr="0006350F">
        <w:t>‘Outstanding Loan Amount’</w:t>
      </w:r>
      <w:r>
        <w:t xml:space="preserve"> as Zeroes</w:t>
      </w:r>
    </w:p>
    <w:p w14:paraId="344F7D77" w14:textId="77777777" w:rsidR="00790F4C" w:rsidRDefault="00790F4C" w:rsidP="005276B2">
      <w:pPr>
        <w:pStyle w:val="ListParagraph"/>
        <w:numPr>
          <w:ilvl w:val="0"/>
          <w:numId w:val="9"/>
        </w:numPr>
        <w:jc w:val="both"/>
      </w:pPr>
      <w:r>
        <w:t>CG whose claims has been lodged by MLI</w:t>
      </w:r>
    </w:p>
    <w:p w14:paraId="688D1E70" w14:textId="77777777" w:rsidR="00790F4C" w:rsidRDefault="00790F4C" w:rsidP="005276B2">
      <w:pPr>
        <w:pStyle w:val="ListParagraph"/>
        <w:numPr>
          <w:ilvl w:val="0"/>
          <w:numId w:val="9"/>
        </w:numPr>
      </w:pPr>
      <w:r>
        <w:t>Queries for Claims &amp; Resolution</w:t>
      </w:r>
    </w:p>
    <w:p w14:paraId="08D59139" w14:textId="77777777" w:rsidR="00790F4C" w:rsidRDefault="00790F4C" w:rsidP="005276B2">
      <w:pPr>
        <w:pStyle w:val="ListParagraph"/>
        <w:numPr>
          <w:ilvl w:val="0"/>
          <w:numId w:val="9"/>
        </w:numPr>
      </w:pPr>
      <w:r>
        <w:t>Claims Reject/Approve</w:t>
      </w:r>
    </w:p>
    <w:p w14:paraId="0430E5B8" w14:textId="11A8FBE0" w:rsidR="00790F4C" w:rsidRDefault="00790F4C" w:rsidP="005276B2">
      <w:pPr>
        <w:pStyle w:val="ListParagraph"/>
        <w:numPr>
          <w:ilvl w:val="0"/>
          <w:numId w:val="9"/>
        </w:numPr>
      </w:pPr>
      <w:r>
        <w:t xml:space="preserve">Auto Approval of Claims </w:t>
      </w:r>
      <w:r w:rsidR="00D75078">
        <w:t>(This is a configurable parameter. For example if this parameter has value INR 10,000/- then for the claims less than or equal to INR 10,000/- will be settled automatically)</w:t>
      </w:r>
    </w:p>
    <w:p w14:paraId="62E9652F" w14:textId="77777777" w:rsidR="00790F4C" w:rsidRDefault="00790F4C" w:rsidP="005276B2">
      <w:pPr>
        <w:pStyle w:val="ListParagraph"/>
        <w:numPr>
          <w:ilvl w:val="0"/>
          <w:numId w:val="9"/>
        </w:numPr>
      </w:pPr>
      <w:r>
        <w:t>Claim Settlement (1</w:t>
      </w:r>
      <w:r w:rsidRPr="00E24583">
        <w:rPr>
          <w:vertAlign w:val="superscript"/>
        </w:rPr>
        <w:t>st</w:t>
      </w:r>
      <w:r>
        <w:t xml:space="preserve"> and Final)</w:t>
      </w:r>
    </w:p>
    <w:p w14:paraId="2EDBB5C2" w14:textId="77777777" w:rsidR="00790F4C" w:rsidRDefault="00790F4C" w:rsidP="005276B2">
      <w:pPr>
        <w:pStyle w:val="ListParagraph"/>
        <w:numPr>
          <w:ilvl w:val="0"/>
          <w:numId w:val="9"/>
        </w:numPr>
      </w:pPr>
      <w:r>
        <w:t>Post Claim Recoveries</w:t>
      </w:r>
    </w:p>
    <w:p w14:paraId="3DD8ACB7" w14:textId="77777777" w:rsidR="00790F4C" w:rsidRDefault="00790F4C" w:rsidP="005276B2">
      <w:pPr>
        <w:pStyle w:val="ListParagraph"/>
        <w:numPr>
          <w:ilvl w:val="0"/>
          <w:numId w:val="9"/>
        </w:numPr>
      </w:pPr>
      <w:r>
        <w:t>Closures</w:t>
      </w:r>
    </w:p>
    <w:p w14:paraId="3C66CF22" w14:textId="77777777" w:rsidR="00790F4C" w:rsidRDefault="00790F4C" w:rsidP="005276B2">
      <w:pPr>
        <w:pStyle w:val="ListParagraph"/>
        <w:numPr>
          <w:ilvl w:val="0"/>
          <w:numId w:val="9"/>
        </w:numPr>
      </w:pPr>
      <w:r>
        <w:t>Revoke (by NCGTC user)</w:t>
      </w:r>
    </w:p>
    <w:p w14:paraId="4F251F58" w14:textId="77777777" w:rsidR="00790F4C" w:rsidRPr="00FC032F" w:rsidRDefault="00790F4C" w:rsidP="00790F4C">
      <w:pPr>
        <w:pStyle w:val="ListParagraph"/>
      </w:pPr>
    </w:p>
    <w:p w14:paraId="5E30648F" w14:textId="77777777" w:rsidR="00790F4C" w:rsidRDefault="00790F4C" w:rsidP="00B05B80">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23" w:name="_Toc483682527"/>
      <w:r>
        <w:rPr>
          <w:rFonts w:ascii="Trebuchet MS" w:hAnsi="Trebuchet MS"/>
          <w:b/>
          <w:bCs/>
          <w:color w:val="000000" w:themeColor="text1"/>
          <w:szCs w:val="22"/>
        </w:rPr>
        <w:t>Input File Content to Staging Area</w:t>
      </w:r>
      <w:bookmarkEnd w:id="1123"/>
    </w:p>
    <w:p w14:paraId="018EA9E1" w14:textId="490AAF54" w:rsidR="00790F4C" w:rsidRDefault="00402857" w:rsidP="00790F4C">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r w:rsidR="00790F4C">
        <w:t xml:space="preserve"> </w:t>
      </w:r>
    </w:p>
    <w:p w14:paraId="5917CDBD" w14:textId="77777777" w:rsidR="00790F4C" w:rsidRDefault="00790F4C" w:rsidP="00790F4C">
      <w:pPr>
        <w:jc w:val="both"/>
      </w:pPr>
    </w:p>
    <w:p w14:paraId="013CC3ED" w14:textId="77777777" w:rsidR="00790F4C" w:rsidRDefault="00790F4C" w:rsidP="00B05B80">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24" w:name="_Toc483682528"/>
      <w:r>
        <w:rPr>
          <w:rFonts w:ascii="Trebuchet MS" w:hAnsi="Trebuchet MS"/>
          <w:b/>
          <w:bCs/>
          <w:color w:val="000000" w:themeColor="text1"/>
          <w:szCs w:val="22"/>
        </w:rPr>
        <w:t>Eligibility Criteria Checks</w:t>
      </w:r>
      <w:bookmarkEnd w:id="1124"/>
    </w:p>
    <w:p w14:paraId="13350822" w14:textId="42BA024F" w:rsidR="00790F4C" w:rsidRDefault="00790F4C" w:rsidP="00790F4C">
      <w:pPr>
        <w:jc w:val="both"/>
      </w:pPr>
      <w:r>
        <w:t xml:space="preserve">Following checks are performed on each MLI Loan Accounts to ascertain their eligibility for </w:t>
      </w:r>
      <w:r w:rsidR="00D670DD">
        <w:t>continuing</w:t>
      </w:r>
      <w:r>
        <w:t xml:space="preserve"> credit guarantees. Approved Input file will be processed for each record and the record will be </w:t>
      </w:r>
      <w:r w:rsidRPr="00344D99">
        <w:rPr>
          <w:i/>
          <w:u w:val="single"/>
        </w:rPr>
        <w:t>REJECTED if</w:t>
      </w:r>
      <w:r>
        <w:t>:</w:t>
      </w:r>
    </w:p>
    <w:p w14:paraId="59DE92B8" w14:textId="77777777" w:rsidR="00232F7E" w:rsidRDefault="00232F7E" w:rsidP="00232F7E">
      <w:pPr>
        <w:pStyle w:val="ListParagraph"/>
        <w:numPr>
          <w:ilvl w:val="0"/>
          <w:numId w:val="21"/>
        </w:numPr>
        <w:jc w:val="both"/>
      </w:pPr>
      <w:r>
        <w:lastRenderedPageBreak/>
        <w:t xml:space="preserve">The ‘Loan Account Number’ specified DOES NOT EXISTs in SURGE System Database. </w:t>
      </w:r>
      <w:r w:rsidRPr="00E32B99">
        <w:rPr>
          <w:i/>
        </w:rPr>
        <w:t xml:space="preserve">(If MLI Loan Account </w:t>
      </w:r>
      <w:r>
        <w:rPr>
          <w:i/>
        </w:rPr>
        <w:t xml:space="preserve">does not </w:t>
      </w:r>
      <w:r w:rsidRPr="00E32B99">
        <w:rPr>
          <w:i/>
        </w:rPr>
        <w:t xml:space="preserve">exists in the system </w:t>
      </w:r>
      <w:r>
        <w:rPr>
          <w:i/>
        </w:rPr>
        <w:t xml:space="preserve">with a match for </w:t>
      </w:r>
      <w:r w:rsidRPr="00E32B99">
        <w:rPr>
          <w:i/>
        </w:rPr>
        <w:t xml:space="preserve">unique guarantee number (CGPAN), than – this loan account will be rejected by SURGE for </w:t>
      </w:r>
      <w:r>
        <w:t>continuity</w:t>
      </w:r>
      <w:r w:rsidRPr="00E32B99">
        <w:rPr>
          <w:i/>
        </w:rPr>
        <w:t xml:space="preserve"> of CG)</w:t>
      </w:r>
      <w:r>
        <w:rPr>
          <w:i/>
        </w:rPr>
        <w:t>.</w:t>
      </w:r>
    </w:p>
    <w:p w14:paraId="605916EC" w14:textId="77777777" w:rsidR="00B37DCA" w:rsidRPr="00B37DCA" w:rsidRDefault="00B37DCA" w:rsidP="00B37DCA">
      <w:pPr>
        <w:pStyle w:val="ListParagraph"/>
        <w:numPr>
          <w:ilvl w:val="0"/>
          <w:numId w:val="21"/>
        </w:numPr>
      </w:pPr>
      <w:r w:rsidRPr="00B37DCA">
        <w:t>Records in same input file presented by MLI has repeated/same account number. (In such case, the first record will be considered valid and remaining records having duplicate (or repeated) account number will be rejected).</w:t>
      </w:r>
    </w:p>
    <w:p w14:paraId="54D150EC" w14:textId="77777777" w:rsidR="00B37DCA" w:rsidRPr="00DF10C1" w:rsidRDefault="00B37DCA" w:rsidP="00B37DCA">
      <w:pPr>
        <w:pStyle w:val="ListParagraph"/>
        <w:numPr>
          <w:ilvl w:val="0"/>
          <w:numId w:val="21"/>
        </w:numPr>
      </w:pPr>
      <w:r>
        <w:t>Loan Tenure IS LESS THAN ZERO.</w:t>
      </w:r>
    </w:p>
    <w:p w14:paraId="7D1A4ADE" w14:textId="77777777" w:rsidR="00B37DCA" w:rsidRDefault="00B37DCA" w:rsidP="00B37DCA">
      <w:pPr>
        <w:pStyle w:val="ListParagraph"/>
        <w:numPr>
          <w:ilvl w:val="0"/>
          <w:numId w:val="21"/>
        </w:numPr>
        <w:jc w:val="both"/>
      </w:pPr>
      <w:r w:rsidRPr="00526453">
        <w:t>Loan End Date</w:t>
      </w:r>
      <w:r>
        <w:t>:</w:t>
      </w:r>
    </w:p>
    <w:p w14:paraId="74B71E62" w14:textId="77777777" w:rsidR="00B37DCA" w:rsidRDefault="00B37DCA" w:rsidP="00B37DCA">
      <w:pPr>
        <w:pStyle w:val="ListParagraph"/>
        <w:numPr>
          <w:ilvl w:val="1"/>
          <w:numId w:val="21"/>
        </w:numPr>
        <w:jc w:val="both"/>
      </w:pPr>
      <w:r w:rsidRPr="00526453">
        <w:t>IS EARLIER THAN FIRST DISBURSEMENT DATE</w:t>
      </w:r>
    </w:p>
    <w:p w14:paraId="301579A2" w14:textId="77777777" w:rsidR="00B37DCA" w:rsidRDefault="00B37DCA" w:rsidP="00B37DCA">
      <w:pPr>
        <w:pStyle w:val="ListParagraph"/>
        <w:numPr>
          <w:ilvl w:val="1"/>
          <w:numId w:val="21"/>
        </w:numPr>
        <w:jc w:val="both"/>
      </w:pPr>
      <w:r>
        <w:t xml:space="preserve">EQUAL TO </w:t>
      </w:r>
      <w:r w:rsidRPr="00526453">
        <w:t>FIRST DISBURSEMENT DATE</w:t>
      </w:r>
    </w:p>
    <w:p w14:paraId="42E80236" w14:textId="77777777" w:rsidR="00B37DCA" w:rsidRDefault="00B37DCA" w:rsidP="00B37DCA">
      <w:pPr>
        <w:pStyle w:val="ListParagraph"/>
        <w:numPr>
          <w:ilvl w:val="1"/>
          <w:numId w:val="21"/>
        </w:numPr>
      </w:pPr>
      <w:r w:rsidRPr="00526453">
        <w:t xml:space="preserve">LATER THAN </w:t>
      </w:r>
      <w:r>
        <w:t>31-12-9999</w:t>
      </w:r>
    </w:p>
    <w:p w14:paraId="59A99A99" w14:textId="77777777" w:rsidR="00B37DCA" w:rsidRPr="00B37DCA" w:rsidRDefault="00B37DCA" w:rsidP="00B37DCA">
      <w:pPr>
        <w:pStyle w:val="ListParagraph"/>
        <w:numPr>
          <w:ilvl w:val="0"/>
          <w:numId w:val="21"/>
        </w:numPr>
      </w:pPr>
      <w:r w:rsidRPr="00B37DCA">
        <w:t>The ‘Outstanding Loan Amount’ LESS THAN 'Minimum Acceptable value for Outstanding/sanction Amount' in docket parameter.</w:t>
      </w:r>
    </w:p>
    <w:p w14:paraId="5A9CB646" w14:textId="77777777" w:rsidR="00B37DCA" w:rsidRDefault="00B37DCA" w:rsidP="00B37DCA">
      <w:pPr>
        <w:pStyle w:val="ListParagraph"/>
        <w:numPr>
          <w:ilvl w:val="0"/>
          <w:numId w:val="21"/>
        </w:numPr>
        <w:jc w:val="both"/>
      </w:pPr>
      <w:r w:rsidRPr="00DF10C1">
        <w:t xml:space="preserve">The MLI </w:t>
      </w:r>
      <w:r>
        <w:t xml:space="preserve">AND </w:t>
      </w:r>
      <w:r w:rsidRPr="00DF10C1">
        <w:t>‘</w:t>
      </w:r>
      <w:r>
        <w:t xml:space="preserve">Loan Account Number’ </w:t>
      </w:r>
      <w:r w:rsidRPr="00DF10C1">
        <w:t>exists in CG Issuance Database</w:t>
      </w:r>
      <w:r>
        <w:t xml:space="preserve">. Existing CG’s - </w:t>
      </w:r>
      <w:r w:rsidRPr="00DF10C1">
        <w:t>CG Issue Start Date and CG Issue End Date is for that current FY, then, this record is rejected with message ‘Loan A/c is already received in this FY’</w:t>
      </w:r>
      <w:r>
        <w:t xml:space="preserve">. </w:t>
      </w:r>
    </w:p>
    <w:p w14:paraId="0941B9F6" w14:textId="48A50E47" w:rsidR="003F6ED7" w:rsidRDefault="00B37DCA" w:rsidP="003F6ED7">
      <w:pPr>
        <w:pStyle w:val="ListParagraph"/>
        <w:numPr>
          <w:ilvl w:val="0"/>
          <w:numId w:val="21"/>
        </w:numPr>
        <w:jc w:val="both"/>
        <w:rPr>
          <w:ins w:id="1125" w:author="Sachin Patange" w:date="2017-04-29T21:35:00Z"/>
        </w:rPr>
      </w:pPr>
      <w:r>
        <w:t xml:space="preserve">The credit guarantee exists in system </w:t>
      </w:r>
      <w:ins w:id="1126" w:author="Sachin Patange" w:date="2017-04-30T10:55:00Z">
        <w:r w:rsidR="005C4DEC">
          <w:t>having its latest Current Status Code</w:t>
        </w:r>
      </w:ins>
      <w:ins w:id="1127" w:author="Sachin Patange" w:date="2017-04-30T10:56:00Z">
        <w:r w:rsidR="005C4DEC">
          <w:t xml:space="preserve"> as</w:t>
        </w:r>
      </w:ins>
      <w:ins w:id="1128" w:author="Sachin Patange" w:date="2017-04-30T10:55:00Z">
        <w:r w:rsidR="005C4DEC">
          <w:t>:</w:t>
        </w:r>
      </w:ins>
      <w:del w:id="1129" w:author="Sachin Patange" w:date="2017-04-30T10:55:00Z">
        <w:r w:rsidDel="005C4DEC">
          <w:delText>and</w:delText>
        </w:r>
      </w:del>
      <w:del w:id="1130" w:author="Sachin Patange" w:date="2017-04-29T21:35:00Z">
        <w:r w:rsidDel="003F6ED7">
          <w:delText xml:space="preserve"> is CLOSED or REVOKED or CLAIMS has been lodged.</w:delText>
        </w:r>
      </w:del>
    </w:p>
    <w:p w14:paraId="3987C64B" w14:textId="77777777" w:rsidR="003F6ED7" w:rsidRDefault="003F6ED7" w:rsidP="003F6ED7">
      <w:pPr>
        <w:pStyle w:val="ListParagraph"/>
        <w:numPr>
          <w:ilvl w:val="1"/>
          <w:numId w:val="21"/>
        </w:numPr>
        <w:jc w:val="both"/>
        <w:rPr>
          <w:ins w:id="1131" w:author="Sachin Patange" w:date="2017-04-29T21:35:00Z"/>
        </w:rPr>
      </w:pPr>
      <w:ins w:id="1132" w:author="Sachin Patange" w:date="2017-04-29T21:35:00Z">
        <w:r>
          <w:t>30036</w:t>
        </w:r>
      </w:ins>
    </w:p>
    <w:p w14:paraId="28CF005E" w14:textId="77777777" w:rsidR="003F6ED7" w:rsidRDefault="003F6ED7" w:rsidP="003F6ED7">
      <w:pPr>
        <w:pStyle w:val="ListParagraph"/>
        <w:numPr>
          <w:ilvl w:val="1"/>
          <w:numId w:val="21"/>
        </w:numPr>
        <w:jc w:val="both"/>
        <w:rPr>
          <w:ins w:id="1133" w:author="Sachin Patange" w:date="2017-04-29T21:35:00Z"/>
        </w:rPr>
      </w:pPr>
      <w:ins w:id="1134" w:author="Sachin Patange" w:date="2017-04-29T21:35:00Z">
        <w:r>
          <w:t>30011</w:t>
        </w:r>
      </w:ins>
    </w:p>
    <w:p w14:paraId="478BC841" w14:textId="77777777" w:rsidR="003F6ED7" w:rsidRDefault="003F6ED7" w:rsidP="003F6ED7">
      <w:pPr>
        <w:pStyle w:val="ListParagraph"/>
        <w:numPr>
          <w:ilvl w:val="1"/>
          <w:numId w:val="21"/>
        </w:numPr>
        <w:jc w:val="both"/>
        <w:rPr>
          <w:ins w:id="1135" w:author="Sachin Patange" w:date="2017-04-29T21:35:00Z"/>
        </w:rPr>
      </w:pPr>
      <w:ins w:id="1136" w:author="Sachin Patange" w:date="2017-04-29T21:35:00Z">
        <w:r>
          <w:t>30021</w:t>
        </w:r>
      </w:ins>
    </w:p>
    <w:p w14:paraId="588E4F69" w14:textId="77777777" w:rsidR="003F6ED7" w:rsidRDefault="003F6ED7" w:rsidP="003F6ED7">
      <w:pPr>
        <w:pStyle w:val="ListParagraph"/>
        <w:numPr>
          <w:ilvl w:val="1"/>
          <w:numId w:val="21"/>
        </w:numPr>
        <w:jc w:val="both"/>
        <w:rPr>
          <w:ins w:id="1137" w:author="Sachin Patange" w:date="2017-04-29T21:35:00Z"/>
        </w:rPr>
      </w:pPr>
      <w:ins w:id="1138" w:author="Sachin Patange" w:date="2017-04-29T21:35:00Z">
        <w:r>
          <w:t>30013</w:t>
        </w:r>
      </w:ins>
    </w:p>
    <w:p w14:paraId="66895B44" w14:textId="77777777" w:rsidR="003F6ED7" w:rsidRDefault="003F6ED7" w:rsidP="003F6ED7">
      <w:pPr>
        <w:pStyle w:val="ListParagraph"/>
        <w:numPr>
          <w:ilvl w:val="1"/>
          <w:numId w:val="21"/>
        </w:numPr>
        <w:jc w:val="both"/>
        <w:rPr>
          <w:ins w:id="1139" w:author="Sachin Patange" w:date="2017-04-29T21:35:00Z"/>
        </w:rPr>
      </w:pPr>
      <w:ins w:id="1140" w:author="Sachin Patange" w:date="2017-04-29T21:35:00Z">
        <w:r>
          <w:t>30005</w:t>
        </w:r>
      </w:ins>
    </w:p>
    <w:p w14:paraId="749F1D79" w14:textId="77777777" w:rsidR="003F6ED7" w:rsidRDefault="003F6ED7">
      <w:pPr>
        <w:pStyle w:val="ListParagraph"/>
        <w:numPr>
          <w:ilvl w:val="1"/>
          <w:numId w:val="21"/>
        </w:numPr>
        <w:jc w:val="both"/>
        <w:rPr>
          <w:ins w:id="1141" w:author="Sachin Patange" w:date="2017-04-29T21:35:00Z"/>
        </w:rPr>
        <w:pPrChange w:id="1142" w:author="Sachin Patange" w:date="2017-04-29T21:35:00Z">
          <w:pPr>
            <w:pStyle w:val="ListParagraph"/>
            <w:numPr>
              <w:numId w:val="21"/>
            </w:numPr>
            <w:ind w:hanging="360"/>
            <w:jc w:val="both"/>
          </w:pPr>
        </w:pPrChange>
      </w:pPr>
      <w:ins w:id="1143" w:author="Sachin Patange" w:date="2017-04-29T21:35:00Z">
        <w:r>
          <w:t>30018</w:t>
        </w:r>
      </w:ins>
    </w:p>
    <w:p w14:paraId="49097B56" w14:textId="505D43EE" w:rsidR="00B37DCA" w:rsidRDefault="003F6ED7">
      <w:pPr>
        <w:pStyle w:val="ListParagraph"/>
        <w:numPr>
          <w:ilvl w:val="1"/>
          <w:numId w:val="21"/>
        </w:numPr>
        <w:jc w:val="both"/>
        <w:rPr>
          <w:ins w:id="1144" w:author="Sachin Patange" w:date="2017-05-27T21:02:00Z"/>
        </w:rPr>
        <w:pPrChange w:id="1145" w:author="Sachin Patange" w:date="2017-04-29T21:35:00Z">
          <w:pPr>
            <w:pStyle w:val="ListParagraph"/>
            <w:numPr>
              <w:numId w:val="21"/>
            </w:numPr>
            <w:ind w:hanging="360"/>
            <w:jc w:val="both"/>
          </w:pPr>
        </w:pPrChange>
      </w:pPr>
      <w:ins w:id="1146" w:author="Sachin Patange" w:date="2017-04-29T21:35:00Z">
        <w:r>
          <w:t>30019</w:t>
        </w:r>
      </w:ins>
    </w:p>
    <w:p w14:paraId="2503EEB5" w14:textId="79360BBE" w:rsidR="00AB7543" w:rsidRDefault="00AB7543">
      <w:pPr>
        <w:pStyle w:val="ListParagraph"/>
        <w:numPr>
          <w:ilvl w:val="1"/>
          <w:numId w:val="21"/>
        </w:numPr>
        <w:jc w:val="both"/>
        <w:rPr>
          <w:ins w:id="1147" w:author="Sachin Patange" w:date="2017-05-27T21:02:00Z"/>
        </w:rPr>
        <w:pPrChange w:id="1148" w:author="Sachin Patange" w:date="2017-04-29T21:35:00Z">
          <w:pPr>
            <w:pStyle w:val="ListParagraph"/>
            <w:numPr>
              <w:numId w:val="21"/>
            </w:numPr>
            <w:ind w:hanging="360"/>
            <w:jc w:val="both"/>
          </w:pPr>
        </w:pPrChange>
      </w:pPr>
      <w:ins w:id="1149" w:author="Sachin Patange" w:date="2017-05-27T21:02:00Z">
        <w:r>
          <w:t>30038</w:t>
        </w:r>
      </w:ins>
    </w:p>
    <w:p w14:paraId="296D7468" w14:textId="1B07ED6A" w:rsidR="00AB7543" w:rsidRDefault="00AB7543">
      <w:pPr>
        <w:pStyle w:val="ListParagraph"/>
        <w:numPr>
          <w:ilvl w:val="1"/>
          <w:numId w:val="21"/>
        </w:numPr>
        <w:jc w:val="both"/>
        <w:pPrChange w:id="1150" w:author="Sachin Patange" w:date="2017-04-29T21:35:00Z">
          <w:pPr>
            <w:pStyle w:val="ListParagraph"/>
            <w:numPr>
              <w:numId w:val="21"/>
            </w:numPr>
            <w:ind w:hanging="360"/>
            <w:jc w:val="both"/>
          </w:pPr>
        </w:pPrChange>
      </w:pPr>
      <w:ins w:id="1151" w:author="Sachin Patange" w:date="2017-05-27T21:02:00Z">
        <w:r>
          <w:t>30039</w:t>
        </w:r>
      </w:ins>
    </w:p>
    <w:p w14:paraId="0BCD7F44" w14:textId="77777777" w:rsidR="00B37DCA" w:rsidRDefault="00B37DCA" w:rsidP="00B37DCA">
      <w:pPr>
        <w:pStyle w:val="ListParagraph"/>
        <w:numPr>
          <w:ilvl w:val="0"/>
          <w:numId w:val="21"/>
        </w:numPr>
        <w:jc w:val="both"/>
      </w:pPr>
      <w:r w:rsidRPr="00004A17">
        <w:t xml:space="preserve">Date of NPA: First the system, gets the immediate previous records NPA Flag </w:t>
      </w:r>
      <w:r>
        <w:t xml:space="preserve">(for that Loan Account) </w:t>
      </w:r>
      <w:r w:rsidRPr="00004A17">
        <w:t xml:space="preserve">and NPA date values from CG Issuance Database (Records are chronologically sorted on date of insert in CG Issuance database from Oldest to Latest and the Latest records NPA flag and NPA date is being considered for following checks). Then, the input file record is rejected </w:t>
      </w:r>
      <w:r>
        <w:t>if</w:t>
      </w:r>
      <w:r w:rsidRPr="00004A17">
        <w:t>:</w:t>
      </w:r>
    </w:p>
    <w:tbl>
      <w:tblPr>
        <w:tblStyle w:val="GridTable4-Accent4"/>
        <w:tblW w:w="9062" w:type="dxa"/>
        <w:tblInd w:w="607" w:type="dxa"/>
        <w:tblLook w:val="04A0" w:firstRow="1" w:lastRow="0" w:firstColumn="1" w:lastColumn="0" w:noHBand="0" w:noVBand="1"/>
      </w:tblPr>
      <w:tblGrid>
        <w:gridCol w:w="827"/>
        <w:gridCol w:w="1598"/>
        <w:gridCol w:w="2070"/>
        <w:gridCol w:w="1530"/>
        <w:gridCol w:w="3037"/>
      </w:tblGrid>
      <w:tr w:rsidR="00B37DCA" w:rsidRPr="00004A17" w14:paraId="0F7D5D4F" w14:textId="77777777" w:rsidTr="003F6ED7">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27" w:type="dxa"/>
            <w:vMerge w:val="restart"/>
          </w:tcPr>
          <w:p w14:paraId="65981231" w14:textId="77777777" w:rsidR="00B37DCA" w:rsidRPr="00004A17" w:rsidRDefault="00B37DCA" w:rsidP="003F6ED7">
            <w:pPr>
              <w:rPr>
                <w:color w:val="auto"/>
                <w:sz w:val="20"/>
              </w:rPr>
            </w:pPr>
            <w:r w:rsidRPr="00004A17">
              <w:rPr>
                <w:color w:val="auto"/>
                <w:sz w:val="20"/>
              </w:rPr>
              <w:t>S. No.</w:t>
            </w:r>
          </w:p>
        </w:tc>
        <w:tc>
          <w:tcPr>
            <w:tcW w:w="3668" w:type="dxa"/>
            <w:gridSpan w:val="2"/>
          </w:tcPr>
          <w:p w14:paraId="15FECE60" w14:textId="77777777" w:rsidR="00B37DCA" w:rsidRPr="00004A17" w:rsidRDefault="00B37DCA" w:rsidP="003F6ED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Latest Record in Existing in Database for Given CG</w:t>
            </w:r>
          </w:p>
        </w:tc>
        <w:tc>
          <w:tcPr>
            <w:tcW w:w="4567" w:type="dxa"/>
            <w:gridSpan w:val="2"/>
          </w:tcPr>
          <w:p w14:paraId="6B3FF3EB" w14:textId="77777777" w:rsidR="00B37DCA" w:rsidRPr="00004A17" w:rsidRDefault="00B37DCA" w:rsidP="003F6ED7">
            <w:pPr>
              <w:jc w:val="center"/>
              <w:cnfStyle w:val="100000000000" w:firstRow="1" w:lastRow="0" w:firstColumn="0" w:lastColumn="0" w:oddVBand="0" w:evenVBand="0" w:oddHBand="0" w:evenHBand="0" w:firstRowFirstColumn="0" w:firstRowLastColumn="0" w:lastRowFirstColumn="0" w:lastRowLastColumn="0"/>
              <w:rPr>
                <w:color w:val="auto"/>
                <w:sz w:val="20"/>
              </w:rPr>
            </w:pPr>
            <w:r w:rsidRPr="00004A17">
              <w:rPr>
                <w:color w:val="auto"/>
                <w:sz w:val="20"/>
              </w:rPr>
              <w:t>Record In Input File</w:t>
            </w:r>
          </w:p>
        </w:tc>
      </w:tr>
      <w:tr w:rsidR="00B37DCA" w:rsidRPr="00004A17" w14:paraId="5CB3D2ED" w14:textId="77777777" w:rsidTr="003F6ED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827" w:type="dxa"/>
            <w:vMerge/>
          </w:tcPr>
          <w:p w14:paraId="57715892" w14:textId="77777777" w:rsidR="00B37DCA" w:rsidRPr="00004A17" w:rsidRDefault="00B37DCA" w:rsidP="003F6ED7">
            <w:pPr>
              <w:rPr>
                <w:sz w:val="20"/>
              </w:rPr>
            </w:pPr>
          </w:p>
        </w:tc>
        <w:tc>
          <w:tcPr>
            <w:tcW w:w="1598" w:type="dxa"/>
            <w:shd w:val="clear" w:color="auto" w:fill="FFC000" w:themeFill="accent4"/>
          </w:tcPr>
          <w:p w14:paraId="325FADB6" w14:textId="77777777" w:rsidR="00B37DCA" w:rsidRPr="00004A17" w:rsidRDefault="00B37DCA" w:rsidP="003F6ED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2070" w:type="dxa"/>
            <w:shd w:val="clear" w:color="auto" w:fill="FFC000" w:themeFill="accent4"/>
          </w:tcPr>
          <w:p w14:paraId="1B97DC56" w14:textId="77777777" w:rsidR="00B37DCA" w:rsidRPr="00004A17" w:rsidRDefault="00B37DCA" w:rsidP="003F6ED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c>
          <w:tcPr>
            <w:tcW w:w="1530" w:type="dxa"/>
            <w:shd w:val="clear" w:color="auto" w:fill="FFC000" w:themeFill="accent4"/>
          </w:tcPr>
          <w:p w14:paraId="2BEC9214" w14:textId="77777777" w:rsidR="00B37DCA" w:rsidRPr="00004A17" w:rsidRDefault="00B37DCA" w:rsidP="003F6ED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NPA Flag</w:t>
            </w:r>
          </w:p>
        </w:tc>
        <w:tc>
          <w:tcPr>
            <w:tcW w:w="3037" w:type="dxa"/>
            <w:shd w:val="clear" w:color="auto" w:fill="FFC000" w:themeFill="accent4"/>
          </w:tcPr>
          <w:p w14:paraId="2DACE401" w14:textId="77777777" w:rsidR="00B37DCA" w:rsidRPr="00004A17" w:rsidRDefault="00B37DCA" w:rsidP="003F6ED7">
            <w:pPr>
              <w:jc w:val="center"/>
              <w:cnfStyle w:val="000000100000" w:firstRow="0" w:lastRow="0" w:firstColumn="0" w:lastColumn="0" w:oddVBand="0" w:evenVBand="0" w:oddHBand="1" w:evenHBand="0" w:firstRowFirstColumn="0" w:firstRowLastColumn="0" w:lastRowFirstColumn="0" w:lastRowLastColumn="0"/>
              <w:rPr>
                <w:b/>
                <w:sz w:val="20"/>
              </w:rPr>
            </w:pPr>
            <w:r w:rsidRPr="00004A17">
              <w:rPr>
                <w:b/>
                <w:sz w:val="20"/>
              </w:rPr>
              <w:t>Date</w:t>
            </w:r>
          </w:p>
        </w:tc>
      </w:tr>
      <w:tr w:rsidR="00B37DCA" w:rsidRPr="00004A17" w14:paraId="58703EB2" w14:textId="77777777" w:rsidTr="003F6ED7">
        <w:trPr>
          <w:trHeight w:val="129"/>
        </w:trPr>
        <w:tc>
          <w:tcPr>
            <w:cnfStyle w:val="001000000000" w:firstRow="0" w:lastRow="0" w:firstColumn="1" w:lastColumn="0" w:oddVBand="0" w:evenVBand="0" w:oddHBand="0" w:evenHBand="0" w:firstRowFirstColumn="0" w:firstRowLastColumn="0" w:lastRowFirstColumn="0" w:lastRowLastColumn="0"/>
            <w:tcW w:w="827" w:type="dxa"/>
          </w:tcPr>
          <w:p w14:paraId="79AFC2C2" w14:textId="77777777" w:rsidR="00B37DCA" w:rsidRPr="00004A17" w:rsidRDefault="00B37DCA" w:rsidP="003F6ED7">
            <w:pPr>
              <w:rPr>
                <w:sz w:val="20"/>
              </w:rPr>
            </w:pPr>
            <w:r w:rsidRPr="00004A17">
              <w:rPr>
                <w:sz w:val="20"/>
              </w:rPr>
              <w:t>1</w:t>
            </w:r>
          </w:p>
        </w:tc>
        <w:tc>
          <w:tcPr>
            <w:tcW w:w="1598" w:type="dxa"/>
          </w:tcPr>
          <w:p w14:paraId="66CF858F"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14:paraId="4243AD2B"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14:paraId="39572BE1"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14:paraId="603B27BC"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NOT Null</w:t>
            </w:r>
          </w:p>
        </w:tc>
      </w:tr>
      <w:tr w:rsidR="00B37DCA" w:rsidRPr="00004A17" w14:paraId="678F209E" w14:textId="77777777" w:rsidTr="003F6ED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14:paraId="652225FA" w14:textId="77777777" w:rsidR="00B37DCA" w:rsidRPr="00004A17" w:rsidRDefault="00B37DCA" w:rsidP="003F6ED7">
            <w:pPr>
              <w:rPr>
                <w:sz w:val="20"/>
              </w:rPr>
            </w:pPr>
            <w:r w:rsidRPr="00004A17">
              <w:rPr>
                <w:sz w:val="20"/>
              </w:rPr>
              <w:t>2</w:t>
            </w:r>
          </w:p>
        </w:tc>
        <w:tc>
          <w:tcPr>
            <w:tcW w:w="1598" w:type="dxa"/>
          </w:tcPr>
          <w:p w14:paraId="6A17D690"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14:paraId="2F8F3DFC"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14:paraId="2549C710"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3037" w:type="dxa"/>
          </w:tcPr>
          <w:p w14:paraId="1A66747A"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r w:rsidR="00B37DCA" w:rsidRPr="00004A17" w14:paraId="718324DD" w14:textId="77777777" w:rsidTr="003F6ED7">
        <w:trPr>
          <w:trHeight w:val="788"/>
        </w:trPr>
        <w:tc>
          <w:tcPr>
            <w:cnfStyle w:val="001000000000" w:firstRow="0" w:lastRow="0" w:firstColumn="1" w:lastColumn="0" w:oddVBand="0" w:evenVBand="0" w:oddHBand="0" w:evenHBand="0" w:firstRowFirstColumn="0" w:firstRowLastColumn="0" w:lastRowFirstColumn="0" w:lastRowLastColumn="0"/>
            <w:tcW w:w="827" w:type="dxa"/>
          </w:tcPr>
          <w:p w14:paraId="78E3455B" w14:textId="77777777" w:rsidR="00B37DCA" w:rsidRPr="00004A17" w:rsidRDefault="00B37DCA" w:rsidP="003F6ED7">
            <w:pPr>
              <w:rPr>
                <w:sz w:val="20"/>
              </w:rPr>
            </w:pPr>
            <w:r w:rsidRPr="00004A17">
              <w:rPr>
                <w:sz w:val="20"/>
              </w:rPr>
              <w:t>3</w:t>
            </w:r>
          </w:p>
        </w:tc>
        <w:tc>
          <w:tcPr>
            <w:tcW w:w="1598" w:type="dxa"/>
          </w:tcPr>
          <w:p w14:paraId="41E8ACD8"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2070" w:type="dxa"/>
          </w:tcPr>
          <w:p w14:paraId="163BACD1"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Null</w:t>
            </w:r>
          </w:p>
        </w:tc>
        <w:tc>
          <w:tcPr>
            <w:tcW w:w="1530" w:type="dxa"/>
          </w:tcPr>
          <w:p w14:paraId="0A61994F"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3037" w:type="dxa"/>
          </w:tcPr>
          <w:p w14:paraId="5D4314D5"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between first disbursement date and current system date (both inclusive)</w:t>
            </w:r>
          </w:p>
        </w:tc>
      </w:tr>
      <w:tr w:rsidR="00B37DCA" w:rsidRPr="00004A17" w14:paraId="12BE3F15" w14:textId="77777777" w:rsidTr="003F6ED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827" w:type="dxa"/>
          </w:tcPr>
          <w:p w14:paraId="4F2A2B4B" w14:textId="77777777" w:rsidR="00B37DCA" w:rsidRPr="00004A17" w:rsidRDefault="00B37DCA" w:rsidP="003F6ED7">
            <w:pPr>
              <w:rPr>
                <w:sz w:val="20"/>
              </w:rPr>
            </w:pPr>
            <w:r w:rsidRPr="00004A17">
              <w:rPr>
                <w:sz w:val="20"/>
              </w:rPr>
              <w:t>4</w:t>
            </w:r>
          </w:p>
        </w:tc>
        <w:tc>
          <w:tcPr>
            <w:tcW w:w="1598" w:type="dxa"/>
          </w:tcPr>
          <w:p w14:paraId="1FCBC393"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w:t>
            </w:r>
          </w:p>
        </w:tc>
        <w:tc>
          <w:tcPr>
            <w:tcW w:w="2070" w:type="dxa"/>
          </w:tcPr>
          <w:p w14:paraId="671AA462"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14:paraId="04213678"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14:paraId="09335E88"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 xml:space="preserve">Date provided is NOT Later than D1 OR EXCEEDS current system date </w:t>
            </w:r>
          </w:p>
        </w:tc>
      </w:tr>
      <w:tr w:rsidR="00B37DCA" w:rsidRPr="00004A17" w14:paraId="2C3270F8" w14:textId="77777777" w:rsidTr="003F6ED7">
        <w:trPr>
          <w:trHeight w:val="658"/>
        </w:trPr>
        <w:tc>
          <w:tcPr>
            <w:cnfStyle w:val="001000000000" w:firstRow="0" w:lastRow="0" w:firstColumn="1" w:lastColumn="0" w:oddVBand="0" w:evenVBand="0" w:oddHBand="0" w:evenHBand="0" w:firstRowFirstColumn="0" w:firstRowLastColumn="0" w:lastRowFirstColumn="0" w:lastRowLastColumn="0"/>
            <w:tcW w:w="827" w:type="dxa"/>
          </w:tcPr>
          <w:p w14:paraId="2786BA88" w14:textId="77777777" w:rsidR="00B37DCA" w:rsidRPr="00004A17" w:rsidRDefault="00B37DCA" w:rsidP="003F6ED7">
            <w:pPr>
              <w:rPr>
                <w:sz w:val="20"/>
              </w:rPr>
            </w:pPr>
            <w:r w:rsidRPr="00004A17">
              <w:rPr>
                <w:sz w:val="20"/>
              </w:rPr>
              <w:t>5</w:t>
            </w:r>
          </w:p>
        </w:tc>
        <w:tc>
          <w:tcPr>
            <w:tcW w:w="1598" w:type="dxa"/>
          </w:tcPr>
          <w:p w14:paraId="76AECC31"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Y</w:t>
            </w:r>
          </w:p>
        </w:tc>
        <w:tc>
          <w:tcPr>
            <w:tcW w:w="2070" w:type="dxa"/>
          </w:tcPr>
          <w:p w14:paraId="2ADC7D5F"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Valid date – D1</w:t>
            </w:r>
          </w:p>
        </w:tc>
        <w:tc>
          <w:tcPr>
            <w:tcW w:w="1530" w:type="dxa"/>
          </w:tcPr>
          <w:p w14:paraId="67C26BDE"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N</w:t>
            </w:r>
          </w:p>
        </w:tc>
        <w:tc>
          <w:tcPr>
            <w:tcW w:w="3037" w:type="dxa"/>
          </w:tcPr>
          <w:p w14:paraId="28B112FE" w14:textId="77777777" w:rsidR="00B37DCA" w:rsidRPr="00004A17" w:rsidRDefault="00B37DCA" w:rsidP="003F6ED7">
            <w:pPr>
              <w:cnfStyle w:val="000000000000" w:firstRow="0" w:lastRow="0" w:firstColumn="0" w:lastColumn="0" w:oddVBand="0" w:evenVBand="0" w:oddHBand="0" w:evenHBand="0" w:firstRowFirstColumn="0" w:firstRowLastColumn="0" w:lastRowFirstColumn="0" w:lastRowLastColumn="0"/>
              <w:rPr>
                <w:sz w:val="20"/>
              </w:rPr>
            </w:pPr>
            <w:r w:rsidRPr="00004A17">
              <w:rPr>
                <w:sz w:val="20"/>
              </w:rPr>
              <w:t>Date provided is NOT Later than D1 OR EXCEEDS current system date</w:t>
            </w:r>
          </w:p>
        </w:tc>
      </w:tr>
      <w:tr w:rsidR="00B37DCA" w:rsidRPr="00004A17" w14:paraId="38C16897" w14:textId="77777777" w:rsidTr="003F6ED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827" w:type="dxa"/>
          </w:tcPr>
          <w:p w14:paraId="262493A4" w14:textId="77777777" w:rsidR="00B37DCA" w:rsidRPr="00004A17" w:rsidRDefault="00B37DCA" w:rsidP="003F6ED7">
            <w:pPr>
              <w:rPr>
                <w:sz w:val="20"/>
              </w:rPr>
            </w:pPr>
            <w:r w:rsidRPr="00004A17">
              <w:rPr>
                <w:sz w:val="20"/>
              </w:rPr>
              <w:lastRenderedPageBreak/>
              <w:t>6</w:t>
            </w:r>
          </w:p>
        </w:tc>
        <w:tc>
          <w:tcPr>
            <w:tcW w:w="1598" w:type="dxa"/>
          </w:tcPr>
          <w:p w14:paraId="6440C13C"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2070" w:type="dxa"/>
          </w:tcPr>
          <w:p w14:paraId="2341FFA7"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Valid date – D1</w:t>
            </w:r>
          </w:p>
        </w:tc>
        <w:tc>
          <w:tcPr>
            <w:tcW w:w="1530" w:type="dxa"/>
          </w:tcPr>
          <w:p w14:paraId="35F96FE0"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Y</w:t>
            </w:r>
          </w:p>
        </w:tc>
        <w:tc>
          <w:tcPr>
            <w:tcW w:w="3037" w:type="dxa"/>
          </w:tcPr>
          <w:p w14:paraId="3D45C5C8" w14:textId="77777777" w:rsidR="00B37DCA" w:rsidRPr="00004A17" w:rsidRDefault="00B37DCA" w:rsidP="003F6ED7">
            <w:pPr>
              <w:cnfStyle w:val="000000100000" w:firstRow="0" w:lastRow="0" w:firstColumn="0" w:lastColumn="0" w:oddVBand="0" w:evenVBand="0" w:oddHBand="1" w:evenHBand="0" w:firstRowFirstColumn="0" w:firstRowLastColumn="0" w:lastRowFirstColumn="0" w:lastRowLastColumn="0"/>
              <w:rPr>
                <w:sz w:val="20"/>
              </w:rPr>
            </w:pPr>
            <w:r w:rsidRPr="00004A17">
              <w:rPr>
                <w:sz w:val="20"/>
              </w:rPr>
              <w:t>NOT Same as D1</w:t>
            </w:r>
          </w:p>
        </w:tc>
      </w:tr>
    </w:tbl>
    <w:p w14:paraId="6ED64803" w14:textId="20E55D22" w:rsidR="00B37DCA" w:rsidRDefault="00B37DCA" w:rsidP="00B37DCA">
      <w:pPr>
        <w:pStyle w:val="ListParagraph"/>
        <w:jc w:val="both"/>
        <w:rPr>
          <w:ins w:id="1152" w:author="Sachin Patange" w:date="2017-05-27T21:02:00Z"/>
        </w:rPr>
      </w:pPr>
    </w:p>
    <w:p w14:paraId="5A015862" w14:textId="77777777" w:rsidR="00AB7543" w:rsidRDefault="00AB7543" w:rsidP="00AB7543">
      <w:pPr>
        <w:pStyle w:val="ListParagraph"/>
        <w:numPr>
          <w:ilvl w:val="0"/>
          <w:numId w:val="21"/>
        </w:numPr>
        <w:ind w:left="1080"/>
        <w:jc w:val="both"/>
        <w:rPr>
          <w:ins w:id="1153" w:author="Sachin Patange" w:date="2017-05-27T21:02:00Z"/>
        </w:rPr>
        <w:pPrChange w:id="1154" w:author="Sachin Patange" w:date="2017-05-27T21:02:00Z">
          <w:pPr>
            <w:pStyle w:val="ListParagraph"/>
            <w:numPr>
              <w:numId w:val="46"/>
            </w:numPr>
            <w:ind w:hanging="360"/>
            <w:jc w:val="both"/>
          </w:pPr>
        </w:pPrChange>
      </w:pPr>
      <w:ins w:id="1155" w:author="Sachin Patange" w:date="2017-05-27T21:02:00Z">
        <w:r>
          <w:t xml:space="preserve">If Loan Closed Flag is ‘Y’, then </w:t>
        </w:r>
        <w:r w:rsidRPr="00C36E4F">
          <w:t>Date of Loan Closure</w:t>
        </w:r>
        <w:r>
          <w:t xml:space="preserve"> is:</w:t>
        </w:r>
      </w:ins>
    </w:p>
    <w:p w14:paraId="00A899B9" w14:textId="77777777" w:rsidR="00AB7543" w:rsidRDefault="00AB7543" w:rsidP="00AB7543">
      <w:pPr>
        <w:pStyle w:val="ListParagraph"/>
        <w:numPr>
          <w:ilvl w:val="1"/>
          <w:numId w:val="45"/>
        </w:numPr>
        <w:ind w:left="1800"/>
        <w:jc w:val="both"/>
        <w:rPr>
          <w:ins w:id="1156" w:author="Sachin Patange" w:date="2017-05-27T21:02:00Z"/>
        </w:rPr>
        <w:pPrChange w:id="1157" w:author="Sachin Patange" w:date="2017-05-27T21:02:00Z">
          <w:pPr>
            <w:pStyle w:val="ListParagraph"/>
            <w:numPr>
              <w:ilvl w:val="1"/>
              <w:numId w:val="45"/>
            </w:numPr>
            <w:ind w:left="1440" w:hanging="360"/>
            <w:jc w:val="both"/>
          </w:pPr>
        </w:pPrChange>
      </w:pPr>
      <w:ins w:id="1158" w:author="Sachin Patange" w:date="2017-05-27T21:02:00Z">
        <w:r>
          <w:t>Later than Current System Date</w:t>
        </w:r>
      </w:ins>
    </w:p>
    <w:p w14:paraId="5F1DF3D2" w14:textId="77777777" w:rsidR="00AB7543" w:rsidRDefault="00AB7543" w:rsidP="00AB7543">
      <w:pPr>
        <w:pStyle w:val="ListParagraph"/>
        <w:numPr>
          <w:ilvl w:val="1"/>
          <w:numId w:val="45"/>
        </w:numPr>
        <w:ind w:left="1800"/>
        <w:jc w:val="both"/>
        <w:rPr>
          <w:ins w:id="1159" w:author="Sachin Patange" w:date="2017-05-27T21:02:00Z"/>
        </w:rPr>
        <w:pPrChange w:id="1160" w:author="Sachin Patange" w:date="2017-05-27T21:02:00Z">
          <w:pPr>
            <w:pStyle w:val="ListParagraph"/>
            <w:numPr>
              <w:ilvl w:val="1"/>
              <w:numId w:val="45"/>
            </w:numPr>
            <w:ind w:left="1440" w:hanging="360"/>
            <w:jc w:val="both"/>
          </w:pPr>
        </w:pPrChange>
      </w:pPr>
      <w:ins w:id="1161" w:author="Sachin Patange" w:date="2017-05-27T21:02:00Z">
        <w:r w:rsidRPr="00F0664E">
          <w:t>First the system, gets the immediate previous records</w:t>
        </w:r>
        <w:r>
          <w:t>. The date of loan closure is NOT later than this record created date.</w:t>
        </w:r>
      </w:ins>
    </w:p>
    <w:p w14:paraId="1B1FA02D" w14:textId="77777777" w:rsidR="00AB7543" w:rsidRDefault="00AB7543" w:rsidP="00AB7543">
      <w:pPr>
        <w:pStyle w:val="ListParagraph"/>
        <w:numPr>
          <w:ilvl w:val="0"/>
          <w:numId w:val="21"/>
        </w:numPr>
        <w:ind w:left="1080"/>
        <w:jc w:val="both"/>
        <w:rPr>
          <w:ins w:id="1162" w:author="Sachin Patange" w:date="2017-05-27T21:02:00Z"/>
        </w:rPr>
        <w:pPrChange w:id="1163" w:author="Sachin Patange" w:date="2017-05-27T21:02:00Z">
          <w:pPr>
            <w:pStyle w:val="ListParagraph"/>
            <w:numPr>
              <w:numId w:val="46"/>
            </w:numPr>
            <w:ind w:hanging="360"/>
            <w:jc w:val="both"/>
          </w:pPr>
        </w:pPrChange>
      </w:pPr>
      <w:ins w:id="1164" w:author="Sachin Patange" w:date="2017-05-27T21:02:00Z">
        <w:r>
          <w:t xml:space="preserve">If Loan Closed Flag is ‘N’, then </w:t>
        </w:r>
        <w:r w:rsidRPr="00C36E4F">
          <w:t>Date of Loan Closure</w:t>
        </w:r>
        <w:r>
          <w:t xml:space="preserve"> is NOT NULL/SPACES</w:t>
        </w:r>
      </w:ins>
    </w:p>
    <w:p w14:paraId="1A32B2F3" w14:textId="77777777" w:rsidR="00AB7543" w:rsidRDefault="00AB7543" w:rsidP="00B37DCA">
      <w:pPr>
        <w:pStyle w:val="ListParagraph"/>
        <w:jc w:val="both"/>
      </w:pPr>
    </w:p>
    <w:p w14:paraId="7096CDFF" w14:textId="2D958F28" w:rsidR="00790F4C" w:rsidRDefault="00B37DCA" w:rsidP="00B37DCA">
      <w:pPr>
        <w:jc w:val="both"/>
      </w:pPr>
      <w:r>
        <w:rPr>
          <w:i/>
        </w:rPr>
        <w:t xml:space="preserve">Note - </w:t>
      </w:r>
      <w:r w:rsidRPr="003E019B">
        <w:rPr>
          <w:i/>
        </w:rPr>
        <w:t xml:space="preserve">For the field names mentioned </w:t>
      </w:r>
      <w:r>
        <w:rPr>
          <w:i/>
        </w:rPr>
        <w:t xml:space="preserve">above </w:t>
      </w:r>
      <w:r w:rsidRPr="003E019B">
        <w:rPr>
          <w:i/>
        </w:rPr>
        <w:t>refer section 1.</w:t>
      </w:r>
      <w:r>
        <w:rPr>
          <w:i/>
        </w:rPr>
        <w:t>2</w:t>
      </w:r>
      <w:r w:rsidRPr="003E019B">
        <w:rPr>
          <w:i/>
        </w:rPr>
        <w:t>.</w:t>
      </w:r>
      <w:r>
        <w:rPr>
          <w:i/>
        </w:rPr>
        <w:t>2.</w:t>
      </w:r>
    </w:p>
    <w:p w14:paraId="6469A340" w14:textId="77777777" w:rsidR="00790F4C" w:rsidRDefault="00790F4C" w:rsidP="00790F4C">
      <w:pPr>
        <w:jc w:val="both"/>
      </w:pPr>
    </w:p>
    <w:p w14:paraId="43A8B294" w14:textId="41CF865C" w:rsidR="00790F4C" w:rsidRDefault="00542C11" w:rsidP="00B05B80">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65" w:name="_Toc483682529"/>
      <w:r>
        <w:rPr>
          <w:rFonts w:ascii="Trebuchet MS" w:hAnsi="Trebuchet MS"/>
          <w:b/>
          <w:bCs/>
          <w:color w:val="000000" w:themeColor="text1"/>
          <w:szCs w:val="22"/>
        </w:rPr>
        <w:t xml:space="preserve">Determine </w:t>
      </w:r>
      <w:r w:rsidR="00790F4C">
        <w:rPr>
          <w:rFonts w:ascii="Trebuchet MS" w:hAnsi="Trebuchet MS"/>
          <w:b/>
          <w:bCs/>
          <w:color w:val="000000" w:themeColor="text1"/>
          <w:szCs w:val="22"/>
        </w:rPr>
        <w:t xml:space="preserve">Credit Guarantee </w:t>
      </w:r>
      <w:r>
        <w:rPr>
          <w:rFonts w:ascii="Trebuchet MS" w:hAnsi="Trebuchet MS"/>
          <w:b/>
          <w:bCs/>
          <w:color w:val="000000" w:themeColor="text1"/>
          <w:szCs w:val="22"/>
        </w:rPr>
        <w:t xml:space="preserve">Cover </w:t>
      </w:r>
      <w:r w:rsidR="00790F4C">
        <w:rPr>
          <w:rFonts w:ascii="Trebuchet MS" w:hAnsi="Trebuchet MS"/>
          <w:b/>
          <w:bCs/>
          <w:color w:val="000000" w:themeColor="text1"/>
          <w:szCs w:val="22"/>
        </w:rPr>
        <w:t>&amp; C</w:t>
      </w:r>
      <w:r>
        <w:rPr>
          <w:rFonts w:ascii="Trebuchet MS" w:hAnsi="Trebuchet MS"/>
          <w:b/>
          <w:bCs/>
          <w:color w:val="000000" w:themeColor="text1"/>
          <w:szCs w:val="22"/>
        </w:rPr>
        <w:t>harges</w:t>
      </w:r>
      <w:bookmarkEnd w:id="1165"/>
    </w:p>
    <w:p w14:paraId="23E9DF3F" w14:textId="0A61F6EA" w:rsidR="0061418F" w:rsidRDefault="00DF1CA7" w:rsidP="00790F4C">
      <w:pPr>
        <w:jc w:val="both"/>
      </w:pPr>
      <w:r>
        <w:t xml:space="preserve">For </w:t>
      </w:r>
      <w:r w:rsidR="00D670DD">
        <w:t xml:space="preserve">continuing </w:t>
      </w:r>
      <w:r>
        <w:t>the existing CG s</w:t>
      </w:r>
      <w:r w:rsidR="00790F4C">
        <w:t xml:space="preserve">ystem calculates the credit guarantee cover and the </w:t>
      </w:r>
      <w:r w:rsidR="0061418F">
        <w:t xml:space="preserve">charges </w:t>
      </w:r>
      <w:r w:rsidR="00790F4C">
        <w:t>to issue this cover for the loan records which have cleared t</w:t>
      </w:r>
      <w:r w:rsidR="008D2F2C">
        <w:t>he eligibility criteria checks mentioned in section 1.</w:t>
      </w:r>
      <w:r w:rsidR="00934524">
        <w:t>6</w:t>
      </w:r>
      <w:r w:rsidR="008D2F2C">
        <w:t>.2.</w:t>
      </w:r>
    </w:p>
    <w:p w14:paraId="3B67E442" w14:textId="19E706C5" w:rsidR="004F435E" w:rsidRDefault="00E9778C" w:rsidP="00790F4C">
      <w:pPr>
        <w:jc w:val="both"/>
      </w:pPr>
      <w:r>
        <w:t xml:space="preserve">For </w:t>
      </w:r>
      <w:r w:rsidR="00D670DD">
        <w:t xml:space="preserve">continuing </w:t>
      </w:r>
      <w:r>
        <w:t xml:space="preserve">the </w:t>
      </w:r>
      <w:r w:rsidR="0061418F">
        <w:t>Credit Guarantee</w:t>
      </w:r>
      <w:r>
        <w:t>, c</w:t>
      </w:r>
      <w:r w:rsidR="0061418F">
        <w:t>harges include</w:t>
      </w:r>
      <w:r>
        <w:t>s</w:t>
      </w:r>
      <w:r w:rsidR="0061418F">
        <w:t xml:space="preserve"> </w:t>
      </w:r>
      <w:r w:rsidR="004F435E">
        <w:t>–</w:t>
      </w:r>
      <w:r w:rsidR="0061418F">
        <w:t xml:space="preserve"> </w:t>
      </w:r>
      <w:r w:rsidR="004F435E">
        <w:t>Fe</w:t>
      </w:r>
      <w:r w:rsidR="007D6927">
        <w:t>e</w:t>
      </w:r>
      <w:r w:rsidR="004F435E">
        <w:t xml:space="preserve">s, Penal </w:t>
      </w:r>
      <w:r w:rsidR="00720C3C">
        <w:t xml:space="preserve">Interest </w:t>
      </w:r>
      <w:r w:rsidR="004F435E">
        <w:t>Charges</w:t>
      </w:r>
      <w:r w:rsidR="008D2F2C">
        <w:t xml:space="preserve"> (if the CG is in lapsed state)</w:t>
      </w:r>
      <w:r w:rsidR="004F435E">
        <w:t xml:space="preserve"> and Taxes. </w:t>
      </w:r>
    </w:p>
    <w:p w14:paraId="22DBB1C1" w14:textId="27CC9469" w:rsidR="004F435E" w:rsidRDefault="004F435E" w:rsidP="004F435E">
      <w:pPr>
        <w:jc w:val="center"/>
      </w:pPr>
      <w:r>
        <w:rPr>
          <w:noProof/>
        </w:rPr>
        <w:drawing>
          <wp:inline distT="0" distB="0" distL="0" distR="0" wp14:anchorId="6E664D8B" wp14:editId="60BFCD20">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9D7B9EC" w14:textId="0AEC0AEE" w:rsidR="00790F4C" w:rsidRDefault="00790F4C" w:rsidP="00790F4C">
      <w:pPr>
        <w:jc w:val="both"/>
      </w:pPr>
      <w:r>
        <w:t xml:space="preserve">The rules/logic </w:t>
      </w:r>
      <w:r w:rsidR="00610602">
        <w:t xml:space="preserve">for calculating </w:t>
      </w:r>
      <w:r>
        <w:t xml:space="preserve">cover and </w:t>
      </w:r>
      <w:r w:rsidR="00610602">
        <w:t xml:space="preserve">charges </w:t>
      </w:r>
      <w:r>
        <w:t>is covered in this section.</w:t>
      </w:r>
    </w:p>
    <w:p w14:paraId="24046AA1" w14:textId="77777777" w:rsidR="00790F4C" w:rsidRDefault="00790F4C" w:rsidP="00790F4C"/>
    <w:p w14:paraId="587B586F" w14:textId="62C3E882" w:rsidR="00790F4C" w:rsidRDefault="0059491E" w:rsidP="00B05B8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66" w:name="_Toc483682530"/>
      <w:r>
        <w:rPr>
          <w:rFonts w:ascii="Trebuchet MS" w:hAnsi="Trebuchet MS"/>
          <w:b/>
          <w:bCs/>
          <w:color w:val="000000" w:themeColor="text1"/>
          <w:szCs w:val="22"/>
        </w:rPr>
        <w:t xml:space="preserve">Calculating </w:t>
      </w:r>
      <w:r w:rsidR="00790F4C">
        <w:rPr>
          <w:rFonts w:ascii="Trebuchet MS" w:hAnsi="Trebuchet MS"/>
          <w:b/>
          <w:bCs/>
          <w:color w:val="000000" w:themeColor="text1"/>
          <w:szCs w:val="22"/>
        </w:rPr>
        <w:t>Credit Guarantee Cover</w:t>
      </w:r>
      <w:bookmarkEnd w:id="1166"/>
      <w:r w:rsidR="00790F4C">
        <w:rPr>
          <w:rFonts w:ascii="Trebuchet MS" w:hAnsi="Trebuchet MS"/>
          <w:b/>
          <w:bCs/>
          <w:color w:val="000000" w:themeColor="text1"/>
          <w:szCs w:val="22"/>
        </w:rPr>
        <w:t xml:space="preserve"> </w:t>
      </w:r>
    </w:p>
    <w:p w14:paraId="0EFC9223" w14:textId="6D93AD8D" w:rsidR="00790F4C" w:rsidRDefault="00934524" w:rsidP="00790F4C">
      <w:pPr>
        <w:jc w:val="both"/>
      </w:pPr>
      <w:r>
        <w:t>The calculation for cover will be based on Outstanding Loan Amount provided by MLI in his respective Input File along with ‘Guarantee Cover’ (%) configured in the ‘Scheme’ and it’s respective ‘Docket’ and the formulae is as below:</w:t>
      </w:r>
    </w:p>
    <w:p w14:paraId="69C25D55" w14:textId="6FB0C267" w:rsidR="005C2AE4" w:rsidRDefault="005C2AE4" w:rsidP="005C2AE4">
      <w:pPr>
        <w:ind w:left="1440"/>
        <w:jc w:val="both"/>
      </w:pPr>
      <w:r>
        <w:rPr>
          <w:noProof/>
        </w:rPr>
        <mc:AlternateContent>
          <mc:Choice Requires="wps">
            <w:drawing>
              <wp:inline distT="0" distB="0" distL="0" distR="0" wp14:anchorId="6B1ED516" wp14:editId="18E1ADF2">
                <wp:extent cx="4819650" cy="1257300"/>
                <wp:effectExtent l="0" t="0" r="19050" b="19050"/>
                <wp:docPr id="80" name="Rectangle 80"/>
                <wp:cNvGraphicFramePr/>
                <a:graphic xmlns:a="http://schemas.openxmlformats.org/drawingml/2006/main">
                  <a:graphicData uri="http://schemas.microsoft.com/office/word/2010/wordprocessingShape">
                    <wps:wsp>
                      <wps:cNvSpPr/>
                      <wps:spPr>
                        <a:xfrm>
                          <a:off x="0" y="0"/>
                          <a:ext cx="481965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83839B" w14:textId="77777777" w:rsidR="003F6ED7" w:rsidRDefault="003F6ED7" w:rsidP="005C2AE4">
                            <w:pPr>
                              <w:pStyle w:val="NoSpacing"/>
                            </w:pPr>
                            <w:r>
                              <w:t>In case, Outstanding Amount DOES NOT EXCEEDS Sanctioned Amount, then:</w:t>
                            </w:r>
                          </w:p>
                          <w:p w14:paraId="305CC992" w14:textId="77777777" w:rsidR="003F6ED7" w:rsidRDefault="003F6ED7" w:rsidP="005C2AE4">
                            <w:pPr>
                              <w:pStyle w:val="NoSpacing"/>
                              <w:ind w:left="720"/>
                            </w:pPr>
                            <w:r>
                              <w:t>Guarantee Cover = Outstanding Loan Amount * Guarantee Cover (%)</w:t>
                            </w:r>
                          </w:p>
                          <w:p w14:paraId="72ADADF8" w14:textId="77777777" w:rsidR="003F6ED7" w:rsidRDefault="003F6ED7" w:rsidP="005C2AE4">
                            <w:pPr>
                              <w:pStyle w:val="NoSpacing"/>
                            </w:pPr>
                          </w:p>
                          <w:p w14:paraId="0BF7EB53" w14:textId="77777777" w:rsidR="003F6ED7" w:rsidRDefault="003F6ED7" w:rsidP="005C2AE4">
                            <w:pPr>
                              <w:pStyle w:val="NoSpacing"/>
                            </w:pPr>
                            <w:r>
                              <w:t>In case, Outstanding Amount EXCEEDS Sanctioned Amount, then:</w:t>
                            </w:r>
                          </w:p>
                          <w:p w14:paraId="410B75BE" w14:textId="77777777" w:rsidR="003F6ED7" w:rsidRDefault="003F6ED7" w:rsidP="005C2AE4">
                            <w:pPr>
                              <w:pStyle w:val="NoSpacing"/>
                              <w:ind w:left="720"/>
                            </w:pPr>
                            <w:r>
                              <w:t>Guarantee Cover = Sanctioned Loan Amount * Guarantee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1ED516" id="Rectangle 80" o:spid="_x0000_s1101" style="width:379.5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UWcgIAACg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" fillcolor="white [3201]" strokecolor="#70ad47 [3209]" strokeweight="1pt">
                <v:textbox>
                  <w:txbxContent>
                    <w:p w14:paraId="6083839B" w14:textId="77777777" w:rsidR="003F6ED7" w:rsidRDefault="003F6ED7" w:rsidP="005C2AE4">
                      <w:pPr>
                        <w:pStyle w:val="NoSpacing"/>
                      </w:pPr>
                      <w:r>
                        <w:t>In case, Outstanding Amount DOES NOT EXCEEDS Sanctioned Amount, then:</w:t>
                      </w:r>
                    </w:p>
                    <w:p w14:paraId="305CC992" w14:textId="77777777" w:rsidR="003F6ED7" w:rsidRDefault="003F6ED7" w:rsidP="005C2AE4">
                      <w:pPr>
                        <w:pStyle w:val="NoSpacing"/>
                        <w:ind w:left="720"/>
                      </w:pPr>
                      <w:r>
                        <w:t>Guarantee Cover = Outstanding Loan Amount * Guarantee Cover (%)</w:t>
                      </w:r>
                    </w:p>
                    <w:p w14:paraId="72ADADF8" w14:textId="77777777" w:rsidR="003F6ED7" w:rsidRDefault="003F6ED7" w:rsidP="005C2AE4">
                      <w:pPr>
                        <w:pStyle w:val="NoSpacing"/>
                      </w:pPr>
                    </w:p>
                    <w:p w14:paraId="0BF7EB53" w14:textId="77777777" w:rsidR="003F6ED7" w:rsidRDefault="003F6ED7" w:rsidP="005C2AE4">
                      <w:pPr>
                        <w:pStyle w:val="NoSpacing"/>
                      </w:pPr>
                      <w:r>
                        <w:t>In case, Outstanding Amount EXCEEDS Sanctioned Amount, then:</w:t>
                      </w:r>
                    </w:p>
                    <w:p w14:paraId="410B75BE" w14:textId="77777777" w:rsidR="003F6ED7" w:rsidRDefault="003F6ED7" w:rsidP="005C2AE4">
                      <w:pPr>
                        <w:pStyle w:val="NoSpacing"/>
                        <w:ind w:left="720"/>
                      </w:pPr>
                      <w:r>
                        <w:t>Guarantee Cover = Sanctioned Loan Amount * Guarantee Cover (%)</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D155FC" w:rsidRPr="00F25836" w14:paraId="49E61920" w14:textId="77777777" w:rsidTr="003F6ED7">
        <w:trPr>
          <w:trHeight w:val="235"/>
        </w:trPr>
        <w:tc>
          <w:tcPr>
            <w:tcW w:w="5160" w:type="dxa"/>
            <w:noWrap/>
            <w:hideMark/>
          </w:tcPr>
          <w:p w14:paraId="0B152AD6" w14:textId="77777777" w:rsidR="00D155FC" w:rsidRPr="00F25836" w:rsidRDefault="00D155FC" w:rsidP="003F6ED7">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46190BCA" w14:textId="77777777" w:rsidR="00D155FC" w:rsidRPr="00F25836" w:rsidRDefault="00D155FC" w:rsidP="003F6ED7">
            <w:pPr>
              <w:rPr>
                <w:rFonts w:ascii="Calibri" w:eastAsia="Times New Roman" w:hAnsi="Calibri" w:cs="Times New Roman"/>
                <w:b/>
                <w:color w:val="000000"/>
                <w:sz w:val="20"/>
                <w:szCs w:val="20"/>
              </w:rPr>
            </w:pPr>
          </w:p>
        </w:tc>
      </w:tr>
      <w:tr w:rsidR="00D155FC" w:rsidRPr="00F25836" w14:paraId="43FE0CED" w14:textId="77777777" w:rsidTr="003F6ED7">
        <w:trPr>
          <w:trHeight w:val="235"/>
        </w:trPr>
        <w:tc>
          <w:tcPr>
            <w:tcW w:w="5160" w:type="dxa"/>
            <w:hideMark/>
          </w:tcPr>
          <w:p w14:paraId="1B5ECB2D" w14:textId="77777777" w:rsidR="00D155FC" w:rsidRPr="00F25836" w:rsidRDefault="00D155FC"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1EA53C11" w14:textId="77777777" w:rsidR="00D155FC" w:rsidRPr="00F25836" w:rsidRDefault="00D155FC"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D155FC" w:rsidRPr="00F25836" w14:paraId="49F4414F" w14:textId="77777777" w:rsidTr="003F6ED7">
        <w:trPr>
          <w:trHeight w:val="235"/>
        </w:trPr>
        <w:tc>
          <w:tcPr>
            <w:tcW w:w="5160" w:type="dxa"/>
            <w:hideMark/>
          </w:tcPr>
          <w:p w14:paraId="0442B525" w14:textId="77777777" w:rsidR="00D155FC" w:rsidRPr="00F25836" w:rsidRDefault="00D155FC"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0E2C0624" w14:textId="77777777" w:rsidR="00D155FC" w:rsidRPr="00F25836" w:rsidRDefault="00D155FC"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D155FC" w:rsidRPr="00F25836" w14:paraId="073D9E2F" w14:textId="77777777" w:rsidTr="003F6ED7">
        <w:trPr>
          <w:trHeight w:val="235"/>
        </w:trPr>
        <w:tc>
          <w:tcPr>
            <w:tcW w:w="5160" w:type="dxa"/>
          </w:tcPr>
          <w:p w14:paraId="3A7A5050" w14:textId="77777777" w:rsidR="00D155FC" w:rsidRPr="00F25836" w:rsidRDefault="00D155FC" w:rsidP="003F6ED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0167D406" w14:textId="77777777" w:rsidR="00D155FC" w:rsidRPr="00F25836" w:rsidRDefault="00D155FC"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D155FC" w:rsidRPr="00F25836" w14:paraId="07D3FD6A" w14:textId="77777777" w:rsidTr="003F6ED7">
        <w:trPr>
          <w:trHeight w:val="235"/>
        </w:trPr>
        <w:tc>
          <w:tcPr>
            <w:tcW w:w="5160" w:type="dxa"/>
          </w:tcPr>
          <w:p w14:paraId="61EA26CC" w14:textId="77777777" w:rsidR="00D155FC" w:rsidRPr="00F25836" w:rsidRDefault="00D155FC" w:rsidP="003F6ED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lastRenderedPageBreak/>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6EDF4E84" w14:textId="77777777" w:rsidR="00D155FC" w:rsidRDefault="00D155FC"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D155FC" w:rsidRPr="00F25836" w14:paraId="2B20FD8E" w14:textId="77777777" w:rsidTr="003F6ED7">
        <w:trPr>
          <w:trHeight w:val="235"/>
        </w:trPr>
        <w:tc>
          <w:tcPr>
            <w:tcW w:w="5160" w:type="dxa"/>
          </w:tcPr>
          <w:p w14:paraId="6AAD8EDE" w14:textId="77777777" w:rsidR="00D155FC" w:rsidRPr="00F25836" w:rsidRDefault="00D155FC" w:rsidP="003F6ED7">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1F4EBFCE" w14:textId="77777777" w:rsidR="00D155FC" w:rsidRDefault="00D155FC"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39B7A187" w14:textId="77777777" w:rsidR="00790F4C" w:rsidRDefault="00790F4C" w:rsidP="00790F4C">
      <w:pPr>
        <w:jc w:val="both"/>
        <w:rPr>
          <w:i/>
          <w:u w:val="single"/>
        </w:rPr>
      </w:pPr>
    </w:p>
    <w:p w14:paraId="3A89EBAB" w14:textId="77777777" w:rsidR="005C2AE4" w:rsidRDefault="005C2AE4" w:rsidP="00790F4C">
      <w:pPr>
        <w:jc w:val="both"/>
        <w:rPr>
          <w:i/>
          <w:u w:val="single"/>
        </w:rPr>
      </w:pPr>
    </w:p>
    <w:p w14:paraId="06598073" w14:textId="3743E828" w:rsidR="00D155FC" w:rsidRPr="000820F8" w:rsidRDefault="00D155FC" w:rsidP="00D155FC">
      <w:pPr>
        <w:jc w:val="both"/>
        <w:rPr>
          <w:u w:val="single"/>
        </w:rPr>
      </w:pPr>
      <w:r w:rsidRPr="00001F64">
        <w:rPr>
          <w:b/>
          <w:u w:val="single"/>
        </w:rPr>
        <w:t>Scenario 1:</w:t>
      </w:r>
      <w:r w:rsidRPr="000820F8">
        <w:rPr>
          <w:u w:val="single"/>
        </w:rPr>
        <w:t xml:space="preserve"> </w:t>
      </w:r>
      <w:r>
        <w:rPr>
          <w:u w:val="single"/>
        </w:rPr>
        <w:t xml:space="preserve">Outstanding Loan Amount DOES NOT EXCEEDS Sanctioned Loan Amount AND </w:t>
      </w:r>
      <w:r w:rsidRPr="00D155FC">
        <w:rPr>
          <w:u w:val="single"/>
        </w:rPr>
        <w:t xml:space="preserve">Minimum Limit to </w:t>
      </w:r>
      <w:r>
        <w:rPr>
          <w:u w:val="single"/>
        </w:rPr>
        <w:t>Guarantee Issuance Allowed</w:t>
      </w:r>
    </w:p>
    <w:p w14:paraId="32A16896" w14:textId="77777777" w:rsidR="00D155FC" w:rsidRDefault="00D155FC" w:rsidP="00D155FC">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D155FC" w:rsidRPr="000820F8" w14:paraId="0B4A4DD4" w14:textId="77777777" w:rsidTr="003F6ED7">
        <w:trPr>
          <w:trHeight w:val="255"/>
        </w:trPr>
        <w:tc>
          <w:tcPr>
            <w:tcW w:w="3640" w:type="dxa"/>
            <w:hideMark/>
          </w:tcPr>
          <w:p w14:paraId="75360DCB" w14:textId="77777777" w:rsidR="00D155FC" w:rsidRPr="000820F8" w:rsidRDefault="00D155FC" w:rsidP="003F6ED7">
            <w:pPr>
              <w:ind w:firstLineChars="200" w:firstLine="400"/>
              <w:rPr>
                <w:rFonts w:ascii="Calibri" w:eastAsia="Times New Roman" w:hAnsi="Calibri" w:cs="Times New Roman"/>
                <w:b/>
                <w:color w:val="000000"/>
                <w:sz w:val="20"/>
                <w:szCs w:val="20"/>
              </w:rPr>
            </w:pPr>
            <w:r w:rsidRPr="000820F8">
              <w:rPr>
                <w:rFonts w:ascii="Calibri" w:eastAsia="Times New Roman" w:hAnsi="Calibri" w:cs="Times New Roman"/>
                <w:color w:val="000000"/>
                <w:sz w:val="20"/>
                <w:szCs w:val="20"/>
              </w:rPr>
              <w:t>Outstanding Loan Amount</w:t>
            </w:r>
          </w:p>
        </w:tc>
        <w:tc>
          <w:tcPr>
            <w:tcW w:w="1380" w:type="dxa"/>
            <w:noWrap/>
            <w:hideMark/>
          </w:tcPr>
          <w:p w14:paraId="35BC13A4" w14:textId="5B23F39D" w:rsidR="00D155FC" w:rsidRPr="000820F8" w:rsidRDefault="00D155FC" w:rsidP="003F6ED7">
            <w:pPr>
              <w:jc w:val="cente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4</w:t>
            </w:r>
            <w:r w:rsidRPr="000820F8">
              <w:rPr>
                <w:rFonts w:ascii="Calibri" w:eastAsia="Times New Roman" w:hAnsi="Calibri" w:cs="Times New Roman"/>
                <w:color w:val="000000"/>
                <w:sz w:val="20"/>
                <w:szCs w:val="20"/>
              </w:rPr>
              <w:t xml:space="preserve">000.00 </w:t>
            </w:r>
          </w:p>
        </w:tc>
      </w:tr>
    </w:tbl>
    <w:p w14:paraId="3C9869ED" w14:textId="77777777" w:rsidR="00D155FC" w:rsidRDefault="00D155FC" w:rsidP="00D155FC"/>
    <w:p w14:paraId="3E246D82" w14:textId="77777777" w:rsidR="00D155FC" w:rsidRDefault="00D155FC" w:rsidP="00D155FC">
      <w:pPr>
        <w:jc w:val="both"/>
      </w:pPr>
      <w:r>
        <w:t>Thus, in case of this scenario, Guarantee Cover calculation will be based on Outstanding Loan Amount.</w:t>
      </w:r>
    </w:p>
    <w:p w14:paraId="1689E7D9" w14:textId="4725ECF0" w:rsidR="00D155FC" w:rsidRDefault="00D155FC" w:rsidP="00D155FC">
      <w:pPr>
        <w:jc w:val="both"/>
      </w:pPr>
      <w:r>
        <w:t>Thus, the Guarantee Cover = 4000 * 75%</w:t>
      </w:r>
    </w:p>
    <w:p w14:paraId="43903E95" w14:textId="2EA3C76E" w:rsidR="00D155FC" w:rsidRPr="00237714" w:rsidRDefault="00D155FC" w:rsidP="00D155FC">
      <w:pPr>
        <w:jc w:val="both"/>
      </w:pPr>
      <w:r>
        <w:t>Which equals to INR 3000/-</w:t>
      </w:r>
    </w:p>
    <w:p w14:paraId="4AB11402" w14:textId="77777777" w:rsidR="00D155FC" w:rsidRDefault="00D155FC" w:rsidP="00D12BAE">
      <w:pPr>
        <w:jc w:val="both"/>
        <w:rPr>
          <w:b/>
          <w:u w:val="single"/>
        </w:rPr>
      </w:pPr>
    </w:p>
    <w:p w14:paraId="392D881F" w14:textId="4F21FF18" w:rsidR="00D12BAE" w:rsidRPr="000820F8" w:rsidRDefault="00D12BAE" w:rsidP="00D12BAE">
      <w:pPr>
        <w:jc w:val="both"/>
        <w:rPr>
          <w:u w:val="single"/>
        </w:rPr>
      </w:pPr>
      <w:r w:rsidRPr="00001F64">
        <w:rPr>
          <w:b/>
          <w:u w:val="single"/>
        </w:rPr>
        <w:t xml:space="preserve">Scenario </w:t>
      </w:r>
      <w:r w:rsidR="00D155FC">
        <w:rPr>
          <w:b/>
          <w:u w:val="single"/>
        </w:rPr>
        <w:t>2</w:t>
      </w:r>
      <w:r w:rsidRPr="00001F64">
        <w:rPr>
          <w:b/>
          <w:u w:val="single"/>
        </w:rPr>
        <w:t>:</w:t>
      </w:r>
      <w:r w:rsidRPr="000820F8">
        <w:rPr>
          <w:u w:val="single"/>
        </w:rPr>
        <w:t xml:space="preserve"> </w:t>
      </w:r>
      <w:r>
        <w:rPr>
          <w:u w:val="single"/>
        </w:rPr>
        <w:t>Outstanding Loan Amount DOES NOT EXCEEDS Sanctioned Loan Amount</w:t>
      </w:r>
    </w:p>
    <w:p w14:paraId="416DC001" w14:textId="77777777" w:rsidR="00A55629" w:rsidRDefault="00A55629" w:rsidP="00A55629">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A55629" w:rsidRPr="000820F8" w14:paraId="3FF15D3E" w14:textId="77777777" w:rsidTr="00D12BAE">
        <w:trPr>
          <w:trHeight w:val="255"/>
        </w:trPr>
        <w:tc>
          <w:tcPr>
            <w:tcW w:w="3640" w:type="dxa"/>
            <w:hideMark/>
          </w:tcPr>
          <w:p w14:paraId="2A6BB171" w14:textId="77777777" w:rsidR="00A55629" w:rsidRPr="000820F8" w:rsidRDefault="00A55629" w:rsidP="00B57E14">
            <w:pPr>
              <w:ind w:firstLineChars="200" w:firstLine="400"/>
              <w:rPr>
                <w:rFonts w:ascii="Calibri" w:eastAsia="Times New Roman" w:hAnsi="Calibri" w:cs="Times New Roman"/>
                <w:b/>
                <w:color w:val="000000"/>
                <w:sz w:val="20"/>
                <w:szCs w:val="20"/>
              </w:rPr>
            </w:pPr>
            <w:r w:rsidRPr="000820F8">
              <w:rPr>
                <w:rFonts w:ascii="Calibri" w:eastAsia="Times New Roman" w:hAnsi="Calibri" w:cs="Times New Roman"/>
                <w:color w:val="000000"/>
                <w:sz w:val="20"/>
                <w:szCs w:val="20"/>
              </w:rPr>
              <w:t>Outstanding Loan Amount</w:t>
            </w:r>
          </w:p>
        </w:tc>
        <w:tc>
          <w:tcPr>
            <w:tcW w:w="1380" w:type="dxa"/>
            <w:noWrap/>
            <w:hideMark/>
          </w:tcPr>
          <w:p w14:paraId="0083160B" w14:textId="02E3A854" w:rsidR="00A55629" w:rsidRPr="000820F8" w:rsidRDefault="00D12BAE" w:rsidP="00B57E14">
            <w:pPr>
              <w:jc w:val="cente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5</w:t>
            </w:r>
            <w:r w:rsidR="00A55629" w:rsidRPr="000820F8">
              <w:rPr>
                <w:rFonts w:ascii="Calibri" w:eastAsia="Times New Roman" w:hAnsi="Calibri" w:cs="Times New Roman"/>
                <w:color w:val="000000"/>
                <w:sz w:val="20"/>
                <w:szCs w:val="20"/>
              </w:rPr>
              <w:t xml:space="preserve">0,000.00 </w:t>
            </w:r>
          </w:p>
        </w:tc>
      </w:tr>
    </w:tbl>
    <w:p w14:paraId="2992E4AC" w14:textId="77777777" w:rsidR="00A55629" w:rsidRDefault="00A55629" w:rsidP="00A55629"/>
    <w:p w14:paraId="4EF07D1C" w14:textId="77777777" w:rsidR="00D12BAE" w:rsidRDefault="00D12BAE" w:rsidP="00A55629">
      <w:pPr>
        <w:jc w:val="both"/>
      </w:pPr>
      <w:r>
        <w:t>Thus, in case of this scenario, Guarantee Cover calculation will be based on Outstanding Loan Amount.</w:t>
      </w:r>
    </w:p>
    <w:p w14:paraId="035B74ED" w14:textId="43F22A18" w:rsidR="00A55629" w:rsidRDefault="00A55629" w:rsidP="00A55629">
      <w:pPr>
        <w:jc w:val="both"/>
      </w:pPr>
      <w:r>
        <w:t>Thus</w:t>
      </w:r>
      <w:r w:rsidR="00D12BAE">
        <w:t xml:space="preserve">, the </w:t>
      </w:r>
      <w:r>
        <w:t xml:space="preserve">Guarantee Cover = </w:t>
      </w:r>
      <w:r w:rsidR="00D12BAE">
        <w:t>5</w:t>
      </w:r>
      <w:r>
        <w:t>0,000 * 75%</w:t>
      </w:r>
    </w:p>
    <w:p w14:paraId="66A164CA" w14:textId="3CDB3AC2" w:rsidR="00A55629" w:rsidRPr="00237714" w:rsidRDefault="00A55629" w:rsidP="00A55629">
      <w:pPr>
        <w:jc w:val="both"/>
      </w:pPr>
      <w:r>
        <w:t xml:space="preserve">Which equals to INR </w:t>
      </w:r>
      <w:r w:rsidR="00D12BAE">
        <w:t>3</w:t>
      </w:r>
      <w:r>
        <w:t>7</w:t>
      </w:r>
      <w:r w:rsidR="00D12BAE">
        <w:t>,</w:t>
      </w:r>
      <w:r>
        <w:t>500/-</w:t>
      </w:r>
    </w:p>
    <w:p w14:paraId="3D0EAF59" w14:textId="77777777" w:rsidR="00D12BAE" w:rsidRDefault="00D12BAE" w:rsidP="00D12BAE">
      <w:pPr>
        <w:jc w:val="both"/>
        <w:rPr>
          <w:b/>
          <w:u w:val="single"/>
        </w:rPr>
      </w:pPr>
    </w:p>
    <w:p w14:paraId="33D10701" w14:textId="181A258D" w:rsidR="00D12BAE" w:rsidRPr="000820F8" w:rsidRDefault="00D12BAE" w:rsidP="00D12BAE">
      <w:pPr>
        <w:jc w:val="both"/>
        <w:rPr>
          <w:u w:val="single"/>
        </w:rPr>
      </w:pPr>
      <w:r w:rsidRPr="00001F64">
        <w:rPr>
          <w:b/>
          <w:u w:val="single"/>
        </w:rPr>
        <w:t xml:space="preserve">Scenario </w:t>
      </w:r>
      <w:r w:rsidR="00D155FC">
        <w:rPr>
          <w:b/>
          <w:u w:val="single"/>
        </w:rPr>
        <w:t>3</w:t>
      </w:r>
      <w:r w:rsidRPr="00001F64">
        <w:rPr>
          <w:b/>
          <w:u w:val="single"/>
        </w:rPr>
        <w:t>:</w:t>
      </w:r>
      <w:r w:rsidRPr="000820F8">
        <w:rPr>
          <w:u w:val="single"/>
        </w:rPr>
        <w:t xml:space="preserve"> </w:t>
      </w:r>
      <w:r>
        <w:rPr>
          <w:u w:val="single"/>
        </w:rPr>
        <w:t>Outstanding Loan Amount EQUALS Sanctioned Loan Amount</w:t>
      </w:r>
    </w:p>
    <w:p w14:paraId="38A2DAD8" w14:textId="77777777" w:rsidR="00A55629" w:rsidRDefault="00A55629" w:rsidP="00A55629">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D12BAE" w:rsidRPr="000820F8" w14:paraId="4105C0A9" w14:textId="77777777" w:rsidTr="00D12BAE">
        <w:trPr>
          <w:trHeight w:val="255"/>
        </w:trPr>
        <w:tc>
          <w:tcPr>
            <w:tcW w:w="3640" w:type="dxa"/>
            <w:hideMark/>
          </w:tcPr>
          <w:p w14:paraId="50BE0916" w14:textId="77777777" w:rsidR="00D12BAE" w:rsidRPr="000820F8" w:rsidRDefault="00D12BAE" w:rsidP="00B57E14">
            <w:pPr>
              <w:ind w:firstLineChars="200" w:firstLine="400"/>
              <w:rPr>
                <w:rFonts w:ascii="Calibri" w:eastAsia="Times New Roman" w:hAnsi="Calibri" w:cs="Times New Roman"/>
                <w:b/>
                <w:color w:val="000000"/>
                <w:sz w:val="20"/>
                <w:szCs w:val="20"/>
              </w:rPr>
            </w:pPr>
            <w:r w:rsidRPr="000820F8">
              <w:rPr>
                <w:rFonts w:ascii="Calibri" w:eastAsia="Times New Roman" w:hAnsi="Calibri" w:cs="Times New Roman"/>
                <w:color w:val="000000"/>
                <w:sz w:val="20"/>
                <w:szCs w:val="20"/>
              </w:rPr>
              <w:t>Outstanding Loan Amount</w:t>
            </w:r>
          </w:p>
        </w:tc>
        <w:tc>
          <w:tcPr>
            <w:tcW w:w="1380" w:type="dxa"/>
            <w:noWrap/>
            <w:hideMark/>
          </w:tcPr>
          <w:p w14:paraId="256F7C71" w14:textId="486469C0" w:rsidR="00D12BAE" w:rsidRPr="000820F8" w:rsidRDefault="00D12BAE" w:rsidP="00B57E14">
            <w:pPr>
              <w:jc w:val="center"/>
              <w:rPr>
                <w:rFonts w:ascii="Calibri" w:eastAsia="Times New Roman" w:hAnsi="Calibri" w:cs="Times New Roman"/>
                <w:b/>
                <w:color w:val="000000"/>
                <w:sz w:val="20"/>
                <w:szCs w:val="20"/>
              </w:rPr>
            </w:pPr>
            <w:r>
              <w:rPr>
                <w:rFonts w:ascii="Calibri" w:eastAsia="Times New Roman" w:hAnsi="Calibri" w:cs="Times New Roman"/>
                <w:color w:val="000000"/>
                <w:sz w:val="20"/>
                <w:szCs w:val="20"/>
              </w:rPr>
              <w:t>1,0</w:t>
            </w:r>
            <w:r w:rsidRPr="000820F8">
              <w:rPr>
                <w:rFonts w:ascii="Calibri" w:eastAsia="Times New Roman" w:hAnsi="Calibri" w:cs="Times New Roman"/>
                <w:color w:val="000000"/>
                <w:sz w:val="20"/>
                <w:szCs w:val="20"/>
              </w:rPr>
              <w:t xml:space="preserve">0,000.00 </w:t>
            </w:r>
          </w:p>
        </w:tc>
      </w:tr>
    </w:tbl>
    <w:p w14:paraId="0CE08FF0" w14:textId="77777777" w:rsidR="00D12BAE" w:rsidRDefault="00D12BAE" w:rsidP="00A55629">
      <w:pPr>
        <w:jc w:val="both"/>
      </w:pPr>
    </w:p>
    <w:p w14:paraId="542F20C0" w14:textId="4F39C4BD" w:rsidR="00D12BAE" w:rsidRDefault="00D12BAE" w:rsidP="00D12BAE">
      <w:pPr>
        <w:jc w:val="both"/>
      </w:pPr>
      <w:r>
        <w:t>Thus, in case of this scenario, Guarantee Cover calculation will be based on Outstanding Loan Amount. Thus, Guarantee Cover = 1,00,000 * 75%</w:t>
      </w:r>
    </w:p>
    <w:p w14:paraId="57536F02" w14:textId="011F8C26" w:rsidR="00790F4C" w:rsidRDefault="00D12BAE" w:rsidP="00D12BAE">
      <w:pPr>
        <w:jc w:val="both"/>
      </w:pPr>
      <w:r>
        <w:t>Which equals to INR 75,000/-</w:t>
      </w:r>
    </w:p>
    <w:p w14:paraId="600BBAEB" w14:textId="77777777" w:rsidR="00D12BAE" w:rsidRDefault="00D12BAE" w:rsidP="00D12BAE">
      <w:pPr>
        <w:jc w:val="both"/>
        <w:rPr>
          <w:b/>
          <w:u w:val="single"/>
        </w:rPr>
      </w:pPr>
    </w:p>
    <w:p w14:paraId="7008EC7C" w14:textId="77777777" w:rsidR="00D155FC" w:rsidRDefault="00D155FC" w:rsidP="00D12BAE">
      <w:pPr>
        <w:jc w:val="both"/>
        <w:rPr>
          <w:b/>
          <w:u w:val="single"/>
        </w:rPr>
      </w:pPr>
    </w:p>
    <w:p w14:paraId="21653CF2" w14:textId="77777777" w:rsidR="00D155FC" w:rsidRDefault="00D155FC" w:rsidP="00D12BAE">
      <w:pPr>
        <w:jc w:val="both"/>
        <w:rPr>
          <w:b/>
          <w:u w:val="single"/>
        </w:rPr>
      </w:pPr>
    </w:p>
    <w:p w14:paraId="514E8F5D" w14:textId="66B2AFA3" w:rsidR="00D155FC" w:rsidRPr="000820F8" w:rsidRDefault="00D155FC" w:rsidP="00D155FC">
      <w:pPr>
        <w:jc w:val="both"/>
        <w:rPr>
          <w:u w:val="single"/>
        </w:rPr>
      </w:pPr>
      <w:r w:rsidRPr="00001F64">
        <w:rPr>
          <w:b/>
          <w:u w:val="single"/>
        </w:rPr>
        <w:t xml:space="preserve">Scenario </w:t>
      </w:r>
      <w:r>
        <w:rPr>
          <w:b/>
          <w:u w:val="single"/>
        </w:rPr>
        <w:t>4</w:t>
      </w:r>
      <w:r w:rsidRPr="00001F64">
        <w:rPr>
          <w:b/>
          <w:u w:val="single"/>
        </w:rPr>
        <w:t>:</w:t>
      </w:r>
      <w:r w:rsidRPr="000820F8">
        <w:rPr>
          <w:u w:val="single"/>
        </w:rPr>
        <w:t xml:space="preserve"> </w:t>
      </w:r>
      <w:r>
        <w:rPr>
          <w:u w:val="single"/>
        </w:rPr>
        <w:t>Outstanding Loan Amount EXCEEDS Sanctioned Loan Amount</w:t>
      </w:r>
    </w:p>
    <w:p w14:paraId="4DDEB20F" w14:textId="77777777" w:rsidR="00D155FC" w:rsidRDefault="00D155FC" w:rsidP="00D155FC">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D155FC" w:rsidRPr="000820F8" w14:paraId="05BBBE24" w14:textId="77777777" w:rsidTr="003F6ED7">
        <w:trPr>
          <w:trHeight w:val="255"/>
        </w:trPr>
        <w:tc>
          <w:tcPr>
            <w:tcW w:w="3640" w:type="dxa"/>
            <w:hideMark/>
          </w:tcPr>
          <w:p w14:paraId="7361CA07" w14:textId="77777777" w:rsidR="00D155FC" w:rsidRPr="000820F8" w:rsidRDefault="00D155FC" w:rsidP="003F6ED7">
            <w:pPr>
              <w:ind w:firstLineChars="200" w:firstLine="400"/>
              <w:rPr>
                <w:rFonts w:ascii="Calibri" w:eastAsia="Times New Roman" w:hAnsi="Calibri" w:cs="Times New Roman"/>
                <w:b/>
                <w:color w:val="000000"/>
                <w:sz w:val="20"/>
                <w:szCs w:val="20"/>
              </w:rPr>
            </w:pPr>
            <w:r w:rsidRPr="000820F8">
              <w:rPr>
                <w:rFonts w:ascii="Calibri" w:eastAsia="Times New Roman" w:hAnsi="Calibri" w:cs="Times New Roman"/>
                <w:color w:val="000000"/>
                <w:sz w:val="20"/>
                <w:szCs w:val="20"/>
              </w:rPr>
              <w:t>Outstanding Loan Amount</w:t>
            </w:r>
          </w:p>
        </w:tc>
        <w:tc>
          <w:tcPr>
            <w:tcW w:w="1380" w:type="dxa"/>
            <w:noWrap/>
            <w:hideMark/>
          </w:tcPr>
          <w:p w14:paraId="099073EB" w14:textId="2AF4D3BA" w:rsidR="00D155FC" w:rsidRPr="000820F8" w:rsidRDefault="00D155FC" w:rsidP="00D155FC">
            <w:pPr>
              <w:jc w:val="center"/>
              <w:rPr>
                <w:rFonts w:ascii="Calibri" w:eastAsia="Times New Roman" w:hAnsi="Calibri" w:cs="Times New Roman"/>
                <w:b/>
                <w:color w:val="000000"/>
                <w:sz w:val="20"/>
                <w:szCs w:val="20"/>
              </w:rPr>
            </w:pPr>
            <w:r>
              <w:rPr>
                <w:rFonts w:ascii="Calibri" w:eastAsia="Times New Roman" w:hAnsi="Calibri" w:cs="Times New Roman"/>
                <w:color w:val="000000"/>
                <w:sz w:val="20"/>
                <w:szCs w:val="20"/>
              </w:rPr>
              <w:t>1,25</w:t>
            </w:r>
            <w:r w:rsidR="007A30DA">
              <w:rPr>
                <w:rFonts w:ascii="Calibri" w:eastAsia="Times New Roman" w:hAnsi="Calibri" w:cs="Times New Roman"/>
                <w:color w:val="000000"/>
                <w:sz w:val="20"/>
                <w:szCs w:val="20"/>
              </w:rPr>
              <w:t>,000.00</w:t>
            </w:r>
          </w:p>
        </w:tc>
      </w:tr>
    </w:tbl>
    <w:p w14:paraId="7E66E476" w14:textId="77777777" w:rsidR="007A30DA" w:rsidRDefault="007A30DA" w:rsidP="00D155FC">
      <w:pPr>
        <w:jc w:val="both"/>
      </w:pPr>
    </w:p>
    <w:p w14:paraId="74879E17" w14:textId="77777777" w:rsidR="00D155FC" w:rsidRDefault="00D155FC" w:rsidP="00D155FC">
      <w:pPr>
        <w:jc w:val="both"/>
      </w:pPr>
      <w:r>
        <w:t>Thus, in case of this scenario, Guarantee Cover calculation will be based on Sanctioned Loan Amount. Thus, Guarantee Cover = 1,00,000 * 75%</w:t>
      </w:r>
    </w:p>
    <w:p w14:paraId="3E1F495F" w14:textId="11C8C860" w:rsidR="00D155FC" w:rsidRDefault="00D155FC" w:rsidP="00D155FC">
      <w:pPr>
        <w:jc w:val="both"/>
      </w:pPr>
      <w:r>
        <w:t>Which equals to INR 75,000/-</w:t>
      </w:r>
    </w:p>
    <w:p w14:paraId="1E98EAE7" w14:textId="77777777" w:rsidR="00D155FC" w:rsidRDefault="00D155FC" w:rsidP="00D155FC">
      <w:pPr>
        <w:jc w:val="both"/>
        <w:rPr>
          <w:b/>
          <w:u w:val="single"/>
        </w:rPr>
      </w:pPr>
    </w:p>
    <w:p w14:paraId="750EA0B4" w14:textId="21EC475F" w:rsidR="00D12BAE" w:rsidRPr="000820F8" w:rsidRDefault="00D12BAE" w:rsidP="00D12BAE">
      <w:pPr>
        <w:jc w:val="both"/>
        <w:rPr>
          <w:u w:val="single"/>
        </w:rPr>
      </w:pPr>
      <w:r w:rsidRPr="00001F64">
        <w:rPr>
          <w:b/>
          <w:u w:val="single"/>
        </w:rPr>
        <w:t xml:space="preserve">Scenario </w:t>
      </w:r>
      <w:r w:rsidR="00D155FC">
        <w:rPr>
          <w:b/>
          <w:u w:val="single"/>
        </w:rPr>
        <w:t>5</w:t>
      </w:r>
      <w:r w:rsidRPr="00001F64">
        <w:rPr>
          <w:b/>
          <w:u w:val="single"/>
        </w:rPr>
        <w:t>:</w:t>
      </w:r>
      <w:r w:rsidRPr="000820F8">
        <w:rPr>
          <w:u w:val="single"/>
        </w:rPr>
        <w:t xml:space="preserve"> </w:t>
      </w:r>
      <w:r>
        <w:rPr>
          <w:u w:val="single"/>
        </w:rPr>
        <w:t>Outstanding Loan Amount EXCEEDS Sanctioned Loan Amount</w:t>
      </w:r>
      <w:r w:rsidR="00D155FC">
        <w:rPr>
          <w:u w:val="single"/>
        </w:rPr>
        <w:t xml:space="preserve"> AND </w:t>
      </w:r>
      <w:r w:rsidR="00D155FC" w:rsidRPr="00D155FC">
        <w:rPr>
          <w:u w:val="single"/>
        </w:rPr>
        <w:t xml:space="preserve">Maximum Limit to </w:t>
      </w:r>
      <w:r w:rsidR="00D155FC">
        <w:rPr>
          <w:u w:val="single"/>
        </w:rPr>
        <w:t>Guarantee Issuance Allowed</w:t>
      </w:r>
    </w:p>
    <w:p w14:paraId="4D380A9B" w14:textId="77777777" w:rsidR="00D12BAE" w:rsidRDefault="00D12BAE" w:rsidP="00D12BAE">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D12BAE" w:rsidRPr="000820F8" w14:paraId="3F343D0E" w14:textId="77777777" w:rsidTr="00B57E14">
        <w:trPr>
          <w:trHeight w:val="255"/>
        </w:trPr>
        <w:tc>
          <w:tcPr>
            <w:tcW w:w="3640" w:type="dxa"/>
            <w:hideMark/>
          </w:tcPr>
          <w:p w14:paraId="79FBC7D4" w14:textId="77777777" w:rsidR="00D12BAE" w:rsidRPr="000820F8" w:rsidRDefault="00D12BAE" w:rsidP="00B57E14">
            <w:pPr>
              <w:ind w:firstLineChars="200" w:firstLine="400"/>
              <w:rPr>
                <w:rFonts w:ascii="Calibri" w:eastAsia="Times New Roman" w:hAnsi="Calibri" w:cs="Times New Roman"/>
                <w:b/>
                <w:color w:val="000000"/>
                <w:sz w:val="20"/>
                <w:szCs w:val="20"/>
              </w:rPr>
            </w:pPr>
            <w:r w:rsidRPr="000820F8">
              <w:rPr>
                <w:rFonts w:ascii="Calibri" w:eastAsia="Times New Roman" w:hAnsi="Calibri" w:cs="Times New Roman"/>
                <w:color w:val="000000"/>
                <w:sz w:val="20"/>
                <w:szCs w:val="20"/>
              </w:rPr>
              <w:t>Outstanding Loan Amount</w:t>
            </w:r>
          </w:p>
        </w:tc>
        <w:tc>
          <w:tcPr>
            <w:tcW w:w="1380" w:type="dxa"/>
            <w:noWrap/>
            <w:hideMark/>
          </w:tcPr>
          <w:p w14:paraId="4B2E02F5" w14:textId="4A5FD1C8" w:rsidR="00D12BAE" w:rsidRPr="000820F8" w:rsidRDefault="00D155FC" w:rsidP="007A30DA">
            <w:pPr>
              <w:jc w:val="center"/>
              <w:rPr>
                <w:rFonts w:ascii="Calibri" w:eastAsia="Times New Roman" w:hAnsi="Calibri" w:cs="Times New Roman"/>
                <w:b/>
                <w:color w:val="000000"/>
                <w:sz w:val="20"/>
                <w:szCs w:val="20"/>
              </w:rPr>
            </w:pPr>
            <w:r>
              <w:rPr>
                <w:rFonts w:ascii="Calibri" w:eastAsia="Times New Roman" w:hAnsi="Calibri" w:cs="Times New Roman"/>
                <w:color w:val="000000"/>
                <w:sz w:val="20"/>
                <w:szCs w:val="20"/>
              </w:rPr>
              <w:t>2</w:t>
            </w:r>
            <w:r w:rsidR="00D12BAE">
              <w:rPr>
                <w:rFonts w:ascii="Calibri" w:eastAsia="Times New Roman" w:hAnsi="Calibri" w:cs="Times New Roman"/>
                <w:color w:val="000000"/>
                <w:sz w:val="20"/>
                <w:szCs w:val="20"/>
              </w:rPr>
              <w:t>,</w:t>
            </w:r>
            <w:r>
              <w:rPr>
                <w:rFonts w:ascii="Calibri" w:eastAsia="Times New Roman" w:hAnsi="Calibri" w:cs="Times New Roman"/>
                <w:color w:val="000000"/>
                <w:sz w:val="20"/>
                <w:szCs w:val="20"/>
              </w:rPr>
              <w:t>5</w:t>
            </w:r>
            <w:r w:rsidR="007A30DA">
              <w:rPr>
                <w:rFonts w:ascii="Calibri" w:eastAsia="Times New Roman" w:hAnsi="Calibri" w:cs="Times New Roman"/>
                <w:color w:val="000000"/>
                <w:sz w:val="20"/>
                <w:szCs w:val="20"/>
              </w:rPr>
              <w:t>0,000.00</w:t>
            </w:r>
          </w:p>
        </w:tc>
      </w:tr>
    </w:tbl>
    <w:p w14:paraId="4C577C07" w14:textId="77777777" w:rsidR="007A30DA" w:rsidRDefault="007A30DA" w:rsidP="00D12BAE">
      <w:pPr>
        <w:jc w:val="both"/>
      </w:pPr>
    </w:p>
    <w:p w14:paraId="5DB0AC96" w14:textId="6812A8C8" w:rsidR="00D12BAE" w:rsidRDefault="00D12BAE" w:rsidP="00D12BAE">
      <w:pPr>
        <w:jc w:val="both"/>
      </w:pPr>
      <w:r>
        <w:t>Thus, in case of this scenario, Guarantee Cover calculation will be based on Sanctioned Loan Amount. Thus, Guarantee Cover = 1,00,000 * 75%</w:t>
      </w:r>
    </w:p>
    <w:p w14:paraId="5DD9CC82" w14:textId="77777777" w:rsidR="00D12BAE" w:rsidRDefault="00D12BAE" w:rsidP="00D12BAE">
      <w:pPr>
        <w:jc w:val="both"/>
      </w:pPr>
      <w:r>
        <w:t>Which equals to INR 75,000/-</w:t>
      </w:r>
    </w:p>
    <w:p w14:paraId="4766BF4B" w14:textId="77777777" w:rsidR="00D155FC" w:rsidRDefault="00D155FC" w:rsidP="00D12BAE">
      <w:pPr>
        <w:jc w:val="both"/>
      </w:pPr>
    </w:p>
    <w:p w14:paraId="36D682DC" w14:textId="37E19423" w:rsidR="00790F4C" w:rsidRDefault="00D12BAE" w:rsidP="00790F4C">
      <w:pPr>
        <w:jc w:val="both"/>
      </w:pPr>
      <w:r>
        <w:rPr>
          <w:noProof/>
        </w:rPr>
        <mc:AlternateContent>
          <mc:Choice Requires="wps">
            <w:drawing>
              <wp:inline distT="0" distB="0" distL="0" distR="0" wp14:anchorId="63FCDAAE" wp14:editId="765E287D">
                <wp:extent cx="5908040" cy="1152525"/>
                <wp:effectExtent l="0" t="0" r="16510" b="28575"/>
                <wp:docPr id="93" name="Rectangle 93"/>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0E3B76" w14:textId="77777777" w:rsidR="003F6ED7" w:rsidRPr="00D451B1" w:rsidRDefault="003F6ED7" w:rsidP="00D12BAE">
                            <w:pPr>
                              <w:jc w:val="both"/>
                              <w:rPr>
                                <w:rFonts w:asciiTheme="majorHAnsi" w:hAnsiTheme="majorHAnsi"/>
                                <w:b/>
                              </w:rPr>
                            </w:pPr>
                            <w:r>
                              <w:rPr>
                                <w:rFonts w:asciiTheme="majorHAnsi" w:hAnsiTheme="majorHAnsi"/>
                                <w:b/>
                              </w:rPr>
                              <w:t>Calculating the Credit Guarantee Cover:</w:t>
                            </w:r>
                          </w:p>
                          <w:p w14:paraId="6C0C17C6" w14:textId="77777777" w:rsidR="003F6ED7" w:rsidRDefault="003F6ED7" w:rsidP="00D12BAE">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14:paraId="26F8F527" w14:textId="77777777" w:rsidR="003F6ED7" w:rsidRPr="00080992" w:rsidRDefault="003F6ED7" w:rsidP="00D12BAE">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CDAAE" id="Rectangle 93" o:spid="_x0000_s1102" style="width:465.2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" fillcolor="white [3201]" strokecolor="#70ad47 [3209]" strokeweight="1pt">
                <v:textbox>
                  <w:txbxContent>
                    <w:p w14:paraId="7B0E3B76" w14:textId="77777777" w:rsidR="003F6ED7" w:rsidRPr="00D451B1" w:rsidRDefault="003F6ED7" w:rsidP="00D12BAE">
                      <w:pPr>
                        <w:jc w:val="both"/>
                        <w:rPr>
                          <w:rFonts w:asciiTheme="majorHAnsi" w:hAnsiTheme="majorHAnsi"/>
                          <w:b/>
                        </w:rPr>
                      </w:pPr>
                      <w:r>
                        <w:rPr>
                          <w:rFonts w:asciiTheme="majorHAnsi" w:hAnsiTheme="majorHAnsi"/>
                          <w:b/>
                        </w:rPr>
                        <w:t>Calculating the Credit Guarantee Cover:</w:t>
                      </w:r>
                    </w:p>
                    <w:p w14:paraId="6C0C17C6" w14:textId="77777777" w:rsidR="003F6ED7" w:rsidRDefault="003F6ED7" w:rsidP="00D12BAE">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Outstanding Loan Amount, if it is Less Than OR Equal to Sanctioned Loan Amount. </w:t>
                      </w:r>
                    </w:p>
                    <w:p w14:paraId="26F8F527" w14:textId="77777777" w:rsidR="003F6ED7" w:rsidRPr="00080992" w:rsidRDefault="003F6ED7" w:rsidP="00D12BAE">
                      <w:pPr>
                        <w:pStyle w:val="ListParagraph"/>
                        <w:numPr>
                          <w:ilvl w:val="0"/>
                          <w:numId w:val="43"/>
                        </w:numPr>
                        <w:jc w:val="both"/>
                        <w:rPr>
                          <w:rFonts w:asciiTheme="majorHAnsi" w:hAnsiTheme="majorHAnsi"/>
                        </w:rPr>
                      </w:pPr>
                      <w:r w:rsidRPr="00080992">
                        <w:rPr>
                          <w:rFonts w:asciiTheme="majorHAnsi" w:hAnsiTheme="majorHAnsi"/>
                        </w:rPr>
                        <w:t xml:space="preserve">CG </w:t>
                      </w:r>
                      <w:r>
                        <w:rPr>
                          <w:rFonts w:asciiTheme="majorHAnsi" w:hAnsiTheme="majorHAnsi"/>
                        </w:rPr>
                        <w:t>Cover</w:t>
                      </w:r>
                      <w:r w:rsidRPr="00080992">
                        <w:rPr>
                          <w:rFonts w:asciiTheme="majorHAnsi" w:hAnsiTheme="majorHAnsi"/>
                        </w:rPr>
                        <w:t xml:space="preserve"> will be calculated on Sanctioned Loan Amount, if Outstanding Loan Amount is Greater Than Sanctioned Loan Amount.</w:t>
                      </w:r>
                    </w:p>
                  </w:txbxContent>
                </v:textbox>
                <w10:anchorlock/>
              </v:rect>
            </w:pict>
          </mc:Fallback>
        </mc:AlternateContent>
      </w:r>
    </w:p>
    <w:p w14:paraId="232BDC7D" w14:textId="77777777" w:rsidR="00A037E4" w:rsidRDefault="00A037E4" w:rsidP="00790F4C">
      <w:pPr>
        <w:jc w:val="both"/>
      </w:pPr>
    </w:p>
    <w:p w14:paraId="5E66F14F" w14:textId="647B9DB4" w:rsidR="00790F4C" w:rsidRDefault="0059491E" w:rsidP="00B05B8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67" w:name="_Toc483682531"/>
      <w:r>
        <w:rPr>
          <w:rFonts w:ascii="Trebuchet MS" w:hAnsi="Trebuchet MS"/>
          <w:b/>
          <w:bCs/>
          <w:color w:val="000000" w:themeColor="text1"/>
          <w:szCs w:val="22"/>
        </w:rPr>
        <w:t xml:space="preserve">Calculating </w:t>
      </w:r>
      <w:r w:rsidR="00790F4C">
        <w:rPr>
          <w:rFonts w:ascii="Trebuchet MS" w:hAnsi="Trebuchet MS"/>
          <w:b/>
          <w:bCs/>
          <w:color w:val="000000" w:themeColor="text1"/>
          <w:szCs w:val="22"/>
        </w:rPr>
        <w:t>Credit Guarantee Fees</w:t>
      </w:r>
      <w:bookmarkEnd w:id="1167"/>
      <w:r w:rsidR="00790F4C">
        <w:rPr>
          <w:rFonts w:ascii="Trebuchet MS" w:hAnsi="Trebuchet MS"/>
          <w:b/>
          <w:bCs/>
          <w:color w:val="000000" w:themeColor="text1"/>
          <w:szCs w:val="22"/>
        </w:rPr>
        <w:t xml:space="preserve"> </w:t>
      </w:r>
    </w:p>
    <w:p w14:paraId="2E44572A" w14:textId="19E06080" w:rsidR="00790F4C" w:rsidRDefault="00BB0082" w:rsidP="00790F4C">
      <w:pPr>
        <w:jc w:val="both"/>
      </w:pPr>
      <w:r>
        <w:t xml:space="preserve">CG for continuity of guarantee is </w:t>
      </w:r>
      <w:r w:rsidR="007C40B5">
        <w:t>quarterly</w:t>
      </w:r>
      <w:r>
        <w:t xml:space="preserve">. </w:t>
      </w:r>
      <w:r w:rsidR="00CB0422">
        <w:t xml:space="preserve">The calculation for CG Fees is in advanced for entire </w:t>
      </w:r>
      <w:r w:rsidR="00DA2423">
        <w:t>quarter</w:t>
      </w:r>
      <w:r w:rsidR="00CB0422">
        <w:t xml:space="preserve">. </w:t>
      </w:r>
      <w:r w:rsidR="00790F4C">
        <w:t xml:space="preserve">Credit Guarantee Fee is determined based on </w:t>
      </w:r>
      <w:r w:rsidR="00CB0422">
        <w:t xml:space="preserve">Outstanding Loan Amount provided by MLI in his respective </w:t>
      </w:r>
      <w:r w:rsidR="00CB0422">
        <w:lastRenderedPageBreak/>
        <w:t>Input File along with ‘Annual Guarantee Fee (%)’ configured in the ‘Scheme’ and it’s respective ‘Docket’ and the formulae is as below:</w:t>
      </w:r>
    </w:p>
    <w:p w14:paraId="2B431C08" w14:textId="372630DC" w:rsidR="00B57E14" w:rsidRDefault="00B57E14" w:rsidP="00790F4C">
      <w:pPr>
        <w:jc w:val="both"/>
      </w:pPr>
      <w:r>
        <w:rPr>
          <w:noProof/>
        </w:rPr>
        <mc:AlternateContent>
          <mc:Choice Requires="wps">
            <w:drawing>
              <wp:inline distT="0" distB="0" distL="0" distR="0" wp14:anchorId="4F2D26C9" wp14:editId="1235D612">
                <wp:extent cx="5757126" cy="1133475"/>
                <wp:effectExtent l="0" t="0" r="15240" b="28575"/>
                <wp:docPr id="104" name="Rectangle 104"/>
                <wp:cNvGraphicFramePr/>
                <a:graphic xmlns:a="http://schemas.openxmlformats.org/drawingml/2006/main">
                  <a:graphicData uri="http://schemas.microsoft.com/office/word/2010/wordprocessingShape">
                    <wps:wsp>
                      <wps:cNvSpPr/>
                      <wps:spPr>
                        <a:xfrm>
                          <a:off x="0" y="0"/>
                          <a:ext cx="5757126"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72B1C" w14:textId="77777777" w:rsidR="003F6ED7" w:rsidRDefault="003F6ED7" w:rsidP="00B57E14">
                            <w:pPr>
                              <w:pStyle w:val="NoSpacing"/>
                            </w:pPr>
                            <w:r>
                              <w:t>In case, Outstanding Amount DOES NOT EXCEEDS Sanctioned Amount, then:</w:t>
                            </w:r>
                          </w:p>
                          <w:p w14:paraId="6A5DA098" w14:textId="7F17EBB6" w:rsidR="003F6ED7" w:rsidRDefault="003F6ED7" w:rsidP="00B57E14">
                            <w:pPr>
                              <w:pStyle w:val="NoSpacing"/>
                              <w:ind w:left="720"/>
                            </w:pPr>
                            <w:r>
                              <w:t>Guarantee Fee = Outstanding Loan Amount * ((Annual Guarantee Fee in Percent)/4)</w:t>
                            </w:r>
                          </w:p>
                          <w:p w14:paraId="24E6D5BD" w14:textId="77777777" w:rsidR="003F6ED7" w:rsidRDefault="003F6ED7" w:rsidP="00B57E14">
                            <w:pPr>
                              <w:pStyle w:val="NoSpacing"/>
                            </w:pPr>
                          </w:p>
                          <w:p w14:paraId="46A28A6D" w14:textId="77777777" w:rsidR="003F6ED7" w:rsidRDefault="003F6ED7" w:rsidP="00B57E14">
                            <w:pPr>
                              <w:pStyle w:val="NoSpacing"/>
                            </w:pPr>
                            <w:r>
                              <w:t>In case, Outstanding Amount EXCEEDS Sanctioned Amount, then:</w:t>
                            </w:r>
                          </w:p>
                          <w:p w14:paraId="64A55E79" w14:textId="37F268BB" w:rsidR="003F6ED7" w:rsidRDefault="003F6ED7" w:rsidP="00B57E14">
                            <w:pPr>
                              <w:pStyle w:val="NoSpacing"/>
                              <w:ind w:left="720"/>
                            </w:pPr>
                            <w:r>
                              <w:t>Guarantee Fee = Sanctioned Loan Amount * ((Annual Guarantee Fee in Percent)/4)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2D26C9" id="Rectangle 104" o:spid="_x0000_s1103" style="width:453.3pt;height:8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" fillcolor="white [3201]" strokecolor="#70ad47 [3209]" strokeweight="1pt">
                <v:textbox>
                  <w:txbxContent>
                    <w:p w14:paraId="48972B1C" w14:textId="77777777" w:rsidR="003F6ED7" w:rsidRDefault="003F6ED7" w:rsidP="00B57E14">
                      <w:pPr>
                        <w:pStyle w:val="NoSpacing"/>
                      </w:pPr>
                      <w:r>
                        <w:t>In case, Outstanding Amount DOES NOT EXCEEDS Sanctioned Amount, then:</w:t>
                      </w:r>
                    </w:p>
                    <w:p w14:paraId="6A5DA098" w14:textId="7F17EBB6" w:rsidR="003F6ED7" w:rsidRDefault="003F6ED7" w:rsidP="00B57E14">
                      <w:pPr>
                        <w:pStyle w:val="NoSpacing"/>
                        <w:ind w:left="720"/>
                      </w:pPr>
                      <w:r>
                        <w:t>Guarantee Fee = Outstanding Loan Amount * ((Annual Guarantee Fee in Percent)/4)</w:t>
                      </w:r>
                    </w:p>
                    <w:p w14:paraId="24E6D5BD" w14:textId="77777777" w:rsidR="003F6ED7" w:rsidRDefault="003F6ED7" w:rsidP="00B57E14">
                      <w:pPr>
                        <w:pStyle w:val="NoSpacing"/>
                      </w:pPr>
                    </w:p>
                    <w:p w14:paraId="46A28A6D" w14:textId="77777777" w:rsidR="003F6ED7" w:rsidRDefault="003F6ED7" w:rsidP="00B57E14">
                      <w:pPr>
                        <w:pStyle w:val="NoSpacing"/>
                      </w:pPr>
                      <w:r>
                        <w:t>In case, Outstanding Amount EXCEEDS Sanctioned Amount, then:</w:t>
                      </w:r>
                    </w:p>
                    <w:p w14:paraId="64A55E79" w14:textId="37F268BB" w:rsidR="003F6ED7" w:rsidRDefault="003F6ED7" w:rsidP="00B57E14">
                      <w:pPr>
                        <w:pStyle w:val="NoSpacing"/>
                        <w:ind w:left="720"/>
                      </w:pPr>
                      <w:r>
                        <w:t>Guarantee Fee = Sanctioned Loan Amount * ((Annual Guarantee Fee in Percent)/4)</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DA2433" w:rsidRPr="00F25836" w14:paraId="41A7D192" w14:textId="77777777" w:rsidTr="003F6ED7">
        <w:trPr>
          <w:trHeight w:val="235"/>
        </w:trPr>
        <w:tc>
          <w:tcPr>
            <w:tcW w:w="5160" w:type="dxa"/>
            <w:noWrap/>
            <w:hideMark/>
          </w:tcPr>
          <w:p w14:paraId="67B54C99" w14:textId="77777777" w:rsidR="00DA2433" w:rsidRPr="00F25836" w:rsidRDefault="00DA2433" w:rsidP="003F6ED7">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31486718" w14:textId="77777777" w:rsidR="00DA2433" w:rsidRPr="00F25836" w:rsidRDefault="00DA2433" w:rsidP="003F6ED7">
            <w:pPr>
              <w:rPr>
                <w:rFonts w:ascii="Calibri" w:eastAsia="Times New Roman" w:hAnsi="Calibri" w:cs="Times New Roman"/>
                <w:b/>
                <w:color w:val="000000"/>
                <w:sz w:val="20"/>
                <w:szCs w:val="20"/>
              </w:rPr>
            </w:pPr>
          </w:p>
        </w:tc>
      </w:tr>
      <w:tr w:rsidR="00DA2433" w:rsidRPr="00F25836" w14:paraId="04B726F4" w14:textId="77777777" w:rsidTr="003F6ED7">
        <w:trPr>
          <w:trHeight w:val="235"/>
        </w:trPr>
        <w:tc>
          <w:tcPr>
            <w:tcW w:w="5160" w:type="dxa"/>
            <w:hideMark/>
          </w:tcPr>
          <w:p w14:paraId="5E1F9D50" w14:textId="77777777" w:rsidR="00DA2433" w:rsidRPr="00F25836" w:rsidRDefault="00DA2433"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p>
        </w:tc>
        <w:tc>
          <w:tcPr>
            <w:tcW w:w="1956" w:type="dxa"/>
            <w:hideMark/>
          </w:tcPr>
          <w:p w14:paraId="7DE2E6A4" w14:textId="77777777" w:rsidR="00DA2433" w:rsidRPr="00F25836" w:rsidRDefault="00DA2433"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DA2433" w:rsidRPr="00F25836" w14:paraId="1B8EC280" w14:textId="77777777" w:rsidTr="003F6ED7">
        <w:trPr>
          <w:trHeight w:val="235"/>
        </w:trPr>
        <w:tc>
          <w:tcPr>
            <w:tcW w:w="5160" w:type="dxa"/>
            <w:hideMark/>
          </w:tcPr>
          <w:p w14:paraId="015E1E69" w14:textId="77777777" w:rsidR="00DA2433" w:rsidRPr="00F25836" w:rsidRDefault="00DA2433"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956" w:type="dxa"/>
            <w:hideMark/>
          </w:tcPr>
          <w:p w14:paraId="12C1455D" w14:textId="77777777" w:rsidR="00DA2433" w:rsidRPr="00F25836" w:rsidRDefault="00DA2433" w:rsidP="003F6ED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DA2433" w:rsidRPr="00F25836" w14:paraId="25E01DB1" w14:textId="77777777" w:rsidTr="003F6ED7">
        <w:trPr>
          <w:trHeight w:val="235"/>
        </w:trPr>
        <w:tc>
          <w:tcPr>
            <w:tcW w:w="5160" w:type="dxa"/>
          </w:tcPr>
          <w:p w14:paraId="4EC872F1" w14:textId="77777777" w:rsidR="00DA2433" w:rsidRPr="00F25836" w:rsidRDefault="00DA2433" w:rsidP="003F6ED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956" w:type="dxa"/>
          </w:tcPr>
          <w:p w14:paraId="7AEE5FDA" w14:textId="77777777" w:rsidR="00DA2433" w:rsidRPr="00F25836" w:rsidRDefault="00DA2433"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DA2433" w:rsidRPr="00F25836" w14:paraId="5E65F660" w14:textId="77777777" w:rsidTr="003F6ED7">
        <w:trPr>
          <w:trHeight w:val="235"/>
        </w:trPr>
        <w:tc>
          <w:tcPr>
            <w:tcW w:w="5160" w:type="dxa"/>
          </w:tcPr>
          <w:p w14:paraId="21DFCD92" w14:textId="77777777" w:rsidR="00DA2433" w:rsidRPr="00F25836" w:rsidRDefault="00DA2433" w:rsidP="003F6ED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21DE0B58" w14:textId="77777777" w:rsidR="00DA2433" w:rsidRDefault="00DA2433"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w:t>
            </w:r>
          </w:p>
        </w:tc>
      </w:tr>
      <w:tr w:rsidR="00DA2433" w:rsidRPr="00F25836" w14:paraId="30550DC4" w14:textId="77777777" w:rsidTr="003F6ED7">
        <w:trPr>
          <w:trHeight w:val="235"/>
        </w:trPr>
        <w:tc>
          <w:tcPr>
            <w:tcW w:w="5160" w:type="dxa"/>
          </w:tcPr>
          <w:p w14:paraId="08A99EB0" w14:textId="77777777" w:rsidR="00DA2433" w:rsidRPr="00F25836" w:rsidRDefault="00DA2433" w:rsidP="003F6ED7">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6E39894C" w14:textId="77777777" w:rsidR="00DA2433" w:rsidRDefault="00DA2433" w:rsidP="003F6ED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bl>
    <w:p w14:paraId="60A53F92" w14:textId="3CD86470" w:rsidR="00790F4C" w:rsidRPr="00E32391" w:rsidRDefault="00790F4C" w:rsidP="00790F4C">
      <w:pPr>
        <w:jc w:val="both"/>
        <w:rPr>
          <w:i/>
        </w:rPr>
      </w:pPr>
    </w:p>
    <w:p w14:paraId="15D8EFE5" w14:textId="21AF16B3" w:rsidR="00DA2433" w:rsidRPr="000820F8" w:rsidRDefault="00DA2433" w:rsidP="00DA2433">
      <w:pPr>
        <w:jc w:val="both"/>
        <w:rPr>
          <w:u w:val="single"/>
        </w:rPr>
      </w:pPr>
      <w:r w:rsidRPr="00001F64">
        <w:rPr>
          <w:b/>
          <w:u w:val="single"/>
        </w:rPr>
        <w:t>Scenario 1:</w:t>
      </w:r>
      <w:r w:rsidRPr="000820F8">
        <w:rPr>
          <w:u w:val="single"/>
        </w:rPr>
        <w:t xml:space="preserve"> </w:t>
      </w:r>
      <w:r>
        <w:rPr>
          <w:u w:val="single"/>
        </w:rPr>
        <w:t xml:space="preserve">Outstanding Loan Amount DOES NOT EXCEEDS Sanctioned Loan Amount AND </w:t>
      </w:r>
      <w:r w:rsidRPr="00DA2433">
        <w:rPr>
          <w:u w:val="single"/>
        </w:rPr>
        <w:t>Minimum Limit to Guarantee Issuance Allowed</w:t>
      </w:r>
    </w:p>
    <w:p w14:paraId="3E77E11C" w14:textId="77777777" w:rsidR="00DA2433" w:rsidRDefault="00DA2433" w:rsidP="00DA2433">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DA2433" w:rsidRPr="003D1616" w14:paraId="1482837E" w14:textId="77777777" w:rsidTr="003F6ED7">
        <w:trPr>
          <w:trHeight w:val="255"/>
        </w:trPr>
        <w:tc>
          <w:tcPr>
            <w:tcW w:w="3640" w:type="dxa"/>
            <w:hideMark/>
          </w:tcPr>
          <w:p w14:paraId="1803BC80" w14:textId="77777777" w:rsidR="00DA2433" w:rsidRPr="003D1616" w:rsidRDefault="00DA2433" w:rsidP="003F6ED7">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62633F5B" w14:textId="789FBD4E" w:rsidR="00DA2433" w:rsidRPr="003D1616" w:rsidRDefault="00DA2433" w:rsidP="003F6ED7">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r w:rsidRPr="003D1616">
              <w:rPr>
                <w:rFonts w:ascii="Calibri" w:eastAsia="Times New Roman" w:hAnsi="Calibri" w:cs="Times New Roman"/>
                <w:color w:val="000000"/>
                <w:sz w:val="20"/>
                <w:szCs w:val="20"/>
              </w:rPr>
              <w:t xml:space="preserve">000.00 </w:t>
            </w:r>
          </w:p>
        </w:tc>
      </w:tr>
    </w:tbl>
    <w:p w14:paraId="6DFB2ECB" w14:textId="77777777" w:rsidR="00DA2433" w:rsidRDefault="00DA2433" w:rsidP="00DA2433">
      <w:pPr>
        <w:jc w:val="both"/>
      </w:pPr>
    </w:p>
    <w:p w14:paraId="583F2086" w14:textId="77777777" w:rsidR="00DA2433" w:rsidRDefault="00DA2433" w:rsidP="00DA2433">
      <w:r>
        <w:t>Thus, in case of this scenario, Guarantee Fee calculation will be based on Outstanding Loan Amount.</w:t>
      </w:r>
    </w:p>
    <w:p w14:paraId="08CF9B69" w14:textId="42846805" w:rsidR="00DA2433" w:rsidRDefault="00DA2433" w:rsidP="00DA2433">
      <w:pPr>
        <w:jc w:val="both"/>
      </w:pPr>
      <w:r>
        <w:t>Thus, Guarantee Fee = 4000 * (0.5%/4)</w:t>
      </w:r>
    </w:p>
    <w:p w14:paraId="1F89BFBF" w14:textId="0A573ADA" w:rsidR="00DA2433" w:rsidRDefault="00DA2433" w:rsidP="00DA2433">
      <w:pPr>
        <w:jc w:val="both"/>
      </w:pPr>
      <w:r>
        <w:t>Which equals to INR 5/-</w:t>
      </w:r>
    </w:p>
    <w:p w14:paraId="711D8DE1" w14:textId="77777777" w:rsidR="00DA2433" w:rsidRDefault="00DA2433" w:rsidP="00B57E14">
      <w:pPr>
        <w:jc w:val="both"/>
        <w:rPr>
          <w:b/>
          <w:u w:val="single"/>
        </w:rPr>
      </w:pPr>
    </w:p>
    <w:p w14:paraId="7E1391E5" w14:textId="02B03378" w:rsidR="00B57E14" w:rsidRPr="000820F8" w:rsidRDefault="00B57E14" w:rsidP="00B57E14">
      <w:pPr>
        <w:jc w:val="both"/>
        <w:rPr>
          <w:u w:val="single"/>
        </w:rPr>
      </w:pPr>
      <w:r w:rsidRPr="00001F64">
        <w:rPr>
          <w:b/>
          <w:u w:val="single"/>
        </w:rPr>
        <w:t xml:space="preserve">Scenario </w:t>
      </w:r>
      <w:r w:rsidR="00DA2433">
        <w:rPr>
          <w:b/>
          <w:u w:val="single"/>
        </w:rPr>
        <w:t>2</w:t>
      </w:r>
      <w:r w:rsidRPr="00001F64">
        <w:rPr>
          <w:b/>
          <w:u w:val="single"/>
        </w:rPr>
        <w:t>:</w:t>
      </w:r>
      <w:r w:rsidRPr="000820F8">
        <w:rPr>
          <w:u w:val="single"/>
        </w:rPr>
        <w:t xml:space="preserve"> </w:t>
      </w:r>
      <w:r>
        <w:rPr>
          <w:u w:val="single"/>
        </w:rPr>
        <w:t>Outstanding Loan Amount DOES NOT EXCEEDS Sanctioned Loan Amount</w:t>
      </w:r>
    </w:p>
    <w:p w14:paraId="058EDA07" w14:textId="72AF1C6D" w:rsidR="00790F4C" w:rsidRDefault="00BB0082" w:rsidP="00790F4C">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790F4C" w:rsidRPr="003D1616" w14:paraId="14AD8746" w14:textId="77777777" w:rsidTr="003D1616">
        <w:trPr>
          <w:trHeight w:val="255"/>
        </w:trPr>
        <w:tc>
          <w:tcPr>
            <w:tcW w:w="3640" w:type="dxa"/>
            <w:hideMark/>
          </w:tcPr>
          <w:p w14:paraId="544EF7DD" w14:textId="77777777" w:rsidR="00790F4C" w:rsidRPr="003D1616" w:rsidRDefault="00790F4C" w:rsidP="00790F4C">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7487B166" w14:textId="3D87BEA1" w:rsidR="00790F4C" w:rsidRPr="003D1616" w:rsidRDefault="00786AC4" w:rsidP="00790F4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r w:rsidR="00790F4C" w:rsidRPr="003D1616">
              <w:rPr>
                <w:rFonts w:ascii="Calibri" w:eastAsia="Times New Roman" w:hAnsi="Calibri" w:cs="Times New Roman"/>
                <w:color w:val="000000"/>
                <w:sz w:val="20"/>
                <w:szCs w:val="20"/>
              </w:rPr>
              <w:t xml:space="preserve">0,000.00 </w:t>
            </w:r>
          </w:p>
        </w:tc>
      </w:tr>
    </w:tbl>
    <w:p w14:paraId="4FD0F3C1" w14:textId="77777777" w:rsidR="00B57E14" w:rsidRDefault="00B57E14" w:rsidP="00790F4C">
      <w:pPr>
        <w:jc w:val="both"/>
      </w:pPr>
    </w:p>
    <w:p w14:paraId="2D837BF6" w14:textId="77777777" w:rsidR="00B57E14" w:rsidRDefault="00B57E14" w:rsidP="00B57E14">
      <w:r>
        <w:t>Thus, in case of this scenario, Guarantee Fee calculation will be based on Outstanding Loan Amount.</w:t>
      </w:r>
    </w:p>
    <w:p w14:paraId="28375F2A" w14:textId="3D64895A" w:rsidR="00B57E14" w:rsidRDefault="00B57E14" w:rsidP="00B57E14">
      <w:pPr>
        <w:jc w:val="both"/>
      </w:pPr>
      <w:r>
        <w:t xml:space="preserve">Thus, Guarantee Fee = </w:t>
      </w:r>
      <w:r w:rsidR="00786AC4">
        <w:t>5</w:t>
      </w:r>
      <w:r>
        <w:t xml:space="preserve">0,000 * </w:t>
      </w:r>
      <w:r w:rsidR="00786AC4">
        <w:t>(</w:t>
      </w:r>
      <w:r>
        <w:t>0.5%</w:t>
      </w:r>
      <w:r w:rsidR="00786AC4">
        <w:t>/4)</w:t>
      </w:r>
    </w:p>
    <w:p w14:paraId="6F4A9D14" w14:textId="0D47CCF5" w:rsidR="00B57E14" w:rsidRDefault="00B57E14" w:rsidP="00B57E14">
      <w:pPr>
        <w:jc w:val="both"/>
      </w:pPr>
      <w:r>
        <w:t xml:space="preserve">Which equals to INR </w:t>
      </w:r>
      <w:r w:rsidR="00786AC4">
        <w:t>62.50</w:t>
      </w:r>
      <w:r>
        <w:t>/-</w:t>
      </w:r>
    </w:p>
    <w:p w14:paraId="5AAB1786" w14:textId="77777777" w:rsidR="00786AC4" w:rsidRDefault="00786AC4" w:rsidP="00786AC4">
      <w:pPr>
        <w:jc w:val="both"/>
        <w:rPr>
          <w:b/>
          <w:u w:val="single"/>
        </w:rPr>
      </w:pPr>
    </w:p>
    <w:p w14:paraId="6C830EC2" w14:textId="4108EF68" w:rsidR="00786AC4" w:rsidRPr="000820F8" w:rsidRDefault="00786AC4" w:rsidP="00786AC4">
      <w:pPr>
        <w:jc w:val="both"/>
        <w:rPr>
          <w:u w:val="single"/>
        </w:rPr>
      </w:pPr>
      <w:r w:rsidRPr="00001F64">
        <w:rPr>
          <w:b/>
          <w:u w:val="single"/>
        </w:rPr>
        <w:t xml:space="preserve">Scenario </w:t>
      </w:r>
      <w:r w:rsidR="00DA2433">
        <w:rPr>
          <w:b/>
          <w:u w:val="single"/>
        </w:rPr>
        <w:t>3</w:t>
      </w:r>
      <w:r w:rsidRPr="00001F64">
        <w:rPr>
          <w:b/>
          <w:u w:val="single"/>
        </w:rPr>
        <w:t>:</w:t>
      </w:r>
      <w:r w:rsidRPr="000820F8">
        <w:rPr>
          <w:u w:val="single"/>
        </w:rPr>
        <w:t xml:space="preserve"> </w:t>
      </w:r>
      <w:r>
        <w:rPr>
          <w:u w:val="single"/>
        </w:rPr>
        <w:t>Outstanding Loan Amount EQUALS Sanctioned Loan Amount</w:t>
      </w:r>
    </w:p>
    <w:p w14:paraId="2DE80389" w14:textId="77777777" w:rsidR="00BB0082" w:rsidRDefault="00BB0082" w:rsidP="00BB0082">
      <w:pPr>
        <w:jc w:val="both"/>
      </w:pPr>
      <w:r>
        <w:lastRenderedPageBreak/>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790F4C" w:rsidRPr="003D1616" w14:paraId="6A0CF0CE" w14:textId="77777777" w:rsidTr="003D1616">
        <w:trPr>
          <w:trHeight w:val="255"/>
        </w:trPr>
        <w:tc>
          <w:tcPr>
            <w:tcW w:w="3640" w:type="dxa"/>
            <w:hideMark/>
          </w:tcPr>
          <w:p w14:paraId="719CE298" w14:textId="77777777" w:rsidR="00790F4C" w:rsidRPr="003D1616" w:rsidRDefault="00790F4C" w:rsidP="00790F4C">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2AADD68F" w14:textId="4999D5B9" w:rsidR="00790F4C" w:rsidRPr="003D1616" w:rsidRDefault="00786AC4" w:rsidP="00790F4C">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Pr>
                <w:rFonts w:ascii="Calibri" w:eastAsia="Times New Roman" w:hAnsi="Calibri" w:cs="Times New Roman"/>
                <w:color w:val="000000"/>
                <w:sz w:val="20"/>
                <w:szCs w:val="20"/>
              </w:rPr>
              <w:t>00,</w:t>
            </w:r>
            <w:r w:rsidR="007A30DA">
              <w:rPr>
                <w:rFonts w:ascii="Calibri" w:eastAsia="Times New Roman" w:hAnsi="Calibri" w:cs="Times New Roman"/>
                <w:color w:val="000000"/>
                <w:sz w:val="20"/>
                <w:szCs w:val="20"/>
              </w:rPr>
              <w:t xml:space="preserve">000.00 </w:t>
            </w:r>
          </w:p>
        </w:tc>
      </w:tr>
    </w:tbl>
    <w:p w14:paraId="74E3BD43" w14:textId="77777777" w:rsidR="007A30DA" w:rsidRDefault="007A30DA" w:rsidP="00786AC4"/>
    <w:p w14:paraId="42BAE787" w14:textId="77777777" w:rsidR="00786AC4" w:rsidRDefault="00786AC4" w:rsidP="00786AC4">
      <w:r>
        <w:t>Thus, in case of this scenario, Guarantee Fee calculation will be based on Outstanding Loan Amount.</w:t>
      </w:r>
    </w:p>
    <w:p w14:paraId="1750ED01" w14:textId="57552338" w:rsidR="00786AC4" w:rsidRDefault="00786AC4" w:rsidP="00786AC4">
      <w:pPr>
        <w:jc w:val="both"/>
      </w:pPr>
      <w:r>
        <w:t>Thus, Guarantee Fee = 1,00,000 * (0.5%/4)</w:t>
      </w:r>
    </w:p>
    <w:p w14:paraId="16A0F35E" w14:textId="04B8981F" w:rsidR="00786AC4" w:rsidRDefault="00786AC4" w:rsidP="00786AC4">
      <w:pPr>
        <w:jc w:val="both"/>
      </w:pPr>
      <w:r>
        <w:t>Which equals to INR 125/-</w:t>
      </w:r>
    </w:p>
    <w:p w14:paraId="22B91A9B" w14:textId="77777777" w:rsidR="00786AC4" w:rsidRDefault="00786AC4" w:rsidP="00786AC4">
      <w:pPr>
        <w:jc w:val="both"/>
        <w:rPr>
          <w:b/>
          <w:u w:val="single"/>
        </w:rPr>
      </w:pPr>
    </w:p>
    <w:p w14:paraId="5EAEA8E1" w14:textId="23CBDD92" w:rsidR="00786AC4" w:rsidRPr="000820F8" w:rsidRDefault="00786AC4" w:rsidP="00786AC4">
      <w:pPr>
        <w:jc w:val="both"/>
        <w:rPr>
          <w:u w:val="single"/>
        </w:rPr>
      </w:pPr>
      <w:r w:rsidRPr="00001F64">
        <w:rPr>
          <w:b/>
          <w:u w:val="single"/>
        </w:rPr>
        <w:t xml:space="preserve">Scenario </w:t>
      </w:r>
      <w:r w:rsidR="00DA2433">
        <w:rPr>
          <w:b/>
          <w:u w:val="single"/>
        </w:rPr>
        <w:t>4</w:t>
      </w:r>
      <w:r w:rsidRPr="00001F64">
        <w:rPr>
          <w:b/>
          <w:u w:val="single"/>
        </w:rPr>
        <w:t>:</w:t>
      </w:r>
      <w:r w:rsidRPr="000820F8">
        <w:rPr>
          <w:u w:val="single"/>
        </w:rPr>
        <w:t xml:space="preserve"> </w:t>
      </w:r>
      <w:r>
        <w:rPr>
          <w:u w:val="single"/>
        </w:rPr>
        <w:t>Outstanding Loan Amount EXCEEDS Sanctioned Loan Amount</w:t>
      </w:r>
    </w:p>
    <w:p w14:paraId="6D91A3EA" w14:textId="77777777" w:rsidR="00786AC4" w:rsidRDefault="00786AC4" w:rsidP="00786AC4">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786AC4" w:rsidRPr="003D1616" w14:paraId="0620177A" w14:textId="77777777" w:rsidTr="00103CF7">
        <w:trPr>
          <w:trHeight w:val="255"/>
        </w:trPr>
        <w:tc>
          <w:tcPr>
            <w:tcW w:w="3640" w:type="dxa"/>
            <w:hideMark/>
          </w:tcPr>
          <w:p w14:paraId="074A4298" w14:textId="77777777" w:rsidR="00786AC4" w:rsidRPr="003D1616" w:rsidRDefault="00786AC4" w:rsidP="00103CF7">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46E97AFD" w14:textId="4792CBEB" w:rsidR="00786AC4" w:rsidRPr="003D1616" w:rsidRDefault="00786AC4" w:rsidP="00DA243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sidR="00DA2433">
              <w:rPr>
                <w:rFonts w:ascii="Calibri" w:eastAsia="Times New Roman" w:hAnsi="Calibri" w:cs="Times New Roman"/>
                <w:color w:val="000000"/>
                <w:sz w:val="20"/>
                <w:szCs w:val="20"/>
              </w:rPr>
              <w:t>25</w:t>
            </w:r>
            <w:r>
              <w:rPr>
                <w:rFonts w:ascii="Calibri" w:eastAsia="Times New Roman" w:hAnsi="Calibri" w:cs="Times New Roman"/>
                <w:color w:val="000000"/>
                <w:sz w:val="20"/>
                <w:szCs w:val="20"/>
              </w:rPr>
              <w:t>,</w:t>
            </w:r>
            <w:r w:rsidR="007A30DA">
              <w:rPr>
                <w:rFonts w:ascii="Calibri" w:eastAsia="Times New Roman" w:hAnsi="Calibri" w:cs="Times New Roman"/>
                <w:color w:val="000000"/>
                <w:sz w:val="20"/>
                <w:szCs w:val="20"/>
              </w:rPr>
              <w:t xml:space="preserve">000.00 </w:t>
            </w:r>
          </w:p>
        </w:tc>
      </w:tr>
    </w:tbl>
    <w:p w14:paraId="41FF2964" w14:textId="77777777" w:rsidR="007A30DA" w:rsidRDefault="007A30DA" w:rsidP="00786AC4"/>
    <w:p w14:paraId="37A7E41C" w14:textId="579D7D1F" w:rsidR="00786AC4" w:rsidRDefault="00786AC4" w:rsidP="00786AC4">
      <w:r>
        <w:t>Thus, in case of this scenario, Guarantee Fee calculation will be based on Sanctioned Loan Amount.</w:t>
      </w:r>
    </w:p>
    <w:p w14:paraId="3EE6DD04" w14:textId="77777777" w:rsidR="00786AC4" w:rsidRDefault="00786AC4" w:rsidP="00786AC4">
      <w:pPr>
        <w:jc w:val="both"/>
      </w:pPr>
      <w:r>
        <w:t>Thus, Guarantee Fee = 1,00,000 * (0.5%/4)</w:t>
      </w:r>
    </w:p>
    <w:p w14:paraId="38B08E31" w14:textId="39B9A9EF" w:rsidR="00786AC4" w:rsidRDefault="00786AC4" w:rsidP="00786AC4">
      <w:pPr>
        <w:jc w:val="both"/>
      </w:pPr>
      <w:r>
        <w:t>Which equals to INR 125/-</w:t>
      </w:r>
    </w:p>
    <w:p w14:paraId="684BB8BA" w14:textId="77777777" w:rsidR="00786AC4" w:rsidRDefault="00786AC4" w:rsidP="00786AC4">
      <w:pPr>
        <w:jc w:val="both"/>
      </w:pPr>
    </w:p>
    <w:p w14:paraId="1EECCF7D" w14:textId="53E5C639" w:rsidR="00DA2433" w:rsidRPr="000820F8" w:rsidRDefault="00DA2433" w:rsidP="00DA2433">
      <w:pPr>
        <w:jc w:val="both"/>
        <w:rPr>
          <w:u w:val="single"/>
        </w:rPr>
      </w:pPr>
      <w:r w:rsidRPr="00001F64">
        <w:rPr>
          <w:b/>
          <w:u w:val="single"/>
        </w:rPr>
        <w:t xml:space="preserve">Scenario </w:t>
      </w:r>
      <w:r>
        <w:rPr>
          <w:b/>
          <w:u w:val="single"/>
        </w:rPr>
        <w:t>4</w:t>
      </w:r>
      <w:r w:rsidRPr="00001F64">
        <w:rPr>
          <w:b/>
          <w:u w:val="single"/>
        </w:rPr>
        <w:t>:</w:t>
      </w:r>
      <w:r w:rsidRPr="000820F8">
        <w:rPr>
          <w:u w:val="single"/>
        </w:rPr>
        <w:t xml:space="preserve"> </w:t>
      </w:r>
      <w:r>
        <w:rPr>
          <w:u w:val="single"/>
        </w:rPr>
        <w:t xml:space="preserve">Outstanding Loan Amount EXCEEDS Sanctioned Loan Amount AND </w:t>
      </w:r>
      <w:r w:rsidRPr="00DA2433">
        <w:rPr>
          <w:u w:val="single"/>
        </w:rPr>
        <w:t xml:space="preserve">Maximum Limit to </w:t>
      </w:r>
      <w:r>
        <w:rPr>
          <w:u w:val="single"/>
        </w:rPr>
        <w:t>Guarantee Issuance Allowed</w:t>
      </w:r>
    </w:p>
    <w:p w14:paraId="7DE0BB82" w14:textId="77777777" w:rsidR="00DA2433" w:rsidRDefault="00DA2433" w:rsidP="00DA2433">
      <w:pPr>
        <w:jc w:val="both"/>
      </w:pPr>
      <w:r>
        <w:t>MLI uploads and approves the input file on SURGE system on 10</w:t>
      </w:r>
      <w:r w:rsidRPr="0042116A">
        <w:rPr>
          <w:vertAlign w:val="superscript"/>
        </w:rPr>
        <w:t>th</w:t>
      </w:r>
      <w:r>
        <w:t xml:space="preserve"> April 2015. This input file contains Loan Disbursement Information till previous March 2015. One of the Loan Account values are as below:</w:t>
      </w:r>
    </w:p>
    <w:tbl>
      <w:tblPr>
        <w:tblStyle w:val="TableGrid"/>
        <w:tblW w:w="5020" w:type="dxa"/>
        <w:tblLook w:val="04A0" w:firstRow="1" w:lastRow="0" w:firstColumn="1" w:lastColumn="0" w:noHBand="0" w:noVBand="1"/>
      </w:tblPr>
      <w:tblGrid>
        <w:gridCol w:w="3640"/>
        <w:gridCol w:w="1380"/>
      </w:tblGrid>
      <w:tr w:rsidR="00DA2433" w:rsidRPr="003D1616" w14:paraId="4415E261" w14:textId="77777777" w:rsidTr="003F6ED7">
        <w:trPr>
          <w:trHeight w:val="255"/>
        </w:trPr>
        <w:tc>
          <w:tcPr>
            <w:tcW w:w="3640" w:type="dxa"/>
            <w:hideMark/>
          </w:tcPr>
          <w:p w14:paraId="318666E9" w14:textId="77777777" w:rsidR="00DA2433" w:rsidRPr="003D1616" w:rsidRDefault="00DA2433" w:rsidP="003F6ED7">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Outstanding Loan Amount</w:t>
            </w:r>
          </w:p>
        </w:tc>
        <w:tc>
          <w:tcPr>
            <w:tcW w:w="1380" w:type="dxa"/>
            <w:noWrap/>
            <w:hideMark/>
          </w:tcPr>
          <w:p w14:paraId="0C26B5B7" w14:textId="7E75651D" w:rsidR="00DA2433" w:rsidRPr="003D1616" w:rsidRDefault="00DA2433" w:rsidP="00DA243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2,50,</w:t>
            </w:r>
            <w:r w:rsidR="007A30DA">
              <w:rPr>
                <w:rFonts w:ascii="Calibri" w:eastAsia="Times New Roman" w:hAnsi="Calibri" w:cs="Times New Roman"/>
                <w:color w:val="000000"/>
                <w:sz w:val="20"/>
                <w:szCs w:val="20"/>
              </w:rPr>
              <w:t xml:space="preserve">000.00 </w:t>
            </w:r>
          </w:p>
        </w:tc>
      </w:tr>
    </w:tbl>
    <w:p w14:paraId="2300F282" w14:textId="77777777" w:rsidR="007A30DA" w:rsidRDefault="007A30DA" w:rsidP="00DA2433"/>
    <w:p w14:paraId="411BEA29" w14:textId="77777777" w:rsidR="00DA2433" w:rsidRDefault="00DA2433" w:rsidP="00DA2433">
      <w:r>
        <w:t>Thus, in case of this scenario, Guarantee Fee calculation will be based on Sanctioned Loan Amount.</w:t>
      </w:r>
    </w:p>
    <w:p w14:paraId="66F2FC3C" w14:textId="77777777" w:rsidR="00DA2433" w:rsidRDefault="00DA2433" w:rsidP="00DA2433">
      <w:pPr>
        <w:jc w:val="both"/>
      </w:pPr>
      <w:r>
        <w:t>Thus, Guarantee Fee = 1,00,000 * (0.5%/4)</w:t>
      </w:r>
    </w:p>
    <w:p w14:paraId="644DFCEC" w14:textId="12C385BB" w:rsidR="00DA2433" w:rsidRDefault="00DA2433" w:rsidP="00DA2433">
      <w:pPr>
        <w:jc w:val="both"/>
      </w:pPr>
      <w:r>
        <w:t>Which equals to INR 125/-</w:t>
      </w:r>
    </w:p>
    <w:p w14:paraId="05492825" w14:textId="77777777" w:rsidR="00DA2433" w:rsidRDefault="00DA2433" w:rsidP="00DA2433">
      <w:pPr>
        <w:jc w:val="both"/>
      </w:pPr>
    </w:p>
    <w:p w14:paraId="409EBF4B" w14:textId="32F5D449" w:rsidR="00790F4C" w:rsidRDefault="00786AC4" w:rsidP="00790F4C">
      <w:r>
        <w:rPr>
          <w:noProof/>
        </w:rPr>
        <mc:AlternateContent>
          <mc:Choice Requires="wps">
            <w:drawing>
              <wp:inline distT="0" distB="0" distL="0" distR="0" wp14:anchorId="1BDDBA94" wp14:editId="244B933D">
                <wp:extent cx="5908040" cy="1152525"/>
                <wp:effectExtent l="0" t="0" r="16510" b="28575"/>
                <wp:docPr id="2" name="Rectangle 2"/>
                <wp:cNvGraphicFramePr/>
                <a:graphic xmlns:a="http://schemas.openxmlformats.org/drawingml/2006/main">
                  <a:graphicData uri="http://schemas.microsoft.com/office/word/2010/wordprocessingShape">
                    <wps:wsp>
                      <wps:cNvSpPr/>
                      <wps:spPr>
                        <a:xfrm>
                          <a:off x="0" y="0"/>
                          <a:ext cx="590804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457CED" w14:textId="77777777" w:rsidR="003F6ED7" w:rsidRPr="00D451B1" w:rsidRDefault="003F6ED7" w:rsidP="00786AC4">
                            <w:pPr>
                              <w:jc w:val="both"/>
                              <w:rPr>
                                <w:rFonts w:asciiTheme="majorHAnsi" w:hAnsiTheme="majorHAnsi"/>
                                <w:b/>
                              </w:rPr>
                            </w:pPr>
                            <w:r>
                              <w:rPr>
                                <w:rFonts w:asciiTheme="majorHAnsi" w:hAnsiTheme="majorHAnsi"/>
                                <w:b/>
                              </w:rPr>
                              <w:t>Calculating the Credit Guarantee Fee:</w:t>
                            </w:r>
                          </w:p>
                          <w:p w14:paraId="2FD65149" w14:textId="77777777" w:rsidR="003F6ED7" w:rsidRDefault="003F6ED7" w:rsidP="00786AC4">
                            <w:pPr>
                              <w:pStyle w:val="ListParagraph"/>
                              <w:numPr>
                                <w:ilvl w:val="0"/>
                                <w:numId w:val="43"/>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14:paraId="4BF93868" w14:textId="77777777" w:rsidR="003F6ED7" w:rsidRPr="00080992" w:rsidRDefault="003F6ED7" w:rsidP="00786AC4">
                            <w:pPr>
                              <w:pStyle w:val="ListParagraph"/>
                              <w:numPr>
                                <w:ilvl w:val="0"/>
                                <w:numId w:val="43"/>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DDBA94" id="Rectangle 2" o:spid="_x0000_s1104" style="width:465.2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" fillcolor="white [3201]" strokecolor="#70ad47 [3209]" strokeweight="1pt">
                <v:textbox>
                  <w:txbxContent>
                    <w:p w14:paraId="27457CED" w14:textId="77777777" w:rsidR="003F6ED7" w:rsidRPr="00D451B1" w:rsidRDefault="003F6ED7" w:rsidP="00786AC4">
                      <w:pPr>
                        <w:jc w:val="both"/>
                        <w:rPr>
                          <w:rFonts w:asciiTheme="majorHAnsi" w:hAnsiTheme="majorHAnsi"/>
                          <w:b/>
                        </w:rPr>
                      </w:pPr>
                      <w:r>
                        <w:rPr>
                          <w:rFonts w:asciiTheme="majorHAnsi" w:hAnsiTheme="majorHAnsi"/>
                          <w:b/>
                        </w:rPr>
                        <w:t>Calculating the Credit Guarantee Fee:</w:t>
                      </w:r>
                    </w:p>
                    <w:p w14:paraId="2FD65149" w14:textId="77777777" w:rsidR="003F6ED7" w:rsidRDefault="003F6ED7" w:rsidP="00786AC4">
                      <w:pPr>
                        <w:pStyle w:val="ListParagraph"/>
                        <w:numPr>
                          <w:ilvl w:val="0"/>
                          <w:numId w:val="43"/>
                        </w:numPr>
                        <w:jc w:val="both"/>
                        <w:rPr>
                          <w:rFonts w:asciiTheme="majorHAnsi" w:hAnsiTheme="majorHAnsi"/>
                        </w:rPr>
                      </w:pPr>
                      <w:r w:rsidRPr="00080992">
                        <w:rPr>
                          <w:rFonts w:asciiTheme="majorHAnsi" w:hAnsiTheme="majorHAnsi"/>
                        </w:rPr>
                        <w:t xml:space="preserve">CG Fee will be calculated on Outstanding Loan Amount, if it is Less Than OR Equal to Sanctioned Loan Amount. </w:t>
                      </w:r>
                    </w:p>
                    <w:p w14:paraId="4BF93868" w14:textId="77777777" w:rsidR="003F6ED7" w:rsidRPr="00080992" w:rsidRDefault="003F6ED7" w:rsidP="00786AC4">
                      <w:pPr>
                        <w:pStyle w:val="ListParagraph"/>
                        <w:numPr>
                          <w:ilvl w:val="0"/>
                          <w:numId w:val="43"/>
                        </w:numPr>
                        <w:jc w:val="both"/>
                        <w:rPr>
                          <w:rFonts w:asciiTheme="majorHAnsi" w:hAnsiTheme="majorHAnsi"/>
                        </w:rPr>
                      </w:pPr>
                      <w:r w:rsidRPr="00080992">
                        <w:rPr>
                          <w:rFonts w:asciiTheme="majorHAnsi" w:hAnsiTheme="majorHAnsi"/>
                        </w:rPr>
                        <w:t>CG Fee will be calculated on Sanctioned Loan Amount, if Outstanding Loan Amount is Greater Than Sanctioned Loan Amount.</w:t>
                      </w:r>
                    </w:p>
                  </w:txbxContent>
                </v:textbox>
                <w10:anchorlock/>
              </v:rect>
            </w:pict>
          </mc:Fallback>
        </mc:AlternateContent>
      </w:r>
    </w:p>
    <w:p w14:paraId="177128E9" w14:textId="77777777" w:rsidR="00A037E4" w:rsidRDefault="00A037E4" w:rsidP="00790F4C"/>
    <w:p w14:paraId="251D7B36" w14:textId="50C07C43" w:rsidR="00790F4C" w:rsidRDefault="00790F4C" w:rsidP="00B05B8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68" w:name="_Toc483682532"/>
      <w:r>
        <w:rPr>
          <w:rFonts w:ascii="Trebuchet MS" w:hAnsi="Trebuchet MS"/>
          <w:b/>
          <w:bCs/>
          <w:color w:val="000000" w:themeColor="text1"/>
          <w:szCs w:val="22"/>
        </w:rPr>
        <w:t xml:space="preserve">Calculating </w:t>
      </w:r>
      <w:r w:rsidR="00EA4BE6">
        <w:rPr>
          <w:rFonts w:ascii="Trebuchet MS" w:hAnsi="Trebuchet MS"/>
          <w:b/>
          <w:bCs/>
          <w:color w:val="000000" w:themeColor="text1"/>
          <w:szCs w:val="22"/>
        </w:rPr>
        <w:t xml:space="preserve">Penal </w:t>
      </w:r>
      <w:r w:rsidR="0059491E">
        <w:rPr>
          <w:rFonts w:ascii="Trebuchet MS" w:hAnsi="Trebuchet MS"/>
          <w:b/>
          <w:bCs/>
          <w:color w:val="000000" w:themeColor="text1"/>
          <w:szCs w:val="22"/>
        </w:rPr>
        <w:t xml:space="preserve">Interest </w:t>
      </w:r>
      <w:r w:rsidR="00F049CA">
        <w:rPr>
          <w:rFonts w:ascii="Trebuchet MS" w:hAnsi="Trebuchet MS"/>
          <w:b/>
          <w:bCs/>
          <w:color w:val="000000" w:themeColor="text1"/>
          <w:szCs w:val="22"/>
        </w:rPr>
        <w:t>for Lapsed Revival</w:t>
      </w:r>
      <w:bookmarkEnd w:id="1168"/>
    </w:p>
    <w:p w14:paraId="5F25297C" w14:textId="77777777" w:rsidR="003F6ED7" w:rsidRDefault="00E60BC9" w:rsidP="00C16098">
      <w:pPr>
        <w:jc w:val="both"/>
        <w:rPr>
          <w:ins w:id="1169" w:author="Sachin Patange" w:date="2017-04-29T21:36:00Z"/>
        </w:rPr>
      </w:pPr>
      <w:r>
        <w:t xml:space="preserve">In situation of loan record not received for guarantee </w:t>
      </w:r>
      <w:r w:rsidR="00A26109">
        <w:t>continuity</w:t>
      </w:r>
      <w:r w:rsidR="00E10573">
        <w:t xml:space="preserve"> for a particular cycle</w:t>
      </w:r>
      <w:r>
        <w:t xml:space="preserve">, the guarantee cover awarded to the loan record </w:t>
      </w:r>
      <w:r w:rsidR="00C16098">
        <w:t>is inactivated with status as ‘L</w:t>
      </w:r>
      <w:r>
        <w:t>apse</w:t>
      </w:r>
      <w:r w:rsidR="00C16098">
        <w:t>d’</w:t>
      </w:r>
      <w:r>
        <w:t xml:space="preserve">. </w:t>
      </w:r>
      <w:ins w:id="1170" w:author="Sachin Patange" w:date="2017-04-29T21:36:00Z">
        <w:r w:rsidR="003F6ED7">
          <w:t xml:space="preserve">This is a system generated transaction with status code as 30013 and 30021. </w:t>
        </w:r>
      </w:ins>
      <w:r>
        <w:t xml:space="preserve">For such lapsed guarantee’s, </w:t>
      </w:r>
      <w:ins w:id="1171" w:author="Sachin Patange" w:date="2017-04-29T21:36:00Z">
        <w:r w:rsidR="003F6ED7">
          <w:t xml:space="preserve">NCGTC user can select them for ‘Release Lapse’ case (status code 30038) and mark the for levying penal charges. Now </w:t>
        </w:r>
      </w:ins>
      <w:r>
        <w:t xml:space="preserve">if loan record is presented to the system </w:t>
      </w:r>
      <w:r w:rsidR="00C16098">
        <w:t xml:space="preserve">through </w:t>
      </w:r>
      <w:r>
        <w:t xml:space="preserve">the </w:t>
      </w:r>
      <w:r w:rsidR="00C16098">
        <w:t>input ‘</w:t>
      </w:r>
      <w:r>
        <w:t xml:space="preserve">Input file – CG </w:t>
      </w:r>
      <w:r w:rsidR="00443D3D">
        <w:t>Continuity</w:t>
      </w:r>
      <w:r w:rsidR="00C16098">
        <w:t xml:space="preserve">’, then, the system calculates the penal interest which MLI needs to pay in conjunction to the current calculated CG Fees and taxes. </w:t>
      </w:r>
    </w:p>
    <w:p w14:paraId="176261D7" w14:textId="49E3750A" w:rsidR="003F6ED7" w:rsidRDefault="003F6ED7" w:rsidP="003F6ED7">
      <w:pPr>
        <w:jc w:val="both"/>
        <w:rPr>
          <w:ins w:id="1172" w:author="Sachin Patange" w:date="2017-04-29T21:36:00Z"/>
        </w:rPr>
      </w:pPr>
      <w:ins w:id="1173" w:author="Sachin Patange" w:date="2017-04-29T21:36:00Z">
        <w:r w:rsidRPr="00413A82">
          <w:rPr>
            <w:i/>
          </w:rPr>
          <w:t>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then, penal charge calculation is NOT done.</w:t>
        </w:r>
      </w:ins>
    </w:p>
    <w:p w14:paraId="38CD8951" w14:textId="284A0E87" w:rsidR="00F049CA" w:rsidRDefault="006F2FBF" w:rsidP="00C16098">
      <w:pPr>
        <w:jc w:val="both"/>
      </w:pPr>
      <w:r>
        <w:t>On receipt of payment of penal interest along with CG Fees and taxes, system revives the guarantee</w:t>
      </w:r>
      <w:del w:id="1174" w:author="Sachin Patange" w:date="2017-04-29T21:36:00Z">
        <w:r w:rsidDel="003F6ED7">
          <w:delText xml:space="preserve"> and updates the status as ‘In Force’. </w:delText>
        </w:r>
      </w:del>
      <w:ins w:id="1175" w:author="Sachin Patange" w:date="2017-04-29T21:36:00Z">
        <w:r w:rsidR="003F6ED7">
          <w:t>.</w:t>
        </w:r>
      </w:ins>
    </w:p>
    <w:p w14:paraId="3A157777" w14:textId="336D2D50" w:rsidR="006F2FBF" w:rsidRDefault="000C5E83" w:rsidP="00C16098">
      <w:pPr>
        <w:jc w:val="both"/>
      </w:pPr>
      <w:r>
        <w:t>Formulae for c</w:t>
      </w:r>
      <w:r w:rsidR="006F2FBF">
        <w:t>alculation of pen</w:t>
      </w:r>
      <w:r>
        <w:t>al interest is:</w:t>
      </w:r>
    </w:p>
    <w:p w14:paraId="416DFC19" w14:textId="2F899D89" w:rsidR="000C5E83" w:rsidRDefault="000C5E83" w:rsidP="00C16098">
      <w:pPr>
        <w:jc w:val="both"/>
      </w:pPr>
      <w:r>
        <w:rPr>
          <w:noProof/>
        </w:rPr>
        <mc:AlternateContent>
          <mc:Choice Requires="wps">
            <w:drawing>
              <wp:inline distT="0" distB="0" distL="0" distR="0" wp14:anchorId="0B082E73" wp14:editId="607473D7">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F83EAF" w14:textId="665A584D" w:rsidR="003F6ED7" w:rsidRDefault="003F6ED7" w:rsidP="000C5E83">
                            <w:pPr>
                              <w:jc w:val="center"/>
                            </w:pPr>
                            <w:r>
                              <w:t>Penal Interest for Lapsed Revival = (</w:t>
                            </w:r>
                            <w:r w:rsidRPr="00B448BB">
                              <w:t>(CG Fees * (Annual Penal Interest Rate (%) for Lapsed Revival)</w:t>
                            </w:r>
                            <w:r>
                              <w:t xml:space="preserve"> / 4)</w:t>
                            </w:r>
                            <w:r w:rsidRPr="00B448BB">
                              <w:t xml:space="preserve"> * Number of Lapsed </w:t>
                            </w:r>
                            <w:r>
                              <w:t>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082E73" id="Rectangle 33" o:spid="_x0000_s1105"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Aeq4NLbwIAACcFAAAOAAAAAAAAAAAAAAAAAC4C&#10;AABkcnMvZTJvRG9jLnhtbFBLAQItABQABgAIAAAAIQBTGNuo2QAAAAQBAAAPAAAAAAAAAAAAAAAA&#10;AMkEAABkcnMvZG93bnJldi54bWxQSwUGAAAAAAQABADzAAAAzwUAAAAA&#10;" fillcolor="white [3201]" strokecolor="#70ad47 [3209]" strokeweight="1pt">
                <v:textbox>
                  <w:txbxContent>
                    <w:p w14:paraId="55F83EAF" w14:textId="665A584D" w:rsidR="003F6ED7" w:rsidRDefault="003F6ED7" w:rsidP="000C5E83">
                      <w:pPr>
                        <w:jc w:val="center"/>
                      </w:pPr>
                      <w:r>
                        <w:t>Penal Interest for Lapsed Revival = (</w:t>
                      </w:r>
                      <w:r w:rsidRPr="00B448BB">
                        <w:t>(CG Fees * (Annual Penal Interest Rate (%) for Lapsed Revival)</w:t>
                      </w:r>
                      <w:r>
                        <w:t xml:space="preserve"> / 4)</w:t>
                      </w:r>
                      <w:r w:rsidRPr="00B448BB">
                        <w:t xml:space="preserve"> * Number of Lapsed </w:t>
                      </w:r>
                      <w:r>
                        <w:t>quarters)</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EC31AB" w:rsidRPr="00F25836" w14:paraId="51F15A5A" w14:textId="77777777" w:rsidTr="00103CF7">
        <w:trPr>
          <w:trHeight w:val="235"/>
        </w:trPr>
        <w:tc>
          <w:tcPr>
            <w:tcW w:w="5160" w:type="dxa"/>
            <w:noWrap/>
            <w:hideMark/>
          </w:tcPr>
          <w:p w14:paraId="74A54EA2" w14:textId="77777777" w:rsidR="00EC31AB" w:rsidRPr="00F25836" w:rsidRDefault="00EC31AB" w:rsidP="00103CF7">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04C6993D" w14:textId="77777777" w:rsidR="00EC31AB" w:rsidRPr="00F25836" w:rsidRDefault="00EC31AB" w:rsidP="00103CF7">
            <w:pPr>
              <w:rPr>
                <w:rFonts w:ascii="Calibri" w:eastAsia="Times New Roman" w:hAnsi="Calibri" w:cs="Times New Roman"/>
                <w:b/>
                <w:color w:val="000000"/>
                <w:sz w:val="20"/>
                <w:szCs w:val="20"/>
              </w:rPr>
            </w:pPr>
          </w:p>
        </w:tc>
      </w:tr>
      <w:tr w:rsidR="00EC31AB" w:rsidRPr="00F25836" w14:paraId="16604150" w14:textId="77777777" w:rsidTr="00103CF7">
        <w:trPr>
          <w:trHeight w:val="235"/>
        </w:trPr>
        <w:tc>
          <w:tcPr>
            <w:tcW w:w="5160" w:type="dxa"/>
            <w:hideMark/>
          </w:tcPr>
          <w:p w14:paraId="33241A71" w14:textId="77777777" w:rsidR="00EC31AB" w:rsidRPr="00F25836" w:rsidRDefault="00EC31AB" w:rsidP="00103CF7">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Guarantee Cover (%)</w:t>
            </w:r>
          </w:p>
        </w:tc>
        <w:tc>
          <w:tcPr>
            <w:tcW w:w="1956" w:type="dxa"/>
            <w:hideMark/>
          </w:tcPr>
          <w:p w14:paraId="0B174289" w14:textId="77777777" w:rsidR="00EC31AB" w:rsidRPr="00F25836" w:rsidRDefault="00EC31AB" w:rsidP="00103CF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EC31AB" w:rsidRPr="00F25836" w14:paraId="5992EE7A" w14:textId="77777777" w:rsidTr="00103CF7">
        <w:trPr>
          <w:trHeight w:val="235"/>
        </w:trPr>
        <w:tc>
          <w:tcPr>
            <w:tcW w:w="5160" w:type="dxa"/>
            <w:hideMark/>
          </w:tcPr>
          <w:p w14:paraId="05B64EBE" w14:textId="77777777" w:rsidR="00EC31AB" w:rsidRPr="00F25836" w:rsidRDefault="00EC31AB" w:rsidP="00103CF7">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Annual Guarantee Fee (%)</w:t>
            </w:r>
          </w:p>
        </w:tc>
        <w:tc>
          <w:tcPr>
            <w:tcW w:w="1956" w:type="dxa"/>
            <w:hideMark/>
          </w:tcPr>
          <w:p w14:paraId="3DF776BC" w14:textId="77777777" w:rsidR="00EC31AB" w:rsidRPr="00F25836" w:rsidRDefault="00EC31AB" w:rsidP="00103CF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EC31AB" w:rsidRPr="00F25836" w14:paraId="4C434457" w14:textId="77777777" w:rsidTr="00103CF7">
        <w:trPr>
          <w:trHeight w:val="235"/>
        </w:trPr>
        <w:tc>
          <w:tcPr>
            <w:tcW w:w="5160" w:type="dxa"/>
          </w:tcPr>
          <w:p w14:paraId="74D39289" w14:textId="77777777" w:rsidR="00EC31AB" w:rsidRPr="00F25836" w:rsidRDefault="00EC31AB" w:rsidP="00103CF7">
            <w:pPr>
              <w:ind w:firstLineChars="200" w:firstLine="400"/>
              <w:rPr>
                <w:rFonts w:ascii="Times New Roman" w:eastAsia="Times New Roman" w:hAnsi="Times New Roman"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Maximum Limit to Guarantee Issuance Allowed (INR)</w:t>
            </w:r>
          </w:p>
        </w:tc>
        <w:tc>
          <w:tcPr>
            <w:tcW w:w="1956" w:type="dxa"/>
          </w:tcPr>
          <w:p w14:paraId="73A99843" w14:textId="77777777" w:rsidR="00EC31AB" w:rsidRPr="00F25836" w:rsidRDefault="00EC31AB" w:rsidP="00103CF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EC31AB" w:rsidRPr="00F25836" w14:paraId="79790F12" w14:textId="77777777" w:rsidTr="00103CF7">
        <w:trPr>
          <w:trHeight w:val="235"/>
        </w:trPr>
        <w:tc>
          <w:tcPr>
            <w:tcW w:w="5160" w:type="dxa"/>
          </w:tcPr>
          <w:p w14:paraId="4BA19D23" w14:textId="77777777" w:rsidR="00EC31AB" w:rsidRPr="00F25836" w:rsidRDefault="00EC31AB" w:rsidP="00103CF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12163843" w14:textId="77777777" w:rsidR="00EC31AB" w:rsidRDefault="00EC31AB" w:rsidP="00103CF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w:t>
            </w:r>
          </w:p>
        </w:tc>
      </w:tr>
      <w:tr w:rsidR="00EC31AB" w:rsidRPr="00F25836" w14:paraId="6D04BE6E" w14:textId="77777777" w:rsidTr="00103CF7">
        <w:trPr>
          <w:trHeight w:val="235"/>
        </w:trPr>
        <w:tc>
          <w:tcPr>
            <w:tcW w:w="5160" w:type="dxa"/>
          </w:tcPr>
          <w:p w14:paraId="3444103D" w14:textId="77777777" w:rsidR="00EC31AB" w:rsidRPr="00F25836" w:rsidRDefault="00EC31AB" w:rsidP="00103CF7">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322FC0D0" w14:textId="77777777" w:rsidR="00EC31AB" w:rsidRDefault="00EC31AB" w:rsidP="00103CF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EC31AB" w:rsidRPr="00F25836" w14:paraId="54E65B43" w14:textId="77777777" w:rsidTr="00103CF7">
        <w:trPr>
          <w:trHeight w:val="235"/>
        </w:trPr>
        <w:tc>
          <w:tcPr>
            <w:tcW w:w="5160" w:type="dxa"/>
          </w:tcPr>
          <w:p w14:paraId="06AC4BA1" w14:textId="36D14A65" w:rsidR="00EC31AB" w:rsidRPr="008F20C7" w:rsidRDefault="00EC31AB" w:rsidP="00EC31AB">
            <w:pPr>
              <w:ind w:firstLineChars="200" w:firstLine="400"/>
              <w:rPr>
                <w:rFonts w:eastAsia="Times New Roman"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956" w:type="dxa"/>
          </w:tcPr>
          <w:p w14:paraId="1ADE155D" w14:textId="161FE2E1" w:rsidR="00EC31AB" w:rsidRDefault="00EC31AB" w:rsidP="00EC31AB">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71B84C67" w14:textId="212A9780" w:rsidR="00540773" w:rsidRPr="00F41389" w:rsidRDefault="00BD1B8C" w:rsidP="006F2FBF">
      <w:pPr>
        <w:jc w:val="both"/>
        <w:rPr>
          <w:sz w:val="20"/>
          <w:szCs w:val="20"/>
        </w:rPr>
      </w:pPr>
      <w:r w:rsidRPr="00F41389">
        <w:rPr>
          <w:sz w:val="20"/>
          <w:szCs w:val="20"/>
        </w:rPr>
        <w:t xml:space="preserve">* </w:t>
      </w:r>
      <w:r w:rsidR="00F41389" w:rsidRPr="00B466D2">
        <w:rPr>
          <w:i/>
          <w:sz w:val="20"/>
          <w:szCs w:val="20"/>
        </w:rPr>
        <w:t xml:space="preserve">Note - </w:t>
      </w:r>
      <w:r w:rsidR="00F41389"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6DBE1B4E" w14:textId="77777777" w:rsidR="00DA2423" w:rsidRDefault="00DA2423" w:rsidP="00DA2423">
      <w:pPr>
        <w:jc w:val="both"/>
      </w:pPr>
      <w:r>
        <w:t>MLI uploads and approves the input file on SURGE system on 10</w:t>
      </w:r>
      <w:r w:rsidRPr="0042116A">
        <w:rPr>
          <w:vertAlign w:val="superscript"/>
        </w:rPr>
        <w:t>th</w:t>
      </w:r>
      <w:r>
        <w:t xml:space="preserve"> November 2015. This input file contains Loan Disbursement Information for Jul-Aug-Sep 2015. One of the loan account has the following outstanding:</w:t>
      </w:r>
    </w:p>
    <w:tbl>
      <w:tblPr>
        <w:tblStyle w:val="TableGrid"/>
        <w:tblW w:w="5020" w:type="dxa"/>
        <w:tblLook w:val="04A0" w:firstRow="1" w:lastRow="0" w:firstColumn="1" w:lastColumn="0" w:noHBand="0" w:noVBand="1"/>
      </w:tblPr>
      <w:tblGrid>
        <w:gridCol w:w="3640"/>
        <w:gridCol w:w="1380"/>
      </w:tblGrid>
      <w:tr w:rsidR="00DA2423" w:rsidRPr="00EC31AB" w14:paraId="1D2632A1" w14:textId="77777777" w:rsidTr="00EC31AB">
        <w:trPr>
          <w:trHeight w:val="255"/>
        </w:trPr>
        <w:tc>
          <w:tcPr>
            <w:tcW w:w="3640" w:type="dxa"/>
            <w:hideMark/>
          </w:tcPr>
          <w:p w14:paraId="312A67CA" w14:textId="77777777" w:rsidR="00DA2423" w:rsidRPr="00EC31AB" w:rsidRDefault="00DA2423" w:rsidP="00B57E14">
            <w:pPr>
              <w:ind w:firstLineChars="200" w:firstLine="400"/>
              <w:rPr>
                <w:rFonts w:ascii="Calibri" w:eastAsia="Times New Roman" w:hAnsi="Calibri" w:cs="Times New Roman"/>
                <w:color w:val="000000"/>
                <w:sz w:val="20"/>
                <w:szCs w:val="20"/>
              </w:rPr>
            </w:pPr>
            <w:r w:rsidRPr="00EC31AB">
              <w:rPr>
                <w:rFonts w:ascii="Calibri" w:eastAsia="Times New Roman" w:hAnsi="Calibri" w:cs="Times New Roman"/>
                <w:color w:val="000000"/>
                <w:sz w:val="20"/>
                <w:szCs w:val="20"/>
              </w:rPr>
              <w:t>Outstanding Loan Amount</w:t>
            </w:r>
          </w:p>
        </w:tc>
        <w:tc>
          <w:tcPr>
            <w:tcW w:w="1380" w:type="dxa"/>
            <w:noWrap/>
            <w:hideMark/>
          </w:tcPr>
          <w:p w14:paraId="42DC6BF3" w14:textId="2950030C" w:rsidR="00DA2423" w:rsidRPr="00EC31AB" w:rsidRDefault="00EC31AB" w:rsidP="00890A8B">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890A8B">
              <w:rPr>
                <w:rFonts w:ascii="Calibri" w:eastAsia="Times New Roman" w:hAnsi="Calibri" w:cs="Times New Roman"/>
                <w:color w:val="000000"/>
                <w:sz w:val="20"/>
                <w:szCs w:val="20"/>
              </w:rPr>
              <w:t>25</w:t>
            </w:r>
            <w:r w:rsidR="00DA2423" w:rsidRPr="00EC31AB">
              <w:rPr>
                <w:rFonts w:ascii="Calibri" w:eastAsia="Times New Roman" w:hAnsi="Calibri" w:cs="Times New Roman"/>
                <w:color w:val="000000"/>
                <w:sz w:val="20"/>
                <w:szCs w:val="20"/>
              </w:rPr>
              <w:t>,000.00</w:t>
            </w:r>
          </w:p>
        </w:tc>
      </w:tr>
    </w:tbl>
    <w:p w14:paraId="5D710CCC" w14:textId="77777777" w:rsidR="00DA2423" w:rsidRDefault="00DA2423" w:rsidP="00DA2423">
      <w:pPr>
        <w:jc w:val="both"/>
      </w:pPr>
    </w:p>
    <w:p w14:paraId="5504E4CB" w14:textId="77777777" w:rsidR="00DA2423" w:rsidRDefault="00DA2423" w:rsidP="00DA2423">
      <w:pPr>
        <w:jc w:val="both"/>
      </w:pPr>
      <w:r>
        <w:t xml:space="preserve">This loan account had been issued guarantee cover in the Quarter 1 of 2014 and had been ‘In Force’ since then till Quarter 4 of 2014. However, its guarantee cover has lapsed since Quarter 1, Quarter 2 and Quarter 3 of 2015 (i.e. Number of Lapsed Quarters = 3). </w:t>
      </w:r>
    </w:p>
    <w:p w14:paraId="4EF59C70" w14:textId="0133B643" w:rsidR="00A43C98" w:rsidRDefault="00A43C98" w:rsidP="00A43C98">
      <w:pPr>
        <w:jc w:val="both"/>
      </w:pPr>
      <w:r>
        <w:t xml:space="preserve">Since Outstanding Loan Amount exceeds Sanctioned Loan Amount, CG Fees is calculated on Sanctioned Loan Amount which is - INR 125/- (Refer section 1.6.3.2 – Scenario </w:t>
      </w:r>
      <w:r w:rsidR="00DA2433">
        <w:t>4</w:t>
      </w:r>
      <w:r>
        <w:t xml:space="preserve"> above).</w:t>
      </w:r>
    </w:p>
    <w:p w14:paraId="3F7F51F9" w14:textId="69252739" w:rsidR="00A43C98" w:rsidRDefault="00A43C98" w:rsidP="00A43C98">
      <w:pPr>
        <w:jc w:val="both"/>
      </w:pPr>
      <w:r>
        <w:t>Based on this CG Fees, penal interest for Lapsed Revival is calculated as (125 * (6.0%</w:t>
      </w:r>
      <w:r w:rsidR="00B05591">
        <w:t xml:space="preserve"> / 4</w:t>
      </w:r>
      <w:r>
        <w:t xml:space="preserve">) * 3) = INR </w:t>
      </w:r>
      <w:r w:rsidR="00B05591">
        <w:t>5</w:t>
      </w:r>
      <w:r>
        <w:t>.</w:t>
      </w:r>
      <w:r w:rsidR="00B05591">
        <w:t>63</w:t>
      </w:r>
      <w:r>
        <w:t>/-</w:t>
      </w:r>
    </w:p>
    <w:p w14:paraId="768B17E3" w14:textId="77777777" w:rsidR="00EC31AB" w:rsidRDefault="00EC31AB" w:rsidP="00DA2423">
      <w:pPr>
        <w:jc w:val="both"/>
      </w:pPr>
    </w:p>
    <w:p w14:paraId="326ECAB5" w14:textId="11BA0AEE" w:rsidR="00A037E4" w:rsidRDefault="00A037E4" w:rsidP="006F2FBF">
      <w:pPr>
        <w:jc w:val="both"/>
      </w:pPr>
      <w:r>
        <w:rPr>
          <w:noProof/>
        </w:rPr>
        <mc:AlternateContent>
          <mc:Choice Requires="wps">
            <w:drawing>
              <wp:inline distT="0" distB="0" distL="0" distR="0" wp14:anchorId="2941F526" wp14:editId="6D846BD6">
                <wp:extent cx="5908040" cy="1381125"/>
                <wp:effectExtent l="0" t="0" r="16510" b="28575"/>
                <wp:docPr id="34" name="Rectangle 34"/>
                <wp:cNvGraphicFramePr/>
                <a:graphic xmlns:a="http://schemas.openxmlformats.org/drawingml/2006/main">
                  <a:graphicData uri="http://schemas.microsoft.com/office/word/2010/wordprocessingShape">
                    <wps:wsp>
                      <wps:cNvSpPr/>
                      <wps:spPr>
                        <a:xfrm>
                          <a:off x="0" y="0"/>
                          <a:ext cx="5908040"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8E72C5" w14:textId="77777777" w:rsidR="003F6ED7" w:rsidRPr="00D451B1" w:rsidRDefault="003F6ED7" w:rsidP="00A037E4">
                            <w:pPr>
                              <w:jc w:val="both"/>
                              <w:rPr>
                                <w:rFonts w:asciiTheme="majorHAnsi" w:hAnsiTheme="majorHAnsi"/>
                                <w:b/>
                              </w:rPr>
                            </w:pPr>
                            <w:r>
                              <w:rPr>
                                <w:rFonts w:asciiTheme="majorHAnsi" w:hAnsiTheme="majorHAnsi"/>
                                <w:b/>
                              </w:rPr>
                              <w:t>Calculating the Penal Interest for Lapsed Revival:</w:t>
                            </w:r>
                          </w:p>
                          <w:p w14:paraId="31D5D28C" w14:textId="6E32FB4A" w:rsidR="003F6ED7" w:rsidRDefault="003F6ED7" w:rsidP="005276B2">
                            <w:pPr>
                              <w:pStyle w:val="ListParagraph"/>
                              <w:numPr>
                                <w:ilvl w:val="0"/>
                                <w:numId w:val="18"/>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Outstanding Amount presented and not on Loan Outstanding Amount of the lapsed quarters.</w:t>
                            </w:r>
                          </w:p>
                          <w:p w14:paraId="72FB1CAC" w14:textId="20291AD9" w:rsidR="003F6ED7" w:rsidRPr="008566A9" w:rsidDel="00B41600" w:rsidRDefault="003F6ED7" w:rsidP="005276B2">
                            <w:pPr>
                              <w:pStyle w:val="ListParagraph"/>
                              <w:numPr>
                                <w:ilvl w:val="0"/>
                                <w:numId w:val="18"/>
                              </w:numPr>
                              <w:jc w:val="both"/>
                              <w:rPr>
                                <w:del w:id="1176" w:author="Sachin Patange" w:date="2017-04-29T21:38:00Z"/>
                                <w:rFonts w:asciiTheme="majorHAnsi" w:hAnsiTheme="majorHAnsi"/>
                              </w:rPr>
                            </w:pPr>
                            <w:del w:id="1177" w:author="Sachin Patange" w:date="2017-04-29T21:38:00Z">
                              <w:r w:rsidDel="00B41600">
                                <w:rPr>
                                  <w:rFonts w:asciiTheme="majorHAnsi" w:hAnsiTheme="majorHAnsi"/>
                                </w:rPr>
                                <w:delText>If loan account has lapsed for 4 consequent FY (back-to-back FY), then the system auto-closes the guarantee cover.</w:delText>
                              </w:r>
                            </w:del>
                          </w:p>
                          <w:p w14:paraId="2687EE31" w14:textId="63F7C282" w:rsidR="003F6ED7" w:rsidDel="00B41600" w:rsidRDefault="003F6ED7" w:rsidP="00A037E4">
                            <w:pPr>
                              <w:jc w:val="both"/>
                              <w:rPr>
                                <w:del w:id="1178" w:author="Sachin Patange" w:date="2017-04-29T21:38:00Z"/>
                                <w:rFonts w:asciiTheme="majorHAnsi" w:hAnsiTheme="majorHAnsi"/>
                              </w:rPr>
                            </w:pPr>
                          </w:p>
                          <w:p w14:paraId="47C9A372" w14:textId="77777777" w:rsidR="003F6ED7" w:rsidRDefault="003F6ED7" w:rsidP="00A037E4">
                            <w:pPr>
                              <w:jc w:val="both"/>
                              <w:rPr>
                                <w:rFonts w:asciiTheme="majorHAnsi" w:hAnsiTheme="majorHAnsi"/>
                              </w:rPr>
                            </w:pPr>
                          </w:p>
                          <w:p w14:paraId="1D90177F" w14:textId="77777777" w:rsidR="003F6ED7" w:rsidRDefault="003F6ED7" w:rsidP="00A037E4">
                            <w:pPr>
                              <w:jc w:val="both"/>
                              <w:rPr>
                                <w:rFonts w:asciiTheme="majorHAnsi" w:hAnsiTheme="majorHAnsi"/>
                              </w:rPr>
                            </w:pPr>
                          </w:p>
                          <w:p w14:paraId="3BE216C3" w14:textId="77777777" w:rsidR="003F6ED7" w:rsidRDefault="003F6ED7" w:rsidP="00A037E4">
                            <w:pPr>
                              <w:jc w:val="both"/>
                              <w:rPr>
                                <w:rFonts w:asciiTheme="majorHAnsi" w:hAnsiTheme="majorHAnsi"/>
                              </w:rPr>
                            </w:pPr>
                          </w:p>
                          <w:p w14:paraId="6B901672" w14:textId="77777777" w:rsidR="003F6ED7" w:rsidRPr="00D451B1" w:rsidRDefault="003F6ED7" w:rsidP="00A037E4">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41F526" id="Rectangle 34" o:spid="_x0000_s1106" style="width:465.2pt;height:10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" fillcolor="white [3201]" strokecolor="#70ad47 [3209]" strokeweight="1pt">
                <v:textbox>
                  <w:txbxContent>
                    <w:p w14:paraId="568E72C5" w14:textId="77777777" w:rsidR="003F6ED7" w:rsidRPr="00D451B1" w:rsidRDefault="003F6ED7" w:rsidP="00A037E4">
                      <w:pPr>
                        <w:jc w:val="both"/>
                        <w:rPr>
                          <w:rFonts w:asciiTheme="majorHAnsi" w:hAnsiTheme="majorHAnsi"/>
                          <w:b/>
                        </w:rPr>
                      </w:pPr>
                      <w:r>
                        <w:rPr>
                          <w:rFonts w:asciiTheme="majorHAnsi" w:hAnsiTheme="majorHAnsi"/>
                          <w:b/>
                        </w:rPr>
                        <w:t>Calculating the Penal Interest for Lapsed Revival:</w:t>
                      </w:r>
                    </w:p>
                    <w:p w14:paraId="31D5D28C" w14:textId="6E32FB4A" w:rsidR="003F6ED7" w:rsidRDefault="003F6ED7" w:rsidP="005276B2">
                      <w:pPr>
                        <w:pStyle w:val="ListParagraph"/>
                        <w:numPr>
                          <w:ilvl w:val="0"/>
                          <w:numId w:val="18"/>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Outstanding Amount presented and not on Loan Outstanding Amount of the lapsed quarters.</w:t>
                      </w:r>
                    </w:p>
                    <w:p w14:paraId="72FB1CAC" w14:textId="20291AD9" w:rsidR="003F6ED7" w:rsidRPr="008566A9" w:rsidDel="00B41600" w:rsidRDefault="003F6ED7" w:rsidP="005276B2">
                      <w:pPr>
                        <w:pStyle w:val="ListParagraph"/>
                        <w:numPr>
                          <w:ilvl w:val="0"/>
                          <w:numId w:val="18"/>
                        </w:numPr>
                        <w:jc w:val="both"/>
                        <w:rPr>
                          <w:del w:id="1179" w:author="Sachin Patange" w:date="2017-04-29T21:38:00Z"/>
                          <w:rFonts w:asciiTheme="majorHAnsi" w:hAnsiTheme="majorHAnsi"/>
                        </w:rPr>
                      </w:pPr>
                      <w:del w:id="1180" w:author="Sachin Patange" w:date="2017-04-29T21:38:00Z">
                        <w:r w:rsidDel="00B41600">
                          <w:rPr>
                            <w:rFonts w:asciiTheme="majorHAnsi" w:hAnsiTheme="majorHAnsi"/>
                          </w:rPr>
                          <w:delText>If loan account has lapsed for 4 consequent FY (back-to-back FY), then the system auto-closes the guarantee cover.</w:delText>
                        </w:r>
                      </w:del>
                    </w:p>
                    <w:p w14:paraId="2687EE31" w14:textId="63F7C282" w:rsidR="003F6ED7" w:rsidDel="00B41600" w:rsidRDefault="003F6ED7" w:rsidP="00A037E4">
                      <w:pPr>
                        <w:jc w:val="both"/>
                        <w:rPr>
                          <w:del w:id="1181" w:author="Sachin Patange" w:date="2017-04-29T21:38:00Z"/>
                          <w:rFonts w:asciiTheme="majorHAnsi" w:hAnsiTheme="majorHAnsi"/>
                        </w:rPr>
                      </w:pPr>
                    </w:p>
                    <w:p w14:paraId="47C9A372" w14:textId="77777777" w:rsidR="003F6ED7" w:rsidRDefault="003F6ED7" w:rsidP="00A037E4">
                      <w:pPr>
                        <w:jc w:val="both"/>
                        <w:rPr>
                          <w:rFonts w:asciiTheme="majorHAnsi" w:hAnsiTheme="majorHAnsi"/>
                        </w:rPr>
                      </w:pPr>
                    </w:p>
                    <w:p w14:paraId="1D90177F" w14:textId="77777777" w:rsidR="003F6ED7" w:rsidRDefault="003F6ED7" w:rsidP="00A037E4">
                      <w:pPr>
                        <w:jc w:val="both"/>
                        <w:rPr>
                          <w:rFonts w:asciiTheme="majorHAnsi" w:hAnsiTheme="majorHAnsi"/>
                        </w:rPr>
                      </w:pPr>
                    </w:p>
                    <w:p w14:paraId="3BE216C3" w14:textId="77777777" w:rsidR="003F6ED7" w:rsidRDefault="003F6ED7" w:rsidP="00A037E4">
                      <w:pPr>
                        <w:jc w:val="both"/>
                        <w:rPr>
                          <w:rFonts w:asciiTheme="majorHAnsi" w:hAnsiTheme="majorHAnsi"/>
                        </w:rPr>
                      </w:pPr>
                    </w:p>
                    <w:p w14:paraId="6B901672" w14:textId="77777777" w:rsidR="003F6ED7" w:rsidRPr="00D451B1" w:rsidRDefault="003F6ED7" w:rsidP="00A037E4">
                      <w:pPr>
                        <w:jc w:val="both"/>
                        <w:rPr>
                          <w:rFonts w:asciiTheme="majorHAnsi" w:hAnsiTheme="majorHAnsi"/>
                        </w:rPr>
                      </w:pPr>
                    </w:p>
                  </w:txbxContent>
                </v:textbox>
                <w10:anchorlock/>
              </v:rect>
            </w:pict>
          </mc:Fallback>
        </mc:AlternateContent>
      </w:r>
    </w:p>
    <w:p w14:paraId="3A8C69E8" w14:textId="77777777" w:rsidR="00B466D2" w:rsidRDefault="00B466D2" w:rsidP="00C16098">
      <w:pPr>
        <w:jc w:val="both"/>
      </w:pPr>
    </w:p>
    <w:p w14:paraId="51530A64" w14:textId="51E60DE4" w:rsidR="005D62F6" w:rsidRDefault="00263795" w:rsidP="00B05B8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82" w:name="_Toc483682533"/>
      <w:r>
        <w:rPr>
          <w:rFonts w:ascii="Trebuchet MS" w:hAnsi="Trebuchet MS"/>
          <w:b/>
          <w:bCs/>
          <w:color w:val="000000" w:themeColor="text1"/>
          <w:szCs w:val="22"/>
        </w:rPr>
        <w:t xml:space="preserve">Calculating </w:t>
      </w:r>
      <w:r w:rsidR="005D62F6">
        <w:rPr>
          <w:rFonts w:ascii="Trebuchet MS" w:hAnsi="Trebuchet MS"/>
          <w:b/>
          <w:bCs/>
          <w:color w:val="000000" w:themeColor="text1"/>
          <w:szCs w:val="22"/>
        </w:rPr>
        <w:t xml:space="preserve">Tax on Credit Guarantee Fees </w:t>
      </w:r>
      <w:r w:rsidR="0006204F">
        <w:rPr>
          <w:rFonts w:ascii="Trebuchet MS" w:hAnsi="Trebuchet MS"/>
          <w:b/>
          <w:bCs/>
          <w:color w:val="000000" w:themeColor="text1"/>
          <w:szCs w:val="22"/>
        </w:rPr>
        <w:t xml:space="preserve">&amp; Interest </w:t>
      </w:r>
      <w:r>
        <w:rPr>
          <w:rFonts w:ascii="Trebuchet MS" w:hAnsi="Trebuchet MS"/>
          <w:b/>
          <w:bCs/>
          <w:color w:val="000000" w:themeColor="text1"/>
          <w:szCs w:val="22"/>
        </w:rPr>
        <w:t>for</w:t>
      </w:r>
      <w:r w:rsidR="0006204F">
        <w:rPr>
          <w:rFonts w:ascii="Trebuchet MS" w:hAnsi="Trebuchet MS"/>
          <w:b/>
          <w:bCs/>
          <w:color w:val="000000" w:themeColor="text1"/>
          <w:szCs w:val="22"/>
        </w:rPr>
        <w:t xml:space="preserve"> </w:t>
      </w:r>
      <w:r>
        <w:rPr>
          <w:rFonts w:ascii="Trebuchet MS" w:hAnsi="Trebuchet MS"/>
          <w:b/>
          <w:bCs/>
          <w:color w:val="000000" w:themeColor="text1"/>
          <w:szCs w:val="22"/>
        </w:rPr>
        <w:t>Lapsed Revival</w:t>
      </w:r>
      <w:bookmarkEnd w:id="1182"/>
    </w:p>
    <w:p w14:paraId="79C28E45" w14:textId="34D69145" w:rsidR="005D62F6" w:rsidRDefault="00363915" w:rsidP="005D62F6">
      <w:pPr>
        <w:jc w:val="both"/>
      </w:pPr>
      <w:r>
        <w:t>Tax on Credit Guarantee Charges is determined based on CG Fees calculated in section 1.</w:t>
      </w:r>
      <w:r w:rsidR="00886E36">
        <w:t>6</w:t>
      </w:r>
      <w:r>
        <w:t>.</w:t>
      </w:r>
      <w:r w:rsidR="00886E36">
        <w:t>3</w:t>
      </w:r>
      <w:r>
        <w:t>.</w:t>
      </w:r>
      <w:r w:rsidR="00FD72B3">
        <w:t>2</w:t>
      </w:r>
      <w:r>
        <w:t>. There will be various Taxation components. SURGE allows users to define these components (their names and tax value). Summation of these tax components is the total tax determined. The formulae is as below:</w:t>
      </w:r>
    </w:p>
    <w:p w14:paraId="37D8D525" w14:textId="77777777" w:rsidR="005D62F6" w:rsidRDefault="005D62F6" w:rsidP="005D62F6">
      <w:pPr>
        <w:jc w:val="both"/>
      </w:pPr>
      <w:r>
        <w:rPr>
          <w:noProof/>
        </w:rPr>
        <mc:AlternateContent>
          <mc:Choice Requires="wps">
            <w:drawing>
              <wp:inline distT="0" distB="0" distL="0" distR="0" wp14:anchorId="110F200F" wp14:editId="330483AA">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0FBD2" w14:textId="754D24AF" w:rsidR="003F6ED7" w:rsidRDefault="003F6ED7" w:rsidP="005D62F6">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0F200F" id="Rectangle 27" o:spid="_x0000_s1107"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obg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" fillcolor="white [3201]" strokecolor="#70ad47 [3209]" strokeweight="1pt">
                <v:textbox>
                  <w:txbxContent>
                    <w:p w14:paraId="6D50FBD2" w14:textId="754D24AF" w:rsidR="003F6ED7" w:rsidRDefault="003F6ED7" w:rsidP="005D62F6">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00256897" w:rsidRPr="00F25836" w14:paraId="715F542D" w14:textId="77777777" w:rsidTr="00103CF7">
        <w:trPr>
          <w:trHeight w:val="235"/>
        </w:trPr>
        <w:tc>
          <w:tcPr>
            <w:tcW w:w="5160" w:type="dxa"/>
            <w:noWrap/>
            <w:hideMark/>
          </w:tcPr>
          <w:p w14:paraId="5F878FC0" w14:textId="77777777" w:rsidR="00256897" w:rsidRPr="00F25836" w:rsidRDefault="00256897" w:rsidP="00103CF7">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Skill</w:t>
            </w:r>
            <w:r w:rsidRPr="00F25836">
              <w:rPr>
                <w:rFonts w:ascii="Calibri" w:eastAsia="Times New Roman" w:hAnsi="Calibri" w:cs="Times New Roman"/>
                <w:b/>
                <w:color w:val="000000"/>
                <w:sz w:val="20"/>
                <w:szCs w:val="20"/>
              </w:rPr>
              <w:t xml:space="preserve"> Loan Scheme Parameters</w:t>
            </w:r>
          </w:p>
        </w:tc>
        <w:tc>
          <w:tcPr>
            <w:tcW w:w="1956" w:type="dxa"/>
            <w:noWrap/>
            <w:hideMark/>
          </w:tcPr>
          <w:p w14:paraId="6EA2A9F7" w14:textId="77777777" w:rsidR="00256897" w:rsidRPr="00F25836" w:rsidRDefault="00256897" w:rsidP="00103CF7">
            <w:pPr>
              <w:rPr>
                <w:rFonts w:ascii="Calibri" w:eastAsia="Times New Roman" w:hAnsi="Calibri" w:cs="Times New Roman"/>
                <w:b/>
                <w:color w:val="000000"/>
                <w:sz w:val="20"/>
                <w:szCs w:val="20"/>
              </w:rPr>
            </w:pPr>
          </w:p>
        </w:tc>
      </w:tr>
      <w:tr w:rsidR="00256897" w:rsidRPr="00F25836" w14:paraId="12FEEBD5" w14:textId="77777777" w:rsidTr="00103CF7">
        <w:trPr>
          <w:trHeight w:val="235"/>
        </w:trPr>
        <w:tc>
          <w:tcPr>
            <w:tcW w:w="5160" w:type="dxa"/>
            <w:hideMark/>
          </w:tcPr>
          <w:p w14:paraId="712D2E77" w14:textId="77777777" w:rsidR="00256897" w:rsidRPr="00F25836" w:rsidRDefault="00256897" w:rsidP="00103CF7">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Guarantee Cover (%)</w:t>
            </w:r>
          </w:p>
        </w:tc>
        <w:tc>
          <w:tcPr>
            <w:tcW w:w="1956" w:type="dxa"/>
            <w:hideMark/>
          </w:tcPr>
          <w:p w14:paraId="6D5C8FA0" w14:textId="77777777" w:rsidR="00256897" w:rsidRPr="00F25836" w:rsidRDefault="00256897" w:rsidP="00103CF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75%</w:t>
            </w:r>
          </w:p>
        </w:tc>
      </w:tr>
      <w:tr w:rsidR="00256897" w:rsidRPr="00F25836" w14:paraId="171DA414" w14:textId="77777777" w:rsidTr="00103CF7">
        <w:trPr>
          <w:trHeight w:val="235"/>
        </w:trPr>
        <w:tc>
          <w:tcPr>
            <w:tcW w:w="5160" w:type="dxa"/>
            <w:hideMark/>
          </w:tcPr>
          <w:p w14:paraId="58AA03D9" w14:textId="77777777" w:rsidR="00256897" w:rsidRPr="00F25836" w:rsidRDefault="00256897" w:rsidP="00103CF7">
            <w:pPr>
              <w:ind w:firstLineChars="200" w:firstLine="400"/>
              <w:rPr>
                <w:rFonts w:ascii="Calibri" w:eastAsia="Times New Roman" w:hAnsi="Calibri"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Annual Guarantee Fee (%)</w:t>
            </w:r>
          </w:p>
        </w:tc>
        <w:tc>
          <w:tcPr>
            <w:tcW w:w="1956" w:type="dxa"/>
            <w:hideMark/>
          </w:tcPr>
          <w:p w14:paraId="0D6281E3" w14:textId="77777777" w:rsidR="00256897" w:rsidRPr="00F25836" w:rsidRDefault="00256897" w:rsidP="00103CF7">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0.50%</w:t>
            </w:r>
          </w:p>
        </w:tc>
      </w:tr>
      <w:tr w:rsidR="00256897" w:rsidRPr="00F25836" w14:paraId="0EF7B545" w14:textId="77777777" w:rsidTr="00103CF7">
        <w:trPr>
          <w:trHeight w:val="235"/>
        </w:trPr>
        <w:tc>
          <w:tcPr>
            <w:tcW w:w="5160" w:type="dxa"/>
          </w:tcPr>
          <w:p w14:paraId="672C5919" w14:textId="77777777" w:rsidR="00256897" w:rsidRPr="00F25836" w:rsidRDefault="00256897" w:rsidP="00103CF7">
            <w:pPr>
              <w:ind w:firstLineChars="200" w:firstLine="400"/>
              <w:rPr>
                <w:rFonts w:ascii="Times New Roman" w:eastAsia="Times New Roman" w:hAnsi="Times New Roman" w:cs="Times New Roman"/>
                <w:color w:val="000000"/>
                <w:sz w:val="20"/>
                <w:szCs w:val="20"/>
              </w:rPr>
            </w:pPr>
            <w:r w:rsidRPr="00F25836">
              <w:rPr>
                <w:rFonts w:ascii="Times New Roman" w:eastAsia="Times New Roman" w:hAnsi="Times New Roman" w:cs="Times New Roman"/>
                <w:color w:val="000000"/>
                <w:sz w:val="20"/>
                <w:szCs w:val="20"/>
              </w:rPr>
              <w:t xml:space="preserve"> </w:t>
            </w:r>
            <w:r w:rsidRPr="00F25836">
              <w:rPr>
                <w:rFonts w:ascii="Calibri" w:eastAsia="Times New Roman" w:hAnsi="Calibri" w:cs="Times New Roman"/>
                <w:color w:val="000000"/>
                <w:sz w:val="20"/>
                <w:szCs w:val="20"/>
              </w:rPr>
              <w:t>Maximum Limit to Guarantee Issuance Allowed (INR)</w:t>
            </w:r>
          </w:p>
        </w:tc>
        <w:tc>
          <w:tcPr>
            <w:tcW w:w="1956" w:type="dxa"/>
          </w:tcPr>
          <w:p w14:paraId="2B62F903" w14:textId="77777777" w:rsidR="00256897" w:rsidRPr="00F25836" w:rsidRDefault="00256897" w:rsidP="00103CF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Pr="00F25836">
              <w:rPr>
                <w:rFonts w:ascii="Calibri" w:eastAsia="Times New Roman" w:hAnsi="Calibri" w:cs="Times New Roman"/>
                <w:color w:val="000000"/>
                <w:sz w:val="20"/>
                <w:szCs w:val="20"/>
              </w:rPr>
              <w:t>,50,000.00</w:t>
            </w:r>
          </w:p>
        </w:tc>
      </w:tr>
      <w:tr w:rsidR="00256897" w:rsidRPr="00F25836" w14:paraId="024F02FC" w14:textId="77777777" w:rsidTr="00103CF7">
        <w:trPr>
          <w:trHeight w:val="235"/>
        </w:trPr>
        <w:tc>
          <w:tcPr>
            <w:tcW w:w="5160" w:type="dxa"/>
          </w:tcPr>
          <w:p w14:paraId="4FF1CEFD" w14:textId="77777777" w:rsidR="00256897" w:rsidRPr="00F25836" w:rsidRDefault="00256897" w:rsidP="00103CF7">
            <w:pPr>
              <w:ind w:firstLineChars="200" w:firstLine="400"/>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p>
        </w:tc>
        <w:tc>
          <w:tcPr>
            <w:tcW w:w="1956" w:type="dxa"/>
          </w:tcPr>
          <w:p w14:paraId="0A9E9F39" w14:textId="77777777" w:rsidR="00256897" w:rsidRDefault="00256897" w:rsidP="00103CF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w:t>
            </w:r>
          </w:p>
        </w:tc>
      </w:tr>
      <w:tr w:rsidR="00256897" w:rsidRPr="00F25836" w14:paraId="17899564" w14:textId="77777777" w:rsidTr="00103CF7">
        <w:trPr>
          <w:trHeight w:val="235"/>
        </w:trPr>
        <w:tc>
          <w:tcPr>
            <w:tcW w:w="5160" w:type="dxa"/>
          </w:tcPr>
          <w:p w14:paraId="2C3236A5" w14:textId="77777777" w:rsidR="00256897" w:rsidRPr="00F25836" w:rsidRDefault="00256897" w:rsidP="00103CF7">
            <w:pPr>
              <w:ind w:firstLineChars="200" w:firstLine="400"/>
              <w:rPr>
                <w:rFonts w:ascii="Times New Roman" w:eastAsia="Times New Roman" w:hAnsi="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14:paraId="1D671B28" w14:textId="77777777" w:rsidR="00256897" w:rsidRDefault="00256897" w:rsidP="00103CF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256897" w:rsidRPr="00F25836" w14:paraId="266187CB" w14:textId="77777777" w:rsidTr="00103CF7">
        <w:trPr>
          <w:trHeight w:val="235"/>
        </w:trPr>
        <w:tc>
          <w:tcPr>
            <w:tcW w:w="5160" w:type="dxa"/>
          </w:tcPr>
          <w:p w14:paraId="1434D83A" w14:textId="77777777" w:rsidR="00256897" w:rsidRPr="008F20C7" w:rsidRDefault="00256897" w:rsidP="00103CF7">
            <w:pPr>
              <w:ind w:firstLineChars="200" w:firstLine="400"/>
              <w:rPr>
                <w:rFonts w:eastAsia="Times New Roman"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956" w:type="dxa"/>
          </w:tcPr>
          <w:p w14:paraId="4A57D3B4" w14:textId="77777777" w:rsidR="00256897" w:rsidRDefault="00256897" w:rsidP="00103CF7">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393C75FF" w14:textId="06A343B4" w:rsidR="00256897" w:rsidRDefault="00256897" w:rsidP="00256897">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08D39B2D" w14:textId="77777777" w:rsidR="00256897" w:rsidRPr="00FD797F" w:rsidRDefault="00256897" w:rsidP="00256897">
      <w:pPr>
        <w:jc w:val="both"/>
        <w:rPr>
          <w:u w:val="single"/>
        </w:rPr>
      </w:pPr>
      <w:r w:rsidRPr="00D60BB0">
        <w:rPr>
          <w:b/>
          <w:u w:val="single"/>
        </w:rPr>
        <w:t>Scenario 1:</w:t>
      </w:r>
      <w:r>
        <w:rPr>
          <w:u w:val="single"/>
        </w:rPr>
        <w:t xml:space="preserve"> Tax Calculation for Non Penal Interest Case</w:t>
      </w:r>
    </w:p>
    <w:p w14:paraId="4EDBBADB" w14:textId="77777777" w:rsidR="005E27F6" w:rsidRDefault="005E27F6" w:rsidP="005E27F6">
      <w:pPr>
        <w:jc w:val="both"/>
      </w:pPr>
      <w:r>
        <w:t>MLI uploads and approves the input file on SURGE system on 10</w:t>
      </w:r>
      <w:r w:rsidRPr="0042116A">
        <w:rPr>
          <w:vertAlign w:val="superscript"/>
        </w:rPr>
        <w:t>th</w:t>
      </w:r>
      <w:r>
        <w:t xml:space="preserve"> November 2015. This input file contains Loan Disbursement Information for July-August-September 2015. One of the Loan Account values are as below:</w:t>
      </w:r>
    </w:p>
    <w:tbl>
      <w:tblPr>
        <w:tblStyle w:val="TableGrid"/>
        <w:tblW w:w="5020" w:type="dxa"/>
        <w:tblLook w:val="04A0" w:firstRow="1" w:lastRow="0" w:firstColumn="1" w:lastColumn="0" w:noHBand="0" w:noVBand="1"/>
      </w:tblPr>
      <w:tblGrid>
        <w:gridCol w:w="3640"/>
        <w:gridCol w:w="1380"/>
      </w:tblGrid>
      <w:tr w:rsidR="005E27F6" w:rsidRPr="00256897" w14:paraId="0A0DA172" w14:textId="77777777" w:rsidTr="00256897">
        <w:trPr>
          <w:trHeight w:val="255"/>
        </w:trPr>
        <w:tc>
          <w:tcPr>
            <w:tcW w:w="3640" w:type="dxa"/>
            <w:hideMark/>
          </w:tcPr>
          <w:p w14:paraId="5E9C3587" w14:textId="77777777" w:rsidR="005E27F6" w:rsidRPr="00256897" w:rsidRDefault="005E27F6" w:rsidP="00B57E14">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29BE714F" w14:textId="275B3D0C" w:rsidR="005E27F6" w:rsidRPr="00256897" w:rsidRDefault="005E27F6" w:rsidP="00B57E14">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sidRPr="00256897">
              <w:rPr>
                <w:rFonts w:ascii="Calibri" w:eastAsia="Times New Roman" w:hAnsi="Calibri" w:cs="Times New Roman"/>
                <w:color w:val="000000"/>
                <w:sz w:val="20"/>
                <w:szCs w:val="20"/>
              </w:rPr>
              <w:t xml:space="preserve">00,000.00 </w:t>
            </w:r>
          </w:p>
        </w:tc>
      </w:tr>
    </w:tbl>
    <w:p w14:paraId="47F7394D" w14:textId="77777777" w:rsidR="005E27F6" w:rsidRDefault="005E27F6" w:rsidP="005E27F6"/>
    <w:p w14:paraId="725E2339" w14:textId="77777777" w:rsidR="005E27F6" w:rsidRDefault="005E27F6" w:rsidP="005E27F6">
      <w:pPr>
        <w:jc w:val="both"/>
      </w:pPr>
      <w:r>
        <w:t xml:space="preserve">Thus, in case of the example cited above, Guarantee Fee = 100,000 * (0.5%/4) </w:t>
      </w:r>
    </w:p>
    <w:p w14:paraId="207A4343" w14:textId="77777777" w:rsidR="005E27F6" w:rsidRDefault="005E27F6" w:rsidP="005E27F6">
      <w:pPr>
        <w:jc w:val="both"/>
      </w:pPr>
      <w:r>
        <w:t>Which equals to INR 125/-</w:t>
      </w:r>
    </w:p>
    <w:p w14:paraId="0D731711" w14:textId="77777777" w:rsidR="005E27F6" w:rsidRDefault="005E27F6" w:rsidP="005E27F6">
      <w:pPr>
        <w:jc w:val="both"/>
      </w:pPr>
      <w:r>
        <w:t>There is no penalty levied on this loan. Thus, Penalty = INR 0/-</w:t>
      </w:r>
    </w:p>
    <w:p w14:paraId="1348A3B9" w14:textId="77777777" w:rsidR="005E27F6" w:rsidRDefault="005E27F6" w:rsidP="005E27F6">
      <w:pPr>
        <w:jc w:val="both"/>
      </w:pPr>
      <w:r>
        <w:t>Taxation on INR 125/- is determined as below:</w:t>
      </w:r>
    </w:p>
    <w:p w14:paraId="64BD9AB1" w14:textId="34DF3E5E" w:rsidR="005E27F6" w:rsidRDefault="005E27F6" w:rsidP="005E27F6">
      <w:pPr>
        <w:pStyle w:val="ListParagraph"/>
        <w:numPr>
          <w:ilvl w:val="0"/>
          <w:numId w:val="29"/>
        </w:numPr>
        <w:jc w:val="both"/>
      </w:pPr>
      <w:r>
        <w:t xml:space="preserve">Service Tax on this Fee @14% is 125*14% = INR </w:t>
      </w:r>
      <w:r w:rsidR="00D73B5F">
        <w:t>17.</w:t>
      </w:r>
      <w:r>
        <w:t>5/-</w:t>
      </w:r>
    </w:p>
    <w:p w14:paraId="58E451C4" w14:textId="09F6376A" w:rsidR="005E27F6" w:rsidRDefault="005E27F6" w:rsidP="005E27F6">
      <w:pPr>
        <w:pStyle w:val="ListParagraph"/>
        <w:numPr>
          <w:ilvl w:val="0"/>
          <w:numId w:val="29"/>
        </w:numPr>
        <w:jc w:val="both"/>
      </w:pPr>
      <w:r>
        <w:lastRenderedPageBreak/>
        <w:t>Swach Bharat Cess on this Fee @0.5% is 125*0.5% = INR 0.6</w:t>
      </w:r>
      <w:r w:rsidR="00D73B5F">
        <w:t>3</w:t>
      </w:r>
      <w:r>
        <w:t>/-</w:t>
      </w:r>
    </w:p>
    <w:p w14:paraId="4A21A165" w14:textId="17E502BF" w:rsidR="005E27F6" w:rsidRDefault="005E27F6" w:rsidP="005E27F6">
      <w:pPr>
        <w:jc w:val="both"/>
      </w:pPr>
      <w:r>
        <w:t xml:space="preserve">Total Tax is summation of service tax and Swach Bharat Cess = </w:t>
      </w:r>
      <w:r w:rsidR="00D73B5F">
        <w:t>17.</w:t>
      </w:r>
      <w:r>
        <w:t>5 + 0.6</w:t>
      </w:r>
      <w:r w:rsidR="00D73B5F">
        <w:t>3</w:t>
      </w:r>
      <w:r>
        <w:t xml:space="preserve"> = INR </w:t>
      </w:r>
      <w:r w:rsidR="00D73B5F">
        <w:t>18</w:t>
      </w:r>
      <w:r>
        <w:t>.</w:t>
      </w:r>
      <w:r w:rsidR="00D73B5F">
        <w:t>13</w:t>
      </w:r>
      <w:r>
        <w:t>/-</w:t>
      </w:r>
    </w:p>
    <w:p w14:paraId="5B510664" w14:textId="26F36A47" w:rsidR="00256897" w:rsidRPr="00FD797F" w:rsidRDefault="00256897" w:rsidP="0025689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49A62A63" w14:textId="77777777" w:rsidR="005E27F6" w:rsidRDefault="005E27F6" w:rsidP="005E27F6">
      <w:pPr>
        <w:jc w:val="both"/>
      </w:pPr>
      <w:r>
        <w:t>MLI uploads and approves the input file on SURGE system on 10</w:t>
      </w:r>
      <w:r w:rsidRPr="0042116A">
        <w:rPr>
          <w:vertAlign w:val="superscript"/>
        </w:rPr>
        <w:t>th</w:t>
      </w:r>
      <w:r>
        <w:t xml:space="preserve"> November 2015. This input file contains Loan Disbursement Information for Jul-Aug-Sep 2015. One of the loan account has the following outstanding:</w:t>
      </w:r>
    </w:p>
    <w:tbl>
      <w:tblPr>
        <w:tblStyle w:val="TableGrid"/>
        <w:tblW w:w="5020" w:type="dxa"/>
        <w:tblLook w:val="04A0" w:firstRow="1" w:lastRow="0" w:firstColumn="1" w:lastColumn="0" w:noHBand="0" w:noVBand="1"/>
      </w:tblPr>
      <w:tblGrid>
        <w:gridCol w:w="3640"/>
        <w:gridCol w:w="1380"/>
      </w:tblGrid>
      <w:tr w:rsidR="005E27F6" w:rsidRPr="00256897" w14:paraId="0D25AD4C" w14:textId="77777777" w:rsidTr="00256897">
        <w:trPr>
          <w:trHeight w:val="255"/>
        </w:trPr>
        <w:tc>
          <w:tcPr>
            <w:tcW w:w="3640" w:type="dxa"/>
            <w:hideMark/>
          </w:tcPr>
          <w:p w14:paraId="06B4FBA0" w14:textId="77777777" w:rsidR="005E27F6" w:rsidRPr="00256897" w:rsidRDefault="005E27F6" w:rsidP="00B57E14">
            <w:pPr>
              <w:ind w:firstLineChars="200" w:firstLine="400"/>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Outstanding Loan Amount</w:t>
            </w:r>
          </w:p>
        </w:tc>
        <w:tc>
          <w:tcPr>
            <w:tcW w:w="1380" w:type="dxa"/>
            <w:noWrap/>
            <w:hideMark/>
          </w:tcPr>
          <w:p w14:paraId="6825CC90" w14:textId="55E91F84" w:rsidR="005E27F6" w:rsidRPr="00256897" w:rsidRDefault="00C54563" w:rsidP="00DA2433">
            <w:pPr>
              <w:jc w:val="center"/>
              <w:rPr>
                <w:rFonts w:ascii="Calibri" w:eastAsia="Times New Roman" w:hAnsi="Calibri" w:cs="Times New Roman"/>
                <w:color w:val="000000"/>
                <w:sz w:val="20"/>
                <w:szCs w:val="20"/>
              </w:rPr>
            </w:pPr>
            <w:r w:rsidRPr="00256897">
              <w:rPr>
                <w:rFonts w:ascii="Calibri" w:eastAsia="Times New Roman" w:hAnsi="Calibri" w:cs="Times New Roman"/>
                <w:color w:val="000000"/>
                <w:sz w:val="20"/>
                <w:szCs w:val="20"/>
              </w:rPr>
              <w:t>1</w:t>
            </w:r>
            <w:r w:rsidR="00A40FE8">
              <w:rPr>
                <w:rFonts w:ascii="Calibri" w:eastAsia="Times New Roman" w:hAnsi="Calibri" w:cs="Times New Roman"/>
                <w:color w:val="000000"/>
                <w:sz w:val="20"/>
                <w:szCs w:val="20"/>
              </w:rPr>
              <w:t>,</w:t>
            </w:r>
            <w:r w:rsidR="00DA2433">
              <w:rPr>
                <w:rFonts w:ascii="Calibri" w:eastAsia="Times New Roman" w:hAnsi="Calibri" w:cs="Times New Roman"/>
                <w:color w:val="000000"/>
                <w:sz w:val="20"/>
                <w:szCs w:val="20"/>
              </w:rPr>
              <w:t>25</w:t>
            </w:r>
            <w:r w:rsidR="005E27F6" w:rsidRPr="00256897">
              <w:rPr>
                <w:rFonts w:ascii="Calibri" w:eastAsia="Times New Roman" w:hAnsi="Calibri" w:cs="Times New Roman"/>
                <w:color w:val="000000"/>
                <w:sz w:val="20"/>
                <w:szCs w:val="20"/>
              </w:rPr>
              <w:t>,000.00</w:t>
            </w:r>
          </w:p>
        </w:tc>
      </w:tr>
    </w:tbl>
    <w:p w14:paraId="7975EF2F" w14:textId="77777777" w:rsidR="005E27F6" w:rsidRDefault="005E27F6" w:rsidP="005E27F6">
      <w:pPr>
        <w:jc w:val="both"/>
      </w:pPr>
    </w:p>
    <w:p w14:paraId="3C65CF37" w14:textId="77777777" w:rsidR="005E27F6" w:rsidRDefault="005E27F6" w:rsidP="005E27F6">
      <w:pPr>
        <w:jc w:val="both"/>
      </w:pPr>
      <w:r>
        <w:t xml:space="preserve">This loan account had been issued guarantee cover in the Quarter 1 of 2014 and had been ‘In Force’ since then till Quarter 4 of 2014. However, its guarantee cover has lapsed since Quarter 1, Quarter 2 and Quarter 3 of 2015 (i.e. Number of Lapsed Quarters = 3). </w:t>
      </w:r>
    </w:p>
    <w:p w14:paraId="23B0EEAD" w14:textId="27813119" w:rsidR="00256897" w:rsidRDefault="00256897" w:rsidP="00256897">
      <w:pPr>
        <w:jc w:val="both"/>
      </w:pPr>
      <w:r>
        <w:t xml:space="preserve">Since Outstanding Loan Amount exceeds Sanctioned Loan Amount, CG Fees is calculated on Sanctioned Loan Amount which is - INR 125/- (Refer section 1.6.3.2 – Scenario </w:t>
      </w:r>
      <w:r w:rsidR="00DA2433">
        <w:t>4</w:t>
      </w:r>
      <w:r>
        <w:t xml:space="preserve"> above).</w:t>
      </w:r>
    </w:p>
    <w:p w14:paraId="55C13352" w14:textId="061768F4" w:rsidR="00256897" w:rsidRDefault="00256897" w:rsidP="00256897">
      <w:pPr>
        <w:jc w:val="both"/>
      </w:pPr>
      <w:r>
        <w:t>Based on this CG Fees, penal interest for Lapsed Revival is calculated as (125 * (6.0%</w:t>
      </w:r>
      <w:r w:rsidR="00F5556B">
        <w:t xml:space="preserve"> / 4</w:t>
      </w:r>
      <w:r>
        <w:t xml:space="preserve">) * 3) = INR </w:t>
      </w:r>
      <w:r w:rsidR="00F5556B">
        <w:t>5</w:t>
      </w:r>
      <w:r>
        <w:t>.</w:t>
      </w:r>
      <w:r w:rsidR="00F5556B">
        <w:t>63</w:t>
      </w:r>
      <w:r>
        <w:t>/-</w:t>
      </w:r>
    </w:p>
    <w:p w14:paraId="67200747" w14:textId="7990539A" w:rsidR="005E27F6" w:rsidRDefault="005E27F6" w:rsidP="005E27F6">
      <w:pPr>
        <w:jc w:val="both"/>
      </w:pPr>
      <w:r>
        <w:t>Ta</w:t>
      </w:r>
      <w:r w:rsidR="00D73B5F">
        <w:t>xation is calculated on INR (</w:t>
      </w:r>
      <w:r w:rsidR="001D381E">
        <w:t>1</w:t>
      </w:r>
      <w:r w:rsidR="00256897">
        <w:t>25</w:t>
      </w:r>
      <w:r>
        <w:t xml:space="preserve"> + </w:t>
      </w:r>
      <w:r w:rsidR="00F5556B">
        <w:t>5</w:t>
      </w:r>
      <w:r w:rsidR="00256897">
        <w:t>.</w:t>
      </w:r>
      <w:r w:rsidR="00F5556B">
        <w:t>63</w:t>
      </w:r>
      <w:r>
        <w:t>) = I</w:t>
      </w:r>
      <w:r w:rsidR="00D73B5F">
        <w:t xml:space="preserve">NR </w:t>
      </w:r>
      <w:r w:rsidR="001D381E">
        <w:t>1</w:t>
      </w:r>
      <w:r w:rsidR="00F5556B">
        <w:t>30</w:t>
      </w:r>
      <w:r w:rsidR="001D381E">
        <w:t>.</w:t>
      </w:r>
      <w:r w:rsidR="00F5556B">
        <w:t>63</w:t>
      </w:r>
      <w:r>
        <w:t>/- is determined as below:</w:t>
      </w:r>
    </w:p>
    <w:p w14:paraId="52C413F2" w14:textId="2983545E" w:rsidR="005E27F6" w:rsidRDefault="005E27F6" w:rsidP="005E27F6">
      <w:pPr>
        <w:pStyle w:val="ListParagraph"/>
        <w:numPr>
          <w:ilvl w:val="0"/>
          <w:numId w:val="19"/>
        </w:numPr>
        <w:jc w:val="both"/>
      </w:pPr>
      <w:r>
        <w:t xml:space="preserve">Service Tax on this Fee @14% is </w:t>
      </w:r>
      <w:r w:rsidR="001D381E">
        <w:t>1</w:t>
      </w:r>
      <w:r w:rsidR="00F5556B">
        <w:t>30</w:t>
      </w:r>
      <w:r w:rsidR="001D381E">
        <w:t>.</w:t>
      </w:r>
      <w:r w:rsidR="00F5556B">
        <w:t>63</w:t>
      </w:r>
      <w:r>
        <w:t xml:space="preserve">*14% = INR </w:t>
      </w:r>
      <w:r w:rsidR="00F5556B">
        <w:t>18</w:t>
      </w:r>
      <w:r w:rsidR="001D381E">
        <w:t>.</w:t>
      </w:r>
      <w:r w:rsidR="00F5556B">
        <w:t>29</w:t>
      </w:r>
      <w:r>
        <w:t>/-</w:t>
      </w:r>
    </w:p>
    <w:p w14:paraId="473E0CFF" w14:textId="280D36D5" w:rsidR="005E27F6" w:rsidRDefault="005E27F6" w:rsidP="005E27F6">
      <w:pPr>
        <w:pStyle w:val="ListParagraph"/>
        <w:numPr>
          <w:ilvl w:val="0"/>
          <w:numId w:val="19"/>
        </w:numPr>
        <w:jc w:val="both"/>
      </w:pPr>
      <w:r>
        <w:t xml:space="preserve">Swach Bharat Cess on this Fee @0.5% is </w:t>
      </w:r>
      <w:r w:rsidR="00F5556B">
        <w:t>130.63</w:t>
      </w:r>
      <w:r>
        <w:t xml:space="preserve">*0.5% = INR </w:t>
      </w:r>
      <w:r w:rsidR="001D381E">
        <w:t>0.</w:t>
      </w:r>
      <w:r w:rsidR="00F5556B">
        <w:t>65</w:t>
      </w:r>
      <w:r>
        <w:t>/-</w:t>
      </w:r>
    </w:p>
    <w:p w14:paraId="0B924A0C" w14:textId="041D7F26" w:rsidR="00EC0599" w:rsidRDefault="005E27F6" w:rsidP="005E27F6">
      <w:pPr>
        <w:jc w:val="both"/>
      </w:pPr>
      <w:r>
        <w:t xml:space="preserve">Total Tax is summation of service tax and Swach Bharat Cess = </w:t>
      </w:r>
      <w:r w:rsidR="00F5556B">
        <w:t>18.29</w:t>
      </w:r>
      <w:r>
        <w:t xml:space="preserve"> + </w:t>
      </w:r>
      <w:r w:rsidR="001D381E">
        <w:t>0.</w:t>
      </w:r>
      <w:r w:rsidR="00F5556B">
        <w:t>65</w:t>
      </w:r>
      <w:r w:rsidR="00D73B5F">
        <w:t xml:space="preserve"> = INR </w:t>
      </w:r>
      <w:r w:rsidR="00F5556B">
        <w:t>18</w:t>
      </w:r>
      <w:r w:rsidR="00D73B5F">
        <w:t>.</w:t>
      </w:r>
      <w:r w:rsidR="00F5556B">
        <w:t>94</w:t>
      </w:r>
      <w:r>
        <w:t>/-</w:t>
      </w:r>
    </w:p>
    <w:p w14:paraId="43EE06D8" w14:textId="1A89F7D6" w:rsidR="00A037E4" w:rsidRDefault="00A037E4" w:rsidP="00EC0599">
      <w:pPr>
        <w:jc w:val="both"/>
      </w:pPr>
      <w:r>
        <w:rPr>
          <w:noProof/>
        </w:rPr>
        <mc:AlternateContent>
          <mc:Choice Requires="wps">
            <w:drawing>
              <wp:inline distT="0" distB="0" distL="0" distR="0" wp14:anchorId="68DA42E3" wp14:editId="37151D50">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981EA" w14:textId="77777777" w:rsidR="003F6ED7" w:rsidRPr="00D451B1" w:rsidRDefault="003F6ED7" w:rsidP="00A037E4">
                            <w:pPr>
                              <w:jc w:val="both"/>
                              <w:rPr>
                                <w:rFonts w:asciiTheme="majorHAnsi" w:hAnsiTheme="majorHAnsi"/>
                                <w:b/>
                              </w:rPr>
                            </w:pPr>
                            <w:r>
                              <w:rPr>
                                <w:rFonts w:asciiTheme="majorHAnsi" w:hAnsiTheme="majorHAnsi"/>
                                <w:b/>
                              </w:rPr>
                              <w:t>Calculating the Credit Guarantee Fee Tax:</w:t>
                            </w:r>
                          </w:p>
                          <w:p w14:paraId="6D599E09" w14:textId="77777777" w:rsidR="003F6ED7" w:rsidRDefault="003F6ED7" w:rsidP="005276B2">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14:paraId="2210A9AC" w14:textId="77777777" w:rsidR="003F6ED7" w:rsidRPr="009F00C2" w:rsidRDefault="003F6ED7" w:rsidP="005276B2">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14:paraId="7449F356" w14:textId="77777777" w:rsidR="003F6ED7" w:rsidRDefault="003F6ED7" w:rsidP="00A037E4">
                            <w:pPr>
                              <w:jc w:val="both"/>
                              <w:rPr>
                                <w:rFonts w:asciiTheme="majorHAnsi" w:hAnsiTheme="majorHAnsi"/>
                              </w:rPr>
                            </w:pPr>
                          </w:p>
                          <w:p w14:paraId="540931DD" w14:textId="77777777" w:rsidR="003F6ED7" w:rsidRDefault="003F6ED7" w:rsidP="00A037E4">
                            <w:pPr>
                              <w:jc w:val="both"/>
                              <w:rPr>
                                <w:rFonts w:asciiTheme="majorHAnsi" w:hAnsiTheme="majorHAnsi"/>
                              </w:rPr>
                            </w:pPr>
                          </w:p>
                          <w:p w14:paraId="7FCABC6E" w14:textId="77777777" w:rsidR="003F6ED7" w:rsidRDefault="003F6ED7" w:rsidP="00A037E4">
                            <w:pPr>
                              <w:jc w:val="both"/>
                              <w:rPr>
                                <w:rFonts w:asciiTheme="majorHAnsi" w:hAnsiTheme="majorHAnsi"/>
                              </w:rPr>
                            </w:pPr>
                          </w:p>
                          <w:p w14:paraId="1FABBD4D" w14:textId="77777777" w:rsidR="003F6ED7" w:rsidRPr="00D451B1" w:rsidRDefault="003F6ED7" w:rsidP="00A037E4">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DA42E3" id="Rectangle 32" o:spid="_x0000_s1108"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AE7ZQ3bgIAACcFAAAOAAAAAAAAAAAAAAAAAC4C&#10;AABkcnMvZTJvRG9jLnhtbFBLAQItABQABgAIAAAAIQDTcXWz2gAAAAUBAAAPAAAAAAAAAAAAAAAA&#10;AMgEAABkcnMvZG93bnJldi54bWxQSwUGAAAAAAQABADzAAAAzwUAAAAA&#10;" fillcolor="white [3201]" strokecolor="#70ad47 [3209]" strokeweight="1pt">
                <v:textbox>
                  <w:txbxContent>
                    <w:p w14:paraId="02D981EA" w14:textId="77777777" w:rsidR="003F6ED7" w:rsidRPr="00D451B1" w:rsidRDefault="003F6ED7" w:rsidP="00A037E4">
                      <w:pPr>
                        <w:jc w:val="both"/>
                        <w:rPr>
                          <w:rFonts w:asciiTheme="majorHAnsi" w:hAnsiTheme="majorHAnsi"/>
                          <w:b/>
                        </w:rPr>
                      </w:pPr>
                      <w:r>
                        <w:rPr>
                          <w:rFonts w:asciiTheme="majorHAnsi" w:hAnsiTheme="majorHAnsi"/>
                          <w:b/>
                        </w:rPr>
                        <w:t>Calculating the Credit Guarantee Fee Tax:</w:t>
                      </w:r>
                    </w:p>
                    <w:p w14:paraId="6D599E09" w14:textId="77777777" w:rsidR="003F6ED7" w:rsidRDefault="003F6ED7" w:rsidP="005276B2">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14:paraId="2210A9AC" w14:textId="77777777" w:rsidR="003F6ED7" w:rsidRPr="009F00C2" w:rsidRDefault="003F6ED7" w:rsidP="005276B2">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14:paraId="7449F356" w14:textId="77777777" w:rsidR="003F6ED7" w:rsidRDefault="003F6ED7" w:rsidP="00A037E4">
                      <w:pPr>
                        <w:jc w:val="both"/>
                        <w:rPr>
                          <w:rFonts w:asciiTheme="majorHAnsi" w:hAnsiTheme="majorHAnsi"/>
                        </w:rPr>
                      </w:pPr>
                    </w:p>
                    <w:p w14:paraId="540931DD" w14:textId="77777777" w:rsidR="003F6ED7" w:rsidRDefault="003F6ED7" w:rsidP="00A037E4">
                      <w:pPr>
                        <w:jc w:val="both"/>
                        <w:rPr>
                          <w:rFonts w:asciiTheme="majorHAnsi" w:hAnsiTheme="majorHAnsi"/>
                        </w:rPr>
                      </w:pPr>
                    </w:p>
                    <w:p w14:paraId="7FCABC6E" w14:textId="77777777" w:rsidR="003F6ED7" w:rsidRDefault="003F6ED7" w:rsidP="00A037E4">
                      <w:pPr>
                        <w:jc w:val="both"/>
                        <w:rPr>
                          <w:rFonts w:asciiTheme="majorHAnsi" w:hAnsiTheme="majorHAnsi"/>
                        </w:rPr>
                      </w:pPr>
                    </w:p>
                    <w:p w14:paraId="1FABBD4D" w14:textId="77777777" w:rsidR="003F6ED7" w:rsidRPr="00D451B1" w:rsidRDefault="003F6ED7" w:rsidP="00A037E4">
                      <w:pPr>
                        <w:jc w:val="both"/>
                        <w:rPr>
                          <w:rFonts w:asciiTheme="majorHAnsi" w:hAnsiTheme="majorHAnsi"/>
                        </w:rPr>
                      </w:pPr>
                    </w:p>
                  </w:txbxContent>
                </v:textbox>
                <w10:anchorlock/>
              </v:rect>
            </w:pict>
          </mc:Fallback>
        </mc:AlternateContent>
      </w:r>
    </w:p>
    <w:p w14:paraId="16F4D6F7" w14:textId="79373F9E" w:rsidR="00EC0599" w:rsidRDefault="00EC0599" w:rsidP="005D62F6">
      <w:pPr>
        <w:jc w:val="both"/>
      </w:pPr>
    </w:p>
    <w:p w14:paraId="6DFECFF2" w14:textId="77777777" w:rsidR="002048F0" w:rsidRDefault="002048F0" w:rsidP="002048F0">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83" w:name="_Toc441010679"/>
      <w:bookmarkStart w:id="1184" w:name="_Toc483682534"/>
      <w:r w:rsidRPr="00861CB6">
        <w:rPr>
          <w:rFonts w:ascii="Trebuchet MS" w:hAnsi="Trebuchet MS"/>
          <w:b/>
          <w:bCs/>
          <w:color w:val="000000" w:themeColor="text1"/>
          <w:szCs w:val="22"/>
        </w:rPr>
        <w:t>Demand Advice for Guarantee Charges</w:t>
      </w:r>
      <w:bookmarkEnd w:id="1183"/>
      <w:bookmarkEnd w:id="1184"/>
    </w:p>
    <w:p w14:paraId="2BB86D74" w14:textId="637C79E3" w:rsidR="002048F0" w:rsidRDefault="002048F0" w:rsidP="002048F0">
      <w:pPr>
        <w:jc w:val="both"/>
      </w:pPr>
      <w:r>
        <w:t>For guarantee charges demand to continue the guarantee cover, system generates the DAN as specified below.</w:t>
      </w:r>
    </w:p>
    <w:p w14:paraId="338E1D17" w14:textId="77777777" w:rsidR="002048F0" w:rsidRDefault="002048F0" w:rsidP="005D62F6">
      <w:pPr>
        <w:jc w:val="both"/>
      </w:pPr>
    </w:p>
    <w:p w14:paraId="37A5DA82" w14:textId="7C1DF255" w:rsidR="00790F4C" w:rsidRDefault="00571CB6" w:rsidP="002048F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85" w:name="_Toc441009042"/>
      <w:bookmarkStart w:id="1186" w:name="_Toc483682535"/>
      <w:r>
        <w:rPr>
          <w:rFonts w:ascii="Trebuchet MS" w:hAnsi="Trebuchet MS"/>
          <w:b/>
          <w:bCs/>
          <w:color w:val="000000" w:themeColor="text1"/>
          <w:szCs w:val="22"/>
        </w:rPr>
        <w:t>CGDAN – Demand Advice: Existing Guarantee Cover</w:t>
      </w:r>
      <w:bookmarkEnd w:id="1185"/>
      <w:r w:rsidR="00790F4C">
        <w:rPr>
          <w:rFonts w:ascii="Trebuchet MS" w:hAnsi="Trebuchet MS"/>
          <w:b/>
          <w:bCs/>
          <w:color w:val="000000" w:themeColor="text1"/>
          <w:szCs w:val="22"/>
        </w:rPr>
        <w:t xml:space="preserve"> </w:t>
      </w:r>
      <w:r>
        <w:rPr>
          <w:rFonts w:ascii="Trebuchet MS" w:hAnsi="Trebuchet MS"/>
          <w:b/>
          <w:bCs/>
          <w:color w:val="000000" w:themeColor="text1"/>
          <w:szCs w:val="22"/>
        </w:rPr>
        <w:t>- Individual</w:t>
      </w:r>
      <w:bookmarkEnd w:id="1186"/>
    </w:p>
    <w:p w14:paraId="70BC8112" w14:textId="322E208B" w:rsidR="00790F4C" w:rsidRDefault="00790F4C" w:rsidP="00790F4C">
      <w:pPr>
        <w:jc w:val="both"/>
      </w:pPr>
      <w:r>
        <w:t xml:space="preserve">The demand for </w:t>
      </w:r>
      <w:r w:rsidR="001B4DCA">
        <w:t xml:space="preserve">CG Charges </w:t>
      </w:r>
      <w:r>
        <w:t>is raised</w:t>
      </w:r>
      <w:r w:rsidR="001B4DCA">
        <w:t xml:space="preserve"> to MLI </w:t>
      </w:r>
      <w:r>
        <w:t>by generating CGDAN. Refer section 1.</w:t>
      </w:r>
      <w:r w:rsidR="00E30D0E">
        <w:t>5</w:t>
      </w:r>
      <w:r>
        <w:t>.</w:t>
      </w:r>
      <w:r w:rsidR="003D2FD1">
        <w:t>6</w:t>
      </w:r>
      <w:r w:rsidR="00C9153C">
        <w:t>.1</w:t>
      </w:r>
      <w:r>
        <w:t xml:space="preserve"> for details on CGDAN.</w:t>
      </w:r>
    </w:p>
    <w:p w14:paraId="7C31C153" w14:textId="77777777" w:rsidR="00571CB6" w:rsidRDefault="00571CB6" w:rsidP="00790F4C">
      <w:pPr>
        <w:jc w:val="both"/>
      </w:pPr>
    </w:p>
    <w:p w14:paraId="78F2BD74" w14:textId="5E49C158" w:rsidR="00571CB6" w:rsidRPr="00571CB6" w:rsidRDefault="00571CB6" w:rsidP="002048F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87" w:name="_Toc483682536"/>
      <w:r>
        <w:rPr>
          <w:rFonts w:ascii="Trebuchet MS" w:hAnsi="Trebuchet MS"/>
          <w:b/>
          <w:bCs/>
          <w:color w:val="000000" w:themeColor="text1"/>
          <w:szCs w:val="22"/>
        </w:rPr>
        <w:lastRenderedPageBreak/>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1187"/>
    </w:p>
    <w:p w14:paraId="2522B410" w14:textId="7BCA30AE" w:rsidR="00571CB6" w:rsidRPr="00BC2EF2" w:rsidRDefault="00571CB6" w:rsidP="00571CB6">
      <w:pPr>
        <w:jc w:val="both"/>
      </w:pPr>
      <w:r w:rsidRPr="00BC2EF2">
        <w:t>Batch DAN Format for Batch of eligible records – Continuity of Credit Guarantee Batch:</w:t>
      </w:r>
    </w:p>
    <w:p w14:paraId="3F628B00" w14:textId="77777777" w:rsidR="00571CB6" w:rsidRDefault="00571CB6" w:rsidP="00571CB6">
      <w:pPr>
        <w:jc w:val="both"/>
      </w:pPr>
      <w:r>
        <w:rPr>
          <w:noProof/>
        </w:rPr>
        <w:drawing>
          <wp:inline distT="0" distB="0" distL="0" distR="0" wp14:anchorId="427B59E3" wp14:editId="16BA79AE">
            <wp:extent cx="5486400" cy="1238036"/>
            <wp:effectExtent l="38100" t="0" r="19050" b="1968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1BD296E0" w14:textId="77777777" w:rsidR="00571CB6" w:rsidRDefault="00571CB6" w:rsidP="00790F4C">
      <w:pPr>
        <w:jc w:val="both"/>
      </w:pPr>
    </w:p>
    <w:p w14:paraId="2E400F1F" w14:textId="4090FF41" w:rsidR="00790F4C" w:rsidRDefault="00790F4C" w:rsidP="002048F0">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88" w:name="_Toc483682537"/>
      <w:r>
        <w:rPr>
          <w:rFonts w:ascii="Trebuchet MS" w:hAnsi="Trebuchet MS"/>
          <w:b/>
          <w:bCs/>
          <w:color w:val="000000" w:themeColor="text1"/>
          <w:szCs w:val="22"/>
        </w:rPr>
        <w:t xml:space="preserve">Payment of CG </w:t>
      </w:r>
      <w:r w:rsidR="001B4DCA">
        <w:rPr>
          <w:rFonts w:ascii="Trebuchet MS" w:hAnsi="Trebuchet MS"/>
          <w:b/>
          <w:bCs/>
          <w:color w:val="000000" w:themeColor="text1"/>
          <w:szCs w:val="22"/>
        </w:rPr>
        <w:t>Charges</w:t>
      </w:r>
      <w:bookmarkEnd w:id="1188"/>
    </w:p>
    <w:p w14:paraId="3306D31D" w14:textId="77777777" w:rsidR="00B41600" w:rsidRDefault="00B41600" w:rsidP="00B41600">
      <w:pPr>
        <w:jc w:val="both"/>
        <w:rPr>
          <w:ins w:id="1189" w:author="Sachin Patange" w:date="2017-04-29T21:38:00Z"/>
        </w:rPr>
      </w:pPr>
      <w:ins w:id="1190" w:author="Sachin Patange" w:date="2017-04-29T21:38:00Z">
        <w:r>
          <w:t>Till the point MLI makes the payment of CG Charges, system will identify these CG’s as ‘Provisional’ by means of below mentioned status codes:</w:t>
        </w:r>
      </w:ins>
    </w:p>
    <w:p w14:paraId="27DDDA93" w14:textId="77777777" w:rsidR="00B41600" w:rsidRDefault="00B41600" w:rsidP="00B41600">
      <w:pPr>
        <w:pStyle w:val="ListParagraph"/>
        <w:numPr>
          <w:ilvl w:val="0"/>
          <w:numId w:val="44"/>
        </w:numPr>
        <w:rPr>
          <w:ins w:id="1191" w:author="Sachin Patange" w:date="2017-04-29T21:38:00Z"/>
        </w:rPr>
      </w:pPr>
      <w:ins w:id="1192" w:author="Sachin Patange" w:date="2017-04-29T21:38:00Z">
        <w:r>
          <w:t xml:space="preserve"> Current CG Status – 30036</w:t>
        </w:r>
      </w:ins>
    </w:p>
    <w:p w14:paraId="55EDF401" w14:textId="0517077B" w:rsidR="00B41600" w:rsidRDefault="00B41600">
      <w:pPr>
        <w:pStyle w:val="ListParagraph"/>
        <w:numPr>
          <w:ilvl w:val="0"/>
          <w:numId w:val="44"/>
        </w:numPr>
        <w:jc w:val="both"/>
        <w:rPr>
          <w:ins w:id="1193" w:author="Sachin Patange" w:date="2017-04-29T21:38:00Z"/>
        </w:rPr>
        <w:pPrChange w:id="1194" w:author="Sachin Patange" w:date="2017-04-29T21:38:00Z">
          <w:pPr>
            <w:jc w:val="both"/>
          </w:pPr>
        </w:pPrChange>
      </w:pPr>
      <w:ins w:id="1195" w:author="Sachin Patange" w:date="2017-04-29T21:38:00Z">
        <w:r>
          <w:t>Previous CG Status – 30036</w:t>
        </w:r>
      </w:ins>
    </w:p>
    <w:p w14:paraId="5DC498FA" w14:textId="7C1893E0" w:rsidR="00FF62B2" w:rsidRDefault="00FF62B2" w:rsidP="00FF62B2">
      <w:pPr>
        <w:jc w:val="both"/>
      </w:pPr>
      <w:r>
        <w:t>Refer the document - ‘Payment Mechanism’ for more details on payment process.</w:t>
      </w:r>
    </w:p>
    <w:p w14:paraId="09BA4656" w14:textId="77777777" w:rsidR="001B4DCA" w:rsidRDefault="001B4DCA" w:rsidP="00D057D4">
      <w:pPr>
        <w:jc w:val="both"/>
      </w:pPr>
    </w:p>
    <w:p w14:paraId="2A94AB4A" w14:textId="7089A096" w:rsidR="00790F4C" w:rsidRDefault="00790F4C" w:rsidP="002048F0">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96" w:name="_Toc483682538"/>
      <w:r>
        <w:rPr>
          <w:rFonts w:ascii="Trebuchet MS" w:hAnsi="Trebuchet MS"/>
          <w:b/>
          <w:bCs/>
          <w:color w:val="000000" w:themeColor="text1"/>
          <w:szCs w:val="22"/>
        </w:rPr>
        <w:t>Payment of CG Fees</w:t>
      </w:r>
      <w:r w:rsidR="00D057D4">
        <w:rPr>
          <w:rFonts w:ascii="Trebuchet MS" w:hAnsi="Trebuchet MS"/>
          <w:b/>
          <w:bCs/>
          <w:color w:val="000000" w:themeColor="text1"/>
          <w:szCs w:val="22"/>
        </w:rPr>
        <w:t>/Taxes/Penalty</w:t>
      </w:r>
      <w:r>
        <w:rPr>
          <w:rFonts w:ascii="Trebuchet MS" w:hAnsi="Trebuchet MS"/>
          <w:b/>
          <w:bCs/>
          <w:color w:val="000000" w:themeColor="text1"/>
          <w:szCs w:val="22"/>
        </w:rPr>
        <w:t xml:space="preserve"> in Stipulated Time</w:t>
      </w:r>
      <w:bookmarkEnd w:id="1196"/>
      <w:r>
        <w:rPr>
          <w:rFonts w:ascii="Trebuchet MS" w:hAnsi="Trebuchet MS"/>
          <w:b/>
          <w:bCs/>
          <w:color w:val="000000" w:themeColor="text1"/>
          <w:szCs w:val="22"/>
        </w:rPr>
        <w:t xml:space="preserve"> </w:t>
      </w:r>
    </w:p>
    <w:p w14:paraId="247BFCC4" w14:textId="10B335E0" w:rsidR="00790F4C" w:rsidRDefault="00790F4C" w:rsidP="00886E36">
      <w:pPr>
        <w:jc w:val="both"/>
        <w:rPr>
          <w:ins w:id="1197" w:author="Sachin Patange" w:date="2017-04-29T21:39:00Z"/>
        </w:rPr>
      </w:pPr>
      <w:r>
        <w:t>Payment of CG Fees in stipulated time makes the guarantee active, and the Guarantee Status is updated as ‘In Force’</w:t>
      </w:r>
      <w:ins w:id="1198" w:author="Sachin Patange" w:date="2017-04-29T21:39:00Z">
        <w:r w:rsidR="00B41600">
          <w:t xml:space="preserve"> with below mentioned status codes:</w:t>
        </w:r>
      </w:ins>
      <w:del w:id="1199" w:author="Sachin Patange" w:date="2017-04-29T21:39:00Z">
        <w:r w:rsidDel="00B41600">
          <w:delText>.</w:delText>
        </w:r>
      </w:del>
    </w:p>
    <w:tbl>
      <w:tblPr>
        <w:tblStyle w:val="TableGrid"/>
        <w:tblW w:w="0" w:type="auto"/>
        <w:tblLook w:val="04A0" w:firstRow="1" w:lastRow="0" w:firstColumn="1" w:lastColumn="0" w:noHBand="0" w:noVBand="1"/>
      </w:tblPr>
      <w:tblGrid>
        <w:gridCol w:w="843"/>
        <w:gridCol w:w="2662"/>
        <w:gridCol w:w="3284"/>
        <w:gridCol w:w="2279"/>
      </w:tblGrid>
      <w:tr w:rsidR="00B41600" w:rsidRPr="00E93554" w14:paraId="7F0596A9" w14:textId="77777777" w:rsidTr="00413A82">
        <w:trPr>
          <w:trHeight w:val="998"/>
          <w:ins w:id="1200" w:author="Sachin Patange" w:date="2017-04-29T21:39:00Z"/>
        </w:trPr>
        <w:tc>
          <w:tcPr>
            <w:tcW w:w="843" w:type="dxa"/>
          </w:tcPr>
          <w:p w14:paraId="2FB7746A" w14:textId="77777777" w:rsidR="00B41600" w:rsidRPr="00413A82" w:rsidRDefault="00B41600" w:rsidP="00413A82">
            <w:pPr>
              <w:jc w:val="both"/>
              <w:rPr>
                <w:ins w:id="1201" w:author="Sachin Patange" w:date="2017-04-29T21:39:00Z"/>
                <w:b/>
                <w:sz w:val="20"/>
                <w:szCs w:val="20"/>
              </w:rPr>
            </w:pPr>
            <w:ins w:id="1202" w:author="Sachin Patange" w:date="2017-04-29T21:39:00Z">
              <w:r w:rsidRPr="00413A82">
                <w:rPr>
                  <w:b/>
                  <w:sz w:val="20"/>
                  <w:szCs w:val="20"/>
                </w:rPr>
                <w:t>S. No.</w:t>
              </w:r>
            </w:ins>
          </w:p>
        </w:tc>
        <w:tc>
          <w:tcPr>
            <w:tcW w:w="2662" w:type="dxa"/>
          </w:tcPr>
          <w:p w14:paraId="2BF9C347" w14:textId="77777777" w:rsidR="00B41600" w:rsidRPr="00413A82" w:rsidRDefault="00B41600" w:rsidP="00413A82">
            <w:pPr>
              <w:jc w:val="both"/>
              <w:rPr>
                <w:ins w:id="1203" w:author="Sachin Patange" w:date="2017-04-29T21:39:00Z"/>
                <w:b/>
                <w:sz w:val="20"/>
                <w:szCs w:val="20"/>
              </w:rPr>
            </w:pPr>
            <w:ins w:id="1204" w:author="Sachin Patange" w:date="2017-04-29T21:39:00Z">
              <w:r w:rsidRPr="00413A82">
                <w:rPr>
                  <w:b/>
                  <w:sz w:val="20"/>
                  <w:szCs w:val="20"/>
                </w:rPr>
                <w:t>Record Details In Input File for Loan Account in Consideration</w:t>
              </w:r>
            </w:ins>
          </w:p>
        </w:tc>
        <w:tc>
          <w:tcPr>
            <w:tcW w:w="3284" w:type="dxa"/>
          </w:tcPr>
          <w:p w14:paraId="27C53A2F" w14:textId="77777777" w:rsidR="00B41600" w:rsidRPr="00413A82" w:rsidRDefault="00B41600" w:rsidP="00413A82">
            <w:pPr>
              <w:jc w:val="both"/>
              <w:rPr>
                <w:ins w:id="1205" w:author="Sachin Patange" w:date="2017-04-29T21:39:00Z"/>
                <w:b/>
                <w:sz w:val="20"/>
                <w:szCs w:val="20"/>
              </w:rPr>
            </w:pPr>
            <w:ins w:id="1206" w:author="Sachin Patange" w:date="2017-04-29T21:39:00Z">
              <w:r w:rsidRPr="00413A82">
                <w:rPr>
                  <w:b/>
                  <w:sz w:val="20"/>
                  <w:szCs w:val="20"/>
                </w:rPr>
                <w:t>State of Latest Record in SURGE for Corresponding  Loan Account’s CG</w:t>
              </w:r>
            </w:ins>
          </w:p>
        </w:tc>
        <w:tc>
          <w:tcPr>
            <w:tcW w:w="2279" w:type="dxa"/>
          </w:tcPr>
          <w:p w14:paraId="5455EA2D" w14:textId="77777777" w:rsidR="00B41600" w:rsidRPr="00413A82" w:rsidRDefault="00B41600" w:rsidP="00413A82">
            <w:pPr>
              <w:jc w:val="both"/>
              <w:rPr>
                <w:ins w:id="1207" w:author="Sachin Patange" w:date="2017-04-29T21:39:00Z"/>
                <w:b/>
                <w:sz w:val="20"/>
                <w:szCs w:val="20"/>
              </w:rPr>
            </w:pPr>
            <w:ins w:id="1208" w:author="Sachin Patange" w:date="2017-04-29T21:39:00Z">
              <w:r w:rsidRPr="00413A82">
                <w:rPr>
                  <w:b/>
                  <w:sz w:val="20"/>
                  <w:szCs w:val="20"/>
                </w:rPr>
                <w:t>Satus Codes Provided by System for the New Entry</w:t>
              </w:r>
            </w:ins>
          </w:p>
        </w:tc>
      </w:tr>
      <w:tr w:rsidR="00B41600" w:rsidRPr="00F705EB" w14:paraId="45F75AB2" w14:textId="77777777" w:rsidTr="00413A82">
        <w:trPr>
          <w:trHeight w:val="230"/>
          <w:ins w:id="1209" w:author="Sachin Patange" w:date="2017-04-29T21:39:00Z"/>
        </w:trPr>
        <w:tc>
          <w:tcPr>
            <w:tcW w:w="843" w:type="dxa"/>
          </w:tcPr>
          <w:p w14:paraId="1471DB31" w14:textId="77777777" w:rsidR="00B41600" w:rsidRPr="00413A82" w:rsidRDefault="00B41600" w:rsidP="00413A82">
            <w:pPr>
              <w:jc w:val="both"/>
              <w:rPr>
                <w:ins w:id="1210" w:author="Sachin Patange" w:date="2017-04-29T21:39:00Z"/>
                <w:sz w:val="20"/>
                <w:szCs w:val="20"/>
              </w:rPr>
            </w:pPr>
            <w:ins w:id="1211" w:author="Sachin Patange" w:date="2017-04-29T21:39:00Z">
              <w:r w:rsidRPr="00413A82">
                <w:rPr>
                  <w:sz w:val="20"/>
                  <w:szCs w:val="20"/>
                </w:rPr>
                <w:t>1</w:t>
              </w:r>
            </w:ins>
          </w:p>
        </w:tc>
        <w:tc>
          <w:tcPr>
            <w:tcW w:w="2662" w:type="dxa"/>
          </w:tcPr>
          <w:p w14:paraId="6EF29BC6" w14:textId="77777777" w:rsidR="00B41600" w:rsidRPr="00F705EB" w:rsidRDefault="00B41600" w:rsidP="00413A82">
            <w:pPr>
              <w:jc w:val="both"/>
              <w:rPr>
                <w:ins w:id="1212" w:author="Sachin Patange" w:date="2017-04-29T21:39:00Z"/>
                <w:sz w:val="20"/>
                <w:szCs w:val="20"/>
              </w:rPr>
            </w:pPr>
            <w:ins w:id="1213" w:author="Sachin Patange" w:date="2017-04-29T21:39:00Z">
              <w:r>
                <w:rPr>
                  <w:sz w:val="20"/>
                  <w:szCs w:val="20"/>
                </w:rPr>
                <w:t>Loan Account is Standard</w:t>
              </w:r>
            </w:ins>
          </w:p>
        </w:tc>
        <w:tc>
          <w:tcPr>
            <w:tcW w:w="3284" w:type="dxa"/>
          </w:tcPr>
          <w:p w14:paraId="6C4EE4E0" w14:textId="77777777" w:rsidR="00B41600" w:rsidRPr="00F705EB" w:rsidRDefault="00B41600" w:rsidP="00413A82">
            <w:pPr>
              <w:jc w:val="both"/>
              <w:rPr>
                <w:ins w:id="1214" w:author="Sachin Patange" w:date="2017-04-29T21:39:00Z"/>
                <w:sz w:val="20"/>
                <w:szCs w:val="20"/>
              </w:rPr>
            </w:pPr>
            <w:ins w:id="1215" w:author="Sachin Patange" w:date="2017-04-29T21:39:00Z">
              <w:r>
                <w:rPr>
                  <w:sz w:val="20"/>
                  <w:szCs w:val="20"/>
                </w:rPr>
                <w:t>Current State – 30010</w:t>
              </w:r>
            </w:ins>
          </w:p>
        </w:tc>
        <w:tc>
          <w:tcPr>
            <w:tcW w:w="2279" w:type="dxa"/>
          </w:tcPr>
          <w:p w14:paraId="29AF5F96" w14:textId="77777777" w:rsidR="00B41600" w:rsidRPr="009A2E46" w:rsidRDefault="00B41600" w:rsidP="00413A82">
            <w:pPr>
              <w:jc w:val="both"/>
              <w:rPr>
                <w:ins w:id="1216" w:author="Sachin Patange" w:date="2017-04-29T21:39:00Z"/>
                <w:sz w:val="20"/>
              </w:rPr>
            </w:pPr>
            <w:ins w:id="1217" w:author="Sachin Patange" w:date="2017-04-29T21:39:00Z">
              <w:r w:rsidRPr="009A2E46">
                <w:rPr>
                  <w:sz w:val="20"/>
                </w:rPr>
                <w:t>Current State – 300</w:t>
              </w:r>
              <w:r>
                <w:rPr>
                  <w:sz w:val="20"/>
                </w:rPr>
                <w:t>10</w:t>
              </w:r>
            </w:ins>
          </w:p>
          <w:p w14:paraId="47F2BADC" w14:textId="77777777" w:rsidR="00B41600" w:rsidRPr="00F705EB" w:rsidRDefault="00B41600" w:rsidP="00413A82">
            <w:pPr>
              <w:jc w:val="both"/>
              <w:rPr>
                <w:ins w:id="1218" w:author="Sachin Patange" w:date="2017-04-29T21:39:00Z"/>
                <w:sz w:val="20"/>
                <w:szCs w:val="20"/>
              </w:rPr>
            </w:pPr>
            <w:ins w:id="1219" w:author="Sachin Patange" w:date="2017-04-29T21:39:00Z">
              <w:r w:rsidRPr="009A2E46">
                <w:rPr>
                  <w:sz w:val="20"/>
                </w:rPr>
                <w:t>Previous State – 300</w:t>
              </w:r>
              <w:r>
                <w:rPr>
                  <w:sz w:val="20"/>
                </w:rPr>
                <w:t>36</w:t>
              </w:r>
            </w:ins>
          </w:p>
        </w:tc>
      </w:tr>
      <w:tr w:rsidR="00B41600" w:rsidRPr="00F705EB" w14:paraId="0D8A639A" w14:textId="77777777" w:rsidTr="00413A82">
        <w:trPr>
          <w:trHeight w:val="230"/>
          <w:ins w:id="1220" w:author="Sachin Patange" w:date="2017-04-29T21:39:00Z"/>
        </w:trPr>
        <w:tc>
          <w:tcPr>
            <w:tcW w:w="843" w:type="dxa"/>
          </w:tcPr>
          <w:p w14:paraId="3D5F3129" w14:textId="77777777" w:rsidR="00B41600" w:rsidRPr="00F705EB" w:rsidRDefault="00B41600" w:rsidP="00413A82">
            <w:pPr>
              <w:jc w:val="both"/>
              <w:rPr>
                <w:ins w:id="1221" w:author="Sachin Patange" w:date="2017-04-29T21:39:00Z"/>
                <w:sz w:val="20"/>
                <w:szCs w:val="20"/>
              </w:rPr>
            </w:pPr>
            <w:ins w:id="1222" w:author="Sachin Patange" w:date="2017-04-29T21:39:00Z">
              <w:r>
                <w:rPr>
                  <w:sz w:val="20"/>
                  <w:szCs w:val="20"/>
                </w:rPr>
                <w:t>2</w:t>
              </w:r>
            </w:ins>
          </w:p>
        </w:tc>
        <w:tc>
          <w:tcPr>
            <w:tcW w:w="2662" w:type="dxa"/>
          </w:tcPr>
          <w:p w14:paraId="07EDCB36" w14:textId="77777777" w:rsidR="00B41600" w:rsidRDefault="00B41600" w:rsidP="00413A82">
            <w:pPr>
              <w:jc w:val="both"/>
              <w:rPr>
                <w:ins w:id="1223" w:author="Sachin Patange" w:date="2017-04-29T21:39:00Z"/>
                <w:sz w:val="20"/>
                <w:szCs w:val="20"/>
              </w:rPr>
            </w:pPr>
            <w:ins w:id="1224" w:author="Sachin Patange" w:date="2017-04-29T21:39:00Z">
              <w:r>
                <w:rPr>
                  <w:sz w:val="20"/>
                  <w:szCs w:val="20"/>
                </w:rPr>
                <w:t>Loan Account is NPA</w:t>
              </w:r>
            </w:ins>
          </w:p>
        </w:tc>
        <w:tc>
          <w:tcPr>
            <w:tcW w:w="3284" w:type="dxa"/>
          </w:tcPr>
          <w:p w14:paraId="48999DE0" w14:textId="77777777" w:rsidR="00B41600" w:rsidRDefault="00B41600" w:rsidP="00413A82">
            <w:pPr>
              <w:jc w:val="both"/>
              <w:rPr>
                <w:ins w:id="1225" w:author="Sachin Patange" w:date="2017-04-29T21:39:00Z"/>
                <w:sz w:val="20"/>
                <w:szCs w:val="20"/>
              </w:rPr>
            </w:pPr>
            <w:ins w:id="1226" w:author="Sachin Patange" w:date="2017-04-29T21:39:00Z">
              <w:r>
                <w:rPr>
                  <w:sz w:val="20"/>
                  <w:szCs w:val="20"/>
                </w:rPr>
                <w:t>Current State – 30010</w:t>
              </w:r>
            </w:ins>
          </w:p>
        </w:tc>
        <w:tc>
          <w:tcPr>
            <w:tcW w:w="2279" w:type="dxa"/>
          </w:tcPr>
          <w:p w14:paraId="484A6A40" w14:textId="77777777" w:rsidR="00B41600" w:rsidRPr="009A2E46" w:rsidRDefault="00B41600" w:rsidP="00413A82">
            <w:pPr>
              <w:jc w:val="both"/>
              <w:rPr>
                <w:ins w:id="1227" w:author="Sachin Patange" w:date="2017-04-29T21:39:00Z"/>
                <w:sz w:val="20"/>
              </w:rPr>
            </w:pPr>
            <w:ins w:id="1228" w:author="Sachin Patange" w:date="2017-04-29T21:39:00Z">
              <w:r w:rsidRPr="009A2E46">
                <w:rPr>
                  <w:sz w:val="20"/>
                </w:rPr>
                <w:t>Current State – 300</w:t>
              </w:r>
              <w:r>
                <w:rPr>
                  <w:sz w:val="20"/>
                </w:rPr>
                <w:t>20</w:t>
              </w:r>
            </w:ins>
          </w:p>
          <w:p w14:paraId="69DAE4DA" w14:textId="77777777" w:rsidR="00B41600" w:rsidRPr="009A2E46" w:rsidRDefault="00B41600" w:rsidP="00413A82">
            <w:pPr>
              <w:jc w:val="both"/>
              <w:rPr>
                <w:ins w:id="1229" w:author="Sachin Patange" w:date="2017-04-29T21:39:00Z"/>
                <w:sz w:val="20"/>
              </w:rPr>
            </w:pPr>
            <w:ins w:id="1230" w:author="Sachin Patange" w:date="2017-04-29T21:39:00Z">
              <w:r w:rsidRPr="009A2E46">
                <w:rPr>
                  <w:sz w:val="20"/>
                </w:rPr>
                <w:t>Previous State – 300</w:t>
              </w:r>
              <w:r>
                <w:rPr>
                  <w:sz w:val="20"/>
                </w:rPr>
                <w:t>36</w:t>
              </w:r>
            </w:ins>
          </w:p>
        </w:tc>
      </w:tr>
      <w:tr w:rsidR="00B41600" w:rsidRPr="00F705EB" w14:paraId="0D0E49CC" w14:textId="77777777" w:rsidTr="00413A82">
        <w:trPr>
          <w:trHeight w:val="230"/>
          <w:ins w:id="1231" w:author="Sachin Patange" w:date="2017-04-29T21:39:00Z"/>
        </w:trPr>
        <w:tc>
          <w:tcPr>
            <w:tcW w:w="843" w:type="dxa"/>
          </w:tcPr>
          <w:p w14:paraId="111BCDB6" w14:textId="77777777" w:rsidR="00B41600" w:rsidRDefault="00B41600" w:rsidP="00413A82">
            <w:pPr>
              <w:jc w:val="both"/>
              <w:rPr>
                <w:ins w:id="1232" w:author="Sachin Patange" w:date="2017-04-29T21:39:00Z"/>
                <w:sz w:val="20"/>
                <w:szCs w:val="20"/>
              </w:rPr>
            </w:pPr>
            <w:ins w:id="1233" w:author="Sachin Patange" w:date="2017-04-29T21:39:00Z">
              <w:r>
                <w:rPr>
                  <w:sz w:val="20"/>
                  <w:szCs w:val="20"/>
                </w:rPr>
                <w:t>3</w:t>
              </w:r>
            </w:ins>
          </w:p>
        </w:tc>
        <w:tc>
          <w:tcPr>
            <w:tcW w:w="2662" w:type="dxa"/>
          </w:tcPr>
          <w:p w14:paraId="72AF6C85" w14:textId="77777777" w:rsidR="00B41600" w:rsidRDefault="00B41600" w:rsidP="00413A82">
            <w:pPr>
              <w:jc w:val="both"/>
              <w:rPr>
                <w:ins w:id="1234" w:author="Sachin Patange" w:date="2017-04-29T21:39:00Z"/>
                <w:sz w:val="20"/>
                <w:szCs w:val="20"/>
              </w:rPr>
            </w:pPr>
            <w:ins w:id="1235" w:author="Sachin Patange" w:date="2017-04-29T21:39:00Z">
              <w:r>
                <w:rPr>
                  <w:sz w:val="20"/>
                  <w:szCs w:val="20"/>
                </w:rPr>
                <w:t>Loan Account is Standard</w:t>
              </w:r>
            </w:ins>
          </w:p>
        </w:tc>
        <w:tc>
          <w:tcPr>
            <w:tcW w:w="3284" w:type="dxa"/>
          </w:tcPr>
          <w:p w14:paraId="4EE32D5E" w14:textId="77777777" w:rsidR="00B41600" w:rsidRDefault="00B41600" w:rsidP="00413A82">
            <w:pPr>
              <w:jc w:val="both"/>
              <w:rPr>
                <w:ins w:id="1236" w:author="Sachin Patange" w:date="2017-04-29T21:39:00Z"/>
                <w:sz w:val="20"/>
                <w:szCs w:val="20"/>
              </w:rPr>
            </w:pPr>
            <w:ins w:id="1237" w:author="Sachin Patange" w:date="2017-04-29T21:39:00Z">
              <w:r>
                <w:rPr>
                  <w:sz w:val="20"/>
                  <w:szCs w:val="20"/>
                </w:rPr>
                <w:t>Current State – 30020</w:t>
              </w:r>
            </w:ins>
          </w:p>
        </w:tc>
        <w:tc>
          <w:tcPr>
            <w:tcW w:w="2279" w:type="dxa"/>
          </w:tcPr>
          <w:p w14:paraId="7C503D25" w14:textId="77777777" w:rsidR="00B41600" w:rsidRPr="009A2E46" w:rsidRDefault="00B41600" w:rsidP="00413A82">
            <w:pPr>
              <w:jc w:val="both"/>
              <w:rPr>
                <w:ins w:id="1238" w:author="Sachin Patange" w:date="2017-04-29T21:39:00Z"/>
                <w:sz w:val="20"/>
              </w:rPr>
            </w:pPr>
            <w:ins w:id="1239" w:author="Sachin Patange" w:date="2017-04-29T21:39:00Z">
              <w:r w:rsidRPr="009A2E46">
                <w:rPr>
                  <w:sz w:val="20"/>
                </w:rPr>
                <w:t>Current State – 300</w:t>
              </w:r>
              <w:r>
                <w:rPr>
                  <w:sz w:val="20"/>
                </w:rPr>
                <w:t>10</w:t>
              </w:r>
            </w:ins>
          </w:p>
          <w:p w14:paraId="2D46B804" w14:textId="77777777" w:rsidR="00B41600" w:rsidRPr="009A2E46" w:rsidRDefault="00B41600" w:rsidP="00413A82">
            <w:pPr>
              <w:jc w:val="both"/>
              <w:rPr>
                <w:ins w:id="1240" w:author="Sachin Patange" w:date="2017-04-29T21:39:00Z"/>
                <w:sz w:val="20"/>
              </w:rPr>
            </w:pPr>
            <w:ins w:id="1241" w:author="Sachin Patange" w:date="2017-04-29T21:39:00Z">
              <w:r w:rsidRPr="009A2E46">
                <w:rPr>
                  <w:sz w:val="20"/>
                </w:rPr>
                <w:t>Previous State – 300</w:t>
              </w:r>
              <w:r>
                <w:rPr>
                  <w:sz w:val="20"/>
                </w:rPr>
                <w:t>36</w:t>
              </w:r>
            </w:ins>
          </w:p>
        </w:tc>
      </w:tr>
      <w:tr w:rsidR="00B41600" w:rsidRPr="00F705EB" w14:paraId="57099FAF" w14:textId="77777777" w:rsidTr="00413A82">
        <w:trPr>
          <w:trHeight w:val="230"/>
          <w:ins w:id="1242" w:author="Sachin Patange" w:date="2017-04-29T21:39:00Z"/>
        </w:trPr>
        <w:tc>
          <w:tcPr>
            <w:tcW w:w="843" w:type="dxa"/>
          </w:tcPr>
          <w:p w14:paraId="7831D080" w14:textId="77777777" w:rsidR="00B41600" w:rsidRDefault="00B41600" w:rsidP="00413A82">
            <w:pPr>
              <w:jc w:val="both"/>
              <w:rPr>
                <w:ins w:id="1243" w:author="Sachin Patange" w:date="2017-04-29T21:39:00Z"/>
                <w:sz w:val="20"/>
                <w:szCs w:val="20"/>
              </w:rPr>
            </w:pPr>
            <w:ins w:id="1244" w:author="Sachin Patange" w:date="2017-04-29T21:39:00Z">
              <w:r>
                <w:rPr>
                  <w:sz w:val="20"/>
                  <w:szCs w:val="20"/>
                </w:rPr>
                <w:t>4</w:t>
              </w:r>
            </w:ins>
          </w:p>
        </w:tc>
        <w:tc>
          <w:tcPr>
            <w:tcW w:w="2662" w:type="dxa"/>
          </w:tcPr>
          <w:p w14:paraId="2A18C3F3" w14:textId="77777777" w:rsidR="00B41600" w:rsidRDefault="00B41600" w:rsidP="00413A82">
            <w:pPr>
              <w:jc w:val="both"/>
              <w:rPr>
                <w:ins w:id="1245" w:author="Sachin Patange" w:date="2017-04-29T21:39:00Z"/>
                <w:sz w:val="20"/>
                <w:szCs w:val="20"/>
              </w:rPr>
            </w:pPr>
            <w:ins w:id="1246" w:author="Sachin Patange" w:date="2017-04-29T21:39:00Z">
              <w:r>
                <w:rPr>
                  <w:sz w:val="20"/>
                  <w:szCs w:val="20"/>
                </w:rPr>
                <w:t>Loan Account is NPA</w:t>
              </w:r>
            </w:ins>
          </w:p>
        </w:tc>
        <w:tc>
          <w:tcPr>
            <w:tcW w:w="3284" w:type="dxa"/>
          </w:tcPr>
          <w:p w14:paraId="13220816" w14:textId="77777777" w:rsidR="00B41600" w:rsidRDefault="00B41600" w:rsidP="00413A82">
            <w:pPr>
              <w:jc w:val="both"/>
              <w:rPr>
                <w:ins w:id="1247" w:author="Sachin Patange" w:date="2017-04-29T21:39:00Z"/>
                <w:sz w:val="20"/>
                <w:szCs w:val="20"/>
              </w:rPr>
            </w:pPr>
            <w:ins w:id="1248" w:author="Sachin Patange" w:date="2017-04-29T21:39:00Z">
              <w:r>
                <w:rPr>
                  <w:sz w:val="20"/>
                  <w:szCs w:val="20"/>
                </w:rPr>
                <w:t>Current State – 30020</w:t>
              </w:r>
            </w:ins>
          </w:p>
        </w:tc>
        <w:tc>
          <w:tcPr>
            <w:tcW w:w="2279" w:type="dxa"/>
          </w:tcPr>
          <w:p w14:paraId="1B9D006C" w14:textId="77777777" w:rsidR="00B41600" w:rsidRPr="009A2E46" w:rsidRDefault="00B41600" w:rsidP="00413A82">
            <w:pPr>
              <w:jc w:val="both"/>
              <w:rPr>
                <w:ins w:id="1249" w:author="Sachin Patange" w:date="2017-04-29T21:39:00Z"/>
                <w:sz w:val="20"/>
              </w:rPr>
            </w:pPr>
            <w:ins w:id="1250" w:author="Sachin Patange" w:date="2017-04-29T21:39:00Z">
              <w:r w:rsidRPr="009A2E46">
                <w:rPr>
                  <w:sz w:val="20"/>
                </w:rPr>
                <w:t>Current State – 300</w:t>
              </w:r>
              <w:r>
                <w:rPr>
                  <w:sz w:val="20"/>
                </w:rPr>
                <w:t>20</w:t>
              </w:r>
            </w:ins>
          </w:p>
          <w:p w14:paraId="7125ED33" w14:textId="77777777" w:rsidR="00B41600" w:rsidRPr="009A2E46" w:rsidRDefault="00B41600" w:rsidP="00413A82">
            <w:pPr>
              <w:jc w:val="both"/>
              <w:rPr>
                <w:ins w:id="1251" w:author="Sachin Patange" w:date="2017-04-29T21:39:00Z"/>
                <w:sz w:val="20"/>
              </w:rPr>
            </w:pPr>
            <w:ins w:id="1252" w:author="Sachin Patange" w:date="2017-04-29T21:39:00Z">
              <w:r w:rsidRPr="009A2E46">
                <w:rPr>
                  <w:sz w:val="20"/>
                </w:rPr>
                <w:t>Previous State – 300</w:t>
              </w:r>
              <w:r>
                <w:rPr>
                  <w:sz w:val="20"/>
                </w:rPr>
                <w:t>36</w:t>
              </w:r>
            </w:ins>
          </w:p>
        </w:tc>
      </w:tr>
      <w:tr w:rsidR="00B41600" w:rsidRPr="00CD0E0D" w14:paraId="71610761" w14:textId="77777777" w:rsidTr="00413A82">
        <w:trPr>
          <w:trHeight w:val="230"/>
          <w:ins w:id="1253" w:author="Sachin Patange" w:date="2017-04-29T21:39:00Z"/>
        </w:trPr>
        <w:tc>
          <w:tcPr>
            <w:tcW w:w="843" w:type="dxa"/>
          </w:tcPr>
          <w:p w14:paraId="273FD49E" w14:textId="77777777" w:rsidR="00B41600" w:rsidRPr="00CD0E0D" w:rsidRDefault="00B41600" w:rsidP="00413A82">
            <w:pPr>
              <w:jc w:val="both"/>
              <w:rPr>
                <w:ins w:id="1254" w:author="Sachin Patange" w:date="2017-04-29T21:39:00Z"/>
                <w:sz w:val="20"/>
                <w:szCs w:val="20"/>
              </w:rPr>
            </w:pPr>
            <w:ins w:id="1255" w:author="Sachin Patange" w:date="2017-04-29T21:39:00Z">
              <w:r>
                <w:rPr>
                  <w:sz w:val="20"/>
                  <w:szCs w:val="20"/>
                </w:rPr>
                <w:t>5</w:t>
              </w:r>
            </w:ins>
          </w:p>
        </w:tc>
        <w:tc>
          <w:tcPr>
            <w:tcW w:w="2662" w:type="dxa"/>
          </w:tcPr>
          <w:p w14:paraId="56CC7548" w14:textId="77777777" w:rsidR="00B41600" w:rsidRPr="00F705EB" w:rsidRDefault="00B41600" w:rsidP="00413A82">
            <w:pPr>
              <w:jc w:val="both"/>
              <w:rPr>
                <w:ins w:id="1256" w:author="Sachin Patange" w:date="2017-04-29T21:39:00Z"/>
                <w:sz w:val="20"/>
                <w:szCs w:val="20"/>
              </w:rPr>
            </w:pPr>
            <w:ins w:id="1257" w:author="Sachin Patange" w:date="2017-04-29T21:39:00Z">
              <w:r>
                <w:rPr>
                  <w:sz w:val="20"/>
                  <w:szCs w:val="20"/>
                </w:rPr>
                <w:t>Loan Account is Standard</w:t>
              </w:r>
            </w:ins>
          </w:p>
        </w:tc>
        <w:tc>
          <w:tcPr>
            <w:tcW w:w="3284" w:type="dxa"/>
          </w:tcPr>
          <w:p w14:paraId="7CBC3AB9" w14:textId="77777777" w:rsidR="00B41600" w:rsidRPr="00F705EB" w:rsidRDefault="00B41600" w:rsidP="00413A82">
            <w:pPr>
              <w:jc w:val="both"/>
              <w:rPr>
                <w:ins w:id="1258" w:author="Sachin Patange" w:date="2017-04-29T21:39:00Z"/>
                <w:sz w:val="20"/>
                <w:szCs w:val="20"/>
              </w:rPr>
            </w:pPr>
            <w:ins w:id="1259" w:author="Sachin Patange" w:date="2017-04-29T21:39:00Z">
              <w:r>
                <w:rPr>
                  <w:sz w:val="20"/>
                  <w:szCs w:val="20"/>
                </w:rPr>
                <w:t>Current State – 30038</w:t>
              </w:r>
            </w:ins>
          </w:p>
        </w:tc>
        <w:tc>
          <w:tcPr>
            <w:tcW w:w="2279" w:type="dxa"/>
          </w:tcPr>
          <w:p w14:paraId="5C25B6CD" w14:textId="77777777" w:rsidR="00B41600" w:rsidRPr="009A2E46" w:rsidRDefault="00B41600" w:rsidP="00413A82">
            <w:pPr>
              <w:jc w:val="both"/>
              <w:rPr>
                <w:ins w:id="1260" w:author="Sachin Patange" w:date="2017-04-29T21:39:00Z"/>
                <w:sz w:val="20"/>
              </w:rPr>
            </w:pPr>
            <w:ins w:id="1261" w:author="Sachin Patange" w:date="2017-04-29T21:39:00Z">
              <w:r w:rsidRPr="009A2E46">
                <w:rPr>
                  <w:sz w:val="20"/>
                </w:rPr>
                <w:t>Current State – 300</w:t>
              </w:r>
              <w:r>
                <w:rPr>
                  <w:sz w:val="20"/>
                </w:rPr>
                <w:t>10</w:t>
              </w:r>
            </w:ins>
          </w:p>
          <w:p w14:paraId="2DE2D062" w14:textId="77777777" w:rsidR="00B41600" w:rsidRPr="00F705EB" w:rsidRDefault="00B41600" w:rsidP="00413A82">
            <w:pPr>
              <w:jc w:val="both"/>
              <w:rPr>
                <w:ins w:id="1262" w:author="Sachin Patange" w:date="2017-04-29T21:39:00Z"/>
                <w:sz w:val="20"/>
                <w:szCs w:val="20"/>
              </w:rPr>
            </w:pPr>
            <w:ins w:id="1263" w:author="Sachin Patange" w:date="2017-04-29T21:39:00Z">
              <w:r w:rsidRPr="009A2E46">
                <w:rPr>
                  <w:sz w:val="20"/>
                </w:rPr>
                <w:t>Previous State – 300</w:t>
              </w:r>
              <w:r>
                <w:rPr>
                  <w:sz w:val="20"/>
                </w:rPr>
                <w:t>36</w:t>
              </w:r>
            </w:ins>
          </w:p>
        </w:tc>
      </w:tr>
      <w:tr w:rsidR="00B41600" w:rsidRPr="00CD0E0D" w14:paraId="0EC74694" w14:textId="77777777" w:rsidTr="00413A82">
        <w:trPr>
          <w:trHeight w:val="230"/>
          <w:ins w:id="1264" w:author="Sachin Patange" w:date="2017-04-29T21:39:00Z"/>
        </w:trPr>
        <w:tc>
          <w:tcPr>
            <w:tcW w:w="843" w:type="dxa"/>
          </w:tcPr>
          <w:p w14:paraId="326514E4" w14:textId="77777777" w:rsidR="00B41600" w:rsidRPr="00F705EB" w:rsidRDefault="00B41600" w:rsidP="00413A82">
            <w:pPr>
              <w:jc w:val="both"/>
              <w:rPr>
                <w:ins w:id="1265" w:author="Sachin Patange" w:date="2017-04-29T21:39:00Z"/>
                <w:sz w:val="20"/>
                <w:szCs w:val="20"/>
              </w:rPr>
            </w:pPr>
            <w:ins w:id="1266" w:author="Sachin Patange" w:date="2017-04-29T21:39:00Z">
              <w:r>
                <w:rPr>
                  <w:sz w:val="20"/>
                  <w:szCs w:val="20"/>
                </w:rPr>
                <w:t>6</w:t>
              </w:r>
            </w:ins>
          </w:p>
        </w:tc>
        <w:tc>
          <w:tcPr>
            <w:tcW w:w="2662" w:type="dxa"/>
          </w:tcPr>
          <w:p w14:paraId="6ADF4405" w14:textId="77777777" w:rsidR="00B41600" w:rsidRDefault="00B41600" w:rsidP="00413A82">
            <w:pPr>
              <w:jc w:val="both"/>
              <w:rPr>
                <w:ins w:id="1267" w:author="Sachin Patange" w:date="2017-04-29T21:39:00Z"/>
                <w:sz w:val="20"/>
                <w:szCs w:val="20"/>
              </w:rPr>
            </w:pPr>
            <w:ins w:id="1268" w:author="Sachin Patange" w:date="2017-04-29T21:39:00Z">
              <w:r>
                <w:rPr>
                  <w:sz w:val="20"/>
                  <w:szCs w:val="20"/>
                </w:rPr>
                <w:t>Loan Account is NPA</w:t>
              </w:r>
            </w:ins>
          </w:p>
        </w:tc>
        <w:tc>
          <w:tcPr>
            <w:tcW w:w="3284" w:type="dxa"/>
          </w:tcPr>
          <w:p w14:paraId="124161D0" w14:textId="77777777" w:rsidR="00B41600" w:rsidRDefault="00B41600" w:rsidP="00413A82">
            <w:pPr>
              <w:jc w:val="both"/>
              <w:rPr>
                <w:ins w:id="1269" w:author="Sachin Patange" w:date="2017-04-29T21:39:00Z"/>
                <w:sz w:val="20"/>
                <w:szCs w:val="20"/>
              </w:rPr>
            </w:pPr>
            <w:ins w:id="1270" w:author="Sachin Patange" w:date="2017-04-29T21:39:00Z">
              <w:r>
                <w:rPr>
                  <w:sz w:val="20"/>
                  <w:szCs w:val="20"/>
                </w:rPr>
                <w:t>Current State – 30038</w:t>
              </w:r>
            </w:ins>
          </w:p>
        </w:tc>
        <w:tc>
          <w:tcPr>
            <w:tcW w:w="2279" w:type="dxa"/>
          </w:tcPr>
          <w:p w14:paraId="715234E9" w14:textId="77777777" w:rsidR="00B41600" w:rsidRPr="009A2E46" w:rsidRDefault="00B41600" w:rsidP="00413A82">
            <w:pPr>
              <w:jc w:val="both"/>
              <w:rPr>
                <w:ins w:id="1271" w:author="Sachin Patange" w:date="2017-04-29T21:39:00Z"/>
                <w:sz w:val="20"/>
              </w:rPr>
            </w:pPr>
            <w:ins w:id="1272" w:author="Sachin Patange" w:date="2017-04-29T21:39:00Z">
              <w:r w:rsidRPr="009A2E46">
                <w:rPr>
                  <w:sz w:val="20"/>
                </w:rPr>
                <w:t>Current State – 300</w:t>
              </w:r>
              <w:r>
                <w:rPr>
                  <w:sz w:val="20"/>
                </w:rPr>
                <w:t>20</w:t>
              </w:r>
            </w:ins>
          </w:p>
          <w:p w14:paraId="79C4D25E" w14:textId="77777777" w:rsidR="00B41600" w:rsidRPr="009A2E46" w:rsidRDefault="00B41600" w:rsidP="00413A82">
            <w:pPr>
              <w:jc w:val="both"/>
              <w:rPr>
                <w:ins w:id="1273" w:author="Sachin Patange" w:date="2017-04-29T21:39:00Z"/>
                <w:sz w:val="20"/>
              </w:rPr>
            </w:pPr>
            <w:ins w:id="1274" w:author="Sachin Patange" w:date="2017-04-29T21:39:00Z">
              <w:r w:rsidRPr="009A2E46">
                <w:rPr>
                  <w:sz w:val="20"/>
                </w:rPr>
                <w:t>Previous State – 300</w:t>
              </w:r>
              <w:r>
                <w:rPr>
                  <w:sz w:val="20"/>
                </w:rPr>
                <w:t>36</w:t>
              </w:r>
            </w:ins>
          </w:p>
        </w:tc>
      </w:tr>
      <w:tr w:rsidR="00B41600" w:rsidRPr="00CD0E0D" w14:paraId="46DA9ECF" w14:textId="77777777" w:rsidTr="00413A82">
        <w:trPr>
          <w:trHeight w:val="230"/>
          <w:ins w:id="1275" w:author="Sachin Patange" w:date="2017-04-29T21:39:00Z"/>
        </w:trPr>
        <w:tc>
          <w:tcPr>
            <w:tcW w:w="843" w:type="dxa"/>
          </w:tcPr>
          <w:p w14:paraId="0DEB5AEF" w14:textId="77777777" w:rsidR="00B41600" w:rsidRDefault="00B41600" w:rsidP="00413A82">
            <w:pPr>
              <w:jc w:val="both"/>
              <w:rPr>
                <w:ins w:id="1276" w:author="Sachin Patange" w:date="2017-04-29T21:39:00Z"/>
                <w:sz w:val="20"/>
                <w:szCs w:val="20"/>
              </w:rPr>
            </w:pPr>
            <w:ins w:id="1277" w:author="Sachin Patange" w:date="2017-04-29T21:39:00Z">
              <w:r>
                <w:rPr>
                  <w:sz w:val="20"/>
                  <w:szCs w:val="20"/>
                </w:rPr>
                <w:t>7</w:t>
              </w:r>
            </w:ins>
          </w:p>
        </w:tc>
        <w:tc>
          <w:tcPr>
            <w:tcW w:w="2662" w:type="dxa"/>
          </w:tcPr>
          <w:p w14:paraId="190C3B06" w14:textId="77777777" w:rsidR="00B41600" w:rsidRDefault="00B41600" w:rsidP="00413A82">
            <w:pPr>
              <w:jc w:val="both"/>
              <w:rPr>
                <w:ins w:id="1278" w:author="Sachin Patange" w:date="2017-04-29T21:39:00Z"/>
                <w:sz w:val="20"/>
                <w:szCs w:val="20"/>
              </w:rPr>
            </w:pPr>
            <w:ins w:id="1279" w:author="Sachin Patange" w:date="2017-04-29T21:39:00Z">
              <w:r>
                <w:rPr>
                  <w:sz w:val="20"/>
                  <w:szCs w:val="20"/>
                </w:rPr>
                <w:t>Loan Account is Standard</w:t>
              </w:r>
            </w:ins>
          </w:p>
        </w:tc>
        <w:tc>
          <w:tcPr>
            <w:tcW w:w="3284" w:type="dxa"/>
          </w:tcPr>
          <w:p w14:paraId="05411180" w14:textId="77777777" w:rsidR="00B41600" w:rsidRDefault="00B41600" w:rsidP="00413A82">
            <w:pPr>
              <w:jc w:val="both"/>
              <w:rPr>
                <w:ins w:id="1280" w:author="Sachin Patange" w:date="2017-04-29T21:39:00Z"/>
                <w:sz w:val="20"/>
                <w:szCs w:val="20"/>
              </w:rPr>
            </w:pPr>
            <w:ins w:id="1281" w:author="Sachin Patange" w:date="2017-04-29T21:39:00Z">
              <w:r>
                <w:rPr>
                  <w:sz w:val="20"/>
                  <w:szCs w:val="20"/>
                </w:rPr>
                <w:t>Current State – 30039</w:t>
              </w:r>
            </w:ins>
          </w:p>
        </w:tc>
        <w:tc>
          <w:tcPr>
            <w:tcW w:w="2279" w:type="dxa"/>
          </w:tcPr>
          <w:p w14:paraId="2C491772" w14:textId="77777777" w:rsidR="00B41600" w:rsidRPr="009A2E46" w:rsidRDefault="00B41600" w:rsidP="00413A82">
            <w:pPr>
              <w:jc w:val="both"/>
              <w:rPr>
                <w:ins w:id="1282" w:author="Sachin Patange" w:date="2017-04-29T21:39:00Z"/>
                <w:sz w:val="20"/>
              </w:rPr>
            </w:pPr>
            <w:ins w:id="1283" w:author="Sachin Patange" w:date="2017-04-29T21:39:00Z">
              <w:r w:rsidRPr="009A2E46">
                <w:rPr>
                  <w:sz w:val="20"/>
                </w:rPr>
                <w:t>Current State – 300</w:t>
              </w:r>
              <w:r>
                <w:rPr>
                  <w:sz w:val="20"/>
                </w:rPr>
                <w:t>10</w:t>
              </w:r>
            </w:ins>
          </w:p>
          <w:p w14:paraId="0B152FE2" w14:textId="77777777" w:rsidR="00B41600" w:rsidRPr="009A2E46" w:rsidRDefault="00B41600" w:rsidP="00413A82">
            <w:pPr>
              <w:jc w:val="both"/>
              <w:rPr>
                <w:ins w:id="1284" w:author="Sachin Patange" w:date="2017-04-29T21:39:00Z"/>
                <w:sz w:val="20"/>
              </w:rPr>
            </w:pPr>
            <w:ins w:id="1285" w:author="Sachin Patange" w:date="2017-04-29T21:39:00Z">
              <w:r w:rsidRPr="009A2E46">
                <w:rPr>
                  <w:sz w:val="20"/>
                </w:rPr>
                <w:t>Previous State – 300</w:t>
              </w:r>
              <w:r>
                <w:rPr>
                  <w:sz w:val="20"/>
                </w:rPr>
                <w:t>36</w:t>
              </w:r>
            </w:ins>
          </w:p>
        </w:tc>
      </w:tr>
      <w:tr w:rsidR="00B41600" w:rsidRPr="00CD0E0D" w14:paraId="288B8ECF" w14:textId="77777777" w:rsidTr="00413A82">
        <w:trPr>
          <w:trHeight w:val="230"/>
          <w:ins w:id="1286" w:author="Sachin Patange" w:date="2017-04-29T21:39:00Z"/>
        </w:trPr>
        <w:tc>
          <w:tcPr>
            <w:tcW w:w="843" w:type="dxa"/>
          </w:tcPr>
          <w:p w14:paraId="4C0B3D65" w14:textId="77777777" w:rsidR="00B41600" w:rsidRDefault="00B41600" w:rsidP="00413A82">
            <w:pPr>
              <w:jc w:val="both"/>
              <w:rPr>
                <w:ins w:id="1287" w:author="Sachin Patange" w:date="2017-04-29T21:39:00Z"/>
                <w:sz w:val="20"/>
                <w:szCs w:val="20"/>
              </w:rPr>
            </w:pPr>
            <w:ins w:id="1288" w:author="Sachin Patange" w:date="2017-04-29T21:39:00Z">
              <w:r>
                <w:rPr>
                  <w:sz w:val="20"/>
                  <w:szCs w:val="20"/>
                </w:rPr>
                <w:t>8</w:t>
              </w:r>
            </w:ins>
          </w:p>
        </w:tc>
        <w:tc>
          <w:tcPr>
            <w:tcW w:w="2662" w:type="dxa"/>
          </w:tcPr>
          <w:p w14:paraId="663F2F7E" w14:textId="77777777" w:rsidR="00B41600" w:rsidRDefault="00B41600" w:rsidP="00413A82">
            <w:pPr>
              <w:jc w:val="both"/>
              <w:rPr>
                <w:ins w:id="1289" w:author="Sachin Patange" w:date="2017-04-29T21:39:00Z"/>
                <w:sz w:val="20"/>
                <w:szCs w:val="20"/>
              </w:rPr>
            </w:pPr>
            <w:ins w:id="1290" w:author="Sachin Patange" w:date="2017-04-29T21:39:00Z">
              <w:r>
                <w:rPr>
                  <w:sz w:val="20"/>
                  <w:szCs w:val="20"/>
                </w:rPr>
                <w:t>Loan Account is NPA</w:t>
              </w:r>
            </w:ins>
          </w:p>
        </w:tc>
        <w:tc>
          <w:tcPr>
            <w:tcW w:w="3284" w:type="dxa"/>
          </w:tcPr>
          <w:p w14:paraId="210DF2E1" w14:textId="77777777" w:rsidR="00B41600" w:rsidRDefault="00B41600" w:rsidP="00413A82">
            <w:pPr>
              <w:jc w:val="both"/>
              <w:rPr>
                <w:ins w:id="1291" w:author="Sachin Patange" w:date="2017-04-29T21:39:00Z"/>
                <w:sz w:val="20"/>
                <w:szCs w:val="20"/>
              </w:rPr>
            </w:pPr>
            <w:ins w:id="1292" w:author="Sachin Patange" w:date="2017-04-29T21:39:00Z">
              <w:r>
                <w:rPr>
                  <w:sz w:val="20"/>
                  <w:szCs w:val="20"/>
                </w:rPr>
                <w:t>Current State – 30039</w:t>
              </w:r>
            </w:ins>
          </w:p>
        </w:tc>
        <w:tc>
          <w:tcPr>
            <w:tcW w:w="2279" w:type="dxa"/>
          </w:tcPr>
          <w:p w14:paraId="2F2B701D" w14:textId="77777777" w:rsidR="00B41600" w:rsidRPr="009A2E46" w:rsidRDefault="00B41600" w:rsidP="00413A82">
            <w:pPr>
              <w:jc w:val="both"/>
              <w:rPr>
                <w:ins w:id="1293" w:author="Sachin Patange" w:date="2017-04-29T21:39:00Z"/>
                <w:sz w:val="20"/>
              </w:rPr>
            </w:pPr>
            <w:ins w:id="1294" w:author="Sachin Patange" w:date="2017-04-29T21:39:00Z">
              <w:r w:rsidRPr="009A2E46">
                <w:rPr>
                  <w:sz w:val="20"/>
                </w:rPr>
                <w:t>Current State – 300</w:t>
              </w:r>
              <w:r>
                <w:rPr>
                  <w:sz w:val="20"/>
                </w:rPr>
                <w:t>20</w:t>
              </w:r>
            </w:ins>
          </w:p>
          <w:p w14:paraId="3078E23A" w14:textId="77777777" w:rsidR="00B41600" w:rsidRPr="009A2E46" w:rsidRDefault="00B41600" w:rsidP="00413A82">
            <w:pPr>
              <w:jc w:val="both"/>
              <w:rPr>
                <w:ins w:id="1295" w:author="Sachin Patange" w:date="2017-04-29T21:39:00Z"/>
                <w:sz w:val="20"/>
              </w:rPr>
            </w:pPr>
            <w:ins w:id="1296" w:author="Sachin Patange" w:date="2017-04-29T21:39:00Z">
              <w:r w:rsidRPr="009A2E46">
                <w:rPr>
                  <w:sz w:val="20"/>
                </w:rPr>
                <w:t>Previous State – 300</w:t>
              </w:r>
              <w:r>
                <w:rPr>
                  <w:sz w:val="20"/>
                </w:rPr>
                <w:t>36</w:t>
              </w:r>
            </w:ins>
          </w:p>
        </w:tc>
      </w:tr>
    </w:tbl>
    <w:p w14:paraId="67BD5FA5" w14:textId="77777777" w:rsidR="00B41600" w:rsidRDefault="00B41600" w:rsidP="00B41600">
      <w:pPr>
        <w:rPr>
          <w:ins w:id="1297" w:author="Sachin Patange" w:date="2017-04-29T21:39:00Z"/>
        </w:rPr>
      </w:pPr>
      <w:ins w:id="1298" w:author="Sachin Patange" w:date="2017-04-29T21:39:00Z">
        <w:r>
          <w:lastRenderedPageBreak/>
          <w:t>SURGE allows following operations for active (In Force) guarantees:</w:t>
        </w:r>
      </w:ins>
    </w:p>
    <w:p w14:paraId="670B301B" w14:textId="77777777" w:rsidR="00B41600" w:rsidRDefault="00B41600" w:rsidP="00B41600">
      <w:pPr>
        <w:pStyle w:val="ListParagraph"/>
        <w:numPr>
          <w:ilvl w:val="0"/>
          <w:numId w:val="8"/>
        </w:numPr>
        <w:rPr>
          <w:ins w:id="1299" w:author="Sachin Patange" w:date="2017-04-29T21:39:00Z"/>
        </w:rPr>
      </w:pPr>
      <w:ins w:id="1300" w:author="Sachin Patange" w:date="2017-04-29T21:39:00Z">
        <w:r>
          <w:t xml:space="preserve">Mark as NPA </w:t>
        </w:r>
      </w:ins>
    </w:p>
    <w:p w14:paraId="33415C9E" w14:textId="77777777" w:rsidR="00B41600" w:rsidRDefault="00B41600" w:rsidP="00B41600">
      <w:pPr>
        <w:pStyle w:val="ListParagraph"/>
        <w:numPr>
          <w:ilvl w:val="0"/>
          <w:numId w:val="8"/>
        </w:numPr>
        <w:rPr>
          <w:ins w:id="1301" w:author="Sachin Patange" w:date="2017-04-29T21:39:00Z"/>
        </w:rPr>
      </w:pPr>
      <w:ins w:id="1302" w:author="Sachin Patange" w:date="2017-04-29T21:39:00Z">
        <w:r>
          <w:t>Un-Mark as NPA</w:t>
        </w:r>
      </w:ins>
    </w:p>
    <w:p w14:paraId="6D8AE6F2" w14:textId="77777777" w:rsidR="00B41600" w:rsidRDefault="00B41600" w:rsidP="00B41600">
      <w:pPr>
        <w:pStyle w:val="ListParagraph"/>
        <w:numPr>
          <w:ilvl w:val="0"/>
          <w:numId w:val="8"/>
        </w:numPr>
        <w:rPr>
          <w:ins w:id="1303" w:author="Sachin Patange" w:date="2017-04-29T21:39:00Z"/>
        </w:rPr>
      </w:pPr>
      <w:ins w:id="1304" w:author="Sachin Patange" w:date="2017-04-29T21:39:00Z">
        <w:r>
          <w:t>Lodge Claim</w:t>
        </w:r>
      </w:ins>
    </w:p>
    <w:p w14:paraId="04CAD20C" w14:textId="77777777" w:rsidR="00B41600" w:rsidRDefault="00B41600" w:rsidP="00B41600">
      <w:pPr>
        <w:pStyle w:val="ListParagraph"/>
        <w:numPr>
          <w:ilvl w:val="0"/>
          <w:numId w:val="8"/>
        </w:numPr>
        <w:rPr>
          <w:ins w:id="1305" w:author="Sachin Patange" w:date="2017-04-29T21:39:00Z"/>
        </w:rPr>
      </w:pPr>
      <w:ins w:id="1306" w:author="Sachin Patange" w:date="2017-04-29T21:39:00Z">
        <w:r>
          <w:t>Queries for Claims &amp; Resolution</w:t>
        </w:r>
      </w:ins>
    </w:p>
    <w:p w14:paraId="73E8BAD9" w14:textId="77777777" w:rsidR="00B41600" w:rsidRDefault="00B41600" w:rsidP="00B41600">
      <w:pPr>
        <w:pStyle w:val="ListParagraph"/>
        <w:numPr>
          <w:ilvl w:val="0"/>
          <w:numId w:val="8"/>
        </w:numPr>
        <w:rPr>
          <w:ins w:id="1307" w:author="Sachin Patange" w:date="2017-04-29T21:39:00Z"/>
        </w:rPr>
      </w:pPr>
      <w:ins w:id="1308" w:author="Sachin Patange" w:date="2017-04-29T21:39:00Z">
        <w:r>
          <w:t>Claims Reject/Approve</w:t>
        </w:r>
      </w:ins>
    </w:p>
    <w:p w14:paraId="42550248" w14:textId="77777777" w:rsidR="00B41600" w:rsidRDefault="00B41600" w:rsidP="00B41600">
      <w:pPr>
        <w:pStyle w:val="ListParagraph"/>
        <w:numPr>
          <w:ilvl w:val="0"/>
          <w:numId w:val="8"/>
        </w:numPr>
        <w:rPr>
          <w:ins w:id="1309" w:author="Sachin Patange" w:date="2017-04-29T21:39:00Z"/>
        </w:rPr>
      </w:pPr>
      <w:ins w:id="1310" w:author="Sachin Patange" w:date="2017-04-29T21:39:00Z">
        <w:r>
          <w:t>Claim Settlement (1</w:t>
        </w:r>
        <w:r w:rsidRPr="00E24583">
          <w:rPr>
            <w:vertAlign w:val="superscript"/>
          </w:rPr>
          <w:t>st</w:t>
        </w:r>
        <w:r>
          <w:t xml:space="preserve"> and Final)</w:t>
        </w:r>
      </w:ins>
    </w:p>
    <w:p w14:paraId="524549EA" w14:textId="77777777" w:rsidR="00B41600" w:rsidRDefault="00B41600" w:rsidP="00B41600">
      <w:pPr>
        <w:pStyle w:val="ListParagraph"/>
        <w:numPr>
          <w:ilvl w:val="0"/>
          <w:numId w:val="8"/>
        </w:numPr>
        <w:rPr>
          <w:ins w:id="1311" w:author="Sachin Patange" w:date="2017-04-29T21:39:00Z"/>
        </w:rPr>
      </w:pPr>
      <w:ins w:id="1312" w:author="Sachin Patange" w:date="2017-04-29T21:39:00Z">
        <w:r>
          <w:t>Post Claim Recoveries</w:t>
        </w:r>
      </w:ins>
    </w:p>
    <w:p w14:paraId="473173F8" w14:textId="77777777" w:rsidR="00B41600" w:rsidRDefault="00B41600" w:rsidP="00B41600">
      <w:pPr>
        <w:pStyle w:val="ListParagraph"/>
        <w:numPr>
          <w:ilvl w:val="0"/>
          <w:numId w:val="8"/>
        </w:numPr>
        <w:rPr>
          <w:ins w:id="1313" w:author="Sachin Patange" w:date="2017-04-29T21:39:00Z"/>
        </w:rPr>
      </w:pPr>
      <w:ins w:id="1314" w:author="Sachin Patange" w:date="2017-04-29T21:39:00Z">
        <w:r>
          <w:t>Close (by MLI user)</w:t>
        </w:r>
      </w:ins>
    </w:p>
    <w:p w14:paraId="4F3AC264" w14:textId="77777777" w:rsidR="00B41600" w:rsidRDefault="00B41600" w:rsidP="00B41600">
      <w:pPr>
        <w:pStyle w:val="ListParagraph"/>
        <w:numPr>
          <w:ilvl w:val="0"/>
          <w:numId w:val="8"/>
        </w:numPr>
        <w:rPr>
          <w:ins w:id="1315" w:author="Sachin Patange" w:date="2017-04-29T21:39:00Z"/>
        </w:rPr>
      </w:pPr>
      <w:ins w:id="1316" w:author="Sachin Patange" w:date="2017-04-29T21:39:00Z">
        <w:r>
          <w:t>Close (by NCGTC user)</w:t>
        </w:r>
      </w:ins>
    </w:p>
    <w:p w14:paraId="1C40533E" w14:textId="77777777" w:rsidR="00B41600" w:rsidRDefault="00B41600" w:rsidP="00B41600">
      <w:pPr>
        <w:pStyle w:val="ListParagraph"/>
        <w:numPr>
          <w:ilvl w:val="0"/>
          <w:numId w:val="8"/>
        </w:numPr>
        <w:rPr>
          <w:ins w:id="1317" w:author="Sachin Patange" w:date="2017-04-29T21:39:00Z"/>
        </w:rPr>
      </w:pPr>
      <w:ins w:id="1318" w:author="Sachin Patange" w:date="2017-04-29T21:39:00Z">
        <w:r>
          <w:t>Lapse (by System)</w:t>
        </w:r>
      </w:ins>
    </w:p>
    <w:p w14:paraId="6AC62DFD" w14:textId="77777777" w:rsidR="00B41600" w:rsidRDefault="00B41600" w:rsidP="00B41600">
      <w:pPr>
        <w:pStyle w:val="ListParagraph"/>
        <w:numPr>
          <w:ilvl w:val="0"/>
          <w:numId w:val="8"/>
        </w:numPr>
        <w:rPr>
          <w:ins w:id="1319" w:author="Sachin Patange" w:date="2017-04-29T21:39:00Z"/>
        </w:rPr>
      </w:pPr>
      <w:ins w:id="1320" w:author="Sachin Patange" w:date="2017-04-29T21:39:00Z">
        <w:r>
          <w:t>Release of Lapse (by NCGTC user)</w:t>
        </w:r>
      </w:ins>
    </w:p>
    <w:p w14:paraId="4FDF3327" w14:textId="214FD702" w:rsidR="00B41600" w:rsidRDefault="00B41600" w:rsidP="00B41600">
      <w:pPr>
        <w:pStyle w:val="ListParagraph"/>
        <w:numPr>
          <w:ilvl w:val="0"/>
          <w:numId w:val="8"/>
        </w:numPr>
        <w:rPr>
          <w:ins w:id="1321" w:author="Sachin Patange" w:date="2017-05-27T21:03:00Z"/>
        </w:rPr>
      </w:pPr>
      <w:ins w:id="1322" w:author="Sachin Patange" w:date="2017-04-29T21:39:00Z">
        <w:r>
          <w:t>Modify Specific Fields (by MLI User)</w:t>
        </w:r>
      </w:ins>
    </w:p>
    <w:p w14:paraId="0666899B" w14:textId="39421B9D" w:rsidR="00374DFF" w:rsidRDefault="00374DFF" w:rsidP="00374DFF">
      <w:pPr>
        <w:jc w:val="both"/>
        <w:rPr>
          <w:ins w:id="1323" w:author="Sachin Patange" w:date="2017-05-27T21:03:00Z"/>
        </w:rPr>
        <w:pPrChange w:id="1324" w:author="Sachin Patange" w:date="2017-05-27T21:04:00Z">
          <w:pPr>
            <w:pStyle w:val="ListParagraph"/>
            <w:numPr>
              <w:numId w:val="8"/>
            </w:numPr>
            <w:ind w:hanging="360"/>
            <w:jc w:val="both"/>
          </w:pPr>
        </w:pPrChange>
      </w:pPr>
      <w:ins w:id="1325" w:author="Sachin Patange" w:date="2017-05-27T21:03:00Z">
        <w:r>
          <w:t>Note:</w:t>
        </w:r>
      </w:ins>
    </w:p>
    <w:p w14:paraId="0EF82865" w14:textId="26B9B6FB" w:rsidR="00374DFF" w:rsidRDefault="00374DFF" w:rsidP="00374DFF">
      <w:pPr>
        <w:rPr>
          <w:ins w:id="1326" w:author="Sachin Patange" w:date="2017-04-29T21:39:00Z"/>
        </w:rPr>
        <w:pPrChange w:id="1327" w:author="Sachin Patange" w:date="2017-05-27T21:04:00Z">
          <w:pPr>
            <w:pStyle w:val="ListParagraph"/>
            <w:numPr>
              <w:numId w:val="8"/>
            </w:numPr>
            <w:ind w:hanging="360"/>
          </w:pPr>
        </w:pPrChange>
      </w:pPr>
      <w:ins w:id="1328" w:author="Sachin Patange" w:date="2017-05-27T21:03:00Z">
        <w:r>
          <w:t>In case of marking the CG as NPA or Standard or Closed: – if Loan Account has been specified with NPA fields and Close fields together – then – CG status provided will be for Closed and not as NPA.</w:t>
        </w:r>
      </w:ins>
    </w:p>
    <w:p w14:paraId="40BA3CE7" w14:textId="77777777" w:rsidR="00B41600" w:rsidRDefault="00B41600" w:rsidP="00B41600">
      <w:pPr>
        <w:pStyle w:val="ListParagraph"/>
        <w:rPr>
          <w:ins w:id="1329" w:author="Sachin Patange" w:date="2017-04-29T21:39:00Z"/>
        </w:rPr>
      </w:pPr>
    </w:p>
    <w:p w14:paraId="43BF4CAC" w14:textId="77777777" w:rsidR="00B41600" w:rsidRDefault="00B41600" w:rsidP="00B41600">
      <w:pPr>
        <w:pStyle w:val="Heading3"/>
        <w:keepLines w:val="0"/>
        <w:numPr>
          <w:ilvl w:val="3"/>
          <w:numId w:val="1"/>
        </w:numPr>
        <w:pBdr>
          <w:bottom w:val="single" w:sz="4" w:space="1" w:color="auto"/>
        </w:pBdr>
        <w:tabs>
          <w:tab w:val="left" w:pos="0"/>
          <w:tab w:val="left" w:pos="720"/>
        </w:tabs>
        <w:spacing w:before="60" w:after="60" w:line="276" w:lineRule="auto"/>
        <w:jc w:val="both"/>
        <w:rPr>
          <w:ins w:id="1330" w:author="Sachin Patange" w:date="2017-04-29T21:39:00Z"/>
          <w:rFonts w:ascii="Trebuchet MS" w:hAnsi="Trebuchet MS"/>
          <w:b/>
          <w:bCs/>
          <w:color w:val="000000" w:themeColor="text1"/>
          <w:szCs w:val="22"/>
        </w:rPr>
      </w:pPr>
      <w:bookmarkStart w:id="1331" w:name="_Toc483682539"/>
      <w:ins w:id="1332" w:author="Sachin Patange" w:date="2017-04-29T21:39:00Z">
        <w:r>
          <w:rPr>
            <w:rFonts w:ascii="Trebuchet MS" w:hAnsi="Trebuchet MS"/>
            <w:b/>
            <w:bCs/>
            <w:color w:val="000000" w:themeColor="text1"/>
            <w:szCs w:val="22"/>
          </w:rPr>
          <w:t>Non Payment of CG Charges in Stipulated Time</w:t>
        </w:r>
        <w:bookmarkEnd w:id="1331"/>
        <w:r>
          <w:rPr>
            <w:rFonts w:ascii="Trebuchet MS" w:hAnsi="Trebuchet MS"/>
            <w:b/>
            <w:bCs/>
            <w:color w:val="000000" w:themeColor="text1"/>
            <w:szCs w:val="22"/>
          </w:rPr>
          <w:t xml:space="preserve"> </w:t>
        </w:r>
      </w:ins>
    </w:p>
    <w:p w14:paraId="1CED4BC3" w14:textId="77777777" w:rsidR="00B41600" w:rsidRDefault="00B41600" w:rsidP="00B41600">
      <w:pPr>
        <w:rPr>
          <w:ins w:id="1333" w:author="Sachin Patange" w:date="2017-04-29T21:39:00Z"/>
        </w:rPr>
      </w:pPr>
      <w:ins w:id="1334" w:author="Sachin Patange" w:date="2017-04-29T21:39:00Z">
        <w:r>
          <w:t>On non-payment (due to partial payment or No payment by MLI) of CG Charges in stipulated time, system is unable to issue the guarantee, thus, the guarantee status remains as ‘Lapsed’, with below mentioned status codes:</w:t>
        </w:r>
      </w:ins>
    </w:p>
    <w:tbl>
      <w:tblPr>
        <w:tblStyle w:val="TableGrid"/>
        <w:tblW w:w="0" w:type="auto"/>
        <w:tblLook w:val="04A0" w:firstRow="1" w:lastRow="0" w:firstColumn="1" w:lastColumn="0" w:noHBand="0" w:noVBand="1"/>
      </w:tblPr>
      <w:tblGrid>
        <w:gridCol w:w="843"/>
        <w:gridCol w:w="2662"/>
        <w:gridCol w:w="3284"/>
        <w:gridCol w:w="2279"/>
      </w:tblGrid>
      <w:tr w:rsidR="00B41600" w:rsidRPr="00CD0E0D" w14:paraId="32FD9893" w14:textId="77777777" w:rsidTr="00413A82">
        <w:trPr>
          <w:trHeight w:val="998"/>
          <w:ins w:id="1335" w:author="Sachin Patange" w:date="2017-04-29T21:39:00Z"/>
        </w:trPr>
        <w:tc>
          <w:tcPr>
            <w:tcW w:w="843" w:type="dxa"/>
          </w:tcPr>
          <w:p w14:paraId="5680332F" w14:textId="77777777" w:rsidR="00B41600" w:rsidRPr="00CD0E0D" w:rsidRDefault="00B41600" w:rsidP="00413A82">
            <w:pPr>
              <w:jc w:val="both"/>
              <w:rPr>
                <w:ins w:id="1336" w:author="Sachin Patange" w:date="2017-04-29T21:39:00Z"/>
                <w:b/>
                <w:sz w:val="20"/>
                <w:szCs w:val="20"/>
              </w:rPr>
            </w:pPr>
            <w:ins w:id="1337" w:author="Sachin Patange" w:date="2017-04-29T21:39:00Z">
              <w:r w:rsidRPr="00CD0E0D">
                <w:rPr>
                  <w:b/>
                  <w:sz w:val="20"/>
                  <w:szCs w:val="20"/>
                </w:rPr>
                <w:t>S. No.</w:t>
              </w:r>
            </w:ins>
          </w:p>
        </w:tc>
        <w:tc>
          <w:tcPr>
            <w:tcW w:w="2662" w:type="dxa"/>
          </w:tcPr>
          <w:p w14:paraId="0F386686" w14:textId="77777777" w:rsidR="00B41600" w:rsidRPr="00CD0E0D" w:rsidRDefault="00B41600" w:rsidP="00413A82">
            <w:pPr>
              <w:jc w:val="both"/>
              <w:rPr>
                <w:ins w:id="1338" w:author="Sachin Patange" w:date="2017-04-29T21:39:00Z"/>
                <w:b/>
                <w:sz w:val="20"/>
                <w:szCs w:val="20"/>
              </w:rPr>
            </w:pPr>
            <w:ins w:id="1339" w:author="Sachin Patange" w:date="2017-04-29T21:39:00Z">
              <w:r w:rsidRPr="00CD0E0D">
                <w:rPr>
                  <w:b/>
                  <w:sz w:val="20"/>
                  <w:szCs w:val="20"/>
                </w:rPr>
                <w:t>Record Details In Input File for Loan Account in Consideration</w:t>
              </w:r>
            </w:ins>
          </w:p>
        </w:tc>
        <w:tc>
          <w:tcPr>
            <w:tcW w:w="3284" w:type="dxa"/>
          </w:tcPr>
          <w:p w14:paraId="01C1CAFF" w14:textId="77777777" w:rsidR="00B41600" w:rsidRPr="00CD0E0D" w:rsidRDefault="00B41600" w:rsidP="00413A82">
            <w:pPr>
              <w:jc w:val="both"/>
              <w:rPr>
                <w:ins w:id="1340" w:author="Sachin Patange" w:date="2017-04-29T21:39:00Z"/>
                <w:b/>
                <w:sz w:val="20"/>
                <w:szCs w:val="20"/>
              </w:rPr>
            </w:pPr>
            <w:ins w:id="1341" w:author="Sachin Patange" w:date="2017-04-29T21:39:00Z">
              <w:r w:rsidRPr="00CD0E0D">
                <w:rPr>
                  <w:b/>
                  <w:sz w:val="20"/>
                  <w:szCs w:val="20"/>
                </w:rPr>
                <w:t>State of Latest Record in SURGE for Corresponding  Loan Account’s CG</w:t>
              </w:r>
            </w:ins>
          </w:p>
        </w:tc>
        <w:tc>
          <w:tcPr>
            <w:tcW w:w="2279" w:type="dxa"/>
          </w:tcPr>
          <w:p w14:paraId="0295417A" w14:textId="77777777" w:rsidR="00B41600" w:rsidRPr="00CD0E0D" w:rsidRDefault="00B41600" w:rsidP="00413A82">
            <w:pPr>
              <w:jc w:val="both"/>
              <w:rPr>
                <w:ins w:id="1342" w:author="Sachin Patange" w:date="2017-04-29T21:39:00Z"/>
                <w:b/>
                <w:sz w:val="20"/>
                <w:szCs w:val="20"/>
              </w:rPr>
            </w:pPr>
            <w:ins w:id="1343" w:author="Sachin Patange" w:date="2017-04-29T21:39:00Z">
              <w:r w:rsidRPr="00CD0E0D">
                <w:rPr>
                  <w:b/>
                  <w:sz w:val="20"/>
                  <w:szCs w:val="20"/>
                </w:rPr>
                <w:t>Satus Codes Provided by System for the New Entry</w:t>
              </w:r>
            </w:ins>
          </w:p>
        </w:tc>
      </w:tr>
      <w:tr w:rsidR="00B41600" w:rsidRPr="00CD0E0D" w14:paraId="2058236C" w14:textId="77777777" w:rsidTr="00413A82">
        <w:trPr>
          <w:trHeight w:val="230"/>
          <w:ins w:id="1344" w:author="Sachin Patange" w:date="2017-04-29T21:39:00Z"/>
        </w:trPr>
        <w:tc>
          <w:tcPr>
            <w:tcW w:w="843" w:type="dxa"/>
          </w:tcPr>
          <w:p w14:paraId="45D3132B" w14:textId="77777777" w:rsidR="00B41600" w:rsidRPr="00CD0E0D" w:rsidRDefault="00B41600" w:rsidP="00413A82">
            <w:pPr>
              <w:jc w:val="both"/>
              <w:rPr>
                <w:ins w:id="1345" w:author="Sachin Patange" w:date="2017-04-29T21:39:00Z"/>
                <w:sz w:val="20"/>
                <w:szCs w:val="20"/>
              </w:rPr>
            </w:pPr>
            <w:ins w:id="1346" w:author="Sachin Patange" w:date="2017-04-29T21:39:00Z">
              <w:r w:rsidRPr="00CD0E0D">
                <w:rPr>
                  <w:sz w:val="20"/>
                  <w:szCs w:val="20"/>
                </w:rPr>
                <w:t>1</w:t>
              </w:r>
            </w:ins>
          </w:p>
        </w:tc>
        <w:tc>
          <w:tcPr>
            <w:tcW w:w="2662" w:type="dxa"/>
          </w:tcPr>
          <w:p w14:paraId="4D932DAA" w14:textId="77777777" w:rsidR="00B41600" w:rsidRPr="00F705EB" w:rsidRDefault="00B41600" w:rsidP="00413A82">
            <w:pPr>
              <w:jc w:val="both"/>
              <w:rPr>
                <w:ins w:id="1347" w:author="Sachin Patange" w:date="2017-04-29T21:39:00Z"/>
                <w:sz w:val="20"/>
                <w:szCs w:val="20"/>
              </w:rPr>
            </w:pPr>
            <w:ins w:id="1348" w:author="Sachin Patange" w:date="2017-04-29T21:39:00Z">
              <w:r>
                <w:rPr>
                  <w:sz w:val="20"/>
                  <w:szCs w:val="20"/>
                </w:rPr>
                <w:t>Loan Account is Standard</w:t>
              </w:r>
            </w:ins>
          </w:p>
        </w:tc>
        <w:tc>
          <w:tcPr>
            <w:tcW w:w="3284" w:type="dxa"/>
          </w:tcPr>
          <w:p w14:paraId="224BB2D1" w14:textId="77777777" w:rsidR="00B41600" w:rsidRPr="00F705EB" w:rsidRDefault="00B41600" w:rsidP="00413A82">
            <w:pPr>
              <w:jc w:val="both"/>
              <w:rPr>
                <w:ins w:id="1349" w:author="Sachin Patange" w:date="2017-04-29T21:39:00Z"/>
                <w:sz w:val="20"/>
                <w:szCs w:val="20"/>
              </w:rPr>
            </w:pPr>
            <w:ins w:id="1350" w:author="Sachin Patange" w:date="2017-04-29T21:39:00Z">
              <w:r>
                <w:rPr>
                  <w:sz w:val="20"/>
                  <w:szCs w:val="20"/>
                </w:rPr>
                <w:t>Current State – 30010</w:t>
              </w:r>
            </w:ins>
          </w:p>
        </w:tc>
        <w:tc>
          <w:tcPr>
            <w:tcW w:w="2279" w:type="dxa"/>
          </w:tcPr>
          <w:p w14:paraId="4D17D085" w14:textId="77777777" w:rsidR="00B41600" w:rsidRPr="009A2E46" w:rsidRDefault="00B41600" w:rsidP="00413A82">
            <w:pPr>
              <w:jc w:val="both"/>
              <w:rPr>
                <w:ins w:id="1351" w:author="Sachin Patange" w:date="2017-04-29T21:39:00Z"/>
                <w:sz w:val="20"/>
              </w:rPr>
            </w:pPr>
            <w:ins w:id="1352" w:author="Sachin Patange" w:date="2017-04-29T21:39:00Z">
              <w:r w:rsidRPr="009A2E46">
                <w:rPr>
                  <w:sz w:val="20"/>
                </w:rPr>
                <w:t>Current State – 300</w:t>
              </w:r>
              <w:r>
                <w:rPr>
                  <w:sz w:val="20"/>
                </w:rPr>
                <w:t>13</w:t>
              </w:r>
            </w:ins>
          </w:p>
          <w:p w14:paraId="25A75AEE" w14:textId="77777777" w:rsidR="00B41600" w:rsidRPr="00F705EB" w:rsidRDefault="00B41600" w:rsidP="00413A82">
            <w:pPr>
              <w:jc w:val="both"/>
              <w:rPr>
                <w:ins w:id="1353" w:author="Sachin Patange" w:date="2017-04-29T21:39:00Z"/>
                <w:sz w:val="20"/>
                <w:szCs w:val="20"/>
              </w:rPr>
            </w:pPr>
            <w:ins w:id="1354" w:author="Sachin Patange" w:date="2017-04-29T21:39:00Z">
              <w:r w:rsidRPr="009A2E46">
                <w:rPr>
                  <w:sz w:val="20"/>
                </w:rPr>
                <w:t>Previous State – 300</w:t>
              </w:r>
              <w:r>
                <w:rPr>
                  <w:sz w:val="20"/>
                </w:rPr>
                <w:t>36</w:t>
              </w:r>
            </w:ins>
          </w:p>
        </w:tc>
      </w:tr>
      <w:tr w:rsidR="00B41600" w:rsidRPr="00CD0E0D" w14:paraId="6D6F1A8B" w14:textId="77777777" w:rsidTr="00413A82">
        <w:trPr>
          <w:trHeight w:val="230"/>
          <w:ins w:id="1355" w:author="Sachin Patange" w:date="2017-04-29T21:39:00Z"/>
        </w:trPr>
        <w:tc>
          <w:tcPr>
            <w:tcW w:w="843" w:type="dxa"/>
          </w:tcPr>
          <w:p w14:paraId="70539A3B" w14:textId="77777777" w:rsidR="00B41600" w:rsidRPr="00F705EB" w:rsidRDefault="00B41600" w:rsidP="00413A82">
            <w:pPr>
              <w:jc w:val="both"/>
              <w:rPr>
                <w:ins w:id="1356" w:author="Sachin Patange" w:date="2017-04-29T21:39:00Z"/>
                <w:sz w:val="20"/>
                <w:szCs w:val="20"/>
              </w:rPr>
            </w:pPr>
            <w:ins w:id="1357" w:author="Sachin Patange" w:date="2017-04-29T21:39:00Z">
              <w:r>
                <w:rPr>
                  <w:sz w:val="20"/>
                  <w:szCs w:val="20"/>
                </w:rPr>
                <w:t>2</w:t>
              </w:r>
            </w:ins>
          </w:p>
        </w:tc>
        <w:tc>
          <w:tcPr>
            <w:tcW w:w="2662" w:type="dxa"/>
          </w:tcPr>
          <w:p w14:paraId="5250CBE2" w14:textId="77777777" w:rsidR="00B41600" w:rsidRDefault="00B41600" w:rsidP="00413A82">
            <w:pPr>
              <w:jc w:val="both"/>
              <w:rPr>
                <w:ins w:id="1358" w:author="Sachin Patange" w:date="2017-04-29T21:39:00Z"/>
                <w:sz w:val="20"/>
                <w:szCs w:val="20"/>
              </w:rPr>
            </w:pPr>
            <w:ins w:id="1359" w:author="Sachin Patange" w:date="2017-04-29T21:39:00Z">
              <w:r>
                <w:rPr>
                  <w:sz w:val="20"/>
                  <w:szCs w:val="20"/>
                </w:rPr>
                <w:t>Loan Account is NPA</w:t>
              </w:r>
            </w:ins>
          </w:p>
        </w:tc>
        <w:tc>
          <w:tcPr>
            <w:tcW w:w="3284" w:type="dxa"/>
          </w:tcPr>
          <w:p w14:paraId="00AA8016" w14:textId="77777777" w:rsidR="00B41600" w:rsidRDefault="00B41600" w:rsidP="00413A82">
            <w:pPr>
              <w:jc w:val="both"/>
              <w:rPr>
                <w:ins w:id="1360" w:author="Sachin Patange" w:date="2017-04-29T21:39:00Z"/>
                <w:sz w:val="20"/>
                <w:szCs w:val="20"/>
              </w:rPr>
            </w:pPr>
            <w:ins w:id="1361" w:author="Sachin Patange" w:date="2017-04-29T21:39:00Z">
              <w:r>
                <w:rPr>
                  <w:sz w:val="20"/>
                  <w:szCs w:val="20"/>
                </w:rPr>
                <w:t>Current State – 30010</w:t>
              </w:r>
            </w:ins>
          </w:p>
        </w:tc>
        <w:tc>
          <w:tcPr>
            <w:tcW w:w="2279" w:type="dxa"/>
          </w:tcPr>
          <w:p w14:paraId="28007D72" w14:textId="77777777" w:rsidR="00B41600" w:rsidRPr="009A2E46" w:rsidRDefault="00B41600" w:rsidP="00413A82">
            <w:pPr>
              <w:jc w:val="both"/>
              <w:rPr>
                <w:ins w:id="1362" w:author="Sachin Patange" w:date="2017-04-29T21:39:00Z"/>
                <w:sz w:val="20"/>
              </w:rPr>
            </w:pPr>
            <w:ins w:id="1363" w:author="Sachin Patange" w:date="2017-04-29T21:39:00Z">
              <w:r w:rsidRPr="009A2E46">
                <w:rPr>
                  <w:sz w:val="20"/>
                </w:rPr>
                <w:t>Current State – 300</w:t>
              </w:r>
              <w:r>
                <w:rPr>
                  <w:sz w:val="20"/>
                </w:rPr>
                <w:t>21</w:t>
              </w:r>
            </w:ins>
          </w:p>
          <w:p w14:paraId="35D953C2" w14:textId="77777777" w:rsidR="00B41600" w:rsidRPr="009A2E46" w:rsidRDefault="00B41600" w:rsidP="00413A82">
            <w:pPr>
              <w:jc w:val="both"/>
              <w:rPr>
                <w:ins w:id="1364" w:author="Sachin Patange" w:date="2017-04-29T21:39:00Z"/>
                <w:sz w:val="20"/>
              </w:rPr>
            </w:pPr>
            <w:ins w:id="1365" w:author="Sachin Patange" w:date="2017-04-29T21:39:00Z">
              <w:r w:rsidRPr="009A2E46">
                <w:rPr>
                  <w:sz w:val="20"/>
                </w:rPr>
                <w:t>Previous State – 300</w:t>
              </w:r>
              <w:r>
                <w:rPr>
                  <w:sz w:val="20"/>
                </w:rPr>
                <w:t>36</w:t>
              </w:r>
            </w:ins>
          </w:p>
        </w:tc>
      </w:tr>
      <w:tr w:rsidR="00B41600" w:rsidRPr="00CD0E0D" w14:paraId="7192089B" w14:textId="77777777" w:rsidTr="00413A82">
        <w:trPr>
          <w:trHeight w:val="230"/>
          <w:ins w:id="1366" w:author="Sachin Patange" w:date="2017-04-29T21:39:00Z"/>
        </w:trPr>
        <w:tc>
          <w:tcPr>
            <w:tcW w:w="843" w:type="dxa"/>
          </w:tcPr>
          <w:p w14:paraId="5A5A3F94" w14:textId="77777777" w:rsidR="00B41600" w:rsidRDefault="00B41600" w:rsidP="00413A82">
            <w:pPr>
              <w:jc w:val="both"/>
              <w:rPr>
                <w:ins w:id="1367" w:author="Sachin Patange" w:date="2017-04-29T21:39:00Z"/>
                <w:sz w:val="20"/>
                <w:szCs w:val="20"/>
              </w:rPr>
            </w:pPr>
            <w:ins w:id="1368" w:author="Sachin Patange" w:date="2017-04-29T21:39:00Z">
              <w:r>
                <w:rPr>
                  <w:sz w:val="20"/>
                  <w:szCs w:val="20"/>
                </w:rPr>
                <w:t>3</w:t>
              </w:r>
            </w:ins>
          </w:p>
        </w:tc>
        <w:tc>
          <w:tcPr>
            <w:tcW w:w="2662" w:type="dxa"/>
          </w:tcPr>
          <w:p w14:paraId="5345FEFC" w14:textId="77777777" w:rsidR="00B41600" w:rsidRDefault="00B41600" w:rsidP="00413A82">
            <w:pPr>
              <w:jc w:val="both"/>
              <w:rPr>
                <w:ins w:id="1369" w:author="Sachin Patange" w:date="2017-04-29T21:39:00Z"/>
                <w:sz w:val="20"/>
                <w:szCs w:val="20"/>
              </w:rPr>
            </w:pPr>
            <w:ins w:id="1370" w:author="Sachin Patange" w:date="2017-04-29T21:39:00Z">
              <w:r>
                <w:rPr>
                  <w:sz w:val="20"/>
                  <w:szCs w:val="20"/>
                </w:rPr>
                <w:t>Loan Account is Standard</w:t>
              </w:r>
            </w:ins>
          </w:p>
        </w:tc>
        <w:tc>
          <w:tcPr>
            <w:tcW w:w="3284" w:type="dxa"/>
          </w:tcPr>
          <w:p w14:paraId="3F53EACE" w14:textId="77777777" w:rsidR="00B41600" w:rsidRDefault="00B41600" w:rsidP="00413A82">
            <w:pPr>
              <w:jc w:val="both"/>
              <w:rPr>
                <w:ins w:id="1371" w:author="Sachin Patange" w:date="2017-04-29T21:39:00Z"/>
                <w:sz w:val="20"/>
                <w:szCs w:val="20"/>
              </w:rPr>
            </w:pPr>
            <w:ins w:id="1372" w:author="Sachin Patange" w:date="2017-04-29T21:39:00Z">
              <w:r>
                <w:rPr>
                  <w:sz w:val="20"/>
                  <w:szCs w:val="20"/>
                </w:rPr>
                <w:t>Current State – 30020</w:t>
              </w:r>
            </w:ins>
          </w:p>
        </w:tc>
        <w:tc>
          <w:tcPr>
            <w:tcW w:w="2279" w:type="dxa"/>
          </w:tcPr>
          <w:p w14:paraId="1163B1D6" w14:textId="77777777" w:rsidR="00B41600" w:rsidRPr="009A2E46" w:rsidRDefault="00B41600" w:rsidP="00413A82">
            <w:pPr>
              <w:jc w:val="both"/>
              <w:rPr>
                <w:ins w:id="1373" w:author="Sachin Patange" w:date="2017-04-29T21:39:00Z"/>
                <w:sz w:val="20"/>
              </w:rPr>
            </w:pPr>
            <w:ins w:id="1374" w:author="Sachin Patange" w:date="2017-04-29T21:39:00Z">
              <w:r w:rsidRPr="009A2E46">
                <w:rPr>
                  <w:sz w:val="20"/>
                </w:rPr>
                <w:t>Current State – 300</w:t>
              </w:r>
              <w:r>
                <w:rPr>
                  <w:sz w:val="20"/>
                </w:rPr>
                <w:t>13</w:t>
              </w:r>
            </w:ins>
          </w:p>
          <w:p w14:paraId="38AA1FC8" w14:textId="77777777" w:rsidR="00B41600" w:rsidRPr="009A2E46" w:rsidRDefault="00B41600" w:rsidP="00413A82">
            <w:pPr>
              <w:jc w:val="both"/>
              <w:rPr>
                <w:ins w:id="1375" w:author="Sachin Patange" w:date="2017-04-29T21:39:00Z"/>
                <w:sz w:val="20"/>
              </w:rPr>
            </w:pPr>
            <w:ins w:id="1376" w:author="Sachin Patange" w:date="2017-04-29T21:39:00Z">
              <w:r w:rsidRPr="009A2E46">
                <w:rPr>
                  <w:sz w:val="20"/>
                </w:rPr>
                <w:t>Previous State – 300</w:t>
              </w:r>
              <w:r>
                <w:rPr>
                  <w:sz w:val="20"/>
                </w:rPr>
                <w:t>36</w:t>
              </w:r>
            </w:ins>
          </w:p>
        </w:tc>
      </w:tr>
      <w:tr w:rsidR="00B41600" w:rsidRPr="00CD0E0D" w14:paraId="2ED9E5D2" w14:textId="77777777" w:rsidTr="00413A82">
        <w:trPr>
          <w:trHeight w:val="230"/>
          <w:ins w:id="1377" w:author="Sachin Patange" w:date="2017-04-29T21:39:00Z"/>
        </w:trPr>
        <w:tc>
          <w:tcPr>
            <w:tcW w:w="843" w:type="dxa"/>
          </w:tcPr>
          <w:p w14:paraId="0A61110E" w14:textId="77777777" w:rsidR="00B41600" w:rsidRDefault="00B41600" w:rsidP="00413A82">
            <w:pPr>
              <w:jc w:val="both"/>
              <w:rPr>
                <w:ins w:id="1378" w:author="Sachin Patange" w:date="2017-04-29T21:39:00Z"/>
                <w:sz w:val="20"/>
                <w:szCs w:val="20"/>
              </w:rPr>
            </w:pPr>
            <w:ins w:id="1379" w:author="Sachin Patange" w:date="2017-04-29T21:39:00Z">
              <w:r>
                <w:rPr>
                  <w:sz w:val="20"/>
                  <w:szCs w:val="20"/>
                </w:rPr>
                <w:t>4</w:t>
              </w:r>
            </w:ins>
          </w:p>
        </w:tc>
        <w:tc>
          <w:tcPr>
            <w:tcW w:w="2662" w:type="dxa"/>
          </w:tcPr>
          <w:p w14:paraId="48D80B8B" w14:textId="77777777" w:rsidR="00B41600" w:rsidRDefault="00B41600" w:rsidP="00413A82">
            <w:pPr>
              <w:jc w:val="both"/>
              <w:rPr>
                <w:ins w:id="1380" w:author="Sachin Patange" w:date="2017-04-29T21:39:00Z"/>
                <w:sz w:val="20"/>
                <w:szCs w:val="20"/>
              </w:rPr>
            </w:pPr>
            <w:ins w:id="1381" w:author="Sachin Patange" w:date="2017-04-29T21:39:00Z">
              <w:r>
                <w:rPr>
                  <w:sz w:val="20"/>
                  <w:szCs w:val="20"/>
                </w:rPr>
                <w:t>Loan Account is NPA</w:t>
              </w:r>
            </w:ins>
          </w:p>
        </w:tc>
        <w:tc>
          <w:tcPr>
            <w:tcW w:w="3284" w:type="dxa"/>
          </w:tcPr>
          <w:p w14:paraId="233FBBF3" w14:textId="77777777" w:rsidR="00B41600" w:rsidRDefault="00B41600" w:rsidP="00413A82">
            <w:pPr>
              <w:jc w:val="both"/>
              <w:rPr>
                <w:ins w:id="1382" w:author="Sachin Patange" w:date="2017-04-29T21:39:00Z"/>
                <w:sz w:val="20"/>
                <w:szCs w:val="20"/>
              </w:rPr>
            </w:pPr>
            <w:ins w:id="1383" w:author="Sachin Patange" w:date="2017-04-29T21:39:00Z">
              <w:r>
                <w:rPr>
                  <w:sz w:val="20"/>
                  <w:szCs w:val="20"/>
                </w:rPr>
                <w:t>Current State – 30020</w:t>
              </w:r>
            </w:ins>
          </w:p>
        </w:tc>
        <w:tc>
          <w:tcPr>
            <w:tcW w:w="2279" w:type="dxa"/>
          </w:tcPr>
          <w:p w14:paraId="5F1A14B2" w14:textId="77777777" w:rsidR="00B41600" w:rsidRPr="009A2E46" w:rsidRDefault="00B41600" w:rsidP="00413A82">
            <w:pPr>
              <w:jc w:val="both"/>
              <w:rPr>
                <w:ins w:id="1384" w:author="Sachin Patange" w:date="2017-04-29T21:39:00Z"/>
                <w:sz w:val="20"/>
              </w:rPr>
            </w:pPr>
            <w:ins w:id="1385" w:author="Sachin Patange" w:date="2017-04-29T21:39:00Z">
              <w:r w:rsidRPr="009A2E46">
                <w:rPr>
                  <w:sz w:val="20"/>
                </w:rPr>
                <w:t>Current State – 300</w:t>
              </w:r>
              <w:r>
                <w:rPr>
                  <w:sz w:val="20"/>
                </w:rPr>
                <w:t>21</w:t>
              </w:r>
            </w:ins>
          </w:p>
          <w:p w14:paraId="0698CC15" w14:textId="77777777" w:rsidR="00B41600" w:rsidRPr="009A2E46" w:rsidRDefault="00B41600" w:rsidP="00413A82">
            <w:pPr>
              <w:jc w:val="both"/>
              <w:rPr>
                <w:ins w:id="1386" w:author="Sachin Patange" w:date="2017-04-29T21:39:00Z"/>
                <w:sz w:val="20"/>
              </w:rPr>
            </w:pPr>
            <w:ins w:id="1387" w:author="Sachin Patange" w:date="2017-04-29T21:39:00Z">
              <w:r w:rsidRPr="009A2E46">
                <w:rPr>
                  <w:sz w:val="20"/>
                </w:rPr>
                <w:t>Previous State – 300</w:t>
              </w:r>
              <w:r>
                <w:rPr>
                  <w:sz w:val="20"/>
                </w:rPr>
                <w:t>36</w:t>
              </w:r>
            </w:ins>
          </w:p>
        </w:tc>
      </w:tr>
      <w:tr w:rsidR="00B41600" w:rsidRPr="00CD0E0D" w14:paraId="200C1895" w14:textId="77777777" w:rsidTr="00413A82">
        <w:trPr>
          <w:trHeight w:val="230"/>
          <w:ins w:id="1388" w:author="Sachin Patange" w:date="2017-04-29T21:39:00Z"/>
        </w:trPr>
        <w:tc>
          <w:tcPr>
            <w:tcW w:w="843" w:type="dxa"/>
          </w:tcPr>
          <w:p w14:paraId="785278DC" w14:textId="77777777" w:rsidR="00B41600" w:rsidRPr="00CD0E0D" w:rsidRDefault="00B41600" w:rsidP="00413A82">
            <w:pPr>
              <w:jc w:val="both"/>
              <w:rPr>
                <w:ins w:id="1389" w:author="Sachin Patange" w:date="2017-04-29T21:39:00Z"/>
                <w:sz w:val="20"/>
                <w:szCs w:val="20"/>
              </w:rPr>
            </w:pPr>
            <w:ins w:id="1390" w:author="Sachin Patange" w:date="2017-04-29T21:39:00Z">
              <w:r>
                <w:rPr>
                  <w:sz w:val="20"/>
                  <w:szCs w:val="20"/>
                </w:rPr>
                <w:t>5</w:t>
              </w:r>
            </w:ins>
          </w:p>
        </w:tc>
        <w:tc>
          <w:tcPr>
            <w:tcW w:w="2662" w:type="dxa"/>
          </w:tcPr>
          <w:p w14:paraId="0EF38C62" w14:textId="77777777" w:rsidR="00B41600" w:rsidRPr="00F705EB" w:rsidRDefault="00B41600" w:rsidP="00413A82">
            <w:pPr>
              <w:jc w:val="both"/>
              <w:rPr>
                <w:ins w:id="1391" w:author="Sachin Patange" w:date="2017-04-29T21:39:00Z"/>
                <w:sz w:val="20"/>
                <w:szCs w:val="20"/>
              </w:rPr>
            </w:pPr>
            <w:ins w:id="1392" w:author="Sachin Patange" w:date="2017-04-29T21:39:00Z">
              <w:r>
                <w:rPr>
                  <w:sz w:val="20"/>
                  <w:szCs w:val="20"/>
                </w:rPr>
                <w:t>Loan Account is Standard</w:t>
              </w:r>
            </w:ins>
          </w:p>
        </w:tc>
        <w:tc>
          <w:tcPr>
            <w:tcW w:w="3284" w:type="dxa"/>
          </w:tcPr>
          <w:p w14:paraId="305D33D7" w14:textId="77777777" w:rsidR="00B41600" w:rsidRPr="00F705EB" w:rsidRDefault="00B41600" w:rsidP="00413A82">
            <w:pPr>
              <w:jc w:val="both"/>
              <w:rPr>
                <w:ins w:id="1393" w:author="Sachin Patange" w:date="2017-04-29T21:39:00Z"/>
                <w:sz w:val="20"/>
                <w:szCs w:val="20"/>
              </w:rPr>
            </w:pPr>
            <w:ins w:id="1394" w:author="Sachin Patange" w:date="2017-04-29T21:39:00Z">
              <w:r>
                <w:rPr>
                  <w:sz w:val="20"/>
                  <w:szCs w:val="20"/>
                </w:rPr>
                <w:t>Current State – 30038</w:t>
              </w:r>
            </w:ins>
          </w:p>
        </w:tc>
        <w:tc>
          <w:tcPr>
            <w:tcW w:w="2279" w:type="dxa"/>
          </w:tcPr>
          <w:p w14:paraId="029A8757" w14:textId="77777777" w:rsidR="00B41600" w:rsidRPr="009A2E46" w:rsidRDefault="00B41600" w:rsidP="00413A82">
            <w:pPr>
              <w:jc w:val="both"/>
              <w:rPr>
                <w:ins w:id="1395" w:author="Sachin Patange" w:date="2017-04-29T21:39:00Z"/>
                <w:sz w:val="20"/>
              </w:rPr>
            </w:pPr>
            <w:ins w:id="1396" w:author="Sachin Patange" w:date="2017-04-29T21:39:00Z">
              <w:r w:rsidRPr="009A2E46">
                <w:rPr>
                  <w:sz w:val="20"/>
                </w:rPr>
                <w:t>Current State – 300</w:t>
              </w:r>
              <w:r>
                <w:rPr>
                  <w:sz w:val="20"/>
                </w:rPr>
                <w:t>13</w:t>
              </w:r>
            </w:ins>
          </w:p>
          <w:p w14:paraId="7D46CBF9" w14:textId="77777777" w:rsidR="00B41600" w:rsidRPr="00F705EB" w:rsidRDefault="00B41600" w:rsidP="00413A82">
            <w:pPr>
              <w:jc w:val="both"/>
              <w:rPr>
                <w:ins w:id="1397" w:author="Sachin Patange" w:date="2017-04-29T21:39:00Z"/>
                <w:sz w:val="20"/>
                <w:szCs w:val="20"/>
              </w:rPr>
            </w:pPr>
            <w:ins w:id="1398" w:author="Sachin Patange" w:date="2017-04-29T21:39:00Z">
              <w:r w:rsidRPr="009A2E46">
                <w:rPr>
                  <w:sz w:val="20"/>
                </w:rPr>
                <w:t>Previous State – 300</w:t>
              </w:r>
              <w:r>
                <w:rPr>
                  <w:sz w:val="20"/>
                </w:rPr>
                <w:t>36</w:t>
              </w:r>
            </w:ins>
          </w:p>
        </w:tc>
      </w:tr>
      <w:tr w:rsidR="00B41600" w:rsidRPr="00CD0E0D" w14:paraId="3A3A710E" w14:textId="77777777" w:rsidTr="00413A82">
        <w:trPr>
          <w:trHeight w:val="230"/>
          <w:ins w:id="1399" w:author="Sachin Patange" w:date="2017-04-29T21:39:00Z"/>
        </w:trPr>
        <w:tc>
          <w:tcPr>
            <w:tcW w:w="843" w:type="dxa"/>
          </w:tcPr>
          <w:p w14:paraId="0B17BFC2" w14:textId="77777777" w:rsidR="00B41600" w:rsidRPr="00F705EB" w:rsidRDefault="00B41600" w:rsidP="00413A82">
            <w:pPr>
              <w:jc w:val="both"/>
              <w:rPr>
                <w:ins w:id="1400" w:author="Sachin Patange" w:date="2017-04-29T21:39:00Z"/>
                <w:sz w:val="20"/>
                <w:szCs w:val="20"/>
              </w:rPr>
            </w:pPr>
            <w:ins w:id="1401" w:author="Sachin Patange" w:date="2017-04-29T21:39:00Z">
              <w:r>
                <w:rPr>
                  <w:sz w:val="20"/>
                  <w:szCs w:val="20"/>
                </w:rPr>
                <w:t>6</w:t>
              </w:r>
            </w:ins>
          </w:p>
        </w:tc>
        <w:tc>
          <w:tcPr>
            <w:tcW w:w="2662" w:type="dxa"/>
          </w:tcPr>
          <w:p w14:paraId="29242EB9" w14:textId="77777777" w:rsidR="00B41600" w:rsidRDefault="00B41600" w:rsidP="00413A82">
            <w:pPr>
              <w:jc w:val="both"/>
              <w:rPr>
                <w:ins w:id="1402" w:author="Sachin Patange" w:date="2017-04-29T21:39:00Z"/>
                <w:sz w:val="20"/>
                <w:szCs w:val="20"/>
              </w:rPr>
            </w:pPr>
            <w:ins w:id="1403" w:author="Sachin Patange" w:date="2017-04-29T21:39:00Z">
              <w:r>
                <w:rPr>
                  <w:sz w:val="20"/>
                  <w:szCs w:val="20"/>
                </w:rPr>
                <w:t>Loan Account is NPA</w:t>
              </w:r>
            </w:ins>
          </w:p>
        </w:tc>
        <w:tc>
          <w:tcPr>
            <w:tcW w:w="3284" w:type="dxa"/>
          </w:tcPr>
          <w:p w14:paraId="6C21405A" w14:textId="77777777" w:rsidR="00B41600" w:rsidRDefault="00B41600" w:rsidP="00413A82">
            <w:pPr>
              <w:jc w:val="both"/>
              <w:rPr>
                <w:ins w:id="1404" w:author="Sachin Patange" w:date="2017-04-29T21:39:00Z"/>
                <w:sz w:val="20"/>
                <w:szCs w:val="20"/>
              </w:rPr>
            </w:pPr>
            <w:ins w:id="1405" w:author="Sachin Patange" w:date="2017-04-29T21:39:00Z">
              <w:r>
                <w:rPr>
                  <w:sz w:val="20"/>
                  <w:szCs w:val="20"/>
                </w:rPr>
                <w:t>Current State – 30038</w:t>
              </w:r>
            </w:ins>
          </w:p>
        </w:tc>
        <w:tc>
          <w:tcPr>
            <w:tcW w:w="2279" w:type="dxa"/>
          </w:tcPr>
          <w:p w14:paraId="52AEB208" w14:textId="77777777" w:rsidR="00B41600" w:rsidRPr="009A2E46" w:rsidRDefault="00B41600" w:rsidP="00413A82">
            <w:pPr>
              <w:jc w:val="both"/>
              <w:rPr>
                <w:ins w:id="1406" w:author="Sachin Patange" w:date="2017-04-29T21:39:00Z"/>
                <w:sz w:val="20"/>
              </w:rPr>
            </w:pPr>
            <w:ins w:id="1407" w:author="Sachin Patange" w:date="2017-04-29T21:39:00Z">
              <w:r w:rsidRPr="009A2E46">
                <w:rPr>
                  <w:sz w:val="20"/>
                </w:rPr>
                <w:t>Current State – 300</w:t>
              </w:r>
              <w:r>
                <w:rPr>
                  <w:sz w:val="20"/>
                </w:rPr>
                <w:t>21</w:t>
              </w:r>
            </w:ins>
          </w:p>
          <w:p w14:paraId="12F0C822" w14:textId="77777777" w:rsidR="00B41600" w:rsidRPr="009A2E46" w:rsidRDefault="00B41600" w:rsidP="00413A82">
            <w:pPr>
              <w:jc w:val="both"/>
              <w:rPr>
                <w:ins w:id="1408" w:author="Sachin Patange" w:date="2017-04-29T21:39:00Z"/>
                <w:sz w:val="20"/>
              </w:rPr>
            </w:pPr>
            <w:ins w:id="1409" w:author="Sachin Patange" w:date="2017-04-29T21:39:00Z">
              <w:r w:rsidRPr="009A2E46">
                <w:rPr>
                  <w:sz w:val="20"/>
                </w:rPr>
                <w:t>Previous State – 300</w:t>
              </w:r>
              <w:r>
                <w:rPr>
                  <w:sz w:val="20"/>
                </w:rPr>
                <w:t>36</w:t>
              </w:r>
            </w:ins>
          </w:p>
        </w:tc>
      </w:tr>
      <w:tr w:rsidR="00B41600" w:rsidRPr="00CD0E0D" w14:paraId="2CC8D24F" w14:textId="77777777" w:rsidTr="00413A82">
        <w:trPr>
          <w:trHeight w:val="230"/>
          <w:ins w:id="1410" w:author="Sachin Patange" w:date="2017-04-29T21:39:00Z"/>
        </w:trPr>
        <w:tc>
          <w:tcPr>
            <w:tcW w:w="843" w:type="dxa"/>
          </w:tcPr>
          <w:p w14:paraId="6F100278" w14:textId="77777777" w:rsidR="00B41600" w:rsidRDefault="00B41600" w:rsidP="00413A82">
            <w:pPr>
              <w:jc w:val="both"/>
              <w:rPr>
                <w:ins w:id="1411" w:author="Sachin Patange" w:date="2017-04-29T21:39:00Z"/>
                <w:sz w:val="20"/>
                <w:szCs w:val="20"/>
              </w:rPr>
            </w:pPr>
            <w:ins w:id="1412" w:author="Sachin Patange" w:date="2017-04-29T21:39:00Z">
              <w:r>
                <w:rPr>
                  <w:sz w:val="20"/>
                  <w:szCs w:val="20"/>
                </w:rPr>
                <w:t>7</w:t>
              </w:r>
            </w:ins>
          </w:p>
        </w:tc>
        <w:tc>
          <w:tcPr>
            <w:tcW w:w="2662" w:type="dxa"/>
          </w:tcPr>
          <w:p w14:paraId="543BB45F" w14:textId="77777777" w:rsidR="00B41600" w:rsidRDefault="00B41600" w:rsidP="00413A82">
            <w:pPr>
              <w:jc w:val="both"/>
              <w:rPr>
                <w:ins w:id="1413" w:author="Sachin Patange" w:date="2017-04-29T21:39:00Z"/>
                <w:sz w:val="20"/>
                <w:szCs w:val="20"/>
              </w:rPr>
            </w:pPr>
            <w:ins w:id="1414" w:author="Sachin Patange" w:date="2017-04-29T21:39:00Z">
              <w:r>
                <w:rPr>
                  <w:sz w:val="20"/>
                  <w:szCs w:val="20"/>
                </w:rPr>
                <w:t>Loan Account is Standard</w:t>
              </w:r>
            </w:ins>
          </w:p>
        </w:tc>
        <w:tc>
          <w:tcPr>
            <w:tcW w:w="3284" w:type="dxa"/>
          </w:tcPr>
          <w:p w14:paraId="1183873E" w14:textId="77777777" w:rsidR="00B41600" w:rsidRDefault="00B41600" w:rsidP="00413A82">
            <w:pPr>
              <w:jc w:val="both"/>
              <w:rPr>
                <w:ins w:id="1415" w:author="Sachin Patange" w:date="2017-04-29T21:39:00Z"/>
                <w:sz w:val="20"/>
                <w:szCs w:val="20"/>
              </w:rPr>
            </w:pPr>
            <w:ins w:id="1416" w:author="Sachin Patange" w:date="2017-04-29T21:39:00Z">
              <w:r>
                <w:rPr>
                  <w:sz w:val="20"/>
                  <w:szCs w:val="20"/>
                </w:rPr>
                <w:t>Current State – 30039</w:t>
              </w:r>
            </w:ins>
          </w:p>
        </w:tc>
        <w:tc>
          <w:tcPr>
            <w:tcW w:w="2279" w:type="dxa"/>
          </w:tcPr>
          <w:p w14:paraId="7DE80A1F" w14:textId="77777777" w:rsidR="00B41600" w:rsidRPr="009A2E46" w:rsidRDefault="00B41600" w:rsidP="00413A82">
            <w:pPr>
              <w:jc w:val="both"/>
              <w:rPr>
                <w:ins w:id="1417" w:author="Sachin Patange" w:date="2017-04-29T21:39:00Z"/>
                <w:sz w:val="20"/>
              </w:rPr>
            </w:pPr>
            <w:ins w:id="1418" w:author="Sachin Patange" w:date="2017-04-29T21:39:00Z">
              <w:r w:rsidRPr="009A2E46">
                <w:rPr>
                  <w:sz w:val="20"/>
                </w:rPr>
                <w:t>Current State – 300</w:t>
              </w:r>
              <w:r>
                <w:rPr>
                  <w:sz w:val="20"/>
                </w:rPr>
                <w:t>13</w:t>
              </w:r>
            </w:ins>
          </w:p>
          <w:p w14:paraId="49D934BB" w14:textId="77777777" w:rsidR="00B41600" w:rsidRPr="009A2E46" w:rsidRDefault="00B41600" w:rsidP="00413A82">
            <w:pPr>
              <w:jc w:val="both"/>
              <w:rPr>
                <w:ins w:id="1419" w:author="Sachin Patange" w:date="2017-04-29T21:39:00Z"/>
                <w:sz w:val="20"/>
              </w:rPr>
            </w:pPr>
            <w:ins w:id="1420" w:author="Sachin Patange" w:date="2017-04-29T21:39:00Z">
              <w:r w:rsidRPr="009A2E46">
                <w:rPr>
                  <w:sz w:val="20"/>
                </w:rPr>
                <w:t>Previous State – 300</w:t>
              </w:r>
              <w:r>
                <w:rPr>
                  <w:sz w:val="20"/>
                </w:rPr>
                <w:t>36</w:t>
              </w:r>
            </w:ins>
          </w:p>
        </w:tc>
      </w:tr>
      <w:tr w:rsidR="00B41600" w:rsidRPr="00CD0E0D" w14:paraId="6E16A48B" w14:textId="77777777" w:rsidTr="00413A82">
        <w:trPr>
          <w:trHeight w:val="230"/>
          <w:ins w:id="1421" w:author="Sachin Patange" w:date="2017-04-29T21:39:00Z"/>
        </w:trPr>
        <w:tc>
          <w:tcPr>
            <w:tcW w:w="843" w:type="dxa"/>
          </w:tcPr>
          <w:p w14:paraId="2F38FB83" w14:textId="77777777" w:rsidR="00B41600" w:rsidRDefault="00B41600" w:rsidP="00413A82">
            <w:pPr>
              <w:jc w:val="both"/>
              <w:rPr>
                <w:ins w:id="1422" w:author="Sachin Patange" w:date="2017-04-29T21:39:00Z"/>
                <w:sz w:val="20"/>
                <w:szCs w:val="20"/>
              </w:rPr>
            </w:pPr>
            <w:ins w:id="1423" w:author="Sachin Patange" w:date="2017-04-29T21:39:00Z">
              <w:r>
                <w:rPr>
                  <w:sz w:val="20"/>
                  <w:szCs w:val="20"/>
                </w:rPr>
                <w:t>8</w:t>
              </w:r>
            </w:ins>
          </w:p>
        </w:tc>
        <w:tc>
          <w:tcPr>
            <w:tcW w:w="2662" w:type="dxa"/>
          </w:tcPr>
          <w:p w14:paraId="3815B020" w14:textId="77777777" w:rsidR="00B41600" w:rsidRDefault="00B41600" w:rsidP="00413A82">
            <w:pPr>
              <w:jc w:val="both"/>
              <w:rPr>
                <w:ins w:id="1424" w:author="Sachin Patange" w:date="2017-04-29T21:39:00Z"/>
                <w:sz w:val="20"/>
                <w:szCs w:val="20"/>
              </w:rPr>
            </w:pPr>
            <w:ins w:id="1425" w:author="Sachin Patange" w:date="2017-04-29T21:39:00Z">
              <w:r>
                <w:rPr>
                  <w:sz w:val="20"/>
                  <w:szCs w:val="20"/>
                </w:rPr>
                <w:t>Loan Account is NPA</w:t>
              </w:r>
            </w:ins>
          </w:p>
        </w:tc>
        <w:tc>
          <w:tcPr>
            <w:tcW w:w="3284" w:type="dxa"/>
          </w:tcPr>
          <w:p w14:paraId="331285CE" w14:textId="77777777" w:rsidR="00B41600" w:rsidRDefault="00B41600" w:rsidP="00413A82">
            <w:pPr>
              <w:jc w:val="both"/>
              <w:rPr>
                <w:ins w:id="1426" w:author="Sachin Patange" w:date="2017-04-29T21:39:00Z"/>
                <w:sz w:val="20"/>
                <w:szCs w:val="20"/>
              </w:rPr>
            </w:pPr>
            <w:ins w:id="1427" w:author="Sachin Patange" w:date="2017-04-29T21:39:00Z">
              <w:r>
                <w:rPr>
                  <w:sz w:val="20"/>
                  <w:szCs w:val="20"/>
                </w:rPr>
                <w:t>Current State – 30039</w:t>
              </w:r>
            </w:ins>
          </w:p>
        </w:tc>
        <w:tc>
          <w:tcPr>
            <w:tcW w:w="2279" w:type="dxa"/>
          </w:tcPr>
          <w:p w14:paraId="68A402EE" w14:textId="77777777" w:rsidR="00B41600" w:rsidRPr="009A2E46" w:rsidRDefault="00B41600" w:rsidP="00413A82">
            <w:pPr>
              <w:jc w:val="both"/>
              <w:rPr>
                <w:ins w:id="1428" w:author="Sachin Patange" w:date="2017-04-29T21:39:00Z"/>
                <w:sz w:val="20"/>
              </w:rPr>
            </w:pPr>
            <w:ins w:id="1429" w:author="Sachin Patange" w:date="2017-04-29T21:39:00Z">
              <w:r w:rsidRPr="009A2E46">
                <w:rPr>
                  <w:sz w:val="20"/>
                </w:rPr>
                <w:t>Current State – 300</w:t>
              </w:r>
              <w:r>
                <w:rPr>
                  <w:sz w:val="20"/>
                </w:rPr>
                <w:t>21</w:t>
              </w:r>
            </w:ins>
          </w:p>
          <w:p w14:paraId="77114F28" w14:textId="77777777" w:rsidR="00B41600" w:rsidRPr="009A2E46" w:rsidRDefault="00B41600" w:rsidP="00413A82">
            <w:pPr>
              <w:jc w:val="both"/>
              <w:rPr>
                <w:ins w:id="1430" w:author="Sachin Patange" w:date="2017-04-29T21:39:00Z"/>
                <w:sz w:val="20"/>
              </w:rPr>
            </w:pPr>
            <w:ins w:id="1431" w:author="Sachin Patange" w:date="2017-04-29T21:39:00Z">
              <w:r w:rsidRPr="009A2E46">
                <w:rPr>
                  <w:sz w:val="20"/>
                </w:rPr>
                <w:t>Previous State – 300</w:t>
              </w:r>
              <w:r>
                <w:rPr>
                  <w:sz w:val="20"/>
                </w:rPr>
                <w:t>36</w:t>
              </w:r>
            </w:ins>
          </w:p>
        </w:tc>
      </w:tr>
    </w:tbl>
    <w:p w14:paraId="75B361CD" w14:textId="77777777" w:rsidR="00B41600" w:rsidRDefault="00B41600" w:rsidP="00B41600">
      <w:pPr>
        <w:rPr>
          <w:ins w:id="1432" w:author="Sachin Patange" w:date="2017-04-29T21:39:00Z"/>
        </w:rPr>
      </w:pPr>
    </w:p>
    <w:p w14:paraId="0700641D" w14:textId="77777777" w:rsidR="00374DFF" w:rsidRDefault="00374DFF" w:rsidP="00374DFF">
      <w:pPr>
        <w:jc w:val="both"/>
        <w:rPr>
          <w:ins w:id="1433" w:author="Sachin Patange" w:date="2017-05-27T21:04:00Z"/>
        </w:rPr>
      </w:pPr>
      <w:ins w:id="1434" w:author="Sachin Patange" w:date="2017-05-27T21:04:00Z">
        <w:r>
          <w:t>Note:</w:t>
        </w:r>
      </w:ins>
    </w:p>
    <w:p w14:paraId="350D7405" w14:textId="77777777" w:rsidR="00374DFF" w:rsidRDefault="00374DFF" w:rsidP="00374DFF">
      <w:pPr>
        <w:pStyle w:val="ListParagraph"/>
        <w:numPr>
          <w:ilvl w:val="0"/>
          <w:numId w:val="47"/>
        </w:numPr>
        <w:rPr>
          <w:ins w:id="1435" w:author="Sachin Patange" w:date="2017-05-27T21:04:00Z"/>
        </w:rPr>
      </w:pPr>
      <w:ins w:id="1436" w:author="Sachin Patange" w:date="2017-05-27T21:04:00Z">
        <w:r>
          <w:lastRenderedPageBreak/>
          <w:t>The above mentioned lapsed status codes are provided by the Service/Job which is executed at a predefined interval. Thus, marking a provisional CG as ‘Lapsed’ is a system controlled function.</w:t>
        </w:r>
      </w:ins>
    </w:p>
    <w:p w14:paraId="765CB556" w14:textId="77777777" w:rsidR="00374DFF" w:rsidRDefault="00374DFF" w:rsidP="00CF6B98">
      <w:pPr>
        <w:pStyle w:val="ListParagraph"/>
        <w:numPr>
          <w:ilvl w:val="0"/>
          <w:numId w:val="47"/>
        </w:numPr>
        <w:jc w:val="both"/>
        <w:rPr>
          <w:ins w:id="1437" w:author="Sachin Patange" w:date="2017-05-27T21:04:00Z"/>
        </w:rPr>
        <w:pPrChange w:id="1438" w:author="Sachin Patange" w:date="2017-05-27T21:04:00Z">
          <w:pPr>
            <w:jc w:val="both"/>
          </w:pPr>
        </w:pPrChange>
      </w:pPr>
      <w:ins w:id="1439" w:author="Sachin Patange" w:date="2017-05-27T21:04:00Z">
        <w:r>
          <w:t>No further operations are allowed on Lapsed CG.</w:t>
        </w:r>
      </w:ins>
    </w:p>
    <w:p w14:paraId="462690DD" w14:textId="0F8181C9" w:rsidR="00B41600" w:rsidRDefault="00374DFF" w:rsidP="00CF6B98">
      <w:pPr>
        <w:pStyle w:val="ListParagraph"/>
        <w:numPr>
          <w:ilvl w:val="0"/>
          <w:numId w:val="47"/>
        </w:numPr>
        <w:jc w:val="both"/>
        <w:rPr>
          <w:ins w:id="1440" w:author="Sachin Patange" w:date="2017-04-29T21:39:00Z"/>
        </w:rPr>
        <w:pPrChange w:id="1441" w:author="Sachin Patange" w:date="2017-05-27T21:04:00Z">
          <w:pPr>
            <w:jc w:val="both"/>
          </w:pPr>
        </w:pPrChange>
      </w:pPr>
      <w:ins w:id="1442" w:author="Sachin Patange" w:date="2017-05-27T21:04:00Z">
        <w:r>
          <w:t>In case of marking the CG as NPA or Standard or Closed: – if Loan Account has been specified with NPA fields and Close fields together – then – CG status provided will be for Closed and not as NPA.</w:t>
        </w:r>
      </w:ins>
    </w:p>
    <w:p w14:paraId="76F602D6" w14:textId="77777777" w:rsidR="00B41600" w:rsidRDefault="00B41600" w:rsidP="00886E36">
      <w:pPr>
        <w:jc w:val="both"/>
      </w:pPr>
    </w:p>
    <w:p w14:paraId="439CBE99" w14:textId="42998889" w:rsidR="00790F4C" w:rsidRDefault="00BB7068" w:rsidP="00790F4C">
      <w:del w:id="1443" w:author="Sachin Patange" w:date="2017-04-29T21:39:00Z">
        <w:r w:rsidDel="00B41600">
          <w:rPr>
            <w:noProof/>
          </w:rPr>
          <mc:AlternateContent>
            <mc:Choice Requires="wps">
              <w:drawing>
                <wp:inline distT="0" distB="0" distL="0" distR="0" wp14:anchorId="40124800" wp14:editId="0525A84A">
                  <wp:extent cx="5756910" cy="2476500"/>
                  <wp:effectExtent l="0" t="0" r="0" b="0"/>
                  <wp:docPr id="25" name="Rectangle 25"/>
                  <wp:cNvGraphicFramePr/>
                  <a:graphic xmlns:a="http://schemas.openxmlformats.org/drawingml/2006/main">
                    <a:graphicData uri="http://schemas.microsoft.com/office/word/2010/wordprocessingShape">
                      <wps:wsp>
                        <wps:cNvSpPr/>
                        <wps:spPr>
                          <a:xfrm>
                            <a:off x="0" y="0"/>
                            <a:ext cx="5756910" cy="247650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0C8B1850" w14:textId="77777777" w:rsidR="003F6ED7" w:rsidRPr="004B3DDA" w:rsidRDefault="003F6ED7" w:rsidP="00790F4C">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3F6ED7" w:rsidRPr="006D0A46" w14:paraId="7264F2DC" w14:textId="77777777" w:rsidTr="003D1616">
                                <w:tc>
                                  <w:tcPr>
                                    <w:tcW w:w="2160" w:type="dxa"/>
                                  </w:tcPr>
                                  <w:p w14:paraId="4F307EB7" w14:textId="77777777" w:rsidR="003F6ED7" w:rsidRPr="006D0A46" w:rsidRDefault="003F6ED7" w:rsidP="00263B9D">
                                    <w:pPr>
                                      <w:rPr>
                                        <w:b/>
                                        <w:sz w:val="20"/>
                                      </w:rPr>
                                    </w:pPr>
                                    <w:r w:rsidRPr="006D0A46">
                                      <w:rPr>
                                        <w:b/>
                                        <w:sz w:val="20"/>
                                      </w:rPr>
                                      <w:t>CG Status Field Value</w:t>
                                    </w:r>
                                  </w:p>
                                </w:tc>
                                <w:tc>
                                  <w:tcPr>
                                    <w:tcW w:w="6295" w:type="dxa"/>
                                  </w:tcPr>
                                  <w:p w14:paraId="127A2187" w14:textId="77777777" w:rsidR="003F6ED7" w:rsidRPr="006D0A46" w:rsidRDefault="003F6ED7" w:rsidP="00263B9D">
                                    <w:pPr>
                                      <w:rPr>
                                        <w:b/>
                                        <w:sz w:val="20"/>
                                      </w:rPr>
                                    </w:pPr>
                                    <w:r w:rsidRPr="006D0A46">
                                      <w:rPr>
                                        <w:b/>
                                        <w:sz w:val="20"/>
                                      </w:rPr>
                                      <w:t xml:space="preserve">Condition </w:t>
                                    </w:r>
                                  </w:p>
                                </w:tc>
                              </w:tr>
                              <w:tr w:rsidR="003F6ED7" w:rsidRPr="006D0A46" w14:paraId="4D14A75F" w14:textId="77777777" w:rsidTr="003D1616">
                                <w:tc>
                                  <w:tcPr>
                                    <w:tcW w:w="2160" w:type="dxa"/>
                                  </w:tcPr>
                                  <w:p w14:paraId="25C5D251" w14:textId="77777777" w:rsidR="003F6ED7" w:rsidRPr="006D0A46" w:rsidRDefault="003F6ED7" w:rsidP="00263B9D">
                                    <w:pPr>
                                      <w:rPr>
                                        <w:sz w:val="20"/>
                                      </w:rPr>
                                    </w:pPr>
                                    <w:r w:rsidRPr="006D0A46">
                                      <w:rPr>
                                        <w:sz w:val="20"/>
                                      </w:rPr>
                                      <w:t>In Force</w:t>
                                    </w:r>
                                  </w:p>
                                </w:tc>
                                <w:tc>
                                  <w:tcPr>
                                    <w:tcW w:w="6295" w:type="dxa"/>
                                  </w:tcPr>
                                  <w:p w14:paraId="31223296" w14:textId="77777777" w:rsidR="003F6ED7" w:rsidRPr="006D0A46" w:rsidRDefault="003F6ED7" w:rsidP="006D0A46">
                                    <w:pPr>
                                      <w:rPr>
                                        <w:sz w:val="20"/>
                                      </w:rPr>
                                    </w:pPr>
                                    <w:r w:rsidRPr="006D0A46">
                                      <w:rPr>
                                        <w:sz w:val="20"/>
                                      </w:rPr>
                                      <w:t>MLI makes payment of CG Fees in stipulated time AND Previous Status Value of CG is ‘In Force’.</w:t>
                                    </w:r>
                                  </w:p>
                                  <w:p w14:paraId="07FB7113" w14:textId="77777777" w:rsidR="003F6ED7" w:rsidRPr="006D0A46" w:rsidRDefault="003F6ED7" w:rsidP="006D0A46">
                                    <w:pPr>
                                      <w:rPr>
                                        <w:sz w:val="20"/>
                                      </w:rPr>
                                    </w:pPr>
                                    <w:r w:rsidRPr="006D0A46">
                                      <w:rPr>
                                        <w:sz w:val="20"/>
                                      </w:rPr>
                                      <w:t xml:space="preserve">OR </w:t>
                                    </w:r>
                                  </w:p>
                                  <w:p w14:paraId="542D8B71" w14:textId="77777777" w:rsidR="003F6ED7" w:rsidRPr="006D0A46" w:rsidRDefault="003F6ED7" w:rsidP="006D0A46">
                                    <w:pPr>
                                      <w:rPr>
                                        <w:sz w:val="20"/>
                                      </w:rPr>
                                    </w:pPr>
                                    <w:r w:rsidRPr="006D0A46">
                                      <w:rPr>
                                        <w:sz w:val="20"/>
                                      </w:rPr>
                                      <w:t>MLI makes payment of CG Fees in stipulated time AND Previous Status Value of CG is ‘Lapsed’.</w:t>
                                    </w:r>
                                  </w:p>
                                  <w:p w14:paraId="724B47F6" w14:textId="77777777" w:rsidR="003F6ED7" w:rsidRPr="006D0A46" w:rsidRDefault="003F6ED7" w:rsidP="006D0A46">
                                    <w:pPr>
                                      <w:rPr>
                                        <w:sz w:val="20"/>
                                      </w:rPr>
                                    </w:pPr>
                                  </w:p>
                                </w:tc>
                              </w:tr>
                              <w:tr w:rsidR="003F6ED7" w:rsidRPr="006D0A46" w14:paraId="7EC25EF0" w14:textId="77777777" w:rsidTr="003D1616">
                                <w:tc>
                                  <w:tcPr>
                                    <w:tcW w:w="2160" w:type="dxa"/>
                                  </w:tcPr>
                                  <w:p w14:paraId="2C65BCDB" w14:textId="77777777" w:rsidR="003F6ED7" w:rsidRPr="006D0A46" w:rsidRDefault="003F6ED7" w:rsidP="006D0A46">
                                    <w:pPr>
                                      <w:rPr>
                                        <w:sz w:val="20"/>
                                      </w:rPr>
                                    </w:pPr>
                                    <w:r>
                                      <w:rPr>
                                        <w:sz w:val="20"/>
                                      </w:rPr>
                                      <w:t>NPA - In Force</w:t>
                                    </w:r>
                                  </w:p>
                                </w:tc>
                                <w:tc>
                                  <w:tcPr>
                                    <w:tcW w:w="6295" w:type="dxa"/>
                                  </w:tcPr>
                                  <w:p w14:paraId="560AF320" w14:textId="77777777" w:rsidR="003F6ED7" w:rsidRPr="006D0A46" w:rsidRDefault="003F6ED7" w:rsidP="006D0A46">
                                    <w:pPr>
                                      <w:rPr>
                                        <w:sz w:val="20"/>
                                      </w:rPr>
                                    </w:pPr>
                                    <w:r w:rsidRPr="006D0A46">
                                      <w:rPr>
                                        <w:sz w:val="20"/>
                                      </w:rPr>
                                      <w:t>MLI makes payment of CG Fees in stipulated time AND Previous Status Value of CG is ‘</w:t>
                                    </w:r>
                                    <w:r>
                                      <w:rPr>
                                        <w:sz w:val="20"/>
                                      </w:rPr>
                                      <w:t xml:space="preserve">NPA - </w:t>
                                    </w:r>
                                    <w:r w:rsidRPr="006D0A46">
                                      <w:rPr>
                                        <w:sz w:val="20"/>
                                      </w:rPr>
                                      <w:t>In Force’.</w:t>
                                    </w:r>
                                  </w:p>
                                  <w:p w14:paraId="7D1DFD18" w14:textId="77777777" w:rsidR="003F6ED7" w:rsidRPr="006D0A46" w:rsidRDefault="003F6ED7" w:rsidP="006D0A46">
                                    <w:pPr>
                                      <w:rPr>
                                        <w:sz w:val="20"/>
                                      </w:rPr>
                                    </w:pPr>
                                    <w:r w:rsidRPr="006D0A46">
                                      <w:rPr>
                                        <w:sz w:val="20"/>
                                      </w:rPr>
                                      <w:t xml:space="preserve">OR </w:t>
                                    </w:r>
                                  </w:p>
                                  <w:p w14:paraId="02838632" w14:textId="77777777" w:rsidR="003F6ED7" w:rsidRPr="006D0A46" w:rsidRDefault="003F6ED7" w:rsidP="006D0A46">
                                    <w:pPr>
                                      <w:rPr>
                                        <w:sz w:val="20"/>
                                      </w:rPr>
                                    </w:pPr>
                                    <w:r w:rsidRPr="006D0A46">
                                      <w:rPr>
                                        <w:sz w:val="20"/>
                                      </w:rPr>
                                      <w:t>MLI makes payment of CG Fees in stipulated time AND Previous Status Value of CG is ‘</w:t>
                                    </w:r>
                                    <w:r>
                                      <w:rPr>
                                        <w:sz w:val="20"/>
                                      </w:rPr>
                                      <w:t xml:space="preserve">NPA - </w:t>
                                    </w:r>
                                    <w:r w:rsidRPr="006D0A46">
                                      <w:rPr>
                                        <w:sz w:val="20"/>
                                      </w:rPr>
                                      <w:t>Lapsed’.</w:t>
                                    </w:r>
                                  </w:p>
                                  <w:p w14:paraId="0ABFE50A" w14:textId="77777777" w:rsidR="003F6ED7" w:rsidRPr="006D0A46" w:rsidRDefault="003F6ED7" w:rsidP="006D0A46">
                                    <w:pPr>
                                      <w:rPr>
                                        <w:sz w:val="20"/>
                                      </w:rPr>
                                    </w:pPr>
                                  </w:p>
                                </w:tc>
                              </w:tr>
                            </w:tbl>
                            <w:p w14:paraId="01C117C4" w14:textId="77777777" w:rsidR="003F6ED7" w:rsidRPr="00263B9D" w:rsidRDefault="003F6ED7" w:rsidP="0079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0124800" id="Rectangle 25" o:spid="_x0000_s1109" style="width:453.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" fillcolor="#deeaf6 [660]" stroked="f" strokeweight=".5pt">
                  <v:textbox>
                    <w:txbxContent>
                      <w:p w14:paraId="0C8B1850" w14:textId="77777777" w:rsidR="003F6ED7" w:rsidRPr="004B3DDA" w:rsidRDefault="003F6ED7" w:rsidP="00790F4C">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3F6ED7" w:rsidRPr="006D0A46" w14:paraId="7264F2DC" w14:textId="77777777" w:rsidTr="003D1616">
                          <w:tc>
                            <w:tcPr>
                              <w:tcW w:w="2160" w:type="dxa"/>
                            </w:tcPr>
                            <w:p w14:paraId="4F307EB7" w14:textId="77777777" w:rsidR="003F6ED7" w:rsidRPr="006D0A46" w:rsidRDefault="003F6ED7" w:rsidP="00263B9D">
                              <w:pPr>
                                <w:rPr>
                                  <w:b/>
                                  <w:sz w:val="20"/>
                                </w:rPr>
                              </w:pPr>
                              <w:r w:rsidRPr="006D0A46">
                                <w:rPr>
                                  <w:b/>
                                  <w:sz w:val="20"/>
                                </w:rPr>
                                <w:t>CG Status Field Value</w:t>
                              </w:r>
                            </w:p>
                          </w:tc>
                          <w:tc>
                            <w:tcPr>
                              <w:tcW w:w="6295" w:type="dxa"/>
                            </w:tcPr>
                            <w:p w14:paraId="127A2187" w14:textId="77777777" w:rsidR="003F6ED7" w:rsidRPr="006D0A46" w:rsidRDefault="003F6ED7" w:rsidP="00263B9D">
                              <w:pPr>
                                <w:rPr>
                                  <w:b/>
                                  <w:sz w:val="20"/>
                                </w:rPr>
                              </w:pPr>
                              <w:r w:rsidRPr="006D0A46">
                                <w:rPr>
                                  <w:b/>
                                  <w:sz w:val="20"/>
                                </w:rPr>
                                <w:t xml:space="preserve">Condition </w:t>
                              </w:r>
                            </w:p>
                          </w:tc>
                        </w:tr>
                        <w:tr w:rsidR="003F6ED7" w:rsidRPr="006D0A46" w14:paraId="4D14A75F" w14:textId="77777777" w:rsidTr="003D1616">
                          <w:tc>
                            <w:tcPr>
                              <w:tcW w:w="2160" w:type="dxa"/>
                            </w:tcPr>
                            <w:p w14:paraId="25C5D251" w14:textId="77777777" w:rsidR="003F6ED7" w:rsidRPr="006D0A46" w:rsidRDefault="003F6ED7" w:rsidP="00263B9D">
                              <w:pPr>
                                <w:rPr>
                                  <w:sz w:val="20"/>
                                </w:rPr>
                              </w:pPr>
                              <w:r w:rsidRPr="006D0A46">
                                <w:rPr>
                                  <w:sz w:val="20"/>
                                </w:rPr>
                                <w:t>In Force</w:t>
                              </w:r>
                            </w:p>
                          </w:tc>
                          <w:tc>
                            <w:tcPr>
                              <w:tcW w:w="6295" w:type="dxa"/>
                            </w:tcPr>
                            <w:p w14:paraId="31223296" w14:textId="77777777" w:rsidR="003F6ED7" w:rsidRPr="006D0A46" w:rsidRDefault="003F6ED7" w:rsidP="006D0A46">
                              <w:pPr>
                                <w:rPr>
                                  <w:sz w:val="20"/>
                                </w:rPr>
                              </w:pPr>
                              <w:r w:rsidRPr="006D0A46">
                                <w:rPr>
                                  <w:sz w:val="20"/>
                                </w:rPr>
                                <w:t>MLI makes payment of CG Fees in stipulated time AND Previous Status Value of CG is ‘In Force’.</w:t>
                              </w:r>
                            </w:p>
                            <w:p w14:paraId="07FB7113" w14:textId="77777777" w:rsidR="003F6ED7" w:rsidRPr="006D0A46" w:rsidRDefault="003F6ED7" w:rsidP="006D0A46">
                              <w:pPr>
                                <w:rPr>
                                  <w:sz w:val="20"/>
                                </w:rPr>
                              </w:pPr>
                              <w:r w:rsidRPr="006D0A46">
                                <w:rPr>
                                  <w:sz w:val="20"/>
                                </w:rPr>
                                <w:t xml:space="preserve">OR </w:t>
                              </w:r>
                            </w:p>
                            <w:p w14:paraId="542D8B71" w14:textId="77777777" w:rsidR="003F6ED7" w:rsidRPr="006D0A46" w:rsidRDefault="003F6ED7" w:rsidP="006D0A46">
                              <w:pPr>
                                <w:rPr>
                                  <w:sz w:val="20"/>
                                </w:rPr>
                              </w:pPr>
                              <w:r w:rsidRPr="006D0A46">
                                <w:rPr>
                                  <w:sz w:val="20"/>
                                </w:rPr>
                                <w:t>MLI makes payment of CG Fees in stipulated time AND Previous Status Value of CG is ‘Lapsed’.</w:t>
                              </w:r>
                            </w:p>
                            <w:p w14:paraId="724B47F6" w14:textId="77777777" w:rsidR="003F6ED7" w:rsidRPr="006D0A46" w:rsidRDefault="003F6ED7" w:rsidP="006D0A46">
                              <w:pPr>
                                <w:rPr>
                                  <w:sz w:val="20"/>
                                </w:rPr>
                              </w:pPr>
                            </w:p>
                          </w:tc>
                        </w:tr>
                        <w:tr w:rsidR="003F6ED7" w:rsidRPr="006D0A46" w14:paraId="7EC25EF0" w14:textId="77777777" w:rsidTr="003D1616">
                          <w:tc>
                            <w:tcPr>
                              <w:tcW w:w="2160" w:type="dxa"/>
                            </w:tcPr>
                            <w:p w14:paraId="2C65BCDB" w14:textId="77777777" w:rsidR="003F6ED7" w:rsidRPr="006D0A46" w:rsidRDefault="003F6ED7" w:rsidP="006D0A46">
                              <w:pPr>
                                <w:rPr>
                                  <w:sz w:val="20"/>
                                </w:rPr>
                              </w:pPr>
                              <w:r>
                                <w:rPr>
                                  <w:sz w:val="20"/>
                                </w:rPr>
                                <w:t>NPA - In Force</w:t>
                              </w:r>
                            </w:p>
                          </w:tc>
                          <w:tc>
                            <w:tcPr>
                              <w:tcW w:w="6295" w:type="dxa"/>
                            </w:tcPr>
                            <w:p w14:paraId="560AF320" w14:textId="77777777" w:rsidR="003F6ED7" w:rsidRPr="006D0A46" w:rsidRDefault="003F6ED7" w:rsidP="006D0A46">
                              <w:pPr>
                                <w:rPr>
                                  <w:sz w:val="20"/>
                                </w:rPr>
                              </w:pPr>
                              <w:r w:rsidRPr="006D0A46">
                                <w:rPr>
                                  <w:sz w:val="20"/>
                                </w:rPr>
                                <w:t>MLI makes payment of CG Fees in stipulated time AND Previous Status Value of CG is ‘</w:t>
                              </w:r>
                              <w:r>
                                <w:rPr>
                                  <w:sz w:val="20"/>
                                </w:rPr>
                                <w:t xml:space="preserve">NPA - </w:t>
                              </w:r>
                              <w:r w:rsidRPr="006D0A46">
                                <w:rPr>
                                  <w:sz w:val="20"/>
                                </w:rPr>
                                <w:t>In Force’.</w:t>
                              </w:r>
                            </w:p>
                            <w:p w14:paraId="7D1DFD18" w14:textId="77777777" w:rsidR="003F6ED7" w:rsidRPr="006D0A46" w:rsidRDefault="003F6ED7" w:rsidP="006D0A46">
                              <w:pPr>
                                <w:rPr>
                                  <w:sz w:val="20"/>
                                </w:rPr>
                              </w:pPr>
                              <w:r w:rsidRPr="006D0A46">
                                <w:rPr>
                                  <w:sz w:val="20"/>
                                </w:rPr>
                                <w:t xml:space="preserve">OR </w:t>
                              </w:r>
                            </w:p>
                            <w:p w14:paraId="02838632" w14:textId="77777777" w:rsidR="003F6ED7" w:rsidRPr="006D0A46" w:rsidRDefault="003F6ED7" w:rsidP="006D0A46">
                              <w:pPr>
                                <w:rPr>
                                  <w:sz w:val="20"/>
                                </w:rPr>
                              </w:pPr>
                              <w:r w:rsidRPr="006D0A46">
                                <w:rPr>
                                  <w:sz w:val="20"/>
                                </w:rPr>
                                <w:t>MLI makes payment of CG Fees in stipulated time AND Previous Status Value of CG is ‘</w:t>
                              </w:r>
                              <w:r>
                                <w:rPr>
                                  <w:sz w:val="20"/>
                                </w:rPr>
                                <w:t xml:space="preserve">NPA - </w:t>
                              </w:r>
                              <w:r w:rsidRPr="006D0A46">
                                <w:rPr>
                                  <w:sz w:val="20"/>
                                </w:rPr>
                                <w:t>Lapsed’.</w:t>
                              </w:r>
                            </w:p>
                            <w:p w14:paraId="0ABFE50A" w14:textId="77777777" w:rsidR="003F6ED7" w:rsidRPr="006D0A46" w:rsidRDefault="003F6ED7" w:rsidP="006D0A46">
                              <w:pPr>
                                <w:rPr>
                                  <w:sz w:val="20"/>
                                </w:rPr>
                              </w:pPr>
                            </w:p>
                          </w:tc>
                        </w:tr>
                      </w:tbl>
                      <w:p w14:paraId="01C117C4" w14:textId="77777777" w:rsidR="003F6ED7" w:rsidRPr="00263B9D" w:rsidRDefault="003F6ED7" w:rsidP="00790F4C"/>
                    </w:txbxContent>
                  </v:textbox>
                  <w10:anchorlock/>
                </v:rect>
              </w:pict>
            </mc:Fallback>
          </mc:AlternateContent>
        </w:r>
      </w:del>
    </w:p>
    <w:p w14:paraId="17EA082E" w14:textId="114E59E0" w:rsidR="00790F4C" w:rsidDel="00B41600" w:rsidRDefault="00790F4C" w:rsidP="00790F4C">
      <w:pPr>
        <w:rPr>
          <w:del w:id="1444" w:author="Sachin Patange" w:date="2017-04-29T21:39:00Z"/>
        </w:rPr>
      </w:pPr>
      <w:del w:id="1445" w:author="Sachin Patange" w:date="2017-04-29T21:39:00Z">
        <w:r w:rsidDel="00B41600">
          <w:delText>SURGE allows following operations for active guarantees:</w:delText>
        </w:r>
      </w:del>
    </w:p>
    <w:p w14:paraId="08489CAA" w14:textId="05DAA1A6" w:rsidR="00790F4C" w:rsidDel="00B41600" w:rsidRDefault="00790F4C" w:rsidP="005276B2">
      <w:pPr>
        <w:pStyle w:val="ListParagraph"/>
        <w:numPr>
          <w:ilvl w:val="0"/>
          <w:numId w:val="8"/>
        </w:numPr>
        <w:rPr>
          <w:del w:id="1446" w:author="Sachin Patange" w:date="2017-04-29T21:39:00Z"/>
        </w:rPr>
      </w:pPr>
      <w:del w:id="1447" w:author="Sachin Patange" w:date="2017-04-29T21:39:00Z">
        <w:r w:rsidDel="00B41600">
          <w:delText>Mark it as NPA (After Locking Period)</w:delText>
        </w:r>
      </w:del>
    </w:p>
    <w:p w14:paraId="64AED1F7" w14:textId="2F78046B" w:rsidR="00790F4C" w:rsidDel="00B41600" w:rsidRDefault="00790F4C" w:rsidP="005276B2">
      <w:pPr>
        <w:pStyle w:val="ListParagraph"/>
        <w:numPr>
          <w:ilvl w:val="0"/>
          <w:numId w:val="8"/>
        </w:numPr>
        <w:rPr>
          <w:del w:id="1448" w:author="Sachin Patange" w:date="2017-04-29T21:39:00Z"/>
        </w:rPr>
      </w:pPr>
      <w:del w:id="1449" w:author="Sachin Patange" w:date="2017-04-29T21:39:00Z">
        <w:r w:rsidDel="00B41600">
          <w:delText>Borrower Repayment’s</w:delText>
        </w:r>
      </w:del>
    </w:p>
    <w:p w14:paraId="21B9D104" w14:textId="2A4E4FAB" w:rsidR="00790F4C" w:rsidDel="00B41600" w:rsidRDefault="00790F4C" w:rsidP="005276B2">
      <w:pPr>
        <w:pStyle w:val="ListParagraph"/>
        <w:numPr>
          <w:ilvl w:val="0"/>
          <w:numId w:val="8"/>
        </w:numPr>
        <w:rPr>
          <w:del w:id="1450" w:author="Sachin Patange" w:date="2017-04-29T21:39:00Z"/>
        </w:rPr>
      </w:pPr>
      <w:del w:id="1451" w:author="Sachin Patange" w:date="2017-04-29T21:39:00Z">
        <w:r w:rsidDel="00B41600">
          <w:delText>Un-Mark as NPA</w:delText>
        </w:r>
      </w:del>
    </w:p>
    <w:p w14:paraId="70944996" w14:textId="254A1E0D" w:rsidR="00790F4C" w:rsidDel="00B41600" w:rsidRDefault="00790F4C" w:rsidP="005276B2">
      <w:pPr>
        <w:pStyle w:val="ListParagraph"/>
        <w:numPr>
          <w:ilvl w:val="0"/>
          <w:numId w:val="8"/>
        </w:numPr>
        <w:rPr>
          <w:del w:id="1452" w:author="Sachin Patange" w:date="2017-04-29T21:39:00Z"/>
        </w:rPr>
      </w:pPr>
      <w:del w:id="1453" w:author="Sachin Patange" w:date="2017-04-29T21:39:00Z">
        <w:r w:rsidDel="00B41600">
          <w:delText>Lodge Claim</w:delText>
        </w:r>
      </w:del>
    </w:p>
    <w:p w14:paraId="03D7F61C" w14:textId="276FAA19" w:rsidR="00790F4C" w:rsidDel="00B41600" w:rsidRDefault="00790F4C" w:rsidP="005276B2">
      <w:pPr>
        <w:pStyle w:val="ListParagraph"/>
        <w:numPr>
          <w:ilvl w:val="0"/>
          <w:numId w:val="8"/>
        </w:numPr>
        <w:rPr>
          <w:del w:id="1454" w:author="Sachin Patange" w:date="2017-04-29T21:39:00Z"/>
        </w:rPr>
      </w:pPr>
      <w:del w:id="1455" w:author="Sachin Patange" w:date="2017-04-29T21:39:00Z">
        <w:r w:rsidDel="00B41600">
          <w:delText>Queries for Claims &amp; Resolution</w:delText>
        </w:r>
      </w:del>
    </w:p>
    <w:p w14:paraId="0F0931F8" w14:textId="01DD3E9A" w:rsidR="00790F4C" w:rsidDel="00B41600" w:rsidRDefault="00790F4C" w:rsidP="005276B2">
      <w:pPr>
        <w:pStyle w:val="ListParagraph"/>
        <w:numPr>
          <w:ilvl w:val="0"/>
          <w:numId w:val="8"/>
        </w:numPr>
        <w:rPr>
          <w:del w:id="1456" w:author="Sachin Patange" w:date="2017-04-29T21:39:00Z"/>
        </w:rPr>
      </w:pPr>
      <w:del w:id="1457" w:author="Sachin Patange" w:date="2017-04-29T21:39:00Z">
        <w:r w:rsidDel="00B41600">
          <w:delText>Claims Reject/Approve</w:delText>
        </w:r>
      </w:del>
    </w:p>
    <w:p w14:paraId="6ECEA77F" w14:textId="6314F42F" w:rsidR="00790F4C" w:rsidDel="00B41600" w:rsidRDefault="00790F4C" w:rsidP="005276B2">
      <w:pPr>
        <w:pStyle w:val="ListParagraph"/>
        <w:numPr>
          <w:ilvl w:val="0"/>
          <w:numId w:val="8"/>
        </w:numPr>
        <w:rPr>
          <w:del w:id="1458" w:author="Sachin Patange" w:date="2017-04-29T21:39:00Z"/>
        </w:rPr>
      </w:pPr>
      <w:del w:id="1459" w:author="Sachin Patange" w:date="2017-04-29T21:39:00Z">
        <w:r w:rsidDel="00B41600">
          <w:delText xml:space="preserve">Auto Approval of Claims </w:delText>
        </w:r>
        <w:r w:rsidR="00D75078" w:rsidDel="00B41600">
          <w:delText>(This is a configurable parameter. For example if this parameter has value INR 10,000/- then for the claims less than or equal to INR 10,000/- will be settled automatically)</w:delText>
        </w:r>
      </w:del>
    </w:p>
    <w:p w14:paraId="08FC9A04" w14:textId="2FE4681D" w:rsidR="00790F4C" w:rsidDel="00B41600" w:rsidRDefault="00790F4C" w:rsidP="005276B2">
      <w:pPr>
        <w:pStyle w:val="ListParagraph"/>
        <w:numPr>
          <w:ilvl w:val="0"/>
          <w:numId w:val="8"/>
        </w:numPr>
        <w:rPr>
          <w:del w:id="1460" w:author="Sachin Patange" w:date="2017-04-29T21:39:00Z"/>
        </w:rPr>
      </w:pPr>
      <w:del w:id="1461" w:author="Sachin Patange" w:date="2017-04-29T21:39:00Z">
        <w:r w:rsidDel="00B41600">
          <w:delText>Claim Settlement (1</w:delText>
        </w:r>
        <w:r w:rsidRPr="00E24583" w:rsidDel="00B41600">
          <w:rPr>
            <w:vertAlign w:val="superscript"/>
          </w:rPr>
          <w:delText>st</w:delText>
        </w:r>
        <w:r w:rsidDel="00B41600">
          <w:delText xml:space="preserve"> and Final)</w:delText>
        </w:r>
      </w:del>
    </w:p>
    <w:p w14:paraId="5DAD4E10" w14:textId="687AFF8B" w:rsidR="00790F4C" w:rsidDel="00B41600" w:rsidRDefault="00790F4C" w:rsidP="005276B2">
      <w:pPr>
        <w:pStyle w:val="ListParagraph"/>
        <w:numPr>
          <w:ilvl w:val="0"/>
          <w:numId w:val="8"/>
        </w:numPr>
        <w:rPr>
          <w:del w:id="1462" w:author="Sachin Patange" w:date="2017-04-29T21:39:00Z"/>
        </w:rPr>
      </w:pPr>
      <w:del w:id="1463" w:author="Sachin Patange" w:date="2017-04-29T21:39:00Z">
        <w:r w:rsidDel="00B41600">
          <w:delText>Post Claim Recoveries</w:delText>
        </w:r>
      </w:del>
    </w:p>
    <w:p w14:paraId="5C98A802" w14:textId="51AA5D9F" w:rsidR="00790F4C" w:rsidDel="00B41600" w:rsidRDefault="00790F4C" w:rsidP="005276B2">
      <w:pPr>
        <w:pStyle w:val="ListParagraph"/>
        <w:numPr>
          <w:ilvl w:val="0"/>
          <w:numId w:val="8"/>
        </w:numPr>
        <w:rPr>
          <w:del w:id="1464" w:author="Sachin Patange" w:date="2017-04-29T21:39:00Z"/>
        </w:rPr>
      </w:pPr>
      <w:del w:id="1465" w:author="Sachin Patange" w:date="2017-04-29T21:39:00Z">
        <w:r w:rsidDel="00B41600">
          <w:delText>Closures</w:delText>
        </w:r>
      </w:del>
    </w:p>
    <w:p w14:paraId="677239A7" w14:textId="0FD68CB5" w:rsidR="00790F4C" w:rsidDel="00B41600" w:rsidRDefault="00790F4C" w:rsidP="005276B2">
      <w:pPr>
        <w:pStyle w:val="ListParagraph"/>
        <w:numPr>
          <w:ilvl w:val="0"/>
          <w:numId w:val="8"/>
        </w:numPr>
        <w:rPr>
          <w:del w:id="1466" w:author="Sachin Patange" w:date="2017-04-29T21:39:00Z"/>
        </w:rPr>
      </w:pPr>
      <w:del w:id="1467" w:author="Sachin Patange" w:date="2017-04-29T21:39:00Z">
        <w:r w:rsidDel="00B41600">
          <w:delText>Revoke (by NCGTC user)</w:delText>
        </w:r>
      </w:del>
    </w:p>
    <w:p w14:paraId="241AAF36" w14:textId="34E0BD78" w:rsidR="00790F4C" w:rsidRDefault="00790F4C" w:rsidP="005276B2">
      <w:pPr>
        <w:pStyle w:val="ListParagraph"/>
        <w:numPr>
          <w:ilvl w:val="0"/>
          <w:numId w:val="8"/>
        </w:numPr>
      </w:pPr>
      <w:del w:id="1468" w:author="Sachin Patange" w:date="2017-04-29T21:39:00Z">
        <w:r w:rsidDel="00B41600">
          <w:delText>Lapse</w:delText>
        </w:r>
      </w:del>
    </w:p>
    <w:p w14:paraId="285702BB" w14:textId="601EC9EE" w:rsidR="00593A57" w:rsidRDefault="00593A57" w:rsidP="00593A57">
      <w:r>
        <w:rPr>
          <w:noProof/>
        </w:rPr>
        <w:lastRenderedPageBreak/>
        <mc:AlternateContent>
          <mc:Choice Requires="wps">
            <w:drawing>
              <wp:inline distT="0" distB="0" distL="0" distR="0" wp14:anchorId="183595F7" wp14:editId="3DC200A5">
                <wp:extent cx="5908040" cy="2373330"/>
                <wp:effectExtent l="0" t="0" r="16510" b="27305"/>
                <wp:docPr id="84" name="Rectangle 84"/>
                <wp:cNvGraphicFramePr/>
                <a:graphic xmlns:a="http://schemas.openxmlformats.org/drawingml/2006/main">
                  <a:graphicData uri="http://schemas.microsoft.com/office/word/2010/wordprocessingShape">
                    <wps:wsp>
                      <wps:cNvSpPr/>
                      <wps:spPr>
                        <a:xfrm>
                          <a:off x="0" y="0"/>
                          <a:ext cx="5908040" cy="2373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B5758A" w14:textId="77777777" w:rsidR="003F6ED7" w:rsidRPr="00D451B1" w:rsidRDefault="003F6ED7" w:rsidP="00593A57">
                            <w:pPr>
                              <w:jc w:val="both"/>
                              <w:rPr>
                                <w:rFonts w:asciiTheme="majorHAnsi" w:hAnsiTheme="majorHAnsi"/>
                                <w:b/>
                              </w:rPr>
                            </w:pPr>
                            <w:r>
                              <w:rPr>
                                <w:rFonts w:asciiTheme="majorHAnsi" w:hAnsiTheme="majorHAnsi"/>
                                <w:b/>
                              </w:rPr>
                              <w:t>Guarantee Start Date and Validity:</w:t>
                            </w:r>
                          </w:p>
                          <w:p w14:paraId="396B1303" w14:textId="77777777" w:rsidR="003F6ED7" w:rsidRDefault="003F6ED7" w:rsidP="00593A57">
                            <w:pPr>
                              <w:pStyle w:val="ListParagraph"/>
                              <w:numPr>
                                <w:ilvl w:val="0"/>
                                <w:numId w:val="38"/>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5BC538CC" w14:textId="77777777" w:rsidR="003F6ED7" w:rsidRDefault="003F6ED7" w:rsidP="00593A57">
                            <w:pPr>
                              <w:pStyle w:val="ListParagraph"/>
                              <w:numPr>
                                <w:ilvl w:val="0"/>
                                <w:numId w:val="38"/>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3820DABA" w14:textId="55782501" w:rsidR="003F6ED7" w:rsidRPr="009F00C2" w:rsidRDefault="003F6ED7" w:rsidP="00593A57">
                            <w:pPr>
                              <w:pStyle w:val="ListParagraph"/>
                              <w:numPr>
                                <w:ilvl w:val="0"/>
                                <w:numId w:val="38"/>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proceeding quarter and pay the applicable CG Charges.</w:t>
                            </w:r>
                          </w:p>
                          <w:p w14:paraId="5F73EBA2" w14:textId="77777777" w:rsidR="003F6ED7" w:rsidRDefault="003F6ED7" w:rsidP="00593A57">
                            <w:pPr>
                              <w:jc w:val="both"/>
                              <w:rPr>
                                <w:rFonts w:asciiTheme="majorHAnsi" w:hAnsiTheme="majorHAnsi"/>
                              </w:rPr>
                            </w:pPr>
                          </w:p>
                          <w:p w14:paraId="7D238C6D" w14:textId="77777777" w:rsidR="003F6ED7" w:rsidRDefault="003F6ED7" w:rsidP="00593A57">
                            <w:pPr>
                              <w:jc w:val="both"/>
                              <w:rPr>
                                <w:rFonts w:asciiTheme="majorHAnsi" w:hAnsiTheme="majorHAnsi"/>
                              </w:rPr>
                            </w:pPr>
                          </w:p>
                          <w:p w14:paraId="57CF24FC" w14:textId="77777777" w:rsidR="003F6ED7" w:rsidRDefault="003F6ED7" w:rsidP="00593A57">
                            <w:pPr>
                              <w:jc w:val="both"/>
                              <w:rPr>
                                <w:rFonts w:asciiTheme="majorHAnsi" w:hAnsiTheme="majorHAnsi"/>
                              </w:rPr>
                            </w:pPr>
                          </w:p>
                          <w:p w14:paraId="40CACD42" w14:textId="77777777" w:rsidR="003F6ED7" w:rsidRPr="00D451B1" w:rsidRDefault="003F6ED7" w:rsidP="00593A5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3595F7" id="Rectangle 84" o:spid="_x0000_s1110" style="width:465.2pt;height:18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" fillcolor="white [3201]" strokecolor="#70ad47 [3209]" strokeweight="1pt">
                <v:textbox>
                  <w:txbxContent>
                    <w:p w14:paraId="51B5758A" w14:textId="77777777" w:rsidR="003F6ED7" w:rsidRPr="00D451B1" w:rsidRDefault="003F6ED7" w:rsidP="00593A57">
                      <w:pPr>
                        <w:jc w:val="both"/>
                        <w:rPr>
                          <w:rFonts w:asciiTheme="majorHAnsi" w:hAnsiTheme="majorHAnsi"/>
                          <w:b/>
                        </w:rPr>
                      </w:pPr>
                      <w:r>
                        <w:rPr>
                          <w:rFonts w:asciiTheme="majorHAnsi" w:hAnsiTheme="majorHAnsi"/>
                          <w:b/>
                        </w:rPr>
                        <w:t>Guarantee Start Date and Validity:</w:t>
                      </w:r>
                    </w:p>
                    <w:p w14:paraId="396B1303" w14:textId="77777777" w:rsidR="003F6ED7" w:rsidRDefault="003F6ED7" w:rsidP="00593A57">
                      <w:pPr>
                        <w:pStyle w:val="ListParagraph"/>
                        <w:numPr>
                          <w:ilvl w:val="0"/>
                          <w:numId w:val="38"/>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5BC538CC" w14:textId="77777777" w:rsidR="003F6ED7" w:rsidRDefault="003F6ED7" w:rsidP="00593A57">
                      <w:pPr>
                        <w:pStyle w:val="ListParagraph"/>
                        <w:numPr>
                          <w:ilvl w:val="0"/>
                          <w:numId w:val="38"/>
                        </w:numPr>
                        <w:jc w:val="both"/>
                        <w:rPr>
                          <w:rFonts w:asciiTheme="majorHAnsi" w:hAnsiTheme="majorHAnsi"/>
                        </w:rPr>
                      </w:pPr>
                      <w:r>
                        <w:rPr>
                          <w:rFonts w:asciiTheme="majorHAnsi" w:hAnsiTheme="majorHAnsi"/>
                        </w:rPr>
                        <w:t xml:space="preserve">This guarantee is valid till end of that quarter in which it is being put ‘In Force’. </w:t>
                      </w:r>
                      <w:r w:rsidRPr="000D5221">
                        <w:rPr>
                          <w:rFonts w:asciiTheme="majorHAnsi" w:hAnsiTheme="majorHAnsi"/>
                        </w:rPr>
                        <w:t>i.e. for Jan-Feb-March</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end</w:t>
                      </w:r>
                      <w:r w:rsidRPr="000D5221">
                        <w:rPr>
                          <w:rFonts w:asciiTheme="majorHAnsi" w:hAnsiTheme="majorHAnsi"/>
                        </w:rPr>
                        <w:t xml:space="preserve"> date is </w:t>
                      </w:r>
                      <w:r>
                        <w:rPr>
                          <w:rFonts w:asciiTheme="majorHAnsi" w:hAnsiTheme="majorHAnsi"/>
                        </w:rPr>
                        <w:t>3</w:t>
                      </w:r>
                      <w:r w:rsidRPr="000D5221">
                        <w:rPr>
                          <w:rFonts w:asciiTheme="majorHAnsi" w:hAnsiTheme="majorHAnsi"/>
                        </w:rPr>
                        <w:t xml:space="preserve">1st of </w:t>
                      </w:r>
                      <w:r>
                        <w:rPr>
                          <w:rFonts w:asciiTheme="majorHAnsi" w:hAnsiTheme="majorHAnsi"/>
                        </w:rPr>
                        <w:t>Mar</w:t>
                      </w:r>
                      <w:r w:rsidRPr="000D5221">
                        <w:rPr>
                          <w:rFonts w:asciiTheme="majorHAnsi" w:hAnsiTheme="majorHAnsi"/>
                        </w:rPr>
                        <w:t>, for April-May-June</w:t>
                      </w:r>
                      <w:r>
                        <w:rPr>
                          <w:rFonts w:asciiTheme="majorHAnsi" w:hAnsiTheme="majorHAnsi"/>
                        </w:rPr>
                        <w:t xml:space="preserve"> quarter - gu</w:t>
                      </w:r>
                      <w:r w:rsidRPr="000D5221">
                        <w:rPr>
                          <w:rFonts w:asciiTheme="majorHAnsi" w:hAnsiTheme="majorHAnsi"/>
                        </w:rPr>
                        <w:t xml:space="preserve">arantee </w:t>
                      </w:r>
                      <w:r>
                        <w:rPr>
                          <w:rFonts w:asciiTheme="majorHAnsi" w:hAnsiTheme="majorHAnsi"/>
                        </w:rPr>
                        <w:t>end</w:t>
                      </w:r>
                      <w:r w:rsidRPr="000D5221">
                        <w:rPr>
                          <w:rFonts w:asciiTheme="majorHAnsi" w:hAnsiTheme="majorHAnsi"/>
                        </w:rPr>
                        <w:t xml:space="preserve"> 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June</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30</w:t>
                      </w:r>
                      <w:r w:rsidRPr="00A45CB6">
                        <w:rPr>
                          <w:rFonts w:asciiTheme="majorHAnsi" w:hAnsiTheme="majorHAnsi"/>
                          <w:vertAlign w:val="superscript"/>
                        </w:rPr>
                        <w:t>th</w:t>
                      </w:r>
                      <w:r>
                        <w:rPr>
                          <w:rFonts w:asciiTheme="majorHAnsi" w:hAnsiTheme="majorHAnsi"/>
                        </w:rPr>
                        <w:t xml:space="preserve"> </w:t>
                      </w:r>
                      <w:r w:rsidRPr="000D5221">
                        <w:rPr>
                          <w:rFonts w:asciiTheme="majorHAnsi" w:hAnsiTheme="majorHAnsi"/>
                        </w:rPr>
                        <w:t xml:space="preserve">of </w:t>
                      </w:r>
                      <w:r>
                        <w:rPr>
                          <w:rFonts w:asciiTheme="majorHAnsi" w:hAnsiTheme="majorHAnsi"/>
                        </w:rPr>
                        <w:t>Sep</w:t>
                      </w:r>
                      <w:r w:rsidRPr="000D5221">
                        <w:rPr>
                          <w:rFonts w:asciiTheme="majorHAnsi" w:hAnsiTheme="majorHAnsi"/>
                        </w:rPr>
                        <w:t xml:space="preserve"> and for Oct-Nov-Dec</w:t>
                      </w:r>
                      <w:r>
                        <w:rPr>
                          <w:rFonts w:asciiTheme="majorHAnsi" w:hAnsiTheme="majorHAnsi"/>
                        </w:rPr>
                        <w:t xml:space="preserve"> quarter - g</w:t>
                      </w:r>
                      <w:r w:rsidRPr="000D5221">
                        <w:rPr>
                          <w:rFonts w:asciiTheme="majorHAnsi" w:hAnsiTheme="majorHAnsi"/>
                        </w:rPr>
                        <w:t xml:space="preserve">uarantee </w:t>
                      </w:r>
                      <w:r>
                        <w:rPr>
                          <w:rFonts w:asciiTheme="majorHAnsi" w:hAnsiTheme="majorHAnsi"/>
                        </w:rPr>
                        <w:t xml:space="preserve">end </w:t>
                      </w:r>
                      <w:r w:rsidRPr="000D5221">
                        <w:rPr>
                          <w:rFonts w:asciiTheme="majorHAnsi" w:hAnsiTheme="majorHAnsi"/>
                        </w:rPr>
                        <w:t xml:space="preserve">date is </w:t>
                      </w:r>
                      <w:r>
                        <w:rPr>
                          <w:rFonts w:asciiTheme="majorHAnsi" w:hAnsiTheme="majorHAnsi"/>
                        </w:rPr>
                        <w:t>3</w:t>
                      </w:r>
                      <w:r w:rsidRPr="000D5221">
                        <w:rPr>
                          <w:rFonts w:asciiTheme="majorHAnsi" w:hAnsiTheme="majorHAnsi"/>
                        </w:rPr>
                        <w:t xml:space="preserve">1st of </w:t>
                      </w:r>
                      <w:r>
                        <w:rPr>
                          <w:rFonts w:asciiTheme="majorHAnsi" w:hAnsiTheme="majorHAnsi"/>
                        </w:rPr>
                        <w:t>Dec</w:t>
                      </w:r>
                      <w:r w:rsidRPr="000D5221">
                        <w:rPr>
                          <w:rFonts w:asciiTheme="majorHAnsi" w:hAnsiTheme="majorHAnsi"/>
                        </w:rPr>
                        <w:t>.</w:t>
                      </w:r>
                    </w:p>
                    <w:p w14:paraId="3820DABA" w14:textId="55782501" w:rsidR="003F6ED7" w:rsidRPr="009F00C2" w:rsidRDefault="003F6ED7" w:rsidP="00593A57">
                      <w:pPr>
                        <w:pStyle w:val="ListParagraph"/>
                        <w:numPr>
                          <w:ilvl w:val="0"/>
                          <w:numId w:val="38"/>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proceeding quarter and pay the applicable CG Charges.</w:t>
                      </w:r>
                    </w:p>
                    <w:p w14:paraId="5F73EBA2" w14:textId="77777777" w:rsidR="003F6ED7" w:rsidRDefault="003F6ED7" w:rsidP="00593A57">
                      <w:pPr>
                        <w:jc w:val="both"/>
                        <w:rPr>
                          <w:rFonts w:asciiTheme="majorHAnsi" w:hAnsiTheme="majorHAnsi"/>
                        </w:rPr>
                      </w:pPr>
                    </w:p>
                    <w:p w14:paraId="7D238C6D" w14:textId="77777777" w:rsidR="003F6ED7" w:rsidRDefault="003F6ED7" w:rsidP="00593A57">
                      <w:pPr>
                        <w:jc w:val="both"/>
                        <w:rPr>
                          <w:rFonts w:asciiTheme="majorHAnsi" w:hAnsiTheme="majorHAnsi"/>
                        </w:rPr>
                      </w:pPr>
                    </w:p>
                    <w:p w14:paraId="57CF24FC" w14:textId="77777777" w:rsidR="003F6ED7" w:rsidRDefault="003F6ED7" w:rsidP="00593A57">
                      <w:pPr>
                        <w:jc w:val="both"/>
                        <w:rPr>
                          <w:rFonts w:asciiTheme="majorHAnsi" w:hAnsiTheme="majorHAnsi"/>
                        </w:rPr>
                      </w:pPr>
                    </w:p>
                    <w:p w14:paraId="40CACD42" w14:textId="77777777" w:rsidR="003F6ED7" w:rsidRPr="00D451B1" w:rsidRDefault="003F6ED7" w:rsidP="00593A57">
                      <w:pPr>
                        <w:jc w:val="both"/>
                        <w:rPr>
                          <w:rFonts w:asciiTheme="majorHAnsi" w:hAnsiTheme="majorHAnsi"/>
                        </w:rPr>
                      </w:pPr>
                    </w:p>
                  </w:txbxContent>
                </v:textbox>
                <w10:anchorlock/>
              </v:rect>
            </w:pict>
          </mc:Fallback>
        </mc:AlternateContent>
      </w:r>
    </w:p>
    <w:p w14:paraId="1FE93C27" w14:textId="77777777" w:rsidR="00593A57" w:rsidRDefault="00593A57" w:rsidP="00593A57"/>
    <w:p w14:paraId="256ACA72" w14:textId="3E1A29DB" w:rsidR="00790F4C" w:rsidDel="00B41600" w:rsidRDefault="00790F4C" w:rsidP="002048F0">
      <w:pPr>
        <w:pStyle w:val="Heading3"/>
        <w:keepLines w:val="0"/>
        <w:numPr>
          <w:ilvl w:val="3"/>
          <w:numId w:val="1"/>
        </w:numPr>
        <w:pBdr>
          <w:bottom w:val="single" w:sz="4" w:space="1" w:color="auto"/>
        </w:pBdr>
        <w:tabs>
          <w:tab w:val="left" w:pos="0"/>
          <w:tab w:val="left" w:pos="720"/>
        </w:tabs>
        <w:spacing w:before="60" w:after="60" w:line="276" w:lineRule="auto"/>
        <w:jc w:val="both"/>
        <w:rPr>
          <w:del w:id="1469" w:author="Sachin Patange" w:date="2017-04-29T21:40:00Z"/>
          <w:rFonts w:ascii="Trebuchet MS" w:hAnsi="Trebuchet MS"/>
          <w:b/>
          <w:bCs/>
          <w:color w:val="000000" w:themeColor="text1"/>
          <w:szCs w:val="22"/>
        </w:rPr>
      </w:pPr>
      <w:bookmarkStart w:id="1470" w:name="_Toc481265434"/>
      <w:bookmarkStart w:id="1471" w:name="_Toc483682540"/>
      <w:del w:id="1472" w:author="Sachin Patange" w:date="2017-04-29T21:40:00Z">
        <w:r w:rsidDel="00B41600">
          <w:rPr>
            <w:rFonts w:ascii="Trebuchet MS" w:hAnsi="Trebuchet MS"/>
            <w:b/>
            <w:bCs/>
            <w:color w:val="000000" w:themeColor="text1"/>
            <w:szCs w:val="22"/>
          </w:rPr>
          <w:delText xml:space="preserve">Non Payment of CG </w:delText>
        </w:r>
        <w:r w:rsidR="00D057D4" w:rsidDel="00B41600">
          <w:rPr>
            <w:rFonts w:ascii="Trebuchet MS" w:hAnsi="Trebuchet MS"/>
            <w:b/>
            <w:bCs/>
            <w:color w:val="000000" w:themeColor="text1"/>
            <w:szCs w:val="22"/>
          </w:rPr>
          <w:delText>Fees/Taxes/Penalty</w:delText>
        </w:r>
        <w:r w:rsidDel="00B41600">
          <w:rPr>
            <w:rFonts w:ascii="Trebuchet MS" w:hAnsi="Trebuchet MS"/>
            <w:b/>
            <w:bCs/>
            <w:color w:val="000000" w:themeColor="text1"/>
            <w:szCs w:val="22"/>
          </w:rPr>
          <w:delText xml:space="preserve"> in Stipulated Time</w:delText>
        </w:r>
        <w:bookmarkEnd w:id="1470"/>
        <w:bookmarkEnd w:id="1471"/>
        <w:r w:rsidDel="00B41600">
          <w:rPr>
            <w:rFonts w:ascii="Trebuchet MS" w:hAnsi="Trebuchet MS"/>
            <w:b/>
            <w:bCs/>
            <w:color w:val="000000" w:themeColor="text1"/>
            <w:szCs w:val="22"/>
          </w:rPr>
          <w:delText xml:space="preserve"> </w:delText>
        </w:r>
      </w:del>
    </w:p>
    <w:p w14:paraId="0CE52CB1" w14:textId="566EDD83" w:rsidR="00790F4C" w:rsidDel="00B41600" w:rsidRDefault="00790F4C" w:rsidP="00790F4C">
      <w:pPr>
        <w:rPr>
          <w:del w:id="1473" w:author="Sachin Patange" w:date="2017-04-29T21:40:00Z"/>
        </w:rPr>
      </w:pPr>
      <w:del w:id="1474" w:author="Sachin Patange" w:date="2017-04-29T21:40:00Z">
        <w:r w:rsidDel="00B41600">
          <w:delText>Non-payment of CG Fees in stipulated time makes the guarantee as Lapsed, and the Guarantee Status is updated as ‘Lapsed’.</w:delText>
        </w:r>
      </w:del>
    </w:p>
    <w:p w14:paraId="4EF03B65" w14:textId="652C15EB" w:rsidR="00790F4C" w:rsidDel="00B41600" w:rsidRDefault="00BB7068" w:rsidP="00790F4C">
      <w:pPr>
        <w:rPr>
          <w:del w:id="1475" w:author="Sachin Patange" w:date="2017-04-29T21:40:00Z"/>
        </w:rPr>
      </w:pPr>
      <w:del w:id="1476" w:author="Sachin Patange" w:date="2017-04-29T21:40:00Z">
        <w:r w:rsidDel="00B41600">
          <w:rPr>
            <w:noProof/>
          </w:rPr>
          <mc:AlternateContent>
            <mc:Choice Requires="wps">
              <w:drawing>
                <wp:inline distT="0" distB="0" distL="0" distR="0" wp14:anchorId="4E60FC9F" wp14:editId="14C6330C">
                  <wp:extent cx="5756910" cy="3390900"/>
                  <wp:effectExtent l="0" t="0" r="0" b="0"/>
                  <wp:docPr id="103" name="Rectangle 103"/>
                  <wp:cNvGraphicFramePr/>
                  <a:graphic xmlns:a="http://schemas.openxmlformats.org/drawingml/2006/main">
                    <a:graphicData uri="http://schemas.microsoft.com/office/word/2010/wordprocessingShape">
                      <wps:wsp>
                        <wps:cNvSpPr/>
                        <wps:spPr>
                          <a:xfrm>
                            <a:off x="0" y="0"/>
                            <a:ext cx="5756910" cy="339090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7B964D6" w14:textId="77777777" w:rsidR="003F6ED7" w:rsidRPr="004B3DDA" w:rsidRDefault="003F6ED7" w:rsidP="00790F4C">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3F6ED7" w:rsidRPr="006D0A46" w14:paraId="472BD05E" w14:textId="77777777" w:rsidTr="003D1616">
                                <w:tc>
                                  <w:tcPr>
                                    <w:tcW w:w="2160" w:type="dxa"/>
                                  </w:tcPr>
                                  <w:p w14:paraId="4E5E4D25" w14:textId="77777777" w:rsidR="003F6ED7" w:rsidRPr="006D0A46" w:rsidRDefault="003F6ED7" w:rsidP="00263B9D">
                                    <w:pPr>
                                      <w:rPr>
                                        <w:b/>
                                        <w:sz w:val="20"/>
                                      </w:rPr>
                                    </w:pPr>
                                    <w:r w:rsidRPr="006D0A46">
                                      <w:rPr>
                                        <w:b/>
                                        <w:sz w:val="20"/>
                                      </w:rPr>
                                      <w:t>CG Status Field Value</w:t>
                                    </w:r>
                                  </w:p>
                                </w:tc>
                                <w:tc>
                                  <w:tcPr>
                                    <w:tcW w:w="6295" w:type="dxa"/>
                                  </w:tcPr>
                                  <w:p w14:paraId="12C26866" w14:textId="77777777" w:rsidR="003F6ED7" w:rsidRPr="006D0A46" w:rsidRDefault="003F6ED7" w:rsidP="00263B9D">
                                    <w:pPr>
                                      <w:rPr>
                                        <w:b/>
                                        <w:sz w:val="20"/>
                                      </w:rPr>
                                    </w:pPr>
                                    <w:r w:rsidRPr="006D0A46">
                                      <w:rPr>
                                        <w:b/>
                                        <w:sz w:val="20"/>
                                      </w:rPr>
                                      <w:t xml:space="preserve">Condition </w:t>
                                    </w:r>
                                  </w:p>
                                </w:tc>
                              </w:tr>
                              <w:tr w:rsidR="003F6ED7" w:rsidRPr="006D0A46" w14:paraId="3B6834EB" w14:textId="77777777" w:rsidTr="003D1616">
                                <w:tc>
                                  <w:tcPr>
                                    <w:tcW w:w="2160" w:type="dxa"/>
                                  </w:tcPr>
                                  <w:p w14:paraId="76E592A4" w14:textId="77777777" w:rsidR="003F6ED7" w:rsidRPr="006D0A46" w:rsidRDefault="003F6ED7" w:rsidP="00263B9D">
                                    <w:pPr>
                                      <w:rPr>
                                        <w:sz w:val="20"/>
                                      </w:rPr>
                                    </w:pPr>
                                    <w:r w:rsidRPr="006D0A46">
                                      <w:rPr>
                                        <w:sz w:val="20"/>
                                      </w:rPr>
                                      <w:t>Lapsed</w:t>
                                    </w:r>
                                  </w:p>
                                </w:tc>
                                <w:tc>
                                  <w:tcPr>
                                    <w:tcW w:w="6295" w:type="dxa"/>
                                  </w:tcPr>
                                  <w:p w14:paraId="60379E61" w14:textId="77777777" w:rsidR="003F6ED7" w:rsidRPr="006D0A46" w:rsidRDefault="003F6ED7" w:rsidP="00263B9D">
                                    <w:pPr>
                                      <w:rPr>
                                        <w:sz w:val="20"/>
                                      </w:rPr>
                                    </w:pPr>
                                    <w:r w:rsidRPr="006D0A46">
                                      <w:rPr>
                                        <w:sz w:val="20"/>
                                      </w:rPr>
                                      <w:t>MLI does not make payment of CG Fees in stipulated time AND Previous Status Value of CG is ‘In Force’.</w:t>
                                    </w:r>
                                  </w:p>
                                  <w:p w14:paraId="50C3D25E" w14:textId="77777777" w:rsidR="003F6ED7" w:rsidRPr="006D0A46" w:rsidRDefault="003F6ED7" w:rsidP="00263B9D">
                                    <w:pPr>
                                      <w:rPr>
                                        <w:sz w:val="20"/>
                                      </w:rPr>
                                    </w:pPr>
                                    <w:r w:rsidRPr="006D0A46">
                                      <w:rPr>
                                        <w:sz w:val="20"/>
                                      </w:rPr>
                                      <w:t>OR</w:t>
                                    </w:r>
                                  </w:p>
                                  <w:p w14:paraId="036A45E8" w14:textId="77777777" w:rsidR="003F6ED7" w:rsidRPr="006D0A46" w:rsidRDefault="003F6ED7" w:rsidP="00C37849">
                                    <w:pPr>
                                      <w:rPr>
                                        <w:sz w:val="20"/>
                                      </w:rPr>
                                    </w:pPr>
                                    <w:r w:rsidRPr="006D0A46">
                                      <w:rPr>
                                        <w:sz w:val="20"/>
                                      </w:rPr>
                                      <w:t xml:space="preserve">No MLI Loan Account Information is received from MLI in a given quarter AND Previous Status Value of CG is ‘Lapsed’. </w:t>
                                    </w:r>
                                  </w:p>
                                  <w:p w14:paraId="1F087C06" w14:textId="77777777" w:rsidR="003F6ED7" w:rsidRDefault="003F6ED7" w:rsidP="00C37849">
                                    <w:pPr>
                                      <w:rPr>
                                        <w:sz w:val="20"/>
                                      </w:rPr>
                                    </w:pPr>
                                    <w:r>
                                      <w:rPr>
                                        <w:sz w:val="20"/>
                                      </w:rPr>
                                      <w:t>OR</w:t>
                                    </w:r>
                                  </w:p>
                                  <w:p w14:paraId="238AA223" w14:textId="77777777" w:rsidR="003F6ED7" w:rsidRPr="006D0A46" w:rsidRDefault="003F6ED7" w:rsidP="006D0A46">
                                    <w:pPr>
                                      <w:rPr>
                                        <w:sz w:val="20"/>
                                      </w:rPr>
                                    </w:pPr>
                                    <w:r w:rsidRPr="006D0A46">
                                      <w:rPr>
                                        <w:sz w:val="20"/>
                                      </w:rPr>
                                      <w:t>MLI does not make payment of CG Fees in stipulated time AND Previous Status Value of CG is ‘</w:t>
                                    </w:r>
                                    <w:r>
                                      <w:rPr>
                                        <w:sz w:val="20"/>
                                      </w:rPr>
                                      <w:t>Lapsed</w:t>
                                    </w:r>
                                    <w:r w:rsidRPr="006D0A46">
                                      <w:rPr>
                                        <w:sz w:val="20"/>
                                      </w:rPr>
                                      <w:t>’.</w:t>
                                    </w:r>
                                  </w:p>
                                  <w:p w14:paraId="187AD5C9" w14:textId="77777777" w:rsidR="003F6ED7" w:rsidRPr="006D0A46" w:rsidRDefault="003F6ED7" w:rsidP="00C37849">
                                    <w:pPr>
                                      <w:rPr>
                                        <w:sz w:val="20"/>
                                      </w:rPr>
                                    </w:pPr>
                                  </w:p>
                                </w:tc>
                              </w:tr>
                              <w:tr w:rsidR="003F6ED7" w:rsidRPr="006D0A46" w14:paraId="53B34053" w14:textId="77777777" w:rsidTr="003D1616">
                                <w:tc>
                                  <w:tcPr>
                                    <w:tcW w:w="2160" w:type="dxa"/>
                                  </w:tcPr>
                                  <w:p w14:paraId="27C2FE5A" w14:textId="77777777" w:rsidR="003F6ED7" w:rsidRDefault="003F6ED7" w:rsidP="006D0A46">
                                    <w:pPr>
                                      <w:rPr>
                                        <w:sz w:val="20"/>
                                      </w:rPr>
                                    </w:pPr>
                                    <w:r>
                                      <w:rPr>
                                        <w:sz w:val="20"/>
                                      </w:rPr>
                                      <w:t xml:space="preserve">NPA – </w:t>
                                    </w:r>
                                    <w:r w:rsidRPr="006D0A46">
                                      <w:rPr>
                                        <w:sz w:val="20"/>
                                      </w:rPr>
                                      <w:t>Lapsed</w:t>
                                    </w:r>
                                  </w:p>
                                </w:tc>
                                <w:tc>
                                  <w:tcPr>
                                    <w:tcW w:w="6295" w:type="dxa"/>
                                  </w:tcPr>
                                  <w:p w14:paraId="7EA49A82" w14:textId="77777777" w:rsidR="003F6ED7" w:rsidRPr="006D0A46" w:rsidRDefault="003F6ED7" w:rsidP="006D0A46">
                                    <w:pPr>
                                      <w:rPr>
                                        <w:sz w:val="20"/>
                                      </w:rPr>
                                    </w:pPr>
                                    <w:r w:rsidRPr="006D0A46">
                                      <w:rPr>
                                        <w:sz w:val="20"/>
                                      </w:rPr>
                                      <w:t>MLI does not make payment of CG Fees in stipulated time AND Previous Status Value of CG is ‘</w:t>
                                    </w:r>
                                    <w:r>
                                      <w:rPr>
                                        <w:sz w:val="20"/>
                                      </w:rPr>
                                      <w:t xml:space="preserve">NPA - </w:t>
                                    </w:r>
                                    <w:r w:rsidRPr="006D0A46">
                                      <w:rPr>
                                        <w:sz w:val="20"/>
                                      </w:rPr>
                                      <w:t>In Force’.</w:t>
                                    </w:r>
                                  </w:p>
                                  <w:p w14:paraId="0BC868F0" w14:textId="77777777" w:rsidR="003F6ED7" w:rsidRPr="006D0A46" w:rsidRDefault="003F6ED7" w:rsidP="006D0A46">
                                    <w:pPr>
                                      <w:rPr>
                                        <w:sz w:val="20"/>
                                      </w:rPr>
                                    </w:pPr>
                                    <w:r w:rsidRPr="006D0A46">
                                      <w:rPr>
                                        <w:sz w:val="20"/>
                                      </w:rPr>
                                      <w:t>OR</w:t>
                                    </w:r>
                                  </w:p>
                                  <w:p w14:paraId="226E6E78" w14:textId="77777777" w:rsidR="003F6ED7" w:rsidRPr="006D0A46" w:rsidRDefault="003F6ED7" w:rsidP="006D0A46">
                                    <w:pPr>
                                      <w:rPr>
                                        <w:sz w:val="20"/>
                                      </w:rPr>
                                    </w:pPr>
                                    <w:r w:rsidRPr="006D0A46">
                                      <w:rPr>
                                        <w:sz w:val="20"/>
                                      </w:rPr>
                                      <w:t>No MLI Loan Account Information is received from MLI in a given quarter AND Previous Status Value of CG is ‘</w:t>
                                    </w:r>
                                    <w:r>
                                      <w:rPr>
                                        <w:sz w:val="20"/>
                                      </w:rPr>
                                      <w:t xml:space="preserve">NPA - </w:t>
                                    </w:r>
                                    <w:r w:rsidRPr="006D0A46">
                                      <w:rPr>
                                        <w:sz w:val="20"/>
                                      </w:rPr>
                                      <w:t xml:space="preserve">Lapsed’. </w:t>
                                    </w:r>
                                  </w:p>
                                  <w:p w14:paraId="0190BCAD" w14:textId="77777777" w:rsidR="003F6ED7" w:rsidRDefault="003F6ED7" w:rsidP="006D0A46">
                                    <w:pPr>
                                      <w:rPr>
                                        <w:sz w:val="20"/>
                                      </w:rPr>
                                    </w:pPr>
                                    <w:r>
                                      <w:rPr>
                                        <w:sz w:val="20"/>
                                      </w:rPr>
                                      <w:t>OR</w:t>
                                    </w:r>
                                  </w:p>
                                  <w:p w14:paraId="28A2EC7A" w14:textId="77777777" w:rsidR="003F6ED7" w:rsidRPr="006D0A46" w:rsidRDefault="003F6ED7" w:rsidP="006D0A46">
                                    <w:pPr>
                                      <w:rPr>
                                        <w:sz w:val="20"/>
                                      </w:rPr>
                                    </w:pPr>
                                    <w:r w:rsidRPr="006D0A46">
                                      <w:rPr>
                                        <w:sz w:val="20"/>
                                      </w:rPr>
                                      <w:t>MLI does not make payment of CG Fees in stipulated time AND Previous Status Value of CG is ‘</w:t>
                                    </w:r>
                                    <w:r>
                                      <w:rPr>
                                        <w:sz w:val="20"/>
                                      </w:rPr>
                                      <w:t>NPA - Lapsed</w:t>
                                    </w:r>
                                    <w:r w:rsidRPr="006D0A46">
                                      <w:rPr>
                                        <w:sz w:val="20"/>
                                      </w:rPr>
                                      <w:t>’.</w:t>
                                    </w:r>
                                  </w:p>
                                  <w:p w14:paraId="0D56BD92" w14:textId="77777777" w:rsidR="003F6ED7" w:rsidRPr="006D0A46" w:rsidRDefault="003F6ED7" w:rsidP="006D0A46">
                                    <w:pPr>
                                      <w:rPr>
                                        <w:sz w:val="20"/>
                                      </w:rPr>
                                    </w:pPr>
                                  </w:p>
                                </w:tc>
                              </w:tr>
                            </w:tbl>
                            <w:p w14:paraId="1EB78DC7" w14:textId="77777777" w:rsidR="003F6ED7" w:rsidRPr="00263B9D" w:rsidRDefault="003F6ED7" w:rsidP="0079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E60FC9F" id="Rectangle 103" o:spid="_x0000_s1111" style="width:453.3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" fillcolor="#deeaf6 [660]" stroked="f" strokeweight=".5pt">
                  <v:textbox>
                    <w:txbxContent>
                      <w:p w14:paraId="67B964D6" w14:textId="77777777" w:rsidR="003F6ED7" w:rsidRPr="004B3DDA" w:rsidRDefault="003F6ED7" w:rsidP="00790F4C">
                        <w:pPr>
                          <w:rPr>
                            <w:i/>
                          </w:rPr>
                        </w:pPr>
                        <w:r>
                          <w:rPr>
                            <w:i/>
                          </w:rPr>
                          <w:t>Possible Guarantee Cover ‘Status’ Field:</w:t>
                        </w:r>
                      </w:p>
                      <w:tbl>
                        <w:tblPr>
                          <w:tblStyle w:val="TableGridLight"/>
                          <w:tblW w:w="0" w:type="auto"/>
                          <w:tblLook w:val="04A0" w:firstRow="1" w:lastRow="0" w:firstColumn="1" w:lastColumn="0" w:noHBand="0" w:noVBand="1"/>
                        </w:tblPr>
                        <w:tblGrid>
                          <w:gridCol w:w="2160"/>
                          <w:gridCol w:w="6295"/>
                        </w:tblGrid>
                        <w:tr w:rsidR="003F6ED7" w:rsidRPr="006D0A46" w14:paraId="472BD05E" w14:textId="77777777" w:rsidTr="003D1616">
                          <w:tc>
                            <w:tcPr>
                              <w:tcW w:w="2160" w:type="dxa"/>
                            </w:tcPr>
                            <w:p w14:paraId="4E5E4D25" w14:textId="77777777" w:rsidR="003F6ED7" w:rsidRPr="006D0A46" w:rsidRDefault="003F6ED7" w:rsidP="00263B9D">
                              <w:pPr>
                                <w:rPr>
                                  <w:b/>
                                  <w:sz w:val="20"/>
                                </w:rPr>
                              </w:pPr>
                              <w:r w:rsidRPr="006D0A46">
                                <w:rPr>
                                  <w:b/>
                                  <w:sz w:val="20"/>
                                </w:rPr>
                                <w:t>CG Status Field Value</w:t>
                              </w:r>
                            </w:p>
                          </w:tc>
                          <w:tc>
                            <w:tcPr>
                              <w:tcW w:w="6295" w:type="dxa"/>
                            </w:tcPr>
                            <w:p w14:paraId="12C26866" w14:textId="77777777" w:rsidR="003F6ED7" w:rsidRPr="006D0A46" w:rsidRDefault="003F6ED7" w:rsidP="00263B9D">
                              <w:pPr>
                                <w:rPr>
                                  <w:b/>
                                  <w:sz w:val="20"/>
                                </w:rPr>
                              </w:pPr>
                              <w:r w:rsidRPr="006D0A46">
                                <w:rPr>
                                  <w:b/>
                                  <w:sz w:val="20"/>
                                </w:rPr>
                                <w:t xml:space="preserve">Condition </w:t>
                              </w:r>
                            </w:p>
                          </w:tc>
                        </w:tr>
                        <w:tr w:rsidR="003F6ED7" w:rsidRPr="006D0A46" w14:paraId="3B6834EB" w14:textId="77777777" w:rsidTr="003D1616">
                          <w:tc>
                            <w:tcPr>
                              <w:tcW w:w="2160" w:type="dxa"/>
                            </w:tcPr>
                            <w:p w14:paraId="76E592A4" w14:textId="77777777" w:rsidR="003F6ED7" w:rsidRPr="006D0A46" w:rsidRDefault="003F6ED7" w:rsidP="00263B9D">
                              <w:pPr>
                                <w:rPr>
                                  <w:sz w:val="20"/>
                                </w:rPr>
                              </w:pPr>
                              <w:r w:rsidRPr="006D0A46">
                                <w:rPr>
                                  <w:sz w:val="20"/>
                                </w:rPr>
                                <w:t>Lapsed</w:t>
                              </w:r>
                            </w:p>
                          </w:tc>
                          <w:tc>
                            <w:tcPr>
                              <w:tcW w:w="6295" w:type="dxa"/>
                            </w:tcPr>
                            <w:p w14:paraId="60379E61" w14:textId="77777777" w:rsidR="003F6ED7" w:rsidRPr="006D0A46" w:rsidRDefault="003F6ED7" w:rsidP="00263B9D">
                              <w:pPr>
                                <w:rPr>
                                  <w:sz w:val="20"/>
                                </w:rPr>
                              </w:pPr>
                              <w:r w:rsidRPr="006D0A46">
                                <w:rPr>
                                  <w:sz w:val="20"/>
                                </w:rPr>
                                <w:t>MLI does not make payment of CG Fees in stipulated time AND Previous Status Value of CG is ‘In Force’.</w:t>
                              </w:r>
                            </w:p>
                            <w:p w14:paraId="50C3D25E" w14:textId="77777777" w:rsidR="003F6ED7" w:rsidRPr="006D0A46" w:rsidRDefault="003F6ED7" w:rsidP="00263B9D">
                              <w:pPr>
                                <w:rPr>
                                  <w:sz w:val="20"/>
                                </w:rPr>
                              </w:pPr>
                              <w:r w:rsidRPr="006D0A46">
                                <w:rPr>
                                  <w:sz w:val="20"/>
                                </w:rPr>
                                <w:t>OR</w:t>
                              </w:r>
                            </w:p>
                            <w:p w14:paraId="036A45E8" w14:textId="77777777" w:rsidR="003F6ED7" w:rsidRPr="006D0A46" w:rsidRDefault="003F6ED7" w:rsidP="00C37849">
                              <w:pPr>
                                <w:rPr>
                                  <w:sz w:val="20"/>
                                </w:rPr>
                              </w:pPr>
                              <w:r w:rsidRPr="006D0A46">
                                <w:rPr>
                                  <w:sz w:val="20"/>
                                </w:rPr>
                                <w:t xml:space="preserve">No MLI Loan Account Information is received from MLI in a given quarter AND Previous Status Value of CG is ‘Lapsed’. </w:t>
                              </w:r>
                            </w:p>
                            <w:p w14:paraId="1F087C06" w14:textId="77777777" w:rsidR="003F6ED7" w:rsidRDefault="003F6ED7" w:rsidP="00C37849">
                              <w:pPr>
                                <w:rPr>
                                  <w:sz w:val="20"/>
                                </w:rPr>
                              </w:pPr>
                              <w:r>
                                <w:rPr>
                                  <w:sz w:val="20"/>
                                </w:rPr>
                                <w:t>OR</w:t>
                              </w:r>
                            </w:p>
                            <w:p w14:paraId="238AA223" w14:textId="77777777" w:rsidR="003F6ED7" w:rsidRPr="006D0A46" w:rsidRDefault="003F6ED7" w:rsidP="006D0A46">
                              <w:pPr>
                                <w:rPr>
                                  <w:sz w:val="20"/>
                                </w:rPr>
                              </w:pPr>
                              <w:r w:rsidRPr="006D0A46">
                                <w:rPr>
                                  <w:sz w:val="20"/>
                                </w:rPr>
                                <w:t>MLI does not make payment of CG Fees in stipulated time AND Previous Status Value of CG is ‘</w:t>
                              </w:r>
                              <w:r>
                                <w:rPr>
                                  <w:sz w:val="20"/>
                                </w:rPr>
                                <w:t>Lapsed</w:t>
                              </w:r>
                              <w:r w:rsidRPr="006D0A46">
                                <w:rPr>
                                  <w:sz w:val="20"/>
                                </w:rPr>
                                <w:t>’.</w:t>
                              </w:r>
                            </w:p>
                            <w:p w14:paraId="187AD5C9" w14:textId="77777777" w:rsidR="003F6ED7" w:rsidRPr="006D0A46" w:rsidRDefault="003F6ED7" w:rsidP="00C37849">
                              <w:pPr>
                                <w:rPr>
                                  <w:sz w:val="20"/>
                                </w:rPr>
                              </w:pPr>
                            </w:p>
                          </w:tc>
                        </w:tr>
                        <w:tr w:rsidR="003F6ED7" w:rsidRPr="006D0A46" w14:paraId="53B34053" w14:textId="77777777" w:rsidTr="003D1616">
                          <w:tc>
                            <w:tcPr>
                              <w:tcW w:w="2160" w:type="dxa"/>
                            </w:tcPr>
                            <w:p w14:paraId="27C2FE5A" w14:textId="77777777" w:rsidR="003F6ED7" w:rsidRDefault="003F6ED7" w:rsidP="006D0A46">
                              <w:pPr>
                                <w:rPr>
                                  <w:sz w:val="20"/>
                                </w:rPr>
                              </w:pPr>
                              <w:r>
                                <w:rPr>
                                  <w:sz w:val="20"/>
                                </w:rPr>
                                <w:t xml:space="preserve">NPA – </w:t>
                              </w:r>
                              <w:r w:rsidRPr="006D0A46">
                                <w:rPr>
                                  <w:sz w:val="20"/>
                                </w:rPr>
                                <w:t>Lapsed</w:t>
                              </w:r>
                            </w:p>
                          </w:tc>
                          <w:tc>
                            <w:tcPr>
                              <w:tcW w:w="6295" w:type="dxa"/>
                            </w:tcPr>
                            <w:p w14:paraId="7EA49A82" w14:textId="77777777" w:rsidR="003F6ED7" w:rsidRPr="006D0A46" w:rsidRDefault="003F6ED7" w:rsidP="006D0A46">
                              <w:pPr>
                                <w:rPr>
                                  <w:sz w:val="20"/>
                                </w:rPr>
                              </w:pPr>
                              <w:r w:rsidRPr="006D0A46">
                                <w:rPr>
                                  <w:sz w:val="20"/>
                                </w:rPr>
                                <w:t>MLI does not make payment of CG Fees in stipulated time AND Previous Status Value of CG is ‘</w:t>
                              </w:r>
                              <w:r>
                                <w:rPr>
                                  <w:sz w:val="20"/>
                                </w:rPr>
                                <w:t xml:space="preserve">NPA - </w:t>
                              </w:r>
                              <w:r w:rsidRPr="006D0A46">
                                <w:rPr>
                                  <w:sz w:val="20"/>
                                </w:rPr>
                                <w:t>In Force’.</w:t>
                              </w:r>
                            </w:p>
                            <w:p w14:paraId="0BC868F0" w14:textId="77777777" w:rsidR="003F6ED7" w:rsidRPr="006D0A46" w:rsidRDefault="003F6ED7" w:rsidP="006D0A46">
                              <w:pPr>
                                <w:rPr>
                                  <w:sz w:val="20"/>
                                </w:rPr>
                              </w:pPr>
                              <w:r w:rsidRPr="006D0A46">
                                <w:rPr>
                                  <w:sz w:val="20"/>
                                </w:rPr>
                                <w:t>OR</w:t>
                              </w:r>
                            </w:p>
                            <w:p w14:paraId="226E6E78" w14:textId="77777777" w:rsidR="003F6ED7" w:rsidRPr="006D0A46" w:rsidRDefault="003F6ED7" w:rsidP="006D0A46">
                              <w:pPr>
                                <w:rPr>
                                  <w:sz w:val="20"/>
                                </w:rPr>
                              </w:pPr>
                              <w:r w:rsidRPr="006D0A46">
                                <w:rPr>
                                  <w:sz w:val="20"/>
                                </w:rPr>
                                <w:t>No MLI Loan Account Information is received from MLI in a given quarter AND Previous Status Value of CG is ‘</w:t>
                              </w:r>
                              <w:r>
                                <w:rPr>
                                  <w:sz w:val="20"/>
                                </w:rPr>
                                <w:t xml:space="preserve">NPA - </w:t>
                              </w:r>
                              <w:r w:rsidRPr="006D0A46">
                                <w:rPr>
                                  <w:sz w:val="20"/>
                                </w:rPr>
                                <w:t xml:space="preserve">Lapsed’. </w:t>
                              </w:r>
                            </w:p>
                            <w:p w14:paraId="0190BCAD" w14:textId="77777777" w:rsidR="003F6ED7" w:rsidRDefault="003F6ED7" w:rsidP="006D0A46">
                              <w:pPr>
                                <w:rPr>
                                  <w:sz w:val="20"/>
                                </w:rPr>
                              </w:pPr>
                              <w:r>
                                <w:rPr>
                                  <w:sz w:val="20"/>
                                </w:rPr>
                                <w:t>OR</w:t>
                              </w:r>
                            </w:p>
                            <w:p w14:paraId="28A2EC7A" w14:textId="77777777" w:rsidR="003F6ED7" w:rsidRPr="006D0A46" w:rsidRDefault="003F6ED7" w:rsidP="006D0A46">
                              <w:pPr>
                                <w:rPr>
                                  <w:sz w:val="20"/>
                                </w:rPr>
                              </w:pPr>
                              <w:r w:rsidRPr="006D0A46">
                                <w:rPr>
                                  <w:sz w:val="20"/>
                                </w:rPr>
                                <w:t>MLI does not make payment of CG Fees in stipulated time AND Previous Status Value of CG is ‘</w:t>
                              </w:r>
                              <w:r>
                                <w:rPr>
                                  <w:sz w:val="20"/>
                                </w:rPr>
                                <w:t>NPA - Lapsed</w:t>
                              </w:r>
                              <w:r w:rsidRPr="006D0A46">
                                <w:rPr>
                                  <w:sz w:val="20"/>
                                </w:rPr>
                                <w:t>’.</w:t>
                              </w:r>
                            </w:p>
                            <w:p w14:paraId="0D56BD92" w14:textId="77777777" w:rsidR="003F6ED7" w:rsidRPr="006D0A46" w:rsidRDefault="003F6ED7" w:rsidP="006D0A46">
                              <w:pPr>
                                <w:rPr>
                                  <w:sz w:val="20"/>
                                </w:rPr>
                              </w:pPr>
                            </w:p>
                          </w:tc>
                        </w:tr>
                      </w:tbl>
                      <w:p w14:paraId="1EB78DC7" w14:textId="77777777" w:rsidR="003F6ED7" w:rsidRPr="00263B9D" w:rsidRDefault="003F6ED7" w:rsidP="00790F4C"/>
                    </w:txbxContent>
                  </v:textbox>
                  <w10:anchorlock/>
                </v:rect>
              </w:pict>
            </mc:Fallback>
          </mc:AlternateContent>
        </w:r>
      </w:del>
    </w:p>
    <w:p w14:paraId="54D57119" w14:textId="44948C70" w:rsidR="00790F4C" w:rsidDel="00B41600" w:rsidRDefault="00790F4C" w:rsidP="00790F4C">
      <w:pPr>
        <w:rPr>
          <w:del w:id="1477" w:author="Sachin Patange" w:date="2017-04-29T21:40:00Z"/>
        </w:rPr>
      </w:pPr>
      <w:del w:id="1478" w:author="Sachin Patange" w:date="2017-04-29T21:40:00Z">
        <w:r w:rsidDel="00B41600">
          <w:delText xml:space="preserve">No further operations are allowed on lapsed guarantee except for:  </w:delText>
        </w:r>
      </w:del>
    </w:p>
    <w:p w14:paraId="1B60ABD8" w14:textId="53F18713" w:rsidR="00790F4C" w:rsidDel="00B41600" w:rsidRDefault="00443D3D" w:rsidP="005276B2">
      <w:pPr>
        <w:pStyle w:val="ListParagraph"/>
        <w:numPr>
          <w:ilvl w:val="0"/>
          <w:numId w:val="8"/>
        </w:numPr>
        <w:rPr>
          <w:del w:id="1479" w:author="Sachin Patange" w:date="2017-04-29T21:40:00Z"/>
        </w:rPr>
      </w:pPr>
      <w:del w:id="1480" w:author="Sachin Patange" w:date="2017-04-29T21:40:00Z">
        <w:r w:rsidDel="00B41600">
          <w:delText>Continue</w:delText>
        </w:r>
      </w:del>
    </w:p>
    <w:p w14:paraId="66AD3630" w14:textId="73D7CA07" w:rsidR="00790F4C" w:rsidDel="00B41600" w:rsidRDefault="00790F4C" w:rsidP="005276B2">
      <w:pPr>
        <w:pStyle w:val="ListParagraph"/>
        <w:numPr>
          <w:ilvl w:val="0"/>
          <w:numId w:val="8"/>
        </w:numPr>
        <w:rPr>
          <w:del w:id="1481" w:author="Sachin Patange" w:date="2017-04-29T21:40:00Z"/>
        </w:rPr>
      </w:pPr>
      <w:del w:id="1482" w:author="Sachin Patange" w:date="2017-04-29T21:40:00Z">
        <w:r w:rsidDel="00B41600">
          <w:delText>Mark as NPA (After Locking Period)</w:delText>
        </w:r>
      </w:del>
    </w:p>
    <w:p w14:paraId="1E04BC89" w14:textId="386E5E7D" w:rsidR="00790F4C" w:rsidDel="00B41600" w:rsidRDefault="00790F4C" w:rsidP="005276B2">
      <w:pPr>
        <w:pStyle w:val="ListParagraph"/>
        <w:numPr>
          <w:ilvl w:val="0"/>
          <w:numId w:val="8"/>
        </w:numPr>
        <w:rPr>
          <w:del w:id="1483" w:author="Sachin Patange" w:date="2017-04-29T21:40:00Z"/>
        </w:rPr>
      </w:pPr>
      <w:del w:id="1484" w:author="Sachin Patange" w:date="2017-04-29T21:40:00Z">
        <w:r w:rsidDel="00B41600">
          <w:delText>Un-Mark as NPA</w:delText>
        </w:r>
      </w:del>
    </w:p>
    <w:p w14:paraId="36C1993B" w14:textId="7D2BA345" w:rsidR="00790F4C" w:rsidDel="00B41600" w:rsidRDefault="00790F4C" w:rsidP="005276B2">
      <w:pPr>
        <w:pStyle w:val="ListParagraph"/>
        <w:numPr>
          <w:ilvl w:val="0"/>
          <w:numId w:val="8"/>
        </w:numPr>
        <w:rPr>
          <w:del w:id="1485" w:author="Sachin Patange" w:date="2017-04-29T21:40:00Z"/>
        </w:rPr>
      </w:pPr>
      <w:del w:id="1486" w:author="Sachin Patange" w:date="2017-04-29T21:40:00Z">
        <w:r w:rsidDel="00B41600">
          <w:delText>Closures</w:delText>
        </w:r>
      </w:del>
    </w:p>
    <w:p w14:paraId="3C202E85" w14:textId="0E23814F" w:rsidR="00790F4C" w:rsidDel="00B41600" w:rsidRDefault="00790F4C" w:rsidP="005276B2">
      <w:pPr>
        <w:pStyle w:val="ListParagraph"/>
        <w:numPr>
          <w:ilvl w:val="0"/>
          <w:numId w:val="8"/>
        </w:numPr>
        <w:rPr>
          <w:del w:id="1487" w:author="Sachin Patange" w:date="2017-04-29T21:40:00Z"/>
        </w:rPr>
      </w:pPr>
      <w:del w:id="1488" w:author="Sachin Patange" w:date="2017-04-29T21:40:00Z">
        <w:r w:rsidDel="00B41600">
          <w:lastRenderedPageBreak/>
          <w:delText>Revoke (by NCGTC user)</w:delText>
        </w:r>
      </w:del>
    </w:p>
    <w:p w14:paraId="4B9050F5" w14:textId="02F9C406" w:rsidR="00BE6E5C" w:rsidRDefault="00BE6E5C" w:rsidP="008953DE"/>
    <w:p w14:paraId="42E1C6D6" w14:textId="77777777" w:rsidR="00790F4C" w:rsidRPr="0059069C" w:rsidRDefault="00790F4C" w:rsidP="008953DE"/>
    <w:p w14:paraId="393291C4" w14:textId="77777777" w:rsidR="00FC5DD7" w:rsidRDefault="00FC5DD7">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58C6463" w14:textId="77777777" w:rsidR="00374DFF" w:rsidRDefault="00374DFF" w:rsidP="00374DFF">
      <w:pPr>
        <w:pStyle w:val="Heading2"/>
        <w:numPr>
          <w:ilvl w:val="1"/>
          <w:numId w:val="1"/>
        </w:numPr>
        <w:spacing w:before="60" w:after="60" w:line="276" w:lineRule="auto"/>
        <w:jc w:val="both"/>
        <w:rPr>
          <w:ins w:id="1489" w:author="Sachin Patange" w:date="2017-05-27T21:05:00Z"/>
          <w:rFonts w:ascii="Trebuchet MS" w:eastAsia="Times New Roman" w:hAnsi="Trebuchet MS" w:cs="Arial"/>
          <w:b/>
          <w:bCs/>
          <w:iCs/>
          <w:color w:val="7F7F7F"/>
          <w:sz w:val="28"/>
          <w:szCs w:val="28"/>
        </w:rPr>
      </w:pPr>
      <w:bookmarkStart w:id="1490" w:name="_Toc483681448"/>
      <w:bookmarkStart w:id="1491" w:name="_Toc483682541"/>
      <w:ins w:id="1492" w:author="Sachin Patange" w:date="2017-05-27T21:05:00Z">
        <w:r>
          <w:rPr>
            <w:rFonts w:ascii="Trebuchet MS" w:eastAsia="Times New Roman" w:hAnsi="Trebuchet MS" w:cs="Arial"/>
            <w:b/>
            <w:bCs/>
            <w:iCs/>
            <w:color w:val="7F7F7F"/>
            <w:sz w:val="28"/>
            <w:szCs w:val="28"/>
          </w:rPr>
          <w:lastRenderedPageBreak/>
          <w:t>Persisting the Loan Account Information in CG Table</w:t>
        </w:r>
        <w:bookmarkEnd w:id="1490"/>
        <w:bookmarkEnd w:id="1491"/>
      </w:ins>
    </w:p>
    <w:p w14:paraId="35F3F113" w14:textId="77777777" w:rsidR="00374DFF" w:rsidRDefault="00374DFF" w:rsidP="00374DFF">
      <w:pPr>
        <w:pStyle w:val="Heading3"/>
        <w:keepLines w:val="0"/>
        <w:numPr>
          <w:ilvl w:val="2"/>
          <w:numId w:val="1"/>
        </w:numPr>
        <w:pBdr>
          <w:bottom w:val="single" w:sz="4" w:space="1" w:color="auto"/>
        </w:pBdr>
        <w:tabs>
          <w:tab w:val="left" w:pos="0"/>
          <w:tab w:val="left" w:pos="720"/>
        </w:tabs>
        <w:spacing w:before="60" w:after="60" w:line="276" w:lineRule="auto"/>
        <w:jc w:val="both"/>
        <w:rPr>
          <w:ins w:id="1493" w:author="Sachin Patange" w:date="2017-05-27T21:05:00Z"/>
          <w:rFonts w:ascii="Trebuchet MS" w:hAnsi="Trebuchet MS"/>
          <w:b/>
          <w:bCs/>
          <w:color w:val="000000" w:themeColor="text1"/>
          <w:szCs w:val="22"/>
        </w:rPr>
      </w:pPr>
      <w:bookmarkStart w:id="1494" w:name="_Toc483681449"/>
      <w:bookmarkStart w:id="1495" w:name="_Toc483682542"/>
      <w:ins w:id="1496" w:author="Sachin Patange" w:date="2017-05-27T21:05:00Z">
        <w:r>
          <w:rPr>
            <w:rFonts w:ascii="Trebuchet MS" w:hAnsi="Trebuchet MS"/>
            <w:b/>
            <w:bCs/>
            <w:color w:val="000000" w:themeColor="text1"/>
            <w:szCs w:val="22"/>
          </w:rPr>
          <w:t>New Credit Guarantee Information</w:t>
        </w:r>
        <w:bookmarkEnd w:id="1494"/>
        <w:bookmarkEnd w:id="1495"/>
        <w:r>
          <w:rPr>
            <w:rFonts w:ascii="Trebuchet MS" w:hAnsi="Trebuchet MS"/>
            <w:b/>
            <w:bCs/>
            <w:color w:val="000000" w:themeColor="text1"/>
            <w:szCs w:val="22"/>
          </w:rPr>
          <w:t xml:space="preserve"> </w:t>
        </w:r>
      </w:ins>
    </w:p>
    <w:p w14:paraId="6A7427D6" w14:textId="77777777" w:rsidR="00374DFF" w:rsidRDefault="00374DFF" w:rsidP="00374DFF">
      <w:pPr>
        <w:jc w:val="both"/>
        <w:rPr>
          <w:ins w:id="1497" w:author="Sachin Patange" w:date="2017-05-27T21:05:00Z"/>
        </w:rPr>
      </w:pPr>
      <w:ins w:id="1498" w:author="Sachin Patange" w:date="2017-05-27T21:05:00Z">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ins>
    </w:p>
    <w:p w14:paraId="052936F4" w14:textId="77777777" w:rsidR="00374DFF" w:rsidRDefault="00374DFF" w:rsidP="00374DFF">
      <w:pPr>
        <w:pStyle w:val="ListParagraph"/>
        <w:numPr>
          <w:ilvl w:val="0"/>
          <w:numId w:val="48"/>
        </w:numPr>
        <w:jc w:val="both"/>
        <w:rPr>
          <w:ins w:id="1499" w:author="Sachin Patange" w:date="2017-05-27T21:05:00Z"/>
        </w:rPr>
      </w:pPr>
      <w:ins w:id="1500" w:author="Sachin Patange" w:date="2017-05-27T21:05:00Z">
        <w:r>
          <w:t>File Type – 1 (which indicates that this is a batch transaction for New CG)</w:t>
        </w:r>
      </w:ins>
    </w:p>
    <w:p w14:paraId="192DEBEF" w14:textId="77777777" w:rsidR="00374DFF" w:rsidRDefault="00374DFF" w:rsidP="00374DFF">
      <w:pPr>
        <w:pStyle w:val="ListParagraph"/>
        <w:numPr>
          <w:ilvl w:val="0"/>
          <w:numId w:val="48"/>
        </w:numPr>
        <w:jc w:val="both"/>
        <w:rPr>
          <w:ins w:id="1501" w:author="Sachin Patange" w:date="2017-05-27T21:05:00Z"/>
        </w:rPr>
      </w:pPr>
      <w:ins w:id="1502" w:author="Sachin Patange" w:date="2017-05-27T21:05:00Z">
        <w:r>
          <w:t xml:space="preserve">Transaction Mode – 120001 </w:t>
        </w:r>
      </w:ins>
    </w:p>
    <w:p w14:paraId="11C0F9A2" w14:textId="77777777" w:rsidR="00374DFF" w:rsidRDefault="00374DFF" w:rsidP="00374DFF">
      <w:pPr>
        <w:pStyle w:val="ListParagraph"/>
        <w:numPr>
          <w:ilvl w:val="0"/>
          <w:numId w:val="48"/>
        </w:numPr>
        <w:jc w:val="both"/>
        <w:rPr>
          <w:ins w:id="1503" w:author="Sachin Patange" w:date="2017-05-27T21:05:00Z"/>
        </w:rPr>
      </w:pPr>
      <w:ins w:id="1504" w:author="Sachin Patange" w:date="2017-05-27T21:05:00Z">
        <w:r>
          <w:t>IP Address – IP Address of the User</w:t>
        </w:r>
      </w:ins>
    </w:p>
    <w:p w14:paraId="33356C1B" w14:textId="77777777" w:rsidR="00374DFF" w:rsidRDefault="00374DFF" w:rsidP="00374DFF">
      <w:pPr>
        <w:pStyle w:val="ListParagraph"/>
        <w:numPr>
          <w:ilvl w:val="0"/>
          <w:numId w:val="48"/>
        </w:numPr>
        <w:jc w:val="both"/>
        <w:rPr>
          <w:ins w:id="1505" w:author="Sachin Patange" w:date="2017-05-27T21:05:00Z"/>
        </w:rPr>
      </w:pPr>
      <w:ins w:id="1506" w:author="Sachin Patange" w:date="2017-05-27T21:05:00Z">
        <w:r>
          <w:t>Is Active Flag – Active</w:t>
        </w:r>
      </w:ins>
    </w:p>
    <w:p w14:paraId="238120C0" w14:textId="77777777" w:rsidR="00374DFF" w:rsidRDefault="00374DFF" w:rsidP="00374DFF">
      <w:pPr>
        <w:pStyle w:val="ListParagraph"/>
        <w:numPr>
          <w:ilvl w:val="0"/>
          <w:numId w:val="48"/>
        </w:numPr>
        <w:jc w:val="both"/>
        <w:rPr>
          <w:ins w:id="1507" w:author="Sachin Patange" w:date="2017-05-27T21:05:00Z"/>
        </w:rPr>
      </w:pPr>
      <w:ins w:id="1508" w:author="Sachin Patange" w:date="2017-05-27T21:05:00Z">
        <w:r>
          <w:t>Created By – NCGTC user id</w:t>
        </w:r>
      </w:ins>
    </w:p>
    <w:p w14:paraId="2BD23088" w14:textId="77777777" w:rsidR="00374DFF" w:rsidRPr="004E68F1" w:rsidRDefault="00374DFF" w:rsidP="00374DFF">
      <w:pPr>
        <w:pStyle w:val="ListParagraph"/>
        <w:numPr>
          <w:ilvl w:val="0"/>
          <w:numId w:val="48"/>
        </w:numPr>
        <w:jc w:val="both"/>
        <w:rPr>
          <w:ins w:id="1509" w:author="Sachin Patange" w:date="2017-05-27T21:05:00Z"/>
        </w:rPr>
      </w:pPr>
      <w:ins w:id="1510" w:author="Sachin Patange" w:date="2017-05-27T21:05:00Z">
        <w:r>
          <w:t xml:space="preserve">Created Date – DateTime of Record insertion </w:t>
        </w:r>
      </w:ins>
    </w:p>
    <w:p w14:paraId="399C8F86" w14:textId="77777777" w:rsidR="00374DFF" w:rsidRDefault="00374DFF" w:rsidP="00374DFF">
      <w:pPr>
        <w:rPr>
          <w:ins w:id="1511" w:author="Sachin Patange" w:date="2017-05-27T21:05:00Z"/>
        </w:rPr>
      </w:pPr>
    </w:p>
    <w:p w14:paraId="463AD169" w14:textId="77777777" w:rsidR="00374DFF" w:rsidRDefault="00374DFF" w:rsidP="00374DFF">
      <w:pPr>
        <w:pStyle w:val="Heading3"/>
        <w:keepLines w:val="0"/>
        <w:numPr>
          <w:ilvl w:val="2"/>
          <w:numId w:val="1"/>
        </w:numPr>
        <w:pBdr>
          <w:bottom w:val="single" w:sz="4" w:space="1" w:color="auto"/>
        </w:pBdr>
        <w:tabs>
          <w:tab w:val="left" w:pos="0"/>
          <w:tab w:val="left" w:pos="720"/>
        </w:tabs>
        <w:spacing w:before="60" w:after="60" w:line="276" w:lineRule="auto"/>
        <w:jc w:val="both"/>
        <w:rPr>
          <w:ins w:id="1512" w:author="Sachin Patange" w:date="2017-05-27T21:05:00Z"/>
          <w:rFonts w:ascii="Trebuchet MS" w:hAnsi="Trebuchet MS"/>
          <w:b/>
          <w:bCs/>
          <w:color w:val="000000" w:themeColor="text1"/>
          <w:szCs w:val="22"/>
        </w:rPr>
      </w:pPr>
      <w:bookmarkStart w:id="1513" w:name="_Toc483681450"/>
      <w:bookmarkStart w:id="1514" w:name="_Toc483682543"/>
      <w:ins w:id="1515" w:author="Sachin Patange" w:date="2017-05-27T21:05:00Z">
        <w:r>
          <w:rPr>
            <w:rFonts w:ascii="Trebuchet MS" w:hAnsi="Trebuchet MS"/>
            <w:b/>
            <w:bCs/>
            <w:color w:val="000000" w:themeColor="text1"/>
            <w:szCs w:val="22"/>
          </w:rPr>
          <w:t>Continue Credit Guarantee Information</w:t>
        </w:r>
        <w:bookmarkEnd w:id="1513"/>
        <w:bookmarkEnd w:id="1514"/>
        <w:r>
          <w:rPr>
            <w:rFonts w:ascii="Trebuchet MS" w:hAnsi="Trebuchet MS"/>
            <w:b/>
            <w:bCs/>
            <w:color w:val="000000" w:themeColor="text1"/>
            <w:szCs w:val="22"/>
          </w:rPr>
          <w:t xml:space="preserve"> </w:t>
        </w:r>
      </w:ins>
    </w:p>
    <w:p w14:paraId="598078CB" w14:textId="77777777" w:rsidR="00374DFF" w:rsidRDefault="00374DFF" w:rsidP="00374DFF">
      <w:pPr>
        <w:jc w:val="both"/>
        <w:rPr>
          <w:ins w:id="1516" w:author="Sachin Patange" w:date="2017-05-27T21:05:00Z"/>
        </w:rPr>
      </w:pPr>
      <w:ins w:id="1517" w:author="Sachin Patange" w:date="2017-05-27T21:05:00Z">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ins>
    </w:p>
    <w:p w14:paraId="30A6E0CF" w14:textId="77777777" w:rsidR="00374DFF" w:rsidRDefault="00374DFF" w:rsidP="00374DFF">
      <w:pPr>
        <w:pStyle w:val="ListParagraph"/>
        <w:numPr>
          <w:ilvl w:val="0"/>
          <w:numId w:val="48"/>
        </w:numPr>
        <w:jc w:val="both"/>
        <w:rPr>
          <w:ins w:id="1518" w:author="Sachin Patange" w:date="2017-05-27T21:05:00Z"/>
        </w:rPr>
      </w:pPr>
      <w:ins w:id="1519" w:author="Sachin Patange" w:date="2017-05-27T21:05:00Z">
        <w:r>
          <w:t>File Type – 2 (which indicates that this is a batch transaction for New CG)</w:t>
        </w:r>
      </w:ins>
    </w:p>
    <w:p w14:paraId="0D0B2F9B" w14:textId="77777777" w:rsidR="00374DFF" w:rsidRDefault="00374DFF" w:rsidP="00374DFF">
      <w:pPr>
        <w:pStyle w:val="ListParagraph"/>
        <w:numPr>
          <w:ilvl w:val="0"/>
          <w:numId w:val="48"/>
        </w:numPr>
        <w:jc w:val="both"/>
        <w:rPr>
          <w:ins w:id="1520" w:author="Sachin Patange" w:date="2017-05-27T21:05:00Z"/>
        </w:rPr>
      </w:pPr>
      <w:ins w:id="1521" w:author="Sachin Patange" w:date="2017-05-27T21:05:00Z">
        <w:r>
          <w:t xml:space="preserve">Transaction Mode – 120001 </w:t>
        </w:r>
      </w:ins>
    </w:p>
    <w:p w14:paraId="012E0EF3" w14:textId="77777777" w:rsidR="00374DFF" w:rsidRDefault="00374DFF" w:rsidP="00374DFF">
      <w:pPr>
        <w:pStyle w:val="ListParagraph"/>
        <w:numPr>
          <w:ilvl w:val="0"/>
          <w:numId w:val="48"/>
        </w:numPr>
        <w:jc w:val="both"/>
        <w:rPr>
          <w:ins w:id="1522" w:author="Sachin Patange" w:date="2017-05-27T21:05:00Z"/>
        </w:rPr>
      </w:pPr>
      <w:ins w:id="1523" w:author="Sachin Patange" w:date="2017-05-27T21:05:00Z">
        <w:r>
          <w:t>IP Address – IP Address of the User</w:t>
        </w:r>
      </w:ins>
    </w:p>
    <w:p w14:paraId="5F00383F" w14:textId="77777777" w:rsidR="00374DFF" w:rsidRDefault="00374DFF" w:rsidP="00374DFF">
      <w:pPr>
        <w:pStyle w:val="ListParagraph"/>
        <w:numPr>
          <w:ilvl w:val="0"/>
          <w:numId w:val="48"/>
        </w:numPr>
        <w:jc w:val="both"/>
        <w:rPr>
          <w:ins w:id="1524" w:author="Sachin Patange" w:date="2017-05-27T21:05:00Z"/>
        </w:rPr>
      </w:pPr>
      <w:ins w:id="1525" w:author="Sachin Patange" w:date="2017-05-27T21:05:00Z">
        <w:r>
          <w:t>Is Active Flag – Active</w:t>
        </w:r>
      </w:ins>
    </w:p>
    <w:p w14:paraId="72D9B039" w14:textId="77777777" w:rsidR="00374DFF" w:rsidRPr="00374DFF" w:rsidRDefault="00374DFF" w:rsidP="00FB01DD">
      <w:pPr>
        <w:pStyle w:val="ListParagraph"/>
        <w:numPr>
          <w:ilvl w:val="0"/>
          <w:numId w:val="48"/>
        </w:numPr>
        <w:jc w:val="both"/>
        <w:rPr>
          <w:ins w:id="1526" w:author="Sachin Patange" w:date="2017-05-27T21:05:00Z"/>
          <w:rFonts w:ascii="Trebuchet MS" w:eastAsia="Times New Roman" w:hAnsi="Trebuchet MS" w:cs="Arial"/>
          <w:b/>
          <w:bCs/>
          <w:iCs/>
          <w:color w:val="7F7F7F"/>
          <w:sz w:val="28"/>
          <w:szCs w:val="28"/>
          <w:rPrChange w:id="1527" w:author="Sachin Patange" w:date="2017-05-27T21:05:00Z">
            <w:rPr>
              <w:ins w:id="1528" w:author="Sachin Patange" w:date="2017-05-27T21:05:00Z"/>
            </w:rPr>
          </w:rPrChange>
        </w:rPr>
        <w:pPrChange w:id="1529" w:author="Sachin Patange" w:date="2017-05-27T21:05:00Z">
          <w:pPr/>
        </w:pPrChange>
      </w:pPr>
      <w:ins w:id="1530" w:author="Sachin Patange" w:date="2017-05-27T21:05:00Z">
        <w:r>
          <w:t>Created By – NCGTC user id</w:t>
        </w:r>
      </w:ins>
    </w:p>
    <w:p w14:paraId="67810660" w14:textId="2F51DEB6" w:rsidR="00374DFF" w:rsidRPr="00374DFF" w:rsidRDefault="00374DFF" w:rsidP="00FB01DD">
      <w:pPr>
        <w:pStyle w:val="ListParagraph"/>
        <w:numPr>
          <w:ilvl w:val="0"/>
          <w:numId w:val="48"/>
        </w:numPr>
        <w:jc w:val="both"/>
        <w:rPr>
          <w:ins w:id="1531" w:author="Sachin Patange" w:date="2017-05-27T21:05:00Z"/>
          <w:rFonts w:ascii="Trebuchet MS" w:eastAsia="Times New Roman" w:hAnsi="Trebuchet MS" w:cs="Arial"/>
          <w:b/>
          <w:bCs/>
          <w:iCs/>
          <w:color w:val="7F7F7F"/>
          <w:sz w:val="28"/>
          <w:szCs w:val="28"/>
        </w:rPr>
        <w:pPrChange w:id="1532" w:author="Sachin Patange" w:date="2017-05-27T21:05:00Z">
          <w:pPr/>
        </w:pPrChange>
      </w:pPr>
      <w:ins w:id="1533" w:author="Sachin Patange" w:date="2017-05-27T21:05:00Z">
        <w:r>
          <w:t>Created Date – DateTime of Record insertion</w:t>
        </w:r>
        <w:r w:rsidRPr="00374DFF">
          <w:rPr>
            <w:rFonts w:ascii="Trebuchet MS" w:eastAsia="Times New Roman" w:hAnsi="Trebuchet MS" w:cs="Arial"/>
            <w:b/>
            <w:bCs/>
            <w:iCs/>
            <w:color w:val="7F7F7F"/>
            <w:sz w:val="28"/>
            <w:szCs w:val="28"/>
          </w:rPr>
          <w:br w:type="page"/>
        </w:r>
      </w:ins>
    </w:p>
    <w:p w14:paraId="026CC3B7" w14:textId="0E40D03A" w:rsidR="00FC5DD7" w:rsidRDefault="00FC5DD7" w:rsidP="002048F0">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534" w:name="_Toc483682544"/>
      <w:r>
        <w:rPr>
          <w:rFonts w:ascii="Trebuchet MS" w:eastAsia="Times New Roman" w:hAnsi="Trebuchet MS" w:cs="Arial"/>
          <w:b/>
          <w:bCs/>
          <w:iCs/>
          <w:color w:val="7F7F7F"/>
          <w:sz w:val="28"/>
          <w:szCs w:val="28"/>
        </w:rPr>
        <w:lastRenderedPageBreak/>
        <w:t>Points Pending For Further Clarification</w:t>
      </w:r>
      <w:bookmarkEnd w:id="1534"/>
    </w:p>
    <w:p w14:paraId="6127AC18" w14:textId="48C4C321" w:rsidR="00FC5DD7" w:rsidRDefault="00FC5DD7" w:rsidP="00FC5DD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FC5DD7" w14:paraId="19BC874E" w14:textId="77777777" w:rsidTr="00FC5DD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63143DDF" w14:textId="77777777" w:rsidR="00FC5DD7" w:rsidRDefault="00FC5DD7" w:rsidP="0012315D">
            <w:pPr>
              <w:jc w:val="both"/>
            </w:pPr>
            <w:r>
              <w:t>S. No.</w:t>
            </w:r>
          </w:p>
        </w:tc>
        <w:tc>
          <w:tcPr>
            <w:tcW w:w="5580" w:type="dxa"/>
          </w:tcPr>
          <w:p w14:paraId="1A967413" w14:textId="3DF61BD6" w:rsidR="00FC5DD7" w:rsidRDefault="00FC5DD7" w:rsidP="00FC5DD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18EFAB23" w14:textId="0112B6D8" w:rsidR="00FC5DD7" w:rsidRDefault="00FC5DD7" w:rsidP="0012315D">
            <w:pPr>
              <w:jc w:val="both"/>
              <w:cnfStyle w:val="100000000000" w:firstRow="1" w:lastRow="0" w:firstColumn="0" w:lastColumn="0" w:oddVBand="0" w:evenVBand="0" w:oddHBand="0" w:evenHBand="0" w:firstRowFirstColumn="0" w:firstRowLastColumn="0" w:lastRowFirstColumn="0" w:lastRowLastColumn="0"/>
            </w:pPr>
            <w:r>
              <w:t>Contemplations</w:t>
            </w:r>
          </w:p>
        </w:tc>
      </w:tr>
      <w:tr w:rsidR="00FC5DD7" w14:paraId="53B222C2" w14:textId="77777777" w:rsidTr="00FC5DD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709F710F" w14:textId="77777777" w:rsidR="00FC5DD7" w:rsidRDefault="00FC5DD7" w:rsidP="0012315D">
            <w:pPr>
              <w:jc w:val="both"/>
            </w:pPr>
            <w:r>
              <w:t>1</w:t>
            </w:r>
          </w:p>
        </w:tc>
        <w:tc>
          <w:tcPr>
            <w:tcW w:w="5580" w:type="dxa"/>
          </w:tcPr>
          <w:p w14:paraId="2FC12F5B" w14:textId="13DD32E9" w:rsidR="00FC5DD7" w:rsidRDefault="00FC5DD7" w:rsidP="0012315D">
            <w:pPr>
              <w:jc w:val="both"/>
              <w:cnfStyle w:val="000000100000" w:firstRow="0" w:lastRow="0" w:firstColumn="0" w:lastColumn="0" w:oddVBand="0" w:evenVBand="0" w:oddHBand="1" w:evenHBand="0" w:firstRowFirstColumn="0" w:firstRowLastColumn="0" w:lastRowFirstColumn="0" w:lastRowLastColumn="0"/>
            </w:pPr>
            <w:r>
              <w:t>A request for continuing credit guarantee is raised by MLI for such a loan account which has neared its end of loan tenure.</w:t>
            </w:r>
          </w:p>
        </w:tc>
        <w:tc>
          <w:tcPr>
            <w:tcW w:w="3425" w:type="dxa"/>
          </w:tcPr>
          <w:p w14:paraId="214286E9" w14:textId="001B1656" w:rsidR="00FC5DD7" w:rsidRDefault="00FC5DD7" w:rsidP="0012315D">
            <w:pPr>
              <w:jc w:val="both"/>
              <w:cnfStyle w:val="000000100000" w:firstRow="0" w:lastRow="0" w:firstColumn="0" w:lastColumn="0" w:oddVBand="0" w:evenVBand="0" w:oddHBand="1" w:evenHBand="0" w:firstRowFirstColumn="0" w:firstRowLastColumn="0" w:lastRowFirstColumn="0" w:lastRowLastColumn="0"/>
            </w:pPr>
            <w:r>
              <w:t>Whether to close the guarantee cover or issue the cover for the ‘Broken Period’</w:t>
            </w:r>
          </w:p>
        </w:tc>
      </w:tr>
      <w:tr w:rsidR="00FC5DD7" w14:paraId="7A01EF55" w14:textId="77777777" w:rsidTr="00FC5DD7">
        <w:trPr>
          <w:trHeight w:val="111"/>
        </w:trPr>
        <w:tc>
          <w:tcPr>
            <w:cnfStyle w:val="001000000000" w:firstRow="0" w:lastRow="0" w:firstColumn="1" w:lastColumn="0" w:oddVBand="0" w:evenVBand="0" w:oddHBand="0" w:evenHBand="0" w:firstRowFirstColumn="0" w:firstRowLastColumn="0" w:lastRowFirstColumn="0" w:lastRowLastColumn="0"/>
            <w:tcW w:w="895" w:type="dxa"/>
          </w:tcPr>
          <w:p w14:paraId="73EC5F30" w14:textId="11C982DC" w:rsidR="00FC5DD7" w:rsidRDefault="00FC5DD7" w:rsidP="0012315D">
            <w:pPr>
              <w:jc w:val="both"/>
            </w:pPr>
            <w:del w:id="1535" w:author="Sachin Patange" w:date="2017-04-29T21:40:00Z">
              <w:r w:rsidDel="00B41600">
                <w:delText>2</w:delText>
              </w:r>
            </w:del>
          </w:p>
        </w:tc>
        <w:tc>
          <w:tcPr>
            <w:tcW w:w="5580" w:type="dxa"/>
          </w:tcPr>
          <w:p w14:paraId="4E0CB829" w14:textId="314A7DD1" w:rsidR="00FC5DD7" w:rsidRDefault="00FC5DD7" w:rsidP="00FC5DD7">
            <w:pPr>
              <w:jc w:val="both"/>
              <w:cnfStyle w:val="000000000000" w:firstRow="0" w:lastRow="0" w:firstColumn="0" w:lastColumn="0" w:oddVBand="0" w:evenVBand="0" w:oddHBand="0" w:evenHBand="0" w:firstRowFirstColumn="0" w:firstRowLastColumn="0" w:lastRowFirstColumn="0" w:lastRowLastColumn="0"/>
            </w:pPr>
            <w:del w:id="1536" w:author="Sachin Patange" w:date="2017-04-29T21:40:00Z">
              <w:r w:rsidDel="00B41600">
                <w:delText>Waiving CG Charges for Continuity Request</w:delText>
              </w:r>
            </w:del>
          </w:p>
        </w:tc>
        <w:tc>
          <w:tcPr>
            <w:tcW w:w="3425" w:type="dxa"/>
          </w:tcPr>
          <w:p w14:paraId="5901E352" w14:textId="50FA66E7" w:rsidR="00FC5DD7" w:rsidRDefault="00FC5DD7" w:rsidP="0012315D">
            <w:pPr>
              <w:jc w:val="both"/>
              <w:cnfStyle w:val="000000000000" w:firstRow="0" w:lastRow="0" w:firstColumn="0" w:lastColumn="0" w:oddVBand="0" w:evenVBand="0" w:oddHBand="0" w:evenHBand="0" w:firstRowFirstColumn="0" w:firstRowLastColumn="0" w:lastRowFirstColumn="0" w:lastRowLastColumn="0"/>
            </w:pPr>
            <w:del w:id="1537" w:author="Sachin Patange" w:date="2017-04-29T21:40:00Z">
              <w:r w:rsidDel="00B41600">
                <w:delText>What will be the nature of such request (whether for Fees, Penalty or Taxes)</w:delText>
              </w:r>
            </w:del>
          </w:p>
        </w:tc>
      </w:tr>
      <w:tr w:rsidR="00264284" w14:paraId="791CF49C" w14:textId="77777777" w:rsidTr="00FC5DD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14:paraId="429FACE8" w14:textId="423DE61A" w:rsidR="00264284" w:rsidRDefault="00264284" w:rsidP="0012315D">
            <w:pPr>
              <w:jc w:val="both"/>
            </w:pPr>
            <w:del w:id="1538" w:author="Sachin Patange" w:date="2017-04-29T21:40:00Z">
              <w:r w:rsidDel="00B41600">
                <w:delText>3</w:delText>
              </w:r>
            </w:del>
            <w:ins w:id="1539" w:author="Sachin Patange" w:date="2017-04-29T21:40:00Z">
              <w:r w:rsidR="00B41600">
                <w:t>2</w:t>
              </w:r>
            </w:ins>
          </w:p>
        </w:tc>
        <w:tc>
          <w:tcPr>
            <w:tcW w:w="5580" w:type="dxa"/>
          </w:tcPr>
          <w:p w14:paraId="02B9054B" w14:textId="3CF36990" w:rsidR="00264284" w:rsidRDefault="00264284" w:rsidP="00FC5DD7">
            <w:pPr>
              <w:jc w:val="both"/>
              <w:cnfStyle w:val="000000100000" w:firstRow="0" w:lastRow="0" w:firstColumn="0" w:lastColumn="0" w:oddVBand="0" w:evenVBand="0" w:oddHBand="1" w:evenHBand="0" w:firstRowFirstColumn="0" w:firstRowLastColumn="0" w:lastRowFirstColumn="0" w:lastRowLastColumn="0"/>
            </w:pPr>
            <w:r>
              <w:t>Loan Account details have ‘Outstanding Loan Amount’ = Zero</w:t>
            </w:r>
          </w:p>
        </w:tc>
        <w:tc>
          <w:tcPr>
            <w:tcW w:w="3425" w:type="dxa"/>
          </w:tcPr>
          <w:p w14:paraId="0F0CCCE4" w14:textId="61258DFB" w:rsidR="00264284" w:rsidRDefault="00264284" w:rsidP="0012315D">
            <w:pPr>
              <w:jc w:val="both"/>
              <w:cnfStyle w:val="000000100000" w:firstRow="0" w:lastRow="0" w:firstColumn="0" w:lastColumn="0" w:oddVBand="0" w:evenVBand="0" w:oddHBand="1" w:evenHBand="0" w:firstRowFirstColumn="0" w:firstRowLastColumn="0" w:lastRowFirstColumn="0" w:lastRowLastColumn="0"/>
            </w:pPr>
            <w:r>
              <w:t>Does the system close the CG or provide alert to MLI, consequently, MLI closes the CG manually.</w:t>
            </w:r>
          </w:p>
        </w:tc>
      </w:tr>
    </w:tbl>
    <w:p w14:paraId="26F73D69" w14:textId="77777777" w:rsidR="00FC5DD7" w:rsidRDefault="00FC5DD7" w:rsidP="00FC5DD7"/>
    <w:p w14:paraId="1A838305" w14:textId="5AE97731" w:rsidR="007D170E" w:rsidRPr="00FC5DD7" w:rsidRDefault="00B1269E" w:rsidP="00FC5DD7">
      <w:r>
        <w:t>On receipt of further clarification from NCGTC team, the current document will undergo revision.</w:t>
      </w:r>
    </w:p>
    <w:p w14:paraId="5FA3F797" w14:textId="77777777" w:rsidR="0059069C" w:rsidRDefault="0059069C" w:rsidP="005B1988"/>
    <w:p w14:paraId="07F623D3" w14:textId="77777777" w:rsidR="002D58E6" w:rsidRDefault="002D58E6" w:rsidP="002D58E6">
      <w:pPr>
        <w:pStyle w:val="ListParagraph"/>
      </w:pPr>
    </w:p>
    <w:p w14:paraId="08C913D9" w14:textId="77777777" w:rsidR="0061770F" w:rsidRDefault="0061770F" w:rsidP="0061770F"/>
    <w:p w14:paraId="044F7888" w14:textId="77777777" w:rsidR="0029620B" w:rsidRDefault="0029620B" w:rsidP="0061770F"/>
    <w:p w14:paraId="77CF9EB8" w14:textId="77777777" w:rsidR="0029620B" w:rsidRDefault="0029620B" w:rsidP="0061770F"/>
    <w:p w14:paraId="7308E437" w14:textId="77777777" w:rsidR="0029620B" w:rsidRDefault="0029620B" w:rsidP="0061770F"/>
    <w:p w14:paraId="3727F70F" w14:textId="77777777" w:rsidR="0029620B" w:rsidRDefault="0029620B" w:rsidP="0061770F"/>
    <w:p w14:paraId="133DD5A4" w14:textId="77777777" w:rsidR="0029620B" w:rsidRDefault="0029620B" w:rsidP="0061770F"/>
    <w:p w14:paraId="6596691A" w14:textId="77777777" w:rsidR="00ED1170" w:rsidRDefault="00ED1170" w:rsidP="0061770F"/>
    <w:p w14:paraId="564AFE6F" w14:textId="77777777" w:rsidR="00ED1170" w:rsidRDefault="00ED1170" w:rsidP="0061770F"/>
    <w:p w14:paraId="160FC90F" w14:textId="77777777" w:rsidR="00ED1170" w:rsidRDefault="00ED1170" w:rsidP="0061770F"/>
    <w:p w14:paraId="76A10B07" w14:textId="77777777" w:rsidR="00ED1170" w:rsidRDefault="00ED1170" w:rsidP="0061770F"/>
    <w:p w14:paraId="1B310FCB" w14:textId="77777777" w:rsidR="00ED1170" w:rsidRDefault="00ED1170" w:rsidP="0061770F"/>
    <w:p w14:paraId="4437A926" w14:textId="77777777" w:rsidR="00ED1170" w:rsidRDefault="00ED1170" w:rsidP="0061770F"/>
    <w:p w14:paraId="2660FECF" w14:textId="77777777" w:rsidR="00ED1170" w:rsidRDefault="00ED1170" w:rsidP="0061770F"/>
    <w:p w14:paraId="721C032B" w14:textId="77777777" w:rsidR="00ED1170" w:rsidRDefault="00ED1170" w:rsidP="0061770F"/>
    <w:p w14:paraId="37B27CC3" w14:textId="77777777" w:rsidR="00ED1170" w:rsidRDefault="00ED1170" w:rsidP="0061770F"/>
    <w:p w14:paraId="55690D4B" w14:textId="77777777" w:rsidR="00ED1170" w:rsidRDefault="00ED1170" w:rsidP="0061770F"/>
    <w:p w14:paraId="649796A8" w14:textId="77777777" w:rsidR="00DA1C5E" w:rsidRDefault="00DA1C5E" w:rsidP="0061770F"/>
    <w:p w14:paraId="5B73C776" w14:textId="77777777" w:rsidR="0027532D" w:rsidRDefault="0027532D" w:rsidP="00ED1170">
      <w:pPr>
        <w:pStyle w:val="NoSpacing"/>
        <w:rPr>
          <w:color w:val="A6A6A6" w:themeColor="background1" w:themeShade="A6"/>
          <w:sz w:val="20"/>
        </w:rPr>
      </w:pPr>
    </w:p>
    <w:p w14:paraId="03B7DA4E" w14:textId="77777777" w:rsidR="0027532D" w:rsidRDefault="0027532D" w:rsidP="00ED1170">
      <w:pPr>
        <w:pStyle w:val="NoSpacing"/>
        <w:rPr>
          <w:color w:val="A6A6A6" w:themeColor="background1" w:themeShade="A6"/>
          <w:sz w:val="20"/>
        </w:rPr>
      </w:pPr>
    </w:p>
    <w:p w14:paraId="3F3E8D0C" w14:textId="77777777" w:rsidR="0027532D" w:rsidRDefault="0027532D" w:rsidP="00ED1170">
      <w:pPr>
        <w:pStyle w:val="NoSpacing"/>
        <w:rPr>
          <w:color w:val="A6A6A6" w:themeColor="background1" w:themeShade="A6"/>
          <w:sz w:val="20"/>
        </w:rPr>
      </w:pPr>
    </w:p>
    <w:p w14:paraId="5DB5CD5D" w14:textId="77777777" w:rsidR="0027532D" w:rsidRDefault="0027532D" w:rsidP="00ED1170">
      <w:pPr>
        <w:pStyle w:val="NoSpacing"/>
        <w:rPr>
          <w:color w:val="A6A6A6" w:themeColor="background1" w:themeShade="A6"/>
          <w:sz w:val="20"/>
        </w:rPr>
      </w:pPr>
    </w:p>
    <w:p w14:paraId="229457FB" w14:textId="77777777" w:rsidR="0027532D" w:rsidRDefault="0027532D" w:rsidP="00ED1170">
      <w:pPr>
        <w:pStyle w:val="NoSpacing"/>
        <w:rPr>
          <w:color w:val="A6A6A6" w:themeColor="background1" w:themeShade="A6"/>
          <w:sz w:val="20"/>
        </w:rPr>
      </w:pPr>
    </w:p>
    <w:p w14:paraId="300000F1" w14:textId="77777777" w:rsidR="0027532D" w:rsidRDefault="0027532D" w:rsidP="00ED1170">
      <w:pPr>
        <w:pStyle w:val="NoSpacing"/>
        <w:rPr>
          <w:color w:val="A6A6A6" w:themeColor="background1" w:themeShade="A6"/>
          <w:sz w:val="20"/>
        </w:rPr>
      </w:pPr>
    </w:p>
    <w:p w14:paraId="0B30DF57" w14:textId="77777777" w:rsidR="0027532D" w:rsidRDefault="0027532D" w:rsidP="00ED1170">
      <w:pPr>
        <w:pStyle w:val="NoSpacing"/>
        <w:rPr>
          <w:color w:val="A6A6A6" w:themeColor="background1" w:themeShade="A6"/>
          <w:sz w:val="20"/>
        </w:rPr>
      </w:pPr>
    </w:p>
    <w:p w14:paraId="0F8479B5" w14:textId="77777777" w:rsidR="000F14CF" w:rsidRDefault="000F14CF" w:rsidP="00ED1170">
      <w:pPr>
        <w:pStyle w:val="NoSpacing"/>
        <w:rPr>
          <w:color w:val="A6A6A6" w:themeColor="background1" w:themeShade="A6"/>
          <w:sz w:val="20"/>
        </w:rPr>
      </w:pPr>
    </w:p>
    <w:p w14:paraId="683DCB13" w14:textId="77777777" w:rsidR="000F14CF" w:rsidRDefault="000F14CF" w:rsidP="00ED1170">
      <w:pPr>
        <w:pStyle w:val="NoSpacing"/>
        <w:rPr>
          <w:color w:val="A6A6A6" w:themeColor="background1" w:themeShade="A6"/>
          <w:sz w:val="20"/>
        </w:rPr>
      </w:pPr>
    </w:p>
    <w:p w14:paraId="25A48C31" w14:textId="77777777" w:rsidR="000F14CF" w:rsidRDefault="000F14CF" w:rsidP="00ED1170">
      <w:pPr>
        <w:pStyle w:val="NoSpacing"/>
        <w:rPr>
          <w:color w:val="A6A6A6" w:themeColor="background1" w:themeShade="A6"/>
          <w:sz w:val="20"/>
        </w:rPr>
      </w:pPr>
    </w:p>
    <w:p w14:paraId="34A30A0B" w14:textId="77777777" w:rsidR="000F14CF" w:rsidRDefault="000F14CF" w:rsidP="00ED1170">
      <w:pPr>
        <w:pStyle w:val="NoSpacing"/>
        <w:rPr>
          <w:color w:val="A6A6A6" w:themeColor="background1" w:themeShade="A6"/>
          <w:sz w:val="20"/>
        </w:rPr>
      </w:pPr>
    </w:p>
    <w:p w14:paraId="6DC52475" w14:textId="77777777" w:rsidR="000F14CF" w:rsidRDefault="000F14CF" w:rsidP="00ED1170">
      <w:pPr>
        <w:pStyle w:val="NoSpacing"/>
        <w:rPr>
          <w:color w:val="A6A6A6" w:themeColor="background1" w:themeShade="A6"/>
          <w:sz w:val="20"/>
        </w:rPr>
      </w:pPr>
    </w:p>
    <w:p w14:paraId="3F147BE3" w14:textId="77777777" w:rsidR="000F14CF" w:rsidRDefault="000F14CF" w:rsidP="00ED1170">
      <w:pPr>
        <w:pStyle w:val="NoSpacing"/>
        <w:rPr>
          <w:color w:val="A6A6A6" w:themeColor="background1" w:themeShade="A6"/>
          <w:sz w:val="20"/>
        </w:rPr>
      </w:pPr>
    </w:p>
    <w:p w14:paraId="0FE19626" w14:textId="77777777" w:rsidR="000F14CF" w:rsidRDefault="000F14CF" w:rsidP="00ED1170">
      <w:pPr>
        <w:pStyle w:val="NoSpacing"/>
        <w:rPr>
          <w:color w:val="A6A6A6" w:themeColor="background1" w:themeShade="A6"/>
          <w:sz w:val="20"/>
        </w:rPr>
      </w:pPr>
    </w:p>
    <w:p w14:paraId="5C49EBBF" w14:textId="77777777" w:rsidR="000F14CF" w:rsidRDefault="000F14CF" w:rsidP="00ED1170">
      <w:pPr>
        <w:pStyle w:val="NoSpacing"/>
        <w:rPr>
          <w:color w:val="A6A6A6" w:themeColor="background1" w:themeShade="A6"/>
          <w:sz w:val="20"/>
        </w:rPr>
      </w:pPr>
    </w:p>
    <w:p w14:paraId="1AE5E438" w14:textId="77777777" w:rsidR="000F14CF" w:rsidRDefault="000F14CF" w:rsidP="00ED1170">
      <w:pPr>
        <w:pStyle w:val="NoSpacing"/>
        <w:rPr>
          <w:color w:val="A6A6A6" w:themeColor="background1" w:themeShade="A6"/>
          <w:sz w:val="20"/>
        </w:rPr>
      </w:pPr>
    </w:p>
    <w:p w14:paraId="0070E60E" w14:textId="77777777" w:rsidR="000F14CF" w:rsidRDefault="000F14CF" w:rsidP="00ED1170">
      <w:pPr>
        <w:pStyle w:val="NoSpacing"/>
        <w:rPr>
          <w:color w:val="A6A6A6" w:themeColor="background1" w:themeShade="A6"/>
          <w:sz w:val="20"/>
        </w:rPr>
      </w:pPr>
    </w:p>
    <w:p w14:paraId="063652EC" w14:textId="77777777" w:rsidR="000F14CF" w:rsidRDefault="000F14CF" w:rsidP="00ED1170">
      <w:pPr>
        <w:pStyle w:val="NoSpacing"/>
        <w:rPr>
          <w:color w:val="A6A6A6" w:themeColor="background1" w:themeShade="A6"/>
          <w:sz w:val="20"/>
        </w:rPr>
      </w:pPr>
    </w:p>
    <w:p w14:paraId="6D17E52D" w14:textId="77777777" w:rsidR="000F14CF" w:rsidRDefault="000F14CF" w:rsidP="00ED1170">
      <w:pPr>
        <w:pStyle w:val="NoSpacing"/>
        <w:rPr>
          <w:color w:val="A6A6A6" w:themeColor="background1" w:themeShade="A6"/>
          <w:sz w:val="20"/>
        </w:rPr>
      </w:pPr>
    </w:p>
    <w:p w14:paraId="48BFD296" w14:textId="77777777" w:rsidR="000F14CF" w:rsidRDefault="000F14CF" w:rsidP="00ED1170">
      <w:pPr>
        <w:pStyle w:val="NoSpacing"/>
        <w:rPr>
          <w:color w:val="A6A6A6" w:themeColor="background1" w:themeShade="A6"/>
          <w:sz w:val="20"/>
        </w:rPr>
      </w:pPr>
    </w:p>
    <w:p w14:paraId="01FE99FD" w14:textId="77777777" w:rsidR="000F14CF" w:rsidRDefault="000F14CF" w:rsidP="00ED1170">
      <w:pPr>
        <w:pStyle w:val="NoSpacing"/>
        <w:rPr>
          <w:color w:val="A6A6A6" w:themeColor="background1" w:themeShade="A6"/>
          <w:sz w:val="20"/>
        </w:rPr>
      </w:pPr>
    </w:p>
    <w:p w14:paraId="1F663C0E" w14:textId="77777777" w:rsidR="000F14CF" w:rsidRDefault="000F14CF" w:rsidP="00ED1170">
      <w:pPr>
        <w:pStyle w:val="NoSpacing"/>
        <w:rPr>
          <w:color w:val="A6A6A6" w:themeColor="background1" w:themeShade="A6"/>
          <w:sz w:val="20"/>
        </w:rPr>
      </w:pPr>
    </w:p>
    <w:p w14:paraId="301AA0F5" w14:textId="77777777" w:rsidR="000F14CF" w:rsidRDefault="000F14CF" w:rsidP="00ED1170">
      <w:pPr>
        <w:pStyle w:val="NoSpacing"/>
        <w:rPr>
          <w:color w:val="A6A6A6" w:themeColor="background1" w:themeShade="A6"/>
          <w:sz w:val="20"/>
        </w:rPr>
      </w:pPr>
    </w:p>
    <w:p w14:paraId="089DA682" w14:textId="77777777" w:rsidR="000F14CF" w:rsidRDefault="000F14CF" w:rsidP="00ED1170">
      <w:pPr>
        <w:pStyle w:val="NoSpacing"/>
        <w:rPr>
          <w:color w:val="A6A6A6" w:themeColor="background1" w:themeShade="A6"/>
          <w:sz w:val="20"/>
        </w:rPr>
      </w:pPr>
    </w:p>
    <w:p w14:paraId="230971FD" w14:textId="77777777" w:rsidR="000F14CF" w:rsidRDefault="000F14CF" w:rsidP="00ED1170">
      <w:pPr>
        <w:pStyle w:val="NoSpacing"/>
        <w:rPr>
          <w:color w:val="A6A6A6" w:themeColor="background1" w:themeShade="A6"/>
          <w:sz w:val="20"/>
        </w:rPr>
      </w:pPr>
    </w:p>
    <w:p w14:paraId="3C66C98E" w14:textId="77777777" w:rsidR="000F14CF" w:rsidRDefault="000F14CF" w:rsidP="00ED1170">
      <w:pPr>
        <w:pStyle w:val="NoSpacing"/>
        <w:rPr>
          <w:color w:val="A6A6A6" w:themeColor="background1" w:themeShade="A6"/>
          <w:sz w:val="20"/>
        </w:rPr>
      </w:pPr>
    </w:p>
    <w:p w14:paraId="4E4F33D6" w14:textId="77777777" w:rsidR="000F14CF" w:rsidRDefault="000F14CF" w:rsidP="00ED1170">
      <w:pPr>
        <w:pStyle w:val="NoSpacing"/>
        <w:rPr>
          <w:color w:val="A6A6A6" w:themeColor="background1" w:themeShade="A6"/>
          <w:sz w:val="20"/>
        </w:rPr>
      </w:pPr>
    </w:p>
    <w:p w14:paraId="4F847E1F" w14:textId="77777777" w:rsidR="000F14CF" w:rsidRDefault="000F14CF" w:rsidP="00ED1170">
      <w:pPr>
        <w:pStyle w:val="NoSpacing"/>
        <w:rPr>
          <w:color w:val="A6A6A6" w:themeColor="background1" w:themeShade="A6"/>
          <w:sz w:val="20"/>
        </w:rPr>
      </w:pPr>
    </w:p>
    <w:p w14:paraId="28E73BE3" w14:textId="77777777" w:rsidR="000F14CF" w:rsidRDefault="000F14CF" w:rsidP="00ED1170">
      <w:pPr>
        <w:pStyle w:val="NoSpacing"/>
        <w:rPr>
          <w:color w:val="A6A6A6" w:themeColor="background1" w:themeShade="A6"/>
          <w:sz w:val="20"/>
        </w:rPr>
      </w:pPr>
    </w:p>
    <w:p w14:paraId="49F13806" w14:textId="77777777" w:rsidR="000F14CF" w:rsidRDefault="000F14CF" w:rsidP="00ED1170">
      <w:pPr>
        <w:pStyle w:val="NoSpacing"/>
        <w:rPr>
          <w:color w:val="A6A6A6" w:themeColor="background1" w:themeShade="A6"/>
          <w:sz w:val="20"/>
        </w:rPr>
      </w:pPr>
    </w:p>
    <w:p w14:paraId="45FF1FBC" w14:textId="77777777" w:rsidR="000F14CF" w:rsidRDefault="000F14CF" w:rsidP="00ED1170">
      <w:pPr>
        <w:pStyle w:val="NoSpacing"/>
        <w:rPr>
          <w:color w:val="A6A6A6" w:themeColor="background1" w:themeShade="A6"/>
          <w:sz w:val="20"/>
        </w:rPr>
      </w:pPr>
    </w:p>
    <w:p w14:paraId="67715C2A" w14:textId="77777777" w:rsidR="000F14CF" w:rsidRDefault="000F14CF" w:rsidP="00ED1170">
      <w:pPr>
        <w:pStyle w:val="NoSpacing"/>
        <w:rPr>
          <w:color w:val="A6A6A6" w:themeColor="background1" w:themeShade="A6"/>
          <w:sz w:val="20"/>
        </w:rPr>
      </w:pPr>
    </w:p>
    <w:p w14:paraId="02E9B48B" w14:textId="77777777" w:rsidR="000F14CF" w:rsidRDefault="000F14CF" w:rsidP="00ED1170">
      <w:pPr>
        <w:pStyle w:val="NoSpacing"/>
        <w:rPr>
          <w:color w:val="A6A6A6" w:themeColor="background1" w:themeShade="A6"/>
          <w:sz w:val="20"/>
        </w:rPr>
      </w:pPr>
    </w:p>
    <w:p w14:paraId="5ABFE095" w14:textId="77777777" w:rsidR="000F14CF" w:rsidRDefault="000F14CF" w:rsidP="00ED1170">
      <w:pPr>
        <w:pStyle w:val="NoSpacing"/>
        <w:rPr>
          <w:color w:val="A6A6A6" w:themeColor="background1" w:themeShade="A6"/>
          <w:sz w:val="20"/>
        </w:rPr>
      </w:pPr>
    </w:p>
    <w:p w14:paraId="0E1794CB" w14:textId="77777777" w:rsidR="000F14CF" w:rsidRDefault="000F14CF" w:rsidP="00ED1170">
      <w:pPr>
        <w:pStyle w:val="NoSpacing"/>
        <w:rPr>
          <w:color w:val="A6A6A6" w:themeColor="background1" w:themeShade="A6"/>
          <w:sz w:val="20"/>
        </w:rPr>
      </w:pPr>
    </w:p>
    <w:p w14:paraId="39B3E000" w14:textId="77777777" w:rsidR="000F14CF" w:rsidRDefault="000F14CF" w:rsidP="00ED1170">
      <w:pPr>
        <w:pStyle w:val="NoSpacing"/>
        <w:rPr>
          <w:color w:val="A6A6A6" w:themeColor="background1" w:themeShade="A6"/>
          <w:sz w:val="20"/>
        </w:rPr>
      </w:pPr>
    </w:p>
    <w:p w14:paraId="44A538F1" w14:textId="77777777" w:rsidR="000F14CF" w:rsidRDefault="000F14CF" w:rsidP="00ED1170">
      <w:pPr>
        <w:pStyle w:val="NoSpacing"/>
        <w:rPr>
          <w:color w:val="A6A6A6" w:themeColor="background1" w:themeShade="A6"/>
          <w:sz w:val="20"/>
        </w:rPr>
      </w:pPr>
    </w:p>
    <w:p w14:paraId="11864055" w14:textId="77777777" w:rsidR="000F14CF" w:rsidRDefault="000F14CF" w:rsidP="00ED1170">
      <w:pPr>
        <w:pStyle w:val="NoSpacing"/>
        <w:rPr>
          <w:color w:val="A6A6A6" w:themeColor="background1" w:themeShade="A6"/>
          <w:sz w:val="20"/>
        </w:rPr>
      </w:pPr>
    </w:p>
    <w:p w14:paraId="665EBAFE" w14:textId="77777777" w:rsidR="000F14CF" w:rsidRDefault="000F14CF" w:rsidP="00ED1170">
      <w:pPr>
        <w:pStyle w:val="NoSpacing"/>
        <w:rPr>
          <w:color w:val="A6A6A6" w:themeColor="background1" w:themeShade="A6"/>
          <w:sz w:val="20"/>
        </w:rPr>
      </w:pPr>
    </w:p>
    <w:p w14:paraId="5B38925D" w14:textId="77777777" w:rsidR="000F14CF" w:rsidRDefault="000F14CF" w:rsidP="00ED1170">
      <w:pPr>
        <w:pStyle w:val="NoSpacing"/>
        <w:rPr>
          <w:color w:val="A6A6A6" w:themeColor="background1" w:themeShade="A6"/>
          <w:sz w:val="20"/>
        </w:rPr>
      </w:pPr>
    </w:p>
    <w:p w14:paraId="2453EFCD" w14:textId="77777777" w:rsidR="000F14CF" w:rsidRDefault="000F14CF" w:rsidP="00ED1170">
      <w:pPr>
        <w:pStyle w:val="NoSpacing"/>
        <w:rPr>
          <w:color w:val="A6A6A6" w:themeColor="background1" w:themeShade="A6"/>
          <w:sz w:val="20"/>
        </w:rPr>
      </w:pPr>
    </w:p>
    <w:p w14:paraId="4323422C" w14:textId="77777777" w:rsidR="000F14CF" w:rsidRDefault="000F14CF" w:rsidP="00ED1170">
      <w:pPr>
        <w:pStyle w:val="NoSpacing"/>
        <w:rPr>
          <w:color w:val="A6A6A6" w:themeColor="background1" w:themeShade="A6"/>
          <w:sz w:val="20"/>
        </w:rPr>
      </w:pPr>
    </w:p>
    <w:p w14:paraId="3AAE5C64" w14:textId="77777777" w:rsidR="000F14CF" w:rsidRDefault="000F14CF" w:rsidP="00ED1170">
      <w:pPr>
        <w:pStyle w:val="NoSpacing"/>
        <w:rPr>
          <w:color w:val="A6A6A6" w:themeColor="background1" w:themeShade="A6"/>
          <w:sz w:val="20"/>
        </w:rPr>
      </w:pPr>
    </w:p>
    <w:p w14:paraId="6CF4D283" w14:textId="77777777" w:rsidR="0027532D" w:rsidRDefault="0027532D" w:rsidP="00ED1170">
      <w:pPr>
        <w:pStyle w:val="NoSpacing"/>
        <w:rPr>
          <w:color w:val="A6A6A6" w:themeColor="background1" w:themeShade="A6"/>
          <w:sz w:val="20"/>
        </w:rPr>
      </w:pPr>
    </w:p>
    <w:p w14:paraId="073CD77E" w14:textId="77777777" w:rsidR="0027532D" w:rsidRDefault="0027532D" w:rsidP="00ED1170">
      <w:pPr>
        <w:pStyle w:val="NoSpacing"/>
        <w:rPr>
          <w:color w:val="A6A6A6" w:themeColor="background1" w:themeShade="A6"/>
          <w:sz w:val="20"/>
        </w:rPr>
      </w:pPr>
    </w:p>
    <w:p w14:paraId="44239F77" w14:textId="77777777" w:rsidR="0027532D" w:rsidRDefault="0027532D" w:rsidP="00ED1170">
      <w:pPr>
        <w:pStyle w:val="NoSpacing"/>
        <w:rPr>
          <w:color w:val="A6A6A6" w:themeColor="background1" w:themeShade="A6"/>
          <w:sz w:val="20"/>
        </w:rPr>
      </w:pPr>
    </w:p>
    <w:p w14:paraId="25A975E5" w14:textId="77777777" w:rsidR="0027532D" w:rsidRDefault="0027532D" w:rsidP="00ED1170">
      <w:pPr>
        <w:pStyle w:val="NoSpacing"/>
        <w:rPr>
          <w:color w:val="A6A6A6" w:themeColor="background1" w:themeShade="A6"/>
          <w:sz w:val="20"/>
        </w:rPr>
      </w:pPr>
    </w:p>
    <w:p w14:paraId="4599ED31" w14:textId="77777777" w:rsidR="0095768A" w:rsidRDefault="0095768A" w:rsidP="00ED1170">
      <w:pPr>
        <w:pStyle w:val="NoSpacing"/>
        <w:rPr>
          <w:color w:val="A6A6A6" w:themeColor="background1" w:themeShade="A6"/>
          <w:sz w:val="20"/>
        </w:rPr>
      </w:pPr>
    </w:p>
    <w:p w14:paraId="2CC93821" w14:textId="77777777" w:rsidR="0095768A" w:rsidRDefault="0095768A" w:rsidP="00ED1170">
      <w:pPr>
        <w:pStyle w:val="NoSpacing"/>
        <w:rPr>
          <w:color w:val="A6A6A6" w:themeColor="background1" w:themeShade="A6"/>
          <w:sz w:val="20"/>
        </w:rPr>
      </w:pPr>
    </w:p>
    <w:p w14:paraId="3E7B1272" w14:textId="77777777" w:rsidR="0095768A" w:rsidRDefault="0095768A" w:rsidP="00ED1170">
      <w:pPr>
        <w:pStyle w:val="NoSpacing"/>
        <w:rPr>
          <w:color w:val="A6A6A6" w:themeColor="background1" w:themeShade="A6"/>
          <w:sz w:val="20"/>
        </w:rPr>
      </w:pPr>
    </w:p>
    <w:p w14:paraId="451957FD" w14:textId="0B1E1C59" w:rsidR="00ED1170" w:rsidRPr="00ED1170" w:rsidRDefault="00ED1170" w:rsidP="00ED1170">
      <w:pPr>
        <w:pStyle w:val="NoSpacing"/>
        <w:rPr>
          <w:color w:val="A6A6A6" w:themeColor="background1" w:themeShade="A6"/>
          <w:sz w:val="20"/>
        </w:rPr>
      </w:pPr>
      <w:r w:rsidRPr="00ED1170">
        <w:rPr>
          <w:color w:val="A6A6A6" w:themeColor="background1" w:themeShade="A6"/>
          <w:sz w:val="20"/>
        </w:rPr>
        <w:t xml:space="preserve">Prepared </w:t>
      </w:r>
      <w:del w:id="1540" w:author="Sachin Patange" w:date="2017-04-29T21:40:00Z">
        <w:r w:rsidRPr="00ED1170" w:rsidDel="00B41600">
          <w:rPr>
            <w:color w:val="A6A6A6" w:themeColor="background1" w:themeShade="A6"/>
            <w:sz w:val="20"/>
          </w:rPr>
          <w:delText xml:space="preserve">By </w:delText>
        </w:r>
      </w:del>
      <w:ins w:id="1541" w:author="Sachin Patange" w:date="2017-04-29T21:40:00Z">
        <w:r w:rsidR="00B41600">
          <w:rPr>
            <w:color w:val="A6A6A6" w:themeColor="background1" w:themeShade="A6"/>
            <w:sz w:val="20"/>
          </w:rPr>
          <w:t>b</w:t>
        </w:r>
        <w:r w:rsidR="00B41600" w:rsidRPr="00ED1170">
          <w:rPr>
            <w:color w:val="A6A6A6" w:themeColor="background1" w:themeShade="A6"/>
            <w:sz w:val="20"/>
          </w:rPr>
          <w:t xml:space="preserve">y </w:t>
        </w:r>
      </w:ins>
      <w:r w:rsidRPr="00ED1170">
        <w:rPr>
          <w:color w:val="A6A6A6" w:themeColor="background1" w:themeShade="A6"/>
          <w:sz w:val="20"/>
        </w:rPr>
        <w:t>Mastek Ltd. For National Credit Guarantee Trustee Company Ltd.</w:t>
      </w:r>
    </w:p>
    <w:p w14:paraId="217B2F26" w14:textId="35ECC848" w:rsidR="00ED1170" w:rsidRPr="00ED1170" w:rsidRDefault="00ED1170"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70"/>
      <w:footerReference w:type="default" r:id="rId7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9F933" w14:textId="77777777" w:rsidR="002F616C" w:rsidRDefault="002F616C" w:rsidP="00F40904">
      <w:pPr>
        <w:spacing w:after="0" w:line="240" w:lineRule="auto"/>
      </w:pPr>
      <w:r>
        <w:separator/>
      </w:r>
    </w:p>
  </w:endnote>
  <w:endnote w:type="continuationSeparator" w:id="0">
    <w:p w14:paraId="29A67126" w14:textId="77777777" w:rsidR="002F616C" w:rsidRDefault="002F616C"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173D269A" w:rsidR="003F6ED7" w:rsidRPr="0029620B" w:rsidRDefault="003F6ED7"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9808F1">
              <w:rPr>
                <w:b/>
                <w:bCs/>
                <w:noProof/>
                <w:sz w:val="20"/>
                <w:szCs w:val="20"/>
              </w:rPr>
              <w:t>3</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9808F1">
              <w:rPr>
                <w:b/>
                <w:bCs/>
                <w:noProof/>
                <w:sz w:val="20"/>
                <w:szCs w:val="20"/>
              </w:rPr>
              <w:t>48</w:t>
            </w:r>
            <w:r w:rsidRPr="0029620B">
              <w:rPr>
                <w:b/>
                <w:bCs/>
                <w:sz w:val="20"/>
                <w:szCs w:val="20"/>
              </w:rPr>
              <w:fldChar w:fldCharType="end"/>
            </w:r>
          </w:p>
        </w:sdtContent>
      </w:sdt>
    </w:sdtContent>
  </w:sdt>
  <w:p w14:paraId="6F8AA623" w14:textId="77777777" w:rsidR="003F6ED7" w:rsidRDefault="003F6E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F39B8" w14:textId="77777777" w:rsidR="002F616C" w:rsidRDefault="002F616C" w:rsidP="00F40904">
      <w:pPr>
        <w:spacing w:after="0" w:line="240" w:lineRule="auto"/>
      </w:pPr>
      <w:r>
        <w:separator/>
      </w:r>
    </w:p>
  </w:footnote>
  <w:footnote w:type="continuationSeparator" w:id="0">
    <w:p w14:paraId="0141DFD8" w14:textId="77777777" w:rsidR="002F616C" w:rsidRDefault="002F616C"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09C4BF33" w:rsidR="003F6ED7" w:rsidRPr="0029620B" w:rsidRDefault="003F6ED7">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rPr>
        <w:sz w:val="20"/>
        <w:szCs w:val="20"/>
      </w:rPr>
      <w:t xml:space="preserve">Skill Loans – </w:t>
    </w:r>
    <w:ins w:id="1542" w:author="Sachin Patange" w:date="2017-04-29T21:27:00Z">
      <w:r>
        <w:rPr>
          <w:sz w:val="20"/>
          <w:szCs w:val="20"/>
        </w:rPr>
        <w:t xml:space="preserve">Issuance of </w:t>
      </w:r>
    </w:ins>
    <w:r>
      <w:rPr>
        <w:sz w:val="20"/>
        <w:szCs w:val="20"/>
      </w:rPr>
      <w:t xml:space="preserve">CG Generations &amp; </w:t>
    </w:r>
    <w:ins w:id="1543" w:author="Sachin Patange" w:date="2017-04-29T21:27:00Z">
      <w:r>
        <w:rPr>
          <w:sz w:val="20"/>
          <w:szCs w:val="20"/>
        </w:rPr>
        <w:t xml:space="preserve">Guarantee </w:t>
      </w:r>
    </w:ins>
    <w:r>
      <w:rPr>
        <w:sz w:val="20"/>
        <w:szCs w:val="20"/>
      </w:rPr>
      <w:t>Continuity</w:t>
    </w:r>
    <w:r w:rsidRPr="0029620B">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D7D"/>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1A7"/>
    <w:multiLevelType w:val="hybridMultilevel"/>
    <w:tmpl w:val="FB7A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2BA6"/>
    <w:multiLevelType w:val="hybridMultilevel"/>
    <w:tmpl w:val="7A76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66DA8"/>
    <w:multiLevelType w:val="hybridMultilevel"/>
    <w:tmpl w:val="26BC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50CA"/>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67B5E"/>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1CEE0271"/>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574C2"/>
    <w:multiLevelType w:val="hybridMultilevel"/>
    <w:tmpl w:val="D848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77D36"/>
    <w:multiLevelType w:val="hybridMultilevel"/>
    <w:tmpl w:val="9448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C78CE"/>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71620"/>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A6075"/>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342E761A"/>
    <w:multiLevelType w:val="hybridMultilevel"/>
    <w:tmpl w:val="3006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04B5C"/>
    <w:multiLevelType w:val="hybridMultilevel"/>
    <w:tmpl w:val="F242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9614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F82FCD"/>
    <w:multiLevelType w:val="hybridMultilevel"/>
    <w:tmpl w:val="11AEA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C3C0E"/>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20A8D"/>
    <w:multiLevelType w:val="hybridMultilevel"/>
    <w:tmpl w:val="7A76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C659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31801"/>
    <w:multiLevelType w:val="hybridMultilevel"/>
    <w:tmpl w:val="D9EA9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7F3C68"/>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39355B"/>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A24327"/>
    <w:multiLevelType w:val="hybridMultilevel"/>
    <w:tmpl w:val="F5BAA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3776C"/>
    <w:multiLevelType w:val="hybridMultilevel"/>
    <w:tmpl w:val="6B0AE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34A87"/>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518C1"/>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C7B00"/>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975C9"/>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95139"/>
    <w:multiLevelType w:val="hybridMultilevel"/>
    <w:tmpl w:val="4166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8"/>
  </w:num>
  <w:num w:numId="3">
    <w:abstractNumId w:val="30"/>
  </w:num>
  <w:num w:numId="4">
    <w:abstractNumId w:val="2"/>
  </w:num>
  <w:num w:numId="5">
    <w:abstractNumId w:val="0"/>
  </w:num>
  <w:num w:numId="6">
    <w:abstractNumId w:val="45"/>
  </w:num>
  <w:num w:numId="7">
    <w:abstractNumId w:val="11"/>
  </w:num>
  <w:num w:numId="8">
    <w:abstractNumId w:val="32"/>
  </w:num>
  <w:num w:numId="9">
    <w:abstractNumId w:val="7"/>
  </w:num>
  <w:num w:numId="10">
    <w:abstractNumId w:val="27"/>
  </w:num>
  <w:num w:numId="11">
    <w:abstractNumId w:val="20"/>
  </w:num>
  <w:num w:numId="12">
    <w:abstractNumId w:val="42"/>
  </w:num>
  <w:num w:numId="13">
    <w:abstractNumId w:val="28"/>
  </w:num>
  <w:num w:numId="14">
    <w:abstractNumId w:val="4"/>
  </w:num>
  <w:num w:numId="15">
    <w:abstractNumId w:val="24"/>
  </w:num>
  <w:num w:numId="16">
    <w:abstractNumId w:val="14"/>
  </w:num>
  <w:num w:numId="17">
    <w:abstractNumId w:val="40"/>
  </w:num>
  <w:num w:numId="18">
    <w:abstractNumId w:val="12"/>
  </w:num>
  <w:num w:numId="19">
    <w:abstractNumId w:val="23"/>
  </w:num>
  <w:num w:numId="20">
    <w:abstractNumId w:val="44"/>
  </w:num>
  <w:num w:numId="21">
    <w:abstractNumId w:val="35"/>
  </w:num>
  <w:num w:numId="22">
    <w:abstractNumId w:val="37"/>
  </w:num>
  <w:num w:numId="23">
    <w:abstractNumId w:val="46"/>
  </w:num>
  <w:num w:numId="24">
    <w:abstractNumId w:val="5"/>
  </w:num>
  <w:num w:numId="25">
    <w:abstractNumId w:val="39"/>
  </w:num>
  <w:num w:numId="26">
    <w:abstractNumId w:val="43"/>
  </w:num>
  <w:num w:numId="27">
    <w:abstractNumId w:val="18"/>
  </w:num>
  <w:num w:numId="28">
    <w:abstractNumId w:val="19"/>
  </w:num>
  <w:num w:numId="29">
    <w:abstractNumId w:val="41"/>
  </w:num>
  <w:num w:numId="30">
    <w:abstractNumId w:val="31"/>
  </w:num>
  <w:num w:numId="31">
    <w:abstractNumId w:val="13"/>
  </w:num>
  <w:num w:numId="32">
    <w:abstractNumId w:val="33"/>
  </w:num>
  <w:num w:numId="33">
    <w:abstractNumId w:val="8"/>
  </w:num>
  <w:num w:numId="34">
    <w:abstractNumId w:val="47"/>
  </w:num>
  <w:num w:numId="35">
    <w:abstractNumId w:val="36"/>
  </w:num>
  <w:num w:numId="36">
    <w:abstractNumId w:val="25"/>
  </w:num>
  <w:num w:numId="37">
    <w:abstractNumId w:val="3"/>
  </w:num>
  <w:num w:numId="38">
    <w:abstractNumId w:val="16"/>
  </w:num>
  <w:num w:numId="39">
    <w:abstractNumId w:val="1"/>
  </w:num>
  <w:num w:numId="40">
    <w:abstractNumId w:val="9"/>
  </w:num>
  <w:num w:numId="41">
    <w:abstractNumId w:val="17"/>
  </w:num>
  <w:num w:numId="42">
    <w:abstractNumId w:val="22"/>
  </w:num>
  <w:num w:numId="43">
    <w:abstractNumId w:val="6"/>
  </w:num>
  <w:num w:numId="44">
    <w:abstractNumId w:val="34"/>
  </w:num>
  <w:num w:numId="45">
    <w:abstractNumId w:val="10"/>
  </w:num>
  <w:num w:numId="46">
    <w:abstractNumId w:val="26"/>
  </w:num>
  <w:num w:numId="47">
    <w:abstractNumId w:val="21"/>
  </w:num>
  <w:num w:numId="48">
    <w:abstractNumId w:val="15"/>
  </w:num>
  <w:numIdMacAtCleanup w:val="3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Patange">
    <w15:presenceInfo w15:providerId="AD" w15:userId="S-1-5-21-870978860-796681352-949316387-26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21C3"/>
    <w:rsid w:val="000030FA"/>
    <w:rsid w:val="0000463E"/>
    <w:rsid w:val="000060CD"/>
    <w:rsid w:val="00012208"/>
    <w:rsid w:val="000134EB"/>
    <w:rsid w:val="000140F7"/>
    <w:rsid w:val="00015753"/>
    <w:rsid w:val="00017E63"/>
    <w:rsid w:val="000231F8"/>
    <w:rsid w:val="000342C0"/>
    <w:rsid w:val="000344A9"/>
    <w:rsid w:val="000366E8"/>
    <w:rsid w:val="00047548"/>
    <w:rsid w:val="00051F4D"/>
    <w:rsid w:val="0006204F"/>
    <w:rsid w:val="0006350F"/>
    <w:rsid w:val="0006620C"/>
    <w:rsid w:val="0007051A"/>
    <w:rsid w:val="000820F8"/>
    <w:rsid w:val="00086660"/>
    <w:rsid w:val="00091C64"/>
    <w:rsid w:val="00093E9F"/>
    <w:rsid w:val="000A330A"/>
    <w:rsid w:val="000B1E2B"/>
    <w:rsid w:val="000B451A"/>
    <w:rsid w:val="000C068E"/>
    <w:rsid w:val="000C5A85"/>
    <w:rsid w:val="000C5E83"/>
    <w:rsid w:val="000C61B5"/>
    <w:rsid w:val="000D0E50"/>
    <w:rsid w:val="000D2A89"/>
    <w:rsid w:val="000D5221"/>
    <w:rsid w:val="000D6532"/>
    <w:rsid w:val="000D6681"/>
    <w:rsid w:val="000E144E"/>
    <w:rsid w:val="000F14CF"/>
    <w:rsid w:val="000F4B5A"/>
    <w:rsid w:val="000F65F3"/>
    <w:rsid w:val="00102B0D"/>
    <w:rsid w:val="00103CF7"/>
    <w:rsid w:val="00105ECF"/>
    <w:rsid w:val="001074E5"/>
    <w:rsid w:val="0011141C"/>
    <w:rsid w:val="00115540"/>
    <w:rsid w:val="0012315D"/>
    <w:rsid w:val="001233B5"/>
    <w:rsid w:val="00123998"/>
    <w:rsid w:val="00123AB9"/>
    <w:rsid w:val="00126E96"/>
    <w:rsid w:val="00127AC3"/>
    <w:rsid w:val="00131EBA"/>
    <w:rsid w:val="00132913"/>
    <w:rsid w:val="001336CB"/>
    <w:rsid w:val="00135530"/>
    <w:rsid w:val="001533E4"/>
    <w:rsid w:val="0016252E"/>
    <w:rsid w:val="001637F7"/>
    <w:rsid w:val="00166909"/>
    <w:rsid w:val="001678F1"/>
    <w:rsid w:val="0017448C"/>
    <w:rsid w:val="00180143"/>
    <w:rsid w:val="001A0534"/>
    <w:rsid w:val="001A3E88"/>
    <w:rsid w:val="001A7DE1"/>
    <w:rsid w:val="001B3F8B"/>
    <w:rsid w:val="001B4DCA"/>
    <w:rsid w:val="001C2A19"/>
    <w:rsid w:val="001C58C5"/>
    <w:rsid w:val="001C5EA0"/>
    <w:rsid w:val="001D18B2"/>
    <w:rsid w:val="001D2CC8"/>
    <w:rsid w:val="001D381E"/>
    <w:rsid w:val="001E6031"/>
    <w:rsid w:val="001F33A0"/>
    <w:rsid w:val="001F7BF3"/>
    <w:rsid w:val="002048F0"/>
    <w:rsid w:val="002056AC"/>
    <w:rsid w:val="00207363"/>
    <w:rsid w:val="00220C34"/>
    <w:rsid w:val="0022174D"/>
    <w:rsid w:val="00221755"/>
    <w:rsid w:val="00221F17"/>
    <w:rsid w:val="00231C89"/>
    <w:rsid w:val="00232C4F"/>
    <w:rsid w:val="00232F7E"/>
    <w:rsid w:val="00237714"/>
    <w:rsid w:val="00256897"/>
    <w:rsid w:val="00262D5D"/>
    <w:rsid w:val="00263795"/>
    <w:rsid w:val="00263B9D"/>
    <w:rsid w:val="00264284"/>
    <w:rsid w:val="00264303"/>
    <w:rsid w:val="00267EFF"/>
    <w:rsid w:val="002743CA"/>
    <w:rsid w:val="0027532D"/>
    <w:rsid w:val="00277CD7"/>
    <w:rsid w:val="00282C88"/>
    <w:rsid w:val="00284B99"/>
    <w:rsid w:val="0028784B"/>
    <w:rsid w:val="00290615"/>
    <w:rsid w:val="00295AAE"/>
    <w:rsid w:val="0029620B"/>
    <w:rsid w:val="002962B9"/>
    <w:rsid w:val="002970AC"/>
    <w:rsid w:val="002975BE"/>
    <w:rsid w:val="002A1535"/>
    <w:rsid w:val="002A3A05"/>
    <w:rsid w:val="002B2311"/>
    <w:rsid w:val="002B7635"/>
    <w:rsid w:val="002D103E"/>
    <w:rsid w:val="002D161F"/>
    <w:rsid w:val="002D1800"/>
    <w:rsid w:val="002D4725"/>
    <w:rsid w:val="002D4926"/>
    <w:rsid w:val="002D58E6"/>
    <w:rsid w:val="002D781F"/>
    <w:rsid w:val="002E27AE"/>
    <w:rsid w:val="002E7886"/>
    <w:rsid w:val="002F0FD5"/>
    <w:rsid w:val="002F3E1C"/>
    <w:rsid w:val="002F616C"/>
    <w:rsid w:val="002F6DF2"/>
    <w:rsid w:val="002F6E88"/>
    <w:rsid w:val="002F7225"/>
    <w:rsid w:val="003122CB"/>
    <w:rsid w:val="00313B46"/>
    <w:rsid w:val="003166DC"/>
    <w:rsid w:val="00324B48"/>
    <w:rsid w:val="003263B0"/>
    <w:rsid w:val="003270C2"/>
    <w:rsid w:val="0034034B"/>
    <w:rsid w:val="00344D99"/>
    <w:rsid w:val="00347E74"/>
    <w:rsid w:val="00355483"/>
    <w:rsid w:val="00356351"/>
    <w:rsid w:val="0036250B"/>
    <w:rsid w:val="00363581"/>
    <w:rsid w:val="00363915"/>
    <w:rsid w:val="00374DFF"/>
    <w:rsid w:val="00375C8B"/>
    <w:rsid w:val="003867E9"/>
    <w:rsid w:val="00387685"/>
    <w:rsid w:val="00391483"/>
    <w:rsid w:val="00393DC7"/>
    <w:rsid w:val="00395E9B"/>
    <w:rsid w:val="003A1022"/>
    <w:rsid w:val="003A4671"/>
    <w:rsid w:val="003B38B0"/>
    <w:rsid w:val="003C613F"/>
    <w:rsid w:val="003D1616"/>
    <w:rsid w:val="003D2273"/>
    <w:rsid w:val="003D2B65"/>
    <w:rsid w:val="003D2FD1"/>
    <w:rsid w:val="003D34BF"/>
    <w:rsid w:val="003E019B"/>
    <w:rsid w:val="003E283D"/>
    <w:rsid w:val="003E5E71"/>
    <w:rsid w:val="003F0CF5"/>
    <w:rsid w:val="003F3A15"/>
    <w:rsid w:val="003F6EC4"/>
    <w:rsid w:val="003F6ED7"/>
    <w:rsid w:val="00400080"/>
    <w:rsid w:val="00401D66"/>
    <w:rsid w:val="00402857"/>
    <w:rsid w:val="00403CA1"/>
    <w:rsid w:val="00405487"/>
    <w:rsid w:val="0042116A"/>
    <w:rsid w:val="00427CC1"/>
    <w:rsid w:val="004331C1"/>
    <w:rsid w:val="00436855"/>
    <w:rsid w:val="0044043E"/>
    <w:rsid w:val="00442835"/>
    <w:rsid w:val="0044322B"/>
    <w:rsid w:val="00443D3D"/>
    <w:rsid w:val="00445107"/>
    <w:rsid w:val="004529E0"/>
    <w:rsid w:val="00465A76"/>
    <w:rsid w:val="004670A5"/>
    <w:rsid w:val="00472A9D"/>
    <w:rsid w:val="004801A9"/>
    <w:rsid w:val="004822F9"/>
    <w:rsid w:val="00487148"/>
    <w:rsid w:val="00496DCD"/>
    <w:rsid w:val="004A365D"/>
    <w:rsid w:val="004A3A44"/>
    <w:rsid w:val="004B3DDA"/>
    <w:rsid w:val="004C4863"/>
    <w:rsid w:val="004C7104"/>
    <w:rsid w:val="004C7F56"/>
    <w:rsid w:val="004E0AF0"/>
    <w:rsid w:val="004F10A3"/>
    <w:rsid w:val="004F435E"/>
    <w:rsid w:val="004F52A2"/>
    <w:rsid w:val="004F7F6E"/>
    <w:rsid w:val="005028C8"/>
    <w:rsid w:val="00507A64"/>
    <w:rsid w:val="005201F8"/>
    <w:rsid w:val="00520751"/>
    <w:rsid w:val="005276B2"/>
    <w:rsid w:val="00534982"/>
    <w:rsid w:val="0053511F"/>
    <w:rsid w:val="00540773"/>
    <w:rsid w:val="00542C11"/>
    <w:rsid w:val="00544919"/>
    <w:rsid w:val="00544C36"/>
    <w:rsid w:val="005473DB"/>
    <w:rsid w:val="00547CA4"/>
    <w:rsid w:val="00557B9E"/>
    <w:rsid w:val="00571CB6"/>
    <w:rsid w:val="00580C97"/>
    <w:rsid w:val="005852A3"/>
    <w:rsid w:val="00585DA5"/>
    <w:rsid w:val="005875EA"/>
    <w:rsid w:val="0059069C"/>
    <w:rsid w:val="00590919"/>
    <w:rsid w:val="0059108E"/>
    <w:rsid w:val="00593A57"/>
    <w:rsid w:val="0059491E"/>
    <w:rsid w:val="005A7A3E"/>
    <w:rsid w:val="005B1988"/>
    <w:rsid w:val="005B4465"/>
    <w:rsid w:val="005B7EF6"/>
    <w:rsid w:val="005C2AE4"/>
    <w:rsid w:val="005C37C0"/>
    <w:rsid w:val="005C4A80"/>
    <w:rsid w:val="005C4DEC"/>
    <w:rsid w:val="005C531C"/>
    <w:rsid w:val="005D0EA7"/>
    <w:rsid w:val="005D3F52"/>
    <w:rsid w:val="005D56DF"/>
    <w:rsid w:val="005D6293"/>
    <w:rsid w:val="005D62F6"/>
    <w:rsid w:val="005E27F6"/>
    <w:rsid w:val="005E4105"/>
    <w:rsid w:val="005E48C1"/>
    <w:rsid w:val="005E4CEE"/>
    <w:rsid w:val="005E570A"/>
    <w:rsid w:val="005E5EDE"/>
    <w:rsid w:val="005F3F94"/>
    <w:rsid w:val="005F4EBA"/>
    <w:rsid w:val="005F63A6"/>
    <w:rsid w:val="0060539C"/>
    <w:rsid w:val="00605DF2"/>
    <w:rsid w:val="0060642A"/>
    <w:rsid w:val="00610602"/>
    <w:rsid w:val="006123FF"/>
    <w:rsid w:val="00613640"/>
    <w:rsid w:val="0061418F"/>
    <w:rsid w:val="0061770F"/>
    <w:rsid w:val="00621551"/>
    <w:rsid w:val="00627F40"/>
    <w:rsid w:val="006312CE"/>
    <w:rsid w:val="00633811"/>
    <w:rsid w:val="00633E8F"/>
    <w:rsid w:val="006354FF"/>
    <w:rsid w:val="00636A8D"/>
    <w:rsid w:val="006458FB"/>
    <w:rsid w:val="00664186"/>
    <w:rsid w:val="00670748"/>
    <w:rsid w:val="00672A8E"/>
    <w:rsid w:val="0067380F"/>
    <w:rsid w:val="00682697"/>
    <w:rsid w:val="00685753"/>
    <w:rsid w:val="006873D7"/>
    <w:rsid w:val="00695C85"/>
    <w:rsid w:val="00696895"/>
    <w:rsid w:val="006B1915"/>
    <w:rsid w:val="006B1DAF"/>
    <w:rsid w:val="006B1FD1"/>
    <w:rsid w:val="006B5DD7"/>
    <w:rsid w:val="006C30A1"/>
    <w:rsid w:val="006C4348"/>
    <w:rsid w:val="006C541B"/>
    <w:rsid w:val="006C56B4"/>
    <w:rsid w:val="006C6539"/>
    <w:rsid w:val="006C7E54"/>
    <w:rsid w:val="006D0059"/>
    <w:rsid w:val="006D0A46"/>
    <w:rsid w:val="006D2E05"/>
    <w:rsid w:val="006D484C"/>
    <w:rsid w:val="006D5CF8"/>
    <w:rsid w:val="006E7308"/>
    <w:rsid w:val="006F1305"/>
    <w:rsid w:val="006F2FBF"/>
    <w:rsid w:val="006F70C3"/>
    <w:rsid w:val="0070030A"/>
    <w:rsid w:val="007058F3"/>
    <w:rsid w:val="00706015"/>
    <w:rsid w:val="007074DE"/>
    <w:rsid w:val="00707965"/>
    <w:rsid w:val="007135AF"/>
    <w:rsid w:val="007178C2"/>
    <w:rsid w:val="00720C3C"/>
    <w:rsid w:val="007214C3"/>
    <w:rsid w:val="00721695"/>
    <w:rsid w:val="0072525C"/>
    <w:rsid w:val="00744671"/>
    <w:rsid w:val="00747422"/>
    <w:rsid w:val="00767B1C"/>
    <w:rsid w:val="007756D2"/>
    <w:rsid w:val="00781D53"/>
    <w:rsid w:val="00786AC4"/>
    <w:rsid w:val="00790F4C"/>
    <w:rsid w:val="00794094"/>
    <w:rsid w:val="007A30DA"/>
    <w:rsid w:val="007A3151"/>
    <w:rsid w:val="007B0274"/>
    <w:rsid w:val="007B0B3E"/>
    <w:rsid w:val="007B3F97"/>
    <w:rsid w:val="007B42D0"/>
    <w:rsid w:val="007B46E0"/>
    <w:rsid w:val="007C1785"/>
    <w:rsid w:val="007C40B5"/>
    <w:rsid w:val="007C43F8"/>
    <w:rsid w:val="007D170E"/>
    <w:rsid w:val="007D612D"/>
    <w:rsid w:val="007D6927"/>
    <w:rsid w:val="007E012F"/>
    <w:rsid w:val="007E3F68"/>
    <w:rsid w:val="007E41D3"/>
    <w:rsid w:val="007E4C3F"/>
    <w:rsid w:val="007E61BC"/>
    <w:rsid w:val="007F5629"/>
    <w:rsid w:val="00806A8F"/>
    <w:rsid w:val="008113FE"/>
    <w:rsid w:val="00812784"/>
    <w:rsid w:val="008150A4"/>
    <w:rsid w:val="00817404"/>
    <w:rsid w:val="00821B85"/>
    <w:rsid w:val="00822886"/>
    <w:rsid w:val="0082361B"/>
    <w:rsid w:val="00833061"/>
    <w:rsid w:val="00833BCB"/>
    <w:rsid w:val="008441BB"/>
    <w:rsid w:val="008444A7"/>
    <w:rsid w:val="008463B7"/>
    <w:rsid w:val="0085005D"/>
    <w:rsid w:val="0085068D"/>
    <w:rsid w:val="00850ACB"/>
    <w:rsid w:val="00852236"/>
    <w:rsid w:val="00854A90"/>
    <w:rsid w:val="008566A9"/>
    <w:rsid w:val="008610B3"/>
    <w:rsid w:val="008645BA"/>
    <w:rsid w:val="00866C93"/>
    <w:rsid w:val="0087006A"/>
    <w:rsid w:val="00880115"/>
    <w:rsid w:val="00880BF0"/>
    <w:rsid w:val="00881189"/>
    <w:rsid w:val="00886E36"/>
    <w:rsid w:val="00890A8B"/>
    <w:rsid w:val="0089281F"/>
    <w:rsid w:val="0089478D"/>
    <w:rsid w:val="008953DE"/>
    <w:rsid w:val="0089550A"/>
    <w:rsid w:val="00896357"/>
    <w:rsid w:val="00897EEB"/>
    <w:rsid w:val="008A4873"/>
    <w:rsid w:val="008A4E72"/>
    <w:rsid w:val="008A5671"/>
    <w:rsid w:val="008B434F"/>
    <w:rsid w:val="008B75F2"/>
    <w:rsid w:val="008C0CE1"/>
    <w:rsid w:val="008D05C6"/>
    <w:rsid w:val="008D2F2C"/>
    <w:rsid w:val="008E1510"/>
    <w:rsid w:val="008E298C"/>
    <w:rsid w:val="008E38B7"/>
    <w:rsid w:val="008E4F60"/>
    <w:rsid w:val="008E5AB6"/>
    <w:rsid w:val="008F0692"/>
    <w:rsid w:val="00901646"/>
    <w:rsid w:val="00904036"/>
    <w:rsid w:val="00910ECD"/>
    <w:rsid w:val="00912170"/>
    <w:rsid w:val="0091242B"/>
    <w:rsid w:val="009166E2"/>
    <w:rsid w:val="00924BC5"/>
    <w:rsid w:val="00931682"/>
    <w:rsid w:val="00934524"/>
    <w:rsid w:val="009375E8"/>
    <w:rsid w:val="00937B8C"/>
    <w:rsid w:val="00942F87"/>
    <w:rsid w:val="00952EA0"/>
    <w:rsid w:val="00954E4D"/>
    <w:rsid w:val="0095768A"/>
    <w:rsid w:val="0096017C"/>
    <w:rsid w:val="009606FB"/>
    <w:rsid w:val="00961990"/>
    <w:rsid w:val="00973453"/>
    <w:rsid w:val="00975A0E"/>
    <w:rsid w:val="00976639"/>
    <w:rsid w:val="00980016"/>
    <w:rsid w:val="009808F1"/>
    <w:rsid w:val="00981284"/>
    <w:rsid w:val="0098230A"/>
    <w:rsid w:val="0099063D"/>
    <w:rsid w:val="00994F3B"/>
    <w:rsid w:val="00995B2F"/>
    <w:rsid w:val="00997FFB"/>
    <w:rsid w:val="009A0FA6"/>
    <w:rsid w:val="009A4E3B"/>
    <w:rsid w:val="009A7640"/>
    <w:rsid w:val="009A7C47"/>
    <w:rsid w:val="009C5BF2"/>
    <w:rsid w:val="009D1410"/>
    <w:rsid w:val="009D4ABE"/>
    <w:rsid w:val="009D72A5"/>
    <w:rsid w:val="009E60BA"/>
    <w:rsid w:val="009E7803"/>
    <w:rsid w:val="009F00C2"/>
    <w:rsid w:val="009F21A5"/>
    <w:rsid w:val="009F2E30"/>
    <w:rsid w:val="009F6AD9"/>
    <w:rsid w:val="00A016D1"/>
    <w:rsid w:val="00A037E4"/>
    <w:rsid w:val="00A06E20"/>
    <w:rsid w:val="00A07769"/>
    <w:rsid w:val="00A10B74"/>
    <w:rsid w:val="00A11AE1"/>
    <w:rsid w:val="00A15870"/>
    <w:rsid w:val="00A15E79"/>
    <w:rsid w:val="00A2015B"/>
    <w:rsid w:val="00A24442"/>
    <w:rsid w:val="00A25C7A"/>
    <w:rsid w:val="00A26109"/>
    <w:rsid w:val="00A26CBE"/>
    <w:rsid w:val="00A40FE8"/>
    <w:rsid w:val="00A41B17"/>
    <w:rsid w:val="00A42BA3"/>
    <w:rsid w:val="00A43C98"/>
    <w:rsid w:val="00A45CB6"/>
    <w:rsid w:val="00A55629"/>
    <w:rsid w:val="00A57493"/>
    <w:rsid w:val="00A60361"/>
    <w:rsid w:val="00A726B2"/>
    <w:rsid w:val="00A72EBD"/>
    <w:rsid w:val="00A72EC8"/>
    <w:rsid w:val="00A77071"/>
    <w:rsid w:val="00A83F47"/>
    <w:rsid w:val="00A84BBD"/>
    <w:rsid w:val="00A85575"/>
    <w:rsid w:val="00A8745C"/>
    <w:rsid w:val="00A90BCA"/>
    <w:rsid w:val="00A93840"/>
    <w:rsid w:val="00AA541B"/>
    <w:rsid w:val="00AB140A"/>
    <w:rsid w:val="00AB331E"/>
    <w:rsid w:val="00AB40C6"/>
    <w:rsid w:val="00AB4F9F"/>
    <w:rsid w:val="00AB6AAC"/>
    <w:rsid w:val="00AB6C30"/>
    <w:rsid w:val="00AB7543"/>
    <w:rsid w:val="00AC1CE3"/>
    <w:rsid w:val="00AC3410"/>
    <w:rsid w:val="00AC4654"/>
    <w:rsid w:val="00AD287D"/>
    <w:rsid w:val="00AD2E4F"/>
    <w:rsid w:val="00AE2E25"/>
    <w:rsid w:val="00AE4D08"/>
    <w:rsid w:val="00AE5FE4"/>
    <w:rsid w:val="00AE7EB7"/>
    <w:rsid w:val="00AF421B"/>
    <w:rsid w:val="00AF5D11"/>
    <w:rsid w:val="00AF63C7"/>
    <w:rsid w:val="00AF6534"/>
    <w:rsid w:val="00B047E5"/>
    <w:rsid w:val="00B05591"/>
    <w:rsid w:val="00B05B80"/>
    <w:rsid w:val="00B06B5E"/>
    <w:rsid w:val="00B108ED"/>
    <w:rsid w:val="00B1269E"/>
    <w:rsid w:val="00B1271C"/>
    <w:rsid w:val="00B12CA0"/>
    <w:rsid w:val="00B317FD"/>
    <w:rsid w:val="00B31AB2"/>
    <w:rsid w:val="00B37DCA"/>
    <w:rsid w:val="00B41600"/>
    <w:rsid w:val="00B448BB"/>
    <w:rsid w:val="00B466D2"/>
    <w:rsid w:val="00B506B8"/>
    <w:rsid w:val="00B522E7"/>
    <w:rsid w:val="00B57E14"/>
    <w:rsid w:val="00B63DE2"/>
    <w:rsid w:val="00B678F4"/>
    <w:rsid w:val="00B73D3C"/>
    <w:rsid w:val="00B76A13"/>
    <w:rsid w:val="00B91BF4"/>
    <w:rsid w:val="00B946B2"/>
    <w:rsid w:val="00BA330F"/>
    <w:rsid w:val="00BB0082"/>
    <w:rsid w:val="00BB11A9"/>
    <w:rsid w:val="00BB438D"/>
    <w:rsid w:val="00BB6DEE"/>
    <w:rsid w:val="00BB7068"/>
    <w:rsid w:val="00BC010E"/>
    <w:rsid w:val="00BC2EF2"/>
    <w:rsid w:val="00BD1B8C"/>
    <w:rsid w:val="00BE54EC"/>
    <w:rsid w:val="00BE6E5C"/>
    <w:rsid w:val="00BF37AF"/>
    <w:rsid w:val="00BF56B6"/>
    <w:rsid w:val="00BF6ECA"/>
    <w:rsid w:val="00C041F7"/>
    <w:rsid w:val="00C13087"/>
    <w:rsid w:val="00C13FD6"/>
    <w:rsid w:val="00C16098"/>
    <w:rsid w:val="00C201D6"/>
    <w:rsid w:val="00C215AF"/>
    <w:rsid w:val="00C2335A"/>
    <w:rsid w:val="00C242C8"/>
    <w:rsid w:val="00C31A29"/>
    <w:rsid w:val="00C37849"/>
    <w:rsid w:val="00C37E56"/>
    <w:rsid w:val="00C432DA"/>
    <w:rsid w:val="00C50890"/>
    <w:rsid w:val="00C51273"/>
    <w:rsid w:val="00C5323B"/>
    <w:rsid w:val="00C54563"/>
    <w:rsid w:val="00C554E2"/>
    <w:rsid w:val="00C55F42"/>
    <w:rsid w:val="00C56F04"/>
    <w:rsid w:val="00C711F7"/>
    <w:rsid w:val="00C817A9"/>
    <w:rsid w:val="00C83955"/>
    <w:rsid w:val="00C9015C"/>
    <w:rsid w:val="00C9153C"/>
    <w:rsid w:val="00CA0C7E"/>
    <w:rsid w:val="00CA7E39"/>
    <w:rsid w:val="00CB0422"/>
    <w:rsid w:val="00CB2A0D"/>
    <w:rsid w:val="00CB6895"/>
    <w:rsid w:val="00CB68C1"/>
    <w:rsid w:val="00CC0F94"/>
    <w:rsid w:val="00CC5993"/>
    <w:rsid w:val="00CD08FE"/>
    <w:rsid w:val="00CD18A4"/>
    <w:rsid w:val="00CD35E4"/>
    <w:rsid w:val="00CD45CB"/>
    <w:rsid w:val="00CD5802"/>
    <w:rsid w:val="00CD634E"/>
    <w:rsid w:val="00CD768C"/>
    <w:rsid w:val="00CE0073"/>
    <w:rsid w:val="00CE76D3"/>
    <w:rsid w:val="00CE7EFA"/>
    <w:rsid w:val="00CF2094"/>
    <w:rsid w:val="00CF30F9"/>
    <w:rsid w:val="00CF41BE"/>
    <w:rsid w:val="00D002DA"/>
    <w:rsid w:val="00D01E08"/>
    <w:rsid w:val="00D01F64"/>
    <w:rsid w:val="00D04E11"/>
    <w:rsid w:val="00D057D4"/>
    <w:rsid w:val="00D12BAE"/>
    <w:rsid w:val="00D130D2"/>
    <w:rsid w:val="00D13436"/>
    <w:rsid w:val="00D13B9E"/>
    <w:rsid w:val="00D14F68"/>
    <w:rsid w:val="00D155FC"/>
    <w:rsid w:val="00D20072"/>
    <w:rsid w:val="00D22387"/>
    <w:rsid w:val="00D330DB"/>
    <w:rsid w:val="00D4246A"/>
    <w:rsid w:val="00D43088"/>
    <w:rsid w:val="00D451B1"/>
    <w:rsid w:val="00D47C0C"/>
    <w:rsid w:val="00D525D2"/>
    <w:rsid w:val="00D5288A"/>
    <w:rsid w:val="00D54A3C"/>
    <w:rsid w:val="00D60862"/>
    <w:rsid w:val="00D613CB"/>
    <w:rsid w:val="00D63876"/>
    <w:rsid w:val="00D670DD"/>
    <w:rsid w:val="00D70D3A"/>
    <w:rsid w:val="00D71054"/>
    <w:rsid w:val="00D73B5F"/>
    <w:rsid w:val="00D75078"/>
    <w:rsid w:val="00D7570E"/>
    <w:rsid w:val="00D82016"/>
    <w:rsid w:val="00D94B0A"/>
    <w:rsid w:val="00D9773C"/>
    <w:rsid w:val="00DA1C5E"/>
    <w:rsid w:val="00DA2423"/>
    <w:rsid w:val="00DA2433"/>
    <w:rsid w:val="00DB080E"/>
    <w:rsid w:val="00DB6E3F"/>
    <w:rsid w:val="00DB71C9"/>
    <w:rsid w:val="00DB758B"/>
    <w:rsid w:val="00DC22D2"/>
    <w:rsid w:val="00DC49F9"/>
    <w:rsid w:val="00DC61A8"/>
    <w:rsid w:val="00DC6FF3"/>
    <w:rsid w:val="00DD0BBE"/>
    <w:rsid w:val="00DE6B91"/>
    <w:rsid w:val="00DF1CA7"/>
    <w:rsid w:val="00DF5F60"/>
    <w:rsid w:val="00DF63E7"/>
    <w:rsid w:val="00E00460"/>
    <w:rsid w:val="00E03219"/>
    <w:rsid w:val="00E066E3"/>
    <w:rsid w:val="00E073B7"/>
    <w:rsid w:val="00E10573"/>
    <w:rsid w:val="00E14152"/>
    <w:rsid w:val="00E20604"/>
    <w:rsid w:val="00E233EE"/>
    <w:rsid w:val="00E23806"/>
    <w:rsid w:val="00E24583"/>
    <w:rsid w:val="00E27AE0"/>
    <w:rsid w:val="00E30D0E"/>
    <w:rsid w:val="00E30D30"/>
    <w:rsid w:val="00E32391"/>
    <w:rsid w:val="00E32B99"/>
    <w:rsid w:val="00E33378"/>
    <w:rsid w:val="00E36E29"/>
    <w:rsid w:val="00E4555C"/>
    <w:rsid w:val="00E471D1"/>
    <w:rsid w:val="00E60BC9"/>
    <w:rsid w:val="00E6282D"/>
    <w:rsid w:val="00E64352"/>
    <w:rsid w:val="00E727CF"/>
    <w:rsid w:val="00E75E91"/>
    <w:rsid w:val="00E77087"/>
    <w:rsid w:val="00E81BFD"/>
    <w:rsid w:val="00E84A8F"/>
    <w:rsid w:val="00E85C6C"/>
    <w:rsid w:val="00E87E30"/>
    <w:rsid w:val="00E90242"/>
    <w:rsid w:val="00E92E67"/>
    <w:rsid w:val="00E9778C"/>
    <w:rsid w:val="00EA043C"/>
    <w:rsid w:val="00EA2131"/>
    <w:rsid w:val="00EA4BE6"/>
    <w:rsid w:val="00EA657C"/>
    <w:rsid w:val="00EB480C"/>
    <w:rsid w:val="00EC0599"/>
    <w:rsid w:val="00EC0EAF"/>
    <w:rsid w:val="00EC2BEA"/>
    <w:rsid w:val="00EC31AB"/>
    <w:rsid w:val="00EC33B9"/>
    <w:rsid w:val="00EC7723"/>
    <w:rsid w:val="00EC79C2"/>
    <w:rsid w:val="00ED1170"/>
    <w:rsid w:val="00ED39FB"/>
    <w:rsid w:val="00ED3F29"/>
    <w:rsid w:val="00ED41FC"/>
    <w:rsid w:val="00EE31CF"/>
    <w:rsid w:val="00EE4ABE"/>
    <w:rsid w:val="00EF3FB0"/>
    <w:rsid w:val="00EF5299"/>
    <w:rsid w:val="00EF7129"/>
    <w:rsid w:val="00F0051C"/>
    <w:rsid w:val="00F049CA"/>
    <w:rsid w:val="00F06DB9"/>
    <w:rsid w:val="00F1125C"/>
    <w:rsid w:val="00F14256"/>
    <w:rsid w:val="00F15072"/>
    <w:rsid w:val="00F17C05"/>
    <w:rsid w:val="00F17D38"/>
    <w:rsid w:val="00F2280E"/>
    <w:rsid w:val="00F25836"/>
    <w:rsid w:val="00F3464A"/>
    <w:rsid w:val="00F40904"/>
    <w:rsid w:val="00F41389"/>
    <w:rsid w:val="00F5556B"/>
    <w:rsid w:val="00F61261"/>
    <w:rsid w:val="00F61824"/>
    <w:rsid w:val="00F84531"/>
    <w:rsid w:val="00F861D6"/>
    <w:rsid w:val="00F87011"/>
    <w:rsid w:val="00F96908"/>
    <w:rsid w:val="00F97A78"/>
    <w:rsid w:val="00FA7D5A"/>
    <w:rsid w:val="00FB3189"/>
    <w:rsid w:val="00FB5F25"/>
    <w:rsid w:val="00FB61DB"/>
    <w:rsid w:val="00FB66EF"/>
    <w:rsid w:val="00FB7794"/>
    <w:rsid w:val="00FC032F"/>
    <w:rsid w:val="00FC5DD7"/>
    <w:rsid w:val="00FC68BD"/>
    <w:rsid w:val="00FD61C1"/>
    <w:rsid w:val="00FD72B3"/>
    <w:rsid w:val="00FD797F"/>
    <w:rsid w:val="00FE04B8"/>
    <w:rsid w:val="00FF374F"/>
    <w:rsid w:val="00FF62B2"/>
    <w:rsid w:val="00FF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CA94F565-A1E0-439D-A261-B0B001B4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table" w:styleId="GridTable1Light">
    <w:name w:val="Grid Table 1 Light"/>
    <w:basedOn w:val="TableNormal"/>
    <w:uiPriority w:val="46"/>
    <w:rsid w:val="00D12B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B37D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866C9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openxmlformats.org/officeDocument/2006/relationships/diagramColors" Target="diagrams/colors10.xml"/><Relationship Id="rId68" Type="http://schemas.openxmlformats.org/officeDocument/2006/relationships/diagramColors" Target="diagrams/colors11.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Layout" Target="diagrams/layout11.xm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diagramLayout" Target="diagrams/layout10.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microsoft.com/office/2007/relationships/diagramDrawing" Target="diagrams/drawing10.xml"/><Relationship Id="rId69" Type="http://schemas.microsoft.com/office/2007/relationships/diagramDrawing" Target="diagrams/drawing11.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image" Target="media/image3.png"/><Relationship Id="rId67" Type="http://schemas.openxmlformats.org/officeDocument/2006/relationships/diagramQuickStyle" Target="diagrams/quickStyle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QuickStyle" Target="diagrams/quickStyle10.xm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Data" Target="diagrams/data10.xml"/><Relationship Id="rId65" Type="http://schemas.openxmlformats.org/officeDocument/2006/relationships/diagramData" Target="diagrams/data11.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microsoft.com/office/2007/relationships/diagramDrawing" Target="diagrams/drawing1.xml"/><Relationship Id="rId39" Type="http://schemas.openxmlformats.org/officeDocument/2006/relationships/diagramData" Target="diagrams/data6.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 Type="http://schemas.openxmlformats.org/officeDocument/2006/relationships/styles" Target="styles.xml"/><Relationship Id="rId7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Skill Development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404DF432-B360-4672-9D19-E9033CB15F4E}" srcId="{DEE513AA-3CD1-473B-84C2-0B1C718A9475}" destId="{5DC85E52-490C-4117-AC9C-62C58778C502}" srcOrd="0" destOrd="0" parTransId="{91CCB41C-2573-4F3E-92A8-E330E8776E0D}" sibTransId="{873AD90C-1090-4A64-9D82-3EF1F3E65218}"/>
    <dgm:cxn modelId="{8F8F5DFA-0FF1-4F18-9AA7-2A26868E404B}" type="presOf" srcId="{44F499E3-287B-4561-B44C-728D5B6B0E6F}" destId="{6EB6D5B5-782A-4152-9752-ADC1E913E65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7A68CF05-EA1B-47A5-9F66-A881BB8E755F}" type="presOf" srcId="{4E5C3606-D1FE-464C-ACB0-75BE5C44AC5A}" destId="{71020DD6-19DD-4973-800C-B8FEC5354FB6}" srcOrd="0" destOrd="0" presId="urn:microsoft.com/office/officeart/2008/layout/HorizontalMultiLevelHierarchy"/>
    <dgm:cxn modelId="{949B4CDD-81AA-4E89-87CB-8D8721D6147C}" type="presOf" srcId="{FC06E5B1-AF5C-4FB3-AE8E-5E594A466029}" destId="{39FA9487-0C55-4027-8432-1664B4B35AFB}"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F5838D95-19F9-4A14-98BB-537C0949491F}" type="presOf" srcId="{C8F95EEC-B235-456A-A48C-16F86294807D}" destId="{FE8459F3-5031-40BF-B3D4-0C32A20203FB}" srcOrd="0" destOrd="0" presId="urn:microsoft.com/office/officeart/2008/layout/HorizontalMultiLevelHierarchy"/>
    <dgm:cxn modelId="{77AD2084-A987-47E4-A1B8-F3F2018D3E3B}" type="presOf" srcId="{91CCB41C-2573-4F3E-92A8-E330E8776E0D}" destId="{2434ECE7-201E-4436-ABF0-78AA0CFB9BF8}" srcOrd="1" destOrd="0" presId="urn:microsoft.com/office/officeart/2008/layout/HorizontalMultiLevelHierarchy"/>
    <dgm:cxn modelId="{565B692A-7F5A-4B36-9647-E577D7B2CD9E}" type="presOf" srcId="{6585D1EB-C383-477D-AAFF-97CFE933D783}" destId="{7FCAF412-9C9C-4471-B0F6-FC40552649C8}"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F6A030D3-786D-48E3-92BB-7CEC361CB1C3}" type="presOf" srcId="{C8F95EEC-B235-456A-A48C-16F86294807D}" destId="{6EFB1894-3966-4506-BD08-CAE2FDD84F25}" srcOrd="1" destOrd="0" presId="urn:microsoft.com/office/officeart/2008/layout/HorizontalMultiLevelHierarchy"/>
    <dgm:cxn modelId="{FB7D4C95-6EA8-4D29-8A65-C516C135BCC2}" type="presOf" srcId="{6585D1EB-C383-477D-AAFF-97CFE933D783}" destId="{46B4B83A-4934-40A2-ADD3-C595A9A682AD}" srcOrd="1" destOrd="0" presId="urn:microsoft.com/office/officeart/2008/layout/HorizontalMultiLevelHierarchy"/>
    <dgm:cxn modelId="{D3085611-85FB-42D5-B7B7-3F53CF0EE846}" type="presOf" srcId="{DEE513AA-3CD1-473B-84C2-0B1C718A9475}" destId="{90875A08-2F5E-414E-8481-33DB00FA9ACF}" srcOrd="0" destOrd="0" presId="urn:microsoft.com/office/officeart/2008/layout/HorizontalMultiLevelHierarchy"/>
    <dgm:cxn modelId="{BD7F7372-AE9C-4415-936E-D91020B27154}" type="presOf" srcId="{5DC85E52-490C-4117-AC9C-62C58778C502}" destId="{4A48B387-3D16-4588-B959-6CF1EBB1A222}" srcOrd="0" destOrd="0" presId="urn:microsoft.com/office/officeart/2008/layout/HorizontalMultiLevelHierarchy"/>
    <dgm:cxn modelId="{F37C60B1-4533-46EC-9387-F0869D2C735F}" type="presOf" srcId="{91CCB41C-2573-4F3E-92A8-E330E8776E0D}" destId="{DBF17566-C46D-4ACB-BB68-8E3208C44F44}" srcOrd="0" destOrd="0" presId="urn:microsoft.com/office/officeart/2008/layout/HorizontalMultiLevelHierarchy"/>
    <dgm:cxn modelId="{5D0DD3F1-7E4A-44B0-A657-37473A198449}" type="presParOf" srcId="{71020DD6-19DD-4973-800C-B8FEC5354FB6}" destId="{E819F759-E9E8-456A-9428-3D9A99724FBF}" srcOrd="0" destOrd="0" presId="urn:microsoft.com/office/officeart/2008/layout/HorizontalMultiLevelHierarchy"/>
    <dgm:cxn modelId="{C56D9934-B76E-42BF-B166-FD7D4E7C6B80}" type="presParOf" srcId="{E819F759-E9E8-456A-9428-3D9A99724FBF}" destId="{90875A08-2F5E-414E-8481-33DB00FA9ACF}" srcOrd="0" destOrd="0" presId="urn:microsoft.com/office/officeart/2008/layout/HorizontalMultiLevelHierarchy"/>
    <dgm:cxn modelId="{CFE4B1F5-AB85-4FB0-977C-3043EAB9C3FB}" type="presParOf" srcId="{E819F759-E9E8-456A-9428-3D9A99724FBF}" destId="{939744A1-1628-4027-8797-49279109A16F}" srcOrd="1" destOrd="0" presId="urn:microsoft.com/office/officeart/2008/layout/HorizontalMultiLevelHierarchy"/>
    <dgm:cxn modelId="{3989CACC-915B-45A8-B593-1E060D5E4BD6}" type="presParOf" srcId="{939744A1-1628-4027-8797-49279109A16F}" destId="{DBF17566-C46D-4ACB-BB68-8E3208C44F44}" srcOrd="0" destOrd="0" presId="urn:microsoft.com/office/officeart/2008/layout/HorizontalMultiLevelHierarchy"/>
    <dgm:cxn modelId="{482DB135-2BE8-40A6-9F09-6B03E2C709A3}" type="presParOf" srcId="{DBF17566-C46D-4ACB-BB68-8E3208C44F44}" destId="{2434ECE7-201E-4436-ABF0-78AA0CFB9BF8}" srcOrd="0" destOrd="0" presId="urn:microsoft.com/office/officeart/2008/layout/HorizontalMultiLevelHierarchy"/>
    <dgm:cxn modelId="{52FA61C1-5C4B-4FFA-A83F-29511FBE9F4D}" type="presParOf" srcId="{939744A1-1628-4027-8797-49279109A16F}" destId="{ACEB8BA6-E811-4473-9D04-BFA89E0744A4}" srcOrd="1" destOrd="0" presId="urn:microsoft.com/office/officeart/2008/layout/HorizontalMultiLevelHierarchy"/>
    <dgm:cxn modelId="{575D1D12-FF01-4FE5-AC72-646F49D1B5BB}" type="presParOf" srcId="{ACEB8BA6-E811-4473-9D04-BFA89E0744A4}" destId="{4A48B387-3D16-4588-B959-6CF1EBB1A222}" srcOrd="0" destOrd="0" presId="urn:microsoft.com/office/officeart/2008/layout/HorizontalMultiLevelHierarchy"/>
    <dgm:cxn modelId="{E02FD00E-727B-4716-B256-C6DBFE7E8F02}" type="presParOf" srcId="{ACEB8BA6-E811-4473-9D04-BFA89E0744A4}" destId="{7D61FDDF-7C84-4151-9696-739988740E3C}" srcOrd="1" destOrd="0" presId="urn:microsoft.com/office/officeart/2008/layout/HorizontalMultiLevelHierarchy"/>
    <dgm:cxn modelId="{1F485E54-C08D-45ED-9FC4-C6D4757F3E29}" type="presParOf" srcId="{7D61FDDF-7C84-4151-9696-739988740E3C}" destId="{7FCAF412-9C9C-4471-B0F6-FC40552649C8}" srcOrd="0" destOrd="0" presId="urn:microsoft.com/office/officeart/2008/layout/HorizontalMultiLevelHierarchy"/>
    <dgm:cxn modelId="{C350674D-8BF4-431C-A2B5-590D0B556AB3}" type="presParOf" srcId="{7FCAF412-9C9C-4471-B0F6-FC40552649C8}" destId="{46B4B83A-4934-40A2-ADD3-C595A9A682AD}" srcOrd="0" destOrd="0" presId="urn:microsoft.com/office/officeart/2008/layout/HorizontalMultiLevelHierarchy"/>
    <dgm:cxn modelId="{207C225E-B052-46CC-BA1D-A5E6EBFCF357}" type="presParOf" srcId="{7D61FDDF-7C84-4151-9696-739988740E3C}" destId="{BB6BFF42-5C42-4509-BAA7-F309289A6AE9}" srcOrd="1" destOrd="0" presId="urn:microsoft.com/office/officeart/2008/layout/HorizontalMultiLevelHierarchy"/>
    <dgm:cxn modelId="{C93A73A6-00B2-4BF3-A5F0-C3CB05A029A8}" type="presParOf" srcId="{BB6BFF42-5C42-4509-BAA7-F309289A6AE9}" destId="{39FA9487-0C55-4027-8432-1664B4B35AFB}" srcOrd="0" destOrd="0" presId="urn:microsoft.com/office/officeart/2008/layout/HorizontalMultiLevelHierarchy"/>
    <dgm:cxn modelId="{3B56853B-8BF7-4F30-B5F6-413840B76C70}" type="presParOf" srcId="{BB6BFF42-5C42-4509-BAA7-F309289A6AE9}" destId="{D1C6839C-DD04-4467-80BA-1670902181F4}" srcOrd="1" destOrd="0" presId="urn:microsoft.com/office/officeart/2008/layout/HorizontalMultiLevelHierarchy"/>
    <dgm:cxn modelId="{09DF3450-874F-43C8-8000-FA5CE80FC0E4}" type="presParOf" srcId="{D1C6839C-DD04-4467-80BA-1670902181F4}" destId="{FE8459F3-5031-40BF-B3D4-0C32A20203FB}" srcOrd="0" destOrd="0" presId="urn:microsoft.com/office/officeart/2008/layout/HorizontalMultiLevelHierarchy"/>
    <dgm:cxn modelId="{66CFDA8A-1CD3-4E15-8DE2-A7956FE96C60}" type="presParOf" srcId="{FE8459F3-5031-40BF-B3D4-0C32A20203FB}" destId="{6EFB1894-3966-4506-BD08-CAE2FDD84F25}" srcOrd="0" destOrd="0" presId="urn:microsoft.com/office/officeart/2008/layout/HorizontalMultiLevelHierarchy"/>
    <dgm:cxn modelId="{447DDF0E-3BE3-47C6-A20E-BE5BC3C42D48}" type="presParOf" srcId="{D1C6839C-DD04-4467-80BA-1670902181F4}" destId="{EF3546FB-1432-40A0-A438-408014343BAA}" srcOrd="1" destOrd="0" presId="urn:microsoft.com/office/officeart/2008/layout/HorizontalMultiLevelHierarchy"/>
    <dgm:cxn modelId="{44BB3F0A-A031-42DE-A1E5-359A5B91970A}" type="presParOf" srcId="{EF3546FB-1432-40A0-A438-408014343BAA}" destId="{6EB6D5B5-782A-4152-9752-ADC1E913E65B}" srcOrd="0" destOrd="0" presId="urn:microsoft.com/office/officeart/2008/layout/HorizontalMultiLevelHierarchy"/>
    <dgm:cxn modelId="{FF2EFE88-F460-4A33-878C-04B3E7396727}"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3">
        <dgm:presLayoutVars>
          <dgm:bulletEnabled val="1"/>
        </dgm:presLayoutVars>
      </dgm:prSet>
      <dgm:spPr/>
      <dgm:t>
        <a:bodyPr/>
        <a:lstStyle/>
        <a:p>
          <a:endParaRPr lang="en-US"/>
        </a:p>
      </dgm:t>
    </dgm:pt>
    <dgm:pt modelId="{BD1CFD35-94BB-41EE-8F1B-77DFB33B8ABE}" type="pres">
      <dgm:prSet presAssocID="{1A465711-08E1-45D2-80B6-FFFD62ABCD92}" presName="pillarX" presStyleLbl="node1" presStyleIdx="1" presStyleCnt="3">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2" presStyleCnt="3">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A3413672-24F8-4042-950E-576B6BB9E8F8}" type="presOf" srcId="{A2575CFD-F745-49E3-9E2A-4F4FF8A0FD50}" destId="{E402C77F-0973-4DB2-8B58-D6B99AF8F788}" srcOrd="0" destOrd="0" presId="urn:microsoft.com/office/officeart/2005/8/layout/hList3"/>
    <dgm:cxn modelId="{9B6C0763-EE2D-4DDB-98B8-32940D736E64}" type="presOf" srcId="{58D2CA9D-3992-49AB-8F64-E991CEFF84FF}" destId="{1FC7250E-5C3E-4000-AEFD-6407B527FDA6}"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C4777ADD-8FF3-4C49-B7CF-3244432D2554}" type="presOf" srcId="{DAFEE803-2DDC-4056-8F65-A048E5BA1D75}" destId="{636BACA1-EEBA-493A-9384-8451A016E0C8}" srcOrd="0" destOrd="0" presId="urn:microsoft.com/office/officeart/2005/8/layout/hList3"/>
    <dgm:cxn modelId="{A310D041-B08B-4186-8458-64AC2D1404A5}" srcId="{58D2CA9D-3992-49AB-8F64-E991CEFF84FF}" destId="{845400AE-B173-4DA9-9071-DB9F150E9F41}" srcOrd="2" destOrd="0" parTransId="{96E6FE51-8EAB-492A-84F9-CCA2D1F30254}" sibTransId="{1624D6DB-6889-419F-97C6-63FDC5D3E1FE}"/>
    <dgm:cxn modelId="{1704FDCC-8292-47E7-8C5C-9F8B119C1BB3}" type="presOf" srcId="{1A465711-08E1-45D2-80B6-FFFD62ABCD92}" destId="{BD1CFD35-94BB-41EE-8F1B-77DFB33B8ABE}" srcOrd="0" destOrd="0" presId="urn:microsoft.com/office/officeart/2005/8/layout/hList3"/>
    <dgm:cxn modelId="{850CEBB5-FC01-42E2-B21B-79DE33B14552}"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025DB9D1-DEFA-43FD-AB20-C317027B56C9}" type="presParOf" srcId="{636BACA1-EEBA-493A-9384-8451A016E0C8}" destId="{1FC7250E-5C3E-4000-AEFD-6407B527FDA6}" srcOrd="0" destOrd="0" presId="urn:microsoft.com/office/officeart/2005/8/layout/hList3"/>
    <dgm:cxn modelId="{F6FD78CC-00B6-4D65-A0F4-C6A5EB0D0D40}" type="presParOf" srcId="{636BACA1-EEBA-493A-9384-8451A016E0C8}" destId="{1B5E11F4-7CD9-4AE5-B9DB-EFD6DEF090C9}" srcOrd="1" destOrd="0" presId="urn:microsoft.com/office/officeart/2005/8/layout/hList3"/>
    <dgm:cxn modelId="{08120A6A-E1D7-4F50-84C4-5050FEF5D8D6}" type="presParOf" srcId="{1B5E11F4-7CD9-4AE5-B9DB-EFD6DEF090C9}" destId="{E402C77F-0973-4DB2-8B58-D6B99AF8F788}" srcOrd="0" destOrd="0" presId="urn:microsoft.com/office/officeart/2005/8/layout/hList3"/>
    <dgm:cxn modelId="{FFFAB146-885C-4BBE-B786-E15D5F19E957}" type="presParOf" srcId="{1B5E11F4-7CD9-4AE5-B9DB-EFD6DEF090C9}" destId="{BD1CFD35-94BB-41EE-8F1B-77DFB33B8ABE}" srcOrd="1" destOrd="0" presId="urn:microsoft.com/office/officeart/2005/8/layout/hList3"/>
    <dgm:cxn modelId="{359CC87F-933F-4A1C-9916-720510A33418}" type="presParOf" srcId="{1B5E11F4-7CD9-4AE5-B9DB-EFD6DEF090C9}" destId="{A9BB3A76-D9E2-4FAB-8347-67028F2D06DD}" srcOrd="2" destOrd="0" presId="urn:microsoft.com/office/officeart/2005/8/layout/hList3"/>
    <dgm:cxn modelId="{B73E6BB5-9E7E-4E18-8607-7AF6186F3264}"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Skill Loan the code is - 'SKL'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B5F791F-6075-4259-A0E9-BB3EB3CD716F}" type="presOf" srcId="{02CDCE9B-4370-43D0-AFA1-A769A1400600}" destId="{E8ECBE4F-BC95-43E0-89CC-E90D6D5D8FBE}" srcOrd="0" destOrd="0" presId="urn:microsoft.com/office/officeart/2005/8/layout/hList1"/>
    <dgm:cxn modelId="{F5C9FA9A-09B2-4675-9114-9651C7AFC425}" type="presOf" srcId="{390D8610-3C4D-4862-9B1F-A61FA8D53658}" destId="{85AAFB0E-2194-48E2-830B-394C2E069829}" srcOrd="0" destOrd="0" presId="urn:microsoft.com/office/officeart/2005/8/layout/hList1"/>
    <dgm:cxn modelId="{8D68770D-4C3A-4658-9324-69A34BD617F0}" type="presOf" srcId="{1C50EF65-8CAB-4668-9F5C-304E95049C95}" destId="{CD3694EF-CEF3-4438-B7F5-48F26BE42B91}" srcOrd="0" destOrd="0" presId="urn:microsoft.com/office/officeart/2005/8/layout/hList1"/>
    <dgm:cxn modelId="{CD7A20C3-68C4-48B3-8A41-2B40DF077C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69B6AE58-A904-4003-A0D7-2B8B8EFCA167}" type="presOf" srcId="{93A29005-ECEA-44A8-98A3-35A4E0B048EC}" destId="{D2B92B6C-FE09-4D8C-BA10-51242D398CE0}"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00E86BD8-3D54-409C-91B5-0DC80055EA4A}" type="presOf" srcId="{B37414E4-9E0C-498C-87A8-550DC2FC8D7D}" destId="{8299344E-6C89-4F5B-A8DA-BFF8CB285CED}" srcOrd="0" destOrd="0" presId="urn:microsoft.com/office/officeart/2005/8/layout/hList1"/>
    <dgm:cxn modelId="{F4774F1B-94C6-44B6-91BA-39C7D84240E6}" type="presOf" srcId="{C78FF884-AF32-4A77-A291-AA9E473C2D67}" destId="{0A7A737D-871A-4BAD-8681-7CDC65215798}"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41D46FE3-48FD-43AF-BE8B-9357149FAEE9}"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E693BBF2-CE35-4115-90CD-711C1B89DFD4}" type="presOf" srcId="{0ACDF20D-ADB1-4D4E-8243-352135544B18}" destId="{1ECD78CA-FCE0-4EC3-8581-CAAE55BE8636}"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458B8EB-7BF9-4FB3-B26C-51D1B6FA95E9}" type="presParOf" srcId="{85AAFB0E-2194-48E2-830B-394C2E069829}" destId="{FBC826E7-AA08-4BCA-A553-D360D51A835D}" srcOrd="0" destOrd="0" presId="urn:microsoft.com/office/officeart/2005/8/layout/hList1"/>
    <dgm:cxn modelId="{939F0332-BC24-4833-9D12-B3B6B30AB2A1}" type="presParOf" srcId="{FBC826E7-AA08-4BCA-A553-D360D51A835D}" destId="{1ECD78CA-FCE0-4EC3-8581-CAAE55BE8636}" srcOrd="0" destOrd="0" presId="urn:microsoft.com/office/officeart/2005/8/layout/hList1"/>
    <dgm:cxn modelId="{3CC59BAE-F67E-44D2-81AD-02767CD3740A}" type="presParOf" srcId="{FBC826E7-AA08-4BCA-A553-D360D51A835D}" destId="{EB70FAA0-E258-41A7-896E-34D8687D7F08}" srcOrd="1" destOrd="0" presId="urn:microsoft.com/office/officeart/2005/8/layout/hList1"/>
    <dgm:cxn modelId="{B75F5CB3-61CD-4828-BF0D-12FBAB563A5A}" type="presParOf" srcId="{85AAFB0E-2194-48E2-830B-394C2E069829}" destId="{58258DFA-E442-494A-AAFA-17061AAD8C48}" srcOrd="1" destOrd="0" presId="urn:microsoft.com/office/officeart/2005/8/layout/hList1"/>
    <dgm:cxn modelId="{54D44981-5F33-4FED-826A-33D73D767F75}" type="presParOf" srcId="{85AAFB0E-2194-48E2-830B-394C2E069829}" destId="{7C07A2C5-BB02-42AB-9A56-F18A383232BC}" srcOrd="2" destOrd="0" presId="urn:microsoft.com/office/officeart/2005/8/layout/hList1"/>
    <dgm:cxn modelId="{5F888265-7552-45FB-A610-6C35565C00DA}" type="presParOf" srcId="{7C07A2C5-BB02-42AB-9A56-F18A383232BC}" destId="{8299344E-6C89-4F5B-A8DA-BFF8CB285CED}" srcOrd="0" destOrd="0" presId="urn:microsoft.com/office/officeart/2005/8/layout/hList1"/>
    <dgm:cxn modelId="{8500A134-B35F-4D62-A2E2-DE14A68875C6}" type="presParOf" srcId="{7C07A2C5-BB02-42AB-9A56-F18A383232BC}" destId="{D2B92B6C-FE09-4D8C-BA10-51242D398CE0}" srcOrd="1" destOrd="0" presId="urn:microsoft.com/office/officeart/2005/8/layout/hList1"/>
    <dgm:cxn modelId="{A1BB898C-8A85-41F5-89E5-78686A57C193}" type="presParOf" srcId="{85AAFB0E-2194-48E2-830B-394C2E069829}" destId="{333DB282-DC9C-45FA-B253-7707934DC4FB}" srcOrd="3" destOrd="0" presId="urn:microsoft.com/office/officeart/2005/8/layout/hList1"/>
    <dgm:cxn modelId="{7742543D-DE70-4AB1-85EB-DCB505B23BA6}" type="presParOf" srcId="{85AAFB0E-2194-48E2-830B-394C2E069829}" destId="{3B20A72A-F2F6-4F17-AE4D-A1C8BA57A214}" srcOrd="4" destOrd="0" presId="urn:microsoft.com/office/officeart/2005/8/layout/hList1"/>
    <dgm:cxn modelId="{1604B23C-A093-4670-81E3-7D575B225D75}" type="presParOf" srcId="{3B20A72A-F2F6-4F17-AE4D-A1C8BA57A214}" destId="{BC1BB2AF-4F42-4901-81C7-3F95B164ADA1}" srcOrd="0" destOrd="0" presId="urn:microsoft.com/office/officeart/2005/8/layout/hList1"/>
    <dgm:cxn modelId="{928C71D0-6033-40FB-88A3-F3662768C931}" type="presParOf" srcId="{3B20A72A-F2F6-4F17-AE4D-A1C8BA57A214}" destId="{0A7A737D-871A-4BAD-8681-7CDC65215798}" srcOrd="1" destOrd="0" presId="urn:microsoft.com/office/officeart/2005/8/layout/hList1"/>
    <dgm:cxn modelId="{43C3B674-6131-4C1D-888D-C676027B8D15}" type="presParOf" srcId="{85AAFB0E-2194-48E2-830B-394C2E069829}" destId="{F4531B6C-5E6A-44C8-8F45-E711DD3904FD}" srcOrd="5" destOrd="0" presId="urn:microsoft.com/office/officeart/2005/8/layout/hList1"/>
    <dgm:cxn modelId="{97A4E006-C083-4832-B11F-26B27F33C4E2}" type="presParOf" srcId="{85AAFB0E-2194-48E2-830B-394C2E069829}" destId="{D1028E2A-03ED-48C4-AB86-DA7B645333E4}" srcOrd="6" destOrd="0" presId="urn:microsoft.com/office/officeart/2005/8/layout/hList1"/>
    <dgm:cxn modelId="{F5104C6B-C74D-45F3-A30F-2EFF6073BBCE}" type="presParOf" srcId="{D1028E2A-03ED-48C4-AB86-DA7B645333E4}" destId="{CD3694EF-CEF3-4438-B7F5-48F26BE42B91}" srcOrd="0" destOrd="0" presId="urn:microsoft.com/office/officeart/2005/8/layout/hList1"/>
    <dgm:cxn modelId="{ACFB6821-D93A-4B0B-B55A-C3FBCE883B3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accent1_5" csCatId="accent1" phldr="1"/>
      <dgm:spPr/>
      <dgm:t>
        <a:bodyPr/>
        <a:lstStyle/>
        <a:p>
          <a:endParaRPr lang="en-US"/>
        </a:p>
      </dgm:t>
    </dgm:pt>
    <dgm:pt modelId="{CCEAD49F-6DCD-4292-9FE7-441AFAD64B39}">
      <dgm:prSet phldrT="[Text]" custT="1"/>
      <dgm:spPr/>
      <dgm:t>
        <a:bodyPr/>
        <a:lstStyle/>
        <a:p>
          <a:pPr algn="l"/>
          <a:r>
            <a:rPr lang="en-US" sz="1200" b="1"/>
            <a:t>Step 1: Prepare</a:t>
          </a:r>
        </a:p>
      </dgm:t>
    </dgm:pt>
    <dgm:pt modelId="{0E365E65-E7A9-4808-BF57-C184D2711CB9}" type="parTrans" cxnId="{0C81BD61-FB39-4C01-A2EB-4F3B2B6EFE22}">
      <dgm:prSet/>
      <dgm:spPr/>
      <dgm:t>
        <a:bodyPr/>
        <a:lstStyle/>
        <a:p>
          <a:pPr algn="l"/>
          <a:endParaRPr lang="en-US" sz="1600"/>
        </a:p>
      </dgm:t>
    </dgm:pt>
    <dgm:pt modelId="{21606DAE-5770-42A5-AAF8-FA72597A5AF8}" type="sibTrans" cxnId="{0C81BD61-FB39-4C01-A2EB-4F3B2B6EFE22}">
      <dgm:prSet custT="1"/>
      <dgm:spPr/>
      <dgm:t>
        <a:bodyPr/>
        <a:lstStyle/>
        <a:p>
          <a:pPr algn="l"/>
          <a:endParaRPr lang="en-US" sz="900"/>
        </a:p>
      </dgm:t>
    </dgm:pt>
    <dgm:pt modelId="{980F022A-BFE6-488B-925F-C5E93DB75D63}">
      <dgm:prSet phldrT="[Text]" custT="1"/>
      <dgm:spPr/>
      <dgm:t>
        <a:bodyPr/>
        <a:lstStyle/>
        <a:p>
          <a:pPr algn="l"/>
          <a:r>
            <a:rPr lang="en-US" sz="1100"/>
            <a:t>Extract &amp; Prepare Input file and upload on NCGTC Server.</a:t>
          </a:r>
        </a:p>
      </dgm:t>
    </dgm:pt>
    <dgm:pt modelId="{7635DE29-1A01-462A-B4E8-9F94278FF8D1}" type="parTrans" cxnId="{21D54795-3C43-4C3C-8587-BAB747506C17}">
      <dgm:prSet/>
      <dgm:spPr/>
      <dgm:t>
        <a:bodyPr/>
        <a:lstStyle/>
        <a:p>
          <a:pPr algn="l"/>
          <a:endParaRPr lang="en-US" sz="1600"/>
        </a:p>
      </dgm:t>
    </dgm:pt>
    <dgm:pt modelId="{B881E0E6-0049-478B-B5F3-C536565A3D4D}" type="sibTrans" cxnId="{21D54795-3C43-4C3C-8587-BAB747506C17}">
      <dgm:prSet/>
      <dgm:spPr/>
      <dgm:t>
        <a:bodyPr/>
        <a:lstStyle/>
        <a:p>
          <a:pPr algn="l"/>
          <a:endParaRPr lang="en-US" sz="1600"/>
        </a:p>
      </dgm:t>
    </dgm:pt>
    <dgm:pt modelId="{C1E93FAA-71B7-400E-BAB7-8A786A43A4EC}">
      <dgm:prSet phldrT="[Text]" custT="1"/>
      <dgm:spPr/>
      <dgm:t>
        <a:bodyPr/>
        <a:lstStyle/>
        <a:p>
          <a:pPr algn="l"/>
          <a:r>
            <a:rPr lang="en-US" sz="1200" b="1"/>
            <a:t>Step 2: Approve</a:t>
          </a:r>
        </a:p>
      </dgm:t>
    </dgm:pt>
    <dgm:pt modelId="{B0F2587D-7082-4B1E-A579-97FFAE893177}" type="parTrans" cxnId="{B20FBDA4-871E-4D5E-9CB5-4A20128AB873}">
      <dgm:prSet/>
      <dgm:spPr/>
      <dgm:t>
        <a:bodyPr/>
        <a:lstStyle/>
        <a:p>
          <a:pPr algn="l"/>
          <a:endParaRPr lang="en-US" sz="1600"/>
        </a:p>
      </dgm:t>
    </dgm:pt>
    <dgm:pt modelId="{A016DA44-AE80-4E58-85B4-77CA2ACA1292}" type="sibTrans" cxnId="{B20FBDA4-871E-4D5E-9CB5-4A20128AB873}">
      <dgm:prSet custT="1"/>
      <dgm:spPr/>
      <dgm:t>
        <a:bodyPr/>
        <a:lstStyle/>
        <a:p>
          <a:pPr algn="l"/>
          <a:endParaRPr lang="en-US" sz="900"/>
        </a:p>
      </dgm:t>
    </dgm:pt>
    <dgm:pt modelId="{D630A1B2-8C05-4806-8A40-250904FBAE50}">
      <dgm:prSet phldrT="[Text]" custT="1"/>
      <dgm:spPr/>
      <dgm:t>
        <a:bodyPr/>
        <a:lstStyle/>
        <a:p>
          <a:pPr algn="l"/>
          <a:r>
            <a:rPr lang="en-US" sz="1100"/>
            <a:t>Approve the Input file. </a:t>
          </a:r>
        </a:p>
      </dgm:t>
    </dgm:pt>
    <dgm:pt modelId="{508BB6D8-FE54-4188-A8B7-CCB4E310A9DF}" type="parTrans" cxnId="{1E30B99F-41B0-442A-843A-164466641543}">
      <dgm:prSet/>
      <dgm:spPr/>
      <dgm:t>
        <a:bodyPr/>
        <a:lstStyle/>
        <a:p>
          <a:pPr algn="l"/>
          <a:endParaRPr lang="en-US" sz="1600"/>
        </a:p>
      </dgm:t>
    </dgm:pt>
    <dgm:pt modelId="{D8BCFCA2-B6F2-4F94-A742-D0379555EB5F}" type="sibTrans" cxnId="{1E30B99F-41B0-442A-843A-164466641543}">
      <dgm:prSet/>
      <dgm:spPr/>
      <dgm:t>
        <a:bodyPr/>
        <a:lstStyle/>
        <a:p>
          <a:pPr algn="l"/>
          <a:endParaRPr lang="en-US" sz="1600"/>
        </a:p>
      </dgm:t>
    </dgm:pt>
    <dgm:pt modelId="{FD8B892E-DD73-49B7-87CF-A5F2017C1EBE}">
      <dgm:prSet phldrT="[Text]" custT="1"/>
      <dgm:spPr/>
      <dgm:t>
        <a:bodyPr/>
        <a:lstStyle/>
        <a:p>
          <a:pPr algn="l"/>
          <a:r>
            <a:rPr lang="en-US" sz="1200" b="1"/>
            <a:t>Step 3: Final Submission</a:t>
          </a:r>
        </a:p>
      </dgm:t>
    </dgm:pt>
    <dgm:pt modelId="{ED29F795-A6CF-4F64-9B52-BDC0BAF120A3}" type="parTrans" cxnId="{DB9EA307-8D8F-49FD-A147-F465AD1757D2}">
      <dgm:prSet/>
      <dgm:spPr/>
      <dgm:t>
        <a:bodyPr/>
        <a:lstStyle/>
        <a:p>
          <a:pPr algn="l"/>
          <a:endParaRPr lang="en-US" sz="1600"/>
        </a:p>
      </dgm:t>
    </dgm:pt>
    <dgm:pt modelId="{7E31569D-7C30-4B7A-81CD-4FCF6B0A387A}" type="sibTrans" cxnId="{DB9EA307-8D8F-49FD-A147-F465AD1757D2}">
      <dgm:prSet/>
      <dgm:spPr/>
      <dgm:t>
        <a:bodyPr/>
        <a:lstStyle/>
        <a:p>
          <a:pPr algn="l"/>
          <a:endParaRPr lang="en-US" sz="1600"/>
        </a:p>
      </dgm:t>
    </dgm:pt>
    <dgm:pt modelId="{5259C306-554B-428E-9CFD-875C366693BE}">
      <dgm:prSet phldrT="[Text]" custT="1"/>
      <dgm:spPr/>
      <dgm:t>
        <a:bodyPr/>
        <a:lstStyle/>
        <a:p>
          <a:pPr algn="l"/>
          <a:r>
            <a:rPr lang="en-US" sz="1100"/>
            <a:t>Acceptance to the ‘Management Certificate - Terms &amp; Conditions’</a:t>
          </a:r>
        </a:p>
      </dgm:t>
    </dgm:pt>
    <dgm:pt modelId="{3EB8037B-95BE-4586-B020-0917E79492BE}" type="parTrans" cxnId="{1644548B-ABE9-4731-BD4F-A292D738B437}">
      <dgm:prSet/>
      <dgm:spPr/>
      <dgm:t>
        <a:bodyPr/>
        <a:lstStyle/>
        <a:p>
          <a:pPr algn="l"/>
          <a:endParaRPr lang="en-US" sz="1600"/>
        </a:p>
      </dgm:t>
    </dgm:pt>
    <dgm:pt modelId="{4640409F-F557-4B76-8B5B-B59C8415F708}" type="sibTrans" cxnId="{1644548B-ABE9-4731-BD4F-A292D738B437}">
      <dgm:prSet/>
      <dgm:spPr/>
      <dgm:t>
        <a:bodyPr/>
        <a:lstStyle/>
        <a:p>
          <a:pPr algn="l"/>
          <a:endParaRPr lang="en-US" sz="1600"/>
        </a:p>
      </dgm:t>
    </dgm:pt>
    <dgm:pt modelId="{67A7DBB6-3B17-4F65-8407-DA07BA79ED9C}">
      <dgm:prSet phldrT="[Text]" custT="1"/>
      <dgm:spPr/>
      <dgm:t>
        <a:bodyPr/>
        <a:lstStyle/>
        <a:p>
          <a:pPr algn="l"/>
          <a:r>
            <a:rPr lang="en-US" sz="1100"/>
            <a:t>Approved by MLI Approver Account after due verifications.</a:t>
          </a:r>
        </a:p>
      </dgm:t>
    </dgm:pt>
    <dgm:pt modelId="{6AAB4D5C-DC35-4073-A6C3-65E6E002C363}" type="parTrans" cxnId="{39A505BB-D61A-4634-B758-33148CCEE448}">
      <dgm:prSet/>
      <dgm:spPr/>
      <dgm:t>
        <a:bodyPr/>
        <a:lstStyle/>
        <a:p>
          <a:pPr algn="l"/>
          <a:endParaRPr lang="en-US"/>
        </a:p>
      </dgm:t>
    </dgm:pt>
    <dgm:pt modelId="{68BAAF61-869B-4886-B57D-0DF04355FB96}" type="sibTrans" cxnId="{39A505BB-D61A-4634-B758-33148CCEE448}">
      <dgm:prSet/>
      <dgm:spPr/>
      <dgm:t>
        <a:bodyPr/>
        <a:lstStyle/>
        <a:p>
          <a:pPr algn="l"/>
          <a:endParaRPr lang="en-US"/>
        </a:p>
      </dgm:t>
    </dgm:pt>
    <dgm:pt modelId="{83CF52D0-32F8-411A-9516-7D3841F6C83A}">
      <dgm:prSet phldrT="[Text]" custT="1"/>
      <dgm:spPr/>
      <dgm:t>
        <a:bodyPr/>
        <a:lstStyle/>
        <a:p>
          <a:pPr algn="l"/>
          <a:r>
            <a:rPr lang="en-US" sz="1100"/>
            <a:t>Prepared by MLI user account.</a:t>
          </a:r>
        </a:p>
      </dgm:t>
    </dgm:pt>
    <dgm:pt modelId="{98637194-C551-4478-ACA1-5057BD05A0C6}" type="parTrans" cxnId="{8C22A181-38B4-4AFC-AC6D-EBCCE7C355F4}">
      <dgm:prSet/>
      <dgm:spPr/>
      <dgm:t>
        <a:bodyPr/>
        <a:lstStyle/>
        <a:p>
          <a:pPr algn="l"/>
          <a:endParaRPr lang="en-US"/>
        </a:p>
      </dgm:t>
    </dgm:pt>
    <dgm:pt modelId="{543E71D5-21B4-4053-A5F1-DD8DEB703545}" type="sibTrans" cxnId="{8C22A181-38B4-4AFC-AC6D-EBCCE7C355F4}">
      <dgm:prSet/>
      <dgm:spPr/>
      <dgm:t>
        <a:bodyPr/>
        <a:lstStyle/>
        <a:p>
          <a:pPr algn="l"/>
          <a:endParaRPr lang="en-US"/>
        </a:p>
      </dgm:t>
    </dgm:pt>
    <dgm:pt modelId="{A1D40DED-D13B-4012-8505-C29B8E6BA18C}">
      <dgm:prSet phldrT="[Text]" custT="1"/>
      <dgm:spPr/>
      <dgm:t>
        <a:bodyPr/>
        <a:lstStyle/>
        <a:p>
          <a:pPr algn="l"/>
          <a:r>
            <a:rPr lang="en-US" sz="1100"/>
            <a:t>Submit the input file for further processing</a:t>
          </a:r>
        </a:p>
      </dgm:t>
    </dgm:pt>
    <dgm:pt modelId="{59A97630-DE89-4B38-8989-612E6FB3E066}" type="parTrans" cxnId="{13129FBE-FCA2-4511-9AE4-0CF6CA966EE8}">
      <dgm:prSet/>
      <dgm:spPr/>
      <dgm:t>
        <a:bodyPr/>
        <a:lstStyle/>
        <a:p>
          <a:pPr algn="l"/>
          <a:endParaRPr lang="en-US"/>
        </a:p>
      </dgm:t>
    </dgm:pt>
    <dgm:pt modelId="{87555025-C5A9-4AD0-AA60-8BC5E9FE93A7}" type="sibTrans" cxnId="{13129FBE-FCA2-4511-9AE4-0CF6CA966EE8}">
      <dgm:prSet/>
      <dgm:spPr/>
      <dgm:t>
        <a:bodyPr/>
        <a:lstStyle/>
        <a:p>
          <a:pPr algn="l"/>
          <a:endParaRPr lang="en-US"/>
        </a:p>
      </dgm:t>
    </dgm:pt>
    <dgm:pt modelId="{D4E2EAC7-E94D-4625-ACBA-C3C24D275418}">
      <dgm:prSet phldrT="[Text]" custT="1"/>
      <dgm:spPr/>
      <dgm:t>
        <a:bodyPr/>
        <a:lstStyle/>
        <a:p>
          <a:pPr algn="l"/>
          <a:r>
            <a:rPr lang="en-US" sz="1100"/>
            <a:t>File Status - 'Draft'</a:t>
          </a:r>
        </a:p>
      </dgm:t>
    </dgm:pt>
    <dgm:pt modelId="{34EB007D-6385-403E-BC39-22E4DB0BDC06}" type="parTrans" cxnId="{A059C11A-842A-44D7-B733-939FEF0B85C8}">
      <dgm:prSet/>
      <dgm:spPr/>
      <dgm:t>
        <a:bodyPr/>
        <a:lstStyle/>
        <a:p>
          <a:pPr algn="l"/>
          <a:endParaRPr lang="en-US"/>
        </a:p>
      </dgm:t>
    </dgm:pt>
    <dgm:pt modelId="{9B160883-BEF0-4934-9A21-E99237729E08}" type="sibTrans" cxnId="{A059C11A-842A-44D7-B733-939FEF0B85C8}">
      <dgm:prSet/>
      <dgm:spPr/>
      <dgm:t>
        <a:bodyPr/>
        <a:lstStyle/>
        <a:p>
          <a:pPr algn="l"/>
          <a:endParaRPr lang="en-US"/>
        </a:p>
      </dgm:t>
    </dgm:pt>
    <dgm:pt modelId="{C5218336-F9F9-4CAE-A9F5-636F4098660C}">
      <dgm:prSet phldrT="[Text]" custT="1"/>
      <dgm:spPr/>
      <dgm:t>
        <a:bodyPr/>
        <a:lstStyle/>
        <a:p>
          <a:pPr algn="l"/>
          <a:r>
            <a:rPr lang="en-US" sz="1100"/>
            <a:t>File Status - 'Approved'</a:t>
          </a:r>
        </a:p>
      </dgm:t>
    </dgm:pt>
    <dgm:pt modelId="{71B55E95-74DD-4CF3-91EB-A39A0ADD4D83}" type="parTrans" cxnId="{00D3E89B-B417-4A80-A4AA-1EBFE1BEF903}">
      <dgm:prSet/>
      <dgm:spPr/>
      <dgm:t>
        <a:bodyPr/>
        <a:lstStyle/>
        <a:p>
          <a:pPr algn="l"/>
          <a:endParaRPr lang="en-US"/>
        </a:p>
      </dgm:t>
    </dgm:pt>
    <dgm:pt modelId="{E2AD531C-E8AB-4DE9-8FDA-B145D4733824}" type="sibTrans" cxnId="{00D3E89B-B417-4A80-A4AA-1EBFE1BEF903}">
      <dgm:prSet/>
      <dgm:spPr/>
      <dgm:t>
        <a:bodyPr/>
        <a:lstStyle/>
        <a:p>
          <a:pPr algn="l"/>
          <a:endParaRPr lang="en-US"/>
        </a:p>
      </dgm:t>
    </dgm:pt>
    <dgm:pt modelId="{01B6C6E7-9787-4310-8847-35684426CA35}">
      <dgm:prSet phldrT="[Text]" custT="1"/>
      <dgm:spPr/>
      <dgm:t>
        <a:bodyPr/>
        <a:lstStyle/>
        <a:p>
          <a:pPr algn="l"/>
          <a:r>
            <a:rPr lang="en-US" sz="1100"/>
            <a:t>File Status - 'Submitted'</a:t>
          </a:r>
        </a:p>
      </dgm:t>
    </dgm:pt>
    <dgm:pt modelId="{4352088A-122E-4C56-A2EC-A5D818C7C16D}" type="parTrans" cxnId="{6CDFAFE0-7F40-4418-B091-E30424BD5496}">
      <dgm:prSet/>
      <dgm:spPr/>
      <dgm:t>
        <a:bodyPr/>
        <a:lstStyle/>
        <a:p>
          <a:pPr algn="l"/>
          <a:endParaRPr lang="en-US"/>
        </a:p>
      </dgm:t>
    </dgm:pt>
    <dgm:pt modelId="{D640D3B2-EDAE-43F2-91F6-6C8792166127}" type="sibTrans" cxnId="{6CDFAFE0-7F40-4418-B091-E30424BD5496}">
      <dgm:prSet/>
      <dgm:spPr/>
      <dgm:t>
        <a:bodyPr/>
        <a:lstStyle/>
        <a:p>
          <a:pPr algn="l"/>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17B685EE-D31A-4EB5-B454-88520B3533AA}" type="presOf" srcId="{D630A1B2-8C05-4806-8A40-250904FBAE50}" destId="{CD73F94E-0A11-475B-BB2A-B4DEB9D56EC3}" srcOrd="0" destOrd="1" presId="urn:microsoft.com/office/officeart/2005/8/layout/process1"/>
    <dgm:cxn modelId="{ED8919C5-E772-4A4C-8B0F-EFD168087DA1}" type="presOf" srcId="{D4E2EAC7-E94D-4625-ACBA-C3C24D275418}" destId="{F4312996-DE59-42F3-BE2D-2C9CF0941401}" srcOrd="0" destOrd="3" presId="urn:microsoft.com/office/officeart/2005/8/layout/process1"/>
    <dgm:cxn modelId="{9B1AA865-3872-4993-8A16-FE5FC7D7D860}" type="presOf" srcId="{CCEAD49F-6DCD-4292-9FE7-441AFAD64B39}" destId="{F4312996-DE59-42F3-BE2D-2C9CF0941401}" srcOrd="0" destOrd="0" presId="urn:microsoft.com/office/officeart/2005/8/layout/process1"/>
    <dgm:cxn modelId="{1DA2BD35-13F0-4ABB-89BC-C727EDB36A5D}" type="presOf" srcId="{C1E93FAA-71B7-400E-BAB7-8A786A43A4EC}" destId="{CD73F94E-0A11-475B-BB2A-B4DEB9D56EC3}"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3129FBE-FCA2-4511-9AE4-0CF6CA966EE8}" srcId="{FD8B892E-DD73-49B7-87CF-A5F2017C1EBE}" destId="{A1D40DED-D13B-4012-8505-C29B8E6BA18C}" srcOrd="1" destOrd="0" parTransId="{59A97630-DE89-4B38-8989-612E6FB3E066}" sibTransId="{87555025-C5A9-4AD0-AA60-8BC5E9FE93A7}"/>
    <dgm:cxn modelId="{FDA50532-39AD-42DD-9D0C-1DB06FBBBBF0}" type="presOf" srcId="{83CF52D0-32F8-411A-9516-7D3841F6C83A}" destId="{F4312996-DE59-42F3-BE2D-2C9CF0941401}"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F58C5A00-6B84-4A7C-9FEB-B2294B68FC70}" type="presOf" srcId="{21606DAE-5770-42A5-AAF8-FA72597A5AF8}" destId="{34C0E2DC-A878-4ADF-8712-4A5E44B3C49C}" srcOrd="0" destOrd="0" presId="urn:microsoft.com/office/officeart/2005/8/layout/process1"/>
    <dgm:cxn modelId="{03CD30D7-6A06-43CC-85A9-101141157560}" type="presOf" srcId="{A016DA44-AE80-4E58-85B4-77CA2ACA1292}" destId="{45075F9F-14BE-40C8-891F-A5E80F655B62}" srcOrd="0" destOrd="0" presId="urn:microsoft.com/office/officeart/2005/8/layout/process1"/>
    <dgm:cxn modelId="{40959185-CB3A-48FB-9A46-3247FBB2E5F4}" type="presOf" srcId="{01B6C6E7-9787-4310-8847-35684426CA35}" destId="{EAAC59B8-96C7-4CBF-ACA4-650459BD0A18}" srcOrd="0" destOrd="3"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39656A6B-316C-4A67-A22A-C62493B57CA9}" type="presOf" srcId="{980F022A-BFE6-488B-925F-C5E93DB75D63}" destId="{F4312996-DE59-42F3-BE2D-2C9CF0941401}" srcOrd="0" destOrd="1" presId="urn:microsoft.com/office/officeart/2005/8/layout/process1"/>
    <dgm:cxn modelId="{C131C782-B68E-40F6-9B97-F5F188AFE7AA}" type="presOf" srcId="{67A7DBB6-3B17-4F65-8407-DA07BA79ED9C}" destId="{CD73F94E-0A11-475B-BB2A-B4DEB9D56EC3}" srcOrd="0" destOrd="2"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F625C4A9-1382-4FC2-AA6F-8EA9EEED459B}" type="presOf" srcId="{9816F7DA-A258-4CF6-8709-83EA73649C64}" destId="{D6A6F12F-8E6F-418D-A7EA-DCBA61AECC20}" srcOrd="0" destOrd="0"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8E4FEB19-BEE3-4434-A73B-07EC55A89861}" type="presOf" srcId="{5259C306-554B-428E-9CFD-875C366693BE}" destId="{EAAC59B8-96C7-4CBF-ACA4-650459BD0A18}" srcOrd="0" destOrd="1"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8EF53E60-FE7E-4B65-8B4A-7BC891AD777D}" type="presOf" srcId="{FD8B892E-DD73-49B7-87CF-A5F2017C1EBE}" destId="{EAAC59B8-96C7-4CBF-ACA4-650459BD0A18}" srcOrd="0" destOrd="0" presId="urn:microsoft.com/office/officeart/2005/8/layout/process1"/>
    <dgm:cxn modelId="{6CDFAFE0-7F40-4418-B091-E30424BD5496}" srcId="{FD8B892E-DD73-49B7-87CF-A5F2017C1EBE}" destId="{01B6C6E7-9787-4310-8847-35684426CA35}" srcOrd="2" destOrd="0" parTransId="{4352088A-122E-4C56-A2EC-A5D818C7C16D}" sibTransId="{D640D3B2-EDAE-43F2-91F6-6C8792166127}"/>
    <dgm:cxn modelId="{7171B51D-6A8D-4803-B584-DB72805B6CA3}" type="presOf" srcId="{21606DAE-5770-42A5-AAF8-FA72597A5AF8}" destId="{68FD1713-4021-4DEB-86A7-53D2E761EDBC}" srcOrd="1" destOrd="0" presId="urn:microsoft.com/office/officeart/2005/8/layout/process1"/>
    <dgm:cxn modelId="{DE821988-6E40-4397-8290-5BDCA4B1603C}" type="presOf" srcId="{A1D40DED-D13B-4012-8505-C29B8E6BA18C}" destId="{EAAC59B8-96C7-4CBF-ACA4-650459BD0A18}" srcOrd="0" destOrd="2" presId="urn:microsoft.com/office/officeart/2005/8/layout/process1"/>
    <dgm:cxn modelId="{5B864C4E-599F-4A47-8EFC-08FE615ACA68}"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45CD011E-710F-41CF-9D4B-D38A7004CC23}" type="presOf" srcId="{A016DA44-AE80-4E58-85B4-77CA2ACA1292}" destId="{192F59F8-06BC-45EB-9BD0-00FD368988AF}" srcOrd="1"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01C0351B-09DB-4D5F-BF8C-55544F90125C}" type="presParOf" srcId="{D6A6F12F-8E6F-418D-A7EA-DCBA61AECC20}" destId="{F4312996-DE59-42F3-BE2D-2C9CF0941401}" srcOrd="0" destOrd="0" presId="urn:microsoft.com/office/officeart/2005/8/layout/process1"/>
    <dgm:cxn modelId="{34F8B99A-3E66-48B6-BED3-9B0EF4280D23}" type="presParOf" srcId="{D6A6F12F-8E6F-418D-A7EA-DCBA61AECC20}" destId="{34C0E2DC-A878-4ADF-8712-4A5E44B3C49C}" srcOrd="1" destOrd="0" presId="urn:microsoft.com/office/officeart/2005/8/layout/process1"/>
    <dgm:cxn modelId="{8CACECAC-1E61-47F8-A3B0-BDC2498B04FA}" type="presParOf" srcId="{34C0E2DC-A878-4ADF-8712-4A5E44B3C49C}" destId="{68FD1713-4021-4DEB-86A7-53D2E761EDBC}" srcOrd="0" destOrd="0" presId="urn:microsoft.com/office/officeart/2005/8/layout/process1"/>
    <dgm:cxn modelId="{7C0076A7-8DF8-4C3A-9ACD-BCE2C0BA77D6}" type="presParOf" srcId="{D6A6F12F-8E6F-418D-A7EA-DCBA61AECC20}" destId="{CD73F94E-0A11-475B-BB2A-B4DEB9D56EC3}" srcOrd="2" destOrd="0" presId="urn:microsoft.com/office/officeart/2005/8/layout/process1"/>
    <dgm:cxn modelId="{45766C2D-4D24-435E-A3B5-4DBEC8CFEB59}" type="presParOf" srcId="{D6A6F12F-8E6F-418D-A7EA-DCBA61AECC20}" destId="{45075F9F-14BE-40C8-891F-A5E80F655B62}" srcOrd="3" destOrd="0" presId="urn:microsoft.com/office/officeart/2005/8/layout/process1"/>
    <dgm:cxn modelId="{11C8E32A-96F6-41F5-9D26-D783E599B034}" type="presParOf" srcId="{45075F9F-14BE-40C8-891F-A5E80F655B62}" destId="{192F59F8-06BC-45EB-9BD0-00FD368988AF}" srcOrd="0" destOrd="0" presId="urn:microsoft.com/office/officeart/2005/8/layout/process1"/>
    <dgm:cxn modelId="{9E4E4212-F51A-488F-9D99-3C8A68CCC266}"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CE2CF41B-2DF3-45CC-8DE1-F1054914F336}" type="presOf" srcId="{6045D25A-C0B7-4BA8-9E1B-4E77C52C7F0A}" destId="{3D4C78B8-E9C9-47BE-BB08-06813E0FDE82}" srcOrd="0" destOrd="0" presId="urn:microsoft.com/office/officeart/2005/8/layout/hProcess9"/>
    <dgm:cxn modelId="{79C78B47-686C-468E-99AA-E64FBAA9A89E}" type="presOf" srcId="{69D2CB5C-3894-48E7-94A6-F7FA90E58022}" destId="{5AA3C766-7446-4F53-9F1A-622AFC19ECC8}"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C6347371-4900-4565-860B-1ED153724219}" type="presOf" srcId="{3BEAED92-0A3B-4E78-A418-10705991C2BE}" destId="{2C4D24E4-B14B-4F23-8B9A-461573AC8129}"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5088E08A-6815-4BB3-B129-21E4C1CAC1A9}" type="presOf" srcId="{BFD134A0-2EE7-4AE9-B5F4-7823047F3775}" destId="{2FE5CAD9-ADFD-494D-9C78-5785D104C3F6}" srcOrd="0" destOrd="0" presId="urn:microsoft.com/office/officeart/2005/8/layout/hProcess9"/>
    <dgm:cxn modelId="{41B226A6-3697-4BD1-BF36-9361FE62F7BD}" type="presOf" srcId="{1836425D-59BB-49FE-AD6B-CD7C24774BC7}" destId="{7A3A9960-B20C-4336-BA4D-2A0B8C08CBB1}" srcOrd="0" destOrd="0" presId="urn:microsoft.com/office/officeart/2005/8/layout/hProcess9"/>
    <dgm:cxn modelId="{988E8D8A-D6C9-43F4-BFE4-EE2E777054A1}" type="presOf" srcId="{D76839DB-909A-4A9D-B908-F9C6E2D1C2B2}" destId="{F6767227-A7D3-42E7-8D44-E58A38E43A92}"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B9022FE0-A6F4-4854-B07F-77D5209B7FF9}" srcId="{69D2CB5C-3894-48E7-94A6-F7FA90E58022}" destId="{D76839DB-909A-4A9D-B908-F9C6E2D1C2B2}" srcOrd="4" destOrd="0" parTransId="{2BF2F4DF-8CDD-4573-B0AC-7F59A0EC5AA5}" sibTransId="{FD2EFFBC-44EE-42BA-849A-82FC5BC9567A}"/>
    <dgm:cxn modelId="{D16C7819-601D-430E-AE15-E04324E18AEB}" type="presParOf" srcId="{5AA3C766-7446-4F53-9F1A-622AFC19ECC8}" destId="{4B32CC90-31CD-46C2-BC22-2C4AC87C1058}" srcOrd="0" destOrd="0" presId="urn:microsoft.com/office/officeart/2005/8/layout/hProcess9"/>
    <dgm:cxn modelId="{15A15693-4300-48B3-8661-56179B4BB2F3}" type="presParOf" srcId="{5AA3C766-7446-4F53-9F1A-622AFC19ECC8}" destId="{052883CF-3243-429B-B341-ED97D14A32D0}" srcOrd="1" destOrd="0" presId="urn:microsoft.com/office/officeart/2005/8/layout/hProcess9"/>
    <dgm:cxn modelId="{10A0A186-21CD-4F09-AD5C-BDEFA47E4821}" type="presParOf" srcId="{052883CF-3243-429B-B341-ED97D14A32D0}" destId="{7A3A9960-B20C-4336-BA4D-2A0B8C08CBB1}" srcOrd="0" destOrd="0" presId="urn:microsoft.com/office/officeart/2005/8/layout/hProcess9"/>
    <dgm:cxn modelId="{20B9C49A-11BA-4162-8659-2519784D1043}" type="presParOf" srcId="{052883CF-3243-429B-B341-ED97D14A32D0}" destId="{AD36E775-E8AF-4F2A-BA33-A54B66F4A4E3}" srcOrd="1" destOrd="0" presId="urn:microsoft.com/office/officeart/2005/8/layout/hProcess9"/>
    <dgm:cxn modelId="{5E7D683F-C600-421D-B62E-C44424298E8E}" type="presParOf" srcId="{052883CF-3243-429B-B341-ED97D14A32D0}" destId="{3D4C78B8-E9C9-47BE-BB08-06813E0FDE82}" srcOrd="2" destOrd="0" presId="urn:microsoft.com/office/officeart/2005/8/layout/hProcess9"/>
    <dgm:cxn modelId="{21B17ADA-986F-48B1-89B3-EF98D54B8546}" type="presParOf" srcId="{052883CF-3243-429B-B341-ED97D14A32D0}" destId="{9E930DBB-A87E-4649-860C-C5A03787649F}" srcOrd="3" destOrd="0" presId="urn:microsoft.com/office/officeart/2005/8/layout/hProcess9"/>
    <dgm:cxn modelId="{7D47FF4C-EDF1-4395-8EBA-252E5F4B46A0}" type="presParOf" srcId="{052883CF-3243-429B-B341-ED97D14A32D0}" destId="{2C4D24E4-B14B-4F23-8B9A-461573AC8129}" srcOrd="4" destOrd="0" presId="urn:microsoft.com/office/officeart/2005/8/layout/hProcess9"/>
    <dgm:cxn modelId="{090AA090-FD43-44D6-BE90-EA28C797029A}" type="presParOf" srcId="{052883CF-3243-429B-B341-ED97D14A32D0}" destId="{477007E8-C4C1-42BB-B122-1DFBB3B90CBA}" srcOrd="5" destOrd="0" presId="urn:microsoft.com/office/officeart/2005/8/layout/hProcess9"/>
    <dgm:cxn modelId="{8EA60A6B-2E57-473F-9299-86AAF245406A}" type="presParOf" srcId="{052883CF-3243-429B-B341-ED97D14A32D0}" destId="{2FE5CAD9-ADFD-494D-9C78-5785D104C3F6}" srcOrd="6" destOrd="0" presId="urn:microsoft.com/office/officeart/2005/8/layout/hProcess9"/>
    <dgm:cxn modelId="{4EA463B1-A080-4C95-832C-6883B2079AD7}" type="presParOf" srcId="{052883CF-3243-429B-B341-ED97D14A32D0}" destId="{0F85D012-F983-498D-A9F9-5FBD9B7E08DE}" srcOrd="7" destOrd="0" presId="urn:microsoft.com/office/officeart/2005/8/layout/hProcess9"/>
    <dgm:cxn modelId="{E5B084DC-2AC8-4F67-9A75-1BB62AEEEFC5}"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Skill Loan the code is - 'SKL'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6D279672-3060-4ADD-876E-08FDCB5BE71B}" type="presOf" srcId="{390D8610-3C4D-4862-9B1F-A61FA8D53658}" destId="{85AAFB0E-2194-48E2-830B-394C2E069829}" srcOrd="0" destOrd="0" presId="urn:microsoft.com/office/officeart/2005/8/layout/hList1"/>
    <dgm:cxn modelId="{55C1C227-E77E-46F2-B7F6-ECB103990776}" type="presOf" srcId="{AEFABD14-E801-4D98-B9CF-19CF2E09370D}" destId="{BC1BB2AF-4F42-4901-81C7-3F95B164ADA1}" srcOrd="0" destOrd="0" presId="urn:microsoft.com/office/officeart/2005/8/layout/hList1"/>
    <dgm:cxn modelId="{B1A319D6-3467-4CE2-8A99-F984B100146C}" type="presOf" srcId="{527AC3A1-6FAF-41EE-8198-647E6079E24C}" destId="{3786AE98-8FF5-4EA2-BAFA-B60AAD6A7D8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1F416BDA-7287-4D4A-838E-520F3C9F1586}" type="presOf" srcId="{0ACDF20D-ADB1-4D4E-8243-352135544B18}" destId="{1ECD78CA-FCE0-4EC3-8581-CAAE55BE8636}" srcOrd="0" destOrd="0" presId="urn:microsoft.com/office/officeart/2005/8/layout/hList1"/>
    <dgm:cxn modelId="{DB3DA4B1-5576-41CE-BF15-EE422F1D4E94}" type="presOf" srcId="{1C50EF65-8CAB-4668-9F5C-304E95049C95}" destId="{CD3694EF-CEF3-4438-B7F5-48F26BE42B91}"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A8F13CE1-907B-47D8-898A-DC7E8F31A152}" type="presOf" srcId="{53D2D26F-1741-42EF-AA50-5A347EA23D3B}" destId="{EB70FAA0-E258-41A7-896E-34D8687D7F08}" srcOrd="0" destOrd="0" presId="urn:microsoft.com/office/officeart/2005/8/layout/hList1"/>
    <dgm:cxn modelId="{A11C343D-12DD-4C13-A60C-243373BFEEC1}" type="presOf" srcId="{C78FF884-AF32-4A77-A291-AA9E473C2D67}" destId="{0A7A737D-871A-4BAD-8681-7CDC65215798}"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61BA4419-8524-44BC-B46C-A220EDF0C400}" type="presOf" srcId="{93A29005-ECEA-44A8-98A3-35A4E0B048EC}" destId="{D2B92B6C-FE09-4D8C-BA10-51242D398CE0}" srcOrd="0" destOrd="0" presId="urn:microsoft.com/office/officeart/2005/8/layout/hList1"/>
    <dgm:cxn modelId="{CFF454E8-5A02-4F6C-8D20-7FEB2D4C2037}" type="presOf" srcId="{B37414E4-9E0C-498C-87A8-550DC2FC8D7D}" destId="{8299344E-6C89-4F5B-A8DA-BFF8CB285CED}" srcOrd="0" destOrd="0" presId="urn:microsoft.com/office/officeart/2005/8/layout/hList1"/>
    <dgm:cxn modelId="{24B9A01B-175C-4DDD-A2B3-EDE825BA2026}" type="presOf" srcId="{02CDCE9B-4370-43D0-AFA1-A769A1400600}" destId="{E8ECBE4F-BC95-43E0-89CC-E90D6D5D8FBE}"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393E0B8C-D0B1-49D5-9615-F045FB4FE8FE}"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A069434-C4D7-41C5-9256-1175E83A3B69}" type="presParOf" srcId="{85AAFB0E-2194-48E2-830B-394C2E069829}" destId="{FBC826E7-AA08-4BCA-A553-D360D51A835D}" srcOrd="0" destOrd="0" presId="urn:microsoft.com/office/officeart/2005/8/layout/hList1"/>
    <dgm:cxn modelId="{CA7C6E8E-0FD4-4FC6-B0A3-73014CEBFA91}" type="presParOf" srcId="{FBC826E7-AA08-4BCA-A553-D360D51A835D}" destId="{1ECD78CA-FCE0-4EC3-8581-CAAE55BE8636}" srcOrd="0" destOrd="0" presId="urn:microsoft.com/office/officeart/2005/8/layout/hList1"/>
    <dgm:cxn modelId="{16E073CE-B687-4A68-A998-DD5BAFC96781}" type="presParOf" srcId="{FBC826E7-AA08-4BCA-A553-D360D51A835D}" destId="{EB70FAA0-E258-41A7-896E-34D8687D7F08}" srcOrd="1" destOrd="0" presId="urn:microsoft.com/office/officeart/2005/8/layout/hList1"/>
    <dgm:cxn modelId="{EA23F4EE-6024-436F-858A-71B1306FCD37}" type="presParOf" srcId="{85AAFB0E-2194-48E2-830B-394C2E069829}" destId="{58258DFA-E442-494A-AAFA-17061AAD8C48}" srcOrd="1" destOrd="0" presId="urn:microsoft.com/office/officeart/2005/8/layout/hList1"/>
    <dgm:cxn modelId="{01728B0B-DEAB-4C2C-92CF-B3D2EF089357}" type="presParOf" srcId="{85AAFB0E-2194-48E2-830B-394C2E069829}" destId="{7C07A2C5-BB02-42AB-9A56-F18A383232BC}" srcOrd="2" destOrd="0" presId="urn:microsoft.com/office/officeart/2005/8/layout/hList1"/>
    <dgm:cxn modelId="{47DBF789-002B-4BDD-82D4-E5765E8FFB1A}" type="presParOf" srcId="{7C07A2C5-BB02-42AB-9A56-F18A383232BC}" destId="{8299344E-6C89-4F5B-A8DA-BFF8CB285CED}" srcOrd="0" destOrd="0" presId="urn:microsoft.com/office/officeart/2005/8/layout/hList1"/>
    <dgm:cxn modelId="{23261BC6-CDD5-46E8-8A6B-68E66C179802}" type="presParOf" srcId="{7C07A2C5-BB02-42AB-9A56-F18A383232BC}" destId="{D2B92B6C-FE09-4D8C-BA10-51242D398CE0}" srcOrd="1" destOrd="0" presId="urn:microsoft.com/office/officeart/2005/8/layout/hList1"/>
    <dgm:cxn modelId="{600966AB-305B-4ABC-9C62-BD8A8EC7C176}" type="presParOf" srcId="{85AAFB0E-2194-48E2-830B-394C2E069829}" destId="{333DB282-DC9C-45FA-B253-7707934DC4FB}" srcOrd="3" destOrd="0" presId="urn:microsoft.com/office/officeart/2005/8/layout/hList1"/>
    <dgm:cxn modelId="{73FD860C-F944-4670-8C4A-76F9544121F4}" type="presParOf" srcId="{85AAFB0E-2194-48E2-830B-394C2E069829}" destId="{BB746EC9-8E8B-469B-9B41-26F129E7C0C9}" srcOrd="4" destOrd="0" presId="urn:microsoft.com/office/officeart/2005/8/layout/hList1"/>
    <dgm:cxn modelId="{118055B2-8F72-40C6-9F5B-19BAD96CB24B}" type="presParOf" srcId="{BB746EC9-8E8B-469B-9B41-26F129E7C0C9}" destId="{2CCC3C7B-D042-4A1F-A467-9036DCC31A55}" srcOrd="0" destOrd="0" presId="urn:microsoft.com/office/officeart/2005/8/layout/hList1"/>
    <dgm:cxn modelId="{46E8DDC1-9911-45AA-9380-0ECB3113C0F1}" type="presParOf" srcId="{BB746EC9-8E8B-469B-9B41-26F129E7C0C9}" destId="{3786AE98-8FF5-4EA2-BAFA-B60AAD6A7D88}" srcOrd="1" destOrd="0" presId="urn:microsoft.com/office/officeart/2005/8/layout/hList1"/>
    <dgm:cxn modelId="{33ED0D7F-A617-4D7E-8DF3-305D92084888}" type="presParOf" srcId="{85AAFB0E-2194-48E2-830B-394C2E069829}" destId="{33455CB7-8AC9-4A1C-8C10-02F9406DBEB6}" srcOrd="5" destOrd="0" presId="urn:microsoft.com/office/officeart/2005/8/layout/hList1"/>
    <dgm:cxn modelId="{0A44CACD-3597-4D76-B158-9AE463602CAF}" type="presParOf" srcId="{85AAFB0E-2194-48E2-830B-394C2E069829}" destId="{3B20A72A-F2F6-4F17-AE4D-A1C8BA57A214}" srcOrd="6" destOrd="0" presId="urn:microsoft.com/office/officeart/2005/8/layout/hList1"/>
    <dgm:cxn modelId="{415C82E4-85CA-4D11-9AA2-6F15BA50C905}" type="presParOf" srcId="{3B20A72A-F2F6-4F17-AE4D-A1C8BA57A214}" destId="{BC1BB2AF-4F42-4901-81C7-3F95B164ADA1}" srcOrd="0" destOrd="0" presId="urn:microsoft.com/office/officeart/2005/8/layout/hList1"/>
    <dgm:cxn modelId="{E2CDFB0F-0917-4FEB-928E-8F86F11982F2}" type="presParOf" srcId="{3B20A72A-F2F6-4F17-AE4D-A1C8BA57A214}" destId="{0A7A737D-871A-4BAD-8681-7CDC65215798}" srcOrd="1" destOrd="0" presId="urn:microsoft.com/office/officeart/2005/8/layout/hList1"/>
    <dgm:cxn modelId="{5865FC8D-1146-4E9E-A6D7-6BE6B9C6DDFA}" type="presParOf" srcId="{85AAFB0E-2194-48E2-830B-394C2E069829}" destId="{F4531B6C-5E6A-44C8-8F45-E711DD3904FD}" srcOrd="7" destOrd="0" presId="urn:microsoft.com/office/officeart/2005/8/layout/hList1"/>
    <dgm:cxn modelId="{4C74EE51-871E-4651-9537-BBF022C1E1D1}" type="presParOf" srcId="{85AAFB0E-2194-48E2-830B-394C2E069829}" destId="{D1028E2A-03ED-48C4-AB86-DA7B645333E4}" srcOrd="8" destOrd="0" presId="urn:microsoft.com/office/officeart/2005/8/layout/hList1"/>
    <dgm:cxn modelId="{ACE823DE-6CCD-45F5-ADD4-1E094C0D24AE}" type="presParOf" srcId="{D1028E2A-03ED-48C4-AB86-DA7B645333E4}" destId="{CD3694EF-CEF3-4438-B7F5-48F26BE42B91}" srcOrd="0" destOrd="0" presId="urn:microsoft.com/office/officeart/2005/8/layout/hList1"/>
    <dgm:cxn modelId="{35C3EA63-BF70-49C0-909C-B583D94A93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306526BB-D8BC-46E9-82ED-E1DE37331E85}" type="presOf" srcId="{DAFEE803-2DDC-4056-8F65-A048E5BA1D75}" destId="{636BACA1-EEBA-493A-9384-8451A016E0C8}" srcOrd="0" destOrd="0" presId="urn:microsoft.com/office/officeart/2005/8/layout/hList3"/>
    <dgm:cxn modelId="{DC6B15E8-5E46-4095-B692-3CEA7544EBC7}" type="presOf" srcId="{58D2CA9D-3992-49AB-8F64-E991CEFF84FF}" destId="{1FC7250E-5C3E-4000-AEFD-6407B527FDA6}" srcOrd="0" destOrd="0" presId="urn:microsoft.com/office/officeart/2005/8/layout/hList3"/>
    <dgm:cxn modelId="{05D60EAE-02FF-43B8-A452-B685F7FF193D}" type="presOf" srcId="{A2575CFD-F745-49E3-9E2A-4F4FF8A0FD50}" destId="{E402C77F-0973-4DB2-8B58-D6B99AF8F788}"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83274FBA-05FC-4856-BDCE-7C0CC7847A8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28ADCF2E-3335-4EE4-91A4-68E6BFDE0DB5}" type="presParOf" srcId="{636BACA1-EEBA-493A-9384-8451A016E0C8}" destId="{1FC7250E-5C3E-4000-AEFD-6407B527FDA6}" srcOrd="0" destOrd="0" presId="urn:microsoft.com/office/officeart/2005/8/layout/hList3"/>
    <dgm:cxn modelId="{85974C3F-3F88-437A-8357-B38788F24415}" type="presParOf" srcId="{636BACA1-EEBA-493A-9384-8451A016E0C8}" destId="{1B5E11F4-7CD9-4AE5-B9DB-EFD6DEF090C9}" srcOrd="1" destOrd="0" presId="urn:microsoft.com/office/officeart/2005/8/layout/hList3"/>
    <dgm:cxn modelId="{3A11CCFC-9488-4185-8118-80B9C15C08DE}" type="presParOf" srcId="{1B5E11F4-7CD9-4AE5-B9DB-EFD6DEF090C9}" destId="{E402C77F-0973-4DB2-8B58-D6B99AF8F788}" srcOrd="0" destOrd="0" presId="urn:microsoft.com/office/officeart/2005/8/layout/hList3"/>
    <dgm:cxn modelId="{8E8BCA8F-042A-4681-88D2-15CA737278B3}" type="presParOf" srcId="{1B5E11F4-7CD9-4AE5-B9DB-EFD6DEF090C9}" destId="{A9BB3A76-D9E2-4FAB-8347-67028F2D06DD}" srcOrd="1" destOrd="0" presId="urn:microsoft.com/office/officeart/2005/8/layout/hList3"/>
    <dgm:cxn modelId="{B87AC731-E3FD-47B2-8FA2-A8E0A4DB25C9}"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Skill Loan the code is - 'SKL'</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BFE40877-F2C9-4974-932A-5E2BB03AAFB6}" type="presOf" srcId="{AEFABD14-E801-4D98-B9CF-19CF2E09370D}" destId="{BC1BB2AF-4F42-4901-81C7-3F95B164ADA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464A6CF3-0D84-4B12-ADED-E684EEE9A246}" type="presOf" srcId="{0ACDF20D-ADB1-4D4E-8243-352135544B18}" destId="{1ECD78CA-FCE0-4EC3-8581-CAAE55BE8636}" srcOrd="0" destOrd="0" presId="urn:microsoft.com/office/officeart/2005/8/layout/hList1"/>
    <dgm:cxn modelId="{02484616-BDE1-4F45-B11A-6AC9D139FE9A}" type="presOf" srcId="{B37414E4-9E0C-498C-87A8-550DC2FC8D7D}" destId="{8299344E-6C89-4F5B-A8DA-BFF8CB285CED}"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C354C388-E596-4900-ACFC-32FC75E27EB0}" type="presOf" srcId="{527AC3A1-6FAF-41EE-8198-647E6079E24C}" destId="{3786AE98-8FF5-4EA2-BAFA-B60AAD6A7D88}"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6EDC0C61-B1B9-4362-B2D5-7503FB130A4E}" type="presOf" srcId="{C78FF884-AF32-4A77-A291-AA9E473C2D67}" destId="{0A7A737D-871A-4BAD-8681-7CDC65215798}" srcOrd="0" destOrd="0" presId="urn:microsoft.com/office/officeart/2005/8/layout/hList1"/>
    <dgm:cxn modelId="{0935724C-9299-4E16-A8A4-ADB96DF3F2C6}" type="presOf" srcId="{1C50EF65-8CAB-4668-9F5C-304E95049C95}" destId="{CD3694EF-CEF3-4438-B7F5-48F26BE42B9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2660F50F-B3FC-4610-9228-D386C8B54943}" type="presOf" srcId="{AF384810-E690-4216-8FEE-83D6F82C63EB}" destId="{2CCC3C7B-D042-4A1F-A467-9036DCC31A55}" srcOrd="0" destOrd="0" presId="urn:microsoft.com/office/officeart/2005/8/layout/hList1"/>
    <dgm:cxn modelId="{AF1F3830-81A3-4844-9444-3D68C8A5A6E6}" type="presOf" srcId="{02CDCE9B-4370-43D0-AFA1-A769A1400600}" destId="{E8ECBE4F-BC95-43E0-89CC-E90D6D5D8FBE}" srcOrd="0" destOrd="0" presId="urn:microsoft.com/office/officeart/2005/8/layout/hList1"/>
    <dgm:cxn modelId="{29C602B2-2828-439A-B999-FA5F6D48AE46}" type="presOf" srcId="{93A29005-ECEA-44A8-98A3-35A4E0B048EC}" destId="{D2B92B6C-FE09-4D8C-BA10-51242D398CE0}"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C6494C97-7B3C-4998-96E2-CCA15F2DAD23}" type="presOf" srcId="{390D8610-3C4D-4862-9B1F-A61FA8D53658}" destId="{85AAFB0E-2194-48E2-830B-394C2E069829}" srcOrd="0" destOrd="0" presId="urn:microsoft.com/office/officeart/2005/8/layout/hList1"/>
    <dgm:cxn modelId="{CDE85EFD-A540-4737-A230-108E990C858B}"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35078616-A0EC-4888-8279-01D5E23A6FA4}" type="presParOf" srcId="{85AAFB0E-2194-48E2-830B-394C2E069829}" destId="{FBC826E7-AA08-4BCA-A553-D360D51A835D}" srcOrd="0" destOrd="0" presId="urn:microsoft.com/office/officeart/2005/8/layout/hList1"/>
    <dgm:cxn modelId="{D2CE7C69-EA15-4EE5-B7E4-9FDC1115DC8D}" type="presParOf" srcId="{FBC826E7-AA08-4BCA-A553-D360D51A835D}" destId="{1ECD78CA-FCE0-4EC3-8581-CAAE55BE8636}" srcOrd="0" destOrd="0" presId="urn:microsoft.com/office/officeart/2005/8/layout/hList1"/>
    <dgm:cxn modelId="{460BA4D5-57B3-4218-8689-464A6AB11238}" type="presParOf" srcId="{FBC826E7-AA08-4BCA-A553-D360D51A835D}" destId="{EB70FAA0-E258-41A7-896E-34D8687D7F08}" srcOrd="1" destOrd="0" presId="urn:microsoft.com/office/officeart/2005/8/layout/hList1"/>
    <dgm:cxn modelId="{00C6B6F4-ED46-4396-9110-344B78477FC4}" type="presParOf" srcId="{85AAFB0E-2194-48E2-830B-394C2E069829}" destId="{58258DFA-E442-494A-AAFA-17061AAD8C48}" srcOrd="1" destOrd="0" presId="urn:microsoft.com/office/officeart/2005/8/layout/hList1"/>
    <dgm:cxn modelId="{A984A60A-49CD-462B-9198-484DA9E997D8}" type="presParOf" srcId="{85AAFB0E-2194-48E2-830B-394C2E069829}" destId="{7C07A2C5-BB02-42AB-9A56-F18A383232BC}" srcOrd="2" destOrd="0" presId="urn:microsoft.com/office/officeart/2005/8/layout/hList1"/>
    <dgm:cxn modelId="{DF64BB30-4510-4699-ACC8-5E9434D220B0}" type="presParOf" srcId="{7C07A2C5-BB02-42AB-9A56-F18A383232BC}" destId="{8299344E-6C89-4F5B-A8DA-BFF8CB285CED}" srcOrd="0" destOrd="0" presId="urn:microsoft.com/office/officeart/2005/8/layout/hList1"/>
    <dgm:cxn modelId="{AA3358EC-CA15-4FD6-8CEF-126D26356C24}" type="presParOf" srcId="{7C07A2C5-BB02-42AB-9A56-F18A383232BC}" destId="{D2B92B6C-FE09-4D8C-BA10-51242D398CE0}" srcOrd="1" destOrd="0" presId="urn:microsoft.com/office/officeart/2005/8/layout/hList1"/>
    <dgm:cxn modelId="{4298958C-4AB8-487F-9886-82E827506409}" type="presParOf" srcId="{85AAFB0E-2194-48E2-830B-394C2E069829}" destId="{333DB282-DC9C-45FA-B253-7707934DC4FB}" srcOrd="3" destOrd="0" presId="urn:microsoft.com/office/officeart/2005/8/layout/hList1"/>
    <dgm:cxn modelId="{F87D3410-FE9F-4298-AF89-EF5082DE53EE}" type="presParOf" srcId="{85AAFB0E-2194-48E2-830B-394C2E069829}" destId="{BB746EC9-8E8B-469B-9B41-26F129E7C0C9}" srcOrd="4" destOrd="0" presId="urn:microsoft.com/office/officeart/2005/8/layout/hList1"/>
    <dgm:cxn modelId="{1CD08900-AA04-4F45-84F7-C2E7811FBFFE}" type="presParOf" srcId="{BB746EC9-8E8B-469B-9B41-26F129E7C0C9}" destId="{2CCC3C7B-D042-4A1F-A467-9036DCC31A55}" srcOrd="0" destOrd="0" presId="urn:microsoft.com/office/officeart/2005/8/layout/hList1"/>
    <dgm:cxn modelId="{288F3921-9782-419D-8A89-2431ECB4DDC4}" type="presParOf" srcId="{BB746EC9-8E8B-469B-9B41-26F129E7C0C9}" destId="{3786AE98-8FF5-4EA2-BAFA-B60AAD6A7D88}" srcOrd="1" destOrd="0" presId="urn:microsoft.com/office/officeart/2005/8/layout/hList1"/>
    <dgm:cxn modelId="{3A59E0D8-3A98-409E-8D92-899B5768FB84}" type="presParOf" srcId="{85AAFB0E-2194-48E2-830B-394C2E069829}" destId="{33455CB7-8AC9-4A1C-8C10-02F9406DBEB6}" srcOrd="5" destOrd="0" presId="urn:microsoft.com/office/officeart/2005/8/layout/hList1"/>
    <dgm:cxn modelId="{A822E1F7-76F1-4FDD-B540-12A709EA80DF}" type="presParOf" srcId="{85AAFB0E-2194-48E2-830B-394C2E069829}" destId="{3B20A72A-F2F6-4F17-AE4D-A1C8BA57A214}" srcOrd="6" destOrd="0" presId="urn:microsoft.com/office/officeart/2005/8/layout/hList1"/>
    <dgm:cxn modelId="{635E52BE-FFFA-4E8E-8616-816391238B4E}" type="presParOf" srcId="{3B20A72A-F2F6-4F17-AE4D-A1C8BA57A214}" destId="{BC1BB2AF-4F42-4901-81C7-3F95B164ADA1}" srcOrd="0" destOrd="0" presId="urn:microsoft.com/office/officeart/2005/8/layout/hList1"/>
    <dgm:cxn modelId="{34500AF3-C6BA-4716-80B2-BED8244EE188}" type="presParOf" srcId="{3B20A72A-F2F6-4F17-AE4D-A1C8BA57A214}" destId="{0A7A737D-871A-4BAD-8681-7CDC65215798}" srcOrd="1" destOrd="0" presId="urn:microsoft.com/office/officeart/2005/8/layout/hList1"/>
    <dgm:cxn modelId="{11C24D61-2FC5-47E6-9A07-D61C7BB5DF8E}" type="presParOf" srcId="{85AAFB0E-2194-48E2-830B-394C2E069829}" destId="{F4531B6C-5E6A-44C8-8F45-E711DD3904FD}" srcOrd="7" destOrd="0" presId="urn:microsoft.com/office/officeart/2005/8/layout/hList1"/>
    <dgm:cxn modelId="{AE1C8089-3423-4F48-932E-C1D59FE754A8}" type="presParOf" srcId="{85AAFB0E-2194-48E2-830B-394C2E069829}" destId="{D1028E2A-03ED-48C4-AB86-DA7B645333E4}" srcOrd="8" destOrd="0" presId="urn:microsoft.com/office/officeart/2005/8/layout/hList1"/>
    <dgm:cxn modelId="{F2C371E4-2DC3-4536-83A1-DD2C092314C9}" type="presParOf" srcId="{D1028E2A-03ED-48C4-AB86-DA7B645333E4}" destId="{CD3694EF-CEF3-4438-B7F5-48F26BE42B91}" srcOrd="0" destOrd="0" presId="urn:microsoft.com/office/officeart/2005/8/layout/hList1"/>
    <dgm:cxn modelId="{EA5D36C2-BD3C-4883-A5C1-419D63185060}"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Skill Loan the code is - 'SKL'</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E9B58CDC-172F-48AE-941A-EBD61B5B998D}"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F5A10E34-8F9E-4C5E-9752-5C93301226A1}" type="presOf" srcId="{93A29005-ECEA-44A8-98A3-35A4E0B048EC}" destId="{D2B92B6C-FE09-4D8C-BA10-51242D398CE0}" srcOrd="0" destOrd="0" presId="urn:microsoft.com/office/officeart/2005/8/layout/hList1"/>
    <dgm:cxn modelId="{C0A66BF6-D792-46D6-927F-E4B1EA8BDB48}" type="presOf" srcId="{390D8610-3C4D-4862-9B1F-A61FA8D53658}" destId="{85AAFB0E-2194-48E2-830B-394C2E069829}" srcOrd="0" destOrd="0" presId="urn:microsoft.com/office/officeart/2005/8/layout/hList1"/>
    <dgm:cxn modelId="{C0544F7C-2194-409F-86DA-60F89C015C3D}" type="presOf" srcId="{B37414E4-9E0C-498C-87A8-550DC2FC8D7D}" destId="{8299344E-6C89-4F5B-A8DA-BFF8CB285CED}"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BA0E702B-8B16-4805-98C7-12345A346078}" srcId="{390D8610-3C4D-4862-9B1F-A61FA8D53658}" destId="{1C50EF65-8CAB-4668-9F5C-304E95049C95}" srcOrd="3" destOrd="0" parTransId="{0B9A2E47-504F-4843-ADE9-FB6813342EE5}" sibTransId="{036B157F-F7C6-4C51-9764-8458B6E5067C}"/>
    <dgm:cxn modelId="{10F5CF05-049B-45EE-B9CB-97D9D7C4A35F}" srcId="{0ACDF20D-ADB1-4D4E-8243-352135544B18}" destId="{53D2D26F-1741-42EF-AA50-5A347EA23D3B}" srcOrd="0" destOrd="0" parTransId="{69A390D9-6390-4EE6-AD4B-266D584B88DD}" sibTransId="{0DCFE729-BC4A-4C72-9E34-64FE5D603D32}"/>
    <dgm:cxn modelId="{869FACC0-6078-479C-AA46-A3E666BBB89B}" type="presOf" srcId="{02CDCE9B-4370-43D0-AFA1-A769A1400600}" destId="{E8ECBE4F-BC95-43E0-89CC-E90D6D5D8FBE}"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D9BCC9E2-E7C1-4C3B-8533-7F3AB26D533A}" type="presOf" srcId="{1C50EF65-8CAB-4668-9F5C-304E95049C95}" destId="{CD3694EF-CEF3-4438-B7F5-48F26BE42B9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8EFDD8ED-95C9-450E-8C24-FDE27D1B7994}" type="presOf" srcId="{53D2D26F-1741-42EF-AA50-5A347EA23D3B}" destId="{EB70FAA0-E258-41A7-896E-34D8687D7F0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CE250B-DA7B-4A55-B569-B6E2BC1FFFE4}" type="presOf" srcId="{AEFABD14-E801-4D98-B9CF-19CF2E09370D}" destId="{BC1BB2AF-4F42-4901-81C7-3F95B164ADA1}" srcOrd="0" destOrd="0" presId="urn:microsoft.com/office/officeart/2005/8/layout/hList1"/>
    <dgm:cxn modelId="{1081C639-218E-44BC-BA18-3D2E4487207A}" type="presOf" srcId="{C78FF884-AF32-4A77-A291-AA9E473C2D67}" destId="{0A7A737D-871A-4BAD-8681-7CDC65215798}" srcOrd="0" destOrd="0" presId="urn:microsoft.com/office/officeart/2005/8/layout/hList1"/>
    <dgm:cxn modelId="{BE17D3F1-E2AC-4434-A7BA-56BE54CD0DAD}" type="presParOf" srcId="{85AAFB0E-2194-48E2-830B-394C2E069829}" destId="{FBC826E7-AA08-4BCA-A553-D360D51A835D}" srcOrd="0" destOrd="0" presId="urn:microsoft.com/office/officeart/2005/8/layout/hList1"/>
    <dgm:cxn modelId="{0D5F082A-1C2D-4046-A5AE-9D3F76753C2E}" type="presParOf" srcId="{FBC826E7-AA08-4BCA-A553-D360D51A835D}" destId="{1ECD78CA-FCE0-4EC3-8581-CAAE55BE8636}" srcOrd="0" destOrd="0" presId="urn:microsoft.com/office/officeart/2005/8/layout/hList1"/>
    <dgm:cxn modelId="{4DFB55AA-25FA-49B3-BCCC-23A199F8DA53}" type="presParOf" srcId="{FBC826E7-AA08-4BCA-A553-D360D51A835D}" destId="{EB70FAA0-E258-41A7-896E-34D8687D7F08}" srcOrd="1" destOrd="0" presId="urn:microsoft.com/office/officeart/2005/8/layout/hList1"/>
    <dgm:cxn modelId="{22E2E791-C8F1-4839-93D5-BD59D2D26BF6}" type="presParOf" srcId="{85AAFB0E-2194-48E2-830B-394C2E069829}" destId="{58258DFA-E442-494A-AAFA-17061AAD8C48}" srcOrd="1" destOrd="0" presId="urn:microsoft.com/office/officeart/2005/8/layout/hList1"/>
    <dgm:cxn modelId="{00AD7958-710E-4832-9B5C-BAEB1ED48E2F}" type="presParOf" srcId="{85AAFB0E-2194-48E2-830B-394C2E069829}" destId="{7C07A2C5-BB02-42AB-9A56-F18A383232BC}" srcOrd="2" destOrd="0" presId="urn:microsoft.com/office/officeart/2005/8/layout/hList1"/>
    <dgm:cxn modelId="{282ADE4C-3422-488A-A0C9-E8F89BB29FBA}" type="presParOf" srcId="{7C07A2C5-BB02-42AB-9A56-F18A383232BC}" destId="{8299344E-6C89-4F5B-A8DA-BFF8CB285CED}" srcOrd="0" destOrd="0" presId="urn:microsoft.com/office/officeart/2005/8/layout/hList1"/>
    <dgm:cxn modelId="{D732A8F6-8087-44FD-8554-25C4033A5302}" type="presParOf" srcId="{7C07A2C5-BB02-42AB-9A56-F18A383232BC}" destId="{D2B92B6C-FE09-4D8C-BA10-51242D398CE0}" srcOrd="1" destOrd="0" presId="urn:microsoft.com/office/officeart/2005/8/layout/hList1"/>
    <dgm:cxn modelId="{D45FC670-89AD-4204-8CF7-AA40129B738B}" type="presParOf" srcId="{85AAFB0E-2194-48E2-830B-394C2E069829}" destId="{333DB282-DC9C-45FA-B253-7707934DC4FB}" srcOrd="3" destOrd="0" presId="urn:microsoft.com/office/officeart/2005/8/layout/hList1"/>
    <dgm:cxn modelId="{B793609F-AC68-43D8-AB1C-972C3A47FB32}" type="presParOf" srcId="{85AAFB0E-2194-48E2-830B-394C2E069829}" destId="{3B20A72A-F2F6-4F17-AE4D-A1C8BA57A214}" srcOrd="4" destOrd="0" presId="urn:microsoft.com/office/officeart/2005/8/layout/hList1"/>
    <dgm:cxn modelId="{061798D8-2D46-4DAF-9F7B-ADDE302DD6C2}" type="presParOf" srcId="{3B20A72A-F2F6-4F17-AE4D-A1C8BA57A214}" destId="{BC1BB2AF-4F42-4901-81C7-3F95B164ADA1}" srcOrd="0" destOrd="0" presId="urn:microsoft.com/office/officeart/2005/8/layout/hList1"/>
    <dgm:cxn modelId="{6E7485D0-8EAB-4BCE-81AB-1746DF17126B}" type="presParOf" srcId="{3B20A72A-F2F6-4F17-AE4D-A1C8BA57A214}" destId="{0A7A737D-871A-4BAD-8681-7CDC65215798}" srcOrd="1" destOrd="0" presId="urn:microsoft.com/office/officeart/2005/8/layout/hList1"/>
    <dgm:cxn modelId="{95D6D832-569A-4291-A38F-F178091E5866}" type="presParOf" srcId="{85AAFB0E-2194-48E2-830B-394C2E069829}" destId="{F4531B6C-5E6A-44C8-8F45-E711DD3904FD}" srcOrd="5" destOrd="0" presId="urn:microsoft.com/office/officeart/2005/8/layout/hList1"/>
    <dgm:cxn modelId="{70EA89E9-FABD-4CED-A1AD-D0801426B7BA}" type="presParOf" srcId="{85AAFB0E-2194-48E2-830B-394C2E069829}" destId="{D1028E2A-03ED-48C4-AB86-DA7B645333E4}" srcOrd="6" destOrd="0" presId="urn:microsoft.com/office/officeart/2005/8/layout/hList1"/>
    <dgm:cxn modelId="{F472BEAE-9F89-4902-90C6-83E21996B317}" type="presParOf" srcId="{D1028E2A-03ED-48C4-AB86-DA7B645333E4}" destId="{CD3694EF-CEF3-4438-B7F5-48F26BE42B91}" srcOrd="0" destOrd="0" presId="urn:microsoft.com/office/officeart/2005/8/layout/hList1"/>
    <dgm:cxn modelId="{5BE64937-3204-4DD2-99E3-B9066818FC5A}"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62EBE27C-8458-4958-A72C-3FFEB30DD3A2}" type="presOf" srcId="{BFD134A0-2EE7-4AE9-B5F4-7823047F3775}" destId="{2FE5CAD9-ADFD-494D-9C78-5785D104C3F6}" srcOrd="0" destOrd="0" presId="urn:microsoft.com/office/officeart/2005/8/layout/hProcess9"/>
    <dgm:cxn modelId="{D6573699-5183-4332-AA2D-57811B936CEC}" type="presOf" srcId="{69D2CB5C-3894-48E7-94A6-F7FA90E58022}" destId="{5AA3C766-7446-4F53-9F1A-622AFC19ECC8}"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D2B22A6D-4367-4485-B240-29FDC6FCD586}"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5222C9FD-1A78-4D73-B3D9-1CBB4D99B4F7}" type="presOf" srcId="{D76839DB-909A-4A9D-B908-F9C6E2D1C2B2}" destId="{F6767227-A7D3-42E7-8D44-E58A38E43A9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5ECE03EF-61D2-4E3B-BC41-09739F912FDE}" type="presOf" srcId="{1836425D-59BB-49FE-AD6B-CD7C24774BC7}" destId="{7A3A9960-B20C-4336-BA4D-2A0B8C08CBB1}" srcOrd="0" destOrd="0" presId="urn:microsoft.com/office/officeart/2005/8/layout/hProcess9"/>
    <dgm:cxn modelId="{248AD687-861B-4E07-9F61-309900CF2258}" type="presOf" srcId="{3BEAED92-0A3B-4E78-A418-10705991C2BE}" destId="{2C4D24E4-B14B-4F23-8B9A-461573AC8129}" srcOrd="0" destOrd="0" presId="urn:microsoft.com/office/officeart/2005/8/layout/hProcess9"/>
    <dgm:cxn modelId="{31FE3AF1-EA03-4800-A870-9ADFA70D3AB1}" type="presParOf" srcId="{5AA3C766-7446-4F53-9F1A-622AFC19ECC8}" destId="{4B32CC90-31CD-46C2-BC22-2C4AC87C1058}" srcOrd="0" destOrd="0" presId="urn:microsoft.com/office/officeart/2005/8/layout/hProcess9"/>
    <dgm:cxn modelId="{2F86F9D9-BB94-4921-87AF-CA43BFE6BAD5}" type="presParOf" srcId="{5AA3C766-7446-4F53-9F1A-622AFC19ECC8}" destId="{052883CF-3243-429B-B341-ED97D14A32D0}" srcOrd="1" destOrd="0" presId="urn:microsoft.com/office/officeart/2005/8/layout/hProcess9"/>
    <dgm:cxn modelId="{BACC7E86-5693-4CD0-9040-895AAFFD22C1}" type="presParOf" srcId="{052883CF-3243-429B-B341-ED97D14A32D0}" destId="{7A3A9960-B20C-4336-BA4D-2A0B8C08CBB1}" srcOrd="0" destOrd="0" presId="urn:microsoft.com/office/officeart/2005/8/layout/hProcess9"/>
    <dgm:cxn modelId="{03790E11-1DD0-497E-976E-B0F4A7A6F7AC}" type="presParOf" srcId="{052883CF-3243-429B-B341-ED97D14A32D0}" destId="{AD36E775-E8AF-4F2A-BA33-A54B66F4A4E3}" srcOrd="1" destOrd="0" presId="urn:microsoft.com/office/officeart/2005/8/layout/hProcess9"/>
    <dgm:cxn modelId="{9E232465-C2A4-4D8E-AFAB-6BBB19D05A44}" type="presParOf" srcId="{052883CF-3243-429B-B341-ED97D14A32D0}" destId="{3D4C78B8-E9C9-47BE-BB08-06813E0FDE82}" srcOrd="2" destOrd="0" presId="urn:microsoft.com/office/officeart/2005/8/layout/hProcess9"/>
    <dgm:cxn modelId="{C870D4EF-7FFC-4083-AB55-F910A3235088}" type="presParOf" srcId="{052883CF-3243-429B-B341-ED97D14A32D0}" destId="{9E930DBB-A87E-4649-860C-C5A03787649F}" srcOrd="3" destOrd="0" presId="urn:microsoft.com/office/officeart/2005/8/layout/hProcess9"/>
    <dgm:cxn modelId="{4F82DC8D-DA6D-486A-85E8-D2D230603F42}" type="presParOf" srcId="{052883CF-3243-429B-B341-ED97D14A32D0}" destId="{2C4D24E4-B14B-4F23-8B9A-461573AC8129}" srcOrd="4" destOrd="0" presId="urn:microsoft.com/office/officeart/2005/8/layout/hProcess9"/>
    <dgm:cxn modelId="{8250515B-B7A1-4FE2-AE88-5ED9C80B12AC}" type="presParOf" srcId="{052883CF-3243-429B-B341-ED97D14A32D0}" destId="{477007E8-C4C1-42BB-B122-1DFBB3B90CBA}" srcOrd="5" destOrd="0" presId="urn:microsoft.com/office/officeart/2005/8/layout/hProcess9"/>
    <dgm:cxn modelId="{1840E325-6658-49CB-A5D2-13D3D427588E}" type="presParOf" srcId="{052883CF-3243-429B-B341-ED97D14A32D0}" destId="{2FE5CAD9-ADFD-494D-9C78-5785D104C3F6}" srcOrd="6" destOrd="0" presId="urn:microsoft.com/office/officeart/2005/8/layout/hProcess9"/>
    <dgm:cxn modelId="{7AE390D9-3389-4D18-87F1-5EF62A68EEB7}" type="presParOf" srcId="{052883CF-3243-429B-B341-ED97D14A32D0}" destId="{0F85D012-F983-498D-A9F9-5FBD9B7E08DE}" srcOrd="7" destOrd="0" presId="urn:microsoft.com/office/officeart/2005/8/layout/hProcess9"/>
    <dgm:cxn modelId="{B0578431-D9E8-43FB-9474-279B74F4F4B0}"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Skill Development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6491"/>
          <a:ext cx="1561355" cy="1880945"/>
        </a:xfrm>
        <a:prstGeom prst="roundRect">
          <a:avLst>
            <a:gd name="adj" fmla="val 10000"/>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1: Prepare</a:t>
          </a:r>
        </a:p>
        <a:p>
          <a:pPr marL="57150" lvl="1" indent="-57150" algn="l" defTabSz="488950">
            <a:lnSpc>
              <a:spcPct val="90000"/>
            </a:lnSpc>
            <a:spcBef>
              <a:spcPct val="0"/>
            </a:spcBef>
            <a:spcAft>
              <a:spcPct val="15000"/>
            </a:spcAft>
            <a:buChar char="••"/>
          </a:pPr>
          <a:r>
            <a:rPr lang="en-US" sz="1100" kern="1200"/>
            <a:t>Extract &amp; Prepare Input file and upload on NCGTC Server.</a:t>
          </a:r>
        </a:p>
        <a:p>
          <a:pPr marL="57150" lvl="1" indent="-57150" algn="l" defTabSz="488950">
            <a:lnSpc>
              <a:spcPct val="90000"/>
            </a:lnSpc>
            <a:spcBef>
              <a:spcPct val="0"/>
            </a:spcBef>
            <a:spcAft>
              <a:spcPct val="15000"/>
            </a:spcAft>
            <a:buChar char="••"/>
          </a:pPr>
          <a:r>
            <a:rPr lang="en-US" sz="1100" kern="1200"/>
            <a:t>Prepared by MLI user account.</a:t>
          </a:r>
        </a:p>
        <a:p>
          <a:pPr marL="57150" lvl="1" indent="-57150" algn="l" defTabSz="488950">
            <a:lnSpc>
              <a:spcPct val="90000"/>
            </a:lnSpc>
            <a:spcBef>
              <a:spcPct val="0"/>
            </a:spcBef>
            <a:spcAft>
              <a:spcPct val="15000"/>
            </a:spcAft>
            <a:buChar char="••"/>
          </a:pPr>
          <a:r>
            <a:rPr lang="en-US" sz="1100" kern="1200"/>
            <a:t>File Status - 'Draft'</a:t>
          </a:r>
        </a:p>
      </dsp:txBody>
      <dsp:txXfrm>
        <a:off x="50954" y="112222"/>
        <a:ext cx="1469893" cy="1789483"/>
      </dsp:txXfrm>
    </dsp:sp>
    <dsp:sp modelId="{34C0E2DC-A878-4ADF-8712-4A5E44B3C49C}">
      <dsp:nvSpPr>
        <dsp:cNvPr id="0" name=""/>
        <dsp:cNvSpPr/>
      </dsp:nvSpPr>
      <dsp:spPr>
        <a:xfrm>
          <a:off x="1722715" y="813355"/>
          <a:ext cx="331007" cy="387216"/>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n-US" sz="900" kern="1200"/>
        </a:p>
      </dsp:txBody>
      <dsp:txXfrm>
        <a:off x="1722715" y="890798"/>
        <a:ext cx="231705" cy="232330"/>
      </dsp:txXfrm>
    </dsp:sp>
    <dsp:sp modelId="{CD73F94E-0A11-475B-BB2A-B4DEB9D56EC3}">
      <dsp:nvSpPr>
        <dsp:cNvPr id="0" name=""/>
        <dsp:cNvSpPr/>
      </dsp:nvSpPr>
      <dsp:spPr>
        <a:xfrm>
          <a:off x="2191122" y="66491"/>
          <a:ext cx="1561355" cy="1880945"/>
        </a:xfrm>
        <a:prstGeom prst="roundRect">
          <a:avLst>
            <a:gd name="adj" fmla="val 10000"/>
          </a:avLst>
        </a:prstGeom>
        <a:solidFill>
          <a:schemeClr val="accent1">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2: Approve</a:t>
          </a:r>
        </a:p>
        <a:p>
          <a:pPr marL="57150" lvl="1" indent="-57150" algn="l" defTabSz="488950">
            <a:lnSpc>
              <a:spcPct val="90000"/>
            </a:lnSpc>
            <a:spcBef>
              <a:spcPct val="0"/>
            </a:spcBef>
            <a:spcAft>
              <a:spcPct val="15000"/>
            </a:spcAft>
            <a:buChar char="••"/>
          </a:pPr>
          <a:r>
            <a:rPr lang="en-US" sz="1100" kern="1200"/>
            <a:t>Approve the Input file. </a:t>
          </a:r>
        </a:p>
        <a:p>
          <a:pPr marL="57150" lvl="1" indent="-57150" algn="l" defTabSz="488950">
            <a:lnSpc>
              <a:spcPct val="90000"/>
            </a:lnSpc>
            <a:spcBef>
              <a:spcPct val="0"/>
            </a:spcBef>
            <a:spcAft>
              <a:spcPct val="15000"/>
            </a:spcAft>
            <a:buChar char="••"/>
          </a:pPr>
          <a:r>
            <a:rPr lang="en-US" sz="1100" kern="1200"/>
            <a:t>Approved by MLI Approver Account after due verifications.</a:t>
          </a:r>
        </a:p>
        <a:p>
          <a:pPr marL="57150" lvl="1" indent="-57150" algn="l" defTabSz="488950">
            <a:lnSpc>
              <a:spcPct val="90000"/>
            </a:lnSpc>
            <a:spcBef>
              <a:spcPct val="0"/>
            </a:spcBef>
            <a:spcAft>
              <a:spcPct val="15000"/>
            </a:spcAft>
            <a:buChar char="••"/>
          </a:pPr>
          <a:r>
            <a:rPr lang="en-US" sz="1100" kern="1200"/>
            <a:t>File Status - 'Approved'</a:t>
          </a:r>
        </a:p>
      </dsp:txBody>
      <dsp:txXfrm>
        <a:off x="2236853" y="112222"/>
        <a:ext cx="1469893" cy="1789483"/>
      </dsp:txXfrm>
    </dsp:sp>
    <dsp:sp modelId="{45075F9F-14BE-40C8-891F-A5E80F655B62}">
      <dsp:nvSpPr>
        <dsp:cNvPr id="0" name=""/>
        <dsp:cNvSpPr/>
      </dsp:nvSpPr>
      <dsp:spPr>
        <a:xfrm>
          <a:off x="3908613" y="813355"/>
          <a:ext cx="331007" cy="387216"/>
        </a:xfrm>
        <a:prstGeom prst="rightArrow">
          <a:avLst>
            <a:gd name="adj1" fmla="val 60000"/>
            <a:gd name="adj2" fmla="val 50000"/>
          </a:avLst>
        </a:prstGeom>
        <a:solidFill>
          <a:schemeClr val="accent1">
            <a:shade val="90000"/>
            <a:hueOff val="350915"/>
            <a:satOff val="-3215"/>
            <a:lumOff val="2775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00050">
            <a:lnSpc>
              <a:spcPct val="90000"/>
            </a:lnSpc>
            <a:spcBef>
              <a:spcPct val="0"/>
            </a:spcBef>
            <a:spcAft>
              <a:spcPct val="35000"/>
            </a:spcAft>
          </a:pPr>
          <a:endParaRPr lang="en-US" sz="900" kern="1200"/>
        </a:p>
      </dsp:txBody>
      <dsp:txXfrm>
        <a:off x="3908613" y="890798"/>
        <a:ext cx="231705" cy="232330"/>
      </dsp:txXfrm>
    </dsp:sp>
    <dsp:sp modelId="{EAAC59B8-96C7-4CBF-ACA4-650459BD0A18}">
      <dsp:nvSpPr>
        <dsp:cNvPr id="0" name=""/>
        <dsp:cNvSpPr/>
      </dsp:nvSpPr>
      <dsp:spPr>
        <a:xfrm>
          <a:off x="4377020" y="66491"/>
          <a:ext cx="1561355" cy="1880945"/>
        </a:xfrm>
        <a:prstGeom prst="roundRect">
          <a:avLst>
            <a:gd name="adj" fmla="val 10000"/>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a:t>Step 3: Final Submission</a:t>
          </a:r>
        </a:p>
        <a:p>
          <a:pPr marL="57150" lvl="1" indent="-57150" algn="l" defTabSz="488950">
            <a:lnSpc>
              <a:spcPct val="90000"/>
            </a:lnSpc>
            <a:spcBef>
              <a:spcPct val="0"/>
            </a:spcBef>
            <a:spcAft>
              <a:spcPct val="15000"/>
            </a:spcAft>
            <a:buChar char="••"/>
          </a:pPr>
          <a:r>
            <a:rPr lang="en-US" sz="1100" kern="1200"/>
            <a:t>Acceptance to the ‘Management Certificate - Terms &amp; Conditions’</a:t>
          </a:r>
        </a:p>
        <a:p>
          <a:pPr marL="57150" lvl="1" indent="-57150" algn="l" defTabSz="488950">
            <a:lnSpc>
              <a:spcPct val="90000"/>
            </a:lnSpc>
            <a:spcBef>
              <a:spcPct val="0"/>
            </a:spcBef>
            <a:spcAft>
              <a:spcPct val="15000"/>
            </a:spcAft>
            <a:buChar char="••"/>
          </a:pPr>
          <a:r>
            <a:rPr lang="en-US" sz="1100" kern="1200"/>
            <a:t>Submit the input file for further processing</a:t>
          </a:r>
        </a:p>
        <a:p>
          <a:pPr marL="57150" lvl="1" indent="-57150" algn="l" defTabSz="488950">
            <a:lnSpc>
              <a:spcPct val="90000"/>
            </a:lnSpc>
            <a:spcBef>
              <a:spcPct val="0"/>
            </a:spcBef>
            <a:spcAft>
              <a:spcPct val="15000"/>
            </a:spcAft>
            <a:buChar char="••"/>
          </a:pPr>
          <a:r>
            <a:rPr lang="en-US" sz="1100" kern="1200"/>
            <a:t>File Status - 'Submitted'</a:t>
          </a:r>
        </a:p>
      </dsp:txBody>
      <dsp:txXfrm>
        <a:off x="4422751" y="112222"/>
        <a:ext cx="1469893" cy="17894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292098" y="643393"/>
        <a:ext cx="1046559" cy="7267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skill loan.
Intention is to collate &amp; track functional specifications of underlying business processes for skill loan guarantee business and provide a firm base for further interpretations of software requirements &amp; specifications.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8F4AD-6310-480E-946A-489A80882A72}"/>
</file>

<file path=customXml/itemProps3.xml><?xml version="1.0" encoding="utf-8"?>
<ds:datastoreItem xmlns:ds="http://schemas.openxmlformats.org/officeDocument/2006/customXml" ds:itemID="{06B15310-F298-4F3B-A0FE-3757D11EAC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3A155D-632F-4036-AE86-BF729C689245}">
  <ds:schemaRefs>
    <ds:schemaRef ds:uri="http://schemas.microsoft.com/sharepoint/v3/contenttype/forms"/>
  </ds:schemaRefs>
</ds:datastoreItem>
</file>

<file path=customXml/itemProps5.xml><?xml version="1.0" encoding="utf-8"?>
<ds:datastoreItem xmlns:ds="http://schemas.openxmlformats.org/officeDocument/2006/customXml" ds:itemID="{1C69B5A4-010D-431D-8779-BE960447F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49</Pages>
  <Words>9379</Words>
  <Characters>53465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62719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Skill Loan – Issuance of New Credit Guarantees &amp; Guarantee Continuity</dc:subject>
  <dc:creator>Sachin Patange/Associate Solution Architect</dc:creator>
  <cp:keywords/>
  <dc:description/>
  <cp:lastModifiedBy>Sachin Patange</cp:lastModifiedBy>
  <cp:revision>11</cp:revision>
  <cp:lastPrinted>2016-03-10T08:34:00Z</cp:lastPrinted>
  <dcterms:created xsi:type="dcterms:W3CDTF">2017-04-29T15:55:00Z</dcterms:created>
  <dcterms:modified xsi:type="dcterms:W3CDTF">2017-05-27T15:36:00Z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