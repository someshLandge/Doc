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6F46F964" w:rsidR="001A5F40" w:rsidRDefault="001A5F4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6F46F964" w:rsidR="001A5F40" w:rsidRDefault="001A5F40">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1A5F40" w:rsidRDefault="001A5F40">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CABC79E" w:rsidR="001A5F40" w:rsidRDefault="001A5F40">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LGSCAS .Intention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1A5F40" w:rsidRDefault="001A5F40">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7CABC79E" w:rsidR="001A5F40" w:rsidRDefault="001A5F40">
                              <w:pPr>
                                <w:pStyle w:val="NoSpacing"/>
                                <w:jc w:val="right"/>
                                <w:rPr>
                                  <w:color w:val="595959" w:themeColor="text1" w:themeTint="A6"/>
                                  <w:sz w:val="20"/>
                                  <w:szCs w:val="20"/>
                                </w:rPr>
                              </w:pPr>
                              <w:r w:rsidRPr="00DC7F0B">
                                <w:t>This document summarizes functional needs of credit guarantee business for new guarantee issuance</w:t>
                              </w:r>
                              <w:r>
                                <w:t>, partial disbursements and update of credit guarantees</w:t>
                              </w:r>
                              <w:r w:rsidRPr="00DC7F0B">
                                <w:t xml:space="preserve"> for LGSCAS .Intention is to collate &amp; track functional specifications of underlying business processes for</w:t>
                              </w:r>
                              <w:r>
                                <w:t xml:space="preserve"> </w:t>
                              </w:r>
                              <w:r w:rsidRPr="00DC7F0B">
                                <w:t xml:space="preserve">LGSCAS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1A5F40" w:rsidRDefault="0018397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5F40">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4EEF8090" w:rsidR="001A5F40" w:rsidRDefault="001A5F40">
                                    <w:pPr>
                                      <w:jc w:val="right"/>
                                      <w:rPr>
                                        <w:smallCaps/>
                                        <w:color w:val="404040" w:themeColor="text1" w:themeTint="BF"/>
                                        <w:sz w:val="36"/>
                                        <w:szCs w:val="36"/>
                                      </w:rPr>
                                    </w:pPr>
                                    <w:r>
                                      <w:rPr>
                                        <w:color w:val="404040" w:themeColor="text1" w:themeTint="BF"/>
                                        <w:sz w:val="36"/>
                                        <w:szCs w:val="36"/>
                                        <w:lang w:val="en-IN"/>
                                      </w:rPr>
                                      <w:t>LGSCAS – Issuance of New Credit Guarantees, Partial Disbursements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1A5F40" w:rsidRDefault="001A5F4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4EEF8090" w:rsidR="001A5F40" w:rsidRDefault="001A5F40">
                              <w:pPr>
                                <w:jc w:val="right"/>
                                <w:rPr>
                                  <w:smallCaps/>
                                  <w:color w:val="404040" w:themeColor="text1" w:themeTint="BF"/>
                                  <w:sz w:val="36"/>
                                  <w:szCs w:val="36"/>
                                </w:rPr>
                              </w:pPr>
                              <w:r>
                                <w:rPr>
                                  <w:color w:val="404040" w:themeColor="text1" w:themeTint="BF"/>
                                  <w:sz w:val="36"/>
                                  <w:szCs w:val="36"/>
                                  <w:lang w:val="en-IN"/>
                                </w:rPr>
                                <w:t>LGSCAS – Issuance of New Credit Guarantees, Partial Disbursements</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9493" w:type="dxa"/>
        <w:tblLook w:val="04A0" w:firstRow="1" w:lastRow="0" w:firstColumn="1" w:lastColumn="0" w:noHBand="0" w:noVBand="1"/>
      </w:tblPr>
      <w:tblGrid>
        <w:gridCol w:w="1574"/>
        <w:gridCol w:w="4541"/>
        <w:gridCol w:w="1620"/>
        <w:gridCol w:w="1758"/>
      </w:tblGrid>
      <w:tr w:rsidR="0085005D" w:rsidRPr="0085005D" w14:paraId="12950338" w14:textId="3F10BFBF" w:rsidTr="008F7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758"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RPr="00097044" w14:paraId="55492D30" w14:textId="0398CAFF" w:rsidTr="008F7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097044" w:rsidRDefault="0085005D" w:rsidP="0085005D">
            <w:pPr>
              <w:rPr>
                <w:rFonts w:eastAsia="Times New Roman"/>
                <w:b w:val="0"/>
                <w:bCs w:val="0"/>
              </w:rPr>
            </w:pPr>
            <w:r w:rsidRPr="00097044">
              <w:rPr>
                <w:rFonts w:eastAsia="Times New Roman"/>
                <w:b w:val="0"/>
              </w:rPr>
              <w:t>1.0</w:t>
            </w:r>
          </w:p>
        </w:tc>
        <w:tc>
          <w:tcPr>
            <w:tcW w:w="4541" w:type="dxa"/>
          </w:tcPr>
          <w:p w14:paraId="6CA686BD" w14:textId="06ACC8F6" w:rsidR="0085005D" w:rsidRPr="00097044"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Baseline</w:t>
            </w:r>
          </w:p>
        </w:tc>
        <w:tc>
          <w:tcPr>
            <w:tcW w:w="1620" w:type="dxa"/>
          </w:tcPr>
          <w:p w14:paraId="4B8C0283" w14:textId="4DA803F0" w:rsidR="0085005D" w:rsidRPr="00097044" w:rsidRDefault="00735F49" w:rsidP="000F7B1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w:t>
            </w:r>
            <w:r w:rsidR="0085005D" w:rsidRPr="00097044">
              <w:rPr>
                <w:rFonts w:eastAsia="Times New Roman"/>
              </w:rPr>
              <w:t>-</w:t>
            </w:r>
            <w:r w:rsidR="00321551">
              <w:rPr>
                <w:rFonts w:eastAsia="Times New Roman"/>
              </w:rPr>
              <w:t>July-2021</w:t>
            </w:r>
          </w:p>
        </w:tc>
        <w:tc>
          <w:tcPr>
            <w:tcW w:w="1758" w:type="dxa"/>
          </w:tcPr>
          <w:p w14:paraId="17B0473F" w14:textId="75582C83" w:rsidR="0085005D" w:rsidRPr="00097044" w:rsidRDefault="00735F49"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Vishal S</w:t>
            </w:r>
          </w:p>
        </w:tc>
      </w:tr>
      <w:tr w:rsidR="0085005D" w14:paraId="113E84DD" w14:textId="60A9FA1C" w:rsidTr="008F73F8">
        <w:tc>
          <w:tcPr>
            <w:cnfStyle w:val="001000000000" w:firstRow="0" w:lastRow="0" w:firstColumn="1" w:lastColumn="0" w:oddVBand="0" w:evenVBand="0" w:oddHBand="0" w:evenHBand="0" w:firstRowFirstColumn="0" w:firstRowLastColumn="0" w:lastRowFirstColumn="0" w:lastRowLastColumn="0"/>
            <w:tcW w:w="1574" w:type="dxa"/>
          </w:tcPr>
          <w:p w14:paraId="73575CDB" w14:textId="4ABC0B62" w:rsidR="0085005D" w:rsidRDefault="008F73F8" w:rsidP="0085005D">
            <w:pPr>
              <w:rPr>
                <w:rFonts w:eastAsia="Times New Roman"/>
                <w:b w:val="0"/>
                <w:bCs w:val="0"/>
              </w:rPr>
            </w:pPr>
            <w:r>
              <w:rPr>
                <w:rFonts w:eastAsia="Times New Roman"/>
                <w:b w:val="0"/>
                <w:bCs w:val="0"/>
              </w:rPr>
              <w:t>1.2</w:t>
            </w:r>
          </w:p>
        </w:tc>
        <w:tc>
          <w:tcPr>
            <w:tcW w:w="4541" w:type="dxa"/>
          </w:tcPr>
          <w:p w14:paraId="79923644" w14:textId="5A745B52" w:rsidR="0085005D" w:rsidRDefault="008F73F8"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Update</w:t>
            </w:r>
            <w:r w:rsidR="00CA768F">
              <w:rPr>
                <w:rFonts w:eastAsia="Times New Roman"/>
              </w:rPr>
              <w:t>d as per the suggestion</w:t>
            </w:r>
          </w:p>
        </w:tc>
        <w:tc>
          <w:tcPr>
            <w:tcW w:w="1620" w:type="dxa"/>
          </w:tcPr>
          <w:p w14:paraId="7938C084" w14:textId="431DD3DD" w:rsidR="0085005D" w:rsidRDefault="0085005D" w:rsidP="0085005D">
            <w:pPr>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58" w:type="dxa"/>
          </w:tcPr>
          <w:p w14:paraId="73ECE3E9" w14:textId="2FBE9FA7" w:rsidR="0085005D" w:rsidRDefault="008F73F8"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Arpan Tendulkar</w:t>
            </w:r>
          </w:p>
        </w:tc>
      </w:tr>
      <w:tr w:rsidR="007575A7" w14:paraId="05B2F434" w14:textId="77777777" w:rsidTr="008F73F8">
        <w:trPr>
          <w:cnfStyle w:val="000000100000" w:firstRow="0" w:lastRow="0" w:firstColumn="0" w:lastColumn="0" w:oddVBand="0" w:evenVBand="0" w:oddHBand="1" w:evenHBand="0" w:firstRowFirstColumn="0" w:firstRowLastColumn="0" w:lastRowFirstColumn="0" w:lastRowLastColumn="0"/>
          <w:ins w:id="1" w:author="Amit Tanna" w:date="2022-07-13T12:22:00Z"/>
        </w:trPr>
        <w:tc>
          <w:tcPr>
            <w:cnfStyle w:val="001000000000" w:firstRow="0" w:lastRow="0" w:firstColumn="1" w:lastColumn="0" w:oddVBand="0" w:evenVBand="0" w:oddHBand="0" w:evenHBand="0" w:firstRowFirstColumn="0" w:firstRowLastColumn="0" w:lastRowFirstColumn="0" w:lastRowLastColumn="0"/>
            <w:tcW w:w="1574" w:type="dxa"/>
          </w:tcPr>
          <w:p w14:paraId="60E9F51B" w14:textId="761B0121" w:rsidR="007575A7" w:rsidRDefault="007575A7" w:rsidP="0085005D">
            <w:pPr>
              <w:rPr>
                <w:ins w:id="2" w:author="Amit Tanna" w:date="2022-07-13T12:22:00Z"/>
                <w:rFonts w:eastAsia="Times New Roman"/>
              </w:rPr>
            </w:pPr>
            <w:ins w:id="3" w:author="Amit Tanna" w:date="2022-07-13T12:22:00Z">
              <w:r>
                <w:rPr>
                  <w:rFonts w:eastAsia="Times New Roman"/>
                </w:rPr>
                <w:t>1.5</w:t>
              </w:r>
            </w:ins>
          </w:p>
        </w:tc>
        <w:tc>
          <w:tcPr>
            <w:tcW w:w="4541" w:type="dxa"/>
          </w:tcPr>
          <w:p w14:paraId="0A6CFB1B" w14:textId="2FD15311" w:rsidR="007575A7" w:rsidRDefault="007575A7" w:rsidP="0085005D">
            <w:pPr>
              <w:cnfStyle w:val="000000100000" w:firstRow="0" w:lastRow="0" w:firstColumn="0" w:lastColumn="0" w:oddVBand="0" w:evenVBand="0" w:oddHBand="1" w:evenHBand="0" w:firstRowFirstColumn="0" w:firstRowLastColumn="0" w:lastRowFirstColumn="0" w:lastRowLastColumn="0"/>
              <w:rPr>
                <w:ins w:id="4" w:author="Amit Tanna" w:date="2022-07-13T12:22:00Z"/>
                <w:rFonts w:eastAsia="Times New Roman"/>
              </w:rPr>
            </w:pPr>
            <w:ins w:id="5" w:author="Amit Tanna" w:date="2022-07-13T12:22:00Z">
              <w:r>
                <w:rPr>
                  <w:rFonts w:eastAsia="Times New Roman"/>
                </w:rPr>
                <w:t>Updated as per the suggestion</w:t>
              </w:r>
            </w:ins>
          </w:p>
        </w:tc>
        <w:tc>
          <w:tcPr>
            <w:tcW w:w="1620" w:type="dxa"/>
          </w:tcPr>
          <w:p w14:paraId="11E9FCAC" w14:textId="02F0E1FC" w:rsidR="007575A7" w:rsidRDefault="007575A7" w:rsidP="0085005D">
            <w:pPr>
              <w:cnfStyle w:val="000000100000" w:firstRow="0" w:lastRow="0" w:firstColumn="0" w:lastColumn="0" w:oddVBand="0" w:evenVBand="0" w:oddHBand="1" w:evenHBand="0" w:firstRowFirstColumn="0" w:firstRowLastColumn="0" w:lastRowFirstColumn="0" w:lastRowLastColumn="0"/>
              <w:rPr>
                <w:ins w:id="6" w:author="Amit Tanna" w:date="2022-07-13T12:22:00Z"/>
                <w:rFonts w:eastAsia="Times New Roman"/>
              </w:rPr>
            </w:pPr>
            <w:ins w:id="7" w:author="Amit Tanna" w:date="2022-07-13T12:23:00Z">
              <w:r>
                <w:rPr>
                  <w:rFonts w:eastAsia="Times New Roman"/>
                </w:rPr>
                <w:t>13-07-2022</w:t>
              </w:r>
            </w:ins>
          </w:p>
        </w:tc>
        <w:tc>
          <w:tcPr>
            <w:tcW w:w="1758" w:type="dxa"/>
          </w:tcPr>
          <w:p w14:paraId="588F1F5C" w14:textId="37FE25F3" w:rsidR="007575A7" w:rsidRDefault="007575A7" w:rsidP="0085005D">
            <w:pPr>
              <w:cnfStyle w:val="000000100000" w:firstRow="0" w:lastRow="0" w:firstColumn="0" w:lastColumn="0" w:oddVBand="0" w:evenVBand="0" w:oddHBand="1" w:evenHBand="0" w:firstRowFirstColumn="0" w:firstRowLastColumn="0" w:lastRowFirstColumn="0" w:lastRowLastColumn="0"/>
              <w:rPr>
                <w:ins w:id="8" w:author="Amit Tanna" w:date="2022-07-13T12:22:00Z"/>
                <w:rFonts w:eastAsia="Times New Roman"/>
              </w:rPr>
            </w:pPr>
            <w:ins w:id="9" w:author="Amit Tanna" w:date="2022-07-13T12:23:00Z">
              <w:r w:rsidRPr="007575A7">
                <w:rPr>
                  <w:rFonts w:eastAsia="Times New Roman"/>
                </w:rPr>
                <w:t>Amit Tanna</w:t>
              </w:r>
            </w:ins>
          </w:p>
        </w:tc>
      </w:tr>
    </w:tbl>
    <w:p w14:paraId="4370565C" w14:textId="3C838BFD" w:rsidR="00B65D9D" w:rsidRDefault="00B65D9D" w:rsidP="0085005D">
      <w:pPr>
        <w:rPr>
          <w:rFonts w:eastAsia="Times New Roman"/>
        </w:rPr>
      </w:pPr>
    </w:p>
    <w:p w14:paraId="53C7B989" w14:textId="1A732E44" w:rsidR="000B6545" w:rsidRDefault="000B6545" w:rsidP="0085005D">
      <w:pPr>
        <w:rPr>
          <w:rFonts w:eastAsia="Times New Roman"/>
        </w:rPr>
      </w:pPr>
    </w:p>
    <w:p w14:paraId="4FC29934" w14:textId="58ABE4F1" w:rsidR="00D3318F" w:rsidRDefault="00D3318F" w:rsidP="0085005D">
      <w:pPr>
        <w:rPr>
          <w:rFonts w:eastAsia="Times New Roman"/>
        </w:rPr>
      </w:pPr>
    </w:p>
    <w:p w14:paraId="557ACB9D" w14:textId="4BB669EE" w:rsidR="00DC7F0B" w:rsidRDefault="00DC7F0B" w:rsidP="0085005D">
      <w:pPr>
        <w:rPr>
          <w:rFonts w:eastAsia="Times New Roman"/>
        </w:rPr>
      </w:pPr>
    </w:p>
    <w:p w14:paraId="300AADDF" w14:textId="68477045" w:rsidR="00DC7F0B" w:rsidRDefault="00DC7F0B" w:rsidP="0085005D">
      <w:pPr>
        <w:rPr>
          <w:rFonts w:eastAsia="Times New Roman"/>
        </w:rPr>
      </w:pPr>
    </w:p>
    <w:tbl>
      <w:tblPr>
        <w:tblStyle w:val="TableGridLight"/>
        <w:tblpPr w:leftFromText="180" w:rightFromText="180" w:vertAnchor="text" w:horzAnchor="margin" w:tblpY="-29"/>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DC7F0B" w:rsidRPr="0085005D" w14:paraId="4CE7A557" w14:textId="77777777" w:rsidTr="00DC7F0B">
        <w:trPr>
          <w:trHeight w:val="185"/>
        </w:trPr>
        <w:tc>
          <w:tcPr>
            <w:tcW w:w="1389" w:type="dxa"/>
          </w:tcPr>
          <w:p w14:paraId="5426A42D" w14:textId="77777777" w:rsidR="00DC7F0B" w:rsidRPr="0085005D" w:rsidRDefault="00DC7F0B" w:rsidP="00DC7F0B">
            <w:pPr>
              <w:rPr>
                <w:rFonts w:eastAsia="Times New Roman"/>
                <w:b/>
                <w:bCs/>
              </w:rPr>
            </w:pPr>
            <w:r>
              <w:rPr>
                <w:rFonts w:eastAsia="Times New Roman"/>
                <w:b/>
                <w:bCs/>
              </w:rPr>
              <w:t>Signature</w:t>
            </w:r>
          </w:p>
        </w:tc>
        <w:tc>
          <w:tcPr>
            <w:tcW w:w="292" w:type="dxa"/>
          </w:tcPr>
          <w:p w14:paraId="697522BE" w14:textId="77777777" w:rsidR="00DC7F0B" w:rsidRPr="00B65D9D" w:rsidRDefault="00DC7F0B" w:rsidP="00DC7F0B">
            <w:pPr>
              <w:rPr>
                <w:rFonts w:eastAsia="Times New Roman"/>
                <w:bCs/>
              </w:rPr>
            </w:pPr>
            <w:r w:rsidRPr="00B65D9D">
              <w:rPr>
                <w:rFonts w:eastAsia="Times New Roman"/>
                <w:bCs/>
              </w:rPr>
              <w:t>:</w:t>
            </w:r>
          </w:p>
        </w:tc>
        <w:tc>
          <w:tcPr>
            <w:tcW w:w="3159" w:type="dxa"/>
          </w:tcPr>
          <w:p w14:paraId="4DC2CF67" w14:textId="77777777" w:rsidR="00DC7F0B" w:rsidRPr="0085005D" w:rsidRDefault="00DC7F0B" w:rsidP="00DC7F0B">
            <w:pPr>
              <w:rPr>
                <w:rFonts w:eastAsia="Times New Roman"/>
                <w:b/>
                <w:bCs/>
              </w:rPr>
            </w:pPr>
          </w:p>
        </w:tc>
        <w:tc>
          <w:tcPr>
            <w:tcW w:w="236" w:type="dxa"/>
          </w:tcPr>
          <w:p w14:paraId="459B9056" w14:textId="77777777" w:rsidR="00DC7F0B" w:rsidRPr="0085005D" w:rsidRDefault="00DC7F0B" w:rsidP="00DC7F0B">
            <w:pPr>
              <w:rPr>
                <w:rFonts w:eastAsia="Times New Roman"/>
                <w:b/>
                <w:bCs/>
              </w:rPr>
            </w:pPr>
          </w:p>
        </w:tc>
        <w:tc>
          <w:tcPr>
            <w:tcW w:w="1459" w:type="dxa"/>
          </w:tcPr>
          <w:p w14:paraId="7BFD1EFC" w14:textId="77777777" w:rsidR="00DC7F0B" w:rsidRPr="0085005D" w:rsidRDefault="00DC7F0B" w:rsidP="00DC7F0B">
            <w:pPr>
              <w:rPr>
                <w:rFonts w:eastAsia="Times New Roman"/>
                <w:b/>
                <w:bCs/>
              </w:rPr>
            </w:pPr>
            <w:r>
              <w:rPr>
                <w:rFonts w:eastAsia="Times New Roman"/>
                <w:b/>
                <w:bCs/>
              </w:rPr>
              <w:t>Signature</w:t>
            </w:r>
          </w:p>
        </w:tc>
        <w:tc>
          <w:tcPr>
            <w:tcW w:w="292" w:type="dxa"/>
          </w:tcPr>
          <w:p w14:paraId="389AB165" w14:textId="77777777" w:rsidR="00DC7F0B" w:rsidRPr="0085005D" w:rsidRDefault="00DC7F0B" w:rsidP="00DC7F0B">
            <w:pPr>
              <w:rPr>
                <w:rFonts w:eastAsia="Times New Roman"/>
                <w:b/>
                <w:bCs/>
              </w:rPr>
            </w:pPr>
            <w:r w:rsidRPr="00B65D9D">
              <w:rPr>
                <w:rFonts w:eastAsia="Times New Roman"/>
                <w:bCs/>
              </w:rPr>
              <w:t>:</w:t>
            </w:r>
          </w:p>
        </w:tc>
        <w:tc>
          <w:tcPr>
            <w:tcW w:w="3413" w:type="dxa"/>
          </w:tcPr>
          <w:p w14:paraId="21942F4F" w14:textId="77777777" w:rsidR="00DC7F0B" w:rsidRPr="0085005D" w:rsidRDefault="00DC7F0B" w:rsidP="00DC7F0B">
            <w:pPr>
              <w:rPr>
                <w:rFonts w:eastAsia="Times New Roman"/>
                <w:b/>
                <w:bCs/>
              </w:rPr>
            </w:pPr>
          </w:p>
        </w:tc>
      </w:tr>
      <w:tr w:rsidR="00DC7F0B" w:rsidRPr="0085005D" w14:paraId="4051F380" w14:textId="77777777" w:rsidTr="00DC7F0B">
        <w:trPr>
          <w:trHeight w:val="185"/>
        </w:trPr>
        <w:tc>
          <w:tcPr>
            <w:tcW w:w="1389" w:type="dxa"/>
          </w:tcPr>
          <w:p w14:paraId="6DBEEAEC" w14:textId="77777777" w:rsidR="00DC7F0B" w:rsidRDefault="00DC7F0B" w:rsidP="00DC7F0B">
            <w:pPr>
              <w:rPr>
                <w:rFonts w:eastAsia="Times New Roman"/>
                <w:b/>
                <w:bCs/>
              </w:rPr>
            </w:pPr>
          </w:p>
        </w:tc>
        <w:tc>
          <w:tcPr>
            <w:tcW w:w="292" w:type="dxa"/>
          </w:tcPr>
          <w:p w14:paraId="5047444A" w14:textId="77777777" w:rsidR="00DC7F0B" w:rsidRPr="00B65D9D" w:rsidRDefault="00DC7F0B" w:rsidP="00DC7F0B">
            <w:pPr>
              <w:rPr>
                <w:rFonts w:eastAsia="Times New Roman"/>
                <w:bCs/>
              </w:rPr>
            </w:pPr>
          </w:p>
        </w:tc>
        <w:tc>
          <w:tcPr>
            <w:tcW w:w="3159" w:type="dxa"/>
          </w:tcPr>
          <w:p w14:paraId="59139BBB" w14:textId="77777777" w:rsidR="00DC7F0B" w:rsidRPr="0085005D" w:rsidRDefault="00DC7F0B" w:rsidP="00DC7F0B">
            <w:pPr>
              <w:rPr>
                <w:rFonts w:eastAsia="Times New Roman"/>
                <w:b/>
                <w:bCs/>
              </w:rPr>
            </w:pPr>
          </w:p>
        </w:tc>
        <w:tc>
          <w:tcPr>
            <w:tcW w:w="236" w:type="dxa"/>
          </w:tcPr>
          <w:p w14:paraId="604A2E65" w14:textId="77777777" w:rsidR="00DC7F0B" w:rsidRPr="0085005D" w:rsidRDefault="00DC7F0B" w:rsidP="00DC7F0B">
            <w:pPr>
              <w:rPr>
                <w:rFonts w:eastAsia="Times New Roman"/>
                <w:b/>
                <w:bCs/>
              </w:rPr>
            </w:pPr>
          </w:p>
        </w:tc>
        <w:tc>
          <w:tcPr>
            <w:tcW w:w="1459" w:type="dxa"/>
          </w:tcPr>
          <w:p w14:paraId="18E2D440" w14:textId="77777777" w:rsidR="00DC7F0B" w:rsidRDefault="00DC7F0B" w:rsidP="00DC7F0B">
            <w:pPr>
              <w:rPr>
                <w:rFonts w:eastAsia="Times New Roman"/>
                <w:b/>
                <w:bCs/>
              </w:rPr>
            </w:pPr>
          </w:p>
        </w:tc>
        <w:tc>
          <w:tcPr>
            <w:tcW w:w="292" w:type="dxa"/>
          </w:tcPr>
          <w:p w14:paraId="50F562E1" w14:textId="77777777" w:rsidR="00DC7F0B" w:rsidRPr="00B65D9D" w:rsidRDefault="00DC7F0B" w:rsidP="00DC7F0B">
            <w:pPr>
              <w:rPr>
                <w:rFonts w:eastAsia="Times New Roman"/>
                <w:bCs/>
              </w:rPr>
            </w:pPr>
          </w:p>
        </w:tc>
        <w:tc>
          <w:tcPr>
            <w:tcW w:w="3413" w:type="dxa"/>
          </w:tcPr>
          <w:p w14:paraId="70DF4473" w14:textId="77777777" w:rsidR="00DC7F0B" w:rsidRPr="0085005D" w:rsidRDefault="00DC7F0B" w:rsidP="00DC7F0B">
            <w:pPr>
              <w:rPr>
                <w:rFonts w:eastAsia="Times New Roman"/>
                <w:b/>
                <w:bCs/>
              </w:rPr>
            </w:pPr>
          </w:p>
        </w:tc>
      </w:tr>
      <w:tr w:rsidR="00DC7F0B" w:rsidRPr="0085005D" w14:paraId="667F039F" w14:textId="77777777" w:rsidTr="00DC7F0B">
        <w:trPr>
          <w:trHeight w:val="185"/>
        </w:trPr>
        <w:tc>
          <w:tcPr>
            <w:tcW w:w="1389" w:type="dxa"/>
          </w:tcPr>
          <w:p w14:paraId="22F75BEE" w14:textId="77777777" w:rsidR="00DC7F0B" w:rsidRDefault="00DC7F0B" w:rsidP="00DC7F0B">
            <w:pPr>
              <w:rPr>
                <w:rFonts w:eastAsia="Times New Roman"/>
                <w:b/>
                <w:bCs/>
              </w:rPr>
            </w:pPr>
          </w:p>
        </w:tc>
        <w:tc>
          <w:tcPr>
            <w:tcW w:w="292" w:type="dxa"/>
          </w:tcPr>
          <w:p w14:paraId="068E788E" w14:textId="77777777" w:rsidR="00DC7F0B" w:rsidRPr="00B65D9D" w:rsidRDefault="00DC7F0B" w:rsidP="00DC7F0B">
            <w:pPr>
              <w:rPr>
                <w:rFonts w:eastAsia="Times New Roman"/>
                <w:bCs/>
              </w:rPr>
            </w:pPr>
          </w:p>
        </w:tc>
        <w:tc>
          <w:tcPr>
            <w:tcW w:w="3159" w:type="dxa"/>
          </w:tcPr>
          <w:p w14:paraId="22B390D1" w14:textId="77777777" w:rsidR="00DC7F0B" w:rsidRPr="0085005D" w:rsidRDefault="00DC7F0B" w:rsidP="00DC7F0B">
            <w:pPr>
              <w:rPr>
                <w:rFonts w:eastAsia="Times New Roman"/>
                <w:b/>
                <w:bCs/>
              </w:rPr>
            </w:pPr>
          </w:p>
        </w:tc>
        <w:tc>
          <w:tcPr>
            <w:tcW w:w="236" w:type="dxa"/>
          </w:tcPr>
          <w:p w14:paraId="5DC7625D" w14:textId="77777777" w:rsidR="00DC7F0B" w:rsidRPr="0085005D" w:rsidRDefault="00DC7F0B" w:rsidP="00DC7F0B">
            <w:pPr>
              <w:rPr>
                <w:rFonts w:eastAsia="Times New Roman"/>
                <w:b/>
                <w:bCs/>
              </w:rPr>
            </w:pPr>
          </w:p>
        </w:tc>
        <w:tc>
          <w:tcPr>
            <w:tcW w:w="1459" w:type="dxa"/>
          </w:tcPr>
          <w:p w14:paraId="45156BB7" w14:textId="77777777" w:rsidR="00DC7F0B" w:rsidRDefault="00DC7F0B" w:rsidP="00DC7F0B">
            <w:pPr>
              <w:rPr>
                <w:rFonts w:eastAsia="Times New Roman"/>
                <w:b/>
                <w:bCs/>
              </w:rPr>
            </w:pPr>
          </w:p>
        </w:tc>
        <w:tc>
          <w:tcPr>
            <w:tcW w:w="292" w:type="dxa"/>
          </w:tcPr>
          <w:p w14:paraId="61D234D4" w14:textId="77777777" w:rsidR="00DC7F0B" w:rsidRPr="00B65D9D" w:rsidRDefault="00DC7F0B" w:rsidP="00DC7F0B">
            <w:pPr>
              <w:rPr>
                <w:rFonts w:eastAsia="Times New Roman"/>
                <w:bCs/>
              </w:rPr>
            </w:pPr>
          </w:p>
        </w:tc>
        <w:tc>
          <w:tcPr>
            <w:tcW w:w="3413" w:type="dxa"/>
          </w:tcPr>
          <w:p w14:paraId="584191B0" w14:textId="77777777" w:rsidR="00DC7F0B" w:rsidRPr="0085005D" w:rsidRDefault="00DC7F0B" w:rsidP="00DC7F0B">
            <w:pPr>
              <w:rPr>
                <w:rFonts w:eastAsia="Times New Roman"/>
                <w:b/>
                <w:bCs/>
              </w:rPr>
            </w:pPr>
          </w:p>
        </w:tc>
      </w:tr>
      <w:tr w:rsidR="00DC7F0B" w:rsidRPr="0085005D" w14:paraId="6E7667BD" w14:textId="77777777" w:rsidTr="00DC7F0B">
        <w:trPr>
          <w:trHeight w:val="185"/>
        </w:trPr>
        <w:tc>
          <w:tcPr>
            <w:tcW w:w="1389" w:type="dxa"/>
          </w:tcPr>
          <w:p w14:paraId="31BAE02D" w14:textId="77777777" w:rsidR="00DC7F0B" w:rsidRDefault="00DC7F0B" w:rsidP="00DC7F0B">
            <w:pPr>
              <w:rPr>
                <w:rFonts w:eastAsia="Times New Roman"/>
                <w:b/>
                <w:bCs/>
              </w:rPr>
            </w:pPr>
          </w:p>
        </w:tc>
        <w:tc>
          <w:tcPr>
            <w:tcW w:w="292" w:type="dxa"/>
          </w:tcPr>
          <w:p w14:paraId="6936EA06" w14:textId="77777777" w:rsidR="00DC7F0B" w:rsidRPr="00B65D9D" w:rsidRDefault="00DC7F0B" w:rsidP="00DC7F0B">
            <w:pPr>
              <w:rPr>
                <w:rFonts w:eastAsia="Times New Roman"/>
                <w:bCs/>
              </w:rPr>
            </w:pPr>
          </w:p>
        </w:tc>
        <w:tc>
          <w:tcPr>
            <w:tcW w:w="3159" w:type="dxa"/>
          </w:tcPr>
          <w:p w14:paraId="7ABCD38C" w14:textId="77777777" w:rsidR="00DC7F0B" w:rsidRPr="0085005D" w:rsidRDefault="00DC7F0B" w:rsidP="00DC7F0B">
            <w:pPr>
              <w:rPr>
                <w:rFonts w:eastAsia="Times New Roman"/>
                <w:b/>
                <w:bCs/>
              </w:rPr>
            </w:pPr>
          </w:p>
        </w:tc>
        <w:tc>
          <w:tcPr>
            <w:tcW w:w="236" w:type="dxa"/>
          </w:tcPr>
          <w:p w14:paraId="390CAD3A" w14:textId="77777777" w:rsidR="00DC7F0B" w:rsidRPr="0085005D" w:rsidRDefault="00DC7F0B" w:rsidP="00DC7F0B">
            <w:pPr>
              <w:rPr>
                <w:rFonts w:eastAsia="Times New Roman"/>
                <w:b/>
                <w:bCs/>
              </w:rPr>
            </w:pPr>
          </w:p>
        </w:tc>
        <w:tc>
          <w:tcPr>
            <w:tcW w:w="1459" w:type="dxa"/>
          </w:tcPr>
          <w:p w14:paraId="365E5E37" w14:textId="77777777" w:rsidR="00DC7F0B" w:rsidRDefault="00DC7F0B" w:rsidP="00DC7F0B">
            <w:pPr>
              <w:rPr>
                <w:rFonts w:eastAsia="Times New Roman"/>
                <w:b/>
                <w:bCs/>
              </w:rPr>
            </w:pPr>
          </w:p>
        </w:tc>
        <w:tc>
          <w:tcPr>
            <w:tcW w:w="292" w:type="dxa"/>
          </w:tcPr>
          <w:p w14:paraId="5D513D25" w14:textId="77777777" w:rsidR="00DC7F0B" w:rsidRPr="00B65D9D" w:rsidRDefault="00DC7F0B" w:rsidP="00DC7F0B">
            <w:pPr>
              <w:rPr>
                <w:rFonts w:eastAsia="Times New Roman"/>
                <w:bCs/>
              </w:rPr>
            </w:pPr>
          </w:p>
        </w:tc>
        <w:tc>
          <w:tcPr>
            <w:tcW w:w="3413" w:type="dxa"/>
          </w:tcPr>
          <w:p w14:paraId="10A39421" w14:textId="77777777" w:rsidR="00DC7F0B" w:rsidRPr="0085005D" w:rsidRDefault="00DC7F0B" w:rsidP="00DC7F0B">
            <w:pPr>
              <w:rPr>
                <w:rFonts w:eastAsia="Times New Roman"/>
                <w:b/>
                <w:bCs/>
              </w:rPr>
            </w:pPr>
          </w:p>
        </w:tc>
      </w:tr>
      <w:tr w:rsidR="00DC7F0B" w:rsidRPr="0085005D" w14:paraId="2D9D7AF1" w14:textId="77777777" w:rsidTr="00DC7F0B">
        <w:trPr>
          <w:trHeight w:val="185"/>
        </w:trPr>
        <w:tc>
          <w:tcPr>
            <w:tcW w:w="1389" w:type="dxa"/>
          </w:tcPr>
          <w:p w14:paraId="4F76AEE0" w14:textId="77777777" w:rsidR="00DC7F0B" w:rsidRDefault="00DC7F0B" w:rsidP="00DC7F0B">
            <w:pPr>
              <w:rPr>
                <w:rFonts w:eastAsia="Times New Roman"/>
                <w:b/>
                <w:bCs/>
              </w:rPr>
            </w:pPr>
            <w:r>
              <w:rPr>
                <w:rFonts w:eastAsia="Times New Roman"/>
                <w:b/>
                <w:bCs/>
              </w:rPr>
              <w:t>Date</w:t>
            </w:r>
          </w:p>
        </w:tc>
        <w:tc>
          <w:tcPr>
            <w:tcW w:w="292" w:type="dxa"/>
          </w:tcPr>
          <w:p w14:paraId="171FB2E6" w14:textId="77777777" w:rsidR="00DC7F0B" w:rsidRPr="00B65D9D" w:rsidRDefault="00DC7F0B" w:rsidP="00DC7F0B">
            <w:pPr>
              <w:rPr>
                <w:rFonts w:eastAsia="Times New Roman"/>
                <w:bCs/>
              </w:rPr>
            </w:pPr>
            <w:r w:rsidRPr="00B65D9D">
              <w:rPr>
                <w:rFonts w:eastAsia="Times New Roman"/>
                <w:bCs/>
              </w:rPr>
              <w:t>:</w:t>
            </w:r>
          </w:p>
        </w:tc>
        <w:tc>
          <w:tcPr>
            <w:tcW w:w="3159" w:type="dxa"/>
          </w:tcPr>
          <w:p w14:paraId="361EEE22" w14:textId="77777777" w:rsidR="00DC7F0B" w:rsidRPr="004130C9" w:rsidRDefault="00DC7F0B" w:rsidP="00DC7F0B">
            <w:pPr>
              <w:rPr>
                <w:rFonts w:eastAsia="Times New Roman"/>
                <w:bCs/>
              </w:rPr>
            </w:pPr>
          </w:p>
        </w:tc>
        <w:tc>
          <w:tcPr>
            <w:tcW w:w="236" w:type="dxa"/>
          </w:tcPr>
          <w:p w14:paraId="5BA25A41" w14:textId="77777777" w:rsidR="00DC7F0B" w:rsidRPr="0085005D" w:rsidRDefault="00DC7F0B" w:rsidP="00DC7F0B">
            <w:pPr>
              <w:rPr>
                <w:rFonts w:eastAsia="Times New Roman"/>
                <w:b/>
                <w:bCs/>
              </w:rPr>
            </w:pPr>
          </w:p>
        </w:tc>
        <w:tc>
          <w:tcPr>
            <w:tcW w:w="1459" w:type="dxa"/>
          </w:tcPr>
          <w:p w14:paraId="7E6D4986" w14:textId="77777777" w:rsidR="00DC7F0B" w:rsidRPr="0085005D" w:rsidRDefault="00DC7F0B" w:rsidP="00DC7F0B">
            <w:pPr>
              <w:rPr>
                <w:rFonts w:eastAsia="Times New Roman"/>
                <w:b/>
                <w:bCs/>
              </w:rPr>
            </w:pPr>
            <w:r>
              <w:rPr>
                <w:rFonts w:eastAsia="Times New Roman"/>
                <w:b/>
                <w:bCs/>
              </w:rPr>
              <w:t>Date</w:t>
            </w:r>
          </w:p>
        </w:tc>
        <w:tc>
          <w:tcPr>
            <w:tcW w:w="292" w:type="dxa"/>
          </w:tcPr>
          <w:p w14:paraId="41AA98AF" w14:textId="77777777" w:rsidR="00DC7F0B" w:rsidRPr="0085005D" w:rsidRDefault="00DC7F0B" w:rsidP="00DC7F0B">
            <w:pPr>
              <w:rPr>
                <w:rFonts w:eastAsia="Times New Roman"/>
                <w:b/>
                <w:bCs/>
              </w:rPr>
            </w:pPr>
            <w:r w:rsidRPr="00B65D9D">
              <w:rPr>
                <w:rFonts w:eastAsia="Times New Roman"/>
                <w:bCs/>
              </w:rPr>
              <w:t>:</w:t>
            </w:r>
          </w:p>
        </w:tc>
        <w:tc>
          <w:tcPr>
            <w:tcW w:w="3413" w:type="dxa"/>
          </w:tcPr>
          <w:p w14:paraId="48B046EB" w14:textId="77777777" w:rsidR="00DC7F0B" w:rsidRPr="0085005D" w:rsidRDefault="00DC7F0B" w:rsidP="00DC7F0B">
            <w:pPr>
              <w:rPr>
                <w:rFonts w:eastAsia="Times New Roman"/>
                <w:b/>
                <w:bCs/>
              </w:rPr>
            </w:pPr>
            <w:r>
              <w:rPr>
                <w:rFonts w:eastAsia="Times New Roman"/>
              </w:rPr>
              <w:t>10-July-2021</w:t>
            </w:r>
          </w:p>
        </w:tc>
      </w:tr>
      <w:tr w:rsidR="00DC7F0B" w14:paraId="5F1CCB50" w14:textId="77777777" w:rsidTr="00DC7F0B">
        <w:trPr>
          <w:trHeight w:val="185"/>
        </w:trPr>
        <w:tc>
          <w:tcPr>
            <w:tcW w:w="1389" w:type="dxa"/>
          </w:tcPr>
          <w:p w14:paraId="0D8233AA" w14:textId="77777777" w:rsidR="00DC7F0B" w:rsidRDefault="00DC7F0B" w:rsidP="00DC7F0B">
            <w:pPr>
              <w:rPr>
                <w:rFonts w:eastAsia="Times New Roman"/>
                <w:b/>
                <w:bCs/>
              </w:rPr>
            </w:pPr>
            <w:r>
              <w:rPr>
                <w:rFonts w:eastAsia="Times New Roman"/>
                <w:b/>
                <w:bCs/>
              </w:rPr>
              <w:t>Name</w:t>
            </w:r>
          </w:p>
        </w:tc>
        <w:tc>
          <w:tcPr>
            <w:tcW w:w="292" w:type="dxa"/>
          </w:tcPr>
          <w:p w14:paraId="5704B881" w14:textId="77777777" w:rsidR="00DC7F0B" w:rsidRPr="00B65D9D" w:rsidRDefault="00DC7F0B" w:rsidP="00DC7F0B">
            <w:pPr>
              <w:rPr>
                <w:rFonts w:eastAsia="Times New Roman"/>
              </w:rPr>
            </w:pPr>
            <w:r w:rsidRPr="00B65D9D">
              <w:rPr>
                <w:rFonts w:eastAsia="Times New Roman"/>
              </w:rPr>
              <w:t>:</w:t>
            </w:r>
          </w:p>
        </w:tc>
        <w:tc>
          <w:tcPr>
            <w:tcW w:w="3159" w:type="dxa"/>
          </w:tcPr>
          <w:p w14:paraId="6B270C18" w14:textId="77777777" w:rsidR="00DC7F0B" w:rsidRDefault="00DC7F0B" w:rsidP="00DC7F0B">
            <w:pPr>
              <w:rPr>
                <w:rFonts w:eastAsia="Times New Roman"/>
              </w:rPr>
            </w:pPr>
          </w:p>
        </w:tc>
        <w:tc>
          <w:tcPr>
            <w:tcW w:w="236" w:type="dxa"/>
          </w:tcPr>
          <w:p w14:paraId="5407EFC0" w14:textId="77777777" w:rsidR="00DC7F0B" w:rsidRDefault="00DC7F0B" w:rsidP="00DC7F0B">
            <w:pPr>
              <w:rPr>
                <w:rFonts w:eastAsia="Times New Roman"/>
              </w:rPr>
            </w:pPr>
          </w:p>
        </w:tc>
        <w:tc>
          <w:tcPr>
            <w:tcW w:w="1459" w:type="dxa"/>
          </w:tcPr>
          <w:p w14:paraId="4F857C7B" w14:textId="77777777" w:rsidR="00DC7F0B" w:rsidRDefault="00DC7F0B" w:rsidP="00DC7F0B">
            <w:pPr>
              <w:rPr>
                <w:rFonts w:eastAsia="Times New Roman"/>
              </w:rPr>
            </w:pPr>
            <w:r>
              <w:rPr>
                <w:rFonts w:eastAsia="Times New Roman"/>
                <w:b/>
                <w:bCs/>
              </w:rPr>
              <w:t>Name</w:t>
            </w:r>
          </w:p>
        </w:tc>
        <w:tc>
          <w:tcPr>
            <w:tcW w:w="292" w:type="dxa"/>
          </w:tcPr>
          <w:p w14:paraId="4F054B75" w14:textId="77777777" w:rsidR="00DC7F0B" w:rsidRDefault="00DC7F0B" w:rsidP="00DC7F0B">
            <w:pPr>
              <w:rPr>
                <w:rFonts w:eastAsia="Times New Roman"/>
              </w:rPr>
            </w:pPr>
            <w:r w:rsidRPr="00B65D9D">
              <w:rPr>
                <w:rFonts w:eastAsia="Times New Roman"/>
              </w:rPr>
              <w:t>:</w:t>
            </w:r>
          </w:p>
        </w:tc>
        <w:tc>
          <w:tcPr>
            <w:tcW w:w="3413" w:type="dxa"/>
          </w:tcPr>
          <w:p w14:paraId="192C9A01" w14:textId="4FEA1F58" w:rsidR="00DC7F0B" w:rsidRDefault="00CA768F" w:rsidP="00DC7F0B">
            <w:pPr>
              <w:rPr>
                <w:rFonts w:eastAsia="Times New Roman"/>
              </w:rPr>
            </w:pPr>
            <w:r>
              <w:rPr>
                <w:rFonts w:eastAsia="Times New Roman"/>
              </w:rPr>
              <w:t>Arpan Tendulkar</w:t>
            </w:r>
          </w:p>
        </w:tc>
      </w:tr>
      <w:tr w:rsidR="00DC7F0B" w14:paraId="35D96DA3" w14:textId="77777777" w:rsidTr="00DC7F0B">
        <w:trPr>
          <w:trHeight w:val="559"/>
        </w:trPr>
        <w:tc>
          <w:tcPr>
            <w:tcW w:w="1389" w:type="dxa"/>
          </w:tcPr>
          <w:p w14:paraId="6EB0A9AE" w14:textId="77777777" w:rsidR="00DC7F0B" w:rsidRDefault="00DC7F0B" w:rsidP="00DC7F0B">
            <w:pPr>
              <w:rPr>
                <w:rFonts w:eastAsia="Times New Roman"/>
                <w:b/>
                <w:bCs/>
              </w:rPr>
            </w:pPr>
            <w:r>
              <w:rPr>
                <w:rFonts w:eastAsia="Times New Roman"/>
                <w:b/>
                <w:bCs/>
              </w:rPr>
              <w:t>Designation</w:t>
            </w:r>
          </w:p>
        </w:tc>
        <w:tc>
          <w:tcPr>
            <w:tcW w:w="292" w:type="dxa"/>
          </w:tcPr>
          <w:p w14:paraId="0A6A6E74" w14:textId="77777777" w:rsidR="00DC7F0B" w:rsidRPr="00B65D9D" w:rsidRDefault="00DC7F0B" w:rsidP="00DC7F0B">
            <w:pPr>
              <w:rPr>
                <w:rFonts w:eastAsia="Times New Roman"/>
              </w:rPr>
            </w:pPr>
            <w:r w:rsidRPr="00B65D9D">
              <w:rPr>
                <w:rFonts w:eastAsia="Times New Roman"/>
              </w:rPr>
              <w:t>:</w:t>
            </w:r>
          </w:p>
        </w:tc>
        <w:tc>
          <w:tcPr>
            <w:tcW w:w="3159" w:type="dxa"/>
          </w:tcPr>
          <w:p w14:paraId="301BFD88" w14:textId="77777777" w:rsidR="00DC7F0B" w:rsidRDefault="00DC7F0B" w:rsidP="00DC7F0B">
            <w:pPr>
              <w:rPr>
                <w:rFonts w:eastAsia="Times New Roman"/>
              </w:rPr>
            </w:pPr>
          </w:p>
        </w:tc>
        <w:tc>
          <w:tcPr>
            <w:tcW w:w="236" w:type="dxa"/>
          </w:tcPr>
          <w:p w14:paraId="3CDA1662" w14:textId="77777777" w:rsidR="00DC7F0B" w:rsidRDefault="00DC7F0B" w:rsidP="00DC7F0B">
            <w:pPr>
              <w:rPr>
                <w:rFonts w:eastAsia="Times New Roman"/>
              </w:rPr>
            </w:pPr>
          </w:p>
        </w:tc>
        <w:tc>
          <w:tcPr>
            <w:tcW w:w="1459" w:type="dxa"/>
          </w:tcPr>
          <w:p w14:paraId="15998E7D" w14:textId="77777777" w:rsidR="00DC7F0B" w:rsidRDefault="00DC7F0B" w:rsidP="00DC7F0B">
            <w:pPr>
              <w:rPr>
                <w:rFonts w:eastAsia="Times New Roman"/>
              </w:rPr>
            </w:pPr>
            <w:r>
              <w:rPr>
                <w:rFonts w:eastAsia="Times New Roman"/>
                <w:b/>
                <w:bCs/>
              </w:rPr>
              <w:t>Designation</w:t>
            </w:r>
          </w:p>
        </w:tc>
        <w:tc>
          <w:tcPr>
            <w:tcW w:w="292" w:type="dxa"/>
          </w:tcPr>
          <w:p w14:paraId="3EFBFF91" w14:textId="77777777" w:rsidR="00DC7F0B" w:rsidRDefault="00DC7F0B" w:rsidP="00DC7F0B">
            <w:pPr>
              <w:rPr>
                <w:rFonts w:eastAsia="Times New Roman"/>
              </w:rPr>
            </w:pPr>
            <w:r w:rsidRPr="00B65D9D">
              <w:rPr>
                <w:rFonts w:eastAsia="Times New Roman"/>
              </w:rPr>
              <w:t>:</w:t>
            </w:r>
          </w:p>
        </w:tc>
        <w:tc>
          <w:tcPr>
            <w:tcW w:w="3413" w:type="dxa"/>
          </w:tcPr>
          <w:p w14:paraId="64883351" w14:textId="77777777" w:rsidR="00DC7F0B" w:rsidRDefault="00DC7F0B" w:rsidP="00DC7F0B">
            <w:pPr>
              <w:rPr>
                <w:rFonts w:eastAsia="Times New Roman"/>
              </w:rPr>
            </w:pPr>
            <w:r>
              <w:rPr>
                <w:rFonts w:eastAsia="Times New Roman"/>
              </w:rPr>
              <w:t>Business Analyst</w:t>
            </w:r>
          </w:p>
          <w:p w14:paraId="58259BDE" w14:textId="77777777" w:rsidR="00DC7F0B" w:rsidRDefault="00DC7F0B" w:rsidP="00DC7F0B">
            <w:pPr>
              <w:rPr>
                <w:rFonts w:eastAsia="Times New Roman"/>
              </w:rPr>
            </w:pPr>
            <w:r>
              <w:rPr>
                <w:rFonts w:eastAsia="Times New Roman"/>
              </w:rPr>
              <w:t>ESDS Software Solutions Pvt. Ltd.</w:t>
            </w:r>
          </w:p>
        </w:tc>
      </w:tr>
    </w:tbl>
    <w:p w14:paraId="17AB07CC" w14:textId="77777777" w:rsidR="00DC7F0B" w:rsidRDefault="00DC7F0B" w:rsidP="0085005D">
      <w:pPr>
        <w:rPr>
          <w:rFonts w:eastAsia="Times New Roman"/>
        </w:rPr>
      </w:pPr>
    </w:p>
    <w:p w14:paraId="5E90DDCA" w14:textId="6EB9B44A" w:rsidR="00D3318F" w:rsidRDefault="00D3318F" w:rsidP="0085005D">
      <w:pPr>
        <w:rPr>
          <w:rFonts w:eastAsia="Times New Roman"/>
        </w:rPr>
      </w:pPr>
    </w:p>
    <w:p w14:paraId="65466BCC" w14:textId="6F073AA0" w:rsidR="00D3318F" w:rsidRDefault="00D3318F" w:rsidP="0085005D">
      <w:pPr>
        <w:rPr>
          <w:rFonts w:eastAsia="Times New Roman"/>
        </w:rPr>
      </w:pPr>
    </w:p>
    <w:p w14:paraId="0360FCBF" w14:textId="213960CB" w:rsidR="00D3318F" w:rsidRDefault="00D3318F" w:rsidP="0085005D">
      <w:pPr>
        <w:rPr>
          <w:rFonts w:eastAsia="Times New Roman"/>
        </w:rPr>
      </w:pPr>
    </w:p>
    <w:p w14:paraId="31430FA2" w14:textId="734742CF" w:rsidR="00D3318F" w:rsidRDefault="00D3318F" w:rsidP="0085005D">
      <w:pPr>
        <w:rPr>
          <w:rFonts w:eastAsia="Times New Roman"/>
        </w:rPr>
      </w:pPr>
    </w:p>
    <w:p w14:paraId="0FDAEDA6" w14:textId="3FEEA27C" w:rsidR="00D3318F" w:rsidRDefault="00D3318F" w:rsidP="0085005D">
      <w:pPr>
        <w:rPr>
          <w:rFonts w:eastAsia="Times New Roman"/>
        </w:rPr>
      </w:pPr>
    </w:p>
    <w:p w14:paraId="40DC54E0" w14:textId="0547CF66" w:rsidR="00D3318F" w:rsidRDefault="00D3318F" w:rsidP="0085005D">
      <w:pPr>
        <w:rPr>
          <w:rFonts w:eastAsia="Times New Roman"/>
        </w:rPr>
      </w:pPr>
    </w:p>
    <w:p w14:paraId="2EEC4064" w14:textId="77777777" w:rsidR="00D3318F" w:rsidRDefault="00D3318F"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25C939B6" w:rsidR="005B1988" w:rsidRDefault="00F42E37" w:rsidP="00F42E37">
          <w:pPr>
            <w:pStyle w:val="TOCHeading"/>
            <w:tabs>
              <w:tab w:val="left" w:pos="2129"/>
            </w:tabs>
          </w:pPr>
          <w:r>
            <w:rPr>
              <w:rFonts w:asciiTheme="minorHAnsi" w:eastAsiaTheme="minorHAnsi" w:hAnsiTheme="minorHAnsi" w:cstheme="minorBidi"/>
              <w:color w:val="auto"/>
              <w:sz w:val="22"/>
              <w:szCs w:val="22"/>
            </w:rPr>
            <w:tab/>
          </w:r>
        </w:p>
        <w:p w14:paraId="075F3A4D" w14:textId="5E75E502" w:rsidR="008F73F8" w:rsidRDefault="005B1988">
          <w:pPr>
            <w:pStyle w:val="TOC2"/>
            <w:rPr>
              <w:noProof/>
              <w:lang w:val="en-IN" w:eastAsia="en-IN"/>
            </w:rPr>
          </w:pPr>
          <w:r>
            <w:fldChar w:fldCharType="begin"/>
          </w:r>
          <w:r>
            <w:instrText xml:space="preserve"> TOC \o "1-3" \h \z \u </w:instrText>
          </w:r>
          <w:r>
            <w:fldChar w:fldCharType="separate"/>
          </w:r>
          <w:hyperlink w:anchor="_Toc94628547" w:history="1">
            <w:r w:rsidR="008F73F8" w:rsidRPr="00552815">
              <w:rPr>
                <w:rStyle w:val="Hyperlink"/>
                <w:rFonts w:ascii="Trebuchet MS" w:eastAsia="Times New Roman" w:hAnsi="Trebuchet MS" w:cs="Times New Roman"/>
                <w:b/>
                <w:bCs/>
                <w:iCs/>
                <w:noProof/>
              </w:rPr>
              <w:t>1.1</w:t>
            </w:r>
            <w:r w:rsidR="008F73F8">
              <w:rPr>
                <w:noProof/>
                <w:lang w:val="en-IN" w:eastAsia="en-IN"/>
              </w:rPr>
              <w:tab/>
            </w:r>
            <w:r w:rsidR="008F73F8" w:rsidRPr="00552815">
              <w:rPr>
                <w:rStyle w:val="Hyperlink"/>
                <w:rFonts w:ascii="Trebuchet MS" w:eastAsia="Times New Roman" w:hAnsi="Trebuchet MS" w:cs="Arial"/>
                <w:b/>
                <w:bCs/>
                <w:iCs/>
                <w:noProof/>
              </w:rPr>
              <w:t>Introduction</w:t>
            </w:r>
            <w:r w:rsidR="008F73F8">
              <w:rPr>
                <w:noProof/>
                <w:webHidden/>
              </w:rPr>
              <w:tab/>
            </w:r>
            <w:r w:rsidR="008F73F8">
              <w:rPr>
                <w:noProof/>
                <w:webHidden/>
              </w:rPr>
              <w:fldChar w:fldCharType="begin"/>
            </w:r>
            <w:r w:rsidR="008F73F8">
              <w:rPr>
                <w:noProof/>
                <w:webHidden/>
              </w:rPr>
              <w:instrText xml:space="preserve"> PAGEREF _Toc94628547 \h </w:instrText>
            </w:r>
            <w:r w:rsidR="008F73F8">
              <w:rPr>
                <w:noProof/>
                <w:webHidden/>
              </w:rPr>
            </w:r>
            <w:r w:rsidR="008F73F8">
              <w:rPr>
                <w:noProof/>
                <w:webHidden/>
              </w:rPr>
              <w:fldChar w:fldCharType="separate"/>
            </w:r>
            <w:r w:rsidR="008F73F8">
              <w:rPr>
                <w:noProof/>
                <w:webHidden/>
              </w:rPr>
              <w:t>4</w:t>
            </w:r>
            <w:r w:rsidR="008F73F8">
              <w:rPr>
                <w:noProof/>
                <w:webHidden/>
              </w:rPr>
              <w:fldChar w:fldCharType="end"/>
            </w:r>
          </w:hyperlink>
        </w:p>
        <w:p w14:paraId="6B4C4362" w14:textId="69E78ABC" w:rsidR="008F73F8" w:rsidRDefault="0018397E">
          <w:pPr>
            <w:pStyle w:val="TOC3"/>
            <w:tabs>
              <w:tab w:val="left" w:pos="1320"/>
              <w:tab w:val="right" w:leader="dot" w:pos="9350"/>
            </w:tabs>
            <w:rPr>
              <w:noProof/>
              <w:lang w:val="en-IN" w:eastAsia="en-IN"/>
            </w:rPr>
          </w:pPr>
          <w:hyperlink w:anchor="_Toc94628548" w:history="1">
            <w:r w:rsidR="008F73F8" w:rsidRPr="00552815">
              <w:rPr>
                <w:rStyle w:val="Hyperlink"/>
                <w:rFonts w:ascii="Trebuchet MS" w:hAnsi="Trebuchet MS" w:cs="Times New Roman"/>
                <w:b/>
                <w:bCs/>
                <w:noProof/>
              </w:rPr>
              <w:t>1.1.1</w:t>
            </w:r>
            <w:r w:rsidR="008F73F8">
              <w:rPr>
                <w:noProof/>
                <w:lang w:val="en-IN" w:eastAsia="en-IN"/>
              </w:rPr>
              <w:tab/>
            </w:r>
            <w:r w:rsidR="008F73F8" w:rsidRPr="00552815">
              <w:rPr>
                <w:rStyle w:val="Hyperlink"/>
                <w:rFonts w:ascii="Trebuchet MS" w:hAnsi="Trebuchet MS"/>
                <w:b/>
                <w:bCs/>
                <w:noProof/>
              </w:rPr>
              <w:t>Fund &amp; Docket Construct</w:t>
            </w:r>
            <w:r w:rsidR="008F73F8">
              <w:rPr>
                <w:noProof/>
                <w:webHidden/>
              </w:rPr>
              <w:tab/>
            </w:r>
            <w:r w:rsidR="008F73F8">
              <w:rPr>
                <w:noProof/>
                <w:webHidden/>
              </w:rPr>
              <w:fldChar w:fldCharType="begin"/>
            </w:r>
            <w:r w:rsidR="008F73F8">
              <w:rPr>
                <w:noProof/>
                <w:webHidden/>
              </w:rPr>
              <w:instrText xml:space="preserve"> PAGEREF _Toc94628548 \h </w:instrText>
            </w:r>
            <w:r w:rsidR="008F73F8">
              <w:rPr>
                <w:noProof/>
                <w:webHidden/>
              </w:rPr>
            </w:r>
            <w:r w:rsidR="008F73F8">
              <w:rPr>
                <w:noProof/>
                <w:webHidden/>
              </w:rPr>
              <w:fldChar w:fldCharType="separate"/>
            </w:r>
            <w:r w:rsidR="008F73F8">
              <w:rPr>
                <w:noProof/>
                <w:webHidden/>
              </w:rPr>
              <w:t>4</w:t>
            </w:r>
            <w:r w:rsidR="008F73F8">
              <w:rPr>
                <w:noProof/>
                <w:webHidden/>
              </w:rPr>
              <w:fldChar w:fldCharType="end"/>
            </w:r>
          </w:hyperlink>
        </w:p>
        <w:p w14:paraId="67C1F545" w14:textId="495FC3B6" w:rsidR="008F73F8" w:rsidRDefault="0018397E">
          <w:pPr>
            <w:pStyle w:val="TOC3"/>
            <w:tabs>
              <w:tab w:val="left" w:pos="1320"/>
              <w:tab w:val="right" w:leader="dot" w:pos="9350"/>
            </w:tabs>
            <w:rPr>
              <w:noProof/>
              <w:lang w:val="en-IN" w:eastAsia="en-IN"/>
            </w:rPr>
          </w:pPr>
          <w:hyperlink w:anchor="_Toc94628549" w:history="1">
            <w:r w:rsidR="008F73F8" w:rsidRPr="00552815">
              <w:rPr>
                <w:rStyle w:val="Hyperlink"/>
                <w:rFonts w:ascii="Trebuchet MS" w:hAnsi="Trebuchet MS" w:cs="Times New Roman"/>
                <w:b/>
                <w:bCs/>
                <w:noProof/>
              </w:rPr>
              <w:t>1.1.2</w:t>
            </w:r>
            <w:r w:rsidR="008F73F8">
              <w:rPr>
                <w:noProof/>
                <w:lang w:val="en-IN" w:eastAsia="en-IN"/>
              </w:rPr>
              <w:tab/>
            </w:r>
            <w:r w:rsidR="008F73F8" w:rsidRPr="00552815">
              <w:rPr>
                <w:rStyle w:val="Hyperlink"/>
                <w:rFonts w:ascii="Trebuchet MS" w:hAnsi="Trebuchet MS"/>
                <w:b/>
                <w:bCs/>
                <w:noProof/>
              </w:rPr>
              <w:t>Layout: Input File – New CG Issuance</w:t>
            </w:r>
            <w:r w:rsidR="008F73F8">
              <w:rPr>
                <w:noProof/>
                <w:webHidden/>
              </w:rPr>
              <w:tab/>
            </w:r>
            <w:r w:rsidR="008F73F8">
              <w:rPr>
                <w:noProof/>
                <w:webHidden/>
              </w:rPr>
              <w:fldChar w:fldCharType="begin"/>
            </w:r>
            <w:r w:rsidR="008F73F8">
              <w:rPr>
                <w:noProof/>
                <w:webHidden/>
              </w:rPr>
              <w:instrText xml:space="preserve"> PAGEREF _Toc94628549 \h </w:instrText>
            </w:r>
            <w:r w:rsidR="008F73F8">
              <w:rPr>
                <w:noProof/>
                <w:webHidden/>
              </w:rPr>
            </w:r>
            <w:r w:rsidR="008F73F8">
              <w:rPr>
                <w:noProof/>
                <w:webHidden/>
              </w:rPr>
              <w:fldChar w:fldCharType="separate"/>
            </w:r>
            <w:r w:rsidR="008F73F8">
              <w:rPr>
                <w:noProof/>
                <w:webHidden/>
              </w:rPr>
              <w:t>5</w:t>
            </w:r>
            <w:r w:rsidR="008F73F8">
              <w:rPr>
                <w:noProof/>
                <w:webHidden/>
              </w:rPr>
              <w:fldChar w:fldCharType="end"/>
            </w:r>
          </w:hyperlink>
        </w:p>
        <w:p w14:paraId="16EB3CD9" w14:textId="3E1B4C36" w:rsidR="008F73F8" w:rsidRDefault="0018397E">
          <w:pPr>
            <w:pStyle w:val="TOC2"/>
            <w:rPr>
              <w:noProof/>
              <w:lang w:val="en-IN" w:eastAsia="en-IN"/>
            </w:rPr>
          </w:pPr>
          <w:hyperlink w:anchor="_Toc94628550" w:history="1">
            <w:r w:rsidR="008F73F8" w:rsidRPr="00552815">
              <w:rPr>
                <w:rStyle w:val="Hyperlink"/>
                <w:rFonts w:ascii="Trebuchet MS" w:eastAsia="Times New Roman" w:hAnsi="Trebuchet MS" w:cs="Times New Roman"/>
                <w:b/>
                <w:bCs/>
                <w:iCs/>
                <w:noProof/>
              </w:rPr>
              <w:t>1.2</w:t>
            </w:r>
            <w:r w:rsidR="008F73F8">
              <w:rPr>
                <w:noProof/>
                <w:lang w:val="en-IN" w:eastAsia="en-IN"/>
              </w:rPr>
              <w:tab/>
            </w:r>
            <w:r w:rsidR="008F73F8" w:rsidRPr="00552815">
              <w:rPr>
                <w:rStyle w:val="Hyperlink"/>
                <w:rFonts w:ascii="Trebuchet MS" w:eastAsia="Times New Roman" w:hAnsi="Trebuchet MS" w:cs="Arial"/>
                <w:b/>
                <w:bCs/>
                <w:iCs/>
                <w:noProof/>
              </w:rPr>
              <w:t>Input File Format Processed By SURGE</w:t>
            </w:r>
            <w:r w:rsidR="008F73F8">
              <w:rPr>
                <w:noProof/>
                <w:webHidden/>
              </w:rPr>
              <w:tab/>
            </w:r>
            <w:r w:rsidR="008F73F8">
              <w:rPr>
                <w:noProof/>
                <w:webHidden/>
              </w:rPr>
              <w:fldChar w:fldCharType="begin"/>
            </w:r>
            <w:r w:rsidR="008F73F8">
              <w:rPr>
                <w:noProof/>
                <w:webHidden/>
              </w:rPr>
              <w:instrText xml:space="preserve"> PAGEREF _Toc94628550 \h </w:instrText>
            </w:r>
            <w:r w:rsidR="008F73F8">
              <w:rPr>
                <w:noProof/>
                <w:webHidden/>
              </w:rPr>
            </w:r>
            <w:r w:rsidR="008F73F8">
              <w:rPr>
                <w:noProof/>
                <w:webHidden/>
              </w:rPr>
              <w:fldChar w:fldCharType="separate"/>
            </w:r>
            <w:r w:rsidR="008F73F8">
              <w:rPr>
                <w:noProof/>
                <w:webHidden/>
              </w:rPr>
              <w:t>5</w:t>
            </w:r>
            <w:r w:rsidR="008F73F8">
              <w:rPr>
                <w:noProof/>
                <w:webHidden/>
              </w:rPr>
              <w:fldChar w:fldCharType="end"/>
            </w:r>
          </w:hyperlink>
        </w:p>
        <w:p w14:paraId="598A1012" w14:textId="7CAEE1B6" w:rsidR="008F73F8" w:rsidRDefault="0018397E">
          <w:pPr>
            <w:pStyle w:val="TOC3"/>
            <w:tabs>
              <w:tab w:val="left" w:pos="1320"/>
              <w:tab w:val="right" w:leader="dot" w:pos="9350"/>
            </w:tabs>
            <w:rPr>
              <w:noProof/>
              <w:lang w:val="en-IN" w:eastAsia="en-IN"/>
            </w:rPr>
          </w:pPr>
          <w:hyperlink w:anchor="_Toc94628551" w:history="1">
            <w:r w:rsidR="008F73F8" w:rsidRPr="00552815">
              <w:rPr>
                <w:rStyle w:val="Hyperlink"/>
                <w:rFonts w:ascii="Trebuchet MS" w:hAnsi="Trebuchet MS" w:cs="Times New Roman"/>
                <w:b/>
                <w:bCs/>
                <w:noProof/>
              </w:rPr>
              <w:t>1.2.1</w:t>
            </w:r>
            <w:r w:rsidR="008F73F8">
              <w:rPr>
                <w:noProof/>
                <w:lang w:val="en-IN" w:eastAsia="en-IN"/>
              </w:rPr>
              <w:tab/>
            </w:r>
            <w:r w:rsidR="008F73F8" w:rsidRPr="00552815">
              <w:rPr>
                <w:rStyle w:val="Hyperlink"/>
                <w:rFonts w:ascii="Trebuchet MS" w:hAnsi="Trebuchet MS"/>
                <w:b/>
                <w:bCs/>
                <w:noProof/>
              </w:rPr>
              <w:t>Prepare New CG file</w:t>
            </w:r>
            <w:r w:rsidR="008F73F8">
              <w:rPr>
                <w:noProof/>
                <w:webHidden/>
              </w:rPr>
              <w:tab/>
            </w:r>
            <w:r w:rsidR="008F73F8">
              <w:rPr>
                <w:noProof/>
                <w:webHidden/>
              </w:rPr>
              <w:fldChar w:fldCharType="begin"/>
            </w:r>
            <w:r w:rsidR="008F73F8">
              <w:rPr>
                <w:noProof/>
                <w:webHidden/>
              </w:rPr>
              <w:instrText xml:space="preserve"> PAGEREF _Toc94628551 \h </w:instrText>
            </w:r>
            <w:r w:rsidR="008F73F8">
              <w:rPr>
                <w:noProof/>
                <w:webHidden/>
              </w:rPr>
            </w:r>
            <w:r w:rsidR="008F73F8">
              <w:rPr>
                <w:noProof/>
                <w:webHidden/>
              </w:rPr>
              <w:fldChar w:fldCharType="separate"/>
            </w:r>
            <w:r w:rsidR="008F73F8">
              <w:rPr>
                <w:noProof/>
                <w:webHidden/>
              </w:rPr>
              <w:t>5</w:t>
            </w:r>
            <w:r w:rsidR="008F73F8">
              <w:rPr>
                <w:noProof/>
                <w:webHidden/>
              </w:rPr>
              <w:fldChar w:fldCharType="end"/>
            </w:r>
          </w:hyperlink>
        </w:p>
        <w:p w14:paraId="20976812" w14:textId="11A05E14" w:rsidR="008F73F8" w:rsidRDefault="0018397E">
          <w:pPr>
            <w:pStyle w:val="TOC3"/>
            <w:tabs>
              <w:tab w:val="left" w:pos="1320"/>
              <w:tab w:val="right" w:leader="dot" w:pos="9350"/>
            </w:tabs>
            <w:rPr>
              <w:noProof/>
              <w:lang w:val="en-IN" w:eastAsia="en-IN"/>
            </w:rPr>
          </w:pPr>
          <w:hyperlink w:anchor="_Toc94628552" w:history="1">
            <w:r w:rsidR="008F73F8" w:rsidRPr="00552815">
              <w:rPr>
                <w:rStyle w:val="Hyperlink"/>
                <w:rFonts w:ascii="Trebuchet MS" w:hAnsi="Trebuchet MS" w:cs="Times New Roman"/>
                <w:b/>
                <w:bCs/>
                <w:noProof/>
              </w:rPr>
              <w:t>1.2.2</w:t>
            </w:r>
            <w:r w:rsidR="008F73F8">
              <w:rPr>
                <w:noProof/>
                <w:lang w:val="en-IN" w:eastAsia="en-IN"/>
              </w:rPr>
              <w:tab/>
            </w:r>
            <w:r w:rsidR="008F73F8" w:rsidRPr="00552815">
              <w:rPr>
                <w:rStyle w:val="Hyperlink"/>
                <w:rFonts w:ascii="Trebuchet MS" w:hAnsi="Trebuchet MS"/>
                <w:b/>
                <w:bCs/>
                <w:noProof/>
              </w:rPr>
              <w:t>Input File Content to Staging Area</w:t>
            </w:r>
            <w:r w:rsidR="008F73F8">
              <w:rPr>
                <w:noProof/>
                <w:webHidden/>
              </w:rPr>
              <w:tab/>
            </w:r>
            <w:r w:rsidR="008F73F8">
              <w:rPr>
                <w:noProof/>
                <w:webHidden/>
              </w:rPr>
              <w:fldChar w:fldCharType="begin"/>
            </w:r>
            <w:r w:rsidR="008F73F8">
              <w:rPr>
                <w:noProof/>
                <w:webHidden/>
              </w:rPr>
              <w:instrText xml:space="preserve"> PAGEREF _Toc94628552 \h </w:instrText>
            </w:r>
            <w:r w:rsidR="008F73F8">
              <w:rPr>
                <w:noProof/>
                <w:webHidden/>
              </w:rPr>
            </w:r>
            <w:r w:rsidR="008F73F8">
              <w:rPr>
                <w:noProof/>
                <w:webHidden/>
              </w:rPr>
              <w:fldChar w:fldCharType="separate"/>
            </w:r>
            <w:r w:rsidR="008F73F8">
              <w:rPr>
                <w:noProof/>
                <w:webHidden/>
              </w:rPr>
              <w:t>6</w:t>
            </w:r>
            <w:r w:rsidR="008F73F8">
              <w:rPr>
                <w:noProof/>
                <w:webHidden/>
              </w:rPr>
              <w:fldChar w:fldCharType="end"/>
            </w:r>
          </w:hyperlink>
        </w:p>
        <w:p w14:paraId="6B8032BC" w14:textId="745C29B7" w:rsidR="008F73F8" w:rsidRDefault="0018397E">
          <w:pPr>
            <w:pStyle w:val="TOC3"/>
            <w:tabs>
              <w:tab w:val="left" w:pos="1320"/>
              <w:tab w:val="right" w:leader="dot" w:pos="9350"/>
            </w:tabs>
            <w:rPr>
              <w:noProof/>
              <w:lang w:val="en-IN" w:eastAsia="en-IN"/>
            </w:rPr>
          </w:pPr>
          <w:hyperlink w:anchor="_Toc94628553" w:history="1">
            <w:r w:rsidR="008F73F8" w:rsidRPr="00552815">
              <w:rPr>
                <w:rStyle w:val="Hyperlink"/>
                <w:rFonts w:ascii="Trebuchet MS" w:hAnsi="Trebuchet MS" w:cs="Times New Roman"/>
                <w:b/>
                <w:bCs/>
                <w:noProof/>
              </w:rPr>
              <w:t>1.2.3</w:t>
            </w:r>
            <w:r w:rsidR="008F73F8">
              <w:rPr>
                <w:noProof/>
                <w:lang w:val="en-IN" w:eastAsia="en-IN"/>
              </w:rPr>
              <w:tab/>
            </w:r>
            <w:r w:rsidR="008F73F8" w:rsidRPr="00552815">
              <w:rPr>
                <w:rStyle w:val="Hyperlink"/>
                <w:rFonts w:ascii="Trebuchet MS" w:hAnsi="Trebuchet MS"/>
                <w:b/>
                <w:bCs/>
                <w:noProof/>
              </w:rPr>
              <w:t>Eligibility Criteria Checks – New CG Request</w:t>
            </w:r>
            <w:r w:rsidR="008F73F8">
              <w:rPr>
                <w:noProof/>
                <w:webHidden/>
              </w:rPr>
              <w:tab/>
            </w:r>
            <w:r w:rsidR="008F73F8">
              <w:rPr>
                <w:noProof/>
                <w:webHidden/>
              </w:rPr>
              <w:fldChar w:fldCharType="begin"/>
            </w:r>
            <w:r w:rsidR="008F73F8">
              <w:rPr>
                <w:noProof/>
                <w:webHidden/>
              </w:rPr>
              <w:instrText xml:space="preserve"> PAGEREF _Toc94628553 \h </w:instrText>
            </w:r>
            <w:r w:rsidR="008F73F8">
              <w:rPr>
                <w:noProof/>
                <w:webHidden/>
              </w:rPr>
            </w:r>
            <w:r w:rsidR="008F73F8">
              <w:rPr>
                <w:noProof/>
                <w:webHidden/>
              </w:rPr>
              <w:fldChar w:fldCharType="separate"/>
            </w:r>
            <w:r w:rsidR="008F73F8">
              <w:rPr>
                <w:noProof/>
                <w:webHidden/>
              </w:rPr>
              <w:t>6</w:t>
            </w:r>
            <w:r w:rsidR="008F73F8">
              <w:rPr>
                <w:noProof/>
                <w:webHidden/>
              </w:rPr>
              <w:fldChar w:fldCharType="end"/>
            </w:r>
          </w:hyperlink>
        </w:p>
        <w:p w14:paraId="302738FB" w14:textId="49EF2147" w:rsidR="008F73F8" w:rsidRDefault="0018397E">
          <w:pPr>
            <w:pStyle w:val="TOC3"/>
            <w:tabs>
              <w:tab w:val="left" w:pos="1320"/>
              <w:tab w:val="right" w:leader="dot" w:pos="9350"/>
            </w:tabs>
            <w:rPr>
              <w:noProof/>
              <w:lang w:val="en-IN" w:eastAsia="en-IN"/>
            </w:rPr>
          </w:pPr>
          <w:hyperlink w:anchor="_Toc94628554" w:history="1">
            <w:r w:rsidR="008F73F8" w:rsidRPr="00552815">
              <w:rPr>
                <w:rStyle w:val="Hyperlink"/>
                <w:rFonts w:ascii="Trebuchet MS" w:hAnsi="Trebuchet MS"/>
                <w:b/>
                <w:bCs/>
                <w:noProof/>
              </w:rPr>
              <w:t>1.2.4.</w:t>
            </w:r>
            <w:r w:rsidR="008F73F8">
              <w:rPr>
                <w:noProof/>
                <w:lang w:val="en-IN" w:eastAsia="en-IN"/>
              </w:rPr>
              <w:tab/>
            </w:r>
            <w:r w:rsidR="008F73F8" w:rsidRPr="00552815">
              <w:rPr>
                <w:rStyle w:val="Hyperlink"/>
                <w:rFonts w:ascii="Trebuchet MS" w:hAnsi="Trebuchet MS"/>
                <w:b/>
                <w:bCs/>
                <w:noProof/>
              </w:rPr>
              <w:t>Process Flow for New CG</w:t>
            </w:r>
            <w:r w:rsidR="008F73F8">
              <w:rPr>
                <w:noProof/>
                <w:webHidden/>
              </w:rPr>
              <w:tab/>
            </w:r>
            <w:r w:rsidR="008F73F8">
              <w:rPr>
                <w:noProof/>
                <w:webHidden/>
              </w:rPr>
              <w:fldChar w:fldCharType="begin"/>
            </w:r>
            <w:r w:rsidR="008F73F8">
              <w:rPr>
                <w:noProof/>
                <w:webHidden/>
              </w:rPr>
              <w:instrText xml:space="preserve"> PAGEREF _Toc94628554 \h </w:instrText>
            </w:r>
            <w:r w:rsidR="008F73F8">
              <w:rPr>
                <w:noProof/>
                <w:webHidden/>
              </w:rPr>
            </w:r>
            <w:r w:rsidR="008F73F8">
              <w:rPr>
                <w:noProof/>
                <w:webHidden/>
              </w:rPr>
              <w:fldChar w:fldCharType="separate"/>
            </w:r>
            <w:r w:rsidR="008F73F8">
              <w:rPr>
                <w:noProof/>
                <w:webHidden/>
              </w:rPr>
              <w:t>11</w:t>
            </w:r>
            <w:r w:rsidR="008F73F8">
              <w:rPr>
                <w:noProof/>
                <w:webHidden/>
              </w:rPr>
              <w:fldChar w:fldCharType="end"/>
            </w:r>
          </w:hyperlink>
        </w:p>
        <w:p w14:paraId="6BC1B133" w14:textId="3A2F76C3" w:rsidR="008F73F8" w:rsidRDefault="0018397E">
          <w:pPr>
            <w:pStyle w:val="TOC3"/>
            <w:tabs>
              <w:tab w:val="left" w:pos="1320"/>
              <w:tab w:val="right" w:leader="dot" w:pos="9350"/>
            </w:tabs>
            <w:rPr>
              <w:noProof/>
              <w:lang w:val="en-IN" w:eastAsia="en-IN"/>
            </w:rPr>
          </w:pPr>
          <w:hyperlink w:anchor="_Toc94628555" w:history="1">
            <w:r w:rsidR="008F73F8" w:rsidRPr="00552815">
              <w:rPr>
                <w:rStyle w:val="Hyperlink"/>
                <w:rFonts w:ascii="Trebuchet MS" w:hAnsi="Trebuchet MS"/>
                <w:b/>
                <w:bCs/>
                <w:noProof/>
              </w:rPr>
              <w:t>1.2.5.</w:t>
            </w:r>
            <w:r w:rsidR="008F73F8">
              <w:rPr>
                <w:noProof/>
                <w:lang w:val="en-IN" w:eastAsia="en-IN"/>
              </w:rPr>
              <w:tab/>
            </w:r>
            <w:r w:rsidR="008F73F8" w:rsidRPr="00552815">
              <w:rPr>
                <w:rStyle w:val="Hyperlink"/>
                <w:rFonts w:ascii="Trebuchet MS" w:hAnsi="Trebuchet MS"/>
                <w:b/>
                <w:bCs/>
                <w:noProof/>
              </w:rPr>
              <w:t>Allotting Credit Guarantee Unique Identifiers - CGPAN</w:t>
            </w:r>
            <w:r w:rsidR="008F73F8">
              <w:rPr>
                <w:noProof/>
                <w:webHidden/>
              </w:rPr>
              <w:tab/>
            </w:r>
            <w:r w:rsidR="008F73F8">
              <w:rPr>
                <w:noProof/>
                <w:webHidden/>
              </w:rPr>
              <w:fldChar w:fldCharType="begin"/>
            </w:r>
            <w:r w:rsidR="008F73F8">
              <w:rPr>
                <w:noProof/>
                <w:webHidden/>
              </w:rPr>
              <w:instrText xml:space="preserve"> PAGEREF _Toc94628555 \h </w:instrText>
            </w:r>
            <w:r w:rsidR="008F73F8">
              <w:rPr>
                <w:noProof/>
                <w:webHidden/>
              </w:rPr>
            </w:r>
            <w:r w:rsidR="008F73F8">
              <w:rPr>
                <w:noProof/>
                <w:webHidden/>
              </w:rPr>
              <w:fldChar w:fldCharType="separate"/>
            </w:r>
            <w:r w:rsidR="008F73F8">
              <w:rPr>
                <w:noProof/>
                <w:webHidden/>
              </w:rPr>
              <w:t>11</w:t>
            </w:r>
            <w:r w:rsidR="008F73F8">
              <w:rPr>
                <w:noProof/>
                <w:webHidden/>
              </w:rPr>
              <w:fldChar w:fldCharType="end"/>
            </w:r>
          </w:hyperlink>
        </w:p>
        <w:p w14:paraId="00B7DE54" w14:textId="1AB01576" w:rsidR="008F73F8" w:rsidRDefault="0018397E">
          <w:pPr>
            <w:pStyle w:val="TOC2"/>
            <w:rPr>
              <w:noProof/>
              <w:lang w:val="en-IN" w:eastAsia="en-IN"/>
            </w:rPr>
          </w:pPr>
          <w:hyperlink w:anchor="_Toc94628556" w:history="1">
            <w:r w:rsidR="008F73F8" w:rsidRPr="00552815">
              <w:rPr>
                <w:rStyle w:val="Hyperlink"/>
                <w:rFonts w:ascii="Trebuchet MS" w:eastAsia="Times New Roman" w:hAnsi="Trebuchet MS" w:cs="Arial"/>
                <w:b/>
                <w:bCs/>
                <w:iCs/>
                <w:noProof/>
              </w:rPr>
              <w:t>1.3.</w:t>
            </w:r>
            <w:r w:rsidR="008F73F8">
              <w:rPr>
                <w:noProof/>
                <w:lang w:val="en-IN" w:eastAsia="en-IN"/>
              </w:rPr>
              <w:tab/>
            </w:r>
            <w:r w:rsidR="008F73F8" w:rsidRPr="00552815">
              <w:rPr>
                <w:rStyle w:val="Hyperlink"/>
                <w:rFonts w:ascii="Trebuchet MS" w:eastAsia="Times New Roman" w:hAnsi="Trebuchet MS" w:cs="Arial"/>
                <w:b/>
                <w:bCs/>
                <w:iCs/>
                <w:noProof/>
              </w:rPr>
              <w:t>Input File Layout</w:t>
            </w:r>
            <w:r w:rsidR="008F73F8">
              <w:rPr>
                <w:noProof/>
                <w:webHidden/>
              </w:rPr>
              <w:tab/>
            </w:r>
            <w:r w:rsidR="008F73F8">
              <w:rPr>
                <w:noProof/>
                <w:webHidden/>
              </w:rPr>
              <w:fldChar w:fldCharType="begin"/>
            </w:r>
            <w:r w:rsidR="008F73F8">
              <w:rPr>
                <w:noProof/>
                <w:webHidden/>
              </w:rPr>
              <w:instrText xml:space="preserve"> PAGEREF _Toc94628556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14:paraId="28D8E61A" w14:textId="5E93FD44" w:rsidR="008F73F8" w:rsidRDefault="0018397E">
          <w:pPr>
            <w:pStyle w:val="TOC3"/>
            <w:tabs>
              <w:tab w:val="left" w:pos="1320"/>
              <w:tab w:val="right" w:leader="dot" w:pos="9350"/>
            </w:tabs>
            <w:rPr>
              <w:noProof/>
              <w:lang w:val="en-IN" w:eastAsia="en-IN"/>
            </w:rPr>
          </w:pPr>
          <w:hyperlink w:anchor="_Toc94628557" w:history="1">
            <w:r w:rsidR="008F73F8" w:rsidRPr="00552815">
              <w:rPr>
                <w:rStyle w:val="Hyperlink"/>
                <w:rFonts w:ascii="Trebuchet MS" w:hAnsi="Trebuchet MS"/>
                <w:b/>
                <w:bCs/>
                <w:noProof/>
              </w:rPr>
              <w:t>1.3.1.</w:t>
            </w:r>
            <w:r w:rsidR="008F73F8">
              <w:rPr>
                <w:noProof/>
                <w:lang w:val="en-IN" w:eastAsia="en-IN"/>
              </w:rPr>
              <w:tab/>
            </w:r>
            <w:r w:rsidR="008F73F8" w:rsidRPr="00552815">
              <w:rPr>
                <w:rStyle w:val="Hyperlink"/>
                <w:rFonts w:ascii="Trebuchet MS" w:hAnsi="Trebuchet MS"/>
                <w:b/>
                <w:bCs/>
                <w:noProof/>
              </w:rPr>
              <w:t>Layout: Input File – Partial Disbursement</w:t>
            </w:r>
            <w:r w:rsidR="008F73F8">
              <w:rPr>
                <w:noProof/>
                <w:webHidden/>
              </w:rPr>
              <w:tab/>
            </w:r>
            <w:r w:rsidR="008F73F8">
              <w:rPr>
                <w:noProof/>
                <w:webHidden/>
              </w:rPr>
              <w:fldChar w:fldCharType="begin"/>
            </w:r>
            <w:r w:rsidR="008F73F8">
              <w:rPr>
                <w:noProof/>
                <w:webHidden/>
              </w:rPr>
              <w:instrText xml:space="preserve"> PAGEREF _Toc94628557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14:paraId="24004605" w14:textId="4C2A4A72" w:rsidR="008F73F8" w:rsidRDefault="0018397E">
          <w:pPr>
            <w:pStyle w:val="TOC2"/>
            <w:rPr>
              <w:noProof/>
              <w:lang w:val="en-IN" w:eastAsia="en-IN"/>
            </w:rPr>
          </w:pPr>
          <w:hyperlink w:anchor="_Toc94628558" w:history="1">
            <w:r w:rsidR="008F73F8" w:rsidRPr="00552815">
              <w:rPr>
                <w:rStyle w:val="Hyperlink"/>
                <w:rFonts w:ascii="Trebuchet MS" w:eastAsia="Times New Roman" w:hAnsi="Trebuchet MS" w:cs="Arial"/>
                <w:b/>
                <w:bCs/>
                <w:iCs/>
                <w:noProof/>
              </w:rPr>
              <w:t>1.3.2.</w:t>
            </w:r>
            <w:r w:rsidR="008F73F8">
              <w:rPr>
                <w:noProof/>
                <w:lang w:val="en-IN" w:eastAsia="en-IN"/>
              </w:rPr>
              <w:tab/>
            </w:r>
            <w:r w:rsidR="008F73F8" w:rsidRPr="00552815">
              <w:rPr>
                <w:rStyle w:val="Hyperlink"/>
                <w:rFonts w:ascii="Trebuchet MS" w:eastAsia="Times New Roman" w:hAnsi="Trebuchet MS" w:cs="Arial"/>
                <w:b/>
                <w:bCs/>
                <w:iCs/>
                <w:noProof/>
              </w:rPr>
              <w:t>Input File Format Processed By SURGE</w:t>
            </w:r>
            <w:r w:rsidR="008F73F8">
              <w:rPr>
                <w:noProof/>
                <w:webHidden/>
              </w:rPr>
              <w:tab/>
            </w:r>
            <w:r w:rsidR="008F73F8">
              <w:rPr>
                <w:noProof/>
                <w:webHidden/>
              </w:rPr>
              <w:fldChar w:fldCharType="begin"/>
            </w:r>
            <w:r w:rsidR="008F73F8">
              <w:rPr>
                <w:noProof/>
                <w:webHidden/>
              </w:rPr>
              <w:instrText xml:space="preserve"> PAGEREF _Toc94628558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14:paraId="398AF33D" w14:textId="6F9CE2D0" w:rsidR="008F73F8" w:rsidRDefault="0018397E">
          <w:pPr>
            <w:pStyle w:val="TOC2"/>
            <w:rPr>
              <w:noProof/>
              <w:lang w:val="en-IN" w:eastAsia="en-IN"/>
            </w:rPr>
          </w:pPr>
          <w:hyperlink w:anchor="_Toc94628559" w:history="1">
            <w:r w:rsidR="008F73F8" w:rsidRPr="00552815">
              <w:rPr>
                <w:rStyle w:val="Hyperlink"/>
                <w:rFonts w:ascii="Trebuchet MS" w:eastAsia="Times New Roman" w:hAnsi="Trebuchet MS" w:cs="Arial"/>
                <w:b/>
                <w:bCs/>
                <w:iCs/>
                <w:noProof/>
              </w:rPr>
              <w:t>1.3.3.</w:t>
            </w:r>
            <w:r w:rsidR="008F73F8">
              <w:rPr>
                <w:noProof/>
                <w:lang w:val="en-IN" w:eastAsia="en-IN"/>
              </w:rPr>
              <w:tab/>
            </w:r>
            <w:r w:rsidR="008F73F8" w:rsidRPr="00552815">
              <w:rPr>
                <w:rStyle w:val="Hyperlink"/>
                <w:rFonts w:ascii="Trebuchet MS" w:eastAsia="Times New Roman" w:hAnsi="Trebuchet MS" w:cs="Arial"/>
                <w:b/>
                <w:bCs/>
                <w:iCs/>
                <w:noProof/>
              </w:rPr>
              <w:t>Preparation of Input File – Partial Disbursement</w:t>
            </w:r>
            <w:r w:rsidR="008F73F8">
              <w:rPr>
                <w:noProof/>
                <w:webHidden/>
              </w:rPr>
              <w:tab/>
            </w:r>
            <w:r w:rsidR="008F73F8">
              <w:rPr>
                <w:noProof/>
                <w:webHidden/>
              </w:rPr>
              <w:fldChar w:fldCharType="begin"/>
            </w:r>
            <w:r w:rsidR="008F73F8">
              <w:rPr>
                <w:noProof/>
                <w:webHidden/>
              </w:rPr>
              <w:instrText xml:space="preserve"> PAGEREF _Toc94628559 \h </w:instrText>
            </w:r>
            <w:r w:rsidR="008F73F8">
              <w:rPr>
                <w:noProof/>
                <w:webHidden/>
              </w:rPr>
            </w:r>
            <w:r w:rsidR="008F73F8">
              <w:rPr>
                <w:noProof/>
                <w:webHidden/>
              </w:rPr>
              <w:fldChar w:fldCharType="separate"/>
            </w:r>
            <w:r w:rsidR="008F73F8">
              <w:rPr>
                <w:noProof/>
                <w:webHidden/>
              </w:rPr>
              <w:t>12</w:t>
            </w:r>
            <w:r w:rsidR="008F73F8">
              <w:rPr>
                <w:noProof/>
                <w:webHidden/>
              </w:rPr>
              <w:fldChar w:fldCharType="end"/>
            </w:r>
          </w:hyperlink>
        </w:p>
        <w:p w14:paraId="22A23CF2" w14:textId="392ECC9B" w:rsidR="008F73F8" w:rsidRDefault="0018397E">
          <w:pPr>
            <w:pStyle w:val="TOC3"/>
            <w:tabs>
              <w:tab w:val="left" w:pos="1320"/>
              <w:tab w:val="right" w:leader="dot" w:pos="9350"/>
            </w:tabs>
            <w:rPr>
              <w:noProof/>
              <w:lang w:val="en-IN" w:eastAsia="en-IN"/>
            </w:rPr>
          </w:pPr>
          <w:hyperlink w:anchor="_Toc94628560" w:history="1">
            <w:r w:rsidR="008F73F8" w:rsidRPr="00552815">
              <w:rPr>
                <w:rStyle w:val="Hyperlink"/>
                <w:rFonts w:ascii="Trebuchet MS" w:hAnsi="Trebuchet MS"/>
                <w:b/>
                <w:bCs/>
                <w:noProof/>
              </w:rPr>
              <w:t>1.3.4.</w:t>
            </w:r>
            <w:r w:rsidR="008F73F8">
              <w:rPr>
                <w:noProof/>
                <w:lang w:val="en-IN" w:eastAsia="en-IN"/>
              </w:rPr>
              <w:tab/>
            </w:r>
            <w:r w:rsidR="008F73F8" w:rsidRPr="00552815">
              <w:rPr>
                <w:rStyle w:val="Hyperlink"/>
                <w:rFonts w:ascii="Trebuchet MS" w:hAnsi="Trebuchet MS"/>
                <w:b/>
                <w:bCs/>
                <w:noProof/>
              </w:rPr>
              <w:t>Eligibility Criteria Checks –Partial Disbursement</w:t>
            </w:r>
            <w:r w:rsidR="008F73F8">
              <w:rPr>
                <w:noProof/>
                <w:webHidden/>
              </w:rPr>
              <w:tab/>
            </w:r>
            <w:r w:rsidR="008F73F8">
              <w:rPr>
                <w:noProof/>
                <w:webHidden/>
              </w:rPr>
              <w:fldChar w:fldCharType="begin"/>
            </w:r>
            <w:r w:rsidR="008F73F8">
              <w:rPr>
                <w:noProof/>
                <w:webHidden/>
              </w:rPr>
              <w:instrText xml:space="preserve"> PAGEREF _Toc94628560 \h </w:instrText>
            </w:r>
            <w:r w:rsidR="008F73F8">
              <w:rPr>
                <w:noProof/>
                <w:webHidden/>
              </w:rPr>
            </w:r>
            <w:r w:rsidR="008F73F8">
              <w:rPr>
                <w:noProof/>
                <w:webHidden/>
              </w:rPr>
              <w:fldChar w:fldCharType="separate"/>
            </w:r>
            <w:r w:rsidR="008F73F8">
              <w:rPr>
                <w:noProof/>
                <w:webHidden/>
              </w:rPr>
              <w:t>13</w:t>
            </w:r>
            <w:r w:rsidR="008F73F8">
              <w:rPr>
                <w:noProof/>
                <w:webHidden/>
              </w:rPr>
              <w:fldChar w:fldCharType="end"/>
            </w:r>
          </w:hyperlink>
        </w:p>
        <w:p w14:paraId="4508E089" w14:textId="26DF4572" w:rsidR="008F73F8" w:rsidRDefault="0018397E">
          <w:pPr>
            <w:pStyle w:val="TOC2"/>
            <w:rPr>
              <w:noProof/>
              <w:lang w:val="en-IN" w:eastAsia="en-IN"/>
            </w:rPr>
          </w:pPr>
          <w:hyperlink w:anchor="_Toc94628561" w:history="1">
            <w:r w:rsidR="008F73F8" w:rsidRPr="00552815">
              <w:rPr>
                <w:rStyle w:val="Hyperlink"/>
                <w:rFonts w:ascii="Trebuchet MS" w:eastAsia="Times New Roman" w:hAnsi="Trebuchet MS" w:cs="Arial"/>
                <w:b/>
                <w:bCs/>
                <w:iCs/>
                <w:noProof/>
              </w:rPr>
              <w:t>1.4.</w:t>
            </w:r>
            <w:r w:rsidR="008F73F8">
              <w:rPr>
                <w:noProof/>
                <w:lang w:val="en-IN" w:eastAsia="en-IN"/>
              </w:rPr>
              <w:tab/>
            </w:r>
            <w:r w:rsidR="008F73F8" w:rsidRPr="00552815">
              <w:rPr>
                <w:rStyle w:val="Hyperlink"/>
                <w:rFonts w:ascii="Trebuchet MS" w:eastAsia="Times New Roman" w:hAnsi="Trebuchet MS" w:cs="Arial"/>
                <w:b/>
                <w:bCs/>
                <w:iCs/>
                <w:noProof/>
              </w:rPr>
              <w:t>Management certificate</w:t>
            </w:r>
            <w:r w:rsidR="008F73F8">
              <w:rPr>
                <w:noProof/>
                <w:webHidden/>
              </w:rPr>
              <w:tab/>
            </w:r>
            <w:r w:rsidR="008F73F8">
              <w:rPr>
                <w:noProof/>
                <w:webHidden/>
              </w:rPr>
              <w:fldChar w:fldCharType="begin"/>
            </w:r>
            <w:r w:rsidR="008F73F8">
              <w:rPr>
                <w:noProof/>
                <w:webHidden/>
              </w:rPr>
              <w:instrText xml:space="preserve"> PAGEREF _Toc94628561 \h </w:instrText>
            </w:r>
            <w:r w:rsidR="008F73F8">
              <w:rPr>
                <w:noProof/>
                <w:webHidden/>
              </w:rPr>
            </w:r>
            <w:r w:rsidR="008F73F8">
              <w:rPr>
                <w:noProof/>
                <w:webHidden/>
              </w:rPr>
              <w:fldChar w:fldCharType="separate"/>
            </w:r>
            <w:r w:rsidR="008F73F8">
              <w:rPr>
                <w:noProof/>
                <w:webHidden/>
              </w:rPr>
              <w:t>15</w:t>
            </w:r>
            <w:r w:rsidR="008F73F8">
              <w:rPr>
                <w:noProof/>
                <w:webHidden/>
              </w:rPr>
              <w:fldChar w:fldCharType="end"/>
            </w:r>
          </w:hyperlink>
        </w:p>
        <w:p w14:paraId="009AD2B2" w14:textId="2D30EB16" w:rsidR="008F73F8" w:rsidRDefault="0018397E">
          <w:pPr>
            <w:pStyle w:val="TOC2"/>
            <w:rPr>
              <w:noProof/>
              <w:lang w:val="en-IN" w:eastAsia="en-IN"/>
            </w:rPr>
          </w:pPr>
          <w:hyperlink w:anchor="_Toc94628562" w:history="1">
            <w:r w:rsidR="008F73F8" w:rsidRPr="00552815">
              <w:rPr>
                <w:rStyle w:val="Hyperlink"/>
                <w:rFonts w:ascii="Trebuchet MS" w:eastAsia="Times New Roman" w:hAnsi="Trebuchet MS" w:cs="Arial"/>
                <w:b/>
                <w:bCs/>
                <w:iCs/>
                <w:noProof/>
              </w:rPr>
              <w:t>3.1.</w:t>
            </w:r>
            <w:r w:rsidR="008F73F8">
              <w:rPr>
                <w:noProof/>
                <w:lang w:val="en-IN" w:eastAsia="en-IN"/>
              </w:rPr>
              <w:tab/>
            </w:r>
            <w:r w:rsidR="008F73F8" w:rsidRPr="00552815">
              <w:rPr>
                <w:rStyle w:val="Hyperlink"/>
                <w:rFonts w:ascii="Trebuchet MS" w:eastAsia="Times New Roman" w:hAnsi="Trebuchet MS" w:cs="Arial"/>
                <w:b/>
                <w:bCs/>
                <w:iCs/>
                <w:noProof/>
              </w:rPr>
              <w:t>Persisting the Update CG Information in the</w:t>
            </w:r>
            <w:r w:rsidR="008F73F8">
              <w:rPr>
                <w:noProof/>
                <w:webHidden/>
              </w:rPr>
              <w:tab/>
            </w:r>
            <w:r w:rsidR="008F73F8">
              <w:rPr>
                <w:noProof/>
                <w:webHidden/>
              </w:rPr>
              <w:fldChar w:fldCharType="begin"/>
            </w:r>
            <w:r w:rsidR="008F73F8">
              <w:rPr>
                <w:noProof/>
                <w:webHidden/>
              </w:rPr>
              <w:instrText xml:space="preserve"> PAGEREF _Toc94628562 \h </w:instrText>
            </w:r>
            <w:r w:rsidR="008F73F8">
              <w:rPr>
                <w:noProof/>
                <w:webHidden/>
              </w:rPr>
            </w:r>
            <w:r w:rsidR="008F73F8">
              <w:rPr>
                <w:noProof/>
                <w:webHidden/>
              </w:rPr>
              <w:fldChar w:fldCharType="separate"/>
            </w:r>
            <w:r w:rsidR="008F73F8">
              <w:rPr>
                <w:noProof/>
                <w:webHidden/>
              </w:rPr>
              <w:t>16</w:t>
            </w:r>
            <w:r w:rsidR="008F73F8">
              <w:rPr>
                <w:noProof/>
                <w:webHidden/>
              </w:rPr>
              <w:fldChar w:fldCharType="end"/>
            </w:r>
          </w:hyperlink>
        </w:p>
        <w:p w14:paraId="4E91B1DB" w14:textId="4C93DFDE" w:rsidR="008F73F8" w:rsidRDefault="0018397E">
          <w:pPr>
            <w:pStyle w:val="TOC3"/>
            <w:tabs>
              <w:tab w:val="left" w:pos="1320"/>
              <w:tab w:val="right" w:leader="dot" w:pos="9350"/>
            </w:tabs>
            <w:rPr>
              <w:noProof/>
              <w:lang w:val="en-IN" w:eastAsia="en-IN"/>
            </w:rPr>
          </w:pPr>
          <w:hyperlink w:anchor="_Toc94628563" w:history="1">
            <w:r w:rsidR="008F73F8" w:rsidRPr="00552815">
              <w:rPr>
                <w:rStyle w:val="Hyperlink"/>
                <w:rFonts w:ascii="Trebuchet MS" w:hAnsi="Trebuchet MS"/>
                <w:b/>
                <w:bCs/>
                <w:noProof/>
              </w:rPr>
              <w:t>3.1.1.</w:t>
            </w:r>
            <w:r w:rsidR="008F73F8">
              <w:rPr>
                <w:noProof/>
                <w:lang w:val="en-IN" w:eastAsia="en-IN"/>
              </w:rPr>
              <w:tab/>
            </w:r>
            <w:r w:rsidR="008F73F8" w:rsidRPr="00552815">
              <w:rPr>
                <w:rStyle w:val="Hyperlink"/>
                <w:rFonts w:ascii="Trebuchet MS" w:hAnsi="Trebuchet MS"/>
                <w:b/>
                <w:bCs/>
                <w:noProof/>
              </w:rPr>
              <w:t>New Credit Guarantee Information</w:t>
            </w:r>
            <w:r w:rsidR="008F73F8">
              <w:rPr>
                <w:noProof/>
                <w:webHidden/>
              </w:rPr>
              <w:tab/>
            </w:r>
            <w:r w:rsidR="008F73F8">
              <w:rPr>
                <w:noProof/>
                <w:webHidden/>
              </w:rPr>
              <w:fldChar w:fldCharType="begin"/>
            </w:r>
            <w:r w:rsidR="008F73F8">
              <w:rPr>
                <w:noProof/>
                <w:webHidden/>
              </w:rPr>
              <w:instrText xml:space="preserve"> PAGEREF _Toc94628563 \h </w:instrText>
            </w:r>
            <w:r w:rsidR="008F73F8">
              <w:rPr>
                <w:noProof/>
                <w:webHidden/>
              </w:rPr>
            </w:r>
            <w:r w:rsidR="008F73F8">
              <w:rPr>
                <w:noProof/>
                <w:webHidden/>
              </w:rPr>
              <w:fldChar w:fldCharType="separate"/>
            </w:r>
            <w:r w:rsidR="008F73F8">
              <w:rPr>
                <w:noProof/>
                <w:webHidden/>
              </w:rPr>
              <w:t>16</w:t>
            </w:r>
            <w:r w:rsidR="008F73F8">
              <w:rPr>
                <w:noProof/>
                <w:webHidden/>
              </w:rPr>
              <w:fldChar w:fldCharType="end"/>
            </w:r>
          </w:hyperlink>
        </w:p>
        <w:p w14:paraId="46610B6E" w14:textId="7BA58F57" w:rsidR="008F73F8" w:rsidRDefault="0018397E">
          <w:pPr>
            <w:pStyle w:val="TOC3"/>
            <w:tabs>
              <w:tab w:val="left" w:pos="1320"/>
              <w:tab w:val="right" w:leader="dot" w:pos="9350"/>
            </w:tabs>
            <w:rPr>
              <w:noProof/>
              <w:lang w:val="en-IN" w:eastAsia="en-IN"/>
            </w:rPr>
          </w:pPr>
          <w:hyperlink w:anchor="_Toc94628564" w:history="1">
            <w:r w:rsidR="008F73F8" w:rsidRPr="00552815">
              <w:rPr>
                <w:rStyle w:val="Hyperlink"/>
                <w:rFonts w:ascii="Trebuchet MS" w:hAnsi="Trebuchet MS"/>
                <w:b/>
                <w:bCs/>
                <w:noProof/>
              </w:rPr>
              <w:t>3.1.2.</w:t>
            </w:r>
            <w:r w:rsidR="008F73F8">
              <w:rPr>
                <w:noProof/>
                <w:lang w:val="en-IN" w:eastAsia="en-IN"/>
              </w:rPr>
              <w:tab/>
            </w:r>
            <w:r w:rsidR="008F73F8" w:rsidRPr="00552815">
              <w:rPr>
                <w:rStyle w:val="Hyperlink"/>
                <w:rFonts w:ascii="Trebuchet MS" w:hAnsi="Trebuchet MS"/>
                <w:b/>
                <w:bCs/>
                <w:noProof/>
              </w:rPr>
              <w:t>Partial Disbursement Information</w:t>
            </w:r>
            <w:r w:rsidR="008F73F8">
              <w:rPr>
                <w:noProof/>
                <w:webHidden/>
              </w:rPr>
              <w:tab/>
            </w:r>
            <w:r w:rsidR="008F73F8">
              <w:rPr>
                <w:noProof/>
                <w:webHidden/>
              </w:rPr>
              <w:fldChar w:fldCharType="begin"/>
            </w:r>
            <w:r w:rsidR="008F73F8">
              <w:rPr>
                <w:noProof/>
                <w:webHidden/>
              </w:rPr>
              <w:instrText xml:space="preserve"> PAGEREF _Toc94628564 \h </w:instrText>
            </w:r>
            <w:r w:rsidR="008F73F8">
              <w:rPr>
                <w:noProof/>
                <w:webHidden/>
              </w:rPr>
            </w:r>
            <w:r w:rsidR="008F73F8">
              <w:rPr>
                <w:noProof/>
                <w:webHidden/>
              </w:rPr>
              <w:fldChar w:fldCharType="separate"/>
            </w:r>
            <w:r w:rsidR="008F73F8">
              <w:rPr>
                <w:noProof/>
                <w:webHidden/>
              </w:rPr>
              <w:t>16</w:t>
            </w:r>
            <w:r w:rsidR="008F73F8">
              <w:rPr>
                <w:noProof/>
                <w:webHidden/>
              </w:rPr>
              <w:fldChar w:fldCharType="end"/>
            </w:r>
          </w:hyperlink>
        </w:p>
        <w:p w14:paraId="14005D58" w14:textId="29B285BC" w:rsidR="008F73F8" w:rsidRDefault="0018397E">
          <w:pPr>
            <w:pStyle w:val="TOC2"/>
            <w:rPr>
              <w:noProof/>
              <w:lang w:val="en-IN" w:eastAsia="en-IN"/>
            </w:rPr>
          </w:pPr>
          <w:hyperlink w:anchor="_Toc94628565" w:history="1">
            <w:r w:rsidR="008F73F8" w:rsidRPr="00552815">
              <w:rPr>
                <w:rStyle w:val="Hyperlink"/>
                <w:rFonts w:ascii="Trebuchet MS" w:eastAsia="Times New Roman" w:hAnsi="Trebuchet MS" w:cs="Arial"/>
                <w:b/>
                <w:bCs/>
                <w:iCs/>
                <w:noProof/>
              </w:rPr>
              <w:t>Points Pending for Further Clarification</w:t>
            </w:r>
            <w:r w:rsidR="008F73F8">
              <w:rPr>
                <w:noProof/>
                <w:webHidden/>
              </w:rPr>
              <w:tab/>
            </w:r>
            <w:r w:rsidR="008F73F8">
              <w:rPr>
                <w:noProof/>
                <w:webHidden/>
              </w:rPr>
              <w:fldChar w:fldCharType="begin"/>
            </w:r>
            <w:r w:rsidR="008F73F8">
              <w:rPr>
                <w:noProof/>
                <w:webHidden/>
              </w:rPr>
              <w:instrText xml:space="preserve"> PAGEREF _Toc94628565 \h </w:instrText>
            </w:r>
            <w:r w:rsidR="008F73F8">
              <w:rPr>
                <w:noProof/>
                <w:webHidden/>
              </w:rPr>
            </w:r>
            <w:r w:rsidR="008F73F8">
              <w:rPr>
                <w:noProof/>
                <w:webHidden/>
              </w:rPr>
              <w:fldChar w:fldCharType="separate"/>
            </w:r>
            <w:r w:rsidR="008F73F8">
              <w:rPr>
                <w:noProof/>
                <w:webHidden/>
              </w:rPr>
              <w:t>17</w:t>
            </w:r>
            <w:r w:rsidR="008F73F8">
              <w:rPr>
                <w:noProof/>
                <w:webHidden/>
              </w:rPr>
              <w:fldChar w:fldCharType="end"/>
            </w:r>
          </w:hyperlink>
        </w:p>
        <w:p w14:paraId="55423842" w14:textId="2E1F71D8"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F66835" w14:paraId="2B83A8F6" w14:textId="77777777" w:rsidTr="00CB44D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1292" w:type="dxa"/>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6833" w:type="dxa"/>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AB6C30" w:rsidRPr="00F66835" w14:paraId="72C23702"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34D83E6" w14:textId="275A4E79" w:rsidR="00AB6C30" w:rsidRPr="00CB44D2" w:rsidRDefault="00AB6C30" w:rsidP="00AB6C30">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1</w:t>
            </w:r>
          </w:p>
        </w:tc>
        <w:tc>
          <w:tcPr>
            <w:tcW w:w="1292" w:type="dxa"/>
          </w:tcPr>
          <w:p w14:paraId="6FC9E312" w14:textId="10B0417F" w:rsidR="00AB6C30" w:rsidRPr="00CB44D2" w:rsidRDefault="00087608"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Pr>
                <w:rFonts w:ascii="Calibri" w:eastAsia="Times New Roman" w:hAnsi="Calibri" w:cs="Times New Roman"/>
                <w:bCs/>
                <w:sz w:val="20"/>
                <w:szCs w:val="20"/>
              </w:rPr>
              <w:t>L</w:t>
            </w:r>
            <w:r w:rsidR="0030748B">
              <w:rPr>
                <w:rFonts w:ascii="Calibri" w:eastAsia="Times New Roman" w:hAnsi="Calibri" w:cs="Times New Roman"/>
                <w:bCs/>
                <w:sz w:val="20"/>
                <w:szCs w:val="20"/>
              </w:rPr>
              <w:t>G</w:t>
            </w:r>
            <w:r>
              <w:rPr>
                <w:rFonts w:ascii="Calibri" w:eastAsia="Times New Roman" w:hAnsi="Calibri" w:cs="Times New Roman"/>
                <w:bCs/>
                <w:sz w:val="20"/>
                <w:szCs w:val="20"/>
              </w:rPr>
              <w:t>SCAS</w:t>
            </w:r>
          </w:p>
        </w:tc>
        <w:tc>
          <w:tcPr>
            <w:tcW w:w="6833" w:type="dxa"/>
          </w:tcPr>
          <w:p w14:paraId="2F19258C" w14:textId="61E279CF" w:rsidR="00AB6C30" w:rsidRPr="00CB44D2" w:rsidRDefault="0061481B"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sidRPr="0061481B">
              <w:rPr>
                <w:rFonts w:ascii="Calibri" w:eastAsia="Times New Roman" w:hAnsi="Calibri" w:cs="Times New Roman"/>
                <w:sz w:val="20"/>
                <w:szCs w:val="20"/>
              </w:rPr>
              <w:t>Loan Guarantee Scheme for</w:t>
            </w:r>
            <w:r w:rsidR="00D30EAE">
              <w:rPr>
                <w:rFonts w:ascii="Calibri" w:eastAsia="Times New Roman" w:hAnsi="Calibri" w:cs="Times New Roman"/>
                <w:sz w:val="20"/>
                <w:szCs w:val="20"/>
              </w:rPr>
              <w:t xml:space="preserve"> COVID Affected Sectors </w:t>
            </w:r>
          </w:p>
        </w:tc>
      </w:tr>
      <w:tr w:rsidR="00AB6C30" w:rsidRPr="00F66835" w14:paraId="09A1D5DE"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1E3F403" w:rsidR="00AB6C30" w:rsidRPr="00CB44D2" w:rsidRDefault="00AB6C30" w:rsidP="00AB6C30">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2</w:t>
            </w:r>
          </w:p>
        </w:tc>
        <w:tc>
          <w:tcPr>
            <w:tcW w:w="1292" w:type="dxa"/>
            <w:hideMark/>
          </w:tcPr>
          <w:p w14:paraId="1065009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w:t>
            </w:r>
          </w:p>
        </w:tc>
        <w:tc>
          <w:tcPr>
            <w:tcW w:w="6833" w:type="dxa"/>
            <w:hideMark/>
          </w:tcPr>
          <w:p w14:paraId="0DD39904"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w:t>
            </w:r>
          </w:p>
        </w:tc>
      </w:tr>
      <w:tr w:rsidR="00AB6C30" w:rsidRPr="00F66835" w14:paraId="0D128F8C" w14:textId="77777777" w:rsidTr="00CB44D2">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5D1F634" w:rsidR="00AB6C30" w:rsidRPr="00CB44D2" w:rsidRDefault="00AB6C30" w:rsidP="00AB6C30">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4</w:t>
            </w:r>
          </w:p>
        </w:tc>
        <w:tc>
          <w:tcPr>
            <w:tcW w:w="1292" w:type="dxa"/>
            <w:hideMark/>
          </w:tcPr>
          <w:p w14:paraId="44CC9FB2"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CGPAN</w:t>
            </w:r>
          </w:p>
        </w:tc>
        <w:tc>
          <w:tcPr>
            <w:tcW w:w="6833" w:type="dxa"/>
            <w:hideMark/>
          </w:tcPr>
          <w:p w14:paraId="7917472D" w14:textId="77777777" w:rsidR="00AB6C30" w:rsidRPr="00CB44D2"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Credit Guarantee Permanent Account Number – a Unique Credit Guarantee Number generated by NCGTC processing system while issuing the Credit Guarantee.</w:t>
            </w:r>
          </w:p>
        </w:tc>
      </w:tr>
      <w:tr w:rsidR="00A24442" w:rsidRPr="00F66835" w14:paraId="7E86B5D2" w14:textId="77777777" w:rsidTr="00CB44D2">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3EC4DB9F"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5</w:t>
            </w:r>
          </w:p>
        </w:tc>
        <w:tc>
          <w:tcPr>
            <w:tcW w:w="1292" w:type="dxa"/>
          </w:tcPr>
          <w:p w14:paraId="56DC43EE" w14:textId="10FA2DBB"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DDMMYYYY</w:t>
            </w:r>
          </w:p>
        </w:tc>
        <w:tc>
          <w:tcPr>
            <w:tcW w:w="6833" w:type="dxa"/>
          </w:tcPr>
          <w:p w14:paraId="5B26E75D" w14:textId="209685B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DD- Date; MM-Month; YYYY-Year (4 digit)</w:t>
            </w:r>
          </w:p>
        </w:tc>
      </w:tr>
      <w:tr w:rsidR="00A24442" w:rsidRPr="00F66835" w14:paraId="077DF38A" w14:textId="77777777" w:rsidTr="00CB44D2">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1C19ADA0" w14:textId="6B8C1B50"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6</w:t>
            </w:r>
          </w:p>
        </w:tc>
        <w:tc>
          <w:tcPr>
            <w:tcW w:w="1292" w:type="dxa"/>
          </w:tcPr>
          <w:p w14:paraId="20269CB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proofErr w:type="spellStart"/>
            <w:r w:rsidRPr="00CB44D2">
              <w:rPr>
                <w:rFonts w:ascii="Calibri" w:eastAsia="Times New Roman" w:hAnsi="Calibri" w:cs="Times New Roman"/>
                <w:sz w:val="20"/>
                <w:szCs w:val="20"/>
              </w:rPr>
              <w:t>eGov</w:t>
            </w:r>
            <w:proofErr w:type="spellEnd"/>
            <w:r w:rsidRPr="00CB44D2">
              <w:rPr>
                <w:rFonts w:ascii="Calibri" w:eastAsia="Times New Roman" w:hAnsi="Calibri" w:cs="Times New Roman"/>
                <w:sz w:val="20"/>
                <w:szCs w:val="20"/>
              </w:rPr>
              <w:t xml:space="preserve"> Standards</w:t>
            </w:r>
          </w:p>
        </w:tc>
        <w:tc>
          <w:tcPr>
            <w:tcW w:w="6833" w:type="dxa"/>
          </w:tcPr>
          <w:p w14:paraId="04568D7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 Government Standards – Information Technology Standards.</w:t>
            </w:r>
          </w:p>
        </w:tc>
      </w:tr>
      <w:tr w:rsidR="00A24442" w:rsidRPr="00F66835" w14:paraId="17DEBADA" w14:textId="77777777" w:rsidTr="00CB44D2">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2EEB3B8D"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7</w:t>
            </w:r>
          </w:p>
        </w:tc>
        <w:tc>
          <w:tcPr>
            <w:tcW w:w="1292" w:type="dxa"/>
            <w:hideMark/>
          </w:tcPr>
          <w:p w14:paraId="13885648"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FY</w:t>
            </w:r>
          </w:p>
        </w:tc>
        <w:tc>
          <w:tcPr>
            <w:tcW w:w="6833" w:type="dxa"/>
            <w:hideMark/>
          </w:tcPr>
          <w:p w14:paraId="7062C2F9"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Financial Year</w:t>
            </w:r>
          </w:p>
        </w:tc>
      </w:tr>
      <w:tr w:rsidR="00A24442" w:rsidRPr="00F66835" w14:paraId="4BD03ED0" w14:textId="77777777" w:rsidTr="00CB44D2">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073D413F"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8</w:t>
            </w:r>
          </w:p>
        </w:tc>
        <w:tc>
          <w:tcPr>
            <w:tcW w:w="1292" w:type="dxa"/>
            <w:hideMark/>
          </w:tcPr>
          <w:p w14:paraId="2C6E29A3"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IFSC</w:t>
            </w:r>
          </w:p>
        </w:tc>
        <w:tc>
          <w:tcPr>
            <w:tcW w:w="6833" w:type="dxa"/>
            <w:hideMark/>
          </w:tcPr>
          <w:p w14:paraId="19401E1F"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An Indian Financial System Code - an alphanumeric code that uniquely identifies a bank-branch.</w:t>
            </w:r>
          </w:p>
        </w:tc>
      </w:tr>
      <w:tr w:rsidR="00A24442" w:rsidRPr="00F66835" w14:paraId="4356695E" w14:textId="77777777" w:rsidTr="00CB44D2">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251101C0"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9</w:t>
            </w:r>
          </w:p>
        </w:tc>
        <w:tc>
          <w:tcPr>
            <w:tcW w:w="1292" w:type="dxa"/>
            <w:hideMark/>
          </w:tcPr>
          <w:p w14:paraId="08F0C2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MLI</w:t>
            </w:r>
          </w:p>
        </w:tc>
        <w:tc>
          <w:tcPr>
            <w:tcW w:w="6833" w:type="dxa"/>
            <w:hideMark/>
          </w:tcPr>
          <w:p w14:paraId="17556D7F"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Member Leading Institute. These will be Banks, Factors, and Para- Banks etc. Institutes predominantly in business of Money Lending’s.</w:t>
            </w:r>
          </w:p>
        </w:tc>
      </w:tr>
      <w:tr w:rsidR="00A24442" w:rsidRPr="00F66835" w14:paraId="4721D56E"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0902376F" w:rsidR="00A24442" w:rsidRPr="00CB44D2" w:rsidRDefault="00A24442"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10</w:t>
            </w:r>
          </w:p>
        </w:tc>
        <w:tc>
          <w:tcPr>
            <w:tcW w:w="1292" w:type="dxa"/>
          </w:tcPr>
          <w:p w14:paraId="639CC52C" w14:textId="0E9044A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NPA</w:t>
            </w:r>
          </w:p>
        </w:tc>
        <w:tc>
          <w:tcPr>
            <w:tcW w:w="6833" w:type="dxa"/>
          </w:tcPr>
          <w:p w14:paraId="10452179" w14:textId="1F501B78"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 xml:space="preserve">Non-Performing Asset </w:t>
            </w:r>
          </w:p>
        </w:tc>
      </w:tr>
      <w:tr w:rsidR="00B65D9D" w:rsidRPr="00F66835" w14:paraId="087EE350" w14:textId="77777777" w:rsidTr="00CB44D2">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06E31FC0" w:rsidR="00B65D9D" w:rsidRPr="00CB44D2" w:rsidRDefault="00B65D9D" w:rsidP="00A24442">
            <w:pPr>
              <w:jc w:val="both"/>
              <w:rPr>
                <w:rFonts w:ascii="Calibri" w:eastAsia="Times New Roman" w:hAnsi="Calibri" w:cs="Times New Roman"/>
                <w:b w:val="0"/>
                <w:sz w:val="20"/>
                <w:szCs w:val="20"/>
              </w:rPr>
            </w:pPr>
            <w:r w:rsidRPr="00CB44D2">
              <w:rPr>
                <w:rFonts w:ascii="Calibri" w:eastAsia="Times New Roman" w:hAnsi="Calibri" w:cs="Times New Roman"/>
                <w:sz w:val="20"/>
                <w:szCs w:val="20"/>
              </w:rPr>
              <w:t>11</w:t>
            </w:r>
          </w:p>
        </w:tc>
        <w:tc>
          <w:tcPr>
            <w:tcW w:w="1292" w:type="dxa"/>
          </w:tcPr>
          <w:p w14:paraId="4DE8CF8E" w14:textId="473AECE4"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NCGTC</w:t>
            </w:r>
          </w:p>
        </w:tc>
        <w:tc>
          <w:tcPr>
            <w:tcW w:w="6833" w:type="dxa"/>
          </w:tcPr>
          <w:p w14:paraId="776F6B93" w14:textId="022E3B26" w:rsidR="00B65D9D" w:rsidRPr="00CB44D2"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National Credit Guarantee Trustee Company Ltd</w:t>
            </w:r>
          </w:p>
        </w:tc>
      </w:tr>
      <w:tr w:rsidR="00A24442" w:rsidRPr="00F66835" w14:paraId="50CADB4E" w14:textId="77777777" w:rsidTr="00CB44D2">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57BA7598"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12</w:t>
            </w:r>
          </w:p>
        </w:tc>
        <w:tc>
          <w:tcPr>
            <w:tcW w:w="1292" w:type="dxa"/>
            <w:hideMark/>
          </w:tcPr>
          <w:p w14:paraId="756878DB"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SURGE</w:t>
            </w:r>
          </w:p>
        </w:tc>
        <w:tc>
          <w:tcPr>
            <w:tcW w:w="6833" w:type="dxa"/>
            <w:hideMark/>
          </w:tcPr>
          <w:p w14:paraId="43F152D5"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Software System Developed and Commissioned by NCGTC for Managing Credit Guarantee Business Process.</w:t>
            </w:r>
          </w:p>
          <w:p w14:paraId="1C03972A"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i/>
                <w:iCs/>
                <w:sz w:val="20"/>
                <w:szCs w:val="20"/>
              </w:rPr>
              <w:t>SURGE – System for Underwriting, Reassurance &amp; Guarantee Endorsement</w:t>
            </w:r>
          </w:p>
        </w:tc>
      </w:tr>
      <w:tr w:rsidR="00A24442" w:rsidRPr="00F66835" w14:paraId="1FF9D4B8" w14:textId="77777777" w:rsidTr="00CB44D2">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8B088F8" w14:textId="19989DFD"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13</w:t>
            </w:r>
          </w:p>
        </w:tc>
        <w:tc>
          <w:tcPr>
            <w:tcW w:w="1292" w:type="dxa"/>
          </w:tcPr>
          <w:p w14:paraId="47835322" w14:textId="735DB592" w:rsidR="00A24442" w:rsidRPr="00CB44D2" w:rsidRDefault="0061481B"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BG</w:t>
            </w:r>
          </w:p>
        </w:tc>
        <w:tc>
          <w:tcPr>
            <w:tcW w:w="6833" w:type="dxa"/>
          </w:tcPr>
          <w:p w14:paraId="14190C4E" w14:textId="6BAC77EE" w:rsidR="00A24442" w:rsidRPr="00CB44D2" w:rsidRDefault="0061481B"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Bank guarantee</w:t>
            </w:r>
          </w:p>
        </w:tc>
      </w:tr>
      <w:tr w:rsidR="00A24442" w:rsidRPr="00F66835" w14:paraId="7FEC5BED" w14:textId="77777777" w:rsidTr="00CB44D2">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08257D5" w14:textId="6A65F4A8"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14</w:t>
            </w:r>
          </w:p>
        </w:tc>
        <w:tc>
          <w:tcPr>
            <w:tcW w:w="1292" w:type="dxa"/>
          </w:tcPr>
          <w:p w14:paraId="137055E2" w14:textId="36D34DC7" w:rsidR="00A24442" w:rsidRPr="00CB44D2" w:rsidRDefault="0061481B"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LC</w:t>
            </w:r>
          </w:p>
        </w:tc>
        <w:tc>
          <w:tcPr>
            <w:tcW w:w="6833" w:type="dxa"/>
          </w:tcPr>
          <w:p w14:paraId="579B67DD" w14:textId="051E7C7E" w:rsidR="00A24442" w:rsidRPr="00CB44D2" w:rsidRDefault="0061481B"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Letter of Credit</w:t>
            </w:r>
          </w:p>
        </w:tc>
      </w:tr>
      <w:tr w:rsidR="00A24442" w:rsidRPr="00F66835" w14:paraId="4C2E8826" w14:textId="77777777" w:rsidTr="00CB44D2">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F8F3628" w14:textId="7B7FB73C"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15</w:t>
            </w:r>
          </w:p>
        </w:tc>
        <w:tc>
          <w:tcPr>
            <w:tcW w:w="1292" w:type="dxa"/>
          </w:tcPr>
          <w:p w14:paraId="541D5194" w14:textId="46B6F2D8" w:rsidR="00A24442" w:rsidRPr="00CB44D2" w:rsidRDefault="0061481B"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 xml:space="preserve">Pan </w:t>
            </w:r>
          </w:p>
        </w:tc>
        <w:tc>
          <w:tcPr>
            <w:tcW w:w="6833" w:type="dxa"/>
          </w:tcPr>
          <w:p w14:paraId="03CF8BB0" w14:textId="54B12DF0" w:rsidR="00A24442" w:rsidRPr="00CB44D2" w:rsidRDefault="0061481B"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Permanent Account Number</w:t>
            </w:r>
          </w:p>
        </w:tc>
      </w:tr>
      <w:tr w:rsidR="00A24442" w:rsidRPr="00F66835" w14:paraId="743C5FEE" w14:textId="77777777" w:rsidTr="00CB44D2">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53C85392" w:rsidR="00A24442" w:rsidRPr="00CB44D2" w:rsidRDefault="00B65D9D" w:rsidP="00A24442">
            <w:pPr>
              <w:jc w:val="both"/>
              <w:rPr>
                <w:rFonts w:ascii="Calibri" w:eastAsia="Times New Roman" w:hAnsi="Calibri" w:cs="Times New Roman"/>
                <w:b w:val="0"/>
                <w:bCs w:val="0"/>
                <w:sz w:val="20"/>
                <w:szCs w:val="20"/>
              </w:rPr>
            </w:pPr>
            <w:r w:rsidRPr="00CB44D2">
              <w:rPr>
                <w:rFonts w:ascii="Calibri" w:eastAsia="Times New Roman" w:hAnsi="Calibri" w:cs="Times New Roman"/>
                <w:sz w:val="20"/>
                <w:szCs w:val="20"/>
              </w:rPr>
              <w:t>16</w:t>
            </w:r>
          </w:p>
        </w:tc>
        <w:tc>
          <w:tcPr>
            <w:tcW w:w="1292" w:type="dxa"/>
            <w:hideMark/>
          </w:tcPr>
          <w:p w14:paraId="32E3FD30"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XML</w:t>
            </w:r>
          </w:p>
        </w:tc>
        <w:tc>
          <w:tcPr>
            <w:tcW w:w="6833" w:type="dxa"/>
            <w:hideMark/>
          </w:tcPr>
          <w:p w14:paraId="6F74F087" w14:textId="77777777" w:rsidR="00A24442" w:rsidRPr="00CB44D2"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CB44D2">
              <w:rPr>
                <w:rFonts w:ascii="Calibri" w:eastAsia="Times New Roman" w:hAnsi="Calibri" w:cs="Times New Roman"/>
                <w:sz w:val="20"/>
                <w:szCs w:val="20"/>
              </w:rPr>
              <w:t>Extensible Markup Language (</w:t>
            </w:r>
            <w:r w:rsidRPr="00CB44D2">
              <w:rPr>
                <w:rFonts w:ascii="Calibri" w:eastAsia="Times New Roman" w:hAnsi="Calibri" w:cs="Times New Roman"/>
                <w:b/>
                <w:bCs/>
                <w:sz w:val="20"/>
                <w:szCs w:val="20"/>
              </w:rPr>
              <w:t>XML</w:t>
            </w:r>
            <w:r w:rsidRPr="00CB44D2">
              <w:rPr>
                <w:rFonts w:ascii="Calibri" w:eastAsia="Times New Roman" w:hAnsi="Calibri" w:cs="Times New Roman"/>
                <w:sz w:val="20"/>
                <w:szCs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F66835" w:rsidRPr="00F66835" w14:paraId="29F0BCC6" w14:textId="77777777" w:rsidTr="0061481B">
        <w:trPr>
          <w:trHeight w:val="479"/>
        </w:trPr>
        <w:tc>
          <w:tcPr>
            <w:cnfStyle w:val="001000000000" w:firstRow="0" w:lastRow="0" w:firstColumn="1" w:lastColumn="0" w:oddVBand="0" w:evenVBand="0" w:oddHBand="0" w:evenHBand="0" w:firstRowFirstColumn="0" w:firstRowLastColumn="0" w:lastRowFirstColumn="0" w:lastRowLastColumn="0"/>
            <w:tcW w:w="799" w:type="dxa"/>
          </w:tcPr>
          <w:p w14:paraId="7213A96E" w14:textId="77C2494C" w:rsidR="00F66835" w:rsidRPr="00CB44D2" w:rsidRDefault="00F66835" w:rsidP="00A24442">
            <w:pPr>
              <w:jc w:val="both"/>
              <w:rPr>
                <w:rFonts w:ascii="Calibri" w:eastAsia="Times New Roman" w:hAnsi="Calibri" w:cs="Times New Roman"/>
                <w:b w:val="0"/>
                <w:sz w:val="20"/>
                <w:szCs w:val="20"/>
              </w:rPr>
            </w:pPr>
            <w:r w:rsidRPr="00F66835">
              <w:rPr>
                <w:rFonts w:ascii="Calibri" w:eastAsia="Times New Roman" w:hAnsi="Calibri" w:cs="Times New Roman"/>
                <w:sz w:val="20"/>
                <w:szCs w:val="20"/>
              </w:rPr>
              <w:t>17</w:t>
            </w:r>
          </w:p>
        </w:tc>
        <w:tc>
          <w:tcPr>
            <w:tcW w:w="1292" w:type="dxa"/>
          </w:tcPr>
          <w:p w14:paraId="7757D77F" w14:textId="2E26F78E" w:rsidR="00F66835" w:rsidRPr="00F66835" w:rsidRDefault="0061481B"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DCCO</w:t>
            </w:r>
          </w:p>
        </w:tc>
        <w:tc>
          <w:tcPr>
            <w:tcW w:w="6833" w:type="dxa"/>
          </w:tcPr>
          <w:p w14:paraId="7FF30AC2" w14:textId="7E6876B3" w:rsidR="00F66835" w:rsidRPr="00F66835" w:rsidRDefault="00F66835" w:rsidP="0061481B">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 xml:space="preserve">Date of </w:t>
            </w:r>
            <w:r w:rsidR="0061481B">
              <w:rPr>
                <w:rFonts w:ascii="Calibri" w:eastAsia="Times New Roman" w:hAnsi="Calibri" w:cs="Times New Roman"/>
                <w:sz w:val="20"/>
                <w:szCs w:val="20"/>
              </w:rPr>
              <w:t>Commencement of Commercial operation</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B42E338" w14:textId="5DCD2CBF" w:rsidR="00126E96" w:rsidRPr="0059406E" w:rsidRDefault="00126E96"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 w:name="_Toc94628547"/>
      <w:bookmarkStart w:id="11" w:name="_Toc436819445"/>
      <w:r w:rsidRPr="0059406E">
        <w:rPr>
          <w:rFonts w:ascii="Trebuchet MS" w:eastAsia="Times New Roman" w:hAnsi="Trebuchet MS" w:cs="Arial"/>
          <w:b/>
          <w:bCs/>
          <w:iCs/>
          <w:color w:val="7F7F7F"/>
          <w:sz w:val="28"/>
          <w:szCs w:val="28"/>
        </w:rPr>
        <w:lastRenderedPageBreak/>
        <w:t>Introduction</w:t>
      </w:r>
      <w:bookmarkEnd w:id="10"/>
    </w:p>
    <w:p w14:paraId="4354CC72" w14:textId="62DA8CA2" w:rsidR="005A4025" w:rsidRDefault="005A4025" w:rsidP="005A4025">
      <w:pPr>
        <w:spacing w:after="0"/>
      </w:pPr>
      <w:r w:rsidRPr="005A4025">
        <w:t>To provide guarantee coverage for the funding provided by Scheduled Commercial Banks to eligible projects in the healthcare sector for setting up of or</w:t>
      </w:r>
      <w:r>
        <w:t xml:space="preserve"> modernizing /expanding </w:t>
      </w:r>
    </w:p>
    <w:p w14:paraId="273085F0" w14:textId="5EF0D3B1" w:rsidR="005A4025" w:rsidRDefault="005A4025" w:rsidP="005A4025">
      <w:pPr>
        <w:pStyle w:val="ListParagraph"/>
        <w:numPr>
          <w:ilvl w:val="0"/>
          <w:numId w:val="35"/>
        </w:numPr>
        <w:spacing w:after="0"/>
      </w:pPr>
      <w:r>
        <w:t>H</w:t>
      </w:r>
      <w:r w:rsidRPr="005A4025">
        <w:t>ospitals/dispensaries/clinics/medical colleges/pathology labs/diagnostic centers</w:t>
      </w:r>
    </w:p>
    <w:p w14:paraId="4D4C6F3A" w14:textId="2DEEBEC9" w:rsidR="005A4025" w:rsidRDefault="005A4025" w:rsidP="005A4025">
      <w:pPr>
        <w:pStyle w:val="ListParagraph"/>
        <w:numPr>
          <w:ilvl w:val="0"/>
          <w:numId w:val="35"/>
        </w:numPr>
        <w:spacing w:after="0"/>
      </w:pPr>
      <w:r>
        <w:t>F</w:t>
      </w:r>
      <w:r w:rsidRPr="005A4025">
        <w:t>acilities for manufacturing of vaccines/oxygen/ventilators/priority medical devices</w:t>
      </w:r>
    </w:p>
    <w:p w14:paraId="461025DA" w14:textId="36C04572" w:rsidR="005A4025" w:rsidRDefault="005A4025" w:rsidP="005A4025">
      <w:pPr>
        <w:pStyle w:val="ListParagraph"/>
        <w:numPr>
          <w:ilvl w:val="0"/>
          <w:numId w:val="35"/>
        </w:numPr>
        <w:spacing w:after="0"/>
      </w:pPr>
      <w:r>
        <w:t>P</w:t>
      </w:r>
      <w:r w:rsidRPr="005A4025">
        <w:t xml:space="preserve">ublic healthcare facilities. </w:t>
      </w:r>
    </w:p>
    <w:p w14:paraId="40320351" w14:textId="77777777" w:rsidR="005A4025" w:rsidRDefault="005A4025" w:rsidP="005A4025">
      <w:pPr>
        <w:pStyle w:val="ListParagraph"/>
        <w:spacing w:after="0"/>
        <w:ind w:left="1080"/>
      </w:pPr>
    </w:p>
    <w:p w14:paraId="5DCF9B77" w14:textId="3826DD9A" w:rsidR="00126E96" w:rsidRPr="0059406E" w:rsidRDefault="00695C85" w:rsidP="00126E96">
      <w:pPr>
        <w:jc w:val="both"/>
      </w:pPr>
      <w:r w:rsidRPr="0059406E">
        <w:t xml:space="preserve">NCGTC extends guarantee to the </w:t>
      </w:r>
      <w:r w:rsidR="00DC7F0B" w:rsidRPr="0059406E">
        <w:t>LGSCAS</w:t>
      </w:r>
      <w:r w:rsidR="00126E96" w:rsidRPr="0059406E">
        <w:t xml:space="preserve"> loans extended by Member Lending Institutions to an eli</w:t>
      </w:r>
      <w:r w:rsidRPr="0059406E">
        <w:t>gible borrower for:</w:t>
      </w:r>
    </w:p>
    <w:p w14:paraId="11A04637" w14:textId="5C5D7E72" w:rsidR="00695C85" w:rsidRPr="0059406E" w:rsidRDefault="00327AC3" w:rsidP="00347E47">
      <w:pPr>
        <w:pStyle w:val="ListParagraph"/>
        <w:numPr>
          <w:ilvl w:val="0"/>
          <w:numId w:val="7"/>
        </w:numPr>
        <w:jc w:val="both"/>
      </w:pPr>
      <w:r w:rsidRPr="0059406E">
        <w:t>L</w:t>
      </w:r>
      <w:r w:rsidR="002B7635" w:rsidRPr="0059406E">
        <w:t>oans</w:t>
      </w:r>
      <w:r w:rsidRPr="0059406E">
        <w:t xml:space="preserve"> under </w:t>
      </w:r>
      <w:r w:rsidR="00DC7F0B" w:rsidRPr="0059406E">
        <w:t>LGSCAS</w:t>
      </w:r>
      <w:r w:rsidR="002B7635" w:rsidRPr="0059406E">
        <w:t xml:space="preserve"> extended by Member Lending Institution(s) to an eligible borrower </w:t>
      </w:r>
      <w:r w:rsidR="00914978" w:rsidRPr="0059406E">
        <w:t>by a Schedule Commercial Bank, on</w:t>
      </w:r>
      <w:r w:rsidR="002B7635" w:rsidRPr="0059406E">
        <w:t xml:space="preserve"> or after entering into an agreement with NCGTC without any collateral security and/or third-party guarantee, provided that the lending institution applies for guarantee cover in respect of </w:t>
      </w:r>
      <w:r w:rsidRPr="0059406E">
        <w:t xml:space="preserve">loans </w:t>
      </w:r>
      <w:r w:rsidR="002B7635" w:rsidRPr="0059406E">
        <w:t>so sanctioned</w:t>
      </w:r>
      <w:r w:rsidRPr="0059406E">
        <w:t xml:space="preserve"> under </w:t>
      </w:r>
      <w:r w:rsidR="00DC7F0B" w:rsidRPr="0059406E">
        <w:t>LGSCAS</w:t>
      </w:r>
      <w:r w:rsidR="002B7635" w:rsidRPr="0059406E">
        <w:t xml:space="preserve"> within such time period and as per the procedures prescribed by NCGTC for the purpose.</w:t>
      </w:r>
    </w:p>
    <w:p w14:paraId="520DDADA" w14:textId="77777777" w:rsidR="00CE7EFA" w:rsidRPr="0059406E" w:rsidRDefault="00CE7EFA" w:rsidP="00CE7EFA">
      <w:pPr>
        <w:pStyle w:val="ListParagraph"/>
        <w:jc w:val="both"/>
      </w:pPr>
    </w:p>
    <w:p w14:paraId="451281CC" w14:textId="77777777" w:rsidR="00CE7EFA" w:rsidRPr="0059406E" w:rsidRDefault="00CE7EFA" w:rsidP="00CE7EFA">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2" w:name="_Toc94628548"/>
      <w:r w:rsidRPr="0059406E">
        <w:rPr>
          <w:rFonts w:ascii="Trebuchet MS" w:hAnsi="Trebuchet MS"/>
          <w:b/>
          <w:bCs/>
          <w:color w:val="000000" w:themeColor="text1"/>
          <w:szCs w:val="22"/>
        </w:rPr>
        <w:t>Fund &amp; Docket Construct</w:t>
      </w:r>
      <w:bookmarkEnd w:id="12"/>
      <w:r w:rsidRPr="0059406E">
        <w:rPr>
          <w:rFonts w:ascii="Trebuchet MS" w:hAnsi="Trebuchet MS"/>
          <w:b/>
          <w:bCs/>
          <w:color w:val="000000" w:themeColor="text1"/>
          <w:szCs w:val="22"/>
        </w:rPr>
        <w:t xml:space="preserve"> </w:t>
      </w:r>
    </w:p>
    <w:p w14:paraId="720A4CD8" w14:textId="1DFE699E" w:rsidR="00CE7EFA" w:rsidRDefault="00CE7EFA" w:rsidP="00CE7EFA">
      <w:pPr>
        <w:jc w:val="both"/>
      </w:pPr>
      <w:r w:rsidRPr="0059406E">
        <w:t>Currently it is being envisa</w:t>
      </w:r>
      <w:r>
        <w:t>ged</w:t>
      </w:r>
      <w:r w:rsidR="003867E9">
        <w:t xml:space="preserve"> that this scheme has </w:t>
      </w:r>
      <w:r w:rsidR="00EC6AF0">
        <w:t>one</w:t>
      </w:r>
      <w:r w:rsidR="003867E9">
        <w:t xml:space="preserve"> </w:t>
      </w:r>
      <w:r>
        <w:t>docket. Th</w:t>
      </w:r>
      <w:r w:rsidR="003867E9">
        <w:t xml:space="preserve">ese </w:t>
      </w:r>
      <w:r>
        <w:t>docket</w:t>
      </w:r>
      <w:r w:rsidR="003867E9">
        <w:t xml:space="preserve"> have </w:t>
      </w:r>
      <w:r w:rsidR="00C94F9A">
        <w:t>cod</w:t>
      </w:r>
      <w:r w:rsidR="00061D8F">
        <w:t xml:space="preserve">e </w:t>
      </w:r>
      <w:r w:rsidR="00C37CAA">
        <w:t>– ‘</w:t>
      </w:r>
      <w:r w:rsidR="00CA768F">
        <w:t>DOC’</w:t>
      </w:r>
      <w:r>
        <w:t>. Schematic relation for the Trust, Fund, Scheme and Docket Relation is as below:</w:t>
      </w:r>
    </w:p>
    <w:p w14:paraId="0A5DBD22" w14:textId="77777777" w:rsidR="00CE7EFA" w:rsidRDefault="00CE7EFA" w:rsidP="00CE7EFA">
      <w:pPr>
        <w:jc w:val="both"/>
      </w:pPr>
      <w:r>
        <w:rPr>
          <w:noProof/>
          <w:lang w:val="en-IN" w:eastAsia="en-IN"/>
        </w:rPr>
        <w:drawing>
          <wp:inline distT="0" distB="0" distL="0" distR="0" wp14:anchorId="492D8AA2" wp14:editId="0D186D68">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DE23B41" w14:textId="77777777" w:rsidR="00CE7EFA" w:rsidRDefault="00CE7EFA" w:rsidP="00CE7EFA">
      <w:pPr>
        <w:jc w:val="both"/>
      </w:pPr>
    </w:p>
    <w:p w14:paraId="55990047" w14:textId="389E0CAA" w:rsidR="00C37CAA" w:rsidRPr="00C37CAA" w:rsidRDefault="00C37CAA" w:rsidP="00C37CAA">
      <w:pPr>
        <w:tabs>
          <w:tab w:val="left" w:pos="1109"/>
        </w:tabs>
      </w:pPr>
      <w:r w:rsidRPr="00C37CAA">
        <w:t>Trust management and mapping of Fund, Scheme and Docket as per the</w:t>
      </w:r>
      <w:r>
        <w:t xml:space="preserve"> logic in </w:t>
      </w:r>
      <w:r w:rsidRPr="00C37CAA">
        <w:t>existing SURGE application</w:t>
      </w:r>
    </w:p>
    <w:p w14:paraId="03C0E7AD" w14:textId="77777777" w:rsidR="00A57493" w:rsidRDefault="00605DF2" w:rsidP="00C37CAA">
      <w:pPr>
        <w:rPr>
          <w:rFonts w:ascii="Trebuchet MS" w:eastAsia="Times New Roman" w:hAnsi="Trebuchet MS" w:cs="Arial"/>
          <w:b/>
          <w:bCs/>
          <w:iCs/>
          <w:color w:val="7F7F7F"/>
          <w:sz w:val="28"/>
          <w:szCs w:val="28"/>
        </w:rPr>
      </w:pPr>
      <w:r w:rsidRPr="00C37CAA">
        <w:rPr>
          <w:rFonts w:ascii="Trebuchet MS" w:eastAsia="Times New Roman" w:hAnsi="Trebuchet MS" w:cs="Arial"/>
          <w:sz w:val="28"/>
          <w:szCs w:val="28"/>
        </w:rPr>
        <w:br w:type="page"/>
      </w:r>
      <w:r w:rsidR="00A57493">
        <w:rPr>
          <w:rFonts w:ascii="Trebuchet MS" w:eastAsia="Times New Roman" w:hAnsi="Trebuchet MS" w:cs="Arial"/>
          <w:b/>
          <w:bCs/>
          <w:iCs/>
          <w:color w:val="7F7F7F"/>
          <w:sz w:val="28"/>
          <w:szCs w:val="28"/>
        </w:rPr>
        <w:lastRenderedPageBreak/>
        <w:t>Input File Layout</w:t>
      </w:r>
      <w:bookmarkEnd w:id="11"/>
    </w:p>
    <w:p w14:paraId="4FAFCF0C" w14:textId="5FF51B42" w:rsidR="00A57493" w:rsidRDefault="00A57493" w:rsidP="00A57493">
      <w:pPr>
        <w:jc w:val="both"/>
      </w:pPr>
      <w:r>
        <w:t>This section specifies the layout of input file which MLI’s needs to send for their respective Loan information’s to request issuance of credit guarantees from NCGTC.</w:t>
      </w:r>
    </w:p>
    <w:p w14:paraId="26A6EA6F" w14:textId="77777777"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3" w:name="_Toc436819446"/>
      <w:bookmarkStart w:id="14" w:name="_Toc94628549"/>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13"/>
      <w:bookmarkEnd w:id="14"/>
    </w:p>
    <w:p w14:paraId="7059D328" w14:textId="41A317F7" w:rsidR="008A7B72" w:rsidRDefault="008A7B72" w:rsidP="008A7B72">
      <w:pPr>
        <w:jc w:val="both"/>
      </w:pPr>
      <w:r>
        <w:t>Refer the</w:t>
      </w:r>
      <w:r w:rsidR="000C6295">
        <w:t xml:space="preserve"> spread sheet – </w:t>
      </w:r>
      <w:r w:rsidR="00DC7F0B">
        <w:t>LGSCAS</w:t>
      </w:r>
      <w:r>
        <w:t xml:space="preserve"> </w:t>
      </w:r>
      <w:r w:rsidRPr="00AB0360">
        <w:t>Scheme - New</w:t>
      </w:r>
      <w:r>
        <w:t xml:space="preserve"> Input Layout for the fields included, Mandatory/optional level, allowed characters and usage of codes wherever applicable. </w:t>
      </w:r>
    </w:p>
    <w:p w14:paraId="410695D9" w14:textId="77777777" w:rsidR="008A7B72" w:rsidRPr="00B6577F" w:rsidRDefault="008A7B72" w:rsidP="008A7B72">
      <w:pPr>
        <w:jc w:val="both"/>
        <w:rPr>
          <w:b/>
        </w:rPr>
      </w:pPr>
      <w:r w:rsidRPr="00B6577F">
        <w:rPr>
          <w:b/>
        </w:rPr>
        <w:t>Note:</w:t>
      </w:r>
    </w:p>
    <w:p w14:paraId="6C7C6D74" w14:textId="0B521ABB" w:rsidR="00A57493" w:rsidRPr="002872CD" w:rsidRDefault="008F5424" w:rsidP="00347E47">
      <w:pPr>
        <w:pStyle w:val="ListParagraph"/>
        <w:numPr>
          <w:ilvl w:val="0"/>
          <w:numId w:val="9"/>
        </w:numPr>
        <w:jc w:val="both"/>
      </w:pPr>
      <w:r w:rsidRPr="002872CD">
        <w:t>Only two types of loan will be considered – Term Loan and/or Working capital loans.</w:t>
      </w:r>
      <w:r w:rsidR="002872CD">
        <w:t>(Fund based and /or Non fund based)</w:t>
      </w:r>
    </w:p>
    <w:p w14:paraId="7D164E15" w14:textId="77777777" w:rsidR="008F5424" w:rsidRPr="002872CD" w:rsidRDefault="008F5424" w:rsidP="00347E47">
      <w:pPr>
        <w:pStyle w:val="ListParagraph"/>
        <w:numPr>
          <w:ilvl w:val="0"/>
          <w:numId w:val="9"/>
        </w:numPr>
        <w:jc w:val="both"/>
      </w:pPr>
      <w:r w:rsidRPr="002872CD">
        <w:t xml:space="preserve">Working capital loans to include Letter of Credit, Bank Guarantee and Overdraft type instruments as well. From CG point of view, it is agreed to have the summation amount of these instruments as non-fund based sanctioned amounts. </w:t>
      </w:r>
    </w:p>
    <w:p w14:paraId="3CCFD167" w14:textId="77777777" w:rsidR="0061481B" w:rsidRDefault="008F5424" w:rsidP="00C37CAA">
      <w:pPr>
        <w:pStyle w:val="ListParagraph"/>
        <w:numPr>
          <w:ilvl w:val="0"/>
          <w:numId w:val="9"/>
        </w:numPr>
        <w:jc w:val="both"/>
      </w:pPr>
      <w:r w:rsidRPr="002872CD">
        <w:t>The fund based sanctioned amount will be the Term loans or working capital limit.</w:t>
      </w:r>
    </w:p>
    <w:p w14:paraId="69CB5F91" w14:textId="5D0C9E5C" w:rsidR="002D234E" w:rsidRDefault="002D234E" w:rsidP="002D234E">
      <w:pPr>
        <w:jc w:val="center"/>
        <w:rPr>
          <w:rFonts w:eastAsia="Times New Roman"/>
        </w:rPr>
      </w:pPr>
      <w:bookmarkStart w:id="15" w:name="_Toc436819448"/>
    </w:p>
    <w:p w14:paraId="60228DD7" w14:textId="365B5F5A"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6" w:name="_Toc94628550"/>
      <w:r>
        <w:rPr>
          <w:rFonts w:ascii="Trebuchet MS" w:eastAsia="Times New Roman" w:hAnsi="Trebuchet MS" w:cs="Arial"/>
          <w:b/>
          <w:bCs/>
          <w:iCs/>
          <w:color w:val="7F7F7F"/>
          <w:sz w:val="28"/>
          <w:szCs w:val="28"/>
        </w:rPr>
        <w:t>Input File Format Processed By SURGE</w:t>
      </w:r>
      <w:bookmarkEnd w:id="15"/>
      <w:bookmarkEnd w:id="16"/>
      <w:r>
        <w:rPr>
          <w:rFonts w:ascii="Trebuchet MS" w:eastAsia="Times New Roman" w:hAnsi="Trebuchet MS" w:cs="Arial"/>
          <w:b/>
          <w:bCs/>
          <w:iCs/>
          <w:color w:val="7F7F7F"/>
          <w:sz w:val="28"/>
          <w:szCs w:val="28"/>
        </w:rPr>
        <w:t xml:space="preserve"> </w:t>
      </w:r>
    </w:p>
    <w:p w14:paraId="28A8622D" w14:textId="77777777" w:rsidR="00A57493" w:rsidRDefault="00A57493" w:rsidP="00A57493">
      <w:pPr>
        <w:jc w:val="both"/>
      </w:pPr>
      <w:r>
        <w:t>SURGE will accept input file from MLI(s) in following format only:</w:t>
      </w:r>
    </w:p>
    <w:p w14:paraId="5ECB0F7E" w14:textId="77777777" w:rsidR="00A57493" w:rsidRDefault="00A57493" w:rsidP="00347E47">
      <w:pPr>
        <w:pStyle w:val="ListParagraph"/>
        <w:numPr>
          <w:ilvl w:val="0"/>
          <w:numId w:val="5"/>
        </w:numPr>
        <w:jc w:val="both"/>
      </w:pPr>
      <w:r>
        <w:t>XML layout</w:t>
      </w:r>
    </w:p>
    <w:p w14:paraId="37E2E12F" w14:textId="63576B45" w:rsidR="00A57493" w:rsidRDefault="00A57493" w:rsidP="00A57493">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processed files received in any other formats than those listed above.</w:t>
      </w:r>
    </w:p>
    <w:p w14:paraId="214175B3" w14:textId="04E0DE24" w:rsidR="000813AF" w:rsidRDefault="000813AF">
      <w:pPr>
        <w:rPr>
          <w:rFonts w:ascii="Trebuchet MS" w:eastAsia="Times New Roman" w:hAnsi="Trebuchet MS" w:cs="Arial"/>
          <w:b/>
          <w:bCs/>
          <w:iCs/>
          <w:color w:val="7F7F7F"/>
          <w:sz w:val="28"/>
          <w:szCs w:val="28"/>
        </w:rPr>
      </w:pPr>
      <w:bookmarkStart w:id="17" w:name="_Toc436819449"/>
    </w:p>
    <w:bookmarkEnd w:id="17"/>
    <w:p w14:paraId="757096A7" w14:textId="492261A7" w:rsidR="005B0E6B" w:rsidRDefault="005B0E6B" w:rsidP="005B0E6B">
      <w:pPr>
        <w:jc w:val="both"/>
      </w:pPr>
    </w:p>
    <w:p w14:paraId="7B507AD4" w14:textId="3721FC56" w:rsidR="005B0E6B" w:rsidRDefault="00087608" w:rsidP="005B0E6B">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 </w:t>
      </w:r>
      <w:bookmarkStart w:id="18" w:name="_Toc94628551"/>
      <w:r>
        <w:rPr>
          <w:rFonts w:ascii="Trebuchet MS" w:hAnsi="Trebuchet MS"/>
          <w:b/>
          <w:bCs/>
          <w:color w:val="000000" w:themeColor="text1"/>
          <w:szCs w:val="22"/>
        </w:rPr>
        <w:t>Prepare New CG file</w:t>
      </w:r>
      <w:bookmarkEnd w:id="18"/>
    </w:p>
    <w:p w14:paraId="59850216" w14:textId="04AEBB7A" w:rsidR="005B0E6B" w:rsidRPr="005122C5" w:rsidRDefault="005B0E6B" w:rsidP="005B0E6B">
      <w:pPr>
        <w:jc w:val="both"/>
      </w:pPr>
      <w:r w:rsidRPr="005122C5">
        <w:t>As a part of MLI’s loan business at their end, they will sanction and disburse Loans to the b</w:t>
      </w:r>
      <w:r w:rsidR="000C6295">
        <w:t xml:space="preserve">orrower under the </w:t>
      </w:r>
      <w:r w:rsidR="00DC7F0B">
        <w:t>LGSCAS</w:t>
      </w:r>
      <w:r w:rsidRPr="005122C5">
        <w:t xml:space="preserve"> Scheme. While doing these sanctions and disbursement</w:t>
      </w:r>
      <w:r>
        <w:t>s</w:t>
      </w:r>
      <w:r w:rsidRPr="005122C5">
        <w:t>, MLI’s will:</w:t>
      </w:r>
    </w:p>
    <w:p w14:paraId="5EADF58F" w14:textId="77777777" w:rsidR="005B0E6B" w:rsidRPr="005122C5" w:rsidRDefault="005B0E6B" w:rsidP="005B0E6B">
      <w:pPr>
        <w:pStyle w:val="ListParagraph"/>
        <w:numPr>
          <w:ilvl w:val="0"/>
          <w:numId w:val="3"/>
        </w:numPr>
        <w:jc w:val="both"/>
      </w:pPr>
      <w:r w:rsidRPr="005122C5">
        <w:t>Undertake various business checks and validations to ascertain the eligibility of the borrower.</w:t>
      </w:r>
    </w:p>
    <w:p w14:paraId="52B25A8C" w14:textId="77777777" w:rsidR="005B0E6B" w:rsidRPr="005122C5" w:rsidRDefault="005B0E6B" w:rsidP="005B0E6B">
      <w:pPr>
        <w:pStyle w:val="ListParagraph"/>
        <w:numPr>
          <w:ilvl w:val="0"/>
          <w:numId w:val="3"/>
        </w:numPr>
        <w:jc w:val="both"/>
      </w:pPr>
      <w:r w:rsidRPr="005122C5">
        <w:t>Disburse loan amount in full or in partial.</w:t>
      </w:r>
    </w:p>
    <w:p w14:paraId="1F488068" w14:textId="77777777" w:rsidR="005B0E6B" w:rsidRPr="005122C5" w:rsidRDefault="005B0E6B" w:rsidP="005B0E6B">
      <w:pPr>
        <w:pStyle w:val="ListParagraph"/>
        <w:numPr>
          <w:ilvl w:val="0"/>
          <w:numId w:val="3"/>
        </w:numPr>
        <w:jc w:val="both"/>
      </w:pPr>
      <w:r w:rsidRPr="005122C5">
        <w:t xml:space="preserve">Maintain relevant details of the loan account(s) in their IT system </w:t>
      </w:r>
      <w:r w:rsidRPr="005122C5">
        <w:rPr>
          <w:i/>
        </w:rPr>
        <w:t>(Presuming Core Banking System).</w:t>
      </w:r>
    </w:p>
    <w:p w14:paraId="3B72DD90" w14:textId="70100811" w:rsidR="005B0E6B" w:rsidRDefault="005B0E6B" w:rsidP="005B0E6B">
      <w:pPr>
        <w:jc w:val="both"/>
      </w:pPr>
      <w:r w:rsidRPr="00DA22CA">
        <w:t xml:space="preserve">Whilst the above activities from the loan business perspective is being done by the MLI’s, they </w:t>
      </w:r>
      <w:r w:rsidRPr="00DA22CA">
        <w:rPr>
          <w:i/>
        </w:rPr>
        <w:t>may</w:t>
      </w:r>
      <w:r w:rsidRPr="00DA22CA">
        <w:t xml:space="preserve"> essentially leverage the ben</w:t>
      </w:r>
      <w:r w:rsidR="00DA22CA">
        <w:t xml:space="preserve">efit of NCGTC’s </w:t>
      </w:r>
      <w:r w:rsidR="00DC7F0B">
        <w:t>LGSCAS</w:t>
      </w:r>
      <w:r w:rsidRPr="00DA22CA">
        <w:t>.</w:t>
      </w:r>
      <w:r>
        <w:t xml:space="preserve"> </w:t>
      </w:r>
    </w:p>
    <w:p w14:paraId="40AAB79A" w14:textId="77777777" w:rsidR="005B0E6B" w:rsidRDefault="005B0E6B" w:rsidP="005B0E6B">
      <w:pPr>
        <w:jc w:val="both"/>
      </w:pPr>
      <w:r>
        <w:t>As a part of this scheme, MLI’s are advised to send their requests to NCGTC for issuing credit guarantees in following steps:</w:t>
      </w:r>
    </w:p>
    <w:p w14:paraId="70526410" w14:textId="100E8757" w:rsidR="005B0E6B" w:rsidRDefault="005B0E6B" w:rsidP="00347E47">
      <w:pPr>
        <w:pStyle w:val="ListParagraph"/>
        <w:numPr>
          <w:ilvl w:val="0"/>
          <w:numId w:val="6"/>
        </w:numPr>
        <w:jc w:val="both"/>
      </w:pPr>
      <w:r>
        <w:t xml:space="preserve"> MLI needs</w:t>
      </w:r>
      <w:r w:rsidR="00411317">
        <w:t xml:space="preserve"> to extract and provide </w:t>
      </w:r>
      <w:r>
        <w:t xml:space="preserve"> credit information which incorporates all loan information for all those </w:t>
      </w:r>
      <w:r w:rsidRPr="00CC5993">
        <w:rPr>
          <w:u w:val="single"/>
        </w:rPr>
        <w:t>NEW</w:t>
      </w:r>
      <w:r>
        <w:t xml:space="preserve"> loan accounts created on or after the SCHEME START DATE</w:t>
      </w:r>
      <w:r w:rsidRPr="00BE3328">
        <w:t xml:space="preserve"> </w:t>
      </w:r>
      <w:r>
        <w:t xml:space="preserve">and from which has any </w:t>
      </w:r>
      <w:r>
        <w:lastRenderedPageBreak/>
        <w:t xml:space="preserve">one loan needs to have an </w:t>
      </w:r>
      <w:r w:rsidRPr="00CC5993">
        <w:rPr>
          <w:u w:val="single"/>
        </w:rPr>
        <w:t>EFFECTIVE DISBURSEMENT</w:t>
      </w:r>
      <w:r>
        <w:t xml:space="preserve"> of loan amount (either full or partial) in the in a file, called as ‘Input File – </w:t>
      </w:r>
      <w:r w:rsidRPr="00C96EF3">
        <w:t>New CG Issuance</w:t>
      </w:r>
      <w:r>
        <w:t xml:space="preserve">’. Information to be extracted in the layout mentioned </w:t>
      </w:r>
      <w:r w:rsidR="00411317">
        <w:t>BY NCGTC</w:t>
      </w:r>
    </w:p>
    <w:p w14:paraId="23D5A0D7" w14:textId="3BC45C45" w:rsidR="005B0E6B" w:rsidRDefault="005B0E6B" w:rsidP="00347E47">
      <w:pPr>
        <w:pStyle w:val="ListParagraph"/>
        <w:numPr>
          <w:ilvl w:val="0"/>
          <w:numId w:val="6"/>
        </w:numPr>
        <w:jc w:val="both"/>
      </w:pPr>
      <w:r>
        <w:t>For New Credit Guarantee Request, for the first time (i.e. immediately after the enrolment with NCGT</w:t>
      </w:r>
      <w:r w:rsidR="00DA22CA">
        <w:t xml:space="preserve">C for </w:t>
      </w:r>
      <w:r w:rsidR="00DC7F0B">
        <w:t>LGSCAS</w:t>
      </w:r>
      <w:r>
        <w:t>) MLI’s will be permitted to extract and send the loan accounts for a</w:t>
      </w:r>
      <w:r w:rsidR="00411317">
        <w:t>ll those loan accounts created p</w:t>
      </w:r>
      <w:r>
        <w:t xml:space="preserve">ost the scheme start called as ‘Input File </w:t>
      </w:r>
      <w:r w:rsidRPr="006E2A28">
        <w:rPr>
          <w:rPrChange w:id="19" w:author="Supriya Shinde" w:date="2023-02-16T14:40:00Z">
            <w:rPr/>
          </w:rPrChange>
        </w:rPr>
        <w:t xml:space="preserve">– </w:t>
      </w:r>
      <w:r w:rsidRPr="006E2A28">
        <w:rPr>
          <w:rPrChange w:id="20" w:author="Supriya Shinde" w:date="2023-02-16T14:40:00Z">
            <w:rPr>
              <w:highlight w:val="yellow"/>
            </w:rPr>
          </w:rPrChange>
        </w:rPr>
        <w:t>New CG Issuance’</w:t>
      </w:r>
      <w:r>
        <w:t xml:space="preserve">. Information to be extracted in the layout </w:t>
      </w:r>
      <w:r w:rsidR="00411317">
        <w:t>mentioned by NCGTC</w:t>
      </w:r>
    </w:p>
    <w:p w14:paraId="7545FDC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1" w:name="_Toc473636726"/>
      <w:bookmarkStart w:id="22" w:name="_Toc94628552"/>
      <w:r>
        <w:rPr>
          <w:rFonts w:ascii="Trebuchet MS" w:hAnsi="Trebuchet MS"/>
          <w:b/>
          <w:bCs/>
          <w:color w:val="000000" w:themeColor="text1"/>
          <w:szCs w:val="22"/>
        </w:rPr>
        <w:t>Input File Content to Staging Area</w:t>
      </w:r>
      <w:bookmarkEnd w:id="21"/>
      <w:bookmarkEnd w:id="22"/>
    </w:p>
    <w:p w14:paraId="1926624A" w14:textId="5737AC5C"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70956900" w14:textId="71C20DD1" w:rsidR="005B0E6B" w:rsidRDefault="005B0E6B" w:rsidP="005B0E6B">
      <w:pPr>
        <w:jc w:val="both"/>
      </w:pPr>
    </w:p>
    <w:p w14:paraId="2EEA271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3" w:name="_Toc473636727"/>
      <w:bookmarkStart w:id="24" w:name="_Toc94628553"/>
      <w:r>
        <w:rPr>
          <w:rFonts w:ascii="Trebuchet MS" w:hAnsi="Trebuchet MS"/>
          <w:b/>
          <w:bCs/>
          <w:color w:val="000000" w:themeColor="text1"/>
          <w:szCs w:val="22"/>
        </w:rPr>
        <w:t>Eligibility Criteria Checks – New CG Request</w:t>
      </w:r>
      <w:bookmarkEnd w:id="23"/>
      <w:bookmarkEnd w:id="24"/>
    </w:p>
    <w:p w14:paraId="67E9EA54" w14:textId="3D1CF5F7" w:rsidR="005B0E6B" w:rsidRDefault="005B0E6B" w:rsidP="005B0E6B">
      <w:pPr>
        <w:jc w:val="both"/>
      </w:pPr>
      <w:r>
        <w:t xml:space="preserve">Following checks are performed on each MLI Loan Accounts to ascertain their eligibility for issuing credit guarantees. Approved Input file will be processed for each record and the record will be </w:t>
      </w:r>
      <w:r w:rsidR="00CD3179">
        <w:rPr>
          <w:i/>
          <w:u w:val="single"/>
        </w:rPr>
        <w:t xml:space="preserve">approved if </w:t>
      </w:r>
    </w:p>
    <w:tbl>
      <w:tblPr>
        <w:tblW w:w="9923" w:type="dxa"/>
        <w:tblInd w:w="-10" w:type="dxa"/>
        <w:tblLook w:val="04A0" w:firstRow="1" w:lastRow="0" w:firstColumn="1" w:lastColumn="0" w:noHBand="0" w:noVBand="1"/>
      </w:tblPr>
      <w:tblGrid>
        <w:gridCol w:w="709"/>
        <w:gridCol w:w="2268"/>
        <w:gridCol w:w="1843"/>
        <w:gridCol w:w="1843"/>
        <w:gridCol w:w="3260"/>
      </w:tblGrid>
      <w:tr w:rsidR="00CD3179" w:rsidRPr="00CD3179" w14:paraId="277391AD" w14:textId="77777777" w:rsidTr="00CD3179">
        <w:trPr>
          <w:trHeight w:val="315"/>
        </w:trPr>
        <w:tc>
          <w:tcPr>
            <w:tcW w:w="709" w:type="dxa"/>
            <w:tcBorders>
              <w:top w:val="single" w:sz="8" w:space="0" w:color="auto"/>
              <w:left w:val="single" w:sz="8" w:space="0" w:color="auto"/>
              <w:bottom w:val="single" w:sz="8" w:space="0" w:color="auto"/>
              <w:right w:val="nil"/>
            </w:tcBorders>
            <w:shd w:val="clear" w:color="auto" w:fill="auto"/>
            <w:hideMark/>
          </w:tcPr>
          <w:p w14:paraId="4879161F" w14:textId="77777777" w:rsidR="00CD3179" w:rsidRPr="00CD3179" w:rsidRDefault="00CD3179" w:rsidP="00CD3179">
            <w:pPr>
              <w:spacing w:after="0" w:line="240" w:lineRule="auto"/>
              <w:rPr>
                <w:rFonts w:ascii="Calibri" w:eastAsia="Times New Roman" w:hAnsi="Calibri" w:cs="Calibri"/>
                <w:b/>
                <w:bCs/>
                <w:color w:val="000000"/>
                <w:lang w:val="en-IN" w:eastAsia="en-IN"/>
              </w:rPr>
            </w:pPr>
            <w:r w:rsidRPr="00CD3179">
              <w:rPr>
                <w:rFonts w:ascii="Calibri" w:eastAsia="Times New Roman" w:hAnsi="Calibri" w:cs="Calibri"/>
                <w:b/>
                <w:bCs/>
                <w:color w:val="000000"/>
                <w:lang w:val="en-IN" w:eastAsia="en-IN"/>
              </w:rPr>
              <w:t>S. No.</w:t>
            </w:r>
          </w:p>
        </w:tc>
        <w:tc>
          <w:tcPr>
            <w:tcW w:w="2268" w:type="dxa"/>
            <w:tcBorders>
              <w:top w:val="single" w:sz="8" w:space="0" w:color="auto"/>
              <w:left w:val="single" w:sz="8" w:space="0" w:color="auto"/>
              <w:bottom w:val="single" w:sz="8" w:space="0" w:color="auto"/>
              <w:right w:val="single" w:sz="4" w:space="0" w:color="auto"/>
            </w:tcBorders>
            <w:shd w:val="clear" w:color="auto" w:fill="auto"/>
            <w:hideMark/>
          </w:tcPr>
          <w:p w14:paraId="68527EAC" w14:textId="77777777" w:rsidR="00CD3179" w:rsidRPr="00CD3179" w:rsidRDefault="00CD3179" w:rsidP="00CD3179">
            <w:pPr>
              <w:spacing w:after="0" w:line="240" w:lineRule="auto"/>
              <w:rPr>
                <w:rFonts w:ascii="Calibri" w:eastAsia="Times New Roman" w:hAnsi="Calibri" w:cs="Calibri"/>
                <w:b/>
                <w:bCs/>
                <w:color w:val="000000"/>
                <w:lang w:val="en-IN" w:eastAsia="en-IN"/>
              </w:rPr>
            </w:pPr>
            <w:r w:rsidRPr="00CD3179">
              <w:rPr>
                <w:rFonts w:ascii="Calibri" w:eastAsia="Times New Roman" w:hAnsi="Calibri" w:cs="Calibri"/>
                <w:b/>
                <w:bCs/>
                <w:color w:val="000000"/>
                <w:lang w:val="en-IN" w:eastAsia="en-IN"/>
              </w:rPr>
              <w:t>Field Name</w:t>
            </w:r>
          </w:p>
        </w:tc>
        <w:tc>
          <w:tcPr>
            <w:tcW w:w="1843" w:type="dxa"/>
            <w:tcBorders>
              <w:top w:val="single" w:sz="8" w:space="0" w:color="auto"/>
              <w:left w:val="nil"/>
              <w:bottom w:val="single" w:sz="8" w:space="0" w:color="auto"/>
              <w:right w:val="nil"/>
            </w:tcBorders>
            <w:shd w:val="clear" w:color="auto" w:fill="auto"/>
            <w:hideMark/>
          </w:tcPr>
          <w:p w14:paraId="3FD27D67" w14:textId="77777777" w:rsidR="00CD3179" w:rsidRPr="00CD3179" w:rsidRDefault="00CD3179" w:rsidP="00CD3179">
            <w:pPr>
              <w:spacing w:after="0" w:line="240" w:lineRule="auto"/>
              <w:rPr>
                <w:rFonts w:ascii="Calibri" w:eastAsia="Times New Roman" w:hAnsi="Calibri" w:cs="Calibri"/>
                <w:b/>
                <w:bCs/>
                <w:color w:val="000000"/>
                <w:lang w:val="en-IN" w:eastAsia="en-IN"/>
              </w:rPr>
            </w:pPr>
            <w:r w:rsidRPr="00CD3179">
              <w:rPr>
                <w:rFonts w:ascii="Calibri" w:eastAsia="Times New Roman" w:hAnsi="Calibri" w:cs="Calibri"/>
                <w:b/>
                <w:bCs/>
                <w:color w:val="000000"/>
                <w:lang w:val="en-IN" w:eastAsia="en-IN"/>
              </w:rPr>
              <w:t>Type</w:t>
            </w:r>
          </w:p>
        </w:tc>
        <w:tc>
          <w:tcPr>
            <w:tcW w:w="1843" w:type="dxa"/>
            <w:tcBorders>
              <w:top w:val="single" w:sz="8" w:space="0" w:color="auto"/>
              <w:left w:val="single" w:sz="4" w:space="0" w:color="auto"/>
              <w:bottom w:val="single" w:sz="8" w:space="0" w:color="auto"/>
              <w:right w:val="single" w:sz="4" w:space="0" w:color="auto"/>
            </w:tcBorders>
            <w:shd w:val="clear" w:color="auto" w:fill="auto"/>
            <w:hideMark/>
          </w:tcPr>
          <w:p w14:paraId="0921A7FF" w14:textId="77777777" w:rsidR="00CD3179" w:rsidRPr="00CD3179" w:rsidRDefault="00CD3179" w:rsidP="00CD3179">
            <w:pPr>
              <w:spacing w:after="0" w:line="240" w:lineRule="auto"/>
              <w:rPr>
                <w:rFonts w:ascii="Calibri" w:eastAsia="Times New Roman" w:hAnsi="Calibri" w:cs="Calibri"/>
                <w:b/>
                <w:bCs/>
                <w:color w:val="000000"/>
                <w:lang w:val="en-IN" w:eastAsia="en-IN"/>
              </w:rPr>
            </w:pPr>
            <w:r w:rsidRPr="00CD3179">
              <w:rPr>
                <w:rFonts w:ascii="Calibri" w:eastAsia="Times New Roman" w:hAnsi="Calibri" w:cs="Calibri"/>
                <w:b/>
                <w:bCs/>
                <w:color w:val="000000"/>
                <w:lang w:val="en-IN" w:eastAsia="en-IN"/>
              </w:rPr>
              <w:t>Mandatory /Optional</w:t>
            </w:r>
          </w:p>
        </w:tc>
        <w:tc>
          <w:tcPr>
            <w:tcW w:w="3260" w:type="dxa"/>
            <w:tcBorders>
              <w:top w:val="single" w:sz="8" w:space="0" w:color="auto"/>
              <w:left w:val="nil"/>
              <w:bottom w:val="single" w:sz="8" w:space="0" w:color="auto"/>
              <w:right w:val="single" w:sz="8" w:space="0" w:color="auto"/>
            </w:tcBorders>
            <w:shd w:val="clear" w:color="auto" w:fill="auto"/>
            <w:hideMark/>
          </w:tcPr>
          <w:p w14:paraId="6B36915D" w14:textId="77777777" w:rsidR="00CD3179" w:rsidRPr="00CD3179" w:rsidRDefault="00CD3179" w:rsidP="00CD3179">
            <w:pPr>
              <w:spacing w:after="0" w:line="240" w:lineRule="auto"/>
              <w:rPr>
                <w:rFonts w:ascii="Calibri" w:eastAsia="Times New Roman" w:hAnsi="Calibri" w:cs="Calibri"/>
                <w:b/>
                <w:bCs/>
                <w:color w:val="000000"/>
                <w:lang w:val="en-IN" w:eastAsia="en-IN"/>
              </w:rPr>
            </w:pPr>
            <w:r w:rsidRPr="00CD3179">
              <w:rPr>
                <w:rFonts w:ascii="Calibri" w:eastAsia="Times New Roman" w:hAnsi="Calibri" w:cs="Calibri"/>
                <w:b/>
                <w:bCs/>
                <w:color w:val="000000"/>
                <w:lang w:val="en-IN" w:eastAsia="en-IN"/>
              </w:rPr>
              <w:t xml:space="preserve"> Validation</w:t>
            </w:r>
          </w:p>
        </w:tc>
      </w:tr>
      <w:tr w:rsidR="00CD3179" w:rsidRPr="00CD3179" w14:paraId="07DE95A2"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17A85B1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1</w:t>
            </w:r>
          </w:p>
        </w:tc>
        <w:tc>
          <w:tcPr>
            <w:tcW w:w="2268" w:type="dxa"/>
            <w:tcBorders>
              <w:top w:val="nil"/>
              <w:left w:val="nil"/>
              <w:bottom w:val="single" w:sz="4" w:space="0" w:color="auto"/>
              <w:right w:val="single" w:sz="4" w:space="0" w:color="auto"/>
            </w:tcBorders>
            <w:shd w:val="clear" w:color="auto" w:fill="auto"/>
            <w:hideMark/>
          </w:tcPr>
          <w:p w14:paraId="30BC230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Unit Name </w:t>
            </w:r>
          </w:p>
        </w:tc>
        <w:tc>
          <w:tcPr>
            <w:tcW w:w="1843" w:type="dxa"/>
            <w:tcBorders>
              <w:top w:val="nil"/>
              <w:left w:val="nil"/>
              <w:bottom w:val="single" w:sz="4" w:space="0" w:color="auto"/>
              <w:right w:val="nil"/>
            </w:tcBorders>
            <w:shd w:val="clear" w:color="auto" w:fill="auto"/>
            <w:hideMark/>
          </w:tcPr>
          <w:p w14:paraId="3C98A5E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Text</w:t>
            </w:r>
          </w:p>
        </w:tc>
        <w:tc>
          <w:tcPr>
            <w:tcW w:w="1843" w:type="dxa"/>
            <w:tcBorders>
              <w:top w:val="nil"/>
              <w:left w:val="single" w:sz="4" w:space="0" w:color="auto"/>
              <w:bottom w:val="single" w:sz="4" w:space="0" w:color="auto"/>
              <w:right w:val="single" w:sz="4" w:space="0" w:color="auto"/>
            </w:tcBorders>
            <w:shd w:val="clear" w:color="auto" w:fill="auto"/>
            <w:hideMark/>
          </w:tcPr>
          <w:p w14:paraId="47223B8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0752A05C"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Name of the Unit</w:t>
            </w:r>
          </w:p>
        </w:tc>
      </w:tr>
      <w:tr w:rsidR="00CD3179" w:rsidRPr="00CD3179" w14:paraId="17E37A02"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011F21C6"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w:t>
            </w:r>
          </w:p>
        </w:tc>
        <w:tc>
          <w:tcPr>
            <w:tcW w:w="2268" w:type="dxa"/>
            <w:tcBorders>
              <w:top w:val="nil"/>
              <w:left w:val="nil"/>
              <w:bottom w:val="single" w:sz="4" w:space="0" w:color="auto"/>
              <w:right w:val="single" w:sz="4" w:space="0" w:color="auto"/>
            </w:tcBorders>
            <w:shd w:val="clear" w:color="auto" w:fill="auto"/>
            <w:hideMark/>
          </w:tcPr>
          <w:p w14:paraId="225F6C1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Unit Constitution</w:t>
            </w:r>
          </w:p>
        </w:tc>
        <w:tc>
          <w:tcPr>
            <w:tcW w:w="1843" w:type="dxa"/>
            <w:tcBorders>
              <w:top w:val="nil"/>
              <w:left w:val="nil"/>
              <w:bottom w:val="single" w:sz="4" w:space="0" w:color="auto"/>
              <w:right w:val="nil"/>
            </w:tcBorders>
            <w:shd w:val="clear" w:color="auto" w:fill="auto"/>
            <w:hideMark/>
          </w:tcPr>
          <w:p w14:paraId="41C1986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3B01612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3EFA001F" w14:textId="47140C06"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unit constitution as per the Surge Code Master</w:t>
            </w:r>
          </w:p>
        </w:tc>
      </w:tr>
      <w:tr w:rsidR="00CD3179" w:rsidRPr="00CD3179" w14:paraId="674E8748" w14:textId="77777777" w:rsidTr="00924C80">
        <w:trPr>
          <w:trHeight w:val="765"/>
        </w:trPr>
        <w:tc>
          <w:tcPr>
            <w:tcW w:w="709" w:type="dxa"/>
            <w:tcBorders>
              <w:top w:val="nil"/>
              <w:left w:val="single" w:sz="8" w:space="0" w:color="auto"/>
              <w:bottom w:val="single" w:sz="4" w:space="0" w:color="auto"/>
              <w:right w:val="single" w:sz="4" w:space="0" w:color="auto"/>
            </w:tcBorders>
            <w:shd w:val="clear" w:color="auto" w:fill="auto"/>
            <w:hideMark/>
          </w:tcPr>
          <w:p w14:paraId="0CCC62EA"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3</w:t>
            </w:r>
          </w:p>
        </w:tc>
        <w:tc>
          <w:tcPr>
            <w:tcW w:w="2268" w:type="dxa"/>
            <w:tcBorders>
              <w:top w:val="nil"/>
              <w:left w:val="nil"/>
              <w:bottom w:val="single" w:sz="4" w:space="0" w:color="auto"/>
              <w:right w:val="single" w:sz="4" w:space="0" w:color="auto"/>
            </w:tcBorders>
            <w:shd w:val="clear" w:color="auto" w:fill="auto"/>
            <w:hideMark/>
          </w:tcPr>
          <w:p w14:paraId="17FB69BA"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Purpose of Loan / Nature of Activity</w:t>
            </w:r>
          </w:p>
        </w:tc>
        <w:tc>
          <w:tcPr>
            <w:tcW w:w="1843" w:type="dxa"/>
            <w:tcBorders>
              <w:top w:val="nil"/>
              <w:left w:val="nil"/>
              <w:bottom w:val="single" w:sz="4" w:space="0" w:color="auto"/>
              <w:right w:val="nil"/>
            </w:tcBorders>
            <w:shd w:val="clear" w:color="auto" w:fill="auto"/>
            <w:hideMark/>
          </w:tcPr>
          <w:p w14:paraId="2313B952"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46B953D5"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355E56AE" w14:textId="77777777" w:rsid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Available sector for Loan Purpose is "Manufacturing", "Servi</w:t>
            </w:r>
            <w:r w:rsidR="00924C80">
              <w:rPr>
                <w:rFonts w:ascii="Calibri" w:eastAsia="Times New Roman" w:hAnsi="Calibri" w:cs="Calibri"/>
                <w:color w:val="000000"/>
                <w:sz w:val="20"/>
                <w:szCs w:val="20"/>
                <w:lang w:val="en-IN" w:eastAsia="en-IN"/>
              </w:rPr>
              <w:t>ce Sector", "Trading", "Others"</w:t>
            </w:r>
          </w:p>
          <w:p w14:paraId="4ED1F270" w14:textId="3A28414F"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Enter the purpose of the loan as per the Surge Code Master</w:t>
            </w:r>
          </w:p>
        </w:tc>
      </w:tr>
      <w:tr w:rsidR="00CD3179" w:rsidRPr="00CD3179" w14:paraId="0325C67E" w14:textId="77777777" w:rsidTr="00924C80">
        <w:trPr>
          <w:trHeight w:val="2805"/>
        </w:trPr>
        <w:tc>
          <w:tcPr>
            <w:tcW w:w="709" w:type="dxa"/>
            <w:tcBorders>
              <w:top w:val="nil"/>
              <w:left w:val="single" w:sz="8" w:space="0" w:color="auto"/>
              <w:bottom w:val="single" w:sz="4" w:space="0" w:color="auto"/>
              <w:right w:val="single" w:sz="4" w:space="0" w:color="auto"/>
            </w:tcBorders>
            <w:shd w:val="clear" w:color="auto" w:fill="auto"/>
            <w:hideMark/>
          </w:tcPr>
          <w:p w14:paraId="4AA8B1C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4</w:t>
            </w:r>
          </w:p>
        </w:tc>
        <w:tc>
          <w:tcPr>
            <w:tcW w:w="2268" w:type="dxa"/>
            <w:tcBorders>
              <w:top w:val="nil"/>
              <w:left w:val="nil"/>
              <w:bottom w:val="single" w:sz="4" w:space="0" w:color="auto"/>
              <w:right w:val="single" w:sz="4" w:space="0" w:color="auto"/>
            </w:tcBorders>
            <w:shd w:val="clear" w:color="auto" w:fill="auto"/>
            <w:hideMark/>
          </w:tcPr>
          <w:p w14:paraId="44B89986"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Unit Pan no</w:t>
            </w:r>
          </w:p>
        </w:tc>
        <w:tc>
          <w:tcPr>
            <w:tcW w:w="1843" w:type="dxa"/>
            <w:tcBorders>
              <w:top w:val="nil"/>
              <w:left w:val="nil"/>
              <w:bottom w:val="single" w:sz="4" w:space="0" w:color="auto"/>
              <w:right w:val="nil"/>
            </w:tcBorders>
            <w:shd w:val="clear" w:color="auto" w:fill="auto"/>
            <w:hideMark/>
          </w:tcPr>
          <w:p w14:paraId="78E6840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Alphanumeric</w:t>
            </w:r>
          </w:p>
        </w:tc>
        <w:tc>
          <w:tcPr>
            <w:tcW w:w="1843" w:type="dxa"/>
            <w:tcBorders>
              <w:top w:val="nil"/>
              <w:left w:val="single" w:sz="4" w:space="0" w:color="auto"/>
              <w:bottom w:val="single" w:sz="4" w:space="0" w:color="auto"/>
              <w:right w:val="single" w:sz="4" w:space="0" w:color="auto"/>
            </w:tcBorders>
            <w:shd w:val="clear" w:color="auto" w:fill="auto"/>
            <w:hideMark/>
          </w:tcPr>
          <w:p w14:paraId="3E647615"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284DA6DB" w14:textId="7373CE3B" w:rsidR="00CD3179" w:rsidRPr="00AE3A50" w:rsidRDefault="00CD3179" w:rsidP="00AE3A50">
            <w:pPr>
              <w:spacing w:after="240" w:line="240" w:lineRule="auto"/>
              <w:rPr>
                <w:rFonts w:ascii="Calibri" w:eastAsia="Times New Roman" w:hAnsi="Calibri" w:cs="Calibri"/>
                <w:color w:val="000000"/>
                <w:sz w:val="20"/>
                <w:szCs w:val="20"/>
                <w:lang w:val="en-IN" w:eastAsia="en-IN"/>
              </w:rPr>
            </w:pPr>
            <w:r w:rsidRPr="00AE3A50">
              <w:rPr>
                <w:rFonts w:ascii="Calibri" w:eastAsia="Times New Roman" w:hAnsi="Calibri" w:cs="Calibri"/>
                <w:color w:val="000000"/>
                <w:sz w:val="20"/>
                <w:szCs w:val="20"/>
                <w:lang w:val="en-IN" w:eastAsia="en-IN"/>
              </w:rPr>
              <w:t>Enter the PAN number of Unit</w:t>
            </w:r>
            <w:r w:rsidRPr="00AE3A50">
              <w:rPr>
                <w:rFonts w:ascii="Calibri" w:eastAsia="Times New Roman" w:hAnsi="Calibri" w:cs="Calibri"/>
                <w:color w:val="000000"/>
                <w:sz w:val="20"/>
                <w:szCs w:val="20"/>
                <w:lang w:val="en-IN" w:eastAsia="en-IN"/>
              </w:rPr>
              <w:br/>
              <w:t>En</w:t>
            </w:r>
            <w:r w:rsidR="00AE3A50" w:rsidRPr="00AE3A50">
              <w:rPr>
                <w:rFonts w:ascii="Calibri" w:eastAsia="Times New Roman" w:hAnsi="Calibri" w:cs="Calibri"/>
                <w:color w:val="000000"/>
                <w:sz w:val="20"/>
                <w:szCs w:val="20"/>
                <w:lang w:val="en-IN" w:eastAsia="en-IN"/>
              </w:rPr>
              <w:t xml:space="preserve">ter first 5 digits as alphabets </w:t>
            </w:r>
            <w:r w:rsidRPr="00AE3A50">
              <w:rPr>
                <w:rFonts w:ascii="Calibri" w:eastAsia="Times New Roman" w:hAnsi="Calibri" w:cs="Calibri"/>
                <w:color w:val="000000"/>
                <w:sz w:val="20"/>
                <w:szCs w:val="20"/>
                <w:lang w:val="en-IN" w:eastAsia="en-IN"/>
              </w:rPr>
              <w:t xml:space="preserve">Out of which, 4th alphabet should be ‘P’ for “Individuals” or ”Proprietor”, ‘J’ for “Artificial Juridical Person”, ‘F’ for “Partnership firms/LLP”, ‘C’ for “Private/Public Ltd”, ‘H’ for “HUF”, ‘T’ for “Trust”, ‘A’ or ‘B’ for </w:t>
            </w:r>
            <w:r w:rsidR="00AE3A50" w:rsidRPr="00AE3A50">
              <w:rPr>
                <w:rFonts w:ascii="Calibri" w:eastAsia="Times New Roman" w:hAnsi="Calibri" w:cs="Calibri"/>
                <w:color w:val="000000"/>
                <w:sz w:val="20"/>
                <w:szCs w:val="20"/>
                <w:lang w:val="en-IN" w:eastAsia="en-IN"/>
              </w:rPr>
              <w:t xml:space="preserve">“Society/co-operative society”. </w:t>
            </w:r>
            <w:r w:rsidRPr="00AE3A50">
              <w:rPr>
                <w:rFonts w:ascii="Calibri" w:eastAsia="Times New Roman" w:hAnsi="Calibri" w:cs="Calibri"/>
                <w:color w:val="000000"/>
                <w:sz w:val="20"/>
                <w:szCs w:val="20"/>
                <w:lang w:val="en-IN" w:eastAsia="en-IN"/>
              </w:rPr>
              <w:t xml:space="preserve">Next 4 digits should be numbers (all ≠ '0') </w:t>
            </w:r>
            <w:r w:rsidRPr="00AE3A50">
              <w:rPr>
                <w:rFonts w:ascii="Calibri" w:eastAsia="Times New Roman" w:hAnsi="Calibri" w:cs="Calibri"/>
                <w:color w:val="000000"/>
                <w:sz w:val="20"/>
                <w:szCs w:val="20"/>
                <w:lang w:val="en-IN" w:eastAsia="en-IN"/>
              </w:rPr>
              <w:br/>
              <w:t>Last digit must be alphabet.</w:t>
            </w:r>
          </w:p>
          <w:p w14:paraId="2128C0DC" w14:textId="77777777" w:rsidR="00AE3A50" w:rsidRDefault="00AE3A50" w:rsidP="00924C80">
            <w:pPr>
              <w:pStyle w:val="ListParagraph"/>
              <w:numPr>
                <w:ilvl w:val="0"/>
                <w:numId w:val="31"/>
              </w:numPr>
              <w:spacing w:after="240" w:line="240" w:lineRule="auto"/>
              <w:ind w:left="593"/>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Maximum guarantee coverage under PAN to be capped at 100 crores among different CGPAN, if any.</w:t>
            </w:r>
          </w:p>
          <w:p w14:paraId="2F12E69C" w14:textId="126B082D" w:rsidR="00AE3A50" w:rsidRPr="00924C80" w:rsidRDefault="00AE3A50" w:rsidP="00AE3A50">
            <w:pPr>
              <w:pStyle w:val="ListParagraph"/>
              <w:spacing w:after="240" w:line="240" w:lineRule="auto"/>
              <w:ind w:left="593"/>
              <w:rPr>
                <w:rFonts w:ascii="Calibri" w:eastAsia="Times New Roman" w:hAnsi="Calibri" w:cs="Calibri"/>
                <w:color w:val="000000"/>
                <w:sz w:val="20"/>
                <w:szCs w:val="20"/>
                <w:lang w:val="en-IN" w:eastAsia="en-IN"/>
              </w:rPr>
            </w:pPr>
          </w:p>
        </w:tc>
      </w:tr>
      <w:tr w:rsidR="00CD3179" w:rsidRPr="00CD3179" w14:paraId="36D3D6FD"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5B3C7EC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lastRenderedPageBreak/>
              <w:t>5</w:t>
            </w:r>
          </w:p>
        </w:tc>
        <w:tc>
          <w:tcPr>
            <w:tcW w:w="2268" w:type="dxa"/>
            <w:tcBorders>
              <w:top w:val="nil"/>
              <w:left w:val="nil"/>
              <w:bottom w:val="single" w:sz="4" w:space="0" w:color="auto"/>
              <w:right w:val="single" w:sz="4" w:space="0" w:color="auto"/>
            </w:tcBorders>
            <w:shd w:val="clear" w:color="auto" w:fill="auto"/>
            <w:hideMark/>
          </w:tcPr>
          <w:p w14:paraId="3AD787A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Unit Registration Status </w:t>
            </w:r>
          </w:p>
        </w:tc>
        <w:tc>
          <w:tcPr>
            <w:tcW w:w="1843" w:type="dxa"/>
            <w:tcBorders>
              <w:top w:val="nil"/>
              <w:left w:val="nil"/>
              <w:bottom w:val="single" w:sz="4" w:space="0" w:color="auto"/>
              <w:right w:val="nil"/>
            </w:tcBorders>
            <w:shd w:val="clear" w:color="auto" w:fill="auto"/>
            <w:hideMark/>
          </w:tcPr>
          <w:p w14:paraId="797D1FA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Text</w:t>
            </w:r>
          </w:p>
        </w:tc>
        <w:tc>
          <w:tcPr>
            <w:tcW w:w="1843" w:type="dxa"/>
            <w:tcBorders>
              <w:top w:val="nil"/>
              <w:left w:val="single" w:sz="4" w:space="0" w:color="auto"/>
              <w:bottom w:val="single" w:sz="4" w:space="0" w:color="auto"/>
              <w:right w:val="single" w:sz="4" w:space="0" w:color="auto"/>
            </w:tcBorders>
            <w:shd w:val="clear" w:color="auto" w:fill="auto"/>
            <w:hideMark/>
          </w:tcPr>
          <w:p w14:paraId="503577FB"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Optional</w:t>
            </w:r>
          </w:p>
        </w:tc>
        <w:tc>
          <w:tcPr>
            <w:tcW w:w="3260" w:type="dxa"/>
            <w:tcBorders>
              <w:top w:val="nil"/>
              <w:left w:val="nil"/>
              <w:bottom w:val="single" w:sz="4" w:space="0" w:color="auto"/>
              <w:right w:val="single" w:sz="8" w:space="0" w:color="auto"/>
            </w:tcBorders>
            <w:shd w:val="clear" w:color="auto" w:fill="auto"/>
            <w:hideMark/>
          </w:tcPr>
          <w:p w14:paraId="2E48B851"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Status should be updated as “Y” for Yes and “N” for No</w:t>
            </w:r>
          </w:p>
        </w:tc>
      </w:tr>
      <w:tr w:rsidR="00CD3179" w:rsidRPr="00CD3179" w14:paraId="2EFB5F71" w14:textId="77777777" w:rsidTr="00924C80">
        <w:trPr>
          <w:trHeight w:val="1530"/>
        </w:trPr>
        <w:tc>
          <w:tcPr>
            <w:tcW w:w="709" w:type="dxa"/>
            <w:tcBorders>
              <w:top w:val="nil"/>
              <w:left w:val="single" w:sz="8" w:space="0" w:color="auto"/>
              <w:bottom w:val="single" w:sz="4" w:space="0" w:color="auto"/>
              <w:right w:val="single" w:sz="4" w:space="0" w:color="auto"/>
            </w:tcBorders>
            <w:shd w:val="clear" w:color="auto" w:fill="auto"/>
            <w:hideMark/>
          </w:tcPr>
          <w:p w14:paraId="77EB8066"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6</w:t>
            </w:r>
          </w:p>
        </w:tc>
        <w:tc>
          <w:tcPr>
            <w:tcW w:w="2268" w:type="dxa"/>
            <w:tcBorders>
              <w:top w:val="nil"/>
              <w:left w:val="nil"/>
              <w:bottom w:val="single" w:sz="4" w:space="0" w:color="auto"/>
              <w:right w:val="single" w:sz="4" w:space="0" w:color="auto"/>
            </w:tcBorders>
            <w:shd w:val="clear" w:color="auto" w:fill="auto"/>
            <w:hideMark/>
          </w:tcPr>
          <w:p w14:paraId="20A9B6C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proofErr w:type="spellStart"/>
            <w:r w:rsidRPr="00CD3179">
              <w:rPr>
                <w:rFonts w:ascii="Calibri" w:eastAsia="Times New Roman" w:hAnsi="Calibri" w:cs="Calibri"/>
                <w:color w:val="000000"/>
                <w:sz w:val="20"/>
                <w:szCs w:val="20"/>
                <w:lang w:val="en-IN" w:eastAsia="en-IN"/>
              </w:rPr>
              <w:t>Udyam</w:t>
            </w:r>
            <w:proofErr w:type="spellEnd"/>
            <w:r w:rsidRPr="00CD3179">
              <w:rPr>
                <w:rFonts w:ascii="Calibri" w:eastAsia="Times New Roman" w:hAnsi="Calibri" w:cs="Calibri"/>
                <w:color w:val="000000"/>
                <w:sz w:val="20"/>
                <w:szCs w:val="20"/>
                <w:lang w:val="en-IN" w:eastAsia="en-IN"/>
              </w:rPr>
              <w:t xml:space="preserve"> </w:t>
            </w:r>
            <w:proofErr w:type="spellStart"/>
            <w:r w:rsidRPr="00CD3179">
              <w:rPr>
                <w:rFonts w:ascii="Calibri" w:eastAsia="Times New Roman" w:hAnsi="Calibri" w:cs="Calibri"/>
                <w:color w:val="000000"/>
                <w:sz w:val="20"/>
                <w:szCs w:val="20"/>
                <w:lang w:val="en-IN" w:eastAsia="en-IN"/>
              </w:rPr>
              <w:t>Adhaar</w:t>
            </w:r>
            <w:proofErr w:type="spellEnd"/>
            <w:r w:rsidRPr="00CD3179">
              <w:rPr>
                <w:rFonts w:ascii="Calibri" w:eastAsia="Times New Roman" w:hAnsi="Calibri" w:cs="Calibri"/>
                <w:color w:val="000000"/>
                <w:sz w:val="20"/>
                <w:szCs w:val="20"/>
                <w:lang w:val="en-IN" w:eastAsia="en-IN"/>
              </w:rPr>
              <w:t xml:space="preserve"> No.</w:t>
            </w:r>
          </w:p>
        </w:tc>
        <w:tc>
          <w:tcPr>
            <w:tcW w:w="1843" w:type="dxa"/>
            <w:tcBorders>
              <w:top w:val="nil"/>
              <w:left w:val="nil"/>
              <w:bottom w:val="single" w:sz="4" w:space="0" w:color="auto"/>
              <w:right w:val="nil"/>
            </w:tcBorders>
            <w:shd w:val="clear" w:color="auto" w:fill="auto"/>
            <w:hideMark/>
          </w:tcPr>
          <w:p w14:paraId="29D4BA9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610720B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Conditional Mandatory</w:t>
            </w:r>
          </w:p>
        </w:tc>
        <w:tc>
          <w:tcPr>
            <w:tcW w:w="3260" w:type="dxa"/>
            <w:tcBorders>
              <w:top w:val="nil"/>
              <w:left w:val="nil"/>
              <w:bottom w:val="single" w:sz="4" w:space="0" w:color="auto"/>
              <w:right w:val="single" w:sz="8" w:space="0" w:color="auto"/>
            </w:tcBorders>
            <w:shd w:val="clear" w:color="auto" w:fill="auto"/>
            <w:hideMark/>
          </w:tcPr>
          <w:p w14:paraId="67617BB5" w14:textId="77777777" w:rsid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to enter the Udyog </w:t>
            </w:r>
            <w:r w:rsidR="00924C80">
              <w:rPr>
                <w:rFonts w:ascii="Calibri" w:eastAsia="Times New Roman" w:hAnsi="Calibri" w:cs="Calibri"/>
                <w:color w:val="000000"/>
                <w:sz w:val="20"/>
                <w:szCs w:val="20"/>
                <w:lang w:val="en-IN" w:eastAsia="en-IN"/>
              </w:rPr>
              <w:t>Adhaar number of the Unit,</w:t>
            </w:r>
          </w:p>
          <w:p w14:paraId="5330673E" w14:textId="77777777" w:rsid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proofErr w:type="spellStart"/>
            <w:r w:rsidRPr="00924C80">
              <w:rPr>
                <w:rFonts w:ascii="Calibri" w:eastAsia="Times New Roman" w:hAnsi="Calibri" w:cs="Calibri"/>
                <w:color w:val="000000"/>
                <w:sz w:val="20"/>
                <w:szCs w:val="20"/>
                <w:lang w:val="en-IN" w:eastAsia="en-IN"/>
              </w:rPr>
              <w:t>Udhyam</w:t>
            </w:r>
            <w:proofErr w:type="spellEnd"/>
            <w:r w:rsidRPr="00924C80">
              <w:rPr>
                <w:rFonts w:ascii="Calibri" w:eastAsia="Times New Roman" w:hAnsi="Calibri" w:cs="Calibri"/>
                <w:color w:val="000000"/>
                <w:sz w:val="20"/>
                <w:szCs w:val="20"/>
                <w:lang w:val="en-IN" w:eastAsia="en-IN"/>
              </w:rPr>
              <w:t xml:space="preserve"> </w:t>
            </w:r>
            <w:proofErr w:type="spellStart"/>
            <w:r w:rsidRPr="00924C80">
              <w:rPr>
                <w:rFonts w:ascii="Calibri" w:eastAsia="Times New Roman" w:hAnsi="Calibri" w:cs="Calibri"/>
                <w:color w:val="000000"/>
                <w:sz w:val="20"/>
                <w:szCs w:val="20"/>
                <w:lang w:val="en-IN" w:eastAsia="en-IN"/>
              </w:rPr>
              <w:t>Adhaar</w:t>
            </w:r>
            <w:proofErr w:type="spellEnd"/>
            <w:r w:rsidRPr="00924C80">
              <w:rPr>
                <w:rFonts w:ascii="Calibri" w:eastAsia="Times New Roman" w:hAnsi="Calibri" w:cs="Calibri"/>
                <w:color w:val="000000"/>
                <w:sz w:val="20"/>
                <w:szCs w:val="20"/>
                <w:lang w:val="en-IN" w:eastAsia="en-IN"/>
              </w:rPr>
              <w:t xml:space="preserve"> number is mandatory if entity type selected</w:t>
            </w:r>
            <w:r w:rsidR="00924C80" w:rsidRPr="00924C80">
              <w:rPr>
                <w:rFonts w:ascii="Calibri" w:eastAsia="Times New Roman" w:hAnsi="Calibri" w:cs="Calibri"/>
                <w:color w:val="000000"/>
                <w:sz w:val="20"/>
                <w:szCs w:val="20"/>
                <w:lang w:val="en-IN" w:eastAsia="en-IN"/>
              </w:rPr>
              <w:t xml:space="preserve"> is 'Micro', 'Small', 'Medium',</w:t>
            </w:r>
          </w:p>
          <w:p w14:paraId="2D9E0FE1" w14:textId="77777777" w:rsidR="00924C80" w:rsidRPr="00864264" w:rsidRDefault="00924C80" w:rsidP="00924C80">
            <w:pPr>
              <w:pStyle w:val="ListParagraph"/>
              <w:numPr>
                <w:ilvl w:val="0"/>
                <w:numId w:val="31"/>
              </w:numPr>
              <w:spacing w:after="0" w:line="240" w:lineRule="auto"/>
              <w:ind w:left="593"/>
              <w:rPr>
                <w:rFonts w:ascii="Calibri" w:eastAsia="Times New Roman" w:hAnsi="Calibri" w:cs="Calibri"/>
                <w:color w:val="000000" w:themeColor="text1"/>
                <w:sz w:val="20"/>
                <w:szCs w:val="20"/>
                <w:lang w:val="en-IN" w:eastAsia="en-IN"/>
              </w:rPr>
            </w:pPr>
            <w:r w:rsidRPr="00864264">
              <w:rPr>
                <w:rFonts w:ascii="Calibri" w:eastAsia="Times New Roman" w:hAnsi="Calibri" w:cs="Calibri"/>
                <w:color w:val="000000" w:themeColor="text1"/>
                <w:sz w:val="20"/>
                <w:szCs w:val="20"/>
                <w:lang w:val="en-IN" w:eastAsia="en-IN"/>
              </w:rPr>
              <w:t>Maximum 19 Digit is allowed</w:t>
            </w:r>
          </w:p>
          <w:p w14:paraId="697E57CE" w14:textId="7B3EA71D" w:rsidR="00CD3179" w:rsidRPr="00924C80" w:rsidRDefault="00CD3179" w:rsidP="00864264">
            <w:pPr>
              <w:pStyle w:val="ListParagraph"/>
              <w:spacing w:after="0" w:line="240" w:lineRule="auto"/>
              <w:ind w:left="593"/>
              <w:rPr>
                <w:rFonts w:ascii="Calibri" w:eastAsia="Times New Roman" w:hAnsi="Calibri" w:cs="Calibri"/>
                <w:color w:val="000000"/>
                <w:sz w:val="20"/>
                <w:szCs w:val="20"/>
                <w:lang w:val="en-IN" w:eastAsia="en-IN"/>
              </w:rPr>
            </w:pPr>
            <w:r w:rsidRPr="00864264">
              <w:rPr>
                <w:rFonts w:ascii="Calibri" w:eastAsia="Times New Roman" w:hAnsi="Calibri" w:cs="Calibri"/>
                <w:color w:val="000000" w:themeColor="text1"/>
                <w:sz w:val="20"/>
                <w:szCs w:val="20"/>
                <w:lang w:val="en-IN" w:eastAsia="en-IN"/>
              </w:rPr>
              <w:t>'- ' character is allowed</w:t>
            </w:r>
          </w:p>
        </w:tc>
      </w:tr>
      <w:tr w:rsidR="00CD3179" w:rsidRPr="00CD3179" w14:paraId="4D8E3CCB"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7C893136"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7</w:t>
            </w:r>
          </w:p>
        </w:tc>
        <w:tc>
          <w:tcPr>
            <w:tcW w:w="2268" w:type="dxa"/>
            <w:tcBorders>
              <w:top w:val="nil"/>
              <w:left w:val="nil"/>
              <w:bottom w:val="single" w:sz="4" w:space="0" w:color="auto"/>
              <w:right w:val="single" w:sz="4" w:space="0" w:color="auto"/>
            </w:tcBorders>
            <w:shd w:val="clear" w:color="auto" w:fill="auto"/>
            <w:hideMark/>
          </w:tcPr>
          <w:p w14:paraId="3631E98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Unit's Area</w:t>
            </w:r>
          </w:p>
        </w:tc>
        <w:tc>
          <w:tcPr>
            <w:tcW w:w="1843" w:type="dxa"/>
            <w:tcBorders>
              <w:top w:val="nil"/>
              <w:left w:val="nil"/>
              <w:bottom w:val="single" w:sz="4" w:space="0" w:color="auto"/>
              <w:right w:val="nil"/>
            </w:tcBorders>
            <w:shd w:val="clear" w:color="auto" w:fill="auto"/>
            <w:hideMark/>
          </w:tcPr>
          <w:p w14:paraId="33D935F7"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2EF80E9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6D1D07B2" w14:textId="77777777" w:rsid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Eligible area are "Rural", "Urban", "Metro", "Others"</w:t>
            </w:r>
          </w:p>
          <w:p w14:paraId="7D555441" w14:textId="2A4D28A5"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MLI to enter the Unit's Area</w:t>
            </w:r>
          </w:p>
        </w:tc>
      </w:tr>
      <w:tr w:rsidR="00CD3179" w:rsidRPr="00CD3179" w14:paraId="5B57FB4E"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64BF294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8</w:t>
            </w:r>
          </w:p>
        </w:tc>
        <w:tc>
          <w:tcPr>
            <w:tcW w:w="2268" w:type="dxa"/>
            <w:tcBorders>
              <w:top w:val="nil"/>
              <w:left w:val="nil"/>
              <w:bottom w:val="single" w:sz="4" w:space="0" w:color="auto"/>
              <w:right w:val="single" w:sz="4" w:space="0" w:color="auto"/>
            </w:tcBorders>
            <w:shd w:val="clear" w:color="auto" w:fill="auto"/>
            <w:hideMark/>
          </w:tcPr>
          <w:p w14:paraId="149ED04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Unit - Address Line</w:t>
            </w:r>
          </w:p>
        </w:tc>
        <w:tc>
          <w:tcPr>
            <w:tcW w:w="1843" w:type="dxa"/>
            <w:tcBorders>
              <w:top w:val="nil"/>
              <w:left w:val="nil"/>
              <w:bottom w:val="single" w:sz="4" w:space="0" w:color="auto"/>
              <w:right w:val="nil"/>
            </w:tcBorders>
            <w:shd w:val="clear" w:color="auto" w:fill="auto"/>
            <w:hideMark/>
          </w:tcPr>
          <w:p w14:paraId="2BA9CF1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Alphanumeric</w:t>
            </w:r>
          </w:p>
        </w:tc>
        <w:tc>
          <w:tcPr>
            <w:tcW w:w="1843" w:type="dxa"/>
            <w:tcBorders>
              <w:top w:val="nil"/>
              <w:left w:val="single" w:sz="4" w:space="0" w:color="auto"/>
              <w:bottom w:val="single" w:sz="4" w:space="0" w:color="auto"/>
              <w:right w:val="single" w:sz="4" w:space="0" w:color="auto"/>
            </w:tcBorders>
            <w:shd w:val="clear" w:color="auto" w:fill="auto"/>
            <w:hideMark/>
          </w:tcPr>
          <w:p w14:paraId="2C7AC39B"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7CAEDCC2" w14:textId="60A8872D" w:rsidR="00CD3179" w:rsidRPr="00D30EAE" w:rsidRDefault="00CD3179" w:rsidP="00D30EAE">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w:t>
            </w:r>
            <w:r w:rsidR="00924C80">
              <w:rPr>
                <w:rFonts w:ascii="Calibri" w:eastAsia="Times New Roman" w:hAnsi="Calibri" w:cs="Calibri"/>
                <w:color w:val="000000"/>
                <w:sz w:val="20"/>
                <w:szCs w:val="20"/>
                <w:lang w:val="en-IN" w:eastAsia="en-IN"/>
              </w:rPr>
              <w:t xml:space="preserve"> enter the  address of the Unit</w:t>
            </w:r>
          </w:p>
        </w:tc>
      </w:tr>
      <w:tr w:rsidR="00CD3179" w:rsidRPr="00CD3179" w14:paraId="7CE5062C" w14:textId="77777777" w:rsidTr="00924C80">
        <w:trPr>
          <w:trHeight w:val="1020"/>
        </w:trPr>
        <w:tc>
          <w:tcPr>
            <w:tcW w:w="709" w:type="dxa"/>
            <w:tcBorders>
              <w:top w:val="nil"/>
              <w:left w:val="single" w:sz="8" w:space="0" w:color="auto"/>
              <w:bottom w:val="single" w:sz="4" w:space="0" w:color="auto"/>
              <w:right w:val="single" w:sz="4" w:space="0" w:color="auto"/>
            </w:tcBorders>
            <w:shd w:val="clear" w:color="auto" w:fill="auto"/>
            <w:hideMark/>
          </w:tcPr>
          <w:p w14:paraId="5950D0D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9</w:t>
            </w:r>
          </w:p>
        </w:tc>
        <w:tc>
          <w:tcPr>
            <w:tcW w:w="2268" w:type="dxa"/>
            <w:tcBorders>
              <w:top w:val="nil"/>
              <w:left w:val="nil"/>
              <w:bottom w:val="single" w:sz="4" w:space="0" w:color="auto"/>
              <w:right w:val="single" w:sz="4" w:space="0" w:color="auto"/>
            </w:tcBorders>
            <w:shd w:val="clear" w:color="auto" w:fill="auto"/>
            <w:hideMark/>
          </w:tcPr>
          <w:p w14:paraId="0C691C2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Unit - City/Town/Village</w:t>
            </w:r>
          </w:p>
        </w:tc>
        <w:tc>
          <w:tcPr>
            <w:tcW w:w="1843" w:type="dxa"/>
            <w:tcBorders>
              <w:top w:val="nil"/>
              <w:left w:val="nil"/>
              <w:bottom w:val="single" w:sz="4" w:space="0" w:color="auto"/>
              <w:right w:val="nil"/>
            </w:tcBorders>
            <w:shd w:val="clear" w:color="auto" w:fill="auto"/>
            <w:hideMark/>
          </w:tcPr>
          <w:p w14:paraId="3769DFA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73B6018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258AC634" w14:textId="10BDC879" w:rsid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w:t>
            </w:r>
            <w:r w:rsidR="00D30EAE">
              <w:rPr>
                <w:rFonts w:ascii="Calibri" w:eastAsia="Times New Roman" w:hAnsi="Calibri" w:cs="Calibri"/>
                <w:color w:val="000000"/>
                <w:sz w:val="20"/>
                <w:szCs w:val="20"/>
                <w:lang w:val="en-IN" w:eastAsia="en-IN"/>
              </w:rPr>
              <w:t xml:space="preserve">  City/Town/Village  of the Unit</w:t>
            </w:r>
          </w:p>
          <w:p w14:paraId="2866700A" w14:textId="1AB825B1"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Cities like Ahmedabad, Bangalore, Chennai, Kolkata, Mumbai, New Delhi, Pune &amp; Hyderabad are not eligible</w:t>
            </w:r>
          </w:p>
        </w:tc>
      </w:tr>
      <w:tr w:rsidR="00CD3179" w:rsidRPr="00CD3179" w14:paraId="2503A719"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792ABE5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10</w:t>
            </w:r>
          </w:p>
        </w:tc>
        <w:tc>
          <w:tcPr>
            <w:tcW w:w="2268" w:type="dxa"/>
            <w:tcBorders>
              <w:top w:val="nil"/>
              <w:left w:val="nil"/>
              <w:bottom w:val="single" w:sz="4" w:space="0" w:color="auto"/>
              <w:right w:val="single" w:sz="4" w:space="0" w:color="auto"/>
            </w:tcBorders>
            <w:shd w:val="clear" w:color="auto" w:fill="auto"/>
            <w:hideMark/>
          </w:tcPr>
          <w:p w14:paraId="77D41ED6"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Unit - District </w:t>
            </w:r>
          </w:p>
        </w:tc>
        <w:tc>
          <w:tcPr>
            <w:tcW w:w="1843" w:type="dxa"/>
            <w:tcBorders>
              <w:top w:val="nil"/>
              <w:left w:val="nil"/>
              <w:bottom w:val="single" w:sz="4" w:space="0" w:color="auto"/>
              <w:right w:val="nil"/>
            </w:tcBorders>
            <w:shd w:val="clear" w:color="auto" w:fill="auto"/>
            <w:hideMark/>
          </w:tcPr>
          <w:p w14:paraId="1FAFE9D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3AAB68F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5CE7004E"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District as per the Surge Code Master</w:t>
            </w:r>
          </w:p>
        </w:tc>
      </w:tr>
      <w:tr w:rsidR="00CD3179" w:rsidRPr="00CD3179" w14:paraId="641AD242"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182E401A"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11</w:t>
            </w:r>
          </w:p>
        </w:tc>
        <w:tc>
          <w:tcPr>
            <w:tcW w:w="2268" w:type="dxa"/>
            <w:tcBorders>
              <w:top w:val="nil"/>
              <w:left w:val="nil"/>
              <w:bottom w:val="single" w:sz="4" w:space="0" w:color="auto"/>
              <w:right w:val="single" w:sz="4" w:space="0" w:color="auto"/>
            </w:tcBorders>
            <w:shd w:val="clear" w:color="auto" w:fill="auto"/>
            <w:hideMark/>
          </w:tcPr>
          <w:p w14:paraId="415DED0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Unit - State</w:t>
            </w:r>
          </w:p>
        </w:tc>
        <w:tc>
          <w:tcPr>
            <w:tcW w:w="1843" w:type="dxa"/>
            <w:tcBorders>
              <w:top w:val="nil"/>
              <w:left w:val="nil"/>
              <w:bottom w:val="single" w:sz="4" w:space="0" w:color="auto"/>
              <w:right w:val="nil"/>
            </w:tcBorders>
            <w:shd w:val="clear" w:color="auto" w:fill="auto"/>
            <w:hideMark/>
          </w:tcPr>
          <w:p w14:paraId="4B5A04B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5774F4D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3CE2CE8D"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State of the unit as per the Surge Code Master</w:t>
            </w:r>
          </w:p>
        </w:tc>
      </w:tr>
      <w:tr w:rsidR="00CD3179" w:rsidRPr="00CD3179" w14:paraId="4E36DC7C"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7401226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12</w:t>
            </w:r>
          </w:p>
        </w:tc>
        <w:tc>
          <w:tcPr>
            <w:tcW w:w="2268" w:type="dxa"/>
            <w:tcBorders>
              <w:top w:val="nil"/>
              <w:left w:val="nil"/>
              <w:bottom w:val="single" w:sz="4" w:space="0" w:color="auto"/>
              <w:right w:val="single" w:sz="4" w:space="0" w:color="auto"/>
            </w:tcBorders>
            <w:shd w:val="clear" w:color="auto" w:fill="auto"/>
            <w:hideMark/>
          </w:tcPr>
          <w:p w14:paraId="6A9220A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Unit - Pin Code </w:t>
            </w:r>
          </w:p>
        </w:tc>
        <w:tc>
          <w:tcPr>
            <w:tcW w:w="1843" w:type="dxa"/>
            <w:tcBorders>
              <w:top w:val="nil"/>
              <w:left w:val="nil"/>
              <w:bottom w:val="single" w:sz="4" w:space="0" w:color="auto"/>
              <w:right w:val="nil"/>
            </w:tcBorders>
            <w:shd w:val="clear" w:color="auto" w:fill="auto"/>
            <w:hideMark/>
          </w:tcPr>
          <w:p w14:paraId="02FCD43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3866C28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4E1D0786" w14:textId="09E0F1BE" w:rsidR="00864264"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w:t>
            </w:r>
            <w:r w:rsidR="00864264">
              <w:rPr>
                <w:rFonts w:ascii="Calibri" w:eastAsia="Times New Roman" w:hAnsi="Calibri" w:cs="Calibri"/>
                <w:color w:val="000000"/>
                <w:sz w:val="20"/>
                <w:szCs w:val="20"/>
                <w:lang w:val="en-IN" w:eastAsia="en-IN"/>
              </w:rPr>
              <w:t>he Pin code of the Unit</w:t>
            </w:r>
          </w:p>
          <w:p w14:paraId="5941D936" w14:textId="2B89520A"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6 digit is allowed</w:t>
            </w:r>
          </w:p>
        </w:tc>
      </w:tr>
      <w:tr w:rsidR="00CD3179" w:rsidRPr="00CD3179" w14:paraId="01093579"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29B5622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13</w:t>
            </w:r>
          </w:p>
        </w:tc>
        <w:tc>
          <w:tcPr>
            <w:tcW w:w="2268" w:type="dxa"/>
            <w:tcBorders>
              <w:top w:val="nil"/>
              <w:left w:val="nil"/>
              <w:bottom w:val="single" w:sz="4" w:space="0" w:color="auto"/>
              <w:right w:val="single" w:sz="4" w:space="0" w:color="auto"/>
            </w:tcBorders>
            <w:shd w:val="clear" w:color="auto" w:fill="auto"/>
            <w:hideMark/>
          </w:tcPr>
          <w:p w14:paraId="2E835B9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Name</w:t>
            </w:r>
          </w:p>
        </w:tc>
        <w:tc>
          <w:tcPr>
            <w:tcW w:w="1843" w:type="dxa"/>
            <w:tcBorders>
              <w:top w:val="nil"/>
              <w:left w:val="nil"/>
              <w:bottom w:val="single" w:sz="4" w:space="0" w:color="auto"/>
              <w:right w:val="nil"/>
            </w:tcBorders>
            <w:shd w:val="clear" w:color="auto" w:fill="auto"/>
            <w:hideMark/>
          </w:tcPr>
          <w:p w14:paraId="005D9F8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Text</w:t>
            </w:r>
          </w:p>
        </w:tc>
        <w:tc>
          <w:tcPr>
            <w:tcW w:w="1843" w:type="dxa"/>
            <w:tcBorders>
              <w:top w:val="nil"/>
              <w:left w:val="single" w:sz="4" w:space="0" w:color="auto"/>
              <w:bottom w:val="single" w:sz="4" w:space="0" w:color="auto"/>
              <w:right w:val="single" w:sz="4" w:space="0" w:color="auto"/>
            </w:tcBorders>
            <w:shd w:val="clear" w:color="auto" w:fill="auto"/>
            <w:hideMark/>
          </w:tcPr>
          <w:p w14:paraId="22BCBDB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3DC671D1"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Chief Promoter name</w:t>
            </w:r>
          </w:p>
        </w:tc>
      </w:tr>
      <w:tr w:rsidR="00CD3179" w:rsidRPr="00CD3179" w14:paraId="42B7BB9D"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59550E9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14</w:t>
            </w:r>
          </w:p>
        </w:tc>
        <w:tc>
          <w:tcPr>
            <w:tcW w:w="2268" w:type="dxa"/>
            <w:tcBorders>
              <w:top w:val="nil"/>
              <w:left w:val="nil"/>
              <w:bottom w:val="single" w:sz="4" w:space="0" w:color="auto"/>
              <w:right w:val="single" w:sz="4" w:space="0" w:color="auto"/>
            </w:tcBorders>
            <w:shd w:val="clear" w:color="auto" w:fill="auto"/>
            <w:hideMark/>
          </w:tcPr>
          <w:p w14:paraId="2F1C9F9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Gender</w:t>
            </w:r>
          </w:p>
        </w:tc>
        <w:tc>
          <w:tcPr>
            <w:tcW w:w="1843" w:type="dxa"/>
            <w:tcBorders>
              <w:top w:val="nil"/>
              <w:left w:val="nil"/>
              <w:bottom w:val="single" w:sz="4" w:space="0" w:color="auto"/>
              <w:right w:val="nil"/>
            </w:tcBorders>
            <w:shd w:val="clear" w:color="auto" w:fill="auto"/>
            <w:hideMark/>
          </w:tcPr>
          <w:p w14:paraId="7822B9F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67454AB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2181956D" w14:textId="77777777" w:rsid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Possible code for Gender are </w:t>
            </w:r>
            <w:r w:rsidR="00924C80">
              <w:rPr>
                <w:rFonts w:ascii="Calibri" w:eastAsia="Times New Roman" w:hAnsi="Calibri" w:cs="Calibri"/>
                <w:color w:val="000000"/>
                <w:sz w:val="20"/>
                <w:szCs w:val="20"/>
                <w:lang w:val="en-IN" w:eastAsia="en-IN"/>
              </w:rPr>
              <w:t>"Male", "Female", "Transgender'</w:t>
            </w:r>
          </w:p>
          <w:p w14:paraId="684F3BD8" w14:textId="2878131A"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Gender as per the Surge Code Master</w:t>
            </w:r>
          </w:p>
        </w:tc>
      </w:tr>
      <w:tr w:rsidR="00CD3179" w:rsidRPr="00CD3179" w14:paraId="12B4F8E5" w14:textId="77777777" w:rsidTr="00924C80">
        <w:trPr>
          <w:trHeight w:val="1020"/>
        </w:trPr>
        <w:tc>
          <w:tcPr>
            <w:tcW w:w="709" w:type="dxa"/>
            <w:tcBorders>
              <w:top w:val="nil"/>
              <w:left w:val="single" w:sz="8" w:space="0" w:color="auto"/>
              <w:bottom w:val="single" w:sz="4" w:space="0" w:color="auto"/>
              <w:right w:val="single" w:sz="4" w:space="0" w:color="auto"/>
            </w:tcBorders>
            <w:shd w:val="clear" w:color="auto" w:fill="auto"/>
            <w:hideMark/>
          </w:tcPr>
          <w:p w14:paraId="1DA55053"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15</w:t>
            </w:r>
          </w:p>
        </w:tc>
        <w:tc>
          <w:tcPr>
            <w:tcW w:w="2268" w:type="dxa"/>
            <w:tcBorders>
              <w:top w:val="nil"/>
              <w:left w:val="nil"/>
              <w:bottom w:val="single" w:sz="4" w:space="0" w:color="auto"/>
              <w:right w:val="single" w:sz="4" w:space="0" w:color="auto"/>
            </w:tcBorders>
            <w:shd w:val="clear" w:color="auto" w:fill="auto"/>
            <w:hideMark/>
          </w:tcPr>
          <w:p w14:paraId="6A075545"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Date of Birth</w:t>
            </w:r>
          </w:p>
        </w:tc>
        <w:tc>
          <w:tcPr>
            <w:tcW w:w="1843" w:type="dxa"/>
            <w:tcBorders>
              <w:top w:val="nil"/>
              <w:left w:val="nil"/>
              <w:bottom w:val="single" w:sz="4" w:space="0" w:color="auto"/>
              <w:right w:val="nil"/>
            </w:tcBorders>
            <w:shd w:val="clear" w:color="auto" w:fill="auto"/>
            <w:hideMark/>
          </w:tcPr>
          <w:p w14:paraId="365F1F1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7A38AC3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4C9E6AD5" w14:textId="77777777" w:rsid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DOB of the chief promoter i</w:t>
            </w:r>
            <w:r w:rsidR="00924C80">
              <w:rPr>
                <w:rFonts w:ascii="Calibri" w:eastAsia="Times New Roman" w:hAnsi="Calibri" w:cs="Calibri"/>
                <w:color w:val="000000"/>
                <w:sz w:val="20"/>
                <w:szCs w:val="20"/>
                <w:lang w:val="en-IN" w:eastAsia="en-IN"/>
              </w:rPr>
              <w:t>n DD-MM-YYYY format</w:t>
            </w:r>
          </w:p>
          <w:p w14:paraId="6B32B0C9" w14:textId="036D7FE2"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Date </w:t>
            </w:r>
            <w:r w:rsidR="0030748B">
              <w:rPr>
                <w:rFonts w:ascii="Calibri" w:eastAsia="Times New Roman" w:hAnsi="Calibri" w:cs="Calibri"/>
                <w:color w:val="000000"/>
                <w:sz w:val="20"/>
                <w:szCs w:val="20"/>
                <w:lang w:val="en-IN" w:eastAsia="en-IN"/>
              </w:rPr>
              <w:t>should not be l</w:t>
            </w:r>
            <w:r w:rsidRPr="00924C80">
              <w:rPr>
                <w:rFonts w:ascii="Calibri" w:eastAsia="Times New Roman" w:hAnsi="Calibri" w:cs="Calibri"/>
                <w:color w:val="000000"/>
                <w:sz w:val="20"/>
                <w:szCs w:val="20"/>
                <w:lang w:val="en-IN" w:eastAsia="en-IN"/>
              </w:rPr>
              <w:t>ess than 01-01-1900 and not greater than Current System Date.</w:t>
            </w:r>
          </w:p>
        </w:tc>
      </w:tr>
      <w:tr w:rsidR="00CD3179" w:rsidRPr="00CD3179" w14:paraId="72C1296E"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43BD35F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16</w:t>
            </w:r>
          </w:p>
        </w:tc>
        <w:tc>
          <w:tcPr>
            <w:tcW w:w="2268" w:type="dxa"/>
            <w:tcBorders>
              <w:top w:val="nil"/>
              <w:left w:val="nil"/>
              <w:bottom w:val="single" w:sz="4" w:space="0" w:color="auto"/>
              <w:right w:val="single" w:sz="4" w:space="0" w:color="auto"/>
            </w:tcBorders>
            <w:shd w:val="clear" w:color="auto" w:fill="auto"/>
            <w:hideMark/>
          </w:tcPr>
          <w:p w14:paraId="4CCD3215"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Minority community</w:t>
            </w:r>
          </w:p>
        </w:tc>
        <w:tc>
          <w:tcPr>
            <w:tcW w:w="1843" w:type="dxa"/>
            <w:tcBorders>
              <w:top w:val="nil"/>
              <w:left w:val="nil"/>
              <w:bottom w:val="single" w:sz="4" w:space="0" w:color="auto"/>
              <w:right w:val="nil"/>
            </w:tcBorders>
            <w:shd w:val="clear" w:color="auto" w:fill="auto"/>
            <w:hideMark/>
          </w:tcPr>
          <w:p w14:paraId="77071D2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66F7477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377DDE2D"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Status should be updated as “Y” for Yes and “N” for No</w:t>
            </w:r>
          </w:p>
        </w:tc>
      </w:tr>
      <w:tr w:rsidR="00CD3179" w:rsidRPr="00CD3179" w14:paraId="4EA257B8" w14:textId="77777777" w:rsidTr="00924C80">
        <w:trPr>
          <w:trHeight w:val="765"/>
        </w:trPr>
        <w:tc>
          <w:tcPr>
            <w:tcW w:w="709" w:type="dxa"/>
            <w:tcBorders>
              <w:top w:val="nil"/>
              <w:left w:val="single" w:sz="8" w:space="0" w:color="auto"/>
              <w:bottom w:val="single" w:sz="4" w:space="0" w:color="auto"/>
              <w:right w:val="single" w:sz="4" w:space="0" w:color="auto"/>
            </w:tcBorders>
            <w:shd w:val="clear" w:color="auto" w:fill="auto"/>
            <w:hideMark/>
          </w:tcPr>
          <w:p w14:paraId="775F4CE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17</w:t>
            </w:r>
          </w:p>
        </w:tc>
        <w:tc>
          <w:tcPr>
            <w:tcW w:w="2268" w:type="dxa"/>
            <w:tcBorders>
              <w:top w:val="nil"/>
              <w:left w:val="nil"/>
              <w:bottom w:val="single" w:sz="4" w:space="0" w:color="auto"/>
              <w:right w:val="single" w:sz="4" w:space="0" w:color="auto"/>
            </w:tcBorders>
            <w:shd w:val="clear" w:color="auto" w:fill="auto"/>
            <w:hideMark/>
          </w:tcPr>
          <w:p w14:paraId="1E173CE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Religion</w:t>
            </w:r>
          </w:p>
        </w:tc>
        <w:tc>
          <w:tcPr>
            <w:tcW w:w="1843" w:type="dxa"/>
            <w:tcBorders>
              <w:top w:val="nil"/>
              <w:left w:val="nil"/>
              <w:bottom w:val="single" w:sz="4" w:space="0" w:color="auto"/>
              <w:right w:val="nil"/>
            </w:tcBorders>
            <w:shd w:val="clear" w:color="auto" w:fill="auto"/>
            <w:hideMark/>
          </w:tcPr>
          <w:p w14:paraId="7C890A5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305DA47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137A1C74"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Eligible religion are 'HINDU','MUSLIM', 'CHRISTIAN', 'SIKH', 'PARSI 'ZORASTRIAN', 'BUDDHIST','JAIN', 'OTHERS'</w:t>
            </w:r>
            <w:r w:rsidRPr="00924C80">
              <w:rPr>
                <w:rFonts w:ascii="Calibri" w:eastAsia="Times New Roman" w:hAnsi="Calibri" w:cs="Calibri"/>
                <w:color w:val="000000"/>
                <w:sz w:val="20"/>
                <w:szCs w:val="20"/>
                <w:lang w:val="en-IN" w:eastAsia="en-IN"/>
              </w:rPr>
              <w:br/>
              <w:t>Values to be entered as per the Surge Code master</w:t>
            </w:r>
          </w:p>
        </w:tc>
      </w:tr>
      <w:tr w:rsidR="00CD3179" w:rsidRPr="00CD3179" w14:paraId="71448800"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450C15EB"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lastRenderedPageBreak/>
              <w:t>18</w:t>
            </w:r>
          </w:p>
        </w:tc>
        <w:tc>
          <w:tcPr>
            <w:tcW w:w="2268" w:type="dxa"/>
            <w:tcBorders>
              <w:top w:val="nil"/>
              <w:left w:val="nil"/>
              <w:bottom w:val="single" w:sz="4" w:space="0" w:color="auto"/>
              <w:right w:val="single" w:sz="4" w:space="0" w:color="auto"/>
            </w:tcBorders>
            <w:shd w:val="clear" w:color="auto" w:fill="auto"/>
            <w:hideMark/>
          </w:tcPr>
          <w:p w14:paraId="7BB1BDA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Promotor Caste Category</w:t>
            </w:r>
          </w:p>
        </w:tc>
        <w:tc>
          <w:tcPr>
            <w:tcW w:w="1843" w:type="dxa"/>
            <w:tcBorders>
              <w:top w:val="nil"/>
              <w:left w:val="nil"/>
              <w:bottom w:val="single" w:sz="4" w:space="0" w:color="auto"/>
              <w:right w:val="nil"/>
            </w:tcBorders>
            <w:shd w:val="clear" w:color="auto" w:fill="auto"/>
            <w:hideMark/>
          </w:tcPr>
          <w:p w14:paraId="6CC65F8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114AA09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6AE93918"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Eligible caste Categories are 'SC', 'S</w:t>
            </w:r>
            <w:r w:rsidR="0030748B">
              <w:rPr>
                <w:rFonts w:ascii="Calibri" w:eastAsia="Times New Roman" w:hAnsi="Calibri" w:cs="Calibri"/>
                <w:color w:val="000000"/>
                <w:sz w:val="20"/>
                <w:szCs w:val="20"/>
                <w:lang w:val="en-IN" w:eastAsia="en-IN"/>
              </w:rPr>
              <w:t>T', 'OBC', 'General', 'Others'</w:t>
            </w:r>
          </w:p>
          <w:p w14:paraId="7700B59F" w14:textId="59108C75"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Values to entered as per the Surge Code Master</w:t>
            </w:r>
          </w:p>
        </w:tc>
      </w:tr>
      <w:tr w:rsidR="00CD3179" w:rsidRPr="00CD3179" w14:paraId="1A95171C"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6D224FEC"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19</w:t>
            </w:r>
          </w:p>
        </w:tc>
        <w:tc>
          <w:tcPr>
            <w:tcW w:w="2268" w:type="dxa"/>
            <w:tcBorders>
              <w:top w:val="nil"/>
              <w:left w:val="nil"/>
              <w:bottom w:val="single" w:sz="4" w:space="0" w:color="auto"/>
              <w:right w:val="single" w:sz="4" w:space="0" w:color="auto"/>
            </w:tcBorders>
            <w:shd w:val="clear" w:color="auto" w:fill="auto"/>
            <w:hideMark/>
          </w:tcPr>
          <w:p w14:paraId="58610E8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Email Id</w:t>
            </w:r>
          </w:p>
        </w:tc>
        <w:tc>
          <w:tcPr>
            <w:tcW w:w="1843" w:type="dxa"/>
            <w:tcBorders>
              <w:top w:val="nil"/>
              <w:left w:val="nil"/>
              <w:bottom w:val="single" w:sz="4" w:space="0" w:color="auto"/>
              <w:right w:val="nil"/>
            </w:tcBorders>
            <w:shd w:val="clear" w:color="auto" w:fill="auto"/>
            <w:hideMark/>
          </w:tcPr>
          <w:p w14:paraId="1E779D1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Alphanumeric</w:t>
            </w:r>
          </w:p>
        </w:tc>
        <w:tc>
          <w:tcPr>
            <w:tcW w:w="1843" w:type="dxa"/>
            <w:tcBorders>
              <w:top w:val="nil"/>
              <w:left w:val="single" w:sz="4" w:space="0" w:color="auto"/>
              <w:bottom w:val="single" w:sz="4" w:space="0" w:color="auto"/>
              <w:right w:val="single" w:sz="4" w:space="0" w:color="auto"/>
            </w:tcBorders>
            <w:shd w:val="clear" w:color="auto" w:fill="auto"/>
            <w:hideMark/>
          </w:tcPr>
          <w:p w14:paraId="6DD1ACA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1FDA73B1"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Values of email validation should be done as per the  standard email-id format </w:t>
            </w:r>
          </w:p>
        </w:tc>
      </w:tr>
      <w:tr w:rsidR="00CD3179" w:rsidRPr="00CD3179" w14:paraId="168C79B6"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64A43D6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20</w:t>
            </w:r>
          </w:p>
        </w:tc>
        <w:tc>
          <w:tcPr>
            <w:tcW w:w="2268" w:type="dxa"/>
            <w:tcBorders>
              <w:top w:val="nil"/>
              <w:left w:val="nil"/>
              <w:bottom w:val="single" w:sz="4" w:space="0" w:color="auto"/>
              <w:right w:val="single" w:sz="4" w:space="0" w:color="auto"/>
            </w:tcBorders>
            <w:shd w:val="clear" w:color="auto" w:fill="auto"/>
            <w:hideMark/>
          </w:tcPr>
          <w:p w14:paraId="0BD5578B"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Chief Promoter - Mobile No. </w:t>
            </w:r>
          </w:p>
        </w:tc>
        <w:tc>
          <w:tcPr>
            <w:tcW w:w="1843" w:type="dxa"/>
            <w:tcBorders>
              <w:top w:val="nil"/>
              <w:left w:val="nil"/>
              <w:bottom w:val="single" w:sz="4" w:space="0" w:color="auto"/>
              <w:right w:val="nil"/>
            </w:tcBorders>
            <w:shd w:val="clear" w:color="auto" w:fill="auto"/>
            <w:hideMark/>
          </w:tcPr>
          <w:p w14:paraId="128C13E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22E4B62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Optional</w:t>
            </w:r>
          </w:p>
        </w:tc>
        <w:tc>
          <w:tcPr>
            <w:tcW w:w="3260" w:type="dxa"/>
            <w:tcBorders>
              <w:top w:val="nil"/>
              <w:left w:val="nil"/>
              <w:bottom w:val="single" w:sz="4" w:space="0" w:color="auto"/>
              <w:right w:val="single" w:sz="8" w:space="0" w:color="auto"/>
            </w:tcBorders>
            <w:shd w:val="clear" w:color="auto" w:fill="auto"/>
            <w:hideMark/>
          </w:tcPr>
          <w:p w14:paraId="3B2BB35B" w14:textId="4243E74F"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10 digit number is allowed</w:t>
            </w:r>
          </w:p>
        </w:tc>
      </w:tr>
      <w:tr w:rsidR="00CD3179" w:rsidRPr="00CD3179" w14:paraId="762EB4B3"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2625F1D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21</w:t>
            </w:r>
          </w:p>
        </w:tc>
        <w:tc>
          <w:tcPr>
            <w:tcW w:w="2268" w:type="dxa"/>
            <w:tcBorders>
              <w:top w:val="nil"/>
              <w:left w:val="nil"/>
              <w:bottom w:val="single" w:sz="4" w:space="0" w:color="auto"/>
              <w:right w:val="single" w:sz="4" w:space="0" w:color="auto"/>
            </w:tcBorders>
            <w:shd w:val="clear" w:color="auto" w:fill="auto"/>
            <w:hideMark/>
          </w:tcPr>
          <w:p w14:paraId="18BAA955"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Adhaar No.</w:t>
            </w:r>
          </w:p>
        </w:tc>
        <w:tc>
          <w:tcPr>
            <w:tcW w:w="1843" w:type="dxa"/>
            <w:tcBorders>
              <w:top w:val="nil"/>
              <w:left w:val="nil"/>
              <w:bottom w:val="single" w:sz="4" w:space="0" w:color="auto"/>
              <w:right w:val="nil"/>
            </w:tcBorders>
            <w:shd w:val="clear" w:color="auto" w:fill="auto"/>
            <w:hideMark/>
          </w:tcPr>
          <w:p w14:paraId="4BFEE38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0C6B1D4B"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Optional</w:t>
            </w:r>
          </w:p>
        </w:tc>
        <w:tc>
          <w:tcPr>
            <w:tcW w:w="3260" w:type="dxa"/>
            <w:tcBorders>
              <w:top w:val="nil"/>
              <w:left w:val="nil"/>
              <w:bottom w:val="single" w:sz="4" w:space="0" w:color="auto"/>
              <w:right w:val="single" w:sz="8" w:space="0" w:color="auto"/>
            </w:tcBorders>
            <w:shd w:val="clear" w:color="auto" w:fill="auto"/>
            <w:hideMark/>
          </w:tcPr>
          <w:p w14:paraId="044F6DAA" w14:textId="6D0421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12 digit number is allowed</w:t>
            </w:r>
          </w:p>
        </w:tc>
      </w:tr>
      <w:tr w:rsidR="00CD3179" w:rsidRPr="00CD3179" w14:paraId="753C3A0D"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78D71BB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22</w:t>
            </w:r>
          </w:p>
        </w:tc>
        <w:tc>
          <w:tcPr>
            <w:tcW w:w="2268" w:type="dxa"/>
            <w:tcBorders>
              <w:top w:val="nil"/>
              <w:left w:val="nil"/>
              <w:bottom w:val="single" w:sz="4" w:space="0" w:color="auto"/>
              <w:right w:val="single" w:sz="4" w:space="0" w:color="auto"/>
            </w:tcBorders>
            <w:shd w:val="clear" w:color="auto" w:fill="auto"/>
            <w:hideMark/>
          </w:tcPr>
          <w:p w14:paraId="6F4FB39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Present - Address Line</w:t>
            </w:r>
          </w:p>
        </w:tc>
        <w:tc>
          <w:tcPr>
            <w:tcW w:w="1843" w:type="dxa"/>
            <w:tcBorders>
              <w:top w:val="nil"/>
              <w:left w:val="nil"/>
              <w:bottom w:val="single" w:sz="4" w:space="0" w:color="auto"/>
              <w:right w:val="nil"/>
            </w:tcBorders>
            <w:shd w:val="clear" w:color="auto" w:fill="auto"/>
            <w:hideMark/>
          </w:tcPr>
          <w:p w14:paraId="5FA8AB66"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Alphanumeric</w:t>
            </w:r>
          </w:p>
        </w:tc>
        <w:tc>
          <w:tcPr>
            <w:tcW w:w="1843" w:type="dxa"/>
            <w:tcBorders>
              <w:top w:val="nil"/>
              <w:left w:val="single" w:sz="4" w:space="0" w:color="auto"/>
              <w:bottom w:val="single" w:sz="4" w:space="0" w:color="auto"/>
              <w:right w:val="single" w:sz="4" w:space="0" w:color="auto"/>
            </w:tcBorders>
            <w:shd w:val="clear" w:color="auto" w:fill="auto"/>
            <w:hideMark/>
          </w:tcPr>
          <w:p w14:paraId="64C44D4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59D5AC34" w14:textId="77DA5346" w:rsidR="00CD3179" w:rsidRPr="00D30EAE" w:rsidRDefault="00CD3179" w:rsidP="00D30EAE">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w:t>
            </w:r>
            <w:r w:rsidR="0030748B">
              <w:rPr>
                <w:rFonts w:ascii="Calibri" w:eastAsia="Times New Roman" w:hAnsi="Calibri" w:cs="Calibri"/>
                <w:color w:val="000000"/>
                <w:sz w:val="20"/>
                <w:szCs w:val="20"/>
                <w:lang w:val="en-IN" w:eastAsia="en-IN"/>
              </w:rPr>
              <w:t xml:space="preserve">  address of the chief promoter</w:t>
            </w:r>
          </w:p>
        </w:tc>
      </w:tr>
      <w:tr w:rsidR="00CD3179" w:rsidRPr="00CD3179" w14:paraId="5C63B27E"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228C0BE5"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23</w:t>
            </w:r>
          </w:p>
        </w:tc>
        <w:tc>
          <w:tcPr>
            <w:tcW w:w="2268" w:type="dxa"/>
            <w:tcBorders>
              <w:top w:val="nil"/>
              <w:left w:val="nil"/>
              <w:bottom w:val="single" w:sz="4" w:space="0" w:color="auto"/>
              <w:right w:val="single" w:sz="4" w:space="0" w:color="auto"/>
            </w:tcBorders>
            <w:shd w:val="clear" w:color="auto" w:fill="auto"/>
            <w:hideMark/>
          </w:tcPr>
          <w:p w14:paraId="71B11DB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Present - City/Town/Village</w:t>
            </w:r>
          </w:p>
        </w:tc>
        <w:tc>
          <w:tcPr>
            <w:tcW w:w="1843" w:type="dxa"/>
            <w:tcBorders>
              <w:top w:val="nil"/>
              <w:left w:val="nil"/>
              <w:bottom w:val="single" w:sz="4" w:space="0" w:color="auto"/>
              <w:right w:val="nil"/>
            </w:tcBorders>
            <w:shd w:val="clear" w:color="auto" w:fill="auto"/>
            <w:hideMark/>
          </w:tcPr>
          <w:p w14:paraId="32CEDBC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Text</w:t>
            </w:r>
          </w:p>
        </w:tc>
        <w:tc>
          <w:tcPr>
            <w:tcW w:w="1843" w:type="dxa"/>
            <w:tcBorders>
              <w:top w:val="nil"/>
              <w:left w:val="single" w:sz="4" w:space="0" w:color="auto"/>
              <w:bottom w:val="single" w:sz="4" w:space="0" w:color="auto"/>
              <w:right w:val="single" w:sz="4" w:space="0" w:color="auto"/>
            </w:tcBorders>
            <w:shd w:val="clear" w:color="auto" w:fill="auto"/>
            <w:hideMark/>
          </w:tcPr>
          <w:p w14:paraId="44D29F3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5F33AC3E" w14:textId="68BA9F23" w:rsidR="00CD3179" w:rsidRPr="00D30EAE" w:rsidRDefault="00CD3179" w:rsidP="00D30EAE">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City/Tow</w:t>
            </w:r>
            <w:r w:rsidR="0030748B">
              <w:rPr>
                <w:rFonts w:ascii="Calibri" w:eastAsia="Times New Roman" w:hAnsi="Calibri" w:cs="Calibri"/>
                <w:color w:val="000000"/>
                <w:sz w:val="20"/>
                <w:szCs w:val="20"/>
                <w:lang w:val="en-IN" w:eastAsia="en-IN"/>
              </w:rPr>
              <w:t>n/Village of the chief promoter</w:t>
            </w:r>
          </w:p>
        </w:tc>
      </w:tr>
      <w:tr w:rsidR="00CD3179" w:rsidRPr="00CD3179" w14:paraId="6D1436E8"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77C3822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24</w:t>
            </w:r>
          </w:p>
        </w:tc>
        <w:tc>
          <w:tcPr>
            <w:tcW w:w="2268" w:type="dxa"/>
            <w:tcBorders>
              <w:top w:val="nil"/>
              <w:left w:val="nil"/>
              <w:bottom w:val="single" w:sz="4" w:space="0" w:color="auto"/>
              <w:right w:val="single" w:sz="4" w:space="0" w:color="auto"/>
            </w:tcBorders>
            <w:shd w:val="clear" w:color="auto" w:fill="auto"/>
            <w:hideMark/>
          </w:tcPr>
          <w:p w14:paraId="2265387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Chief Promoter - Present - District </w:t>
            </w:r>
          </w:p>
        </w:tc>
        <w:tc>
          <w:tcPr>
            <w:tcW w:w="1843" w:type="dxa"/>
            <w:tcBorders>
              <w:top w:val="nil"/>
              <w:left w:val="nil"/>
              <w:bottom w:val="single" w:sz="4" w:space="0" w:color="auto"/>
              <w:right w:val="nil"/>
            </w:tcBorders>
            <w:shd w:val="clear" w:color="auto" w:fill="auto"/>
            <w:hideMark/>
          </w:tcPr>
          <w:p w14:paraId="2032D69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595E1CC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0A83605B"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District as per the Surge Code Master</w:t>
            </w:r>
          </w:p>
        </w:tc>
      </w:tr>
      <w:tr w:rsidR="00CD3179" w:rsidRPr="00CD3179" w14:paraId="0ADE178D"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3B8B56C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25</w:t>
            </w:r>
          </w:p>
        </w:tc>
        <w:tc>
          <w:tcPr>
            <w:tcW w:w="2268" w:type="dxa"/>
            <w:tcBorders>
              <w:top w:val="nil"/>
              <w:left w:val="nil"/>
              <w:bottom w:val="single" w:sz="4" w:space="0" w:color="auto"/>
              <w:right w:val="single" w:sz="4" w:space="0" w:color="auto"/>
            </w:tcBorders>
            <w:shd w:val="clear" w:color="auto" w:fill="auto"/>
            <w:hideMark/>
          </w:tcPr>
          <w:p w14:paraId="6B8D94F7"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Chief Promoter - Present - State</w:t>
            </w:r>
          </w:p>
        </w:tc>
        <w:tc>
          <w:tcPr>
            <w:tcW w:w="1843" w:type="dxa"/>
            <w:tcBorders>
              <w:top w:val="nil"/>
              <w:left w:val="nil"/>
              <w:bottom w:val="single" w:sz="4" w:space="0" w:color="auto"/>
              <w:right w:val="nil"/>
            </w:tcBorders>
            <w:shd w:val="clear" w:color="auto" w:fill="auto"/>
            <w:hideMark/>
          </w:tcPr>
          <w:p w14:paraId="3198C52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4CD0926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788E6C4F"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State of the unit as per the Surge Code Master</w:t>
            </w:r>
          </w:p>
        </w:tc>
      </w:tr>
      <w:tr w:rsidR="00CD3179" w:rsidRPr="00CD3179" w14:paraId="284E5D5D"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053A31A7"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26</w:t>
            </w:r>
          </w:p>
        </w:tc>
        <w:tc>
          <w:tcPr>
            <w:tcW w:w="2268" w:type="dxa"/>
            <w:tcBorders>
              <w:top w:val="nil"/>
              <w:left w:val="nil"/>
              <w:bottom w:val="single" w:sz="4" w:space="0" w:color="auto"/>
              <w:right w:val="single" w:sz="4" w:space="0" w:color="auto"/>
            </w:tcBorders>
            <w:shd w:val="clear" w:color="auto" w:fill="auto"/>
            <w:hideMark/>
          </w:tcPr>
          <w:p w14:paraId="248F7457"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Chief Promoter - Present - Pin Code </w:t>
            </w:r>
          </w:p>
        </w:tc>
        <w:tc>
          <w:tcPr>
            <w:tcW w:w="1843" w:type="dxa"/>
            <w:tcBorders>
              <w:top w:val="nil"/>
              <w:left w:val="nil"/>
              <w:bottom w:val="single" w:sz="4" w:space="0" w:color="auto"/>
              <w:right w:val="nil"/>
            </w:tcBorders>
            <w:shd w:val="clear" w:color="auto" w:fill="auto"/>
            <w:hideMark/>
          </w:tcPr>
          <w:p w14:paraId="2E6EE89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6FDD275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6F8DC17B" w14:textId="77777777" w:rsidR="00D30EAE" w:rsidRDefault="00CD3179" w:rsidP="00D30EAE">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Pin code</w:t>
            </w:r>
            <w:r w:rsidR="00D30EAE">
              <w:rPr>
                <w:rFonts w:ascii="Calibri" w:eastAsia="Times New Roman" w:hAnsi="Calibri" w:cs="Calibri"/>
                <w:color w:val="000000"/>
                <w:sz w:val="20"/>
                <w:szCs w:val="20"/>
                <w:lang w:val="en-IN" w:eastAsia="en-IN"/>
              </w:rPr>
              <w:t xml:space="preserve"> of the Chief promotor Location</w:t>
            </w:r>
          </w:p>
          <w:p w14:paraId="123C246E" w14:textId="1015B275" w:rsidR="00CD3179" w:rsidRPr="00924C80" w:rsidRDefault="00CD3179" w:rsidP="00D30EAE">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6 digit</w:t>
            </w:r>
            <w:r w:rsidR="00D30EAE">
              <w:rPr>
                <w:rFonts w:ascii="Calibri" w:eastAsia="Times New Roman" w:hAnsi="Calibri" w:cs="Calibri"/>
                <w:color w:val="000000"/>
                <w:sz w:val="20"/>
                <w:szCs w:val="20"/>
                <w:lang w:val="en-IN" w:eastAsia="en-IN"/>
              </w:rPr>
              <w:t xml:space="preserve"> number</w:t>
            </w:r>
            <w:r w:rsidRPr="00924C80">
              <w:rPr>
                <w:rFonts w:ascii="Calibri" w:eastAsia="Times New Roman" w:hAnsi="Calibri" w:cs="Calibri"/>
                <w:color w:val="000000"/>
                <w:sz w:val="20"/>
                <w:szCs w:val="20"/>
                <w:lang w:val="en-IN" w:eastAsia="en-IN"/>
              </w:rPr>
              <w:t xml:space="preserve"> is allowed</w:t>
            </w:r>
          </w:p>
        </w:tc>
      </w:tr>
      <w:tr w:rsidR="00CD3179" w:rsidRPr="00CD3179" w14:paraId="557E53A0"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6160849C"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27</w:t>
            </w:r>
          </w:p>
        </w:tc>
        <w:tc>
          <w:tcPr>
            <w:tcW w:w="2268" w:type="dxa"/>
            <w:tcBorders>
              <w:top w:val="nil"/>
              <w:left w:val="nil"/>
              <w:bottom w:val="single" w:sz="4" w:space="0" w:color="auto"/>
              <w:right w:val="single" w:sz="4" w:space="0" w:color="auto"/>
            </w:tcBorders>
            <w:shd w:val="clear" w:color="auto" w:fill="auto"/>
            <w:hideMark/>
          </w:tcPr>
          <w:p w14:paraId="4ECC4DFB"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Type of Loan</w:t>
            </w:r>
          </w:p>
        </w:tc>
        <w:tc>
          <w:tcPr>
            <w:tcW w:w="1843" w:type="dxa"/>
            <w:tcBorders>
              <w:top w:val="nil"/>
              <w:left w:val="nil"/>
              <w:bottom w:val="single" w:sz="4" w:space="0" w:color="auto"/>
              <w:right w:val="nil"/>
            </w:tcBorders>
            <w:shd w:val="clear" w:color="auto" w:fill="auto"/>
            <w:hideMark/>
          </w:tcPr>
          <w:p w14:paraId="0ED872F3"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20BE82CF"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47AD1152"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Type of loan as per the Surge Code Master</w:t>
            </w:r>
          </w:p>
        </w:tc>
      </w:tr>
      <w:tr w:rsidR="00CD3179" w:rsidRPr="00CD3179" w14:paraId="118EBE26"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6A5AFCF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28</w:t>
            </w:r>
          </w:p>
        </w:tc>
        <w:tc>
          <w:tcPr>
            <w:tcW w:w="2268" w:type="dxa"/>
            <w:tcBorders>
              <w:top w:val="nil"/>
              <w:left w:val="nil"/>
              <w:bottom w:val="single" w:sz="4" w:space="0" w:color="auto"/>
              <w:right w:val="single" w:sz="4" w:space="0" w:color="auto"/>
            </w:tcBorders>
            <w:shd w:val="clear" w:color="auto" w:fill="auto"/>
            <w:hideMark/>
          </w:tcPr>
          <w:p w14:paraId="3FA843E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IFSC Code</w:t>
            </w:r>
          </w:p>
        </w:tc>
        <w:tc>
          <w:tcPr>
            <w:tcW w:w="1843" w:type="dxa"/>
            <w:tcBorders>
              <w:top w:val="nil"/>
              <w:left w:val="nil"/>
              <w:bottom w:val="single" w:sz="4" w:space="0" w:color="auto"/>
              <w:right w:val="nil"/>
            </w:tcBorders>
            <w:shd w:val="clear" w:color="auto" w:fill="auto"/>
            <w:hideMark/>
          </w:tcPr>
          <w:p w14:paraId="35421EDB"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Alphanumeric</w:t>
            </w:r>
          </w:p>
        </w:tc>
        <w:tc>
          <w:tcPr>
            <w:tcW w:w="1843" w:type="dxa"/>
            <w:tcBorders>
              <w:top w:val="nil"/>
              <w:left w:val="single" w:sz="4" w:space="0" w:color="auto"/>
              <w:bottom w:val="single" w:sz="4" w:space="0" w:color="auto"/>
              <w:right w:val="single" w:sz="4" w:space="0" w:color="auto"/>
            </w:tcBorders>
            <w:shd w:val="clear" w:color="auto" w:fill="auto"/>
            <w:hideMark/>
          </w:tcPr>
          <w:p w14:paraId="44A68FE6"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44EB4A50"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IFSC code , special character is not allowed</w:t>
            </w:r>
          </w:p>
        </w:tc>
      </w:tr>
      <w:tr w:rsidR="00CD3179" w:rsidRPr="00CD3179" w14:paraId="24AE519E"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2C217E8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29</w:t>
            </w:r>
          </w:p>
        </w:tc>
        <w:tc>
          <w:tcPr>
            <w:tcW w:w="2268" w:type="dxa"/>
            <w:tcBorders>
              <w:top w:val="nil"/>
              <w:left w:val="nil"/>
              <w:bottom w:val="single" w:sz="4" w:space="0" w:color="auto"/>
              <w:right w:val="single" w:sz="4" w:space="0" w:color="auto"/>
            </w:tcBorders>
            <w:shd w:val="clear" w:color="auto" w:fill="auto"/>
            <w:hideMark/>
          </w:tcPr>
          <w:p w14:paraId="1C003998"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 xml:space="preserve">Customer ID </w:t>
            </w:r>
          </w:p>
        </w:tc>
        <w:tc>
          <w:tcPr>
            <w:tcW w:w="1843" w:type="dxa"/>
            <w:tcBorders>
              <w:top w:val="nil"/>
              <w:left w:val="nil"/>
              <w:bottom w:val="single" w:sz="4" w:space="0" w:color="auto"/>
              <w:right w:val="nil"/>
            </w:tcBorders>
            <w:shd w:val="clear" w:color="auto" w:fill="auto"/>
            <w:hideMark/>
          </w:tcPr>
          <w:p w14:paraId="4FAE3E4E"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Alphanumeric</w:t>
            </w:r>
          </w:p>
        </w:tc>
        <w:tc>
          <w:tcPr>
            <w:tcW w:w="1843" w:type="dxa"/>
            <w:tcBorders>
              <w:top w:val="nil"/>
              <w:left w:val="single" w:sz="4" w:space="0" w:color="auto"/>
              <w:bottom w:val="single" w:sz="4" w:space="0" w:color="auto"/>
              <w:right w:val="single" w:sz="4" w:space="0" w:color="auto"/>
            </w:tcBorders>
            <w:shd w:val="clear" w:color="auto" w:fill="auto"/>
            <w:hideMark/>
          </w:tcPr>
          <w:p w14:paraId="6A99181D"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0E3F1250"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Customer-Id , special character is not allowed</w:t>
            </w:r>
          </w:p>
        </w:tc>
      </w:tr>
      <w:tr w:rsidR="00CD3179" w:rsidRPr="00CD3179" w14:paraId="47100F4B"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4E7DE9F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30</w:t>
            </w:r>
          </w:p>
        </w:tc>
        <w:tc>
          <w:tcPr>
            <w:tcW w:w="2268" w:type="dxa"/>
            <w:tcBorders>
              <w:top w:val="nil"/>
              <w:left w:val="nil"/>
              <w:bottom w:val="single" w:sz="4" w:space="0" w:color="auto"/>
              <w:right w:val="single" w:sz="4" w:space="0" w:color="auto"/>
            </w:tcBorders>
            <w:shd w:val="clear" w:color="auto" w:fill="auto"/>
            <w:hideMark/>
          </w:tcPr>
          <w:p w14:paraId="4F85CB8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Loan Account Number</w:t>
            </w:r>
          </w:p>
        </w:tc>
        <w:tc>
          <w:tcPr>
            <w:tcW w:w="1843" w:type="dxa"/>
            <w:tcBorders>
              <w:top w:val="nil"/>
              <w:left w:val="nil"/>
              <w:bottom w:val="single" w:sz="4" w:space="0" w:color="auto"/>
              <w:right w:val="nil"/>
            </w:tcBorders>
            <w:shd w:val="clear" w:color="auto" w:fill="auto"/>
            <w:hideMark/>
          </w:tcPr>
          <w:p w14:paraId="5ADEAEB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Alphanumeric</w:t>
            </w:r>
          </w:p>
        </w:tc>
        <w:tc>
          <w:tcPr>
            <w:tcW w:w="1843" w:type="dxa"/>
            <w:tcBorders>
              <w:top w:val="nil"/>
              <w:left w:val="single" w:sz="4" w:space="0" w:color="auto"/>
              <w:bottom w:val="single" w:sz="4" w:space="0" w:color="auto"/>
              <w:right w:val="single" w:sz="4" w:space="0" w:color="auto"/>
            </w:tcBorders>
            <w:shd w:val="clear" w:color="auto" w:fill="auto"/>
            <w:hideMark/>
          </w:tcPr>
          <w:p w14:paraId="2BE2BD04"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3479FDF2"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Loan account number, special character is not allowed</w:t>
            </w:r>
          </w:p>
        </w:tc>
      </w:tr>
      <w:tr w:rsidR="00CD3179" w:rsidRPr="00CD3179" w14:paraId="3F6312B4" w14:textId="77777777" w:rsidTr="00924C80">
        <w:trPr>
          <w:trHeight w:val="2040"/>
        </w:trPr>
        <w:tc>
          <w:tcPr>
            <w:tcW w:w="709" w:type="dxa"/>
            <w:tcBorders>
              <w:top w:val="nil"/>
              <w:left w:val="single" w:sz="8" w:space="0" w:color="auto"/>
              <w:bottom w:val="single" w:sz="4" w:space="0" w:color="auto"/>
              <w:right w:val="single" w:sz="4" w:space="0" w:color="auto"/>
            </w:tcBorders>
            <w:shd w:val="clear" w:color="auto" w:fill="auto"/>
            <w:hideMark/>
          </w:tcPr>
          <w:p w14:paraId="4E279D0B"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31</w:t>
            </w:r>
          </w:p>
        </w:tc>
        <w:tc>
          <w:tcPr>
            <w:tcW w:w="2268" w:type="dxa"/>
            <w:tcBorders>
              <w:top w:val="nil"/>
              <w:left w:val="nil"/>
              <w:bottom w:val="single" w:sz="4" w:space="0" w:color="auto"/>
              <w:right w:val="single" w:sz="4" w:space="0" w:color="auto"/>
            </w:tcBorders>
            <w:shd w:val="clear" w:color="auto" w:fill="auto"/>
            <w:hideMark/>
          </w:tcPr>
          <w:p w14:paraId="60C07EF1"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Total Sanctioned Loan Amount/Limit - Fund Based</w:t>
            </w:r>
          </w:p>
        </w:tc>
        <w:tc>
          <w:tcPr>
            <w:tcW w:w="1843" w:type="dxa"/>
            <w:tcBorders>
              <w:top w:val="nil"/>
              <w:left w:val="nil"/>
              <w:bottom w:val="single" w:sz="4" w:space="0" w:color="auto"/>
              <w:right w:val="nil"/>
            </w:tcBorders>
            <w:shd w:val="clear" w:color="auto" w:fill="auto"/>
            <w:hideMark/>
          </w:tcPr>
          <w:p w14:paraId="53D2DC7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5B61615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097EC93E"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fund based amount , amo</w:t>
            </w:r>
            <w:r w:rsidR="0030748B">
              <w:rPr>
                <w:rFonts w:ascii="Calibri" w:eastAsia="Times New Roman" w:hAnsi="Calibri" w:cs="Calibri"/>
                <w:color w:val="000000"/>
                <w:sz w:val="20"/>
                <w:szCs w:val="20"/>
                <w:lang w:val="en-IN" w:eastAsia="en-IN"/>
              </w:rPr>
              <w:t>unt should not exceed 100 Crore</w:t>
            </w:r>
          </w:p>
          <w:p w14:paraId="236B1F82"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Values  with m</w:t>
            </w:r>
            <w:r w:rsidR="0030748B">
              <w:rPr>
                <w:rFonts w:ascii="Calibri" w:eastAsia="Times New Roman" w:hAnsi="Calibri" w:cs="Calibri"/>
                <w:color w:val="000000"/>
                <w:sz w:val="20"/>
                <w:szCs w:val="20"/>
                <w:lang w:val="en-IN" w:eastAsia="en-IN"/>
              </w:rPr>
              <w:t xml:space="preserve">aximum 2 decimal to be entered </w:t>
            </w:r>
          </w:p>
          <w:p w14:paraId="0B9B5306"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 If Loan Type is '1' then, this field should have value of Term </w:t>
            </w:r>
            <w:r w:rsidR="0030748B">
              <w:rPr>
                <w:rFonts w:ascii="Calibri" w:eastAsia="Times New Roman" w:hAnsi="Calibri" w:cs="Calibri"/>
                <w:color w:val="000000"/>
                <w:sz w:val="20"/>
                <w:szCs w:val="20"/>
                <w:lang w:val="en-IN" w:eastAsia="en-IN"/>
              </w:rPr>
              <w:t>loan only</w:t>
            </w:r>
          </w:p>
          <w:p w14:paraId="41DFBD04" w14:textId="16D1D9C0"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If Loan Type is '2' then, this field should have value of working capital only.</w:t>
            </w:r>
          </w:p>
        </w:tc>
      </w:tr>
      <w:tr w:rsidR="00CD3179" w:rsidRPr="00CD3179" w14:paraId="5014A7CC" w14:textId="77777777" w:rsidTr="00924C80">
        <w:trPr>
          <w:trHeight w:val="1785"/>
        </w:trPr>
        <w:tc>
          <w:tcPr>
            <w:tcW w:w="709" w:type="dxa"/>
            <w:tcBorders>
              <w:top w:val="nil"/>
              <w:left w:val="single" w:sz="8" w:space="0" w:color="auto"/>
              <w:bottom w:val="single" w:sz="4" w:space="0" w:color="auto"/>
              <w:right w:val="single" w:sz="4" w:space="0" w:color="auto"/>
            </w:tcBorders>
            <w:shd w:val="clear" w:color="auto" w:fill="auto"/>
            <w:hideMark/>
          </w:tcPr>
          <w:p w14:paraId="56D14B7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lastRenderedPageBreak/>
              <w:t>32</w:t>
            </w:r>
          </w:p>
        </w:tc>
        <w:tc>
          <w:tcPr>
            <w:tcW w:w="2268" w:type="dxa"/>
            <w:tcBorders>
              <w:top w:val="nil"/>
              <w:left w:val="nil"/>
              <w:bottom w:val="single" w:sz="4" w:space="0" w:color="auto"/>
              <w:right w:val="single" w:sz="4" w:space="0" w:color="auto"/>
            </w:tcBorders>
            <w:shd w:val="clear" w:color="auto" w:fill="auto"/>
            <w:hideMark/>
          </w:tcPr>
          <w:p w14:paraId="364930C2"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Total Sanctioned Loan Amount/Limit - Non Fund Based</w:t>
            </w:r>
          </w:p>
        </w:tc>
        <w:tc>
          <w:tcPr>
            <w:tcW w:w="1843" w:type="dxa"/>
            <w:tcBorders>
              <w:top w:val="nil"/>
              <w:left w:val="nil"/>
              <w:bottom w:val="single" w:sz="4" w:space="0" w:color="auto"/>
              <w:right w:val="nil"/>
            </w:tcBorders>
            <w:shd w:val="clear" w:color="auto" w:fill="auto"/>
            <w:hideMark/>
          </w:tcPr>
          <w:p w14:paraId="30E0471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2714E5B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1169EF4A"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Non -fund based amount , amo</w:t>
            </w:r>
            <w:r w:rsidR="0030748B">
              <w:rPr>
                <w:rFonts w:ascii="Calibri" w:eastAsia="Times New Roman" w:hAnsi="Calibri" w:cs="Calibri"/>
                <w:color w:val="000000"/>
                <w:sz w:val="20"/>
                <w:szCs w:val="20"/>
                <w:lang w:val="en-IN" w:eastAsia="en-IN"/>
              </w:rPr>
              <w:t>unt should not exceed 100 Crore</w:t>
            </w:r>
          </w:p>
          <w:p w14:paraId="02EC9505"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Values  with m</w:t>
            </w:r>
            <w:r w:rsidR="0030748B">
              <w:rPr>
                <w:rFonts w:ascii="Calibri" w:eastAsia="Times New Roman" w:hAnsi="Calibri" w:cs="Calibri"/>
                <w:color w:val="000000"/>
                <w:sz w:val="20"/>
                <w:szCs w:val="20"/>
                <w:lang w:val="en-IN" w:eastAsia="en-IN"/>
              </w:rPr>
              <w:t xml:space="preserve">aximum 2 decimal to be entered </w:t>
            </w:r>
          </w:p>
          <w:p w14:paraId="6C6D00A3" w14:textId="77777777" w:rsidR="0030748B" w:rsidRDefault="00CD3179" w:rsidP="0030748B">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If Loan Type is '2' then, this field should have value of OD/LC/BG only (summation va</w:t>
            </w:r>
            <w:r w:rsidR="0030748B">
              <w:rPr>
                <w:rFonts w:ascii="Calibri" w:eastAsia="Times New Roman" w:hAnsi="Calibri" w:cs="Calibri"/>
                <w:color w:val="000000"/>
                <w:sz w:val="20"/>
                <w:szCs w:val="20"/>
                <w:lang w:val="en-IN" w:eastAsia="en-IN"/>
              </w:rPr>
              <w:t>lues of sanctions for OD/LC/BG)</w:t>
            </w:r>
          </w:p>
          <w:p w14:paraId="67BCC669" w14:textId="6E1666A7" w:rsidR="00CD3179" w:rsidRPr="00924C80" w:rsidRDefault="0030748B" w:rsidP="0030748B">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 xml:space="preserve">Sum </w:t>
            </w:r>
            <w:r w:rsidR="00CD3179" w:rsidRPr="00924C80">
              <w:rPr>
                <w:rFonts w:ascii="Calibri" w:eastAsia="Times New Roman" w:hAnsi="Calibri" w:cs="Calibri"/>
                <w:color w:val="000000"/>
                <w:sz w:val="20"/>
                <w:szCs w:val="20"/>
                <w:lang w:val="en-IN" w:eastAsia="en-IN"/>
              </w:rPr>
              <w:t>of Fund Based amount + Non Fund based Amount should not exceed 100 crore</w:t>
            </w:r>
          </w:p>
        </w:tc>
      </w:tr>
      <w:tr w:rsidR="00CD3179" w:rsidRPr="00CD3179" w14:paraId="5BBB75AF" w14:textId="77777777" w:rsidTr="00924C80">
        <w:trPr>
          <w:trHeight w:val="300"/>
        </w:trPr>
        <w:tc>
          <w:tcPr>
            <w:tcW w:w="709" w:type="dxa"/>
            <w:tcBorders>
              <w:top w:val="nil"/>
              <w:left w:val="single" w:sz="8" w:space="0" w:color="auto"/>
              <w:bottom w:val="single" w:sz="4" w:space="0" w:color="auto"/>
              <w:right w:val="single" w:sz="4" w:space="0" w:color="auto"/>
            </w:tcBorders>
            <w:shd w:val="clear" w:color="auto" w:fill="auto"/>
            <w:hideMark/>
          </w:tcPr>
          <w:p w14:paraId="43762E67"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33</w:t>
            </w:r>
          </w:p>
        </w:tc>
        <w:tc>
          <w:tcPr>
            <w:tcW w:w="2268" w:type="dxa"/>
            <w:tcBorders>
              <w:top w:val="nil"/>
              <w:left w:val="nil"/>
              <w:bottom w:val="single" w:sz="4" w:space="0" w:color="auto"/>
              <w:right w:val="single" w:sz="4" w:space="0" w:color="auto"/>
            </w:tcBorders>
            <w:shd w:val="clear" w:color="auto" w:fill="auto"/>
            <w:hideMark/>
          </w:tcPr>
          <w:p w14:paraId="27DEF179"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Value of collateral security, if any</w:t>
            </w:r>
          </w:p>
        </w:tc>
        <w:tc>
          <w:tcPr>
            <w:tcW w:w="1843" w:type="dxa"/>
            <w:tcBorders>
              <w:top w:val="nil"/>
              <w:left w:val="nil"/>
              <w:bottom w:val="single" w:sz="4" w:space="0" w:color="auto"/>
              <w:right w:val="nil"/>
            </w:tcBorders>
            <w:shd w:val="clear" w:color="auto" w:fill="auto"/>
            <w:hideMark/>
          </w:tcPr>
          <w:p w14:paraId="2EE27072"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400095D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71802294"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Collateral Values  with maximum 2 decimal to be entered </w:t>
            </w:r>
          </w:p>
        </w:tc>
      </w:tr>
      <w:tr w:rsidR="00CD3179" w:rsidRPr="00CD3179" w14:paraId="2A5A5693" w14:textId="77777777" w:rsidTr="00924C80">
        <w:trPr>
          <w:trHeight w:val="1200"/>
        </w:trPr>
        <w:tc>
          <w:tcPr>
            <w:tcW w:w="709" w:type="dxa"/>
            <w:tcBorders>
              <w:top w:val="nil"/>
              <w:left w:val="single" w:sz="8" w:space="0" w:color="auto"/>
              <w:bottom w:val="single" w:sz="4" w:space="0" w:color="auto"/>
              <w:right w:val="single" w:sz="4" w:space="0" w:color="auto"/>
            </w:tcBorders>
            <w:shd w:val="clear" w:color="auto" w:fill="auto"/>
            <w:hideMark/>
          </w:tcPr>
          <w:p w14:paraId="419EA665"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34</w:t>
            </w:r>
          </w:p>
        </w:tc>
        <w:tc>
          <w:tcPr>
            <w:tcW w:w="2268" w:type="dxa"/>
            <w:tcBorders>
              <w:top w:val="nil"/>
              <w:left w:val="nil"/>
              <w:bottom w:val="single" w:sz="4" w:space="0" w:color="auto"/>
              <w:right w:val="single" w:sz="4" w:space="0" w:color="auto"/>
            </w:tcBorders>
            <w:shd w:val="clear" w:color="auto" w:fill="auto"/>
            <w:hideMark/>
          </w:tcPr>
          <w:p w14:paraId="7E62592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Sanctioned Loan Date </w:t>
            </w:r>
          </w:p>
        </w:tc>
        <w:tc>
          <w:tcPr>
            <w:tcW w:w="1843" w:type="dxa"/>
            <w:tcBorders>
              <w:top w:val="nil"/>
              <w:left w:val="nil"/>
              <w:bottom w:val="single" w:sz="4" w:space="0" w:color="auto"/>
              <w:right w:val="nil"/>
            </w:tcBorders>
            <w:shd w:val="clear" w:color="auto" w:fill="auto"/>
            <w:hideMark/>
          </w:tcPr>
          <w:p w14:paraId="1E029BD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Date </w:t>
            </w:r>
          </w:p>
        </w:tc>
        <w:tc>
          <w:tcPr>
            <w:tcW w:w="1843" w:type="dxa"/>
            <w:tcBorders>
              <w:top w:val="nil"/>
              <w:left w:val="single" w:sz="4" w:space="0" w:color="auto"/>
              <w:bottom w:val="single" w:sz="4" w:space="0" w:color="auto"/>
              <w:right w:val="single" w:sz="4" w:space="0" w:color="auto"/>
            </w:tcBorders>
            <w:shd w:val="clear" w:color="auto" w:fill="auto"/>
            <w:hideMark/>
          </w:tcPr>
          <w:p w14:paraId="6522226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6B646DAC" w14:textId="77777777" w:rsidR="0030748B" w:rsidRPr="00C43C24" w:rsidRDefault="00CD3179" w:rsidP="007C0400">
            <w:pPr>
              <w:pStyle w:val="ListParagraph"/>
              <w:numPr>
                <w:ilvl w:val="0"/>
                <w:numId w:val="31"/>
              </w:numPr>
              <w:spacing w:after="0" w:line="240" w:lineRule="auto"/>
              <w:ind w:left="593"/>
              <w:rPr>
                <w:rFonts w:ascii="Calibri" w:eastAsia="Times New Roman" w:hAnsi="Calibri" w:cs="Calibri"/>
                <w:color w:val="000000" w:themeColor="text1"/>
                <w:lang w:val="en-IN" w:eastAsia="en-IN"/>
                <w:rPrChange w:id="25" w:author="Supriya Shinde" w:date="2023-02-16T14:41:00Z">
                  <w:rPr>
                    <w:rFonts w:ascii="Calibri" w:eastAsia="Times New Roman" w:hAnsi="Calibri" w:cs="Calibri"/>
                    <w:color w:val="000000"/>
                    <w:lang w:val="en-IN" w:eastAsia="en-IN"/>
                  </w:rPr>
                </w:rPrChange>
              </w:rPr>
            </w:pPr>
            <w:r w:rsidRPr="00C43C24">
              <w:rPr>
                <w:rFonts w:ascii="Calibri" w:eastAsia="Times New Roman" w:hAnsi="Calibri" w:cs="Calibri"/>
                <w:color w:val="000000" w:themeColor="text1"/>
                <w:lang w:val="en-IN" w:eastAsia="en-IN"/>
                <w:rPrChange w:id="26" w:author="Supriya Shinde" w:date="2023-02-16T14:41:00Z">
                  <w:rPr>
                    <w:rFonts w:ascii="Calibri" w:eastAsia="Times New Roman" w:hAnsi="Calibri" w:cs="Calibri"/>
                    <w:color w:val="000000"/>
                    <w:lang w:val="en-IN" w:eastAsia="en-IN"/>
                  </w:rPr>
                </w:rPrChange>
              </w:rPr>
              <w:t>To enter the san</w:t>
            </w:r>
            <w:r w:rsidR="0030748B" w:rsidRPr="00C43C24">
              <w:rPr>
                <w:rFonts w:ascii="Calibri" w:eastAsia="Times New Roman" w:hAnsi="Calibri" w:cs="Calibri"/>
                <w:color w:val="000000" w:themeColor="text1"/>
                <w:lang w:val="en-IN" w:eastAsia="en-IN"/>
                <w:rPrChange w:id="27" w:author="Supriya Shinde" w:date="2023-02-16T14:41:00Z">
                  <w:rPr>
                    <w:rFonts w:ascii="Calibri" w:eastAsia="Times New Roman" w:hAnsi="Calibri" w:cs="Calibri"/>
                    <w:color w:val="000000"/>
                    <w:lang w:val="en-IN" w:eastAsia="en-IN"/>
                  </w:rPr>
                </w:rPrChange>
              </w:rPr>
              <w:t>ction date in DD-MM-YYYY format</w:t>
            </w:r>
          </w:p>
          <w:p w14:paraId="389500EA" w14:textId="13809113" w:rsidR="00CD3179" w:rsidRPr="00C43C24" w:rsidRDefault="00CD3179" w:rsidP="007C0400">
            <w:pPr>
              <w:pStyle w:val="ListParagraph"/>
              <w:numPr>
                <w:ilvl w:val="0"/>
                <w:numId w:val="31"/>
              </w:numPr>
              <w:spacing w:after="0" w:line="240" w:lineRule="auto"/>
              <w:ind w:left="593"/>
              <w:rPr>
                <w:rFonts w:ascii="Calibri" w:eastAsia="Times New Roman" w:hAnsi="Calibri" w:cs="Calibri"/>
                <w:color w:val="000000" w:themeColor="text1"/>
                <w:lang w:val="en-IN" w:eastAsia="en-IN"/>
                <w:rPrChange w:id="28" w:author="Supriya Shinde" w:date="2023-02-16T14:41:00Z">
                  <w:rPr>
                    <w:rFonts w:ascii="Calibri" w:eastAsia="Times New Roman" w:hAnsi="Calibri" w:cs="Calibri"/>
                    <w:color w:val="000000"/>
                    <w:lang w:val="en-IN" w:eastAsia="en-IN"/>
                  </w:rPr>
                </w:rPrChange>
              </w:rPr>
            </w:pPr>
            <w:r w:rsidRPr="00C43C24">
              <w:rPr>
                <w:rFonts w:ascii="Calibri" w:eastAsia="Times New Roman" w:hAnsi="Calibri" w:cs="Calibri"/>
                <w:color w:val="000000" w:themeColor="text1"/>
                <w:lang w:val="en-IN" w:eastAsia="en-IN"/>
                <w:rPrChange w:id="29" w:author="Supriya Shinde" w:date="2023-02-16T14:41:00Z">
                  <w:rPr>
                    <w:rFonts w:ascii="Calibri" w:eastAsia="Times New Roman" w:hAnsi="Calibri" w:cs="Calibri"/>
                    <w:color w:val="FF0000"/>
                    <w:lang w:val="en-IN" w:eastAsia="en-IN"/>
                  </w:rPr>
                </w:rPrChange>
              </w:rPr>
              <w:t xml:space="preserve">Sanction date should be greater than or equal to 7th May 2021 and less than Current system </w:t>
            </w:r>
            <w:r w:rsidR="00506865" w:rsidRPr="00C43C24">
              <w:rPr>
                <w:rFonts w:ascii="Calibri" w:eastAsia="Times New Roman" w:hAnsi="Calibri" w:cs="Calibri"/>
                <w:color w:val="000000" w:themeColor="text1"/>
                <w:lang w:val="en-IN" w:eastAsia="en-IN"/>
                <w:rPrChange w:id="30" w:author="Supriya Shinde" w:date="2023-02-16T14:41:00Z">
                  <w:rPr>
                    <w:rFonts w:ascii="Calibri" w:eastAsia="Times New Roman" w:hAnsi="Calibri" w:cs="Calibri"/>
                    <w:color w:val="FF0000"/>
                    <w:lang w:val="en-IN" w:eastAsia="en-IN"/>
                  </w:rPr>
                </w:rPrChange>
              </w:rPr>
              <w:t>date (</w:t>
            </w:r>
            <w:r w:rsidRPr="00C43C24">
              <w:rPr>
                <w:rFonts w:ascii="Calibri" w:eastAsia="Times New Roman" w:hAnsi="Calibri" w:cs="Calibri"/>
                <w:color w:val="000000" w:themeColor="text1"/>
                <w:lang w:val="en-IN" w:eastAsia="en-IN"/>
                <w:rPrChange w:id="31" w:author="Supriya Shinde" w:date="2023-02-16T14:41:00Z">
                  <w:rPr>
                    <w:rFonts w:ascii="Calibri" w:eastAsia="Times New Roman" w:hAnsi="Calibri" w:cs="Calibri"/>
                    <w:color w:val="FF0000"/>
                    <w:lang w:val="en-IN" w:eastAsia="en-IN"/>
                  </w:rPr>
                </w:rPrChange>
              </w:rPr>
              <w:t>Max 31st March 2022)</w:t>
            </w:r>
          </w:p>
          <w:p w14:paraId="698EE7AA" w14:textId="05EDBCF4" w:rsidR="00506865" w:rsidRPr="00C43C24" w:rsidRDefault="00506865" w:rsidP="008859FF">
            <w:pPr>
              <w:pStyle w:val="ListParagraph"/>
              <w:spacing w:after="0" w:line="240" w:lineRule="auto"/>
              <w:rPr>
                <w:rFonts w:ascii="Calibri" w:eastAsia="Times New Roman" w:hAnsi="Calibri" w:cs="Calibri"/>
                <w:color w:val="000000" w:themeColor="text1"/>
                <w:lang w:val="en-IN" w:eastAsia="en-IN"/>
                <w:rPrChange w:id="32" w:author="Supriya Shinde" w:date="2023-02-16T14:41:00Z">
                  <w:rPr>
                    <w:rFonts w:ascii="Calibri" w:eastAsia="Times New Roman" w:hAnsi="Calibri" w:cs="Calibri"/>
                    <w:color w:val="000000"/>
                    <w:lang w:val="en-IN" w:eastAsia="en-IN"/>
                  </w:rPr>
                </w:rPrChange>
              </w:rPr>
              <w:pPrChange w:id="33" w:author="Supriya Shinde" w:date="2023-02-16T14:41:00Z">
                <w:pPr>
                  <w:pStyle w:val="ListParagraph"/>
                  <w:numPr>
                    <w:numId w:val="31"/>
                  </w:numPr>
                  <w:spacing w:after="0" w:line="240" w:lineRule="auto"/>
                  <w:ind w:hanging="360"/>
                </w:pPr>
              </w:pPrChange>
            </w:pPr>
            <w:del w:id="34" w:author="Amit Tanna" w:date="2022-07-12T15:34:00Z">
              <w:r w:rsidRPr="00C43C24" w:rsidDel="008B6944">
                <w:rPr>
                  <w:rFonts w:ascii="Calibri" w:eastAsia="Times New Roman" w:hAnsi="Calibri" w:cs="Calibri"/>
                  <w:color w:val="000000" w:themeColor="text1"/>
                  <w:lang w:val="en-IN" w:eastAsia="en-IN"/>
                  <w:rPrChange w:id="35" w:author="Supriya Shinde" w:date="2023-02-16T14:41:00Z">
                    <w:rPr>
                      <w:rFonts w:ascii="Calibri" w:eastAsia="Times New Roman" w:hAnsi="Calibri" w:cs="Calibri"/>
                      <w:color w:val="000000"/>
                      <w:lang w:val="en-IN" w:eastAsia="en-IN"/>
                    </w:rPr>
                  </w:rPrChange>
                </w:rPr>
                <w:delText>Last date of first disbursement shall be within 3 months of sanction of facility-however, loans which were sanctioned prior to issuance of these revised guidelines(25/03/2022) shall be allowed additional time up to June 30, 2022 for first disbursement”</w:delText>
              </w:r>
            </w:del>
          </w:p>
        </w:tc>
      </w:tr>
      <w:tr w:rsidR="00CD3179" w:rsidRPr="00CD3179" w14:paraId="6CECA69C" w14:textId="77777777" w:rsidTr="00924C80">
        <w:trPr>
          <w:trHeight w:val="900"/>
        </w:trPr>
        <w:tc>
          <w:tcPr>
            <w:tcW w:w="709" w:type="dxa"/>
            <w:tcBorders>
              <w:top w:val="nil"/>
              <w:left w:val="single" w:sz="8" w:space="0" w:color="auto"/>
              <w:bottom w:val="single" w:sz="4" w:space="0" w:color="auto"/>
              <w:right w:val="single" w:sz="4" w:space="0" w:color="auto"/>
            </w:tcBorders>
            <w:shd w:val="clear" w:color="auto" w:fill="auto"/>
            <w:hideMark/>
          </w:tcPr>
          <w:p w14:paraId="66B81BDE"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35</w:t>
            </w:r>
          </w:p>
        </w:tc>
        <w:tc>
          <w:tcPr>
            <w:tcW w:w="2268" w:type="dxa"/>
            <w:tcBorders>
              <w:top w:val="nil"/>
              <w:left w:val="nil"/>
              <w:bottom w:val="single" w:sz="4" w:space="0" w:color="auto"/>
              <w:right w:val="single" w:sz="4" w:space="0" w:color="auto"/>
            </w:tcBorders>
            <w:shd w:val="clear" w:color="auto" w:fill="auto"/>
            <w:hideMark/>
          </w:tcPr>
          <w:p w14:paraId="4012050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Loan End Date </w:t>
            </w:r>
          </w:p>
        </w:tc>
        <w:tc>
          <w:tcPr>
            <w:tcW w:w="1843" w:type="dxa"/>
            <w:tcBorders>
              <w:top w:val="nil"/>
              <w:left w:val="nil"/>
              <w:bottom w:val="single" w:sz="4" w:space="0" w:color="auto"/>
              <w:right w:val="nil"/>
            </w:tcBorders>
            <w:shd w:val="clear" w:color="auto" w:fill="auto"/>
            <w:hideMark/>
          </w:tcPr>
          <w:p w14:paraId="0E573D7A"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Date </w:t>
            </w:r>
          </w:p>
        </w:tc>
        <w:tc>
          <w:tcPr>
            <w:tcW w:w="1843" w:type="dxa"/>
            <w:tcBorders>
              <w:top w:val="nil"/>
              <w:left w:val="single" w:sz="4" w:space="0" w:color="auto"/>
              <w:bottom w:val="single" w:sz="4" w:space="0" w:color="auto"/>
              <w:right w:val="single" w:sz="4" w:space="0" w:color="auto"/>
            </w:tcBorders>
            <w:shd w:val="clear" w:color="auto" w:fill="auto"/>
            <w:hideMark/>
          </w:tcPr>
          <w:p w14:paraId="43DE2EB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6024A118" w14:textId="77777777" w:rsidR="0030748B" w:rsidRPr="00C43C24" w:rsidRDefault="00CD3179" w:rsidP="00924C80">
            <w:pPr>
              <w:pStyle w:val="ListParagraph"/>
              <w:numPr>
                <w:ilvl w:val="0"/>
                <w:numId w:val="31"/>
              </w:numPr>
              <w:spacing w:after="0" w:line="240" w:lineRule="auto"/>
              <w:ind w:left="593"/>
              <w:rPr>
                <w:rFonts w:ascii="Calibri" w:eastAsia="Times New Roman" w:hAnsi="Calibri" w:cs="Calibri"/>
                <w:color w:val="000000" w:themeColor="text1"/>
                <w:lang w:val="en-IN" w:eastAsia="en-IN"/>
                <w:rPrChange w:id="36" w:author="Supriya Shinde" w:date="2023-02-16T14:41:00Z">
                  <w:rPr>
                    <w:rFonts w:ascii="Calibri" w:eastAsia="Times New Roman" w:hAnsi="Calibri" w:cs="Calibri"/>
                    <w:color w:val="000000"/>
                    <w:lang w:val="en-IN" w:eastAsia="en-IN"/>
                  </w:rPr>
                </w:rPrChange>
              </w:rPr>
            </w:pPr>
            <w:r w:rsidRPr="00C43C24">
              <w:rPr>
                <w:rFonts w:ascii="Calibri" w:eastAsia="Times New Roman" w:hAnsi="Calibri" w:cs="Calibri"/>
                <w:color w:val="000000" w:themeColor="text1"/>
                <w:lang w:val="en-IN" w:eastAsia="en-IN"/>
                <w:rPrChange w:id="37" w:author="Supriya Shinde" w:date="2023-02-16T14:41:00Z">
                  <w:rPr>
                    <w:rFonts w:ascii="Calibri" w:eastAsia="Times New Roman" w:hAnsi="Calibri" w:cs="Calibri"/>
                    <w:color w:val="000000"/>
                    <w:lang w:val="en-IN" w:eastAsia="en-IN"/>
                  </w:rPr>
                </w:rPrChange>
              </w:rPr>
              <w:t>To enter the san</w:t>
            </w:r>
            <w:r w:rsidR="0030748B" w:rsidRPr="00C43C24">
              <w:rPr>
                <w:rFonts w:ascii="Calibri" w:eastAsia="Times New Roman" w:hAnsi="Calibri" w:cs="Calibri"/>
                <w:color w:val="000000" w:themeColor="text1"/>
                <w:lang w:val="en-IN" w:eastAsia="en-IN"/>
                <w:rPrChange w:id="38" w:author="Supriya Shinde" w:date="2023-02-16T14:41:00Z">
                  <w:rPr>
                    <w:rFonts w:ascii="Calibri" w:eastAsia="Times New Roman" w:hAnsi="Calibri" w:cs="Calibri"/>
                    <w:color w:val="000000"/>
                    <w:lang w:val="en-IN" w:eastAsia="en-IN"/>
                  </w:rPr>
                </w:rPrChange>
              </w:rPr>
              <w:t>ction date in DD-MM-YYYY format</w:t>
            </w:r>
          </w:p>
          <w:p w14:paraId="3DB1E6B6" w14:textId="4CC94338" w:rsidR="00CD3179" w:rsidRPr="00C43C24" w:rsidRDefault="00CD3179" w:rsidP="00924C80">
            <w:pPr>
              <w:pStyle w:val="ListParagraph"/>
              <w:numPr>
                <w:ilvl w:val="0"/>
                <w:numId w:val="31"/>
              </w:numPr>
              <w:spacing w:after="0" w:line="240" w:lineRule="auto"/>
              <w:ind w:left="593"/>
              <w:rPr>
                <w:rFonts w:ascii="Calibri" w:eastAsia="Times New Roman" w:hAnsi="Calibri" w:cs="Calibri"/>
                <w:color w:val="000000" w:themeColor="text1"/>
                <w:lang w:val="en-IN" w:eastAsia="en-IN"/>
                <w:rPrChange w:id="39" w:author="Supriya Shinde" w:date="2023-02-16T14:41:00Z">
                  <w:rPr>
                    <w:rFonts w:ascii="Calibri" w:eastAsia="Times New Roman" w:hAnsi="Calibri" w:cs="Calibri"/>
                    <w:color w:val="000000"/>
                    <w:lang w:val="en-IN" w:eastAsia="en-IN"/>
                  </w:rPr>
                </w:rPrChange>
              </w:rPr>
            </w:pPr>
            <w:r w:rsidRPr="00C43C24">
              <w:rPr>
                <w:rFonts w:ascii="Calibri" w:eastAsia="Times New Roman" w:hAnsi="Calibri" w:cs="Calibri"/>
                <w:color w:val="000000" w:themeColor="text1"/>
                <w:lang w:val="en-IN" w:eastAsia="en-IN"/>
                <w:rPrChange w:id="40" w:author="Supriya Shinde" w:date="2023-02-16T14:41:00Z">
                  <w:rPr>
                    <w:rFonts w:ascii="Calibri" w:eastAsia="Times New Roman" w:hAnsi="Calibri" w:cs="Calibri"/>
                    <w:color w:val="FF0000"/>
                    <w:lang w:val="en-IN" w:eastAsia="en-IN"/>
                  </w:rPr>
                </w:rPrChange>
              </w:rPr>
              <w:t>Loan End date should be   greater than  Current system date</w:t>
            </w:r>
          </w:p>
        </w:tc>
      </w:tr>
      <w:tr w:rsidR="00CD3179" w:rsidRPr="00CD3179" w14:paraId="772E39C2"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4DC0AE5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36</w:t>
            </w:r>
          </w:p>
        </w:tc>
        <w:tc>
          <w:tcPr>
            <w:tcW w:w="2268" w:type="dxa"/>
            <w:tcBorders>
              <w:top w:val="nil"/>
              <w:left w:val="nil"/>
              <w:bottom w:val="single" w:sz="4" w:space="0" w:color="auto"/>
              <w:right w:val="single" w:sz="4" w:space="0" w:color="auto"/>
            </w:tcBorders>
            <w:shd w:val="clear" w:color="auto" w:fill="auto"/>
            <w:hideMark/>
          </w:tcPr>
          <w:p w14:paraId="73ED79F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Industry Sector</w:t>
            </w:r>
          </w:p>
        </w:tc>
        <w:tc>
          <w:tcPr>
            <w:tcW w:w="1843" w:type="dxa"/>
            <w:tcBorders>
              <w:top w:val="nil"/>
              <w:left w:val="nil"/>
              <w:bottom w:val="single" w:sz="4" w:space="0" w:color="auto"/>
              <w:right w:val="nil"/>
            </w:tcBorders>
            <w:shd w:val="clear" w:color="auto" w:fill="auto"/>
            <w:hideMark/>
          </w:tcPr>
          <w:p w14:paraId="786C558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6F1974B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7F3F47C4"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Eligible </w:t>
            </w:r>
            <w:r w:rsidR="0030748B">
              <w:rPr>
                <w:rFonts w:ascii="Calibri" w:eastAsia="Times New Roman" w:hAnsi="Calibri" w:cs="Calibri"/>
                <w:color w:val="000000"/>
                <w:sz w:val="20"/>
                <w:szCs w:val="20"/>
                <w:lang w:val="en-IN" w:eastAsia="en-IN"/>
              </w:rPr>
              <w:t>Industry Sector is 'Healthcare'</w:t>
            </w:r>
          </w:p>
          <w:p w14:paraId="3E9F0FCE" w14:textId="586A40A8"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To enter the value as per Surge Code Master</w:t>
            </w:r>
          </w:p>
        </w:tc>
      </w:tr>
      <w:tr w:rsidR="00CD3179" w:rsidRPr="00CD3179" w14:paraId="2CBE7BB3" w14:textId="77777777" w:rsidTr="00924C80">
        <w:trPr>
          <w:trHeight w:val="3000"/>
        </w:trPr>
        <w:tc>
          <w:tcPr>
            <w:tcW w:w="709" w:type="dxa"/>
            <w:tcBorders>
              <w:top w:val="nil"/>
              <w:left w:val="single" w:sz="8" w:space="0" w:color="auto"/>
              <w:bottom w:val="single" w:sz="4" w:space="0" w:color="auto"/>
              <w:right w:val="single" w:sz="4" w:space="0" w:color="auto"/>
            </w:tcBorders>
            <w:shd w:val="clear" w:color="auto" w:fill="auto"/>
            <w:hideMark/>
          </w:tcPr>
          <w:p w14:paraId="436AC535"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37</w:t>
            </w:r>
          </w:p>
        </w:tc>
        <w:tc>
          <w:tcPr>
            <w:tcW w:w="2268" w:type="dxa"/>
            <w:tcBorders>
              <w:top w:val="nil"/>
              <w:left w:val="nil"/>
              <w:bottom w:val="single" w:sz="4" w:space="0" w:color="auto"/>
              <w:right w:val="single" w:sz="4" w:space="0" w:color="auto"/>
            </w:tcBorders>
            <w:shd w:val="clear" w:color="auto" w:fill="auto"/>
            <w:hideMark/>
          </w:tcPr>
          <w:p w14:paraId="721C544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Nature of Project</w:t>
            </w:r>
          </w:p>
        </w:tc>
        <w:tc>
          <w:tcPr>
            <w:tcW w:w="1843" w:type="dxa"/>
            <w:tcBorders>
              <w:top w:val="nil"/>
              <w:left w:val="nil"/>
              <w:bottom w:val="single" w:sz="4" w:space="0" w:color="auto"/>
              <w:right w:val="nil"/>
            </w:tcBorders>
            <w:shd w:val="clear" w:color="auto" w:fill="auto"/>
            <w:hideMark/>
          </w:tcPr>
          <w:p w14:paraId="43DAE3D7"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3F638F3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0701D8C8" w14:textId="77777777" w:rsidR="0030748B" w:rsidRPr="00AE3A50" w:rsidRDefault="00CD3179" w:rsidP="00AE3A50">
            <w:pPr>
              <w:spacing w:after="0" w:line="240" w:lineRule="auto"/>
              <w:rPr>
                <w:rFonts w:ascii="Calibri" w:eastAsia="Times New Roman" w:hAnsi="Calibri" w:cs="Calibri"/>
                <w:color w:val="000000"/>
                <w:lang w:val="en-IN" w:eastAsia="en-IN"/>
              </w:rPr>
            </w:pPr>
            <w:r w:rsidRPr="00AE3A50">
              <w:rPr>
                <w:rFonts w:ascii="Calibri" w:eastAsia="Times New Roman" w:hAnsi="Calibri" w:cs="Calibri"/>
                <w:color w:val="000000"/>
                <w:lang w:val="en-IN" w:eastAsia="en-IN"/>
              </w:rPr>
              <w:t xml:space="preserve">Eligible nature are 'Hospitals', 'Dispensaries', 'Clinics', 'Medical Colleges', 'Pathology Labs', 'Diagnostics Centres', 'Facilities for Manufacturing of Vaccines', 'Facilities for Manufacturing of Oxygen', 'Facilities for Manufacturing of Ventilators', 'Facilities for Manufacturing of Priority Medical Devices', </w:t>
            </w:r>
            <w:r w:rsidR="0030748B" w:rsidRPr="00AE3A50">
              <w:rPr>
                <w:rFonts w:ascii="Calibri" w:eastAsia="Times New Roman" w:hAnsi="Calibri" w:cs="Calibri"/>
                <w:color w:val="000000"/>
                <w:lang w:val="en-IN" w:eastAsia="en-IN"/>
              </w:rPr>
              <w:t>'Public Healthcare Facilities'</w:t>
            </w:r>
            <w:r w:rsidR="0030748B" w:rsidRPr="00AE3A50">
              <w:rPr>
                <w:rFonts w:ascii="Calibri" w:eastAsia="Times New Roman" w:hAnsi="Calibri" w:cs="Calibri"/>
                <w:color w:val="000000"/>
                <w:lang w:val="en-IN" w:eastAsia="en-IN"/>
              </w:rPr>
              <w:br/>
            </w:r>
          </w:p>
          <w:p w14:paraId="414AA25A" w14:textId="77777777" w:rsidR="00CD3179"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To enter the value as per Surge Code Master</w:t>
            </w:r>
          </w:p>
          <w:p w14:paraId="697AF2B8" w14:textId="59FE2C99" w:rsidR="00AE3A50" w:rsidRPr="00924C80" w:rsidRDefault="00AE3A50" w:rsidP="00AE3A50">
            <w:pPr>
              <w:pStyle w:val="ListParagraph"/>
              <w:spacing w:after="0" w:line="240" w:lineRule="auto"/>
              <w:ind w:left="593"/>
              <w:rPr>
                <w:rFonts w:ascii="Calibri" w:eastAsia="Times New Roman" w:hAnsi="Calibri" w:cs="Calibri"/>
                <w:color w:val="000000"/>
                <w:lang w:val="en-IN" w:eastAsia="en-IN"/>
              </w:rPr>
            </w:pPr>
          </w:p>
        </w:tc>
      </w:tr>
      <w:tr w:rsidR="00CD3179" w:rsidRPr="00CD3179" w14:paraId="2FD05B82" w14:textId="77777777" w:rsidTr="00924C80">
        <w:trPr>
          <w:trHeight w:val="510"/>
        </w:trPr>
        <w:tc>
          <w:tcPr>
            <w:tcW w:w="709" w:type="dxa"/>
            <w:tcBorders>
              <w:top w:val="nil"/>
              <w:left w:val="single" w:sz="8" w:space="0" w:color="auto"/>
              <w:bottom w:val="single" w:sz="4" w:space="0" w:color="auto"/>
              <w:right w:val="single" w:sz="4" w:space="0" w:color="auto"/>
            </w:tcBorders>
            <w:shd w:val="clear" w:color="auto" w:fill="auto"/>
            <w:hideMark/>
          </w:tcPr>
          <w:p w14:paraId="229C495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lastRenderedPageBreak/>
              <w:t>38</w:t>
            </w:r>
          </w:p>
        </w:tc>
        <w:tc>
          <w:tcPr>
            <w:tcW w:w="2268" w:type="dxa"/>
            <w:tcBorders>
              <w:top w:val="nil"/>
              <w:left w:val="nil"/>
              <w:bottom w:val="single" w:sz="4" w:space="0" w:color="auto"/>
              <w:right w:val="single" w:sz="4" w:space="0" w:color="auto"/>
            </w:tcBorders>
            <w:shd w:val="clear" w:color="auto" w:fill="auto"/>
            <w:hideMark/>
          </w:tcPr>
          <w:p w14:paraId="60B72543"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Interest Rate</w:t>
            </w:r>
          </w:p>
        </w:tc>
        <w:tc>
          <w:tcPr>
            <w:tcW w:w="1843" w:type="dxa"/>
            <w:tcBorders>
              <w:top w:val="nil"/>
              <w:left w:val="nil"/>
              <w:bottom w:val="single" w:sz="4" w:space="0" w:color="auto"/>
              <w:right w:val="nil"/>
            </w:tcBorders>
            <w:shd w:val="clear" w:color="auto" w:fill="auto"/>
            <w:hideMark/>
          </w:tcPr>
          <w:p w14:paraId="6D1D692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Numeric</w:t>
            </w:r>
          </w:p>
        </w:tc>
        <w:tc>
          <w:tcPr>
            <w:tcW w:w="1843" w:type="dxa"/>
            <w:tcBorders>
              <w:top w:val="nil"/>
              <w:left w:val="single" w:sz="4" w:space="0" w:color="auto"/>
              <w:bottom w:val="single" w:sz="4" w:space="0" w:color="auto"/>
              <w:right w:val="single" w:sz="4" w:space="0" w:color="auto"/>
            </w:tcBorders>
            <w:shd w:val="clear" w:color="auto" w:fill="auto"/>
            <w:hideMark/>
          </w:tcPr>
          <w:p w14:paraId="1C5914DB"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63E6EB13"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xml:space="preserve">Interest rate  with maximum 2 decimal to be entered </w:t>
            </w:r>
          </w:p>
          <w:p w14:paraId="2081D4E0" w14:textId="561629C6"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sz w:val="20"/>
                <w:szCs w:val="20"/>
                <w:lang w:val="en-IN" w:eastAsia="en-IN"/>
              </w:rPr>
            </w:pPr>
            <w:r w:rsidRPr="00924C80">
              <w:rPr>
                <w:rFonts w:ascii="Calibri" w:eastAsia="Times New Roman" w:hAnsi="Calibri" w:cs="Calibri"/>
                <w:color w:val="000000"/>
                <w:sz w:val="20"/>
                <w:szCs w:val="20"/>
                <w:lang w:val="en-IN" w:eastAsia="en-IN"/>
              </w:rPr>
              <w:t>'% ' is not allowed</w:t>
            </w:r>
          </w:p>
        </w:tc>
      </w:tr>
      <w:tr w:rsidR="00CD3179" w:rsidRPr="00CD3179" w14:paraId="5ACC2BFE" w14:textId="77777777" w:rsidTr="00924C80">
        <w:trPr>
          <w:trHeight w:val="600"/>
        </w:trPr>
        <w:tc>
          <w:tcPr>
            <w:tcW w:w="709" w:type="dxa"/>
            <w:tcBorders>
              <w:top w:val="nil"/>
              <w:left w:val="single" w:sz="8" w:space="0" w:color="auto"/>
              <w:bottom w:val="single" w:sz="4" w:space="0" w:color="auto"/>
              <w:right w:val="single" w:sz="4" w:space="0" w:color="auto"/>
            </w:tcBorders>
            <w:shd w:val="clear" w:color="auto" w:fill="auto"/>
            <w:hideMark/>
          </w:tcPr>
          <w:p w14:paraId="675364AA"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39</w:t>
            </w:r>
          </w:p>
        </w:tc>
        <w:tc>
          <w:tcPr>
            <w:tcW w:w="2268" w:type="dxa"/>
            <w:tcBorders>
              <w:top w:val="nil"/>
              <w:left w:val="nil"/>
              <w:bottom w:val="single" w:sz="4" w:space="0" w:color="auto"/>
              <w:right w:val="single" w:sz="4" w:space="0" w:color="auto"/>
            </w:tcBorders>
            <w:shd w:val="clear" w:color="auto" w:fill="auto"/>
            <w:hideMark/>
          </w:tcPr>
          <w:p w14:paraId="0549B0D1" w14:textId="3C44400F"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Date of Commencement of Commercial Operations (DCCO) as per the sanction terms</w:t>
            </w:r>
          </w:p>
        </w:tc>
        <w:tc>
          <w:tcPr>
            <w:tcW w:w="1843" w:type="dxa"/>
            <w:tcBorders>
              <w:top w:val="nil"/>
              <w:left w:val="nil"/>
              <w:bottom w:val="single" w:sz="4" w:space="0" w:color="auto"/>
              <w:right w:val="nil"/>
            </w:tcBorders>
            <w:shd w:val="clear" w:color="auto" w:fill="auto"/>
            <w:hideMark/>
          </w:tcPr>
          <w:p w14:paraId="7710FA5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 xml:space="preserve">Date </w:t>
            </w:r>
          </w:p>
        </w:tc>
        <w:tc>
          <w:tcPr>
            <w:tcW w:w="1843" w:type="dxa"/>
            <w:tcBorders>
              <w:top w:val="nil"/>
              <w:left w:val="single" w:sz="4" w:space="0" w:color="auto"/>
              <w:bottom w:val="single" w:sz="4" w:space="0" w:color="auto"/>
              <w:right w:val="single" w:sz="4" w:space="0" w:color="auto"/>
            </w:tcBorders>
            <w:shd w:val="clear" w:color="auto" w:fill="auto"/>
            <w:hideMark/>
          </w:tcPr>
          <w:p w14:paraId="6160F98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37DD02C8" w14:textId="5EC041C3" w:rsidR="0030748B"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 xml:space="preserve">DCCO should </w:t>
            </w:r>
            <w:r w:rsidR="0030748B">
              <w:rPr>
                <w:rFonts w:ascii="Calibri" w:eastAsia="Times New Roman" w:hAnsi="Calibri" w:cs="Calibri"/>
                <w:color w:val="000000"/>
                <w:lang w:val="en-IN" w:eastAsia="en-IN"/>
              </w:rPr>
              <w:t xml:space="preserve"> be </w:t>
            </w:r>
            <w:r w:rsidR="00D30EAE">
              <w:rPr>
                <w:rFonts w:ascii="Calibri" w:eastAsia="Times New Roman" w:hAnsi="Calibri" w:cs="Calibri"/>
                <w:color w:val="000000"/>
                <w:lang w:val="en-IN" w:eastAsia="en-IN"/>
              </w:rPr>
              <w:t xml:space="preserve"> greater </w:t>
            </w:r>
            <w:r w:rsidR="0030748B">
              <w:rPr>
                <w:rFonts w:ascii="Calibri" w:eastAsia="Times New Roman" w:hAnsi="Calibri" w:cs="Calibri"/>
                <w:color w:val="000000"/>
                <w:lang w:val="en-IN" w:eastAsia="en-IN"/>
              </w:rPr>
              <w:t>less than sanction date</w:t>
            </w:r>
          </w:p>
          <w:p w14:paraId="60529287" w14:textId="58E72E03"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D30EAE">
              <w:rPr>
                <w:rFonts w:ascii="Calibri" w:eastAsia="Times New Roman" w:hAnsi="Calibri" w:cs="Calibri"/>
                <w:color w:val="000000" w:themeColor="text1"/>
                <w:lang w:val="en-IN" w:eastAsia="en-IN"/>
              </w:rPr>
              <w:t>Date to be entered in DD-MM-YYYY format</w:t>
            </w:r>
          </w:p>
        </w:tc>
      </w:tr>
      <w:tr w:rsidR="00CD3179" w:rsidRPr="00CD3179" w14:paraId="29730759" w14:textId="77777777" w:rsidTr="00924C80">
        <w:trPr>
          <w:trHeight w:val="1200"/>
        </w:trPr>
        <w:tc>
          <w:tcPr>
            <w:tcW w:w="709" w:type="dxa"/>
            <w:tcBorders>
              <w:top w:val="nil"/>
              <w:left w:val="single" w:sz="8" w:space="0" w:color="auto"/>
              <w:bottom w:val="single" w:sz="4" w:space="0" w:color="auto"/>
              <w:right w:val="single" w:sz="4" w:space="0" w:color="auto"/>
            </w:tcBorders>
            <w:shd w:val="clear" w:color="auto" w:fill="auto"/>
            <w:hideMark/>
          </w:tcPr>
          <w:p w14:paraId="65C09F24"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40</w:t>
            </w:r>
          </w:p>
        </w:tc>
        <w:tc>
          <w:tcPr>
            <w:tcW w:w="2268" w:type="dxa"/>
            <w:tcBorders>
              <w:top w:val="nil"/>
              <w:left w:val="nil"/>
              <w:bottom w:val="single" w:sz="4" w:space="0" w:color="auto"/>
              <w:right w:val="single" w:sz="4" w:space="0" w:color="auto"/>
            </w:tcBorders>
            <w:shd w:val="clear" w:color="auto" w:fill="auto"/>
            <w:hideMark/>
          </w:tcPr>
          <w:p w14:paraId="29A6093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Project Type</w:t>
            </w:r>
          </w:p>
        </w:tc>
        <w:tc>
          <w:tcPr>
            <w:tcW w:w="1843" w:type="dxa"/>
            <w:tcBorders>
              <w:top w:val="nil"/>
              <w:left w:val="nil"/>
              <w:bottom w:val="single" w:sz="4" w:space="0" w:color="auto"/>
              <w:right w:val="nil"/>
            </w:tcBorders>
            <w:shd w:val="clear" w:color="auto" w:fill="auto"/>
            <w:hideMark/>
          </w:tcPr>
          <w:p w14:paraId="61BB397F"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 xml:space="preserve">Numeric </w:t>
            </w:r>
          </w:p>
        </w:tc>
        <w:tc>
          <w:tcPr>
            <w:tcW w:w="1843" w:type="dxa"/>
            <w:tcBorders>
              <w:top w:val="nil"/>
              <w:left w:val="single" w:sz="4" w:space="0" w:color="auto"/>
              <w:bottom w:val="single" w:sz="4" w:space="0" w:color="auto"/>
              <w:right w:val="single" w:sz="4" w:space="0" w:color="auto"/>
            </w:tcBorders>
            <w:shd w:val="clear" w:color="auto" w:fill="auto"/>
            <w:hideMark/>
          </w:tcPr>
          <w:p w14:paraId="6699ACC7"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24DC6A10"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Eligible values are ''Greenfield</w:t>
            </w:r>
            <w:r w:rsidR="0030748B">
              <w:rPr>
                <w:rFonts w:ascii="Calibri" w:eastAsia="Times New Roman" w:hAnsi="Calibri" w:cs="Calibri"/>
                <w:color w:val="000000"/>
                <w:lang w:val="en-IN" w:eastAsia="en-IN"/>
              </w:rPr>
              <w:t xml:space="preserve"> Project', 'Brownfield Project'</w:t>
            </w:r>
          </w:p>
          <w:p w14:paraId="308640DC" w14:textId="5734EFB2"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To enter the value as per Surge Code Master</w:t>
            </w:r>
          </w:p>
        </w:tc>
      </w:tr>
      <w:tr w:rsidR="00CD3179" w:rsidRPr="00CD3179" w14:paraId="0088DED3" w14:textId="77777777" w:rsidTr="00924C80">
        <w:trPr>
          <w:trHeight w:val="1200"/>
        </w:trPr>
        <w:tc>
          <w:tcPr>
            <w:tcW w:w="709" w:type="dxa"/>
            <w:tcBorders>
              <w:top w:val="nil"/>
              <w:left w:val="single" w:sz="8" w:space="0" w:color="auto"/>
              <w:bottom w:val="single" w:sz="4" w:space="0" w:color="auto"/>
              <w:right w:val="single" w:sz="4" w:space="0" w:color="auto"/>
            </w:tcBorders>
            <w:shd w:val="clear" w:color="auto" w:fill="auto"/>
            <w:hideMark/>
          </w:tcPr>
          <w:p w14:paraId="3CEDA97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41</w:t>
            </w:r>
          </w:p>
        </w:tc>
        <w:tc>
          <w:tcPr>
            <w:tcW w:w="2268" w:type="dxa"/>
            <w:tcBorders>
              <w:top w:val="nil"/>
              <w:left w:val="nil"/>
              <w:bottom w:val="single" w:sz="4" w:space="0" w:color="auto"/>
              <w:right w:val="single" w:sz="4" w:space="0" w:color="auto"/>
            </w:tcBorders>
            <w:shd w:val="clear" w:color="auto" w:fill="auto"/>
            <w:hideMark/>
          </w:tcPr>
          <w:p w14:paraId="048BF72E"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Unit Entity Type</w:t>
            </w:r>
          </w:p>
        </w:tc>
        <w:tc>
          <w:tcPr>
            <w:tcW w:w="1843" w:type="dxa"/>
            <w:tcBorders>
              <w:top w:val="nil"/>
              <w:left w:val="nil"/>
              <w:bottom w:val="single" w:sz="4" w:space="0" w:color="auto"/>
              <w:right w:val="nil"/>
            </w:tcBorders>
            <w:shd w:val="clear" w:color="auto" w:fill="auto"/>
            <w:hideMark/>
          </w:tcPr>
          <w:p w14:paraId="0896603A"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 xml:space="preserve">Numeric </w:t>
            </w:r>
          </w:p>
        </w:tc>
        <w:tc>
          <w:tcPr>
            <w:tcW w:w="1843" w:type="dxa"/>
            <w:tcBorders>
              <w:top w:val="nil"/>
              <w:left w:val="single" w:sz="4" w:space="0" w:color="auto"/>
              <w:bottom w:val="single" w:sz="4" w:space="0" w:color="auto"/>
              <w:right w:val="single" w:sz="4" w:space="0" w:color="auto"/>
            </w:tcBorders>
            <w:shd w:val="clear" w:color="auto" w:fill="auto"/>
            <w:hideMark/>
          </w:tcPr>
          <w:p w14:paraId="0BF6539C"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1506BFB6"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Eligible values are 'Micro', 'Small', 'Medium</w:t>
            </w:r>
            <w:r w:rsidR="0030748B">
              <w:rPr>
                <w:rFonts w:ascii="Calibri" w:eastAsia="Times New Roman" w:hAnsi="Calibri" w:cs="Calibri"/>
                <w:color w:val="000000"/>
                <w:lang w:val="en-IN" w:eastAsia="en-IN"/>
              </w:rPr>
              <w:t>', 'Other Business Enterprises'</w:t>
            </w:r>
          </w:p>
          <w:p w14:paraId="03F2468A" w14:textId="3E992AAB"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To enter the value as per Surge Code Master</w:t>
            </w:r>
          </w:p>
        </w:tc>
      </w:tr>
      <w:tr w:rsidR="00CD3179" w:rsidRPr="00CD3179" w14:paraId="619F1506" w14:textId="77777777" w:rsidTr="00924C80">
        <w:trPr>
          <w:trHeight w:val="900"/>
        </w:trPr>
        <w:tc>
          <w:tcPr>
            <w:tcW w:w="709" w:type="dxa"/>
            <w:tcBorders>
              <w:top w:val="nil"/>
              <w:left w:val="single" w:sz="8" w:space="0" w:color="auto"/>
              <w:bottom w:val="single" w:sz="4" w:space="0" w:color="auto"/>
              <w:right w:val="single" w:sz="4" w:space="0" w:color="auto"/>
            </w:tcBorders>
            <w:shd w:val="clear" w:color="auto" w:fill="auto"/>
            <w:hideMark/>
          </w:tcPr>
          <w:p w14:paraId="1DD8EB18"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42</w:t>
            </w:r>
          </w:p>
        </w:tc>
        <w:tc>
          <w:tcPr>
            <w:tcW w:w="2268" w:type="dxa"/>
            <w:tcBorders>
              <w:top w:val="nil"/>
              <w:left w:val="nil"/>
              <w:bottom w:val="single" w:sz="4" w:space="0" w:color="auto"/>
              <w:right w:val="single" w:sz="4" w:space="0" w:color="auto"/>
            </w:tcBorders>
            <w:shd w:val="clear" w:color="auto" w:fill="auto"/>
            <w:hideMark/>
          </w:tcPr>
          <w:p w14:paraId="25BFB22A"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Tenure of loan (months)</w:t>
            </w:r>
          </w:p>
        </w:tc>
        <w:tc>
          <w:tcPr>
            <w:tcW w:w="1843" w:type="dxa"/>
            <w:tcBorders>
              <w:top w:val="nil"/>
              <w:left w:val="nil"/>
              <w:bottom w:val="single" w:sz="4" w:space="0" w:color="auto"/>
              <w:right w:val="nil"/>
            </w:tcBorders>
            <w:shd w:val="clear" w:color="auto" w:fill="auto"/>
            <w:hideMark/>
          </w:tcPr>
          <w:p w14:paraId="4622CE4F"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 xml:space="preserve">Numeric </w:t>
            </w:r>
          </w:p>
        </w:tc>
        <w:tc>
          <w:tcPr>
            <w:tcW w:w="1843" w:type="dxa"/>
            <w:tcBorders>
              <w:top w:val="nil"/>
              <w:left w:val="single" w:sz="4" w:space="0" w:color="auto"/>
              <w:bottom w:val="single" w:sz="4" w:space="0" w:color="auto"/>
              <w:right w:val="single" w:sz="4" w:space="0" w:color="auto"/>
            </w:tcBorders>
            <w:shd w:val="clear" w:color="auto" w:fill="auto"/>
            <w:hideMark/>
          </w:tcPr>
          <w:p w14:paraId="4051951D"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1A922755"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To ent</w:t>
            </w:r>
            <w:r w:rsidR="0030748B">
              <w:rPr>
                <w:rFonts w:ascii="Calibri" w:eastAsia="Times New Roman" w:hAnsi="Calibri" w:cs="Calibri"/>
                <w:color w:val="000000"/>
                <w:lang w:val="en-IN" w:eastAsia="en-IN"/>
              </w:rPr>
              <w:t>er the Tenure of Loan in Months</w:t>
            </w:r>
          </w:p>
          <w:p w14:paraId="14D2449E" w14:textId="06F52042" w:rsidR="00CD3179" w:rsidRPr="00924C80" w:rsidRDefault="00CD3179" w:rsidP="0030748B">
            <w:pPr>
              <w:pStyle w:val="ListParagraph"/>
              <w:numPr>
                <w:ilvl w:val="0"/>
                <w:numId w:val="31"/>
              </w:numPr>
              <w:spacing w:after="0" w:line="240" w:lineRule="auto"/>
              <w:ind w:left="593"/>
              <w:rPr>
                <w:rFonts w:ascii="Calibri" w:eastAsia="Times New Roman" w:hAnsi="Calibri" w:cs="Calibri"/>
                <w:color w:val="000000"/>
                <w:lang w:val="en-IN" w:eastAsia="en-IN"/>
              </w:rPr>
            </w:pPr>
            <w:r w:rsidRPr="00D30EAE">
              <w:rPr>
                <w:rFonts w:ascii="Calibri" w:eastAsia="Times New Roman" w:hAnsi="Calibri" w:cs="Calibri"/>
                <w:color w:val="000000" w:themeColor="text1"/>
                <w:lang w:val="en-IN" w:eastAsia="en-IN"/>
              </w:rPr>
              <w:t xml:space="preserve">Loan </w:t>
            </w:r>
            <w:r w:rsidR="0030748B" w:rsidRPr="00D30EAE">
              <w:rPr>
                <w:rFonts w:ascii="Calibri" w:eastAsia="Times New Roman" w:hAnsi="Calibri" w:cs="Calibri"/>
                <w:color w:val="000000" w:themeColor="text1"/>
                <w:lang w:val="en-IN" w:eastAsia="en-IN"/>
              </w:rPr>
              <w:t>Tenure</w:t>
            </w:r>
            <w:r w:rsidRPr="00D30EAE">
              <w:rPr>
                <w:rFonts w:ascii="Calibri" w:eastAsia="Times New Roman" w:hAnsi="Calibri" w:cs="Calibri"/>
                <w:color w:val="000000" w:themeColor="text1"/>
                <w:lang w:val="en-IN" w:eastAsia="en-IN"/>
              </w:rPr>
              <w:t xml:space="preserve"> should  not be greater than 60 </w:t>
            </w:r>
          </w:p>
        </w:tc>
      </w:tr>
      <w:tr w:rsidR="00CD3179" w:rsidRPr="00CD3179" w14:paraId="43DB926E" w14:textId="77777777" w:rsidTr="00924C80">
        <w:trPr>
          <w:trHeight w:val="750"/>
        </w:trPr>
        <w:tc>
          <w:tcPr>
            <w:tcW w:w="709" w:type="dxa"/>
            <w:tcBorders>
              <w:top w:val="nil"/>
              <w:left w:val="single" w:sz="8" w:space="0" w:color="auto"/>
              <w:bottom w:val="single" w:sz="4" w:space="0" w:color="auto"/>
              <w:right w:val="single" w:sz="4" w:space="0" w:color="auto"/>
            </w:tcBorders>
            <w:shd w:val="clear" w:color="auto" w:fill="auto"/>
            <w:hideMark/>
          </w:tcPr>
          <w:p w14:paraId="2EF666CA"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43</w:t>
            </w:r>
          </w:p>
        </w:tc>
        <w:tc>
          <w:tcPr>
            <w:tcW w:w="2268" w:type="dxa"/>
            <w:tcBorders>
              <w:top w:val="nil"/>
              <w:left w:val="nil"/>
              <w:bottom w:val="single" w:sz="4" w:space="0" w:color="auto"/>
              <w:right w:val="single" w:sz="4" w:space="0" w:color="auto"/>
            </w:tcBorders>
            <w:shd w:val="clear" w:color="auto" w:fill="auto"/>
            <w:hideMark/>
          </w:tcPr>
          <w:p w14:paraId="3DD22488"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Loan Moratorium Period (months)</w:t>
            </w:r>
          </w:p>
        </w:tc>
        <w:tc>
          <w:tcPr>
            <w:tcW w:w="1843" w:type="dxa"/>
            <w:tcBorders>
              <w:top w:val="nil"/>
              <w:left w:val="nil"/>
              <w:bottom w:val="single" w:sz="4" w:space="0" w:color="auto"/>
              <w:right w:val="nil"/>
            </w:tcBorders>
            <w:shd w:val="clear" w:color="auto" w:fill="auto"/>
            <w:hideMark/>
          </w:tcPr>
          <w:p w14:paraId="41D04462"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 xml:space="preserve">Numeric </w:t>
            </w:r>
          </w:p>
        </w:tc>
        <w:tc>
          <w:tcPr>
            <w:tcW w:w="1843" w:type="dxa"/>
            <w:tcBorders>
              <w:top w:val="nil"/>
              <w:left w:val="single" w:sz="4" w:space="0" w:color="auto"/>
              <w:bottom w:val="single" w:sz="4" w:space="0" w:color="auto"/>
              <w:right w:val="single" w:sz="4" w:space="0" w:color="auto"/>
            </w:tcBorders>
            <w:shd w:val="clear" w:color="auto" w:fill="auto"/>
            <w:hideMark/>
          </w:tcPr>
          <w:p w14:paraId="6DDC284F"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4" w:space="0" w:color="auto"/>
              <w:right w:val="single" w:sz="8" w:space="0" w:color="auto"/>
            </w:tcBorders>
            <w:shd w:val="clear" w:color="auto" w:fill="auto"/>
            <w:hideMark/>
          </w:tcPr>
          <w:p w14:paraId="228EE2EB" w14:textId="77777777" w:rsidR="0030748B"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To enter</w:t>
            </w:r>
            <w:r w:rsidR="0030748B">
              <w:rPr>
                <w:rFonts w:ascii="Calibri" w:eastAsia="Times New Roman" w:hAnsi="Calibri" w:cs="Calibri"/>
                <w:color w:val="000000"/>
                <w:lang w:val="en-IN" w:eastAsia="en-IN"/>
              </w:rPr>
              <w:t xml:space="preserve"> the Loan Moratorium  in Months</w:t>
            </w:r>
          </w:p>
          <w:p w14:paraId="32034E32" w14:textId="54282135"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Loan Moratorium should not be greater than Loan Tenure</w:t>
            </w:r>
          </w:p>
        </w:tc>
      </w:tr>
      <w:tr w:rsidR="00CD3179" w:rsidRPr="00CD3179" w14:paraId="0E58B482" w14:textId="77777777" w:rsidTr="00924C80">
        <w:trPr>
          <w:trHeight w:val="1035"/>
        </w:trPr>
        <w:tc>
          <w:tcPr>
            <w:tcW w:w="709" w:type="dxa"/>
            <w:tcBorders>
              <w:top w:val="nil"/>
              <w:left w:val="single" w:sz="8" w:space="0" w:color="auto"/>
              <w:bottom w:val="single" w:sz="4" w:space="0" w:color="auto"/>
              <w:right w:val="single" w:sz="4" w:space="0" w:color="auto"/>
            </w:tcBorders>
            <w:shd w:val="clear" w:color="auto" w:fill="auto"/>
            <w:hideMark/>
          </w:tcPr>
          <w:p w14:paraId="598D5DA0"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44</w:t>
            </w:r>
          </w:p>
        </w:tc>
        <w:tc>
          <w:tcPr>
            <w:tcW w:w="2268" w:type="dxa"/>
            <w:tcBorders>
              <w:top w:val="nil"/>
              <w:left w:val="nil"/>
              <w:bottom w:val="single" w:sz="8" w:space="0" w:color="auto"/>
              <w:right w:val="single" w:sz="4" w:space="0" w:color="auto"/>
            </w:tcBorders>
            <w:shd w:val="clear" w:color="auto" w:fill="auto"/>
            <w:hideMark/>
          </w:tcPr>
          <w:p w14:paraId="1F4DB0E6" w14:textId="4624C0CC"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Additional employment likely to be generated in case of brownfield</w:t>
            </w:r>
            <w:r w:rsidRPr="00CD3179">
              <w:rPr>
                <w:rFonts w:ascii="Calibri" w:eastAsia="Times New Roman" w:hAnsi="Calibri" w:cs="Calibri"/>
                <w:color w:val="000000"/>
                <w:sz w:val="20"/>
                <w:szCs w:val="20"/>
                <w:lang w:val="en-IN" w:eastAsia="en-IN"/>
              </w:rPr>
              <w:br/>
              <w:t>&amp; New employment likely to be generated in case of greenfield projects</w:t>
            </w:r>
          </w:p>
        </w:tc>
        <w:tc>
          <w:tcPr>
            <w:tcW w:w="1843" w:type="dxa"/>
            <w:tcBorders>
              <w:top w:val="nil"/>
              <w:left w:val="nil"/>
              <w:bottom w:val="single" w:sz="8" w:space="0" w:color="auto"/>
              <w:right w:val="nil"/>
            </w:tcBorders>
            <w:shd w:val="clear" w:color="auto" w:fill="auto"/>
            <w:hideMark/>
          </w:tcPr>
          <w:p w14:paraId="02881F01" w14:textId="77777777" w:rsidR="00CD3179" w:rsidRPr="00CD3179" w:rsidRDefault="00CD3179" w:rsidP="00CD3179">
            <w:pPr>
              <w:spacing w:after="0" w:line="240" w:lineRule="auto"/>
              <w:rPr>
                <w:rFonts w:ascii="Calibri" w:eastAsia="Times New Roman" w:hAnsi="Calibri" w:cs="Calibri"/>
                <w:sz w:val="20"/>
                <w:szCs w:val="20"/>
                <w:lang w:val="en-IN" w:eastAsia="en-IN"/>
              </w:rPr>
            </w:pPr>
            <w:r w:rsidRPr="00CD3179">
              <w:rPr>
                <w:rFonts w:ascii="Calibri" w:eastAsia="Times New Roman" w:hAnsi="Calibri" w:cs="Calibri"/>
                <w:sz w:val="20"/>
                <w:szCs w:val="20"/>
                <w:lang w:val="en-IN" w:eastAsia="en-IN"/>
              </w:rPr>
              <w:t xml:space="preserve">Numeric </w:t>
            </w:r>
          </w:p>
        </w:tc>
        <w:tc>
          <w:tcPr>
            <w:tcW w:w="1843" w:type="dxa"/>
            <w:tcBorders>
              <w:top w:val="nil"/>
              <w:left w:val="single" w:sz="4" w:space="0" w:color="auto"/>
              <w:bottom w:val="single" w:sz="8" w:space="0" w:color="auto"/>
              <w:right w:val="single" w:sz="4" w:space="0" w:color="auto"/>
            </w:tcBorders>
            <w:shd w:val="clear" w:color="auto" w:fill="auto"/>
            <w:hideMark/>
          </w:tcPr>
          <w:p w14:paraId="3B1A2CB9" w14:textId="77777777" w:rsidR="00CD3179" w:rsidRPr="00CD3179" w:rsidRDefault="00CD3179" w:rsidP="00CD3179">
            <w:pPr>
              <w:spacing w:after="0" w:line="240" w:lineRule="auto"/>
              <w:rPr>
                <w:rFonts w:ascii="Calibri" w:eastAsia="Times New Roman" w:hAnsi="Calibri" w:cs="Calibri"/>
                <w:color w:val="000000"/>
                <w:sz w:val="20"/>
                <w:szCs w:val="20"/>
                <w:lang w:val="en-IN" w:eastAsia="en-IN"/>
              </w:rPr>
            </w:pPr>
            <w:r w:rsidRPr="00CD3179">
              <w:rPr>
                <w:rFonts w:ascii="Calibri" w:eastAsia="Times New Roman" w:hAnsi="Calibri" w:cs="Calibri"/>
                <w:color w:val="000000"/>
                <w:sz w:val="20"/>
                <w:szCs w:val="20"/>
                <w:lang w:val="en-IN" w:eastAsia="en-IN"/>
              </w:rPr>
              <w:t>Mandatory</w:t>
            </w:r>
          </w:p>
        </w:tc>
        <w:tc>
          <w:tcPr>
            <w:tcW w:w="3260" w:type="dxa"/>
            <w:tcBorders>
              <w:top w:val="nil"/>
              <w:left w:val="nil"/>
              <w:bottom w:val="single" w:sz="8" w:space="0" w:color="auto"/>
              <w:right w:val="single" w:sz="8" w:space="0" w:color="auto"/>
            </w:tcBorders>
            <w:shd w:val="clear" w:color="auto" w:fill="auto"/>
            <w:noWrap/>
            <w:hideMark/>
          </w:tcPr>
          <w:p w14:paraId="76329A5C" w14:textId="77777777" w:rsidR="00CD3179" w:rsidRPr="00924C80" w:rsidRDefault="00CD3179" w:rsidP="00924C80">
            <w:pPr>
              <w:pStyle w:val="ListParagraph"/>
              <w:numPr>
                <w:ilvl w:val="0"/>
                <w:numId w:val="31"/>
              </w:numPr>
              <w:spacing w:after="0" w:line="240" w:lineRule="auto"/>
              <w:ind w:left="593"/>
              <w:rPr>
                <w:rFonts w:ascii="Calibri" w:eastAsia="Times New Roman" w:hAnsi="Calibri" w:cs="Calibri"/>
                <w:color w:val="000000"/>
                <w:lang w:val="en-IN" w:eastAsia="en-IN"/>
              </w:rPr>
            </w:pPr>
            <w:r w:rsidRPr="00924C80">
              <w:rPr>
                <w:rFonts w:ascii="Calibri" w:eastAsia="Times New Roman" w:hAnsi="Calibri" w:cs="Calibri"/>
                <w:color w:val="000000"/>
                <w:lang w:val="en-IN" w:eastAsia="en-IN"/>
              </w:rPr>
              <w:t>To enter the employment generated</w:t>
            </w:r>
          </w:p>
        </w:tc>
      </w:tr>
    </w:tbl>
    <w:p w14:paraId="33CAC46E" w14:textId="53E03C85" w:rsidR="00762A99" w:rsidRDefault="00762A99" w:rsidP="005B0E6B">
      <w:pPr>
        <w:jc w:val="both"/>
      </w:pPr>
    </w:p>
    <w:p w14:paraId="5C7E8CBC" w14:textId="400F06B1" w:rsidR="00087608" w:rsidRDefault="0061481B" w:rsidP="0061481B">
      <w:pPr>
        <w:pStyle w:val="ListParagraph"/>
        <w:numPr>
          <w:ilvl w:val="0"/>
          <w:numId w:val="30"/>
        </w:numPr>
        <w:jc w:val="both"/>
      </w:pPr>
      <w:r>
        <w:t>MLI creator will upload the file in format prescribed through Input file management</w:t>
      </w:r>
    </w:p>
    <w:p w14:paraId="5DA15F58" w14:textId="4A4DC1FE" w:rsidR="0061481B" w:rsidRDefault="0061481B" w:rsidP="0061481B">
      <w:pPr>
        <w:pStyle w:val="ListParagraph"/>
        <w:numPr>
          <w:ilvl w:val="0"/>
          <w:numId w:val="30"/>
        </w:numPr>
        <w:jc w:val="both"/>
      </w:pPr>
      <w:r>
        <w:t>Surge system will validate the file as condition defined above, post which valid and invalid record will be generated</w:t>
      </w:r>
    </w:p>
    <w:p w14:paraId="079C6516" w14:textId="2BF91EE4" w:rsidR="0061481B" w:rsidRDefault="0061481B" w:rsidP="0061481B">
      <w:pPr>
        <w:pStyle w:val="ListParagraph"/>
        <w:numPr>
          <w:ilvl w:val="0"/>
          <w:numId w:val="30"/>
        </w:numPr>
        <w:jc w:val="both"/>
      </w:pPr>
      <w:r>
        <w:t>MLI creator can rectify the Invalid records and re-upload the file, post validation of file MLI creator can click on ‘Send for Approval’ for approval of MLI Approver</w:t>
      </w:r>
    </w:p>
    <w:p w14:paraId="0F22E068" w14:textId="0413079F" w:rsidR="0061481B" w:rsidRDefault="0061481B" w:rsidP="0061481B">
      <w:pPr>
        <w:pStyle w:val="ListParagraph"/>
        <w:numPr>
          <w:ilvl w:val="0"/>
          <w:numId w:val="30"/>
        </w:numPr>
        <w:jc w:val="both"/>
      </w:pPr>
      <w:r>
        <w:t xml:space="preserve">MLI approver can click on ‘Submit/Reject’ for popup window to appear, File Name, uploaded by, Uploaded date, File type would be displayed </w:t>
      </w:r>
    </w:p>
    <w:p w14:paraId="591B7C12" w14:textId="77FC40E3" w:rsidR="0061481B" w:rsidRDefault="0061481B" w:rsidP="0061481B">
      <w:pPr>
        <w:pStyle w:val="ListParagraph"/>
        <w:numPr>
          <w:ilvl w:val="0"/>
          <w:numId w:val="30"/>
        </w:numPr>
        <w:jc w:val="both"/>
      </w:pPr>
      <w:r>
        <w:t xml:space="preserve">MLI approver can take action file as “Approved” or “Rejected” and generate the Management Certificate </w:t>
      </w:r>
    </w:p>
    <w:p w14:paraId="235229B2" w14:textId="58CE7519" w:rsidR="0061481B" w:rsidRDefault="0061481B" w:rsidP="0061481B">
      <w:pPr>
        <w:pStyle w:val="ListParagraph"/>
        <w:numPr>
          <w:ilvl w:val="0"/>
          <w:numId w:val="30"/>
        </w:numPr>
        <w:jc w:val="both"/>
      </w:pPr>
      <w:r>
        <w:t>MLI approver will have to select the declaration&lt;</w:t>
      </w:r>
      <w:r w:rsidRPr="0061481B">
        <w:rPr>
          <w:rFonts w:ascii="Segoe UI" w:hAnsi="Segoe UI" w:cs="Segoe UI"/>
          <w:color w:val="444444"/>
          <w:sz w:val="18"/>
          <w:szCs w:val="18"/>
          <w:shd w:val="clear" w:color="auto" w:fill="FFFFFF"/>
        </w:rPr>
        <w:t xml:space="preserve"> We (the MLI) certify and provide Management Certificate...</w:t>
      </w:r>
      <w:r>
        <w:t>&gt; and Submit and click on submit</w:t>
      </w:r>
    </w:p>
    <w:p w14:paraId="37EC7D24" w14:textId="5B366623" w:rsidR="0061481B" w:rsidRDefault="0061481B" w:rsidP="0061481B">
      <w:pPr>
        <w:pStyle w:val="ListParagraph"/>
        <w:numPr>
          <w:ilvl w:val="0"/>
          <w:numId w:val="30"/>
        </w:numPr>
        <w:jc w:val="both"/>
      </w:pPr>
      <w:r>
        <w:lastRenderedPageBreak/>
        <w:t>Post approval from MLI approver CGPAN would be generated and status of CG would be update as Guarantee in force</w:t>
      </w:r>
    </w:p>
    <w:p w14:paraId="7CF28AE3" w14:textId="77777777" w:rsidR="00AE3A50" w:rsidRDefault="00AE3A50" w:rsidP="00AE3A50">
      <w:pPr>
        <w:pStyle w:val="ListParagraph"/>
        <w:numPr>
          <w:ilvl w:val="0"/>
          <w:numId w:val="30"/>
        </w:numPr>
        <w:spacing w:after="240" w:line="240" w:lineRule="auto"/>
        <w:rPr>
          <w:rFonts w:ascii="Calibri" w:eastAsia="Times New Roman" w:hAnsi="Calibri" w:cs="Calibri"/>
          <w:color w:val="000000"/>
          <w:sz w:val="20"/>
          <w:szCs w:val="20"/>
          <w:lang w:val="en-IN" w:eastAsia="en-IN"/>
        </w:rPr>
      </w:pPr>
      <w:r>
        <w:rPr>
          <w:rFonts w:ascii="Calibri" w:eastAsia="Times New Roman" w:hAnsi="Calibri" w:cs="Calibri"/>
          <w:color w:val="000000"/>
          <w:sz w:val="20"/>
          <w:szCs w:val="20"/>
          <w:lang w:val="en-IN" w:eastAsia="en-IN"/>
        </w:rPr>
        <w:t>Maximum guarantee coverage under PAN to be capped at 100 crores among different CGPAN, if any.</w:t>
      </w:r>
    </w:p>
    <w:p w14:paraId="0795127A" w14:textId="77777777" w:rsidR="00AE3A50" w:rsidRDefault="00AE3A50" w:rsidP="00AE3A50">
      <w:pPr>
        <w:pStyle w:val="ListParagraph"/>
        <w:jc w:val="both"/>
      </w:pPr>
    </w:p>
    <w:p w14:paraId="23E10999" w14:textId="43F2212F" w:rsidR="00087608" w:rsidRDefault="00924C80" w:rsidP="00F34478">
      <w:pPr>
        <w:pStyle w:val="Heading3"/>
        <w:keepLines w:val="0"/>
        <w:numPr>
          <w:ilvl w:val="2"/>
          <w:numId w:val="32"/>
        </w:numPr>
        <w:pBdr>
          <w:bottom w:val="single" w:sz="4" w:space="1" w:color="auto"/>
        </w:pBdr>
        <w:tabs>
          <w:tab w:val="left" w:pos="0"/>
        </w:tabs>
        <w:spacing w:before="60" w:after="60" w:line="276" w:lineRule="auto"/>
        <w:rPr>
          <w:rFonts w:ascii="Trebuchet MS" w:hAnsi="Trebuchet MS"/>
          <w:b/>
          <w:bCs/>
          <w:color w:val="000000" w:themeColor="text1"/>
          <w:szCs w:val="22"/>
        </w:rPr>
      </w:pPr>
      <w:bookmarkStart w:id="41" w:name="_Toc94628554"/>
      <w:r>
        <w:rPr>
          <w:rFonts w:ascii="Trebuchet MS" w:hAnsi="Trebuchet MS"/>
          <w:b/>
          <w:bCs/>
          <w:color w:val="000000" w:themeColor="text1"/>
          <w:szCs w:val="22"/>
        </w:rPr>
        <w:t>Process Flow for New CG</w:t>
      </w:r>
      <w:bookmarkEnd w:id="41"/>
    </w:p>
    <w:p w14:paraId="41646CDC" w14:textId="64F828F8" w:rsidR="005B0E6B" w:rsidRPr="00087608" w:rsidRDefault="00087608" w:rsidP="00087608">
      <w:r>
        <w:rPr>
          <w:noProof/>
          <w:lang w:val="en-IN" w:eastAsia="en-IN"/>
        </w:rPr>
        <w:drawing>
          <wp:inline distT="0" distB="0" distL="0" distR="0" wp14:anchorId="087B02D0" wp14:editId="68FBFF32">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4B10AC4" w14:textId="77777777" w:rsidR="005B0E6B" w:rsidRDefault="005B0E6B" w:rsidP="005B0E6B">
      <w:pPr>
        <w:jc w:val="both"/>
      </w:pPr>
    </w:p>
    <w:p w14:paraId="56F6C8AF" w14:textId="67EEA204" w:rsidR="005B0E6B" w:rsidRDefault="005B0E6B" w:rsidP="00F34478">
      <w:pPr>
        <w:pStyle w:val="Heading3"/>
        <w:keepLines w:val="0"/>
        <w:numPr>
          <w:ilvl w:val="2"/>
          <w:numId w:val="32"/>
        </w:numPr>
        <w:pBdr>
          <w:bottom w:val="single" w:sz="4" w:space="1" w:color="auto"/>
        </w:pBdr>
        <w:tabs>
          <w:tab w:val="left" w:pos="0"/>
        </w:tabs>
        <w:spacing w:before="60" w:after="60" w:line="276" w:lineRule="auto"/>
        <w:jc w:val="both"/>
        <w:rPr>
          <w:rFonts w:ascii="Trebuchet MS" w:hAnsi="Trebuchet MS"/>
          <w:b/>
          <w:bCs/>
          <w:color w:val="000000" w:themeColor="text1"/>
          <w:szCs w:val="22"/>
        </w:rPr>
      </w:pPr>
      <w:bookmarkStart w:id="42" w:name="_Toc473636728"/>
      <w:bookmarkStart w:id="43" w:name="_Toc94628555"/>
      <w:r>
        <w:rPr>
          <w:rFonts w:ascii="Trebuchet MS" w:hAnsi="Trebuchet MS"/>
          <w:b/>
          <w:bCs/>
          <w:color w:val="000000" w:themeColor="text1"/>
          <w:szCs w:val="22"/>
        </w:rPr>
        <w:t>Allotting Credit Guarantee Unique Identifiers - CGPAN</w:t>
      </w:r>
      <w:bookmarkEnd w:id="42"/>
      <w:bookmarkEnd w:id="43"/>
    </w:p>
    <w:p w14:paraId="335548DC" w14:textId="452D20F7" w:rsidR="001F2391" w:rsidRDefault="005B0E6B" w:rsidP="005B0E6B">
      <w:pPr>
        <w:jc w:val="both"/>
      </w:pPr>
      <w:r>
        <w:t xml:space="preserve">For the eligible records system allocates a unique identification number to the processed NEW loan account, called as CGPAN – Credit Guarantee Permanent Account Number, for traceability and management of CG in SURGE system. </w:t>
      </w:r>
    </w:p>
    <w:p w14:paraId="782F504C" w14:textId="5E08B600" w:rsidR="005B0E6B" w:rsidRDefault="005B0E6B" w:rsidP="005B0E6B">
      <w:pPr>
        <w:jc w:val="both"/>
      </w:pPr>
      <w:r>
        <w:t>CGPAN follows a specific format:</w:t>
      </w:r>
    </w:p>
    <w:p w14:paraId="4A285923" w14:textId="72BBFAA6" w:rsidR="005B0E6B" w:rsidRPr="00C5323B" w:rsidRDefault="005B0E6B" w:rsidP="005B0E6B">
      <w:pPr>
        <w:jc w:val="both"/>
        <w:rPr>
          <w:b/>
        </w:rPr>
      </w:pPr>
      <w:r>
        <w:rPr>
          <w:b/>
        </w:rPr>
        <w:t xml:space="preserve">CGPAN Format for </w:t>
      </w:r>
      <w:r w:rsidR="00087608">
        <w:rPr>
          <w:b/>
        </w:rPr>
        <w:t>LGSCAS</w:t>
      </w:r>
      <w:r>
        <w:rPr>
          <w:b/>
        </w:rPr>
        <w:t xml:space="preserve"> Scheme:</w:t>
      </w:r>
    </w:p>
    <w:p w14:paraId="08F0725A" w14:textId="77777777" w:rsidR="005B0E6B" w:rsidRPr="00F96908" w:rsidRDefault="005B0E6B" w:rsidP="005B0E6B">
      <w:pPr>
        <w:jc w:val="both"/>
      </w:pPr>
      <w:r>
        <w:rPr>
          <w:noProof/>
          <w:lang w:val="en-IN" w:eastAsia="en-IN"/>
        </w:rPr>
        <w:drawing>
          <wp:inline distT="0" distB="0" distL="0" distR="0" wp14:anchorId="6848C86A" wp14:editId="6683FBE7">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B5FA9FC" w14:textId="77777777" w:rsidR="005B0E6B" w:rsidRDefault="005B0E6B" w:rsidP="005B0E6B">
      <w:pPr>
        <w:jc w:val="both"/>
      </w:pPr>
      <w:r>
        <w:t xml:space="preserve">CGPAN signifies a unique identification to the credit guarantee in SURGE system. Subsequently it is used to integrate with Accounting Subsystem and for payment reconciliations. </w:t>
      </w:r>
    </w:p>
    <w:p w14:paraId="7008E05E" w14:textId="77777777" w:rsidR="005B0E6B" w:rsidRDefault="005B0E6B" w:rsidP="005B0E6B">
      <w:pPr>
        <w:tabs>
          <w:tab w:val="left" w:pos="7267"/>
        </w:tabs>
        <w:jc w:val="both"/>
      </w:pPr>
      <w:r>
        <w:t xml:space="preserve">Post CGPAN allotment, SURGE updates the status of the loan guarantee record: </w:t>
      </w:r>
      <w:r>
        <w:tab/>
      </w:r>
    </w:p>
    <w:p w14:paraId="1F945C5A" w14:textId="77777777" w:rsidR="005B0E6B" w:rsidRDefault="005B0E6B" w:rsidP="005B0E6B">
      <w:pPr>
        <w:jc w:val="both"/>
      </w:pPr>
      <w:r>
        <w:rPr>
          <w:noProof/>
          <w:lang w:val="en-IN" w:eastAsia="en-IN"/>
        </w:rPr>
        <w:lastRenderedPageBreak/>
        <mc:AlternateContent>
          <mc:Choice Requires="wps">
            <w:drawing>
              <wp:anchor distT="0" distB="0" distL="114300" distR="114300" simplePos="0" relativeHeight="251778048" behindDoc="0" locked="0" layoutInCell="1" allowOverlap="1" wp14:anchorId="11784B61" wp14:editId="4EF092A4">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306C6CB9" w14:textId="3ED7A582" w:rsidR="001A5F40" w:rsidRDefault="001A5F40" w:rsidP="005B0E6B">
                            <w:r w:rsidRPr="00231C89">
                              <w:t>Guarantee Cover ‘Status’ Field:</w:t>
                            </w:r>
                            <w:r>
                              <w:t xml:space="preserve"> </w:t>
                            </w:r>
                            <w:r w:rsidRPr="004B3DDA">
                              <w:rPr>
                                <w:b/>
                              </w:rPr>
                              <w:t>‘</w:t>
                            </w:r>
                            <w:r>
                              <w:rPr>
                                <w:b/>
                              </w:rPr>
                              <w:t>Guarantee in Force’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4B61" id="Rectangle 17" o:spid="_x0000_s1029" style="position:absolute;left:0;text-align:left;margin-left:5.65pt;margin-top:3.6pt;width:453.3pt;height:3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" fillcolor="#deeaf6 [660]" stroked="f" strokeweight=".5pt">
                <v:textbox inset=",7.2pt,,7.2pt">
                  <w:txbxContent>
                    <w:p w14:paraId="306C6CB9" w14:textId="3ED7A582" w:rsidR="001A5F40" w:rsidRDefault="001A5F40" w:rsidP="005B0E6B">
                      <w:r w:rsidRPr="00231C89">
                        <w:t>Guarantee Cover ‘Status’ Field:</w:t>
                      </w:r>
                      <w:r>
                        <w:t xml:space="preserve"> </w:t>
                      </w:r>
                      <w:r w:rsidRPr="004B3DDA">
                        <w:rPr>
                          <w:b/>
                        </w:rPr>
                        <w:t>‘</w:t>
                      </w:r>
                      <w:r>
                        <w:rPr>
                          <w:b/>
                        </w:rPr>
                        <w:t>Guarantee in Force’</w:t>
                      </w:r>
                    </w:p>
                  </w:txbxContent>
                </v:textbox>
              </v:rect>
            </w:pict>
          </mc:Fallback>
        </mc:AlternateContent>
      </w:r>
    </w:p>
    <w:p w14:paraId="0574B2A6" w14:textId="55901A7E" w:rsidR="005B0E6B" w:rsidRDefault="005B0E6B" w:rsidP="005B0E6B">
      <w:pPr>
        <w:rPr>
          <w:rFonts w:ascii="Trebuchet MS" w:eastAsia="Times New Roman" w:hAnsi="Trebuchet MS" w:cs="Arial"/>
          <w:b/>
          <w:bCs/>
          <w:iCs/>
          <w:color w:val="7F7F7F"/>
          <w:sz w:val="28"/>
          <w:szCs w:val="28"/>
        </w:rPr>
      </w:pPr>
    </w:p>
    <w:p w14:paraId="1A59EFDD" w14:textId="77777777" w:rsidR="00461DA4" w:rsidRDefault="00461DA4" w:rsidP="00F34478">
      <w:pPr>
        <w:pStyle w:val="Heading2"/>
        <w:numPr>
          <w:ilvl w:val="1"/>
          <w:numId w:val="32"/>
        </w:numPr>
        <w:spacing w:before="60" w:after="60" w:line="276" w:lineRule="auto"/>
        <w:jc w:val="both"/>
        <w:rPr>
          <w:rFonts w:ascii="Trebuchet MS" w:eastAsia="Times New Roman" w:hAnsi="Trebuchet MS" w:cs="Arial"/>
          <w:b/>
          <w:bCs/>
          <w:iCs/>
          <w:color w:val="7F7F7F"/>
          <w:sz w:val="28"/>
          <w:szCs w:val="28"/>
        </w:rPr>
      </w:pPr>
      <w:bookmarkStart w:id="44" w:name="_Toc94628556"/>
      <w:bookmarkStart w:id="45" w:name="_Toc483681450"/>
      <w:bookmarkStart w:id="46" w:name="_Toc473636755"/>
      <w:r>
        <w:rPr>
          <w:rFonts w:ascii="Trebuchet MS" w:eastAsia="Times New Roman" w:hAnsi="Trebuchet MS" w:cs="Arial"/>
          <w:b/>
          <w:bCs/>
          <w:iCs/>
          <w:color w:val="7F7F7F"/>
          <w:sz w:val="28"/>
          <w:szCs w:val="28"/>
        </w:rPr>
        <w:t>Input File Layout</w:t>
      </w:r>
      <w:bookmarkEnd w:id="44"/>
    </w:p>
    <w:p w14:paraId="0753B4E0" w14:textId="767A6819" w:rsidR="00461DA4" w:rsidRDefault="00461DA4" w:rsidP="00461DA4">
      <w:pPr>
        <w:jc w:val="both"/>
      </w:pPr>
      <w:r>
        <w:t>This section specifies the layout of input file whi</w:t>
      </w:r>
      <w:r w:rsidR="004A3928">
        <w:t>ch MFI’s needs to send for the information of partial disbursements made to their end users</w:t>
      </w:r>
      <w:r>
        <w:t>.</w:t>
      </w:r>
    </w:p>
    <w:p w14:paraId="314EA2B5" w14:textId="10131BE1" w:rsidR="00461DA4" w:rsidRPr="00363581" w:rsidRDefault="00461DA4" w:rsidP="008A0DDC">
      <w:pPr>
        <w:pStyle w:val="Heading3"/>
        <w:keepLines w:val="0"/>
        <w:numPr>
          <w:ilvl w:val="2"/>
          <w:numId w:val="33"/>
        </w:numPr>
        <w:pBdr>
          <w:bottom w:val="single" w:sz="4" w:space="1" w:color="auto"/>
        </w:pBdr>
        <w:tabs>
          <w:tab w:val="left" w:pos="0"/>
        </w:tabs>
        <w:spacing w:before="60" w:after="60" w:line="276" w:lineRule="auto"/>
        <w:ind w:left="1134"/>
        <w:rPr>
          <w:rFonts w:ascii="Trebuchet MS" w:hAnsi="Trebuchet MS"/>
          <w:b/>
          <w:bCs/>
          <w:color w:val="000000" w:themeColor="text1"/>
          <w:szCs w:val="22"/>
        </w:rPr>
      </w:pPr>
      <w:bookmarkStart w:id="47" w:name="_Toc94628557"/>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Partial Disbursement</w:t>
      </w:r>
      <w:bookmarkEnd w:id="47"/>
    </w:p>
    <w:p w14:paraId="30C4CF79" w14:textId="57567D75" w:rsidR="00461DA4" w:rsidRDefault="00461DA4" w:rsidP="00461DA4">
      <w:pPr>
        <w:jc w:val="both"/>
      </w:pPr>
      <w:r>
        <w:t xml:space="preserve">Refer the spread sheet – LGSCAS </w:t>
      </w:r>
      <w:r w:rsidRPr="00AB0360">
        <w:t xml:space="preserve">Scheme - </w:t>
      </w:r>
      <w:r w:rsidRPr="00461DA4">
        <w:t>Partial Disbursement</w:t>
      </w:r>
      <w:r>
        <w:t xml:space="preserve"> Layout for the fields included, Mandatory/optional level, allowed characters and usage of codes wherever applicable. </w:t>
      </w:r>
    </w:p>
    <w:bookmarkEnd w:id="45"/>
    <w:p w14:paraId="4926EDFF" w14:textId="6E809B40" w:rsidR="002D234E" w:rsidRDefault="002D234E">
      <w:pPr>
        <w:rPr>
          <w:rFonts w:ascii="Trebuchet MS" w:eastAsia="Times New Roman" w:hAnsi="Trebuchet MS" w:cs="Arial"/>
          <w:b/>
          <w:bCs/>
          <w:iCs/>
          <w:color w:val="7F7F7F"/>
          <w:sz w:val="28"/>
          <w:szCs w:val="28"/>
        </w:rPr>
      </w:pPr>
    </w:p>
    <w:p w14:paraId="466609DF" w14:textId="6D288077" w:rsidR="002D234E" w:rsidRDefault="002D234E" w:rsidP="008A0DDC">
      <w:pPr>
        <w:pStyle w:val="Heading2"/>
        <w:numPr>
          <w:ilvl w:val="2"/>
          <w:numId w:val="33"/>
        </w:numPr>
        <w:spacing w:before="60" w:after="60" w:line="276" w:lineRule="auto"/>
        <w:ind w:left="993"/>
        <w:jc w:val="both"/>
        <w:rPr>
          <w:rFonts w:ascii="Trebuchet MS" w:eastAsia="Times New Roman" w:hAnsi="Trebuchet MS" w:cs="Arial"/>
          <w:b/>
          <w:bCs/>
          <w:iCs/>
          <w:color w:val="7F7F7F"/>
          <w:sz w:val="28"/>
          <w:szCs w:val="28"/>
        </w:rPr>
      </w:pPr>
      <w:bookmarkStart w:id="48" w:name="_Toc94628558"/>
      <w:r>
        <w:rPr>
          <w:rFonts w:ascii="Trebuchet MS" w:eastAsia="Times New Roman" w:hAnsi="Trebuchet MS" w:cs="Arial"/>
          <w:b/>
          <w:bCs/>
          <w:iCs/>
          <w:color w:val="7F7F7F"/>
          <w:sz w:val="28"/>
          <w:szCs w:val="28"/>
        </w:rPr>
        <w:t>Input File Format Processed By SURGE</w:t>
      </w:r>
      <w:bookmarkEnd w:id="48"/>
      <w:r>
        <w:rPr>
          <w:rFonts w:ascii="Trebuchet MS" w:eastAsia="Times New Roman" w:hAnsi="Trebuchet MS" w:cs="Arial"/>
          <w:b/>
          <w:bCs/>
          <w:iCs/>
          <w:color w:val="7F7F7F"/>
          <w:sz w:val="28"/>
          <w:szCs w:val="28"/>
        </w:rPr>
        <w:t xml:space="preserve"> </w:t>
      </w:r>
    </w:p>
    <w:p w14:paraId="53958E92" w14:textId="77777777" w:rsidR="002D234E" w:rsidRDefault="002D234E" w:rsidP="002D234E">
      <w:pPr>
        <w:jc w:val="both"/>
      </w:pPr>
      <w:r>
        <w:t>SURGE will accept input file from MLI(s) in following format only:</w:t>
      </w:r>
    </w:p>
    <w:p w14:paraId="2B8B59B9" w14:textId="77777777" w:rsidR="002D234E" w:rsidRDefault="002D234E" w:rsidP="00347E47">
      <w:pPr>
        <w:pStyle w:val="ListParagraph"/>
        <w:numPr>
          <w:ilvl w:val="0"/>
          <w:numId w:val="5"/>
        </w:numPr>
        <w:jc w:val="both"/>
      </w:pPr>
      <w:r>
        <w:t>XML layout</w:t>
      </w:r>
    </w:p>
    <w:p w14:paraId="1BFDCA27" w14:textId="77777777" w:rsidR="002D234E" w:rsidRDefault="002D234E" w:rsidP="002D234E">
      <w:pPr>
        <w:jc w:val="both"/>
      </w:pPr>
      <w:r>
        <w:t xml:space="preserve">XML is only format permissible as per </w:t>
      </w:r>
      <w:proofErr w:type="spellStart"/>
      <w:r>
        <w:t>eGov</w:t>
      </w:r>
      <w:proofErr w:type="spellEnd"/>
      <w:r>
        <w:t xml:space="preserve"> standards. SURGE will </w:t>
      </w:r>
      <w:r w:rsidRPr="002D4725">
        <w:rPr>
          <w:b/>
          <w:u w:val="single"/>
        </w:rPr>
        <w:t>NOT</w:t>
      </w:r>
      <w:r>
        <w:t xml:space="preserve"> processed files received in any other formats than those listed above.</w:t>
      </w:r>
    </w:p>
    <w:p w14:paraId="7240F9A1" w14:textId="77777777" w:rsidR="002D234E" w:rsidRDefault="002D234E" w:rsidP="002D234E">
      <w:pPr>
        <w:rPr>
          <w:rFonts w:ascii="Trebuchet MS" w:eastAsia="Times New Roman" w:hAnsi="Trebuchet MS" w:cs="Arial"/>
          <w:b/>
          <w:bCs/>
          <w:iCs/>
          <w:color w:val="7F7F7F"/>
          <w:sz w:val="28"/>
          <w:szCs w:val="28"/>
        </w:rPr>
      </w:pPr>
    </w:p>
    <w:p w14:paraId="41B58FEC" w14:textId="1A6D81C8" w:rsidR="002D234E" w:rsidRDefault="002D234E" w:rsidP="008A0DDC">
      <w:pPr>
        <w:pStyle w:val="Heading2"/>
        <w:numPr>
          <w:ilvl w:val="2"/>
          <w:numId w:val="33"/>
        </w:numPr>
        <w:spacing w:before="60" w:after="60" w:line="276" w:lineRule="auto"/>
        <w:ind w:left="567" w:hanging="709"/>
        <w:jc w:val="both"/>
        <w:rPr>
          <w:rFonts w:ascii="Trebuchet MS" w:eastAsia="Times New Roman" w:hAnsi="Trebuchet MS" w:cs="Arial"/>
          <w:b/>
          <w:bCs/>
          <w:iCs/>
          <w:color w:val="7F7F7F"/>
          <w:sz w:val="28"/>
          <w:szCs w:val="28"/>
        </w:rPr>
      </w:pPr>
      <w:bookmarkStart w:id="49" w:name="_Toc94628559"/>
      <w:r>
        <w:rPr>
          <w:rFonts w:ascii="Trebuchet MS" w:eastAsia="Times New Roman" w:hAnsi="Trebuchet MS" w:cs="Arial"/>
          <w:b/>
          <w:bCs/>
          <w:iCs/>
          <w:color w:val="7F7F7F"/>
          <w:sz w:val="28"/>
          <w:szCs w:val="28"/>
        </w:rPr>
        <w:t>Preparation of I</w:t>
      </w:r>
      <w:r w:rsidRPr="0059069C">
        <w:rPr>
          <w:rFonts w:ascii="Trebuchet MS" w:eastAsia="Times New Roman" w:hAnsi="Trebuchet MS" w:cs="Arial"/>
          <w:b/>
          <w:bCs/>
          <w:iCs/>
          <w:color w:val="7F7F7F"/>
          <w:sz w:val="28"/>
          <w:szCs w:val="28"/>
        </w:rPr>
        <w:t>nput File</w:t>
      </w:r>
      <w:r w:rsidR="000456CE">
        <w:rPr>
          <w:rFonts w:ascii="Trebuchet MS" w:eastAsia="Times New Roman" w:hAnsi="Trebuchet MS" w:cs="Arial"/>
          <w:b/>
          <w:bCs/>
          <w:iCs/>
          <w:color w:val="7F7F7F"/>
          <w:sz w:val="28"/>
          <w:szCs w:val="28"/>
        </w:rPr>
        <w:t xml:space="preserve"> – Partial Disbursement</w:t>
      </w:r>
      <w:bookmarkEnd w:id="49"/>
    </w:p>
    <w:p w14:paraId="6D5F2314" w14:textId="77777777" w:rsidR="002D234E" w:rsidRDefault="002D234E" w:rsidP="002D234E">
      <w:pPr>
        <w:jc w:val="both"/>
      </w:pPr>
      <w:r>
        <w:t>This section describes the process for preparation of input file which MLI needs to send to NCGTC. MLI’s need to prepare and send TWO separate files, each having different layout. The purpose of these two files is:</w:t>
      </w:r>
    </w:p>
    <w:p w14:paraId="1542B94C" w14:textId="58C6BD2F" w:rsidR="000456CE" w:rsidRPr="00087608" w:rsidRDefault="002D234E" w:rsidP="00087608">
      <w:pPr>
        <w:pStyle w:val="ListParagraph"/>
        <w:numPr>
          <w:ilvl w:val="0"/>
          <w:numId w:val="2"/>
        </w:numPr>
        <w:jc w:val="both"/>
        <w:rPr>
          <w:rFonts w:ascii="Trebuchet MS" w:eastAsia="Times New Roman" w:hAnsi="Trebuchet MS" w:cs="Arial"/>
          <w:b/>
          <w:bCs/>
          <w:iCs/>
          <w:color w:val="7F7F7F"/>
          <w:sz w:val="28"/>
          <w:szCs w:val="28"/>
        </w:rPr>
      </w:pPr>
      <w:r>
        <w:t xml:space="preserve">Partial Disbursement Information – Partial Disbursement Information for </w:t>
      </w:r>
      <w:r w:rsidRPr="00087608">
        <w:rPr>
          <w:i/>
        </w:rPr>
        <w:t>disbursements done</w:t>
      </w:r>
      <w:r w:rsidR="000456CE">
        <w:t xml:space="preserve"> </w:t>
      </w:r>
      <w:r>
        <w:t xml:space="preserve">under LGSCAS </w:t>
      </w:r>
      <w:r w:rsidR="000456CE">
        <w:t>(These disbursals have to be partial</w:t>
      </w:r>
      <w:r>
        <w:t>). Refer file layout – 1.2.1.</w:t>
      </w:r>
      <w:r w:rsidR="00087608" w:rsidRPr="00087608">
        <w:rPr>
          <w:rFonts w:ascii="Trebuchet MS" w:eastAsia="Times New Roman" w:hAnsi="Trebuchet MS" w:cs="Arial"/>
          <w:b/>
          <w:bCs/>
          <w:iCs/>
          <w:color w:val="7F7F7F"/>
          <w:sz w:val="28"/>
          <w:szCs w:val="28"/>
        </w:rPr>
        <w:t xml:space="preserve"> </w:t>
      </w:r>
      <w:r w:rsidR="000456CE" w:rsidRPr="00087608">
        <w:rPr>
          <w:rFonts w:ascii="Trebuchet MS" w:eastAsia="Times New Roman" w:hAnsi="Trebuchet MS" w:cs="Arial"/>
          <w:b/>
          <w:bCs/>
          <w:iCs/>
          <w:color w:val="7F7F7F"/>
          <w:sz w:val="28"/>
          <w:szCs w:val="28"/>
        </w:rPr>
        <w:br w:type="page"/>
      </w:r>
    </w:p>
    <w:p w14:paraId="1C4F080B" w14:textId="11024010" w:rsidR="000456CE" w:rsidRDefault="000456CE" w:rsidP="008A0DDC">
      <w:pPr>
        <w:pStyle w:val="Heading3"/>
        <w:keepLines w:val="0"/>
        <w:numPr>
          <w:ilvl w:val="2"/>
          <w:numId w:val="33"/>
        </w:numPr>
        <w:pBdr>
          <w:bottom w:val="single" w:sz="4" w:space="1" w:color="auto"/>
        </w:pBdr>
        <w:tabs>
          <w:tab w:val="left" w:pos="0"/>
        </w:tabs>
        <w:spacing w:before="60" w:after="60" w:line="276" w:lineRule="auto"/>
        <w:ind w:left="1134"/>
        <w:jc w:val="both"/>
        <w:rPr>
          <w:rFonts w:ascii="Trebuchet MS" w:hAnsi="Trebuchet MS"/>
          <w:b/>
          <w:bCs/>
          <w:color w:val="000000" w:themeColor="text1"/>
          <w:szCs w:val="22"/>
        </w:rPr>
      </w:pPr>
      <w:bookmarkStart w:id="50" w:name="_Toc94628560"/>
      <w:r>
        <w:rPr>
          <w:rFonts w:ascii="Trebuchet MS" w:hAnsi="Trebuchet MS"/>
          <w:b/>
          <w:bCs/>
          <w:color w:val="000000" w:themeColor="text1"/>
          <w:szCs w:val="22"/>
        </w:rPr>
        <w:lastRenderedPageBreak/>
        <w:t xml:space="preserve">Eligibility Criteria Checks </w:t>
      </w:r>
      <w:r w:rsidR="00087608">
        <w:rPr>
          <w:rFonts w:ascii="Trebuchet MS" w:hAnsi="Trebuchet MS"/>
          <w:b/>
          <w:bCs/>
          <w:color w:val="000000" w:themeColor="text1"/>
          <w:szCs w:val="22"/>
        </w:rPr>
        <w:t>–Partial Disbursement</w:t>
      </w:r>
      <w:bookmarkEnd w:id="50"/>
    </w:p>
    <w:p w14:paraId="1EF45DE0" w14:textId="77777777" w:rsidR="000456CE" w:rsidRDefault="000456CE" w:rsidP="000456CE">
      <w:pPr>
        <w:jc w:val="both"/>
      </w:pPr>
      <w:r>
        <w:t xml:space="preserve">Following checks are performed on each MLI Loan Accounts to ascertain their eligibility for issuing credit guarantees. Approved Input file will be processed for each record and the record will be </w:t>
      </w:r>
      <w:r w:rsidRPr="00344D99">
        <w:rPr>
          <w:i/>
          <w:u w:val="single"/>
        </w:rPr>
        <w:t>REJECTED if</w:t>
      </w:r>
      <w:r>
        <w:t>:</w:t>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1882"/>
        <w:gridCol w:w="1439"/>
        <w:gridCol w:w="2032"/>
        <w:gridCol w:w="3448"/>
      </w:tblGrid>
      <w:tr w:rsidR="00087608" w:rsidRPr="00087608" w14:paraId="2FEF8271" w14:textId="77777777" w:rsidTr="00087608">
        <w:trPr>
          <w:trHeight w:val="510"/>
        </w:trPr>
        <w:tc>
          <w:tcPr>
            <w:tcW w:w="948" w:type="dxa"/>
            <w:shd w:val="clear" w:color="auto" w:fill="auto"/>
            <w:hideMark/>
          </w:tcPr>
          <w:p w14:paraId="116B73F7" w14:textId="77777777" w:rsidR="00087608" w:rsidRPr="00087608" w:rsidRDefault="00087608" w:rsidP="00087608">
            <w:pPr>
              <w:spacing w:after="0" w:line="240" w:lineRule="auto"/>
              <w:rPr>
                <w:rFonts w:ascii="Arial" w:eastAsia="Times New Roman" w:hAnsi="Arial" w:cs="Arial"/>
                <w:b/>
                <w:bCs/>
                <w:color w:val="000000"/>
                <w:sz w:val="20"/>
                <w:szCs w:val="20"/>
                <w:lang w:val="en-IN" w:eastAsia="en-IN"/>
              </w:rPr>
            </w:pPr>
            <w:r w:rsidRPr="00087608">
              <w:rPr>
                <w:rFonts w:ascii="Arial" w:eastAsia="Times New Roman" w:hAnsi="Arial" w:cs="Arial"/>
                <w:b/>
                <w:bCs/>
                <w:color w:val="000000"/>
                <w:sz w:val="20"/>
                <w:szCs w:val="20"/>
                <w:lang w:val="en-IN" w:eastAsia="en-IN"/>
              </w:rPr>
              <w:t>S. No.</w:t>
            </w:r>
          </w:p>
        </w:tc>
        <w:tc>
          <w:tcPr>
            <w:tcW w:w="1882" w:type="dxa"/>
            <w:shd w:val="clear" w:color="auto" w:fill="auto"/>
            <w:hideMark/>
          </w:tcPr>
          <w:p w14:paraId="624C949C" w14:textId="77777777" w:rsidR="00087608" w:rsidRPr="00087608" w:rsidRDefault="00087608" w:rsidP="00087608">
            <w:pPr>
              <w:spacing w:after="0" w:line="240" w:lineRule="auto"/>
              <w:rPr>
                <w:rFonts w:ascii="Arial" w:eastAsia="Times New Roman" w:hAnsi="Arial" w:cs="Arial"/>
                <w:b/>
                <w:bCs/>
                <w:color w:val="000000"/>
                <w:sz w:val="20"/>
                <w:szCs w:val="20"/>
                <w:lang w:val="en-IN" w:eastAsia="en-IN"/>
              </w:rPr>
            </w:pPr>
            <w:r w:rsidRPr="00087608">
              <w:rPr>
                <w:rFonts w:ascii="Arial" w:eastAsia="Times New Roman" w:hAnsi="Arial" w:cs="Arial"/>
                <w:b/>
                <w:bCs/>
                <w:color w:val="000000"/>
                <w:sz w:val="20"/>
                <w:szCs w:val="20"/>
                <w:lang w:val="en-IN" w:eastAsia="en-IN"/>
              </w:rPr>
              <w:t>Field Name</w:t>
            </w:r>
          </w:p>
        </w:tc>
        <w:tc>
          <w:tcPr>
            <w:tcW w:w="1276" w:type="dxa"/>
            <w:shd w:val="clear" w:color="auto" w:fill="auto"/>
            <w:hideMark/>
          </w:tcPr>
          <w:p w14:paraId="2EEE0DC3" w14:textId="77777777" w:rsidR="00087608" w:rsidRPr="00087608" w:rsidRDefault="00087608" w:rsidP="00087608">
            <w:pPr>
              <w:spacing w:after="0" w:line="240" w:lineRule="auto"/>
              <w:rPr>
                <w:rFonts w:ascii="Arial" w:eastAsia="Times New Roman" w:hAnsi="Arial" w:cs="Arial"/>
                <w:b/>
                <w:bCs/>
                <w:color w:val="000000"/>
                <w:sz w:val="20"/>
                <w:szCs w:val="20"/>
                <w:lang w:val="en-IN" w:eastAsia="en-IN"/>
              </w:rPr>
            </w:pPr>
            <w:r w:rsidRPr="00087608">
              <w:rPr>
                <w:rFonts w:ascii="Arial" w:eastAsia="Times New Roman" w:hAnsi="Arial" w:cs="Arial"/>
                <w:b/>
                <w:bCs/>
                <w:color w:val="000000"/>
                <w:sz w:val="20"/>
                <w:szCs w:val="20"/>
                <w:lang w:val="en-IN" w:eastAsia="en-IN"/>
              </w:rPr>
              <w:t>Type</w:t>
            </w:r>
          </w:p>
        </w:tc>
        <w:tc>
          <w:tcPr>
            <w:tcW w:w="2032" w:type="dxa"/>
            <w:shd w:val="clear" w:color="auto" w:fill="auto"/>
            <w:hideMark/>
          </w:tcPr>
          <w:p w14:paraId="7D92AEFA" w14:textId="77777777" w:rsidR="00087608" w:rsidRPr="00087608" w:rsidRDefault="00087608" w:rsidP="00087608">
            <w:pPr>
              <w:spacing w:after="0" w:line="240" w:lineRule="auto"/>
              <w:rPr>
                <w:rFonts w:ascii="Arial" w:eastAsia="Times New Roman" w:hAnsi="Arial" w:cs="Arial"/>
                <w:b/>
                <w:bCs/>
                <w:color w:val="000000"/>
                <w:sz w:val="20"/>
                <w:szCs w:val="20"/>
                <w:lang w:val="en-IN" w:eastAsia="en-IN"/>
              </w:rPr>
            </w:pPr>
            <w:r w:rsidRPr="00087608">
              <w:rPr>
                <w:rFonts w:ascii="Arial" w:eastAsia="Times New Roman" w:hAnsi="Arial" w:cs="Arial"/>
                <w:b/>
                <w:bCs/>
                <w:color w:val="000000"/>
                <w:sz w:val="20"/>
                <w:szCs w:val="20"/>
                <w:lang w:val="en-IN" w:eastAsia="en-IN"/>
              </w:rPr>
              <w:t>Mandatory /Optional</w:t>
            </w:r>
          </w:p>
        </w:tc>
        <w:tc>
          <w:tcPr>
            <w:tcW w:w="3611" w:type="dxa"/>
            <w:shd w:val="clear" w:color="auto" w:fill="auto"/>
            <w:hideMark/>
          </w:tcPr>
          <w:p w14:paraId="7F4FB569" w14:textId="77777777" w:rsidR="00087608" w:rsidRPr="00087608" w:rsidRDefault="00087608" w:rsidP="00087608">
            <w:pPr>
              <w:spacing w:after="0" w:line="240" w:lineRule="auto"/>
              <w:rPr>
                <w:rFonts w:ascii="Arial" w:eastAsia="Times New Roman" w:hAnsi="Arial" w:cs="Arial"/>
                <w:b/>
                <w:bCs/>
                <w:color w:val="000000"/>
                <w:sz w:val="20"/>
                <w:szCs w:val="20"/>
                <w:lang w:val="en-IN" w:eastAsia="en-IN"/>
              </w:rPr>
            </w:pPr>
            <w:r w:rsidRPr="00087608">
              <w:rPr>
                <w:rFonts w:ascii="Arial" w:eastAsia="Times New Roman" w:hAnsi="Arial" w:cs="Arial"/>
                <w:b/>
                <w:bCs/>
                <w:color w:val="000000"/>
                <w:sz w:val="20"/>
                <w:szCs w:val="20"/>
                <w:lang w:val="en-IN" w:eastAsia="en-IN"/>
              </w:rPr>
              <w:t xml:space="preserve"> Validation</w:t>
            </w:r>
          </w:p>
        </w:tc>
      </w:tr>
      <w:tr w:rsidR="00087608" w:rsidRPr="00087608" w14:paraId="7534E358" w14:textId="77777777" w:rsidTr="00087608">
        <w:trPr>
          <w:trHeight w:val="1020"/>
        </w:trPr>
        <w:tc>
          <w:tcPr>
            <w:tcW w:w="948" w:type="dxa"/>
            <w:shd w:val="clear" w:color="auto" w:fill="auto"/>
            <w:noWrap/>
            <w:hideMark/>
          </w:tcPr>
          <w:p w14:paraId="126C084A"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1</w:t>
            </w:r>
          </w:p>
        </w:tc>
        <w:tc>
          <w:tcPr>
            <w:tcW w:w="1882" w:type="dxa"/>
            <w:shd w:val="clear" w:color="auto" w:fill="auto"/>
            <w:noWrap/>
            <w:hideMark/>
          </w:tcPr>
          <w:p w14:paraId="5586AD30"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CGPAN</w:t>
            </w:r>
          </w:p>
        </w:tc>
        <w:tc>
          <w:tcPr>
            <w:tcW w:w="1276" w:type="dxa"/>
            <w:shd w:val="clear" w:color="auto" w:fill="auto"/>
            <w:noWrap/>
            <w:hideMark/>
          </w:tcPr>
          <w:p w14:paraId="2AAEEE05"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Alphanumeric</w:t>
            </w:r>
          </w:p>
        </w:tc>
        <w:tc>
          <w:tcPr>
            <w:tcW w:w="2032" w:type="dxa"/>
            <w:shd w:val="clear" w:color="auto" w:fill="auto"/>
            <w:noWrap/>
            <w:hideMark/>
          </w:tcPr>
          <w:p w14:paraId="13EDF8A8"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Mandatory</w:t>
            </w:r>
          </w:p>
        </w:tc>
        <w:tc>
          <w:tcPr>
            <w:tcW w:w="3611" w:type="dxa"/>
            <w:shd w:val="clear" w:color="auto" w:fill="auto"/>
            <w:hideMark/>
          </w:tcPr>
          <w:p w14:paraId="2B68F968" w14:textId="77777777" w:rsidR="00087608" w:rsidRP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Should exist in system and Guarantee should be in force else message to be shown as “Invalid  CGPAN”</w:t>
            </w:r>
          </w:p>
        </w:tc>
      </w:tr>
      <w:tr w:rsidR="00087608" w:rsidRPr="00087608" w14:paraId="6C99A084" w14:textId="77777777" w:rsidTr="00087608">
        <w:trPr>
          <w:trHeight w:val="1020"/>
        </w:trPr>
        <w:tc>
          <w:tcPr>
            <w:tcW w:w="948" w:type="dxa"/>
            <w:shd w:val="clear" w:color="auto" w:fill="auto"/>
            <w:noWrap/>
            <w:hideMark/>
          </w:tcPr>
          <w:p w14:paraId="09029BA3"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2</w:t>
            </w:r>
          </w:p>
        </w:tc>
        <w:tc>
          <w:tcPr>
            <w:tcW w:w="1882" w:type="dxa"/>
            <w:shd w:val="clear" w:color="auto" w:fill="auto"/>
            <w:noWrap/>
            <w:hideMark/>
          </w:tcPr>
          <w:p w14:paraId="441968A6"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Type of Fund</w:t>
            </w:r>
          </w:p>
        </w:tc>
        <w:tc>
          <w:tcPr>
            <w:tcW w:w="1276" w:type="dxa"/>
            <w:shd w:val="clear" w:color="auto" w:fill="auto"/>
            <w:noWrap/>
            <w:hideMark/>
          </w:tcPr>
          <w:p w14:paraId="1DD07722"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Numeric</w:t>
            </w:r>
          </w:p>
        </w:tc>
        <w:tc>
          <w:tcPr>
            <w:tcW w:w="2032" w:type="dxa"/>
            <w:shd w:val="clear" w:color="auto" w:fill="auto"/>
            <w:noWrap/>
            <w:hideMark/>
          </w:tcPr>
          <w:p w14:paraId="61770A1F"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Mandatory</w:t>
            </w:r>
          </w:p>
        </w:tc>
        <w:tc>
          <w:tcPr>
            <w:tcW w:w="3611" w:type="dxa"/>
            <w:shd w:val="clear" w:color="auto" w:fill="auto"/>
            <w:hideMark/>
          </w:tcPr>
          <w:p w14:paraId="754EC843"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Eligible Fund type are 'F</w:t>
            </w:r>
            <w:r>
              <w:rPr>
                <w:rFonts w:ascii="Arial" w:eastAsia="Times New Roman" w:hAnsi="Arial" w:cs="Arial"/>
                <w:color w:val="000000"/>
                <w:sz w:val="20"/>
                <w:szCs w:val="20"/>
                <w:lang w:val="en-IN" w:eastAsia="en-IN"/>
              </w:rPr>
              <w:t>und based' and 'Non-Fund based'</w:t>
            </w:r>
          </w:p>
          <w:p w14:paraId="2ECC3F00" w14:textId="702FD016" w:rsidR="00087608" w:rsidRP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Values to be entered as per Surge Code Master</w:t>
            </w:r>
          </w:p>
        </w:tc>
      </w:tr>
      <w:tr w:rsidR="00087608" w:rsidRPr="00087608" w14:paraId="63574EBA" w14:textId="77777777" w:rsidTr="00087608">
        <w:trPr>
          <w:trHeight w:val="1785"/>
        </w:trPr>
        <w:tc>
          <w:tcPr>
            <w:tcW w:w="948" w:type="dxa"/>
            <w:shd w:val="clear" w:color="auto" w:fill="auto"/>
            <w:noWrap/>
            <w:hideMark/>
          </w:tcPr>
          <w:p w14:paraId="5CAFC6A9"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3</w:t>
            </w:r>
          </w:p>
        </w:tc>
        <w:tc>
          <w:tcPr>
            <w:tcW w:w="1882" w:type="dxa"/>
            <w:shd w:val="clear" w:color="auto" w:fill="auto"/>
            <w:noWrap/>
            <w:hideMark/>
          </w:tcPr>
          <w:p w14:paraId="5E653203"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Disbursement Amount</w:t>
            </w:r>
          </w:p>
        </w:tc>
        <w:tc>
          <w:tcPr>
            <w:tcW w:w="1276" w:type="dxa"/>
            <w:shd w:val="clear" w:color="auto" w:fill="auto"/>
            <w:noWrap/>
            <w:hideMark/>
          </w:tcPr>
          <w:p w14:paraId="6B3C7727"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Numeric</w:t>
            </w:r>
          </w:p>
        </w:tc>
        <w:tc>
          <w:tcPr>
            <w:tcW w:w="2032" w:type="dxa"/>
            <w:shd w:val="clear" w:color="auto" w:fill="auto"/>
            <w:noWrap/>
            <w:hideMark/>
          </w:tcPr>
          <w:p w14:paraId="09B3F9C0"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Conditional Mandatory</w:t>
            </w:r>
          </w:p>
        </w:tc>
        <w:tc>
          <w:tcPr>
            <w:tcW w:w="3611" w:type="dxa"/>
            <w:shd w:val="clear" w:color="auto" w:fill="auto"/>
            <w:hideMark/>
          </w:tcPr>
          <w:p w14:paraId="7D1EB9BE"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Mandatory in case Fund t</w:t>
            </w:r>
            <w:r>
              <w:rPr>
                <w:rFonts w:ascii="Arial" w:eastAsia="Times New Roman" w:hAnsi="Arial" w:cs="Arial"/>
                <w:color w:val="000000"/>
                <w:sz w:val="20"/>
                <w:szCs w:val="20"/>
                <w:lang w:val="en-IN" w:eastAsia="en-IN"/>
              </w:rPr>
              <w:t>ype is selected as 'Fund Based'</w:t>
            </w:r>
          </w:p>
          <w:p w14:paraId="1A4E6060"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Disbursement amount to be entered with maximum 2 deci</w:t>
            </w:r>
            <w:r>
              <w:rPr>
                <w:rFonts w:ascii="Arial" w:eastAsia="Times New Roman" w:hAnsi="Arial" w:cs="Arial"/>
                <w:color w:val="000000"/>
                <w:sz w:val="20"/>
                <w:szCs w:val="20"/>
                <w:lang w:val="en-IN" w:eastAsia="en-IN"/>
              </w:rPr>
              <w:t>mal</w:t>
            </w:r>
          </w:p>
          <w:p w14:paraId="5880E17D" w14:textId="7EBFACA0" w:rsidR="00087608" w:rsidRP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Total Disbursement amount should be less than or equal to Fund based sanction amount</w:t>
            </w:r>
          </w:p>
        </w:tc>
      </w:tr>
      <w:tr w:rsidR="00087608" w:rsidRPr="00087608" w14:paraId="749EC93C" w14:textId="77777777" w:rsidTr="00087608">
        <w:trPr>
          <w:trHeight w:val="1785"/>
        </w:trPr>
        <w:tc>
          <w:tcPr>
            <w:tcW w:w="948" w:type="dxa"/>
            <w:shd w:val="clear" w:color="auto" w:fill="auto"/>
            <w:noWrap/>
            <w:hideMark/>
          </w:tcPr>
          <w:p w14:paraId="27741901"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4</w:t>
            </w:r>
          </w:p>
        </w:tc>
        <w:tc>
          <w:tcPr>
            <w:tcW w:w="1882" w:type="dxa"/>
            <w:shd w:val="clear" w:color="auto" w:fill="auto"/>
            <w:noWrap/>
            <w:hideMark/>
          </w:tcPr>
          <w:p w14:paraId="2BEFF044"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Date of Disbursement</w:t>
            </w:r>
          </w:p>
        </w:tc>
        <w:tc>
          <w:tcPr>
            <w:tcW w:w="1276" w:type="dxa"/>
            <w:shd w:val="clear" w:color="auto" w:fill="auto"/>
            <w:noWrap/>
            <w:hideMark/>
          </w:tcPr>
          <w:p w14:paraId="2EE11D52"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Date</w:t>
            </w:r>
          </w:p>
        </w:tc>
        <w:tc>
          <w:tcPr>
            <w:tcW w:w="2032" w:type="dxa"/>
            <w:shd w:val="clear" w:color="auto" w:fill="auto"/>
            <w:noWrap/>
            <w:hideMark/>
          </w:tcPr>
          <w:p w14:paraId="0D2EAA9C"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Mandatory</w:t>
            </w:r>
          </w:p>
        </w:tc>
        <w:tc>
          <w:tcPr>
            <w:tcW w:w="3611" w:type="dxa"/>
            <w:shd w:val="clear" w:color="auto" w:fill="auto"/>
            <w:hideMark/>
          </w:tcPr>
          <w:p w14:paraId="24DCB843"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Mandatory in case Fund t</w:t>
            </w:r>
            <w:r>
              <w:rPr>
                <w:rFonts w:ascii="Arial" w:eastAsia="Times New Roman" w:hAnsi="Arial" w:cs="Arial"/>
                <w:color w:val="000000"/>
                <w:sz w:val="20"/>
                <w:szCs w:val="20"/>
                <w:lang w:val="en-IN" w:eastAsia="en-IN"/>
              </w:rPr>
              <w:t>ype is selected as 'Fund Based'</w:t>
            </w:r>
          </w:p>
          <w:p w14:paraId="48DA85AF"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 xml:space="preserve">Date to </w:t>
            </w:r>
            <w:r>
              <w:rPr>
                <w:rFonts w:ascii="Arial" w:eastAsia="Times New Roman" w:hAnsi="Arial" w:cs="Arial"/>
                <w:color w:val="000000"/>
                <w:sz w:val="20"/>
                <w:szCs w:val="20"/>
                <w:lang w:val="en-IN" w:eastAsia="en-IN"/>
              </w:rPr>
              <w:t>be entered in DD-MM-YYYY format</w:t>
            </w:r>
          </w:p>
          <w:p w14:paraId="07645B2F" w14:textId="77777777" w:rsidR="008B6944" w:rsidRDefault="00087608" w:rsidP="00087608">
            <w:pPr>
              <w:pStyle w:val="ListParagraph"/>
              <w:numPr>
                <w:ilvl w:val="0"/>
                <w:numId w:val="29"/>
              </w:numPr>
              <w:spacing w:after="0" w:line="240" w:lineRule="auto"/>
              <w:ind w:left="245"/>
              <w:rPr>
                <w:ins w:id="51" w:author="Amit Tanna" w:date="2022-07-12T15:35:00Z"/>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Date of Disbursement should not be less than Sanction Date and greater than current system date</w:t>
            </w:r>
            <w:ins w:id="52" w:author="Amit Tanna" w:date="2022-07-12T15:35:00Z">
              <w:r w:rsidR="008B6944">
                <w:rPr>
                  <w:rFonts w:ascii="Arial" w:eastAsia="Times New Roman" w:hAnsi="Arial" w:cs="Arial"/>
                  <w:color w:val="000000"/>
                  <w:sz w:val="20"/>
                  <w:szCs w:val="20"/>
                  <w:lang w:val="en-IN" w:eastAsia="en-IN"/>
                </w:rPr>
                <w:t>.</w:t>
              </w:r>
            </w:ins>
          </w:p>
          <w:p w14:paraId="5253D1A7" w14:textId="25CE8F60" w:rsidR="00087608" w:rsidRPr="00087608" w:rsidRDefault="008B6944"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ins w:id="53" w:author="Amit Tanna" w:date="2022-07-12T15:35:00Z">
              <w:r w:rsidRPr="00506865">
                <w:rPr>
                  <w:rFonts w:ascii="Calibri" w:eastAsia="Times New Roman" w:hAnsi="Calibri" w:cs="Calibri"/>
                  <w:color w:val="000000"/>
                  <w:lang w:val="en-IN" w:eastAsia="en-IN"/>
                </w:rPr>
                <w:t>Last date of first disbursement shall be within 3 months of sanction of facility-however, loans which were sanctioned prior to issuance of these revised guidelines(25/03/2022) shall be allowed additional time up to June 30, 2022 for first disbursement”</w:t>
              </w:r>
            </w:ins>
            <w:del w:id="54" w:author="Amit Tanna" w:date="2022-07-12T15:35:00Z">
              <w:r w:rsidR="00087608" w:rsidRPr="00087608" w:rsidDel="008B6944">
                <w:rPr>
                  <w:rFonts w:ascii="Arial" w:eastAsia="Times New Roman" w:hAnsi="Arial" w:cs="Arial"/>
                  <w:color w:val="000000"/>
                  <w:sz w:val="20"/>
                  <w:szCs w:val="20"/>
                  <w:lang w:val="en-IN" w:eastAsia="en-IN"/>
                </w:rPr>
                <w:delText xml:space="preserve"> </w:delText>
              </w:r>
            </w:del>
          </w:p>
        </w:tc>
      </w:tr>
      <w:tr w:rsidR="00087608" w:rsidRPr="00087608" w14:paraId="11DDA861" w14:textId="77777777" w:rsidTr="00087608">
        <w:trPr>
          <w:trHeight w:val="1530"/>
        </w:trPr>
        <w:tc>
          <w:tcPr>
            <w:tcW w:w="948" w:type="dxa"/>
            <w:shd w:val="clear" w:color="auto" w:fill="auto"/>
            <w:noWrap/>
            <w:hideMark/>
          </w:tcPr>
          <w:p w14:paraId="0A9AED46"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5</w:t>
            </w:r>
          </w:p>
        </w:tc>
        <w:tc>
          <w:tcPr>
            <w:tcW w:w="1882" w:type="dxa"/>
            <w:shd w:val="clear" w:color="auto" w:fill="auto"/>
            <w:noWrap/>
            <w:hideMark/>
          </w:tcPr>
          <w:p w14:paraId="748D4E40"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Non-Fund Based Type</w:t>
            </w:r>
          </w:p>
        </w:tc>
        <w:tc>
          <w:tcPr>
            <w:tcW w:w="1276" w:type="dxa"/>
            <w:shd w:val="clear" w:color="auto" w:fill="auto"/>
            <w:noWrap/>
            <w:hideMark/>
          </w:tcPr>
          <w:p w14:paraId="6BFFD373"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Numeric</w:t>
            </w:r>
          </w:p>
        </w:tc>
        <w:tc>
          <w:tcPr>
            <w:tcW w:w="2032" w:type="dxa"/>
            <w:shd w:val="clear" w:color="auto" w:fill="auto"/>
            <w:noWrap/>
            <w:hideMark/>
          </w:tcPr>
          <w:p w14:paraId="505FD9B0"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Conditional Mandatory</w:t>
            </w:r>
          </w:p>
        </w:tc>
        <w:tc>
          <w:tcPr>
            <w:tcW w:w="3611" w:type="dxa"/>
            <w:shd w:val="clear" w:color="auto" w:fill="auto"/>
            <w:hideMark/>
          </w:tcPr>
          <w:p w14:paraId="0B82F6AC"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Mandatory in case Fund type i</w:t>
            </w:r>
            <w:r>
              <w:rPr>
                <w:rFonts w:ascii="Arial" w:eastAsia="Times New Roman" w:hAnsi="Arial" w:cs="Arial"/>
                <w:color w:val="000000"/>
                <w:sz w:val="20"/>
                <w:szCs w:val="20"/>
                <w:lang w:val="en-IN" w:eastAsia="en-IN"/>
              </w:rPr>
              <w:t>s selected as ' Non-Fund Based'</w:t>
            </w:r>
          </w:p>
          <w:p w14:paraId="478C6619" w14:textId="77777777" w:rsidR="00903674"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Eligible values are "Bank G</w:t>
            </w:r>
            <w:r w:rsidR="00903674">
              <w:rPr>
                <w:rFonts w:ascii="Arial" w:eastAsia="Times New Roman" w:hAnsi="Arial" w:cs="Arial"/>
                <w:color w:val="000000"/>
                <w:sz w:val="20"/>
                <w:szCs w:val="20"/>
                <w:lang w:val="en-IN" w:eastAsia="en-IN"/>
              </w:rPr>
              <w:t>uarantee" or "Letter of Credit"</w:t>
            </w:r>
          </w:p>
          <w:p w14:paraId="082F18F8" w14:textId="7FB11555" w:rsidR="00087608" w:rsidRP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Values to be entered as per Surge Code master</w:t>
            </w:r>
          </w:p>
        </w:tc>
      </w:tr>
      <w:tr w:rsidR="00087608" w:rsidRPr="00087608" w14:paraId="2E2FAA46" w14:textId="77777777" w:rsidTr="00087608">
        <w:trPr>
          <w:trHeight w:val="1785"/>
        </w:trPr>
        <w:tc>
          <w:tcPr>
            <w:tcW w:w="948" w:type="dxa"/>
            <w:shd w:val="clear" w:color="auto" w:fill="auto"/>
            <w:noWrap/>
            <w:hideMark/>
          </w:tcPr>
          <w:p w14:paraId="7F91533F"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lastRenderedPageBreak/>
              <w:t>6</w:t>
            </w:r>
          </w:p>
        </w:tc>
        <w:tc>
          <w:tcPr>
            <w:tcW w:w="1882" w:type="dxa"/>
            <w:shd w:val="clear" w:color="auto" w:fill="auto"/>
            <w:noWrap/>
            <w:hideMark/>
          </w:tcPr>
          <w:p w14:paraId="05339911"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Non-Fund Based Amount Issued</w:t>
            </w:r>
          </w:p>
        </w:tc>
        <w:tc>
          <w:tcPr>
            <w:tcW w:w="1276" w:type="dxa"/>
            <w:shd w:val="clear" w:color="auto" w:fill="auto"/>
            <w:noWrap/>
            <w:hideMark/>
          </w:tcPr>
          <w:p w14:paraId="2783DA59"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Numeric</w:t>
            </w:r>
          </w:p>
        </w:tc>
        <w:tc>
          <w:tcPr>
            <w:tcW w:w="2032" w:type="dxa"/>
            <w:shd w:val="clear" w:color="auto" w:fill="auto"/>
            <w:noWrap/>
            <w:hideMark/>
          </w:tcPr>
          <w:p w14:paraId="085C5284"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Conditional Mandatory</w:t>
            </w:r>
          </w:p>
        </w:tc>
        <w:tc>
          <w:tcPr>
            <w:tcW w:w="3611" w:type="dxa"/>
            <w:shd w:val="clear" w:color="auto" w:fill="auto"/>
            <w:hideMark/>
          </w:tcPr>
          <w:p w14:paraId="579AD79A"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 xml:space="preserve">Mandatory in case Fund type </w:t>
            </w:r>
            <w:r>
              <w:rPr>
                <w:rFonts w:ascii="Arial" w:eastAsia="Times New Roman" w:hAnsi="Arial" w:cs="Arial"/>
                <w:color w:val="000000"/>
                <w:sz w:val="20"/>
                <w:szCs w:val="20"/>
                <w:lang w:val="en-IN" w:eastAsia="en-IN"/>
              </w:rPr>
              <w:t>is selected as 'Non-Fund Based'</w:t>
            </w:r>
          </w:p>
          <w:p w14:paraId="13678DE4"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Disbursement amount to be</w:t>
            </w:r>
            <w:r>
              <w:rPr>
                <w:rFonts w:ascii="Arial" w:eastAsia="Times New Roman" w:hAnsi="Arial" w:cs="Arial"/>
                <w:color w:val="000000"/>
                <w:sz w:val="20"/>
                <w:szCs w:val="20"/>
                <w:lang w:val="en-IN" w:eastAsia="en-IN"/>
              </w:rPr>
              <w:t xml:space="preserve"> entered with maximum 2 decimal</w:t>
            </w:r>
          </w:p>
          <w:p w14:paraId="58D63EAF" w14:textId="7051F66C" w:rsidR="00087608" w:rsidRP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Total Disbursement amount should be less than or equal to Non-Fund based sanction amount</w:t>
            </w:r>
          </w:p>
        </w:tc>
      </w:tr>
      <w:tr w:rsidR="00087608" w:rsidRPr="00087608" w14:paraId="3B06A6C2" w14:textId="77777777" w:rsidTr="00087608">
        <w:trPr>
          <w:trHeight w:val="765"/>
        </w:trPr>
        <w:tc>
          <w:tcPr>
            <w:tcW w:w="948" w:type="dxa"/>
            <w:shd w:val="clear" w:color="auto" w:fill="auto"/>
            <w:noWrap/>
            <w:hideMark/>
          </w:tcPr>
          <w:p w14:paraId="75A40C14"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7</w:t>
            </w:r>
          </w:p>
        </w:tc>
        <w:tc>
          <w:tcPr>
            <w:tcW w:w="1882" w:type="dxa"/>
            <w:shd w:val="clear" w:color="auto" w:fill="auto"/>
            <w:noWrap/>
            <w:hideMark/>
          </w:tcPr>
          <w:p w14:paraId="31705480"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BG/LC Number</w:t>
            </w:r>
          </w:p>
        </w:tc>
        <w:tc>
          <w:tcPr>
            <w:tcW w:w="1276" w:type="dxa"/>
            <w:shd w:val="clear" w:color="auto" w:fill="auto"/>
            <w:noWrap/>
            <w:hideMark/>
          </w:tcPr>
          <w:p w14:paraId="3D668871"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Alphanumeric</w:t>
            </w:r>
          </w:p>
        </w:tc>
        <w:tc>
          <w:tcPr>
            <w:tcW w:w="2032" w:type="dxa"/>
            <w:shd w:val="clear" w:color="auto" w:fill="auto"/>
            <w:noWrap/>
            <w:hideMark/>
          </w:tcPr>
          <w:p w14:paraId="218D3E01"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Conditional Mandatory</w:t>
            </w:r>
          </w:p>
        </w:tc>
        <w:tc>
          <w:tcPr>
            <w:tcW w:w="3611" w:type="dxa"/>
            <w:shd w:val="clear" w:color="auto" w:fill="auto"/>
            <w:hideMark/>
          </w:tcPr>
          <w:p w14:paraId="429075DE" w14:textId="77777777" w:rsidR="00087608" w:rsidRP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Mandatory in case Fund type is selected as 'Non-Fund Based'</w:t>
            </w:r>
            <w:r w:rsidRPr="00087608">
              <w:rPr>
                <w:rFonts w:ascii="Arial" w:eastAsia="Times New Roman" w:hAnsi="Arial" w:cs="Arial"/>
                <w:color w:val="000000"/>
                <w:sz w:val="20"/>
                <w:szCs w:val="20"/>
                <w:lang w:val="en-IN" w:eastAsia="en-IN"/>
              </w:rPr>
              <w:br/>
              <w:t>Special Character is not allowed</w:t>
            </w:r>
          </w:p>
        </w:tc>
      </w:tr>
      <w:tr w:rsidR="00087608" w:rsidRPr="00087608" w14:paraId="6BDBFA6F" w14:textId="77777777" w:rsidTr="00087608">
        <w:trPr>
          <w:trHeight w:val="1785"/>
        </w:trPr>
        <w:tc>
          <w:tcPr>
            <w:tcW w:w="948" w:type="dxa"/>
            <w:shd w:val="clear" w:color="auto" w:fill="auto"/>
            <w:noWrap/>
            <w:vAlign w:val="bottom"/>
            <w:hideMark/>
          </w:tcPr>
          <w:p w14:paraId="0938238B" w14:textId="77777777" w:rsidR="00087608" w:rsidRPr="00087608" w:rsidRDefault="00087608" w:rsidP="00087608">
            <w:pPr>
              <w:spacing w:after="0" w:line="240" w:lineRule="auto"/>
              <w:jc w:val="right"/>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8</w:t>
            </w:r>
          </w:p>
        </w:tc>
        <w:tc>
          <w:tcPr>
            <w:tcW w:w="1882" w:type="dxa"/>
            <w:shd w:val="clear" w:color="auto" w:fill="auto"/>
            <w:noWrap/>
            <w:vAlign w:val="bottom"/>
            <w:hideMark/>
          </w:tcPr>
          <w:p w14:paraId="49B82E6A"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BG/LC Issue Date</w:t>
            </w:r>
          </w:p>
        </w:tc>
        <w:tc>
          <w:tcPr>
            <w:tcW w:w="1276" w:type="dxa"/>
            <w:shd w:val="clear" w:color="auto" w:fill="auto"/>
            <w:noWrap/>
            <w:vAlign w:val="bottom"/>
            <w:hideMark/>
          </w:tcPr>
          <w:p w14:paraId="39D964B6"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Date</w:t>
            </w:r>
          </w:p>
        </w:tc>
        <w:tc>
          <w:tcPr>
            <w:tcW w:w="2032" w:type="dxa"/>
            <w:shd w:val="clear" w:color="auto" w:fill="auto"/>
            <w:noWrap/>
            <w:vAlign w:val="bottom"/>
            <w:hideMark/>
          </w:tcPr>
          <w:p w14:paraId="63F9698A"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Conditional Mandatory</w:t>
            </w:r>
          </w:p>
        </w:tc>
        <w:tc>
          <w:tcPr>
            <w:tcW w:w="3611" w:type="dxa"/>
            <w:shd w:val="clear" w:color="auto" w:fill="auto"/>
            <w:vAlign w:val="bottom"/>
            <w:hideMark/>
          </w:tcPr>
          <w:p w14:paraId="7ABB1878"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 xml:space="preserve">Mandatory in case Fund type </w:t>
            </w:r>
            <w:r>
              <w:rPr>
                <w:rFonts w:ascii="Arial" w:eastAsia="Times New Roman" w:hAnsi="Arial" w:cs="Arial"/>
                <w:color w:val="000000"/>
                <w:sz w:val="20"/>
                <w:szCs w:val="20"/>
                <w:lang w:val="en-IN" w:eastAsia="en-IN"/>
              </w:rPr>
              <w:t>is selected as 'Non-Fund Based'</w:t>
            </w:r>
          </w:p>
          <w:p w14:paraId="072DF5BE"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 xml:space="preserve">Date to </w:t>
            </w:r>
            <w:r>
              <w:rPr>
                <w:rFonts w:ascii="Arial" w:eastAsia="Times New Roman" w:hAnsi="Arial" w:cs="Arial"/>
                <w:color w:val="000000"/>
                <w:sz w:val="20"/>
                <w:szCs w:val="20"/>
                <w:lang w:val="en-IN" w:eastAsia="en-IN"/>
              </w:rPr>
              <w:t>be entered in DD-MM-YYYY format</w:t>
            </w:r>
          </w:p>
          <w:p w14:paraId="7252C1A6" w14:textId="41233088" w:rsidR="00087608" w:rsidRP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BG/LC issue date should  be equal to or</w:t>
            </w:r>
            <w:r>
              <w:rPr>
                <w:rFonts w:ascii="Arial" w:eastAsia="Times New Roman" w:hAnsi="Arial" w:cs="Arial"/>
                <w:color w:val="000000"/>
                <w:sz w:val="20"/>
                <w:szCs w:val="20"/>
                <w:lang w:val="en-IN" w:eastAsia="en-IN"/>
              </w:rPr>
              <w:t xml:space="preserve"> </w:t>
            </w:r>
            <w:r w:rsidRPr="00087608">
              <w:rPr>
                <w:rFonts w:ascii="Arial" w:eastAsia="Times New Roman" w:hAnsi="Arial" w:cs="Arial"/>
                <w:color w:val="000000"/>
                <w:sz w:val="20"/>
                <w:szCs w:val="20"/>
                <w:lang w:val="en-IN" w:eastAsia="en-IN"/>
              </w:rPr>
              <w:t xml:space="preserve">greater than Sanction Date and less than or equal to current system date </w:t>
            </w:r>
          </w:p>
        </w:tc>
      </w:tr>
      <w:tr w:rsidR="00087608" w:rsidRPr="00087608" w14:paraId="117FBAE3" w14:textId="77777777" w:rsidTr="00087608">
        <w:trPr>
          <w:trHeight w:val="2040"/>
        </w:trPr>
        <w:tc>
          <w:tcPr>
            <w:tcW w:w="948" w:type="dxa"/>
            <w:shd w:val="clear" w:color="auto" w:fill="auto"/>
            <w:noWrap/>
            <w:vAlign w:val="bottom"/>
            <w:hideMark/>
          </w:tcPr>
          <w:p w14:paraId="71235B59" w14:textId="77777777" w:rsidR="00087608" w:rsidRPr="00087608" w:rsidRDefault="00087608" w:rsidP="00087608">
            <w:pPr>
              <w:spacing w:after="0" w:line="240" w:lineRule="auto"/>
              <w:jc w:val="right"/>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9</w:t>
            </w:r>
          </w:p>
        </w:tc>
        <w:tc>
          <w:tcPr>
            <w:tcW w:w="1882" w:type="dxa"/>
            <w:shd w:val="clear" w:color="auto" w:fill="auto"/>
            <w:noWrap/>
            <w:vAlign w:val="bottom"/>
            <w:hideMark/>
          </w:tcPr>
          <w:p w14:paraId="74745C3E"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BG/LC Maturity Date</w:t>
            </w:r>
          </w:p>
        </w:tc>
        <w:tc>
          <w:tcPr>
            <w:tcW w:w="1276" w:type="dxa"/>
            <w:shd w:val="clear" w:color="auto" w:fill="auto"/>
            <w:noWrap/>
            <w:vAlign w:val="bottom"/>
            <w:hideMark/>
          </w:tcPr>
          <w:p w14:paraId="2F039A8E"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Date</w:t>
            </w:r>
          </w:p>
        </w:tc>
        <w:tc>
          <w:tcPr>
            <w:tcW w:w="2032" w:type="dxa"/>
            <w:shd w:val="clear" w:color="auto" w:fill="auto"/>
            <w:noWrap/>
            <w:vAlign w:val="bottom"/>
            <w:hideMark/>
          </w:tcPr>
          <w:p w14:paraId="384CFFF2" w14:textId="77777777" w:rsidR="00087608" w:rsidRPr="00087608" w:rsidRDefault="00087608" w:rsidP="00087608">
            <w:pPr>
              <w:spacing w:after="0" w:line="240" w:lineRule="auto"/>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Conditional Mandatory</w:t>
            </w:r>
          </w:p>
        </w:tc>
        <w:tc>
          <w:tcPr>
            <w:tcW w:w="3611" w:type="dxa"/>
            <w:shd w:val="clear" w:color="auto" w:fill="auto"/>
            <w:vAlign w:val="bottom"/>
            <w:hideMark/>
          </w:tcPr>
          <w:p w14:paraId="7E13FD67" w14:textId="77777777" w:rsidR="00087608" w:rsidRDefault="00087608" w:rsidP="00087608">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087608">
              <w:rPr>
                <w:rFonts w:ascii="Arial" w:eastAsia="Times New Roman" w:hAnsi="Arial" w:cs="Arial"/>
                <w:color w:val="000000"/>
                <w:sz w:val="20"/>
                <w:szCs w:val="20"/>
                <w:lang w:val="en-IN" w:eastAsia="en-IN"/>
              </w:rPr>
              <w:t xml:space="preserve">Mandatory in case Fund type </w:t>
            </w:r>
            <w:r>
              <w:rPr>
                <w:rFonts w:ascii="Arial" w:eastAsia="Times New Roman" w:hAnsi="Arial" w:cs="Arial"/>
                <w:color w:val="000000"/>
                <w:sz w:val="20"/>
                <w:szCs w:val="20"/>
                <w:lang w:val="en-IN" w:eastAsia="en-IN"/>
              </w:rPr>
              <w:t>is selected as 'Non-Fund Based'</w:t>
            </w:r>
          </w:p>
          <w:p w14:paraId="789C9B13" w14:textId="77777777" w:rsidR="00087608" w:rsidRPr="006B4C79" w:rsidRDefault="00087608" w:rsidP="00087608">
            <w:pPr>
              <w:pStyle w:val="ListParagraph"/>
              <w:numPr>
                <w:ilvl w:val="0"/>
                <w:numId w:val="29"/>
              </w:numPr>
              <w:spacing w:after="0" w:line="240" w:lineRule="auto"/>
              <w:ind w:left="245"/>
              <w:rPr>
                <w:rFonts w:ascii="Arial" w:eastAsia="Times New Roman" w:hAnsi="Arial" w:cs="Arial"/>
                <w:color w:val="000000" w:themeColor="text1"/>
                <w:sz w:val="20"/>
                <w:szCs w:val="20"/>
                <w:lang w:val="en-IN" w:eastAsia="en-IN"/>
                <w:rPrChange w:id="55" w:author="Supriya Shinde" w:date="2023-02-16T14:44:00Z">
                  <w:rPr>
                    <w:rFonts w:ascii="Arial" w:eastAsia="Times New Roman" w:hAnsi="Arial" w:cs="Arial"/>
                    <w:color w:val="000000"/>
                    <w:sz w:val="20"/>
                    <w:szCs w:val="20"/>
                    <w:lang w:val="en-IN" w:eastAsia="en-IN"/>
                  </w:rPr>
                </w:rPrChange>
              </w:rPr>
            </w:pPr>
            <w:r w:rsidRPr="006B4C79">
              <w:rPr>
                <w:rFonts w:ascii="Arial" w:eastAsia="Times New Roman" w:hAnsi="Arial" w:cs="Arial"/>
                <w:color w:val="000000" w:themeColor="text1"/>
                <w:sz w:val="20"/>
                <w:szCs w:val="20"/>
                <w:lang w:val="en-IN" w:eastAsia="en-IN"/>
                <w:rPrChange w:id="56" w:author="Supriya Shinde" w:date="2023-02-16T14:44:00Z">
                  <w:rPr>
                    <w:rFonts w:ascii="Arial" w:eastAsia="Times New Roman" w:hAnsi="Arial" w:cs="Arial"/>
                    <w:color w:val="000000"/>
                    <w:sz w:val="20"/>
                    <w:szCs w:val="20"/>
                    <w:lang w:val="en-IN" w:eastAsia="en-IN"/>
                  </w:rPr>
                </w:rPrChange>
              </w:rPr>
              <w:t>Date to be entered in DD-MM-YYYY format</w:t>
            </w:r>
          </w:p>
          <w:p w14:paraId="7D03AFE4" w14:textId="4E42CA45" w:rsidR="00087608" w:rsidRPr="00087608" w:rsidRDefault="00087608" w:rsidP="00903674">
            <w:pPr>
              <w:pStyle w:val="ListParagraph"/>
              <w:numPr>
                <w:ilvl w:val="0"/>
                <w:numId w:val="29"/>
              </w:numPr>
              <w:spacing w:after="0" w:line="240" w:lineRule="auto"/>
              <w:ind w:left="245"/>
              <w:rPr>
                <w:rFonts w:ascii="Arial" w:eastAsia="Times New Roman" w:hAnsi="Arial" w:cs="Arial"/>
                <w:color w:val="000000"/>
                <w:sz w:val="20"/>
                <w:szCs w:val="20"/>
                <w:lang w:val="en-IN" w:eastAsia="en-IN"/>
              </w:rPr>
            </w:pPr>
            <w:r w:rsidRPr="006B4C79">
              <w:rPr>
                <w:rFonts w:ascii="Arial" w:eastAsia="Times New Roman" w:hAnsi="Arial" w:cs="Arial"/>
                <w:color w:val="000000" w:themeColor="text1"/>
                <w:sz w:val="20"/>
                <w:szCs w:val="20"/>
                <w:lang w:val="en-IN" w:eastAsia="en-IN"/>
                <w:rPrChange w:id="57" w:author="Supriya Shinde" w:date="2023-02-16T14:44:00Z">
                  <w:rPr>
                    <w:rFonts w:ascii="Arial" w:eastAsia="Times New Roman" w:hAnsi="Arial" w:cs="Arial"/>
                    <w:color w:val="000000"/>
                    <w:sz w:val="20"/>
                    <w:szCs w:val="20"/>
                    <w:lang w:val="en-IN" w:eastAsia="en-IN"/>
                  </w:rPr>
                </w:rPrChange>
              </w:rPr>
              <w:t xml:space="preserve">BG/LC issue date should  be equal to or greater </w:t>
            </w:r>
            <w:r w:rsidRPr="006B4C79">
              <w:rPr>
                <w:rFonts w:ascii="Arial" w:eastAsia="Times New Roman" w:hAnsi="Arial" w:cs="Arial"/>
                <w:color w:val="000000" w:themeColor="text1"/>
                <w:sz w:val="20"/>
                <w:szCs w:val="20"/>
                <w:lang w:val="en-IN" w:eastAsia="en-IN"/>
                <w:rPrChange w:id="58" w:author="Supriya Shinde" w:date="2023-02-16T14:44:00Z">
                  <w:rPr>
                    <w:rFonts w:ascii="Arial" w:eastAsia="Times New Roman" w:hAnsi="Arial" w:cs="Arial"/>
                    <w:color w:val="FF0000"/>
                    <w:sz w:val="20"/>
                    <w:szCs w:val="20"/>
                    <w:lang w:val="en-IN" w:eastAsia="en-IN"/>
                  </w:rPr>
                </w:rPrChange>
              </w:rPr>
              <w:t xml:space="preserve">than Sanction Date and </w:t>
            </w:r>
            <w:r w:rsidR="00903674" w:rsidRPr="006B4C79">
              <w:rPr>
                <w:rFonts w:ascii="Arial" w:eastAsia="Times New Roman" w:hAnsi="Arial" w:cs="Arial"/>
                <w:color w:val="000000" w:themeColor="text1"/>
                <w:sz w:val="20"/>
                <w:szCs w:val="20"/>
                <w:lang w:val="en-IN" w:eastAsia="en-IN"/>
                <w:rPrChange w:id="59" w:author="Supriya Shinde" w:date="2023-02-16T14:44:00Z">
                  <w:rPr>
                    <w:rFonts w:ascii="Arial" w:eastAsia="Times New Roman" w:hAnsi="Arial" w:cs="Arial"/>
                    <w:color w:val="FF0000"/>
                    <w:sz w:val="20"/>
                    <w:szCs w:val="20"/>
                    <w:lang w:val="en-IN" w:eastAsia="en-IN"/>
                  </w:rPr>
                </w:rPrChange>
              </w:rPr>
              <w:t>not less than</w:t>
            </w:r>
            <w:r w:rsidRPr="006B4C79">
              <w:rPr>
                <w:rFonts w:ascii="Arial" w:eastAsia="Times New Roman" w:hAnsi="Arial" w:cs="Arial"/>
                <w:color w:val="000000" w:themeColor="text1"/>
                <w:sz w:val="20"/>
                <w:szCs w:val="20"/>
                <w:lang w:val="en-IN" w:eastAsia="en-IN"/>
                <w:rPrChange w:id="60" w:author="Supriya Shinde" w:date="2023-02-16T14:44:00Z">
                  <w:rPr>
                    <w:rFonts w:ascii="Arial" w:eastAsia="Times New Roman" w:hAnsi="Arial" w:cs="Arial"/>
                    <w:color w:val="FF0000"/>
                    <w:sz w:val="20"/>
                    <w:szCs w:val="20"/>
                    <w:lang w:val="en-IN" w:eastAsia="en-IN"/>
                  </w:rPr>
                </w:rPrChange>
              </w:rPr>
              <w:t xml:space="preserve"> current system date </w:t>
            </w:r>
          </w:p>
        </w:tc>
      </w:tr>
    </w:tbl>
    <w:p w14:paraId="6276164A" w14:textId="2F14C55E" w:rsidR="0030748B" w:rsidRDefault="0030748B" w:rsidP="0030748B">
      <w:pPr>
        <w:jc w:val="both"/>
      </w:pPr>
    </w:p>
    <w:p w14:paraId="0029665F" w14:textId="77777777" w:rsidR="0030748B" w:rsidRDefault="0030748B" w:rsidP="0030748B">
      <w:pPr>
        <w:pStyle w:val="ListParagraph"/>
        <w:jc w:val="both"/>
      </w:pPr>
    </w:p>
    <w:p w14:paraId="6D2510ED" w14:textId="4613C996" w:rsidR="0030748B" w:rsidRDefault="0030748B" w:rsidP="0030748B">
      <w:pPr>
        <w:pStyle w:val="ListParagraph"/>
        <w:numPr>
          <w:ilvl w:val="0"/>
          <w:numId w:val="30"/>
        </w:numPr>
        <w:jc w:val="both"/>
      </w:pPr>
      <w:r>
        <w:t>MLI creator will upload the file in format prescribed through Input file management</w:t>
      </w:r>
    </w:p>
    <w:p w14:paraId="420755E0" w14:textId="77777777" w:rsidR="0030748B" w:rsidRDefault="0030748B" w:rsidP="0030748B">
      <w:pPr>
        <w:pStyle w:val="ListParagraph"/>
        <w:numPr>
          <w:ilvl w:val="0"/>
          <w:numId w:val="30"/>
        </w:numPr>
        <w:jc w:val="both"/>
      </w:pPr>
      <w:r>
        <w:t>Surge system will validate the file as condition defined above, post which valid and invalid record will be generated</w:t>
      </w:r>
    </w:p>
    <w:p w14:paraId="2E763CEE" w14:textId="77777777" w:rsidR="0030748B" w:rsidRDefault="0030748B" w:rsidP="0030748B">
      <w:pPr>
        <w:pStyle w:val="ListParagraph"/>
        <w:numPr>
          <w:ilvl w:val="0"/>
          <w:numId w:val="30"/>
        </w:numPr>
        <w:jc w:val="both"/>
      </w:pPr>
      <w:r>
        <w:t>MLI creator can rectify the Invalid records and re-upload the file, post validation of file MLI creator can click on ‘Send for Approval’ for approval of MLI Approver</w:t>
      </w:r>
    </w:p>
    <w:p w14:paraId="090C460A" w14:textId="77777777" w:rsidR="0030748B" w:rsidRDefault="0030748B" w:rsidP="0030748B">
      <w:pPr>
        <w:pStyle w:val="ListParagraph"/>
        <w:numPr>
          <w:ilvl w:val="0"/>
          <w:numId w:val="30"/>
        </w:numPr>
        <w:jc w:val="both"/>
      </w:pPr>
      <w:r>
        <w:t xml:space="preserve">MLI approver can click on ‘Submit/Reject’ for popup window to appear, File Name, uploaded by, Uploaded date, File type would be displayed </w:t>
      </w:r>
    </w:p>
    <w:p w14:paraId="36E79D5D" w14:textId="77777777" w:rsidR="0030748B" w:rsidRDefault="0030748B" w:rsidP="0030748B">
      <w:pPr>
        <w:pStyle w:val="ListParagraph"/>
        <w:numPr>
          <w:ilvl w:val="0"/>
          <w:numId w:val="30"/>
        </w:numPr>
        <w:jc w:val="both"/>
      </w:pPr>
      <w:r>
        <w:t xml:space="preserve">MLI approver can take action file as “Approved” or “Rejected” and generate the Management Certificate </w:t>
      </w:r>
    </w:p>
    <w:p w14:paraId="6E8CC74F" w14:textId="77777777" w:rsidR="0030748B" w:rsidRDefault="0030748B" w:rsidP="0030748B">
      <w:pPr>
        <w:pStyle w:val="ListParagraph"/>
        <w:numPr>
          <w:ilvl w:val="0"/>
          <w:numId w:val="30"/>
        </w:numPr>
        <w:jc w:val="both"/>
      </w:pPr>
      <w:r>
        <w:t>MLI approver will have to select the declaration&lt;</w:t>
      </w:r>
      <w:r w:rsidRPr="0061481B">
        <w:rPr>
          <w:rFonts w:ascii="Segoe UI" w:hAnsi="Segoe UI" w:cs="Segoe UI"/>
          <w:color w:val="444444"/>
          <w:sz w:val="18"/>
          <w:szCs w:val="18"/>
          <w:shd w:val="clear" w:color="auto" w:fill="FFFFFF"/>
        </w:rPr>
        <w:t xml:space="preserve"> We (the MLI) certify and provide Management Certificate...</w:t>
      </w:r>
      <w:r>
        <w:t>&gt; and Submit and click on submit</w:t>
      </w:r>
    </w:p>
    <w:p w14:paraId="53BD9715" w14:textId="6A462386" w:rsidR="0030748B" w:rsidRDefault="0030748B" w:rsidP="00F34478">
      <w:pPr>
        <w:pStyle w:val="ListParagraph"/>
        <w:numPr>
          <w:ilvl w:val="0"/>
          <w:numId w:val="30"/>
        </w:numPr>
        <w:jc w:val="both"/>
      </w:pPr>
      <w:r>
        <w:t>Post approval from MLI approver detail would be update in partial disbursement table</w:t>
      </w:r>
    </w:p>
    <w:p w14:paraId="1FCDC810" w14:textId="117A0819" w:rsidR="0030748B" w:rsidRDefault="0030748B" w:rsidP="0030748B">
      <w:pPr>
        <w:jc w:val="both"/>
      </w:pPr>
    </w:p>
    <w:p w14:paraId="119556AA" w14:textId="218246B4" w:rsidR="0030748B" w:rsidRDefault="0030748B" w:rsidP="0030748B">
      <w:pPr>
        <w:jc w:val="both"/>
      </w:pPr>
    </w:p>
    <w:p w14:paraId="1DDF2296" w14:textId="6E63C2AA" w:rsidR="0030748B" w:rsidRDefault="0030748B" w:rsidP="0030748B">
      <w:pPr>
        <w:jc w:val="both"/>
      </w:pPr>
    </w:p>
    <w:p w14:paraId="042FF311" w14:textId="0214A007" w:rsidR="0030748B" w:rsidRDefault="0030748B" w:rsidP="0030748B">
      <w:pPr>
        <w:jc w:val="both"/>
      </w:pPr>
    </w:p>
    <w:p w14:paraId="6C4BD228" w14:textId="47312B68" w:rsidR="0030748B" w:rsidDel="006B4C79" w:rsidRDefault="0030748B" w:rsidP="0030748B">
      <w:pPr>
        <w:jc w:val="both"/>
        <w:rPr>
          <w:del w:id="61" w:author="Supriya Shinde" w:date="2023-02-16T14:44:00Z"/>
        </w:rPr>
      </w:pPr>
      <w:bookmarkStart w:id="62" w:name="_GoBack"/>
      <w:bookmarkEnd w:id="62"/>
    </w:p>
    <w:p w14:paraId="445B1909" w14:textId="2324042E" w:rsidR="0030748B" w:rsidDel="006B4C79" w:rsidRDefault="0030748B" w:rsidP="0030748B">
      <w:pPr>
        <w:jc w:val="both"/>
        <w:rPr>
          <w:del w:id="63" w:author="Supriya Shinde" w:date="2023-02-16T14:44:00Z"/>
        </w:rPr>
      </w:pPr>
    </w:p>
    <w:p w14:paraId="37C114E1" w14:textId="71642D31" w:rsidR="0030748B" w:rsidDel="006B4C79" w:rsidRDefault="0030748B" w:rsidP="0030748B">
      <w:pPr>
        <w:jc w:val="both"/>
        <w:rPr>
          <w:del w:id="64" w:author="Supriya Shinde" w:date="2023-02-16T14:44:00Z"/>
        </w:rPr>
      </w:pPr>
    </w:p>
    <w:p w14:paraId="2B269AAD" w14:textId="11F13C05" w:rsidR="0030748B" w:rsidDel="006B4C79" w:rsidRDefault="0030748B" w:rsidP="0030748B">
      <w:pPr>
        <w:jc w:val="both"/>
        <w:rPr>
          <w:del w:id="65" w:author="Supriya Shinde" w:date="2023-02-16T14:44:00Z"/>
        </w:rPr>
      </w:pPr>
    </w:p>
    <w:p w14:paraId="6E9850F9" w14:textId="3FA399ED" w:rsidR="0030748B" w:rsidDel="006B4C79" w:rsidRDefault="0030748B" w:rsidP="0030748B">
      <w:pPr>
        <w:jc w:val="both"/>
        <w:rPr>
          <w:del w:id="66" w:author="Supriya Shinde" w:date="2023-02-16T14:44:00Z"/>
        </w:rPr>
      </w:pPr>
    </w:p>
    <w:p w14:paraId="0254F065" w14:textId="16F73D64" w:rsidR="0030748B" w:rsidRDefault="0030748B" w:rsidP="0030748B">
      <w:pPr>
        <w:jc w:val="both"/>
      </w:pPr>
    </w:p>
    <w:p w14:paraId="55B4E59B" w14:textId="7C5D3508" w:rsidR="0030748B" w:rsidRPr="00F34478" w:rsidRDefault="0030748B" w:rsidP="008A0DDC">
      <w:pPr>
        <w:pStyle w:val="Heading2"/>
        <w:numPr>
          <w:ilvl w:val="1"/>
          <w:numId w:val="33"/>
        </w:numPr>
        <w:spacing w:before="60" w:after="60" w:line="276" w:lineRule="auto"/>
        <w:jc w:val="both"/>
        <w:rPr>
          <w:rFonts w:ascii="Trebuchet MS" w:eastAsia="Times New Roman" w:hAnsi="Trebuchet MS" w:cs="Arial"/>
          <w:b/>
          <w:bCs/>
          <w:iCs/>
          <w:color w:val="7F7F7F"/>
          <w:sz w:val="28"/>
          <w:szCs w:val="28"/>
        </w:rPr>
      </w:pPr>
      <w:bookmarkStart w:id="67" w:name="_Toc94628561"/>
      <w:r w:rsidRPr="00F34478">
        <w:rPr>
          <w:rFonts w:ascii="Trebuchet MS" w:eastAsia="Times New Roman" w:hAnsi="Trebuchet MS" w:cs="Arial"/>
          <w:b/>
          <w:bCs/>
          <w:iCs/>
          <w:color w:val="7F7F7F"/>
          <w:sz w:val="28"/>
          <w:szCs w:val="28"/>
        </w:rPr>
        <w:t>Management certificate</w:t>
      </w:r>
      <w:bookmarkEnd w:id="67"/>
    </w:p>
    <w:p w14:paraId="17D94D78" w14:textId="77777777" w:rsidR="0030748B" w:rsidRDefault="0030748B" w:rsidP="0030748B">
      <w:pPr>
        <w:jc w:val="both"/>
      </w:pPr>
      <w:r>
        <w:rPr>
          <w:noProof/>
          <w:lang w:val="en-IN" w:eastAsia="en-IN"/>
        </w:rPr>
        <mc:AlternateContent>
          <mc:Choice Requires="wps">
            <w:drawing>
              <wp:anchor distT="0" distB="0" distL="114300" distR="114300" simplePos="0" relativeHeight="251780096" behindDoc="0" locked="0" layoutInCell="1" allowOverlap="1" wp14:anchorId="1AF6FA1B" wp14:editId="0FE58DFE">
                <wp:simplePos x="0" y="0"/>
                <wp:positionH relativeFrom="column">
                  <wp:posOffset>0</wp:posOffset>
                </wp:positionH>
                <wp:positionV relativeFrom="paragraph">
                  <wp:posOffset>107481</wp:posOffset>
                </wp:positionV>
                <wp:extent cx="5843905" cy="7146234"/>
                <wp:effectExtent l="0" t="0" r="23495" b="17145"/>
                <wp:wrapNone/>
                <wp:docPr id="2" name="Rounded Rectangle 2"/>
                <wp:cNvGraphicFramePr/>
                <a:graphic xmlns:a="http://schemas.openxmlformats.org/drawingml/2006/main">
                  <a:graphicData uri="http://schemas.microsoft.com/office/word/2010/wordprocessingShape">
                    <wps:wsp>
                      <wps:cNvSpPr/>
                      <wps:spPr>
                        <a:xfrm>
                          <a:off x="0" y="0"/>
                          <a:ext cx="5843905" cy="714623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369909F" w14:textId="65D0CFBC" w:rsidR="001A5F40" w:rsidRDefault="001A5F40" w:rsidP="00506865">
                            <w:pPr>
                              <w:rPr>
                                <w:rFonts w:ascii="Arial" w:hAnsi="Arial" w:cs="Arial"/>
                                <w:bCs/>
                                <w:color w:val="444444"/>
                                <w:sz w:val="18"/>
                                <w:szCs w:val="18"/>
                                <w:shd w:val="clear" w:color="auto" w:fill="FFFFFF"/>
                              </w:rPr>
                            </w:pPr>
                            <w:r w:rsidRPr="00924C80">
                              <w:rPr>
                                <w:rFonts w:ascii="Arial" w:hAnsi="Arial" w:cs="Arial"/>
                                <w:bCs/>
                                <w:color w:val="444444"/>
                                <w:sz w:val="18"/>
                                <w:szCs w:val="18"/>
                                <w:shd w:val="clear" w:color="auto" w:fill="FFFFFF"/>
                              </w:rPr>
                              <w:t>I, the authorized officer of the member Lending institution indicated below, hereby certify that:</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1. The information provided in the uploaded new credit guarantee file (called the batch file) are true &amp; correct.</w:t>
                            </w:r>
                            <w:r>
                              <w:rPr>
                                <w:rFonts w:ascii="Arial" w:hAnsi="Arial" w:cs="Arial"/>
                                <w:bCs/>
                                <w:color w:val="444444"/>
                                <w:sz w:val="18"/>
                                <w:szCs w:val="18"/>
                                <w:shd w:val="clear" w:color="auto" w:fill="FFFFFF"/>
                              </w:rPr>
                              <w:tab/>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2. All data in the Batch file conform to Loan Guarantee scheme for Covid affected Sectors (LGSCAS)</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3. For each of the borrower included in the Batch file for w</w:t>
                            </w:r>
                            <w:r>
                              <w:rPr>
                                <w:rFonts w:ascii="Arial" w:hAnsi="Arial" w:cs="Arial"/>
                                <w:bCs/>
                                <w:color w:val="444444"/>
                                <w:sz w:val="18"/>
                                <w:szCs w:val="18"/>
                                <w:shd w:val="clear" w:color="auto" w:fill="FFFFFF"/>
                              </w:rPr>
                              <w:t>hich guarantee is being applied</w:t>
                            </w:r>
                            <w:r w:rsidRPr="00924C80">
                              <w:rPr>
                                <w:rFonts w:ascii="Arial" w:hAnsi="Arial" w:cs="Arial"/>
                                <w:bCs/>
                                <w:color w:val="444444"/>
                                <w:sz w:val="18"/>
                                <w:szCs w:val="18"/>
                                <w:shd w:val="clear" w:color="auto" w:fill="FFFFFF"/>
                              </w:rPr>
                              <w:t>:</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a) Borrower is not in default to any lending/investing institution and/is not classified as Non-Performing Asset as per RBI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b) Borrower is eligible for the purpose of guarantee cover under LGSCAS and meets the terms and conditions specified therein.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c) We have ensured that the Borrower has complied with the applicable health quality regulations prescribed by relevant standards/agencies at the time of project appraisal and proper certificate in this regards have been obtained at the time of disbursement of loan.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d) The borrower accounts for which guarantee is being taken conform to eligibility criteria prescribed for debt sanctioned as per LGSCAS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e) Debt facilities have been sanctioned after proper due diligence by the Competent Authority as per approved policy of the Member Lending Institution.</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4. Any guarantee given by the Trust shall be governed by the provisions of LGSCAS as if the same had been written in the documents evidencing such guarantee.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5. We shall as far as possible ensure that the conditions of any contract relating to an account guaranteed under the Scheme are not in conflict with the provisions of the Scheme.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6. The enclosed units are</w:t>
                            </w:r>
                            <w:r>
                              <w:rPr>
                                <w:rFonts w:ascii="Arial" w:hAnsi="Arial" w:cs="Arial"/>
                                <w:bCs/>
                                <w:color w:val="444444"/>
                                <w:sz w:val="18"/>
                                <w:szCs w:val="18"/>
                                <w:shd w:val="clear" w:color="auto" w:fill="FFFFFF"/>
                              </w:rPr>
                              <w:t xml:space="preserve"> not situated in 8 metro cities </w:t>
                            </w:r>
                            <w:r w:rsidRPr="00924C80">
                              <w:rPr>
                                <w:rFonts w:ascii="Arial" w:hAnsi="Arial" w:cs="Arial"/>
                                <w:bCs/>
                                <w:color w:val="444444"/>
                                <w:sz w:val="18"/>
                                <w:szCs w:val="18"/>
                                <w:shd w:val="clear" w:color="auto" w:fill="FFFFFF"/>
                              </w:rPr>
                              <w:t>Mumbai/Delhi/Chennai/Kolkata/Bangalore/Hyderabad/Ahmedabad/Pune and I understand that if the unit is situated in given metro cities then the guarantee issued by NCGTC will be nullified.</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7. In case any of the information provided by us is found to be incorrect, the guarantee cover provided by Trust/Trustee under LGSCAS shall become Null &amp; Void and the Trust/Trustee or its constituents shall be free to take such action as deemed necessary.</w:t>
                            </w:r>
                          </w:p>
                          <w:p w14:paraId="33DE0C4A" w14:textId="77777777" w:rsidR="001A5F40" w:rsidRPr="00B22891" w:rsidRDefault="001A5F40" w:rsidP="0030748B">
                            <w:pPr>
                              <w:pStyle w:val="ListParagraph"/>
                              <w:shd w:val="clear" w:color="auto" w:fill="FFFFFF"/>
                              <w:spacing w:before="764" w:after="15" w:line="240" w:lineRule="auto"/>
                              <w:ind w:left="0"/>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688A3558" w14:textId="77777777" w:rsidR="001A5F40" w:rsidRPr="00B22891" w:rsidRDefault="001A5F40" w:rsidP="0030748B">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92D4F3B" w14:textId="77777777" w:rsidR="001A5F40" w:rsidRPr="00B22891" w:rsidRDefault="001A5F40" w:rsidP="0030748B">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7A45513D" w14:textId="77777777" w:rsidR="001A5F40" w:rsidRPr="00B22891" w:rsidRDefault="001A5F40" w:rsidP="0030748B">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504A83F3" w14:textId="77777777" w:rsidR="001A5F40" w:rsidRPr="00924C80" w:rsidRDefault="001A5F40" w:rsidP="0030748B">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F6FA1B" id="Rounded Rectangle 2" o:spid="_x0000_s1030" style="position:absolute;left:0;text-align:left;margin-left:0;margin-top:8.45pt;width:460.15pt;height:562.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4nDdQIAADI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" fillcolor="white [3201]" strokecolor="#70ad47 [3209]" strokeweight="1pt">
                <v:stroke joinstyle="miter"/>
                <v:textbox>
                  <w:txbxContent>
                    <w:p w14:paraId="7369909F" w14:textId="65D0CFBC" w:rsidR="001A5F40" w:rsidRDefault="001A5F40" w:rsidP="00506865">
                      <w:pPr>
                        <w:rPr>
                          <w:rFonts w:ascii="Arial" w:hAnsi="Arial" w:cs="Arial"/>
                          <w:bCs/>
                          <w:color w:val="444444"/>
                          <w:sz w:val="18"/>
                          <w:szCs w:val="18"/>
                          <w:shd w:val="clear" w:color="auto" w:fill="FFFFFF"/>
                        </w:rPr>
                      </w:pPr>
                      <w:r w:rsidRPr="00924C80">
                        <w:rPr>
                          <w:rFonts w:ascii="Arial" w:hAnsi="Arial" w:cs="Arial"/>
                          <w:bCs/>
                          <w:color w:val="444444"/>
                          <w:sz w:val="18"/>
                          <w:szCs w:val="18"/>
                          <w:shd w:val="clear" w:color="auto" w:fill="FFFFFF"/>
                        </w:rPr>
                        <w:t>I, the authorized officer of the member Lending institution indicated below, hereby certify that:</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1. The information provided in the uploaded new credit guarantee file (called the batch file) are true &amp; correct.</w:t>
                      </w:r>
                      <w:r>
                        <w:rPr>
                          <w:rFonts w:ascii="Arial" w:hAnsi="Arial" w:cs="Arial"/>
                          <w:bCs/>
                          <w:color w:val="444444"/>
                          <w:sz w:val="18"/>
                          <w:szCs w:val="18"/>
                          <w:shd w:val="clear" w:color="auto" w:fill="FFFFFF"/>
                        </w:rPr>
                        <w:tab/>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2. All data in the Batch file conform to Loan Guarantee scheme for Covid affected Sectors (LGSCAS)</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3. For each of the borrower included in the Batch file for w</w:t>
                      </w:r>
                      <w:r>
                        <w:rPr>
                          <w:rFonts w:ascii="Arial" w:hAnsi="Arial" w:cs="Arial"/>
                          <w:bCs/>
                          <w:color w:val="444444"/>
                          <w:sz w:val="18"/>
                          <w:szCs w:val="18"/>
                          <w:shd w:val="clear" w:color="auto" w:fill="FFFFFF"/>
                        </w:rPr>
                        <w:t>hich guarantee is being applied</w:t>
                      </w:r>
                      <w:r w:rsidRPr="00924C80">
                        <w:rPr>
                          <w:rFonts w:ascii="Arial" w:hAnsi="Arial" w:cs="Arial"/>
                          <w:bCs/>
                          <w:color w:val="444444"/>
                          <w:sz w:val="18"/>
                          <w:szCs w:val="18"/>
                          <w:shd w:val="clear" w:color="auto" w:fill="FFFFFF"/>
                        </w:rPr>
                        <w:t>:</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a) Borrower is not in default to any lending/investing institution and/is not classified as Non-Performing Asset as per RBI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b) Borrower is eligible for the purpose of guarantee cover under LGSCAS and meets the terms and conditions specified therein.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c) We have ensured that the Borrower has complied with the applicable health quality regulations prescribed by relevant standards/agencies at the time of project appraisal and proper certificate in this regards have been obtained at the time of disbursement of loan.</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d) The borrower accounts for which guarantee is being taken conform to eligibility criteria prescribed for debt sanctioned as per LGSCAS guidelines.</w:t>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    e) Debt facilities have been sanctioned after proper due diligence by the Competent Authority as per approved policy of the Member Lending Institution.</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4. Any guarantee given by the Trust shall be governed by the provisions of LGSCAS as if the same had been written in the documents evidencing such guarantee.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5. We shall as far as possible ensure that the conditions of any contract relating to an account guaranteed under the Scheme are not in conflict with the provisions of the Scheme.</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6. The enclosed units are</w:t>
                      </w:r>
                      <w:r>
                        <w:rPr>
                          <w:rFonts w:ascii="Arial" w:hAnsi="Arial" w:cs="Arial"/>
                          <w:bCs/>
                          <w:color w:val="444444"/>
                          <w:sz w:val="18"/>
                          <w:szCs w:val="18"/>
                          <w:shd w:val="clear" w:color="auto" w:fill="FFFFFF"/>
                        </w:rPr>
                        <w:t xml:space="preserve"> not situated in 8 metro cities </w:t>
                      </w:r>
                      <w:r w:rsidRPr="00924C80">
                        <w:rPr>
                          <w:rFonts w:ascii="Arial" w:hAnsi="Arial" w:cs="Arial"/>
                          <w:bCs/>
                          <w:color w:val="444444"/>
                          <w:sz w:val="18"/>
                          <w:szCs w:val="18"/>
                          <w:shd w:val="clear" w:color="auto" w:fill="FFFFFF"/>
                        </w:rPr>
                        <w:t>Mumbai/Delhi/Chennai/Kolkata/Bangalore/Hyderabad/Ahmedabad/Pune and I understand that if the unit is situated in given metro cities then the guarantee issued by NCGTC will be nullified.</w:t>
                      </w:r>
                      <w:r w:rsidRPr="00924C80">
                        <w:rPr>
                          <w:rFonts w:ascii="Arial" w:hAnsi="Arial" w:cs="Arial"/>
                          <w:bCs/>
                          <w:color w:val="444444"/>
                          <w:sz w:val="18"/>
                          <w:szCs w:val="18"/>
                        </w:rPr>
                        <w:br/>
                      </w:r>
                      <w:r w:rsidRPr="00924C80">
                        <w:rPr>
                          <w:rFonts w:ascii="Arial" w:hAnsi="Arial" w:cs="Arial"/>
                          <w:bCs/>
                          <w:color w:val="444444"/>
                          <w:sz w:val="18"/>
                          <w:szCs w:val="18"/>
                        </w:rPr>
                        <w:br/>
                      </w:r>
                      <w:r w:rsidRPr="00924C80">
                        <w:rPr>
                          <w:rFonts w:ascii="Arial" w:hAnsi="Arial" w:cs="Arial"/>
                          <w:bCs/>
                          <w:color w:val="444444"/>
                          <w:sz w:val="18"/>
                          <w:szCs w:val="18"/>
                          <w:shd w:val="clear" w:color="auto" w:fill="FFFFFF"/>
                        </w:rPr>
                        <w:t>7. In case any of the information provided by us is found to be incorrect, the guarantee cover provided by Trust/Trustee under LGSCAS shall become Null &amp; Void and the Trust/Trustee or its constituents shall be free to take such action as deemed necessary.</w:t>
                      </w:r>
                    </w:p>
                    <w:p w14:paraId="33DE0C4A" w14:textId="77777777" w:rsidR="001A5F40" w:rsidRPr="00B22891" w:rsidRDefault="001A5F40" w:rsidP="0030748B">
                      <w:pPr>
                        <w:pStyle w:val="ListParagraph"/>
                        <w:shd w:val="clear" w:color="auto" w:fill="FFFFFF"/>
                        <w:spacing w:before="764" w:after="15" w:line="240" w:lineRule="auto"/>
                        <w:ind w:left="0"/>
                        <w:rPr>
                          <w:rFonts w:eastAsia="Times New Roman" w:cs="Segoe UI"/>
                          <w:bCs/>
                          <w:color w:val="444444"/>
                          <w:sz w:val="20"/>
                          <w:szCs w:val="20"/>
                        </w:rPr>
                      </w:pPr>
                      <w:r w:rsidRPr="00B22891">
                        <w:rPr>
                          <w:rFonts w:eastAsia="Times New Roman" w:cs="Segoe UI"/>
                          <w:bCs/>
                          <w:color w:val="444444"/>
                          <w:sz w:val="20"/>
                          <w:szCs w:val="20"/>
                        </w:rPr>
                        <w:t>MLI N</w:t>
                      </w:r>
                      <w:r>
                        <w:rPr>
                          <w:rFonts w:eastAsia="Times New Roman" w:cs="Segoe UI"/>
                          <w:bCs/>
                          <w:color w:val="444444"/>
                          <w:sz w:val="20"/>
                          <w:szCs w:val="20"/>
                        </w:rPr>
                        <w:t>ame</w:t>
                      </w:r>
                      <w:r w:rsidRPr="00B22891">
                        <w:rPr>
                          <w:rFonts w:eastAsia="Times New Roman" w:cs="Segoe UI"/>
                          <w:bCs/>
                          <w:color w:val="444444"/>
                          <w:sz w:val="20"/>
                          <w:szCs w:val="20"/>
                        </w:rPr>
                        <w:t>: </w:t>
                      </w:r>
                      <w:r>
                        <w:rPr>
                          <w:rFonts w:eastAsia="Times New Roman" w:cs="Segoe UI"/>
                          <w:bCs/>
                          <w:color w:val="444444"/>
                          <w:sz w:val="20"/>
                          <w:szCs w:val="20"/>
                        </w:rPr>
                        <w:t>&lt;name of the mli&gt;</w:t>
                      </w:r>
                    </w:p>
                    <w:p w14:paraId="688A3558" w14:textId="77777777" w:rsidR="001A5F40" w:rsidRPr="00B22891" w:rsidRDefault="001A5F40" w:rsidP="0030748B">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User Name</w:t>
                      </w:r>
                      <w:r w:rsidRPr="00B22891">
                        <w:rPr>
                          <w:rFonts w:eastAsia="Times New Roman" w:cs="Segoe UI"/>
                          <w:bCs/>
                          <w:color w:val="444444"/>
                          <w:sz w:val="20"/>
                          <w:szCs w:val="20"/>
                        </w:rPr>
                        <w:t>: </w:t>
                      </w:r>
                      <w:r>
                        <w:rPr>
                          <w:rFonts w:eastAsia="Times New Roman" w:cs="Segoe UI"/>
                          <w:bCs/>
                          <w:color w:val="444444"/>
                          <w:sz w:val="20"/>
                          <w:szCs w:val="20"/>
                        </w:rPr>
                        <w:t>&lt;user id of checker as per login&gt;</w:t>
                      </w:r>
                    </w:p>
                    <w:p w14:paraId="192D4F3B" w14:textId="77777777" w:rsidR="001A5F40" w:rsidRPr="00B22891" w:rsidRDefault="001A5F40" w:rsidP="0030748B">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First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first name of checker as per login &gt;</w:t>
                      </w:r>
                    </w:p>
                    <w:p w14:paraId="7A45513D" w14:textId="77777777" w:rsidR="001A5F40" w:rsidRPr="00B22891" w:rsidRDefault="001A5F40" w:rsidP="0030748B">
                      <w:pPr>
                        <w:pStyle w:val="ListParagraph"/>
                        <w:shd w:val="clear" w:color="auto" w:fill="FFFFFF"/>
                        <w:spacing w:after="15" w:line="240" w:lineRule="auto"/>
                        <w:ind w:left="0"/>
                        <w:rPr>
                          <w:rFonts w:eastAsia="Times New Roman" w:cs="Segoe UI"/>
                          <w:bCs/>
                          <w:color w:val="444444"/>
                          <w:sz w:val="20"/>
                          <w:szCs w:val="20"/>
                        </w:rPr>
                      </w:pPr>
                      <w:r>
                        <w:rPr>
                          <w:rFonts w:eastAsia="Times New Roman" w:cs="Segoe UI"/>
                          <w:bCs/>
                          <w:color w:val="444444"/>
                          <w:sz w:val="20"/>
                          <w:szCs w:val="20"/>
                        </w:rPr>
                        <w:t>Last Name</w:t>
                      </w:r>
                      <w:r w:rsidRPr="00B22891">
                        <w:rPr>
                          <w:rFonts w:eastAsia="Times New Roman" w:cs="Segoe UI"/>
                          <w:bCs/>
                          <w:color w:val="444444"/>
                          <w:sz w:val="20"/>
                          <w:szCs w:val="20"/>
                        </w:rPr>
                        <w:t>: </w:t>
                      </w:r>
                      <w:r>
                        <w:rPr>
                          <w:rFonts w:eastAsia="Times New Roman" w:cs="Segoe UI"/>
                          <w:bCs/>
                          <w:color w:val="444444"/>
                          <w:sz w:val="20"/>
                          <w:szCs w:val="20"/>
                        </w:rPr>
                        <w:t>&lt;</w:t>
                      </w:r>
                      <w:r w:rsidRPr="002D2C14">
                        <w:rPr>
                          <w:rFonts w:eastAsia="Times New Roman" w:cs="Segoe UI"/>
                          <w:bCs/>
                          <w:color w:val="444444"/>
                          <w:sz w:val="20"/>
                          <w:szCs w:val="20"/>
                        </w:rPr>
                        <w:t xml:space="preserve"> </w:t>
                      </w:r>
                      <w:r>
                        <w:rPr>
                          <w:rFonts w:eastAsia="Times New Roman" w:cs="Segoe UI"/>
                          <w:bCs/>
                          <w:color w:val="444444"/>
                          <w:sz w:val="20"/>
                          <w:szCs w:val="20"/>
                        </w:rPr>
                        <w:t>last name of checker as per login &gt;</w:t>
                      </w:r>
                    </w:p>
                    <w:p w14:paraId="504A83F3" w14:textId="77777777" w:rsidR="001A5F40" w:rsidRPr="00924C80" w:rsidRDefault="001A5F40" w:rsidP="0030748B">
                      <w:pPr>
                        <w:rPr>
                          <w:rFonts w:ascii="Arial" w:hAnsi="Arial" w:cs="Arial"/>
                          <w:sz w:val="18"/>
                          <w:szCs w:val="18"/>
                        </w:rPr>
                      </w:pPr>
                    </w:p>
                  </w:txbxContent>
                </v:textbox>
              </v:roundrect>
            </w:pict>
          </mc:Fallback>
        </mc:AlternateContent>
      </w:r>
    </w:p>
    <w:p w14:paraId="067DA620" w14:textId="77777777" w:rsidR="0030748B" w:rsidRDefault="0030748B" w:rsidP="0030748B">
      <w:pPr>
        <w:jc w:val="both"/>
      </w:pPr>
    </w:p>
    <w:p w14:paraId="1D5ACF93" w14:textId="77777777" w:rsidR="0030748B" w:rsidRDefault="0030748B" w:rsidP="0030748B">
      <w:pPr>
        <w:jc w:val="both"/>
      </w:pPr>
    </w:p>
    <w:p w14:paraId="3FDA0BDA" w14:textId="77777777" w:rsidR="0030748B" w:rsidRDefault="0030748B" w:rsidP="0030748B">
      <w:pPr>
        <w:jc w:val="both"/>
      </w:pPr>
    </w:p>
    <w:p w14:paraId="2B056EAE" w14:textId="77777777" w:rsidR="0030748B" w:rsidRDefault="0030748B" w:rsidP="0030748B">
      <w:pPr>
        <w:jc w:val="both"/>
      </w:pPr>
    </w:p>
    <w:p w14:paraId="0A73E3CE" w14:textId="77777777" w:rsidR="0030748B" w:rsidRDefault="0030748B" w:rsidP="0030748B">
      <w:pPr>
        <w:jc w:val="both"/>
      </w:pPr>
    </w:p>
    <w:p w14:paraId="33EEFC87" w14:textId="77777777" w:rsidR="0030748B" w:rsidRDefault="0030748B" w:rsidP="0030748B">
      <w:pPr>
        <w:jc w:val="both"/>
      </w:pPr>
    </w:p>
    <w:p w14:paraId="0927F417" w14:textId="3635F2EF" w:rsidR="0030748B" w:rsidRPr="0030748B" w:rsidRDefault="00B32E18" w:rsidP="0030748B">
      <w:pPr>
        <w:pStyle w:val="Heading3"/>
        <w:keepLines w:val="0"/>
        <w:pBdr>
          <w:bottom w:val="single" w:sz="4" w:space="1" w:color="auto"/>
        </w:pBdr>
        <w:tabs>
          <w:tab w:val="left" w:pos="0"/>
          <w:tab w:val="left" w:pos="720"/>
        </w:tabs>
        <w:spacing w:before="60" w:after="60" w:line="276" w:lineRule="auto"/>
        <w:jc w:val="both"/>
        <w:rPr>
          <w:rFonts w:ascii="Trebuchet MS" w:eastAsia="Times New Roman" w:hAnsi="Trebuchet MS" w:cs="Arial"/>
          <w:b/>
          <w:bCs/>
          <w:iCs/>
          <w:color w:val="7F7F7F"/>
        </w:rPr>
      </w:pPr>
      <w:r>
        <w:rPr>
          <w:rFonts w:ascii="Trebuchet MS" w:eastAsia="Times New Roman" w:hAnsi="Trebuchet MS" w:cs="Arial"/>
          <w:b/>
          <w:bCs/>
          <w:iCs/>
          <w:color w:val="7F7F7F"/>
        </w:rPr>
        <w:br w:type="page"/>
      </w:r>
    </w:p>
    <w:p w14:paraId="7007761E" w14:textId="77777777" w:rsidR="0030748B" w:rsidRPr="0030748B" w:rsidRDefault="0030748B" w:rsidP="0030748B"/>
    <w:p w14:paraId="277CA9D3" w14:textId="15776E33" w:rsidR="000D65EB" w:rsidRDefault="000D65EB" w:rsidP="008A0DDC">
      <w:pPr>
        <w:pStyle w:val="Heading2"/>
        <w:numPr>
          <w:ilvl w:val="1"/>
          <w:numId w:val="3"/>
        </w:numPr>
        <w:spacing w:before="60" w:after="60" w:line="276" w:lineRule="auto"/>
        <w:ind w:left="709"/>
        <w:jc w:val="both"/>
        <w:rPr>
          <w:rFonts w:ascii="Trebuchet MS" w:eastAsia="Times New Roman" w:hAnsi="Trebuchet MS" w:cs="Arial"/>
          <w:b/>
          <w:bCs/>
          <w:iCs/>
          <w:color w:val="7F7F7F"/>
          <w:sz w:val="28"/>
          <w:szCs w:val="28"/>
        </w:rPr>
      </w:pPr>
      <w:bookmarkStart w:id="68" w:name="_Toc94628562"/>
      <w:r>
        <w:rPr>
          <w:rFonts w:ascii="Trebuchet MS" w:eastAsia="Times New Roman" w:hAnsi="Trebuchet MS" w:cs="Arial"/>
          <w:b/>
          <w:bCs/>
          <w:iCs/>
          <w:color w:val="7F7F7F"/>
          <w:sz w:val="28"/>
          <w:szCs w:val="28"/>
        </w:rPr>
        <w:t>Persisting the Update CG Information in the</w:t>
      </w:r>
      <w:bookmarkEnd w:id="68"/>
      <w:r>
        <w:rPr>
          <w:rFonts w:ascii="Trebuchet MS" w:eastAsia="Times New Roman" w:hAnsi="Trebuchet MS" w:cs="Arial"/>
          <w:b/>
          <w:bCs/>
          <w:iCs/>
          <w:color w:val="7F7F7F"/>
          <w:sz w:val="28"/>
          <w:szCs w:val="28"/>
        </w:rPr>
        <w:t xml:space="preserve"> </w:t>
      </w:r>
    </w:p>
    <w:p w14:paraId="59464C25" w14:textId="793789A7" w:rsidR="00061D8F" w:rsidRDefault="00061D8F" w:rsidP="008A0DDC">
      <w:pPr>
        <w:pStyle w:val="Heading3"/>
        <w:keepLines w:val="0"/>
        <w:numPr>
          <w:ilvl w:val="2"/>
          <w:numId w:val="3"/>
        </w:numPr>
        <w:pBdr>
          <w:bottom w:val="single" w:sz="4" w:space="1" w:color="auto"/>
        </w:pBdr>
        <w:tabs>
          <w:tab w:val="left" w:pos="0"/>
        </w:tabs>
        <w:spacing w:before="60" w:after="60" w:line="276" w:lineRule="auto"/>
        <w:ind w:left="1134"/>
        <w:jc w:val="both"/>
        <w:rPr>
          <w:rFonts w:ascii="Trebuchet MS" w:hAnsi="Trebuchet MS"/>
          <w:b/>
          <w:bCs/>
          <w:color w:val="000000" w:themeColor="text1"/>
          <w:szCs w:val="22"/>
        </w:rPr>
      </w:pPr>
      <w:bookmarkStart w:id="69" w:name="_Toc94628563"/>
      <w:r>
        <w:rPr>
          <w:rFonts w:ascii="Trebuchet MS" w:hAnsi="Trebuchet MS"/>
          <w:b/>
          <w:bCs/>
          <w:color w:val="000000" w:themeColor="text1"/>
          <w:szCs w:val="22"/>
        </w:rPr>
        <w:t>New Credit Guarantee Information</w:t>
      </w:r>
      <w:bookmarkEnd w:id="69"/>
      <w:r>
        <w:rPr>
          <w:rFonts w:ascii="Trebuchet MS" w:hAnsi="Trebuchet MS"/>
          <w:b/>
          <w:bCs/>
          <w:color w:val="000000" w:themeColor="text1"/>
          <w:szCs w:val="22"/>
        </w:rPr>
        <w:t xml:space="preserve"> </w:t>
      </w:r>
    </w:p>
    <w:p w14:paraId="78E4155C" w14:textId="77777777" w:rsidR="00061D8F" w:rsidRDefault="00061D8F" w:rsidP="00061D8F">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14:paraId="6114562B" w14:textId="77777777" w:rsidR="00061D8F" w:rsidRDefault="00061D8F" w:rsidP="00347E47">
      <w:pPr>
        <w:pStyle w:val="ListParagraph"/>
        <w:numPr>
          <w:ilvl w:val="0"/>
          <w:numId w:val="12"/>
        </w:numPr>
        <w:jc w:val="both"/>
      </w:pPr>
      <w:r>
        <w:t>File Type – 1 (which indicates that this is a batch transaction for New CG)</w:t>
      </w:r>
    </w:p>
    <w:p w14:paraId="643A9140" w14:textId="77777777" w:rsidR="00061D8F" w:rsidRDefault="00061D8F" w:rsidP="00347E47">
      <w:pPr>
        <w:pStyle w:val="ListParagraph"/>
        <w:numPr>
          <w:ilvl w:val="0"/>
          <w:numId w:val="12"/>
        </w:numPr>
        <w:jc w:val="both"/>
      </w:pPr>
      <w:r>
        <w:t xml:space="preserve">Transaction Mode – 120001 </w:t>
      </w:r>
    </w:p>
    <w:p w14:paraId="1E197452" w14:textId="77777777" w:rsidR="00087608" w:rsidRDefault="00087608" w:rsidP="00087608">
      <w:pPr>
        <w:pStyle w:val="ListParagraph"/>
        <w:numPr>
          <w:ilvl w:val="0"/>
          <w:numId w:val="12"/>
        </w:numPr>
        <w:jc w:val="both"/>
      </w:pPr>
      <w:r>
        <w:t>IP Address – IP Address of the User</w:t>
      </w:r>
    </w:p>
    <w:p w14:paraId="51902CA7" w14:textId="77777777" w:rsidR="00087608" w:rsidRDefault="00087608" w:rsidP="00087608">
      <w:pPr>
        <w:pStyle w:val="ListParagraph"/>
        <w:numPr>
          <w:ilvl w:val="0"/>
          <w:numId w:val="12"/>
        </w:numPr>
        <w:jc w:val="both"/>
      </w:pPr>
      <w:r>
        <w:t>Created By(Temp Table)  – MLI creator User Id under temp table</w:t>
      </w:r>
    </w:p>
    <w:p w14:paraId="230DEBB8" w14:textId="77777777" w:rsidR="00087608" w:rsidRDefault="00087608" w:rsidP="00087608">
      <w:pPr>
        <w:pStyle w:val="ListParagraph"/>
        <w:numPr>
          <w:ilvl w:val="0"/>
          <w:numId w:val="12"/>
        </w:numPr>
        <w:jc w:val="both"/>
      </w:pPr>
      <w:r>
        <w:t xml:space="preserve">Created Date(Temp table)– Date &amp; Time of Record insertion </w:t>
      </w:r>
    </w:p>
    <w:p w14:paraId="6818BEA5" w14:textId="77777777" w:rsidR="00087608" w:rsidRDefault="00087608" w:rsidP="00087608">
      <w:pPr>
        <w:pStyle w:val="ListParagraph"/>
        <w:numPr>
          <w:ilvl w:val="0"/>
          <w:numId w:val="12"/>
        </w:numPr>
        <w:jc w:val="both"/>
      </w:pPr>
      <w:r>
        <w:t>Created By(Main Table) – MLI Approver User Id</w:t>
      </w:r>
    </w:p>
    <w:p w14:paraId="1856A0C0" w14:textId="77777777" w:rsidR="00087608" w:rsidRDefault="00087608" w:rsidP="00087608">
      <w:pPr>
        <w:pStyle w:val="ListParagraph"/>
        <w:numPr>
          <w:ilvl w:val="0"/>
          <w:numId w:val="12"/>
        </w:numPr>
        <w:jc w:val="both"/>
      </w:pPr>
      <w:r>
        <w:t xml:space="preserve">Created Date(Main Table) – Date &amp; Time of Record insertion </w:t>
      </w:r>
    </w:p>
    <w:p w14:paraId="4E61B34D" w14:textId="5C027189" w:rsidR="00087608" w:rsidRDefault="00087608" w:rsidP="00087608">
      <w:pPr>
        <w:pStyle w:val="ListParagraph"/>
        <w:numPr>
          <w:ilvl w:val="0"/>
          <w:numId w:val="12"/>
        </w:numPr>
        <w:jc w:val="both"/>
      </w:pPr>
      <w:r>
        <w:t>CGPAN – CGPAN issued at the time of issuing Credit Guarantee</w:t>
      </w:r>
    </w:p>
    <w:p w14:paraId="64CA7400" w14:textId="77777777" w:rsidR="0030748B" w:rsidRDefault="0030748B" w:rsidP="0030748B">
      <w:pPr>
        <w:jc w:val="both"/>
      </w:pPr>
    </w:p>
    <w:p w14:paraId="02014031" w14:textId="77777777" w:rsidR="00061D8F" w:rsidRDefault="00061D8F" w:rsidP="008A0DDC">
      <w:pPr>
        <w:pStyle w:val="Heading3"/>
        <w:keepLines w:val="0"/>
        <w:numPr>
          <w:ilvl w:val="2"/>
          <w:numId w:val="3"/>
        </w:numPr>
        <w:pBdr>
          <w:bottom w:val="single" w:sz="4" w:space="1" w:color="auto"/>
        </w:pBdr>
        <w:tabs>
          <w:tab w:val="left" w:pos="0"/>
        </w:tabs>
        <w:spacing w:before="60" w:after="60" w:line="276" w:lineRule="auto"/>
        <w:ind w:left="993"/>
        <w:jc w:val="both"/>
        <w:rPr>
          <w:rFonts w:ascii="Trebuchet MS" w:hAnsi="Trebuchet MS"/>
          <w:b/>
          <w:bCs/>
          <w:color w:val="000000" w:themeColor="text1"/>
          <w:szCs w:val="22"/>
        </w:rPr>
      </w:pPr>
      <w:bookmarkStart w:id="70" w:name="_Toc94628564"/>
      <w:r>
        <w:rPr>
          <w:rFonts w:ascii="Trebuchet MS" w:hAnsi="Trebuchet MS"/>
          <w:b/>
          <w:bCs/>
          <w:color w:val="000000" w:themeColor="text1"/>
          <w:szCs w:val="22"/>
        </w:rPr>
        <w:t>Partial Disbursement Information</w:t>
      </w:r>
      <w:bookmarkEnd w:id="70"/>
      <w:r>
        <w:rPr>
          <w:rFonts w:ascii="Trebuchet MS" w:hAnsi="Trebuchet MS"/>
          <w:b/>
          <w:bCs/>
          <w:color w:val="000000" w:themeColor="text1"/>
          <w:szCs w:val="22"/>
        </w:rPr>
        <w:t xml:space="preserve"> </w:t>
      </w:r>
    </w:p>
    <w:p w14:paraId="05083F71" w14:textId="02559D35" w:rsidR="00061D8F" w:rsidRDefault="00061D8F" w:rsidP="00061D8F">
      <w:pPr>
        <w:jc w:val="both"/>
      </w:pPr>
      <w:r>
        <w:t xml:space="preserve">The </w:t>
      </w:r>
      <w:r w:rsidR="00924C80">
        <w:t xml:space="preserve">file </w:t>
      </w:r>
      <w:r w:rsidR="0030748B">
        <w:t>is approved</w:t>
      </w:r>
      <w:r w:rsidR="008A0DDC">
        <w:t xml:space="preserve">, then to be </w:t>
      </w:r>
      <w:r>
        <w:t>saved in Partial Disbursement table. It is important to note that, all the loan information value provided by MLI is saved in the table along with Credit Guarantee status (as explained in above section) and along with below mentioned specific field values:</w:t>
      </w:r>
    </w:p>
    <w:p w14:paraId="287688E7" w14:textId="4C6D6F79" w:rsidR="00061D8F" w:rsidRDefault="00061D8F" w:rsidP="00347E47">
      <w:pPr>
        <w:pStyle w:val="ListParagraph"/>
        <w:numPr>
          <w:ilvl w:val="0"/>
          <w:numId w:val="12"/>
        </w:numPr>
        <w:jc w:val="both"/>
      </w:pPr>
      <w:r>
        <w:t>File Type – 7 (which indicates that thi</w:t>
      </w:r>
      <w:r w:rsidR="00087608">
        <w:t>s is a batch transaction for Partial Disbursement</w:t>
      </w:r>
      <w:r>
        <w:t>)</w:t>
      </w:r>
    </w:p>
    <w:p w14:paraId="666ECEE3" w14:textId="77777777" w:rsidR="00061D8F" w:rsidRDefault="00061D8F" w:rsidP="00347E47">
      <w:pPr>
        <w:pStyle w:val="ListParagraph"/>
        <w:numPr>
          <w:ilvl w:val="0"/>
          <w:numId w:val="12"/>
        </w:numPr>
        <w:jc w:val="both"/>
      </w:pPr>
      <w:r>
        <w:t xml:space="preserve">Transaction Mode – 120001 </w:t>
      </w:r>
    </w:p>
    <w:p w14:paraId="506ED308" w14:textId="77777777" w:rsidR="00087608" w:rsidRDefault="00087608" w:rsidP="00087608">
      <w:pPr>
        <w:pStyle w:val="ListParagraph"/>
        <w:numPr>
          <w:ilvl w:val="0"/>
          <w:numId w:val="12"/>
        </w:numPr>
        <w:jc w:val="both"/>
      </w:pPr>
      <w:r>
        <w:t>IP Address – IP Address of the User</w:t>
      </w:r>
    </w:p>
    <w:p w14:paraId="46A2B877" w14:textId="77777777" w:rsidR="00087608" w:rsidRDefault="00087608" w:rsidP="00087608">
      <w:pPr>
        <w:pStyle w:val="ListParagraph"/>
        <w:numPr>
          <w:ilvl w:val="0"/>
          <w:numId w:val="12"/>
        </w:numPr>
        <w:jc w:val="both"/>
      </w:pPr>
      <w:r>
        <w:t>Created By(Temp Table)  – MLI creator User Id under temp table</w:t>
      </w:r>
    </w:p>
    <w:p w14:paraId="6B8B8FE9" w14:textId="77777777" w:rsidR="00087608" w:rsidRDefault="00087608" w:rsidP="00087608">
      <w:pPr>
        <w:pStyle w:val="ListParagraph"/>
        <w:numPr>
          <w:ilvl w:val="0"/>
          <w:numId w:val="12"/>
        </w:numPr>
        <w:jc w:val="both"/>
      </w:pPr>
      <w:r>
        <w:t xml:space="preserve">Created Date(Temp table)– Date &amp; Time of Record insertion </w:t>
      </w:r>
    </w:p>
    <w:p w14:paraId="641CBFF3" w14:textId="77777777" w:rsidR="00087608" w:rsidRDefault="00087608" w:rsidP="00087608">
      <w:pPr>
        <w:pStyle w:val="ListParagraph"/>
        <w:numPr>
          <w:ilvl w:val="0"/>
          <w:numId w:val="12"/>
        </w:numPr>
        <w:jc w:val="both"/>
      </w:pPr>
      <w:r>
        <w:t>Created By(Main Table) – MLI Approver User Id</w:t>
      </w:r>
    </w:p>
    <w:p w14:paraId="3DFCB31B" w14:textId="77777777" w:rsidR="00087608" w:rsidRDefault="00087608" w:rsidP="00087608">
      <w:pPr>
        <w:pStyle w:val="ListParagraph"/>
        <w:numPr>
          <w:ilvl w:val="0"/>
          <w:numId w:val="12"/>
        </w:numPr>
        <w:jc w:val="both"/>
      </w:pPr>
      <w:r>
        <w:t xml:space="preserve">Created Date(Main Table) – Date &amp; Time of Record insertion </w:t>
      </w:r>
    </w:p>
    <w:p w14:paraId="226FE6E1" w14:textId="77777777" w:rsidR="00087608" w:rsidRDefault="00087608" w:rsidP="00087608">
      <w:pPr>
        <w:pStyle w:val="ListParagraph"/>
        <w:numPr>
          <w:ilvl w:val="0"/>
          <w:numId w:val="12"/>
        </w:numPr>
        <w:jc w:val="both"/>
      </w:pPr>
      <w:r>
        <w:t>CGPAN – CGPAN issued at the time of issuing Credit Guarantee</w:t>
      </w:r>
    </w:p>
    <w:p w14:paraId="1EE7031C" w14:textId="77777777" w:rsidR="00061D8F" w:rsidRPr="00A960C7" w:rsidRDefault="00061D8F" w:rsidP="00061D8F">
      <w:pPr>
        <w:ind w:left="360"/>
        <w:jc w:val="both"/>
      </w:pPr>
    </w:p>
    <w:p w14:paraId="118C08EA" w14:textId="7A0523D6" w:rsidR="00762182" w:rsidRPr="00F85C23" w:rsidRDefault="00762182" w:rsidP="00F85C23">
      <w:pPr>
        <w:jc w:val="both"/>
      </w:pPr>
      <w:r>
        <w:rPr>
          <w:rFonts w:ascii="Trebuchet MS" w:eastAsia="Times New Roman" w:hAnsi="Trebuchet MS" w:cs="Arial"/>
          <w:b/>
          <w:bCs/>
          <w:iCs/>
          <w:color w:val="7F7F7F"/>
          <w:sz w:val="28"/>
          <w:szCs w:val="28"/>
        </w:rPr>
        <w:br w:type="page"/>
      </w:r>
    </w:p>
    <w:p w14:paraId="79F490FB" w14:textId="6AE29571" w:rsidR="005B0E6B" w:rsidRDefault="005B0E6B" w:rsidP="00924C80">
      <w:pPr>
        <w:pStyle w:val="Heading2"/>
        <w:spacing w:before="60" w:after="60" w:line="276" w:lineRule="auto"/>
        <w:jc w:val="both"/>
        <w:rPr>
          <w:rFonts w:ascii="Trebuchet MS" w:eastAsia="Times New Roman" w:hAnsi="Trebuchet MS" w:cs="Arial"/>
          <w:b/>
          <w:bCs/>
          <w:iCs/>
          <w:color w:val="7F7F7F"/>
          <w:sz w:val="28"/>
          <w:szCs w:val="28"/>
        </w:rPr>
      </w:pPr>
      <w:bookmarkStart w:id="71" w:name="_Toc94628565"/>
      <w:r>
        <w:rPr>
          <w:rFonts w:ascii="Trebuchet MS" w:eastAsia="Times New Roman" w:hAnsi="Trebuchet MS" w:cs="Arial"/>
          <w:b/>
          <w:bCs/>
          <w:iCs/>
          <w:color w:val="7F7F7F"/>
          <w:sz w:val="28"/>
          <w:szCs w:val="28"/>
        </w:rPr>
        <w:lastRenderedPageBreak/>
        <w:t xml:space="preserve">Points Pending </w:t>
      </w:r>
      <w:r w:rsidR="001658A2">
        <w:rPr>
          <w:rFonts w:ascii="Trebuchet MS" w:eastAsia="Times New Roman" w:hAnsi="Trebuchet MS" w:cs="Arial"/>
          <w:b/>
          <w:bCs/>
          <w:iCs/>
          <w:color w:val="7F7F7F"/>
          <w:sz w:val="28"/>
          <w:szCs w:val="28"/>
        </w:rPr>
        <w:t>f</w:t>
      </w:r>
      <w:r>
        <w:rPr>
          <w:rFonts w:ascii="Trebuchet MS" w:eastAsia="Times New Roman" w:hAnsi="Trebuchet MS" w:cs="Arial"/>
          <w:b/>
          <w:bCs/>
          <w:iCs/>
          <w:color w:val="7F7F7F"/>
          <w:sz w:val="28"/>
          <w:szCs w:val="28"/>
        </w:rPr>
        <w:t>or Further Clarification</w:t>
      </w:r>
      <w:bookmarkEnd w:id="46"/>
      <w:bookmarkEnd w:id="71"/>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25F533BD" w:rsidR="005B0E6B" w:rsidRDefault="000C56AD" w:rsidP="00F66835">
            <w:pPr>
              <w:jc w:val="both"/>
            </w:pPr>
            <w:r>
              <w:t>1.</w:t>
            </w:r>
          </w:p>
        </w:tc>
        <w:tc>
          <w:tcPr>
            <w:tcW w:w="5580" w:type="dxa"/>
          </w:tcPr>
          <w:p w14:paraId="718B6542" w14:textId="72B354D2" w:rsidR="006D4EFE" w:rsidRDefault="006D4EFE" w:rsidP="00F66835">
            <w:pPr>
              <w:jc w:val="both"/>
              <w:cnfStyle w:val="000000100000" w:firstRow="0" w:lastRow="0" w:firstColumn="0" w:lastColumn="0" w:oddVBand="0" w:evenVBand="0" w:oddHBand="1" w:evenHBand="0" w:firstRowFirstColumn="0" w:firstRowLastColumn="0" w:lastRowFirstColumn="0" w:lastRowLastColumn="0"/>
            </w:pPr>
          </w:p>
        </w:tc>
        <w:tc>
          <w:tcPr>
            <w:tcW w:w="3425" w:type="dxa"/>
          </w:tcPr>
          <w:p w14:paraId="0BB88FDD" w14:textId="04FCD63B"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p>
        </w:tc>
      </w:tr>
      <w:tr w:rsidR="00AB2062" w14:paraId="024D7AC8" w14:textId="77777777" w:rsidTr="00F66835">
        <w:trPr>
          <w:trHeight w:val="589"/>
        </w:trPr>
        <w:tc>
          <w:tcPr>
            <w:cnfStyle w:val="001000000000" w:firstRow="0" w:lastRow="0" w:firstColumn="1" w:lastColumn="0" w:oddVBand="0" w:evenVBand="0" w:oddHBand="0" w:evenHBand="0" w:firstRowFirstColumn="0" w:firstRowLastColumn="0" w:lastRowFirstColumn="0" w:lastRowLastColumn="0"/>
            <w:tcW w:w="895" w:type="dxa"/>
          </w:tcPr>
          <w:p w14:paraId="6F129048" w14:textId="69CB442A" w:rsidR="00AB2062" w:rsidRDefault="00AB2062" w:rsidP="00F66835">
            <w:pPr>
              <w:jc w:val="both"/>
            </w:pPr>
            <w:r>
              <w:t>2</w:t>
            </w:r>
          </w:p>
        </w:tc>
        <w:tc>
          <w:tcPr>
            <w:tcW w:w="5580" w:type="dxa"/>
          </w:tcPr>
          <w:p w14:paraId="3635FF16" w14:textId="64C9EFC0" w:rsidR="00AB2062" w:rsidRDefault="00AB2062" w:rsidP="00F66835">
            <w:pPr>
              <w:jc w:val="both"/>
              <w:cnfStyle w:val="000000000000" w:firstRow="0" w:lastRow="0" w:firstColumn="0" w:lastColumn="0" w:oddVBand="0" w:evenVBand="0" w:oddHBand="0" w:evenHBand="0" w:firstRowFirstColumn="0" w:firstRowLastColumn="0" w:lastRowFirstColumn="0" w:lastRowLastColumn="0"/>
            </w:pPr>
          </w:p>
        </w:tc>
        <w:tc>
          <w:tcPr>
            <w:tcW w:w="3425" w:type="dxa"/>
          </w:tcPr>
          <w:p w14:paraId="5087BC3E" w14:textId="77777777" w:rsidR="00AB2062" w:rsidRDefault="00AB2062" w:rsidP="00F66835">
            <w:pPr>
              <w:jc w:val="both"/>
              <w:cnfStyle w:val="000000000000" w:firstRow="0" w:lastRow="0" w:firstColumn="0" w:lastColumn="0" w:oddVBand="0" w:evenVBand="0" w:oddHBand="0" w:evenHBand="0" w:firstRowFirstColumn="0" w:firstRowLastColumn="0" w:lastRowFirstColumn="0" w:lastRowLastColumn="0"/>
            </w:pPr>
          </w:p>
        </w:tc>
      </w:tr>
    </w:tbl>
    <w:p w14:paraId="5D178199" w14:textId="40C5E111" w:rsidR="00D438A4" w:rsidRDefault="00D438A4" w:rsidP="00851A8C">
      <w:pPr>
        <w:pStyle w:val="NoSpacing"/>
      </w:pPr>
    </w:p>
    <w:p w14:paraId="02581921" w14:textId="04AED68A" w:rsidR="00D238CB" w:rsidRDefault="00D238CB" w:rsidP="00851A8C">
      <w:pPr>
        <w:pStyle w:val="NoSpacing"/>
      </w:pPr>
    </w:p>
    <w:p w14:paraId="426924C7" w14:textId="458FC38F" w:rsidR="00D238CB" w:rsidRDefault="00D238CB" w:rsidP="00851A8C">
      <w:pPr>
        <w:pStyle w:val="NoSpacing"/>
      </w:pPr>
    </w:p>
    <w:p w14:paraId="374E1366" w14:textId="77777777" w:rsidR="00D238CB" w:rsidRDefault="00D238CB" w:rsidP="00851A8C">
      <w:pPr>
        <w:pStyle w:val="NoSpacing"/>
        <w:rPr>
          <w:color w:val="A6A6A6" w:themeColor="background1" w:themeShade="A6"/>
          <w:sz w:val="20"/>
        </w:rPr>
      </w:pPr>
    </w:p>
    <w:p w14:paraId="2190A3FA" w14:textId="4CFDA49C" w:rsidR="00851A8C" w:rsidRPr="00ED1170" w:rsidRDefault="00C234AA" w:rsidP="00851A8C">
      <w:pPr>
        <w:pStyle w:val="NoSpacing"/>
        <w:rPr>
          <w:color w:val="A6A6A6" w:themeColor="background1" w:themeShade="A6"/>
          <w:sz w:val="20"/>
        </w:rPr>
      </w:pPr>
      <w:r>
        <w:rPr>
          <w:color w:val="A6A6A6" w:themeColor="background1" w:themeShade="A6"/>
          <w:sz w:val="20"/>
        </w:rPr>
        <w:t>Prepared By ESDS Software Solution</w:t>
      </w:r>
      <w:r w:rsidR="00851A8C" w:rsidRPr="00ED1170">
        <w:rPr>
          <w:color w:val="A6A6A6" w:themeColor="background1" w:themeShade="A6"/>
          <w:sz w:val="20"/>
        </w:rPr>
        <w:t>.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0C769" w14:textId="77777777" w:rsidR="0018397E" w:rsidRDefault="0018397E" w:rsidP="00F40904">
      <w:pPr>
        <w:spacing w:after="0" w:line="240" w:lineRule="auto"/>
      </w:pPr>
      <w:r>
        <w:separator/>
      </w:r>
    </w:p>
  </w:endnote>
  <w:endnote w:type="continuationSeparator" w:id="0">
    <w:p w14:paraId="036393BE" w14:textId="77777777" w:rsidR="0018397E" w:rsidRDefault="0018397E"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BBB912A" w:rsidR="001A5F40" w:rsidRPr="0029620B" w:rsidRDefault="001A5F40"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6B4C79">
              <w:rPr>
                <w:b/>
                <w:bCs/>
                <w:noProof/>
                <w:sz w:val="20"/>
                <w:szCs w:val="20"/>
              </w:rPr>
              <w:t>17</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6B4C79">
              <w:rPr>
                <w:b/>
                <w:bCs/>
                <w:noProof/>
                <w:sz w:val="20"/>
                <w:szCs w:val="20"/>
              </w:rPr>
              <w:t>17</w:t>
            </w:r>
            <w:r w:rsidRPr="0029620B">
              <w:rPr>
                <w:b/>
                <w:bCs/>
                <w:sz w:val="20"/>
                <w:szCs w:val="20"/>
              </w:rPr>
              <w:fldChar w:fldCharType="end"/>
            </w:r>
          </w:p>
        </w:sdtContent>
      </w:sdt>
    </w:sdtContent>
  </w:sdt>
  <w:p w14:paraId="6F8AA623" w14:textId="77777777" w:rsidR="001A5F40" w:rsidRDefault="001A5F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94EC9" w14:textId="77777777" w:rsidR="0018397E" w:rsidRDefault="0018397E" w:rsidP="00F40904">
      <w:pPr>
        <w:spacing w:after="0" w:line="240" w:lineRule="auto"/>
      </w:pPr>
      <w:r>
        <w:separator/>
      </w:r>
    </w:p>
  </w:footnote>
  <w:footnote w:type="continuationSeparator" w:id="0">
    <w:p w14:paraId="4C183458" w14:textId="77777777" w:rsidR="0018397E" w:rsidRDefault="0018397E"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6CC9E5C5" w:rsidR="001A5F40" w:rsidRPr="0029620B" w:rsidRDefault="001A5F40">
    <w:pPr>
      <w:pStyle w:val="Header"/>
      <w:rPr>
        <w:sz w:val="20"/>
        <w:szCs w:val="20"/>
      </w:rPr>
    </w:pPr>
    <w:r>
      <w:rPr>
        <w:noProof/>
        <w:lang w:val="en-IN" w:eastAsia="en-IN"/>
      </w:rPr>
      <w:drawing>
        <wp:anchor distT="0" distB="0" distL="114300" distR="114300" simplePos="0" relativeHeight="251658240" behindDoc="0" locked="0" layoutInCell="1" allowOverlap="1" wp14:anchorId="2A3CFBA8" wp14:editId="6509DACC">
          <wp:simplePos x="0" y="0"/>
          <wp:positionH relativeFrom="column">
            <wp:posOffset>5285105</wp:posOffset>
          </wp:positionH>
          <wp:positionV relativeFrom="paragraph">
            <wp:posOffset>-371475</wp:posOffset>
          </wp:positionV>
          <wp:extent cx="1400810" cy="4476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 </w:t>
    </w:r>
    <w:r w:rsidRPr="00590EE2">
      <w:rPr>
        <w:sz w:val="20"/>
        <w:szCs w:val="20"/>
      </w:rPr>
      <w:t>Loan Guarantee Scheme for COVID Affected Sectors (LGSCAS)</w:t>
    </w:r>
    <w:r>
      <w:rPr>
        <w:sz w:val="20"/>
        <w:szCs w:val="20"/>
      </w:rPr>
      <w:t xml:space="preserve"> – Issuance of New Credit Guarantees, Partial Disbursements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EC8"/>
    <w:multiLevelType w:val="hybridMultilevel"/>
    <w:tmpl w:val="D0CCD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803E5"/>
    <w:multiLevelType w:val="hybridMultilevel"/>
    <w:tmpl w:val="16202AB8"/>
    <w:lvl w:ilvl="0" w:tplc="5D0E7512">
      <w:start w:val="1"/>
      <w:numFmt w:val="bullet"/>
      <w:lvlText w:val="-"/>
      <w:lvlJc w:val="left"/>
      <w:pPr>
        <w:ind w:left="360" w:hanging="360"/>
      </w:pPr>
      <w:rPr>
        <w:rFonts w:ascii="Calibri" w:eastAsiaTheme="minorEastAsia" w:hAnsi="Calibr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E84BC4"/>
    <w:multiLevelType w:val="multilevel"/>
    <w:tmpl w:val="43962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89C6949"/>
    <w:multiLevelType w:val="hybridMultilevel"/>
    <w:tmpl w:val="E0081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C52060"/>
    <w:multiLevelType w:val="hybridMultilevel"/>
    <w:tmpl w:val="B4628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2E5C89"/>
    <w:multiLevelType w:val="hybridMultilevel"/>
    <w:tmpl w:val="55DE9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A3D3D"/>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1C7A27EA"/>
    <w:multiLevelType w:val="hybridMultilevel"/>
    <w:tmpl w:val="F6524B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20312084"/>
    <w:multiLevelType w:val="hybridMultilevel"/>
    <w:tmpl w:val="0292D2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C877D36"/>
    <w:multiLevelType w:val="hybridMultilevel"/>
    <w:tmpl w:val="AFDE6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46430"/>
    <w:multiLevelType w:val="hybridMultilevel"/>
    <w:tmpl w:val="C89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F63AB"/>
    <w:multiLevelType w:val="hybridMultilevel"/>
    <w:tmpl w:val="E89C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EF2149"/>
    <w:multiLevelType w:val="multilevel"/>
    <w:tmpl w:val="6B8EB750"/>
    <w:lvl w:ilvl="0">
      <w:start w:val="1"/>
      <w:numFmt w:val="decimal"/>
      <w:lvlText w:val="%1."/>
      <w:lvlJc w:val="left"/>
      <w:pPr>
        <w:ind w:left="810" w:hanging="810"/>
      </w:pPr>
      <w:rPr>
        <w:rFonts w:hint="default"/>
      </w:rPr>
    </w:lvl>
    <w:lvl w:ilvl="1">
      <w:start w:val="2"/>
      <w:numFmt w:val="decimal"/>
      <w:lvlText w:val="%1.%2."/>
      <w:lvlJc w:val="left"/>
      <w:pPr>
        <w:ind w:left="1170" w:hanging="810"/>
      </w:pPr>
      <w:rPr>
        <w:rFonts w:hint="default"/>
      </w:rPr>
    </w:lvl>
    <w:lvl w:ilvl="2">
      <w:start w:val="4"/>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3B68490F"/>
    <w:multiLevelType w:val="hybridMultilevel"/>
    <w:tmpl w:val="AF527C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203D89"/>
    <w:multiLevelType w:val="multilevel"/>
    <w:tmpl w:val="C8DA035A"/>
    <w:lvl w:ilvl="0">
      <w:start w:val="1"/>
      <w:numFmt w:val="decimal"/>
      <w:lvlText w:val="%1."/>
      <w:lvlJc w:val="left"/>
      <w:pPr>
        <w:ind w:left="810" w:hanging="810"/>
      </w:pPr>
      <w:rPr>
        <w:rFonts w:hint="default"/>
      </w:rPr>
    </w:lvl>
    <w:lvl w:ilvl="1">
      <w:start w:val="3"/>
      <w:numFmt w:val="decimal"/>
      <w:lvlText w:val="%1.%2."/>
      <w:lvlJc w:val="left"/>
      <w:pPr>
        <w:ind w:left="1710" w:hanging="81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720" w:hanging="2520"/>
      </w:pPr>
      <w:rPr>
        <w:rFonts w:hint="default"/>
      </w:rPr>
    </w:lvl>
  </w:abstractNum>
  <w:abstractNum w:abstractNumId="17" w15:restartNumberingAfterBreak="0">
    <w:nsid w:val="494F200F"/>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4A2812B3"/>
    <w:multiLevelType w:val="hybridMultilevel"/>
    <w:tmpl w:val="FEE061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4DA0479C"/>
    <w:multiLevelType w:val="hybridMultilevel"/>
    <w:tmpl w:val="87E4AF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06681"/>
    <w:multiLevelType w:val="hybridMultilevel"/>
    <w:tmpl w:val="D1704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D20DA0"/>
    <w:multiLevelType w:val="hybridMultilevel"/>
    <w:tmpl w:val="B1C0B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3210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646241B3"/>
    <w:multiLevelType w:val="hybridMultilevel"/>
    <w:tmpl w:val="639CE358"/>
    <w:lvl w:ilvl="0" w:tplc="3EF6BE1A">
      <w:start w:val="30"/>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70C5C"/>
    <w:multiLevelType w:val="hybridMultilevel"/>
    <w:tmpl w:val="7EB67CC2"/>
    <w:lvl w:ilvl="0" w:tplc="FEAE27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0663FD4"/>
    <w:multiLevelType w:val="hybridMultilevel"/>
    <w:tmpl w:val="9092CB24"/>
    <w:lvl w:ilvl="0" w:tplc="5D0E751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76287"/>
    <w:multiLevelType w:val="multilevel"/>
    <w:tmpl w:val="3D90138E"/>
    <w:lvl w:ilvl="0">
      <w:start w:val="1"/>
      <w:numFmt w:val="decimal"/>
      <w:lvlText w:val="%1."/>
      <w:lvlJc w:val="left"/>
      <w:pPr>
        <w:ind w:left="720"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584" w:hanging="108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52" w:hanging="216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456" w:hanging="2520"/>
      </w:pPr>
      <w:rPr>
        <w:rFonts w:hint="default"/>
      </w:rPr>
    </w:lvl>
  </w:abstractNum>
  <w:abstractNum w:abstractNumId="31" w15:restartNumberingAfterBreak="0">
    <w:nsid w:val="795B6DA1"/>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810"/>
        </w:tabs>
        <w:ind w:left="81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15:restartNumberingAfterBreak="0">
    <w:nsid w:val="7CDE330B"/>
    <w:multiLevelType w:val="hybridMultilevel"/>
    <w:tmpl w:val="F796D1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29"/>
  </w:num>
  <w:num w:numId="5">
    <w:abstractNumId w:val="26"/>
  </w:num>
  <w:num w:numId="6">
    <w:abstractNumId w:val="30"/>
  </w:num>
  <w:num w:numId="7">
    <w:abstractNumId w:val="10"/>
  </w:num>
  <w:num w:numId="8">
    <w:abstractNumId w:val="11"/>
  </w:num>
  <w:num w:numId="9">
    <w:abstractNumId w:val="8"/>
  </w:num>
  <w:num w:numId="10">
    <w:abstractNumId w:val="33"/>
  </w:num>
  <w:num w:numId="11">
    <w:abstractNumId w:val="23"/>
  </w:num>
  <w:num w:numId="12">
    <w:abstractNumId w:val="12"/>
  </w:num>
  <w:num w:numId="13">
    <w:abstractNumId w:val="15"/>
  </w:num>
  <w:num w:numId="14">
    <w:abstractNumId w:val="7"/>
  </w:num>
  <w:num w:numId="15">
    <w:abstractNumId w:val="18"/>
  </w:num>
  <w:num w:numId="16">
    <w:abstractNumId w:val="4"/>
  </w:num>
  <w:num w:numId="17">
    <w:abstractNumId w:val="13"/>
  </w:num>
  <w:num w:numId="18">
    <w:abstractNumId w:val="28"/>
  </w:num>
  <w:num w:numId="19">
    <w:abstractNumId w:val="1"/>
  </w:num>
  <w:num w:numId="20">
    <w:abstractNumId w:val="5"/>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4"/>
  </w:num>
  <w:num w:numId="24">
    <w:abstractNumId w:val="32"/>
  </w:num>
  <w:num w:numId="25">
    <w:abstractNumId w:val="6"/>
  </w:num>
  <w:num w:numId="26">
    <w:abstractNumId w:val="31"/>
  </w:num>
  <w:num w:numId="27">
    <w:abstractNumId w:val="17"/>
  </w:num>
  <w:num w:numId="28">
    <w:abstractNumId w:val="9"/>
  </w:num>
  <w:num w:numId="29">
    <w:abstractNumId w:val="3"/>
  </w:num>
  <w:num w:numId="30">
    <w:abstractNumId w:val="0"/>
  </w:num>
  <w:num w:numId="31">
    <w:abstractNumId w:val="21"/>
  </w:num>
  <w:num w:numId="32">
    <w:abstractNumId w:val="14"/>
  </w:num>
  <w:num w:numId="33">
    <w:abstractNumId w:val="16"/>
  </w:num>
  <w:num w:numId="34">
    <w:abstractNumId w:val="27"/>
  </w:num>
  <w:num w:numId="35">
    <w:abstractNumId w:val="22"/>
  </w:num>
  <w:numIdMacAtCleanup w:val="2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it Tanna">
    <w15:presenceInfo w15:providerId="AD" w15:userId="S-1-5-21-4233355052-2025615853-2415487666-13273"/>
  </w15:person>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753"/>
    <w:rsid w:val="00017E63"/>
    <w:rsid w:val="000221A7"/>
    <w:rsid w:val="000231F8"/>
    <w:rsid w:val="000232F3"/>
    <w:rsid w:val="000342C0"/>
    <w:rsid w:val="000344A9"/>
    <w:rsid w:val="000366E8"/>
    <w:rsid w:val="000456CE"/>
    <w:rsid w:val="00047548"/>
    <w:rsid w:val="00057AA4"/>
    <w:rsid w:val="00061D8F"/>
    <w:rsid w:val="0006204F"/>
    <w:rsid w:val="0006350F"/>
    <w:rsid w:val="0006620C"/>
    <w:rsid w:val="0007051A"/>
    <w:rsid w:val="00070AF3"/>
    <w:rsid w:val="00080992"/>
    <w:rsid w:val="000813AF"/>
    <w:rsid w:val="000820F8"/>
    <w:rsid w:val="00083FFD"/>
    <w:rsid w:val="00085F1D"/>
    <w:rsid w:val="00086660"/>
    <w:rsid w:val="00087608"/>
    <w:rsid w:val="00091C64"/>
    <w:rsid w:val="00093E9F"/>
    <w:rsid w:val="0009451A"/>
    <w:rsid w:val="00097044"/>
    <w:rsid w:val="000A330A"/>
    <w:rsid w:val="000A6E88"/>
    <w:rsid w:val="000A7FF7"/>
    <w:rsid w:val="000B07F0"/>
    <w:rsid w:val="000B287E"/>
    <w:rsid w:val="000B451A"/>
    <w:rsid w:val="000B6545"/>
    <w:rsid w:val="000C068E"/>
    <w:rsid w:val="000C0E04"/>
    <w:rsid w:val="000C56AD"/>
    <w:rsid w:val="000C5A85"/>
    <w:rsid w:val="000C5E83"/>
    <w:rsid w:val="000C61B5"/>
    <w:rsid w:val="000C6295"/>
    <w:rsid w:val="000D0E50"/>
    <w:rsid w:val="000D2695"/>
    <w:rsid w:val="000D2A89"/>
    <w:rsid w:val="000D3E04"/>
    <w:rsid w:val="000D4A9D"/>
    <w:rsid w:val="000D5221"/>
    <w:rsid w:val="000D6532"/>
    <w:rsid w:val="000D65EB"/>
    <w:rsid w:val="000D6681"/>
    <w:rsid w:val="000E144E"/>
    <w:rsid w:val="000E7245"/>
    <w:rsid w:val="000F14CF"/>
    <w:rsid w:val="000F289B"/>
    <w:rsid w:val="000F3B0A"/>
    <w:rsid w:val="000F5681"/>
    <w:rsid w:val="000F7B19"/>
    <w:rsid w:val="00102B0D"/>
    <w:rsid w:val="00104977"/>
    <w:rsid w:val="00105ECF"/>
    <w:rsid w:val="001074E5"/>
    <w:rsid w:val="00115540"/>
    <w:rsid w:val="00116470"/>
    <w:rsid w:val="00121C5B"/>
    <w:rsid w:val="0012315D"/>
    <w:rsid w:val="001233B5"/>
    <w:rsid w:val="00123998"/>
    <w:rsid w:val="00123AB9"/>
    <w:rsid w:val="00126E96"/>
    <w:rsid w:val="001316CE"/>
    <w:rsid w:val="001319B7"/>
    <w:rsid w:val="00131EBA"/>
    <w:rsid w:val="001336CB"/>
    <w:rsid w:val="00135530"/>
    <w:rsid w:val="001370A9"/>
    <w:rsid w:val="00141EE5"/>
    <w:rsid w:val="001452D2"/>
    <w:rsid w:val="001467A0"/>
    <w:rsid w:val="00150390"/>
    <w:rsid w:val="001529BB"/>
    <w:rsid w:val="00152D0B"/>
    <w:rsid w:val="001533E4"/>
    <w:rsid w:val="0015504A"/>
    <w:rsid w:val="00157983"/>
    <w:rsid w:val="0016252E"/>
    <w:rsid w:val="001637F7"/>
    <w:rsid w:val="00165080"/>
    <w:rsid w:val="001658A2"/>
    <w:rsid w:val="00165F9F"/>
    <w:rsid w:val="00166909"/>
    <w:rsid w:val="001678F1"/>
    <w:rsid w:val="0017144A"/>
    <w:rsid w:val="0017361B"/>
    <w:rsid w:val="0017448C"/>
    <w:rsid w:val="00176D57"/>
    <w:rsid w:val="00180143"/>
    <w:rsid w:val="0018097D"/>
    <w:rsid w:val="0018397E"/>
    <w:rsid w:val="00187E82"/>
    <w:rsid w:val="0019045F"/>
    <w:rsid w:val="00191047"/>
    <w:rsid w:val="001A0534"/>
    <w:rsid w:val="001A0FEC"/>
    <w:rsid w:val="001A3E88"/>
    <w:rsid w:val="001A5F40"/>
    <w:rsid w:val="001B076A"/>
    <w:rsid w:val="001B4DCA"/>
    <w:rsid w:val="001B6A07"/>
    <w:rsid w:val="001C14EC"/>
    <w:rsid w:val="001C2A19"/>
    <w:rsid w:val="001C2E07"/>
    <w:rsid w:val="001C5EA0"/>
    <w:rsid w:val="001D18B2"/>
    <w:rsid w:val="001D19F1"/>
    <w:rsid w:val="001D2CC8"/>
    <w:rsid w:val="001D33FF"/>
    <w:rsid w:val="001D7B75"/>
    <w:rsid w:val="001E1CE4"/>
    <w:rsid w:val="001E3C26"/>
    <w:rsid w:val="001E6031"/>
    <w:rsid w:val="001F135A"/>
    <w:rsid w:val="001F2391"/>
    <w:rsid w:val="001F33A0"/>
    <w:rsid w:val="001F63C6"/>
    <w:rsid w:val="001F7BF3"/>
    <w:rsid w:val="002056AC"/>
    <w:rsid w:val="00207363"/>
    <w:rsid w:val="0021061A"/>
    <w:rsid w:val="00211620"/>
    <w:rsid w:val="0022049C"/>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612"/>
    <w:rsid w:val="00250DB8"/>
    <w:rsid w:val="00253715"/>
    <w:rsid w:val="00253D56"/>
    <w:rsid w:val="00262D5D"/>
    <w:rsid w:val="00263795"/>
    <w:rsid w:val="00263B9D"/>
    <w:rsid w:val="00264284"/>
    <w:rsid w:val="00267EFF"/>
    <w:rsid w:val="0027125D"/>
    <w:rsid w:val="002743CA"/>
    <w:rsid w:val="0027532D"/>
    <w:rsid w:val="00277569"/>
    <w:rsid w:val="00277CD7"/>
    <w:rsid w:val="00280382"/>
    <w:rsid w:val="002872CD"/>
    <w:rsid w:val="0028784B"/>
    <w:rsid w:val="00290615"/>
    <w:rsid w:val="00290B0A"/>
    <w:rsid w:val="00292724"/>
    <w:rsid w:val="00295AAE"/>
    <w:rsid w:val="0029620B"/>
    <w:rsid w:val="002970AC"/>
    <w:rsid w:val="002975BE"/>
    <w:rsid w:val="002A10B3"/>
    <w:rsid w:val="002A110B"/>
    <w:rsid w:val="002A1535"/>
    <w:rsid w:val="002A2D31"/>
    <w:rsid w:val="002A3A05"/>
    <w:rsid w:val="002B2311"/>
    <w:rsid w:val="002B7635"/>
    <w:rsid w:val="002C45A3"/>
    <w:rsid w:val="002C7B76"/>
    <w:rsid w:val="002D06D5"/>
    <w:rsid w:val="002D161F"/>
    <w:rsid w:val="002D1800"/>
    <w:rsid w:val="002D1DBD"/>
    <w:rsid w:val="002D234E"/>
    <w:rsid w:val="002D2E54"/>
    <w:rsid w:val="002D4725"/>
    <w:rsid w:val="002D4926"/>
    <w:rsid w:val="002D58E6"/>
    <w:rsid w:val="002D781F"/>
    <w:rsid w:val="002E1203"/>
    <w:rsid w:val="002E27AE"/>
    <w:rsid w:val="002E52DA"/>
    <w:rsid w:val="002E7886"/>
    <w:rsid w:val="002F0FD5"/>
    <w:rsid w:val="002F3E1C"/>
    <w:rsid w:val="002F4E9D"/>
    <w:rsid w:val="002F6DF2"/>
    <w:rsid w:val="002F6E88"/>
    <w:rsid w:val="00301FC3"/>
    <w:rsid w:val="0030748B"/>
    <w:rsid w:val="003122CB"/>
    <w:rsid w:val="00313B46"/>
    <w:rsid w:val="003144B7"/>
    <w:rsid w:val="003166DC"/>
    <w:rsid w:val="003168B8"/>
    <w:rsid w:val="00317BB6"/>
    <w:rsid w:val="00321551"/>
    <w:rsid w:val="003263B0"/>
    <w:rsid w:val="003270C2"/>
    <w:rsid w:val="00327AC3"/>
    <w:rsid w:val="0034034B"/>
    <w:rsid w:val="00344D99"/>
    <w:rsid w:val="00347E47"/>
    <w:rsid w:val="00347E74"/>
    <w:rsid w:val="003546D5"/>
    <w:rsid w:val="00355483"/>
    <w:rsid w:val="00356351"/>
    <w:rsid w:val="0036250B"/>
    <w:rsid w:val="00363581"/>
    <w:rsid w:val="00363915"/>
    <w:rsid w:val="0037298E"/>
    <w:rsid w:val="00373C12"/>
    <w:rsid w:val="0037516E"/>
    <w:rsid w:val="0038098E"/>
    <w:rsid w:val="00380B99"/>
    <w:rsid w:val="00385B59"/>
    <w:rsid w:val="003867E9"/>
    <w:rsid w:val="00387685"/>
    <w:rsid w:val="00391483"/>
    <w:rsid w:val="00391B60"/>
    <w:rsid w:val="00393DC7"/>
    <w:rsid w:val="003969E1"/>
    <w:rsid w:val="003A1022"/>
    <w:rsid w:val="003A2F0B"/>
    <w:rsid w:val="003A4671"/>
    <w:rsid w:val="003B19CC"/>
    <w:rsid w:val="003B1A10"/>
    <w:rsid w:val="003B38B0"/>
    <w:rsid w:val="003B41F5"/>
    <w:rsid w:val="003B5539"/>
    <w:rsid w:val="003C002E"/>
    <w:rsid w:val="003C3B11"/>
    <w:rsid w:val="003C613F"/>
    <w:rsid w:val="003D15DD"/>
    <w:rsid w:val="003D1616"/>
    <w:rsid w:val="003D2273"/>
    <w:rsid w:val="003D2B65"/>
    <w:rsid w:val="003D3E2A"/>
    <w:rsid w:val="003E019B"/>
    <w:rsid w:val="003E283D"/>
    <w:rsid w:val="003E5E71"/>
    <w:rsid w:val="003F0C35"/>
    <w:rsid w:val="003F0CF5"/>
    <w:rsid w:val="003F244B"/>
    <w:rsid w:val="003F319A"/>
    <w:rsid w:val="003F3646"/>
    <w:rsid w:val="003F5B12"/>
    <w:rsid w:val="003F6EC4"/>
    <w:rsid w:val="003F76F2"/>
    <w:rsid w:val="00400080"/>
    <w:rsid w:val="00401D66"/>
    <w:rsid w:val="00402857"/>
    <w:rsid w:val="00403CA1"/>
    <w:rsid w:val="00405487"/>
    <w:rsid w:val="00407838"/>
    <w:rsid w:val="004111DB"/>
    <w:rsid w:val="00411317"/>
    <w:rsid w:val="00412551"/>
    <w:rsid w:val="00412D06"/>
    <w:rsid w:val="004130C9"/>
    <w:rsid w:val="00414061"/>
    <w:rsid w:val="0042116A"/>
    <w:rsid w:val="00421412"/>
    <w:rsid w:val="004271C2"/>
    <w:rsid w:val="004274BD"/>
    <w:rsid w:val="004275F2"/>
    <w:rsid w:val="00427624"/>
    <w:rsid w:val="00427CC1"/>
    <w:rsid w:val="004331C1"/>
    <w:rsid w:val="00433E24"/>
    <w:rsid w:val="00436855"/>
    <w:rsid w:val="0044043E"/>
    <w:rsid w:val="00442835"/>
    <w:rsid w:val="00443416"/>
    <w:rsid w:val="00443D3D"/>
    <w:rsid w:val="00444518"/>
    <w:rsid w:val="00445107"/>
    <w:rsid w:val="00447526"/>
    <w:rsid w:val="00447BBB"/>
    <w:rsid w:val="004529E0"/>
    <w:rsid w:val="00460E26"/>
    <w:rsid w:val="00461DA4"/>
    <w:rsid w:val="00465A76"/>
    <w:rsid w:val="004670A5"/>
    <w:rsid w:val="00471EC3"/>
    <w:rsid w:val="00472A9D"/>
    <w:rsid w:val="00480209"/>
    <w:rsid w:val="004822F9"/>
    <w:rsid w:val="004860EE"/>
    <w:rsid w:val="00487148"/>
    <w:rsid w:val="00496405"/>
    <w:rsid w:val="004A1DDB"/>
    <w:rsid w:val="004A3928"/>
    <w:rsid w:val="004A3A44"/>
    <w:rsid w:val="004A765B"/>
    <w:rsid w:val="004B3DDA"/>
    <w:rsid w:val="004B4F70"/>
    <w:rsid w:val="004B77C0"/>
    <w:rsid w:val="004C4863"/>
    <w:rsid w:val="004C7104"/>
    <w:rsid w:val="004C7F56"/>
    <w:rsid w:val="004D0115"/>
    <w:rsid w:val="004D07F5"/>
    <w:rsid w:val="004D2158"/>
    <w:rsid w:val="004D34ED"/>
    <w:rsid w:val="004D3D09"/>
    <w:rsid w:val="004D453A"/>
    <w:rsid w:val="004D5847"/>
    <w:rsid w:val="004D6281"/>
    <w:rsid w:val="004E0AF0"/>
    <w:rsid w:val="004E3325"/>
    <w:rsid w:val="004E6C5B"/>
    <w:rsid w:val="004F10A3"/>
    <w:rsid w:val="004F2CAA"/>
    <w:rsid w:val="004F435E"/>
    <w:rsid w:val="004F52A2"/>
    <w:rsid w:val="004F76B4"/>
    <w:rsid w:val="004F7F6E"/>
    <w:rsid w:val="005028C8"/>
    <w:rsid w:val="00503556"/>
    <w:rsid w:val="00506865"/>
    <w:rsid w:val="005122C5"/>
    <w:rsid w:val="00516E49"/>
    <w:rsid w:val="00517F4B"/>
    <w:rsid w:val="00520751"/>
    <w:rsid w:val="0052102D"/>
    <w:rsid w:val="00521C2D"/>
    <w:rsid w:val="005229ED"/>
    <w:rsid w:val="00523011"/>
    <w:rsid w:val="005240A3"/>
    <w:rsid w:val="00524BA0"/>
    <w:rsid w:val="00526022"/>
    <w:rsid w:val="005276B2"/>
    <w:rsid w:val="00534982"/>
    <w:rsid w:val="0053511F"/>
    <w:rsid w:val="00540773"/>
    <w:rsid w:val="00542C11"/>
    <w:rsid w:val="00544919"/>
    <w:rsid w:val="00544C36"/>
    <w:rsid w:val="00546F9C"/>
    <w:rsid w:val="005473DB"/>
    <w:rsid w:val="005473FE"/>
    <w:rsid w:val="00547A6D"/>
    <w:rsid w:val="00547CA4"/>
    <w:rsid w:val="0055037D"/>
    <w:rsid w:val="00561776"/>
    <w:rsid w:val="005627CD"/>
    <w:rsid w:val="00571278"/>
    <w:rsid w:val="005764A2"/>
    <w:rsid w:val="0057744C"/>
    <w:rsid w:val="00580C97"/>
    <w:rsid w:val="005852A3"/>
    <w:rsid w:val="00585DA5"/>
    <w:rsid w:val="00586A66"/>
    <w:rsid w:val="005872DD"/>
    <w:rsid w:val="005875EA"/>
    <w:rsid w:val="0059069C"/>
    <w:rsid w:val="00590919"/>
    <w:rsid w:val="00590EE2"/>
    <w:rsid w:val="0059108E"/>
    <w:rsid w:val="005911C7"/>
    <w:rsid w:val="0059406E"/>
    <w:rsid w:val="0059491E"/>
    <w:rsid w:val="00594B6D"/>
    <w:rsid w:val="005A4025"/>
    <w:rsid w:val="005A77E6"/>
    <w:rsid w:val="005A7A3E"/>
    <w:rsid w:val="005B0E6B"/>
    <w:rsid w:val="005B13B9"/>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4947"/>
    <w:rsid w:val="005F54F9"/>
    <w:rsid w:val="005F63A6"/>
    <w:rsid w:val="005F79D5"/>
    <w:rsid w:val="006044C8"/>
    <w:rsid w:val="0060539C"/>
    <w:rsid w:val="00605DF2"/>
    <w:rsid w:val="0060642A"/>
    <w:rsid w:val="006068B4"/>
    <w:rsid w:val="00607853"/>
    <w:rsid w:val="00610602"/>
    <w:rsid w:val="006123FF"/>
    <w:rsid w:val="00613640"/>
    <w:rsid w:val="0061418F"/>
    <w:rsid w:val="0061481B"/>
    <w:rsid w:val="00614F54"/>
    <w:rsid w:val="00615847"/>
    <w:rsid w:val="00616BC7"/>
    <w:rsid w:val="0061770F"/>
    <w:rsid w:val="00621551"/>
    <w:rsid w:val="00622881"/>
    <w:rsid w:val="0062630F"/>
    <w:rsid w:val="00627BFD"/>
    <w:rsid w:val="00627F40"/>
    <w:rsid w:val="006312CE"/>
    <w:rsid w:val="00633811"/>
    <w:rsid w:val="00636A8D"/>
    <w:rsid w:val="00660F4D"/>
    <w:rsid w:val="00664186"/>
    <w:rsid w:val="00670748"/>
    <w:rsid w:val="00672A8E"/>
    <w:rsid w:val="0067380F"/>
    <w:rsid w:val="00677807"/>
    <w:rsid w:val="00682697"/>
    <w:rsid w:val="00683140"/>
    <w:rsid w:val="0068388D"/>
    <w:rsid w:val="0068528B"/>
    <w:rsid w:val="00685753"/>
    <w:rsid w:val="006873D7"/>
    <w:rsid w:val="00687CBF"/>
    <w:rsid w:val="00690717"/>
    <w:rsid w:val="006938AC"/>
    <w:rsid w:val="00695C85"/>
    <w:rsid w:val="00696895"/>
    <w:rsid w:val="00697BCA"/>
    <w:rsid w:val="006A24A4"/>
    <w:rsid w:val="006A2575"/>
    <w:rsid w:val="006A3E5B"/>
    <w:rsid w:val="006A4274"/>
    <w:rsid w:val="006B02EB"/>
    <w:rsid w:val="006B1915"/>
    <w:rsid w:val="006B1DAF"/>
    <w:rsid w:val="006B1FD1"/>
    <w:rsid w:val="006B2603"/>
    <w:rsid w:val="006B3719"/>
    <w:rsid w:val="006B4C79"/>
    <w:rsid w:val="006B5DD7"/>
    <w:rsid w:val="006B7934"/>
    <w:rsid w:val="006C30A1"/>
    <w:rsid w:val="006C4348"/>
    <w:rsid w:val="006C541B"/>
    <w:rsid w:val="006C56B4"/>
    <w:rsid w:val="006C6539"/>
    <w:rsid w:val="006C7E54"/>
    <w:rsid w:val="006D0059"/>
    <w:rsid w:val="006D0A46"/>
    <w:rsid w:val="006D2E05"/>
    <w:rsid w:val="006D3797"/>
    <w:rsid w:val="006D37CC"/>
    <w:rsid w:val="006D4EFE"/>
    <w:rsid w:val="006D5CF8"/>
    <w:rsid w:val="006E0A6D"/>
    <w:rsid w:val="006E2A28"/>
    <w:rsid w:val="006E39E2"/>
    <w:rsid w:val="006E7308"/>
    <w:rsid w:val="006F1305"/>
    <w:rsid w:val="006F1773"/>
    <w:rsid w:val="006F2FBF"/>
    <w:rsid w:val="006F70C3"/>
    <w:rsid w:val="006F773C"/>
    <w:rsid w:val="0070030A"/>
    <w:rsid w:val="007009C2"/>
    <w:rsid w:val="00703D07"/>
    <w:rsid w:val="00705446"/>
    <w:rsid w:val="007058F3"/>
    <w:rsid w:val="00706015"/>
    <w:rsid w:val="0070664E"/>
    <w:rsid w:val="007074DE"/>
    <w:rsid w:val="00707965"/>
    <w:rsid w:val="007135AF"/>
    <w:rsid w:val="007178C2"/>
    <w:rsid w:val="0072525C"/>
    <w:rsid w:val="00725A6A"/>
    <w:rsid w:val="00726EEF"/>
    <w:rsid w:val="00726F0B"/>
    <w:rsid w:val="00735F49"/>
    <w:rsid w:val="0074129A"/>
    <w:rsid w:val="00742785"/>
    <w:rsid w:val="007449F2"/>
    <w:rsid w:val="00747422"/>
    <w:rsid w:val="0075218E"/>
    <w:rsid w:val="00753036"/>
    <w:rsid w:val="007533BD"/>
    <w:rsid w:val="00755F92"/>
    <w:rsid w:val="007575A7"/>
    <w:rsid w:val="00762182"/>
    <w:rsid w:val="00762A99"/>
    <w:rsid w:val="00767B1C"/>
    <w:rsid w:val="00767C1D"/>
    <w:rsid w:val="007756D2"/>
    <w:rsid w:val="00781D53"/>
    <w:rsid w:val="007840D8"/>
    <w:rsid w:val="00787F0E"/>
    <w:rsid w:val="00790F4C"/>
    <w:rsid w:val="00793174"/>
    <w:rsid w:val="00795700"/>
    <w:rsid w:val="007A3151"/>
    <w:rsid w:val="007A782F"/>
    <w:rsid w:val="007B0274"/>
    <w:rsid w:val="007B0816"/>
    <w:rsid w:val="007B0B3E"/>
    <w:rsid w:val="007B24BE"/>
    <w:rsid w:val="007B3AE4"/>
    <w:rsid w:val="007B3F97"/>
    <w:rsid w:val="007B42D0"/>
    <w:rsid w:val="007B46E0"/>
    <w:rsid w:val="007B70FF"/>
    <w:rsid w:val="007C0400"/>
    <w:rsid w:val="007C1303"/>
    <w:rsid w:val="007C1785"/>
    <w:rsid w:val="007C43F8"/>
    <w:rsid w:val="007C59FF"/>
    <w:rsid w:val="007D170E"/>
    <w:rsid w:val="007D612D"/>
    <w:rsid w:val="007D6927"/>
    <w:rsid w:val="007D79F8"/>
    <w:rsid w:val="007E012F"/>
    <w:rsid w:val="007E3F68"/>
    <w:rsid w:val="007E41D3"/>
    <w:rsid w:val="007E4C3F"/>
    <w:rsid w:val="007E61BC"/>
    <w:rsid w:val="007F2A7C"/>
    <w:rsid w:val="007F48D1"/>
    <w:rsid w:val="007F5629"/>
    <w:rsid w:val="007F5BBF"/>
    <w:rsid w:val="00806A8F"/>
    <w:rsid w:val="00807F0F"/>
    <w:rsid w:val="00810129"/>
    <w:rsid w:val="008113FE"/>
    <w:rsid w:val="008150A4"/>
    <w:rsid w:val="00817404"/>
    <w:rsid w:val="00817F04"/>
    <w:rsid w:val="00821B85"/>
    <w:rsid w:val="00822886"/>
    <w:rsid w:val="0082361B"/>
    <w:rsid w:val="0082497C"/>
    <w:rsid w:val="008276C8"/>
    <w:rsid w:val="00833061"/>
    <w:rsid w:val="00833BCB"/>
    <w:rsid w:val="008343F8"/>
    <w:rsid w:val="008379E3"/>
    <w:rsid w:val="008416C7"/>
    <w:rsid w:val="008441BB"/>
    <w:rsid w:val="008444A7"/>
    <w:rsid w:val="0084565F"/>
    <w:rsid w:val="008463B7"/>
    <w:rsid w:val="00847BFD"/>
    <w:rsid w:val="0085005D"/>
    <w:rsid w:val="00850396"/>
    <w:rsid w:val="00850ACB"/>
    <w:rsid w:val="00851A8C"/>
    <w:rsid w:val="00852236"/>
    <w:rsid w:val="00854A90"/>
    <w:rsid w:val="008566A9"/>
    <w:rsid w:val="00857779"/>
    <w:rsid w:val="008610B3"/>
    <w:rsid w:val="00861CB6"/>
    <w:rsid w:val="00864264"/>
    <w:rsid w:val="008645BA"/>
    <w:rsid w:val="0087173F"/>
    <w:rsid w:val="00875E0F"/>
    <w:rsid w:val="00880115"/>
    <w:rsid w:val="00880BF0"/>
    <w:rsid w:val="0088255D"/>
    <w:rsid w:val="00883B74"/>
    <w:rsid w:val="008859FF"/>
    <w:rsid w:val="00885E7D"/>
    <w:rsid w:val="00886E36"/>
    <w:rsid w:val="00891DDA"/>
    <w:rsid w:val="0089281F"/>
    <w:rsid w:val="00894BDC"/>
    <w:rsid w:val="008953DE"/>
    <w:rsid w:val="00896357"/>
    <w:rsid w:val="00897EEB"/>
    <w:rsid w:val="008A0DDC"/>
    <w:rsid w:val="008A4873"/>
    <w:rsid w:val="008A4E72"/>
    <w:rsid w:val="008A5671"/>
    <w:rsid w:val="008A700E"/>
    <w:rsid w:val="008A7B72"/>
    <w:rsid w:val="008B6944"/>
    <w:rsid w:val="008C0CE1"/>
    <w:rsid w:val="008C4164"/>
    <w:rsid w:val="008C6CC6"/>
    <w:rsid w:val="008D05C6"/>
    <w:rsid w:val="008D1E9D"/>
    <w:rsid w:val="008D1FB9"/>
    <w:rsid w:val="008D2F2C"/>
    <w:rsid w:val="008D4AC8"/>
    <w:rsid w:val="008D62A3"/>
    <w:rsid w:val="008E04FE"/>
    <w:rsid w:val="008E1510"/>
    <w:rsid w:val="008E370B"/>
    <w:rsid w:val="008E38B7"/>
    <w:rsid w:val="008E429C"/>
    <w:rsid w:val="008E4F60"/>
    <w:rsid w:val="008E5AB6"/>
    <w:rsid w:val="008E7DB0"/>
    <w:rsid w:val="008F0692"/>
    <w:rsid w:val="008F0E7A"/>
    <w:rsid w:val="008F20C7"/>
    <w:rsid w:val="008F5424"/>
    <w:rsid w:val="008F6757"/>
    <w:rsid w:val="008F73F8"/>
    <w:rsid w:val="008F7C85"/>
    <w:rsid w:val="00901646"/>
    <w:rsid w:val="00901883"/>
    <w:rsid w:val="00901D98"/>
    <w:rsid w:val="00903674"/>
    <w:rsid w:val="00903A10"/>
    <w:rsid w:val="00904036"/>
    <w:rsid w:val="00911E3A"/>
    <w:rsid w:val="00912170"/>
    <w:rsid w:val="0091242B"/>
    <w:rsid w:val="00913F66"/>
    <w:rsid w:val="00914978"/>
    <w:rsid w:val="009166E2"/>
    <w:rsid w:val="00924BC5"/>
    <w:rsid w:val="00924C80"/>
    <w:rsid w:val="00931682"/>
    <w:rsid w:val="00934524"/>
    <w:rsid w:val="009358E2"/>
    <w:rsid w:val="009375E8"/>
    <w:rsid w:val="009377F8"/>
    <w:rsid w:val="00937B8C"/>
    <w:rsid w:val="00942F87"/>
    <w:rsid w:val="00947990"/>
    <w:rsid w:val="009512DD"/>
    <w:rsid w:val="00952EA0"/>
    <w:rsid w:val="0095357D"/>
    <w:rsid w:val="00954E4D"/>
    <w:rsid w:val="00954F31"/>
    <w:rsid w:val="00955ADE"/>
    <w:rsid w:val="0095768A"/>
    <w:rsid w:val="00957DDC"/>
    <w:rsid w:val="009606FB"/>
    <w:rsid w:val="00961990"/>
    <w:rsid w:val="00963C6C"/>
    <w:rsid w:val="00971FFF"/>
    <w:rsid w:val="009747D9"/>
    <w:rsid w:val="00975A0E"/>
    <w:rsid w:val="00976639"/>
    <w:rsid w:val="00980016"/>
    <w:rsid w:val="00981284"/>
    <w:rsid w:val="00981B76"/>
    <w:rsid w:val="0098230A"/>
    <w:rsid w:val="00983613"/>
    <w:rsid w:val="00984F27"/>
    <w:rsid w:val="0099063D"/>
    <w:rsid w:val="00994F3B"/>
    <w:rsid w:val="009957DD"/>
    <w:rsid w:val="00995B2F"/>
    <w:rsid w:val="00997DB7"/>
    <w:rsid w:val="00997FFB"/>
    <w:rsid w:val="009A0FA6"/>
    <w:rsid w:val="009A2268"/>
    <w:rsid w:val="009A7C47"/>
    <w:rsid w:val="009C5BF2"/>
    <w:rsid w:val="009C76D9"/>
    <w:rsid w:val="009D0E2F"/>
    <w:rsid w:val="009D1410"/>
    <w:rsid w:val="009D4ABE"/>
    <w:rsid w:val="009D72A5"/>
    <w:rsid w:val="009E0264"/>
    <w:rsid w:val="009E60BA"/>
    <w:rsid w:val="009E6547"/>
    <w:rsid w:val="009E7803"/>
    <w:rsid w:val="009F00C2"/>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528"/>
    <w:rsid w:val="00A52A20"/>
    <w:rsid w:val="00A57493"/>
    <w:rsid w:val="00A64331"/>
    <w:rsid w:val="00A66D8A"/>
    <w:rsid w:val="00A7066C"/>
    <w:rsid w:val="00A726B2"/>
    <w:rsid w:val="00A72EBD"/>
    <w:rsid w:val="00A72EC8"/>
    <w:rsid w:val="00A77071"/>
    <w:rsid w:val="00A82DB2"/>
    <w:rsid w:val="00A83F47"/>
    <w:rsid w:val="00A84BBD"/>
    <w:rsid w:val="00A85041"/>
    <w:rsid w:val="00A8592D"/>
    <w:rsid w:val="00A867AE"/>
    <w:rsid w:val="00A8745C"/>
    <w:rsid w:val="00A90BCA"/>
    <w:rsid w:val="00A92CD0"/>
    <w:rsid w:val="00A96DB5"/>
    <w:rsid w:val="00AA541B"/>
    <w:rsid w:val="00AB140A"/>
    <w:rsid w:val="00AB18F9"/>
    <w:rsid w:val="00AB1972"/>
    <w:rsid w:val="00AB2062"/>
    <w:rsid w:val="00AB40C6"/>
    <w:rsid w:val="00AB4F9F"/>
    <w:rsid w:val="00AB6AAC"/>
    <w:rsid w:val="00AB6C30"/>
    <w:rsid w:val="00AB7D79"/>
    <w:rsid w:val="00AC164F"/>
    <w:rsid w:val="00AC1CE3"/>
    <w:rsid w:val="00AC219A"/>
    <w:rsid w:val="00AC3410"/>
    <w:rsid w:val="00AC4F1C"/>
    <w:rsid w:val="00AD1CA7"/>
    <w:rsid w:val="00AD287D"/>
    <w:rsid w:val="00AD2E4F"/>
    <w:rsid w:val="00AD3466"/>
    <w:rsid w:val="00AE2E25"/>
    <w:rsid w:val="00AE3A50"/>
    <w:rsid w:val="00AE3B30"/>
    <w:rsid w:val="00AE4D08"/>
    <w:rsid w:val="00AE5FE4"/>
    <w:rsid w:val="00AE7965"/>
    <w:rsid w:val="00AE7EB7"/>
    <w:rsid w:val="00AF421B"/>
    <w:rsid w:val="00AF57E1"/>
    <w:rsid w:val="00AF5D11"/>
    <w:rsid w:val="00B042AC"/>
    <w:rsid w:val="00B047E5"/>
    <w:rsid w:val="00B04FBC"/>
    <w:rsid w:val="00B05699"/>
    <w:rsid w:val="00B05DD8"/>
    <w:rsid w:val="00B06B5E"/>
    <w:rsid w:val="00B108ED"/>
    <w:rsid w:val="00B11298"/>
    <w:rsid w:val="00B112A5"/>
    <w:rsid w:val="00B1269E"/>
    <w:rsid w:val="00B1271C"/>
    <w:rsid w:val="00B12CA0"/>
    <w:rsid w:val="00B12DBB"/>
    <w:rsid w:val="00B2217F"/>
    <w:rsid w:val="00B224B1"/>
    <w:rsid w:val="00B22B22"/>
    <w:rsid w:val="00B30177"/>
    <w:rsid w:val="00B304DB"/>
    <w:rsid w:val="00B317FD"/>
    <w:rsid w:val="00B31AB2"/>
    <w:rsid w:val="00B32AB8"/>
    <w:rsid w:val="00B32E18"/>
    <w:rsid w:val="00B448BB"/>
    <w:rsid w:val="00B45377"/>
    <w:rsid w:val="00B466D2"/>
    <w:rsid w:val="00B46836"/>
    <w:rsid w:val="00B473A8"/>
    <w:rsid w:val="00B473F1"/>
    <w:rsid w:val="00B474FE"/>
    <w:rsid w:val="00B506B8"/>
    <w:rsid w:val="00B522E7"/>
    <w:rsid w:val="00B5654F"/>
    <w:rsid w:val="00B56A82"/>
    <w:rsid w:val="00B56EC3"/>
    <w:rsid w:val="00B60B32"/>
    <w:rsid w:val="00B63DE2"/>
    <w:rsid w:val="00B65D9D"/>
    <w:rsid w:val="00B66D24"/>
    <w:rsid w:val="00B73D3C"/>
    <w:rsid w:val="00B75061"/>
    <w:rsid w:val="00B75D9A"/>
    <w:rsid w:val="00B91BF4"/>
    <w:rsid w:val="00BB0082"/>
    <w:rsid w:val="00BB11A9"/>
    <w:rsid w:val="00BB1E15"/>
    <w:rsid w:val="00BB438D"/>
    <w:rsid w:val="00BB6DEE"/>
    <w:rsid w:val="00BB7068"/>
    <w:rsid w:val="00BB7211"/>
    <w:rsid w:val="00BC010E"/>
    <w:rsid w:val="00BC4388"/>
    <w:rsid w:val="00BD1B8C"/>
    <w:rsid w:val="00BD3BD0"/>
    <w:rsid w:val="00BD3F3A"/>
    <w:rsid w:val="00BD60C6"/>
    <w:rsid w:val="00BD6379"/>
    <w:rsid w:val="00BE3328"/>
    <w:rsid w:val="00BE4B82"/>
    <w:rsid w:val="00BE54EC"/>
    <w:rsid w:val="00BE6E5C"/>
    <w:rsid w:val="00BF37AF"/>
    <w:rsid w:val="00BF3C90"/>
    <w:rsid w:val="00BF3FE2"/>
    <w:rsid w:val="00BF426E"/>
    <w:rsid w:val="00BF56B6"/>
    <w:rsid w:val="00BF5B6E"/>
    <w:rsid w:val="00BF6ECA"/>
    <w:rsid w:val="00C009B7"/>
    <w:rsid w:val="00C00A50"/>
    <w:rsid w:val="00C041F7"/>
    <w:rsid w:val="00C122F8"/>
    <w:rsid w:val="00C13087"/>
    <w:rsid w:val="00C13FD6"/>
    <w:rsid w:val="00C16098"/>
    <w:rsid w:val="00C17A00"/>
    <w:rsid w:val="00C201D6"/>
    <w:rsid w:val="00C215AF"/>
    <w:rsid w:val="00C2185E"/>
    <w:rsid w:val="00C22A4A"/>
    <w:rsid w:val="00C2335A"/>
    <w:rsid w:val="00C234AA"/>
    <w:rsid w:val="00C242C8"/>
    <w:rsid w:val="00C277AB"/>
    <w:rsid w:val="00C31A29"/>
    <w:rsid w:val="00C350F2"/>
    <w:rsid w:val="00C37849"/>
    <w:rsid w:val="00C37CAA"/>
    <w:rsid w:val="00C37E56"/>
    <w:rsid w:val="00C42160"/>
    <w:rsid w:val="00C43C24"/>
    <w:rsid w:val="00C5323B"/>
    <w:rsid w:val="00C54E8A"/>
    <w:rsid w:val="00C554E2"/>
    <w:rsid w:val="00C55F42"/>
    <w:rsid w:val="00C60AB1"/>
    <w:rsid w:val="00C6442C"/>
    <w:rsid w:val="00C64F1C"/>
    <w:rsid w:val="00C65D28"/>
    <w:rsid w:val="00C66B74"/>
    <w:rsid w:val="00C67D9F"/>
    <w:rsid w:val="00C72787"/>
    <w:rsid w:val="00C73B90"/>
    <w:rsid w:val="00C73EC5"/>
    <w:rsid w:val="00C759EE"/>
    <w:rsid w:val="00C817A9"/>
    <w:rsid w:val="00C83955"/>
    <w:rsid w:val="00C84301"/>
    <w:rsid w:val="00C9015C"/>
    <w:rsid w:val="00C94F9A"/>
    <w:rsid w:val="00C97363"/>
    <w:rsid w:val="00CA0C7E"/>
    <w:rsid w:val="00CA2305"/>
    <w:rsid w:val="00CA768F"/>
    <w:rsid w:val="00CA7E39"/>
    <w:rsid w:val="00CB0422"/>
    <w:rsid w:val="00CB3054"/>
    <w:rsid w:val="00CB44D2"/>
    <w:rsid w:val="00CB6580"/>
    <w:rsid w:val="00CB6895"/>
    <w:rsid w:val="00CB68C1"/>
    <w:rsid w:val="00CC5993"/>
    <w:rsid w:val="00CD08FE"/>
    <w:rsid w:val="00CD18A4"/>
    <w:rsid w:val="00CD3179"/>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316"/>
    <w:rsid w:val="00D2353F"/>
    <w:rsid w:val="00D238CB"/>
    <w:rsid w:val="00D24612"/>
    <w:rsid w:val="00D25EAB"/>
    <w:rsid w:val="00D30EAE"/>
    <w:rsid w:val="00D311EF"/>
    <w:rsid w:val="00D330DB"/>
    <w:rsid w:val="00D3318F"/>
    <w:rsid w:val="00D3335F"/>
    <w:rsid w:val="00D34540"/>
    <w:rsid w:val="00D4246A"/>
    <w:rsid w:val="00D43088"/>
    <w:rsid w:val="00D438A4"/>
    <w:rsid w:val="00D451B1"/>
    <w:rsid w:val="00D47C0C"/>
    <w:rsid w:val="00D525D2"/>
    <w:rsid w:val="00D5288A"/>
    <w:rsid w:val="00D54A3C"/>
    <w:rsid w:val="00D60BB0"/>
    <w:rsid w:val="00D613CB"/>
    <w:rsid w:val="00D63876"/>
    <w:rsid w:val="00D645DD"/>
    <w:rsid w:val="00D670DD"/>
    <w:rsid w:val="00D70D3A"/>
    <w:rsid w:val="00D71054"/>
    <w:rsid w:val="00D7323B"/>
    <w:rsid w:val="00D75078"/>
    <w:rsid w:val="00D75CCC"/>
    <w:rsid w:val="00D75DEE"/>
    <w:rsid w:val="00D80FFD"/>
    <w:rsid w:val="00D82715"/>
    <w:rsid w:val="00D83C32"/>
    <w:rsid w:val="00D90E70"/>
    <w:rsid w:val="00D91D50"/>
    <w:rsid w:val="00D95B65"/>
    <w:rsid w:val="00D96B2F"/>
    <w:rsid w:val="00D9773C"/>
    <w:rsid w:val="00DA063B"/>
    <w:rsid w:val="00DA0788"/>
    <w:rsid w:val="00DA107F"/>
    <w:rsid w:val="00DA1C5E"/>
    <w:rsid w:val="00DA22CA"/>
    <w:rsid w:val="00DB080E"/>
    <w:rsid w:val="00DB20E9"/>
    <w:rsid w:val="00DB71C9"/>
    <w:rsid w:val="00DB758B"/>
    <w:rsid w:val="00DC22D2"/>
    <w:rsid w:val="00DC49F9"/>
    <w:rsid w:val="00DC61A8"/>
    <w:rsid w:val="00DC6FF3"/>
    <w:rsid w:val="00DC7F0B"/>
    <w:rsid w:val="00DD0BBE"/>
    <w:rsid w:val="00DD1160"/>
    <w:rsid w:val="00DD22B1"/>
    <w:rsid w:val="00DD6FD1"/>
    <w:rsid w:val="00DE6B91"/>
    <w:rsid w:val="00DE6EB6"/>
    <w:rsid w:val="00DE78E0"/>
    <w:rsid w:val="00DF1CA7"/>
    <w:rsid w:val="00DF1CFE"/>
    <w:rsid w:val="00DF3ADB"/>
    <w:rsid w:val="00DF5F60"/>
    <w:rsid w:val="00E00460"/>
    <w:rsid w:val="00E03219"/>
    <w:rsid w:val="00E06373"/>
    <w:rsid w:val="00E066E3"/>
    <w:rsid w:val="00E07278"/>
    <w:rsid w:val="00E10573"/>
    <w:rsid w:val="00E14152"/>
    <w:rsid w:val="00E14AAE"/>
    <w:rsid w:val="00E20604"/>
    <w:rsid w:val="00E20A9F"/>
    <w:rsid w:val="00E21A8D"/>
    <w:rsid w:val="00E21D34"/>
    <w:rsid w:val="00E233EE"/>
    <w:rsid w:val="00E23806"/>
    <w:rsid w:val="00E24583"/>
    <w:rsid w:val="00E27AE0"/>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1E28"/>
    <w:rsid w:val="00E65A09"/>
    <w:rsid w:val="00E70D05"/>
    <w:rsid w:val="00E75E91"/>
    <w:rsid w:val="00E81BFD"/>
    <w:rsid w:val="00E84A8F"/>
    <w:rsid w:val="00E85C6C"/>
    <w:rsid w:val="00E86CDA"/>
    <w:rsid w:val="00E87E30"/>
    <w:rsid w:val="00E92E67"/>
    <w:rsid w:val="00E973F6"/>
    <w:rsid w:val="00E9778C"/>
    <w:rsid w:val="00EA043C"/>
    <w:rsid w:val="00EA2131"/>
    <w:rsid w:val="00EA3A39"/>
    <w:rsid w:val="00EA4BE6"/>
    <w:rsid w:val="00EA657C"/>
    <w:rsid w:val="00EB10E6"/>
    <w:rsid w:val="00EB480C"/>
    <w:rsid w:val="00EC0599"/>
    <w:rsid w:val="00EC0EAF"/>
    <w:rsid w:val="00EC2BEA"/>
    <w:rsid w:val="00EC33B9"/>
    <w:rsid w:val="00EC6AF0"/>
    <w:rsid w:val="00EC7723"/>
    <w:rsid w:val="00EC79C2"/>
    <w:rsid w:val="00ED1170"/>
    <w:rsid w:val="00ED39FB"/>
    <w:rsid w:val="00ED6A4B"/>
    <w:rsid w:val="00ED6A68"/>
    <w:rsid w:val="00EE0832"/>
    <w:rsid w:val="00EE13FE"/>
    <w:rsid w:val="00EE31CF"/>
    <w:rsid w:val="00EE4ABE"/>
    <w:rsid w:val="00EF3FB0"/>
    <w:rsid w:val="00EF7129"/>
    <w:rsid w:val="00EF7162"/>
    <w:rsid w:val="00EF75E2"/>
    <w:rsid w:val="00F0051C"/>
    <w:rsid w:val="00F0051D"/>
    <w:rsid w:val="00F049CA"/>
    <w:rsid w:val="00F1125C"/>
    <w:rsid w:val="00F122B3"/>
    <w:rsid w:val="00F12AC6"/>
    <w:rsid w:val="00F14256"/>
    <w:rsid w:val="00F14B24"/>
    <w:rsid w:val="00F14C9B"/>
    <w:rsid w:val="00F17552"/>
    <w:rsid w:val="00F17C05"/>
    <w:rsid w:val="00F17D38"/>
    <w:rsid w:val="00F2280E"/>
    <w:rsid w:val="00F25836"/>
    <w:rsid w:val="00F316FD"/>
    <w:rsid w:val="00F3350F"/>
    <w:rsid w:val="00F34478"/>
    <w:rsid w:val="00F3464A"/>
    <w:rsid w:val="00F40904"/>
    <w:rsid w:val="00F41389"/>
    <w:rsid w:val="00F41D60"/>
    <w:rsid w:val="00F42E37"/>
    <w:rsid w:val="00F4739A"/>
    <w:rsid w:val="00F50E3C"/>
    <w:rsid w:val="00F52516"/>
    <w:rsid w:val="00F528C2"/>
    <w:rsid w:val="00F61261"/>
    <w:rsid w:val="00F61824"/>
    <w:rsid w:val="00F6221A"/>
    <w:rsid w:val="00F639BC"/>
    <w:rsid w:val="00F66835"/>
    <w:rsid w:val="00F676AB"/>
    <w:rsid w:val="00F67B76"/>
    <w:rsid w:val="00F7090A"/>
    <w:rsid w:val="00F72E5A"/>
    <w:rsid w:val="00F7588E"/>
    <w:rsid w:val="00F82DA4"/>
    <w:rsid w:val="00F84531"/>
    <w:rsid w:val="00F855F0"/>
    <w:rsid w:val="00F85C23"/>
    <w:rsid w:val="00F861D6"/>
    <w:rsid w:val="00F86D4B"/>
    <w:rsid w:val="00F87011"/>
    <w:rsid w:val="00F93F68"/>
    <w:rsid w:val="00F96908"/>
    <w:rsid w:val="00F97A78"/>
    <w:rsid w:val="00FA7D5A"/>
    <w:rsid w:val="00FB0081"/>
    <w:rsid w:val="00FB2ED9"/>
    <w:rsid w:val="00FB3189"/>
    <w:rsid w:val="00FB5F25"/>
    <w:rsid w:val="00FB66EF"/>
    <w:rsid w:val="00FB7794"/>
    <w:rsid w:val="00FC032F"/>
    <w:rsid w:val="00FC302E"/>
    <w:rsid w:val="00FC5106"/>
    <w:rsid w:val="00FC5D04"/>
    <w:rsid w:val="00FC5DD7"/>
    <w:rsid w:val="00FC68BD"/>
    <w:rsid w:val="00FD24E3"/>
    <w:rsid w:val="00FD320C"/>
    <w:rsid w:val="00FD61C1"/>
    <w:rsid w:val="00FD797F"/>
    <w:rsid w:val="00FE04B8"/>
    <w:rsid w:val="00FE5D8C"/>
    <w:rsid w:val="00FF07AC"/>
    <w:rsid w:val="00FF374F"/>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48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044C8"/>
    <w:pPr>
      <w:tabs>
        <w:tab w:val="left" w:pos="880"/>
        <w:tab w:val="right" w:leader="dot" w:pos="9350"/>
      </w:tabs>
      <w:spacing w:after="100"/>
      <w:ind w:left="220"/>
      <w:jc w:val="center"/>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5851">
      <w:bodyDiv w:val="1"/>
      <w:marLeft w:val="0"/>
      <w:marRight w:val="0"/>
      <w:marTop w:val="0"/>
      <w:marBottom w:val="0"/>
      <w:divBdr>
        <w:top w:val="none" w:sz="0" w:space="0" w:color="auto"/>
        <w:left w:val="none" w:sz="0" w:space="0" w:color="auto"/>
        <w:bottom w:val="none" w:sz="0" w:space="0" w:color="auto"/>
        <w:right w:val="none" w:sz="0" w:space="0" w:color="auto"/>
      </w:divBdr>
    </w:div>
    <w:div w:id="280919885">
      <w:bodyDiv w:val="1"/>
      <w:marLeft w:val="0"/>
      <w:marRight w:val="0"/>
      <w:marTop w:val="0"/>
      <w:marBottom w:val="0"/>
      <w:divBdr>
        <w:top w:val="none" w:sz="0" w:space="0" w:color="auto"/>
        <w:left w:val="none" w:sz="0" w:space="0" w:color="auto"/>
        <w:bottom w:val="none" w:sz="0" w:space="0" w:color="auto"/>
        <w:right w:val="none" w:sz="0" w:space="0" w:color="auto"/>
      </w:divBdr>
    </w:div>
    <w:div w:id="294025677">
      <w:bodyDiv w:val="1"/>
      <w:marLeft w:val="0"/>
      <w:marRight w:val="0"/>
      <w:marTop w:val="0"/>
      <w:marBottom w:val="0"/>
      <w:divBdr>
        <w:top w:val="none" w:sz="0" w:space="0" w:color="auto"/>
        <w:left w:val="none" w:sz="0" w:space="0" w:color="auto"/>
        <w:bottom w:val="none" w:sz="0" w:space="0" w:color="auto"/>
        <w:right w:val="none" w:sz="0" w:space="0" w:color="auto"/>
      </w:divBdr>
    </w:div>
    <w:div w:id="305476697">
      <w:bodyDiv w:val="1"/>
      <w:marLeft w:val="0"/>
      <w:marRight w:val="0"/>
      <w:marTop w:val="0"/>
      <w:marBottom w:val="0"/>
      <w:divBdr>
        <w:top w:val="none" w:sz="0" w:space="0" w:color="auto"/>
        <w:left w:val="none" w:sz="0" w:space="0" w:color="auto"/>
        <w:bottom w:val="none" w:sz="0" w:space="0" w:color="auto"/>
        <w:right w:val="none" w:sz="0" w:space="0" w:color="auto"/>
      </w:divBdr>
    </w:div>
    <w:div w:id="709384362">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816532606">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42889623">
      <w:bodyDiv w:val="1"/>
      <w:marLeft w:val="0"/>
      <w:marRight w:val="0"/>
      <w:marTop w:val="0"/>
      <w:marBottom w:val="0"/>
      <w:divBdr>
        <w:top w:val="none" w:sz="0" w:space="0" w:color="auto"/>
        <w:left w:val="none" w:sz="0" w:space="0" w:color="auto"/>
        <w:bottom w:val="none" w:sz="0" w:space="0" w:color="auto"/>
        <w:right w:val="none" w:sz="0" w:space="0" w:color="auto"/>
      </w:divBdr>
    </w:div>
    <w:div w:id="846869473">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898596472">
      <w:bodyDiv w:val="1"/>
      <w:marLeft w:val="0"/>
      <w:marRight w:val="0"/>
      <w:marTop w:val="0"/>
      <w:marBottom w:val="0"/>
      <w:divBdr>
        <w:top w:val="none" w:sz="0" w:space="0" w:color="auto"/>
        <w:left w:val="none" w:sz="0" w:space="0" w:color="auto"/>
        <w:bottom w:val="none" w:sz="0" w:space="0" w:color="auto"/>
        <w:right w:val="none" w:sz="0" w:space="0" w:color="auto"/>
      </w:divBdr>
    </w:div>
    <w:div w:id="96831447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13475731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503089176">
      <w:bodyDiv w:val="1"/>
      <w:marLeft w:val="0"/>
      <w:marRight w:val="0"/>
      <w:marTop w:val="0"/>
      <w:marBottom w:val="0"/>
      <w:divBdr>
        <w:top w:val="none" w:sz="0" w:space="0" w:color="auto"/>
        <w:left w:val="none" w:sz="0" w:space="0" w:color="auto"/>
        <w:bottom w:val="none" w:sz="0" w:space="0" w:color="auto"/>
        <w:right w:val="none" w:sz="0" w:space="0" w:color="auto"/>
      </w:divBdr>
    </w:div>
    <w:div w:id="1596937770">
      <w:bodyDiv w:val="1"/>
      <w:marLeft w:val="0"/>
      <w:marRight w:val="0"/>
      <w:marTop w:val="0"/>
      <w:marBottom w:val="0"/>
      <w:divBdr>
        <w:top w:val="none" w:sz="0" w:space="0" w:color="auto"/>
        <w:left w:val="none" w:sz="0" w:space="0" w:color="auto"/>
        <w:bottom w:val="none" w:sz="0" w:space="0" w:color="auto"/>
        <w:right w:val="none" w:sz="0" w:space="0" w:color="auto"/>
      </w:divBdr>
    </w:div>
    <w:div w:id="1602445540">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708871977">
      <w:bodyDiv w:val="1"/>
      <w:marLeft w:val="0"/>
      <w:marRight w:val="0"/>
      <w:marTop w:val="0"/>
      <w:marBottom w:val="0"/>
      <w:divBdr>
        <w:top w:val="none" w:sz="0" w:space="0" w:color="auto"/>
        <w:left w:val="none" w:sz="0" w:space="0" w:color="auto"/>
        <w:bottom w:val="none" w:sz="0" w:space="0" w:color="auto"/>
        <w:right w:val="none" w:sz="0" w:space="0" w:color="auto"/>
      </w:divBdr>
    </w:div>
    <w:div w:id="1846240504">
      <w:bodyDiv w:val="1"/>
      <w:marLeft w:val="0"/>
      <w:marRight w:val="0"/>
      <w:marTop w:val="0"/>
      <w:marBottom w:val="0"/>
      <w:divBdr>
        <w:top w:val="none" w:sz="0" w:space="0" w:color="auto"/>
        <w:left w:val="none" w:sz="0" w:space="0" w:color="auto"/>
        <w:bottom w:val="none" w:sz="0" w:space="0" w:color="auto"/>
        <w:right w:val="none" w:sz="0" w:space="0" w:color="auto"/>
      </w:divBdr>
    </w:div>
    <w:div w:id="1850607460">
      <w:bodyDiv w:val="1"/>
      <w:marLeft w:val="0"/>
      <w:marRight w:val="0"/>
      <w:marTop w:val="0"/>
      <w:marBottom w:val="0"/>
      <w:divBdr>
        <w:top w:val="none" w:sz="0" w:space="0" w:color="auto"/>
        <w:left w:val="none" w:sz="0" w:space="0" w:color="auto"/>
        <w:bottom w:val="none" w:sz="0" w:space="0" w:color="auto"/>
        <w:right w:val="none" w:sz="0" w:space="0" w:color="auto"/>
      </w:divBdr>
    </w:div>
    <w:div w:id="1872720303">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210915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Loan book Guarantee Scheme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4224C357-2A98-4F6B-8D41-EDEF4E1D43AA}" type="presOf" srcId="{6585D1EB-C383-477D-AAFF-97CFE933D783}" destId="{46B4B83A-4934-40A2-ADD3-C595A9A682AD}" srcOrd="1" destOrd="0" presId="urn:microsoft.com/office/officeart/2008/layout/HorizontalMultiLevelHierarchy"/>
    <dgm:cxn modelId="{91ED33BB-5CF7-40B8-8BB4-9000B7346A10}" type="presOf" srcId="{4E5C3606-D1FE-464C-ACB0-75BE5C44AC5A}" destId="{71020DD6-19DD-4973-800C-B8FEC5354FB6}"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762E1017-C7EE-4492-B0E1-BD743CBD76CD}" type="presOf" srcId="{C8F95EEC-B235-456A-A48C-16F86294807D}" destId="{6EFB1894-3966-4506-BD08-CAE2FDD84F25}" srcOrd="1" destOrd="0" presId="urn:microsoft.com/office/officeart/2008/layout/HorizontalMultiLevelHierarchy"/>
    <dgm:cxn modelId="{72D9341C-118B-496E-83CF-A50639AEC164}" type="presOf" srcId="{C8F95EEC-B235-456A-A48C-16F86294807D}" destId="{FE8459F3-5031-40BF-B3D4-0C32A20203FB}" srcOrd="0" destOrd="0" presId="urn:microsoft.com/office/officeart/2008/layout/HorizontalMultiLevelHierarchy"/>
    <dgm:cxn modelId="{32EFDA95-5595-4388-8FF1-CE82977EDF17}" type="presOf" srcId="{DEE513AA-3CD1-473B-84C2-0B1C718A9475}" destId="{90875A08-2F5E-414E-8481-33DB00FA9ACF}" srcOrd="0" destOrd="0" presId="urn:microsoft.com/office/officeart/2008/layout/HorizontalMultiLevelHierarchy"/>
    <dgm:cxn modelId="{F2C35835-5F5B-4FD0-9729-8BFE5D71CD8A}"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5947B21D-C8D4-4F1D-A3D3-76034A1EF8C3}" type="presOf" srcId="{91CCB41C-2573-4F3E-92A8-E330E8776E0D}" destId="{2434ECE7-201E-4436-ABF0-78AA0CFB9BF8}" srcOrd="1"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54DFCCFD-6F9D-4735-BB4F-A27557BACE4D}" type="presOf" srcId="{6585D1EB-C383-477D-AAFF-97CFE933D783}" destId="{7FCAF412-9C9C-4471-B0F6-FC40552649C8}" srcOrd="0" destOrd="0" presId="urn:microsoft.com/office/officeart/2008/layout/HorizontalMultiLevelHierarchy"/>
    <dgm:cxn modelId="{18766AAA-344B-467D-A2F7-B71D0215A016}" type="presOf" srcId="{FC06E5B1-AF5C-4FB3-AE8E-5E594A466029}" destId="{39FA9487-0C55-4027-8432-1664B4B35AFB}" srcOrd="0"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F9BADED7-E20F-4E8D-93A1-DE0D398729AF}" type="presOf" srcId="{44F499E3-287B-4561-B44C-728D5B6B0E6F}" destId="{6EB6D5B5-782A-4152-9752-ADC1E913E65B}" srcOrd="0" destOrd="0" presId="urn:microsoft.com/office/officeart/2008/layout/HorizontalMultiLevelHierarchy"/>
    <dgm:cxn modelId="{1954E493-9A99-49AC-A8B9-E35194C96FBA}" type="presOf" srcId="{91CCB41C-2573-4F3E-92A8-E330E8776E0D}" destId="{DBF17566-C46D-4ACB-BB68-8E3208C44F44}" srcOrd="0" destOrd="0" presId="urn:microsoft.com/office/officeart/2008/layout/HorizontalMultiLevelHierarchy"/>
    <dgm:cxn modelId="{121BB0D3-5D94-422C-BCFD-01F61239C455}" type="presParOf" srcId="{71020DD6-19DD-4973-800C-B8FEC5354FB6}" destId="{E819F759-E9E8-456A-9428-3D9A99724FBF}" srcOrd="0" destOrd="0" presId="urn:microsoft.com/office/officeart/2008/layout/HorizontalMultiLevelHierarchy"/>
    <dgm:cxn modelId="{0440C3CD-12DC-4BE4-88CE-EE3CD29DBA45}" type="presParOf" srcId="{E819F759-E9E8-456A-9428-3D9A99724FBF}" destId="{90875A08-2F5E-414E-8481-33DB00FA9ACF}" srcOrd="0" destOrd="0" presId="urn:microsoft.com/office/officeart/2008/layout/HorizontalMultiLevelHierarchy"/>
    <dgm:cxn modelId="{522D55D1-0203-43DC-8B8E-877B3F8C1DCC}" type="presParOf" srcId="{E819F759-E9E8-456A-9428-3D9A99724FBF}" destId="{939744A1-1628-4027-8797-49279109A16F}" srcOrd="1" destOrd="0" presId="urn:microsoft.com/office/officeart/2008/layout/HorizontalMultiLevelHierarchy"/>
    <dgm:cxn modelId="{C550DCE0-84B7-4D7F-A738-5F7041FC6A9B}" type="presParOf" srcId="{939744A1-1628-4027-8797-49279109A16F}" destId="{DBF17566-C46D-4ACB-BB68-8E3208C44F44}" srcOrd="0" destOrd="0" presId="urn:microsoft.com/office/officeart/2008/layout/HorizontalMultiLevelHierarchy"/>
    <dgm:cxn modelId="{18C13D35-0DA7-407A-B141-B933659E5060}" type="presParOf" srcId="{DBF17566-C46D-4ACB-BB68-8E3208C44F44}" destId="{2434ECE7-201E-4436-ABF0-78AA0CFB9BF8}" srcOrd="0" destOrd="0" presId="urn:microsoft.com/office/officeart/2008/layout/HorizontalMultiLevelHierarchy"/>
    <dgm:cxn modelId="{51B4C8B4-CD6A-4865-BB70-D3621D1DE4AF}" type="presParOf" srcId="{939744A1-1628-4027-8797-49279109A16F}" destId="{ACEB8BA6-E811-4473-9D04-BFA89E0744A4}" srcOrd="1" destOrd="0" presId="urn:microsoft.com/office/officeart/2008/layout/HorizontalMultiLevelHierarchy"/>
    <dgm:cxn modelId="{1865FB7F-BA0C-4975-8D07-F6547620DBDF}" type="presParOf" srcId="{ACEB8BA6-E811-4473-9D04-BFA89E0744A4}" destId="{4A48B387-3D16-4588-B959-6CF1EBB1A222}" srcOrd="0" destOrd="0" presId="urn:microsoft.com/office/officeart/2008/layout/HorizontalMultiLevelHierarchy"/>
    <dgm:cxn modelId="{B6C36788-1EED-4F59-ACAA-FCC587E93516}" type="presParOf" srcId="{ACEB8BA6-E811-4473-9D04-BFA89E0744A4}" destId="{7D61FDDF-7C84-4151-9696-739988740E3C}" srcOrd="1" destOrd="0" presId="urn:microsoft.com/office/officeart/2008/layout/HorizontalMultiLevelHierarchy"/>
    <dgm:cxn modelId="{3B2B6A8E-5944-4D58-A8F6-960992CE11F8}" type="presParOf" srcId="{7D61FDDF-7C84-4151-9696-739988740E3C}" destId="{7FCAF412-9C9C-4471-B0F6-FC40552649C8}" srcOrd="0" destOrd="0" presId="urn:microsoft.com/office/officeart/2008/layout/HorizontalMultiLevelHierarchy"/>
    <dgm:cxn modelId="{0A50E7AA-C197-4731-88A5-F2CBBEE1932A}" type="presParOf" srcId="{7FCAF412-9C9C-4471-B0F6-FC40552649C8}" destId="{46B4B83A-4934-40A2-ADD3-C595A9A682AD}" srcOrd="0" destOrd="0" presId="urn:microsoft.com/office/officeart/2008/layout/HorizontalMultiLevelHierarchy"/>
    <dgm:cxn modelId="{4C026E20-83CB-4EA7-B43F-1366F178E85D}" type="presParOf" srcId="{7D61FDDF-7C84-4151-9696-739988740E3C}" destId="{BB6BFF42-5C42-4509-BAA7-F309289A6AE9}" srcOrd="1" destOrd="0" presId="urn:microsoft.com/office/officeart/2008/layout/HorizontalMultiLevelHierarchy"/>
    <dgm:cxn modelId="{1B9494FC-8665-4AF2-B783-C521EAD3A524}" type="presParOf" srcId="{BB6BFF42-5C42-4509-BAA7-F309289A6AE9}" destId="{39FA9487-0C55-4027-8432-1664B4B35AFB}" srcOrd="0" destOrd="0" presId="urn:microsoft.com/office/officeart/2008/layout/HorizontalMultiLevelHierarchy"/>
    <dgm:cxn modelId="{F4126279-C335-4CE7-A557-4A8A538D719D}" type="presParOf" srcId="{BB6BFF42-5C42-4509-BAA7-F309289A6AE9}" destId="{D1C6839C-DD04-4467-80BA-1670902181F4}" srcOrd="1" destOrd="0" presId="urn:microsoft.com/office/officeart/2008/layout/HorizontalMultiLevelHierarchy"/>
    <dgm:cxn modelId="{9922C8B8-432A-4DE1-A58D-63CF5EF934FD}" type="presParOf" srcId="{D1C6839C-DD04-4467-80BA-1670902181F4}" destId="{FE8459F3-5031-40BF-B3D4-0C32A20203FB}" srcOrd="0" destOrd="0" presId="urn:microsoft.com/office/officeart/2008/layout/HorizontalMultiLevelHierarchy"/>
    <dgm:cxn modelId="{C525567D-4FFC-4D61-8BCD-38DCB8272E77}" type="presParOf" srcId="{FE8459F3-5031-40BF-B3D4-0C32A20203FB}" destId="{6EFB1894-3966-4506-BD08-CAE2FDD84F25}" srcOrd="0" destOrd="0" presId="urn:microsoft.com/office/officeart/2008/layout/HorizontalMultiLevelHierarchy"/>
    <dgm:cxn modelId="{729EE67C-7BA1-481A-B78A-F93676BD89F0}" type="presParOf" srcId="{D1C6839C-DD04-4467-80BA-1670902181F4}" destId="{EF3546FB-1432-40A0-A438-408014343BAA}" srcOrd="1" destOrd="0" presId="urn:microsoft.com/office/officeart/2008/layout/HorizontalMultiLevelHierarchy"/>
    <dgm:cxn modelId="{FE1D5906-91E8-4440-A6DA-FCAF807D0FCA}" type="presParOf" srcId="{EF3546FB-1432-40A0-A438-408014343BAA}" destId="{6EB6D5B5-782A-4152-9752-ADC1E913E65B}" srcOrd="0" destOrd="0" presId="urn:microsoft.com/office/officeart/2008/layout/HorizontalMultiLevelHierarchy"/>
    <dgm:cxn modelId="{FD519EA8-229D-429E-9A3F-5095F334006B}"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Submit</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File is Processsed and Valid and Invaalid reports is generated</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'Approval Awaited'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2AF3D3D0-913F-4D67-B40C-6280562494C8}">
      <dgm:prSet custT="1"/>
      <dgm:spPr/>
      <dgm:t>
        <a:bodyPr/>
        <a:lstStyle/>
        <a:p>
          <a:r>
            <a:rPr lang="en-US" sz="1000"/>
            <a:t>MLI creator can rectify the invalid record and resubmit.</a:t>
          </a:r>
        </a:p>
      </dgm:t>
    </dgm:pt>
    <dgm:pt modelId="{A041FFF2-3723-4FA3-A72A-2DB73B6C7D90}" type="parTrans" cxnId="{47199492-3962-4BD0-BBB9-606084669ED4}">
      <dgm:prSet/>
      <dgm:spPr/>
      <dgm:t>
        <a:bodyPr/>
        <a:lstStyle/>
        <a:p>
          <a:endParaRPr lang="en-US"/>
        </a:p>
      </dgm:t>
    </dgm:pt>
    <dgm:pt modelId="{77FD707F-7258-4DED-84D3-F6CCEC02DD9F}" type="sibTrans" cxnId="{47199492-3962-4BD0-BBB9-606084669ED4}">
      <dgm:prSet/>
      <dgm:spPr/>
      <dgm:t>
        <a:bodyPr/>
        <a:lstStyle/>
        <a:p>
          <a:endParaRPr lang="en-US"/>
        </a:p>
      </dgm:t>
    </dgm:pt>
    <dgm:pt modelId="{7D722BF5-D745-4759-A25E-CD4E605BC0C5}">
      <dgm:prSet custT="1"/>
      <dgm:spPr/>
      <dgm:t>
        <a:bodyPr/>
        <a:lstStyle/>
        <a:p>
          <a:r>
            <a:rPr lang="en-US" sz="1000"/>
            <a:t>After proper validation  MLI creator to sent to MLI Approver</a:t>
          </a:r>
        </a:p>
      </dgm:t>
    </dgm:pt>
    <dgm:pt modelId="{1B74384E-497F-43E7-95E8-243859E8E493}" type="parTrans" cxnId="{1C0917D7-A11E-49E1-A3A4-658F17F1787C}">
      <dgm:prSet/>
      <dgm:spPr/>
      <dgm:t>
        <a:bodyPr/>
        <a:lstStyle/>
        <a:p>
          <a:endParaRPr lang="en-US"/>
        </a:p>
      </dgm:t>
    </dgm:pt>
    <dgm:pt modelId="{58097AE8-AD30-492E-87BD-056A23011F2D}" type="sibTrans" cxnId="{1C0917D7-A11E-49E1-A3A4-658F17F1787C}">
      <dgm:prSet/>
      <dgm:spPr/>
      <dgm:t>
        <a:bodyPr/>
        <a:lstStyle/>
        <a:p>
          <a:endParaRPr lang="en-US"/>
        </a:p>
      </dgm:t>
    </dgm:pt>
    <dgm:pt modelId="{75A1C424-E7F5-4721-99F6-EAE32919F891}">
      <dgm:prSet custT="1"/>
      <dgm:spPr/>
      <dgm:t>
        <a:bodyPr/>
        <a:lstStyle/>
        <a:p>
          <a:endParaRPr lang="en-US" sz="1000"/>
        </a:p>
      </dgm:t>
    </dgm:pt>
    <dgm:pt modelId="{0D003750-8A94-4EC2-BE92-28CEDD1DFBAA}" type="parTrans" cxnId="{1AE094FE-1163-4B5E-ABA4-E41C4D611DB0}">
      <dgm:prSet/>
      <dgm:spPr/>
      <dgm:t>
        <a:bodyPr/>
        <a:lstStyle/>
        <a:p>
          <a:endParaRPr lang="en-US"/>
        </a:p>
      </dgm:t>
    </dgm:pt>
    <dgm:pt modelId="{83735F0C-10F4-4F00-ADF9-A2D06B2FC4A3}" type="sibTrans" cxnId="{1AE094FE-1163-4B5E-ABA4-E41C4D611DB0}">
      <dgm:prSet/>
      <dgm:spPr/>
      <dgm:t>
        <a:bodyPr/>
        <a:lstStyle/>
        <a:p>
          <a:endParaRPr lang="en-US"/>
        </a:p>
      </dgm:t>
    </dgm:pt>
    <dgm:pt modelId="{BB8C50A4-84AB-4728-990A-031F6B2AFF17}">
      <dgm:prSet custT="1"/>
      <dgm:spPr/>
      <dgm:t>
        <a:bodyPr/>
        <a:lstStyle/>
        <a:p>
          <a:r>
            <a:rPr lang="en-US" sz="1000"/>
            <a:t>File approved/Reject by MLI approver</a:t>
          </a:r>
        </a:p>
      </dgm:t>
    </dgm:pt>
    <dgm:pt modelId="{92D3E057-8AF9-4261-B3C5-79C20394DC43}" type="parTrans" cxnId="{DBD5ACE3-1EF9-4980-A7BB-BB8FB1610702}">
      <dgm:prSet/>
      <dgm:spPr/>
      <dgm:t>
        <a:bodyPr/>
        <a:lstStyle/>
        <a:p>
          <a:endParaRPr lang="en-US"/>
        </a:p>
      </dgm:t>
    </dgm:pt>
    <dgm:pt modelId="{0188D8BB-6466-4823-905F-0F89452879C9}" type="sibTrans" cxnId="{DBD5ACE3-1EF9-4980-A7BB-BB8FB1610702}">
      <dgm:prSet/>
      <dgm:spPr/>
      <dgm:t>
        <a:bodyPr/>
        <a:lstStyle/>
        <a:p>
          <a:endParaRPr lang="en-US"/>
        </a:p>
      </dgm:t>
    </dgm:pt>
    <dgm:pt modelId="{E021A4C2-681A-412D-B401-E2D85A8734D6}">
      <dgm:prSet custT="1"/>
      <dgm:spPr/>
      <dgm:t>
        <a:bodyPr/>
        <a:lstStyle/>
        <a:p>
          <a:r>
            <a:rPr lang="en-US" sz="1000"/>
            <a:t>File Status - Approved'</a:t>
          </a:r>
        </a:p>
      </dgm:t>
    </dgm:pt>
    <dgm:pt modelId="{19E143E3-C9DD-4E6B-BF43-A3BDB4C0D9E0}" type="parTrans" cxnId="{53070629-C999-4028-995C-9BF9630027C7}">
      <dgm:prSet/>
      <dgm:spPr/>
      <dgm:t>
        <a:bodyPr/>
        <a:lstStyle/>
        <a:p>
          <a:endParaRPr lang="en-US"/>
        </a:p>
      </dgm:t>
    </dgm:pt>
    <dgm:pt modelId="{79AF2A16-5066-4B8C-AF9C-65F75558E611}" type="sibTrans" cxnId="{53070629-C999-4028-995C-9BF9630027C7}">
      <dgm:prSet/>
      <dgm:spPr/>
      <dgm:t>
        <a:bodyPr/>
        <a:lstStyle/>
        <a:p>
          <a:endParaRPr lang="en-US"/>
        </a:p>
      </dgm:t>
    </dgm:pt>
    <dgm:pt modelId="{EE045B0C-8222-4AD6-81C3-68AD8719CD56}">
      <dgm:prSet custT="1"/>
      <dgm:spPr/>
      <dgm:t>
        <a:bodyPr/>
        <a:lstStyle/>
        <a:p>
          <a:endParaRPr lang="en-US" sz="1000"/>
        </a:p>
      </dgm:t>
    </dgm:pt>
    <dgm:pt modelId="{25D0E5BC-88F4-450E-B27D-6CEA85DE2F62}" type="parTrans" cxnId="{6693E731-B8BF-43A2-ADE2-2245AE116A74}">
      <dgm:prSet/>
      <dgm:spPr/>
      <dgm:t>
        <a:bodyPr/>
        <a:lstStyle/>
        <a:p>
          <a:endParaRPr lang="en-US"/>
        </a:p>
      </dgm:t>
    </dgm:pt>
    <dgm:pt modelId="{9EE9F7D6-A347-44FE-9EF4-848599EC18D8}" type="sibTrans" cxnId="{6693E731-B8BF-43A2-ADE2-2245AE116A74}">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1AE094FE-1163-4B5E-ABA4-E41C4D611DB0}" srcId="{C1E93FAA-71B7-400E-BAB7-8A786A43A4EC}" destId="{75A1C424-E7F5-4721-99F6-EAE32919F891}" srcOrd="3" destOrd="0" parTransId="{0D003750-8A94-4EC2-BE92-28CEDD1DFBAA}" sibTransId="{83735F0C-10F4-4F00-ADF9-A2D06B2FC4A3}"/>
    <dgm:cxn modelId="{FF48B83B-7D6A-4D60-9E3D-9A14B595D908}" type="presOf" srcId="{CCEAD49F-6DCD-4292-9FE7-441AFAD64B39}" destId="{F4312996-DE59-42F3-BE2D-2C9CF0941401}" srcOrd="0" destOrd="0" presId="urn:microsoft.com/office/officeart/2005/8/layout/process1"/>
    <dgm:cxn modelId="{AECE4A75-5DA9-45F3-821D-7855F2685D52}" type="presOf" srcId="{D4E2EAC7-E94D-4625-ACBA-C3C24D275418}" destId="{F4312996-DE59-42F3-BE2D-2C9CF0941401}" srcOrd="0" destOrd="3" presId="urn:microsoft.com/office/officeart/2005/8/layout/process1"/>
    <dgm:cxn modelId="{9A4ECFDC-A97B-45C6-B42F-B8CFC8FA52EA}" type="presOf" srcId="{7D722BF5-D745-4759-A25E-CD4E605BC0C5}" destId="{CD73F94E-0A11-475B-BB2A-B4DEB9D56EC3}" srcOrd="0" destOrd="3" presId="urn:microsoft.com/office/officeart/2005/8/layout/process1"/>
    <dgm:cxn modelId="{6693E731-B8BF-43A2-ADE2-2245AE116A74}" srcId="{FD8B892E-DD73-49B7-87CF-A5F2017C1EBE}" destId="{EE045B0C-8222-4AD6-81C3-68AD8719CD56}" srcOrd="3" destOrd="0" parTransId="{25D0E5BC-88F4-450E-B27D-6CEA85DE2F62}" sibTransId="{9EE9F7D6-A347-44FE-9EF4-848599EC18D8}"/>
    <dgm:cxn modelId="{A059C11A-842A-44D7-B733-939FEF0B85C8}" srcId="{CCEAD49F-6DCD-4292-9FE7-441AFAD64B39}" destId="{D4E2EAC7-E94D-4625-ACBA-C3C24D275418}" srcOrd="2" destOrd="0" parTransId="{34EB007D-6385-403E-BC39-22E4DB0BDC06}" sibTransId="{9B160883-BEF0-4934-9A21-E99237729E08}"/>
    <dgm:cxn modelId="{0C81BD61-FB39-4C01-A2EB-4F3B2B6EFE22}" srcId="{9816F7DA-A258-4CF6-8709-83EA73649C64}" destId="{CCEAD49F-6DCD-4292-9FE7-441AFAD64B39}" srcOrd="0" destOrd="0" parTransId="{0E365E65-E7A9-4808-BF57-C184D2711CB9}" sibTransId="{21606DAE-5770-42A5-AAF8-FA72597A5AF8}"/>
    <dgm:cxn modelId="{01DB7642-1CD4-4B85-B0B0-7C5D0F6B7DD6}" type="presOf" srcId="{A016DA44-AE80-4E58-85B4-77CA2ACA1292}" destId="{45075F9F-14BE-40C8-891F-A5E80F655B62}" srcOrd="0" destOrd="0" presId="urn:microsoft.com/office/officeart/2005/8/layout/process1"/>
    <dgm:cxn modelId="{2A2C5D0F-3228-4288-A43A-4AAF83A88F3B}" type="presOf" srcId="{BB8C50A4-84AB-4728-990A-031F6B2AFF17}" destId="{EAAC59B8-96C7-4CBF-ACA4-650459BD0A18}" srcOrd="0" destOrd="2" presId="urn:microsoft.com/office/officeart/2005/8/layout/process1"/>
    <dgm:cxn modelId="{DA166210-573D-4DDE-98BA-B651FC6A12B6}" type="presOf" srcId="{9816F7DA-A258-4CF6-8709-83EA73649C64}" destId="{D6A6F12F-8E6F-418D-A7EA-DCBA61AECC20}" srcOrd="0" destOrd="0"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BA837487-E207-4AF8-83D9-54C8C251E7D5}" type="presOf" srcId="{83CF52D0-32F8-411A-9516-7D3841F6C83A}" destId="{F4312996-DE59-42F3-BE2D-2C9CF0941401}" srcOrd="0" destOrd="2" presId="urn:microsoft.com/office/officeart/2005/8/layout/process1"/>
    <dgm:cxn modelId="{DBD5ACE3-1EF9-4980-A7BB-BB8FB1610702}" srcId="{FD8B892E-DD73-49B7-87CF-A5F2017C1EBE}" destId="{BB8C50A4-84AB-4728-990A-031F6B2AFF17}" srcOrd="1" destOrd="0" parTransId="{92D3E057-8AF9-4261-B3C5-79C20394DC43}" sibTransId="{0188D8BB-6466-4823-905F-0F89452879C9}"/>
    <dgm:cxn modelId="{F8862C05-F297-4725-8AA5-FE3FE8F25CA2}" type="presOf" srcId="{5259C306-554B-428E-9CFD-875C366693BE}" destId="{EAAC59B8-96C7-4CBF-ACA4-650459BD0A18}" srcOrd="0" destOrd="1" presId="urn:microsoft.com/office/officeart/2005/8/layout/process1"/>
    <dgm:cxn modelId="{00D3E89B-B417-4A80-A4AA-1EBFE1BEF903}" srcId="{C1E93FAA-71B7-400E-BAB7-8A786A43A4EC}" destId="{C5218336-F9F9-4CAE-A9F5-636F4098660C}" srcOrd="4" destOrd="0" parTransId="{71B55E95-74DD-4CF3-91EB-A39A0ADD4D83}" sibTransId="{E2AD531C-E8AB-4DE9-8FDA-B145D4733824}"/>
    <dgm:cxn modelId="{5062033B-99EF-429C-BDBE-70E20958C11B}" type="presOf" srcId="{E021A4C2-681A-412D-B401-E2D85A8734D6}" destId="{EAAC59B8-96C7-4CBF-ACA4-650459BD0A18}" srcOrd="0" destOrd="3" presId="urn:microsoft.com/office/officeart/2005/8/layout/process1"/>
    <dgm:cxn modelId="{A3817866-40C2-4450-AEA4-23C04FBF5C73}" type="presOf" srcId="{EE045B0C-8222-4AD6-81C3-68AD8719CD56}" destId="{EAAC59B8-96C7-4CBF-ACA4-650459BD0A18}" srcOrd="0" destOrd="4" presId="urn:microsoft.com/office/officeart/2005/8/layout/process1"/>
    <dgm:cxn modelId="{AE39E102-609C-4565-947B-B4AA500EB4AD}" type="presOf" srcId="{C5218336-F9F9-4CAE-A9F5-636F4098660C}" destId="{CD73F94E-0A11-475B-BB2A-B4DEB9D56EC3}" srcOrd="0" destOrd="5"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1C0917D7-A11E-49E1-A3A4-658F17F1787C}" srcId="{C1E93FAA-71B7-400E-BAB7-8A786A43A4EC}" destId="{7D722BF5-D745-4759-A25E-CD4E605BC0C5}" srcOrd="2" destOrd="0" parTransId="{1B74384E-497F-43E7-95E8-243859E8E493}" sibTransId="{58097AE8-AD30-492E-87BD-056A23011F2D}"/>
    <dgm:cxn modelId="{7B4D14E2-9CE3-498B-8886-4502E9FC5639}" type="presOf" srcId="{21606DAE-5770-42A5-AAF8-FA72597A5AF8}" destId="{34C0E2DC-A878-4ADF-8712-4A5E44B3C49C}" srcOrd="0" destOrd="0" presId="urn:microsoft.com/office/officeart/2005/8/layout/process1"/>
    <dgm:cxn modelId="{47199492-3962-4BD0-BBB9-606084669ED4}" srcId="{C1E93FAA-71B7-400E-BAB7-8A786A43A4EC}" destId="{2AF3D3D0-913F-4D67-B40C-6280562494C8}" srcOrd="1" destOrd="0" parTransId="{A041FFF2-3723-4FA3-A72A-2DB73B6C7D90}" sibTransId="{77FD707F-7258-4DED-84D3-F6CCEC02DD9F}"/>
    <dgm:cxn modelId="{8C22A181-38B4-4AFC-AC6D-EBCCE7C355F4}" srcId="{CCEAD49F-6DCD-4292-9FE7-441AFAD64B39}" destId="{83CF52D0-32F8-411A-9516-7D3841F6C83A}" srcOrd="1" destOrd="0" parTransId="{98637194-C551-4478-ACA1-5057BD05A0C6}" sibTransId="{543E71D5-21B4-4053-A5F1-DD8DEB703545}"/>
    <dgm:cxn modelId="{1F2E374A-A743-48B6-91B8-5BCCF660B0BF}" type="presOf" srcId="{21606DAE-5770-42A5-AAF8-FA72597A5AF8}" destId="{68FD1713-4021-4DEB-86A7-53D2E761EDBC}" srcOrd="1" destOrd="0" presId="urn:microsoft.com/office/officeart/2005/8/layout/process1"/>
    <dgm:cxn modelId="{D124E44F-1333-4D95-A27C-F39321C8E3F3}" type="presOf" srcId="{75A1C424-E7F5-4721-99F6-EAE32919F891}" destId="{CD73F94E-0A11-475B-BB2A-B4DEB9D56EC3}" srcOrd="0" destOrd="4" presId="urn:microsoft.com/office/officeart/2005/8/layout/process1"/>
    <dgm:cxn modelId="{BEF9CEF0-4B9A-4FD4-AFBB-82215D2B2121}" type="presOf" srcId="{D630A1B2-8C05-4806-8A40-250904FBAE50}" destId="{CD73F94E-0A11-475B-BB2A-B4DEB9D56EC3}" srcOrd="0" destOrd="1" presId="urn:microsoft.com/office/officeart/2005/8/layout/process1"/>
    <dgm:cxn modelId="{31D3A3D2-B5F3-4BB7-BA12-A8ADFABB0EBE}" type="presOf" srcId="{2AF3D3D0-913F-4D67-B40C-6280562494C8}" destId="{CD73F94E-0A11-475B-BB2A-B4DEB9D56EC3}" srcOrd="0" destOrd="2"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ADA42D25-830B-4B1E-B96A-FB56E8D224B5}" type="presOf" srcId="{C1E93FAA-71B7-400E-BAB7-8A786A43A4EC}" destId="{CD73F94E-0A11-475B-BB2A-B4DEB9D56EC3}" srcOrd="0" destOrd="0" presId="urn:microsoft.com/office/officeart/2005/8/layout/process1"/>
    <dgm:cxn modelId="{53070629-C999-4028-995C-9BF9630027C7}" srcId="{FD8B892E-DD73-49B7-87CF-A5F2017C1EBE}" destId="{E021A4C2-681A-412D-B401-E2D85A8734D6}" srcOrd="2" destOrd="0" parTransId="{19E143E3-C9DD-4E6B-BF43-A3BDB4C0D9E0}" sibTransId="{79AF2A16-5066-4B8C-AF9C-65F75558E611}"/>
    <dgm:cxn modelId="{8C286C0B-8C5D-4267-B5D7-6A599B8F5203}" type="presOf" srcId="{980F022A-BFE6-488B-925F-C5E93DB75D63}" destId="{F4312996-DE59-42F3-BE2D-2C9CF0941401}" srcOrd="0" destOrd="1" presId="urn:microsoft.com/office/officeart/2005/8/layout/process1"/>
    <dgm:cxn modelId="{CAB39119-45F6-44B4-BB8A-2BEBCA95C97B}" type="presOf" srcId="{A016DA44-AE80-4E58-85B4-77CA2ACA1292}" destId="{192F59F8-06BC-45EB-9BD0-00FD368988AF}" srcOrd="1" destOrd="0" presId="urn:microsoft.com/office/officeart/2005/8/layout/process1"/>
    <dgm:cxn modelId="{1979AB62-4BC7-41E3-AB52-AE95EE273C4B}" type="presOf" srcId="{FD8B892E-DD73-49B7-87CF-A5F2017C1EBE}" destId="{EAAC59B8-96C7-4CBF-ACA4-650459BD0A18}"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3DF94DA1-6E64-4797-8F11-CAED6A2E7C06}" type="presParOf" srcId="{D6A6F12F-8E6F-418D-A7EA-DCBA61AECC20}" destId="{F4312996-DE59-42F3-BE2D-2C9CF0941401}" srcOrd="0" destOrd="0" presId="urn:microsoft.com/office/officeart/2005/8/layout/process1"/>
    <dgm:cxn modelId="{4C8476A8-880A-4473-B76C-EBED2B38254F}" type="presParOf" srcId="{D6A6F12F-8E6F-418D-A7EA-DCBA61AECC20}" destId="{34C0E2DC-A878-4ADF-8712-4A5E44B3C49C}" srcOrd="1" destOrd="0" presId="urn:microsoft.com/office/officeart/2005/8/layout/process1"/>
    <dgm:cxn modelId="{0CF44C8B-CF52-48F6-8377-1390F7BD10FF}" type="presParOf" srcId="{34C0E2DC-A878-4ADF-8712-4A5E44B3C49C}" destId="{68FD1713-4021-4DEB-86A7-53D2E761EDBC}" srcOrd="0" destOrd="0" presId="urn:microsoft.com/office/officeart/2005/8/layout/process1"/>
    <dgm:cxn modelId="{4A8BB0E1-53AF-4750-8758-C2A1CD4C39A4}" type="presParOf" srcId="{D6A6F12F-8E6F-418D-A7EA-DCBA61AECC20}" destId="{CD73F94E-0A11-475B-BB2A-B4DEB9D56EC3}" srcOrd="2" destOrd="0" presId="urn:microsoft.com/office/officeart/2005/8/layout/process1"/>
    <dgm:cxn modelId="{FAC0D70C-C59E-4522-83C0-6F0F705E5B05}" type="presParOf" srcId="{D6A6F12F-8E6F-418D-A7EA-DCBA61AECC20}" destId="{45075F9F-14BE-40C8-891F-A5E80F655B62}" srcOrd="3" destOrd="0" presId="urn:microsoft.com/office/officeart/2005/8/layout/process1"/>
    <dgm:cxn modelId="{B71F7D9F-65C9-4126-9C72-3F2FE356E5F2}" type="presParOf" srcId="{45075F9F-14BE-40C8-891F-A5E80F655B62}" destId="{192F59F8-06BC-45EB-9BD0-00FD368988AF}" srcOrd="0" destOrd="0" presId="urn:microsoft.com/office/officeart/2005/8/layout/process1"/>
    <dgm:cxn modelId="{C5A1EF7F-974A-485E-846A-8FC615D1A714}"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code is - 'CLB'</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ED214D1A-2350-4BA2-9401-271F568D0D2A}" type="presOf" srcId="{93A29005-ECEA-44A8-98A3-35A4E0B048EC}" destId="{D2B92B6C-FE09-4D8C-BA10-51242D398CE0}" srcOrd="0" destOrd="0" presId="urn:microsoft.com/office/officeart/2005/8/layout/hList1"/>
    <dgm:cxn modelId="{FB995DA7-DE16-483D-A065-33F4DF772123}" type="presOf" srcId="{390D8610-3C4D-4862-9B1F-A61FA8D53658}" destId="{85AAFB0E-2194-48E2-830B-394C2E069829}" srcOrd="0" destOrd="0" presId="urn:microsoft.com/office/officeart/2005/8/layout/hList1"/>
    <dgm:cxn modelId="{0972F167-C8D4-4FB7-8C5D-3CD05F6AA002}"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650809FC-56BA-470A-BF4C-B7AE0C079250}" type="presOf" srcId="{02CDCE9B-4370-43D0-AFA1-A769A1400600}" destId="{E8ECBE4F-BC95-43E0-89CC-E90D6D5D8FBE}" srcOrd="0" destOrd="0" presId="urn:microsoft.com/office/officeart/2005/8/layout/hList1"/>
    <dgm:cxn modelId="{1BE50817-917F-45D2-BC04-31F27B7114B4}" type="presOf" srcId="{527AC3A1-6FAF-41EE-8198-647E6079E24C}" destId="{3786AE98-8FF5-4EA2-BAFA-B60AAD6A7D88}"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0A1117D3-47F5-490A-A789-EFAEA739982E}" type="presOf" srcId="{B37414E4-9E0C-498C-87A8-550DC2FC8D7D}" destId="{8299344E-6C89-4F5B-A8DA-BFF8CB285CED}"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3FD35F30-BA2E-4967-AA6E-CD430C77473A}"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4F418C52-50F2-4BF4-8490-8585F0BE8DDD}" type="presOf" srcId="{AEFABD14-E801-4D98-B9CF-19CF2E09370D}" destId="{BC1BB2AF-4F42-4901-81C7-3F95B164ADA1}" srcOrd="0" destOrd="0" presId="urn:microsoft.com/office/officeart/2005/8/layout/hList1"/>
    <dgm:cxn modelId="{68EBCB1E-B57A-4A1F-A278-FEE65321DAC4}" type="presOf" srcId="{C78FF884-AF32-4A77-A291-AA9E473C2D67}" destId="{0A7A737D-871A-4BAD-8681-7CDC6521579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D9E14213-1B80-4197-9714-F05246C579E1}" type="presOf" srcId="{0ACDF20D-ADB1-4D4E-8243-352135544B18}" destId="{1ECD78CA-FCE0-4EC3-8581-CAAE55BE8636}"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595C01D8-50C2-4659-9DF7-15C19711FA7A}" type="presOf" srcId="{1C50EF65-8CAB-4668-9F5C-304E95049C95}" destId="{CD3694EF-CEF3-4438-B7F5-48F26BE42B91}" srcOrd="0" destOrd="0" presId="urn:microsoft.com/office/officeart/2005/8/layout/hList1"/>
    <dgm:cxn modelId="{9F50C180-215C-4630-9A27-56EE0F8A0189}" type="presParOf" srcId="{85AAFB0E-2194-48E2-830B-394C2E069829}" destId="{FBC826E7-AA08-4BCA-A553-D360D51A835D}" srcOrd="0" destOrd="0" presId="urn:microsoft.com/office/officeart/2005/8/layout/hList1"/>
    <dgm:cxn modelId="{848DB3DA-CE58-4881-A2BC-872F6FA357EE}" type="presParOf" srcId="{FBC826E7-AA08-4BCA-A553-D360D51A835D}" destId="{1ECD78CA-FCE0-4EC3-8581-CAAE55BE8636}" srcOrd="0" destOrd="0" presId="urn:microsoft.com/office/officeart/2005/8/layout/hList1"/>
    <dgm:cxn modelId="{C361D76D-8416-4D3C-830B-C97DCA46BFD0}" type="presParOf" srcId="{FBC826E7-AA08-4BCA-A553-D360D51A835D}" destId="{EB70FAA0-E258-41A7-896E-34D8687D7F08}" srcOrd="1" destOrd="0" presId="urn:microsoft.com/office/officeart/2005/8/layout/hList1"/>
    <dgm:cxn modelId="{496B103D-5553-4423-A50E-923A38CDC1DF}" type="presParOf" srcId="{85AAFB0E-2194-48E2-830B-394C2E069829}" destId="{58258DFA-E442-494A-AAFA-17061AAD8C48}" srcOrd="1" destOrd="0" presId="urn:microsoft.com/office/officeart/2005/8/layout/hList1"/>
    <dgm:cxn modelId="{38532F19-E0E7-4400-BA5D-54A6AF7BBC32}" type="presParOf" srcId="{85AAFB0E-2194-48E2-830B-394C2E069829}" destId="{7C07A2C5-BB02-42AB-9A56-F18A383232BC}" srcOrd="2" destOrd="0" presId="urn:microsoft.com/office/officeart/2005/8/layout/hList1"/>
    <dgm:cxn modelId="{0D4AB539-4A0C-4C1C-B211-F5F8E4196884}" type="presParOf" srcId="{7C07A2C5-BB02-42AB-9A56-F18A383232BC}" destId="{8299344E-6C89-4F5B-A8DA-BFF8CB285CED}" srcOrd="0" destOrd="0" presId="urn:microsoft.com/office/officeart/2005/8/layout/hList1"/>
    <dgm:cxn modelId="{66D00883-EB15-42CF-8A65-71EBD22DA2FD}" type="presParOf" srcId="{7C07A2C5-BB02-42AB-9A56-F18A383232BC}" destId="{D2B92B6C-FE09-4D8C-BA10-51242D398CE0}" srcOrd="1" destOrd="0" presId="urn:microsoft.com/office/officeart/2005/8/layout/hList1"/>
    <dgm:cxn modelId="{FACF4129-61B6-45A7-83AB-3B7EEDBB0049}" type="presParOf" srcId="{85AAFB0E-2194-48E2-830B-394C2E069829}" destId="{333DB282-DC9C-45FA-B253-7707934DC4FB}" srcOrd="3" destOrd="0" presId="urn:microsoft.com/office/officeart/2005/8/layout/hList1"/>
    <dgm:cxn modelId="{015E3695-2076-4560-89AF-2B166190A1EC}" type="presParOf" srcId="{85AAFB0E-2194-48E2-830B-394C2E069829}" destId="{BB746EC9-8E8B-469B-9B41-26F129E7C0C9}" srcOrd="4" destOrd="0" presId="urn:microsoft.com/office/officeart/2005/8/layout/hList1"/>
    <dgm:cxn modelId="{3F563D6E-3318-4359-884F-CDBEC58708D6}" type="presParOf" srcId="{BB746EC9-8E8B-469B-9B41-26F129E7C0C9}" destId="{2CCC3C7B-D042-4A1F-A467-9036DCC31A55}" srcOrd="0" destOrd="0" presId="urn:microsoft.com/office/officeart/2005/8/layout/hList1"/>
    <dgm:cxn modelId="{73BC00AD-5328-4725-95EA-6823554E647C}" type="presParOf" srcId="{BB746EC9-8E8B-469B-9B41-26F129E7C0C9}" destId="{3786AE98-8FF5-4EA2-BAFA-B60AAD6A7D88}" srcOrd="1" destOrd="0" presId="urn:microsoft.com/office/officeart/2005/8/layout/hList1"/>
    <dgm:cxn modelId="{A048E209-B1B8-4BAA-A140-6CCC1DBBE4F3}" type="presParOf" srcId="{85AAFB0E-2194-48E2-830B-394C2E069829}" destId="{33455CB7-8AC9-4A1C-8C10-02F9406DBEB6}" srcOrd="5" destOrd="0" presId="urn:microsoft.com/office/officeart/2005/8/layout/hList1"/>
    <dgm:cxn modelId="{05623B6E-F9B4-4BF6-96AC-8B75029BD554}" type="presParOf" srcId="{85AAFB0E-2194-48E2-830B-394C2E069829}" destId="{3B20A72A-F2F6-4F17-AE4D-A1C8BA57A214}" srcOrd="6" destOrd="0" presId="urn:microsoft.com/office/officeart/2005/8/layout/hList1"/>
    <dgm:cxn modelId="{87FA696D-C5AA-48DC-B428-41189454EDD6}" type="presParOf" srcId="{3B20A72A-F2F6-4F17-AE4D-A1C8BA57A214}" destId="{BC1BB2AF-4F42-4901-81C7-3F95B164ADA1}" srcOrd="0" destOrd="0" presId="urn:microsoft.com/office/officeart/2005/8/layout/hList1"/>
    <dgm:cxn modelId="{84FCAC53-E6BC-49DD-AC5D-B3909EEB19E3}" type="presParOf" srcId="{3B20A72A-F2F6-4F17-AE4D-A1C8BA57A214}" destId="{0A7A737D-871A-4BAD-8681-7CDC65215798}" srcOrd="1" destOrd="0" presId="urn:microsoft.com/office/officeart/2005/8/layout/hList1"/>
    <dgm:cxn modelId="{AAB2C8A6-FBC6-4936-B40F-EF823B2BA0DF}" type="presParOf" srcId="{85AAFB0E-2194-48E2-830B-394C2E069829}" destId="{F4531B6C-5E6A-44C8-8F45-E711DD3904FD}" srcOrd="7" destOrd="0" presId="urn:microsoft.com/office/officeart/2005/8/layout/hList1"/>
    <dgm:cxn modelId="{D987B77F-AF5B-4E00-A059-9D901183805B}" type="presParOf" srcId="{85AAFB0E-2194-48E2-830B-394C2E069829}" destId="{D1028E2A-03ED-48C4-AB86-DA7B645333E4}" srcOrd="8" destOrd="0" presId="urn:microsoft.com/office/officeart/2005/8/layout/hList1"/>
    <dgm:cxn modelId="{AB4DA4C8-2BA1-473C-BAD2-487C45CC9FB9}" type="presParOf" srcId="{D1028E2A-03ED-48C4-AB86-DA7B645333E4}" destId="{CD3694EF-CEF3-4438-B7F5-48F26BE42B91}" srcOrd="0" destOrd="0" presId="urn:microsoft.com/office/officeart/2005/8/layout/hList1"/>
    <dgm:cxn modelId="{188FC722-5130-402C-96C1-7F073BD4703B}"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Loan book Guarantee Scheme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a:t>
          </a:r>
        </a:p>
      </dsp:txBody>
      <dsp:txXfrm>
        <a:off x="4080732" y="1386126"/>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417804"/>
          <a:ext cx="1561355" cy="213619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463535"/>
        <a:ext cx="1469893" cy="2044728"/>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417804"/>
          <a:ext cx="1561355" cy="213619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Submit</a:t>
          </a:r>
        </a:p>
        <a:p>
          <a:pPr marL="57150" lvl="1" indent="-57150" algn="l" defTabSz="444500">
            <a:lnSpc>
              <a:spcPct val="90000"/>
            </a:lnSpc>
            <a:spcBef>
              <a:spcPct val="0"/>
            </a:spcBef>
            <a:spcAft>
              <a:spcPct val="15000"/>
            </a:spcAft>
            <a:buChar char="••"/>
          </a:pPr>
          <a:r>
            <a:rPr lang="en-US" sz="1000" kern="1200"/>
            <a:t>File is Processsed and Valid and Invaalid reports is generated</a:t>
          </a:r>
        </a:p>
        <a:p>
          <a:pPr marL="57150" lvl="1" indent="-57150" algn="l" defTabSz="444500">
            <a:lnSpc>
              <a:spcPct val="90000"/>
            </a:lnSpc>
            <a:spcBef>
              <a:spcPct val="0"/>
            </a:spcBef>
            <a:spcAft>
              <a:spcPct val="15000"/>
            </a:spcAft>
            <a:buChar char="••"/>
          </a:pPr>
          <a:r>
            <a:rPr lang="en-US" sz="1000" kern="1200"/>
            <a:t>MLI creator can rectify the invalid record and resubmit.</a:t>
          </a:r>
        </a:p>
        <a:p>
          <a:pPr marL="57150" lvl="1" indent="-57150" algn="l" defTabSz="444500">
            <a:lnSpc>
              <a:spcPct val="90000"/>
            </a:lnSpc>
            <a:spcBef>
              <a:spcPct val="0"/>
            </a:spcBef>
            <a:spcAft>
              <a:spcPct val="15000"/>
            </a:spcAft>
            <a:buChar char="••"/>
          </a:pPr>
          <a:r>
            <a:rPr lang="en-US" sz="1000" kern="1200"/>
            <a:t>After proper validation  MLI creator to sent to MLI Approver</a:t>
          </a:r>
        </a:p>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File Status - 'Approval Awaited'</a:t>
          </a:r>
        </a:p>
      </dsp:txBody>
      <dsp:txXfrm>
        <a:off x="2236853" y="463535"/>
        <a:ext cx="1469893" cy="2044728"/>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417804"/>
          <a:ext cx="1561355" cy="213619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approved/Reject by MLI approver</a:t>
          </a:r>
        </a:p>
        <a:p>
          <a:pPr marL="57150" lvl="1" indent="-57150" algn="l" defTabSz="444500">
            <a:lnSpc>
              <a:spcPct val="90000"/>
            </a:lnSpc>
            <a:spcBef>
              <a:spcPct val="0"/>
            </a:spcBef>
            <a:spcAft>
              <a:spcPct val="15000"/>
            </a:spcAft>
            <a:buChar char="••"/>
          </a:pPr>
          <a:r>
            <a:rPr lang="en-US" sz="1000" kern="1200"/>
            <a:t>File Status - Approved'</a:t>
          </a:r>
        </a:p>
        <a:p>
          <a:pPr marL="57150" lvl="1" indent="-57150" algn="l" defTabSz="444500">
            <a:lnSpc>
              <a:spcPct val="90000"/>
            </a:lnSpc>
            <a:spcBef>
              <a:spcPct val="0"/>
            </a:spcBef>
            <a:spcAft>
              <a:spcPct val="15000"/>
            </a:spcAft>
            <a:buChar char="••"/>
          </a:pPr>
          <a:endParaRPr lang="en-US" sz="1000" kern="1200"/>
        </a:p>
      </dsp:txBody>
      <dsp:txXfrm>
        <a:off x="4422751" y="463535"/>
        <a:ext cx="1469893" cy="20447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code is - 'CLB'</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partial disbursements and update of credit guarantees for LGSCAS .Intention is to collate &amp; track functional specifications of underlying business processes for LGSCAS and provide a firm base for further interpretations of software requirements &amp; specifications.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4.xml><?xml version="1.0" encoding="utf-8"?>
<ds:datastoreItem xmlns:ds="http://schemas.openxmlformats.org/officeDocument/2006/customXml" ds:itemID="{1C4B6911-2B3C-4597-8E14-183904A611FD}"/>
</file>

<file path=customXml/itemProps5.xml><?xml version="1.0" encoding="utf-8"?>
<ds:datastoreItem xmlns:ds="http://schemas.openxmlformats.org/officeDocument/2006/customXml" ds:itemID="{9117A821-C9E2-4272-8C5F-08BBB1E7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18</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LGSCAS – Issuance of New Credit Guarantees, Partial Disbursements</dc:subject>
  <dc:creator>Darshan Shah/Management Associate</dc:creator>
  <cp:keywords/>
  <dc:description/>
  <cp:lastModifiedBy>Supriya Shinde</cp:lastModifiedBy>
  <cp:revision>11</cp:revision>
  <cp:lastPrinted>2016-03-10T08:33:00Z</cp:lastPrinted>
  <dcterms:created xsi:type="dcterms:W3CDTF">2022-02-03T10:17:00Z</dcterms:created>
  <dcterms:modified xsi:type="dcterms:W3CDTF">2023-02-16T09:14:00Z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