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16sdtdh wp14">
  <w:body>
    <w:bookmarkStart w:name="_Toc428792067" w:id="0"/>
    <w:sdt>
      <w:sdtPr>
        <w:id w:val="-1182281750"/>
        <w:docPartObj>
          <w:docPartGallery w:val="Cover Pages"/>
          <w:docPartUnique/>
        </w:docPartObj>
      </w:sdtPr>
      <w:sdtEndPr>
        <w:rPr>
          <w:rFonts w:ascii="Arial Narrow" w:hAnsi="Arial Narrow" w:eastAsia="Times New Roman" w:cs="Arial"/>
          <w:b/>
          <w:bCs/>
          <w:caps/>
          <w:kern w:val="32"/>
          <w:sz w:val="28"/>
          <w:szCs w:val="28"/>
        </w:rPr>
      </w:sdtEndPr>
      <w:sdtContent>
        <w:p w:rsidR="0028784B" w:rsidRDefault="0028784B" w14:paraId="759EFF5C" w14:textId="77970EB4">
          <w:r>
            <w:rPr>
              <w:noProof/>
              <w:lang w:val="en-IN" w:eastAsia="en-IN"/>
            </w:rPr>
            <mc:AlternateContent>
              <mc:Choice Requires="wpg">
                <w:drawing>
                  <wp:anchor distT="0" distB="0" distL="114300" distR="114300" simplePos="0" relativeHeight="251762688" behindDoc="0" locked="0" layoutInCell="1" allowOverlap="1" wp14:anchorId="6FB7577F" wp14:editId="49DC14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dgm="http://schemas.openxmlformats.org/drawingml/2006/diagram" xmlns:a="http://schemas.openxmlformats.org/drawingml/2006/main" xmlns:w16du="http://schemas.microsoft.com/office/word/2023/wordml/word16du">
                <w:pict w14:anchorId="2A5A275D">
                  <v:group id="Group 149" style="position:absolute;margin-left:0;margin-top:0;width:8in;height:95.7pt;z-index:251762688;mso-width-percent:941;mso-height-percent:121;mso-top-percent:23;mso-position-horizontal:center;mso-position-horizontal-relative:page;mso-position-vertical-relative:page;mso-width-percent:941;mso-height-percent:121;mso-top-percent:23" coordsize="73152,12161" coordorigin="" o:spid="_x0000_s1026" w14:anchorId="799F5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v:fill type="frame" o:title="" recolor="t" rotate="t" r:id="rId13"/>
                    </v:rect>
                    <w10:wrap anchorx="page" anchory="page"/>
                  </v:group>
                </w:pict>
              </mc:Fallback>
            </mc:AlternateContent>
          </w:r>
          <w:r>
            <w:rPr>
              <w:noProof/>
              <w:lang w:val="en-IN" w:eastAsia="en-IN"/>
            </w:rPr>
            <mc:AlternateContent>
              <mc:Choice Requires="wps">
                <w:drawing>
                  <wp:anchor distT="0" distB="0" distL="114300" distR="114300" simplePos="0" relativeHeight="251760640" behindDoc="0" locked="0" layoutInCell="1" allowOverlap="1" wp14:anchorId="2D4CC9B5" wp14:editId="1B110ED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60EC" w:rsidRDefault="00D360EC" w14:paraId="06443055" w14:textId="3CD5271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dgm="http://schemas.openxmlformats.org/drawingml/2006/diagram" xmlns:a="http://schemas.openxmlformats.org/drawingml/2006/main" xmlns:w16du="http://schemas.microsoft.com/office/word/2023/wordml/word16du">
                <w:pict w14:anchorId="55B3016C">
                  <v:shapetype id="_x0000_t202" coordsize="21600,21600" o:spt="202" path="m,l,21600r21600,l21600,xe" w14:anchorId="2D4CC9B5">
                    <v:stroke joinstyle="miter"/>
                    <v:path gradientshapeok="t" o:connecttype="rect"/>
                  </v:shapetype>
                  <v:shape id="Text Box 2" style="position:absolute;margin-left:0;margin-top:0;width:8in;height:1in;z-index:2517606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D360EC" w:rsidRDefault="00D360EC" w14:paraId="672A6659" w14:textId="3CD5271A">
                          <w:pPr>
                            <w:pStyle w:val="NoSpacing"/>
                            <w:jc w:val="right"/>
                            <w:rPr>
                              <w:color w:val="595959" w:themeColor="text1" w:themeTint="A6"/>
                              <w:sz w:val="18"/>
                              <w:szCs w:val="18"/>
                            </w:rPr>
                          </w:pPr>
                        </w:p>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1664" behindDoc="0" locked="0" layoutInCell="1" allowOverlap="1" wp14:anchorId="1B65B769" wp14:editId="7873A64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60EC" w:rsidRDefault="00D360EC" w14:paraId="00FEEDFF" w14:textId="7777777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D360EC" w:rsidRDefault="00D360EC" w14:paraId="4EFCFD31" w14:textId="62C11B73">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and recoveries that can be conducted on issued credit guarantee under Mudra scheme. </w:t>
                                    </w:r>
                                    <w:r>
                                      <w:rPr>
                                        <w:color w:val="595959" w:themeColor="text1" w:themeTint="A6"/>
                                        <w:sz w:val="20"/>
                                        <w:szCs w:val="20"/>
                                      </w:rPr>
                                      <w:br/>
                                    </w:r>
                                    <w:r>
                                      <w:rPr>
                                        <w:color w:val="595959" w:themeColor="text1" w:themeTint="A6"/>
                                        <w:sz w:val="20"/>
                                        <w:szCs w:val="20"/>
                                      </w:rPr>
                                      <w:t xml:space="preserve">Intention is to collate &amp; track functional specifications of underlying business processes for Mudra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dgm="http://schemas.openxmlformats.org/drawingml/2006/diagram" xmlns:a="http://schemas.openxmlformats.org/drawingml/2006/main" xmlns:w16du="http://schemas.microsoft.com/office/word/2023/wordml/word16du">
                <w:pict w14:anchorId="5F64C1BE">
                  <v:shape id="Text Box 3" style="position:absolute;margin-left:0;margin-top:0;width:8in;height:79.5pt;z-index:2517616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w14:anchorId="1B65B769">
                    <v:textbox style="mso-fit-shape-to-text:t" inset="126pt,0,54pt,0">
                      <w:txbxContent>
                        <w:p w:rsidR="00D360EC" w:rsidRDefault="00D360EC" w14:paraId="7CBFD60A" w14:textId="77777777">
                          <w:pPr>
                            <w:pStyle w:val="NoSpacing"/>
                            <w:jc w:val="right"/>
                            <w:rPr>
                              <w:color w:val="5B9BD5" w:themeColor="accent1"/>
                              <w:sz w:val="28"/>
                              <w:szCs w:val="28"/>
                            </w:rPr>
                          </w:pPr>
                          <w:r>
                            <w:rPr>
                              <w:color w:val="5B9BD5" w:themeColor="accent1"/>
                              <w:sz w:val="28"/>
                              <w:szCs w:val="28"/>
                            </w:rPr>
                            <w:t>Abstract</w:t>
                          </w:r>
                        </w:p>
                        <w:sdt>
                          <w:sdtPr>
                            <w:id w:val="417673728"/>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360EC" w:rsidRDefault="00D360EC" w14:paraId="650B7961" w14:textId="62C11B73">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and recoveries that can be conducted on issued credit guarantee under Mudra scheme. </w:t>
                              </w:r>
                              <w:r>
                                <w:rPr>
                                  <w:color w:val="595959" w:themeColor="text1" w:themeTint="A6"/>
                                  <w:sz w:val="20"/>
                                  <w:szCs w:val="20"/>
                                </w:rPr>
                                <w:br/>
                              </w:r>
                              <w:r>
                                <w:rPr>
                                  <w:color w:val="595959" w:themeColor="text1" w:themeTint="A6"/>
                                  <w:sz w:val="20"/>
                                  <w:szCs w:val="20"/>
                                </w:rPr>
                                <w:t xml:space="preserve">Intention is to collate &amp; track functional specifications of underlying business processes for Mudra loan guarantee business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759616" behindDoc="0" locked="0" layoutInCell="1" allowOverlap="1" wp14:anchorId="5088EBD4" wp14:editId="07BEA6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4"/>
                    <wp:cNvGraphicFramePr/>
                    <a:graphic xmlns:a="http://schemas.openxmlformats.org/drawingml/2006/main">
                      <a:graphicData uri="http://schemas.microsoft.com/office/word/2010/wordprocessingShape">
                        <wps:wsp xmlns:wps="http://schemas.microsoft.com/office/word/2010/wordprocessingShape">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14="http://schemas.microsoft.com/office/word/2010/wordml" w:rsidR="00D360EC" w:rsidRDefault="00323D3E"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60EC">
                                      <w:rPr>
                                        <w:caps/>
                                        <w:color w:val="5B9BD5" w:themeColor="accent1"/>
                                        <w:sz w:val="64"/>
                                        <w:szCs w:val="64"/>
                                      </w:rPr>
                                      <w:t>Business Requirement Document</w:t>
                                    </w:r>
                                  </w:sdtContent>
                                </w:sdt>
                              </w:p>
                              <w:p xmlns:w14="http://schemas.microsoft.com/office/word/2010/wordml" w:rsidR="00D360EC" w:rsidRDefault="00323D3E" w14:paraId="01B0C5C0" w14:textId="3CB36CB8">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D360EC">
                                      <w:rPr>
                                        <w:color w:val="404040" w:themeColor="text1" w:themeTint="BF"/>
                                        <w:sz w:val="36"/>
                                        <w:szCs w:val="36"/>
                                      </w:rPr>
                                      <w:t>Claims &amp; Recoveries</w:t>
                                    </w:r>
                                  </w:sdtContent>
                                </w:sdt>
                                <w:r w:rsidR="00D360EC">
                                  <w:rPr>
                                    <w:color w:val="404040" w:themeColor="text1" w:themeTint="BF"/>
                                    <w:sz w:val="36"/>
                                    <w:szCs w:val="36"/>
                                  </w:rPr>
                                  <w:t xml:space="preserve"> for Mudra</w:t>
                                </w:r>
                                <w:r w:rsidRPr="0045634A" w:rsidR="00D360EC">
                                  <w:rPr>
                                    <w:color w:val="404040" w:themeColor="text1" w:themeTint="BF"/>
                                    <w:sz w:val="36"/>
                                    <w:szCs w:val="36"/>
                                  </w:rPr>
                                  <w:t xml:space="preserve"> Loan</w:t>
                                </w:r>
                                <w:r w:rsidR="00D360EC">
                                  <w:rPr>
                                    <w:color w:val="404040" w:themeColor="text1" w:themeTint="BF"/>
                                    <w:sz w:val="36"/>
                                    <w:szCs w:val="36"/>
                                  </w:rPr>
                                  <w:t xml:space="preserve"> Scheme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dgm="http://schemas.openxmlformats.org/drawingml/2006/diagram" xmlns:a="http://schemas.openxmlformats.org/drawingml/2006/main" xmlns:w16du="http://schemas.microsoft.com/office/word/2023/wordml/word16du">
                <w:pict xmlns:w14="http://schemas.microsoft.com/office/word/2010/wordml" xmlns:w="http://schemas.openxmlformats.org/wordprocessingml/2006/main" w14:anchorId="7FDC3F33">
                  <v:shape xmlns:o="urn:schemas-microsoft-com:office:office" xmlns:v="urn:schemas-microsoft-com:vml" id="Text Box 4" style="position:absolute;margin-left:0;margin-top:0;width:8in;height:286.5pt;z-index:2517596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w14:anchorId="5088EBD4">
                    <v:textbox inset="126pt,0,54pt,0">
                      <w:txbxContent>
                        <w:p w:rsidR="00D360EC" w:rsidRDefault="00000000" w14:paraId="6BA47156" w14:textId="00F30603">
                          <w:pPr>
                            <w:jc w:val="right"/>
                            <w:rPr>
                              <w:color w:val="5B9BD5" w:themeColor="accent1"/>
                              <w:sz w:val="64"/>
                              <w:szCs w:val="64"/>
                            </w:rPr>
                          </w:pPr>
                          <w:sdt>
                            <w:sdtPr>
                              <w:id w:val="51105587"/>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60EC">
                                <w:rPr>
                                  <w:caps/>
                                  <w:color w:val="5B9BD5" w:themeColor="accent1"/>
                                  <w:sz w:val="64"/>
                                  <w:szCs w:val="64"/>
                                </w:rPr>
                                <w:t>Business Requirement Document</w:t>
                              </w:r>
                            </w:sdtContent>
                          </w:sdt>
                        </w:p>
                        <w:p w:rsidR="00D360EC" w:rsidRDefault="00000000" w14:paraId="7C27F59F" w14:textId="3CB36CB8">
                          <w:pPr>
                            <w:jc w:val="right"/>
                            <w:rPr>
                              <w:smallCaps/>
                              <w:color w:val="404040" w:themeColor="text1" w:themeTint="BF"/>
                              <w:sz w:val="36"/>
                              <w:szCs w:val="36"/>
                            </w:rPr>
                          </w:pPr>
                          <w:sdt>
                            <w:sdtPr>
                              <w:id w:val="1757670035"/>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D360EC">
                                <w:rPr>
                                  <w:color w:val="404040" w:themeColor="text1" w:themeTint="BF"/>
                                  <w:sz w:val="36"/>
                                  <w:szCs w:val="36"/>
                                </w:rPr>
                                <w:t>Claims &amp; Recoveries</w:t>
                              </w:r>
                            </w:sdtContent>
                          </w:sdt>
                          <w:r w:rsidR="00D360EC">
                            <w:rPr>
                              <w:color w:val="404040" w:themeColor="text1" w:themeTint="BF"/>
                              <w:sz w:val="36"/>
                              <w:szCs w:val="36"/>
                            </w:rPr>
                            <w:t xml:space="preserve"> for Mudra</w:t>
                          </w:r>
                          <w:r w:rsidRPr="0045634A" w:rsidR="00D360EC">
                            <w:rPr>
                              <w:color w:val="404040" w:themeColor="text1" w:themeTint="BF"/>
                              <w:sz w:val="36"/>
                              <w:szCs w:val="36"/>
                            </w:rPr>
                            <w:t xml:space="preserve"> Loan</w:t>
                          </w:r>
                          <w:r w:rsidR="00D360EC">
                            <w:rPr>
                              <w:color w:val="404040" w:themeColor="text1" w:themeTint="BF"/>
                              <w:sz w:val="36"/>
                              <w:szCs w:val="36"/>
                            </w:rPr>
                            <w:t xml:space="preserve"> Scheme</w:t>
                          </w:r>
                        </w:p>
                      </w:txbxContent>
                    </v:textbox>
                    <w10:wrap xmlns:w10="urn:schemas-microsoft-com:office:word" type="square" anchorx="page" anchory="page"/>
                  </v:shape>
                </w:pict>
              </mc:Fallback>
            </mc:AlternateContent>
          </w:r>
        </w:p>
        <w:p w:rsidR="0028784B" w:rsidRDefault="0028784B" w14:paraId="30486A7A" w14:textId="438561D0">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sdtContent>
    </w:sdt>
    <w:p w:rsidR="004130C9" w:rsidP="0085005D" w:rsidRDefault="004130C9" w14:paraId="5FBE88E7" w14:textId="78E4D33F">
      <w:pPr>
        <w:rPr>
          <w:rFonts w:eastAsia="Times New Roman"/>
          <w:b/>
        </w:rPr>
      </w:pPr>
    </w:p>
    <w:p w:rsidRPr="00A72EC8" w:rsidR="0085005D" w:rsidP="0085005D" w:rsidRDefault="00A72EC8" w14:paraId="796D5993" w14:textId="66BBC695">
      <w:pPr>
        <w:rPr>
          <w:rFonts w:eastAsia="Times New Roman"/>
          <w:b/>
        </w:rPr>
      </w:pPr>
      <w:r w:rsidRPr="00A72EC8">
        <w:rPr>
          <w:rFonts w:eastAsia="Times New Roman"/>
          <w:b/>
        </w:rPr>
        <w:t xml:space="preserve">Document </w:t>
      </w:r>
      <w:r w:rsidRPr="00A72EC8" w:rsidR="0085005D">
        <w:rPr>
          <w:rFonts w:eastAsia="Times New Roman"/>
          <w:b/>
        </w:rPr>
        <w:t>Version History</w:t>
      </w:r>
    </w:p>
    <w:tbl>
      <w:tblPr>
        <w:tblStyle w:val="GridTable4-Accent3"/>
        <w:tblW w:w="0" w:type="auto"/>
        <w:tblLook w:val="04A0" w:firstRow="1" w:lastRow="0" w:firstColumn="1" w:lastColumn="0" w:noHBand="0" w:noVBand="1"/>
      </w:tblPr>
      <w:tblGrid>
        <w:gridCol w:w="1574"/>
        <w:gridCol w:w="3731"/>
        <w:gridCol w:w="1800"/>
        <w:gridCol w:w="2245"/>
      </w:tblGrid>
      <w:tr w:rsidRPr="00FC62DA" w:rsidR="0085005D" w:rsidTr="00FC62DA" w14:paraId="12950338" w14:textId="3F10B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Pr="00FC62DA" w:rsidR="0085005D" w:rsidP="0085005D" w:rsidRDefault="0085005D" w14:paraId="7757D01B" w14:textId="267BBDF8">
            <w:pPr>
              <w:rPr>
                <w:rFonts w:eastAsia="Times New Roman"/>
                <w:b w:val="0"/>
                <w:bCs w:val="0"/>
                <w:sz w:val="20"/>
              </w:rPr>
            </w:pPr>
            <w:r w:rsidRPr="00FC62DA">
              <w:rPr>
                <w:rFonts w:eastAsia="Times New Roman"/>
                <w:b w:val="0"/>
                <w:bCs w:val="0"/>
                <w:sz w:val="20"/>
              </w:rPr>
              <w:t>Version No.</w:t>
            </w:r>
          </w:p>
        </w:tc>
        <w:tc>
          <w:tcPr>
            <w:tcW w:w="3731" w:type="dxa"/>
          </w:tcPr>
          <w:p w:rsidRPr="00FC62DA" w:rsidR="0085005D" w:rsidP="0085005D" w:rsidRDefault="0085005D" w14:paraId="7ED799D6" w14:textId="7433A8F5">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FC62DA">
              <w:rPr>
                <w:rFonts w:eastAsia="Times New Roman"/>
                <w:b w:val="0"/>
                <w:bCs w:val="0"/>
                <w:sz w:val="20"/>
              </w:rPr>
              <w:t>Remarks</w:t>
            </w:r>
          </w:p>
        </w:tc>
        <w:tc>
          <w:tcPr>
            <w:tcW w:w="1800" w:type="dxa"/>
          </w:tcPr>
          <w:p w:rsidRPr="00FC62DA" w:rsidR="0085005D" w:rsidP="0085005D" w:rsidRDefault="0085005D" w14:paraId="303594AA" w14:textId="7CE5C559">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FC62DA">
              <w:rPr>
                <w:rFonts w:eastAsia="Times New Roman"/>
                <w:b w:val="0"/>
                <w:bCs w:val="0"/>
                <w:sz w:val="20"/>
              </w:rPr>
              <w:t>Date</w:t>
            </w:r>
          </w:p>
        </w:tc>
        <w:tc>
          <w:tcPr>
            <w:tcW w:w="2245" w:type="dxa"/>
          </w:tcPr>
          <w:p w:rsidRPr="00FC62DA" w:rsidR="0085005D" w:rsidP="0085005D" w:rsidRDefault="0085005D" w14:paraId="0098DE67" w14:textId="61F04898">
            <w:pPr>
              <w:cnfStyle w:val="100000000000" w:firstRow="1" w:lastRow="0" w:firstColumn="0" w:lastColumn="0" w:oddVBand="0" w:evenVBand="0" w:oddHBand="0" w:evenHBand="0" w:firstRowFirstColumn="0" w:firstRowLastColumn="0" w:lastRowFirstColumn="0" w:lastRowLastColumn="0"/>
              <w:rPr>
                <w:rFonts w:eastAsia="Times New Roman"/>
                <w:b w:val="0"/>
                <w:sz w:val="20"/>
              </w:rPr>
            </w:pPr>
            <w:r w:rsidRPr="00FC62DA">
              <w:rPr>
                <w:rFonts w:eastAsia="Times New Roman"/>
                <w:b w:val="0"/>
                <w:sz w:val="20"/>
              </w:rPr>
              <w:t>Author</w:t>
            </w:r>
          </w:p>
        </w:tc>
      </w:tr>
      <w:tr w:rsidRPr="00FC62DA" w:rsidR="0085005D" w:rsidTr="00FC62DA" w14:paraId="55492D30" w14:textId="0398C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Pr="00FC62DA" w:rsidR="0085005D" w:rsidP="0085005D" w:rsidRDefault="0085005D" w14:paraId="79A93D6D" w14:textId="64BE7BA2">
            <w:pPr>
              <w:rPr>
                <w:rFonts w:eastAsia="Times New Roman"/>
                <w:b w:val="0"/>
                <w:bCs w:val="0"/>
                <w:sz w:val="20"/>
              </w:rPr>
            </w:pPr>
            <w:r w:rsidRPr="00FC62DA">
              <w:rPr>
                <w:rFonts w:eastAsia="Times New Roman"/>
                <w:sz w:val="20"/>
              </w:rPr>
              <w:t>1.0</w:t>
            </w:r>
          </w:p>
        </w:tc>
        <w:tc>
          <w:tcPr>
            <w:tcW w:w="3731" w:type="dxa"/>
          </w:tcPr>
          <w:p w:rsidRPr="00FC62DA" w:rsidR="0085005D" w:rsidP="0085005D" w:rsidRDefault="00B65D9D" w14:paraId="6CA686BD" w14:textId="06ACC8F6">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FC62DA">
              <w:rPr>
                <w:rFonts w:eastAsia="Times New Roman"/>
                <w:sz w:val="20"/>
              </w:rPr>
              <w:t>Baseline</w:t>
            </w:r>
          </w:p>
        </w:tc>
        <w:tc>
          <w:tcPr>
            <w:tcW w:w="1800" w:type="dxa"/>
          </w:tcPr>
          <w:p w:rsidRPr="00FC62DA" w:rsidR="0085005D" w:rsidP="009F4E09" w:rsidRDefault="0045634A" w14:paraId="4B8C0283" w14:textId="28B11CD3">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FC62DA">
              <w:rPr>
                <w:rFonts w:eastAsia="Times New Roman"/>
                <w:sz w:val="20"/>
              </w:rPr>
              <w:t>1</w:t>
            </w:r>
            <w:r w:rsidRPr="00FC62DA" w:rsidR="009F4E09">
              <w:rPr>
                <w:rFonts w:eastAsia="Times New Roman"/>
                <w:sz w:val="20"/>
              </w:rPr>
              <w:t>0</w:t>
            </w:r>
            <w:r w:rsidRPr="00FC62DA">
              <w:rPr>
                <w:rFonts w:eastAsia="Times New Roman"/>
                <w:sz w:val="20"/>
              </w:rPr>
              <w:t>-</w:t>
            </w:r>
            <w:r w:rsidRPr="00FC62DA" w:rsidR="009F4E09">
              <w:rPr>
                <w:rFonts w:eastAsia="Times New Roman"/>
                <w:sz w:val="20"/>
              </w:rPr>
              <w:t>May</w:t>
            </w:r>
            <w:r w:rsidRPr="00FC62DA">
              <w:rPr>
                <w:rFonts w:eastAsia="Times New Roman"/>
                <w:sz w:val="20"/>
              </w:rPr>
              <w:t>-2017</w:t>
            </w:r>
          </w:p>
        </w:tc>
        <w:tc>
          <w:tcPr>
            <w:tcW w:w="2245" w:type="dxa"/>
          </w:tcPr>
          <w:p w:rsidRPr="00FC62DA" w:rsidR="0085005D" w:rsidP="0085005D" w:rsidRDefault="0085005D" w14:paraId="17B0473F" w14:textId="3B1F048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FC62DA">
              <w:rPr>
                <w:rFonts w:eastAsia="Times New Roman"/>
                <w:sz w:val="20"/>
              </w:rPr>
              <w:t>Sachin</w:t>
            </w:r>
            <w:r w:rsidRPr="00FC62DA" w:rsidR="004130C9">
              <w:rPr>
                <w:rFonts w:eastAsia="Times New Roman"/>
                <w:sz w:val="20"/>
              </w:rPr>
              <w:t xml:space="preserve"> Patange</w:t>
            </w:r>
          </w:p>
        </w:tc>
      </w:tr>
      <w:tr w:rsidRPr="00FC62DA" w:rsidR="00FC62DA" w:rsidTr="00FC62DA" w14:paraId="4D6257E0" w14:textId="77777777">
        <w:tc>
          <w:tcPr>
            <w:cnfStyle w:val="001000000000" w:firstRow="0" w:lastRow="0" w:firstColumn="1" w:lastColumn="0" w:oddVBand="0" w:evenVBand="0" w:oddHBand="0" w:evenHBand="0" w:firstRowFirstColumn="0" w:firstRowLastColumn="0" w:lastRowFirstColumn="0" w:lastRowLastColumn="0"/>
            <w:tcW w:w="1574" w:type="dxa"/>
          </w:tcPr>
          <w:p w:rsidRPr="00FC62DA" w:rsidR="00FC62DA" w:rsidP="00FC62DA" w:rsidRDefault="00FC62DA" w14:paraId="7E254437" w14:textId="42D13D2B">
            <w:pPr>
              <w:rPr>
                <w:rFonts w:eastAsia="Times New Roman"/>
                <w:sz w:val="20"/>
              </w:rPr>
            </w:pPr>
            <w:r w:rsidRPr="00FC62DA">
              <w:rPr>
                <w:rFonts w:eastAsia="Times New Roman"/>
                <w:sz w:val="20"/>
              </w:rPr>
              <w:t>2.0</w:t>
            </w:r>
          </w:p>
        </w:tc>
        <w:tc>
          <w:tcPr>
            <w:tcW w:w="3731" w:type="dxa"/>
          </w:tcPr>
          <w:p w:rsidRPr="00FC62DA" w:rsidR="00FC62DA" w:rsidP="00FC62DA" w:rsidRDefault="00FC62DA" w14:paraId="76B6F208" w14:textId="715062B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FC62DA">
              <w:rPr>
                <w:rFonts w:eastAsia="Times New Roman"/>
                <w:sz w:val="20"/>
              </w:rPr>
              <w:t>Whenever, MLI Apporver approves the Batch Claim file, the date of approval will be considered as ‘Claim Lodgement Date’. For those CG’s, whose claim has been invoked, their calculation of CG Charges will be considered till this claim lodgement date only.</w:t>
            </w:r>
          </w:p>
        </w:tc>
        <w:tc>
          <w:tcPr>
            <w:tcW w:w="1800" w:type="dxa"/>
          </w:tcPr>
          <w:p w:rsidRPr="00FC62DA" w:rsidR="00FC62DA" w:rsidP="00FC62DA" w:rsidRDefault="00FC62DA" w14:paraId="63700714" w14:textId="739BB58A">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3-Feb-2018</w:t>
            </w:r>
          </w:p>
        </w:tc>
        <w:tc>
          <w:tcPr>
            <w:tcW w:w="2245" w:type="dxa"/>
          </w:tcPr>
          <w:p w:rsidRPr="00FC62DA" w:rsidR="00FC62DA" w:rsidP="00FC62DA" w:rsidRDefault="00FC62DA" w14:paraId="5BCC72F0" w14:textId="39ACAA05">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FC62DA">
              <w:rPr>
                <w:rFonts w:eastAsia="Times New Roman"/>
                <w:sz w:val="20"/>
              </w:rPr>
              <w:t>Sachin Patange</w:t>
            </w:r>
          </w:p>
        </w:tc>
      </w:tr>
      <w:tr w:rsidRPr="00FC62DA" w:rsidR="00642FEF" w:rsidTr="00FC62DA" w14:paraId="32180D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Pr="00FC62DA" w:rsidR="00642FEF" w:rsidP="00FC62DA" w:rsidRDefault="00642FEF" w14:paraId="1E11E1C6" w14:textId="1AA0036A">
            <w:pPr>
              <w:rPr>
                <w:rFonts w:eastAsia="Times New Roman"/>
                <w:sz w:val="20"/>
              </w:rPr>
            </w:pPr>
            <w:r>
              <w:rPr>
                <w:rFonts w:eastAsia="Times New Roman"/>
                <w:sz w:val="20"/>
              </w:rPr>
              <w:t>3.0</w:t>
            </w:r>
          </w:p>
        </w:tc>
        <w:tc>
          <w:tcPr>
            <w:tcW w:w="3731" w:type="dxa"/>
          </w:tcPr>
          <w:p w:rsidR="00642FEF" w:rsidP="00344C72" w:rsidRDefault="00642FEF" w14:paraId="62C5A345" w14:textId="7777777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2B748D">
              <w:rPr>
                <w:rFonts w:eastAsia="Times New Roman"/>
                <w:sz w:val="20"/>
              </w:rPr>
              <w:t>File input value – Principal as on date of NPA and Interest as on date of NPA has been merged to one field – Total Dues as on date of NPA</w:t>
            </w:r>
          </w:p>
          <w:p w:rsidRPr="002B748D" w:rsidR="002B748D" w:rsidP="00344C72" w:rsidRDefault="002B748D" w14:paraId="2F0F3B81" w14:textId="21A5C01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Change of Claim approval workflow which now involves NCGTC Approver as well</w:t>
            </w:r>
          </w:p>
        </w:tc>
        <w:tc>
          <w:tcPr>
            <w:tcW w:w="1800" w:type="dxa"/>
          </w:tcPr>
          <w:p w:rsidR="00642FEF" w:rsidP="007D245D" w:rsidRDefault="00642FEF" w14:paraId="766A7DC8" w14:textId="0482827F">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1</w:t>
            </w:r>
            <w:r w:rsidR="007D245D">
              <w:rPr>
                <w:rFonts w:eastAsia="Times New Roman"/>
                <w:sz w:val="20"/>
              </w:rPr>
              <w:t>7</w:t>
            </w:r>
            <w:r>
              <w:rPr>
                <w:rFonts w:eastAsia="Times New Roman"/>
                <w:sz w:val="20"/>
              </w:rPr>
              <w:t>-</w:t>
            </w:r>
            <w:r w:rsidR="007D245D">
              <w:rPr>
                <w:rFonts w:eastAsia="Times New Roman"/>
                <w:sz w:val="20"/>
              </w:rPr>
              <w:t>February</w:t>
            </w:r>
            <w:r>
              <w:rPr>
                <w:rFonts w:eastAsia="Times New Roman"/>
                <w:sz w:val="20"/>
              </w:rPr>
              <w:t>-2018</w:t>
            </w:r>
          </w:p>
        </w:tc>
        <w:tc>
          <w:tcPr>
            <w:tcW w:w="2245" w:type="dxa"/>
          </w:tcPr>
          <w:p w:rsidRPr="00FC62DA" w:rsidR="00642FEF" w:rsidP="00FC62DA" w:rsidRDefault="00642FEF" w14:paraId="6E684B27" w14:textId="77B1702F">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Sachin Patange</w:t>
            </w:r>
          </w:p>
        </w:tc>
      </w:tr>
      <w:tr w:rsidRPr="00FC62DA" w:rsidR="000E6839" w:rsidTr="00FC62DA" w14:paraId="392D1142" w14:textId="77777777">
        <w:tc>
          <w:tcPr>
            <w:cnfStyle w:val="001000000000" w:firstRow="0" w:lastRow="0" w:firstColumn="1" w:lastColumn="0" w:oddVBand="0" w:evenVBand="0" w:oddHBand="0" w:evenHBand="0" w:firstRowFirstColumn="0" w:firstRowLastColumn="0" w:lastRowFirstColumn="0" w:lastRowLastColumn="0"/>
            <w:tcW w:w="1574" w:type="dxa"/>
          </w:tcPr>
          <w:p w:rsidR="000E6839" w:rsidP="000E6839" w:rsidRDefault="000E6839" w14:paraId="5B638608" w14:textId="5156E854">
            <w:pPr>
              <w:rPr>
                <w:rFonts w:eastAsia="Times New Roman"/>
                <w:sz w:val="20"/>
              </w:rPr>
            </w:pPr>
            <w:r>
              <w:rPr>
                <w:rFonts w:eastAsia="Times New Roman"/>
                <w:sz w:val="20"/>
              </w:rPr>
              <w:t>4.0</w:t>
            </w:r>
          </w:p>
        </w:tc>
        <w:tc>
          <w:tcPr>
            <w:tcW w:w="3731" w:type="dxa"/>
          </w:tcPr>
          <w:p w:rsidR="000E6839" w:rsidP="000E6839" w:rsidRDefault="000E6839" w14:paraId="0E1BD25C"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 xml:space="preserve">Modification to claims logic – Claims status 30119, 30219 and 30319. </w:t>
            </w:r>
          </w:p>
          <w:p w:rsidR="000E6839" w:rsidP="000E6839" w:rsidRDefault="000E6839" w14:paraId="5C61BFDA"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Modification to whole claim process.</w:t>
            </w:r>
          </w:p>
          <w:p w:rsidR="000E6839" w:rsidP="000E6839" w:rsidRDefault="000E6839" w14:paraId="2D0A0362"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Accounts can be marked as Standard once claims in update file.</w:t>
            </w:r>
          </w:p>
          <w:p w:rsidRPr="002B748D" w:rsidR="000E6839" w:rsidP="000E6839" w:rsidRDefault="000E6839" w14:paraId="1419C397" w14:textId="7430A3BC">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Claim process for Migrated portfolios.</w:t>
            </w:r>
          </w:p>
        </w:tc>
        <w:tc>
          <w:tcPr>
            <w:tcW w:w="1800" w:type="dxa"/>
          </w:tcPr>
          <w:p w:rsidR="000E6839" w:rsidP="000E6839" w:rsidRDefault="000E6839" w14:paraId="3B7133CC" w14:textId="09065B09">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07-April-2020</w:t>
            </w:r>
          </w:p>
        </w:tc>
        <w:tc>
          <w:tcPr>
            <w:tcW w:w="2245" w:type="dxa"/>
          </w:tcPr>
          <w:p w:rsidR="000E6839" w:rsidP="000E6839" w:rsidRDefault="000E6839" w14:paraId="00DCFEF1" w14:textId="53DF25EF">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Satyan Soni</w:t>
            </w:r>
          </w:p>
        </w:tc>
      </w:tr>
      <w:tr w:rsidRPr="00FC62DA" w:rsidR="0003131D" w:rsidTr="00FC62DA" w14:paraId="5B0E63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0003131D" w:rsidP="000E6839" w:rsidRDefault="0003131D" w14:paraId="5D9840C0" w14:textId="379E3A59">
            <w:pPr>
              <w:rPr>
                <w:rFonts w:eastAsia="Times New Roman"/>
                <w:sz w:val="20"/>
              </w:rPr>
            </w:pPr>
            <w:r>
              <w:rPr>
                <w:rFonts w:eastAsia="Times New Roman"/>
                <w:sz w:val="20"/>
              </w:rPr>
              <w:t>5.0</w:t>
            </w:r>
          </w:p>
        </w:tc>
        <w:tc>
          <w:tcPr>
            <w:tcW w:w="3731" w:type="dxa"/>
          </w:tcPr>
          <w:p w:rsidR="0003131D" w:rsidP="000E6839" w:rsidRDefault="0003131D" w14:paraId="34F8F7F1" w14:textId="337C6592">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 xml:space="preserve">CGFMU Recovery Module </w:t>
            </w:r>
          </w:p>
        </w:tc>
        <w:tc>
          <w:tcPr>
            <w:tcW w:w="1800" w:type="dxa"/>
          </w:tcPr>
          <w:p w:rsidR="0003131D" w:rsidP="000E6839" w:rsidRDefault="0003131D" w14:paraId="4E4CAB7F" w14:textId="66F3641C">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10-April-2020</w:t>
            </w:r>
          </w:p>
        </w:tc>
        <w:tc>
          <w:tcPr>
            <w:tcW w:w="2245" w:type="dxa"/>
          </w:tcPr>
          <w:p w:rsidR="0003131D" w:rsidP="000E6839" w:rsidRDefault="0003131D" w14:paraId="6E5C03E5" w14:textId="3B38244D">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Satyan Soni</w:t>
            </w:r>
          </w:p>
        </w:tc>
      </w:tr>
      <w:tr w:rsidRPr="00FC62DA" w:rsidR="005F2995" w:rsidTr="0028017E" w14:paraId="07598B9D" w14:textId="77777777">
        <w:trPr>
          <w:trHeight w:val="331"/>
        </w:trPr>
        <w:tc>
          <w:tcPr>
            <w:cnfStyle w:val="001000000000" w:firstRow="0" w:lastRow="0" w:firstColumn="1" w:lastColumn="0" w:oddVBand="0" w:evenVBand="0" w:oddHBand="0" w:evenHBand="0" w:firstRowFirstColumn="0" w:firstRowLastColumn="0" w:lastRowFirstColumn="0" w:lastRowLastColumn="0"/>
            <w:tcW w:w="1574" w:type="dxa"/>
          </w:tcPr>
          <w:p w:rsidR="005F2995" w:rsidP="000E6839" w:rsidRDefault="005F2995" w14:paraId="2BA67E4B" w14:textId="27C9DB28">
            <w:pPr>
              <w:rPr>
                <w:rFonts w:eastAsia="Times New Roman"/>
                <w:sz w:val="20"/>
              </w:rPr>
            </w:pPr>
            <w:r>
              <w:rPr>
                <w:rFonts w:eastAsia="Times New Roman"/>
                <w:sz w:val="20"/>
              </w:rPr>
              <w:t>6.0</w:t>
            </w:r>
          </w:p>
        </w:tc>
        <w:tc>
          <w:tcPr>
            <w:tcW w:w="3731" w:type="dxa"/>
          </w:tcPr>
          <w:p w:rsidR="005F2995" w:rsidP="000E6839" w:rsidRDefault="005F2995" w14:paraId="2D47DC90" w14:textId="092719AE">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Surge Enhancements</w:t>
            </w:r>
          </w:p>
        </w:tc>
        <w:tc>
          <w:tcPr>
            <w:tcW w:w="1800" w:type="dxa"/>
          </w:tcPr>
          <w:p w:rsidR="005F2995" w:rsidP="000E6839" w:rsidRDefault="00EA4B84" w14:paraId="38E54792" w14:textId="752FCAC8">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31</w:t>
            </w:r>
            <w:r w:rsidR="005F2995">
              <w:rPr>
                <w:rFonts w:eastAsia="Times New Roman"/>
                <w:sz w:val="20"/>
              </w:rPr>
              <w:t>-10-2022</w:t>
            </w:r>
          </w:p>
        </w:tc>
        <w:tc>
          <w:tcPr>
            <w:tcW w:w="2245" w:type="dxa"/>
          </w:tcPr>
          <w:p w:rsidR="005F2995" w:rsidP="000E6839" w:rsidRDefault="005F2995" w14:paraId="4EF77BE9" w14:textId="63BB9737">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Supriya Shinde</w:t>
            </w:r>
            <w:r w:rsidR="00BE20BA">
              <w:rPr>
                <w:rFonts w:eastAsia="Times New Roman"/>
                <w:sz w:val="20"/>
              </w:rPr>
              <w:t xml:space="preserve"> Dhuri</w:t>
            </w:r>
          </w:p>
        </w:tc>
      </w:tr>
      <w:tr w:rsidRPr="00FC62DA" w:rsidR="00C105C4" w:rsidTr="0028017E" w14:paraId="44337ED0" w14:textId="7777777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74" w:type="dxa"/>
          </w:tcPr>
          <w:p w:rsidR="00C105C4" w:rsidP="00C105C4" w:rsidRDefault="00C105C4" w14:paraId="0B7B0869" w14:textId="7E78D149">
            <w:pPr>
              <w:rPr>
                <w:rFonts w:eastAsia="Times New Roman"/>
                <w:sz w:val="20"/>
              </w:rPr>
            </w:pPr>
            <w:r>
              <w:rPr>
                <w:rFonts w:eastAsia="Times New Roman"/>
                <w:sz w:val="20"/>
              </w:rPr>
              <w:t>7.0</w:t>
            </w:r>
          </w:p>
        </w:tc>
        <w:tc>
          <w:tcPr>
            <w:tcW w:w="3731" w:type="dxa"/>
          </w:tcPr>
          <w:p w:rsidR="00C105C4" w:rsidP="00C105C4" w:rsidRDefault="00C105C4" w14:paraId="09FE6556" w14:textId="4DBCA20F">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Surge Enhancements- CAG</w:t>
            </w:r>
          </w:p>
        </w:tc>
        <w:tc>
          <w:tcPr>
            <w:tcW w:w="1800" w:type="dxa"/>
          </w:tcPr>
          <w:p w:rsidR="00C105C4" w:rsidP="00C105C4" w:rsidRDefault="00C105C4" w14:paraId="7F8248C3" w14:textId="0C108D68">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14-02-2023</w:t>
            </w:r>
          </w:p>
        </w:tc>
        <w:tc>
          <w:tcPr>
            <w:tcW w:w="2245" w:type="dxa"/>
          </w:tcPr>
          <w:p w:rsidR="00C105C4" w:rsidP="00C105C4" w:rsidRDefault="00C105C4" w14:paraId="442E6DB5" w14:textId="67BBF231">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Supriya Shinde Dhuri</w:t>
            </w:r>
          </w:p>
        </w:tc>
      </w:tr>
      <w:tr w:rsidRPr="00FC62DA" w:rsidR="00E1104D" w:rsidTr="0028017E" w14:paraId="223B51A3" w14:textId="77777777">
        <w:trPr>
          <w:trHeight w:val="331"/>
        </w:trPr>
        <w:tc>
          <w:tcPr>
            <w:cnfStyle w:val="001000000000" w:firstRow="0" w:lastRow="0" w:firstColumn="1" w:lastColumn="0" w:oddVBand="0" w:evenVBand="0" w:oddHBand="0" w:evenHBand="0" w:firstRowFirstColumn="0" w:firstRowLastColumn="0" w:lastRowFirstColumn="0" w:lastRowLastColumn="0"/>
            <w:tcW w:w="1574" w:type="dxa"/>
          </w:tcPr>
          <w:p w:rsidR="00E1104D" w:rsidP="00E1104D" w:rsidRDefault="00E1104D" w14:paraId="328E5135" w14:textId="602BA9BE">
            <w:pPr>
              <w:rPr>
                <w:rFonts w:eastAsia="Times New Roman"/>
                <w:sz w:val="20"/>
              </w:rPr>
            </w:pPr>
            <w:r>
              <w:rPr>
                <w:rFonts w:eastAsia="Times New Roman"/>
                <w:sz w:val="20"/>
              </w:rPr>
              <w:t>8.0</w:t>
            </w:r>
          </w:p>
        </w:tc>
        <w:tc>
          <w:tcPr>
            <w:tcW w:w="3731" w:type="dxa"/>
          </w:tcPr>
          <w:p w:rsidR="00E1104D" w:rsidP="00E1104D" w:rsidRDefault="00E1104D" w14:paraId="18CE3732" w14:textId="6CB79806">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Surge Enhancements- claim</w:t>
            </w:r>
          </w:p>
        </w:tc>
        <w:tc>
          <w:tcPr>
            <w:tcW w:w="1800" w:type="dxa"/>
          </w:tcPr>
          <w:p w:rsidR="00E1104D" w:rsidP="00E1104D" w:rsidRDefault="00E1104D" w14:paraId="3A2843F1" w14:textId="3022353E">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23-06-2023</w:t>
            </w:r>
          </w:p>
        </w:tc>
        <w:tc>
          <w:tcPr>
            <w:tcW w:w="2245" w:type="dxa"/>
          </w:tcPr>
          <w:p w:rsidR="00E1104D" w:rsidP="00E1104D" w:rsidRDefault="00E1104D" w14:paraId="35C35908" w14:textId="0FA092D2">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Supriya Shinde Dhuri</w:t>
            </w:r>
          </w:p>
        </w:tc>
      </w:tr>
      <w:tr w:rsidRPr="00FC62DA" w:rsidR="003D0086" w:rsidTr="0028017E" w14:paraId="665AE43F" w14:textId="7777777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74" w:type="dxa"/>
          </w:tcPr>
          <w:p w:rsidR="003D0086" w:rsidP="003D0086" w:rsidRDefault="003D0086" w14:paraId="38DF5E10" w14:textId="68CC8A50">
            <w:pPr>
              <w:rPr>
                <w:rFonts w:eastAsia="Times New Roman"/>
                <w:sz w:val="20"/>
              </w:rPr>
            </w:pPr>
            <w:r>
              <w:rPr>
                <w:rFonts w:eastAsia="Times New Roman"/>
                <w:sz w:val="20"/>
              </w:rPr>
              <w:t>9.0</w:t>
            </w:r>
          </w:p>
        </w:tc>
        <w:tc>
          <w:tcPr>
            <w:tcW w:w="3731" w:type="dxa"/>
          </w:tcPr>
          <w:p w:rsidR="003D0086" w:rsidP="003D0086" w:rsidRDefault="003D0086" w14:paraId="6C286174" w14:textId="5D999900">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Surge Enhancements- Claim and Recovery</w:t>
            </w:r>
          </w:p>
        </w:tc>
        <w:tc>
          <w:tcPr>
            <w:tcW w:w="1800" w:type="dxa"/>
          </w:tcPr>
          <w:p w:rsidR="003D0086" w:rsidP="003D0086" w:rsidRDefault="003D0086" w14:paraId="642F9095" w14:textId="61FA94D1">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26-02-2024</w:t>
            </w:r>
          </w:p>
        </w:tc>
        <w:tc>
          <w:tcPr>
            <w:tcW w:w="2245" w:type="dxa"/>
          </w:tcPr>
          <w:p w:rsidR="003D0086" w:rsidP="003D0086" w:rsidRDefault="003D0086" w14:paraId="0FCA7E45" w14:textId="154562F6">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Supriya Shinde Dhuri</w:t>
            </w:r>
          </w:p>
        </w:tc>
      </w:tr>
    </w:tbl>
    <w:p w:rsidR="00DE04CB" w:rsidP="0085005D" w:rsidRDefault="00DE04CB" w14:paraId="7F1B09D7" w14:textId="6388EE6C">
      <w:pPr>
        <w:rPr>
          <w:rFonts w:eastAsia="Times New Roman"/>
        </w:rPr>
      </w:pPr>
    </w:p>
    <w:p w:rsidR="000B6545" w:rsidP="0085005D" w:rsidRDefault="000B6545" w14:paraId="2EFB3A3B" w14:textId="77777777">
      <w:pPr>
        <w:rPr>
          <w:rFonts w:eastAsia="Times New Roman"/>
        </w:rPr>
      </w:pPr>
    </w:p>
    <w:p w:rsidRPr="00A72EC8" w:rsidR="00B65D9D" w:rsidP="00B65D9D" w:rsidRDefault="00B65D9D" w14:paraId="75655079" w14:textId="3073151A">
      <w:pPr>
        <w:rPr>
          <w:rFonts w:eastAsia="Times New Roman"/>
          <w:b/>
        </w:rPr>
      </w:pPr>
    </w:p>
    <w:tbl>
      <w:tblPr>
        <w:tblStyle w:val="TableGridLight"/>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9"/>
        <w:gridCol w:w="292"/>
        <w:gridCol w:w="3159"/>
        <w:gridCol w:w="236"/>
        <w:gridCol w:w="1459"/>
        <w:gridCol w:w="292"/>
        <w:gridCol w:w="3413"/>
      </w:tblGrid>
      <w:tr w:rsidRPr="0085005D" w:rsidR="00C21EE0" w:rsidTr="00A47936" w14:paraId="089CC4B0" w14:textId="77777777">
        <w:trPr>
          <w:trHeight w:val="185"/>
        </w:trPr>
        <w:tc>
          <w:tcPr>
            <w:tcW w:w="1389" w:type="dxa"/>
          </w:tcPr>
          <w:p w:rsidRPr="0085005D" w:rsidR="00C21EE0" w:rsidP="00A47936" w:rsidRDefault="00C21EE0" w14:paraId="7C4DF3B8" w14:textId="77777777">
            <w:pPr>
              <w:rPr>
                <w:rFonts w:eastAsia="Times New Roman"/>
                <w:b/>
                <w:bCs/>
              </w:rPr>
            </w:pPr>
            <w:r>
              <w:rPr>
                <w:rFonts w:eastAsia="Times New Roman"/>
                <w:b/>
                <w:bCs/>
              </w:rPr>
              <w:t>Signature</w:t>
            </w:r>
          </w:p>
        </w:tc>
        <w:tc>
          <w:tcPr>
            <w:tcW w:w="292" w:type="dxa"/>
          </w:tcPr>
          <w:p w:rsidRPr="00B65D9D" w:rsidR="00C21EE0" w:rsidP="00A47936" w:rsidRDefault="00C21EE0" w14:paraId="558BC1C5" w14:textId="77777777">
            <w:pPr>
              <w:rPr>
                <w:rFonts w:eastAsia="Times New Roman"/>
                <w:bCs/>
              </w:rPr>
            </w:pPr>
            <w:r w:rsidRPr="00B65D9D">
              <w:rPr>
                <w:rFonts w:eastAsia="Times New Roman"/>
                <w:bCs/>
              </w:rPr>
              <w:t>:</w:t>
            </w:r>
          </w:p>
        </w:tc>
        <w:tc>
          <w:tcPr>
            <w:tcW w:w="3159" w:type="dxa"/>
          </w:tcPr>
          <w:p w:rsidRPr="0085005D" w:rsidR="00C21EE0" w:rsidP="00A47936" w:rsidRDefault="00C21EE0" w14:paraId="6D957A01" w14:textId="77777777">
            <w:pPr>
              <w:rPr>
                <w:rFonts w:eastAsia="Times New Roman"/>
                <w:b/>
                <w:bCs/>
              </w:rPr>
            </w:pPr>
          </w:p>
        </w:tc>
        <w:tc>
          <w:tcPr>
            <w:tcW w:w="236" w:type="dxa"/>
          </w:tcPr>
          <w:p w:rsidRPr="0085005D" w:rsidR="00C21EE0" w:rsidP="00A47936" w:rsidRDefault="00C21EE0" w14:paraId="1A767798" w14:textId="77777777">
            <w:pPr>
              <w:rPr>
                <w:rFonts w:eastAsia="Times New Roman"/>
                <w:b/>
                <w:bCs/>
              </w:rPr>
            </w:pPr>
          </w:p>
        </w:tc>
        <w:tc>
          <w:tcPr>
            <w:tcW w:w="1459" w:type="dxa"/>
          </w:tcPr>
          <w:p w:rsidRPr="0085005D" w:rsidR="00C21EE0" w:rsidP="00A47936" w:rsidRDefault="00C21EE0" w14:paraId="4DD6C62E" w14:textId="77777777">
            <w:pPr>
              <w:rPr>
                <w:rFonts w:eastAsia="Times New Roman"/>
                <w:b/>
                <w:bCs/>
              </w:rPr>
            </w:pPr>
            <w:r>
              <w:rPr>
                <w:rFonts w:eastAsia="Times New Roman"/>
                <w:b/>
                <w:bCs/>
              </w:rPr>
              <w:t>Signature</w:t>
            </w:r>
          </w:p>
        </w:tc>
        <w:tc>
          <w:tcPr>
            <w:tcW w:w="292" w:type="dxa"/>
          </w:tcPr>
          <w:p w:rsidRPr="0085005D" w:rsidR="00C21EE0" w:rsidP="00A47936" w:rsidRDefault="00C21EE0" w14:paraId="437DA2E2" w14:textId="77777777">
            <w:pPr>
              <w:rPr>
                <w:rFonts w:eastAsia="Times New Roman"/>
                <w:b/>
                <w:bCs/>
              </w:rPr>
            </w:pPr>
            <w:r w:rsidRPr="00B65D9D">
              <w:rPr>
                <w:rFonts w:eastAsia="Times New Roman"/>
                <w:bCs/>
              </w:rPr>
              <w:t>:</w:t>
            </w:r>
          </w:p>
        </w:tc>
        <w:tc>
          <w:tcPr>
            <w:tcW w:w="3413" w:type="dxa"/>
          </w:tcPr>
          <w:p w:rsidRPr="0085005D" w:rsidR="00C21EE0" w:rsidP="00A47936" w:rsidRDefault="00C21EE0" w14:paraId="45DE9F94" w14:textId="77777777">
            <w:pPr>
              <w:rPr>
                <w:rFonts w:eastAsia="Times New Roman"/>
                <w:b/>
                <w:bCs/>
              </w:rPr>
            </w:pPr>
          </w:p>
        </w:tc>
      </w:tr>
      <w:tr w:rsidRPr="0085005D" w:rsidR="00C21EE0" w:rsidTr="00A47936" w14:paraId="25DFFC9F" w14:textId="77777777">
        <w:trPr>
          <w:trHeight w:val="185"/>
        </w:trPr>
        <w:tc>
          <w:tcPr>
            <w:tcW w:w="1389" w:type="dxa"/>
          </w:tcPr>
          <w:p w:rsidR="00C21EE0" w:rsidP="00A47936" w:rsidRDefault="00C21EE0" w14:paraId="01325834" w14:textId="77777777">
            <w:pPr>
              <w:rPr>
                <w:rFonts w:eastAsia="Times New Roman"/>
                <w:b/>
                <w:bCs/>
              </w:rPr>
            </w:pPr>
          </w:p>
        </w:tc>
        <w:tc>
          <w:tcPr>
            <w:tcW w:w="292" w:type="dxa"/>
          </w:tcPr>
          <w:p w:rsidRPr="00B65D9D" w:rsidR="00C21EE0" w:rsidP="00A47936" w:rsidRDefault="00C21EE0" w14:paraId="036E6237" w14:textId="77777777">
            <w:pPr>
              <w:rPr>
                <w:rFonts w:eastAsia="Times New Roman"/>
                <w:bCs/>
              </w:rPr>
            </w:pPr>
          </w:p>
        </w:tc>
        <w:tc>
          <w:tcPr>
            <w:tcW w:w="3159" w:type="dxa"/>
          </w:tcPr>
          <w:p w:rsidRPr="0085005D" w:rsidR="00C21EE0" w:rsidP="00A47936" w:rsidRDefault="00C21EE0" w14:paraId="3CBA889C" w14:textId="77777777">
            <w:pPr>
              <w:rPr>
                <w:rFonts w:eastAsia="Times New Roman"/>
                <w:b/>
                <w:bCs/>
              </w:rPr>
            </w:pPr>
          </w:p>
        </w:tc>
        <w:tc>
          <w:tcPr>
            <w:tcW w:w="236" w:type="dxa"/>
          </w:tcPr>
          <w:p w:rsidRPr="0085005D" w:rsidR="00C21EE0" w:rsidP="00A47936" w:rsidRDefault="00C21EE0" w14:paraId="5B17A996" w14:textId="77777777">
            <w:pPr>
              <w:rPr>
                <w:rFonts w:eastAsia="Times New Roman"/>
                <w:b/>
                <w:bCs/>
              </w:rPr>
            </w:pPr>
          </w:p>
        </w:tc>
        <w:tc>
          <w:tcPr>
            <w:tcW w:w="1459" w:type="dxa"/>
          </w:tcPr>
          <w:p w:rsidR="00C21EE0" w:rsidP="00A47936" w:rsidRDefault="00C21EE0" w14:paraId="35D1C313" w14:textId="77777777">
            <w:pPr>
              <w:rPr>
                <w:rFonts w:eastAsia="Times New Roman"/>
                <w:b/>
                <w:bCs/>
              </w:rPr>
            </w:pPr>
          </w:p>
        </w:tc>
        <w:tc>
          <w:tcPr>
            <w:tcW w:w="292" w:type="dxa"/>
          </w:tcPr>
          <w:p w:rsidRPr="00B65D9D" w:rsidR="00C21EE0" w:rsidP="00A47936" w:rsidRDefault="00C21EE0" w14:paraId="4B3572BD" w14:textId="77777777">
            <w:pPr>
              <w:rPr>
                <w:rFonts w:eastAsia="Times New Roman"/>
                <w:bCs/>
              </w:rPr>
            </w:pPr>
          </w:p>
        </w:tc>
        <w:tc>
          <w:tcPr>
            <w:tcW w:w="3413" w:type="dxa"/>
          </w:tcPr>
          <w:p w:rsidRPr="0085005D" w:rsidR="00C21EE0" w:rsidP="00A47936" w:rsidRDefault="00C21EE0" w14:paraId="5C7F9766" w14:textId="77777777">
            <w:pPr>
              <w:rPr>
                <w:rFonts w:eastAsia="Times New Roman"/>
                <w:b/>
                <w:bCs/>
              </w:rPr>
            </w:pPr>
          </w:p>
        </w:tc>
      </w:tr>
      <w:tr w:rsidRPr="0085005D" w:rsidR="00C21EE0" w:rsidTr="00A47936" w14:paraId="1F9466E2" w14:textId="77777777">
        <w:trPr>
          <w:trHeight w:val="185"/>
        </w:trPr>
        <w:tc>
          <w:tcPr>
            <w:tcW w:w="1389" w:type="dxa"/>
          </w:tcPr>
          <w:p w:rsidR="00C21EE0" w:rsidP="00A47936" w:rsidRDefault="00C21EE0" w14:paraId="1CEB2E10" w14:textId="77777777">
            <w:pPr>
              <w:rPr>
                <w:rFonts w:eastAsia="Times New Roman"/>
                <w:b/>
                <w:bCs/>
              </w:rPr>
            </w:pPr>
          </w:p>
        </w:tc>
        <w:tc>
          <w:tcPr>
            <w:tcW w:w="292" w:type="dxa"/>
          </w:tcPr>
          <w:p w:rsidRPr="00B65D9D" w:rsidR="00C21EE0" w:rsidP="00A47936" w:rsidRDefault="00C21EE0" w14:paraId="0552EE8A" w14:textId="77777777">
            <w:pPr>
              <w:rPr>
                <w:rFonts w:eastAsia="Times New Roman"/>
                <w:bCs/>
              </w:rPr>
            </w:pPr>
          </w:p>
        </w:tc>
        <w:tc>
          <w:tcPr>
            <w:tcW w:w="3159" w:type="dxa"/>
          </w:tcPr>
          <w:p w:rsidRPr="0085005D" w:rsidR="00C21EE0" w:rsidP="00A47936" w:rsidRDefault="00C21EE0" w14:paraId="5995C5A0" w14:textId="77777777">
            <w:pPr>
              <w:rPr>
                <w:rFonts w:eastAsia="Times New Roman"/>
                <w:b/>
                <w:bCs/>
              </w:rPr>
            </w:pPr>
          </w:p>
        </w:tc>
        <w:tc>
          <w:tcPr>
            <w:tcW w:w="236" w:type="dxa"/>
          </w:tcPr>
          <w:p w:rsidRPr="0085005D" w:rsidR="00C21EE0" w:rsidP="00A47936" w:rsidRDefault="00C21EE0" w14:paraId="61CB6C61" w14:textId="77777777">
            <w:pPr>
              <w:rPr>
                <w:rFonts w:eastAsia="Times New Roman"/>
                <w:b/>
                <w:bCs/>
              </w:rPr>
            </w:pPr>
          </w:p>
        </w:tc>
        <w:tc>
          <w:tcPr>
            <w:tcW w:w="1459" w:type="dxa"/>
          </w:tcPr>
          <w:p w:rsidR="00C21EE0" w:rsidP="00A47936" w:rsidRDefault="00C21EE0" w14:paraId="5409BC99" w14:textId="77777777">
            <w:pPr>
              <w:rPr>
                <w:rFonts w:eastAsia="Times New Roman"/>
                <w:b/>
                <w:bCs/>
              </w:rPr>
            </w:pPr>
          </w:p>
        </w:tc>
        <w:tc>
          <w:tcPr>
            <w:tcW w:w="292" w:type="dxa"/>
          </w:tcPr>
          <w:p w:rsidRPr="00B65D9D" w:rsidR="00C21EE0" w:rsidP="00A47936" w:rsidRDefault="00C21EE0" w14:paraId="149520FC" w14:textId="77777777">
            <w:pPr>
              <w:rPr>
                <w:rFonts w:eastAsia="Times New Roman"/>
                <w:bCs/>
              </w:rPr>
            </w:pPr>
          </w:p>
        </w:tc>
        <w:tc>
          <w:tcPr>
            <w:tcW w:w="3413" w:type="dxa"/>
          </w:tcPr>
          <w:p w:rsidRPr="0085005D" w:rsidR="00C21EE0" w:rsidP="00A47936" w:rsidRDefault="00C21EE0" w14:paraId="381F3080" w14:textId="77777777">
            <w:pPr>
              <w:rPr>
                <w:rFonts w:eastAsia="Times New Roman"/>
                <w:b/>
                <w:bCs/>
              </w:rPr>
            </w:pPr>
          </w:p>
        </w:tc>
      </w:tr>
      <w:tr w:rsidRPr="0085005D" w:rsidR="00C21EE0" w:rsidTr="00A47936" w14:paraId="30EC1E23" w14:textId="77777777">
        <w:trPr>
          <w:trHeight w:val="185"/>
        </w:trPr>
        <w:tc>
          <w:tcPr>
            <w:tcW w:w="1389" w:type="dxa"/>
          </w:tcPr>
          <w:p w:rsidR="00C21EE0" w:rsidP="00A47936" w:rsidRDefault="00C21EE0" w14:paraId="1B3BB16A" w14:textId="77777777">
            <w:pPr>
              <w:rPr>
                <w:rFonts w:eastAsia="Times New Roman"/>
                <w:b/>
                <w:bCs/>
              </w:rPr>
            </w:pPr>
          </w:p>
        </w:tc>
        <w:tc>
          <w:tcPr>
            <w:tcW w:w="292" w:type="dxa"/>
          </w:tcPr>
          <w:p w:rsidRPr="00B65D9D" w:rsidR="00C21EE0" w:rsidP="00A47936" w:rsidRDefault="00C21EE0" w14:paraId="5C11E3A8" w14:textId="77777777">
            <w:pPr>
              <w:rPr>
                <w:rFonts w:eastAsia="Times New Roman"/>
                <w:bCs/>
              </w:rPr>
            </w:pPr>
          </w:p>
        </w:tc>
        <w:tc>
          <w:tcPr>
            <w:tcW w:w="3159" w:type="dxa"/>
          </w:tcPr>
          <w:p w:rsidRPr="0085005D" w:rsidR="00C21EE0" w:rsidP="00A47936" w:rsidRDefault="00C21EE0" w14:paraId="35578E0E" w14:textId="77777777">
            <w:pPr>
              <w:rPr>
                <w:rFonts w:eastAsia="Times New Roman"/>
                <w:b/>
                <w:bCs/>
              </w:rPr>
            </w:pPr>
          </w:p>
        </w:tc>
        <w:tc>
          <w:tcPr>
            <w:tcW w:w="236" w:type="dxa"/>
          </w:tcPr>
          <w:p w:rsidRPr="0085005D" w:rsidR="00C21EE0" w:rsidP="00A47936" w:rsidRDefault="00C21EE0" w14:paraId="7AF189BF" w14:textId="77777777">
            <w:pPr>
              <w:rPr>
                <w:rFonts w:eastAsia="Times New Roman"/>
                <w:b/>
                <w:bCs/>
              </w:rPr>
            </w:pPr>
          </w:p>
        </w:tc>
        <w:tc>
          <w:tcPr>
            <w:tcW w:w="1459" w:type="dxa"/>
          </w:tcPr>
          <w:p w:rsidR="00C21EE0" w:rsidP="00A47936" w:rsidRDefault="00C21EE0" w14:paraId="1F3E5C59" w14:textId="77777777">
            <w:pPr>
              <w:rPr>
                <w:rFonts w:eastAsia="Times New Roman"/>
                <w:b/>
                <w:bCs/>
              </w:rPr>
            </w:pPr>
          </w:p>
        </w:tc>
        <w:tc>
          <w:tcPr>
            <w:tcW w:w="292" w:type="dxa"/>
          </w:tcPr>
          <w:p w:rsidRPr="00B65D9D" w:rsidR="00C21EE0" w:rsidP="00A47936" w:rsidRDefault="00C21EE0" w14:paraId="366994D4" w14:textId="77777777">
            <w:pPr>
              <w:rPr>
                <w:rFonts w:eastAsia="Times New Roman"/>
                <w:bCs/>
              </w:rPr>
            </w:pPr>
          </w:p>
        </w:tc>
        <w:tc>
          <w:tcPr>
            <w:tcW w:w="3413" w:type="dxa"/>
          </w:tcPr>
          <w:p w:rsidRPr="0085005D" w:rsidR="00C21EE0" w:rsidP="00A47936" w:rsidRDefault="00C21EE0" w14:paraId="0B7F6255" w14:textId="77777777">
            <w:pPr>
              <w:rPr>
                <w:rFonts w:eastAsia="Times New Roman"/>
                <w:b/>
                <w:bCs/>
              </w:rPr>
            </w:pPr>
          </w:p>
        </w:tc>
      </w:tr>
      <w:tr w:rsidRPr="0085005D" w:rsidR="00C21EE0" w:rsidTr="00A47936" w14:paraId="62104D30" w14:textId="77777777">
        <w:trPr>
          <w:trHeight w:val="185"/>
        </w:trPr>
        <w:tc>
          <w:tcPr>
            <w:tcW w:w="1389" w:type="dxa"/>
          </w:tcPr>
          <w:p w:rsidR="00C21EE0" w:rsidP="00A47936" w:rsidRDefault="00C21EE0" w14:paraId="6D4CF496" w14:textId="77777777">
            <w:pPr>
              <w:rPr>
                <w:rFonts w:eastAsia="Times New Roman"/>
                <w:b/>
                <w:bCs/>
              </w:rPr>
            </w:pPr>
            <w:r>
              <w:rPr>
                <w:rFonts w:eastAsia="Times New Roman"/>
                <w:b/>
                <w:bCs/>
              </w:rPr>
              <w:t>Date</w:t>
            </w:r>
          </w:p>
        </w:tc>
        <w:tc>
          <w:tcPr>
            <w:tcW w:w="292" w:type="dxa"/>
          </w:tcPr>
          <w:p w:rsidRPr="00B65D9D" w:rsidR="00C21EE0" w:rsidP="00A47936" w:rsidRDefault="00C21EE0" w14:paraId="3C501075" w14:textId="77777777">
            <w:pPr>
              <w:rPr>
                <w:rFonts w:eastAsia="Times New Roman"/>
                <w:bCs/>
              </w:rPr>
            </w:pPr>
            <w:r w:rsidRPr="00B65D9D">
              <w:rPr>
                <w:rFonts w:eastAsia="Times New Roman"/>
                <w:bCs/>
              </w:rPr>
              <w:t>:</w:t>
            </w:r>
          </w:p>
        </w:tc>
        <w:tc>
          <w:tcPr>
            <w:tcW w:w="3159" w:type="dxa"/>
          </w:tcPr>
          <w:p w:rsidRPr="004130C9" w:rsidR="00C21EE0" w:rsidP="004A0CB4" w:rsidRDefault="00C21EE0" w14:paraId="66943CFB" w14:textId="5FA8309D">
            <w:pPr>
              <w:rPr>
                <w:rFonts w:eastAsia="Times New Roman"/>
                <w:bCs/>
              </w:rPr>
            </w:pPr>
          </w:p>
        </w:tc>
        <w:tc>
          <w:tcPr>
            <w:tcW w:w="236" w:type="dxa"/>
          </w:tcPr>
          <w:p w:rsidRPr="0085005D" w:rsidR="00C21EE0" w:rsidP="00A47936" w:rsidRDefault="00C21EE0" w14:paraId="5FF45946" w14:textId="77777777">
            <w:pPr>
              <w:rPr>
                <w:rFonts w:eastAsia="Times New Roman"/>
                <w:b/>
                <w:bCs/>
              </w:rPr>
            </w:pPr>
          </w:p>
        </w:tc>
        <w:tc>
          <w:tcPr>
            <w:tcW w:w="1459" w:type="dxa"/>
          </w:tcPr>
          <w:p w:rsidRPr="0085005D" w:rsidR="00C21EE0" w:rsidP="00A47936" w:rsidRDefault="00C21EE0" w14:paraId="3C11C871" w14:textId="77777777">
            <w:pPr>
              <w:rPr>
                <w:rFonts w:eastAsia="Times New Roman"/>
                <w:b/>
                <w:bCs/>
              </w:rPr>
            </w:pPr>
            <w:r>
              <w:rPr>
                <w:rFonts w:eastAsia="Times New Roman"/>
                <w:b/>
                <w:bCs/>
              </w:rPr>
              <w:t>Date</w:t>
            </w:r>
          </w:p>
        </w:tc>
        <w:tc>
          <w:tcPr>
            <w:tcW w:w="292" w:type="dxa"/>
          </w:tcPr>
          <w:p w:rsidRPr="0085005D" w:rsidR="00C21EE0" w:rsidP="00A47936" w:rsidRDefault="00C21EE0" w14:paraId="1143741D" w14:textId="77777777">
            <w:pPr>
              <w:rPr>
                <w:rFonts w:eastAsia="Times New Roman"/>
                <w:b/>
                <w:bCs/>
              </w:rPr>
            </w:pPr>
            <w:r w:rsidRPr="00B65D9D">
              <w:rPr>
                <w:rFonts w:eastAsia="Times New Roman"/>
                <w:bCs/>
              </w:rPr>
              <w:t>:</w:t>
            </w:r>
          </w:p>
        </w:tc>
        <w:tc>
          <w:tcPr>
            <w:tcW w:w="3413" w:type="dxa"/>
          </w:tcPr>
          <w:p w:rsidRPr="0085005D" w:rsidR="00C21EE0" w:rsidP="004A0CB4" w:rsidRDefault="00C21EE0" w14:paraId="63CA46F0" w14:textId="2108E463">
            <w:pPr>
              <w:rPr>
                <w:rFonts w:eastAsia="Times New Roman"/>
                <w:b/>
                <w:bCs/>
              </w:rPr>
            </w:pPr>
          </w:p>
        </w:tc>
      </w:tr>
      <w:tr w:rsidR="006356CD" w:rsidTr="00A47936" w14:paraId="0E74F79F" w14:textId="77777777">
        <w:trPr>
          <w:trHeight w:val="185"/>
        </w:trPr>
        <w:tc>
          <w:tcPr>
            <w:tcW w:w="1389" w:type="dxa"/>
          </w:tcPr>
          <w:p w:rsidR="006356CD" w:rsidP="006356CD" w:rsidRDefault="006356CD" w14:paraId="266E08C6" w14:textId="77777777">
            <w:pPr>
              <w:rPr>
                <w:rFonts w:eastAsia="Times New Roman"/>
                <w:b/>
                <w:bCs/>
              </w:rPr>
            </w:pPr>
            <w:r>
              <w:rPr>
                <w:rFonts w:eastAsia="Times New Roman"/>
                <w:b/>
                <w:bCs/>
              </w:rPr>
              <w:t>Name</w:t>
            </w:r>
          </w:p>
        </w:tc>
        <w:tc>
          <w:tcPr>
            <w:tcW w:w="292" w:type="dxa"/>
          </w:tcPr>
          <w:p w:rsidRPr="00B65D9D" w:rsidR="006356CD" w:rsidP="006356CD" w:rsidRDefault="006356CD" w14:paraId="665361B4" w14:textId="77777777">
            <w:pPr>
              <w:rPr>
                <w:rFonts w:eastAsia="Times New Roman"/>
              </w:rPr>
            </w:pPr>
            <w:r w:rsidRPr="00B65D9D">
              <w:rPr>
                <w:rFonts w:eastAsia="Times New Roman"/>
              </w:rPr>
              <w:t>:</w:t>
            </w:r>
          </w:p>
        </w:tc>
        <w:tc>
          <w:tcPr>
            <w:tcW w:w="3159" w:type="dxa"/>
          </w:tcPr>
          <w:p w:rsidR="006356CD" w:rsidP="006356CD" w:rsidRDefault="006356CD" w14:paraId="27D82510" w14:textId="5440C6FC">
            <w:pPr>
              <w:rPr>
                <w:rFonts w:eastAsia="Times New Roman"/>
              </w:rPr>
            </w:pPr>
            <w:r>
              <w:rPr>
                <w:rFonts w:eastAsia="Times New Roman"/>
              </w:rPr>
              <w:t>Anindya Pal</w:t>
            </w:r>
          </w:p>
        </w:tc>
        <w:tc>
          <w:tcPr>
            <w:tcW w:w="236" w:type="dxa"/>
          </w:tcPr>
          <w:p w:rsidR="006356CD" w:rsidP="006356CD" w:rsidRDefault="006356CD" w14:paraId="2A129528" w14:textId="77777777">
            <w:pPr>
              <w:rPr>
                <w:rFonts w:eastAsia="Times New Roman"/>
              </w:rPr>
            </w:pPr>
          </w:p>
        </w:tc>
        <w:tc>
          <w:tcPr>
            <w:tcW w:w="1459" w:type="dxa"/>
          </w:tcPr>
          <w:p w:rsidR="006356CD" w:rsidP="006356CD" w:rsidRDefault="006356CD" w14:paraId="25F0D7CE" w14:textId="77777777">
            <w:pPr>
              <w:rPr>
                <w:rFonts w:eastAsia="Times New Roman"/>
              </w:rPr>
            </w:pPr>
            <w:r>
              <w:rPr>
                <w:rFonts w:eastAsia="Times New Roman"/>
                <w:b/>
                <w:bCs/>
              </w:rPr>
              <w:t>Name</w:t>
            </w:r>
          </w:p>
        </w:tc>
        <w:tc>
          <w:tcPr>
            <w:tcW w:w="292" w:type="dxa"/>
          </w:tcPr>
          <w:p w:rsidR="006356CD" w:rsidP="006356CD" w:rsidRDefault="006356CD" w14:paraId="2393BD20" w14:textId="77777777">
            <w:pPr>
              <w:rPr>
                <w:rFonts w:eastAsia="Times New Roman"/>
              </w:rPr>
            </w:pPr>
            <w:r w:rsidRPr="00B65D9D">
              <w:rPr>
                <w:rFonts w:eastAsia="Times New Roman"/>
              </w:rPr>
              <w:t>:</w:t>
            </w:r>
          </w:p>
        </w:tc>
        <w:tc>
          <w:tcPr>
            <w:tcW w:w="3413" w:type="dxa"/>
          </w:tcPr>
          <w:p w:rsidR="006356CD" w:rsidP="005B5024" w:rsidRDefault="005B5024" w14:paraId="75CB2C72" w14:textId="635BF4CA">
            <w:pPr>
              <w:rPr>
                <w:rFonts w:eastAsia="Times New Roman"/>
              </w:rPr>
            </w:pPr>
            <w:r>
              <w:rPr>
                <w:rFonts w:eastAsia="Times New Roman"/>
              </w:rPr>
              <w:t>Ravi Kale</w:t>
            </w:r>
          </w:p>
        </w:tc>
      </w:tr>
      <w:tr w:rsidR="006356CD" w:rsidTr="00A47936" w14:paraId="1DDD4367" w14:textId="77777777">
        <w:trPr>
          <w:trHeight w:val="559"/>
        </w:trPr>
        <w:tc>
          <w:tcPr>
            <w:tcW w:w="1389" w:type="dxa"/>
          </w:tcPr>
          <w:p w:rsidR="006356CD" w:rsidP="006356CD" w:rsidRDefault="006356CD" w14:paraId="384C38F2" w14:textId="77777777">
            <w:pPr>
              <w:rPr>
                <w:rFonts w:eastAsia="Times New Roman"/>
                <w:b/>
                <w:bCs/>
              </w:rPr>
            </w:pPr>
            <w:r>
              <w:rPr>
                <w:rFonts w:eastAsia="Times New Roman"/>
                <w:b/>
                <w:bCs/>
              </w:rPr>
              <w:t>Designation</w:t>
            </w:r>
          </w:p>
        </w:tc>
        <w:tc>
          <w:tcPr>
            <w:tcW w:w="292" w:type="dxa"/>
          </w:tcPr>
          <w:p w:rsidRPr="00B65D9D" w:rsidR="006356CD" w:rsidP="006356CD" w:rsidRDefault="006356CD" w14:paraId="5F317FDE" w14:textId="77777777">
            <w:pPr>
              <w:rPr>
                <w:rFonts w:eastAsia="Times New Roman"/>
              </w:rPr>
            </w:pPr>
            <w:r w:rsidRPr="00B65D9D">
              <w:rPr>
                <w:rFonts w:eastAsia="Times New Roman"/>
              </w:rPr>
              <w:t>:</w:t>
            </w:r>
          </w:p>
        </w:tc>
        <w:tc>
          <w:tcPr>
            <w:tcW w:w="3159" w:type="dxa"/>
          </w:tcPr>
          <w:p w:rsidR="006356CD" w:rsidP="006356CD" w:rsidRDefault="006356CD" w14:paraId="09034D54" w14:textId="777856DA">
            <w:pPr>
              <w:rPr>
                <w:rFonts w:eastAsia="Times New Roman"/>
              </w:rPr>
            </w:pPr>
            <w:r>
              <w:rPr>
                <w:rFonts w:eastAsia="Times New Roman"/>
              </w:rPr>
              <w:t>DGM</w:t>
            </w:r>
          </w:p>
          <w:p w:rsidR="006356CD" w:rsidP="006356CD" w:rsidRDefault="006356CD" w14:paraId="5EBA55A6" w14:textId="77777777">
            <w:pPr>
              <w:rPr>
                <w:rFonts w:eastAsia="Times New Roman"/>
              </w:rPr>
            </w:pPr>
            <w:r w:rsidRPr="00B65D9D">
              <w:rPr>
                <w:rFonts w:eastAsia="Times New Roman"/>
              </w:rPr>
              <w:t>National Credit Guarantee Trustee Company Ltd</w:t>
            </w:r>
          </w:p>
        </w:tc>
        <w:tc>
          <w:tcPr>
            <w:tcW w:w="236" w:type="dxa"/>
          </w:tcPr>
          <w:p w:rsidR="006356CD" w:rsidP="006356CD" w:rsidRDefault="006356CD" w14:paraId="2D749BBF" w14:textId="77777777">
            <w:pPr>
              <w:rPr>
                <w:rFonts w:eastAsia="Times New Roman"/>
              </w:rPr>
            </w:pPr>
          </w:p>
        </w:tc>
        <w:tc>
          <w:tcPr>
            <w:tcW w:w="1459" w:type="dxa"/>
          </w:tcPr>
          <w:p w:rsidR="006356CD" w:rsidP="006356CD" w:rsidRDefault="006356CD" w14:paraId="6D87AB14" w14:textId="77777777">
            <w:pPr>
              <w:rPr>
                <w:rFonts w:eastAsia="Times New Roman"/>
              </w:rPr>
            </w:pPr>
            <w:r>
              <w:rPr>
                <w:rFonts w:eastAsia="Times New Roman"/>
                <w:b/>
                <w:bCs/>
              </w:rPr>
              <w:t>Designation</w:t>
            </w:r>
          </w:p>
        </w:tc>
        <w:tc>
          <w:tcPr>
            <w:tcW w:w="292" w:type="dxa"/>
          </w:tcPr>
          <w:p w:rsidR="006356CD" w:rsidP="006356CD" w:rsidRDefault="006356CD" w14:paraId="08BAFD0E" w14:textId="77777777">
            <w:pPr>
              <w:rPr>
                <w:rFonts w:eastAsia="Times New Roman"/>
              </w:rPr>
            </w:pPr>
            <w:r w:rsidRPr="00B65D9D">
              <w:rPr>
                <w:rFonts w:eastAsia="Times New Roman"/>
              </w:rPr>
              <w:t>:</w:t>
            </w:r>
          </w:p>
        </w:tc>
        <w:tc>
          <w:tcPr>
            <w:tcW w:w="3413" w:type="dxa"/>
          </w:tcPr>
          <w:p w:rsidR="006356CD" w:rsidP="006356CD" w:rsidRDefault="006356CD" w14:paraId="088AAD06" w14:textId="77777777">
            <w:pPr>
              <w:rPr>
                <w:rFonts w:eastAsia="Times New Roman"/>
              </w:rPr>
            </w:pPr>
            <w:r>
              <w:rPr>
                <w:rFonts w:eastAsia="Times New Roman"/>
              </w:rPr>
              <w:t>Project Manager</w:t>
            </w:r>
          </w:p>
          <w:p w:rsidR="006356CD" w:rsidP="006356CD" w:rsidRDefault="006356CD" w14:paraId="4B1C75BA" w14:textId="4477B9E3">
            <w:pPr>
              <w:rPr>
                <w:rFonts w:eastAsia="Times New Roman"/>
              </w:rPr>
            </w:pPr>
            <w:r>
              <w:rPr>
                <w:rFonts w:eastAsia="Times New Roman"/>
              </w:rPr>
              <w:t>ESDS Ltd.</w:t>
            </w:r>
          </w:p>
        </w:tc>
      </w:tr>
    </w:tbl>
    <w:p w:rsidRPr="00FD76C3" w:rsidR="0053511F" w:rsidP="0085005D" w:rsidRDefault="0053511F" w14:paraId="57BCEA37" w14:textId="2E401E6A">
      <w:pPr>
        <w:rPr>
          <w:rFonts w:eastAsia="Times New Roman"/>
          <w:lang w:val="en-IN"/>
        </w:rPr>
      </w:pPr>
    </w:p>
    <w:p w:rsidR="00B65D9D" w:rsidP="00B65D9D" w:rsidRDefault="00B65D9D" w14:paraId="758FA6AE" w14:textId="77777777">
      <w:pPr>
        <w:rPr>
          <w:rFonts w:ascii="Arial Narrow" w:hAnsi="Arial Narrow" w:eastAsia="Times New Roman" w:cs="Arial"/>
          <w:b/>
          <w:bCs/>
          <w:caps/>
          <w:kern w:val="32"/>
          <w:sz w:val="28"/>
          <w:szCs w:val="28"/>
        </w:rPr>
      </w:pPr>
    </w:p>
    <w:p w:rsidR="005B1988" w:rsidRDefault="005B1988" w14:paraId="3197EFCD" w14:textId="3876071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Table of Content:</w:t>
      </w:r>
    </w:p>
    <w:sdt>
      <w:sdtPr>
        <w:id w:val="720552971"/>
        <w:docPartObj>
          <w:docPartGallery w:val="Table of Contents"/>
          <w:docPartUnique/>
        </w:docPartObj>
        <w:rPr>
          <w:rFonts w:ascii="Calibri" w:hAnsi="Calibri" w:eastAsia="ＭＳ 明朝" w:cs="Arial" w:asciiTheme="minorAscii" w:hAnsiTheme="minorAscii" w:eastAsiaTheme="minorEastAsia" w:cstheme="minorBidi"/>
          <w:color w:val="auto"/>
          <w:sz w:val="22"/>
          <w:szCs w:val="22"/>
        </w:rPr>
      </w:sdtPr>
      <w:sdtEndPr>
        <w:rPr>
          <w:rFonts w:ascii="Calibri" w:hAnsi="Calibri" w:eastAsia="ＭＳ 明朝" w:cs="Arial" w:asciiTheme="minorAscii" w:hAnsiTheme="minorAscii" w:eastAsiaTheme="minorEastAsia" w:cstheme="minorBidi"/>
          <w:b w:val="1"/>
          <w:bCs w:val="1"/>
          <w:noProof/>
          <w:color w:val="auto"/>
          <w:sz w:val="22"/>
          <w:szCs w:val="22"/>
        </w:rPr>
      </w:sdtEndPr>
      <w:sdtContent>
        <w:p w:rsidR="005B1988" w:rsidP="005B1988" w:rsidRDefault="005B1988" w14:paraId="2CD755BA" w14:textId="77777777">
          <w:pPr>
            <w:pStyle w:val="TOCHeading"/>
          </w:pPr>
        </w:p>
        <w:p w:rsidR="0003131D" w:rsidRDefault="005B1988" w14:paraId="34545F9D" w14:textId="05C6457C">
          <w:pPr>
            <w:pStyle w:val="TOC2"/>
            <w:tabs>
              <w:tab w:val="left" w:pos="880"/>
              <w:tab w:val="right" w:leader="dot" w:pos="9350"/>
            </w:tabs>
            <w:rPr>
              <w:noProof/>
            </w:rPr>
          </w:pPr>
          <w:r>
            <w:fldChar w:fldCharType="begin"/>
          </w:r>
          <w:r>
            <w:instrText xml:space="preserve"> TOC \o "1-3" \h \z \u </w:instrText>
          </w:r>
          <w:r>
            <w:fldChar w:fldCharType="separate"/>
          </w:r>
          <w:hyperlink w:history="1" w:anchor="_Toc37416007">
            <w:r w:rsidRPr="00BE7E3A" w:rsidR="0003131D">
              <w:rPr>
                <w:rStyle w:val="Hyperlink"/>
                <w:rFonts w:ascii="Trebuchet MS" w:hAnsi="Trebuchet MS" w:eastAsia="Times New Roman" w:cs="Times New Roman"/>
                <w:b/>
                <w:bCs/>
                <w:iCs/>
                <w:noProof/>
              </w:rPr>
              <w:t>1.1</w:t>
            </w:r>
            <w:r w:rsidR="0003131D">
              <w:rPr>
                <w:noProof/>
              </w:rPr>
              <w:tab/>
            </w:r>
            <w:r w:rsidRPr="00BE7E3A" w:rsidR="0003131D">
              <w:rPr>
                <w:rStyle w:val="Hyperlink"/>
                <w:rFonts w:ascii="Trebuchet MS" w:hAnsi="Trebuchet MS" w:eastAsia="Times New Roman" w:cs="Arial"/>
                <w:b/>
                <w:bCs/>
                <w:iCs/>
                <w:noProof/>
              </w:rPr>
              <w:t>Introduction</w:t>
            </w:r>
            <w:r w:rsidR="0003131D">
              <w:rPr>
                <w:noProof/>
                <w:webHidden/>
              </w:rPr>
              <w:tab/>
            </w:r>
            <w:r w:rsidR="0003131D">
              <w:rPr>
                <w:noProof/>
                <w:webHidden/>
              </w:rPr>
              <w:fldChar w:fldCharType="begin"/>
            </w:r>
            <w:r w:rsidR="0003131D">
              <w:rPr>
                <w:noProof/>
                <w:webHidden/>
              </w:rPr>
              <w:instrText xml:space="preserve"> PAGEREF _Toc37416007 \h </w:instrText>
            </w:r>
            <w:r w:rsidR="0003131D">
              <w:rPr>
                <w:noProof/>
                <w:webHidden/>
              </w:rPr>
            </w:r>
            <w:r w:rsidR="0003131D">
              <w:rPr>
                <w:noProof/>
                <w:webHidden/>
              </w:rPr>
              <w:fldChar w:fldCharType="separate"/>
            </w:r>
            <w:r w:rsidR="0003131D">
              <w:rPr>
                <w:noProof/>
                <w:webHidden/>
              </w:rPr>
              <w:t>5</w:t>
            </w:r>
            <w:r w:rsidR="0003131D">
              <w:rPr>
                <w:noProof/>
                <w:webHidden/>
              </w:rPr>
              <w:fldChar w:fldCharType="end"/>
            </w:r>
          </w:hyperlink>
        </w:p>
        <w:p w:rsidR="0003131D" w:rsidRDefault="0003131D" w14:paraId="23E4E72C" w14:textId="1B68C0CB">
          <w:pPr>
            <w:pStyle w:val="TOC2"/>
            <w:tabs>
              <w:tab w:val="left" w:pos="880"/>
              <w:tab w:val="right" w:leader="dot" w:pos="9350"/>
            </w:tabs>
            <w:rPr>
              <w:noProof/>
            </w:rPr>
          </w:pPr>
          <w:hyperlink w:history="1" w:anchor="_Toc37416008">
            <w:r w:rsidRPr="00BE7E3A">
              <w:rPr>
                <w:rStyle w:val="Hyperlink"/>
                <w:rFonts w:ascii="Trebuchet MS" w:hAnsi="Trebuchet MS" w:eastAsia="Times New Roman" w:cs="Times New Roman"/>
                <w:b/>
                <w:bCs/>
                <w:iCs/>
                <w:noProof/>
              </w:rPr>
              <w:t>1.2</w:t>
            </w:r>
            <w:r>
              <w:rPr>
                <w:noProof/>
              </w:rPr>
              <w:tab/>
            </w:r>
            <w:r w:rsidRPr="00BE7E3A">
              <w:rPr>
                <w:rStyle w:val="Hyperlink"/>
                <w:rFonts w:ascii="Trebuchet MS" w:hAnsi="Trebuchet MS" w:eastAsia="Times New Roman" w:cs="Arial"/>
                <w:b/>
                <w:bCs/>
                <w:iCs/>
                <w:noProof/>
              </w:rPr>
              <w:t>Input File Layout</w:t>
            </w:r>
            <w:r>
              <w:rPr>
                <w:noProof/>
                <w:webHidden/>
              </w:rPr>
              <w:tab/>
            </w:r>
            <w:r>
              <w:rPr>
                <w:noProof/>
                <w:webHidden/>
              </w:rPr>
              <w:fldChar w:fldCharType="begin"/>
            </w:r>
            <w:r>
              <w:rPr>
                <w:noProof/>
                <w:webHidden/>
              </w:rPr>
              <w:instrText xml:space="preserve"> PAGEREF _Toc37416008 \h </w:instrText>
            </w:r>
            <w:r>
              <w:rPr>
                <w:noProof/>
                <w:webHidden/>
              </w:rPr>
            </w:r>
            <w:r>
              <w:rPr>
                <w:noProof/>
                <w:webHidden/>
              </w:rPr>
              <w:fldChar w:fldCharType="separate"/>
            </w:r>
            <w:r>
              <w:rPr>
                <w:noProof/>
                <w:webHidden/>
              </w:rPr>
              <w:t>6</w:t>
            </w:r>
            <w:r>
              <w:rPr>
                <w:noProof/>
                <w:webHidden/>
              </w:rPr>
              <w:fldChar w:fldCharType="end"/>
            </w:r>
          </w:hyperlink>
        </w:p>
        <w:p w:rsidR="0003131D" w:rsidRDefault="0003131D" w14:paraId="1F85545C" w14:textId="0440D27E">
          <w:pPr>
            <w:pStyle w:val="TOC2"/>
            <w:tabs>
              <w:tab w:val="left" w:pos="880"/>
              <w:tab w:val="right" w:leader="dot" w:pos="9350"/>
            </w:tabs>
            <w:rPr>
              <w:noProof/>
            </w:rPr>
          </w:pPr>
          <w:hyperlink w:history="1" w:anchor="_Toc37416009">
            <w:r w:rsidRPr="00BE7E3A">
              <w:rPr>
                <w:rStyle w:val="Hyperlink"/>
                <w:rFonts w:ascii="Trebuchet MS" w:hAnsi="Trebuchet MS" w:eastAsia="Times New Roman" w:cs="Times New Roman"/>
                <w:b/>
                <w:bCs/>
                <w:iCs/>
                <w:noProof/>
              </w:rPr>
              <w:t>1.3</w:t>
            </w:r>
            <w:r>
              <w:rPr>
                <w:noProof/>
              </w:rPr>
              <w:tab/>
            </w:r>
            <w:r w:rsidRPr="00BE7E3A">
              <w:rPr>
                <w:rStyle w:val="Hyperlink"/>
                <w:rFonts w:ascii="Trebuchet MS" w:hAnsi="Trebuchet MS" w:eastAsia="Times New Roman" w:cs="Arial"/>
                <w:b/>
                <w:bCs/>
                <w:iCs/>
                <w:noProof/>
              </w:rPr>
              <w:t>Input File Format Processed by SURGE</w:t>
            </w:r>
            <w:r>
              <w:rPr>
                <w:noProof/>
                <w:webHidden/>
              </w:rPr>
              <w:tab/>
            </w:r>
            <w:r>
              <w:rPr>
                <w:noProof/>
                <w:webHidden/>
              </w:rPr>
              <w:fldChar w:fldCharType="begin"/>
            </w:r>
            <w:r>
              <w:rPr>
                <w:noProof/>
                <w:webHidden/>
              </w:rPr>
              <w:instrText xml:space="preserve"> PAGEREF _Toc37416009 \h </w:instrText>
            </w:r>
            <w:r>
              <w:rPr>
                <w:noProof/>
                <w:webHidden/>
              </w:rPr>
            </w:r>
            <w:r>
              <w:rPr>
                <w:noProof/>
                <w:webHidden/>
              </w:rPr>
              <w:fldChar w:fldCharType="separate"/>
            </w:r>
            <w:r>
              <w:rPr>
                <w:noProof/>
                <w:webHidden/>
              </w:rPr>
              <w:t>7</w:t>
            </w:r>
            <w:r>
              <w:rPr>
                <w:noProof/>
                <w:webHidden/>
              </w:rPr>
              <w:fldChar w:fldCharType="end"/>
            </w:r>
          </w:hyperlink>
        </w:p>
        <w:p w:rsidR="0003131D" w:rsidRDefault="0003131D" w14:paraId="59020AF0" w14:textId="577D9EF9">
          <w:pPr>
            <w:pStyle w:val="TOC2"/>
            <w:tabs>
              <w:tab w:val="left" w:pos="880"/>
              <w:tab w:val="right" w:leader="dot" w:pos="9350"/>
            </w:tabs>
            <w:rPr>
              <w:noProof/>
            </w:rPr>
          </w:pPr>
          <w:hyperlink w:history="1" w:anchor="_Toc37416010">
            <w:r w:rsidRPr="00BE7E3A">
              <w:rPr>
                <w:rStyle w:val="Hyperlink"/>
                <w:rFonts w:ascii="Trebuchet MS" w:hAnsi="Trebuchet MS" w:eastAsia="Times New Roman" w:cs="Times New Roman"/>
                <w:b/>
                <w:bCs/>
                <w:iCs/>
                <w:noProof/>
              </w:rPr>
              <w:t>1.4</w:t>
            </w:r>
            <w:r>
              <w:rPr>
                <w:noProof/>
              </w:rPr>
              <w:tab/>
            </w:r>
            <w:r w:rsidRPr="00BE7E3A">
              <w:rPr>
                <w:rStyle w:val="Hyperlink"/>
                <w:rFonts w:ascii="Trebuchet MS" w:hAnsi="Trebuchet MS" w:eastAsia="Times New Roman" w:cs="Arial"/>
                <w:b/>
                <w:bCs/>
                <w:iCs/>
                <w:noProof/>
              </w:rPr>
              <w:t>Preparation of Input File</w:t>
            </w:r>
            <w:r>
              <w:rPr>
                <w:noProof/>
                <w:webHidden/>
              </w:rPr>
              <w:tab/>
            </w:r>
            <w:r>
              <w:rPr>
                <w:noProof/>
                <w:webHidden/>
              </w:rPr>
              <w:fldChar w:fldCharType="begin"/>
            </w:r>
            <w:r>
              <w:rPr>
                <w:noProof/>
                <w:webHidden/>
              </w:rPr>
              <w:instrText xml:space="preserve"> PAGEREF _Toc37416010 \h </w:instrText>
            </w:r>
            <w:r>
              <w:rPr>
                <w:noProof/>
                <w:webHidden/>
              </w:rPr>
            </w:r>
            <w:r>
              <w:rPr>
                <w:noProof/>
                <w:webHidden/>
              </w:rPr>
              <w:fldChar w:fldCharType="separate"/>
            </w:r>
            <w:r>
              <w:rPr>
                <w:noProof/>
                <w:webHidden/>
              </w:rPr>
              <w:t>8</w:t>
            </w:r>
            <w:r>
              <w:rPr>
                <w:noProof/>
                <w:webHidden/>
              </w:rPr>
              <w:fldChar w:fldCharType="end"/>
            </w:r>
          </w:hyperlink>
        </w:p>
        <w:p w:rsidR="0003131D" w:rsidRDefault="0003131D" w14:paraId="3E6A77E6" w14:textId="4B55990E">
          <w:pPr>
            <w:pStyle w:val="TOC3"/>
            <w:tabs>
              <w:tab w:val="left" w:pos="1320"/>
              <w:tab w:val="right" w:leader="dot" w:pos="9350"/>
            </w:tabs>
            <w:rPr>
              <w:noProof/>
            </w:rPr>
          </w:pPr>
          <w:hyperlink w:history="1" w:anchor="_Toc37416011">
            <w:r w:rsidRPr="00BE7E3A">
              <w:rPr>
                <w:rStyle w:val="Hyperlink"/>
                <w:rFonts w:ascii="Trebuchet MS" w:hAnsi="Trebuchet MS" w:cs="Times New Roman"/>
                <w:b/>
                <w:bCs/>
                <w:noProof/>
              </w:rPr>
              <w:t>1.4.1</w:t>
            </w:r>
            <w:r>
              <w:rPr>
                <w:noProof/>
              </w:rPr>
              <w:tab/>
            </w:r>
            <w:r w:rsidRPr="00BE7E3A">
              <w:rPr>
                <w:rStyle w:val="Hyperlink"/>
                <w:rFonts w:ascii="Trebuchet MS" w:hAnsi="Trebuchet MS"/>
                <w:b/>
                <w:bCs/>
                <w:noProof/>
              </w:rPr>
              <w:t>Request for Claim</w:t>
            </w:r>
            <w:r>
              <w:rPr>
                <w:noProof/>
                <w:webHidden/>
              </w:rPr>
              <w:tab/>
            </w:r>
            <w:r>
              <w:rPr>
                <w:noProof/>
                <w:webHidden/>
              </w:rPr>
              <w:fldChar w:fldCharType="begin"/>
            </w:r>
            <w:r>
              <w:rPr>
                <w:noProof/>
                <w:webHidden/>
              </w:rPr>
              <w:instrText xml:space="preserve"> PAGEREF _Toc37416011 \h </w:instrText>
            </w:r>
            <w:r>
              <w:rPr>
                <w:noProof/>
                <w:webHidden/>
              </w:rPr>
            </w:r>
            <w:r>
              <w:rPr>
                <w:noProof/>
                <w:webHidden/>
              </w:rPr>
              <w:fldChar w:fldCharType="separate"/>
            </w:r>
            <w:r>
              <w:rPr>
                <w:noProof/>
                <w:webHidden/>
              </w:rPr>
              <w:t>8</w:t>
            </w:r>
            <w:r>
              <w:rPr>
                <w:noProof/>
                <w:webHidden/>
              </w:rPr>
              <w:fldChar w:fldCharType="end"/>
            </w:r>
          </w:hyperlink>
        </w:p>
        <w:p w:rsidR="0003131D" w:rsidRDefault="0003131D" w14:paraId="15867CD0" w14:textId="6F7649EE">
          <w:pPr>
            <w:pStyle w:val="TOC3"/>
            <w:tabs>
              <w:tab w:val="left" w:pos="1320"/>
              <w:tab w:val="right" w:leader="dot" w:pos="9350"/>
            </w:tabs>
            <w:rPr>
              <w:noProof/>
            </w:rPr>
          </w:pPr>
          <w:hyperlink w:history="1" w:anchor="_Toc37416012">
            <w:r w:rsidRPr="00BE7E3A">
              <w:rPr>
                <w:rStyle w:val="Hyperlink"/>
                <w:rFonts w:ascii="Trebuchet MS" w:hAnsi="Trebuchet MS" w:cs="Times New Roman"/>
                <w:b/>
                <w:bCs/>
                <w:noProof/>
              </w:rPr>
              <w:t>1.4.2</w:t>
            </w:r>
            <w:r>
              <w:rPr>
                <w:noProof/>
              </w:rPr>
              <w:tab/>
            </w:r>
            <w:r w:rsidRPr="00BE7E3A">
              <w:rPr>
                <w:rStyle w:val="Hyperlink"/>
                <w:rFonts w:ascii="Trebuchet MS" w:hAnsi="Trebuchet MS"/>
                <w:b/>
                <w:bCs/>
                <w:noProof/>
              </w:rPr>
              <w:t>Summary - Preparing &amp; Uploading the Input File</w:t>
            </w:r>
            <w:r>
              <w:rPr>
                <w:noProof/>
                <w:webHidden/>
              </w:rPr>
              <w:tab/>
            </w:r>
            <w:r>
              <w:rPr>
                <w:noProof/>
                <w:webHidden/>
              </w:rPr>
              <w:fldChar w:fldCharType="begin"/>
            </w:r>
            <w:r>
              <w:rPr>
                <w:noProof/>
                <w:webHidden/>
              </w:rPr>
              <w:instrText xml:space="preserve"> PAGEREF _Toc37416012 \h </w:instrText>
            </w:r>
            <w:r>
              <w:rPr>
                <w:noProof/>
                <w:webHidden/>
              </w:rPr>
            </w:r>
            <w:r>
              <w:rPr>
                <w:noProof/>
                <w:webHidden/>
              </w:rPr>
              <w:fldChar w:fldCharType="separate"/>
            </w:r>
            <w:r>
              <w:rPr>
                <w:noProof/>
                <w:webHidden/>
              </w:rPr>
              <w:t>9</w:t>
            </w:r>
            <w:r>
              <w:rPr>
                <w:noProof/>
                <w:webHidden/>
              </w:rPr>
              <w:fldChar w:fldCharType="end"/>
            </w:r>
          </w:hyperlink>
        </w:p>
        <w:p w:rsidR="0003131D" w:rsidRDefault="0003131D" w14:paraId="636EEB43" w14:textId="173B5D9F">
          <w:pPr>
            <w:pStyle w:val="TOC2"/>
            <w:tabs>
              <w:tab w:val="left" w:pos="880"/>
              <w:tab w:val="right" w:leader="dot" w:pos="9350"/>
            </w:tabs>
            <w:rPr>
              <w:noProof/>
            </w:rPr>
          </w:pPr>
          <w:hyperlink w:history="1" w:anchor="_Toc37416013">
            <w:r w:rsidRPr="00BE7E3A">
              <w:rPr>
                <w:rStyle w:val="Hyperlink"/>
                <w:rFonts w:ascii="Trebuchet MS" w:hAnsi="Trebuchet MS" w:eastAsia="Times New Roman" w:cs="Times New Roman"/>
                <w:b/>
                <w:bCs/>
                <w:iCs/>
                <w:noProof/>
              </w:rPr>
              <w:t>1.5</w:t>
            </w:r>
            <w:r>
              <w:rPr>
                <w:noProof/>
              </w:rPr>
              <w:tab/>
            </w:r>
            <w:r w:rsidRPr="00BE7E3A">
              <w:rPr>
                <w:rStyle w:val="Hyperlink"/>
                <w:rFonts w:ascii="Trebuchet MS" w:hAnsi="Trebuchet MS" w:eastAsia="Times New Roman" w:cs="Arial"/>
                <w:b/>
                <w:bCs/>
                <w:iCs/>
                <w:noProof/>
              </w:rPr>
              <w:t>Invoking Claims</w:t>
            </w:r>
            <w:r>
              <w:rPr>
                <w:noProof/>
                <w:webHidden/>
              </w:rPr>
              <w:tab/>
            </w:r>
            <w:r>
              <w:rPr>
                <w:noProof/>
                <w:webHidden/>
              </w:rPr>
              <w:fldChar w:fldCharType="begin"/>
            </w:r>
            <w:r>
              <w:rPr>
                <w:noProof/>
                <w:webHidden/>
              </w:rPr>
              <w:instrText xml:space="preserve"> PAGEREF _Toc37416013 \h </w:instrText>
            </w:r>
            <w:r>
              <w:rPr>
                <w:noProof/>
                <w:webHidden/>
              </w:rPr>
            </w:r>
            <w:r>
              <w:rPr>
                <w:noProof/>
                <w:webHidden/>
              </w:rPr>
              <w:fldChar w:fldCharType="separate"/>
            </w:r>
            <w:r>
              <w:rPr>
                <w:noProof/>
                <w:webHidden/>
              </w:rPr>
              <w:t>11</w:t>
            </w:r>
            <w:r>
              <w:rPr>
                <w:noProof/>
                <w:webHidden/>
              </w:rPr>
              <w:fldChar w:fldCharType="end"/>
            </w:r>
          </w:hyperlink>
        </w:p>
        <w:p w:rsidR="0003131D" w:rsidRDefault="0003131D" w14:paraId="31444FEB" w14:textId="71EECD69">
          <w:pPr>
            <w:pStyle w:val="TOC3"/>
            <w:tabs>
              <w:tab w:val="left" w:pos="1320"/>
              <w:tab w:val="right" w:leader="dot" w:pos="9350"/>
            </w:tabs>
            <w:rPr>
              <w:noProof/>
            </w:rPr>
          </w:pPr>
          <w:hyperlink w:history="1" w:anchor="_Toc37416014">
            <w:r w:rsidRPr="00BE7E3A">
              <w:rPr>
                <w:rStyle w:val="Hyperlink"/>
                <w:rFonts w:ascii="Trebuchet MS" w:hAnsi="Trebuchet MS" w:cs="Times New Roman"/>
                <w:b/>
                <w:bCs/>
                <w:noProof/>
              </w:rPr>
              <w:t>1.5.1</w:t>
            </w:r>
            <w:r>
              <w:rPr>
                <w:noProof/>
              </w:rPr>
              <w:tab/>
            </w:r>
            <w:r w:rsidRPr="00BE7E3A">
              <w:rPr>
                <w:rStyle w:val="Hyperlink"/>
                <w:rFonts w:ascii="Trebuchet MS" w:hAnsi="Trebuchet MS"/>
                <w:b/>
                <w:bCs/>
                <w:noProof/>
              </w:rPr>
              <w:t>Input File Content to Staging Area</w:t>
            </w:r>
            <w:r>
              <w:rPr>
                <w:noProof/>
                <w:webHidden/>
              </w:rPr>
              <w:tab/>
            </w:r>
            <w:r>
              <w:rPr>
                <w:noProof/>
                <w:webHidden/>
              </w:rPr>
              <w:fldChar w:fldCharType="begin"/>
            </w:r>
            <w:r>
              <w:rPr>
                <w:noProof/>
                <w:webHidden/>
              </w:rPr>
              <w:instrText xml:space="preserve"> PAGEREF _Toc37416014 \h </w:instrText>
            </w:r>
            <w:r>
              <w:rPr>
                <w:noProof/>
                <w:webHidden/>
              </w:rPr>
            </w:r>
            <w:r>
              <w:rPr>
                <w:noProof/>
                <w:webHidden/>
              </w:rPr>
              <w:fldChar w:fldCharType="separate"/>
            </w:r>
            <w:r>
              <w:rPr>
                <w:noProof/>
                <w:webHidden/>
              </w:rPr>
              <w:t>11</w:t>
            </w:r>
            <w:r>
              <w:rPr>
                <w:noProof/>
                <w:webHidden/>
              </w:rPr>
              <w:fldChar w:fldCharType="end"/>
            </w:r>
          </w:hyperlink>
        </w:p>
        <w:p w:rsidR="0003131D" w:rsidRDefault="0003131D" w14:paraId="24BAB766" w14:textId="62E24910">
          <w:pPr>
            <w:pStyle w:val="TOC3"/>
            <w:tabs>
              <w:tab w:val="left" w:pos="1320"/>
              <w:tab w:val="right" w:leader="dot" w:pos="9350"/>
            </w:tabs>
            <w:rPr>
              <w:noProof/>
            </w:rPr>
          </w:pPr>
          <w:hyperlink w:history="1" w:anchor="_Toc37416015">
            <w:r w:rsidRPr="00BE7E3A">
              <w:rPr>
                <w:rStyle w:val="Hyperlink"/>
                <w:rFonts w:ascii="Trebuchet MS" w:hAnsi="Trebuchet MS" w:cs="Times New Roman"/>
                <w:b/>
                <w:bCs/>
                <w:noProof/>
              </w:rPr>
              <w:t>1.5.2</w:t>
            </w:r>
            <w:r>
              <w:rPr>
                <w:noProof/>
              </w:rPr>
              <w:tab/>
            </w:r>
            <w:r w:rsidRPr="00BE7E3A">
              <w:rPr>
                <w:rStyle w:val="Hyperlink"/>
                <w:rFonts w:ascii="Trebuchet MS" w:hAnsi="Trebuchet MS"/>
                <w:b/>
                <w:bCs/>
                <w:noProof/>
              </w:rPr>
              <w:t>Eligibility Criteria Checks</w:t>
            </w:r>
            <w:r>
              <w:rPr>
                <w:noProof/>
                <w:webHidden/>
              </w:rPr>
              <w:tab/>
            </w:r>
            <w:r>
              <w:rPr>
                <w:noProof/>
                <w:webHidden/>
              </w:rPr>
              <w:fldChar w:fldCharType="begin"/>
            </w:r>
            <w:r>
              <w:rPr>
                <w:noProof/>
                <w:webHidden/>
              </w:rPr>
              <w:instrText xml:space="preserve"> PAGEREF _Toc37416015 \h </w:instrText>
            </w:r>
            <w:r>
              <w:rPr>
                <w:noProof/>
                <w:webHidden/>
              </w:rPr>
            </w:r>
            <w:r>
              <w:rPr>
                <w:noProof/>
                <w:webHidden/>
              </w:rPr>
              <w:fldChar w:fldCharType="separate"/>
            </w:r>
            <w:r>
              <w:rPr>
                <w:noProof/>
                <w:webHidden/>
              </w:rPr>
              <w:t>11</w:t>
            </w:r>
            <w:r>
              <w:rPr>
                <w:noProof/>
                <w:webHidden/>
              </w:rPr>
              <w:fldChar w:fldCharType="end"/>
            </w:r>
          </w:hyperlink>
        </w:p>
        <w:p w:rsidR="0003131D" w:rsidRDefault="0003131D" w14:paraId="2A1A9368" w14:textId="28310D07">
          <w:pPr>
            <w:pStyle w:val="TOC3"/>
            <w:tabs>
              <w:tab w:val="left" w:pos="1320"/>
              <w:tab w:val="right" w:leader="dot" w:pos="9350"/>
            </w:tabs>
            <w:rPr>
              <w:noProof/>
            </w:rPr>
          </w:pPr>
          <w:hyperlink w:history="1" w:anchor="_Toc37416016">
            <w:r w:rsidRPr="00BE7E3A">
              <w:rPr>
                <w:rStyle w:val="Hyperlink"/>
                <w:rFonts w:ascii="Trebuchet MS" w:hAnsi="Trebuchet MS" w:cs="Times New Roman"/>
                <w:b/>
                <w:bCs/>
                <w:noProof/>
              </w:rPr>
              <w:t>1.5.3</w:t>
            </w:r>
            <w:r>
              <w:rPr>
                <w:noProof/>
              </w:rPr>
              <w:tab/>
            </w:r>
            <w:r w:rsidRPr="00BE7E3A">
              <w:rPr>
                <w:rStyle w:val="Hyperlink"/>
                <w:rFonts w:ascii="Trebuchet MS" w:hAnsi="Trebuchet MS"/>
                <w:b/>
                <w:bCs/>
                <w:noProof/>
              </w:rPr>
              <w:t>Marking the CG as Claimed</w:t>
            </w:r>
            <w:r>
              <w:rPr>
                <w:noProof/>
                <w:webHidden/>
              </w:rPr>
              <w:tab/>
            </w:r>
            <w:r>
              <w:rPr>
                <w:noProof/>
                <w:webHidden/>
              </w:rPr>
              <w:fldChar w:fldCharType="begin"/>
            </w:r>
            <w:r>
              <w:rPr>
                <w:noProof/>
                <w:webHidden/>
              </w:rPr>
              <w:instrText xml:space="preserve"> PAGEREF _Toc37416016 \h </w:instrText>
            </w:r>
            <w:r>
              <w:rPr>
                <w:noProof/>
                <w:webHidden/>
              </w:rPr>
            </w:r>
            <w:r>
              <w:rPr>
                <w:noProof/>
                <w:webHidden/>
              </w:rPr>
              <w:fldChar w:fldCharType="separate"/>
            </w:r>
            <w:r>
              <w:rPr>
                <w:noProof/>
                <w:webHidden/>
              </w:rPr>
              <w:t>13</w:t>
            </w:r>
            <w:r>
              <w:rPr>
                <w:noProof/>
                <w:webHidden/>
              </w:rPr>
              <w:fldChar w:fldCharType="end"/>
            </w:r>
          </w:hyperlink>
        </w:p>
        <w:p w:rsidR="0003131D" w:rsidRDefault="0003131D" w14:paraId="5895BDF8" w14:textId="078A13CA">
          <w:pPr>
            <w:pStyle w:val="TOC3"/>
            <w:tabs>
              <w:tab w:val="left" w:pos="1540"/>
              <w:tab w:val="right" w:leader="dot" w:pos="9350"/>
            </w:tabs>
            <w:rPr>
              <w:noProof/>
            </w:rPr>
          </w:pPr>
          <w:hyperlink w:history="1" w:anchor="_Toc37416017">
            <w:r w:rsidRPr="00BE7E3A">
              <w:rPr>
                <w:rStyle w:val="Hyperlink"/>
                <w:rFonts w:ascii="Trebuchet MS" w:hAnsi="Trebuchet MS" w:cs="Times New Roman"/>
                <w:b/>
                <w:bCs/>
                <w:noProof/>
              </w:rPr>
              <w:t>1.5.3.1</w:t>
            </w:r>
            <w:r>
              <w:rPr>
                <w:noProof/>
              </w:rPr>
              <w:tab/>
            </w:r>
            <w:r w:rsidRPr="00BE7E3A">
              <w:rPr>
                <w:rStyle w:val="Hyperlink"/>
                <w:rFonts w:ascii="Trebuchet MS" w:hAnsi="Trebuchet MS"/>
                <w:b/>
                <w:bCs/>
                <w:noProof/>
              </w:rPr>
              <w:t>Marking the CG as Claimed in CG Table</w:t>
            </w:r>
            <w:r>
              <w:rPr>
                <w:noProof/>
                <w:webHidden/>
              </w:rPr>
              <w:tab/>
            </w:r>
            <w:r>
              <w:rPr>
                <w:noProof/>
                <w:webHidden/>
              </w:rPr>
              <w:fldChar w:fldCharType="begin"/>
            </w:r>
            <w:r>
              <w:rPr>
                <w:noProof/>
                <w:webHidden/>
              </w:rPr>
              <w:instrText xml:space="preserve"> PAGEREF _Toc37416017 \h </w:instrText>
            </w:r>
            <w:r>
              <w:rPr>
                <w:noProof/>
                <w:webHidden/>
              </w:rPr>
            </w:r>
            <w:r>
              <w:rPr>
                <w:noProof/>
                <w:webHidden/>
              </w:rPr>
              <w:fldChar w:fldCharType="separate"/>
            </w:r>
            <w:r>
              <w:rPr>
                <w:noProof/>
                <w:webHidden/>
              </w:rPr>
              <w:t>13</w:t>
            </w:r>
            <w:r>
              <w:rPr>
                <w:noProof/>
                <w:webHidden/>
              </w:rPr>
              <w:fldChar w:fldCharType="end"/>
            </w:r>
          </w:hyperlink>
        </w:p>
        <w:p w:rsidR="0003131D" w:rsidRDefault="0003131D" w14:paraId="03A5ADFC" w14:textId="0F9F3B15">
          <w:pPr>
            <w:pStyle w:val="TOC3"/>
            <w:tabs>
              <w:tab w:val="left" w:pos="1540"/>
              <w:tab w:val="right" w:leader="dot" w:pos="9350"/>
            </w:tabs>
            <w:rPr>
              <w:noProof/>
            </w:rPr>
          </w:pPr>
          <w:hyperlink w:history="1" w:anchor="_Toc37416018">
            <w:r w:rsidRPr="00BE7E3A">
              <w:rPr>
                <w:rStyle w:val="Hyperlink"/>
                <w:rFonts w:ascii="Trebuchet MS" w:hAnsi="Trebuchet MS" w:cs="Times New Roman"/>
                <w:b/>
                <w:bCs/>
                <w:noProof/>
              </w:rPr>
              <w:t>1.5.3.2</w:t>
            </w:r>
            <w:r>
              <w:rPr>
                <w:noProof/>
              </w:rPr>
              <w:tab/>
            </w:r>
            <w:r w:rsidRPr="00BE7E3A">
              <w:rPr>
                <w:rStyle w:val="Hyperlink"/>
                <w:rFonts w:ascii="Trebuchet MS" w:hAnsi="Trebuchet MS"/>
                <w:b/>
                <w:bCs/>
                <w:noProof/>
              </w:rPr>
              <w:t>Making entry in Claims Table</w:t>
            </w:r>
            <w:r>
              <w:rPr>
                <w:noProof/>
                <w:webHidden/>
              </w:rPr>
              <w:tab/>
            </w:r>
            <w:r>
              <w:rPr>
                <w:noProof/>
                <w:webHidden/>
              </w:rPr>
              <w:fldChar w:fldCharType="begin"/>
            </w:r>
            <w:r>
              <w:rPr>
                <w:noProof/>
                <w:webHidden/>
              </w:rPr>
              <w:instrText xml:space="preserve"> PAGEREF _Toc37416018 \h </w:instrText>
            </w:r>
            <w:r>
              <w:rPr>
                <w:noProof/>
                <w:webHidden/>
              </w:rPr>
            </w:r>
            <w:r>
              <w:rPr>
                <w:noProof/>
                <w:webHidden/>
              </w:rPr>
              <w:fldChar w:fldCharType="separate"/>
            </w:r>
            <w:r>
              <w:rPr>
                <w:noProof/>
                <w:webHidden/>
              </w:rPr>
              <w:t>15</w:t>
            </w:r>
            <w:r>
              <w:rPr>
                <w:noProof/>
                <w:webHidden/>
              </w:rPr>
              <w:fldChar w:fldCharType="end"/>
            </w:r>
          </w:hyperlink>
        </w:p>
        <w:p w:rsidR="0003131D" w:rsidRDefault="0003131D" w14:paraId="06105CB0" w14:textId="05F5EE51">
          <w:pPr>
            <w:pStyle w:val="TOC2"/>
            <w:tabs>
              <w:tab w:val="left" w:pos="880"/>
              <w:tab w:val="right" w:leader="dot" w:pos="9350"/>
            </w:tabs>
            <w:rPr>
              <w:noProof/>
            </w:rPr>
          </w:pPr>
          <w:hyperlink w:history="1" w:anchor="_Toc37416019">
            <w:r w:rsidRPr="00BE7E3A">
              <w:rPr>
                <w:rStyle w:val="Hyperlink"/>
                <w:rFonts w:ascii="Trebuchet MS" w:hAnsi="Trebuchet MS" w:eastAsia="Times New Roman" w:cs="Times New Roman"/>
                <w:b/>
                <w:bCs/>
                <w:iCs/>
                <w:noProof/>
              </w:rPr>
              <w:t>1.6</w:t>
            </w:r>
            <w:r>
              <w:rPr>
                <w:noProof/>
              </w:rPr>
              <w:tab/>
            </w:r>
            <w:r w:rsidRPr="00BE7E3A">
              <w:rPr>
                <w:rStyle w:val="Hyperlink"/>
                <w:rFonts w:ascii="Trebuchet MS" w:hAnsi="Trebuchet MS" w:eastAsia="Times New Roman" w:cs="Arial"/>
                <w:b/>
                <w:bCs/>
                <w:iCs/>
                <w:noProof/>
              </w:rPr>
              <w:t>Processing Claims</w:t>
            </w:r>
            <w:r>
              <w:rPr>
                <w:noProof/>
                <w:webHidden/>
              </w:rPr>
              <w:tab/>
            </w:r>
            <w:r>
              <w:rPr>
                <w:noProof/>
                <w:webHidden/>
              </w:rPr>
              <w:fldChar w:fldCharType="begin"/>
            </w:r>
            <w:r>
              <w:rPr>
                <w:noProof/>
                <w:webHidden/>
              </w:rPr>
              <w:instrText xml:space="preserve"> PAGEREF _Toc37416019 \h </w:instrText>
            </w:r>
            <w:r>
              <w:rPr>
                <w:noProof/>
                <w:webHidden/>
              </w:rPr>
            </w:r>
            <w:r>
              <w:rPr>
                <w:noProof/>
                <w:webHidden/>
              </w:rPr>
              <w:fldChar w:fldCharType="separate"/>
            </w:r>
            <w:r>
              <w:rPr>
                <w:noProof/>
                <w:webHidden/>
              </w:rPr>
              <w:t>16</w:t>
            </w:r>
            <w:r>
              <w:rPr>
                <w:noProof/>
                <w:webHidden/>
              </w:rPr>
              <w:fldChar w:fldCharType="end"/>
            </w:r>
          </w:hyperlink>
        </w:p>
        <w:p w:rsidR="0003131D" w:rsidRDefault="0003131D" w14:paraId="3CC091FF" w14:textId="6320FF99">
          <w:pPr>
            <w:pStyle w:val="TOC3"/>
            <w:tabs>
              <w:tab w:val="left" w:pos="1540"/>
              <w:tab w:val="right" w:leader="dot" w:pos="9350"/>
            </w:tabs>
            <w:rPr>
              <w:noProof/>
            </w:rPr>
          </w:pPr>
          <w:hyperlink w:history="1" w:anchor="_Toc37416020">
            <w:r w:rsidRPr="00BE7E3A">
              <w:rPr>
                <w:rStyle w:val="Hyperlink"/>
                <w:rFonts w:ascii="Trebuchet MS" w:hAnsi="Trebuchet MS" w:cs="Times New Roman"/>
                <w:b/>
                <w:bCs/>
                <w:noProof/>
              </w:rPr>
              <w:t>1.6.1.1</w:t>
            </w:r>
            <w:r>
              <w:rPr>
                <w:noProof/>
              </w:rPr>
              <w:tab/>
            </w:r>
            <w:r w:rsidRPr="00BE7E3A">
              <w:rPr>
                <w:rStyle w:val="Hyperlink"/>
                <w:rFonts w:ascii="Trebuchet MS" w:hAnsi="Trebuchet MS"/>
                <w:b/>
                <w:bCs/>
                <w:noProof/>
              </w:rPr>
              <w:t>Approving the Claims</w:t>
            </w:r>
            <w:r>
              <w:rPr>
                <w:noProof/>
                <w:webHidden/>
              </w:rPr>
              <w:tab/>
            </w:r>
            <w:r>
              <w:rPr>
                <w:noProof/>
                <w:webHidden/>
              </w:rPr>
              <w:fldChar w:fldCharType="begin"/>
            </w:r>
            <w:r>
              <w:rPr>
                <w:noProof/>
                <w:webHidden/>
              </w:rPr>
              <w:instrText xml:space="preserve"> PAGEREF _Toc37416020 \h </w:instrText>
            </w:r>
            <w:r>
              <w:rPr>
                <w:noProof/>
                <w:webHidden/>
              </w:rPr>
            </w:r>
            <w:r>
              <w:rPr>
                <w:noProof/>
                <w:webHidden/>
              </w:rPr>
              <w:fldChar w:fldCharType="separate"/>
            </w:r>
            <w:r>
              <w:rPr>
                <w:noProof/>
                <w:webHidden/>
              </w:rPr>
              <w:t>17</w:t>
            </w:r>
            <w:r>
              <w:rPr>
                <w:noProof/>
                <w:webHidden/>
              </w:rPr>
              <w:fldChar w:fldCharType="end"/>
            </w:r>
          </w:hyperlink>
        </w:p>
        <w:p w:rsidR="0003131D" w:rsidRDefault="0003131D" w14:paraId="42ADB71B" w14:textId="10D31787">
          <w:pPr>
            <w:pStyle w:val="TOC3"/>
            <w:tabs>
              <w:tab w:val="left" w:pos="1540"/>
              <w:tab w:val="right" w:leader="dot" w:pos="9350"/>
            </w:tabs>
            <w:rPr>
              <w:noProof/>
            </w:rPr>
          </w:pPr>
          <w:hyperlink w:history="1" w:anchor="_Toc37416021">
            <w:r w:rsidRPr="00BE7E3A">
              <w:rPr>
                <w:rStyle w:val="Hyperlink"/>
                <w:rFonts w:ascii="Trebuchet MS" w:hAnsi="Trebuchet MS" w:cs="Times New Roman"/>
                <w:b/>
                <w:bCs/>
                <w:noProof/>
              </w:rPr>
              <w:t>1.6.1.2</w:t>
            </w:r>
            <w:r>
              <w:rPr>
                <w:noProof/>
              </w:rPr>
              <w:tab/>
            </w:r>
            <w:r w:rsidRPr="00BE7E3A">
              <w:rPr>
                <w:rStyle w:val="Hyperlink"/>
                <w:rFonts w:ascii="Trebuchet MS" w:hAnsi="Trebuchet MS"/>
                <w:b/>
                <w:bCs/>
                <w:noProof/>
              </w:rPr>
              <w:t>Payment of Claim Payout to MLI (Claim Settlement)</w:t>
            </w:r>
            <w:r>
              <w:rPr>
                <w:noProof/>
                <w:webHidden/>
              </w:rPr>
              <w:tab/>
            </w:r>
            <w:r>
              <w:rPr>
                <w:noProof/>
                <w:webHidden/>
              </w:rPr>
              <w:fldChar w:fldCharType="begin"/>
            </w:r>
            <w:r>
              <w:rPr>
                <w:noProof/>
                <w:webHidden/>
              </w:rPr>
              <w:instrText xml:space="preserve"> PAGEREF _Toc37416021 \h </w:instrText>
            </w:r>
            <w:r>
              <w:rPr>
                <w:noProof/>
                <w:webHidden/>
              </w:rPr>
            </w:r>
            <w:r>
              <w:rPr>
                <w:noProof/>
                <w:webHidden/>
              </w:rPr>
              <w:fldChar w:fldCharType="separate"/>
            </w:r>
            <w:r>
              <w:rPr>
                <w:noProof/>
                <w:webHidden/>
              </w:rPr>
              <w:t>17</w:t>
            </w:r>
            <w:r>
              <w:rPr>
                <w:noProof/>
                <w:webHidden/>
              </w:rPr>
              <w:fldChar w:fldCharType="end"/>
            </w:r>
          </w:hyperlink>
        </w:p>
        <w:p w:rsidR="0003131D" w:rsidRDefault="0003131D" w14:paraId="1D566DFD" w14:textId="1E8B55E8">
          <w:pPr>
            <w:pStyle w:val="TOC3"/>
            <w:tabs>
              <w:tab w:val="left" w:pos="1540"/>
              <w:tab w:val="right" w:leader="dot" w:pos="9350"/>
            </w:tabs>
            <w:rPr>
              <w:noProof/>
            </w:rPr>
          </w:pPr>
          <w:hyperlink w:history="1" w:anchor="_Toc37416022">
            <w:r w:rsidRPr="00BE7E3A">
              <w:rPr>
                <w:rStyle w:val="Hyperlink"/>
                <w:rFonts w:ascii="Trebuchet MS" w:hAnsi="Trebuchet MS" w:cs="Times New Roman"/>
                <w:b/>
                <w:bCs/>
                <w:noProof/>
              </w:rPr>
              <w:t>1.6.1.3</w:t>
            </w:r>
            <w:r>
              <w:rPr>
                <w:noProof/>
              </w:rPr>
              <w:tab/>
            </w:r>
            <w:r w:rsidRPr="00BE7E3A">
              <w:rPr>
                <w:rStyle w:val="Hyperlink"/>
                <w:rFonts w:ascii="Trebuchet MS" w:hAnsi="Trebuchet MS"/>
                <w:b/>
                <w:bCs/>
                <w:noProof/>
              </w:rPr>
              <w:t>Rejecting the Claims</w:t>
            </w:r>
            <w:r>
              <w:rPr>
                <w:noProof/>
                <w:webHidden/>
              </w:rPr>
              <w:tab/>
            </w:r>
            <w:r>
              <w:rPr>
                <w:noProof/>
                <w:webHidden/>
              </w:rPr>
              <w:fldChar w:fldCharType="begin"/>
            </w:r>
            <w:r>
              <w:rPr>
                <w:noProof/>
                <w:webHidden/>
              </w:rPr>
              <w:instrText xml:space="preserve"> PAGEREF _Toc37416022 \h </w:instrText>
            </w:r>
            <w:r>
              <w:rPr>
                <w:noProof/>
                <w:webHidden/>
              </w:rPr>
            </w:r>
            <w:r>
              <w:rPr>
                <w:noProof/>
                <w:webHidden/>
              </w:rPr>
              <w:fldChar w:fldCharType="separate"/>
            </w:r>
            <w:r>
              <w:rPr>
                <w:noProof/>
                <w:webHidden/>
              </w:rPr>
              <w:t>17</w:t>
            </w:r>
            <w:r>
              <w:rPr>
                <w:noProof/>
                <w:webHidden/>
              </w:rPr>
              <w:fldChar w:fldCharType="end"/>
            </w:r>
          </w:hyperlink>
        </w:p>
        <w:p w:rsidR="0003131D" w:rsidRDefault="0003131D" w14:paraId="17C63AF6" w14:textId="0D14962A">
          <w:pPr>
            <w:pStyle w:val="TOC3"/>
            <w:tabs>
              <w:tab w:val="left" w:pos="1320"/>
              <w:tab w:val="right" w:leader="dot" w:pos="9350"/>
            </w:tabs>
            <w:rPr>
              <w:noProof/>
            </w:rPr>
          </w:pPr>
          <w:hyperlink w:history="1" w:anchor="_Toc37416023">
            <w:r w:rsidRPr="00BE7E3A">
              <w:rPr>
                <w:rStyle w:val="Hyperlink"/>
                <w:rFonts w:ascii="Trebuchet MS" w:hAnsi="Trebuchet MS" w:cs="Times New Roman"/>
                <w:b/>
                <w:bCs/>
                <w:noProof/>
              </w:rPr>
              <w:t>1.6.2</w:t>
            </w:r>
            <w:r>
              <w:rPr>
                <w:noProof/>
              </w:rPr>
              <w:tab/>
            </w:r>
            <w:r w:rsidRPr="00BE7E3A">
              <w:rPr>
                <w:rStyle w:val="Hyperlink"/>
                <w:rFonts w:ascii="Trebuchet MS" w:hAnsi="Trebuchet MS"/>
                <w:b/>
                <w:bCs/>
                <w:noProof/>
              </w:rPr>
              <w:t>Claim Calculations</w:t>
            </w:r>
            <w:r>
              <w:rPr>
                <w:noProof/>
                <w:webHidden/>
              </w:rPr>
              <w:tab/>
            </w:r>
            <w:r>
              <w:rPr>
                <w:noProof/>
                <w:webHidden/>
              </w:rPr>
              <w:fldChar w:fldCharType="begin"/>
            </w:r>
            <w:r>
              <w:rPr>
                <w:noProof/>
                <w:webHidden/>
              </w:rPr>
              <w:instrText xml:space="preserve"> PAGEREF _Toc37416023 \h </w:instrText>
            </w:r>
            <w:r>
              <w:rPr>
                <w:noProof/>
                <w:webHidden/>
              </w:rPr>
            </w:r>
            <w:r>
              <w:rPr>
                <w:noProof/>
                <w:webHidden/>
              </w:rPr>
              <w:fldChar w:fldCharType="separate"/>
            </w:r>
            <w:r>
              <w:rPr>
                <w:noProof/>
                <w:webHidden/>
              </w:rPr>
              <w:t>18</w:t>
            </w:r>
            <w:r>
              <w:rPr>
                <w:noProof/>
                <w:webHidden/>
              </w:rPr>
              <w:fldChar w:fldCharType="end"/>
            </w:r>
          </w:hyperlink>
        </w:p>
        <w:p w:rsidR="0003131D" w:rsidRDefault="0003131D" w14:paraId="2AD09DC0" w14:textId="70BD4252">
          <w:pPr>
            <w:pStyle w:val="TOC3"/>
            <w:tabs>
              <w:tab w:val="left" w:pos="1320"/>
              <w:tab w:val="right" w:leader="dot" w:pos="9350"/>
            </w:tabs>
            <w:rPr>
              <w:noProof/>
            </w:rPr>
          </w:pPr>
          <w:hyperlink w:history="1" w:anchor="_Toc37416024">
            <w:r w:rsidRPr="00BE7E3A">
              <w:rPr>
                <w:rStyle w:val="Hyperlink"/>
                <w:rFonts w:ascii="Trebuchet MS" w:hAnsi="Trebuchet MS" w:cs="Times New Roman"/>
                <w:b/>
                <w:bCs/>
                <w:noProof/>
              </w:rPr>
              <w:t>1.6.3</w:t>
            </w:r>
            <w:r>
              <w:rPr>
                <w:noProof/>
              </w:rPr>
              <w:tab/>
            </w:r>
            <w:r w:rsidRPr="00BE7E3A">
              <w:rPr>
                <w:rStyle w:val="Hyperlink"/>
                <w:rFonts w:ascii="Trebuchet MS" w:hAnsi="Trebuchet MS"/>
                <w:b/>
                <w:bCs/>
                <w:noProof/>
              </w:rPr>
              <w:t>Holding the Claims</w:t>
            </w:r>
            <w:r>
              <w:rPr>
                <w:noProof/>
                <w:webHidden/>
              </w:rPr>
              <w:tab/>
            </w:r>
            <w:r>
              <w:rPr>
                <w:noProof/>
                <w:webHidden/>
              </w:rPr>
              <w:fldChar w:fldCharType="begin"/>
            </w:r>
            <w:r>
              <w:rPr>
                <w:noProof/>
                <w:webHidden/>
              </w:rPr>
              <w:instrText xml:space="preserve"> PAGEREF _Toc37416024 \h </w:instrText>
            </w:r>
            <w:r>
              <w:rPr>
                <w:noProof/>
                <w:webHidden/>
              </w:rPr>
            </w:r>
            <w:r>
              <w:rPr>
                <w:noProof/>
                <w:webHidden/>
              </w:rPr>
              <w:fldChar w:fldCharType="separate"/>
            </w:r>
            <w:r>
              <w:rPr>
                <w:noProof/>
                <w:webHidden/>
              </w:rPr>
              <w:t>22</w:t>
            </w:r>
            <w:r>
              <w:rPr>
                <w:noProof/>
                <w:webHidden/>
              </w:rPr>
              <w:fldChar w:fldCharType="end"/>
            </w:r>
          </w:hyperlink>
        </w:p>
        <w:p w:rsidR="0003131D" w:rsidRDefault="0003131D" w14:paraId="204092F0" w14:textId="71FCF091">
          <w:pPr>
            <w:pStyle w:val="TOC3"/>
            <w:tabs>
              <w:tab w:val="left" w:pos="1320"/>
              <w:tab w:val="right" w:leader="dot" w:pos="9350"/>
            </w:tabs>
            <w:rPr>
              <w:noProof/>
            </w:rPr>
          </w:pPr>
          <w:hyperlink w:history="1" w:anchor="_Toc37416025">
            <w:r w:rsidRPr="00BE7E3A">
              <w:rPr>
                <w:rStyle w:val="Hyperlink"/>
                <w:rFonts w:ascii="Trebuchet MS" w:hAnsi="Trebuchet MS" w:cs="Times New Roman"/>
                <w:b/>
                <w:bCs/>
                <w:noProof/>
              </w:rPr>
              <w:t>1.6.4</w:t>
            </w:r>
            <w:r>
              <w:rPr>
                <w:noProof/>
              </w:rPr>
              <w:tab/>
            </w:r>
            <w:r w:rsidRPr="00BE7E3A">
              <w:rPr>
                <w:rStyle w:val="Hyperlink"/>
                <w:rFonts w:ascii="Trebuchet MS" w:hAnsi="Trebuchet MS"/>
                <w:b/>
                <w:bCs/>
                <w:noProof/>
              </w:rPr>
              <w:t>Approving the Claims</w:t>
            </w:r>
            <w:r>
              <w:rPr>
                <w:noProof/>
                <w:webHidden/>
              </w:rPr>
              <w:tab/>
            </w:r>
            <w:r>
              <w:rPr>
                <w:noProof/>
                <w:webHidden/>
              </w:rPr>
              <w:fldChar w:fldCharType="begin"/>
            </w:r>
            <w:r>
              <w:rPr>
                <w:noProof/>
                <w:webHidden/>
              </w:rPr>
              <w:instrText xml:space="preserve"> PAGEREF _Toc37416025 \h </w:instrText>
            </w:r>
            <w:r>
              <w:rPr>
                <w:noProof/>
                <w:webHidden/>
              </w:rPr>
            </w:r>
            <w:r>
              <w:rPr>
                <w:noProof/>
                <w:webHidden/>
              </w:rPr>
              <w:fldChar w:fldCharType="separate"/>
            </w:r>
            <w:r>
              <w:rPr>
                <w:noProof/>
                <w:webHidden/>
              </w:rPr>
              <w:t>22</w:t>
            </w:r>
            <w:r>
              <w:rPr>
                <w:noProof/>
                <w:webHidden/>
              </w:rPr>
              <w:fldChar w:fldCharType="end"/>
            </w:r>
          </w:hyperlink>
        </w:p>
        <w:p w:rsidR="0003131D" w:rsidRDefault="0003131D" w14:paraId="6851BFE6" w14:textId="512BEF13">
          <w:pPr>
            <w:pStyle w:val="TOC3"/>
            <w:tabs>
              <w:tab w:val="left" w:pos="1320"/>
              <w:tab w:val="right" w:leader="dot" w:pos="9350"/>
            </w:tabs>
            <w:rPr>
              <w:noProof/>
            </w:rPr>
          </w:pPr>
          <w:hyperlink w:history="1" w:anchor="_Toc37416026">
            <w:r w:rsidRPr="00BE7E3A">
              <w:rPr>
                <w:rStyle w:val="Hyperlink"/>
                <w:rFonts w:ascii="Trebuchet MS" w:hAnsi="Trebuchet MS" w:cs="Times New Roman"/>
                <w:b/>
                <w:bCs/>
                <w:noProof/>
              </w:rPr>
              <w:t>1.6.5</w:t>
            </w:r>
            <w:r>
              <w:rPr>
                <w:noProof/>
              </w:rPr>
              <w:tab/>
            </w:r>
            <w:r w:rsidRPr="00BE7E3A">
              <w:rPr>
                <w:rStyle w:val="Hyperlink"/>
                <w:rFonts w:ascii="Trebuchet MS" w:hAnsi="Trebuchet MS"/>
                <w:b/>
                <w:bCs/>
                <w:noProof/>
              </w:rPr>
              <w:t>Settle the Claims</w:t>
            </w:r>
            <w:r>
              <w:rPr>
                <w:noProof/>
                <w:webHidden/>
              </w:rPr>
              <w:tab/>
            </w:r>
            <w:r>
              <w:rPr>
                <w:noProof/>
                <w:webHidden/>
              </w:rPr>
              <w:fldChar w:fldCharType="begin"/>
            </w:r>
            <w:r>
              <w:rPr>
                <w:noProof/>
                <w:webHidden/>
              </w:rPr>
              <w:instrText xml:space="preserve"> PAGEREF _Toc37416026 \h </w:instrText>
            </w:r>
            <w:r>
              <w:rPr>
                <w:noProof/>
                <w:webHidden/>
              </w:rPr>
            </w:r>
            <w:r>
              <w:rPr>
                <w:noProof/>
                <w:webHidden/>
              </w:rPr>
              <w:fldChar w:fldCharType="separate"/>
            </w:r>
            <w:r>
              <w:rPr>
                <w:noProof/>
                <w:webHidden/>
              </w:rPr>
              <w:t>22</w:t>
            </w:r>
            <w:r>
              <w:rPr>
                <w:noProof/>
                <w:webHidden/>
              </w:rPr>
              <w:fldChar w:fldCharType="end"/>
            </w:r>
          </w:hyperlink>
        </w:p>
        <w:p w:rsidR="0003131D" w:rsidRDefault="0003131D" w14:paraId="233BDC08" w14:textId="4E90845E">
          <w:pPr>
            <w:pStyle w:val="TOC3"/>
            <w:tabs>
              <w:tab w:val="left" w:pos="1320"/>
              <w:tab w:val="right" w:leader="dot" w:pos="9350"/>
            </w:tabs>
            <w:rPr>
              <w:noProof/>
            </w:rPr>
          </w:pPr>
          <w:hyperlink w:history="1" w:anchor="_Toc37416027">
            <w:r w:rsidRPr="00BE7E3A">
              <w:rPr>
                <w:rStyle w:val="Hyperlink"/>
                <w:rFonts w:ascii="Trebuchet MS" w:hAnsi="Trebuchet MS" w:cs="Times New Roman"/>
                <w:b/>
                <w:bCs/>
                <w:noProof/>
              </w:rPr>
              <w:t>1.6.6</w:t>
            </w:r>
            <w:r>
              <w:rPr>
                <w:noProof/>
              </w:rPr>
              <w:tab/>
            </w:r>
            <w:r w:rsidRPr="00BE7E3A">
              <w:rPr>
                <w:rStyle w:val="Hyperlink"/>
                <w:rFonts w:ascii="Trebuchet MS" w:hAnsi="Trebuchet MS"/>
                <w:b/>
                <w:bCs/>
                <w:noProof/>
              </w:rPr>
              <w:t>Rejecting the Claims</w:t>
            </w:r>
            <w:r>
              <w:rPr>
                <w:noProof/>
                <w:webHidden/>
              </w:rPr>
              <w:tab/>
            </w:r>
            <w:r>
              <w:rPr>
                <w:noProof/>
                <w:webHidden/>
              </w:rPr>
              <w:fldChar w:fldCharType="begin"/>
            </w:r>
            <w:r>
              <w:rPr>
                <w:noProof/>
                <w:webHidden/>
              </w:rPr>
              <w:instrText xml:space="preserve"> PAGEREF _Toc37416027 \h </w:instrText>
            </w:r>
            <w:r>
              <w:rPr>
                <w:noProof/>
                <w:webHidden/>
              </w:rPr>
            </w:r>
            <w:r>
              <w:rPr>
                <w:noProof/>
                <w:webHidden/>
              </w:rPr>
              <w:fldChar w:fldCharType="separate"/>
            </w:r>
            <w:r>
              <w:rPr>
                <w:noProof/>
                <w:webHidden/>
              </w:rPr>
              <w:t>22</w:t>
            </w:r>
            <w:r>
              <w:rPr>
                <w:noProof/>
                <w:webHidden/>
              </w:rPr>
              <w:fldChar w:fldCharType="end"/>
            </w:r>
          </w:hyperlink>
        </w:p>
        <w:p w:rsidR="0003131D" w:rsidRDefault="0003131D" w14:paraId="4A74F3F3" w14:textId="0AA43C90">
          <w:pPr>
            <w:pStyle w:val="TOC2"/>
            <w:tabs>
              <w:tab w:val="left" w:pos="880"/>
              <w:tab w:val="right" w:leader="dot" w:pos="9350"/>
            </w:tabs>
            <w:rPr>
              <w:noProof/>
            </w:rPr>
          </w:pPr>
          <w:hyperlink w:history="1" w:anchor="_Toc37416028">
            <w:r w:rsidRPr="00BE7E3A">
              <w:rPr>
                <w:rStyle w:val="Hyperlink"/>
                <w:rFonts w:ascii="Trebuchet MS" w:hAnsi="Trebuchet MS" w:eastAsia="Times New Roman" w:cs="Times New Roman"/>
                <w:b/>
                <w:bCs/>
                <w:iCs/>
                <w:noProof/>
              </w:rPr>
              <w:t>1.7</w:t>
            </w:r>
            <w:r>
              <w:rPr>
                <w:noProof/>
              </w:rPr>
              <w:tab/>
            </w:r>
            <w:r w:rsidRPr="00BE7E3A">
              <w:rPr>
                <w:rStyle w:val="Hyperlink"/>
                <w:rFonts w:ascii="Trebuchet MS" w:hAnsi="Trebuchet MS" w:eastAsia="Times New Roman" w:cs="Arial"/>
                <w:b/>
                <w:bCs/>
                <w:iCs/>
                <w:noProof/>
              </w:rPr>
              <w:t>Notifying Recoveries (Post Full &amp; Final Claim settlement)</w:t>
            </w:r>
            <w:r>
              <w:rPr>
                <w:noProof/>
                <w:webHidden/>
              </w:rPr>
              <w:tab/>
            </w:r>
            <w:r>
              <w:rPr>
                <w:noProof/>
                <w:webHidden/>
              </w:rPr>
              <w:fldChar w:fldCharType="begin"/>
            </w:r>
            <w:r>
              <w:rPr>
                <w:noProof/>
                <w:webHidden/>
              </w:rPr>
              <w:instrText xml:space="preserve"> PAGEREF _Toc37416028 \h </w:instrText>
            </w:r>
            <w:r>
              <w:rPr>
                <w:noProof/>
                <w:webHidden/>
              </w:rPr>
            </w:r>
            <w:r>
              <w:rPr>
                <w:noProof/>
                <w:webHidden/>
              </w:rPr>
              <w:fldChar w:fldCharType="separate"/>
            </w:r>
            <w:r>
              <w:rPr>
                <w:noProof/>
                <w:webHidden/>
              </w:rPr>
              <w:t>23</w:t>
            </w:r>
            <w:r>
              <w:rPr>
                <w:noProof/>
                <w:webHidden/>
              </w:rPr>
              <w:fldChar w:fldCharType="end"/>
            </w:r>
          </w:hyperlink>
        </w:p>
        <w:p w:rsidR="0003131D" w:rsidRDefault="0003131D" w14:paraId="03BF9157" w14:textId="39CFBBE0">
          <w:pPr>
            <w:pStyle w:val="TOC3"/>
            <w:tabs>
              <w:tab w:val="left" w:pos="1320"/>
              <w:tab w:val="right" w:leader="dot" w:pos="9350"/>
            </w:tabs>
            <w:rPr>
              <w:noProof/>
            </w:rPr>
          </w:pPr>
          <w:hyperlink w:history="1" w:anchor="_Toc37416029">
            <w:r w:rsidRPr="00BE7E3A">
              <w:rPr>
                <w:rStyle w:val="Hyperlink"/>
                <w:rFonts w:ascii="Trebuchet MS" w:hAnsi="Trebuchet MS" w:cs="Times New Roman"/>
                <w:b/>
                <w:bCs/>
                <w:noProof/>
              </w:rPr>
              <w:t>1.7.1</w:t>
            </w:r>
            <w:r>
              <w:rPr>
                <w:noProof/>
              </w:rPr>
              <w:tab/>
            </w:r>
            <w:r w:rsidRPr="00BE7E3A">
              <w:rPr>
                <w:rStyle w:val="Hyperlink"/>
                <w:rFonts w:ascii="Trebuchet MS" w:hAnsi="Trebuchet MS"/>
                <w:b/>
                <w:bCs/>
                <w:noProof/>
              </w:rPr>
              <w:t>Input File Layout</w:t>
            </w:r>
            <w:r>
              <w:rPr>
                <w:noProof/>
                <w:webHidden/>
              </w:rPr>
              <w:tab/>
            </w:r>
            <w:r>
              <w:rPr>
                <w:noProof/>
                <w:webHidden/>
              </w:rPr>
              <w:fldChar w:fldCharType="begin"/>
            </w:r>
            <w:r>
              <w:rPr>
                <w:noProof/>
                <w:webHidden/>
              </w:rPr>
              <w:instrText xml:space="preserve"> PAGEREF _Toc37416029 \h </w:instrText>
            </w:r>
            <w:r>
              <w:rPr>
                <w:noProof/>
                <w:webHidden/>
              </w:rPr>
            </w:r>
            <w:r>
              <w:rPr>
                <w:noProof/>
                <w:webHidden/>
              </w:rPr>
              <w:fldChar w:fldCharType="separate"/>
            </w:r>
            <w:r>
              <w:rPr>
                <w:noProof/>
                <w:webHidden/>
              </w:rPr>
              <w:t>23</w:t>
            </w:r>
            <w:r>
              <w:rPr>
                <w:noProof/>
                <w:webHidden/>
              </w:rPr>
              <w:fldChar w:fldCharType="end"/>
            </w:r>
          </w:hyperlink>
        </w:p>
        <w:p w:rsidR="0003131D" w:rsidRDefault="0003131D" w14:paraId="673764D6" w14:textId="79DCA8A0">
          <w:pPr>
            <w:pStyle w:val="TOC3"/>
            <w:tabs>
              <w:tab w:val="left" w:pos="1320"/>
              <w:tab w:val="right" w:leader="dot" w:pos="9350"/>
            </w:tabs>
            <w:rPr>
              <w:noProof/>
            </w:rPr>
          </w:pPr>
          <w:hyperlink w:history="1" w:anchor="_Toc37416030">
            <w:r w:rsidRPr="00BE7E3A">
              <w:rPr>
                <w:rStyle w:val="Hyperlink"/>
                <w:rFonts w:ascii="Trebuchet MS" w:hAnsi="Trebuchet MS" w:cs="Times New Roman"/>
                <w:b/>
                <w:bCs/>
                <w:noProof/>
              </w:rPr>
              <w:t>1.7.2</w:t>
            </w:r>
            <w:r>
              <w:rPr>
                <w:noProof/>
              </w:rPr>
              <w:tab/>
            </w:r>
            <w:r w:rsidRPr="00BE7E3A">
              <w:rPr>
                <w:rStyle w:val="Hyperlink"/>
                <w:rFonts w:ascii="Trebuchet MS" w:hAnsi="Trebuchet MS"/>
                <w:b/>
                <w:bCs/>
                <w:noProof/>
              </w:rPr>
              <w:t>Input File Format Processed by SURGE</w:t>
            </w:r>
            <w:r>
              <w:rPr>
                <w:noProof/>
                <w:webHidden/>
              </w:rPr>
              <w:tab/>
            </w:r>
            <w:r>
              <w:rPr>
                <w:noProof/>
                <w:webHidden/>
              </w:rPr>
              <w:fldChar w:fldCharType="begin"/>
            </w:r>
            <w:r>
              <w:rPr>
                <w:noProof/>
                <w:webHidden/>
              </w:rPr>
              <w:instrText xml:space="preserve"> PAGEREF _Toc37416030 \h </w:instrText>
            </w:r>
            <w:r>
              <w:rPr>
                <w:noProof/>
                <w:webHidden/>
              </w:rPr>
            </w:r>
            <w:r>
              <w:rPr>
                <w:noProof/>
                <w:webHidden/>
              </w:rPr>
              <w:fldChar w:fldCharType="separate"/>
            </w:r>
            <w:r>
              <w:rPr>
                <w:noProof/>
                <w:webHidden/>
              </w:rPr>
              <w:t>23</w:t>
            </w:r>
            <w:r>
              <w:rPr>
                <w:noProof/>
                <w:webHidden/>
              </w:rPr>
              <w:fldChar w:fldCharType="end"/>
            </w:r>
          </w:hyperlink>
        </w:p>
        <w:p w:rsidR="0003131D" w:rsidRDefault="0003131D" w14:paraId="5324425A" w14:textId="34C84615">
          <w:pPr>
            <w:pStyle w:val="TOC3"/>
            <w:tabs>
              <w:tab w:val="left" w:pos="1320"/>
              <w:tab w:val="right" w:leader="dot" w:pos="9350"/>
            </w:tabs>
            <w:rPr>
              <w:noProof/>
            </w:rPr>
          </w:pPr>
          <w:hyperlink w:history="1" w:anchor="_Toc37416031">
            <w:r w:rsidRPr="00BE7E3A">
              <w:rPr>
                <w:rStyle w:val="Hyperlink"/>
                <w:rFonts w:ascii="Trebuchet MS" w:hAnsi="Trebuchet MS" w:cs="Times New Roman"/>
                <w:b/>
                <w:bCs/>
                <w:noProof/>
              </w:rPr>
              <w:t>1.7.3</w:t>
            </w:r>
            <w:r>
              <w:rPr>
                <w:noProof/>
              </w:rPr>
              <w:tab/>
            </w:r>
            <w:r w:rsidRPr="00BE7E3A">
              <w:rPr>
                <w:rStyle w:val="Hyperlink"/>
                <w:rFonts w:ascii="Trebuchet MS" w:hAnsi="Trebuchet MS"/>
                <w:b/>
                <w:bCs/>
                <w:noProof/>
              </w:rPr>
              <w:t>Preparation of Input File</w:t>
            </w:r>
            <w:r>
              <w:rPr>
                <w:noProof/>
                <w:webHidden/>
              </w:rPr>
              <w:tab/>
            </w:r>
            <w:r>
              <w:rPr>
                <w:noProof/>
                <w:webHidden/>
              </w:rPr>
              <w:fldChar w:fldCharType="begin"/>
            </w:r>
            <w:r>
              <w:rPr>
                <w:noProof/>
                <w:webHidden/>
              </w:rPr>
              <w:instrText xml:space="preserve"> PAGEREF _Toc37416031 \h </w:instrText>
            </w:r>
            <w:r>
              <w:rPr>
                <w:noProof/>
                <w:webHidden/>
              </w:rPr>
            </w:r>
            <w:r>
              <w:rPr>
                <w:noProof/>
                <w:webHidden/>
              </w:rPr>
              <w:fldChar w:fldCharType="separate"/>
            </w:r>
            <w:r>
              <w:rPr>
                <w:noProof/>
                <w:webHidden/>
              </w:rPr>
              <w:t>24</w:t>
            </w:r>
            <w:r>
              <w:rPr>
                <w:noProof/>
                <w:webHidden/>
              </w:rPr>
              <w:fldChar w:fldCharType="end"/>
            </w:r>
          </w:hyperlink>
        </w:p>
        <w:p w:rsidR="0003131D" w:rsidRDefault="0003131D" w14:paraId="31126404" w14:textId="4BC26084">
          <w:pPr>
            <w:pStyle w:val="TOC3"/>
            <w:tabs>
              <w:tab w:val="left" w:pos="1760"/>
              <w:tab w:val="right" w:leader="dot" w:pos="9350"/>
            </w:tabs>
            <w:rPr>
              <w:noProof/>
            </w:rPr>
          </w:pPr>
          <w:hyperlink w:history="1" w:anchor="_Toc37416032">
            <w:r w:rsidRPr="00BE7E3A">
              <w:rPr>
                <w:rStyle w:val="Hyperlink"/>
                <w:rFonts w:ascii="Trebuchet MS" w:hAnsi="Trebuchet MS" w:cs="Times New Roman"/>
                <w:b/>
                <w:bCs/>
                <w:noProof/>
              </w:rPr>
              <w:t>1.7.3.1.1</w:t>
            </w:r>
            <w:r>
              <w:rPr>
                <w:noProof/>
              </w:rPr>
              <w:tab/>
            </w:r>
            <w:r w:rsidRPr="00BE7E3A">
              <w:rPr>
                <w:rStyle w:val="Hyperlink"/>
                <w:rFonts w:ascii="Trebuchet MS" w:hAnsi="Trebuchet MS"/>
                <w:b/>
                <w:bCs/>
                <w:noProof/>
              </w:rPr>
              <w:t>Notifying Recoveries</w:t>
            </w:r>
            <w:r>
              <w:rPr>
                <w:noProof/>
                <w:webHidden/>
              </w:rPr>
              <w:tab/>
            </w:r>
            <w:r>
              <w:rPr>
                <w:noProof/>
                <w:webHidden/>
              </w:rPr>
              <w:fldChar w:fldCharType="begin"/>
            </w:r>
            <w:r>
              <w:rPr>
                <w:noProof/>
                <w:webHidden/>
              </w:rPr>
              <w:instrText xml:space="preserve"> PAGEREF _Toc37416032 \h </w:instrText>
            </w:r>
            <w:r>
              <w:rPr>
                <w:noProof/>
                <w:webHidden/>
              </w:rPr>
            </w:r>
            <w:r>
              <w:rPr>
                <w:noProof/>
                <w:webHidden/>
              </w:rPr>
              <w:fldChar w:fldCharType="separate"/>
            </w:r>
            <w:r>
              <w:rPr>
                <w:noProof/>
                <w:webHidden/>
              </w:rPr>
              <w:t>24</w:t>
            </w:r>
            <w:r>
              <w:rPr>
                <w:noProof/>
                <w:webHidden/>
              </w:rPr>
              <w:fldChar w:fldCharType="end"/>
            </w:r>
          </w:hyperlink>
        </w:p>
        <w:p w:rsidR="0003131D" w:rsidRDefault="0003131D" w14:paraId="2993C7D1" w14:textId="12EC5CD8">
          <w:pPr>
            <w:pStyle w:val="TOC3"/>
            <w:tabs>
              <w:tab w:val="left" w:pos="1760"/>
              <w:tab w:val="right" w:leader="dot" w:pos="9350"/>
            </w:tabs>
            <w:rPr>
              <w:noProof/>
            </w:rPr>
          </w:pPr>
          <w:hyperlink w:history="1" w:anchor="_Toc37416033">
            <w:r w:rsidRPr="00BE7E3A">
              <w:rPr>
                <w:rStyle w:val="Hyperlink"/>
                <w:rFonts w:ascii="Trebuchet MS" w:hAnsi="Trebuchet MS" w:cs="Times New Roman"/>
                <w:b/>
                <w:bCs/>
                <w:noProof/>
              </w:rPr>
              <w:t>1.7.3.1.2</w:t>
            </w:r>
            <w:r>
              <w:rPr>
                <w:noProof/>
              </w:rPr>
              <w:tab/>
            </w:r>
            <w:r w:rsidRPr="00BE7E3A">
              <w:rPr>
                <w:rStyle w:val="Hyperlink"/>
                <w:rFonts w:ascii="Trebuchet MS" w:hAnsi="Trebuchet MS"/>
                <w:b/>
                <w:bCs/>
                <w:noProof/>
              </w:rPr>
              <w:t>Summary - Preparing &amp; Uploading the Input File</w:t>
            </w:r>
            <w:r>
              <w:rPr>
                <w:noProof/>
                <w:webHidden/>
              </w:rPr>
              <w:tab/>
            </w:r>
            <w:r>
              <w:rPr>
                <w:noProof/>
                <w:webHidden/>
              </w:rPr>
              <w:fldChar w:fldCharType="begin"/>
            </w:r>
            <w:r>
              <w:rPr>
                <w:noProof/>
                <w:webHidden/>
              </w:rPr>
              <w:instrText xml:space="preserve"> PAGEREF _Toc37416033 \h </w:instrText>
            </w:r>
            <w:r>
              <w:rPr>
                <w:noProof/>
                <w:webHidden/>
              </w:rPr>
            </w:r>
            <w:r>
              <w:rPr>
                <w:noProof/>
                <w:webHidden/>
              </w:rPr>
              <w:fldChar w:fldCharType="separate"/>
            </w:r>
            <w:r>
              <w:rPr>
                <w:noProof/>
                <w:webHidden/>
              </w:rPr>
              <w:t>25</w:t>
            </w:r>
            <w:r>
              <w:rPr>
                <w:noProof/>
                <w:webHidden/>
              </w:rPr>
              <w:fldChar w:fldCharType="end"/>
            </w:r>
          </w:hyperlink>
        </w:p>
        <w:p w:rsidR="0003131D" w:rsidRDefault="0003131D" w14:paraId="25657904" w14:textId="54D93777">
          <w:pPr>
            <w:pStyle w:val="TOC3"/>
            <w:tabs>
              <w:tab w:val="left" w:pos="1320"/>
              <w:tab w:val="right" w:leader="dot" w:pos="9350"/>
            </w:tabs>
            <w:rPr>
              <w:noProof/>
            </w:rPr>
          </w:pPr>
          <w:hyperlink w:history="1" w:anchor="_Toc37416034">
            <w:r w:rsidRPr="00BE7E3A">
              <w:rPr>
                <w:rStyle w:val="Hyperlink"/>
                <w:rFonts w:ascii="Trebuchet MS" w:hAnsi="Trebuchet MS" w:cs="Times New Roman"/>
                <w:b/>
                <w:bCs/>
                <w:noProof/>
              </w:rPr>
              <w:t>1.7.4</w:t>
            </w:r>
            <w:r>
              <w:rPr>
                <w:noProof/>
              </w:rPr>
              <w:tab/>
            </w:r>
            <w:r w:rsidRPr="00BE7E3A">
              <w:rPr>
                <w:rStyle w:val="Hyperlink"/>
                <w:rFonts w:ascii="Trebuchet MS" w:hAnsi="Trebuchet MS"/>
                <w:b/>
                <w:bCs/>
                <w:noProof/>
              </w:rPr>
              <w:t>Eligibility Criteria Checks</w:t>
            </w:r>
            <w:r>
              <w:rPr>
                <w:noProof/>
                <w:webHidden/>
              </w:rPr>
              <w:tab/>
            </w:r>
            <w:r>
              <w:rPr>
                <w:noProof/>
                <w:webHidden/>
              </w:rPr>
              <w:fldChar w:fldCharType="begin"/>
            </w:r>
            <w:r>
              <w:rPr>
                <w:noProof/>
                <w:webHidden/>
              </w:rPr>
              <w:instrText xml:space="preserve"> PAGEREF _Toc37416034 \h </w:instrText>
            </w:r>
            <w:r>
              <w:rPr>
                <w:noProof/>
                <w:webHidden/>
              </w:rPr>
            </w:r>
            <w:r>
              <w:rPr>
                <w:noProof/>
                <w:webHidden/>
              </w:rPr>
              <w:fldChar w:fldCharType="separate"/>
            </w:r>
            <w:r>
              <w:rPr>
                <w:noProof/>
                <w:webHidden/>
              </w:rPr>
              <w:t>26</w:t>
            </w:r>
            <w:r>
              <w:rPr>
                <w:noProof/>
                <w:webHidden/>
              </w:rPr>
              <w:fldChar w:fldCharType="end"/>
            </w:r>
          </w:hyperlink>
        </w:p>
        <w:p w:rsidR="0003131D" w:rsidRDefault="0003131D" w14:paraId="40E04AFF" w14:textId="7896AE6D">
          <w:pPr>
            <w:pStyle w:val="TOC3"/>
            <w:tabs>
              <w:tab w:val="left" w:pos="1320"/>
              <w:tab w:val="right" w:leader="dot" w:pos="9350"/>
            </w:tabs>
            <w:rPr>
              <w:noProof/>
            </w:rPr>
          </w:pPr>
          <w:hyperlink w:history="1" w:anchor="_Toc37416035">
            <w:r w:rsidRPr="00BE7E3A">
              <w:rPr>
                <w:rStyle w:val="Hyperlink"/>
                <w:rFonts w:ascii="Trebuchet MS" w:hAnsi="Trebuchet MS" w:cs="Times New Roman"/>
                <w:b/>
                <w:bCs/>
                <w:noProof/>
              </w:rPr>
              <w:t>1.7.5</w:t>
            </w:r>
            <w:r>
              <w:rPr>
                <w:noProof/>
              </w:rPr>
              <w:tab/>
            </w:r>
            <w:r w:rsidRPr="00BE7E3A">
              <w:rPr>
                <w:rStyle w:val="Hyperlink"/>
                <w:rFonts w:ascii="Trebuchet MS" w:hAnsi="Trebuchet MS"/>
                <w:b/>
                <w:bCs/>
                <w:noProof/>
              </w:rPr>
              <w:t>Treatment to Notified Recoveries</w:t>
            </w:r>
            <w:r>
              <w:rPr>
                <w:noProof/>
                <w:webHidden/>
              </w:rPr>
              <w:tab/>
            </w:r>
            <w:r>
              <w:rPr>
                <w:noProof/>
                <w:webHidden/>
              </w:rPr>
              <w:fldChar w:fldCharType="begin"/>
            </w:r>
            <w:r>
              <w:rPr>
                <w:noProof/>
                <w:webHidden/>
              </w:rPr>
              <w:instrText xml:space="preserve"> PAGEREF _Toc37416035 \h </w:instrText>
            </w:r>
            <w:r>
              <w:rPr>
                <w:noProof/>
                <w:webHidden/>
              </w:rPr>
            </w:r>
            <w:r>
              <w:rPr>
                <w:noProof/>
                <w:webHidden/>
              </w:rPr>
              <w:fldChar w:fldCharType="separate"/>
            </w:r>
            <w:r>
              <w:rPr>
                <w:noProof/>
                <w:webHidden/>
              </w:rPr>
              <w:t>26</w:t>
            </w:r>
            <w:r>
              <w:rPr>
                <w:noProof/>
                <w:webHidden/>
              </w:rPr>
              <w:fldChar w:fldCharType="end"/>
            </w:r>
          </w:hyperlink>
        </w:p>
        <w:p w:rsidR="0003131D" w:rsidRDefault="0003131D" w14:paraId="77A9E97B" w14:textId="58BCCED5">
          <w:pPr>
            <w:pStyle w:val="TOC3"/>
            <w:tabs>
              <w:tab w:val="left" w:pos="1540"/>
              <w:tab w:val="right" w:leader="dot" w:pos="9350"/>
            </w:tabs>
            <w:rPr>
              <w:noProof/>
            </w:rPr>
          </w:pPr>
          <w:hyperlink w:history="1" w:anchor="_Toc37416036">
            <w:r w:rsidRPr="00BE7E3A">
              <w:rPr>
                <w:rStyle w:val="Hyperlink"/>
                <w:rFonts w:ascii="Trebuchet MS" w:hAnsi="Trebuchet MS" w:cs="Times New Roman"/>
                <w:b/>
                <w:bCs/>
                <w:noProof/>
              </w:rPr>
              <w:t>1.7.5.1</w:t>
            </w:r>
            <w:r>
              <w:rPr>
                <w:noProof/>
              </w:rPr>
              <w:tab/>
            </w:r>
            <w:r w:rsidRPr="00BE7E3A">
              <w:rPr>
                <w:rStyle w:val="Hyperlink"/>
                <w:rFonts w:ascii="Trebuchet MS" w:hAnsi="Trebuchet MS"/>
                <w:b/>
                <w:bCs/>
                <w:noProof/>
              </w:rPr>
              <w:t>Allotting Recovery Unique Identifiers – Recovery Id</w:t>
            </w:r>
            <w:r>
              <w:rPr>
                <w:noProof/>
                <w:webHidden/>
              </w:rPr>
              <w:tab/>
            </w:r>
            <w:r>
              <w:rPr>
                <w:noProof/>
                <w:webHidden/>
              </w:rPr>
              <w:fldChar w:fldCharType="begin"/>
            </w:r>
            <w:r>
              <w:rPr>
                <w:noProof/>
                <w:webHidden/>
              </w:rPr>
              <w:instrText xml:space="preserve"> PAGEREF _Toc37416036 \h </w:instrText>
            </w:r>
            <w:r>
              <w:rPr>
                <w:noProof/>
                <w:webHidden/>
              </w:rPr>
            </w:r>
            <w:r>
              <w:rPr>
                <w:noProof/>
                <w:webHidden/>
              </w:rPr>
              <w:fldChar w:fldCharType="separate"/>
            </w:r>
            <w:r>
              <w:rPr>
                <w:noProof/>
                <w:webHidden/>
              </w:rPr>
              <w:t>26</w:t>
            </w:r>
            <w:r>
              <w:rPr>
                <w:noProof/>
                <w:webHidden/>
              </w:rPr>
              <w:fldChar w:fldCharType="end"/>
            </w:r>
          </w:hyperlink>
        </w:p>
        <w:p w:rsidR="0003131D" w:rsidRDefault="0003131D" w14:paraId="4C6F1383" w14:textId="0017B7CE">
          <w:pPr>
            <w:pStyle w:val="TOC3"/>
            <w:tabs>
              <w:tab w:val="left" w:pos="1760"/>
              <w:tab w:val="right" w:leader="dot" w:pos="9350"/>
            </w:tabs>
            <w:rPr>
              <w:noProof/>
            </w:rPr>
          </w:pPr>
          <w:hyperlink w:history="1" w:anchor="_Toc37416037">
            <w:r w:rsidRPr="00BE7E3A">
              <w:rPr>
                <w:rStyle w:val="Hyperlink"/>
                <w:rFonts w:ascii="Trebuchet MS" w:hAnsi="Trebuchet MS" w:cs="Times New Roman"/>
                <w:b/>
                <w:bCs/>
                <w:noProof/>
              </w:rPr>
              <w:t>1.7.5.1.1</w:t>
            </w:r>
            <w:r>
              <w:rPr>
                <w:noProof/>
              </w:rPr>
              <w:tab/>
            </w:r>
            <w:r w:rsidRPr="00BE7E3A">
              <w:rPr>
                <w:rStyle w:val="Hyperlink"/>
                <w:rFonts w:ascii="Trebuchet MS" w:hAnsi="Trebuchet MS"/>
                <w:b/>
                <w:bCs/>
                <w:noProof/>
              </w:rPr>
              <w:t>Allotting Batch Recovery Unique Identifier – Batch Recovery Id</w:t>
            </w:r>
            <w:r>
              <w:rPr>
                <w:noProof/>
                <w:webHidden/>
              </w:rPr>
              <w:tab/>
            </w:r>
            <w:r>
              <w:rPr>
                <w:noProof/>
                <w:webHidden/>
              </w:rPr>
              <w:fldChar w:fldCharType="begin"/>
            </w:r>
            <w:r>
              <w:rPr>
                <w:noProof/>
                <w:webHidden/>
              </w:rPr>
              <w:instrText xml:space="preserve"> PAGEREF _Toc37416037 \h </w:instrText>
            </w:r>
            <w:r>
              <w:rPr>
                <w:noProof/>
                <w:webHidden/>
              </w:rPr>
            </w:r>
            <w:r>
              <w:rPr>
                <w:noProof/>
                <w:webHidden/>
              </w:rPr>
              <w:fldChar w:fldCharType="separate"/>
            </w:r>
            <w:r>
              <w:rPr>
                <w:noProof/>
                <w:webHidden/>
              </w:rPr>
              <w:t>27</w:t>
            </w:r>
            <w:r>
              <w:rPr>
                <w:noProof/>
                <w:webHidden/>
              </w:rPr>
              <w:fldChar w:fldCharType="end"/>
            </w:r>
          </w:hyperlink>
        </w:p>
        <w:p w:rsidR="0003131D" w:rsidRDefault="0003131D" w14:paraId="5C4C5DEF" w14:textId="3F9288C5">
          <w:pPr>
            <w:pStyle w:val="TOC3"/>
            <w:tabs>
              <w:tab w:val="left" w:pos="1760"/>
              <w:tab w:val="right" w:leader="dot" w:pos="9350"/>
            </w:tabs>
            <w:rPr>
              <w:noProof/>
            </w:rPr>
          </w:pPr>
          <w:hyperlink w:history="1" w:anchor="_Toc37416038">
            <w:r w:rsidRPr="00BE7E3A">
              <w:rPr>
                <w:rStyle w:val="Hyperlink"/>
                <w:rFonts w:ascii="Trebuchet MS" w:hAnsi="Trebuchet MS" w:cs="Times New Roman"/>
                <w:b/>
                <w:bCs/>
                <w:noProof/>
              </w:rPr>
              <w:t>1.7.5.1.2</w:t>
            </w:r>
            <w:r>
              <w:rPr>
                <w:noProof/>
              </w:rPr>
              <w:tab/>
            </w:r>
            <w:r w:rsidRPr="00BE7E3A">
              <w:rPr>
                <w:rStyle w:val="Hyperlink"/>
                <w:rFonts w:ascii="Trebuchet MS" w:hAnsi="Trebuchet MS"/>
                <w:b/>
                <w:bCs/>
                <w:noProof/>
              </w:rPr>
              <w:t>Allotting CG/Account Recovery Unique Identifier – Account Recovery Id</w:t>
            </w:r>
            <w:r>
              <w:rPr>
                <w:noProof/>
                <w:webHidden/>
              </w:rPr>
              <w:tab/>
            </w:r>
            <w:r>
              <w:rPr>
                <w:noProof/>
                <w:webHidden/>
              </w:rPr>
              <w:fldChar w:fldCharType="begin"/>
            </w:r>
            <w:r>
              <w:rPr>
                <w:noProof/>
                <w:webHidden/>
              </w:rPr>
              <w:instrText xml:space="preserve"> PAGEREF _Toc37416038 \h </w:instrText>
            </w:r>
            <w:r>
              <w:rPr>
                <w:noProof/>
                <w:webHidden/>
              </w:rPr>
            </w:r>
            <w:r>
              <w:rPr>
                <w:noProof/>
                <w:webHidden/>
              </w:rPr>
              <w:fldChar w:fldCharType="separate"/>
            </w:r>
            <w:r>
              <w:rPr>
                <w:noProof/>
                <w:webHidden/>
              </w:rPr>
              <w:t>27</w:t>
            </w:r>
            <w:r>
              <w:rPr>
                <w:noProof/>
                <w:webHidden/>
              </w:rPr>
              <w:fldChar w:fldCharType="end"/>
            </w:r>
          </w:hyperlink>
        </w:p>
        <w:p w:rsidR="0003131D" w:rsidRDefault="0003131D" w14:paraId="78BC6F64" w14:textId="69F788DE">
          <w:pPr>
            <w:pStyle w:val="TOC3"/>
            <w:tabs>
              <w:tab w:val="left" w:pos="1320"/>
              <w:tab w:val="right" w:leader="dot" w:pos="9350"/>
            </w:tabs>
            <w:rPr>
              <w:noProof/>
            </w:rPr>
          </w:pPr>
          <w:hyperlink w:history="1" w:anchor="_Toc37416039">
            <w:r w:rsidRPr="00BE7E3A">
              <w:rPr>
                <w:rStyle w:val="Hyperlink"/>
                <w:rFonts w:ascii="Trebuchet MS" w:hAnsi="Trebuchet MS" w:cs="Times New Roman"/>
                <w:b/>
                <w:bCs/>
                <w:noProof/>
              </w:rPr>
              <w:t>1.7.6</w:t>
            </w:r>
            <w:r>
              <w:rPr>
                <w:noProof/>
              </w:rPr>
              <w:tab/>
            </w:r>
            <w:r w:rsidRPr="00BE7E3A">
              <w:rPr>
                <w:rStyle w:val="Hyperlink"/>
                <w:rFonts w:ascii="Trebuchet MS" w:hAnsi="Trebuchet MS"/>
                <w:b/>
                <w:bCs/>
                <w:noProof/>
              </w:rPr>
              <w:t>NCGTC Recovery Share calculation</w:t>
            </w:r>
            <w:r>
              <w:rPr>
                <w:noProof/>
                <w:webHidden/>
              </w:rPr>
              <w:tab/>
            </w:r>
            <w:r>
              <w:rPr>
                <w:noProof/>
                <w:webHidden/>
              </w:rPr>
              <w:fldChar w:fldCharType="begin"/>
            </w:r>
            <w:r>
              <w:rPr>
                <w:noProof/>
                <w:webHidden/>
              </w:rPr>
              <w:instrText xml:space="preserve"> PAGEREF _Toc37416039 \h </w:instrText>
            </w:r>
            <w:r>
              <w:rPr>
                <w:noProof/>
                <w:webHidden/>
              </w:rPr>
            </w:r>
            <w:r>
              <w:rPr>
                <w:noProof/>
                <w:webHidden/>
              </w:rPr>
              <w:fldChar w:fldCharType="separate"/>
            </w:r>
            <w:r>
              <w:rPr>
                <w:noProof/>
                <w:webHidden/>
              </w:rPr>
              <w:t>28</w:t>
            </w:r>
            <w:r>
              <w:rPr>
                <w:noProof/>
                <w:webHidden/>
              </w:rPr>
              <w:fldChar w:fldCharType="end"/>
            </w:r>
          </w:hyperlink>
        </w:p>
        <w:p w:rsidR="0003131D" w:rsidRDefault="0003131D" w14:paraId="700A39CC" w14:textId="7EEAD3EB">
          <w:pPr>
            <w:pStyle w:val="TOC3"/>
            <w:tabs>
              <w:tab w:val="left" w:pos="1320"/>
              <w:tab w:val="right" w:leader="dot" w:pos="9350"/>
            </w:tabs>
            <w:rPr>
              <w:noProof/>
            </w:rPr>
          </w:pPr>
          <w:hyperlink w:history="1" w:anchor="_Toc37416040">
            <w:r w:rsidRPr="00BE7E3A">
              <w:rPr>
                <w:rStyle w:val="Hyperlink"/>
                <w:rFonts w:ascii="Trebuchet MS" w:hAnsi="Trebuchet MS" w:cs="Times New Roman"/>
                <w:b/>
                <w:bCs/>
                <w:noProof/>
              </w:rPr>
              <w:t>1.7.7</w:t>
            </w:r>
            <w:r>
              <w:rPr>
                <w:noProof/>
              </w:rPr>
              <w:tab/>
            </w:r>
            <w:r w:rsidRPr="00BE7E3A">
              <w:rPr>
                <w:rStyle w:val="Hyperlink"/>
                <w:rFonts w:ascii="Trebuchet MS" w:hAnsi="Trebuchet MS"/>
                <w:b/>
                <w:bCs/>
                <w:noProof/>
              </w:rPr>
              <w:t>Payment from MLI for Notified Recoveries</w:t>
            </w:r>
            <w:r>
              <w:rPr>
                <w:noProof/>
                <w:webHidden/>
              </w:rPr>
              <w:tab/>
            </w:r>
            <w:r>
              <w:rPr>
                <w:noProof/>
                <w:webHidden/>
              </w:rPr>
              <w:fldChar w:fldCharType="begin"/>
            </w:r>
            <w:r>
              <w:rPr>
                <w:noProof/>
                <w:webHidden/>
              </w:rPr>
              <w:instrText xml:space="preserve"> PAGEREF _Toc37416040 \h </w:instrText>
            </w:r>
            <w:r>
              <w:rPr>
                <w:noProof/>
                <w:webHidden/>
              </w:rPr>
            </w:r>
            <w:r>
              <w:rPr>
                <w:noProof/>
                <w:webHidden/>
              </w:rPr>
              <w:fldChar w:fldCharType="separate"/>
            </w:r>
            <w:r>
              <w:rPr>
                <w:noProof/>
                <w:webHidden/>
              </w:rPr>
              <w:t>28</w:t>
            </w:r>
            <w:r>
              <w:rPr>
                <w:noProof/>
                <w:webHidden/>
              </w:rPr>
              <w:fldChar w:fldCharType="end"/>
            </w:r>
          </w:hyperlink>
        </w:p>
        <w:p w:rsidR="0003131D" w:rsidRDefault="0003131D" w14:paraId="53584BA8" w14:textId="6B3BFB89">
          <w:pPr>
            <w:pStyle w:val="TOC3"/>
            <w:tabs>
              <w:tab w:val="left" w:pos="1320"/>
              <w:tab w:val="right" w:leader="dot" w:pos="9350"/>
            </w:tabs>
            <w:rPr>
              <w:noProof/>
            </w:rPr>
          </w:pPr>
          <w:hyperlink w:history="1" w:anchor="_Toc37416041">
            <w:r w:rsidRPr="00BE7E3A">
              <w:rPr>
                <w:rStyle w:val="Hyperlink"/>
                <w:rFonts w:ascii="Trebuchet MS" w:hAnsi="Trebuchet MS" w:cs="Times New Roman"/>
                <w:b/>
                <w:bCs/>
                <w:noProof/>
              </w:rPr>
              <w:t>1.7.8</w:t>
            </w:r>
            <w:r>
              <w:rPr>
                <w:noProof/>
              </w:rPr>
              <w:tab/>
            </w:r>
            <w:r w:rsidRPr="00BE7E3A">
              <w:rPr>
                <w:rStyle w:val="Hyperlink"/>
                <w:rFonts w:ascii="Trebuchet MS" w:hAnsi="Trebuchet MS"/>
                <w:b/>
                <w:bCs/>
                <w:noProof/>
              </w:rPr>
              <w:t>Penalty Calculation on Recovery Amount from MLI</w:t>
            </w:r>
            <w:r>
              <w:rPr>
                <w:noProof/>
                <w:webHidden/>
              </w:rPr>
              <w:tab/>
            </w:r>
            <w:r>
              <w:rPr>
                <w:noProof/>
                <w:webHidden/>
              </w:rPr>
              <w:fldChar w:fldCharType="begin"/>
            </w:r>
            <w:r>
              <w:rPr>
                <w:noProof/>
                <w:webHidden/>
              </w:rPr>
              <w:instrText xml:space="preserve"> PAGEREF _Toc37416041 \h </w:instrText>
            </w:r>
            <w:r>
              <w:rPr>
                <w:noProof/>
                <w:webHidden/>
              </w:rPr>
            </w:r>
            <w:r>
              <w:rPr>
                <w:noProof/>
                <w:webHidden/>
              </w:rPr>
              <w:fldChar w:fldCharType="separate"/>
            </w:r>
            <w:r>
              <w:rPr>
                <w:noProof/>
                <w:webHidden/>
              </w:rPr>
              <w:t>28</w:t>
            </w:r>
            <w:r>
              <w:rPr>
                <w:noProof/>
                <w:webHidden/>
              </w:rPr>
              <w:fldChar w:fldCharType="end"/>
            </w:r>
          </w:hyperlink>
        </w:p>
        <w:p w:rsidR="0003131D" w:rsidRDefault="0003131D" w14:paraId="7D5B524E" w14:textId="1777D8E8">
          <w:pPr>
            <w:pStyle w:val="TOC3"/>
            <w:tabs>
              <w:tab w:val="left" w:pos="1320"/>
              <w:tab w:val="right" w:leader="dot" w:pos="9350"/>
            </w:tabs>
            <w:rPr>
              <w:noProof/>
            </w:rPr>
          </w:pPr>
          <w:hyperlink w:history="1" w:anchor="_Toc37416042">
            <w:r w:rsidRPr="00BE7E3A">
              <w:rPr>
                <w:rStyle w:val="Hyperlink"/>
                <w:rFonts w:ascii="Trebuchet MS" w:hAnsi="Trebuchet MS" w:cs="Times New Roman"/>
                <w:b/>
                <w:bCs/>
                <w:noProof/>
              </w:rPr>
              <w:t>1.7.9</w:t>
            </w:r>
            <w:r>
              <w:rPr>
                <w:noProof/>
              </w:rPr>
              <w:tab/>
            </w:r>
            <w:r w:rsidRPr="00BE7E3A">
              <w:rPr>
                <w:rStyle w:val="Hyperlink"/>
                <w:rFonts w:ascii="Trebuchet MS" w:hAnsi="Trebuchet MS"/>
                <w:b/>
                <w:bCs/>
                <w:noProof/>
              </w:rPr>
              <w:t>Payment from MLI for System Generated Recoveries</w:t>
            </w:r>
            <w:r>
              <w:rPr>
                <w:noProof/>
                <w:webHidden/>
              </w:rPr>
              <w:tab/>
            </w:r>
            <w:r>
              <w:rPr>
                <w:noProof/>
                <w:webHidden/>
              </w:rPr>
              <w:fldChar w:fldCharType="begin"/>
            </w:r>
            <w:r>
              <w:rPr>
                <w:noProof/>
                <w:webHidden/>
              </w:rPr>
              <w:instrText xml:space="preserve"> PAGEREF _Toc37416042 \h </w:instrText>
            </w:r>
            <w:r>
              <w:rPr>
                <w:noProof/>
                <w:webHidden/>
              </w:rPr>
            </w:r>
            <w:r>
              <w:rPr>
                <w:noProof/>
                <w:webHidden/>
              </w:rPr>
              <w:fldChar w:fldCharType="separate"/>
            </w:r>
            <w:r>
              <w:rPr>
                <w:noProof/>
                <w:webHidden/>
              </w:rPr>
              <w:t>34</w:t>
            </w:r>
            <w:r>
              <w:rPr>
                <w:noProof/>
                <w:webHidden/>
              </w:rPr>
              <w:fldChar w:fldCharType="end"/>
            </w:r>
          </w:hyperlink>
        </w:p>
        <w:p w:rsidR="0003131D" w:rsidRDefault="0003131D" w14:paraId="33717837" w14:textId="4937B058">
          <w:pPr>
            <w:pStyle w:val="TOC2"/>
            <w:tabs>
              <w:tab w:val="left" w:pos="880"/>
              <w:tab w:val="right" w:leader="dot" w:pos="9350"/>
            </w:tabs>
            <w:rPr>
              <w:noProof/>
            </w:rPr>
          </w:pPr>
          <w:hyperlink w:history="1" w:anchor="_Toc37416043">
            <w:r w:rsidRPr="00BE7E3A">
              <w:rPr>
                <w:rStyle w:val="Hyperlink"/>
                <w:rFonts w:ascii="Trebuchet MS" w:hAnsi="Trebuchet MS" w:eastAsia="Times New Roman" w:cs="Times New Roman"/>
                <w:b/>
                <w:bCs/>
                <w:iCs/>
                <w:noProof/>
              </w:rPr>
              <w:t>1.8</w:t>
            </w:r>
            <w:r>
              <w:rPr>
                <w:noProof/>
              </w:rPr>
              <w:tab/>
            </w:r>
            <w:r w:rsidRPr="00BE7E3A">
              <w:rPr>
                <w:rStyle w:val="Hyperlink"/>
                <w:rFonts w:ascii="Trebuchet MS" w:hAnsi="Trebuchet MS" w:eastAsia="Times New Roman" w:cs="Arial"/>
                <w:b/>
                <w:bCs/>
                <w:iCs/>
                <w:noProof/>
              </w:rPr>
              <w:t>Points Pending for Further Clarification</w:t>
            </w:r>
            <w:r>
              <w:rPr>
                <w:noProof/>
                <w:webHidden/>
              </w:rPr>
              <w:tab/>
            </w:r>
            <w:r>
              <w:rPr>
                <w:noProof/>
                <w:webHidden/>
              </w:rPr>
              <w:fldChar w:fldCharType="begin"/>
            </w:r>
            <w:r>
              <w:rPr>
                <w:noProof/>
                <w:webHidden/>
              </w:rPr>
              <w:instrText xml:space="preserve"> PAGEREF _Toc37416043 \h </w:instrText>
            </w:r>
            <w:r>
              <w:rPr>
                <w:noProof/>
                <w:webHidden/>
              </w:rPr>
            </w:r>
            <w:r>
              <w:rPr>
                <w:noProof/>
                <w:webHidden/>
              </w:rPr>
              <w:fldChar w:fldCharType="separate"/>
            </w:r>
            <w:r>
              <w:rPr>
                <w:noProof/>
                <w:webHidden/>
              </w:rPr>
              <w:t>35</w:t>
            </w:r>
            <w:r>
              <w:rPr>
                <w:noProof/>
                <w:webHidden/>
              </w:rPr>
              <w:fldChar w:fldCharType="end"/>
            </w:r>
          </w:hyperlink>
        </w:p>
        <w:p w:rsidR="005B1988" w:rsidP="005B1988" w:rsidRDefault="005B1988" w14:paraId="55423842" w14:textId="3905F352">
          <w:r>
            <w:rPr>
              <w:b/>
              <w:bCs/>
              <w:noProof/>
            </w:rPr>
            <w:fldChar w:fldCharType="end"/>
          </w:r>
        </w:p>
      </w:sdtContent>
    </w:sdt>
    <w:p w:rsidR="00B11A5E" w:rsidRDefault="00B11A5E" w14:paraId="7B836B7E"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p w:rsidR="005B4465" w:rsidRDefault="005B4465" w14:paraId="34D01D5D" w14:textId="06B57CDA">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Glossary</w:t>
      </w:r>
    </w:p>
    <w:p w:rsidR="005B4465" w:rsidP="005B4465" w:rsidRDefault="005B4465" w14:paraId="0D4B2594" w14:textId="27A1CC37">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Pr="00112F60" w:rsidR="00221755" w:rsidTr="00112F60" w14:paraId="2B83A8F6"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221755" w:rsidP="00221755" w:rsidRDefault="00221755" w14:paraId="7B8DB2C0" w14:textId="77777777">
            <w:pPr>
              <w:jc w:val="both"/>
              <w:rPr>
                <w:rFonts w:ascii="Calibri" w:hAnsi="Calibri" w:eastAsia="Times New Roman" w:cs="Times New Roman"/>
                <w:bCs w:val="0"/>
                <w:sz w:val="20"/>
              </w:rPr>
            </w:pPr>
            <w:r w:rsidRPr="00112F60">
              <w:rPr>
                <w:rFonts w:ascii="Calibri" w:hAnsi="Calibri" w:eastAsia="Times New Roman" w:cs="Times New Roman"/>
                <w:bCs w:val="0"/>
                <w:sz w:val="20"/>
              </w:rPr>
              <w:t>S. No.</w:t>
            </w:r>
          </w:p>
        </w:tc>
        <w:tc>
          <w:tcPr>
            <w:tcW w:w="1292" w:type="dxa"/>
            <w:hideMark/>
          </w:tcPr>
          <w:p w:rsidRPr="00112F60" w:rsidR="00221755" w:rsidP="00221755" w:rsidRDefault="00221755" w14:paraId="060F5FD9"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112F60">
              <w:rPr>
                <w:rFonts w:ascii="Calibri" w:hAnsi="Calibri" w:eastAsia="Times New Roman" w:cs="Times New Roman"/>
                <w:bCs w:val="0"/>
                <w:sz w:val="20"/>
              </w:rPr>
              <w:t>Term</w:t>
            </w:r>
          </w:p>
        </w:tc>
        <w:tc>
          <w:tcPr>
            <w:tcW w:w="6833" w:type="dxa"/>
            <w:hideMark/>
          </w:tcPr>
          <w:p w:rsidRPr="00112F60" w:rsidR="00221755" w:rsidP="00221755" w:rsidRDefault="00221755" w14:paraId="16DCB11F"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112F60">
              <w:rPr>
                <w:rFonts w:ascii="Calibri" w:hAnsi="Calibri" w:eastAsia="Times New Roman" w:cs="Times New Roman"/>
                <w:bCs w:val="0"/>
                <w:sz w:val="20"/>
              </w:rPr>
              <w:t>Description</w:t>
            </w:r>
          </w:p>
        </w:tc>
      </w:tr>
      <w:tr w:rsidRPr="00112F60" w:rsidR="00AB6C30" w:rsidTr="00112F60" w14:paraId="72C23702"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tcPr>
          <w:p w:rsidRPr="00112F60" w:rsidR="00AB6C30" w:rsidP="00AB6C30" w:rsidRDefault="00AB6C30" w14:paraId="234D83E6" w14:textId="275A4E79">
            <w:pPr>
              <w:jc w:val="both"/>
              <w:rPr>
                <w:rFonts w:ascii="Calibri" w:hAnsi="Calibri" w:eastAsia="Times New Roman" w:cs="Times New Roman"/>
                <w:bCs w:val="0"/>
                <w:sz w:val="20"/>
              </w:rPr>
            </w:pPr>
            <w:r w:rsidRPr="00112F60">
              <w:rPr>
                <w:rFonts w:ascii="Calibri" w:hAnsi="Calibri" w:eastAsia="Times New Roman" w:cs="Times New Roman"/>
                <w:b w:val="0"/>
                <w:bCs w:val="0"/>
                <w:sz w:val="20"/>
              </w:rPr>
              <w:t>1</w:t>
            </w:r>
          </w:p>
        </w:tc>
        <w:tc>
          <w:tcPr>
            <w:tcW w:w="1292" w:type="dxa"/>
          </w:tcPr>
          <w:p w:rsidRPr="00112F60" w:rsidR="00AB6C30" w:rsidP="00AB6C30" w:rsidRDefault="00AB6C30" w14:paraId="6FC9E312" w14:textId="608E6346">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112F60">
              <w:rPr>
                <w:rFonts w:ascii="Calibri" w:hAnsi="Calibri" w:eastAsia="Times New Roman" w:cs="Times New Roman"/>
                <w:bCs/>
                <w:sz w:val="20"/>
              </w:rPr>
              <w:t>BATCHDAN</w:t>
            </w:r>
          </w:p>
        </w:tc>
        <w:tc>
          <w:tcPr>
            <w:tcW w:w="6833" w:type="dxa"/>
          </w:tcPr>
          <w:p w:rsidRPr="00112F60" w:rsidR="00AB6C30" w:rsidP="00AB6C30" w:rsidRDefault="00AB6C30" w14:paraId="2F19258C" w14:textId="13941EA9">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112F60">
              <w:rPr>
                <w:rFonts w:ascii="Calibri" w:hAnsi="Calibri" w:eastAsia="Times New Roman" w:cs="Times New Roman"/>
                <w:sz w:val="20"/>
              </w:rPr>
              <w:t>Batch Demand Advisory Number - a Unique Credit Guarantee Demand Number generated by NCGTC processing system for demand of CG Fees for batch of loan records which MLI needs to pay to avail the CG cover.</w:t>
            </w:r>
          </w:p>
        </w:tc>
      </w:tr>
      <w:tr w:rsidRPr="00112F60" w:rsidR="00AB6C30" w:rsidTr="00112F60" w14:paraId="09A1D5DE"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B6C30" w:rsidP="00AB6C30" w:rsidRDefault="00AB6C30" w14:paraId="74F5AFC5" w14:textId="51E3F403">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2</w:t>
            </w:r>
          </w:p>
        </w:tc>
        <w:tc>
          <w:tcPr>
            <w:tcW w:w="1292" w:type="dxa"/>
            <w:hideMark/>
          </w:tcPr>
          <w:p w:rsidRPr="00112F60" w:rsidR="00AB6C30" w:rsidP="00AB6C30" w:rsidRDefault="00AB6C30" w14:paraId="1065009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CG</w:t>
            </w:r>
          </w:p>
        </w:tc>
        <w:tc>
          <w:tcPr>
            <w:tcW w:w="6833" w:type="dxa"/>
            <w:hideMark/>
          </w:tcPr>
          <w:p w:rsidRPr="00112F60" w:rsidR="00AB6C30" w:rsidP="00AB6C30" w:rsidRDefault="00AB6C30" w14:paraId="0DD3990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Credit Guarantee</w:t>
            </w:r>
          </w:p>
        </w:tc>
      </w:tr>
      <w:tr w:rsidRPr="00112F60" w:rsidR="00AB6C30" w:rsidTr="00112F60" w14:paraId="78FD1197" w14:textId="77777777">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B6C30" w:rsidP="00AB6C30" w:rsidRDefault="00AB6C30" w14:paraId="20966DF5" w14:textId="0F4B5F85">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3</w:t>
            </w:r>
          </w:p>
        </w:tc>
        <w:tc>
          <w:tcPr>
            <w:tcW w:w="1292" w:type="dxa"/>
            <w:hideMark/>
          </w:tcPr>
          <w:p w:rsidRPr="00112F60" w:rsidR="00AB6C30" w:rsidP="00AB6C30" w:rsidRDefault="00AB6C30" w14:paraId="46050E5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CGDAN</w:t>
            </w:r>
          </w:p>
        </w:tc>
        <w:tc>
          <w:tcPr>
            <w:tcW w:w="6833" w:type="dxa"/>
            <w:hideMark/>
          </w:tcPr>
          <w:p w:rsidRPr="00112F60" w:rsidR="00AB6C30" w:rsidP="00AB6C30" w:rsidRDefault="00AB6C30" w14:paraId="4B04249A" w14:textId="7A8C5CFB">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Credit Guarantee Demand Advisory Number - a Unique Credit Guarantee Demand Number generated by NCGTC processing system for each loan record demand of CG Fees which MLI needs to pay to avail the CG cover.</w:t>
            </w:r>
          </w:p>
        </w:tc>
      </w:tr>
      <w:tr w:rsidRPr="00112F60" w:rsidR="00AB6C30" w:rsidTr="00112F60" w14:paraId="0D128F8C" w14:textId="77777777">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B6C30" w:rsidP="00AB6C30" w:rsidRDefault="00AB6C30" w14:paraId="1F98D268" w14:textId="55D1F634">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4</w:t>
            </w:r>
          </w:p>
        </w:tc>
        <w:tc>
          <w:tcPr>
            <w:tcW w:w="1292" w:type="dxa"/>
            <w:hideMark/>
          </w:tcPr>
          <w:p w:rsidRPr="00112F60" w:rsidR="00AB6C30" w:rsidP="00AB6C30" w:rsidRDefault="00AB6C30" w14:paraId="44CC9FB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CGPAN</w:t>
            </w:r>
          </w:p>
        </w:tc>
        <w:tc>
          <w:tcPr>
            <w:tcW w:w="6833" w:type="dxa"/>
            <w:hideMark/>
          </w:tcPr>
          <w:p w:rsidRPr="00112F60" w:rsidR="00AB6C30" w:rsidP="00AB6C30" w:rsidRDefault="00AB6C30" w14:paraId="7917472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Credit Guarantee Permanent Account Number – a Unique Credit Guarantee Number generated by NCGTC processing system while issuing the Credit Guarantee.</w:t>
            </w:r>
          </w:p>
        </w:tc>
      </w:tr>
      <w:tr w:rsidRPr="00112F60" w:rsidR="00A24442" w:rsidTr="00112F60" w14:paraId="7E86B5D2" w14:textId="77777777">
        <w:trPr>
          <w:trHeight w:val="332"/>
        </w:trPr>
        <w:tc>
          <w:tcPr>
            <w:cnfStyle w:val="001000000000" w:firstRow="0" w:lastRow="0" w:firstColumn="1" w:lastColumn="0" w:oddVBand="0" w:evenVBand="0" w:oddHBand="0" w:evenHBand="0" w:firstRowFirstColumn="0" w:firstRowLastColumn="0" w:lastRowFirstColumn="0" w:lastRowLastColumn="0"/>
            <w:tcW w:w="799" w:type="dxa"/>
          </w:tcPr>
          <w:p w:rsidRPr="00112F60" w:rsidR="00A24442" w:rsidP="00A24442" w:rsidRDefault="00A24442" w14:paraId="15897F10" w14:textId="3EC4DB9F">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5</w:t>
            </w:r>
          </w:p>
        </w:tc>
        <w:tc>
          <w:tcPr>
            <w:tcW w:w="1292" w:type="dxa"/>
          </w:tcPr>
          <w:p w:rsidRPr="00112F60" w:rsidR="00A24442" w:rsidP="00A24442" w:rsidRDefault="00A24442" w14:paraId="56DC43EE" w14:textId="10FA2DBB">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DDMMYYYY</w:t>
            </w:r>
          </w:p>
        </w:tc>
        <w:tc>
          <w:tcPr>
            <w:tcW w:w="6833" w:type="dxa"/>
          </w:tcPr>
          <w:p w:rsidRPr="00112F60" w:rsidR="00A24442" w:rsidP="00A24442" w:rsidRDefault="00A24442" w14:paraId="5B26E75D" w14:textId="209685B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DD- Date; MM-Month; YYYY-Year (4 digit)</w:t>
            </w:r>
          </w:p>
        </w:tc>
      </w:tr>
      <w:tr w:rsidRPr="00112F60" w:rsidR="00A24442" w:rsidTr="00112F60" w14:paraId="17DEBADA"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24442" w:rsidP="00A24442" w:rsidRDefault="002D1840" w14:paraId="05F4986E" w14:textId="1EB7C969">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6</w:t>
            </w:r>
          </w:p>
        </w:tc>
        <w:tc>
          <w:tcPr>
            <w:tcW w:w="1292" w:type="dxa"/>
            <w:hideMark/>
          </w:tcPr>
          <w:p w:rsidRPr="00112F60" w:rsidR="00A24442" w:rsidP="00A24442" w:rsidRDefault="00A24442" w14:paraId="1388564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FY</w:t>
            </w:r>
          </w:p>
        </w:tc>
        <w:tc>
          <w:tcPr>
            <w:tcW w:w="6833" w:type="dxa"/>
            <w:hideMark/>
          </w:tcPr>
          <w:p w:rsidRPr="00112F60" w:rsidR="00A24442" w:rsidP="00A24442" w:rsidRDefault="00A24442" w14:paraId="7062C2F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Financial Year</w:t>
            </w:r>
          </w:p>
        </w:tc>
      </w:tr>
      <w:tr w:rsidRPr="00112F60" w:rsidR="00A24442" w:rsidTr="00112F60" w14:paraId="4BD03ED0" w14:textId="77777777">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24442" w:rsidP="00A24442" w:rsidRDefault="002D1840" w14:paraId="56B3025A" w14:textId="31E51E9B">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7</w:t>
            </w:r>
          </w:p>
        </w:tc>
        <w:tc>
          <w:tcPr>
            <w:tcW w:w="1292" w:type="dxa"/>
            <w:hideMark/>
          </w:tcPr>
          <w:p w:rsidRPr="00112F60" w:rsidR="00A24442" w:rsidP="00A24442" w:rsidRDefault="00A24442" w14:paraId="2C6E29A3"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IFSC</w:t>
            </w:r>
          </w:p>
        </w:tc>
        <w:tc>
          <w:tcPr>
            <w:tcW w:w="6833" w:type="dxa"/>
            <w:hideMark/>
          </w:tcPr>
          <w:p w:rsidRPr="00112F60" w:rsidR="00A24442" w:rsidP="00A24442" w:rsidRDefault="00A24442" w14:paraId="19401E1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An Indian Financial System Code - an alphanumeric code that uniquely identifies a bank-branch.</w:t>
            </w:r>
          </w:p>
        </w:tc>
      </w:tr>
      <w:tr w:rsidRPr="00112F60" w:rsidR="00A24442" w:rsidTr="00112F60" w14:paraId="4356695E" w14:textId="77777777">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24442" w:rsidP="00A24442" w:rsidRDefault="002D1840" w14:paraId="0F068A35" w14:textId="05755623">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8</w:t>
            </w:r>
          </w:p>
        </w:tc>
        <w:tc>
          <w:tcPr>
            <w:tcW w:w="1292" w:type="dxa"/>
            <w:hideMark/>
          </w:tcPr>
          <w:p w:rsidRPr="00112F60" w:rsidR="00A24442" w:rsidP="00A24442" w:rsidRDefault="00A24442" w14:paraId="08F0C22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MLI</w:t>
            </w:r>
          </w:p>
        </w:tc>
        <w:tc>
          <w:tcPr>
            <w:tcW w:w="6833" w:type="dxa"/>
            <w:hideMark/>
          </w:tcPr>
          <w:p w:rsidRPr="00112F60" w:rsidR="00A24442" w:rsidP="00A24442" w:rsidRDefault="00A24442" w14:paraId="17556D7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Member Leading Institute. These will be Banks, Factors, and Para- Banks etc. Institutes predominantly in business of Money Lending’s.</w:t>
            </w:r>
          </w:p>
        </w:tc>
      </w:tr>
      <w:tr w:rsidRPr="00112F60" w:rsidR="00A24442" w:rsidTr="00112F60" w14:paraId="4721D56E"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112F60" w:rsidR="00A24442" w:rsidP="00A24442" w:rsidRDefault="002D1840" w14:paraId="3B771CE8" w14:textId="2DDF90D0">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9</w:t>
            </w:r>
          </w:p>
        </w:tc>
        <w:tc>
          <w:tcPr>
            <w:tcW w:w="1292" w:type="dxa"/>
          </w:tcPr>
          <w:p w:rsidRPr="00112F60" w:rsidR="00A24442" w:rsidP="00A24442" w:rsidRDefault="00A24442" w14:paraId="639CC52C" w14:textId="0E9044A8">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NPA</w:t>
            </w:r>
          </w:p>
        </w:tc>
        <w:tc>
          <w:tcPr>
            <w:tcW w:w="6833" w:type="dxa"/>
          </w:tcPr>
          <w:p w:rsidRPr="00112F60" w:rsidR="00A24442" w:rsidP="00A24442" w:rsidRDefault="00A24442" w14:paraId="10452179" w14:textId="1F501B78">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 xml:space="preserve">Non-Performing Asset </w:t>
            </w:r>
          </w:p>
        </w:tc>
      </w:tr>
      <w:tr w:rsidRPr="00112F60" w:rsidR="00B65D9D" w:rsidTr="00112F60" w14:paraId="087EE350"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112F60" w:rsidR="00B65D9D" w:rsidP="002D1840" w:rsidRDefault="00B65D9D" w14:paraId="44F38958" w14:textId="6B06E751">
            <w:pPr>
              <w:jc w:val="both"/>
              <w:rPr>
                <w:rFonts w:ascii="Calibri" w:hAnsi="Calibri" w:eastAsia="Times New Roman" w:cs="Times New Roman"/>
                <w:b w:val="0"/>
                <w:sz w:val="20"/>
              </w:rPr>
            </w:pPr>
            <w:r w:rsidRPr="00112F60">
              <w:rPr>
                <w:rFonts w:ascii="Calibri" w:hAnsi="Calibri" w:eastAsia="Times New Roman" w:cs="Times New Roman"/>
                <w:b w:val="0"/>
                <w:sz w:val="20"/>
              </w:rPr>
              <w:t>1</w:t>
            </w:r>
            <w:r w:rsidRPr="00112F60" w:rsidR="002D1840">
              <w:rPr>
                <w:rFonts w:ascii="Calibri" w:hAnsi="Calibri" w:eastAsia="Times New Roman" w:cs="Times New Roman"/>
                <w:b w:val="0"/>
                <w:sz w:val="20"/>
              </w:rPr>
              <w:t>0</w:t>
            </w:r>
          </w:p>
        </w:tc>
        <w:tc>
          <w:tcPr>
            <w:tcW w:w="1292" w:type="dxa"/>
          </w:tcPr>
          <w:p w:rsidRPr="00112F60" w:rsidR="00B65D9D" w:rsidP="00A24442" w:rsidRDefault="00B65D9D" w14:paraId="4DE8CF8E" w14:textId="473AECE4">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NCGTC</w:t>
            </w:r>
          </w:p>
        </w:tc>
        <w:tc>
          <w:tcPr>
            <w:tcW w:w="6833" w:type="dxa"/>
          </w:tcPr>
          <w:p w:rsidRPr="00112F60" w:rsidR="00B65D9D" w:rsidP="00A24442" w:rsidRDefault="00B65D9D" w14:paraId="776F6B93" w14:textId="022E3B26">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National Credit Guarantee Trustee Company Ltd</w:t>
            </w:r>
          </w:p>
        </w:tc>
      </w:tr>
      <w:tr w:rsidRPr="00112F60" w:rsidR="00A24442" w:rsidTr="00112F60" w14:paraId="50CADB4E" w14:textId="77777777">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24442" w:rsidP="002D1840" w:rsidRDefault="00B65D9D" w14:paraId="651518E2" w14:textId="2CD9218F">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1</w:t>
            </w:r>
            <w:r w:rsidRPr="00112F60" w:rsidR="002D1840">
              <w:rPr>
                <w:rFonts w:ascii="Calibri" w:hAnsi="Calibri" w:eastAsia="Times New Roman" w:cs="Times New Roman"/>
                <w:b w:val="0"/>
                <w:bCs w:val="0"/>
                <w:sz w:val="20"/>
              </w:rPr>
              <w:t>1</w:t>
            </w:r>
          </w:p>
        </w:tc>
        <w:tc>
          <w:tcPr>
            <w:tcW w:w="1292" w:type="dxa"/>
            <w:hideMark/>
          </w:tcPr>
          <w:p w:rsidRPr="00112F60" w:rsidR="00A24442" w:rsidP="00A24442" w:rsidRDefault="00A24442" w14:paraId="756878DB"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SURGE</w:t>
            </w:r>
          </w:p>
        </w:tc>
        <w:tc>
          <w:tcPr>
            <w:tcW w:w="6833" w:type="dxa"/>
            <w:hideMark/>
          </w:tcPr>
          <w:p w:rsidRPr="00112F60" w:rsidR="00A24442" w:rsidP="00A24442" w:rsidRDefault="00A24442" w14:paraId="43F152D5"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Software System Developed and Commissioned by NCGTC for Managing Credit Guarantee Business Process.</w:t>
            </w:r>
          </w:p>
          <w:p w:rsidRPr="00112F60" w:rsidR="00A24442" w:rsidP="00A24442" w:rsidRDefault="00A24442" w14:paraId="1C03972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i/>
                <w:iCs/>
                <w:sz w:val="20"/>
              </w:rPr>
              <w:t>SURGE – System for Underwriting, Reassurance &amp; Guarantee Endorsement</w:t>
            </w:r>
          </w:p>
        </w:tc>
      </w:tr>
      <w:tr w:rsidRPr="00112F60" w:rsidR="00A24442" w:rsidTr="00112F60" w14:paraId="743C5FEE"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24442" w:rsidP="002D1840" w:rsidRDefault="00B65D9D" w14:paraId="114C3042" w14:textId="122F5AA2">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1</w:t>
            </w:r>
            <w:r w:rsidRPr="00112F60" w:rsidR="002D1840">
              <w:rPr>
                <w:rFonts w:ascii="Calibri" w:hAnsi="Calibri" w:eastAsia="Times New Roman" w:cs="Times New Roman"/>
                <w:b w:val="0"/>
                <w:bCs w:val="0"/>
                <w:sz w:val="20"/>
              </w:rPr>
              <w:t>2</w:t>
            </w:r>
          </w:p>
        </w:tc>
        <w:tc>
          <w:tcPr>
            <w:tcW w:w="1292" w:type="dxa"/>
            <w:hideMark/>
          </w:tcPr>
          <w:p w:rsidRPr="00112F60" w:rsidR="00A24442" w:rsidP="00A24442" w:rsidRDefault="00A24442" w14:paraId="32E3FD3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XML</w:t>
            </w:r>
          </w:p>
        </w:tc>
        <w:tc>
          <w:tcPr>
            <w:tcW w:w="6833" w:type="dxa"/>
            <w:hideMark/>
          </w:tcPr>
          <w:p w:rsidRPr="00112F60" w:rsidR="00A24442" w:rsidP="00A24442" w:rsidRDefault="00A24442" w14:paraId="6F74F08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Extensible Markup Language (</w:t>
            </w:r>
            <w:r w:rsidRPr="00112F60">
              <w:rPr>
                <w:rFonts w:ascii="Calibri" w:hAnsi="Calibri" w:eastAsia="Times New Roman" w:cs="Times New Roman"/>
                <w:b/>
                <w:bCs/>
                <w:sz w:val="20"/>
              </w:rPr>
              <w:t>XML</w:t>
            </w:r>
            <w:r w:rsidRPr="00112F60">
              <w:rPr>
                <w:rFonts w:ascii="Calibri" w:hAnsi="Calibri" w:eastAsia="Times New Roman" w:cs="Times New Roman"/>
                <w:sz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Pr="00112F60" w:rsidR="00112F60" w:rsidTr="00112F60" w14:paraId="0B9AD9DA"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tcPr>
          <w:p w:rsidRPr="00112F60" w:rsidR="00112F60" w:rsidP="002D1840" w:rsidRDefault="00112F60" w14:paraId="3E2D4EBA" w14:textId="681EBF9C">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13</w:t>
            </w:r>
          </w:p>
        </w:tc>
        <w:tc>
          <w:tcPr>
            <w:tcW w:w="1292" w:type="dxa"/>
          </w:tcPr>
          <w:p w:rsidRPr="00112F60" w:rsidR="00112F60" w:rsidP="00A24442" w:rsidRDefault="00112F60" w14:paraId="6B321327" w14:textId="5FF53790">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KYC</w:t>
            </w:r>
          </w:p>
        </w:tc>
        <w:tc>
          <w:tcPr>
            <w:tcW w:w="6833" w:type="dxa"/>
          </w:tcPr>
          <w:p w:rsidRPr="00112F60" w:rsidR="00112F60" w:rsidP="00A24442" w:rsidRDefault="00112F60" w14:paraId="7B15BA59" w14:textId="14D333D2">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Know your customer - is the process of a business identifying and verifying the identity of its end customers.</w:t>
            </w:r>
          </w:p>
        </w:tc>
      </w:tr>
      <w:tr w:rsidRPr="00112F60" w:rsidR="00112F60" w:rsidTr="00112F60" w14:paraId="730EDC10"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tcPr>
          <w:p w:rsidRPr="00112F60" w:rsidR="00112F60" w:rsidP="002D1840" w:rsidRDefault="00112F60" w14:paraId="10B2949E" w14:textId="0A0D0C8C">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14</w:t>
            </w:r>
          </w:p>
        </w:tc>
        <w:tc>
          <w:tcPr>
            <w:tcW w:w="1292" w:type="dxa"/>
          </w:tcPr>
          <w:p w:rsidRPr="00112F60" w:rsidR="00112F60" w:rsidP="00A24442" w:rsidRDefault="00112F60" w14:paraId="2DFC2D91" w14:textId="0908CF62">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PAN</w:t>
            </w:r>
          </w:p>
        </w:tc>
        <w:tc>
          <w:tcPr>
            <w:tcW w:w="6833" w:type="dxa"/>
          </w:tcPr>
          <w:p w:rsidRPr="00112F60" w:rsidR="00112F60" w:rsidP="00A24442" w:rsidRDefault="00112F60" w14:paraId="3E6CE80C" w14:textId="640CD2A3">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Permanent Account Number (PAN) is a code that acts as an identification for Indian nationals, especially those who pay Income Tax. It is a unique, 10-character alpha-numeric identifier, issued to all judicial entities identifiable under the Indian Income Tax Act, 1961.</w:t>
            </w:r>
          </w:p>
        </w:tc>
      </w:tr>
      <w:tr w:rsidRPr="00112F60" w:rsidR="00112F60" w:rsidTr="00112F60" w14:paraId="5FB9D818"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tcPr>
          <w:p w:rsidRPr="00112F60" w:rsidR="00112F60" w:rsidP="002D1840" w:rsidRDefault="00112F60" w14:paraId="1B5CBED4" w14:textId="692458B8">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15</w:t>
            </w:r>
          </w:p>
        </w:tc>
        <w:tc>
          <w:tcPr>
            <w:tcW w:w="1292" w:type="dxa"/>
          </w:tcPr>
          <w:p w:rsidRPr="00112F60" w:rsidR="00112F60" w:rsidP="00A24442" w:rsidRDefault="00112F60" w14:paraId="50119438" w14:textId="2F439731">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A/c</w:t>
            </w:r>
          </w:p>
        </w:tc>
        <w:tc>
          <w:tcPr>
            <w:tcW w:w="6833" w:type="dxa"/>
          </w:tcPr>
          <w:p w:rsidRPr="00112F60" w:rsidR="00112F60" w:rsidP="00112F60" w:rsidRDefault="00112F60" w14:paraId="4D7013F1" w14:textId="702E8C23">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Account or Account No. – a common written abbreviation for account in context of Banking/Financials</w:t>
            </w:r>
          </w:p>
        </w:tc>
      </w:tr>
    </w:tbl>
    <w:p w:rsidRPr="005B4465" w:rsidR="005B4465" w:rsidP="005B4465" w:rsidRDefault="005B4465" w14:paraId="5B500377" w14:textId="77777777">
      <w:pPr>
        <w:jc w:val="both"/>
      </w:pPr>
    </w:p>
    <w:p w:rsidR="005D1B4D" w:rsidP="005D1B4D" w:rsidRDefault="005D1B4D" w14:paraId="0E2960B5" w14:textId="0A23E74B">
      <w:pPr>
        <w:pStyle w:val="Heading2"/>
        <w:numPr>
          <w:ilvl w:val="1"/>
          <w:numId w:val="2"/>
        </w:numPr>
        <w:spacing w:before="60" w:after="60" w:line="276" w:lineRule="auto"/>
        <w:jc w:val="both"/>
        <w:rPr>
          <w:rFonts w:ascii="Trebuchet MS" w:hAnsi="Trebuchet MS" w:eastAsia="Times New Roman" w:cs="Arial"/>
          <w:b/>
          <w:bCs/>
          <w:iCs/>
          <w:color w:val="7F7F7F"/>
          <w:sz w:val="28"/>
          <w:szCs w:val="28"/>
        </w:rPr>
      </w:pPr>
      <w:bookmarkStart w:name="_Toc461481009" w:id="1"/>
      <w:bookmarkStart w:name="_Toc37416007" w:id="2"/>
      <w:bookmarkStart w:name="_Toc436819445" w:id="3"/>
      <w:bookmarkEnd w:id="0"/>
      <w:r>
        <w:rPr>
          <w:rFonts w:ascii="Trebuchet MS" w:hAnsi="Trebuchet MS" w:eastAsia="Times New Roman" w:cs="Arial"/>
          <w:b/>
          <w:bCs/>
          <w:iCs/>
          <w:color w:val="7F7F7F"/>
          <w:sz w:val="28"/>
          <w:szCs w:val="28"/>
        </w:rPr>
        <w:t>Introduction</w:t>
      </w:r>
      <w:bookmarkEnd w:id="1"/>
      <w:bookmarkEnd w:id="2"/>
    </w:p>
    <w:p w:rsidR="009F4E09" w:rsidP="005D1B4D" w:rsidRDefault="009F4E09" w14:paraId="3F29FD8F" w14:textId="13913B9D">
      <w:pPr>
        <w:jc w:val="both"/>
      </w:pPr>
      <w:r>
        <w:t>Credit Guarantee Fund for Micro Units (CGFMU) is the Trust Fund set up by Government of India, managed by NCGTC as a trustee, with the purpose of guaranteeing payment against default in Micro Loans extended to eligible borrowers by Banks/ NBFCs/ MFIs/ Other Financial Intermediaries. The CGFMU Trust has come into being on March 30, 2016, where in Govt. of India, through Ministry of Finance the settlor of the Trust and NCGTC is the Trustee. The Scheme of Credit Guarantee Fund for Micro Units (CGFMU) has come into force from the date notified by the Government of India in The Gazette of India (April 18, 2016) for all micro loans sanctioned since April 08, 2015.</w:t>
      </w:r>
    </w:p>
    <w:p w:rsidR="0012054A" w:rsidP="005D1B4D" w:rsidRDefault="009F4E09" w14:paraId="12E9781C" w14:textId="7AC16647">
      <w:pPr>
        <w:jc w:val="both"/>
      </w:pPr>
      <w:r>
        <w:t>Claims for this portfolio guarantees will be handled as Interim claim pay-outs which MLI’s can raise in Currency year 2 &amp; Currency year 3 (3rd &amp; 4</w:t>
      </w:r>
      <w:r w:rsidRPr="009F4E09">
        <w:rPr>
          <w:vertAlign w:val="superscript"/>
        </w:rPr>
        <w:t>th</w:t>
      </w:r>
      <w:r>
        <w:t xml:space="preserve"> year of Portfolio life). In other words, the lending institution may invoke the guarantee in respect of the ‘amount in default’ out of the crystallized portfolio of micro loans, subject to the condition of first loss guarantee, after 1 year from the date of crystallization of the portfolio and thereafter, at the end of every financial year. </w:t>
      </w:r>
    </w:p>
    <w:p w:rsidR="0012054A" w:rsidP="005D1B4D" w:rsidRDefault="00D938D9" w14:paraId="7929F9E7" w14:textId="5E8F5EF0">
      <w:pPr>
        <w:jc w:val="both"/>
      </w:pPr>
      <w:r>
        <w:t>If the</w:t>
      </w:r>
      <w:r w:rsidR="0012054A">
        <w:t xml:space="preserve"> </w:t>
      </w:r>
      <w:r>
        <w:t xml:space="preserve">portfolio is </w:t>
      </w:r>
      <w:r w:rsidR="0012054A">
        <w:t xml:space="preserve">migrated </w:t>
      </w:r>
      <w:r>
        <w:t>in Currency Period 4</w:t>
      </w:r>
      <w:r w:rsidR="0012054A">
        <w:t xml:space="preserve">, </w:t>
      </w:r>
      <w:r>
        <w:t xml:space="preserve">then </w:t>
      </w:r>
      <w:r w:rsidR="0012054A">
        <w:t>MLI’s can lodge interim claims in Currenc</w:t>
      </w:r>
      <w:r>
        <w:t>y Period 5 &amp; Currency Period 6 and final claims in currency Period 7 for full and final settlement. In other words, the lending institution may invoke the guarantee in respect of the ‘amount in default’ out of the crystallized portfolio of micro loans, subject to the condition of first loss guarantee, after portfolio is migrated</w:t>
      </w:r>
      <w:r w:rsidR="00B75866">
        <w:t xml:space="preserve"> to Currency Period 5.</w:t>
      </w:r>
    </w:p>
    <w:p w:rsidR="009F4E09" w:rsidP="005D1B4D" w:rsidRDefault="009F4E09" w14:paraId="17DDC2C5" w14:textId="63C6F4D9">
      <w:pPr>
        <w:jc w:val="both"/>
      </w:pPr>
      <w:r>
        <w:t xml:space="preserve">Claims will be paid out on interim basis on interim loss assessment subject to such loss being more than </w:t>
      </w:r>
      <w:commentRangeStart w:id="4"/>
      <w:commentRangeStart w:id="5"/>
      <w:commentRangeStart w:id="6"/>
      <w:r>
        <w:t>5% of the crystallized Portfolio</w:t>
      </w:r>
      <w:r w:rsidR="00C463E6">
        <w:t xml:space="preserve"> till FY 2020</w:t>
      </w:r>
      <w:r>
        <w:t xml:space="preserve">. </w:t>
      </w:r>
      <w:commentRangeEnd w:id="4"/>
      <w:r w:rsidR="00685991">
        <w:rPr>
          <w:rStyle w:val="CommentReference"/>
        </w:rPr>
        <w:commentReference w:id="4"/>
      </w:r>
      <w:commentRangeEnd w:id="5"/>
      <w:r w:rsidR="00C463E6">
        <w:rPr>
          <w:rStyle w:val="CommentReference"/>
        </w:rPr>
        <w:commentReference w:id="5"/>
      </w:r>
      <w:commentRangeEnd w:id="6"/>
      <w:r w:rsidR="00BF6A67">
        <w:rPr>
          <w:rStyle w:val="CommentReference"/>
        </w:rPr>
        <w:commentReference w:id="6"/>
      </w:r>
      <w:r w:rsidR="00C463E6">
        <w:t>After FY 2020-21 First loss will be calculate</w:t>
      </w:r>
      <w:r w:rsidR="00F80DBA">
        <w:t>d</w:t>
      </w:r>
      <w:r w:rsidR="00C463E6">
        <w:t xml:space="preserve"> </w:t>
      </w:r>
      <w:r w:rsidRPr="00C463E6" w:rsidR="00C463E6">
        <w:t xml:space="preserve">3% on </w:t>
      </w:r>
      <w:r w:rsidR="00F80DBA">
        <w:t xml:space="preserve">Amount in </w:t>
      </w:r>
      <w:r w:rsidRPr="00C463E6" w:rsidR="00C463E6">
        <w:t>Default</w:t>
      </w:r>
      <w:r w:rsidR="00C463E6">
        <w:t>.</w:t>
      </w:r>
      <w:r w:rsidR="00F80DBA">
        <w:t xml:space="preserve"> </w:t>
      </w:r>
      <w:r>
        <w:t>The pay-outs are interim in nature as the overall loss scenario in the Portfolio will be known only after the end of the 4</w:t>
      </w:r>
      <w:r w:rsidRPr="009F4E09">
        <w:rPr>
          <w:vertAlign w:val="superscript"/>
        </w:rPr>
        <w:t>th</w:t>
      </w:r>
      <w:r>
        <w:t xml:space="preserve"> year. </w:t>
      </w:r>
    </w:p>
    <w:p w:rsidR="00DD27A5" w:rsidP="00DD27A5" w:rsidRDefault="009F4E09" w14:paraId="339FC436" w14:textId="77777777">
      <w:pPr>
        <w:jc w:val="both"/>
      </w:pPr>
      <w:r>
        <w:t>MLI can raise their claims in form of a separate input file (called as claim requisition input file) will they have to upload on the SURGE platform for this activity.</w:t>
      </w:r>
      <w:r w:rsidR="0010752E">
        <w:t xml:space="preserve"> In essence invoking claims is an operation to be performed only in Batch Mode.</w:t>
      </w:r>
      <w:bookmarkStart w:name="_Toc481258360" w:id="7"/>
      <w:bookmarkEnd w:id="3"/>
    </w:p>
    <w:p w:rsidR="00DD27A5" w:rsidP="00DD27A5" w:rsidRDefault="00DD27A5" w14:paraId="1AEDE6D7" w14:textId="3CADA70E">
      <w:pPr>
        <w:jc w:val="both"/>
      </w:pPr>
    </w:p>
    <w:p w:rsidR="00E858D3" w:rsidP="00E858D3" w:rsidRDefault="001A7D2B" w14:paraId="502EFCFB" w14:textId="0181DA7B">
      <w:pPr>
        <w:jc w:val="both"/>
      </w:pPr>
      <w:r>
        <w:t>(</w:t>
      </w:r>
      <w:r w:rsidRPr="00096648">
        <w:rPr>
          <w:b/>
        </w:rPr>
        <w:t>Note</w:t>
      </w:r>
      <w:r w:rsidRPr="001A7D2B" w:rsidR="00E858D3">
        <w:rPr>
          <w:b/>
        </w:rPr>
        <w:t>:-</w:t>
      </w:r>
    </w:p>
    <w:p w:rsidRPr="00E858D3" w:rsidR="00E858D3" w:rsidP="00E858D3" w:rsidRDefault="00E858D3" w14:paraId="2F384D32" w14:textId="18146F47">
      <w:pPr>
        <w:jc w:val="both"/>
        <w:rPr>
          <w:b/>
        </w:rPr>
      </w:pPr>
      <w:r w:rsidRPr="00E858D3">
        <w:rPr>
          <w:b/>
        </w:rPr>
        <w:t>Current</w:t>
      </w:r>
      <w:r w:rsidR="000325C7">
        <w:rPr>
          <w:b/>
        </w:rPr>
        <w:t xml:space="preserve"> Portfolio </w:t>
      </w:r>
      <w:r w:rsidRPr="00E858D3">
        <w:rPr>
          <w:b/>
        </w:rPr>
        <w:t>-For the CGFMU Guaranteed Portfolio stating from for FY 2020-21(micro loan sanctioned on or after 01/04/2020 onwards) onward-</w:t>
      </w:r>
    </w:p>
    <w:p w:rsidR="00E858D3" w:rsidP="00E858D3" w:rsidRDefault="00E858D3" w14:paraId="1DF6447E" w14:textId="77777777">
      <w:pPr>
        <w:jc w:val="both"/>
      </w:pPr>
      <w:r>
        <w:t>1.Amount of First Loss: 3% of Eligible Amount in Default.</w:t>
      </w:r>
    </w:p>
    <w:p w:rsidR="00E858D3" w:rsidP="00E858D3" w:rsidRDefault="00E858D3" w14:paraId="3AD7CFEB" w14:textId="68B58E91">
      <w:pPr>
        <w:jc w:val="both"/>
      </w:pPr>
      <w:r>
        <w:t xml:space="preserve">2.Eligible Claim: 75% of Second Loss. </w:t>
      </w:r>
    </w:p>
    <w:p w:rsidR="00E858D3" w:rsidP="00E858D3" w:rsidRDefault="00E858D3" w14:paraId="182B4D82" w14:textId="77777777">
      <w:pPr>
        <w:jc w:val="both"/>
      </w:pPr>
    </w:p>
    <w:p w:rsidRPr="00E858D3" w:rsidR="00E858D3" w:rsidP="00E858D3" w:rsidRDefault="00E858D3" w14:paraId="045046C3" w14:textId="77777777">
      <w:pPr>
        <w:jc w:val="both"/>
        <w:rPr>
          <w:b/>
        </w:rPr>
      </w:pPr>
      <w:r w:rsidRPr="00E858D3">
        <w:rPr>
          <w:b/>
        </w:rPr>
        <w:t xml:space="preserve">Before Guaranteed Portfolio stating from for FY 2020-21   </w:t>
      </w:r>
    </w:p>
    <w:p w:rsidR="00E858D3" w:rsidP="00E858D3" w:rsidRDefault="00E858D3" w14:paraId="16B758E5" w14:textId="3F26D073">
      <w:pPr>
        <w:jc w:val="both"/>
      </w:pPr>
      <w:r>
        <w:t xml:space="preserve">1.Amount of First Loss: 5% of </w:t>
      </w:r>
      <w:r w:rsidR="007F4995">
        <w:t xml:space="preserve"> the crystallized Portfolio till FY 2020</w:t>
      </w:r>
      <w:commentRangeStart w:id="8"/>
      <w:commentRangeStart w:id="9"/>
      <w:r>
        <w:t>.</w:t>
      </w:r>
      <w:commentRangeEnd w:id="8"/>
      <w:r w:rsidR="00BF6A67">
        <w:rPr>
          <w:rStyle w:val="CommentReference"/>
        </w:rPr>
        <w:commentReference w:id="8"/>
      </w:r>
      <w:commentRangeEnd w:id="9"/>
      <w:r w:rsidR="007F4995">
        <w:rPr>
          <w:rStyle w:val="CommentReference"/>
        </w:rPr>
        <w:commentReference w:id="9"/>
      </w:r>
    </w:p>
    <w:p w:rsidR="000F1CB9" w:rsidP="00E858D3" w:rsidRDefault="00E858D3" w14:paraId="6CEEA052" w14:textId="1DBA533E">
      <w:pPr>
        <w:jc w:val="both"/>
      </w:pPr>
      <w:r>
        <w:t>2.Eligible Claim: 50% of Second Loss.)</w:t>
      </w:r>
    </w:p>
    <w:p w:rsidR="00C41AA8" w:rsidP="00DD27A5" w:rsidRDefault="00C41AA8" w14:paraId="22D666FC" w14:textId="0222DB03">
      <w:pPr>
        <w:jc w:val="both"/>
      </w:pPr>
    </w:p>
    <w:p w:rsidR="00C41AA8" w:rsidP="00DD27A5" w:rsidRDefault="00C41AA8" w14:paraId="2515BFF8" w14:textId="77777777">
      <w:pPr>
        <w:jc w:val="both"/>
      </w:pPr>
    </w:p>
    <w:p w:rsidR="00CE004C" w:rsidP="00CE004C" w:rsidRDefault="00CE004C" w14:paraId="5F421372" w14:textId="77777777">
      <w:pPr>
        <w:pStyle w:val="Heading2"/>
        <w:numPr>
          <w:ilvl w:val="1"/>
          <w:numId w:val="2"/>
        </w:numPr>
        <w:spacing w:before="60" w:after="60" w:line="276" w:lineRule="auto"/>
        <w:jc w:val="both"/>
        <w:rPr>
          <w:rFonts w:ascii="Trebuchet MS" w:hAnsi="Trebuchet MS" w:eastAsia="Times New Roman" w:cs="Arial"/>
          <w:b/>
          <w:bCs/>
          <w:iCs/>
          <w:color w:val="7F7F7F"/>
          <w:sz w:val="28"/>
          <w:szCs w:val="28"/>
        </w:rPr>
      </w:pPr>
      <w:bookmarkStart w:name="_Toc37416008" w:id="10"/>
      <w:r>
        <w:rPr>
          <w:rFonts w:ascii="Trebuchet MS" w:hAnsi="Trebuchet MS" w:eastAsia="Times New Roman" w:cs="Arial"/>
          <w:b/>
          <w:bCs/>
          <w:iCs/>
          <w:color w:val="7F7F7F"/>
          <w:sz w:val="28"/>
          <w:szCs w:val="28"/>
        </w:rPr>
        <w:t>Input File Layout</w:t>
      </w:r>
      <w:bookmarkEnd w:id="10"/>
    </w:p>
    <w:p w:rsidR="00CE004C" w:rsidP="00CE004C" w:rsidRDefault="00CE004C" w14:paraId="04F0E026" w14:textId="77777777">
      <w:r>
        <w:t xml:space="preserve">Refer the spread sheet – Mudra Scheme Claim Requisition Input Layout, for the fields included, Mandatory/optional level, allowed characters and usage of codes wherever applicable. </w:t>
      </w:r>
    </w:p>
    <w:commentRangeStart w:id="11"/>
    <w:commentRangeStart w:id="12"/>
    <w:bookmarkStart w:name="_MON_1765346077" w:id="13"/>
    <w:bookmarkEnd w:id="13"/>
    <w:p w:rsidRPr="00C42F6D" w:rsidR="0067493E" w:rsidP="00132337" w:rsidRDefault="000E7EE4" w14:paraId="23B57B04" w14:textId="1EBE99AE">
      <w:pPr>
        <w:jc w:val="both"/>
      </w:pPr>
      <w:r>
        <w:rPr>
          <w:rFonts w:ascii="Trebuchet MS" w:hAnsi="Trebuchet MS" w:eastAsia="Times New Roman" w:cs="Arial"/>
          <w:b/>
          <w:bCs/>
          <w:iCs/>
          <w:color w:val="7F7F7F"/>
          <w:sz w:val="28"/>
          <w:szCs w:val="28"/>
        </w:rPr>
        <w:object w:dxaOrig="1311" w:dyaOrig="849" w14:anchorId="700DDF7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5.25pt;height:43.5pt" o:ole="" type="#_x0000_t75">
            <v:imagedata o:title="" r:id="rId18"/>
          </v:shape>
          <o:OLEObject Type="Embed" ProgID="Excel.Sheet.12" ShapeID="_x0000_i1025" DrawAspect="Icon" ObjectID="_1786315591" r:id="rId19"/>
        </w:object>
      </w:r>
      <w:bookmarkStart w:name="_Toc436819448" w:id="14"/>
      <w:bookmarkStart w:name="_Toc481258361" w:id="15"/>
      <w:bookmarkEnd w:id="7"/>
      <w:commentRangeEnd w:id="11"/>
      <w:r w:rsidR="00592687">
        <w:rPr>
          <w:rStyle w:val="CommentReference"/>
        </w:rPr>
        <w:commentReference w:id="11"/>
      </w:r>
      <w:commentRangeEnd w:id="12"/>
      <w:r w:rsidR="00EF6605">
        <w:rPr>
          <w:rStyle w:val="CommentReference"/>
        </w:rPr>
        <w:commentReference w:id="12"/>
      </w:r>
    </w:p>
    <w:p w:rsidR="000F1CB9" w:rsidP="00132337" w:rsidRDefault="000F1CB9" w14:paraId="0B0C721A" w14:textId="77777777">
      <w:pPr>
        <w:jc w:val="both"/>
        <w:rPr>
          <w:rFonts w:ascii="Trebuchet MS" w:hAnsi="Trebuchet MS" w:eastAsia="Times New Roman" w:cs="Arial"/>
          <w:b/>
          <w:bCs/>
          <w:iCs/>
          <w:color w:val="7F7F7F"/>
          <w:sz w:val="28"/>
          <w:szCs w:val="28"/>
        </w:rPr>
      </w:pPr>
    </w:p>
    <w:p w:rsidR="000F1CB9" w:rsidP="000F1CB9" w:rsidRDefault="000F1CB9" w14:paraId="66D6640D" w14:textId="77777777">
      <w:pPr>
        <w:pStyle w:val="Heading2"/>
        <w:numPr>
          <w:ilvl w:val="1"/>
          <w:numId w:val="2"/>
        </w:numPr>
        <w:spacing w:before="60" w:after="60" w:line="276" w:lineRule="auto"/>
        <w:jc w:val="both"/>
        <w:rPr>
          <w:rFonts w:ascii="Trebuchet MS" w:hAnsi="Trebuchet MS" w:eastAsia="Times New Roman" w:cs="Arial"/>
          <w:b/>
          <w:bCs/>
          <w:iCs/>
          <w:color w:val="7F7F7F"/>
          <w:sz w:val="28"/>
          <w:szCs w:val="28"/>
        </w:rPr>
      </w:pPr>
      <w:bookmarkStart w:name="_Toc37416009" w:id="16"/>
      <w:r>
        <w:rPr>
          <w:rFonts w:ascii="Trebuchet MS" w:hAnsi="Trebuchet MS" w:eastAsia="Times New Roman" w:cs="Arial"/>
          <w:b/>
          <w:bCs/>
          <w:iCs/>
          <w:color w:val="7F7F7F"/>
          <w:sz w:val="28"/>
          <w:szCs w:val="28"/>
        </w:rPr>
        <w:t>Input File Format Processed by SURGE</w:t>
      </w:r>
      <w:bookmarkEnd w:id="16"/>
      <w:r>
        <w:rPr>
          <w:rFonts w:ascii="Trebuchet MS" w:hAnsi="Trebuchet MS" w:eastAsia="Times New Roman" w:cs="Arial"/>
          <w:b/>
          <w:bCs/>
          <w:iCs/>
          <w:color w:val="7F7F7F"/>
          <w:sz w:val="28"/>
          <w:szCs w:val="28"/>
        </w:rPr>
        <w:t xml:space="preserve"> </w:t>
      </w:r>
    </w:p>
    <w:p w:rsidR="000F1CB9" w:rsidP="000F1CB9" w:rsidRDefault="000F1CB9" w14:paraId="49C94055" w14:textId="77777777">
      <w:pPr>
        <w:jc w:val="both"/>
      </w:pPr>
      <w:r>
        <w:t>SURGE will accept input file from MLI(s) in following format only:</w:t>
      </w:r>
    </w:p>
    <w:p w:rsidR="000F1CB9" w:rsidP="000F1CB9" w:rsidRDefault="000F1CB9" w14:paraId="48B5CF26" w14:textId="77777777">
      <w:pPr>
        <w:pStyle w:val="ListParagraph"/>
        <w:numPr>
          <w:ilvl w:val="0"/>
          <w:numId w:val="5"/>
        </w:numPr>
        <w:jc w:val="both"/>
      </w:pPr>
      <w:r>
        <w:t>XML layout</w:t>
      </w:r>
    </w:p>
    <w:p w:rsidR="000F1CB9" w:rsidP="000F1CB9" w:rsidRDefault="000F1CB9" w14:paraId="01D8CF95" w14:textId="77777777">
      <w:pPr>
        <w:jc w:val="both"/>
      </w:pPr>
      <w:r>
        <w:t xml:space="preserve">XML is only format permissible as per eGov standards. SURGE will </w:t>
      </w:r>
      <w:r w:rsidRPr="002D4725">
        <w:rPr>
          <w:b/>
          <w:u w:val="single"/>
        </w:rPr>
        <w:t>NOT</w:t>
      </w:r>
      <w:r>
        <w:t xml:space="preserve"> process files received in any other formats than those listed above.</w:t>
      </w:r>
    </w:p>
    <w:commentRangeStart w:id="17"/>
    <w:commentRangeStart w:id="18"/>
    <w:p w:rsidRPr="00CB13C6" w:rsidR="0010752E" w:rsidP="00CB13C6" w:rsidRDefault="00213C62" w14:paraId="28D2547D" w14:textId="3647F3DB">
      <w:pPr>
        <w:jc w:val="both"/>
      </w:pPr>
      <w:r>
        <w:object w:dxaOrig="1311" w:dyaOrig="849" w14:anchorId="37059518">
          <v:shape id="_x0000_i1026" style="width:65.25pt;height:43.5pt" o:ole="" type="#_x0000_t75">
            <v:imagedata o:title="" r:id="rId20"/>
          </v:shape>
          <o:OLEObject Type="Embed" ProgID="Package" ShapeID="_x0000_i1026" DrawAspect="Icon" ObjectID="_1786315592" r:id="rId21"/>
        </w:object>
      </w:r>
      <w:commentRangeEnd w:id="17"/>
      <w:r w:rsidR="00D907EC">
        <w:rPr>
          <w:rStyle w:val="CommentReference"/>
        </w:rPr>
        <w:commentReference w:id="17"/>
      </w:r>
      <w:commentRangeEnd w:id="18"/>
      <w:r w:rsidR="00EF6605">
        <w:rPr>
          <w:rStyle w:val="CommentReference"/>
        </w:rPr>
        <w:commentReference w:id="18"/>
      </w:r>
      <w:r w:rsidRPr="2FF49F74" w:rsidR="005502C6">
        <w:rPr>
          <w:rFonts w:ascii="Trebuchet MS" w:hAnsi="Trebuchet MS" w:eastAsia="Times New Roman" w:cs="Arial"/>
          <w:b w:val="1"/>
          <w:bCs w:val="1"/>
          <w:color w:val="7F7F7F"/>
          <w:sz w:val="28"/>
          <w:szCs w:val="28"/>
        </w:rPr>
        <w:br w:type="page"/>
      </w:r>
      <w:bookmarkStart w:name="_Toc436819449" w:id="19"/>
      <w:bookmarkStart w:name="_Toc481258362" w:id="20"/>
      <w:bookmarkStart w:name="_Toc37416010" w:id="21"/>
      <w:bookmarkEnd w:id="14"/>
      <w:bookmarkEnd w:id="15"/>
      <w:r w:rsidRPr="2FF49F74" w:rsidR="573FD870">
        <w:rPr>
          <w:rFonts w:ascii="Trebuchet MS" w:hAnsi="Trebuchet MS" w:eastAsia="Times New Roman" w:cs="Arial"/>
          <w:b w:val="1"/>
          <w:bCs w:val="1"/>
          <w:color w:val="7F7F7F"/>
          <w:sz w:val="28"/>
          <w:szCs w:val="28"/>
        </w:rPr>
        <w:t>Preparation of Input File</w:t>
      </w:r>
      <w:bookmarkEnd w:id="19"/>
      <w:bookmarkEnd w:id="20"/>
      <w:bookmarkEnd w:id="21"/>
    </w:p>
    <w:p w:rsidR="0010752E" w:rsidP="0010752E" w:rsidRDefault="0010752E" w14:paraId="280011C3" w14:textId="77777777">
      <w:pPr>
        <w:jc w:val="both"/>
      </w:pPr>
      <w:r>
        <w:t>This section describes the process for preparation of input file which MLI needs to send to NCGTC. The purpose of this file is:</w:t>
      </w:r>
    </w:p>
    <w:p w:rsidR="0010752E" w:rsidP="00344C72" w:rsidRDefault="009C6E83" w14:paraId="76496201" w14:textId="229C4553">
      <w:pPr>
        <w:pStyle w:val="ListParagraph"/>
        <w:numPr>
          <w:ilvl w:val="0"/>
          <w:numId w:val="4"/>
        </w:numPr>
        <w:jc w:val="both"/>
      </w:pPr>
      <w:r>
        <w:t xml:space="preserve">Invoke Claims </w:t>
      </w:r>
      <w:r w:rsidR="0010752E">
        <w:t xml:space="preserve">– If the associated loan account of the CG is </w:t>
      </w:r>
      <w:r>
        <w:t xml:space="preserve">in state of </w:t>
      </w:r>
      <w:r w:rsidR="0010752E">
        <w:t xml:space="preserve">NPA </w:t>
      </w:r>
      <w:r>
        <w:t xml:space="preserve">for the prescribed duration as per the scheme notification and MLI wants to invoke the guarantee for this </w:t>
      </w:r>
      <w:commentRangeStart w:id="22"/>
      <w:commentRangeStart w:id="23"/>
      <w:r>
        <w:t>account</w:t>
      </w:r>
      <w:commentRangeEnd w:id="22"/>
      <w:r w:rsidR="00EF6605">
        <w:rPr>
          <w:rStyle w:val="CommentReference"/>
        </w:rPr>
        <w:commentReference w:id="22"/>
      </w:r>
      <w:commentRangeEnd w:id="23"/>
      <w:r w:rsidR="007F4995">
        <w:rPr>
          <w:rStyle w:val="CommentReference"/>
        </w:rPr>
        <w:commentReference w:id="23"/>
      </w:r>
      <w:r>
        <w:t>.</w:t>
      </w:r>
    </w:p>
    <w:p w:rsidR="0010752E" w:rsidP="0010752E" w:rsidRDefault="0010752E" w14:paraId="7841B94B" w14:textId="77777777">
      <w:pPr>
        <w:jc w:val="both"/>
      </w:pPr>
      <w:r>
        <w:rPr>
          <w:noProof/>
          <w:lang w:val="en-IN" w:eastAsia="en-IN"/>
        </w:rPr>
        <mc:AlternateContent>
          <mc:Choice Requires="wps">
            <w:drawing>
              <wp:inline distT="0" distB="0" distL="0" distR="0" wp14:anchorId="1D6F1472" wp14:editId="4091FDF6">
                <wp:extent cx="5908040" cy="2714625"/>
                <wp:effectExtent l="0" t="0" r="16510" b="28575"/>
                <wp:docPr id="79" name="Rectangle 5"/>
                <wp:cNvGraphicFramePr/>
                <a:graphic xmlns:a="http://schemas.openxmlformats.org/drawingml/2006/main">
                  <a:graphicData uri="http://schemas.microsoft.com/office/word/2010/wordprocessingShape">
                    <wps:wsp>
                      <wps:cNvSpPr/>
                      <wps:spPr>
                        <a:xfrm>
                          <a:off x="0" y="0"/>
                          <a:ext cx="5908040" cy="2714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360EC" w:rsidP="0010752E" w:rsidRDefault="00D360EC" w14:paraId="7FB2E3DD"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D360EC" w:rsidP="00344C72" w:rsidRDefault="00D360EC" w14:paraId="68E93899" w14:textId="77300D91">
                            <w:pPr>
                              <w:pStyle w:val="ListParagraph"/>
                              <w:numPr>
                                <w:ilvl w:val="0"/>
                                <w:numId w:val="7"/>
                              </w:numPr>
                              <w:jc w:val="both"/>
                              <w:rPr>
                                <w:rFonts w:asciiTheme="majorHAnsi" w:hAnsiTheme="majorHAnsi"/>
                              </w:rPr>
                            </w:pPr>
                            <w:r w:rsidRPr="00012023">
                              <w:rPr>
                                <w:rFonts w:asciiTheme="majorHAnsi" w:hAnsiTheme="majorHAnsi"/>
                              </w:rPr>
                              <w:t xml:space="preserve">For Interim Claim 1: Yearly </w:t>
                            </w:r>
                            <w:r>
                              <w:rPr>
                                <w:rFonts w:asciiTheme="majorHAnsi" w:hAnsiTheme="majorHAnsi"/>
                              </w:rPr>
                              <w:t xml:space="preserve">Once </w:t>
                            </w:r>
                            <w:r w:rsidRPr="00012023">
                              <w:rPr>
                                <w:rFonts w:asciiTheme="majorHAnsi" w:hAnsiTheme="majorHAnsi"/>
                              </w:rPr>
                              <w:t xml:space="preserve">when the portfolio has status as ‘Currency Period 2’ and </w:t>
                            </w:r>
                            <w:r>
                              <w:rPr>
                                <w:rFonts w:asciiTheme="majorHAnsi" w:hAnsiTheme="majorHAnsi"/>
                              </w:rPr>
                              <w:t>before</w:t>
                            </w:r>
                            <w:r w:rsidRPr="00012023">
                              <w:rPr>
                                <w:rFonts w:asciiTheme="majorHAnsi" w:hAnsiTheme="majorHAnsi"/>
                              </w:rPr>
                              <w:t xml:space="preserve"> Currency Period 2 Billing.</w:t>
                            </w:r>
                          </w:p>
                          <w:p w:rsidR="00D360EC" w:rsidP="00344C72" w:rsidRDefault="00D360EC" w14:paraId="035F6584" w14:textId="21E248FD">
                            <w:pPr>
                              <w:pStyle w:val="ListParagraph"/>
                              <w:numPr>
                                <w:ilvl w:val="0"/>
                                <w:numId w:val="7"/>
                              </w:numPr>
                              <w:jc w:val="both"/>
                              <w:rPr>
                                <w:rFonts w:asciiTheme="majorHAnsi" w:hAnsiTheme="majorHAnsi"/>
                              </w:rPr>
                            </w:pPr>
                            <w:r w:rsidRPr="00012023">
                              <w:rPr>
                                <w:rFonts w:asciiTheme="majorHAnsi" w:hAnsiTheme="majorHAnsi"/>
                              </w:rPr>
                              <w:t xml:space="preserve">For Interim Claim </w:t>
                            </w:r>
                            <w:r>
                              <w:rPr>
                                <w:rFonts w:asciiTheme="majorHAnsi" w:hAnsiTheme="majorHAnsi"/>
                              </w:rPr>
                              <w:t>2</w:t>
                            </w:r>
                            <w:r w:rsidRPr="00012023">
                              <w:rPr>
                                <w:rFonts w:asciiTheme="majorHAnsi" w:hAnsiTheme="majorHAnsi"/>
                              </w:rPr>
                              <w:t xml:space="preserve">: Yearly </w:t>
                            </w:r>
                            <w:r>
                              <w:rPr>
                                <w:rFonts w:asciiTheme="majorHAnsi" w:hAnsiTheme="majorHAnsi"/>
                              </w:rPr>
                              <w:t xml:space="preserve">Once </w:t>
                            </w:r>
                            <w:r w:rsidRPr="00012023">
                              <w:rPr>
                                <w:rFonts w:asciiTheme="majorHAnsi" w:hAnsiTheme="majorHAnsi"/>
                              </w:rPr>
                              <w:t xml:space="preserve">when the portfolio has status as ‘Currency Period </w:t>
                            </w:r>
                            <w:r>
                              <w:rPr>
                                <w:rFonts w:asciiTheme="majorHAnsi" w:hAnsiTheme="majorHAnsi"/>
                              </w:rPr>
                              <w:t>3</w:t>
                            </w:r>
                            <w:r w:rsidRPr="00012023">
                              <w:rPr>
                                <w:rFonts w:asciiTheme="majorHAnsi" w:hAnsiTheme="majorHAnsi"/>
                              </w:rPr>
                              <w:t xml:space="preserve">’ and </w:t>
                            </w:r>
                            <w:r>
                              <w:rPr>
                                <w:rFonts w:asciiTheme="majorHAnsi" w:hAnsiTheme="majorHAnsi"/>
                              </w:rPr>
                              <w:t>before</w:t>
                            </w:r>
                            <w:r w:rsidRPr="00012023">
                              <w:rPr>
                                <w:rFonts w:asciiTheme="majorHAnsi" w:hAnsiTheme="majorHAnsi"/>
                              </w:rPr>
                              <w:t xml:space="preserve"> Currency Period </w:t>
                            </w:r>
                            <w:r>
                              <w:rPr>
                                <w:rFonts w:asciiTheme="majorHAnsi" w:hAnsiTheme="majorHAnsi"/>
                              </w:rPr>
                              <w:t>3</w:t>
                            </w:r>
                            <w:r w:rsidRPr="00012023">
                              <w:rPr>
                                <w:rFonts w:asciiTheme="majorHAnsi" w:hAnsiTheme="majorHAnsi"/>
                              </w:rPr>
                              <w:t xml:space="preserve"> Billing.</w:t>
                            </w:r>
                          </w:p>
                          <w:p w:rsidR="00D360EC" w:rsidP="00344C72" w:rsidRDefault="00D360EC" w14:paraId="16683E0E" w14:textId="4DE8304C">
                            <w:pPr>
                              <w:pStyle w:val="ListParagraph"/>
                              <w:numPr>
                                <w:ilvl w:val="0"/>
                                <w:numId w:val="7"/>
                              </w:numPr>
                              <w:jc w:val="both"/>
                              <w:rPr>
                                <w:rFonts w:asciiTheme="majorHAnsi" w:hAnsiTheme="majorHAnsi"/>
                              </w:rPr>
                            </w:pPr>
                            <w:r w:rsidRPr="00012023">
                              <w:rPr>
                                <w:rFonts w:asciiTheme="majorHAnsi" w:hAnsiTheme="majorHAnsi"/>
                              </w:rPr>
                              <w:t xml:space="preserve">For Final Claim Settlement: Yearly Once when the portfolio has status </w:t>
                            </w:r>
                            <w:r>
                              <w:rPr>
                                <w:rFonts w:asciiTheme="majorHAnsi" w:hAnsiTheme="majorHAnsi"/>
                              </w:rPr>
                              <w:t xml:space="preserve">as ‘Currency Period 4’ and </w:t>
                            </w:r>
                            <w:r w:rsidR="007F4995">
                              <w:rPr>
                                <w:rFonts w:asciiTheme="majorHAnsi" w:hAnsiTheme="majorHAnsi"/>
                                <w:highlight w:val="yellow"/>
                              </w:rPr>
                              <w:t>for final claim</w:t>
                            </w:r>
                            <w:r w:rsidRPr="00EF6605">
                              <w:rPr>
                                <w:rFonts w:asciiTheme="majorHAnsi" w:hAnsiTheme="majorHAnsi"/>
                                <w:highlight w:val="yellow"/>
                              </w:rPr>
                              <w:t xml:space="preserve"> Currency Period 4 Billing</w:t>
                            </w:r>
                            <w:r w:rsidR="007F4995">
                              <w:rPr>
                                <w:rFonts w:asciiTheme="majorHAnsi" w:hAnsiTheme="majorHAnsi"/>
                                <w:highlight w:val="yellow"/>
                              </w:rPr>
                              <w:t xml:space="preserve"> is not required</w:t>
                            </w:r>
                            <w:r w:rsidRPr="00EF6605">
                              <w:rPr>
                                <w:rFonts w:asciiTheme="majorHAnsi" w:hAnsiTheme="majorHAnsi"/>
                                <w:highlight w:val="yellow"/>
                              </w:rPr>
                              <w:t>.</w:t>
                            </w:r>
                          </w:p>
                          <w:p w:rsidR="00D360EC" w:rsidP="00344C72" w:rsidRDefault="00D360EC" w14:paraId="1CF718E1" w14:textId="1C4312E9">
                            <w:pPr>
                              <w:pStyle w:val="ListParagraph"/>
                              <w:numPr>
                                <w:ilvl w:val="0"/>
                                <w:numId w:val="7"/>
                              </w:numPr>
                              <w:jc w:val="both"/>
                              <w:rPr>
                                <w:rFonts w:asciiTheme="majorHAnsi" w:hAnsiTheme="majorHAnsi"/>
                              </w:rPr>
                            </w:pPr>
                            <w:r>
                              <w:rPr>
                                <w:rFonts w:asciiTheme="majorHAnsi" w:hAnsiTheme="majorHAnsi"/>
                              </w:rPr>
                              <w:t xml:space="preserve">For Migrated Interim Claim 1: </w:t>
                            </w:r>
                            <w:r w:rsidRPr="00012023">
                              <w:rPr>
                                <w:rFonts w:asciiTheme="majorHAnsi" w:hAnsiTheme="majorHAnsi"/>
                              </w:rPr>
                              <w:t xml:space="preserve">Yearly </w:t>
                            </w:r>
                            <w:r>
                              <w:rPr>
                                <w:rFonts w:asciiTheme="majorHAnsi" w:hAnsiTheme="majorHAnsi"/>
                              </w:rPr>
                              <w:t xml:space="preserve">Once </w:t>
                            </w:r>
                            <w:r w:rsidRPr="00012023">
                              <w:rPr>
                                <w:rFonts w:asciiTheme="majorHAnsi" w:hAnsiTheme="majorHAnsi"/>
                              </w:rPr>
                              <w:t xml:space="preserve">when the portfolio </w:t>
                            </w:r>
                            <w:r>
                              <w:rPr>
                                <w:rFonts w:asciiTheme="majorHAnsi" w:hAnsiTheme="majorHAnsi"/>
                              </w:rPr>
                              <w:t>has status as ‘Currency Period 5’ and before</w:t>
                            </w:r>
                            <w:r w:rsidRPr="00012023">
                              <w:rPr>
                                <w:rFonts w:asciiTheme="majorHAnsi" w:hAnsiTheme="majorHAnsi"/>
                              </w:rPr>
                              <w:t xml:space="preserve"> </w:t>
                            </w:r>
                            <w:r>
                              <w:rPr>
                                <w:rFonts w:asciiTheme="majorHAnsi" w:hAnsiTheme="majorHAnsi"/>
                              </w:rPr>
                              <w:t>Currency Period 5</w:t>
                            </w:r>
                            <w:r w:rsidRPr="00012023">
                              <w:rPr>
                                <w:rFonts w:asciiTheme="majorHAnsi" w:hAnsiTheme="majorHAnsi"/>
                              </w:rPr>
                              <w:t xml:space="preserve"> Billing.</w:t>
                            </w:r>
                          </w:p>
                          <w:p w:rsidRPr="00A822C1" w:rsidR="00D360EC" w:rsidP="00344C72" w:rsidRDefault="00D360EC" w14:paraId="583DF194" w14:textId="6E3B817E">
                            <w:pPr>
                              <w:pStyle w:val="ListParagraph"/>
                              <w:numPr>
                                <w:ilvl w:val="0"/>
                                <w:numId w:val="7"/>
                              </w:numPr>
                              <w:jc w:val="both"/>
                              <w:rPr>
                                <w:rFonts w:asciiTheme="majorHAnsi" w:hAnsiTheme="majorHAnsi"/>
                              </w:rPr>
                            </w:pPr>
                            <w:r>
                              <w:rPr>
                                <w:rFonts w:asciiTheme="majorHAnsi" w:hAnsiTheme="majorHAnsi"/>
                              </w:rPr>
                              <w:t xml:space="preserve">For Migrated Interim Claim 2: </w:t>
                            </w:r>
                            <w:r w:rsidRPr="00012023">
                              <w:rPr>
                                <w:rFonts w:asciiTheme="majorHAnsi" w:hAnsiTheme="majorHAnsi"/>
                              </w:rPr>
                              <w:t xml:space="preserve">Yearly </w:t>
                            </w:r>
                            <w:r>
                              <w:rPr>
                                <w:rFonts w:asciiTheme="majorHAnsi" w:hAnsiTheme="majorHAnsi"/>
                              </w:rPr>
                              <w:t xml:space="preserve">Once </w:t>
                            </w:r>
                            <w:r w:rsidRPr="00012023">
                              <w:rPr>
                                <w:rFonts w:asciiTheme="majorHAnsi" w:hAnsiTheme="majorHAnsi"/>
                              </w:rPr>
                              <w:t xml:space="preserve">when the portfolio </w:t>
                            </w:r>
                            <w:r>
                              <w:rPr>
                                <w:rFonts w:asciiTheme="majorHAnsi" w:hAnsiTheme="majorHAnsi"/>
                              </w:rPr>
                              <w:t>has status as ‘Currency Period 6’ and before</w:t>
                            </w:r>
                            <w:r w:rsidRPr="00012023">
                              <w:rPr>
                                <w:rFonts w:asciiTheme="majorHAnsi" w:hAnsiTheme="majorHAnsi"/>
                              </w:rPr>
                              <w:t xml:space="preserve"> </w:t>
                            </w:r>
                            <w:r>
                              <w:rPr>
                                <w:rFonts w:asciiTheme="majorHAnsi" w:hAnsiTheme="majorHAnsi"/>
                              </w:rPr>
                              <w:t xml:space="preserve">Currency Period 6 </w:t>
                            </w:r>
                            <w:r w:rsidRPr="00012023">
                              <w:rPr>
                                <w:rFonts w:asciiTheme="majorHAnsi" w:hAnsiTheme="majorHAnsi"/>
                              </w:rPr>
                              <w:t>Billing.</w:t>
                            </w:r>
                          </w:p>
                          <w:p w:rsidRPr="00A822C1" w:rsidR="00D360EC" w:rsidP="00344C72" w:rsidRDefault="00D360EC" w14:paraId="061A3C3F" w14:textId="1945B673">
                            <w:pPr>
                              <w:pStyle w:val="ListParagraph"/>
                              <w:numPr>
                                <w:ilvl w:val="0"/>
                                <w:numId w:val="7"/>
                              </w:numPr>
                              <w:jc w:val="both"/>
                              <w:rPr>
                                <w:rFonts w:asciiTheme="majorHAnsi" w:hAnsiTheme="majorHAnsi"/>
                              </w:rPr>
                            </w:pPr>
                            <w:r>
                              <w:rPr>
                                <w:rFonts w:asciiTheme="majorHAnsi" w:hAnsiTheme="majorHAnsi"/>
                              </w:rPr>
                              <w:t xml:space="preserve">For Migrated Final Claim : </w:t>
                            </w:r>
                            <w:r w:rsidRPr="00012023">
                              <w:rPr>
                                <w:rFonts w:asciiTheme="majorHAnsi" w:hAnsiTheme="majorHAnsi"/>
                              </w:rPr>
                              <w:t xml:space="preserve">Yearly </w:t>
                            </w:r>
                            <w:r>
                              <w:rPr>
                                <w:rFonts w:asciiTheme="majorHAnsi" w:hAnsiTheme="majorHAnsi"/>
                              </w:rPr>
                              <w:t xml:space="preserve">Once </w:t>
                            </w:r>
                            <w:r w:rsidRPr="00012023">
                              <w:rPr>
                                <w:rFonts w:asciiTheme="majorHAnsi" w:hAnsiTheme="majorHAnsi"/>
                              </w:rPr>
                              <w:t xml:space="preserve">when the portfolio </w:t>
                            </w:r>
                            <w:r>
                              <w:rPr>
                                <w:rFonts w:asciiTheme="majorHAnsi" w:hAnsiTheme="majorHAnsi"/>
                              </w:rPr>
                              <w:t xml:space="preserve">has status as ‘Currency Period 7’ and </w:t>
                            </w:r>
                            <w:r w:rsidR="007F4995">
                              <w:rPr>
                                <w:rFonts w:asciiTheme="majorHAnsi" w:hAnsiTheme="majorHAnsi"/>
                                <w:highlight w:val="yellow"/>
                              </w:rPr>
                              <w:t>no billing for</w:t>
                            </w:r>
                            <w:r w:rsidRPr="00EF6605">
                              <w:rPr>
                                <w:rFonts w:asciiTheme="majorHAnsi" w:hAnsiTheme="majorHAnsi"/>
                                <w:highlight w:val="yellow"/>
                              </w:rPr>
                              <w:t xml:space="preserve"> Currency Period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dgm="http://schemas.openxmlformats.org/drawingml/2006/diagram" xmlns:a="http://schemas.openxmlformats.org/drawingml/2006/main" xmlns:w16du="http://schemas.microsoft.com/office/word/2023/wordml/word16du">
            <w:pict xmlns:w14="http://schemas.microsoft.com/office/word/2010/wordml" xmlns:w="http://schemas.openxmlformats.org/wordprocessingml/2006/main" w14:anchorId="542D54F2">
              <v:rect xmlns:o="urn:schemas-microsoft-com:office:office" xmlns:v="urn:schemas-microsoft-com:vml" id="Rectangle 5" style="width:465.2pt;height:213.75pt;visibility:visible;mso-wrap-style:square;mso-left-percent:-10001;mso-top-percent:-10001;mso-position-horizontal:absolute;mso-position-horizontal-relative:char;mso-position-vertical:absolute;mso-position-vertical-relative:line;mso-left-percent:-10001;mso-top-percent:-10001;v-text-anchor:middle" o:spid="_x0000_s1029" fillcolor="white [3201]" strokecolor="#70ad47 [3209]" strokeweight="1pt" w14:anchorId="1D6F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">
                <v:textbox>
                  <w:txbxContent>
                    <w:p w:rsidR="00D360EC" w:rsidP="0010752E" w:rsidRDefault="00D360EC" w14:paraId="09FDB776"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D360EC" w:rsidP="00344C72" w:rsidRDefault="00D360EC" w14:paraId="3AD7DA77" w14:textId="77300D91">
                      <w:pPr>
                        <w:pStyle w:val="ListParagraph"/>
                        <w:numPr>
                          <w:ilvl w:val="0"/>
                          <w:numId w:val="6"/>
                        </w:numPr>
                        <w:jc w:val="both"/>
                        <w:rPr>
                          <w:rFonts w:asciiTheme="majorHAnsi" w:hAnsiTheme="majorHAnsi"/>
                        </w:rPr>
                      </w:pPr>
                      <w:r w:rsidRPr="00012023">
                        <w:rPr>
                          <w:rFonts w:asciiTheme="majorHAnsi" w:hAnsiTheme="majorHAnsi"/>
                        </w:rPr>
                        <w:t xml:space="preserve">For Interim Claim 1: Yearly </w:t>
                      </w:r>
                      <w:r>
                        <w:rPr>
                          <w:rFonts w:asciiTheme="majorHAnsi" w:hAnsiTheme="majorHAnsi"/>
                        </w:rPr>
                        <w:t xml:space="preserve">Once </w:t>
                      </w:r>
                      <w:r w:rsidRPr="00012023">
                        <w:rPr>
                          <w:rFonts w:asciiTheme="majorHAnsi" w:hAnsiTheme="majorHAnsi"/>
                        </w:rPr>
                        <w:t xml:space="preserve">when the portfolio has status as ‘Currency Period 2’ and </w:t>
                      </w:r>
                      <w:r>
                        <w:rPr>
                          <w:rFonts w:asciiTheme="majorHAnsi" w:hAnsiTheme="majorHAnsi"/>
                        </w:rPr>
                        <w:t>before</w:t>
                      </w:r>
                      <w:r w:rsidRPr="00012023">
                        <w:rPr>
                          <w:rFonts w:asciiTheme="majorHAnsi" w:hAnsiTheme="majorHAnsi"/>
                        </w:rPr>
                        <w:t xml:space="preserve"> Currency Period 2 Billing.</w:t>
                      </w:r>
                    </w:p>
                    <w:p w:rsidR="00D360EC" w:rsidP="00344C72" w:rsidRDefault="00D360EC" w14:paraId="59384CC5" w14:textId="21E248FD">
                      <w:pPr>
                        <w:pStyle w:val="ListParagraph"/>
                        <w:numPr>
                          <w:ilvl w:val="0"/>
                          <w:numId w:val="6"/>
                        </w:numPr>
                        <w:jc w:val="both"/>
                        <w:rPr>
                          <w:rFonts w:asciiTheme="majorHAnsi" w:hAnsiTheme="majorHAnsi"/>
                        </w:rPr>
                      </w:pPr>
                      <w:r w:rsidRPr="00012023">
                        <w:rPr>
                          <w:rFonts w:asciiTheme="majorHAnsi" w:hAnsiTheme="majorHAnsi"/>
                        </w:rPr>
                        <w:t xml:space="preserve">For Interim Claim </w:t>
                      </w:r>
                      <w:r>
                        <w:rPr>
                          <w:rFonts w:asciiTheme="majorHAnsi" w:hAnsiTheme="majorHAnsi"/>
                        </w:rPr>
                        <w:t>2</w:t>
                      </w:r>
                      <w:r w:rsidRPr="00012023">
                        <w:rPr>
                          <w:rFonts w:asciiTheme="majorHAnsi" w:hAnsiTheme="majorHAnsi"/>
                        </w:rPr>
                        <w:t xml:space="preserve">: Yearly </w:t>
                      </w:r>
                      <w:r>
                        <w:rPr>
                          <w:rFonts w:asciiTheme="majorHAnsi" w:hAnsiTheme="majorHAnsi"/>
                        </w:rPr>
                        <w:t xml:space="preserve">Once </w:t>
                      </w:r>
                      <w:r w:rsidRPr="00012023">
                        <w:rPr>
                          <w:rFonts w:asciiTheme="majorHAnsi" w:hAnsiTheme="majorHAnsi"/>
                        </w:rPr>
                        <w:t xml:space="preserve">when the portfolio has status as ‘Currency Period </w:t>
                      </w:r>
                      <w:r>
                        <w:rPr>
                          <w:rFonts w:asciiTheme="majorHAnsi" w:hAnsiTheme="majorHAnsi"/>
                        </w:rPr>
                        <w:t>3</w:t>
                      </w:r>
                      <w:r w:rsidRPr="00012023">
                        <w:rPr>
                          <w:rFonts w:asciiTheme="majorHAnsi" w:hAnsiTheme="majorHAnsi"/>
                        </w:rPr>
                        <w:t xml:space="preserve">’ and </w:t>
                      </w:r>
                      <w:r>
                        <w:rPr>
                          <w:rFonts w:asciiTheme="majorHAnsi" w:hAnsiTheme="majorHAnsi"/>
                        </w:rPr>
                        <w:t>before</w:t>
                      </w:r>
                      <w:r w:rsidRPr="00012023">
                        <w:rPr>
                          <w:rFonts w:asciiTheme="majorHAnsi" w:hAnsiTheme="majorHAnsi"/>
                        </w:rPr>
                        <w:t xml:space="preserve"> Currency Period </w:t>
                      </w:r>
                      <w:r>
                        <w:rPr>
                          <w:rFonts w:asciiTheme="majorHAnsi" w:hAnsiTheme="majorHAnsi"/>
                        </w:rPr>
                        <w:t>3</w:t>
                      </w:r>
                      <w:r w:rsidRPr="00012023">
                        <w:rPr>
                          <w:rFonts w:asciiTheme="majorHAnsi" w:hAnsiTheme="majorHAnsi"/>
                        </w:rPr>
                        <w:t xml:space="preserve"> Billing.</w:t>
                      </w:r>
                    </w:p>
                    <w:p w:rsidR="00D360EC" w:rsidP="00344C72" w:rsidRDefault="00D360EC" w14:paraId="27CEB37F" w14:textId="4DE8304C">
                      <w:pPr>
                        <w:pStyle w:val="ListParagraph"/>
                        <w:numPr>
                          <w:ilvl w:val="0"/>
                          <w:numId w:val="6"/>
                        </w:numPr>
                        <w:jc w:val="both"/>
                        <w:rPr>
                          <w:rFonts w:asciiTheme="majorHAnsi" w:hAnsiTheme="majorHAnsi"/>
                        </w:rPr>
                      </w:pPr>
                      <w:r w:rsidRPr="00012023">
                        <w:rPr>
                          <w:rFonts w:asciiTheme="majorHAnsi" w:hAnsiTheme="majorHAnsi"/>
                        </w:rPr>
                        <w:t xml:space="preserve">For Final Claim Settlement: Yearly Once when the portfolio has status </w:t>
                      </w:r>
                      <w:r>
                        <w:rPr>
                          <w:rFonts w:asciiTheme="majorHAnsi" w:hAnsiTheme="majorHAnsi"/>
                        </w:rPr>
                        <w:t xml:space="preserve">as ‘Currency Period 4’ and </w:t>
                      </w:r>
                      <w:r w:rsidR="007F4995">
                        <w:rPr>
                          <w:rFonts w:asciiTheme="majorHAnsi" w:hAnsiTheme="majorHAnsi"/>
                          <w:highlight w:val="yellow"/>
                        </w:rPr>
                        <w:t>for final claim</w:t>
                      </w:r>
                      <w:r w:rsidRPr="00EF6605">
                        <w:rPr>
                          <w:rFonts w:asciiTheme="majorHAnsi" w:hAnsiTheme="majorHAnsi"/>
                          <w:highlight w:val="yellow"/>
                        </w:rPr>
                        <w:t xml:space="preserve"> Currency Period 4 Billing</w:t>
                      </w:r>
                      <w:r w:rsidR="007F4995">
                        <w:rPr>
                          <w:rFonts w:asciiTheme="majorHAnsi" w:hAnsiTheme="majorHAnsi"/>
                          <w:highlight w:val="yellow"/>
                        </w:rPr>
                        <w:t xml:space="preserve"> is not required</w:t>
                      </w:r>
                      <w:r w:rsidRPr="00EF6605">
                        <w:rPr>
                          <w:rFonts w:asciiTheme="majorHAnsi" w:hAnsiTheme="majorHAnsi"/>
                          <w:highlight w:val="yellow"/>
                        </w:rPr>
                        <w:t>.</w:t>
                      </w:r>
                    </w:p>
                    <w:p w:rsidR="00D360EC" w:rsidP="00344C72" w:rsidRDefault="00D360EC" w14:paraId="7941AAA7" w14:textId="1C4312E9">
                      <w:pPr>
                        <w:pStyle w:val="ListParagraph"/>
                        <w:numPr>
                          <w:ilvl w:val="0"/>
                          <w:numId w:val="6"/>
                        </w:numPr>
                        <w:jc w:val="both"/>
                        <w:rPr>
                          <w:rFonts w:asciiTheme="majorHAnsi" w:hAnsiTheme="majorHAnsi"/>
                        </w:rPr>
                      </w:pPr>
                      <w:r>
                        <w:rPr>
                          <w:rFonts w:asciiTheme="majorHAnsi" w:hAnsiTheme="majorHAnsi"/>
                        </w:rPr>
                        <w:t xml:space="preserve">For Migrated Interim Claim 1: </w:t>
                      </w:r>
                      <w:r w:rsidRPr="00012023">
                        <w:rPr>
                          <w:rFonts w:asciiTheme="majorHAnsi" w:hAnsiTheme="majorHAnsi"/>
                        </w:rPr>
                        <w:t xml:space="preserve">Yearly </w:t>
                      </w:r>
                      <w:r>
                        <w:rPr>
                          <w:rFonts w:asciiTheme="majorHAnsi" w:hAnsiTheme="majorHAnsi"/>
                        </w:rPr>
                        <w:t xml:space="preserve">Once </w:t>
                      </w:r>
                      <w:r w:rsidRPr="00012023">
                        <w:rPr>
                          <w:rFonts w:asciiTheme="majorHAnsi" w:hAnsiTheme="majorHAnsi"/>
                        </w:rPr>
                        <w:t xml:space="preserve">when the portfolio </w:t>
                      </w:r>
                      <w:r>
                        <w:rPr>
                          <w:rFonts w:asciiTheme="majorHAnsi" w:hAnsiTheme="majorHAnsi"/>
                        </w:rPr>
                        <w:t>has status as ‘Currency Period 5’ and before</w:t>
                      </w:r>
                      <w:r w:rsidRPr="00012023">
                        <w:rPr>
                          <w:rFonts w:asciiTheme="majorHAnsi" w:hAnsiTheme="majorHAnsi"/>
                        </w:rPr>
                        <w:t xml:space="preserve"> </w:t>
                      </w:r>
                      <w:r>
                        <w:rPr>
                          <w:rFonts w:asciiTheme="majorHAnsi" w:hAnsiTheme="majorHAnsi"/>
                        </w:rPr>
                        <w:t>Currency Period 5</w:t>
                      </w:r>
                      <w:r w:rsidRPr="00012023">
                        <w:rPr>
                          <w:rFonts w:asciiTheme="majorHAnsi" w:hAnsiTheme="majorHAnsi"/>
                        </w:rPr>
                        <w:t xml:space="preserve"> Billing.</w:t>
                      </w:r>
                    </w:p>
                    <w:p w:rsidRPr="00A822C1" w:rsidR="00D360EC" w:rsidP="00344C72" w:rsidRDefault="00D360EC" w14:paraId="5CED430C" w14:textId="6E3B817E">
                      <w:pPr>
                        <w:pStyle w:val="ListParagraph"/>
                        <w:numPr>
                          <w:ilvl w:val="0"/>
                          <w:numId w:val="6"/>
                        </w:numPr>
                        <w:jc w:val="both"/>
                        <w:rPr>
                          <w:rFonts w:asciiTheme="majorHAnsi" w:hAnsiTheme="majorHAnsi"/>
                        </w:rPr>
                      </w:pPr>
                      <w:r>
                        <w:rPr>
                          <w:rFonts w:asciiTheme="majorHAnsi" w:hAnsiTheme="majorHAnsi"/>
                        </w:rPr>
                        <w:t xml:space="preserve">For Migrated Interim Claim 2: </w:t>
                      </w:r>
                      <w:r w:rsidRPr="00012023">
                        <w:rPr>
                          <w:rFonts w:asciiTheme="majorHAnsi" w:hAnsiTheme="majorHAnsi"/>
                        </w:rPr>
                        <w:t xml:space="preserve">Yearly </w:t>
                      </w:r>
                      <w:r>
                        <w:rPr>
                          <w:rFonts w:asciiTheme="majorHAnsi" w:hAnsiTheme="majorHAnsi"/>
                        </w:rPr>
                        <w:t xml:space="preserve">Once </w:t>
                      </w:r>
                      <w:r w:rsidRPr="00012023">
                        <w:rPr>
                          <w:rFonts w:asciiTheme="majorHAnsi" w:hAnsiTheme="majorHAnsi"/>
                        </w:rPr>
                        <w:t xml:space="preserve">when the portfolio </w:t>
                      </w:r>
                      <w:r>
                        <w:rPr>
                          <w:rFonts w:asciiTheme="majorHAnsi" w:hAnsiTheme="majorHAnsi"/>
                        </w:rPr>
                        <w:t>has status as ‘Currency Period 6’ and before</w:t>
                      </w:r>
                      <w:r w:rsidRPr="00012023">
                        <w:rPr>
                          <w:rFonts w:asciiTheme="majorHAnsi" w:hAnsiTheme="majorHAnsi"/>
                        </w:rPr>
                        <w:t xml:space="preserve"> </w:t>
                      </w:r>
                      <w:r>
                        <w:rPr>
                          <w:rFonts w:asciiTheme="majorHAnsi" w:hAnsiTheme="majorHAnsi"/>
                        </w:rPr>
                        <w:t xml:space="preserve">Currency Period 6 </w:t>
                      </w:r>
                      <w:r w:rsidRPr="00012023">
                        <w:rPr>
                          <w:rFonts w:asciiTheme="majorHAnsi" w:hAnsiTheme="majorHAnsi"/>
                        </w:rPr>
                        <w:t>Billing.</w:t>
                      </w:r>
                    </w:p>
                    <w:p w:rsidRPr="00A822C1" w:rsidR="00D360EC" w:rsidP="00344C72" w:rsidRDefault="00D360EC" w14:paraId="1EDA9E7A" w14:textId="1945B673">
                      <w:pPr>
                        <w:pStyle w:val="ListParagraph"/>
                        <w:numPr>
                          <w:ilvl w:val="0"/>
                          <w:numId w:val="6"/>
                        </w:numPr>
                        <w:jc w:val="both"/>
                        <w:rPr>
                          <w:rFonts w:asciiTheme="majorHAnsi" w:hAnsiTheme="majorHAnsi"/>
                        </w:rPr>
                      </w:pPr>
                      <w:r>
                        <w:rPr>
                          <w:rFonts w:asciiTheme="majorHAnsi" w:hAnsiTheme="majorHAnsi"/>
                        </w:rPr>
                        <w:t xml:space="preserve">For Migrated Final </w:t>
                      </w:r>
                      <w:proofErr w:type="gramStart"/>
                      <w:r>
                        <w:rPr>
                          <w:rFonts w:asciiTheme="majorHAnsi" w:hAnsiTheme="majorHAnsi"/>
                        </w:rPr>
                        <w:t>Claim :</w:t>
                      </w:r>
                      <w:proofErr w:type="gramEnd"/>
                      <w:r>
                        <w:rPr>
                          <w:rFonts w:asciiTheme="majorHAnsi" w:hAnsiTheme="majorHAnsi"/>
                        </w:rPr>
                        <w:t xml:space="preserve"> </w:t>
                      </w:r>
                      <w:r w:rsidRPr="00012023">
                        <w:rPr>
                          <w:rFonts w:asciiTheme="majorHAnsi" w:hAnsiTheme="majorHAnsi"/>
                        </w:rPr>
                        <w:t xml:space="preserve">Yearly </w:t>
                      </w:r>
                      <w:r>
                        <w:rPr>
                          <w:rFonts w:asciiTheme="majorHAnsi" w:hAnsiTheme="majorHAnsi"/>
                        </w:rPr>
                        <w:t xml:space="preserve">Once </w:t>
                      </w:r>
                      <w:r w:rsidRPr="00012023">
                        <w:rPr>
                          <w:rFonts w:asciiTheme="majorHAnsi" w:hAnsiTheme="majorHAnsi"/>
                        </w:rPr>
                        <w:t xml:space="preserve">when the portfolio </w:t>
                      </w:r>
                      <w:r>
                        <w:rPr>
                          <w:rFonts w:asciiTheme="majorHAnsi" w:hAnsiTheme="majorHAnsi"/>
                        </w:rPr>
                        <w:t xml:space="preserve">has status as ‘Currency Period 7’ and </w:t>
                      </w:r>
                      <w:r w:rsidR="007F4995">
                        <w:rPr>
                          <w:rFonts w:asciiTheme="majorHAnsi" w:hAnsiTheme="majorHAnsi"/>
                          <w:highlight w:val="yellow"/>
                        </w:rPr>
                        <w:t>no billing for</w:t>
                      </w:r>
                      <w:r w:rsidRPr="00EF6605">
                        <w:rPr>
                          <w:rFonts w:asciiTheme="majorHAnsi" w:hAnsiTheme="majorHAnsi"/>
                          <w:highlight w:val="yellow"/>
                        </w:rPr>
                        <w:t xml:space="preserve"> Currency Period 7.</w:t>
                      </w:r>
                    </w:p>
                  </w:txbxContent>
                </v:textbox>
                <w10:anchorlock xmlns:w10="urn:schemas-microsoft-com:office:word"/>
              </v:rect>
            </w:pict>
          </mc:Fallback>
        </mc:AlternateContent>
      </w:r>
    </w:p>
    <w:p w:rsidR="00A52A6A" w:rsidP="0010752E" w:rsidRDefault="00A52A6A" w14:paraId="2A920C5B" w14:textId="77777777">
      <w:pPr>
        <w:jc w:val="both"/>
      </w:pPr>
    </w:p>
    <w:p w:rsidR="0010752E" w:rsidP="0010752E" w:rsidRDefault="0010752E" w14:paraId="05266C26" w14:textId="563E02E1">
      <w:pPr>
        <w:pStyle w:val="Heading3"/>
        <w:keepLines w:val="0"/>
        <w:numPr>
          <w:ilvl w:val="2"/>
          <w:numId w:val="2"/>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0" w:id="24"/>
      <w:bookmarkStart w:name="_Toc481258363" w:id="25"/>
      <w:bookmarkStart w:name="_Toc37416011" w:id="26"/>
      <w:r>
        <w:rPr>
          <w:rFonts w:ascii="Trebuchet MS" w:hAnsi="Trebuchet MS"/>
          <w:b/>
          <w:bCs/>
          <w:color w:val="000000" w:themeColor="text1"/>
          <w:szCs w:val="22"/>
        </w:rPr>
        <w:t>Request for C</w:t>
      </w:r>
      <w:r w:rsidR="00574730">
        <w:rPr>
          <w:rFonts w:ascii="Trebuchet MS" w:hAnsi="Trebuchet MS"/>
          <w:b/>
          <w:bCs/>
          <w:color w:val="000000" w:themeColor="text1"/>
          <w:szCs w:val="22"/>
        </w:rPr>
        <w:t>laim</w:t>
      </w:r>
      <w:bookmarkEnd w:id="24"/>
      <w:bookmarkEnd w:id="25"/>
      <w:bookmarkEnd w:id="26"/>
    </w:p>
    <w:p w:rsidR="0010752E" w:rsidP="0010752E" w:rsidRDefault="0010752E" w14:paraId="2E0F966B" w14:textId="340F09EE">
      <w:pPr>
        <w:jc w:val="both"/>
      </w:pPr>
      <w:r>
        <w:t>As a part of MLI’s loan business at their end, their sanctioned and disbursed Loan to the borrower under the</w:t>
      </w:r>
      <w:commentRangeStart w:id="27"/>
      <w:commentRangeStart w:id="28"/>
      <w:r>
        <w:t xml:space="preserve"> </w:t>
      </w:r>
      <w:r w:rsidR="00BE7D89">
        <w:t>CGFMU</w:t>
      </w:r>
      <w:r>
        <w:t xml:space="preserve"> </w:t>
      </w:r>
      <w:commentRangeEnd w:id="27"/>
      <w:r w:rsidR="00685991">
        <w:rPr>
          <w:rStyle w:val="CommentReference"/>
        </w:rPr>
        <w:commentReference w:id="27"/>
      </w:r>
      <w:commentRangeEnd w:id="28"/>
      <w:r w:rsidR="00BE7D89">
        <w:rPr>
          <w:rStyle w:val="CommentReference"/>
        </w:rPr>
        <w:commentReference w:id="28"/>
      </w:r>
      <w:r>
        <w:t xml:space="preserve">Scheme </w:t>
      </w:r>
      <w:r w:rsidRPr="002F7DF1">
        <w:rPr>
          <w:i/>
        </w:rPr>
        <w:t>may</w:t>
      </w:r>
      <w:r w:rsidR="000B7B43">
        <w:t xml:space="preserve"> become NPA. If such loan assets remain in the state of NPA for 6 months or more, then, MLI may invoke the associated CG. </w:t>
      </w:r>
    </w:p>
    <w:p w:rsidR="0010752E" w:rsidP="0010752E" w:rsidRDefault="0010752E" w14:paraId="270A4B95" w14:textId="7ABB2650">
      <w:pPr>
        <w:jc w:val="both"/>
      </w:pPr>
      <w:r>
        <w:t>As a part of this scheme</w:t>
      </w:r>
      <w:r w:rsidR="000B7B43">
        <w:t xml:space="preserve"> and claim raise process</w:t>
      </w:r>
      <w:r>
        <w:t xml:space="preserve">, MLI’s are advised to send the </w:t>
      </w:r>
      <w:r w:rsidR="000B7B43">
        <w:t xml:space="preserve">requisite information </w:t>
      </w:r>
      <w:r>
        <w:t>of their loan accounts (for whom the guarantees has been provided) to NCGTC in following steps:</w:t>
      </w:r>
    </w:p>
    <w:p w:rsidR="000B7B43" w:rsidP="00344C72" w:rsidRDefault="000B7B43" w14:paraId="67473180" w14:textId="47CD7D8D">
      <w:pPr>
        <w:pStyle w:val="ListParagraph"/>
        <w:numPr>
          <w:ilvl w:val="0"/>
          <w:numId w:val="6"/>
        </w:numPr>
        <w:jc w:val="both"/>
      </w:pPr>
      <w:r>
        <w:t>As per the periodicity in which the portfolio is:</w:t>
      </w:r>
    </w:p>
    <w:p w:rsidR="0010752E" w:rsidP="00344C72" w:rsidRDefault="000B7B43" w14:paraId="51025C42" w14:textId="10721E0A">
      <w:pPr>
        <w:pStyle w:val="ListParagraph"/>
        <w:numPr>
          <w:ilvl w:val="1"/>
          <w:numId w:val="6"/>
        </w:numPr>
        <w:jc w:val="both"/>
      </w:pPr>
      <w:r>
        <w:t>For Interim Claim 1, once the</w:t>
      </w:r>
      <w:r w:rsidR="00A02D6C">
        <w:t xml:space="preserve"> update file</w:t>
      </w:r>
      <w:r>
        <w:t xml:space="preserve"> of the respective portfolio for currency period 2 </w:t>
      </w:r>
      <w:r w:rsidR="00A02D6C">
        <w:t>is uploaded</w:t>
      </w:r>
      <w:r>
        <w:t xml:space="preserve">, </w:t>
      </w:r>
      <w:r w:rsidR="0010752E">
        <w:t xml:space="preserve">MLI needs to extract the loan information for all those loan </w:t>
      </w:r>
      <w:r w:rsidR="00A02D6C">
        <w:t>accounts, which</w:t>
      </w:r>
      <w:r>
        <w:t xml:space="preserve"> are eligible for claims. </w:t>
      </w:r>
    </w:p>
    <w:p w:rsidR="000B7B43" w:rsidP="00344C72" w:rsidRDefault="000B7B43" w14:paraId="1E2BC61E" w14:textId="0F312BF5">
      <w:pPr>
        <w:pStyle w:val="ListParagraph"/>
        <w:numPr>
          <w:ilvl w:val="1"/>
          <w:numId w:val="6"/>
        </w:numPr>
        <w:jc w:val="both"/>
      </w:pPr>
      <w:r>
        <w:t xml:space="preserve">For Interim Claim 2, </w:t>
      </w:r>
      <w:r w:rsidR="00A02D6C">
        <w:t>once the update file of the respective portfolio for currency period 3 is uploaded, MLI needs to extract the loan information for all those loan accounts, which are eligible for claims.</w:t>
      </w:r>
    </w:p>
    <w:p w:rsidR="000B7B43" w:rsidP="00344C72" w:rsidRDefault="000B7B43" w14:paraId="6D6BF855" w14:textId="0E9F271B">
      <w:pPr>
        <w:pStyle w:val="ListParagraph"/>
        <w:numPr>
          <w:ilvl w:val="1"/>
          <w:numId w:val="6"/>
        </w:numPr>
        <w:jc w:val="both"/>
      </w:pPr>
      <w:r>
        <w:t xml:space="preserve">For Final Claim, once the </w:t>
      </w:r>
      <w:r w:rsidR="00A02D6C">
        <w:t>update file of the respective portfolio for currency period 3 is uploaded</w:t>
      </w:r>
      <w:r>
        <w:t xml:space="preserve">, </w:t>
      </w:r>
      <w:r w:rsidR="00A02D6C">
        <w:t>MLI needs to extract the loan information for all those loan accounts, which are eligible for claims.</w:t>
      </w:r>
    </w:p>
    <w:p w:rsidR="00A02D6C" w:rsidP="00344C72" w:rsidRDefault="00A02D6C" w14:paraId="761375A9" w14:textId="333EA88B">
      <w:pPr>
        <w:pStyle w:val="ListParagraph"/>
        <w:numPr>
          <w:ilvl w:val="1"/>
          <w:numId w:val="6"/>
        </w:numPr>
        <w:jc w:val="both"/>
      </w:pPr>
      <w:r>
        <w:t xml:space="preserve">For Migrated Interim Claim 1, once the update file of the respective portfolio for currency period 5 is uploaded, MLI needs to extract the loan information for all those loan accounts, which are eligible for claims. </w:t>
      </w:r>
    </w:p>
    <w:p w:rsidR="00A02D6C" w:rsidP="00344C72" w:rsidRDefault="00A02D6C" w14:paraId="6395DCD6" w14:textId="3075D18C">
      <w:pPr>
        <w:pStyle w:val="ListParagraph"/>
        <w:numPr>
          <w:ilvl w:val="1"/>
          <w:numId w:val="6"/>
        </w:numPr>
        <w:jc w:val="both"/>
      </w:pPr>
      <w:r>
        <w:t>For Migrated Interim Claim 2, once the update file of the respective portfolio for currency period 6 is uploaded, MLI needs to extract the loan information for all those loan accounts, which are eligible for claims.</w:t>
      </w:r>
    </w:p>
    <w:p w:rsidR="00A02D6C" w:rsidP="00344C72" w:rsidRDefault="00A02D6C" w14:paraId="0745F51B" w14:textId="101541A0">
      <w:pPr>
        <w:pStyle w:val="ListParagraph"/>
        <w:numPr>
          <w:ilvl w:val="1"/>
          <w:numId w:val="6"/>
        </w:numPr>
        <w:jc w:val="both"/>
      </w:pPr>
      <w:r>
        <w:t>For Migrated Final Claim, once the update file of the respective portfolio for currency period 7 is uploaded, MLI needs to extract the loan information for all those loan accounts, which are eligible for claims.</w:t>
      </w:r>
    </w:p>
    <w:p w:rsidR="00A02D6C" w:rsidP="00A02D6C" w:rsidRDefault="00A02D6C" w14:paraId="0AAC003E" w14:textId="77777777">
      <w:pPr>
        <w:pStyle w:val="ListParagraph"/>
        <w:ind w:left="1440"/>
        <w:jc w:val="both"/>
      </w:pPr>
    </w:p>
    <w:p w:rsidR="0010752E" w:rsidP="00344C72" w:rsidRDefault="0010752E" w14:paraId="629A349A" w14:textId="7E8501F1">
      <w:pPr>
        <w:pStyle w:val="ListParagraph"/>
        <w:numPr>
          <w:ilvl w:val="0"/>
          <w:numId w:val="6"/>
        </w:numPr>
        <w:jc w:val="both"/>
      </w:pPr>
      <w:r>
        <w:t xml:space="preserve">Note that the data needs to be send to SURGE only </w:t>
      </w:r>
      <w:r w:rsidR="00B2087F">
        <w:t xml:space="preserve">for those loan accounts which qualifies for claims as per scheme notification </w:t>
      </w:r>
      <w:r>
        <w:t>and not otherwise.</w:t>
      </w:r>
    </w:p>
    <w:p w:rsidR="0010752E" w:rsidP="00344C72" w:rsidRDefault="0010752E" w14:paraId="50E0F5F9" w14:textId="13C1A023">
      <w:pPr>
        <w:pStyle w:val="ListParagraph"/>
        <w:numPr>
          <w:ilvl w:val="0"/>
          <w:numId w:val="6"/>
        </w:numPr>
        <w:jc w:val="both"/>
      </w:pPr>
      <w:r>
        <w:t>MLI needs to send the information in a file, called as ‘</w:t>
      </w:r>
      <w:r w:rsidR="00B2087F">
        <w:t>Mudra Scheme Claim Requisition Input Layout</w:t>
      </w:r>
      <w:r>
        <w:t>’. Information to be extracted in the layout mentioned in the section 1.2</w:t>
      </w:r>
      <w:r w:rsidR="00B2087F">
        <w:t xml:space="preserve"> </w:t>
      </w:r>
      <w:r>
        <w:t>and in the format mentioned in section 1.3.</w:t>
      </w:r>
    </w:p>
    <w:p w:rsidR="0010752E" w:rsidP="00344C72" w:rsidRDefault="0010752E" w14:paraId="61493F3A" w14:textId="60E5BA47">
      <w:pPr>
        <w:pStyle w:val="ListParagraph"/>
        <w:numPr>
          <w:ilvl w:val="0"/>
          <w:numId w:val="6"/>
        </w:numPr>
        <w:jc w:val="both"/>
      </w:pPr>
      <w:r>
        <w:t xml:space="preserve">Upload this file on the NCGTC system in </w:t>
      </w:r>
      <w:r w:rsidRPr="00A10A4A">
        <w:rPr>
          <w:i/>
        </w:rPr>
        <w:t>‘Non Approved’</w:t>
      </w:r>
      <w:r>
        <w:t xml:space="preserve"> state by MLI user account. The file needs to be uploaded against a specific ‘Scheme’</w:t>
      </w:r>
      <w:r w:rsidR="00B2087F">
        <w:t xml:space="preserve"> and ‘Portfolio’</w:t>
      </w:r>
      <w:r>
        <w:t xml:space="preserve">. </w:t>
      </w:r>
    </w:p>
    <w:p w:rsidR="0010752E" w:rsidP="00344C72" w:rsidRDefault="0010752E" w14:paraId="520B71E1" w14:textId="2947AB5B">
      <w:pPr>
        <w:pStyle w:val="ListParagraph"/>
        <w:numPr>
          <w:ilvl w:val="0"/>
          <w:numId w:val="6"/>
        </w:numPr>
        <w:jc w:val="both"/>
      </w:pPr>
      <w:r>
        <w:t xml:space="preserve">Till the specified period (communicated by NCGTC) MLI is permitted to upload and/or re-upload the input file multiple times. Thus, allowing MLI’s to append, edit and delete the </w:t>
      </w:r>
      <w:r w:rsidR="00B2087F">
        <w:t>information for claim o</w:t>
      </w:r>
      <w:r>
        <w:t xml:space="preserve">f the issued CG’s multiple times and in </w:t>
      </w:r>
      <w:r w:rsidRPr="006312CE">
        <w:rPr>
          <w:i/>
        </w:rPr>
        <w:t>‘Non Approved’</w:t>
      </w:r>
      <w:r>
        <w:t xml:space="preserve"> state.</w:t>
      </w:r>
    </w:p>
    <w:p w:rsidR="0010752E" w:rsidP="00344C72" w:rsidRDefault="0010752E" w14:paraId="1C1CAE77" w14:textId="77777777">
      <w:pPr>
        <w:pStyle w:val="ListParagraph"/>
        <w:numPr>
          <w:ilvl w:val="0"/>
          <w:numId w:val="6"/>
        </w:numPr>
        <w:jc w:val="both"/>
      </w:pPr>
      <w:r>
        <w:t xml:space="preserve">Final submission of the </w:t>
      </w:r>
      <w:r w:rsidRPr="008C3719">
        <w:t>‘Approved’</w:t>
      </w:r>
      <w:r>
        <w:t xml:space="preserve"> input file will be effective once MLI accepts to the </w:t>
      </w:r>
      <w:r w:rsidRPr="008C3719">
        <w:t>‘Management certificate - Terms &amp; Conditions’.</w:t>
      </w:r>
      <w:r>
        <w:t xml:space="preserve"> Post the approved state – the input file is sent for approval by NCGTC user. </w:t>
      </w:r>
    </w:p>
    <w:p w:rsidR="0010752E" w:rsidP="00344C72" w:rsidRDefault="0010752E" w14:paraId="135DCA06" w14:textId="77777777">
      <w:pPr>
        <w:pStyle w:val="ListParagraph"/>
        <w:numPr>
          <w:ilvl w:val="0"/>
          <w:numId w:val="6"/>
        </w:numPr>
        <w:jc w:val="both"/>
      </w:pPr>
      <w:r>
        <w:t xml:space="preserve">After final verification of the input file by MLI approver user account (created by their own MLI Administrator), and NCGTC user the state of the input file is changed as </w:t>
      </w:r>
      <w:r w:rsidRPr="007B2019">
        <w:rPr>
          <w:i/>
        </w:rPr>
        <w:t>‘Approved’</w:t>
      </w:r>
      <w:r>
        <w:t xml:space="preserve"> state. </w:t>
      </w:r>
    </w:p>
    <w:p w:rsidRPr="00147856" w:rsidR="0010752E" w:rsidP="00344C72" w:rsidRDefault="0010752E" w14:paraId="101C03E7" w14:textId="71732D3D">
      <w:pPr>
        <w:pStyle w:val="ListParagraph"/>
        <w:numPr>
          <w:ilvl w:val="0"/>
          <w:numId w:val="6"/>
        </w:numPr>
        <w:jc w:val="both"/>
      </w:pPr>
      <w:r>
        <w:t>Approved state of input file also means th</w:t>
      </w:r>
      <w:r w:rsidR="004E6CC8">
        <w:t>at the</w:t>
      </w:r>
      <w:r w:rsidR="00816F8E">
        <w:t xml:space="preserve"> claims has been considered in </w:t>
      </w:r>
      <w:r>
        <w:t>SURGE.</w:t>
      </w:r>
    </w:p>
    <w:p w:rsidR="0010752E" w:rsidP="0010752E" w:rsidRDefault="0010752E" w14:paraId="1DCE5F7B" w14:textId="77777777">
      <w:pPr>
        <w:jc w:val="both"/>
      </w:pPr>
    </w:p>
    <w:p w:rsidR="0010752E" w:rsidP="0010752E" w:rsidRDefault="0010752E" w14:paraId="1131ABC2" w14:textId="77777777">
      <w:pPr>
        <w:pStyle w:val="Heading3"/>
        <w:keepLines w:val="0"/>
        <w:numPr>
          <w:ilvl w:val="2"/>
          <w:numId w:val="2"/>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2" w:id="29"/>
      <w:bookmarkStart w:name="_Toc481258364" w:id="30"/>
      <w:bookmarkStart w:name="_Toc37416012" w:id="31"/>
      <w:r>
        <w:rPr>
          <w:rFonts w:ascii="Trebuchet MS" w:hAnsi="Trebuchet MS"/>
          <w:b/>
          <w:bCs/>
          <w:color w:val="000000" w:themeColor="text1"/>
          <w:szCs w:val="22"/>
        </w:rPr>
        <w:t xml:space="preserve">Summary - Preparing &amp; Uploading the </w:t>
      </w:r>
      <w:r w:rsidRPr="003E5E71">
        <w:rPr>
          <w:rFonts w:ascii="Trebuchet MS" w:hAnsi="Trebuchet MS"/>
          <w:b/>
          <w:bCs/>
          <w:color w:val="000000" w:themeColor="text1"/>
          <w:szCs w:val="22"/>
        </w:rPr>
        <w:t>Input File</w:t>
      </w:r>
      <w:bookmarkEnd w:id="29"/>
      <w:bookmarkEnd w:id="30"/>
      <w:bookmarkEnd w:id="31"/>
    </w:p>
    <w:p w:rsidR="0010752E" w:rsidP="0010752E" w:rsidRDefault="0010752E" w14:paraId="3996DC30" w14:textId="77777777">
      <w:pPr>
        <w:jc w:val="both"/>
      </w:pPr>
      <w:r>
        <w:rPr>
          <w:noProof/>
          <w:lang w:val="en-IN" w:eastAsia="en-IN"/>
        </w:rPr>
        <w:drawing>
          <wp:inline distT="0" distB="0" distL="0" distR="0" wp14:anchorId="6CD05FCC" wp14:editId="10F80102">
            <wp:extent cx="5943600" cy="2971800"/>
            <wp:effectExtent l="0" t="0" r="19050" b="0"/>
            <wp:docPr id="7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10752E" w:rsidP="0010752E" w:rsidRDefault="0010752E" w14:paraId="6B89E571" w14:textId="77777777">
      <w:pPr>
        <w:jc w:val="both"/>
      </w:pPr>
      <w:r>
        <w:t>Note: MLI’s are expected to perform these steps in stipulated time communicated by NCGTC to MLI’s.</w:t>
      </w:r>
    </w:p>
    <w:p w:rsidR="0010752E" w:rsidP="0010752E" w:rsidRDefault="0010752E" w14:paraId="7C39ACA4" w14:textId="01C3F869">
      <w:pPr>
        <w:rPr>
          <w:rFonts w:ascii="Trebuchet MS" w:hAnsi="Trebuchet MS" w:eastAsia="Times New Roman" w:cs="Arial"/>
          <w:b/>
          <w:bCs/>
          <w:iCs/>
          <w:color w:val="7F7F7F"/>
          <w:sz w:val="28"/>
          <w:szCs w:val="28"/>
        </w:rPr>
      </w:pPr>
    </w:p>
    <w:p w:rsidR="0010752E" w:rsidP="0010752E" w:rsidRDefault="00816F8E" w14:paraId="4BA0F7BA" w14:textId="4A08BBE7">
      <w:pPr>
        <w:pStyle w:val="Heading2"/>
        <w:numPr>
          <w:ilvl w:val="1"/>
          <w:numId w:val="2"/>
        </w:numPr>
        <w:spacing w:before="60" w:after="60" w:line="276" w:lineRule="auto"/>
        <w:jc w:val="both"/>
        <w:rPr>
          <w:rFonts w:ascii="Trebuchet MS" w:hAnsi="Trebuchet MS" w:eastAsia="Times New Roman" w:cs="Arial"/>
          <w:b/>
          <w:bCs/>
          <w:iCs/>
          <w:color w:val="7F7F7F"/>
          <w:sz w:val="28"/>
          <w:szCs w:val="28"/>
        </w:rPr>
      </w:pPr>
      <w:bookmarkStart w:name="_Toc37416013" w:id="32"/>
      <w:r>
        <w:rPr>
          <w:rFonts w:ascii="Trebuchet MS" w:hAnsi="Trebuchet MS" w:eastAsia="Times New Roman" w:cs="Arial"/>
          <w:b/>
          <w:bCs/>
          <w:iCs/>
          <w:color w:val="7F7F7F"/>
          <w:sz w:val="28"/>
          <w:szCs w:val="28"/>
        </w:rPr>
        <w:t>Invoking Claims</w:t>
      </w:r>
      <w:bookmarkEnd w:id="32"/>
    </w:p>
    <w:p w:rsidR="0010752E" w:rsidP="0010752E" w:rsidRDefault="0010752E" w14:paraId="794C86FD" w14:textId="65F7F082">
      <w:pPr>
        <w:jc w:val="both"/>
      </w:pPr>
      <w:r>
        <w:t>System initiates processing of input file for ‘</w:t>
      </w:r>
      <w:r w:rsidR="00816F8E">
        <w:t>claim requisitions</w:t>
      </w:r>
      <w:r>
        <w:t xml:space="preserve">’ on upload and approval of data file from MLI’s (along with acceptance to the terms &amp; conditions of Management certificate) for a given batch execution.   </w:t>
      </w:r>
    </w:p>
    <w:p w:rsidR="0010752E" w:rsidP="0010752E" w:rsidRDefault="0010752E" w14:paraId="07E391BF" w14:textId="77777777">
      <w:pPr>
        <w:jc w:val="both"/>
      </w:pPr>
    </w:p>
    <w:p w:rsidR="0010752E" w:rsidP="0010752E" w:rsidRDefault="0010752E" w14:paraId="405B0D5A" w14:textId="77777777">
      <w:pPr>
        <w:pStyle w:val="Heading3"/>
        <w:keepLines w:val="0"/>
        <w:numPr>
          <w:ilvl w:val="2"/>
          <w:numId w:val="2"/>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1258366" w:id="33"/>
      <w:bookmarkStart w:name="_Toc37416014" w:id="34"/>
      <w:r>
        <w:rPr>
          <w:rFonts w:ascii="Trebuchet MS" w:hAnsi="Trebuchet MS"/>
          <w:b/>
          <w:bCs/>
          <w:color w:val="000000" w:themeColor="text1"/>
          <w:szCs w:val="22"/>
        </w:rPr>
        <w:t>Input File Content to Staging Area</w:t>
      </w:r>
      <w:bookmarkEnd w:id="33"/>
      <w:bookmarkEnd w:id="34"/>
    </w:p>
    <w:p w:rsidR="0010752E" w:rsidP="0010752E" w:rsidRDefault="0010752E" w14:paraId="001BFBAF" w14:textId="77777777">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rsidR="0010752E" w:rsidP="0010752E" w:rsidRDefault="0010752E" w14:paraId="4C930EB6" w14:textId="77777777">
      <w:pPr>
        <w:jc w:val="both"/>
      </w:pPr>
    </w:p>
    <w:p w:rsidR="0010752E" w:rsidP="0010752E" w:rsidRDefault="0010752E" w14:paraId="40A8476B" w14:textId="77777777">
      <w:pPr>
        <w:pStyle w:val="Heading3"/>
        <w:keepLines w:val="0"/>
        <w:numPr>
          <w:ilvl w:val="2"/>
          <w:numId w:val="2"/>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1258367" w:id="35"/>
      <w:bookmarkStart w:name="_Toc37416015" w:id="36"/>
      <w:r>
        <w:rPr>
          <w:rFonts w:ascii="Trebuchet MS" w:hAnsi="Trebuchet MS"/>
          <w:b/>
          <w:bCs/>
          <w:color w:val="000000" w:themeColor="text1"/>
          <w:szCs w:val="22"/>
        </w:rPr>
        <w:t>Eligibility Criteria Checks</w:t>
      </w:r>
      <w:bookmarkEnd w:id="35"/>
      <w:bookmarkEnd w:id="36"/>
    </w:p>
    <w:p w:rsidR="0010752E" w:rsidP="0010752E" w:rsidRDefault="0010752E" w14:paraId="12C899EF" w14:textId="1C4E391D">
      <w:pPr>
        <w:jc w:val="both"/>
      </w:pPr>
      <w:r>
        <w:t xml:space="preserve">Following checks are performed on each MLI Loan Accounts to ascertain their eligibility for </w:t>
      </w:r>
      <w:r w:rsidR="00816F8E">
        <w:t>invoking claims</w:t>
      </w:r>
      <w:r>
        <w:t xml:space="preserve">. Approved Input file will be processed for each record and the record will be </w:t>
      </w:r>
      <w:r w:rsidRPr="00344D99">
        <w:rPr>
          <w:i/>
          <w:u w:val="single"/>
        </w:rPr>
        <w:t>REJECTED if</w:t>
      </w:r>
      <w:r>
        <w:t>:</w:t>
      </w:r>
    </w:p>
    <w:p w:rsidR="005A04C0" w:rsidP="0010752E" w:rsidRDefault="005A04C0" w14:paraId="7FF1DADC" w14:textId="51B79F32">
      <w:pPr>
        <w:jc w:val="both"/>
      </w:pPr>
    </w:p>
    <w:tbl>
      <w:tblPr>
        <w:tblStyle w:val="GridTable1Light-Accent2"/>
        <w:tblW w:w="0" w:type="auto"/>
        <w:tblLook w:val="04A0" w:firstRow="1" w:lastRow="0" w:firstColumn="1" w:lastColumn="0" w:noHBand="0" w:noVBand="1"/>
      </w:tblPr>
      <w:tblGrid>
        <w:gridCol w:w="805"/>
        <w:gridCol w:w="2160"/>
        <w:gridCol w:w="6385"/>
      </w:tblGrid>
      <w:tr w:rsidRPr="00134CB8" w:rsidR="005A04C0" w:rsidTr="00551F74" w14:paraId="1A15ECF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Pr="005A04C0" w:rsidR="005A04C0" w:rsidP="005A04C0" w:rsidRDefault="005A04C0" w14:paraId="36156C8A" w14:textId="77777777">
            <w:pPr>
              <w:jc w:val="both"/>
            </w:pPr>
            <w:r w:rsidRPr="005A04C0">
              <w:t>S. No.</w:t>
            </w:r>
          </w:p>
        </w:tc>
        <w:tc>
          <w:tcPr>
            <w:tcW w:w="2160" w:type="dxa"/>
          </w:tcPr>
          <w:p w:rsidRPr="005A04C0" w:rsidR="005A04C0" w:rsidP="005A04C0" w:rsidRDefault="005A04C0" w14:paraId="6EF1B6DA" w14:textId="77777777">
            <w:pPr>
              <w:jc w:val="both"/>
              <w:cnfStyle w:val="100000000000" w:firstRow="1" w:lastRow="0" w:firstColumn="0" w:lastColumn="0" w:oddVBand="0" w:evenVBand="0" w:oddHBand="0" w:evenHBand="0" w:firstRowFirstColumn="0" w:firstRowLastColumn="0" w:lastRowFirstColumn="0" w:lastRowLastColumn="0"/>
            </w:pPr>
            <w:r w:rsidRPr="005A04C0">
              <w:t>Rule/Criteria</w:t>
            </w:r>
          </w:p>
        </w:tc>
        <w:tc>
          <w:tcPr>
            <w:tcW w:w="6385" w:type="dxa"/>
          </w:tcPr>
          <w:p w:rsidRPr="00134CB8" w:rsidR="005A04C0" w:rsidP="00551F74" w:rsidRDefault="005A04C0" w14:paraId="4A00C1C1"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134CB8">
              <w:rPr>
                <w:sz w:val="20"/>
              </w:rPr>
              <w:t>Description</w:t>
            </w:r>
          </w:p>
        </w:tc>
      </w:tr>
      <w:tr w:rsidRPr="00134CB8" w:rsidR="005A04C0" w:rsidTr="00551F74" w14:paraId="31A9465C" w14:textId="77777777">
        <w:tc>
          <w:tcPr>
            <w:cnfStyle w:val="001000000000" w:firstRow="0" w:lastRow="0" w:firstColumn="1" w:lastColumn="0" w:oddVBand="0" w:evenVBand="0" w:oddHBand="0" w:evenHBand="0" w:firstRowFirstColumn="0" w:firstRowLastColumn="0" w:lastRowFirstColumn="0" w:lastRowLastColumn="0"/>
            <w:tcW w:w="805" w:type="dxa"/>
          </w:tcPr>
          <w:p w:rsidRPr="005A04C0" w:rsidR="005A04C0" w:rsidP="005A04C0" w:rsidRDefault="005A04C0" w14:paraId="5631AAFB" w14:textId="77777777">
            <w:pPr>
              <w:jc w:val="both"/>
            </w:pPr>
            <w:r w:rsidRPr="005A04C0">
              <w:t>1</w:t>
            </w:r>
          </w:p>
        </w:tc>
        <w:tc>
          <w:tcPr>
            <w:tcW w:w="2160" w:type="dxa"/>
          </w:tcPr>
          <w:p w:rsidRPr="005A04C0" w:rsidR="005A04C0" w:rsidP="005A04C0" w:rsidRDefault="005A04C0" w14:paraId="4A794FCD" w14:textId="77777777">
            <w:pPr>
              <w:jc w:val="both"/>
              <w:cnfStyle w:val="000000000000" w:firstRow="0" w:lastRow="0" w:firstColumn="0" w:lastColumn="0" w:oddVBand="0" w:evenVBand="0" w:oddHBand="0" w:evenHBand="0" w:firstRowFirstColumn="0" w:firstRowLastColumn="0" w:lastRowFirstColumn="0" w:lastRowLastColumn="0"/>
            </w:pPr>
            <w:r w:rsidRPr="005A04C0">
              <w:t>Existence of Loan Acct in Portfolio</w:t>
            </w:r>
          </w:p>
        </w:tc>
        <w:tc>
          <w:tcPr>
            <w:tcW w:w="6385" w:type="dxa"/>
          </w:tcPr>
          <w:p w:rsidRPr="00C13A6D" w:rsidR="005A04C0" w:rsidP="00344C72" w:rsidRDefault="005A04C0" w14:paraId="6B337F58" w14:textId="77777777">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rPr>
                <w:sz w:val="20"/>
              </w:rPr>
            </w:pPr>
            <w:r w:rsidRPr="005A04C0">
              <w:t>The ‘Loan Account Number’ &amp; ‘Customer Id’ specified DOES NOT EXISTs in respective ‘Portfolio Id’ in SURGE System Database, then, this loan account will be rejected by SURGE for claim processing.</w:t>
            </w:r>
          </w:p>
        </w:tc>
      </w:tr>
      <w:tr w:rsidRPr="00134CB8" w:rsidR="005A04C0" w:rsidTr="00551F74" w14:paraId="4F6B0372" w14:textId="77777777">
        <w:tc>
          <w:tcPr>
            <w:cnfStyle w:val="001000000000" w:firstRow="0" w:lastRow="0" w:firstColumn="1" w:lastColumn="0" w:oddVBand="0" w:evenVBand="0" w:oddHBand="0" w:evenHBand="0" w:firstRowFirstColumn="0" w:firstRowLastColumn="0" w:lastRowFirstColumn="0" w:lastRowLastColumn="0"/>
            <w:tcW w:w="805" w:type="dxa"/>
          </w:tcPr>
          <w:p w:rsidRPr="005A04C0" w:rsidR="005A04C0" w:rsidP="005A04C0" w:rsidRDefault="005A04C0" w14:paraId="7EC27B19" w14:textId="7EB59E07">
            <w:pPr>
              <w:jc w:val="both"/>
              <w:rPr>
                <w:b w:val="0"/>
                <w:bCs w:val="0"/>
              </w:rPr>
            </w:pPr>
            <w:r>
              <w:rPr>
                <w:b w:val="0"/>
                <w:bCs w:val="0"/>
              </w:rPr>
              <w:t>2</w:t>
            </w:r>
          </w:p>
        </w:tc>
        <w:tc>
          <w:tcPr>
            <w:tcW w:w="2160" w:type="dxa"/>
          </w:tcPr>
          <w:p w:rsidRPr="005A04C0" w:rsidR="005A04C0" w:rsidP="005A04C0" w:rsidRDefault="005A04C0" w14:paraId="05F9582F" w14:textId="3980E3EC">
            <w:pPr>
              <w:jc w:val="both"/>
              <w:cnfStyle w:val="000000000000" w:firstRow="0" w:lastRow="0" w:firstColumn="0" w:lastColumn="0" w:oddVBand="0" w:evenVBand="0" w:oddHBand="0" w:evenHBand="0" w:firstRowFirstColumn="0" w:firstRowLastColumn="0" w:lastRowFirstColumn="0" w:lastRowLastColumn="0"/>
            </w:pPr>
            <w:r>
              <w:rPr>
                <w:sz w:val="20"/>
              </w:rPr>
              <w:t>Duplicate Loan A/c in Input file</w:t>
            </w:r>
          </w:p>
        </w:tc>
        <w:tc>
          <w:tcPr>
            <w:tcW w:w="6385" w:type="dxa"/>
          </w:tcPr>
          <w:p w:rsidRPr="005A04C0" w:rsidR="005A04C0" w:rsidP="00344C72" w:rsidRDefault="005A04C0" w14:paraId="49B8BE58" w14:textId="433AF3A5">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pPr>
            <w:r w:rsidRPr="005A04C0">
              <w:t>Records in same input file presented by MLI has repeated/same account number. (In such case, the first record will be considered valid and remaining records having duplicate (or repeated) account number will be rejected).</w:t>
            </w:r>
          </w:p>
        </w:tc>
      </w:tr>
      <w:tr w:rsidRPr="00134CB8" w:rsidR="005A04C0" w:rsidTr="00551F74" w14:paraId="59E34434" w14:textId="77777777">
        <w:tc>
          <w:tcPr>
            <w:cnfStyle w:val="001000000000" w:firstRow="0" w:lastRow="0" w:firstColumn="1" w:lastColumn="0" w:oddVBand="0" w:evenVBand="0" w:oddHBand="0" w:evenHBand="0" w:firstRowFirstColumn="0" w:firstRowLastColumn="0" w:lastRowFirstColumn="0" w:lastRowLastColumn="0"/>
            <w:tcW w:w="805" w:type="dxa"/>
          </w:tcPr>
          <w:p w:rsidR="005A04C0" w:rsidP="005A04C0" w:rsidRDefault="005A04C0" w14:paraId="10FD18A4" w14:textId="4A45E441">
            <w:pPr>
              <w:jc w:val="both"/>
              <w:rPr>
                <w:b w:val="0"/>
                <w:bCs w:val="0"/>
              </w:rPr>
            </w:pPr>
            <w:r>
              <w:rPr>
                <w:b w:val="0"/>
                <w:bCs w:val="0"/>
              </w:rPr>
              <w:t>3</w:t>
            </w:r>
          </w:p>
        </w:tc>
        <w:tc>
          <w:tcPr>
            <w:tcW w:w="2160" w:type="dxa"/>
          </w:tcPr>
          <w:p w:rsidRPr="0020098C" w:rsidR="005A04C0" w:rsidP="005A04C0" w:rsidRDefault="00551F74" w14:paraId="58A716CE" w14:textId="6D0A3548">
            <w:pPr>
              <w:jc w:val="both"/>
              <w:cnfStyle w:val="000000000000" w:firstRow="0" w:lastRow="0" w:firstColumn="0" w:lastColumn="0" w:oddVBand="0" w:evenVBand="0" w:oddHBand="0" w:evenHBand="0" w:firstRowFirstColumn="0" w:firstRowLastColumn="0" w:lastRowFirstColumn="0" w:lastRowLastColumn="0"/>
            </w:pPr>
            <w:r w:rsidRPr="0020098C">
              <w:t>Checks on Latest Status Codes</w:t>
            </w:r>
          </w:p>
        </w:tc>
        <w:tc>
          <w:tcPr>
            <w:tcW w:w="6385" w:type="dxa"/>
          </w:tcPr>
          <w:p w:rsidR="00551F74" w:rsidP="00551F74" w:rsidRDefault="00551F74" w14:paraId="3BD74AB1" w14:textId="77777777">
            <w:pPr>
              <w:jc w:val="both"/>
              <w:cnfStyle w:val="000000000000" w:firstRow="0" w:lastRow="0" w:firstColumn="0" w:lastColumn="0" w:oddVBand="0" w:evenVBand="0" w:oddHBand="0" w:evenHBand="0" w:firstRowFirstColumn="0" w:firstRowLastColumn="0" w:lastRowFirstColumn="0" w:lastRowLastColumn="0"/>
            </w:pPr>
            <w:r>
              <w:t xml:space="preserve">The credit guarantee exists in system and has one of the CG Current Status other than those mentioned below: </w:t>
            </w:r>
          </w:p>
          <w:p w:rsidR="00551F74" w:rsidP="00551F74" w:rsidRDefault="00551F74" w14:paraId="59349465" w14:textId="4D291354">
            <w:pPr>
              <w:jc w:val="both"/>
              <w:cnfStyle w:val="000000000000" w:firstRow="0" w:lastRow="0" w:firstColumn="0" w:lastColumn="0" w:oddVBand="0" w:evenVBand="0" w:oddHBand="0" w:evenHBand="0" w:firstRowFirstColumn="0" w:firstRowLastColumn="0" w:lastRowFirstColumn="0" w:lastRowLastColumn="0"/>
            </w:pPr>
            <w:r>
              <w:t>System will accept below codes</w:t>
            </w:r>
          </w:p>
          <w:p w:rsidR="00551F74" w:rsidP="00344C72" w:rsidRDefault="00551F74" w14:paraId="512DD609" w14:textId="77777777">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pPr>
            <w:r>
              <w:t>30020 – NPA guarantee in force.</w:t>
            </w:r>
          </w:p>
          <w:p w:rsidR="00551F74" w:rsidP="00344C72" w:rsidRDefault="00551F74" w14:paraId="6678EDF6" w14:textId="77777777">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pPr>
            <w:r>
              <w:t>30119 - First Claim</w:t>
            </w:r>
          </w:p>
          <w:p w:rsidR="00551F74" w:rsidP="00344C72" w:rsidRDefault="00551F74" w14:paraId="484DD646" w14:textId="77777777">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pPr>
            <w:r>
              <w:t>30219 – Second Claim</w:t>
            </w:r>
          </w:p>
          <w:p w:rsidR="00551F74" w:rsidP="00344C72" w:rsidRDefault="00551F74" w14:paraId="6D222873" w14:textId="12AB2B08">
            <w:pPr>
              <w:pStyle w:val="ListParagraph"/>
              <w:numPr>
                <w:ilvl w:val="0"/>
                <w:numId w:val="10"/>
              </w:numPr>
              <w:jc w:val="both"/>
              <w:cnfStyle w:val="000000000000" w:firstRow="0" w:lastRow="0" w:firstColumn="0" w:lastColumn="0" w:oddVBand="0" w:evenVBand="0" w:oddHBand="0" w:evenHBand="0" w:firstRowFirstColumn="0" w:firstRowLastColumn="0" w:lastRowFirstColumn="0" w:lastRowLastColumn="0"/>
            </w:pPr>
            <w:r>
              <w:t>30319 – Third Claim</w:t>
            </w:r>
          </w:p>
          <w:p w:rsidR="00551F74" w:rsidP="00551F74" w:rsidRDefault="00551F74" w14:paraId="4B9E8F7F" w14:textId="1252393F">
            <w:pPr>
              <w:jc w:val="both"/>
              <w:cnfStyle w:val="000000000000" w:firstRow="0" w:lastRow="0" w:firstColumn="0" w:lastColumn="0" w:oddVBand="0" w:evenVBand="0" w:oddHBand="0" w:evenHBand="0" w:firstRowFirstColumn="0" w:firstRowLastColumn="0" w:lastRowFirstColumn="0" w:lastRowLastColumn="0"/>
            </w:pPr>
          </w:p>
          <w:p w:rsidR="00551F74" w:rsidP="00551F74" w:rsidRDefault="00551F74" w14:paraId="776AE858" w14:textId="00C0ABCC">
            <w:pPr>
              <w:jc w:val="both"/>
              <w:cnfStyle w:val="000000000000" w:firstRow="0" w:lastRow="0" w:firstColumn="0" w:lastColumn="0" w:oddVBand="0" w:evenVBand="0" w:oddHBand="0" w:evenHBand="0" w:firstRowFirstColumn="0" w:firstRowLastColumn="0" w:lastRowFirstColumn="0" w:lastRowLastColumn="0"/>
            </w:pPr>
            <w:r>
              <w:t xml:space="preserve">System will reject below </w:t>
            </w:r>
            <w:commentRangeStart w:id="37"/>
            <w:commentRangeStart w:id="38"/>
            <w:r>
              <w:t>codes</w:t>
            </w:r>
            <w:commentRangeEnd w:id="37"/>
            <w:r w:rsidR="00685991">
              <w:rPr>
                <w:rStyle w:val="CommentReference"/>
              </w:rPr>
              <w:commentReference w:id="37"/>
            </w:r>
            <w:commentRangeEnd w:id="38"/>
            <w:r w:rsidR="000148B3">
              <w:rPr>
                <w:rStyle w:val="CommentReference"/>
              </w:rPr>
              <w:commentReference w:id="38"/>
            </w:r>
          </w:p>
          <w:p w:rsidR="00551F74" w:rsidP="00BD441D" w:rsidRDefault="00551F74" w14:paraId="021D9DBF" w14:textId="73264A24">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pPr>
            <w:r>
              <w:t>30036</w:t>
            </w:r>
            <w:r w:rsidR="00BD441D">
              <w:t xml:space="preserve">- </w:t>
            </w:r>
            <w:r w:rsidRPr="00BD441D" w:rsidR="00BD441D">
              <w:t>Guarantee Issuance Provisional</w:t>
            </w:r>
          </w:p>
          <w:p w:rsidR="00551F74" w:rsidP="00BD441D" w:rsidRDefault="00551F74" w14:paraId="45394FB9" w14:textId="4796D857">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pPr>
            <w:r>
              <w:t>30011</w:t>
            </w:r>
            <w:r w:rsidR="00BD441D">
              <w:t xml:space="preserve">- </w:t>
            </w:r>
            <w:r w:rsidRPr="00BD441D" w:rsidR="00BD441D">
              <w:t>Guarantee(s) Not Issued</w:t>
            </w:r>
          </w:p>
          <w:p w:rsidR="00551F74" w:rsidP="00BD441D" w:rsidRDefault="00551F74" w14:paraId="42B453E9" w14:textId="3611AC41">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pPr>
            <w:r>
              <w:t>30021</w:t>
            </w:r>
            <w:r w:rsidR="00BD441D">
              <w:t xml:space="preserve">- </w:t>
            </w:r>
            <w:r w:rsidRPr="00BD441D" w:rsidR="00BD441D">
              <w:t>NPA Guarantee(s) Lapsed</w:t>
            </w:r>
          </w:p>
          <w:p w:rsidR="00551F74" w:rsidP="00BD441D" w:rsidRDefault="00551F74" w14:paraId="1B03EB1D" w14:textId="623573E1">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pPr>
            <w:r>
              <w:t>30013</w:t>
            </w:r>
            <w:r w:rsidR="00BD441D">
              <w:t xml:space="preserve">- </w:t>
            </w:r>
            <w:r w:rsidRPr="00BD441D" w:rsidR="00BD441D">
              <w:t>Guarantee(s) Lapsed</w:t>
            </w:r>
          </w:p>
          <w:p w:rsidR="00551F74" w:rsidP="00BD441D" w:rsidRDefault="00551F74" w14:paraId="005F665F" w14:textId="46190DB0">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pPr>
            <w:r>
              <w:t>30005</w:t>
            </w:r>
            <w:r w:rsidR="00BD441D">
              <w:t xml:space="preserve">- </w:t>
            </w:r>
            <w:r w:rsidRPr="00BD441D" w:rsidR="00BD441D">
              <w:t>Guarantee Close  By MLI</w:t>
            </w:r>
          </w:p>
          <w:p w:rsidR="00551F74" w:rsidP="00BD441D" w:rsidRDefault="00551F74" w14:paraId="66E6EBC7" w14:textId="076F26BA">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pPr>
            <w:r>
              <w:t>30018</w:t>
            </w:r>
            <w:r w:rsidR="00BD441D">
              <w:t xml:space="preserve">- </w:t>
            </w:r>
            <w:r w:rsidRPr="00BD441D" w:rsidR="00BD441D">
              <w:t>Guarantee Close By NCGTC</w:t>
            </w:r>
          </w:p>
          <w:p w:rsidR="00551F74" w:rsidP="00BD441D" w:rsidRDefault="00551F74" w14:paraId="7A8B560C" w14:textId="7C36593F">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pPr>
            <w:r>
              <w:t>30038</w:t>
            </w:r>
            <w:r w:rsidR="00BD441D">
              <w:t xml:space="preserve">- </w:t>
            </w:r>
            <w:r w:rsidRPr="00BD441D" w:rsidR="00BD441D">
              <w:t>Release Guarantee Lapse</w:t>
            </w:r>
          </w:p>
          <w:p w:rsidRPr="005A04C0" w:rsidR="005A04C0" w:rsidP="00551F74" w:rsidRDefault="005A04C0" w14:paraId="1D22C4C4" w14:textId="77777777">
            <w:pPr>
              <w:pStyle w:val="ListParagraph"/>
              <w:ind w:left="360"/>
              <w:jc w:val="both"/>
              <w:cnfStyle w:val="000000000000" w:firstRow="0" w:lastRow="0" w:firstColumn="0" w:lastColumn="0" w:oddVBand="0" w:evenVBand="0" w:oddHBand="0" w:evenHBand="0" w:firstRowFirstColumn="0" w:firstRowLastColumn="0" w:lastRowFirstColumn="0" w:lastRowLastColumn="0"/>
            </w:pPr>
          </w:p>
        </w:tc>
      </w:tr>
      <w:tr w:rsidRPr="00134CB8" w:rsidR="007444F4" w:rsidTr="00551F74" w14:paraId="6DC6BA9F" w14:textId="77777777">
        <w:tc>
          <w:tcPr>
            <w:cnfStyle w:val="001000000000" w:firstRow="0" w:lastRow="0" w:firstColumn="1" w:lastColumn="0" w:oddVBand="0" w:evenVBand="0" w:oddHBand="0" w:evenHBand="0" w:firstRowFirstColumn="0" w:firstRowLastColumn="0" w:lastRowFirstColumn="0" w:lastRowLastColumn="0"/>
            <w:tcW w:w="805" w:type="dxa"/>
          </w:tcPr>
          <w:p w:rsidR="007444F4" w:rsidP="005A04C0" w:rsidRDefault="007444F4" w14:paraId="1CE48B4B" w14:textId="2CC4188E">
            <w:pPr>
              <w:jc w:val="both"/>
              <w:rPr>
                <w:b w:val="0"/>
                <w:bCs w:val="0"/>
              </w:rPr>
            </w:pPr>
            <w:r>
              <w:rPr>
                <w:b w:val="0"/>
                <w:bCs w:val="0"/>
              </w:rPr>
              <w:t>4</w:t>
            </w:r>
          </w:p>
        </w:tc>
        <w:tc>
          <w:tcPr>
            <w:tcW w:w="2160" w:type="dxa"/>
          </w:tcPr>
          <w:p w:rsidRPr="0020098C" w:rsidR="007444F4" w:rsidP="005A04C0" w:rsidRDefault="00E9196C" w14:paraId="06C0896D" w14:textId="12891B58">
            <w:pPr>
              <w:jc w:val="both"/>
              <w:cnfStyle w:val="000000000000" w:firstRow="0" w:lastRow="0" w:firstColumn="0" w:lastColumn="0" w:oddVBand="0" w:evenVBand="0" w:oddHBand="0" w:evenHBand="0" w:firstRowFirstColumn="0" w:firstRowLastColumn="0" w:lastRowFirstColumn="0" w:lastRowLastColumn="0"/>
            </w:pPr>
            <w:r>
              <w:t>Principal amount as on date of NPA</w:t>
            </w:r>
          </w:p>
        </w:tc>
        <w:tc>
          <w:tcPr>
            <w:tcW w:w="6385" w:type="dxa"/>
          </w:tcPr>
          <w:p w:rsidR="007444F4" w:rsidP="00E9196C" w:rsidRDefault="007444F4" w14:paraId="2364D186" w14:textId="49971413">
            <w:pPr>
              <w:jc w:val="both"/>
              <w:cnfStyle w:val="000000000000" w:firstRow="0" w:lastRow="0" w:firstColumn="0" w:lastColumn="0" w:oddVBand="0" w:evenVBand="0" w:oddHBand="0" w:evenHBand="0" w:firstRowFirstColumn="0" w:firstRowLastColumn="0" w:lastRowFirstColumn="0" w:lastRowLastColumn="0"/>
            </w:pPr>
            <w:commentRangeStart w:id="39"/>
            <w:commentRangeStart w:id="40"/>
            <w:r>
              <w:t xml:space="preserve">The value </w:t>
            </w:r>
            <w:r w:rsidR="00E9196C">
              <w:t xml:space="preserve">is less  </w:t>
            </w:r>
            <w:r>
              <w:t xml:space="preserve">than zero and </w:t>
            </w:r>
            <w:r w:rsidR="00E9196C">
              <w:t xml:space="preserve">greater than </w:t>
            </w:r>
            <w:r>
              <w:t>latest sanction amount for all loan type</w:t>
            </w:r>
            <w:r w:rsidR="00E9196C">
              <w:t>.</w:t>
            </w:r>
            <w:commentRangeEnd w:id="39"/>
            <w:r w:rsidR="00D90ABD">
              <w:rPr>
                <w:rStyle w:val="CommentReference"/>
              </w:rPr>
              <w:commentReference w:id="39"/>
            </w:r>
            <w:commentRangeEnd w:id="40"/>
            <w:r w:rsidR="00685991">
              <w:rPr>
                <w:rStyle w:val="CommentReference"/>
              </w:rPr>
              <w:commentReference w:id="40"/>
            </w:r>
          </w:p>
        </w:tc>
      </w:tr>
      <w:tr w:rsidRPr="00134CB8" w:rsidR="00590F35" w:rsidTr="00E9196C" w14:paraId="5F714C02" w14:textId="77777777">
        <w:trPr>
          <w:trHeight w:val="449"/>
        </w:trPr>
        <w:tc>
          <w:tcPr>
            <w:cnfStyle w:val="001000000000" w:firstRow="0" w:lastRow="0" w:firstColumn="1" w:lastColumn="0" w:oddVBand="0" w:evenVBand="0" w:oddHBand="0" w:evenHBand="0" w:firstRowFirstColumn="0" w:firstRowLastColumn="0" w:lastRowFirstColumn="0" w:lastRowLastColumn="0"/>
            <w:tcW w:w="805" w:type="dxa"/>
          </w:tcPr>
          <w:p w:rsidR="00590F35" w:rsidP="005A04C0" w:rsidRDefault="00590F35" w14:paraId="0E6EAD28" w14:textId="6F468304">
            <w:pPr>
              <w:jc w:val="both"/>
              <w:rPr>
                <w:b w:val="0"/>
                <w:bCs w:val="0"/>
              </w:rPr>
            </w:pPr>
            <w:r>
              <w:rPr>
                <w:b w:val="0"/>
                <w:bCs w:val="0"/>
              </w:rPr>
              <w:t>5</w:t>
            </w:r>
          </w:p>
        </w:tc>
        <w:tc>
          <w:tcPr>
            <w:tcW w:w="2160" w:type="dxa"/>
          </w:tcPr>
          <w:p w:rsidRPr="0020098C" w:rsidR="00590F35" w:rsidP="005A04C0" w:rsidRDefault="00590F35" w14:paraId="46F5901A" w14:textId="0EBBFE27">
            <w:pPr>
              <w:jc w:val="both"/>
              <w:cnfStyle w:val="000000000000" w:firstRow="0" w:lastRow="0" w:firstColumn="0" w:lastColumn="0" w:oddVBand="0" w:evenVBand="0" w:oddHBand="0" w:evenHBand="0" w:firstRowFirstColumn="0" w:firstRowLastColumn="0" w:lastRowFirstColumn="0" w:lastRowLastColumn="0"/>
            </w:pPr>
            <w:r w:rsidRPr="0020098C">
              <w:t>Recoveries</w:t>
            </w:r>
          </w:p>
        </w:tc>
        <w:tc>
          <w:tcPr>
            <w:tcW w:w="6385" w:type="dxa"/>
          </w:tcPr>
          <w:p w:rsidR="00590F35" w:rsidP="00590F35" w:rsidRDefault="00590F35" w14:paraId="55A6149A" w14:textId="629D77FC">
            <w:pPr>
              <w:jc w:val="both"/>
              <w:cnfStyle w:val="000000000000" w:firstRow="0" w:lastRow="0" w:firstColumn="0" w:lastColumn="0" w:oddVBand="0" w:evenVBand="0" w:oddHBand="0" w:evenHBand="0" w:firstRowFirstColumn="0" w:firstRowLastColumn="0" w:lastRowFirstColumn="0" w:lastRowLastColumn="0"/>
            </w:pPr>
            <w:r w:rsidRPr="00590F35">
              <w:t>The recoveries amount is LESS THAN ZERO</w:t>
            </w:r>
          </w:p>
        </w:tc>
      </w:tr>
      <w:tr w:rsidRPr="00134CB8" w:rsidR="00590F35" w:rsidTr="00551F74" w14:paraId="22319014" w14:textId="77777777">
        <w:tc>
          <w:tcPr>
            <w:cnfStyle w:val="001000000000" w:firstRow="0" w:lastRow="0" w:firstColumn="1" w:lastColumn="0" w:oddVBand="0" w:evenVBand="0" w:oddHBand="0" w:evenHBand="0" w:firstRowFirstColumn="0" w:firstRowLastColumn="0" w:lastRowFirstColumn="0" w:lastRowLastColumn="0"/>
            <w:tcW w:w="805" w:type="dxa"/>
          </w:tcPr>
          <w:p w:rsidR="00590F35" w:rsidP="005A04C0" w:rsidRDefault="00590F35" w14:paraId="4C4AF321" w14:textId="564C66E5">
            <w:pPr>
              <w:jc w:val="both"/>
              <w:rPr>
                <w:b w:val="0"/>
                <w:bCs w:val="0"/>
              </w:rPr>
            </w:pPr>
            <w:r>
              <w:rPr>
                <w:b w:val="0"/>
                <w:bCs w:val="0"/>
              </w:rPr>
              <w:t>6</w:t>
            </w:r>
          </w:p>
        </w:tc>
        <w:tc>
          <w:tcPr>
            <w:tcW w:w="2160" w:type="dxa"/>
          </w:tcPr>
          <w:p w:rsidRPr="0020098C" w:rsidR="00590F35" w:rsidP="005A04C0" w:rsidRDefault="00590F35" w14:paraId="725E17D8" w14:textId="19B815F8">
            <w:pPr>
              <w:jc w:val="both"/>
              <w:cnfStyle w:val="000000000000" w:firstRow="0" w:lastRow="0" w:firstColumn="0" w:lastColumn="0" w:oddVBand="0" w:evenVBand="0" w:oddHBand="0" w:evenHBand="0" w:firstRowFirstColumn="0" w:firstRowLastColumn="0" w:lastRowFirstColumn="0" w:lastRowLastColumn="0"/>
            </w:pPr>
            <w:r w:rsidRPr="0020098C">
              <w:t>NPA Seasoning</w:t>
            </w:r>
          </w:p>
        </w:tc>
        <w:tc>
          <w:tcPr>
            <w:tcW w:w="6385" w:type="dxa"/>
          </w:tcPr>
          <w:p w:rsidRPr="00D1108A" w:rsidR="00590F35" w:rsidP="00590F35" w:rsidRDefault="00590F35" w14:paraId="1EC5B806" w14:textId="0BA6329E">
            <w:pPr>
              <w:jc w:val="both"/>
              <w:cnfStyle w:val="000000000000" w:firstRow="0" w:lastRow="0" w:firstColumn="0" w:lastColumn="0" w:oddVBand="0" w:evenVBand="0" w:oddHBand="0" w:evenHBand="0" w:firstRowFirstColumn="0" w:firstRowLastColumn="0" w:lastRowFirstColumn="0" w:lastRowLastColumn="0"/>
              <w:rPr>
                <w:lang w:val="en-IN"/>
              </w:rPr>
            </w:pPr>
            <w:r w:rsidRPr="00590F35">
              <w:t>The date of NPA (this date is taken from the corresponding CG record from CG Table) for this loan account is LESS THAN 6 months from the current system date</w:t>
            </w:r>
          </w:p>
        </w:tc>
      </w:tr>
      <w:tr w:rsidRPr="00134CB8" w:rsidR="00D66E29" w:rsidTr="00551F74" w14:paraId="6D2D60E6" w14:textId="77777777">
        <w:tc>
          <w:tcPr>
            <w:cnfStyle w:val="001000000000" w:firstRow="0" w:lastRow="0" w:firstColumn="1" w:lastColumn="0" w:oddVBand="0" w:evenVBand="0" w:oddHBand="0" w:evenHBand="0" w:firstRowFirstColumn="0" w:firstRowLastColumn="0" w:lastRowFirstColumn="0" w:lastRowLastColumn="0"/>
            <w:tcW w:w="805" w:type="dxa"/>
          </w:tcPr>
          <w:p w:rsidR="00D66E29" w:rsidP="005A04C0" w:rsidRDefault="00D66E29" w14:paraId="6586278F" w14:textId="1D88B4D9">
            <w:pPr>
              <w:jc w:val="both"/>
              <w:rPr>
                <w:b w:val="0"/>
                <w:bCs w:val="0"/>
              </w:rPr>
            </w:pPr>
            <w:r>
              <w:rPr>
                <w:b w:val="0"/>
                <w:bCs w:val="0"/>
              </w:rPr>
              <w:t>7</w:t>
            </w:r>
          </w:p>
        </w:tc>
        <w:tc>
          <w:tcPr>
            <w:tcW w:w="2160" w:type="dxa"/>
          </w:tcPr>
          <w:p w:rsidRPr="00590F35" w:rsidR="00D66E29" w:rsidP="005A04C0" w:rsidRDefault="00D66E29" w14:paraId="66A87B67" w14:textId="4172B323">
            <w:pPr>
              <w:jc w:val="both"/>
              <w:cnfStyle w:val="000000000000" w:firstRow="0" w:lastRow="0" w:firstColumn="0" w:lastColumn="0" w:oddVBand="0" w:evenVBand="0" w:oddHBand="0" w:evenHBand="0" w:firstRowFirstColumn="0" w:firstRowLastColumn="0" w:lastRowFirstColumn="0" w:lastRowLastColumn="0"/>
              <w:rPr>
                <w:sz w:val="20"/>
              </w:rPr>
            </w:pPr>
            <w:r w:rsidRPr="0020098C">
              <w:t>Portfolio State</w:t>
            </w:r>
          </w:p>
        </w:tc>
        <w:tc>
          <w:tcPr>
            <w:tcW w:w="6385" w:type="dxa"/>
          </w:tcPr>
          <w:p w:rsidR="00D66E29" w:rsidP="00590F35" w:rsidRDefault="00D66E29" w14:paraId="09A72899" w14:textId="77777777">
            <w:pPr>
              <w:jc w:val="both"/>
              <w:cnfStyle w:val="000000000000" w:firstRow="0" w:lastRow="0" w:firstColumn="0" w:lastColumn="0" w:oddVBand="0" w:evenVBand="0" w:oddHBand="0" w:evenHBand="0" w:firstRowFirstColumn="0" w:firstRowLastColumn="0" w:lastRowFirstColumn="0" w:lastRowLastColumn="0"/>
            </w:pPr>
            <w:r w:rsidRPr="0020098C">
              <w:t>If the Portfolio has NOT transited to CP2 state.</w:t>
            </w:r>
          </w:p>
          <w:p w:rsidRPr="00D66E29" w:rsidR="0020098C" w:rsidP="00590F35" w:rsidRDefault="007A547E" w14:paraId="6893122E" w14:textId="1F1DC502">
            <w:pPr>
              <w:jc w:val="both"/>
              <w:cnfStyle w:val="000000000000" w:firstRow="0" w:lastRow="0" w:firstColumn="0" w:lastColumn="0" w:oddVBand="0" w:evenVBand="0" w:oddHBand="0" w:evenHBand="0" w:firstRowFirstColumn="0" w:firstRowLastColumn="0" w:lastRowFirstColumn="0" w:lastRowLastColumn="0"/>
              <w:rPr>
                <w:sz w:val="20"/>
              </w:rPr>
            </w:pPr>
            <w:r>
              <w:t>For migrated Portfolio, if it has NOT transmitted to CP5 state.</w:t>
            </w:r>
          </w:p>
        </w:tc>
      </w:tr>
      <w:tr w:rsidRPr="00134CB8" w:rsidR="00301DC3" w:rsidTr="00551F74" w14:paraId="668A7321" w14:textId="77777777">
        <w:tc>
          <w:tcPr>
            <w:cnfStyle w:val="001000000000" w:firstRow="0" w:lastRow="0" w:firstColumn="1" w:lastColumn="0" w:oddVBand="0" w:evenVBand="0" w:oddHBand="0" w:evenHBand="0" w:firstRowFirstColumn="0" w:firstRowLastColumn="0" w:lastRowFirstColumn="0" w:lastRowLastColumn="0"/>
            <w:tcW w:w="805" w:type="dxa"/>
          </w:tcPr>
          <w:p w:rsidR="00301DC3" w:rsidP="005A04C0" w:rsidRDefault="00301DC3" w14:paraId="0A7249B0" w14:textId="39FCC385">
            <w:pPr>
              <w:jc w:val="both"/>
              <w:rPr>
                <w:b w:val="0"/>
                <w:bCs w:val="0"/>
              </w:rPr>
            </w:pPr>
            <w:r>
              <w:rPr>
                <w:b w:val="0"/>
                <w:bCs w:val="0"/>
              </w:rPr>
              <w:t>8</w:t>
            </w:r>
          </w:p>
        </w:tc>
        <w:tc>
          <w:tcPr>
            <w:tcW w:w="2160" w:type="dxa"/>
          </w:tcPr>
          <w:p w:rsidRPr="0020098C" w:rsidR="00301DC3" w:rsidP="005A04C0" w:rsidRDefault="00301DC3" w14:paraId="5D8194F7" w14:textId="19AF936E">
            <w:pPr>
              <w:jc w:val="both"/>
              <w:cnfStyle w:val="000000000000" w:firstRow="0" w:lastRow="0" w:firstColumn="0" w:lastColumn="0" w:oddVBand="0" w:evenVBand="0" w:oddHBand="0" w:evenHBand="0" w:firstRowFirstColumn="0" w:firstRowLastColumn="0" w:lastRowFirstColumn="0" w:lastRowLastColumn="0"/>
            </w:pPr>
            <w:r w:rsidRPr="00C70FCA">
              <w:t>OTS Acct – No change in field values compared with previous declared OTS Acct</w:t>
            </w:r>
          </w:p>
        </w:tc>
        <w:tc>
          <w:tcPr>
            <w:tcW w:w="6385" w:type="dxa"/>
          </w:tcPr>
          <w:p w:rsidR="00584EF7" w:rsidP="00584EF7" w:rsidRDefault="00584EF7" w14:paraId="634434B9" w14:textId="4C8E1F21">
            <w:pPr>
              <w:jc w:val="both"/>
              <w:cnfStyle w:val="000000000000" w:firstRow="0" w:lastRow="0" w:firstColumn="0" w:lastColumn="0" w:oddVBand="0" w:evenVBand="0" w:oddHBand="0" w:evenHBand="0" w:firstRowFirstColumn="0" w:firstRowLastColumn="0" w:lastRowFirstColumn="0" w:lastRowLastColumn="0"/>
            </w:pPr>
            <w:commentRangeStart w:id="41"/>
            <w:commentRangeStart w:id="42"/>
            <w:commentRangeStart w:id="43"/>
            <w:commentRangeStart w:id="44"/>
            <w:r>
              <w:t>-If Portfolio Status is CP3:</w:t>
            </w:r>
          </w:p>
          <w:p w:rsidR="00584EF7" w:rsidP="00344C72" w:rsidRDefault="00584EF7" w14:paraId="4AA78CED" w14:textId="6F810798">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pPr>
            <w:r>
              <w:t>If the acct has been marked as OTS during the previous claim of CP2, then, values in:</w:t>
            </w:r>
          </w:p>
          <w:p w:rsidR="00173B60" w:rsidP="00173B60" w:rsidRDefault="00173B60" w14:paraId="3EB7EA5A" w14:textId="7777777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rsidRPr="00173B60">
              <w:t xml:space="preserve">Principal outstanding as on date  of NPA for Term Loan </w:t>
            </w:r>
          </w:p>
          <w:p w:rsidR="00584EF7" w:rsidP="00173B60" w:rsidRDefault="00584EF7" w14:paraId="6C79A95E" w14:textId="47C3D464">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Recovered Amount</w:t>
            </w:r>
          </w:p>
          <w:p w:rsidR="00584EF7" w:rsidP="00344C72" w:rsidRDefault="00584EF7" w14:paraId="12636A0C" w14:textId="12E2970F">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OTS Indicator</w:t>
            </w:r>
          </w:p>
          <w:p w:rsidR="00584EF7" w:rsidP="00584EF7" w:rsidRDefault="00584EF7" w14:paraId="0AE7FB3F" w14:textId="77777777">
            <w:pPr>
              <w:jc w:val="both"/>
              <w:cnfStyle w:val="000000000000" w:firstRow="0" w:lastRow="0" w:firstColumn="0" w:lastColumn="0" w:oddVBand="0" w:evenVBand="0" w:oddHBand="0" w:evenHBand="0" w:firstRowFirstColumn="0" w:firstRowLastColumn="0" w:lastRowFirstColumn="0" w:lastRowLastColumn="0"/>
            </w:pPr>
            <w:r>
              <w:t>Should always be same.</w:t>
            </w:r>
          </w:p>
          <w:p w:rsidR="00584EF7" w:rsidP="00584EF7" w:rsidRDefault="00584EF7" w14:paraId="009E4BCD" w14:textId="44A6AE1A">
            <w:pPr>
              <w:jc w:val="both"/>
              <w:cnfStyle w:val="000000000000" w:firstRow="0" w:lastRow="0" w:firstColumn="0" w:lastColumn="0" w:oddVBand="0" w:evenVBand="0" w:oddHBand="0" w:evenHBand="0" w:firstRowFirstColumn="0" w:firstRowLastColumn="0" w:lastRowFirstColumn="0" w:lastRowLastColumn="0"/>
            </w:pPr>
            <w:r>
              <w:t xml:space="preserve">-If Portfolio Status is </w:t>
            </w:r>
            <w:r w:rsidR="00CF27CB">
              <w:t>CP4</w:t>
            </w:r>
            <w:r>
              <w:t>:</w:t>
            </w:r>
          </w:p>
          <w:p w:rsidR="00584EF7" w:rsidP="00344C72" w:rsidRDefault="00584EF7" w14:paraId="53CE9585" w14:textId="0D10AA07">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pPr>
            <w:r>
              <w:t>If the acct has been marked as OTS during the previous claim of CP3, then, values in:</w:t>
            </w:r>
          </w:p>
          <w:p w:rsidR="00B56411" w:rsidP="00B56411" w:rsidRDefault="00B56411" w14:paraId="777006F8" w14:textId="69C4C89F">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rsidRPr="00173B60">
              <w:t xml:space="preserve">Principal outstanding as on date  of NPA for Term Loan </w:t>
            </w:r>
          </w:p>
          <w:p w:rsidR="00584EF7" w:rsidP="00344C72" w:rsidRDefault="00584EF7" w14:paraId="4EF0EB67" w14:textId="60FD7B4C">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Recovered Amount</w:t>
            </w:r>
          </w:p>
          <w:p w:rsidR="00584EF7" w:rsidP="00344C72" w:rsidRDefault="00584EF7" w14:paraId="0B839C92" w14:textId="3CB92CE9">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OTS Indicator</w:t>
            </w:r>
          </w:p>
          <w:p w:rsidRPr="0020098C" w:rsidR="00301DC3" w:rsidP="00584EF7" w:rsidRDefault="00584EF7" w14:paraId="4F3CB221" w14:textId="531A51D3">
            <w:pPr>
              <w:jc w:val="both"/>
              <w:cnfStyle w:val="000000000000" w:firstRow="0" w:lastRow="0" w:firstColumn="0" w:lastColumn="0" w:oddVBand="0" w:evenVBand="0" w:oddHBand="0" w:evenHBand="0" w:firstRowFirstColumn="0" w:firstRowLastColumn="0" w:lastRowFirstColumn="0" w:lastRowLastColumn="0"/>
            </w:pPr>
            <w:r>
              <w:t>Should always be same.</w:t>
            </w:r>
            <w:commentRangeEnd w:id="41"/>
            <w:r w:rsidR="004F46ED">
              <w:rPr>
                <w:rStyle w:val="CommentReference"/>
              </w:rPr>
              <w:commentReference w:id="41"/>
            </w:r>
            <w:commentRangeEnd w:id="42"/>
            <w:r w:rsidR="00173B60">
              <w:rPr>
                <w:rStyle w:val="CommentReference"/>
              </w:rPr>
              <w:commentReference w:id="42"/>
            </w:r>
            <w:commentRangeEnd w:id="43"/>
            <w:r w:rsidR="00A47E88">
              <w:rPr>
                <w:rStyle w:val="CommentReference"/>
              </w:rPr>
              <w:commentReference w:id="43"/>
            </w:r>
            <w:commentRangeEnd w:id="44"/>
            <w:r w:rsidR="00CF27CB">
              <w:rPr>
                <w:rStyle w:val="CommentReference"/>
              </w:rPr>
              <w:commentReference w:id="44"/>
            </w:r>
          </w:p>
        </w:tc>
      </w:tr>
      <w:tr w:rsidRPr="00134CB8" w:rsidR="00C70FCA" w:rsidTr="00551F74" w14:paraId="32AFBF91" w14:textId="77777777">
        <w:tc>
          <w:tcPr>
            <w:cnfStyle w:val="001000000000" w:firstRow="0" w:lastRow="0" w:firstColumn="1" w:lastColumn="0" w:oddVBand="0" w:evenVBand="0" w:oddHBand="0" w:evenHBand="0" w:firstRowFirstColumn="0" w:firstRowLastColumn="0" w:lastRowFirstColumn="0" w:lastRowLastColumn="0"/>
            <w:tcW w:w="805" w:type="dxa"/>
          </w:tcPr>
          <w:p w:rsidR="00C70FCA" w:rsidP="00C70FCA" w:rsidRDefault="00C70FCA" w14:paraId="14811A69" w14:textId="7A05CFF0">
            <w:pPr>
              <w:jc w:val="both"/>
              <w:rPr>
                <w:b w:val="0"/>
                <w:bCs w:val="0"/>
              </w:rPr>
            </w:pPr>
            <w:r>
              <w:rPr>
                <w:b w:val="0"/>
                <w:bCs w:val="0"/>
              </w:rPr>
              <w:t>9</w:t>
            </w:r>
          </w:p>
        </w:tc>
        <w:tc>
          <w:tcPr>
            <w:tcW w:w="2160" w:type="dxa"/>
          </w:tcPr>
          <w:p w:rsidRPr="00C70FCA" w:rsidR="00C70FCA" w:rsidP="00C70FCA" w:rsidRDefault="00C70FCA" w14:paraId="7B0B616B" w14:textId="77777777">
            <w:pPr>
              <w:jc w:val="both"/>
              <w:cnfStyle w:val="000000000000" w:firstRow="0" w:lastRow="0" w:firstColumn="0" w:lastColumn="0" w:oddVBand="0" w:evenVBand="0" w:oddHBand="0" w:evenHBand="0" w:firstRowFirstColumn="0" w:firstRowLastColumn="0" w:lastRowFirstColumn="0" w:lastRowLastColumn="0"/>
            </w:pPr>
            <w:r w:rsidRPr="00C70FCA">
              <w:t>Claim Acct – Presence of all Claim Accts compared with previous Claimed Acct (minus the Standard Acct and the NPA which are not qualifying 6 months maturity now)</w:t>
            </w:r>
          </w:p>
          <w:p w:rsidRPr="00C70FCA" w:rsidR="00C70FCA" w:rsidP="00C70FCA" w:rsidRDefault="00C70FCA" w14:paraId="37DEEE0F" w14:textId="7EA54AB7">
            <w:pPr>
              <w:jc w:val="both"/>
              <w:cnfStyle w:val="000000000000" w:firstRow="0" w:lastRow="0" w:firstColumn="0" w:lastColumn="0" w:oddVBand="0" w:evenVBand="0" w:oddHBand="0" w:evenHBand="0" w:firstRowFirstColumn="0" w:firstRowLastColumn="0" w:lastRowFirstColumn="0" w:lastRowLastColumn="0"/>
            </w:pPr>
            <w:r w:rsidRPr="00C70FCA">
              <w:t>(This check will ensure that all previously declared OTS accts are provided by MLI)</w:t>
            </w:r>
          </w:p>
        </w:tc>
        <w:tc>
          <w:tcPr>
            <w:tcW w:w="6385" w:type="dxa"/>
          </w:tcPr>
          <w:p w:rsidRPr="00C70FCA" w:rsidR="00C70FCA" w:rsidP="00C70FCA" w:rsidRDefault="00C70FCA" w14:paraId="3FE75F59" w14:textId="2072A1B6">
            <w:pPr>
              <w:jc w:val="both"/>
              <w:cnfStyle w:val="000000000000" w:firstRow="0" w:lastRow="0" w:firstColumn="0" w:lastColumn="0" w:oddVBand="0" w:evenVBand="0" w:oddHBand="0" w:evenHBand="0" w:firstRowFirstColumn="0" w:firstRowLastColumn="0" w:lastRowFirstColumn="0" w:lastRowLastColumn="0"/>
            </w:pPr>
            <w:r>
              <w:t>-</w:t>
            </w:r>
            <w:r w:rsidRPr="00C70FCA">
              <w:t>If Portfolio Status is CP2:</w:t>
            </w:r>
          </w:p>
          <w:p w:rsidRPr="00C70FCA" w:rsidR="00C70FCA" w:rsidP="00344C72" w:rsidRDefault="00C70FCA" w14:paraId="2A41B618" w14:textId="3C069905">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pPr>
            <w:r w:rsidRPr="00C70FCA">
              <w:t>If no claim file is uploaded th</w:t>
            </w:r>
            <w:r>
              <w:t>en after billing no new entry w</w:t>
            </w:r>
            <w:r w:rsidRPr="00C70FCA">
              <w:t>ill be inserted in claim management.</w:t>
            </w:r>
          </w:p>
          <w:p w:rsidRPr="00C70FCA" w:rsidR="00C70FCA" w:rsidP="00344C72" w:rsidRDefault="00C70FCA" w14:paraId="373F5617" w14:textId="6502FBF3">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pPr>
            <w:r w:rsidRPr="00C70FCA">
              <w:t>If Portfolio Status is CP3:</w:t>
            </w:r>
          </w:p>
          <w:p w:rsidRPr="00C70FCA" w:rsidR="00C70FCA" w:rsidP="00344C72" w:rsidRDefault="00C70FCA" w14:paraId="13D68D92" w14:textId="77777777">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pPr>
            <w:r w:rsidRPr="00C70FCA">
              <w:t xml:space="preserve">MLI can upload claim file. </w:t>
            </w:r>
          </w:p>
          <w:p w:rsidRPr="00C70FCA" w:rsidR="00C70FCA" w:rsidP="00344C72" w:rsidRDefault="00C70FCA" w14:paraId="2901CC05" w14:textId="77777777">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pPr>
            <w:r w:rsidRPr="00C70FCA">
              <w:t>This claim file can include new claim records, already claimed records and can exclude previously claimed records.</w:t>
            </w:r>
          </w:p>
          <w:p w:rsidRPr="00C70FCA" w:rsidR="00C70FCA" w:rsidP="00344C72" w:rsidRDefault="00C70FCA" w14:paraId="44FC9536" w14:textId="77777777">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pPr>
            <w:r w:rsidRPr="00C70FCA">
              <w:t>For any number of records claimed, it should calculate appropriate claim value.</w:t>
            </w:r>
          </w:p>
          <w:p w:rsidRPr="00C70FCA" w:rsidR="00C70FCA" w:rsidP="00344C72" w:rsidRDefault="00C70FCA" w14:paraId="28F517B4" w14:textId="77777777">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pPr>
            <w:r w:rsidRPr="00C70FCA">
              <w:t>If no claim records then after billing, a new entry to be inserted in claim management. Here MLI should refund the claim settled during Claim 1. Appropriate negative value of settled claim inserted in claim management.</w:t>
            </w:r>
          </w:p>
          <w:p w:rsidRPr="00C70FCA" w:rsidR="00C70FCA" w:rsidP="00344C72" w:rsidRDefault="00C70FCA" w14:paraId="5D9B1B1F" w14:textId="77777777">
            <w:pPr>
              <w:pStyle w:val="ListParagraph"/>
              <w:numPr>
                <w:ilvl w:val="0"/>
                <w:numId w:val="16"/>
              </w:numPr>
              <w:jc w:val="both"/>
              <w:cnfStyle w:val="000000000000" w:firstRow="0" w:lastRow="0" w:firstColumn="0" w:lastColumn="0" w:oddVBand="0" w:evenVBand="0" w:oddHBand="0" w:evenHBand="0" w:firstRowFirstColumn="0" w:firstRowLastColumn="0" w:lastRowFirstColumn="0" w:lastRowLastColumn="0"/>
            </w:pPr>
            <w:r w:rsidRPr="00C70FCA">
              <w:t>Approval process would be same.</w:t>
            </w:r>
          </w:p>
          <w:p w:rsidRPr="00C70FCA" w:rsidR="00C70FCA" w:rsidP="00C70FCA" w:rsidRDefault="00C70FCA" w14:paraId="4536707C" w14:textId="253EEBC7">
            <w:pPr>
              <w:jc w:val="both"/>
              <w:cnfStyle w:val="000000000000" w:firstRow="0" w:lastRow="0" w:firstColumn="0" w:lastColumn="0" w:oddVBand="0" w:evenVBand="0" w:oddHBand="0" w:evenHBand="0" w:firstRowFirstColumn="0" w:firstRowLastColumn="0" w:lastRowFirstColumn="0" w:lastRowLastColumn="0"/>
            </w:pPr>
            <w:r w:rsidRPr="00C70FCA">
              <w:t xml:space="preserve">If Portfolio Status </w:t>
            </w:r>
            <w:commentRangeStart w:id="45"/>
            <w:commentRangeStart w:id="46"/>
            <w:r w:rsidRPr="00C70FCA">
              <w:t xml:space="preserve">is </w:t>
            </w:r>
            <w:r w:rsidR="00CF27CB">
              <w:t>CP4</w:t>
            </w:r>
            <w:r w:rsidRPr="00C70FCA">
              <w:t>:</w:t>
            </w:r>
            <w:commentRangeEnd w:id="45"/>
            <w:r w:rsidR="006A6F70">
              <w:rPr>
                <w:rStyle w:val="CommentReference"/>
              </w:rPr>
              <w:commentReference w:id="45"/>
            </w:r>
            <w:commentRangeEnd w:id="46"/>
            <w:r w:rsidR="00CF27CB">
              <w:rPr>
                <w:rStyle w:val="CommentReference"/>
              </w:rPr>
              <w:commentReference w:id="46"/>
            </w:r>
          </w:p>
          <w:p w:rsidRPr="00C70FCA" w:rsidR="00C70FCA" w:rsidP="00344C72" w:rsidRDefault="00C70FCA" w14:paraId="5486149F" w14:textId="77777777">
            <w:pPr>
              <w:pStyle w:val="ListParagraph"/>
              <w:numPr>
                <w:ilvl w:val="0"/>
                <w:numId w:val="17"/>
              </w:numPr>
              <w:jc w:val="both"/>
              <w:cnfStyle w:val="000000000000" w:firstRow="0" w:lastRow="0" w:firstColumn="0" w:lastColumn="0" w:oddVBand="0" w:evenVBand="0" w:oddHBand="0" w:evenHBand="0" w:firstRowFirstColumn="0" w:firstRowLastColumn="0" w:lastRowFirstColumn="0" w:lastRowLastColumn="0"/>
            </w:pPr>
            <w:r w:rsidRPr="00C70FCA">
              <w:t xml:space="preserve">MLI can upload claim file. </w:t>
            </w:r>
          </w:p>
          <w:p w:rsidRPr="00C70FCA" w:rsidR="00C70FCA" w:rsidP="00344C72" w:rsidRDefault="00C70FCA" w14:paraId="36D1EDDB" w14:textId="77777777">
            <w:pPr>
              <w:pStyle w:val="ListParagraph"/>
              <w:numPr>
                <w:ilvl w:val="0"/>
                <w:numId w:val="17"/>
              </w:numPr>
              <w:jc w:val="both"/>
              <w:cnfStyle w:val="000000000000" w:firstRow="0" w:lastRow="0" w:firstColumn="0" w:lastColumn="0" w:oddVBand="0" w:evenVBand="0" w:oddHBand="0" w:evenHBand="0" w:firstRowFirstColumn="0" w:firstRowLastColumn="0" w:lastRowFirstColumn="0" w:lastRowLastColumn="0"/>
            </w:pPr>
            <w:r w:rsidRPr="00C70FCA">
              <w:t>This claim file can include new claim records, already claimed records and can exclude previously claimed records.</w:t>
            </w:r>
          </w:p>
          <w:p w:rsidRPr="00C70FCA" w:rsidR="00C70FCA" w:rsidP="00344C72" w:rsidRDefault="00C70FCA" w14:paraId="2E9EB916" w14:textId="77777777">
            <w:pPr>
              <w:pStyle w:val="ListParagraph"/>
              <w:numPr>
                <w:ilvl w:val="0"/>
                <w:numId w:val="17"/>
              </w:numPr>
              <w:jc w:val="both"/>
              <w:cnfStyle w:val="000000000000" w:firstRow="0" w:lastRow="0" w:firstColumn="0" w:lastColumn="0" w:oddVBand="0" w:evenVBand="0" w:oddHBand="0" w:evenHBand="0" w:firstRowFirstColumn="0" w:firstRowLastColumn="0" w:lastRowFirstColumn="0" w:lastRowLastColumn="0"/>
            </w:pPr>
            <w:r w:rsidRPr="00C70FCA">
              <w:t>For any number of records claimed, it should calculate appropriate claim value.</w:t>
            </w:r>
          </w:p>
          <w:p w:rsidRPr="00C70FCA" w:rsidR="00C70FCA" w:rsidP="00344C72" w:rsidRDefault="00C70FCA" w14:paraId="1A2F4242" w14:textId="77777777">
            <w:pPr>
              <w:pStyle w:val="ListParagraph"/>
              <w:numPr>
                <w:ilvl w:val="0"/>
                <w:numId w:val="17"/>
              </w:numPr>
              <w:jc w:val="both"/>
              <w:cnfStyle w:val="000000000000" w:firstRow="0" w:lastRow="0" w:firstColumn="0" w:lastColumn="0" w:oddVBand="0" w:evenVBand="0" w:oddHBand="0" w:evenHBand="0" w:firstRowFirstColumn="0" w:firstRowLastColumn="0" w:lastRowFirstColumn="0" w:lastRowLastColumn="0"/>
            </w:pPr>
            <w:r w:rsidRPr="00C70FCA">
              <w:t>If no claim records then after billing, a new entry to be inserted in claim management. Here MLI should refund the claim settled during Claim 2. Appropriate negative value of settled claim inserted in claim management.</w:t>
            </w:r>
          </w:p>
          <w:p w:rsidRPr="00C70FCA" w:rsidR="00C70FCA" w:rsidP="00344C72" w:rsidRDefault="00C70FCA" w14:paraId="220D9979" w14:textId="77777777">
            <w:pPr>
              <w:pStyle w:val="ListParagraph"/>
              <w:numPr>
                <w:ilvl w:val="0"/>
                <w:numId w:val="17"/>
              </w:numPr>
              <w:jc w:val="both"/>
              <w:cnfStyle w:val="000000000000" w:firstRow="0" w:lastRow="0" w:firstColumn="0" w:lastColumn="0" w:oddVBand="0" w:evenVBand="0" w:oddHBand="0" w:evenHBand="0" w:firstRowFirstColumn="0" w:firstRowLastColumn="0" w:lastRowFirstColumn="0" w:lastRowLastColumn="0"/>
            </w:pPr>
            <w:r w:rsidRPr="00C70FCA">
              <w:t>Approval process would be same.</w:t>
            </w:r>
          </w:p>
          <w:p w:rsidR="00C70FCA" w:rsidP="00C70FCA" w:rsidRDefault="00C70FCA" w14:paraId="7E5F8CF6" w14:textId="77777777">
            <w:pPr>
              <w:jc w:val="both"/>
              <w:cnfStyle w:val="000000000000" w:firstRow="0" w:lastRow="0" w:firstColumn="0" w:lastColumn="0" w:oddVBand="0" w:evenVBand="0" w:oddHBand="0" w:evenHBand="0" w:firstRowFirstColumn="0" w:firstRowLastColumn="0" w:lastRowFirstColumn="0" w:lastRowLastColumn="0"/>
            </w:pPr>
          </w:p>
        </w:tc>
      </w:tr>
      <w:tr w:rsidRPr="00134CB8" w:rsidR="00AA6984" w:rsidTr="00551F74" w14:paraId="119F8612" w14:textId="77777777">
        <w:tc>
          <w:tcPr>
            <w:cnfStyle w:val="001000000000" w:firstRow="0" w:lastRow="0" w:firstColumn="1" w:lastColumn="0" w:oddVBand="0" w:evenVBand="0" w:oddHBand="0" w:evenHBand="0" w:firstRowFirstColumn="0" w:firstRowLastColumn="0" w:lastRowFirstColumn="0" w:lastRowLastColumn="0"/>
            <w:tcW w:w="805" w:type="dxa"/>
          </w:tcPr>
          <w:p w:rsidR="00AA6984" w:rsidP="00C70FCA" w:rsidRDefault="00AA6984" w14:paraId="101AF2B0" w14:textId="7EB9154A">
            <w:pPr>
              <w:jc w:val="both"/>
              <w:rPr>
                <w:b w:val="0"/>
                <w:bCs w:val="0"/>
              </w:rPr>
            </w:pPr>
            <w:commentRangeStart w:id="47"/>
            <w:commentRangeStart w:id="48"/>
            <w:commentRangeStart w:id="49"/>
            <w:r>
              <w:rPr>
                <w:b w:val="0"/>
                <w:bCs w:val="0"/>
              </w:rPr>
              <w:t>10</w:t>
            </w:r>
          </w:p>
        </w:tc>
        <w:tc>
          <w:tcPr>
            <w:tcW w:w="2160" w:type="dxa"/>
          </w:tcPr>
          <w:p w:rsidRPr="00C70FCA" w:rsidR="00AA6984" w:rsidP="00C70FCA" w:rsidRDefault="00AA6984" w14:paraId="74DD03B4" w14:textId="4E763503">
            <w:pPr>
              <w:jc w:val="both"/>
              <w:cnfStyle w:val="000000000000" w:firstRow="0" w:lastRow="0" w:firstColumn="0" w:lastColumn="0" w:oddVBand="0" w:evenVBand="0" w:oddHBand="0" w:evenHBand="0" w:firstRowFirstColumn="0" w:firstRowLastColumn="0" w:lastRowFirstColumn="0" w:lastRowLastColumn="0"/>
            </w:pPr>
            <w:r w:rsidRPr="00AA6984">
              <w:t>NPA in CP4 and Final Claim</w:t>
            </w:r>
          </w:p>
        </w:tc>
        <w:tc>
          <w:tcPr>
            <w:tcW w:w="6385" w:type="dxa"/>
          </w:tcPr>
          <w:p w:rsidR="00AA6984" w:rsidP="00AA6984" w:rsidRDefault="00AA6984" w14:paraId="6F306843" w14:textId="77777777">
            <w:pPr>
              <w:pStyle w:val="ListParagraph"/>
              <w:numPr>
                <w:ilvl w:val="0"/>
                <w:numId w:val="34"/>
              </w:numPr>
              <w:jc w:val="both"/>
              <w:cnfStyle w:val="000000000000" w:firstRow="0" w:lastRow="0" w:firstColumn="0" w:lastColumn="0" w:oddVBand="0" w:evenVBand="0" w:oddHBand="0" w:evenHBand="0" w:firstRowFirstColumn="0" w:firstRowLastColumn="0" w:lastRowFirstColumn="0" w:lastRowLastColumn="0"/>
            </w:pPr>
            <w:r w:rsidRPr="00AA6984">
              <w:t xml:space="preserve">if any accounts become NPA in CP4 period and marked in system by MLI, then, those accounts are included in Final Claim. </w:t>
            </w:r>
          </w:p>
          <w:p w:rsidR="00AA6984" w:rsidP="00AA6984" w:rsidRDefault="00AA6984" w14:paraId="74F66B75" w14:textId="77777777">
            <w:pPr>
              <w:pStyle w:val="ListParagraph"/>
              <w:numPr>
                <w:ilvl w:val="0"/>
                <w:numId w:val="34"/>
              </w:numPr>
              <w:jc w:val="both"/>
              <w:cnfStyle w:val="000000000000" w:firstRow="0" w:lastRow="0" w:firstColumn="0" w:lastColumn="0" w:oddVBand="0" w:evenVBand="0" w:oddHBand="0" w:evenHBand="0" w:firstRowFirstColumn="0" w:firstRowLastColumn="0" w:lastRowFirstColumn="0" w:lastRowLastColumn="0"/>
            </w:pPr>
            <w:r w:rsidRPr="00AA6984">
              <w:t>The accounts which have become NPA in CP7 period should not be considered for Migrated Final Claim.</w:t>
            </w:r>
          </w:p>
          <w:p w:rsidR="00AA6984" w:rsidP="00AA6984" w:rsidRDefault="00AA6984" w14:paraId="461FC487" w14:textId="77777777">
            <w:pPr>
              <w:pStyle w:val="ListParagraph"/>
              <w:numPr>
                <w:ilvl w:val="0"/>
                <w:numId w:val="34"/>
              </w:numPr>
              <w:jc w:val="both"/>
              <w:cnfStyle w:val="000000000000" w:firstRow="0" w:lastRow="0" w:firstColumn="0" w:lastColumn="0" w:oddVBand="0" w:evenVBand="0" w:oddHBand="0" w:evenHBand="0" w:firstRowFirstColumn="0" w:firstRowLastColumn="0" w:lastRowFirstColumn="0" w:lastRowLastColumn="0"/>
            </w:pPr>
            <w:r w:rsidRPr="00AA6984">
              <w:t>The accounts which have become NPA in CP6 period should not be considered for Migrated Interim Claim 2.</w:t>
            </w:r>
          </w:p>
          <w:p w:rsidR="00AA6984" w:rsidP="00AA6984" w:rsidRDefault="00AA6984" w14:paraId="06B681DA" w14:textId="77777777">
            <w:pPr>
              <w:pStyle w:val="ListParagraph"/>
              <w:numPr>
                <w:ilvl w:val="0"/>
                <w:numId w:val="34"/>
              </w:numPr>
              <w:jc w:val="both"/>
              <w:cnfStyle w:val="000000000000" w:firstRow="0" w:lastRow="0" w:firstColumn="0" w:lastColumn="0" w:oddVBand="0" w:evenVBand="0" w:oddHBand="0" w:evenHBand="0" w:firstRowFirstColumn="0" w:firstRowLastColumn="0" w:lastRowFirstColumn="0" w:lastRowLastColumn="0"/>
            </w:pPr>
            <w:r w:rsidRPr="00AA6984">
              <w:t>The accounts which have become NPA in CP5 period should not be considered for Migrated Interim Claim 1.</w:t>
            </w:r>
          </w:p>
          <w:p w:rsidR="00AA6984" w:rsidP="00AA6984" w:rsidRDefault="00AA6984" w14:paraId="7FB39FF9" w14:textId="77777777">
            <w:pPr>
              <w:pStyle w:val="ListParagraph"/>
              <w:numPr>
                <w:ilvl w:val="0"/>
                <w:numId w:val="34"/>
              </w:numPr>
              <w:jc w:val="both"/>
              <w:cnfStyle w:val="000000000000" w:firstRow="0" w:lastRow="0" w:firstColumn="0" w:lastColumn="0" w:oddVBand="0" w:evenVBand="0" w:oddHBand="0" w:evenHBand="0" w:firstRowFirstColumn="0" w:firstRowLastColumn="0" w:lastRowFirstColumn="0" w:lastRowLastColumn="0"/>
            </w:pPr>
            <w:r w:rsidRPr="00AA6984">
              <w:t>The accounts which have become NPA in CP4 period should not be considered for Final Claim.</w:t>
            </w:r>
          </w:p>
          <w:p w:rsidR="00AA6984" w:rsidP="00AA6984" w:rsidRDefault="00AA6984" w14:paraId="70E2B8D5" w14:textId="77777777">
            <w:pPr>
              <w:pStyle w:val="ListParagraph"/>
              <w:numPr>
                <w:ilvl w:val="0"/>
                <w:numId w:val="34"/>
              </w:numPr>
              <w:jc w:val="both"/>
              <w:cnfStyle w:val="000000000000" w:firstRow="0" w:lastRow="0" w:firstColumn="0" w:lastColumn="0" w:oddVBand="0" w:evenVBand="0" w:oddHBand="0" w:evenHBand="0" w:firstRowFirstColumn="0" w:firstRowLastColumn="0" w:lastRowFirstColumn="0" w:lastRowLastColumn="0"/>
            </w:pPr>
            <w:r w:rsidRPr="00AA6984">
              <w:t>The accounts which have become NPA in CP3 period should not be considered for Interim Claim 2.</w:t>
            </w:r>
          </w:p>
          <w:p w:rsidR="00AA6984" w:rsidP="00AA6984" w:rsidRDefault="00AA6984" w14:paraId="5DE41251" w14:textId="5A3ED48D">
            <w:pPr>
              <w:pStyle w:val="ListParagraph"/>
              <w:numPr>
                <w:ilvl w:val="0"/>
                <w:numId w:val="34"/>
              </w:numPr>
              <w:jc w:val="both"/>
              <w:cnfStyle w:val="000000000000" w:firstRow="0" w:lastRow="0" w:firstColumn="0" w:lastColumn="0" w:oddVBand="0" w:evenVBand="0" w:oddHBand="0" w:evenHBand="0" w:firstRowFirstColumn="0" w:firstRowLastColumn="0" w:lastRowFirstColumn="0" w:lastRowLastColumn="0"/>
            </w:pPr>
            <w:r w:rsidRPr="00AA6984">
              <w:t>The accounts which have become NPA in CP2 period should not be considered for Interim Claim 1.</w:t>
            </w:r>
            <w:commentRangeEnd w:id="47"/>
            <w:r w:rsidR="000472BA">
              <w:rPr>
                <w:rStyle w:val="CommentReference"/>
              </w:rPr>
              <w:commentReference w:id="47"/>
            </w:r>
            <w:commentRangeEnd w:id="48"/>
            <w:r w:rsidR="004B1960">
              <w:rPr>
                <w:rStyle w:val="CommentReference"/>
              </w:rPr>
              <w:commentReference w:id="48"/>
            </w:r>
            <w:commentRangeEnd w:id="49"/>
            <w:r w:rsidR="000D60B7">
              <w:rPr>
                <w:rStyle w:val="CommentReference"/>
              </w:rPr>
              <w:commentReference w:id="49"/>
            </w:r>
          </w:p>
        </w:tc>
      </w:tr>
    </w:tbl>
    <w:p w:rsidR="0010752E" w:rsidP="00AA6984" w:rsidRDefault="0010752E" w14:paraId="030162E8" w14:textId="068D7117">
      <w:pPr>
        <w:jc w:val="both"/>
      </w:pPr>
    </w:p>
    <w:p w:rsidR="0010752E" w:rsidP="0010752E" w:rsidRDefault="0010752E" w14:paraId="673C2323" w14:textId="0AD75BAF">
      <w:pPr>
        <w:pStyle w:val="Heading3"/>
        <w:keepLines w:val="0"/>
        <w:numPr>
          <w:ilvl w:val="2"/>
          <w:numId w:val="2"/>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1258370" w:id="50"/>
      <w:bookmarkStart w:name="_Toc37416016" w:id="51"/>
      <w:r>
        <w:rPr>
          <w:rFonts w:ascii="Trebuchet MS" w:hAnsi="Trebuchet MS"/>
          <w:b/>
          <w:bCs/>
          <w:color w:val="000000" w:themeColor="text1"/>
          <w:szCs w:val="22"/>
        </w:rPr>
        <w:t xml:space="preserve">Marking the CG as </w:t>
      </w:r>
      <w:bookmarkEnd w:id="50"/>
      <w:r w:rsidR="00FC28C6">
        <w:rPr>
          <w:rFonts w:ascii="Trebuchet MS" w:hAnsi="Trebuchet MS"/>
          <w:b/>
          <w:bCs/>
          <w:color w:val="000000" w:themeColor="text1"/>
          <w:szCs w:val="22"/>
        </w:rPr>
        <w:t>Claimed</w:t>
      </w:r>
      <w:bookmarkEnd w:id="51"/>
      <w:r>
        <w:rPr>
          <w:rFonts w:ascii="Trebuchet MS" w:hAnsi="Trebuchet MS"/>
          <w:b/>
          <w:bCs/>
          <w:color w:val="000000" w:themeColor="text1"/>
          <w:szCs w:val="22"/>
        </w:rPr>
        <w:t xml:space="preserve"> </w:t>
      </w:r>
    </w:p>
    <w:p w:rsidR="0010752E" w:rsidP="0010752E" w:rsidRDefault="0010752E" w14:paraId="091CF327" w14:textId="0B7BE3F7">
      <w:r>
        <w:t>Once the above eligibility checks are complete</w:t>
      </w:r>
      <w:r w:rsidR="00BD44DE">
        <w:t xml:space="preserve"> and NCGTC users approved the claim requisition file</w:t>
      </w:r>
      <w:r>
        <w:t xml:space="preserve">, system marks the CG record </w:t>
      </w:r>
      <w:r w:rsidR="00FC28C6">
        <w:t>as ‘claimed’. There by indicating that the claim for the specific CG is initiated and processed.</w:t>
      </w:r>
    </w:p>
    <w:p w:rsidR="003D28F9" w:rsidP="0010752E" w:rsidRDefault="003D28F9" w14:paraId="2AE521D8" w14:textId="4045DA85">
      <w:r>
        <w:t>The identifying and ear-marking the claims is a two-way process:</w:t>
      </w:r>
    </w:p>
    <w:p w:rsidR="003D28F9" w:rsidP="00344C72" w:rsidRDefault="003D28F9" w14:paraId="58EFD21F" w14:textId="1772C55A">
      <w:pPr>
        <w:pStyle w:val="ListParagraph"/>
        <w:numPr>
          <w:ilvl w:val="0"/>
          <w:numId w:val="5"/>
        </w:numPr>
      </w:pPr>
      <w:r>
        <w:t>Marking the claim records in CG tables</w:t>
      </w:r>
    </w:p>
    <w:p w:rsidR="003D28F9" w:rsidP="00344C72" w:rsidRDefault="003D28F9" w14:paraId="739EF436" w14:textId="0B5AC470">
      <w:pPr>
        <w:pStyle w:val="ListParagraph"/>
        <w:numPr>
          <w:ilvl w:val="0"/>
          <w:numId w:val="5"/>
        </w:numPr>
      </w:pPr>
      <w:r>
        <w:t>Making an entry with relevant details in Claim tables</w:t>
      </w:r>
    </w:p>
    <w:p w:rsidR="00FC28C6" w:rsidP="0010752E" w:rsidRDefault="00FC28C6" w14:paraId="7BD59CAD" w14:textId="77777777"/>
    <w:p w:rsidRPr="00631B9F" w:rsidR="0010752E" w:rsidP="0010752E" w:rsidRDefault="0010752E" w14:paraId="36A8C5D5" w14:textId="171AFB4A">
      <w:pPr>
        <w:pStyle w:val="Heading3"/>
        <w:keepLines w:val="0"/>
        <w:numPr>
          <w:ilvl w:val="3"/>
          <w:numId w:val="2"/>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1258371" w:id="52"/>
      <w:bookmarkStart w:name="_Toc37416017" w:id="53"/>
      <w:r>
        <w:rPr>
          <w:rFonts w:ascii="Trebuchet MS" w:hAnsi="Trebuchet MS"/>
          <w:b/>
          <w:bCs/>
          <w:color w:val="000000" w:themeColor="text1"/>
          <w:szCs w:val="22"/>
        </w:rPr>
        <w:t xml:space="preserve">Marking the CG as </w:t>
      </w:r>
      <w:bookmarkEnd w:id="52"/>
      <w:r w:rsidR="00BD44DE">
        <w:rPr>
          <w:rFonts w:ascii="Trebuchet MS" w:hAnsi="Trebuchet MS"/>
          <w:b/>
          <w:bCs/>
          <w:color w:val="000000" w:themeColor="text1"/>
          <w:szCs w:val="22"/>
        </w:rPr>
        <w:t xml:space="preserve">Claimed in CG </w:t>
      </w:r>
      <w:r w:rsidR="004441AA">
        <w:rPr>
          <w:rFonts w:ascii="Trebuchet MS" w:hAnsi="Trebuchet MS"/>
          <w:b/>
          <w:bCs/>
          <w:color w:val="000000" w:themeColor="text1"/>
          <w:szCs w:val="22"/>
        </w:rPr>
        <w:t>Table</w:t>
      </w:r>
      <w:bookmarkEnd w:id="53"/>
      <w:r w:rsidRPr="00631B9F">
        <w:rPr>
          <w:rFonts w:ascii="Trebuchet MS" w:hAnsi="Trebuchet MS"/>
          <w:b/>
          <w:bCs/>
          <w:color w:val="000000" w:themeColor="text1"/>
          <w:szCs w:val="22"/>
        </w:rPr>
        <w:t xml:space="preserve"> </w:t>
      </w:r>
    </w:p>
    <w:p w:rsidR="00FC37E9" w:rsidP="00FC37E9" w:rsidRDefault="00FC37E9" w14:paraId="75B8DD68" w14:textId="77777777">
      <w:r>
        <w:t>Three new claim status codes – 30119, 30219 and 30319 will be used instead of 30019. 30019 will be discontinued once these changes are implemented.</w:t>
      </w:r>
    </w:p>
    <w:p w:rsidR="00FC37E9" w:rsidP="00FC37E9" w:rsidRDefault="00FC37E9" w14:paraId="5012D312" w14:textId="4B4921E4">
      <w:r>
        <w:t xml:space="preserve">On validation and eligibility </w:t>
      </w:r>
      <w:r w:rsidR="00EC7F4C">
        <w:t>checks,</w:t>
      </w:r>
      <w:r>
        <w:t xml:space="preserve"> the CG in SURGE will be marked as claimed in following ways:</w:t>
      </w:r>
    </w:p>
    <w:p w:rsidRPr="00CA5D48" w:rsidR="00FC37E9" w:rsidP="00EC7F4C" w:rsidRDefault="00FC37E9" w14:paraId="7D382FC7" w14:textId="7214F4EE">
      <w:r w:rsidRPr="00CA5D48">
        <w:t>Marking the CG as Claimed for Claim 1</w:t>
      </w:r>
      <w:r w:rsidR="00EC7F4C">
        <w:t>:</w:t>
      </w:r>
    </w:p>
    <w:p w:rsidR="00FC37E9" w:rsidP="00FC37E9" w:rsidRDefault="00FC37E9" w14:paraId="6F8DE81D" w14:textId="77777777">
      <w:pPr>
        <w:jc w:val="both"/>
      </w:pPr>
      <w:r>
        <w:t>On approval of the claim requisition file from MLI and from NCGTC, system will proceed to mark the CG record as ‘Claimed 1’ as stated below:</w:t>
      </w:r>
    </w:p>
    <w:p w:rsidR="00FC37E9" w:rsidP="00FC37E9" w:rsidRDefault="00FC37E9" w14:paraId="320EA66F" w14:textId="53A76268">
      <w:pPr>
        <w:jc w:val="both"/>
      </w:pPr>
      <w:r>
        <w:t>SURGE inserts the following transaction with following values in CG table:</w:t>
      </w:r>
    </w:p>
    <w:p w:rsidR="004B1960" w:rsidP="00FC37E9" w:rsidRDefault="004B1960" w14:paraId="57772318" w14:textId="77777777">
      <w:pPr>
        <w:jc w:val="both"/>
      </w:pPr>
    </w:p>
    <w:p w:rsidR="00FC37E9" w:rsidP="00344C72" w:rsidRDefault="00FC37E9" w14:paraId="7713BA93" w14:textId="7A153ADD">
      <w:pPr>
        <w:pStyle w:val="ListParagraph"/>
        <w:numPr>
          <w:ilvl w:val="0"/>
          <w:numId w:val="3"/>
        </w:numPr>
        <w:jc w:val="both"/>
      </w:pPr>
      <w:commentRangeStart w:id="54"/>
      <w:commentRangeStart w:id="55"/>
      <w:commentRangeStart w:id="56"/>
      <w:commentRangeStart w:id="57"/>
      <w:r>
        <w:t>File Type - 4</w:t>
      </w:r>
      <w:commentRangeEnd w:id="54"/>
      <w:r w:rsidR="004B1960">
        <w:rPr>
          <w:rStyle w:val="CommentReference"/>
        </w:rPr>
        <w:commentReference w:id="54"/>
      </w:r>
      <w:commentRangeEnd w:id="55"/>
      <w:r w:rsidR="00321286">
        <w:rPr>
          <w:rStyle w:val="CommentReference"/>
        </w:rPr>
        <w:commentReference w:id="55"/>
      </w:r>
      <w:commentRangeEnd w:id="56"/>
      <w:r w:rsidR="000D60B7">
        <w:rPr>
          <w:rStyle w:val="CommentReference"/>
        </w:rPr>
        <w:commentReference w:id="56"/>
      </w:r>
      <w:commentRangeEnd w:id="57"/>
      <w:r w:rsidR="00CF27CB">
        <w:rPr>
          <w:rStyle w:val="CommentReference"/>
        </w:rPr>
        <w:commentReference w:id="57"/>
      </w:r>
      <w:r w:rsidR="00CF27CB">
        <w:t xml:space="preserve"> (It is a claim request using in the database)</w:t>
      </w:r>
    </w:p>
    <w:p w:rsidR="00FC37E9" w:rsidP="00344C72" w:rsidRDefault="00FC37E9" w14:paraId="4AE999D4" w14:textId="77777777">
      <w:pPr>
        <w:pStyle w:val="ListParagraph"/>
        <w:numPr>
          <w:ilvl w:val="0"/>
          <w:numId w:val="3"/>
        </w:numPr>
        <w:jc w:val="both"/>
      </w:pPr>
      <w:r>
        <w:t>Transaction Mode – 120001 (which indicates that this is a batch transaction)</w:t>
      </w:r>
    </w:p>
    <w:p w:rsidR="00FC37E9" w:rsidP="00344C72" w:rsidRDefault="00FC37E9" w14:paraId="7EBF40BD" w14:textId="77777777">
      <w:pPr>
        <w:pStyle w:val="ListParagraph"/>
        <w:numPr>
          <w:ilvl w:val="0"/>
          <w:numId w:val="3"/>
        </w:numPr>
        <w:jc w:val="both"/>
      </w:pPr>
      <w:r>
        <w:t>Customer Id – Customer Id mentioned in the Input file</w:t>
      </w:r>
    </w:p>
    <w:p w:rsidR="00FC37E9" w:rsidP="00344C72" w:rsidRDefault="00FC37E9" w14:paraId="0A2393FD" w14:textId="77777777">
      <w:pPr>
        <w:pStyle w:val="ListParagraph"/>
        <w:numPr>
          <w:ilvl w:val="0"/>
          <w:numId w:val="3"/>
        </w:numPr>
        <w:jc w:val="both"/>
      </w:pPr>
      <w:r>
        <w:t>Loan A/c No. – Loan Account mentioned in the Input file</w:t>
      </w:r>
    </w:p>
    <w:p w:rsidR="00FC37E9" w:rsidP="00344C72" w:rsidRDefault="00FC37E9" w14:paraId="11F1182C" w14:textId="77777777">
      <w:pPr>
        <w:pStyle w:val="ListParagraph"/>
        <w:numPr>
          <w:ilvl w:val="0"/>
          <w:numId w:val="3"/>
        </w:numPr>
        <w:jc w:val="both"/>
      </w:pPr>
      <w:r>
        <w:t>MLI ID - Same as the Original Master Record</w:t>
      </w:r>
    </w:p>
    <w:p w:rsidR="00FC37E9" w:rsidP="00344C72" w:rsidRDefault="00FC37E9" w14:paraId="6938F97E" w14:textId="77777777">
      <w:pPr>
        <w:pStyle w:val="ListParagraph"/>
        <w:numPr>
          <w:ilvl w:val="0"/>
          <w:numId w:val="3"/>
        </w:numPr>
        <w:jc w:val="both"/>
      </w:pPr>
      <w:r>
        <w:t>Schemes Id - Same as the Original Master Record</w:t>
      </w:r>
    </w:p>
    <w:p w:rsidR="00FC37E9" w:rsidP="00344C72" w:rsidRDefault="00FC37E9" w14:paraId="49C848BD" w14:textId="77777777">
      <w:pPr>
        <w:pStyle w:val="ListParagraph"/>
        <w:numPr>
          <w:ilvl w:val="0"/>
          <w:numId w:val="3"/>
        </w:numPr>
        <w:jc w:val="both"/>
      </w:pPr>
      <w:r>
        <w:t>CGPAN - Same as the Original Master Record</w:t>
      </w:r>
    </w:p>
    <w:p w:rsidR="00FC37E9" w:rsidP="00344C72" w:rsidRDefault="00FC37E9" w14:paraId="239B5F11" w14:textId="77777777">
      <w:pPr>
        <w:pStyle w:val="ListParagraph"/>
        <w:numPr>
          <w:ilvl w:val="0"/>
          <w:numId w:val="3"/>
        </w:numPr>
        <w:jc w:val="both"/>
      </w:pPr>
      <w:r>
        <w:t xml:space="preserve">CG Current State – </w:t>
      </w:r>
      <w:r w:rsidRPr="009A2E46">
        <w:rPr>
          <w:i/>
        </w:rPr>
        <w:t>Refer Below Matrix</w:t>
      </w:r>
    </w:p>
    <w:p w:rsidR="00FC37E9" w:rsidP="00344C72" w:rsidRDefault="00FC37E9" w14:paraId="1A9AD1F1" w14:textId="77777777">
      <w:pPr>
        <w:pStyle w:val="ListParagraph"/>
        <w:numPr>
          <w:ilvl w:val="0"/>
          <w:numId w:val="3"/>
        </w:numPr>
        <w:jc w:val="both"/>
      </w:pPr>
      <w:r>
        <w:t xml:space="preserve">CG Previous State - </w:t>
      </w:r>
      <w:r w:rsidRPr="009A2E46">
        <w:rPr>
          <w:i/>
        </w:rPr>
        <w:t>Refer Below Matrix</w:t>
      </w:r>
    </w:p>
    <w:p w:rsidR="00FC37E9" w:rsidP="00344C72" w:rsidRDefault="00FC37E9" w14:paraId="4074B7F5" w14:textId="77777777">
      <w:pPr>
        <w:pStyle w:val="ListParagraph"/>
        <w:numPr>
          <w:ilvl w:val="0"/>
          <w:numId w:val="3"/>
        </w:numPr>
        <w:jc w:val="both"/>
      </w:pPr>
      <w:r>
        <w:t>IP Address – IP Address of the User</w:t>
      </w:r>
    </w:p>
    <w:p w:rsidR="00FC37E9" w:rsidP="00344C72" w:rsidRDefault="00FC37E9" w14:paraId="58C20EB0" w14:textId="77777777">
      <w:pPr>
        <w:pStyle w:val="ListParagraph"/>
        <w:numPr>
          <w:ilvl w:val="0"/>
          <w:numId w:val="3"/>
        </w:numPr>
        <w:jc w:val="both"/>
      </w:pPr>
      <w:r>
        <w:t>Is Active Flag – Active</w:t>
      </w:r>
    </w:p>
    <w:p w:rsidR="00FC37E9" w:rsidP="00344C72" w:rsidRDefault="00FC37E9" w14:paraId="27BA6A3A" w14:textId="77777777">
      <w:pPr>
        <w:pStyle w:val="ListParagraph"/>
        <w:numPr>
          <w:ilvl w:val="0"/>
          <w:numId w:val="3"/>
        </w:numPr>
        <w:jc w:val="both"/>
      </w:pPr>
      <w:r>
        <w:t>Created By – NCGTC user id</w:t>
      </w:r>
    </w:p>
    <w:p w:rsidR="00FC37E9" w:rsidP="00344C72" w:rsidRDefault="00FC37E9" w14:paraId="358A0950" w14:textId="77777777">
      <w:pPr>
        <w:pStyle w:val="ListParagraph"/>
        <w:numPr>
          <w:ilvl w:val="0"/>
          <w:numId w:val="3"/>
        </w:numPr>
        <w:jc w:val="both"/>
      </w:pPr>
      <w:r>
        <w:t>Created Date – DateTime of Record insertion</w:t>
      </w:r>
    </w:p>
    <w:tbl>
      <w:tblPr>
        <w:tblStyle w:val="GridTable4-Accent4"/>
        <w:tblW w:w="6960" w:type="dxa"/>
        <w:tblInd w:w="1045" w:type="dxa"/>
        <w:tblLook w:val="04A0" w:firstRow="1" w:lastRow="0" w:firstColumn="1" w:lastColumn="0" w:noHBand="0" w:noVBand="1"/>
      </w:tblPr>
      <w:tblGrid>
        <w:gridCol w:w="930"/>
        <w:gridCol w:w="3150"/>
        <w:gridCol w:w="2880"/>
      </w:tblGrid>
      <w:tr w:rsidRPr="009A2E46" w:rsidR="00FC37E9" w:rsidTr="0012054A" w14:paraId="0CB2363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Pr="009A2E46" w:rsidR="00FC37E9" w:rsidP="0012054A" w:rsidRDefault="00FC37E9" w14:paraId="0B941E87" w14:textId="77777777">
            <w:pPr>
              <w:jc w:val="both"/>
              <w:rPr>
                <w:sz w:val="20"/>
              </w:rPr>
            </w:pPr>
            <w:r w:rsidRPr="009A2E46">
              <w:rPr>
                <w:sz w:val="20"/>
              </w:rPr>
              <w:t>S. No.</w:t>
            </w:r>
          </w:p>
        </w:tc>
        <w:tc>
          <w:tcPr>
            <w:tcW w:w="3150" w:type="dxa"/>
          </w:tcPr>
          <w:p w:rsidRPr="009A2E46" w:rsidR="00FC37E9" w:rsidP="0012054A" w:rsidRDefault="00FC37E9" w14:paraId="4C63DA10"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Latest Records CG state</w:t>
            </w:r>
          </w:p>
        </w:tc>
        <w:tc>
          <w:tcPr>
            <w:tcW w:w="2880" w:type="dxa"/>
          </w:tcPr>
          <w:p w:rsidRPr="009A2E46" w:rsidR="00FC37E9" w:rsidP="0012054A" w:rsidRDefault="00FC37E9" w14:paraId="2DB17A6B"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Current Records CG State</w:t>
            </w:r>
          </w:p>
        </w:tc>
      </w:tr>
      <w:tr w:rsidRPr="009A2E46" w:rsidR="00FC37E9" w:rsidTr="0012054A" w14:paraId="2EBDA3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Pr="009A2E46" w:rsidR="00FC37E9" w:rsidP="0012054A" w:rsidRDefault="00FC37E9" w14:paraId="2BD67934" w14:textId="77777777">
            <w:pPr>
              <w:jc w:val="both"/>
              <w:rPr>
                <w:sz w:val="20"/>
              </w:rPr>
            </w:pPr>
            <w:r>
              <w:rPr>
                <w:sz w:val="20"/>
              </w:rPr>
              <w:t>1</w:t>
            </w:r>
          </w:p>
        </w:tc>
        <w:tc>
          <w:tcPr>
            <w:tcW w:w="3150" w:type="dxa"/>
          </w:tcPr>
          <w:p w:rsidRPr="009A2E46" w:rsidR="00FC37E9" w:rsidP="0012054A" w:rsidRDefault="00FC37E9" w14:paraId="5DF49396"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30020</w:t>
            </w:r>
          </w:p>
        </w:tc>
        <w:tc>
          <w:tcPr>
            <w:tcW w:w="2880" w:type="dxa"/>
          </w:tcPr>
          <w:p w:rsidRPr="009A2E46" w:rsidR="00FC37E9" w:rsidP="0012054A" w:rsidRDefault="00FC37E9" w14:paraId="0ACEB737"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Current State – 30</w:t>
            </w:r>
            <w:r>
              <w:rPr>
                <w:sz w:val="20"/>
              </w:rPr>
              <w:t>119</w:t>
            </w:r>
          </w:p>
          <w:p w:rsidRPr="009A2E46" w:rsidR="00FC37E9" w:rsidP="0012054A" w:rsidRDefault="00FC37E9" w14:paraId="375764AA"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Previous State – 30020</w:t>
            </w:r>
          </w:p>
        </w:tc>
      </w:tr>
    </w:tbl>
    <w:p w:rsidR="00FC37E9" w:rsidP="00FC37E9" w:rsidRDefault="00FC37E9" w14:paraId="3C3B111C" w14:textId="77777777">
      <w:pPr>
        <w:jc w:val="both"/>
      </w:pPr>
    </w:p>
    <w:p w:rsidRPr="00EC7F4C" w:rsidR="00FC37E9" w:rsidP="00EC7F4C" w:rsidRDefault="00FC37E9" w14:paraId="410C2CCC" w14:textId="7EF9E9E3">
      <w:r w:rsidRPr="00EC7F4C">
        <w:t>Marking the CG as Claimed for Claim 2</w:t>
      </w:r>
      <w:r w:rsidR="00EC7F4C">
        <w:t>:</w:t>
      </w:r>
    </w:p>
    <w:p w:rsidR="00FC37E9" w:rsidP="00FC37E9" w:rsidRDefault="00FC37E9" w14:paraId="0B1F6ED8" w14:textId="77777777">
      <w:pPr>
        <w:jc w:val="both"/>
      </w:pPr>
      <w:r>
        <w:t>On approval of the claim requisition file from MLI and from NCGTC, system will proceed to mark the CG record as ‘Claimed 2’ as stated below:</w:t>
      </w:r>
    </w:p>
    <w:p w:rsidR="00FC37E9" w:rsidP="00FC37E9" w:rsidRDefault="00FC37E9" w14:paraId="4FEC1B0D" w14:textId="77777777">
      <w:pPr>
        <w:jc w:val="both"/>
      </w:pPr>
      <w:r>
        <w:t>SURGE inserts the following transaction with following values in CG table:</w:t>
      </w:r>
    </w:p>
    <w:p w:rsidR="00FC37E9" w:rsidP="00344C72" w:rsidRDefault="00FC37E9" w14:paraId="2FD69F9C" w14:textId="77777777">
      <w:pPr>
        <w:pStyle w:val="ListParagraph"/>
        <w:numPr>
          <w:ilvl w:val="0"/>
          <w:numId w:val="3"/>
        </w:numPr>
        <w:jc w:val="both"/>
      </w:pPr>
      <w:r>
        <w:t>File Type - 4</w:t>
      </w:r>
    </w:p>
    <w:p w:rsidR="00FC37E9" w:rsidP="00344C72" w:rsidRDefault="00FC37E9" w14:paraId="57B5EE00" w14:textId="77777777">
      <w:pPr>
        <w:pStyle w:val="ListParagraph"/>
        <w:numPr>
          <w:ilvl w:val="0"/>
          <w:numId w:val="3"/>
        </w:numPr>
        <w:jc w:val="both"/>
      </w:pPr>
      <w:r>
        <w:t>Transaction Mode – 120001 (which indicates that this is a batch transaction)</w:t>
      </w:r>
    </w:p>
    <w:p w:rsidR="00FC37E9" w:rsidP="00344C72" w:rsidRDefault="00FC37E9" w14:paraId="79785707" w14:textId="77777777">
      <w:pPr>
        <w:pStyle w:val="ListParagraph"/>
        <w:numPr>
          <w:ilvl w:val="0"/>
          <w:numId w:val="3"/>
        </w:numPr>
        <w:jc w:val="both"/>
      </w:pPr>
      <w:r>
        <w:t>Customer Id – Customer Id mentioned in the Input file</w:t>
      </w:r>
    </w:p>
    <w:p w:rsidR="00FC37E9" w:rsidP="00344C72" w:rsidRDefault="00FC37E9" w14:paraId="18AFB05D" w14:textId="77777777">
      <w:pPr>
        <w:pStyle w:val="ListParagraph"/>
        <w:numPr>
          <w:ilvl w:val="0"/>
          <w:numId w:val="3"/>
        </w:numPr>
        <w:jc w:val="both"/>
      </w:pPr>
      <w:r>
        <w:t>Loan A/c No. – Loan Account mentioned in the Input file</w:t>
      </w:r>
    </w:p>
    <w:p w:rsidR="00FC37E9" w:rsidP="00344C72" w:rsidRDefault="00FC37E9" w14:paraId="270DAD56" w14:textId="77777777">
      <w:pPr>
        <w:pStyle w:val="ListParagraph"/>
        <w:numPr>
          <w:ilvl w:val="0"/>
          <w:numId w:val="3"/>
        </w:numPr>
        <w:jc w:val="both"/>
      </w:pPr>
      <w:r>
        <w:t>MLI ID - Same as the Original Master Record</w:t>
      </w:r>
    </w:p>
    <w:p w:rsidR="00FC37E9" w:rsidP="00344C72" w:rsidRDefault="00FC37E9" w14:paraId="52BF9601" w14:textId="77777777">
      <w:pPr>
        <w:pStyle w:val="ListParagraph"/>
        <w:numPr>
          <w:ilvl w:val="0"/>
          <w:numId w:val="3"/>
        </w:numPr>
        <w:jc w:val="both"/>
      </w:pPr>
      <w:r>
        <w:t>Schemes Id - Same as the Original Master Record</w:t>
      </w:r>
    </w:p>
    <w:p w:rsidR="00FC37E9" w:rsidP="00344C72" w:rsidRDefault="00FC37E9" w14:paraId="1AEA956F" w14:textId="77777777">
      <w:pPr>
        <w:pStyle w:val="ListParagraph"/>
        <w:numPr>
          <w:ilvl w:val="0"/>
          <w:numId w:val="3"/>
        </w:numPr>
        <w:jc w:val="both"/>
      </w:pPr>
      <w:r>
        <w:t>CGPAN - Same as the Original Master Record</w:t>
      </w:r>
    </w:p>
    <w:p w:rsidR="00FC37E9" w:rsidP="00344C72" w:rsidRDefault="00FC37E9" w14:paraId="34737A79" w14:textId="77777777">
      <w:pPr>
        <w:pStyle w:val="ListParagraph"/>
        <w:numPr>
          <w:ilvl w:val="0"/>
          <w:numId w:val="3"/>
        </w:numPr>
        <w:jc w:val="both"/>
      </w:pPr>
      <w:r>
        <w:t xml:space="preserve">CG Current State – </w:t>
      </w:r>
      <w:r w:rsidRPr="009A2E46">
        <w:rPr>
          <w:i/>
        </w:rPr>
        <w:t>Refer Below Matrix</w:t>
      </w:r>
    </w:p>
    <w:p w:rsidR="00FC37E9" w:rsidP="00344C72" w:rsidRDefault="00FC37E9" w14:paraId="4D2E41CF" w14:textId="77777777">
      <w:pPr>
        <w:pStyle w:val="ListParagraph"/>
        <w:numPr>
          <w:ilvl w:val="0"/>
          <w:numId w:val="3"/>
        </w:numPr>
        <w:jc w:val="both"/>
      </w:pPr>
      <w:r>
        <w:t xml:space="preserve">CG Previous State - </w:t>
      </w:r>
      <w:r w:rsidRPr="009A2E46">
        <w:rPr>
          <w:i/>
        </w:rPr>
        <w:t>Refer Below Matrix</w:t>
      </w:r>
    </w:p>
    <w:p w:rsidR="00FC37E9" w:rsidP="00344C72" w:rsidRDefault="00FC37E9" w14:paraId="029F717A" w14:textId="77777777">
      <w:pPr>
        <w:pStyle w:val="ListParagraph"/>
        <w:numPr>
          <w:ilvl w:val="0"/>
          <w:numId w:val="3"/>
        </w:numPr>
        <w:jc w:val="both"/>
      </w:pPr>
      <w:r>
        <w:t>IP Address – IP Address of the User</w:t>
      </w:r>
    </w:p>
    <w:p w:rsidR="00FC37E9" w:rsidP="00344C72" w:rsidRDefault="00FC37E9" w14:paraId="39D10F8A" w14:textId="77777777">
      <w:pPr>
        <w:pStyle w:val="ListParagraph"/>
        <w:numPr>
          <w:ilvl w:val="0"/>
          <w:numId w:val="3"/>
        </w:numPr>
        <w:jc w:val="both"/>
      </w:pPr>
      <w:r>
        <w:t>Is Active Flag – Active</w:t>
      </w:r>
    </w:p>
    <w:p w:rsidR="00FC37E9" w:rsidP="00344C72" w:rsidRDefault="00FC37E9" w14:paraId="244E0025" w14:textId="77777777">
      <w:pPr>
        <w:pStyle w:val="ListParagraph"/>
        <w:numPr>
          <w:ilvl w:val="0"/>
          <w:numId w:val="3"/>
        </w:numPr>
        <w:jc w:val="both"/>
      </w:pPr>
      <w:r>
        <w:t>Created By – NCGTC user id</w:t>
      </w:r>
    </w:p>
    <w:p w:rsidR="00FC37E9" w:rsidP="00344C72" w:rsidRDefault="00FC37E9" w14:paraId="5F686235" w14:textId="77777777">
      <w:pPr>
        <w:pStyle w:val="ListParagraph"/>
        <w:numPr>
          <w:ilvl w:val="0"/>
          <w:numId w:val="3"/>
        </w:numPr>
        <w:jc w:val="both"/>
      </w:pPr>
      <w:r>
        <w:t>Created Date – DateTime of Record insertion</w:t>
      </w:r>
    </w:p>
    <w:tbl>
      <w:tblPr>
        <w:tblStyle w:val="GridTable4-Accent4"/>
        <w:tblW w:w="6960" w:type="dxa"/>
        <w:tblInd w:w="1045" w:type="dxa"/>
        <w:tblLook w:val="04A0" w:firstRow="1" w:lastRow="0" w:firstColumn="1" w:lastColumn="0" w:noHBand="0" w:noVBand="1"/>
      </w:tblPr>
      <w:tblGrid>
        <w:gridCol w:w="930"/>
        <w:gridCol w:w="3150"/>
        <w:gridCol w:w="2880"/>
      </w:tblGrid>
      <w:tr w:rsidRPr="009A2E46" w:rsidR="00FC37E9" w:rsidTr="0012054A" w14:paraId="028C785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Pr="009A2E46" w:rsidR="00FC37E9" w:rsidP="0012054A" w:rsidRDefault="00FC37E9" w14:paraId="428C7221" w14:textId="77777777">
            <w:pPr>
              <w:jc w:val="both"/>
              <w:rPr>
                <w:sz w:val="20"/>
              </w:rPr>
            </w:pPr>
            <w:r w:rsidRPr="009A2E46">
              <w:rPr>
                <w:sz w:val="20"/>
              </w:rPr>
              <w:t>S. No.</w:t>
            </w:r>
          </w:p>
        </w:tc>
        <w:tc>
          <w:tcPr>
            <w:tcW w:w="3150" w:type="dxa"/>
          </w:tcPr>
          <w:p w:rsidRPr="009A2E46" w:rsidR="00FC37E9" w:rsidP="0012054A" w:rsidRDefault="00FC37E9" w14:paraId="210344E4"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Latest Records CG state</w:t>
            </w:r>
          </w:p>
        </w:tc>
        <w:tc>
          <w:tcPr>
            <w:tcW w:w="2880" w:type="dxa"/>
          </w:tcPr>
          <w:p w:rsidRPr="009A2E46" w:rsidR="00FC37E9" w:rsidP="0012054A" w:rsidRDefault="00FC37E9" w14:paraId="15769DB2"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Current Records CG State</w:t>
            </w:r>
          </w:p>
        </w:tc>
      </w:tr>
      <w:tr w:rsidRPr="009A2E46" w:rsidR="00FC37E9" w:rsidTr="0012054A" w14:paraId="188FC5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Pr="009A2E46" w:rsidR="00FC37E9" w:rsidP="0012054A" w:rsidRDefault="00FC37E9" w14:paraId="61F1E17F" w14:textId="77777777">
            <w:pPr>
              <w:jc w:val="both"/>
              <w:rPr>
                <w:sz w:val="20"/>
              </w:rPr>
            </w:pPr>
            <w:r>
              <w:rPr>
                <w:sz w:val="20"/>
              </w:rPr>
              <w:t>1</w:t>
            </w:r>
          </w:p>
        </w:tc>
        <w:tc>
          <w:tcPr>
            <w:tcW w:w="3150" w:type="dxa"/>
          </w:tcPr>
          <w:p w:rsidRPr="009A2E46" w:rsidR="00FC37E9" w:rsidP="0012054A" w:rsidRDefault="00FC37E9" w14:paraId="1764A5F3"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30020</w:t>
            </w:r>
          </w:p>
        </w:tc>
        <w:tc>
          <w:tcPr>
            <w:tcW w:w="2880" w:type="dxa"/>
          </w:tcPr>
          <w:p w:rsidRPr="009A2E46" w:rsidR="00FC37E9" w:rsidP="0012054A" w:rsidRDefault="00FC37E9" w14:paraId="0B3F1979"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Current State – 30</w:t>
            </w:r>
            <w:r>
              <w:rPr>
                <w:sz w:val="20"/>
              </w:rPr>
              <w:t>219</w:t>
            </w:r>
          </w:p>
          <w:p w:rsidRPr="009A2E46" w:rsidR="00FC37E9" w:rsidP="0012054A" w:rsidRDefault="00FC37E9" w14:paraId="0EC0E14B"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Previous State – 30020</w:t>
            </w:r>
          </w:p>
        </w:tc>
      </w:tr>
    </w:tbl>
    <w:p w:rsidR="00FC37E9" w:rsidP="00FC37E9" w:rsidRDefault="00FC37E9" w14:paraId="5EA31A5D" w14:textId="77777777">
      <w:pPr>
        <w:rPr>
          <w:rFonts w:ascii="Trebuchet MS" w:hAnsi="Trebuchet MS" w:eastAsia="Times New Roman" w:cs="Arial"/>
          <w:b/>
          <w:bCs/>
          <w:iCs/>
          <w:color w:val="7F7F7F"/>
          <w:sz w:val="28"/>
          <w:szCs w:val="28"/>
        </w:rPr>
      </w:pPr>
    </w:p>
    <w:p w:rsidRPr="00EC7F4C" w:rsidR="00FC37E9" w:rsidP="00EC7F4C" w:rsidRDefault="00FC37E9" w14:paraId="32374F08" w14:textId="53E8A685">
      <w:r w:rsidRPr="00EC7F4C">
        <w:t>Marking the CG as Claimed for Claim 3</w:t>
      </w:r>
      <w:r w:rsidR="00EC7F4C">
        <w:t>:</w:t>
      </w:r>
    </w:p>
    <w:p w:rsidR="00FC37E9" w:rsidP="00FC37E9" w:rsidRDefault="00FC37E9" w14:paraId="0EDFB94E" w14:textId="77777777">
      <w:pPr>
        <w:jc w:val="both"/>
      </w:pPr>
      <w:r>
        <w:t>On approval of the claim requisition file from MLI and from NCGTC, system will proceed to mark the CG record as ‘Claimed 3’ as stated below:</w:t>
      </w:r>
    </w:p>
    <w:p w:rsidR="00FC37E9" w:rsidP="00FC37E9" w:rsidRDefault="00FC37E9" w14:paraId="37D49F2E" w14:textId="77777777">
      <w:pPr>
        <w:jc w:val="both"/>
      </w:pPr>
      <w:r>
        <w:t>SURGE inserts the following transaction with following values in CG table:</w:t>
      </w:r>
    </w:p>
    <w:p w:rsidR="00FC37E9" w:rsidP="00344C72" w:rsidRDefault="00FC37E9" w14:paraId="72EB8A3D" w14:textId="77777777">
      <w:pPr>
        <w:pStyle w:val="ListParagraph"/>
        <w:numPr>
          <w:ilvl w:val="0"/>
          <w:numId w:val="3"/>
        </w:numPr>
        <w:jc w:val="both"/>
      </w:pPr>
      <w:r>
        <w:t>File Type - 4</w:t>
      </w:r>
    </w:p>
    <w:p w:rsidR="00FC37E9" w:rsidP="00344C72" w:rsidRDefault="00FC37E9" w14:paraId="512340E4" w14:textId="77777777">
      <w:pPr>
        <w:pStyle w:val="ListParagraph"/>
        <w:numPr>
          <w:ilvl w:val="0"/>
          <w:numId w:val="3"/>
        </w:numPr>
        <w:jc w:val="both"/>
      </w:pPr>
      <w:r>
        <w:t>Transaction Mode – 120001 (which indicates that this is a batch transaction)</w:t>
      </w:r>
    </w:p>
    <w:p w:rsidR="00FC37E9" w:rsidP="00344C72" w:rsidRDefault="00FC37E9" w14:paraId="507D590C" w14:textId="77777777">
      <w:pPr>
        <w:pStyle w:val="ListParagraph"/>
        <w:numPr>
          <w:ilvl w:val="0"/>
          <w:numId w:val="3"/>
        </w:numPr>
        <w:jc w:val="both"/>
      </w:pPr>
      <w:r>
        <w:t>Customer Id – Customer Id mentioned in the Input file</w:t>
      </w:r>
    </w:p>
    <w:p w:rsidR="00FC37E9" w:rsidP="00344C72" w:rsidRDefault="00FC37E9" w14:paraId="73CE029D" w14:textId="77777777">
      <w:pPr>
        <w:pStyle w:val="ListParagraph"/>
        <w:numPr>
          <w:ilvl w:val="0"/>
          <w:numId w:val="3"/>
        </w:numPr>
        <w:jc w:val="both"/>
      </w:pPr>
      <w:r>
        <w:t>Loan A/c No. – Loan Account mentioned in the Input file</w:t>
      </w:r>
    </w:p>
    <w:p w:rsidR="00FC37E9" w:rsidP="00344C72" w:rsidRDefault="00FC37E9" w14:paraId="41473865" w14:textId="77777777">
      <w:pPr>
        <w:pStyle w:val="ListParagraph"/>
        <w:numPr>
          <w:ilvl w:val="0"/>
          <w:numId w:val="3"/>
        </w:numPr>
        <w:jc w:val="both"/>
      </w:pPr>
      <w:r>
        <w:t>MLI ID - Same as the Original Master Record</w:t>
      </w:r>
    </w:p>
    <w:p w:rsidR="00FC37E9" w:rsidP="00344C72" w:rsidRDefault="00FC37E9" w14:paraId="644B622A" w14:textId="77777777">
      <w:pPr>
        <w:pStyle w:val="ListParagraph"/>
        <w:numPr>
          <w:ilvl w:val="0"/>
          <w:numId w:val="3"/>
        </w:numPr>
        <w:jc w:val="both"/>
      </w:pPr>
      <w:r>
        <w:t>Schemes Id - Same as the Original Master Record</w:t>
      </w:r>
    </w:p>
    <w:p w:rsidR="00FC37E9" w:rsidP="00344C72" w:rsidRDefault="00FC37E9" w14:paraId="3B01DF8B" w14:textId="77777777">
      <w:pPr>
        <w:pStyle w:val="ListParagraph"/>
        <w:numPr>
          <w:ilvl w:val="0"/>
          <w:numId w:val="3"/>
        </w:numPr>
        <w:jc w:val="both"/>
      </w:pPr>
      <w:r>
        <w:t>CGPAN - Same as the Original Master Record</w:t>
      </w:r>
    </w:p>
    <w:p w:rsidR="00FC37E9" w:rsidP="00344C72" w:rsidRDefault="00FC37E9" w14:paraId="51E99BC1" w14:textId="77777777">
      <w:pPr>
        <w:pStyle w:val="ListParagraph"/>
        <w:numPr>
          <w:ilvl w:val="0"/>
          <w:numId w:val="3"/>
        </w:numPr>
        <w:jc w:val="both"/>
      </w:pPr>
      <w:r>
        <w:t xml:space="preserve">CG Current State – </w:t>
      </w:r>
      <w:r w:rsidRPr="009A2E46">
        <w:rPr>
          <w:i/>
        </w:rPr>
        <w:t>Refer Below Matrix</w:t>
      </w:r>
    </w:p>
    <w:p w:rsidR="00FC37E9" w:rsidP="00344C72" w:rsidRDefault="00FC37E9" w14:paraId="0A09272A" w14:textId="77777777">
      <w:pPr>
        <w:pStyle w:val="ListParagraph"/>
        <w:numPr>
          <w:ilvl w:val="0"/>
          <w:numId w:val="3"/>
        </w:numPr>
        <w:jc w:val="both"/>
      </w:pPr>
      <w:r>
        <w:t xml:space="preserve">CG Previous State - </w:t>
      </w:r>
      <w:r w:rsidRPr="009A2E46">
        <w:rPr>
          <w:i/>
        </w:rPr>
        <w:t>Refer Below Matrix</w:t>
      </w:r>
    </w:p>
    <w:p w:rsidR="00FC37E9" w:rsidP="00344C72" w:rsidRDefault="00FC37E9" w14:paraId="1C3026E4" w14:textId="77777777">
      <w:pPr>
        <w:pStyle w:val="ListParagraph"/>
        <w:numPr>
          <w:ilvl w:val="0"/>
          <w:numId w:val="3"/>
        </w:numPr>
        <w:jc w:val="both"/>
      </w:pPr>
      <w:r>
        <w:t>IP Address – IP Address of the User</w:t>
      </w:r>
    </w:p>
    <w:p w:rsidR="00FC37E9" w:rsidP="00344C72" w:rsidRDefault="00FC37E9" w14:paraId="7E50A7E1" w14:textId="77777777">
      <w:pPr>
        <w:pStyle w:val="ListParagraph"/>
        <w:numPr>
          <w:ilvl w:val="0"/>
          <w:numId w:val="3"/>
        </w:numPr>
        <w:jc w:val="both"/>
      </w:pPr>
      <w:r>
        <w:t>Is Active Flag – Active</w:t>
      </w:r>
    </w:p>
    <w:p w:rsidR="00FC37E9" w:rsidP="00344C72" w:rsidRDefault="00FC37E9" w14:paraId="774565A3" w14:textId="77777777">
      <w:pPr>
        <w:pStyle w:val="ListParagraph"/>
        <w:numPr>
          <w:ilvl w:val="0"/>
          <w:numId w:val="3"/>
        </w:numPr>
        <w:jc w:val="both"/>
      </w:pPr>
      <w:r>
        <w:t>Created By – NCGTC user id</w:t>
      </w:r>
    </w:p>
    <w:p w:rsidR="00FC37E9" w:rsidP="00344C72" w:rsidRDefault="00FC37E9" w14:paraId="3C5904A4" w14:textId="77777777">
      <w:pPr>
        <w:pStyle w:val="ListParagraph"/>
        <w:numPr>
          <w:ilvl w:val="0"/>
          <w:numId w:val="3"/>
        </w:numPr>
        <w:jc w:val="both"/>
      </w:pPr>
      <w:r>
        <w:t>Created Date – DateTime of Record insertion</w:t>
      </w:r>
    </w:p>
    <w:tbl>
      <w:tblPr>
        <w:tblStyle w:val="GridTable4-Accent4"/>
        <w:tblW w:w="6960" w:type="dxa"/>
        <w:tblInd w:w="1045" w:type="dxa"/>
        <w:tblLook w:val="04A0" w:firstRow="1" w:lastRow="0" w:firstColumn="1" w:lastColumn="0" w:noHBand="0" w:noVBand="1"/>
      </w:tblPr>
      <w:tblGrid>
        <w:gridCol w:w="930"/>
        <w:gridCol w:w="3150"/>
        <w:gridCol w:w="2880"/>
      </w:tblGrid>
      <w:tr w:rsidRPr="009A2E46" w:rsidR="00FC37E9" w:rsidTr="0012054A" w14:paraId="665E1A5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Pr="009A2E46" w:rsidR="00FC37E9" w:rsidP="0012054A" w:rsidRDefault="00FC37E9" w14:paraId="3E13ED1B" w14:textId="77777777">
            <w:pPr>
              <w:jc w:val="both"/>
              <w:rPr>
                <w:sz w:val="20"/>
              </w:rPr>
            </w:pPr>
            <w:r w:rsidRPr="009A2E46">
              <w:rPr>
                <w:sz w:val="20"/>
              </w:rPr>
              <w:t>S. No.</w:t>
            </w:r>
          </w:p>
        </w:tc>
        <w:tc>
          <w:tcPr>
            <w:tcW w:w="3150" w:type="dxa"/>
          </w:tcPr>
          <w:p w:rsidRPr="009A2E46" w:rsidR="00FC37E9" w:rsidP="0012054A" w:rsidRDefault="00FC37E9" w14:paraId="1D7C035F"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Latest Records CG state</w:t>
            </w:r>
          </w:p>
        </w:tc>
        <w:tc>
          <w:tcPr>
            <w:tcW w:w="2880" w:type="dxa"/>
          </w:tcPr>
          <w:p w:rsidRPr="009A2E46" w:rsidR="00FC37E9" w:rsidP="0012054A" w:rsidRDefault="00FC37E9" w14:paraId="399A0FD4"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Current Records CG State</w:t>
            </w:r>
          </w:p>
        </w:tc>
      </w:tr>
      <w:tr w:rsidRPr="009A2E46" w:rsidR="00FC37E9" w:rsidTr="0012054A" w14:paraId="6A8FB9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Pr="009A2E46" w:rsidR="00FC37E9" w:rsidP="0012054A" w:rsidRDefault="00FC37E9" w14:paraId="4324A19E" w14:textId="77777777">
            <w:pPr>
              <w:jc w:val="both"/>
              <w:rPr>
                <w:sz w:val="20"/>
              </w:rPr>
            </w:pPr>
            <w:r>
              <w:rPr>
                <w:sz w:val="20"/>
              </w:rPr>
              <w:t>1</w:t>
            </w:r>
          </w:p>
        </w:tc>
        <w:tc>
          <w:tcPr>
            <w:tcW w:w="3150" w:type="dxa"/>
          </w:tcPr>
          <w:p w:rsidRPr="009A2E46" w:rsidR="00FC37E9" w:rsidP="0012054A" w:rsidRDefault="00FC37E9" w14:paraId="6F58FE77"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30020</w:t>
            </w:r>
          </w:p>
        </w:tc>
        <w:tc>
          <w:tcPr>
            <w:tcW w:w="2880" w:type="dxa"/>
          </w:tcPr>
          <w:p w:rsidRPr="009A2E46" w:rsidR="00FC37E9" w:rsidP="0012054A" w:rsidRDefault="00FC37E9" w14:paraId="442713CA"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Current State – 30</w:t>
            </w:r>
            <w:r>
              <w:rPr>
                <w:sz w:val="20"/>
              </w:rPr>
              <w:t>319</w:t>
            </w:r>
          </w:p>
          <w:p w:rsidRPr="009A2E46" w:rsidR="00FC37E9" w:rsidP="0012054A" w:rsidRDefault="00FC37E9" w14:paraId="2A2F1044"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Previous State – 30020</w:t>
            </w:r>
          </w:p>
        </w:tc>
      </w:tr>
    </w:tbl>
    <w:p w:rsidR="00FC37E9" w:rsidP="00FC37E9" w:rsidRDefault="00FC37E9" w14:paraId="26BAF1FA" w14:textId="77777777">
      <w:pPr>
        <w:rPr>
          <w:rFonts w:ascii="Trebuchet MS" w:hAnsi="Trebuchet MS" w:eastAsia="Times New Roman" w:cs="Arial"/>
          <w:b/>
          <w:bCs/>
          <w:iCs/>
          <w:color w:val="7F7F7F"/>
          <w:sz w:val="28"/>
          <w:szCs w:val="28"/>
        </w:rPr>
      </w:pPr>
    </w:p>
    <w:p w:rsidRPr="00FC37E9" w:rsidR="00FC37E9" w:rsidP="00EC7F4C" w:rsidRDefault="00FC37E9" w14:paraId="6CE1DDE2" w14:textId="31FE019D">
      <w:r w:rsidRPr="00FC37E9">
        <w:t>Marking the CG as Claimed for OTS (One Time Settlement)</w:t>
      </w:r>
      <w:r>
        <w:t>:</w:t>
      </w:r>
    </w:p>
    <w:p w:rsidR="00FC37E9" w:rsidP="00FC37E9" w:rsidRDefault="00FC37E9" w14:paraId="300A0DAE" w14:textId="77777777">
      <w:pPr>
        <w:jc w:val="both"/>
      </w:pPr>
      <w:r>
        <w:t>On approval of the claim requisition file from MLI and from NCGTC, system will proceed to mark the CG record as OTS as stated below:</w:t>
      </w:r>
    </w:p>
    <w:p w:rsidR="00FC37E9" w:rsidP="00FC37E9" w:rsidRDefault="00FC37E9" w14:paraId="0CBB9951" w14:textId="77777777">
      <w:pPr>
        <w:jc w:val="both"/>
      </w:pPr>
      <w:r w:rsidRPr="004C17B2">
        <w:t>A separate OTS flag will</w:t>
      </w:r>
      <w:r>
        <w:t xml:space="preserve"> be maintained in the CG table and on the ‘New’ type of the CG Record to indicate that this CG is OTS. </w:t>
      </w:r>
    </w:p>
    <w:p w:rsidR="00FC37E9" w:rsidP="00FC37E9" w:rsidRDefault="00FC37E9" w14:paraId="13F56862" w14:textId="77777777">
      <w:r>
        <w:t>The marking of OTS is in conjunction to above marking as specified in this section.</w:t>
      </w:r>
    </w:p>
    <w:p w:rsidR="0010752E" w:rsidP="0010752E" w:rsidRDefault="0010752E" w14:paraId="71185D0A" w14:textId="085A195D">
      <w:pPr>
        <w:rPr>
          <w:rFonts w:ascii="Trebuchet MS" w:hAnsi="Trebuchet MS" w:eastAsia="Times New Roman" w:cs="Arial"/>
          <w:b/>
          <w:bCs/>
          <w:iCs/>
          <w:color w:val="7F7F7F"/>
          <w:sz w:val="28"/>
          <w:szCs w:val="28"/>
        </w:rPr>
      </w:pPr>
    </w:p>
    <w:p w:rsidRPr="00631B9F" w:rsidR="004F18BF" w:rsidP="004F18BF" w:rsidRDefault="004F18BF" w14:paraId="13402CA3" w14:textId="64CB0F07">
      <w:pPr>
        <w:pStyle w:val="Heading3"/>
        <w:keepLines w:val="0"/>
        <w:numPr>
          <w:ilvl w:val="3"/>
          <w:numId w:val="2"/>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7416018" w:id="58"/>
      <w:r>
        <w:rPr>
          <w:rFonts w:ascii="Trebuchet MS" w:hAnsi="Trebuchet MS"/>
          <w:b/>
          <w:bCs/>
          <w:color w:val="000000" w:themeColor="text1"/>
          <w:szCs w:val="22"/>
        </w:rPr>
        <w:t>Making entry in Claims Table</w:t>
      </w:r>
      <w:bookmarkEnd w:id="58"/>
      <w:r w:rsidRPr="00631B9F">
        <w:rPr>
          <w:rFonts w:ascii="Trebuchet MS" w:hAnsi="Trebuchet MS"/>
          <w:b/>
          <w:bCs/>
          <w:color w:val="000000" w:themeColor="text1"/>
          <w:szCs w:val="22"/>
        </w:rPr>
        <w:t xml:space="preserve"> </w:t>
      </w:r>
    </w:p>
    <w:p w:rsidR="004F18BF" w:rsidP="004F18BF" w:rsidRDefault="004F18BF" w14:paraId="755270D8" w14:textId="77777777">
      <w:pPr>
        <w:jc w:val="both"/>
      </w:pPr>
      <w:r>
        <w:t>After making an entry in CG table (if required), system will make an entry in claims table for:</w:t>
      </w:r>
    </w:p>
    <w:p w:rsidR="004F18BF" w:rsidP="00344C72" w:rsidRDefault="004F18BF" w14:paraId="57C238D2" w14:textId="5100D38F">
      <w:pPr>
        <w:pStyle w:val="ListParagraph"/>
        <w:numPr>
          <w:ilvl w:val="0"/>
          <w:numId w:val="5"/>
        </w:numPr>
        <w:jc w:val="both"/>
      </w:pPr>
      <w:r>
        <w:t>Customer Id</w:t>
      </w:r>
    </w:p>
    <w:p w:rsidR="004F18BF" w:rsidP="00344C72" w:rsidRDefault="004F18BF" w14:paraId="27C0FDED" w14:textId="1CFAEA28">
      <w:pPr>
        <w:pStyle w:val="ListParagraph"/>
        <w:numPr>
          <w:ilvl w:val="0"/>
          <w:numId w:val="5"/>
        </w:numPr>
        <w:jc w:val="both"/>
      </w:pPr>
      <w:r>
        <w:t>Loan Account No.</w:t>
      </w:r>
    </w:p>
    <w:p w:rsidR="005C694C" w:rsidP="003E4B51" w:rsidRDefault="005C694C" w14:paraId="12BD0667" w14:textId="7E57255C">
      <w:pPr>
        <w:pStyle w:val="ListParagraph"/>
        <w:numPr>
          <w:ilvl w:val="0"/>
          <w:numId w:val="5"/>
        </w:numPr>
        <w:jc w:val="both"/>
      </w:pPr>
      <w:r>
        <w:t xml:space="preserve">Principal Outstanding Amount as on date of NPA. </w:t>
      </w:r>
    </w:p>
    <w:p w:rsidR="004F18BF" w:rsidP="00344C72" w:rsidRDefault="003E4B51" w14:paraId="5BFAF6BA" w14:textId="64F8EFF4">
      <w:pPr>
        <w:pStyle w:val="ListParagraph"/>
        <w:numPr>
          <w:ilvl w:val="0"/>
          <w:numId w:val="5"/>
        </w:numPr>
        <w:jc w:val="both"/>
      </w:pPr>
      <w:bookmarkStart w:name="_Toc481258374" w:id="59"/>
      <w:r>
        <w:t>Recovery</w:t>
      </w:r>
    </w:p>
    <w:p w:rsidR="005C694C" w:rsidP="00344C72" w:rsidRDefault="005C694C" w14:paraId="0E27DA85" w14:textId="54329966">
      <w:pPr>
        <w:pStyle w:val="ListParagraph"/>
        <w:numPr>
          <w:ilvl w:val="0"/>
          <w:numId w:val="5"/>
        </w:numPr>
        <w:jc w:val="both"/>
      </w:pPr>
      <w:r>
        <w:t>OTS</w:t>
      </w:r>
    </w:p>
    <w:p w:rsidR="004F18BF" w:rsidP="004F18BF" w:rsidRDefault="004F18BF" w14:paraId="40CA8146" w14:textId="7ADD07EB">
      <w:pPr>
        <w:jc w:val="both"/>
      </w:pPr>
      <w:r>
        <w:t>The above details are stored with respect to Batch Identification of the claims file.</w:t>
      </w:r>
    </w:p>
    <w:p w:rsidRPr="00171448" w:rsidR="00B174CD" w:rsidP="00DA08A0" w:rsidRDefault="00311F8E" w14:paraId="40297530" w14:textId="77777777">
      <w:pPr>
        <w:jc w:val="both"/>
      </w:pPr>
      <w:r w:rsidRPr="00171448">
        <w:t xml:space="preserve">Note: Whenever, MLI </w:t>
      </w:r>
      <w:r w:rsidRPr="00171448" w:rsidR="00A8595E">
        <w:t>Approver</w:t>
      </w:r>
      <w:r w:rsidRPr="00171448">
        <w:t xml:space="preserve"> approves the Batch Claim file, the date of approval will be considered as ‘Claim </w:t>
      </w:r>
      <w:r w:rsidRPr="00171448" w:rsidR="00A8595E">
        <w:t>Lodgment</w:t>
      </w:r>
      <w:r w:rsidRPr="00171448">
        <w:t xml:space="preserve"> Date’. For th</w:t>
      </w:r>
      <w:r w:rsidRPr="00171448" w:rsidR="00A8595E">
        <w:t>e</w:t>
      </w:r>
      <w:r w:rsidRPr="00171448">
        <w:t xml:space="preserve">se CG’s, whose claim has been invoked, their calculation of CG Charges </w:t>
      </w:r>
      <w:r w:rsidRPr="00171448" w:rsidR="00A8595E">
        <w:t>is</w:t>
      </w:r>
      <w:r w:rsidRPr="00171448">
        <w:t xml:space="preserve"> till this claim </w:t>
      </w:r>
      <w:r w:rsidRPr="00171448" w:rsidR="00A8595E">
        <w:t>lodgment</w:t>
      </w:r>
      <w:r w:rsidRPr="00171448">
        <w:t xml:space="preserve"> date only.</w:t>
      </w:r>
    </w:p>
    <w:p w:rsidRPr="00DA08A0" w:rsidR="00CF476A" w:rsidP="00DA08A0" w:rsidRDefault="00CF476A" w14:paraId="7A3A408C" w14:textId="2DB2495B">
      <w:pPr>
        <w:jc w:val="both"/>
        <w:rPr>
          <w:i/>
        </w:rPr>
      </w:pPr>
    </w:p>
    <w:p w:rsidR="00CF476A" w:rsidP="00CF476A" w:rsidRDefault="00CF476A" w14:paraId="30CC9D1B" w14:textId="7482BE88">
      <w:pPr>
        <w:pStyle w:val="Heading2"/>
        <w:numPr>
          <w:ilvl w:val="1"/>
          <w:numId w:val="2"/>
        </w:numPr>
        <w:spacing w:before="60" w:after="60" w:line="276" w:lineRule="auto"/>
        <w:jc w:val="both"/>
        <w:rPr>
          <w:rFonts w:ascii="Trebuchet MS" w:hAnsi="Trebuchet MS" w:eastAsia="Times New Roman" w:cs="Arial"/>
          <w:b/>
          <w:bCs/>
          <w:iCs/>
          <w:color w:val="7F7F7F"/>
          <w:sz w:val="28"/>
          <w:szCs w:val="28"/>
        </w:rPr>
      </w:pPr>
      <w:bookmarkStart w:name="_Toc37416019" w:id="60"/>
      <w:r>
        <w:rPr>
          <w:rFonts w:ascii="Trebuchet MS" w:hAnsi="Trebuchet MS" w:eastAsia="Times New Roman" w:cs="Arial"/>
          <w:b/>
          <w:bCs/>
          <w:iCs/>
          <w:color w:val="7F7F7F"/>
          <w:sz w:val="28"/>
          <w:szCs w:val="28"/>
        </w:rPr>
        <w:t>Processing Claims</w:t>
      </w:r>
      <w:bookmarkEnd w:id="60"/>
    </w:p>
    <w:p w:rsidR="00CF476A" w:rsidP="00CF476A" w:rsidRDefault="5D553B72" w14:paraId="18E76F36" w14:textId="77777777">
      <w:r>
        <w:t xml:space="preserve">Once the claim requisition file has been received and approved by NCGTC user, the claims will get processed. </w:t>
      </w:r>
    </w:p>
    <w:p w:rsidR="002B748D" w:rsidP="002B748D" w:rsidRDefault="002B748D" w14:paraId="4B1EC5F1" w14:textId="77777777">
      <w:pPr>
        <w:jc w:val="both"/>
      </w:pPr>
      <w:r>
        <w:rPr>
          <w:noProof/>
          <w:lang w:val="en-IN" w:eastAsia="en-IN"/>
        </w:rPr>
        <mc:AlternateContent>
          <mc:Choice Requires="wps">
            <w:drawing>
              <wp:anchor distT="0" distB="0" distL="114300" distR="114300" simplePos="0" relativeHeight="251765760" behindDoc="0" locked="0" layoutInCell="1" allowOverlap="1" wp14:anchorId="491C455C" wp14:editId="5C9DC5CB">
                <wp:simplePos x="0" y="0"/>
                <wp:positionH relativeFrom="column">
                  <wp:posOffset>2552700</wp:posOffset>
                </wp:positionH>
                <wp:positionV relativeFrom="paragraph">
                  <wp:posOffset>777240</wp:posOffset>
                </wp:positionV>
                <wp:extent cx="266700" cy="257175"/>
                <wp:effectExtent l="0" t="0" r="0" b="9525"/>
                <wp:wrapNone/>
                <wp:docPr id="4" name="Arrow: Down 7"/>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a="http://schemas.openxmlformats.org/drawingml/2006/main" xmlns:w16du="http://schemas.microsoft.com/office/word/2023/wordml/word16du">
            <w:pict w14:anchorId="7C0A2592">
              <v:shapetype id="_x0000_t67" coordsize="21600,21600" o:spt="67" adj="16200,5400" path="m0@0l@1@0@1,0@2,0@2@0,21600@0,10800,21600xe" w14:anchorId="08644374">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Down Arrow 4" style="position:absolute;margin-left:201pt;margin-top:61.2pt;width:21pt;height:20.25pt;z-index:2517657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cc2e5 [1940]" stroked="f" strokeweight=".5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"/>
            </w:pict>
          </mc:Fallback>
        </mc:AlternateContent>
      </w:r>
      <w:r>
        <w:rPr>
          <w:noProof/>
          <w:lang w:val="en-IN" w:eastAsia="en-IN"/>
        </w:rPr>
        <w:drawing>
          <wp:inline distT="0" distB="0" distL="0" distR="0" wp14:anchorId="2BB9E1C0" wp14:editId="151656E6">
            <wp:extent cx="5381625" cy="733425"/>
            <wp:effectExtent l="0" t="0" r="0" b="9525"/>
            <wp:docPr id="2"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2B748D" w:rsidP="002B748D" w:rsidRDefault="002B748D" w14:paraId="769C7907" w14:textId="77777777">
      <w:pPr>
        <w:jc w:val="both"/>
      </w:pPr>
      <w:r>
        <w:rPr>
          <w:noProof/>
          <w:lang w:val="en-IN" w:eastAsia="en-IN"/>
        </w:rPr>
        <mc:AlternateContent>
          <mc:Choice Requires="wps">
            <w:drawing>
              <wp:anchor distT="0" distB="0" distL="114300" distR="114300" simplePos="0" relativeHeight="251769856" behindDoc="0" locked="0" layoutInCell="1" allowOverlap="1" wp14:anchorId="1510685C" wp14:editId="31804ABE">
                <wp:simplePos x="0" y="0"/>
                <wp:positionH relativeFrom="column">
                  <wp:posOffset>1971675</wp:posOffset>
                </wp:positionH>
                <wp:positionV relativeFrom="paragraph">
                  <wp:posOffset>223520</wp:posOffset>
                </wp:positionV>
                <wp:extent cx="1419225" cy="590550"/>
                <wp:effectExtent l="0" t="0" r="9525" b="0"/>
                <wp:wrapNone/>
                <wp:docPr id="30" name="Rectangle: Rounded Corners 9"/>
                <wp:cNvGraphicFramePr/>
                <a:graphic xmlns:a="http://schemas.openxmlformats.org/drawingml/2006/main">
                  <a:graphicData uri="http://schemas.microsoft.com/office/word/2010/wordprocessingShape">
                    <wps:wsp>
                      <wps:cNvSpPr/>
                      <wps:spPr>
                        <a:xfrm>
                          <a:off x="0" y="0"/>
                          <a:ext cx="1419225" cy="5905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8B2B85" w:rsidR="00D360EC" w:rsidP="002B748D" w:rsidRDefault="00D360EC" w14:paraId="0CA5586D" w14:textId="77777777">
                            <w:pPr>
                              <w:jc w:val="center"/>
                              <w:rPr>
                                <w:sz w:val="20"/>
                              </w:rPr>
                            </w:pPr>
                            <w:r>
                              <w:rPr>
                                <w:sz w:val="20"/>
                              </w:rPr>
                              <w:t>MLI Approves the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http://schemas.openxmlformats.org/drawingml/2006/main" xmlns:w16du="http://schemas.microsoft.com/office/word/2023/wordml/word16du">
            <w:pict w14:anchorId="58DEB900">
              <v:roundrect id="Rectangle: Rounded Corners 9" style="position:absolute;left:0;text-align:left;margin-left:155.25pt;margin-top:17.6pt;width:111.75pt;height:4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5b9bd5 [3204]" stroked="f" strokeweight="1pt" arcsize="10923f" w14:anchorId="151068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">
                <v:stroke joinstyle="miter"/>
                <v:textbox>
                  <w:txbxContent>
                    <w:p w:rsidRPr="008B2B85" w:rsidR="00D360EC" w:rsidP="002B748D" w:rsidRDefault="00D360EC" w14:paraId="2BC84EFE" w14:textId="77777777">
                      <w:pPr>
                        <w:jc w:val="center"/>
                        <w:rPr>
                          <w:sz w:val="20"/>
                        </w:rPr>
                      </w:pPr>
                      <w:r>
                        <w:rPr>
                          <w:sz w:val="20"/>
                        </w:rPr>
                        <w:t>MLI Approves the Claim</w:t>
                      </w:r>
                    </w:p>
                  </w:txbxContent>
                </v:textbox>
              </v:roundrect>
            </w:pict>
          </mc:Fallback>
        </mc:AlternateContent>
      </w:r>
    </w:p>
    <w:p w:rsidR="002B748D" w:rsidP="002B748D" w:rsidRDefault="002B748D" w14:paraId="6BDBF082" w14:textId="77777777">
      <w:pPr>
        <w:jc w:val="both"/>
      </w:pPr>
    </w:p>
    <w:p w:rsidR="002B748D" w:rsidP="002B748D" w:rsidRDefault="002B748D" w14:paraId="6FA6ABE0" w14:textId="77777777"/>
    <w:p w:rsidR="002B748D" w:rsidP="002B748D" w:rsidRDefault="002B748D" w14:paraId="681CABEE" w14:textId="77777777">
      <w:r>
        <w:rPr>
          <w:noProof/>
          <w:lang w:val="en-IN" w:eastAsia="en-IN"/>
        </w:rPr>
        <mc:AlternateContent>
          <mc:Choice Requires="wps">
            <w:drawing>
              <wp:anchor distT="0" distB="0" distL="114300" distR="114300" simplePos="0" relativeHeight="251770880" behindDoc="0" locked="0" layoutInCell="1" allowOverlap="1" wp14:anchorId="21C03324" wp14:editId="6576B6EE">
                <wp:simplePos x="0" y="0"/>
                <wp:positionH relativeFrom="column">
                  <wp:posOffset>2571750</wp:posOffset>
                </wp:positionH>
                <wp:positionV relativeFrom="paragraph">
                  <wp:posOffset>23495</wp:posOffset>
                </wp:positionV>
                <wp:extent cx="266700" cy="257175"/>
                <wp:effectExtent l="0" t="0" r="0" b="9525"/>
                <wp:wrapNone/>
                <wp:docPr id="33" name="Arrow: Down 10"/>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a="http://schemas.openxmlformats.org/drawingml/2006/main" xmlns:w16du="http://schemas.microsoft.com/office/word/2023/wordml/word16du">
            <w:pict w14:anchorId="59E5AE6E">
              <v:shape id="Down Arrow 33" style="position:absolute;margin-left:202.5pt;margin-top:1.85pt;width:21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9cc2e5 [1940]" stroked="f" strokeweight=".5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" w14:anchorId="1B8D44C9"/>
            </w:pict>
          </mc:Fallback>
        </mc:AlternateContent>
      </w:r>
    </w:p>
    <w:p w:rsidR="002B748D" w:rsidP="002B748D" w:rsidRDefault="002B748D" w14:paraId="2EFCB788" w14:textId="77777777">
      <w:r>
        <w:rPr>
          <w:noProof/>
          <w:lang w:val="en-IN" w:eastAsia="en-IN"/>
        </w:rPr>
        <mc:AlternateContent>
          <mc:Choice Requires="wps">
            <w:drawing>
              <wp:anchor distT="0" distB="0" distL="114300" distR="114300" simplePos="0" relativeHeight="251764736" behindDoc="0" locked="0" layoutInCell="1" allowOverlap="1" wp14:anchorId="1654B3E9" wp14:editId="4A86B741">
                <wp:simplePos x="0" y="0"/>
                <wp:positionH relativeFrom="column">
                  <wp:posOffset>1685925</wp:posOffset>
                </wp:positionH>
                <wp:positionV relativeFrom="paragraph">
                  <wp:posOffset>52070</wp:posOffset>
                </wp:positionV>
                <wp:extent cx="2019300" cy="1057275"/>
                <wp:effectExtent l="0" t="0" r="0" b="9525"/>
                <wp:wrapNone/>
                <wp:docPr id="3" name="Flowchart: Decision 11"/>
                <wp:cNvGraphicFramePr/>
                <a:graphic xmlns:a="http://schemas.openxmlformats.org/drawingml/2006/main">
                  <a:graphicData uri="http://schemas.microsoft.com/office/word/2010/wordprocessingShape">
                    <wps:wsp>
                      <wps:cNvSpPr/>
                      <wps:spPr>
                        <a:xfrm>
                          <a:off x="0" y="0"/>
                          <a:ext cx="2019300" cy="1057275"/>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F472AB" w:rsidR="00D360EC" w:rsidP="002B748D" w:rsidRDefault="00D360EC" w14:paraId="3E3E075E" w14:textId="77777777">
                            <w:pPr>
                              <w:pStyle w:val="NoSpacing"/>
                              <w:jc w:val="center"/>
                              <w:rPr>
                                <w:sz w:val="18"/>
                              </w:rPr>
                            </w:pPr>
                            <w:r w:rsidRPr="00F472AB">
                              <w:rPr>
                                <w:sz w:val="18"/>
                              </w:rPr>
                              <w:t>(NCGTC Creator)</w:t>
                            </w:r>
                          </w:p>
                          <w:p w:rsidRPr="00F472AB" w:rsidR="00D360EC" w:rsidP="002B748D" w:rsidRDefault="00D360EC" w14:paraId="6CAD7CB5" w14:textId="77777777">
                            <w:pPr>
                              <w:pStyle w:val="NoSpacing"/>
                              <w:jc w:val="center"/>
                              <w:rPr>
                                <w:sz w:val="18"/>
                              </w:rPr>
                            </w:pPr>
                            <w:r w:rsidRPr="00F472AB">
                              <w:rPr>
                                <w:sz w:val="18"/>
                              </w:rPr>
                              <w:t>Investigate/Due Diligence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http://schemas.openxmlformats.org/drawingml/2006/main" xmlns:w16du="http://schemas.microsoft.com/office/word/2023/wordml/word16du">
            <w:pict w14:anchorId="1FB2DB18">
              <v:shapetype id="_x0000_t110" coordsize="21600,21600" o:spt="110" path="m10800,l,10800,10800,21600,21600,10800xe" w14:anchorId="1654B3E9">
                <v:stroke joinstyle="miter"/>
                <v:path textboxrect="5400,5400,16200,16200" gradientshapeok="t" o:connecttype="rect"/>
              </v:shapetype>
              <v:shape id="Flowchart: Decision 11" style="position:absolute;margin-left:132.75pt;margin-top:4.1pt;width:159pt;height:83.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5b9bd5 [3204]" stroked="f" strokeweight="1pt"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">
                <v:textbox>
                  <w:txbxContent>
                    <w:p w:rsidRPr="00F472AB" w:rsidR="00D360EC" w:rsidP="002B748D" w:rsidRDefault="00D360EC" w14:paraId="1121CDE1" w14:textId="77777777">
                      <w:pPr>
                        <w:pStyle w:val="NoSpacing"/>
                        <w:jc w:val="center"/>
                        <w:rPr>
                          <w:sz w:val="18"/>
                        </w:rPr>
                      </w:pPr>
                      <w:r w:rsidRPr="00F472AB">
                        <w:rPr>
                          <w:sz w:val="18"/>
                        </w:rPr>
                        <w:t>(NCGTC Creator)</w:t>
                      </w:r>
                    </w:p>
                    <w:p w:rsidRPr="00F472AB" w:rsidR="00D360EC" w:rsidP="002B748D" w:rsidRDefault="00D360EC" w14:paraId="01838A6F" w14:textId="77777777">
                      <w:pPr>
                        <w:pStyle w:val="NoSpacing"/>
                        <w:jc w:val="center"/>
                        <w:rPr>
                          <w:sz w:val="18"/>
                        </w:rPr>
                      </w:pPr>
                      <w:r w:rsidRPr="00F472AB">
                        <w:rPr>
                          <w:sz w:val="18"/>
                        </w:rPr>
                        <w:t>Investigate/Due Diligence</w:t>
                      </w:r>
                    </w:p>
                  </w:txbxContent>
                </v:textbox>
              </v:shape>
            </w:pict>
          </mc:Fallback>
        </mc:AlternateContent>
      </w:r>
    </w:p>
    <w:p w:rsidR="002B748D" w:rsidP="002B748D" w:rsidRDefault="002B748D" w14:paraId="3019AFBA" w14:textId="77777777"/>
    <w:p w:rsidR="002B748D" w:rsidP="002B748D" w:rsidRDefault="002B748D" w14:paraId="64774BCF" w14:textId="77777777">
      <w:r w:rsidRPr="008B2B85">
        <w:rPr>
          <w:noProof/>
          <w:lang w:val="en-IN" w:eastAsia="en-IN"/>
        </w:rPr>
        <mc:AlternateContent>
          <mc:Choice Requires="wps">
            <w:drawing>
              <wp:anchor distT="0" distB="0" distL="114300" distR="114300" simplePos="0" relativeHeight="251768832" behindDoc="0" locked="0" layoutInCell="1" allowOverlap="1" wp14:anchorId="2D3108A3" wp14:editId="4D252EC1">
                <wp:simplePos x="0" y="0"/>
                <wp:positionH relativeFrom="column">
                  <wp:posOffset>3648075</wp:posOffset>
                </wp:positionH>
                <wp:positionV relativeFrom="paragraph">
                  <wp:posOffset>5080</wp:posOffset>
                </wp:positionV>
                <wp:extent cx="876300" cy="485775"/>
                <wp:effectExtent l="0" t="0" r="76200" b="47625"/>
                <wp:wrapNone/>
                <wp:docPr id="9" name="Connector: Elbow 12"/>
                <wp:cNvGraphicFramePr/>
                <a:graphic xmlns:a="http://schemas.openxmlformats.org/drawingml/2006/main">
                  <a:graphicData uri="http://schemas.microsoft.com/office/word/2010/wordprocessingShape">
                    <wps:wsp>
                      <wps:cNvCnPr/>
                      <wps:spPr>
                        <a:xfrm>
                          <a:off x="0" y="0"/>
                          <a:ext cx="876300"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http://schemas.openxmlformats.org/drawingml/2006/main" xmlns:w16du="http://schemas.microsoft.com/office/word/2023/wordml/word16du">
            <w:pict w14:anchorId="32F87B81">
              <v:shapetype id="_x0000_t34" coordsize="21600,21600" o:oned="t" filled="f" o:spt="34" adj="10800" path="m,l@0,0@0,21600,21600,21600e" w14:anchorId="4319F710">
                <v:stroke joinstyle="miter"/>
                <v:formulas>
                  <v:f eqn="val #0"/>
                </v:formulas>
                <v:path fillok="f" arrowok="t" o:connecttype="none"/>
                <v:handles>
                  <v:h position="#0,center"/>
                </v:handles>
                <o:lock v:ext="edit" shapetype="t"/>
              </v:shapetype>
              <v:shape id="Elbow Connector 9" style="position:absolute;margin-left:287.25pt;margin-top:.4pt;width:69pt;height:38.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4" adj="21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">
                <v:stroke endarrow="block"/>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267F7E47" wp14:editId="041C2D4F">
                <wp:simplePos x="0" y="0"/>
                <wp:positionH relativeFrom="column">
                  <wp:posOffset>837565</wp:posOffset>
                </wp:positionH>
                <wp:positionV relativeFrom="paragraph">
                  <wp:posOffset>5080</wp:posOffset>
                </wp:positionV>
                <wp:extent cx="847725" cy="485775"/>
                <wp:effectExtent l="76200" t="0" r="9525" b="47625"/>
                <wp:wrapNone/>
                <wp:docPr id="7" name="Connector: Elbow 13"/>
                <wp:cNvGraphicFramePr/>
                <a:graphic xmlns:a="http://schemas.openxmlformats.org/drawingml/2006/main">
                  <a:graphicData uri="http://schemas.microsoft.com/office/word/2010/wordprocessingShape">
                    <wps:wsp>
                      <wps:cNvCnPr/>
                      <wps:spPr>
                        <a:xfrm flipH="1">
                          <a:off x="0" y="0"/>
                          <a:ext cx="847725"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http://schemas.openxmlformats.org/drawingml/2006/main" xmlns:w16du="http://schemas.microsoft.com/office/word/2023/wordml/word16du">
            <w:pict w14:anchorId="3AA2F712">
              <v:shape id="Elbow Connector 7" style="position:absolute;margin-left:65.95pt;margin-top:.4pt;width:66.75pt;height:38.25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4" adj="21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" w14:anchorId="23A6C869">
                <v:stroke endarrow="block"/>
              </v:shape>
            </w:pict>
          </mc:Fallback>
        </mc:AlternateContent>
      </w:r>
    </w:p>
    <w:p w:rsidR="002B748D" w:rsidP="002B748D" w:rsidRDefault="002B748D" w14:paraId="4FA42ADA" w14:textId="77777777">
      <w:r>
        <w:rPr>
          <w:noProof/>
          <w:lang w:val="en-IN" w:eastAsia="en-IN"/>
        </w:rPr>
        <mc:AlternateContent>
          <mc:Choice Requires="wpg">
            <w:drawing>
              <wp:anchor distT="0" distB="0" distL="114300" distR="114300" simplePos="0" relativeHeight="251771904" behindDoc="0" locked="0" layoutInCell="1" allowOverlap="1" wp14:anchorId="4802D610" wp14:editId="2FDAFDA7">
                <wp:simplePos x="0" y="0"/>
                <wp:positionH relativeFrom="column">
                  <wp:posOffset>2343150</wp:posOffset>
                </wp:positionH>
                <wp:positionV relativeFrom="paragraph">
                  <wp:posOffset>281305</wp:posOffset>
                </wp:positionV>
                <wp:extent cx="4333875" cy="2647950"/>
                <wp:effectExtent l="0" t="0" r="0" b="0"/>
                <wp:wrapNone/>
                <wp:docPr id="46" name="Group 14"/>
                <wp:cNvGraphicFramePr/>
                <a:graphic xmlns:a="http://schemas.openxmlformats.org/drawingml/2006/main">
                  <a:graphicData uri="http://schemas.microsoft.com/office/word/2010/wordprocessingGroup">
                    <wpg:wgp>
                      <wpg:cNvGrpSpPr/>
                      <wpg:grpSpPr>
                        <a:xfrm>
                          <a:off x="0" y="0"/>
                          <a:ext cx="4333875" cy="2647950"/>
                          <a:chOff x="0" y="0"/>
                          <a:chExt cx="4333875" cy="2647950"/>
                        </a:xfrm>
                      </wpg:grpSpPr>
                      <wps:wsp>
                        <wps:cNvPr id="36" name="Straight Arrow Connector 36"/>
                        <wps:cNvCnPr/>
                        <wps:spPr>
                          <a:xfrm flipV="1">
                            <a:off x="2838450" y="1457325"/>
                            <a:ext cx="171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5" name="Group 45"/>
                        <wpg:cNvGrpSpPr/>
                        <wpg:grpSpPr>
                          <a:xfrm>
                            <a:off x="0" y="0"/>
                            <a:ext cx="4333875" cy="2647950"/>
                            <a:chOff x="0" y="0"/>
                            <a:chExt cx="4333875" cy="2647950"/>
                          </a:xfrm>
                        </wpg:grpSpPr>
                        <wps:wsp>
                          <wps:cNvPr id="8" name="Rounded Rectangle 8"/>
                          <wps:cNvSpPr/>
                          <wps:spPr>
                            <a:xfrm>
                              <a:off x="1400175" y="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F472AB" w:rsidR="00D360EC" w:rsidP="002B748D" w:rsidRDefault="00D360EC" w14:paraId="56962A9B" w14:textId="77777777">
                                <w:pPr>
                                  <w:jc w:val="center"/>
                                  <w:rPr>
                                    <w:sz w:val="18"/>
                                  </w:rPr>
                                </w:pPr>
                                <w:r w:rsidRPr="00F472AB">
                                  <w:rPr>
                                    <w:sz w:val="18"/>
                                  </w:rPr>
                                  <w:t>Send to Approve</w:t>
                                </w:r>
                              </w:p>
                              <w:p w:rsidRPr="00F472AB" w:rsidR="00D360EC" w:rsidP="002B748D" w:rsidRDefault="00D360EC" w14:paraId="59ED6A14" w14:textId="77777777">
                                <w:pPr>
                                  <w:jc w:val="center"/>
                                  <w:rPr>
                                    <w:sz w:val="18"/>
                                  </w:rPr>
                                </w:pPr>
                                <w:r w:rsidRPr="00F472AB">
                                  <w:rPr>
                                    <w:sz w:val="18"/>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1990725" y="62865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0" y="933450"/>
                              <a:ext cx="4333875" cy="1714500"/>
                              <a:chOff x="0" y="0"/>
                              <a:chExt cx="4333875" cy="1714500"/>
                            </a:xfrm>
                          </wpg:grpSpPr>
                          <wps:wsp>
                            <wps:cNvPr id="16" name="Text Box 16"/>
                            <wps:cNvSpPr txBox="1"/>
                            <wps:spPr>
                              <a:xfrm>
                                <a:off x="1419225" y="9525"/>
                                <a:ext cx="238125" cy="276225"/>
                              </a:xfrm>
                              <a:prstGeom prst="rect">
                                <a:avLst/>
                              </a:prstGeom>
                              <a:solidFill>
                                <a:schemeClr val="lt1"/>
                              </a:solidFill>
                              <a:ln w="6350">
                                <a:noFill/>
                              </a:ln>
                            </wps:spPr>
                            <wps:txbx>
                              <w:txbxContent>
                                <w:p w:rsidR="00D360EC" w:rsidP="002B748D" w:rsidRDefault="00D360EC" w14:paraId="040B5F14" w14:textId="77777777">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552700" y="0"/>
                                <a:ext cx="238125" cy="276225"/>
                              </a:xfrm>
                              <a:prstGeom prst="rect">
                                <a:avLst/>
                              </a:prstGeom>
                              <a:solidFill>
                                <a:schemeClr val="lt1"/>
                              </a:solidFill>
                              <a:ln w="6350">
                                <a:noFill/>
                              </a:ln>
                            </wps:spPr>
                            <wps:txbx>
                              <w:txbxContent>
                                <w:p w:rsidR="00D360EC" w:rsidP="002B748D" w:rsidRDefault="00D360EC" w14:paraId="434B45A0" w14:textId="7777777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0" y="19050"/>
                                <a:ext cx="4333875" cy="1695450"/>
                                <a:chOff x="0" y="0"/>
                                <a:chExt cx="4333875" cy="1695450"/>
                              </a:xfrm>
                            </wpg:grpSpPr>
                            <wps:wsp>
                              <wps:cNvPr id="12" name="Flowchart: Decision 12"/>
                              <wps:cNvSpPr/>
                              <wps:spPr>
                                <a:xfrm>
                                  <a:off x="1390650" y="0"/>
                                  <a:ext cx="1466850" cy="1038225"/>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8B2B85" w:rsidR="00D360EC" w:rsidP="002B748D" w:rsidRDefault="00D360EC" w14:paraId="39BAF047" w14:textId="77777777">
                                    <w:pPr>
                                      <w:jc w:val="center"/>
                                      <w:rPr>
                                        <w:sz w:val="18"/>
                                      </w:rPr>
                                    </w:pPr>
                                    <w:r>
                                      <w:rPr>
                                        <w:sz w:val="18"/>
                                      </w:rPr>
                                      <w:t>Claim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0" y="110490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8B2B85" w:rsidR="00D360EC" w:rsidP="002B748D" w:rsidRDefault="00D360EC" w14:paraId="53A0B5E0" w14:textId="77777777">
                                    <w:pPr>
                                      <w:jc w:val="center"/>
                                      <w:rPr>
                                        <w:sz w:val="20"/>
                                      </w:rPr>
                                    </w:pPr>
                                    <w:r>
                                      <w:rPr>
                                        <w:sz w:val="20"/>
                                      </w:rPr>
                                      <w:t>Reject</w:t>
                                    </w:r>
                                    <w:r w:rsidRPr="008B2B85">
                                      <w:rPr>
                                        <w:sz w:val="20"/>
                                      </w:rPr>
                                      <w:t xml:space="preserve"> Claim</w:t>
                                    </w:r>
                                  </w:p>
                                  <w:p w:rsidRPr="008B2B85" w:rsidR="00D360EC" w:rsidP="002B748D" w:rsidRDefault="00D360EC" w14:paraId="576E234C" w14:textId="77777777">
                                    <w:pPr>
                                      <w:jc w:val="center"/>
                                      <w:rPr>
                                        <w:sz w:val="20"/>
                                      </w:rPr>
                                    </w:pPr>
                                    <w:r w:rsidRPr="008B2B85">
                                      <w:rPr>
                                        <w:sz w:val="20"/>
                                      </w:rPr>
                                      <w:t xml:space="preserve">(By NCGTC </w:t>
                                    </w:r>
                                    <w:r>
                                      <w:rPr>
                                        <w:sz w:val="20"/>
                                      </w:rPr>
                                      <w:t>Approver</w:t>
                                    </w:r>
                                    <w:r w:rsidRPr="008B2B85">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704850" y="523875"/>
                                  <a:ext cx="847725"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Rounded Rectangle 17"/>
                              <wps:cNvSpPr/>
                              <wps:spPr>
                                <a:xfrm>
                                  <a:off x="3019425" y="314325"/>
                                  <a:ext cx="1152525" cy="542925"/>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A75EB4" w:rsidR="00D360EC" w:rsidP="002B748D" w:rsidRDefault="00D360EC" w14:paraId="374CFB0B" w14:textId="77777777">
                                    <w:pPr>
                                      <w:jc w:val="center"/>
                                      <w:rPr>
                                        <w:sz w:val="16"/>
                                      </w:rPr>
                                    </w:pPr>
                                    <w:r w:rsidRPr="00A75EB4">
                                      <w:rPr>
                                        <w:sz w:val="16"/>
                                      </w:rPr>
                                      <w:t>Approve Claim</w:t>
                                    </w:r>
                                  </w:p>
                                  <w:p w:rsidRPr="00A75EB4" w:rsidR="00D360EC" w:rsidP="002B748D" w:rsidRDefault="00D360EC" w14:paraId="1F47A612" w14:textId="77777777">
                                    <w:pPr>
                                      <w:jc w:val="center"/>
                                      <w:rPr>
                                        <w:sz w:val="16"/>
                                      </w:rPr>
                                    </w:pPr>
                                    <w:r w:rsidRPr="00A75EB4">
                                      <w:rPr>
                                        <w:sz w:val="16"/>
                                      </w:rPr>
                                      <w:t>(By NCGTC Approver)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own Arrow 23"/>
                              <wps:cNvSpPr/>
                              <wps:spPr>
                                <a:xfrm>
                                  <a:off x="3495675" y="942975"/>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2914650" y="1257300"/>
                                  <a:ext cx="14192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A75EB4" w:rsidR="00D360EC" w:rsidP="002B748D" w:rsidRDefault="00D360EC" w14:paraId="1ABAC88C" w14:textId="77777777">
                                    <w:pPr>
                                      <w:jc w:val="center"/>
                                      <w:rPr>
                                        <w:sz w:val="20"/>
                                      </w:rPr>
                                    </w:pPr>
                                    <w:r>
                                      <w:rPr>
                                        <w:sz w:val="20"/>
                                      </w:rPr>
                                      <w:t xml:space="preserve">Claim Settlement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xmlns:dgm="http://schemas.openxmlformats.org/drawingml/2006/diagram" xmlns:a="http://schemas.openxmlformats.org/drawingml/2006/main" xmlns:w16du="http://schemas.microsoft.com/office/word/2023/wordml/word16du">
            <w:pict w14:anchorId="7977D33B">
              <v:group id="Group 14" style="position:absolute;margin-left:184.5pt;margin-top:22.15pt;width:341.25pt;height:208.5pt;z-index:251771904;mso-position-horizontal-relative:text;mso-position-vertical-relative:text" coordsize="43338,26479" o:spid="_x0000_s1032" w14:anchorId="4802D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">
                <v:shapetype id="_x0000_t32" coordsize="21600,21600" o:oned="t" filled="f" o:spt="32" path="m,l21600,21600e">
                  <v:path fillok="f" arrowok="t" o:connecttype="none"/>
                  <o:lock v:ext="edit" shapetype="t"/>
                </v:shapetype>
                <v:shape id="Straight Arrow Connector 36" style="position:absolute;left:28384;top:14573;width:1715;height:95;flip:y;visibility:visible;mso-wrap-style:square" o:spid="_x0000_s1033"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">
                  <v:stroke joinstyle="miter" endarrow="block"/>
                </v:shape>
                <v:group id="Group 45" style="position:absolute;width:43338;height:26479" coordsize="43338,26479"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8" style="position:absolute;left:14001;width:14193;height:5905;visibility:visible;mso-wrap-style:square;v-text-anchor:middle" o:spid="_x0000_s1035" fillcolor="#8eaadb [1944]" stroked="f"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">
                    <v:stroke joinstyle="miter"/>
                    <v:textbox>
                      <w:txbxContent>
                        <w:p w:rsidRPr="00F472AB" w:rsidR="00D360EC" w:rsidP="002B748D" w:rsidRDefault="00D360EC" w14:paraId="04BF5E66" w14:textId="77777777">
                          <w:pPr>
                            <w:jc w:val="center"/>
                            <w:rPr>
                              <w:sz w:val="18"/>
                            </w:rPr>
                          </w:pPr>
                          <w:r w:rsidRPr="00F472AB">
                            <w:rPr>
                              <w:sz w:val="18"/>
                            </w:rPr>
                            <w:t>Send to Approve</w:t>
                          </w:r>
                        </w:p>
                        <w:p w:rsidRPr="00F472AB" w:rsidR="00D360EC" w:rsidP="002B748D" w:rsidRDefault="00D360EC" w14:paraId="14FB7E3A" w14:textId="77777777">
                          <w:pPr>
                            <w:jc w:val="center"/>
                            <w:rPr>
                              <w:sz w:val="18"/>
                            </w:rPr>
                          </w:pPr>
                          <w:r w:rsidRPr="00F472AB">
                            <w:rPr>
                              <w:sz w:val="18"/>
                            </w:rPr>
                            <w:t>(By NCGTC Creator)</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Down Arrow 13" style="position:absolute;left:19907;top:6286;width:2667;height:2572;visibility:visible;mso-wrap-style:square;v-text-anchor:middle" o:spid="_x0000_s1036" fillcolor="#9cc2e5 [1940]" stroked="f" strokeweight=".5pt" type="#_x0000_t67"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"/>
                  <v:group id="Group 43" style="position:absolute;top:9334;width:43338;height:17145" coordsize="43338,17145"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Text Box 16" style="position:absolute;left:14192;top:95;width:2381;height:2762;visibility:visible;mso-wrap-style:square;v-text-anchor:top" o:spid="_x0000_s1038"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v:textbox>
                        <w:txbxContent>
                          <w:p w:rsidR="00D360EC" w:rsidP="002B748D" w:rsidRDefault="00D360EC" w14:paraId="350C21BE" w14:textId="77777777">
                            <w:r>
                              <w:t>N</w:t>
                            </w:r>
                          </w:p>
                        </w:txbxContent>
                      </v:textbox>
                    </v:shape>
                    <v:shape id="Text Box 19" style="position:absolute;left:25527;width:2381;height:2762;visibility:visible;mso-wrap-style:square;v-text-anchor:top" o:spid="_x0000_s1039"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v:textbox>
                        <w:txbxContent>
                          <w:p w:rsidR="00D360EC" w:rsidP="002B748D" w:rsidRDefault="00D360EC" w14:paraId="10622D25" w14:textId="77777777">
                            <w:r>
                              <w:t>Y</w:t>
                            </w:r>
                          </w:p>
                        </w:txbxContent>
                      </v:textbox>
                    </v:shape>
                    <v:group id="Group 42" style="position:absolute;top:190;width:43338;height:16955" coordsize="43338,16954"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lowchart: Decision 12" style="position:absolute;left:13906;width:14669;height:10382;visibility:visible;mso-wrap-style:square;v-text-anchor:middle" o:spid="_x0000_s1041" fillcolor="#5b9bd5 [3204]" stroked="f" strokeweight="1pt" type="#_x0000_t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">
                        <v:textbox>
                          <w:txbxContent>
                            <w:p w:rsidRPr="008B2B85" w:rsidR="00D360EC" w:rsidP="002B748D" w:rsidRDefault="00D360EC" w14:paraId="04BCF5E3" w14:textId="77777777">
                              <w:pPr>
                                <w:jc w:val="center"/>
                                <w:rPr>
                                  <w:sz w:val="18"/>
                                </w:rPr>
                              </w:pPr>
                              <w:r>
                                <w:rPr>
                                  <w:sz w:val="18"/>
                                </w:rPr>
                                <w:t>Claim Approval</w:t>
                              </w:r>
                            </w:p>
                          </w:txbxContent>
                        </v:textbox>
                      </v:shape>
                      <v:roundrect id="Rounded Rectangle 14" style="position:absolute;top:11049;width:14192;height:5905;visibility:visible;mso-wrap-style:square;v-text-anchor:middle" o:spid="_x0000_s1042" fillcolor="#8eaadb [1944]" stroked="f"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">
                        <v:stroke joinstyle="miter"/>
                        <v:textbox>
                          <w:txbxContent>
                            <w:p w:rsidRPr="008B2B85" w:rsidR="00D360EC" w:rsidP="002B748D" w:rsidRDefault="00D360EC" w14:paraId="5BF8E1BB" w14:textId="77777777">
                              <w:pPr>
                                <w:jc w:val="center"/>
                                <w:rPr>
                                  <w:sz w:val="20"/>
                                </w:rPr>
                              </w:pPr>
                              <w:r>
                                <w:rPr>
                                  <w:sz w:val="20"/>
                                </w:rPr>
                                <w:t>Reject</w:t>
                              </w:r>
                              <w:r w:rsidRPr="008B2B85">
                                <w:rPr>
                                  <w:sz w:val="20"/>
                                </w:rPr>
                                <w:t xml:space="preserve"> Claim</w:t>
                              </w:r>
                            </w:p>
                            <w:p w:rsidRPr="008B2B85" w:rsidR="00D360EC" w:rsidP="002B748D" w:rsidRDefault="00D360EC" w14:paraId="45E4E5B2" w14:textId="77777777">
                              <w:pPr>
                                <w:jc w:val="center"/>
                                <w:rPr>
                                  <w:sz w:val="20"/>
                                </w:rPr>
                              </w:pPr>
                              <w:r w:rsidRPr="008B2B85">
                                <w:rPr>
                                  <w:sz w:val="20"/>
                                </w:rPr>
                                <w:t xml:space="preserve">(By NCGTC </w:t>
                              </w:r>
                              <w:r>
                                <w:rPr>
                                  <w:sz w:val="20"/>
                                </w:rPr>
                                <w:t>Approver</w:t>
                              </w:r>
                              <w:r w:rsidRPr="008B2B85">
                                <w:rPr>
                                  <w:sz w:val="20"/>
                                </w:rPr>
                                <w:t>)</w:t>
                              </w:r>
                            </w:p>
                          </w:txbxContent>
                        </v:textbox>
                      </v:roundrect>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Elbow Connector 15" style="position:absolute;left:7048;top:5238;width:8477;height:4858;flip:x;visibility:visible;mso-wrap-style:square" o:spid="_x0000_s1043" strokecolor="#5b9bd5 [3204]" strokeweight=".5pt" o:connectortype="elbow" type="#_x0000_t34" adj="2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">
                        <v:stroke endarrow="block"/>
                      </v:shape>
                      <v:roundrect id="Rounded Rectangle 17" style="position:absolute;left:30194;top:3143;width:11525;height:5429;visibility:visible;mso-wrap-style:square;v-text-anchor:middle" o:spid="_x0000_s1044" fillcolor="#8eaadb [1944]" stroked="f"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">
                        <v:stroke joinstyle="miter"/>
                        <v:textbox>
                          <w:txbxContent>
                            <w:p w:rsidRPr="00A75EB4" w:rsidR="00D360EC" w:rsidP="002B748D" w:rsidRDefault="00D360EC" w14:paraId="1EDCFF57" w14:textId="77777777">
                              <w:pPr>
                                <w:jc w:val="center"/>
                                <w:rPr>
                                  <w:sz w:val="16"/>
                                </w:rPr>
                              </w:pPr>
                              <w:r w:rsidRPr="00A75EB4">
                                <w:rPr>
                                  <w:sz w:val="16"/>
                                </w:rPr>
                                <w:t>Approve Claim</w:t>
                              </w:r>
                            </w:p>
                            <w:p w:rsidRPr="00A75EB4" w:rsidR="00D360EC" w:rsidP="002B748D" w:rsidRDefault="00D360EC" w14:paraId="12BBB804" w14:textId="77777777">
                              <w:pPr>
                                <w:jc w:val="center"/>
                                <w:rPr>
                                  <w:sz w:val="16"/>
                                </w:rPr>
                              </w:pPr>
                              <w:r w:rsidRPr="00A75EB4">
                                <w:rPr>
                                  <w:sz w:val="16"/>
                                </w:rPr>
                                <w:t>(By NCGTC Approver)</w:t>
                              </w:r>
                            </w:p>
                          </w:txbxContent>
                        </v:textbox>
                      </v:roundrect>
                      <v:shape id="Down Arrow 23" style="position:absolute;left:34956;top:9429;width:2667;height:2572;visibility:visible;mso-wrap-style:square;v-text-anchor:middle" o:spid="_x0000_s1045" fillcolor="#9cc2e5 [1940]" stroked="f" strokeweight=".5pt" type="#_x0000_t67"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"/>
                      <v:shape id="Text Box 34" style="position:absolute;left:29146;top:12573;width:14192;height:2952;visibility:visible;mso-wrap-style:square;v-text-anchor:top" o:spid="_x0000_s104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v:textbox>
                          <w:txbxContent>
                            <w:p w:rsidRPr="00A75EB4" w:rsidR="00D360EC" w:rsidP="002B748D" w:rsidRDefault="00D360EC" w14:paraId="6AFA7311" w14:textId="77777777">
                              <w:pPr>
                                <w:jc w:val="center"/>
                                <w:rPr>
                                  <w:sz w:val="20"/>
                                </w:rPr>
                              </w:pPr>
                              <w:r>
                                <w:rPr>
                                  <w:sz w:val="20"/>
                                </w:rPr>
                                <w:t xml:space="preserve">Claim Settlement </w:t>
                              </w:r>
                            </w:p>
                          </w:txbxContent>
                        </v:textbox>
                      </v:shape>
                    </v:group>
                  </v:group>
                </v:group>
              </v:group>
            </w:pict>
          </mc:Fallback>
        </mc:AlternateContent>
      </w:r>
    </w:p>
    <w:p w:rsidR="002B748D" w:rsidP="002B748D" w:rsidRDefault="002B748D" w14:paraId="680CC130" w14:textId="77777777">
      <w:r>
        <w:rPr>
          <w:noProof/>
          <w:lang w:val="en-IN" w:eastAsia="en-IN"/>
        </w:rPr>
        <mc:AlternateContent>
          <mc:Choice Requires="wps">
            <w:drawing>
              <wp:anchor distT="0" distB="0" distL="114300" distR="114300" simplePos="0" relativeHeight="251766784" behindDoc="0" locked="0" layoutInCell="1" allowOverlap="1" wp14:anchorId="7F41C156" wp14:editId="18A2FFFF">
                <wp:simplePos x="0" y="0"/>
                <wp:positionH relativeFrom="column">
                  <wp:posOffset>219075</wp:posOffset>
                </wp:positionH>
                <wp:positionV relativeFrom="paragraph">
                  <wp:posOffset>61595</wp:posOffset>
                </wp:positionV>
                <wp:extent cx="1419225" cy="590550"/>
                <wp:effectExtent l="0" t="0" r="9525" b="0"/>
                <wp:wrapNone/>
                <wp:docPr id="5" name="Rectangle: Rounded Corners 15"/>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8B2B85" w:rsidR="00D360EC" w:rsidP="002B748D" w:rsidRDefault="00D360EC" w14:paraId="0AAC6BB1" w14:textId="77777777">
                            <w:pPr>
                              <w:jc w:val="center"/>
                              <w:rPr>
                                <w:sz w:val="20"/>
                              </w:rPr>
                            </w:pPr>
                            <w:r>
                              <w:rPr>
                                <w:sz w:val="20"/>
                              </w:rPr>
                              <w:t>Rejects the Claim</w:t>
                            </w:r>
                          </w:p>
                          <w:p w:rsidRPr="008B2B85" w:rsidR="00D360EC" w:rsidP="002B748D" w:rsidRDefault="00D360EC" w14:paraId="13AC2E0F" w14:textId="77777777">
                            <w:pPr>
                              <w:jc w:val="center"/>
                              <w:rPr>
                                <w:sz w:val="20"/>
                              </w:rPr>
                            </w:pPr>
                            <w:r w:rsidRPr="008B2B85">
                              <w:rPr>
                                <w:sz w:val="20"/>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http://schemas.openxmlformats.org/drawingml/2006/main" xmlns:w16du="http://schemas.microsoft.com/office/word/2023/wordml/word16du">
            <w:pict w14:anchorId="3C226B4B">
              <v:roundrect id="Rectangle: Rounded Corners 15" style="position:absolute;margin-left:17.25pt;margin-top:4.85pt;width:111.75pt;height:4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7" fillcolor="#8eaadb [1944]" stroked="f" strokeweight="1pt" arcsize="10923f" w14:anchorId="7F41C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">
                <v:stroke joinstyle="miter"/>
                <v:textbox>
                  <w:txbxContent>
                    <w:p w:rsidRPr="008B2B85" w:rsidR="00D360EC" w:rsidP="002B748D" w:rsidRDefault="00D360EC" w14:paraId="53D7C83D" w14:textId="77777777">
                      <w:pPr>
                        <w:jc w:val="center"/>
                        <w:rPr>
                          <w:sz w:val="20"/>
                        </w:rPr>
                      </w:pPr>
                      <w:r>
                        <w:rPr>
                          <w:sz w:val="20"/>
                        </w:rPr>
                        <w:t>Rejects the Claim</w:t>
                      </w:r>
                    </w:p>
                    <w:p w:rsidRPr="008B2B85" w:rsidR="00D360EC" w:rsidP="002B748D" w:rsidRDefault="00D360EC" w14:paraId="56861CCA" w14:textId="77777777">
                      <w:pPr>
                        <w:jc w:val="center"/>
                        <w:rPr>
                          <w:sz w:val="20"/>
                        </w:rPr>
                      </w:pPr>
                      <w:r w:rsidRPr="008B2B85">
                        <w:rPr>
                          <w:sz w:val="20"/>
                        </w:rPr>
                        <w:t>(By NCGTC Creator)</w:t>
                      </w:r>
                    </w:p>
                  </w:txbxContent>
                </v:textbox>
              </v:roundrect>
            </w:pict>
          </mc:Fallback>
        </mc:AlternateContent>
      </w:r>
    </w:p>
    <w:p w:rsidR="002B748D" w:rsidP="002B748D" w:rsidRDefault="002B748D" w14:paraId="4C5C4007" w14:textId="77777777"/>
    <w:p w:rsidR="002B748D" w:rsidP="002B748D" w:rsidRDefault="002B748D" w14:paraId="0A113479" w14:textId="77777777">
      <w:r>
        <w:rPr>
          <w:noProof/>
          <w:lang w:val="en-IN" w:eastAsia="en-IN"/>
        </w:rPr>
        <mc:AlternateContent>
          <mc:Choice Requires="wps">
            <w:drawing>
              <wp:anchor distT="0" distB="0" distL="114300" distR="114300" simplePos="0" relativeHeight="251772928" behindDoc="0" locked="0" layoutInCell="1" allowOverlap="1" wp14:anchorId="4043A7F0" wp14:editId="7E8E74E8">
                <wp:simplePos x="0" y="0"/>
                <wp:positionH relativeFrom="column">
                  <wp:posOffset>876300</wp:posOffset>
                </wp:positionH>
                <wp:positionV relativeFrom="paragraph">
                  <wp:posOffset>100330</wp:posOffset>
                </wp:positionV>
                <wp:extent cx="0" cy="323850"/>
                <wp:effectExtent l="76200" t="0" r="76200" b="57150"/>
                <wp:wrapNone/>
                <wp:docPr id="39" name="Straight Arrow Connector 16"/>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http://schemas.openxmlformats.org/drawingml/2006/main" xmlns:w16du="http://schemas.microsoft.com/office/word/2023/wordml/word16du">
            <w:pict w14:anchorId="16EDEEA2">
              <v:shape id="Straight Arrow Connector 39" style="position:absolute;margin-left:69pt;margin-top:7.9pt;width:0;height:2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" w14:anchorId="74E236EF">
                <v:stroke joinstyle="miter" endarrow="block"/>
              </v:shape>
            </w:pict>
          </mc:Fallback>
        </mc:AlternateContent>
      </w:r>
    </w:p>
    <w:p w:rsidR="002B748D" w:rsidP="002B748D" w:rsidRDefault="002B748D" w14:paraId="5116B6F6" w14:textId="77777777">
      <w:r>
        <w:rPr>
          <w:noProof/>
          <w:lang w:val="en-IN" w:eastAsia="en-IN"/>
        </w:rPr>
        <mc:AlternateContent>
          <mc:Choice Requires="wps">
            <w:drawing>
              <wp:anchor distT="0" distB="0" distL="114300" distR="114300" simplePos="0" relativeHeight="251773952" behindDoc="0" locked="0" layoutInCell="1" allowOverlap="1" wp14:anchorId="3A27D680" wp14:editId="255CCDD5">
                <wp:simplePos x="0" y="0"/>
                <wp:positionH relativeFrom="column">
                  <wp:posOffset>-314325</wp:posOffset>
                </wp:positionH>
                <wp:positionV relativeFrom="paragraph">
                  <wp:posOffset>243840</wp:posOffset>
                </wp:positionV>
                <wp:extent cx="2371725" cy="542925"/>
                <wp:effectExtent l="0" t="0" r="0" b="9525"/>
                <wp:wrapNone/>
                <wp:docPr id="6" name="Text Box 17"/>
                <wp:cNvGraphicFramePr/>
                <a:graphic xmlns:a="http://schemas.openxmlformats.org/drawingml/2006/main">
                  <a:graphicData uri="http://schemas.microsoft.com/office/word/2010/wordprocessingShape">
                    <wps:wsp>
                      <wps:cNvSpPr txBox="1"/>
                      <wps:spPr>
                        <a:xfrm>
                          <a:off x="0" y="0"/>
                          <a:ext cx="2371725"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827EF1" w:rsidR="00D360EC" w:rsidP="002B748D" w:rsidRDefault="00D360EC" w14:paraId="4F6FB73C" w14:textId="77777777">
                            <w:pPr>
                              <w:pStyle w:val="NoSpacing"/>
                              <w:jc w:val="center"/>
                              <w:rPr>
                                <w:sz w:val="20"/>
                              </w:rPr>
                            </w:pPr>
                            <w:r w:rsidRPr="00827EF1">
                              <w:rPr>
                                <w:sz w:val="20"/>
                              </w:rPr>
                              <w:t>The Claim file and claim is rejected.</w:t>
                            </w:r>
                          </w:p>
                          <w:p w:rsidRPr="00827EF1" w:rsidR="00D360EC" w:rsidP="002B748D" w:rsidRDefault="00D360EC" w14:paraId="0BD56512" w14:textId="77777777">
                            <w:pPr>
                              <w:pStyle w:val="NoSpacing"/>
                              <w:jc w:val="center"/>
                              <w:rPr>
                                <w:sz w:val="20"/>
                              </w:rPr>
                            </w:pPr>
                            <w:r w:rsidRPr="00827EF1">
                              <w:rPr>
                                <w:sz w:val="20"/>
                              </w:rPr>
                              <w:t>MLI will need to rectify and upload a fresh 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http://schemas.openxmlformats.org/drawingml/2006/main" xmlns:w16du="http://schemas.microsoft.com/office/word/2023/wordml/word16du">
            <w:pict w14:anchorId="2DF73CFD">
              <v:shape id="Text Box 17" style="position:absolute;margin-left:-24.75pt;margin-top:19.2pt;width:186.75pt;height:42.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" w14:anchorId="3A27D680">
                <v:textbox>
                  <w:txbxContent>
                    <w:p w:rsidRPr="00827EF1" w:rsidR="00D360EC" w:rsidP="002B748D" w:rsidRDefault="00D360EC" w14:paraId="473445F3" w14:textId="77777777">
                      <w:pPr>
                        <w:pStyle w:val="NoSpacing"/>
                        <w:jc w:val="center"/>
                        <w:rPr>
                          <w:sz w:val="20"/>
                        </w:rPr>
                      </w:pPr>
                      <w:r w:rsidRPr="00827EF1">
                        <w:rPr>
                          <w:sz w:val="20"/>
                        </w:rPr>
                        <w:t>The Claim file and claim is rejected.</w:t>
                      </w:r>
                    </w:p>
                    <w:p w:rsidRPr="00827EF1" w:rsidR="00D360EC" w:rsidP="002B748D" w:rsidRDefault="00D360EC" w14:paraId="562E5844" w14:textId="77777777">
                      <w:pPr>
                        <w:pStyle w:val="NoSpacing"/>
                        <w:jc w:val="center"/>
                        <w:rPr>
                          <w:sz w:val="20"/>
                        </w:rPr>
                      </w:pPr>
                      <w:r w:rsidRPr="00827EF1">
                        <w:rPr>
                          <w:sz w:val="20"/>
                        </w:rPr>
                        <w:t>MLI will need to rectify and upload a fresh claim</w:t>
                      </w:r>
                    </w:p>
                  </w:txbxContent>
                </v:textbox>
              </v:shape>
            </w:pict>
          </mc:Fallback>
        </mc:AlternateContent>
      </w:r>
    </w:p>
    <w:p w:rsidR="002B748D" w:rsidP="002B748D" w:rsidRDefault="002B748D" w14:paraId="6F75CD43" w14:textId="77777777"/>
    <w:p w:rsidR="002B748D" w:rsidP="002B748D" w:rsidRDefault="002B748D" w14:paraId="155071A3" w14:textId="77777777">
      <w:r>
        <w:rPr>
          <w:noProof/>
          <w:lang w:val="en-IN" w:eastAsia="en-IN"/>
        </w:rPr>
        <mc:AlternateContent>
          <mc:Choice Requires="wps">
            <w:drawing>
              <wp:anchor distT="0" distB="0" distL="114300" distR="114300" simplePos="0" relativeHeight="251774976" behindDoc="0" locked="0" layoutInCell="1" allowOverlap="1" wp14:anchorId="74513C58" wp14:editId="6B84DF3F">
                <wp:simplePos x="0" y="0"/>
                <wp:positionH relativeFrom="column">
                  <wp:posOffset>904875</wp:posOffset>
                </wp:positionH>
                <wp:positionV relativeFrom="paragraph">
                  <wp:posOffset>224790</wp:posOffset>
                </wp:positionV>
                <wp:extent cx="1428750" cy="704850"/>
                <wp:effectExtent l="76200" t="38100" r="19050" b="19050"/>
                <wp:wrapNone/>
                <wp:docPr id="10" name="Connector: Elbow 18"/>
                <wp:cNvGraphicFramePr/>
                <a:graphic xmlns:a="http://schemas.openxmlformats.org/drawingml/2006/main">
                  <a:graphicData uri="http://schemas.microsoft.com/office/word/2010/wordprocessingShape">
                    <wps:wsp>
                      <wps:cNvCnPr/>
                      <wps:spPr>
                        <a:xfrm flipH="1" flipV="1">
                          <a:off x="0" y="0"/>
                          <a:ext cx="1428750" cy="704850"/>
                        </a:xfrm>
                        <a:prstGeom prst="bentConnector3">
                          <a:avLst>
                            <a:gd name="adj1" fmla="val 999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http://schemas.openxmlformats.org/drawingml/2006/main" xmlns:w16du="http://schemas.microsoft.com/office/word/2023/wordml/word16du">
            <w:pict w14:anchorId="4B9D8606">
              <v:shape id="Elbow Connector 10" style="position:absolute;margin-left:71.25pt;margin-top:17.7pt;width:112.5pt;height:55.5pt;flip:x y;z-index:251774976;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type="#_x0000_t34"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" w14:anchorId="2D4BB357">
                <v:stroke endarrow="block"/>
              </v:shape>
            </w:pict>
          </mc:Fallback>
        </mc:AlternateContent>
      </w:r>
    </w:p>
    <w:p w:rsidR="002B748D" w:rsidP="002B748D" w:rsidRDefault="002B748D" w14:paraId="7AB38F0F" w14:textId="1BACAACC"/>
    <w:p w:rsidR="0042682D" w:rsidP="2FF49F74" w:rsidRDefault="0042682D" w14:paraId="7BFB6320" w14:textId="6F81CDBE">
      <w:pPr>
        <w:jc w:val="both"/>
        <w:rPr>
          <w:b/>
          <w:bCs/>
        </w:rPr>
      </w:pPr>
    </w:p>
    <w:p w:rsidR="2FF49F74" w:rsidP="2FF49F74" w:rsidRDefault="2FF49F74" w14:paraId="4C1196CB" w14:textId="28406BEA">
      <w:pPr>
        <w:jc w:val="both"/>
        <w:rPr>
          <w:b/>
          <w:bCs/>
        </w:rPr>
      </w:pPr>
    </w:p>
    <w:p w:rsidR="2FF49F74" w:rsidP="2FF49F74" w:rsidRDefault="2FF49F74" w14:paraId="43926F99" w14:textId="3038D1E7">
      <w:pPr>
        <w:jc w:val="both"/>
        <w:rPr>
          <w:b/>
          <w:bCs/>
        </w:rPr>
      </w:pPr>
    </w:p>
    <w:p w:rsidR="2FF49F74" w:rsidP="2FF49F74" w:rsidRDefault="2FF49F74" w14:paraId="40ED6470" w14:textId="30D87881">
      <w:pPr>
        <w:jc w:val="both"/>
        <w:rPr>
          <w:b/>
          <w:bCs/>
        </w:rPr>
      </w:pPr>
    </w:p>
    <w:p w:rsidR="2FF49F74" w:rsidP="2FF49F74" w:rsidRDefault="2FF49F74" w14:paraId="6B1E2972" w14:textId="578411D4">
      <w:pPr>
        <w:jc w:val="both"/>
        <w:rPr>
          <w:b/>
          <w:bCs/>
        </w:rPr>
      </w:pPr>
    </w:p>
    <w:p w:rsidR="2FF49F74" w:rsidP="2FF49F74" w:rsidRDefault="2FF49F74" w14:paraId="4C58616D" w14:textId="6461EB6B">
      <w:pPr>
        <w:jc w:val="both"/>
        <w:rPr>
          <w:b/>
          <w:bCs/>
        </w:rPr>
      </w:pPr>
    </w:p>
    <w:p w:rsidR="2FF49F74" w:rsidP="2FF49F74" w:rsidRDefault="2FF49F74" w14:paraId="245C8A93" w14:textId="1BAE7A6E">
      <w:pPr>
        <w:jc w:val="both"/>
        <w:rPr>
          <w:b/>
          <w:bCs/>
        </w:rPr>
      </w:pPr>
    </w:p>
    <w:p w:rsidRPr="00631B9F" w:rsidR="002B748D" w:rsidP="2FF49F74" w:rsidRDefault="1DAFBF68" w14:paraId="7FD2629B" w14:textId="69AAEA18">
      <w:pPr>
        <w:pStyle w:val="Heading3"/>
        <w:keepLines w:val="0"/>
        <w:numPr>
          <w:ilvl w:val="3"/>
          <w:numId w:val="2"/>
        </w:numPr>
        <w:pBdr>
          <w:bottom w:val="single" w:color="auto" w:sz="4" w:space="1"/>
        </w:pBdr>
        <w:tabs>
          <w:tab w:val="left" w:pos="720"/>
        </w:tabs>
        <w:spacing w:before="60" w:after="60" w:line="276" w:lineRule="auto"/>
        <w:jc w:val="both"/>
        <w:rPr>
          <w:rFonts w:ascii="Trebuchet MS" w:hAnsi="Trebuchet MS"/>
          <w:b/>
          <w:bCs/>
          <w:color w:val="000000" w:themeColor="text1"/>
        </w:rPr>
      </w:pPr>
      <w:bookmarkStart w:name="_Toc513199755" w:id="61"/>
      <w:bookmarkStart w:name="_Toc513200003" w:id="62"/>
      <w:bookmarkStart w:name="_Toc37416021" w:id="63"/>
      <w:r w:rsidRPr="2FF49F74">
        <w:rPr>
          <w:rFonts w:ascii="Trebuchet MS" w:hAnsi="Trebuchet MS"/>
          <w:b/>
          <w:bCs/>
          <w:color w:val="000000" w:themeColor="text1"/>
        </w:rPr>
        <w:t>Payment of Claim Payout to MLI (Claim Settlement)</w:t>
      </w:r>
      <w:bookmarkEnd w:id="61"/>
      <w:bookmarkEnd w:id="62"/>
      <w:bookmarkEnd w:id="63"/>
      <w:r w:rsidRPr="2FF49F74">
        <w:rPr>
          <w:rFonts w:ascii="Trebuchet MS" w:hAnsi="Trebuchet MS"/>
          <w:b/>
          <w:bCs/>
          <w:color w:val="000000" w:themeColor="text1"/>
        </w:rPr>
        <w:t xml:space="preserve"> </w:t>
      </w:r>
    </w:p>
    <w:p w:rsidR="002B748D" w:rsidP="002B748D" w:rsidRDefault="002B748D" w14:paraId="451DE36C" w14:textId="109B2815">
      <w:pPr>
        <w:jc w:val="both"/>
      </w:pPr>
      <w:r>
        <w:t xml:space="preserve">Once NCGTC Approver approves the claims, </w:t>
      </w:r>
      <w:commentRangeStart w:id="64"/>
      <w:commentRangeStart w:id="65"/>
      <w:r>
        <w:t xml:space="preserve">NCGTC </w:t>
      </w:r>
      <w:r w:rsidR="00A76609">
        <w:t>accountant and Main accountant</w:t>
      </w:r>
      <w:r>
        <w:t xml:space="preserve"> </w:t>
      </w:r>
      <w:commentRangeStart w:id="66"/>
      <w:commentRangeStart w:id="67"/>
      <w:commentRangeEnd w:id="66"/>
      <w:r w:rsidR="005F18BA">
        <w:rPr>
          <w:rStyle w:val="CommentReference"/>
        </w:rPr>
        <w:commentReference w:id="66"/>
      </w:r>
      <w:commentRangeEnd w:id="67"/>
      <w:r w:rsidR="00F5264F">
        <w:rPr>
          <w:rStyle w:val="CommentReference"/>
        </w:rPr>
        <w:commentReference w:id="67"/>
      </w:r>
      <w:r>
        <w:t>can settle the claims</w:t>
      </w:r>
      <w:r w:rsidR="00A76609">
        <w:t xml:space="preserve"> payments</w:t>
      </w:r>
      <w:r>
        <w:t xml:space="preserve">. Settling the claims in actual is a making the RTGS/NEFT pay out to MLI. The payout activity is out of SURGE scope boundary. </w:t>
      </w:r>
    </w:p>
    <w:p w:rsidR="002B748D" w:rsidP="002B748D" w:rsidRDefault="002B748D" w14:paraId="26AA7DAD" w14:textId="04761689">
      <w:pPr>
        <w:jc w:val="both"/>
      </w:pPr>
      <w:r>
        <w:t xml:space="preserve">However, as a part of the ‘settle claims’ functionality, NCGTC </w:t>
      </w:r>
      <w:r w:rsidR="00C12808">
        <w:t xml:space="preserve">accountant and Main accountant </w:t>
      </w:r>
      <w:commentRangeEnd w:id="64"/>
      <w:r w:rsidR="00C12808">
        <w:rPr>
          <w:rStyle w:val="CommentReference"/>
        </w:rPr>
        <w:commentReference w:id="64"/>
      </w:r>
      <w:commentRangeEnd w:id="65"/>
      <w:r w:rsidR="00C12808">
        <w:rPr>
          <w:rStyle w:val="CommentReference"/>
        </w:rPr>
        <w:commentReference w:id="65"/>
      </w:r>
      <w:r w:rsidR="00C12808">
        <w:t xml:space="preserve"> </w:t>
      </w:r>
      <w:r>
        <w:t xml:space="preserve">need to specify the RTGS/NEFT reference number and date of payout.  </w:t>
      </w:r>
    </w:p>
    <w:p w:rsidR="002B748D" w:rsidP="002B748D" w:rsidRDefault="002B748D" w14:paraId="75A42EB6" w14:textId="77777777">
      <w:pPr>
        <w:jc w:val="both"/>
      </w:pPr>
      <w:r>
        <w:t>Refer the BRD – Payment Mechanism for further reference.</w:t>
      </w:r>
    </w:p>
    <w:p w:rsidR="002B748D" w:rsidP="002B748D" w:rsidRDefault="00E0518F" w14:paraId="36A0E64B" w14:textId="10498753">
      <w:pPr>
        <w:jc w:val="both"/>
        <w:rPr>
          <w:b/>
        </w:rPr>
      </w:pPr>
      <w:commentRangeStart w:id="68"/>
      <w:commentRangeStart w:id="69"/>
      <w:r>
        <w:t>(</w:t>
      </w:r>
      <w:r w:rsidRPr="00E92B8F">
        <w:rPr>
          <w:b/>
        </w:rPr>
        <w:t xml:space="preserve">Note: - </w:t>
      </w:r>
      <w:r>
        <w:rPr>
          <w:b/>
        </w:rPr>
        <w:t>Provided Generate Payment UTR update report as per scheme wise at MLI side and NCGTC side once NCGTC main accountant approved the payment of claim. MLI and NCGTC can download Payment UTR updates. Report downloaded in excel format which given by NCGTC).</w:t>
      </w:r>
      <w:commentRangeEnd w:id="68"/>
      <w:r w:rsidR="00212DBB">
        <w:rPr>
          <w:rStyle w:val="CommentReference"/>
        </w:rPr>
        <w:commentReference w:id="68"/>
      </w:r>
      <w:commentRangeEnd w:id="69"/>
      <w:r w:rsidR="000634B4">
        <w:rPr>
          <w:rStyle w:val="CommentReference"/>
        </w:rPr>
        <w:commentReference w:id="69"/>
      </w:r>
    </w:p>
    <w:p w:rsidR="00E0518F" w:rsidP="002B748D" w:rsidRDefault="00E0518F" w14:paraId="6FD92E7A" w14:textId="77777777">
      <w:pPr>
        <w:jc w:val="both"/>
      </w:pPr>
    </w:p>
    <w:p w:rsidRPr="00631B9F" w:rsidR="002B748D" w:rsidP="002B748D" w:rsidRDefault="1DAFBF68" w14:paraId="55AF8D8E" w14:textId="77777777">
      <w:pPr>
        <w:pStyle w:val="Heading3"/>
        <w:keepLines w:val="0"/>
        <w:numPr>
          <w:ilvl w:val="3"/>
          <w:numId w:val="2"/>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13199756" w:id="70"/>
      <w:bookmarkStart w:name="_Toc513200004" w:id="71"/>
      <w:bookmarkStart w:name="_Toc37416022" w:id="72"/>
      <w:r w:rsidRPr="2FF49F74">
        <w:rPr>
          <w:rFonts w:ascii="Trebuchet MS" w:hAnsi="Trebuchet MS"/>
          <w:b/>
          <w:bCs/>
          <w:color w:val="000000" w:themeColor="text1"/>
        </w:rPr>
        <w:t>Rejecting the Claims</w:t>
      </w:r>
      <w:bookmarkEnd w:id="70"/>
      <w:bookmarkEnd w:id="71"/>
      <w:bookmarkEnd w:id="72"/>
      <w:r w:rsidRPr="2FF49F74">
        <w:rPr>
          <w:rFonts w:ascii="Trebuchet MS" w:hAnsi="Trebuchet MS"/>
          <w:b/>
          <w:bCs/>
          <w:color w:val="000000" w:themeColor="text1"/>
        </w:rPr>
        <w:t xml:space="preserve"> </w:t>
      </w:r>
    </w:p>
    <w:p w:rsidR="002B748D" w:rsidP="002B748D" w:rsidRDefault="002B748D" w14:paraId="4AD67746" w14:textId="77777777">
      <w:pPr>
        <w:jc w:val="both"/>
      </w:pPr>
      <w:r>
        <w:t xml:space="preserve">NCGTC Approver may reject the claims. Along with the reason/remarks for rejections. </w:t>
      </w:r>
    </w:p>
    <w:p w:rsidR="002B748D" w:rsidP="002B748D" w:rsidRDefault="002B748D" w14:paraId="325B841D" w14:textId="20AA877B">
      <w:r>
        <w:t>Rejecting claims will bring the affected loan a/c or the CG in state before to claim state (i.e. NPA Guarantee in Force).</w:t>
      </w:r>
      <w:r w:rsidRPr="00E9317E">
        <w:t xml:space="preserve"> Note that this does not have any change to the billing status, billed amount and flags related to billing</w:t>
      </w:r>
      <w:commentRangeStart w:id="73"/>
      <w:r w:rsidRPr="00E9317E">
        <w:t>.</w:t>
      </w:r>
      <w:r>
        <w:t xml:space="preserve"> Rejection will allow MLI to put in the claim again.</w:t>
      </w:r>
      <w:commentRangeEnd w:id="73"/>
      <w:r w:rsidR="000634B4">
        <w:rPr>
          <w:rStyle w:val="CommentReference"/>
        </w:rPr>
        <w:commentReference w:id="73"/>
      </w:r>
      <w:r>
        <w:br w:type="page"/>
      </w:r>
    </w:p>
    <w:p w:rsidRPr="00631B9F" w:rsidR="009E5783" w:rsidP="009E5783" w:rsidRDefault="009E5783" w14:paraId="4A1CFC81" w14:textId="57DDC68E">
      <w:pPr>
        <w:pStyle w:val="Heading3"/>
        <w:keepLines w:val="0"/>
        <w:numPr>
          <w:ilvl w:val="2"/>
          <w:numId w:val="2"/>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7416023" w:id="74"/>
      <w:commentRangeStart w:id="75"/>
      <w:commentRangeStart w:id="76"/>
      <w:r>
        <w:rPr>
          <w:rFonts w:ascii="Trebuchet MS" w:hAnsi="Trebuchet MS"/>
          <w:b/>
          <w:bCs/>
          <w:color w:val="000000" w:themeColor="text1"/>
          <w:szCs w:val="22"/>
        </w:rPr>
        <w:t>Claim Calculations</w:t>
      </w:r>
      <w:bookmarkEnd w:id="74"/>
      <w:commentRangeEnd w:id="75"/>
      <w:r w:rsidR="00AE2CCA">
        <w:rPr>
          <w:rStyle w:val="CommentReference"/>
          <w:rFonts w:asciiTheme="minorHAnsi" w:hAnsiTheme="minorHAnsi" w:eastAsiaTheme="minorEastAsia" w:cstheme="minorBidi"/>
          <w:color w:val="auto"/>
        </w:rPr>
        <w:commentReference w:id="75"/>
      </w:r>
      <w:commentRangeEnd w:id="76"/>
      <w:r w:rsidR="00E66AC6">
        <w:rPr>
          <w:rStyle w:val="CommentReference"/>
          <w:rFonts w:asciiTheme="minorHAnsi" w:hAnsiTheme="minorHAnsi" w:eastAsiaTheme="minorEastAsia" w:cstheme="minorBidi"/>
          <w:color w:val="auto"/>
        </w:rPr>
        <w:commentReference w:id="76"/>
      </w:r>
    </w:p>
    <w:p w:rsidR="00017590" w:rsidP="009E5783" w:rsidRDefault="009E5783" w14:paraId="08E569E8" w14:textId="78B736DB">
      <w:r>
        <w:t>To understand the claim calculations, refer to the scenarios mentioned here.</w:t>
      </w:r>
    </w:p>
    <w:p w:rsidR="004003B9" w:rsidP="009E5783" w:rsidRDefault="004003B9" w14:paraId="27C0796E" w14:textId="77F9A5BE"/>
    <w:p w:rsidRPr="00072C58" w:rsidR="00072C58" w:rsidP="00072C58" w:rsidRDefault="004003B9" w14:paraId="6B35A7B2" w14:textId="0BCD0800">
      <w:pPr>
        <w:rPr>
          <w:rFonts w:ascii="Calibri" w:hAnsi="Calibri" w:eastAsia="Times New Roman" w:cs="Calibri"/>
          <w:color w:val="000000"/>
          <w:lang w:val="en-IN" w:eastAsia="en-IN"/>
        </w:rPr>
      </w:pPr>
      <w:commentRangeStart w:id="77"/>
      <w:r>
        <w:t>(</w:t>
      </w:r>
      <w:r w:rsidRPr="009031D5">
        <w:rPr>
          <w:b/>
        </w:rPr>
        <w:t>Note</w:t>
      </w:r>
      <w:r w:rsidR="009031D5">
        <w:t>: -</w:t>
      </w:r>
      <w:r>
        <w:t xml:space="preserve"> </w:t>
      </w:r>
      <w:r w:rsidRPr="00072C58" w:rsidR="00072C58">
        <w:rPr>
          <w:rFonts w:ascii="Calibri" w:hAnsi="Calibri" w:eastAsia="Times New Roman" w:cs="Calibri"/>
          <w:color w:val="000000"/>
          <w:lang w:val="en-IN" w:eastAsia="en-IN"/>
        </w:rPr>
        <w:t xml:space="preserve">Guaranteed Portfolio stating from for FY 2020-21(micro loan sanctioned on or </w:t>
      </w:r>
      <w:r w:rsidR="00072C58">
        <w:rPr>
          <w:rFonts w:ascii="Calibri" w:hAnsi="Calibri" w:eastAsia="Times New Roman" w:cs="Calibri"/>
          <w:color w:val="000000"/>
          <w:lang w:val="en-IN" w:eastAsia="en-IN"/>
        </w:rPr>
        <w:t xml:space="preserve">after 01/04/2020 onwards) </w:t>
      </w:r>
      <w:r w:rsidRPr="00072C58" w:rsidR="00072C58">
        <w:rPr>
          <w:rFonts w:ascii="Calibri" w:hAnsi="Calibri" w:eastAsia="Times New Roman" w:cs="Calibri"/>
          <w:color w:val="000000"/>
          <w:lang w:val="en-IN" w:eastAsia="en-IN"/>
        </w:rPr>
        <w:br/>
      </w:r>
      <w:r w:rsidRPr="00072C58" w:rsidR="00072C58">
        <w:rPr>
          <w:rFonts w:ascii="Calibri" w:hAnsi="Calibri" w:eastAsia="Times New Roman" w:cs="Calibri"/>
          <w:color w:val="000000"/>
          <w:lang w:val="en-IN" w:eastAsia="en-IN"/>
        </w:rPr>
        <w:t>1.Amount of First Loss: 3% of Eligible Amount in Default.</w:t>
      </w:r>
      <w:r w:rsidRPr="00072C58" w:rsidR="00072C58">
        <w:rPr>
          <w:rFonts w:ascii="Calibri" w:hAnsi="Calibri" w:eastAsia="Times New Roman" w:cs="Calibri"/>
          <w:color w:val="000000"/>
          <w:lang w:val="en-IN" w:eastAsia="en-IN"/>
        </w:rPr>
        <w:br/>
      </w:r>
      <w:r w:rsidRPr="00072C58" w:rsidR="00072C58">
        <w:rPr>
          <w:rFonts w:ascii="Calibri" w:hAnsi="Calibri" w:eastAsia="Times New Roman" w:cs="Calibri"/>
          <w:color w:val="000000"/>
          <w:lang w:val="en-IN" w:eastAsia="en-IN"/>
        </w:rPr>
        <w:t xml:space="preserve">2.Eligible Claim: 75% of Second Loss. </w:t>
      </w:r>
      <w:r w:rsidRPr="00072C58" w:rsidR="00072C58">
        <w:rPr>
          <w:rFonts w:ascii="Calibri" w:hAnsi="Calibri" w:eastAsia="Times New Roman" w:cs="Calibri"/>
          <w:color w:val="000000"/>
          <w:lang w:val="en-IN" w:eastAsia="en-IN"/>
        </w:rPr>
        <w:br/>
      </w:r>
      <w:r w:rsidRPr="00072C58" w:rsidR="00072C58">
        <w:rPr>
          <w:rFonts w:ascii="Calibri" w:hAnsi="Calibri" w:eastAsia="Times New Roman" w:cs="Calibri"/>
          <w:color w:val="000000"/>
          <w:lang w:val="en-IN" w:eastAsia="en-IN"/>
        </w:rPr>
        <w:br/>
      </w:r>
      <w:r w:rsidRPr="00072C58" w:rsidR="00072C58">
        <w:rPr>
          <w:rFonts w:ascii="Calibri" w:hAnsi="Calibri" w:eastAsia="Times New Roman" w:cs="Calibri"/>
          <w:color w:val="000000"/>
          <w:lang w:val="en-IN" w:eastAsia="en-IN"/>
        </w:rPr>
        <w:t xml:space="preserve">Before Guaranteed Portfolio stating from for FY 2020-21   </w:t>
      </w:r>
      <w:r w:rsidRPr="00072C58" w:rsidR="00072C58">
        <w:rPr>
          <w:rFonts w:ascii="Calibri" w:hAnsi="Calibri" w:eastAsia="Times New Roman" w:cs="Calibri"/>
          <w:color w:val="000000"/>
          <w:lang w:val="en-IN" w:eastAsia="en-IN"/>
        </w:rPr>
        <w:br/>
      </w:r>
      <w:r w:rsidRPr="00072C58" w:rsidR="00072C58">
        <w:rPr>
          <w:rFonts w:ascii="Calibri" w:hAnsi="Calibri" w:eastAsia="Times New Roman" w:cs="Calibri"/>
          <w:color w:val="000000"/>
          <w:lang w:val="en-IN" w:eastAsia="en-IN"/>
        </w:rPr>
        <w:t xml:space="preserve">1.Amount of First Loss: 5% of Eligible </w:t>
      </w:r>
      <w:r w:rsidR="00E66AC6">
        <w:t>of the crystallized Portfolio till FY 2020</w:t>
      </w:r>
      <w:commentRangeStart w:id="78"/>
      <w:commentRangeStart w:id="79"/>
      <w:r w:rsidRPr="00072C58" w:rsidR="00072C58">
        <w:rPr>
          <w:rFonts w:ascii="Calibri" w:hAnsi="Calibri" w:eastAsia="Times New Roman" w:cs="Calibri"/>
          <w:color w:val="000000"/>
          <w:lang w:val="en-IN" w:eastAsia="en-IN"/>
        </w:rPr>
        <w:t>.</w:t>
      </w:r>
      <w:commentRangeEnd w:id="78"/>
      <w:r w:rsidR="000634B4">
        <w:rPr>
          <w:rStyle w:val="CommentReference"/>
        </w:rPr>
        <w:commentReference w:id="78"/>
      </w:r>
      <w:commentRangeEnd w:id="79"/>
      <w:r w:rsidR="00D30451">
        <w:rPr>
          <w:rStyle w:val="CommentReference"/>
        </w:rPr>
        <w:commentReference w:id="79"/>
      </w:r>
      <w:r w:rsidRPr="00072C58" w:rsidR="00072C58">
        <w:rPr>
          <w:rFonts w:ascii="Calibri" w:hAnsi="Calibri" w:eastAsia="Times New Roman" w:cs="Calibri"/>
          <w:color w:val="000000"/>
          <w:lang w:val="en-IN" w:eastAsia="en-IN"/>
        </w:rPr>
        <w:br/>
      </w:r>
      <w:r w:rsidRPr="00072C58" w:rsidR="00072C58">
        <w:rPr>
          <w:rFonts w:ascii="Calibri" w:hAnsi="Calibri" w:eastAsia="Times New Roman" w:cs="Calibri"/>
          <w:color w:val="000000"/>
          <w:lang w:val="en-IN" w:eastAsia="en-IN"/>
        </w:rPr>
        <w:t>2.Elig</w:t>
      </w:r>
      <w:r w:rsidR="003035AF">
        <w:rPr>
          <w:rFonts w:ascii="Calibri" w:hAnsi="Calibri" w:eastAsia="Times New Roman" w:cs="Calibri"/>
          <w:color w:val="000000"/>
          <w:lang w:val="en-IN" w:eastAsia="en-IN"/>
        </w:rPr>
        <w:t>ible Claim: 50% of Second Loss.</w:t>
      </w:r>
      <w:r w:rsidR="009031D5">
        <w:rPr>
          <w:rFonts w:ascii="Calibri" w:hAnsi="Calibri" w:eastAsia="Times New Roman" w:cs="Calibri"/>
          <w:color w:val="000000"/>
          <w:lang w:val="en-IN" w:eastAsia="en-IN"/>
        </w:rPr>
        <w:t>)</w:t>
      </w:r>
      <w:commentRangeEnd w:id="77"/>
      <w:r w:rsidR="009031D5">
        <w:rPr>
          <w:rStyle w:val="CommentReference"/>
        </w:rPr>
        <w:commentReference w:id="77"/>
      </w:r>
    </w:p>
    <w:p w:rsidRPr="004003B9" w:rsidR="004003B9" w:rsidP="009E5783" w:rsidRDefault="004003B9" w14:paraId="3F585074" w14:textId="72E0FF67"/>
    <w:p w:rsidRPr="00EF241F" w:rsidR="009E5783" w:rsidP="009E5783" w:rsidRDefault="00C70629" w14:paraId="6657EAF8" w14:textId="3EA812E8">
      <w:pPr>
        <w:rPr>
          <w:b/>
          <w:u w:val="single"/>
        </w:rPr>
      </w:pPr>
      <w:r w:rsidRPr="00EF241F">
        <w:rPr>
          <w:b/>
          <w:u w:val="single"/>
        </w:rPr>
        <w:t>Scenario – Claim in Interim Period I</w:t>
      </w:r>
      <w:r w:rsidR="00530196">
        <w:rPr>
          <w:b/>
          <w:u w:val="single"/>
        </w:rPr>
        <w:t xml:space="preserve"> (</w:t>
      </w:r>
      <w:r w:rsidR="00A0133C">
        <w:rPr>
          <w:b/>
          <w:u w:val="single"/>
        </w:rPr>
        <w:t xml:space="preserve">Current </w:t>
      </w:r>
      <w:r w:rsidR="00530196">
        <w:rPr>
          <w:b/>
          <w:u w:val="single"/>
        </w:rPr>
        <w:t>Portfolio- Loan</w:t>
      </w:r>
      <w:r w:rsidR="00882833">
        <w:rPr>
          <w:b/>
          <w:u w:val="single"/>
        </w:rPr>
        <w:t xml:space="preserve"> Type</w:t>
      </w:r>
      <w:r w:rsidR="00530196">
        <w:rPr>
          <w:b/>
          <w:u w:val="single"/>
        </w:rPr>
        <w:t xml:space="preserve"> </w:t>
      </w:r>
      <w:r w:rsidR="00882833">
        <w:rPr>
          <w:b/>
          <w:u w:val="single"/>
        </w:rPr>
        <w:t>1</w:t>
      </w:r>
      <w:r w:rsidR="003378A0">
        <w:rPr>
          <w:b/>
          <w:u w:val="single"/>
        </w:rPr>
        <w:t>, 2, 3, 4</w:t>
      </w:r>
      <w:r w:rsidR="00882833">
        <w:rPr>
          <w:b/>
          <w:u w:val="single"/>
        </w:rPr>
        <w:t>)</w:t>
      </w:r>
      <w:r w:rsidRPr="00EF241F">
        <w:rPr>
          <w:b/>
          <w:u w:val="single"/>
        </w:rPr>
        <w:t>:</w:t>
      </w:r>
    </w:p>
    <w:p w:rsidR="00C70629" w:rsidP="00C70629" w:rsidRDefault="00C70629" w14:paraId="1304C5C5" w14:textId="3E09087D">
      <w:r w:rsidRPr="00C70629">
        <w:t xml:space="preserve">Crystallized portfolio </w:t>
      </w:r>
      <w:r>
        <w:t xml:space="preserve">Sanctioned Amount </w:t>
      </w:r>
      <w:r w:rsidRPr="00C70629">
        <w:t>(</w:t>
      </w:r>
      <w:r w:rsidR="00A47936">
        <w:t xml:space="preserve">Summation of </w:t>
      </w:r>
      <w:r w:rsidR="006953B1">
        <w:t>sanction</w:t>
      </w:r>
      <w:r w:rsidR="00A47936">
        <w:t>ed</w:t>
      </w:r>
      <w:r w:rsidR="006953B1">
        <w:t xml:space="preserve"> amount or modified sanction amount</w:t>
      </w:r>
      <w:r w:rsidR="00A47936">
        <w:t>,</w:t>
      </w:r>
      <w:r w:rsidR="006953B1">
        <w:t xml:space="preserve"> </w:t>
      </w:r>
      <w:r w:rsidR="00A47936">
        <w:t xml:space="preserve">if </w:t>
      </w:r>
      <w:r w:rsidR="00E20847">
        <w:t>available, for</w:t>
      </w:r>
      <w:r w:rsidR="00A47936">
        <w:t xml:space="preserve"> cases which have bee</w:t>
      </w:r>
      <w:r w:rsidR="006953B1">
        <w:t>n billed</w:t>
      </w:r>
      <w:r w:rsidR="00A47936">
        <w:t xml:space="preserve"> till </w:t>
      </w:r>
      <w:r w:rsidR="00C73C8E">
        <w:t>Currency Period 2</w:t>
      </w:r>
      <w:r w:rsidR="00A47936">
        <w:t xml:space="preserve"> billing</w:t>
      </w:r>
      <w:r>
        <w:t xml:space="preserve">): </w:t>
      </w:r>
      <w:r w:rsidRPr="00D35BCF" w:rsidR="00390E45">
        <w:t>6770000</w:t>
      </w:r>
      <w:commentRangeStart w:id="80"/>
      <w:commentRangeStart w:id="81"/>
      <w:r w:rsidR="000F4FEF">
        <w:rPr>
          <w:rFonts w:ascii="Calibri" w:hAnsi="Calibri" w:cs="Calibri"/>
          <w:color w:val="444444"/>
        </w:rPr>
        <w:t>.00</w:t>
      </w:r>
      <w:r w:rsidR="00DD24A2">
        <w:t xml:space="preserve">/- </w:t>
      </w:r>
      <w:r w:rsidR="00512580">
        <w:t xml:space="preserve">  </w:t>
      </w:r>
      <w:commentRangeEnd w:id="80"/>
      <w:r w:rsidR="000F5A59">
        <w:rPr>
          <w:rStyle w:val="CommentReference"/>
        </w:rPr>
        <w:commentReference w:id="80"/>
      </w:r>
      <w:commentRangeEnd w:id="81"/>
      <w:r w:rsidR="00D30451">
        <w:rPr>
          <w:rStyle w:val="CommentReference"/>
        </w:rPr>
        <w:commentReference w:id="81"/>
      </w:r>
      <w:r w:rsidR="00512580">
        <w:t>(A)</w:t>
      </w:r>
    </w:p>
    <w:p w:rsidR="00C70629" w:rsidP="00C70629" w:rsidRDefault="00DD24A2" w14:paraId="3E30C509" w14:textId="1645EA18">
      <w:r>
        <w:t>The details provided by MLI in claim requisition file:</w:t>
      </w:r>
    </w:p>
    <w:tbl>
      <w:tblPr>
        <w:tblStyle w:val="TableGrid"/>
        <w:tblpPr w:leftFromText="180" w:rightFromText="180" w:vertAnchor="text" w:tblpY="1"/>
        <w:tblOverlap w:val="never"/>
        <w:tblW w:w="0" w:type="auto"/>
        <w:tblLook w:val="04A0" w:firstRow="1" w:lastRow="0" w:firstColumn="1" w:lastColumn="0" w:noHBand="0" w:noVBand="1"/>
      </w:tblPr>
      <w:tblGrid>
        <w:gridCol w:w="704"/>
        <w:gridCol w:w="3402"/>
        <w:gridCol w:w="2143"/>
      </w:tblGrid>
      <w:tr w:rsidR="001609D7" w:rsidTr="75967FAE" w14:paraId="46F33959" w14:textId="77777777">
        <w:tc>
          <w:tcPr>
            <w:tcW w:w="704" w:type="dxa"/>
            <w:tcMar/>
          </w:tcPr>
          <w:p w:rsidR="001609D7" w:rsidP="00C971DC" w:rsidRDefault="001609D7" w14:paraId="44507A01" w14:textId="77777777"/>
        </w:tc>
        <w:tc>
          <w:tcPr>
            <w:tcW w:w="3402" w:type="dxa"/>
            <w:tcMar/>
          </w:tcPr>
          <w:p w:rsidR="001609D7" w:rsidP="00C971DC" w:rsidRDefault="001609D7" w14:paraId="5E655AAB" w14:textId="21B06C40">
            <w:r w:rsidRPr="00D724B4">
              <w:t>Portfolio</w:t>
            </w:r>
          </w:p>
        </w:tc>
        <w:tc>
          <w:tcPr>
            <w:tcW w:w="2131" w:type="dxa"/>
            <w:tcMar/>
          </w:tcPr>
          <w:p w:rsidR="001609D7" w:rsidP="00C971DC" w:rsidRDefault="00D35BCF" w14:paraId="715437F2" w14:textId="366F10DC">
            <w:r w:rsidRPr="00D35BCF">
              <w:t>MUDFHYT20222023C</w:t>
            </w:r>
          </w:p>
        </w:tc>
      </w:tr>
      <w:tr w:rsidR="00E73ED7" w:rsidTr="75967FAE" w14:paraId="364D80ED" w14:textId="77777777">
        <w:trPr>
          <w:trHeight w:val="914"/>
        </w:trPr>
        <w:tc>
          <w:tcPr>
            <w:tcW w:w="704" w:type="dxa"/>
            <w:tcMar/>
          </w:tcPr>
          <w:p w:rsidR="00E73ED7" w:rsidP="00C971DC" w:rsidRDefault="00E73ED7" w14:paraId="7BEBDDAD" w14:textId="5B8DD2EC">
            <w:r>
              <w:t>A</w:t>
            </w:r>
          </w:p>
        </w:tc>
        <w:tc>
          <w:tcPr>
            <w:tcW w:w="3402" w:type="dxa"/>
            <w:tcMar/>
          </w:tcPr>
          <w:p w:rsidR="00E73ED7" w:rsidP="00C971DC" w:rsidRDefault="00E73ED7" w14:paraId="22A42797" w14:textId="2C191B24">
            <w:r w:rsidRPr="00D724B4">
              <w:t>Crystalized Sanctioned Amount ( to be taken in case of interim claim &amp; final Claim CP 1, 2, 3)/ Sanction Amount of o/s Portfolio Migrated for CP 4, 5, 6 ) (Rs)</w:t>
            </w:r>
          </w:p>
        </w:tc>
        <w:tc>
          <w:tcPr>
            <w:tcW w:w="2131" w:type="dxa"/>
            <w:tcMar/>
            <w:vAlign w:val="center"/>
          </w:tcPr>
          <w:p w:rsidR="00E73ED7" w:rsidP="00C971DC" w:rsidRDefault="00D35BCF" w14:paraId="0E8F9B82" w14:textId="42945387">
            <w:pPr>
              <w:jc w:val="right"/>
            </w:pPr>
            <w:r w:rsidRPr="00D35BCF">
              <w:t>6770000</w:t>
            </w:r>
            <w:r w:rsidR="00E73ED7">
              <w:t>.00</w:t>
            </w:r>
          </w:p>
        </w:tc>
      </w:tr>
      <w:tr w:rsidR="00E73ED7" w:rsidTr="75967FAE" w14:paraId="30AF8785" w14:textId="77777777">
        <w:tc>
          <w:tcPr>
            <w:tcW w:w="704" w:type="dxa"/>
            <w:tcMar/>
          </w:tcPr>
          <w:p w:rsidR="00E73ED7" w:rsidP="00C971DC" w:rsidRDefault="00E73ED7" w14:paraId="5657CE80" w14:textId="03EC069E">
            <w:r>
              <w:t>B</w:t>
            </w:r>
          </w:p>
        </w:tc>
        <w:tc>
          <w:tcPr>
            <w:tcW w:w="3402" w:type="dxa"/>
            <w:tcMar/>
          </w:tcPr>
          <w:p w:rsidR="00E73ED7" w:rsidP="00C971DC" w:rsidRDefault="00E73ED7" w14:paraId="0199EC81" w14:textId="0EAFB99E">
            <w:r w:rsidRPr="00D724B4">
              <w:t>No. of Accounts identified as Loss Assets</w:t>
            </w:r>
          </w:p>
        </w:tc>
        <w:tc>
          <w:tcPr>
            <w:tcW w:w="2131" w:type="dxa"/>
            <w:tcMar/>
          </w:tcPr>
          <w:p w:rsidR="00E73ED7" w:rsidP="00C971DC" w:rsidRDefault="00D35BCF" w14:paraId="0912C8D7" w14:textId="1DEDEC7E">
            <w:pPr>
              <w:jc w:val="right"/>
            </w:pPr>
            <w:r>
              <w:t>6</w:t>
            </w:r>
          </w:p>
        </w:tc>
      </w:tr>
      <w:tr w:rsidR="00E73ED7" w:rsidTr="75967FAE" w14:paraId="4845F320" w14:textId="77777777">
        <w:trPr>
          <w:trHeight w:val="420"/>
        </w:trPr>
        <w:tc>
          <w:tcPr>
            <w:tcW w:w="704" w:type="dxa"/>
            <w:tcMar/>
          </w:tcPr>
          <w:p w:rsidR="00E73ED7" w:rsidP="00C971DC" w:rsidRDefault="00311346" w14:paraId="58EECD1F" w14:textId="11E46B78">
            <w:r>
              <w:t>C</w:t>
            </w:r>
          </w:p>
        </w:tc>
        <w:tc>
          <w:tcPr>
            <w:tcW w:w="3402" w:type="dxa"/>
            <w:tcMar/>
          </w:tcPr>
          <w:p w:rsidR="00E73ED7" w:rsidP="00C971DC" w:rsidRDefault="00E73ED7" w14:paraId="5C40119D" w14:textId="03B3B68F">
            <w:r w:rsidRPr="00D724B4">
              <w:t>Principal as on date of NPA(Rs.)</w:t>
            </w:r>
          </w:p>
        </w:tc>
        <w:tc>
          <w:tcPr>
            <w:tcW w:w="2131" w:type="dxa"/>
            <w:tcMar/>
          </w:tcPr>
          <w:p w:rsidR="00E73ED7" w:rsidP="00C971DC" w:rsidRDefault="00D35BCF" w14:paraId="20F0930C" w14:textId="43D97CFD">
            <w:pPr>
              <w:jc w:val="right"/>
            </w:pPr>
            <w:r w:rsidRPr="00D35BCF">
              <w:t>614000</w:t>
            </w:r>
            <w:r>
              <w:t>.</w:t>
            </w:r>
            <w:r w:rsidR="00E73ED7">
              <w:t>00</w:t>
            </w:r>
          </w:p>
        </w:tc>
      </w:tr>
      <w:tr w:rsidR="00E73ED7" w:rsidTr="75967FAE" w14:paraId="560FD5EC" w14:textId="77777777">
        <w:tc>
          <w:tcPr>
            <w:tcW w:w="704" w:type="dxa"/>
            <w:tcMar/>
          </w:tcPr>
          <w:p w:rsidR="00E73ED7" w:rsidP="00C971DC" w:rsidRDefault="00311346" w14:paraId="3E8CDC34" w14:textId="120417DC">
            <w:r>
              <w:t>D</w:t>
            </w:r>
          </w:p>
        </w:tc>
        <w:tc>
          <w:tcPr>
            <w:tcW w:w="3402" w:type="dxa"/>
            <w:tcMar/>
          </w:tcPr>
          <w:p w:rsidR="00E73ED7" w:rsidP="00C971DC" w:rsidRDefault="00E73ED7" w14:paraId="3CE89EF7" w14:textId="5D27FC5E">
            <w:r w:rsidRPr="00D724B4">
              <w:t>Recovery Amount from NPA date till lodgment of claim(Rs.)</w:t>
            </w:r>
          </w:p>
        </w:tc>
        <w:tc>
          <w:tcPr>
            <w:tcW w:w="2131" w:type="dxa"/>
            <w:tcMar/>
            <w:vAlign w:val="center"/>
          </w:tcPr>
          <w:p w:rsidR="00E73ED7" w:rsidP="00C971DC" w:rsidRDefault="00D35BCF" w14:paraId="43274F09" w14:textId="1B7B65DD">
            <w:pPr>
              <w:jc w:val="right"/>
            </w:pPr>
            <w:r w:rsidRPr="00D35BCF">
              <w:t>169200</w:t>
            </w:r>
            <w:r>
              <w:t>.00</w:t>
            </w:r>
          </w:p>
        </w:tc>
      </w:tr>
      <w:tr w:rsidR="00E73ED7" w:rsidTr="75967FAE" w14:paraId="22AEB7DB" w14:textId="77777777">
        <w:tc>
          <w:tcPr>
            <w:tcW w:w="704" w:type="dxa"/>
            <w:tcMar/>
          </w:tcPr>
          <w:p w:rsidR="00E73ED7" w:rsidP="00C971DC" w:rsidRDefault="00311346" w14:paraId="388EADC7" w14:textId="7666BAD4">
            <w:r>
              <w:t>E</w:t>
            </w:r>
          </w:p>
        </w:tc>
        <w:tc>
          <w:tcPr>
            <w:tcW w:w="3402" w:type="dxa"/>
            <w:tcMar/>
          </w:tcPr>
          <w:p w:rsidR="00E73ED7" w:rsidP="00C971DC" w:rsidRDefault="00E73ED7" w14:paraId="54AD8C79" w14:textId="3F5E7EAF">
            <w:r w:rsidRPr="00D724B4">
              <w:t>Eligible AID (Rs.)</w:t>
            </w:r>
            <w:r w:rsidR="003134A9">
              <w:t xml:space="preserve">   </w:t>
            </w:r>
            <w:r w:rsidRPr="003949FE" w:rsidR="003134A9">
              <w:rPr>
                <w:b/>
              </w:rPr>
              <w:t>(</w:t>
            </w:r>
            <w:r w:rsidR="008F028B">
              <w:rPr>
                <w:b/>
              </w:rPr>
              <w:t>C-D</w:t>
            </w:r>
            <w:r w:rsidRPr="003949FE" w:rsidR="003134A9">
              <w:rPr>
                <w:b/>
              </w:rPr>
              <w:t>)</w:t>
            </w:r>
          </w:p>
        </w:tc>
        <w:tc>
          <w:tcPr>
            <w:tcW w:w="2131" w:type="dxa"/>
            <w:tcMar/>
          </w:tcPr>
          <w:p w:rsidRPr="00D35BCF" w:rsidR="00E73ED7" w:rsidP="00C971DC" w:rsidRDefault="00D35BCF" w14:paraId="20F2EE5A" w14:textId="46F1E284">
            <w:pPr>
              <w:jc w:val="right"/>
            </w:pPr>
            <w:r w:rsidRPr="00D35BCF">
              <w:t>444800.00</w:t>
            </w:r>
          </w:p>
        </w:tc>
      </w:tr>
      <w:tr w:rsidR="00E73ED7" w:rsidTr="75967FAE" w14:paraId="4D8C37B4" w14:textId="77777777">
        <w:tc>
          <w:tcPr>
            <w:tcW w:w="704" w:type="dxa"/>
            <w:tcMar/>
          </w:tcPr>
          <w:p w:rsidR="00E73ED7" w:rsidP="00C971DC" w:rsidRDefault="00311346" w14:paraId="23D01923" w14:textId="6C95299F">
            <w:r>
              <w:t>F</w:t>
            </w:r>
          </w:p>
        </w:tc>
        <w:tc>
          <w:tcPr>
            <w:tcW w:w="3402" w:type="dxa"/>
            <w:tcMar/>
          </w:tcPr>
          <w:p w:rsidR="00E73ED7" w:rsidP="00C971DC" w:rsidRDefault="00E73ED7" w14:paraId="01611F9F" w14:textId="19F05A7D">
            <w:r w:rsidRPr="00D724B4">
              <w:t>First Loss 5% on Crystallized amount or 3% on Default Total Loss (As Applicable) (Rs</w:t>
            </w:r>
            <w:commentRangeStart w:id="82"/>
            <w:commentRangeStart w:id="83"/>
            <w:r w:rsidRPr="003949FE">
              <w:rPr>
                <w:b/>
              </w:rPr>
              <w:t>.)</w:t>
            </w:r>
            <w:r w:rsidRPr="003949FE" w:rsidR="00D4721B">
              <w:rPr>
                <w:b/>
              </w:rPr>
              <w:t xml:space="preserve">   (</w:t>
            </w:r>
            <w:r w:rsidR="003E6123">
              <w:rPr>
                <w:b/>
              </w:rPr>
              <w:t>E</w:t>
            </w:r>
            <w:r w:rsidRPr="003949FE" w:rsidR="00D4721B">
              <w:rPr>
                <w:b/>
              </w:rPr>
              <w:t>*</w:t>
            </w:r>
            <w:r w:rsidR="007D46B1">
              <w:rPr>
                <w:b/>
              </w:rPr>
              <w:t>3</w:t>
            </w:r>
            <w:r w:rsidRPr="003949FE" w:rsidR="00D4721B">
              <w:rPr>
                <w:b/>
              </w:rPr>
              <w:t>%)</w:t>
            </w:r>
            <w:commentRangeEnd w:id="82"/>
            <w:r w:rsidR="000634B4">
              <w:rPr>
                <w:rStyle w:val="CommentReference"/>
              </w:rPr>
              <w:commentReference w:id="82"/>
            </w:r>
            <w:commentRangeEnd w:id="83"/>
            <w:r w:rsidR="00C15830">
              <w:rPr>
                <w:rStyle w:val="CommentReference"/>
              </w:rPr>
              <w:commentReference w:id="83"/>
            </w:r>
          </w:p>
        </w:tc>
        <w:tc>
          <w:tcPr>
            <w:tcW w:w="2131" w:type="dxa"/>
            <w:tcMar/>
            <w:vAlign w:val="center"/>
          </w:tcPr>
          <w:p w:rsidRPr="00D35BCF" w:rsidR="00E73ED7" w:rsidP="00C971DC" w:rsidRDefault="00D35BCF" w14:paraId="0606CA51" w14:textId="3D9FA978">
            <w:pPr>
              <w:jc w:val="right"/>
            </w:pPr>
            <w:r w:rsidRPr="00D35BCF">
              <w:t>13344.00</w:t>
            </w:r>
          </w:p>
        </w:tc>
      </w:tr>
      <w:tr w:rsidR="00E73ED7" w:rsidTr="75967FAE" w14:paraId="1D899197" w14:textId="77777777">
        <w:tc>
          <w:tcPr>
            <w:tcW w:w="704" w:type="dxa"/>
            <w:tcMar/>
          </w:tcPr>
          <w:p w:rsidR="00E73ED7" w:rsidP="00C971DC" w:rsidRDefault="00311346" w14:paraId="1741D529" w14:textId="694ACAB6">
            <w:r>
              <w:t>G</w:t>
            </w:r>
          </w:p>
        </w:tc>
        <w:tc>
          <w:tcPr>
            <w:tcW w:w="3402" w:type="dxa"/>
            <w:tcMar/>
          </w:tcPr>
          <w:p w:rsidR="00E73ED7" w:rsidP="00C971DC" w:rsidRDefault="00E73ED7" w14:paraId="539B352C" w14:textId="7A2E1152">
            <w:r w:rsidRPr="00D724B4">
              <w:t>Second Loss (Rs.)</w:t>
            </w:r>
            <w:r w:rsidR="00F12B51">
              <w:t xml:space="preserve">  </w:t>
            </w:r>
            <w:r w:rsidRPr="003949FE" w:rsidR="00F12B51">
              <w:rPr>
                <w:b/>
              </w:rPr>
              <w:t>(E-F)</w:t>
            </w:r>
          </w:p>
        </w:tc>
        <w:tc>
          <w:tcPr>
            <w:tcW w:w="2131" w:type="dxa"/>
            <w:tcMar/>
            <w:vAlign w:val="center"/>
          </w:tcPr>
          <w:p w:rsidRPr="00D35BCF" w:rsidR="00E73ED7" w:rsidP="00C971DC" w:rsidRDefault="00D35BCF" w14:paraId="0453CA6E" w14:textId="5CE23685">
            <w:pPr>
              <w:jc w:val="right"/>
              <w:rPr>
                <w:rFonts w:ascii="Calibri" w:hAnsi="Calibri" w:cs="Calibri"/>
                <w:color w:val="444444"/>
              </w:rPr>
            </w:pPr>
            <w:r>
              <w:rPr>
                <w:rFonts w:ascii="Calibri" w:hAnsi="Calibri" w:cs="Calibri"/>
                <w:color w:val="444444"/>
              </w:rPr>
              <w:t>431456.00</w:t>
            </w:r>
          </w:p>
        </w:tc>
      </w:tr>
      <w:tr w:rsidR="00E73ED7" w:rsidTr="75967FAE" w14:paraId="2B0C42BD" w14:textId="77777777">
        <w:tc>
          <w:tcPr>
            <w:tcW w:w="704" w:type="dxa"/>
            <w:tcMar/>
          </w:tcPr>
          <w:p w:rsidR="00E73ED7" w:rsidP="00C971DC" w:rsidRDefault="00311346" w14:paraId="0ABB77C5" w14:textId="197EA984">
            <w:r>
              <w:t>H</w:t>
            </w:r>
          </w:p>
        </w:tc>
        <w:tc>
          <w:tcPr>
            <w:tcW w:w="3402" w:type="dxa"/>
            <w:tcMar/>
          </w:tcPr>
          <w:p w:rsidRPr="00D724B4" w:rsidR="00E73ED7" w:rsidP="00C971DC" w:rsidRDefault="00E73ED7" w14:paraId="54EE662E" w14:textId="25575309">
            <w:r w:rsidRPr="00D724B4">
              <w:t>Maximum Payout(Rs.)</w:t>
            </w:r>
            <w:r w:rsidR="00F12B51">
              <w:t xml:space="preserve"> </w:t>
            </w:r>
            <w:r w:rsidRPr="003949FE" w:rsidR="00853CA1">
              <w:t>(</w:t>
            </w:r>
            <w:r w:rsidRPr="003949FE" w:rsidR="00853CA1">
              <w:rPr>
                <w:b/>
              </w:rPr>
              <w:t>A*15%</w:t>
            </w:r>
            <w:r w:rsidR="000A1BEE">
              <w:rPr>
                <w:b/>
              </w:rPr>
              <w:t>)</w:t>
            </w:r>
          </w:p>
        </w:tc>
        <w:tc>
          <w:tcPr>
            <w:tcW w:w="2131" w:type="dxa"/>
            <w:tcMar/>
            <w:vAlign w:val="center"/>
          </w:tcPr>
          <w:p w:rsidRPr="00C3636F" w:rsidR="00E73ED7" w:rsidP="00C971DC" w:rsidRDefault="00C3636F" w14:paraId="58D2D398" w14:textId="700CFF0B">
            <w:pPr>
              <w:jc w:val="right"/>
              <w:rPr>
                <w:rFonts w:ascii="Calibri" w:hAnsi="Calibri" w:cs="Calibri"/>
                <w:color w:val="444444"/>
              </w:rPr>
            </w:pPr>
            <w:r>
              <w:rPr>
                <w:rFonts w:ascii="Calibri" w:hAnsi="Calibri" w:cs="Calibri"/>
                <w:color w:val="444444"/>
              </w:rPr>
              <w:t>1015500.00</w:t>
            </w:r>
          </w:p>
        </w:tc>
      </w:tr>
      <w:tr w:rsidR="00E73ED7" w:rsidTr="75967FAE" w14:paraId="47E5D241" w14:textId="77777777">
        <w:tc>
          <w:tcPr>
            <w:tcW w:w="704" w:type="dxa"/>
            <w:tcMar/>
          </w:tcPr>
          <w:p w:rsidR="00E73ED7" w:rsidP="00C971DC" w:rsidRDefault="00311346" w14:paraId="34FABA6D" w14:textId="2570262E">
            <w:r>
              <w:t>I</w:t>
            </w:r>
          </w:p>
        </w:tc>
        <w:tc>
          <w:tcPr>
            <w:tcW w:w="3402" w:type="dxa"/>
            <w:tcMar/>
          </w:tcPr>
          <w:p w:rsidRPr="00D724B4" w:rsidR="00E73ED7" w:rsidP="00C971DC" w:rsidRDefault="00E73ED7" w14:paraId="11CEA9D6" w14:textId="15C03A05">
            <w:r w:rsidRPr="00D724B4">
              <w:t>Amount of Eligible Interim claim(Rs</w:t>
            </w:r>
            <w:commentRangeStart w:id="84"/>
            <w:commentRangeStart w:id="85"/>
            <w:r w:rsidRPr="00D724B4">
              <w:t>.)</w:t>
            </w:r>
            <w:r w:rsidR="00205779">
              <w:t xml:space="preserve">  </w:t>
            </w:r>
            <w:r w:rsidRPr="003949FE" w:rsidR="00205779">
              <w:t>(</w:t>
            </w:r>
            <w:r w:rsidRPr="003949FE" w:rsidR="00205779">
              <w:rPr>
                <w:b/>
              </w:rPr>
              <w:t>G*</w:t>
            </w:r>
            <w:r w:rsidR="0087490C">
              <w:rPr>
                <w:b/>
              </w:rPr>
              <w:t>7</w:t>
            </w:r>
            <w:r w:rsidR="003E6123">
              <w:rPr>
                <w:b/>
              </w:rPr>
              <w:t>5</w:t>
            </w:r>
            <w:r w:rsidRPr="003949FE" w:rsidR="00205779">
              <w:rPr>
                <w:b/>
              </w:rPr>
              <w:t>%)</w:t>
            </w:r>
            <w:commentRangeEnd w:id="84"/>
            <w:r w:rsidR="000634B4">
              <w:rPr>
                <w:rStyle w:val="CommentReference"/>
              </w:rPr>
              <w:commentReference w:id="84"/>
            </w:r>
            <w:commentRangeEnd w:id="85"/>
            <w:r w:rsidR="00C15830">
              <w:rPr>
                <w:rStyle w:val="CommentReference"/>
              </w:rPr>
              <w:commentReference w:id="85"/>
            </w:r>
          </w:p>
        </w:tc>
        <w:tc>
          <w:tcPr>
            <w:tcW w:w="2131" w:type="dxa"/>
            <w:tcMar/>
            <w:vAlign w:val="center"/>
          </w:tcPr>
          <w:p w:rsidRPr="00C3636F" w:rsidR="00E73ED7" w:rsidP="00C971DC" w:rsidRDefault="00C3636F" w14:paraId="40564019" w14:textId="58085E4B">
            <w:pPr>
              <w:jc w:val="right"/>
              <w:rPr>
                <w:rFonts w:ascii="Calibri" w:hAnsi="Calibri" w:cs="Calibri"/>
                <w:color w:val="444444"/>
              </w:rPr>
            </w:pPr>
            <w:r>
              <w:rPr>
                <w:rFonts w:ascii="Calibri" w:hAnsi="Calibri" w:cs="Calibri"/>
                <w:color w:val="444444"/>
              </w:rPr>
              <w:t>323592.00</w:t>
            </w:r>
          </w:p>
        </w:tc>
      </w:tr>
      <w:tr w:rsidR="00E73ED7" w:rsidTr="75967FAE" w14:paraId="786977C6" w14:textId="77777777">
        <w:tc>
          <w:tcPr>
            <w:tcW w:w="704" w:type="dxa"/>
            <w:tcMar/>
          </w:tcPr>
          <w:p w:rsidR="00E73ED7" w:rsidP="00C971DC" w:rsidRDefault="00311346" w14:paraId="376DE138" w14:textId="23F8FBEF">
            <w:r>
              <w:t>J</w:t>
            </w:r>
          </w:p>
        </w:tc>
        <w:tc>
          <w:tcPr>
            <w:tcW w:w="3402" w:type="dxa"/>
            <w:tcMar/>
          </w:tcPr>
          <w:p w:rsidRPr="00D724B4" w:rsidR="00E73ED7" w:rsidP="00C971DC" w:rsidRDefault="00E73ED7" w14:paraId="0D65FB30" w14:textId="16F0ECCC">
            <w:r w:rsidRPr="00D724B4">
              <w:t>Eligible Claim Lodged(Rs</w:t>
            </w:r>
            <w:r w:rsidRPr="003949FE">
              <w:rPr>
                <w:b/>
              </w:rPr>
              <w:t>.)</w:t>
            </w:r>
            <w:r w:rsidRPr="003949FE" w:rsidR="00D43FC0">
              <w:rPr>
                <w:b/>
              </w:rPr>
              <w:t xml:space="preserve"> (If I &gt;H, H,I)</w:t>
            </w:r>
          </w:p>
        </w:tc>
        <w:tc>
          <w:tcPr>
            <w:tcW w:w="2131" w:type="dxa"/>
            <w:tcMar/>
            <w:vAlign w:val="center"/>
          </w:tcPr>
          <w:p w:rsidRPr="003949FE" w:rsidR="00E73ED7" w:rsidP="00C971DC" w:rsidRDefault="00C3636F" w14:paraId="1C620BC0" w14:textId="6B86B78A">
            <w:pPr>
              <w:jc w:val="right"/>
            </w:pPr>
            <w:r>
              <w:rPr>
                <w:rFonts w:ascii="Calibri" w:hAnsi="Calibri" w:cs="Calibri"/>
                <w:color w:val="444444"/>
              </w:rPr>
              <w:t>323592.00</w:t>
            </w:r>
          </w:p>
        </w:tc>
      </w:tr>
      <w:tr w:rsidR="00E73ED7" w:rsidTr="75967FAE" w14:paraId="525946C0" w14:textId="77777777">
        <w:tc>
          <w:tcPr>
            <w:tcW w:w="704" w:type="dxa"/>
            <w:tcMar/>
          </w:tcPr>
          <w:p w:rsidR="00E73ED7" w:rsidP="00C971DC" w:rsidRDefault="00311346" w14:paraId="4B738B75" w14:textId="7053E6D9">
            <w:r>
              <w:t>K</w:t>
            </w:r>
          </w:p>
        </w:tc>
        <w:tc>
          <w:tcPr>
            <w:tcW w:w="3402" w:type="dxa"/>
            <w:tcMar/>
          </w:tcPr>
          <w:p w:rsidRPr="00D724B4" w:rsidR="00E73ED7" w:rsidP="00C971DC" w:rsidRDefault="00E73ED7" w14:paraId="2AB9E17F" w14:textId="47627DE2">
            <w:r w:rsidRPr="00D724B4">
              <w:t>Cumulative Claim Payout (Rs.)</w:t>
            </w:r>
            <w:r w:rsidR="000E7EE4">
              <w:t xml:space="preserve"> </w:t>
            </w:r>
          </w:p>
        </w:tc>
        <w:tc>
          <w:tcPr>
            <w:tcW w:w="2131" w:type="dxa"/>
            <w:tcMar/>
            <w:vAlign w:val="center"/>
          </w:tcPr>
          <w:p w:rsidR="00E73ED7" w:rsidP="00C971DC" w:rsidRDefault="00E73ED7" w14:paraId="380C7E62" w14:textId="4974F07F">
            <w:pPr>
              <w:jc w:val="right"/>
            </w:pPr>
            <w:r>
              <w:t>0</w:t>
            </w:r>
            <w:r w:rsidR="00053214">
              <w:t>.00</w:t>
            </w:r>
          </w:p>
        </w:tc>
      </w:tr>
      <w:tr w:rsidR="00DE3F9A" w:rsidTr="75967FAE" w14:paraId="30475723" w14:textId="77777777">
        <w:tc>
          <w:tcPr>
            <w:tcW w:w="704" w:type="dxa"/>
            <w:tcMar/>
          </w:tcPr>
          <w:p w:rsidR="00DE3F9A" w:rsidP="00C971DC" w:rsidRDefault="00DE3F9A" w14:paraId="3B923B3F" w14:textId="11DE0A4B">
            <w:r>
              <w:t>L</w:t>
            </w:r>
          </w:p>
        </w:tc>
        <w:tc>
          <w:tcPr>
            <w:tcW w:w="3402" w:type="dxa"/>
            <w:tcMar/>
          </w:tcPr>
          <w:p w:rsidRPr="00D724B4" w:rsidR="00DE3F9A" w:rsidP="00C971DC" w:rsidRDefault="00DE3F9A" w14:paraId="73F7BE5E" w14:textId="0FA08FA0">
            <w:r w:rsidRPr="00D724B4">
              <w:t>Eligible Claim Payout (Rs)</w:t>
            </w:r>
            <w:r w:rsidR="009A082C">
              <w:t xml:space="preserve"> </w:t>
            </w:r>
            <w:r w:rsidRPr="009A082C" w:rsidR="009A082C">
              <w:rPr>
                <w:b/>
                <w:bCs/>
              </w:rPr>
              <w:t>(</w:t>
            </w:r>
            <w:r w:rsidR="009A082C">
              <w:rPr>
                <w:b/>
                <w:bCs/>
              </w:rPr>
              <w:t>J-K</w:t>
            </w:r>
            <w:r w:rsidRPr="009A082C" w:rsidR="009A082C">
              <w:rPr>
                <w:b/>
                <w:bCs/>
              </w:rPr>
              <w:t>)</w:t>
            </w:r>
          </w:p>
        </w:tc>
        <w:tc>
          <w:tcPr>
            <w:tcW w:w="2131" w:type="dxa"/>
            <w:tcMar/>
            <w:vAlign w:val="center"/>
          </w:tcPr>
          <w:p w:rsidR="00DE3F9A" w:rsidP="00C971DC" w:rsidRDefault="00C3636F" w14:paraId="024F1E3A" w14:textId="2FFA7A83">
            <w:pPr>
              <w:jc w:val="right"/>
            </w:pPr>
            <w:r>
              <w:rPr>
                <w:rFonts w:ascii="Calibri" w:hAnsi="Calibri" w:cs="Calibri"/>
                <w:color w:val="444444"/>
              </w:rPr>
              <w:t>323592.00</w:t>
            </w:r>
          </w:p>
        </w:tc>
      </w:tr>
    </w:tbl>
    <w:p w:rsidR="00C971DC" w:rsidP="004F18BF" w:rsidRDefault="00C971DC" w14:paraId="2F3280F3" w14:textId="77777777">
      <w:pPr>
        <w:jc w:val="both"/>
      </w:pPr>
    </w:p>
    <w:p w:rsidRPr="00C971DC" w:rsidR="00C971DC" w:rsidP="00C971DC" w:rsidRDefault="00C971DC" w14:paraId="21BFD563" w14:textId="77777777"/>
    <w:p w:rsidR="00C971DC" w:rsidP="004F18BF" w:rsidRDefault="00C971DC" w14:paraId="150EC5D4" w14:textId="77777777">
      <w:pPr>
        <w:jc w:val="both"/>
      </w:pPr>
    </w:p>
    <w:p w:rsidR="00CF476A" w:rsidP="00C971DC" w:rsidRDefault="00C971DC" w14:paraId="213CFE35" w14:textId="5769E8A4">
      <w:pPr>
        <w:jc w:val="center"/>
      </w:pPr>
      <w:r>
        <w:br w:type="textWrapping" w:clear="all"/>
      </w:r>
    </w:p>
    <w:p w:rsidRPr="00EF241F" w:rsidR="00EF241F" w:rsidP="00EF241F" w:rsidRDefault="00EF241F" w14:paraId="7E681EB2" w14:textId="1962714E">
      <w:pPr>
        <w:rPr>
          <w:b/>
          <w:u w:val="single"/>
        </w:rPr>
      </w:pPr>
      <w:r w:rsidRPr="00EF241F">
        <w:rPr>
          <w:b/>
          <w:u w:val="single"/>
        </w:rPr>
        <w:t xml:space="preserve">Scenario – Claim in Interim Period </w:t>
      </w:r>
      <w:r>
        <w:rPr>
          <w:b/>
          <w:u w:val="single"/>
        </w:rPr>
        <w:t>I</w:t>
      </w:r>
      <w:r w:rsidRPr="00EF241F">
        <w:rPr>
          <w:b/>
          <w:u w:val="single"/>
        </w:rPr>
        <w:t>I</w:t>
      </w:r>
      <w:r w:rsidR="00530196">
        <w:rPr>
          <w:b/>
          <w:u w:val="single"/>
        </w:rPr>
        <w:t xml:space="preserve"> (Current Portfolio- Loan Type 1,2,3,4</w:t>
      </w:r>
      <w:r w:rsidR="00DC3129">
        <w:rPr>
          <w:b/>
          <w:u w:val="single"/>
        </w:rPr>
        <w:t>)</w:t>
      </w:r>
      <w:r w:rsidRPr="00EF241F">
        <w:rPr>
          <w:b/>
          <w:u w:val="single"/>
        </w:rPr>
        <w:t>:</w:t>
      </w:r>
    </w:p>
    <w:p w:rsidR="00EF241F" w:rsidP="00EF241F" w:rsidRDefault="00EF241F" w14:paraId="7B6E8D52" w14:textId="4BD489DA">
      <w:r w:rsidRPr="00C70629">
        <w:t xml:space="preserve">Crystallized portfolio </w:t>
      </w:r>
      <w:r>
        <w:t xml:space="preserve">Sanctioned Amount </w:t>
      </w:r>
      <w:r w:rsidRPr="00C70629" w:rsidR="00E20847">
        <w:t>(</w:t>
      </w:r>
      <w:r w:rsidR="00E20847">
        <w:t>Summation of sanctioned amount or modified sanction amount, if available, for cases which have been billed till Currency Period 3 billing):</w:t>
      </w:r>
      <w:r w:rsidR="004C4A50">
        <w:t xml:space="preserve"> </w:t>
      </w:r>
      <w:r w:rsidRPr="004C4A50" w:rsidR="004C4A50">
        <w:t>8550000</w:t>
      </w:r>
      <w:r w:rsidR="004C4A50">
        <w:t>.00</w:t>
      </w:r>
      <w:r w:rsidR="00E76CDF">
        <w:t>/-</w:t>
      </w:r>
      <w:r w:rsidRPr="00DD24A2" w:rsidR="00E76CDF">
        <w:rPr>
          <w:b/>
        </w:rPr>
        <w:t xml:space="preserve"> (</w:t>
      </w:r>
      <w:r w:rsidRPr="00DD24A2">
        <w:rPr>
          <w:b/>
        </w:rPr>
        <w:t>A)</w:t>
      </w:r>
    </w:p>
    <w:p w:rsidR="00EF241F" w:rsidP="00EF241F" w:rsidRDefault="00EF241F" w14:paraId="5B3069F7" w14:textId="77777777">
      <w:r>
        <w:t>The details provided by MLI in claim requisition file:</w:t>
      </w:r>
    </w:p>
    <w:tbl>
      <w:tblPr>
        <w:tblStyle w:val="TableGrid"/>
        <w:tblW w:w="0" w:type="auto"/>
        <w:tblLook w:val="04A0" w:firstRow="1" w:lastRow="0" w:firstColumn="1" w:lastColumn="0" w:noHBand="0" w:noVBand="1"/>
      </w:tblPr>
      <w:tblGrid>
        <w:gridCol w:w="704"/>
        <w:gridCol w:w="3402"/>
        <w:gridCol w:w="2143"/>
      </w:tblGrid>
      <w:tr w:rsidR="00B43D89" w:rsidTr="003249E6" w14:paraId="38AAF9CB" w14:textId="77777777">
        <w:tc>
          <w:tcPr>
            <w:tcW w:w="704" w:type="dxa"/>
          </w:tcPr>
          <w:p w:rsidR="00B43D89" w:rsidP="00072969" w:rsidRDefault="00B43D89" w14:paraId="55EB43BC" w14:textId="77777777"/>
        </w:tc>
        <w:tc>
          <w:tcPr>
            <w:tcW w:w="3402" w:type="dxa"/>
          </w:tcPr>
          <w:p w:rsidR="00B43D89" w:rsidP="00072969" w:rsidRDefault="00B43D89" w14:paraId="3D9278EF" w14:textId="77777777">
            <w:r w:rsidRPr="00D724B4">
              <w:t>Portfolio</w:t>
            </w:r>
          </w:p>
        </w:tc>
        <w:tc>
          <w:tcPr>
            <w:tcW w:w="2143" w:type="dxa"/>
          </w:tcPr>
          <w:p w:rsidR="00B43D89" w:rsidP="00072969" w:rsidRDefault="004C4A50" w14:paraId="37364968" w14:textId="6AD6A0B8">
            <w:r w:rsidRPr="004C4A50">
              <w:t>MUDFHYT20222023C</w:t>
            </w:r>
          </w:p>
        </w:tc>
      </w:tr>
      <w:tr w:rsidR="003249E6" w:rsidTr="003249E6" w14:paraId="410C09F8" w14:textId="77777777">
        <w:tc>
          <w:tcPr>
            <w:tcW w:w="704" w:type="dxa"/>
          </w:tcPr>
          <w:p w:rsidR="003249E6" w:rsidP="003249E6" w:rsidRDefault="003249E6" w14:paraId="123DA083" w14:textId="34C0EDD2">
            <w:r>
              <w:t>A</w:t>
            </w:r>
          </w:p>
        </w:tc>
        <w:tc>
          <w:tcPr>
            <w:tcW w:w="3402" w:type="dxa"/>
          </w:tcPr>
          <w:p w:rsidR="003249E6" w:rsidP="003249E6" w:rsidRDefault="003249E6" w14:paraId="61438B2B" w14:textId="3D1AF388">
            <w:r w:rsidRPr="00D724B4">
              <w:t>Crystalized Sanctioned Amount ( to be taken in case of interim claim &amp; final Claim CP 1, 2, 3)/ Sanction Amount of o/s Portfolio Migrated for CP 4, 5, 6 ) (Rs)</w:t>
            </w:r>
          </w:p>
        </w:tc>
        <w:tc>
          <w:tcPr>
            <w:tcW w:w="2143" w:type="dxa"/>
            <w:vAlign w:val="center"/>
          </w:tcPr>
          <w:p w:rsidR="003249E6" w:rsidP="003249E6" w:rsidRDefault="003249E6" w14:paraId="773ED8B2" w14:textId="72DACCEA">
            <w:pPr>
              <w:jc w:val="right"/>
            </w:pPr>
            <w:r w:rsidRPr="004C4A50">
              <w:t>8550000</w:t>
            </w:r>
            <w:r w:rsidRPr="000D6F39">
              <w:t>.00</w:t>
            </w:r>
          </w:p>
        </w:tc>
      </w:tr>
      <w:tr w:rsidR="003249E6" w:rsidTr="003249E6" w14:paraId="2D45B479" w14:textId="77777777">
        <w:tc>
          <w:tcPr>
            <w:tcW w:w="704" w:type="dxa"/>
          </w:tcPr>
          <w:p w:rsidR="003249E6" w:rsidP="003249E6" w:rsidRDefault="003249E6" w14:paraId="05E738C1" w14:textId="0E24C2F9">
            <w:r>
              <w:t>B</w:t>
            </w:r>
          </w:p>
        </w:tc>
        <w:tc>
          <w:tcPr>
            <w:tcW w:w="3402" w:type="dxa"/>
          </w:tcPr>
          <w:p w:rsidR="003249E6" w:rsidP="003249E6" w:rsidRDefault="003249E6" w14:paraId="1278E66F" w14:textId="6445F29B">
            <w:r w:rsidRPr="00D724B4">
              <w:t>No. of Accounts identified as Loss Assets</w:t>
            </w:r>
          </w:p>
        </w:tc>
        <w:tc>
          <w:tcPr>
            <w:tcW w:w="2143" w:type="dxa"/>
          </w:tcPr>
          <w:p w:rsidR="003249E6" w:rsidP="003249E6" w:rsidRDefault="003249E6" w14:paraId="432CEB25" w14:textId="0DC6F0B8">
            <w:pPr>
              <w:jc w:val="right"/>
            </w:pPr>
            <w:r>
              <w:t>8</w:t>
            </w:r>
          </w:p>
        </w:tc>
      </w:tr>
      <w:tr w:rsidR="003249E6" w:rsidTr="003249E6" w14:paraId="1EB102A0" w14:textId="77777777">
        <w:tc>
          <w:tcPr>
            <w:tcW w:w="704" w:type="dxa"/>
          </w:tcPr>
          <w:p w:rsidR="003249E6" w:rsidP="003249E6" w:rsidRDefault="003249E6" w14:paraId="66294B1D" w14:textId="43E22E1E">
            <w:r>
              <w:t>C</w:t>
            </w:r>
          </w:p>
        </w:tc>
        <w:tc>
          <w:tcPr>
            <w:tcW w:w="3402" w:type="dxa"/>
          </w:tcPr>
          <w:p w:rsidR="003249E6" w:rsidP="003249E6" w:rsidRDefault="003249E6" w14:paraId="59338A79" w14:textId="1C3DAF6A">
            <w:r w:rsidRPr="00D724B4">
              <w:t>Principal as on date of NPA(Rs.)</w:t>
            </w:r>
          </w:p>
        </w:tc>
        <w:tc>
          <w:tcPr>
            <w:tcW w:w="2143" w:type="dxa"/>
          </w:tcPr>
          <w:p w:rsidRPr="001305B3" w:rsidR="003249E6" w:rsidP="003249E6" w:rsidRDefault="003249E6" w14:paraId="29543639" w14:textId="5640EAD3">
            <w:pPr>
              <w:jc w:val="right"/>
              <w:rPr>
                <w:rFonts w:ascii="Calibri" w:hAnsi="Calibri" w:cs="Calibri"/>
                <w:color w:val="444444"/>
              </w:rPr>
            </w:pPr>
            <w:r>
              <w:rPr>
                <w:rFonts w:ascii="Calibri" w:hAnsi="Calibri" w:cs="Calibri"/>
                <w:color w:val="444444"/>
              </w:rPr>
              <w:t>744800.00</w:t>
            </w:r>
          </w:p>
        </w:tc>
      </w:tr>
      <w:tr w:rsidR="003249E6" w:rsidTr="003249E6" w14:paraId="24FE8E5E" w14:textId="77777777">
        <w:tc>
          <w:tcPr>
            <w:tcW w:w="704" w:type="dxa"/>
          </w:tcPr>
          <w:p w:rsidR="003249E6" w:rsidP="003249E6" w:rsidRDefault="003249E6" w14:paraId="07BE6668" w14:textId="7D311C3D">
            <w:r>
              <w:t>D</w:t>
            </w:r>
          </w:p>
        </w:tc>
        <w:tc>
          <w:tcPr>
            <w:tcW w:w="3402" w:type="dxa"/>
          </w:tcPr>
          <w:p w:rsidR="003249E6" w:rsidP="003249E6" w:rsidRDefault="003249E6" w14:paraId="2E6B52B0" w14:textId="2A65CC3B">
            <w:r w:rsidRPr="00D724B4">
              <w:t>Recovery Amount from NPA date till lodgment of claim(Rs.)</w:t>
            </w:r>
          </w:p>
        </w:tc>
        <w:tc>
          <w:tcPr>
            <w:tcW w:w="2143" w:type="dxa"/>
            <w:vAlign w:val="center"/>
          </w:tcPr>
          <w:p w:rsidRPr="001305B3" w:rsidR="003249E6" w:rsidP="003249E6" w:rsidRDefault="003249E6" w14:paraId="664FF889" w14:textId="2429DD16">
            <w:pPr>
              <w:jc w:val="right"/>
              <w:rPr>
                <w:rFonts w:ascii="Calibri" w:hAnsi="Calibri" w:cs="Calibri"/>
                <w:color w:val="444444"/>
              </w:rPr>
            </w:pPr>
            <w:r>
              <w:rPr>
                <w:rFonts w:ascii="Calibri" w:hAnsi="Calibri" w:cs="Calibri"/>
                <w:color w:val="444444"/>
              </w:rPr>
              <w:t>225600.00</w:t>
            </w:r>
          </w:p>
        </w:tc>
      </w:tr>
      <w:tr w:rsidR="003249E6" w:rsidTr="003249E6" w14:paraId="048C6446" w14:textId="77777777">
        <w:tc>
          <w:tcPr>
            <w:tcW w:w="704" w:type="dxa"/>
          </w:tcPr>
          <w:p w:rsidR="003249E6" w:rsidP="003249E6" w:rsidRDefault="003249E6" w14:paraId="54A86385" w14:textId="4B529B72">
            <w:r>
              <w:t>E</w:t>
            </w:r>
          </w:p>
        </w:tc>
        <w:tc>
          <w:tcPr>
            <w:tcW w:w="3402" w:type="dxa"/>
          </w:tcPr>
          <w:p w:rsidR="003249E6" w:rsidP="003249E6" w:rsidRDefault="003249E6" w14:paraId="5AFEC812" w14:textId="29A18D79">
            <w:r w:rsidRPr="00D724B4">
              <w:t>Eligible AID (Rs.)</w:t>
            </w:r>
            <w:r>
              <w:t xml:space="preserve">   </w:t>
            </w:r>
            <w:r w:rsidRPr="003949FE">
              <w:rPr>
                <w:b/>
              </w:rPr>
              <w:t>(</w:t>
            </w:r>
            <w:r>
              <w:rPr>
                <w:b/>
              </w:rPr>
              <w:t>C-D</w:t>
            </w:r>
            <w:r w:rsidRPr="003949FE">
              <w:rPr>
                <w:b/>
              </w:rPr>
              <w:t>)</w:t>
            </w:r>
          </w:p>
        </w:tc>
        <w:tc>
          <w:tcPr>
            <w:tcW w:w="2143" w:type="dxa"/>
          </w:tcPr>
          <w:p w:rsidRPr="001305B3" w:rsidR="003249E6" w:rsidP="003249E6" w:rsidRDefault="003249E6" w14:paraId="7B4E43CF" w14:textId="6FEB5A45">
            <w:pPr>
              <w:jc w:val="right"/>
              <w:rPr>
                <w:rFonts w:ascii="Calibri" w:hAnsi="Calibri" w:cs="Calibri"/>
                <w:color w:val="444444"/>
              </w:rPr>
            </w:pPr>
            <w:r>
              <w:rPr>
                <w:rFonts w:ascii="Calibri" w:hAnsi="Calibri" w:cs="Calibri"/>
                <w:color w:val="444444"/>
              </w:rPr>
              <w:t>519200.00</w:t>
            </w:r>
          </w:p>
        </w:tc>
      </w:tr>
      <w:tr w:rsidR="003249E6" w:rsidTr="003249E6" w14:paraId="70718588" w14:textId="77777777">
        <w:tc>
          <w:tcPr>
            <w:tcW w:w="704" w:type="dxa"/>
          </w:tcPr>
          <w:p w:rsidR="003249E6" w:rsidP="003249E6" w:rsidRDefault="003249E6" w14:paraId="18EF7F83" w14:textId="314FA4F4">
            <w:r>
              <w:t>F</w:t>
            </w:r>
          </w:p>
        </w:tc>
        <w:tc>
          <w:tcPr>
            <w:tcW w:w="3402" w:type="dxa"/>
          </w:tcPr>
          <w:p w:rsidR="003249E6" w:rsidP="003249E6" w:rsidRDefault="003249E6" w14:paraId="36FB9344" w14:textId="304273AD">
            <w:r w:rsidRPr="00D724B4">
              <w:t>First Loss 5% on Crystallized amount or 3% on Default Total Loss (As Applicable) (Rs</w:t>
            </w:r>
            <w:commentRangeStart w:id="86"/>
            <w:commentRangeStart w:id="87"/>
            <w:r w:rsidRPr="003949FE">
              <w:rPr>
                <w:b/>
              </w:rPr>
              <w:t>.)   (</w:t>
            </w:r>
            <w:r>
              <w:rPr>
                <w:b/>
              </w:rPr>
              <w:t>E</w:t>
            </w:r>
            <w:r w:rsidRPr="003949FE">
              <w:rPr>
                <w:b/>
              </w:rPr>
              <w:t>*</w:t>
            </w:r>
            <w:r>
              <w:rPr>
                <w:b/>
              </w:rPr>
              <w:t>3</w:t>
            </w:r>
            <w:r w:rsidRPr="003949FE">
              <w:rPr>
                <w:b/>
              </w:rPr>
              <w:t>%)</w:t>
            </w:r>
            <w:commentRangeEnd w:id="86"/>
            <w:r>
              <w:rPr>
                <w:rStyle w:val="CommentReference"/>
              </w:rPr>
              <w:commentReference w:id="86"/>
            </w:r>
            <w:commentRangeEnd w:id="87"/>
            <w:r w:rsidR="00C15830">
              <w:rPr>
                <w:rStyle w:val="CommentReference"/>
              </w:rPr>
              <w:commentReference w:id="87"/>
            </w:r>
          </w:p>
        </w:tc>
        <w:tc>
          <w:tcPr>
            <w:tcW w:w="2143" w:type="dxa"/>
            <w:vAlign w:val="center"/>
          </w:tcPr>
          <w:p w:rsidRPr="001305B3" w:rsidR="003249E6" w:rsidP="003249E6" w:rsidRDefault="003249E6" w14:paraId="6C4D66E6" w14:textId="6F401245">
            <w:pPr>
              <w:jc w:val="right"/>
              <w:rPr>
                <w:rFonts w:ascii="Calibri" w:hAnsi="Calibri" w:cs="Calibri"/>
                <w:color w:val="444444"/>
              </w:rPr>
            </w:pPr>
            <w:r>
              <w:rPr>
                <w:rFonts w:ascii="Calibri" w:hAnsi="Calibri" w:cs="Calibri"/>
                <w:color w:val="444444"/>
              </w:rPr>
              <w:t>15576.00</w:t>
            </w:r>
          </w:p>
        </w:tc>
      </w:tr>
      <w:tr w:rsidR="003249E6" w:rsidTr="003249E6" w14:paraId="3D7773DD" w14:textId="77777777">
        <w:tc>
          <w:tcPr>
            <w:tcW w:w="704" w:type="dxa"/>
          </w:tcPr>
          <w:p w:rsidR="003249E6" w:rsidP="003249E6" w:rsidRDefault="003249E6" w14:paraId="4E1C9589" w14:textId="3AD7E71D">
            <w:r>
              <w:t>G</w:t>
            </w:r>
          </w:p>
        </w:tc>
        <w:tc>
          <w:tcPr>
            <w:tcW w:w="3402" w:type="dxa"/>
          </w:tcPr>
          <w:p w:rsidR="003249E6" w:rsidP="003249E6" w:rsidRDefault="003249E6" w14:paraId="39A18E99" w14:textId="6C046984">
            <w:r w:rsidRPr="00D724B4">
              <w:t>Second Loss (Rs.)</w:t>
            </w:r>
            <w:r>
              <w:t xml:space="preserve">  </w:t>
            </w:r>
            <w:r w:rsidRPr="003949FE">
              <w:rPr>
                <w:b/>
              </w:rPr>
              <w:t>(E-F)</w:t>
            </w:r>
          </w:p>
        </w:tc>
        <w:tc>
          <w:tcPr>
            <w:tcW w:w="2143" w:type="dxa"/>
            <w:vAlign w:val="center"/>
          </w:tcPr>
          <w:p w:rsidRPr="001305B3" w:rsidR="003249E6" w:rsidP="003249E6" w:rsidRDefault="003249E6" w14:paraId="05E857A8" w14:textId="1718CF02">
            <w:pPr>
              <w:jc w:val="right"/>
              <w:rPr>
                <w:rFonts w:ascii="Calibri" w:hAnsi="Calibri" w:cs="Calibri"/>
                <w:color w:val="444444"/>
              </w:rPr>
            </w:pPr>
            <w:r>
              <w:rPr>
                <w:rFonts w:ascii="Calibri" w:hAnsi="Calibri" w:cs="Calibri"/>
                <w:color w:val="444444"/>
              </w:rPr>
              <w:t>503624.00</w:t>
            </w:r>
          </w:p>
        </w:tc>
      </w:tr>
      <w:tr w:rsidR="003249E6" w:rsidTr="003249E6" w14:paraId="1EBBA232" w14:textId="77777777">
        <w:tc>
          <w:tcPr>
            <w:tcW w:w="704" w:type="dxa"/>
          </w:tcPr>
          <w:p w:rsidR="003249E6" w:rsidP="003249E6" w:rsidRDefault="003249E6" w14:paraId="2AA4C917" w14:textId="38D8499C">
            <w:r>
              <w:t>H</w:t>
            </w:r>
          </w:p>
        </w:tc>
        <w:tc>
          <w:tcPr>
            <w:tcW w:w="3402" w:type="dxa"/>
          </w:tcPr>
          <w:p w:rsidRPr="00D724B4" w:rsidR="003249E6" w:rsidP="003249E6" w:rsidRDefault="003249E6" w14:paraId="0EC34F1A" w14:textId="1EC142F8">
            <w:r w:rsidRPr="00D724B4">
              <w:t>Maximum Payout(Rs.)</w:t>
            </w:r>
            <w:r>
              <w:t xml:space="preserve"> </w:t>
            </w:r>
            <w:r w:rsidRPr="003949FE">
              <w:t>(</w:t>
            </w:r>
            <w:r w:rsidRPr="003949FE">
              <w:rPr>
                <w:b/>
              </w:rPr>
              <w:t>A*15%</w:t>
            </w:r>
            <w:r>
              <w:rPr>
                <w:b/>
              </w:rPr>
              <w:t>)</w:t>
            </w:r>
          </w:p>
        </w:tc>
        <w:tc>
          <w:tcPr>
            <w:tcW w:w="2143" w:type="dxa"/>
            <w:vAlign w:val="center"/>
          </w:tcPr>
          <w:p w:rsidRPr="001305B3" w:rsidR="003249E6" w:rsidP="003249E6" w:rsidRDefault="003249E6" w14:paraId="75BE4074" w14:textId="7FFC83BC">
            <w:pPr>
              <w:jc w:val="right"/>
              <w:rPr>
                <w:rFonts w:ascii="Calibri" w:hAnsi="Calibri" w:cs="Calibri"/>
                <w:color w:val="444444"/>
              </w:rPr>
            </w:pPr>
            <w:r>
              <w:rPr>
                <w:rFonts w:ascii="Calibri" w:hAnsi="Calibri" w:cs="Calibri"/>
                <w:color w:val="444444"/>
              </w:rPr>
              <w:t>1282500.00</w:t>
            </w:r>
          </w:p>
        </w:tc>
      </w:tr>
      <w:tr w:rsidR="003249E6" w:rsidTr="003249E6" w14:paraId="62DFE214" w14:textId="77777777">
        <w:tc>
          <w:tcPr>
            <w:tcW w:w="704" w:type="dxa"/>
          </w:tcPr>
          <w:p w:rsidR="003249E6" w:rsidP="003249E6" w:rsidRDefault="003249E6" w14:paraId="1F4A1BFA" w14:textId="7733CECD">
            <w:r>
              <w:t>I</w:t>
            </w:r>
          </w:p>
        </w:tc>
        <w:tc>
          <w:tcPr>
            <w:tcW w:w="3402" w:type="dxa"/>
          </w:tcPr>
          <w:p w:rsidRPr="00D724B4" w:rsidR="003249E6" w:rsidP="003249E6" w:rsidRDefault="003249E6" w14:paraId="7920080E" w14:textId="7C2D41DB">
            <w:r w:rsidRPr="00D724B4">
              <w:t>Amount of Eligible Interim claim(Rs</w:t>
            </w:r>
            <w:commentRangeStart w:id="88"/>
            <w:commentRangeStart w:id="89"/>
            <w:r w:rsidRPr="00D724B4">
              <w:t>.)</w:t>
            </w:r>
            <w:r>
              <w:t xml:space="preserve">  </w:t>
            </w:r>
            <w:r w:rsidRPr="003949FE">
              <w:t>(</w:t>
            </w:r>
            <w:r w:rsidRPr="003949FE">
              <w:rPr>
                <w:b/>
              </w:rPr>
              <w:t>G*</w:t>
            </w:r>
            <w:r>
              <w:rPr>
                <w:b/>
              </w:rPr>
              <w:t>75</w:t>
            </w:r>
            <w:r w:rsidRPr="003949FE">
              <w:rPr>
                <w:b/>
              </w:rPr>
              <w:t>%)</w:t>
            </w:r>
            <w:commentRangeEnd w:id="88"/>
            <w:r>
              <w:rPr>
                <w:rStyle w:val="CommentReference"/>
              </w:rPr>
              <w:commentReference w:id="88"/>
            </w:r>
            <w:commentRangeEnd w:id="89"/>
            <w:r w:rsidR="00C15830">
              <w:rPr>
                <w:rStyle w:val="CommentReference"/>
              </w:rPr>
              <w:commentReference w:id="89"/>
            </w:r>
          </w:p>
        </w:tc>
        <w:tc>
          <w:tcPr>
            <w:tcW w:w="2143" w:type="dxa"/>
            <w:vAlign w:val="center"/>
          </w:tcPr>
          <w:p w:rsidRPr="001305B3" w:rsidR="003249E6" w:rsidP="003249E6" w:rsidRDefault="003249E6" w14:paraId="5CE1F0CD" w14:textId="348E702A">
            <w:pPr>
              <w:jc w:val="right"/>
              <w:rPr>
                <w:rFonts w:ascii="Calibri" w:hAnsi="Calibri" w:cs="Calibri"/>
                <w:color w:val="444444"/>
              </w:rPr>
            </w:pPr>
            <w:r>
              <w:rPr>
                <w:rFonts w:ascii="Calibri" w:hAnsi="Calibri" w:cs="Calibri"/>
                <w:color w:val="444444"/>
              </w:rPr>
              <w:t>377718.00</w:t>
            </w:r>
          </w:p>
        </w:tc>
      </w:tr>
      <w:tr w:rsidR="003249E6" w:rsidTr="003249E6" w14:paraId="4C94D677" w14:textId="77777777">
        <w:tc>
          <w:tcPr>
            <w:tcW w:w="704" w:type="dxa"/>
          </w:tcPr>
          <w:p w:rsidR="003249E6" w:rsidP="003249E6" w:rsidRDefault="003249E6" w14:paraId="41F111E6" w14:textId="68174210">
            <w:r>
              <w:t>J</w:t>
            </w:r>
          </w:p>
        </w:tc>
        <w:tc>
          <w:tcPr>
            <w:tcW w:w="3402" w:type="dxa"/>
          </w:tcPr>
          <w:p w:rsidRPr="00D724B4" w:rsidR="003249E6" w:rsidP="003249E6" w:rsidRDefault="003249E6" w14:paraId="58488F54" w14:textId="5B257DE0">
            <w:r w:rsidRPr="00D724B4">
              <w:t>Eligible Claim Lodged(Rs</w:t>
            </w:r>
            <w:r w:rsidRPr="003949FE">
              <w:rPr>
                <w:b/>
              </w:rPr>
              <w:t>.) (If I &gt;H, H,I)</w:t>
            </w:r>
          </w:p>
        </w:tc>
        <w:tc>
          <w:tcPr>
            <w:tcW w:w="2143" w:type="dxa"/>
            <w:vAlign w:val="center"/>
          </w:tcPr>
          <w:p w:rsidRPr="000D6F39" w:rsidR="003249E6" w:rsidP="003249E6" w:rsidRDefault="003249E6" w14:paraId="72AF5D22" w14:textId="74EC691A">
            <w:pPr>
              <w:jc w:val="right"/>
            </w:pPr>
            <w:r>
              <w:rPr>
                <w:rFonts w:ascii="Calibri" w:hAnsi="Calibri" w:cs="Calibri"/>
                <w:color w:val="444444"/>
              </w:rPr>
              <w:t>377718.00</w:t>
            </w:r>
          </w:p>
        </w:tc>
      </w:tr>
      <w:tr w:rsidR="003249E6" w:rsidTr="003249E6" w14:paraId="03B06339" w14:textId="77777777">
        <w:tc>
          <w:tcPr>
            <w:tcW w:w="704" w:type="dxa"/>
          </w:tcPr>
          <w:p w:rsidR="003249E6" w:rsidP="003249E6" w:rsidRDefault="003249E6" w14:paraId="04F4697A" w14:textId="62CACE46">
            <w:r>
              <w:t>K</w:t>
            </w:r>
          </w:p>
        </w:tc>
        <w:tc>
          <w:tcPr>
            <w:tcW w:w="3402" w:type="dxa"/>
          </w:tcPr>
          <w:p w:rsidRPr="00D724B4" w:rsidR="003249E6" w:rsidP="003249E6" w:rsidRDefault="003249E6" w14:paraId="2F7F236B" w14:textId="6C39E345">
            <w:r w:rsidRPr="00D724B4">
              <w:t>Cumulative Claim Payout (Rs.)</w:t>
            </w:r>
          </w:p>
        </w:tc>
        <w:tc>
          <w:tcPr>
            <w:tcW w:w="2143" w:type="dxa"/>
            <w:vAlign w:val="center"/>
          </w:tcPr>
          <w:p w:rsidRPr="001305B3" w:rsidR="003249E6" w:rsidP="003249E6" w:rsidRDefault="003249E6" w14:paraId="3B7E9F41" w14:textId="40A1BBC1">
            <w:pPr>
              <w:jc w:val="right"/>
              <w:rPr>
                <w:rFonts w:ascii="Calibri" w:hAnsi="Calibri" w:cs="Calibri"/>
                <w:color w:val="444444"/>
              </w:rPr>
            </w:pPr>
            <w:r>
              <w:rPr>
                <w:rFonts w:ascii="Calibri" w:hAnsi="Calibri" w:cs="Calibri"/>
                <w:color w:val="444444"/>
              </w:rPr>
              <w:t>323592.00</w:t>
            </w:r>
          </w:p>
        </w:tc>
      </w:tr>
      <w:tr w:rsidR="003249E6" w:rsidTr="003249E6" w14:paraId="07B54194" w14:textId="77777777">
        <w:tc>
          <w:tcPr>
            <w:tcW w:w="704" w:type="dxa"/>
          </w:tcPr>
          <w:p w:rsidR="003249E6" w:rsidP="003249E6" w:rsidRDefault="003249E6" w14:paraId="20DB36AF" w14:textId="7D1E57E1">
            <w:r>
              <w:t>L</w:t>
            </w:r>
          </w:p>
        </w:tc>
        <w:tc>
          <w:tcPr>
            <w:tcW w:w="3402" w:type="dxa"/>
          </w:tcPr>
          <w:p w:rsidRPr="00D724B4" w:rsidR="003249E6" w:rsidP="003249E6" w:rsidRDefault="003249E6" w14:paraId="14CD9B2A" w14:textId="7812C5D7">
            <w:r w:rsidRPr="00D724B4">
              <w:t>Eligible Claim Payout (Rs)</w:t>
            </w:r>
            <w:r>
              <w:t xml:space="preserve"> </w:t>
            </w:r>
            <w:r w:rsidRPr="009A082C">
              <w:rPr>
                <w:b/>
                <w:bCs/>
              </w:rPr>
              <w:t>(</w:t>
            </w:r>
            <w:r>
              <w:rPr>
                <w:b/>
                <w:bCs/>
              </w:rPr>
              <w:t>J-K</w:t>
            </w:r>
            <w:r w:rsidRPr="009A082C">
              <w:rPr>
                <w:b/>
                <w:bCs/>
              </w:rPr>
              <w:t>)</w:t>
            </w:r>
          </w:p>
        </w:tc>
        <w:tc>
          <w:tcPr>
            <w:tcW w:w="2143" w:type="dxa"/>
            <w:vAlign w:val="center"/>
          </w:tcPr>
          <w:p w:rsidRPr="001305B3" w:rsidR="003249E6" w:rsidP="003249E6" w:rsidRDefault="003249E6" w14:paraId="2EC64797" w14:textId="566F2950">
            <w:pPr>
              <w:jc w:val="right"/>
              <w:rPr>
                <w:rFonts w:ascii="Calibri" w:hAnsi="Calibri" w:cs="Calibri"/>
                <w:color w:val="444444"/>
              </w:rPr>
            </w:pPr>
            <w:r>
              <w:rPr>
                <w:rFonts w:ascii="Calibri" w:hAnsi="Calibri" w:cs="Calibri"/>
                <w:color w:val="444444"/>
              </w:rPr>
              <w:t>54126.00</w:t>
            </w:r>
          </w:p>
        </w:tc>
      </w:tr>
    </w:tbl>
    <w:p w:rsidR="00EF241F" w:rsidP="004F18BF" w:rsidRDefault="00EF241F" w14:paraId="4D18FABB" w14:textId="4F6BC049">
      <w:pPr>
        <w:jc w:val="both"/>
      </w:pPr>
    </w:p>
    <w:p w:rsidRPr="00EF241F" w:rsidR="00012E84" w:rsidP="00012E84" w:rsidRDefault="00012E84" w14:paraId="4118347C" w14:textId="54BFB513">
      <w:pPr>
        <w:rPr>
          <w:b/>
          <w:u w:val="single"/>
        </w:rPr>
      </w:pPr>
      <w:r w:rsidRPr="00EF241F">
        <w:rPr>
          <w:b/>
          <w:u w:val="single"/>
        </w:rPr>
        <w:t xml:space="preserve">Scenario – </w:t>
      </w:r>
      <w:r>
        <w:rPr>
          <w:b/>
          <w:u w:val="single"/>
        </w:rPr>
        <w:t xml:space="preserve">Final </w:t>
      </w:r>
      <w:r w:rsidRPr="00EF241F">
        <w:rPr>
          <w:b/>
          <w:u w:val="single"/>
        </w:rPr>
        <w:t xml:space="preserve">Claim </w:t>
      </w:r>
      <w:r>
        <w:rPr>
          <w:b/>
          <w:u w:val="single"/>
        </w:rPr>
        <w:t>Settlement</w:t>
      </w:r>
      <w:r w:rsidR="00DA542B">
        <w:rPr>
          <w:b/>
          <w:u w:val="single"/>
        </w:rPr>
        <w:t xml:space="preserve"> (Current Portfolio- Loan Type 1,2,3,4)</w:t>
      </w:r>
      <w:r w:rsidRPr="00EF241F">
        <w:rPr>
          <w:b/>
          <w:u w:val="single"/>
        </w:rPr>
        <w:t>:</w:t>
      </w:r>
    </w:p>
    <w:p w:rsidRPr="007D739E" w:rsidR="00012E84" w:rsidP="00012E84" w:rsidRDefault="00012E84" w14:paraId="42B62BB3" w14:textId="7F516137">
      <w:pPr>
        <w:spacing w:before="240"/>
      </w:pPr>
      <w:r w:rsidRPr="007D739E">
        <w:t>(This activity is done in the last quarter of final settlement year)</w:t>
      </w:r>
    </w:p>
    <w:p w:rsidRPr="00E83106" w:rsidR="00012E84" w:rsidP="00012E84" w:rsidRDefault="00012E84" w14:paraId="58A23EF4" w14:textId="51377FB1">
      <w:pPr>
        <w:rPr>
          <w:rFonts w:ascii="Segoe UI" w:hAnsi="Segoe UI" w:eastAsia="Times New Roman" w:cs="Segoe UI"/>
          <w:color w:val="444444"/>
          <w:sz w:val="18"/>
          <w:szCs w:val="18"/>
          <w:lang w:val="en-IN" w:eastAsia="en-IN"/>
        </w:rPr>
      </w:pPr>
      <w:r w:rsidRPr="00C70629">
        <w:t xml:space="preserve">Crystallized portfolio </w:t>
      </w:r>
      <w:r>
        <w:t xml:space="preserve">Sanctioned Amount </w:t>
      </w:r>
      <w:r w:rsidRPr="00C70629">
        <w:t>(</w:t>
      </w:r>
      <w:r w:rsidR="00E90FC3">
        <w:t xml:space="preserve">This is the sanction amount or modified sanction amount whichever is latest existing in CG Table for the CG which has been billed is considered and summation of all these amount is determined. </w:t>
      </w:r>
      <w:commentRangeStart w:id="90"/>
      <w:commentRangeStart w:id="91"/>
      <w:r w:rsidR="00E90FC3">
        <w:t>After Currency Period</w:t>
      </w:r>
      <w:r w:rsidR="006F7CE2">
        <w:t xml:space="preserve"> 4</w:t>
      </w:r>
      <w:r>
        <w:t xml:space="preserve">): </w:t>
      </w:r>
      <w:commentRangeEnd w:id="90"/>
      <w:r w:rsidR="000F5A59">
        <w:rPr>
          <w:rStyle w:val="CommentReference"/>
        </w:rPr>
        <w:commentReference w:id="90"/>
      </w:r>
      <w:commentRangeEnd w:id="91"/>
      <w:r w:rsidR="00C15830">
        <w:rPr>
          <w:rStyle w:val="CommentReference"/>
        </w:rPr>
        <w:commentReference w:id="91"/>
      </w:r>
      <w:r w:rsidRPr="00E83106" w:rsidR="00E83106">
        <w:rPr>
          <w:rFonts w:ascii="Segoe UI" w:hAnsi="Segoe UI" w:eastAsia="Times New Roman" w:cs="Segoe UI"/>
          <w:color w:val="444444"/>
          <w:sz w:val="18"/>
          <w:szCs w:val="18"/>
          <w:lang w:val="en-IN" w:eastAsia="en-IN"/>
        </w:rPr>
        <w:t>11430000</w:t>
      </w:r>
      <w:r w:rsidRPr="00C423F9" w:rsidR="0061497A">
        <w:t>.00</w:t>
      </w:r>
      <w:r w:rsidR="0061497A">
        <w:rPr>
          <w:rFonts w:ascii="Segoe UI" w:hAnsi="Segoe UI" w:cs="Segoe UI"/>
          <w:color w:val="444444"/>
          <w:sz w:val="18"/>
          <w:szCs w:val="18"/>
          <w:shd w:val="clear" w:color="auto" w:fill="FFFFFF"/>
        </w:rPr>
        <w:t xml:space="preserve"> </w:t>
      </w:r>
      <w:r w:rsidR="00C423F9">
        <w:t>/- (</w:t>
      </w:r>
      <w:r w:rsidRPr="00DD24A2">
        <w:rPr>
          <w:b/>
        </w:rPr>
        <w:t>A)</w:t>
      </w:r>
    </w:p>
    <w:p w:rsidR="00012E84" w:rsidP="00012E84" w:rsidRDefault="00012E84" w14:paraId="63560289" w14:textId="77777777">
      <w:r>
        <w:t>The details provided by MLI in claim requisition file:</w:t>
      </w:r>
    </w:p>
    <w:tbl>
      <w:tblPr>
        <w:tblW w:w="7191" w:type="dxa"/>
        <w:tblLook w:val="04A0" w:firstRow="1" w:lastRow="0" w:firstColumn="1" w:lastColumn="0" w:noHBand="0" w:noVBand="1"/>
      </w:tblPr>
      <w:tblGrid>
        <w:gridCol w:w="715"/>
        <w:gridCol w:w="4265"/>
        <w:gridCol w:w="2211"/>
      </w:tblGrid>
      <w:tr w:rsidRPr="00D724B4" w:rsidR="00C77317" w:rsidTr="00C77317" w14:paraId="22D6029C" w14:textId="77777777">
        <w:trPr>
          <w:trHeight w:val="367"/>
        </w:trPr>
        <w:tc>
          <w:tcPr>
            <w:tcW w:w="715" w:type="dxa"/>
            <w:tcBorders>
              <w:top w:val="single" w:color="auto" w:sz="4" w:space="0"/>
              <w:left w:val="single" w:color="auto" w:sz="4" w:space="0"/>
              <w:bottom w:val="single" w:color="auto" w:sz="4" w:space="0"/>
              <w:right w:val="single" w:color="auto" w:sz="4" w:space="0"/>
            </w:tcBorders>
            <w:shd w:val="clear" w:color="000000" w:fill="FFFFFF"/>
          </w:tcPr>
          <w:p w:rsidRPr="00D724B4" w:rsidR="00C77317" w:rsidP="00D724B4" w:rsidRDefault="00C77317" w14:paraId="129DF30F" w14:textId="77777777">
            <w:pPr>
              <w:spacing w:after="0" w:line="240" w:lineRule="auto"/>
            </w:pPr>
          </w:p>
        </w:tc>
        <w:tc>
          <w:tcPr>
            <w:tcW w:w="4265" w:type="dxa"/>
            <w:tcBorders>
              <w:top w:val="single" w:color="auto" w:sz="4" w:space="0"/>
              <w:left w:val="single" w:color="auto" w:sz="4" w:space="0"/>
              <w:bottom w:val="single" w:color="auto" w:sz="4" w:space="0"/>
              <w:right w:val="single" w:color="auto" w:sz="4" w:space="0"/>
            </w:tcBorders>
            <w:shd w:val="clear" w:color="000000" w:fill="FFFFFF"/>
            <w:vAlign w:val="center"/>
            <w:hideMark/>
          </w:tcPr>
          <w:p w:rsidRPr="00D724B4" w:rsidR="00C77317" w:rsidP="00D724B4" w:rsidRDefault="00C77317" w14:paraId="150A8FA9" w14:textId="54E3A781">
            <w:pPr>
              <w:spacing w:after="0" w:line="240" w:lineRule="auto"/>
            </w:pPr>
            <w:r w:rsidRPr="00D724B4">
              <w:t xml:space="preserve">Portfolio </w:t>
            </w:r>
          </w:p>
        </w:tc>
        <w:tc>
          <w:tcPr>
            <w:tcW w:w="2211" w:type="dxa"/>
            <w:tcBorders>
              <w:top w:val="single" w:color="auto" w:sz="4" w:space="0"/>
              <w:left w:val="nil"/>
              <w:bottom w:val="single" w:color="auto" w:sz="4" w:space="0"/>
              <w:right w:val="single" w:color="auto" w:sz="4" w:space="0"/>
            </w:tcBorders>
            <w:shd w:val="clear" w:color="000000" w:fill="FFFFFF"/>
            <w:noWrap/>
            <w:vAlign w:val="center"/>
            <w:hideMark/>
          </w:tcPr>
          <w:p w:rsidRPr="00D724B4" w:rsidR="00C77317" w:rsidP="00D724B4" w:rsidRDefault="00C77317" w14:paraId="51361525" w14:textId="61BF67BE">
            <w:pPr>
              <w:spacing w:after="0" w:line="240" w:lineRule="auto"/>
            </w:pPr>
            <w:r w:rsidRPr="00E83106">
              <w:t>MUDFHYT20222023</w:t>
            </w:r>
          </w:p>
        </w:tc>
      </w:tr>
      <w:tr w:rsidRPr="00D724B4" w:rsidR="00C77317" w:rsidTr="00C77317" w14:paraId="0C435DB6" w14:textId="77777777">
        <w:trPr>
          <w:trHeight w:val="730"/>
        </w:trPr>
        <w:tc>
          <w:tcPr>
            <w:tcW w:w="715"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12EF3B11" w14:textId="39B538E6">
            <w:pPr>
              <w:spacing w:after="0" w:line="240" w:lineRule="auto"/>
            </w:pPr>
            <w:r>
              <w:t>A</w:t>
            </w:r>
          </w:p>
        </w:tc>
        <w:tc>
          <w:tcPr>
            <w:tcW w:w="4265"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15CD2E67" w14:textId="50825127">
            <w:pPr>
              <w:spacing w:after="0" w:line="240" w:lineRule="auto"/>
            </w:pPr>
            <w:r w:rsidRPr="00D724B4">
              <w:t>Crystalized Sanctioned Amount ( to be taken in case of interim claim &amp; final Claim CP 1, 2, 3)/ Sanction Amount of o/s Portfolio Migrated for CP 4, 5, 6 ) (Rs)</w:t>
            </w:r>
          </w:p>
        </w:tc>
        <w:tc>
          <w:tcPr>
            <w:tcW w:w="2211" w:type="dxa"/>
            <w:tcBorders>
              <w:top w:val="nil"/>
              <w:left w:val="nil"/>
              <w:bottom w:val="single" w:color="auto" w:sz="4" w:space="0"/>
              <w:right w:val="single" w:color="auto" w:sz="4" w:space="0"/>
            </w:tcBorders>
            <w:shd w:val="clear" w:color="000000" w:fill="FFFFFF"/>
            <w:noWrap/>
            <w:vAlign w:val="center"/>
            <w:hideMark/>
          </w:tcPr>
          <w:p w:rsidRPr="00D724B4" w:rsidR="00C77317" w:rsidP="00C77317" w:rsidRDefault="00C77317" w14:paraId="7B79D73E" w14:textId="27CF3B18">
            <w:pPr>
              <w:spacing w:after="0" w:line="240" w:lineRule="auto"/>
              <w:jc w:val="right"/>
            </w:pPr>
            <w:r w:rsidRPr="00E83106">
              <w:t>11430000</w:t>
            </w:r>
            <w:r>
              <w:t>.00</w:t>
            </w:r>
          </w:p>
        </w:tc>
      </w:tr>
      <w:tr w:rsidRPr="00D724B4" w:rsidR="00C77317" w:rsidTr="00C77317" w14:paraId="6A600289" w14:textId="77777777">
        <w:trPr>
          <w:trHeight w:val="290"/>
        </w:trPr>
        <w:tc>
          <w:tcPr>
            <w:tcW w:w="715"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4060A67D" w14:textId="7854B2C2">
            <w:pPr>
              <w:spacing w:after="0" w:line="240" w:lineRule="auto"/>
            </w:pPr>
            <w:r>
              <w:t>B</w:t>
            </w:r>
          </w:p>
        </w:tc>
        <w:tc>
          <w:tcPr>
            <w:tcW w:w="4265"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0F6ED015" w14:textId="7EB9A415">
            <w:pPr>
              <w:spacing w:after="0" w:line="240" w:lineRule="auto"/>
            </w:pPr>
            <w:r w:rsidRPr="00D724B4">
              <w:t>No. of Accounts identified as Loss Assets</w:t>
            </w:r>
          </w:p>
        </w:tc>
        <w:tc>
          <w:tcPr>
            <w:tcW w:w="2211" w:type="dxa"/>
            <w:tcBorders>
              <w:top w:val="nil"/>
              <w:left w:val="nil"/>
              <w:bottom w:val="single" w:color="auto" w:sz="4" w:space="0"/>
              <w:right w:val="single" w:color="auto" w:sz="4" w:space="0"/>
            </w:tcBorders>
            <w:shd w:val="clear" w:color="000000" w:fill="FFFFFF"/>
            <w:noWrap/>
            <w:vAlign w:val="center"/>
            <w:hideMark/>
          </w:tcPr>
          <w:p w:rsidRPr="00D724B4" w:rsidR="00C77317" w:rsidP="00C77317" w:rsidRDefault="00C77317" w14:paraId="29317B9D" w14:textId="3A744A98">
            <w:pPr>
              <w:spacing w:after="0" w:line="240" w:lineRule="auto"/>
              <w:jc w:val="right"/>
            </w:pPr>
            <w:r>
              <w:t>11</w:t>
            </w:r>
          </w:p>
        </w:tc>
      </w:tr>
      <w:tr w:rsidRPr="00D724B4" w:rsidR="00C77317" w:rsidTr="00C77317" w14:paraId="7BDC64A2" w14:textId="77777777">
        <w:trPr>
          <w:trHeight w:val="290"/>
        </w:trPr>
        <w:tc>
          <w:tcPr>
            <w:tcW w:w="715"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4B00C001" w14:textId="645AA932">
            <w:pPr>
              <w:spacing w:after="0" w:line="240" w:lineRule="auto"/>
            </w:pPr>
            <w:r>
              <w:t>C</w:t>
            </w:r>
          </w:p>
        </w:tc>
        <w:tc>
          <w:tcPr>
            <w:tcW w:w="4265"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6F4EB346" w14:textId="56DFD024">
            <w:pPr>
              <w:spacing w:after="0" w:line="240" w:lineRule="auto"/>
            </w:pPr>
            <w:r w:rsidRPr="00D724B4">
              <w:t>Principal as on date of NPA(Rs.)</w:t>
            </w:r>
          </w:p>
        </w:tc>
        <w:tc>
          <w:tcPr>
            <w:tcW w:w="2211" w:type="dxa"/>
            <w:tcBorders>
              <w:top w:val="nil"/>
              <w:left w:val="nil"/>
              <w:bottom w:val="single" w:color="auto" w:sz="4" w:space="0"/>
              <w:right w:val="single" w:color="auto" w:sz="4" w:space="0"/>
            </w:tcBorders>
            <w:shd w:val="clear" w:color="000000" w:fill="FFFFFF"/>
            <w:noWrap/>
            <w:vAlign w:val="center"/>
            <w:hideMark/>
          </w:tcPr>
          <w:p w:rsidRPr="00E83106" w:rsidR="00C77317" w:rsidP="00C77317" w:rsidRDefault="00C77317" w14:paraId="39408934" w14:textId="28A55A00">
            <w:pPr>
              <w:jc w:val="right"/>
              <w:rPr>
                <w:rFonts w:ascii="Calibri" w:hAnsi="Calibri" w:cs="Calibri"/>
                <w:color w:val="444444"/>
              </w:rPr>
            </w:pPr>
            <w:r>
              <w:rPr>
                <w:rFonts w:ascii="Calibri" w:hAnsi="Calibri" w:cs="Calibri"/>
                <w:color w:val="444444"/>
              </w:rPr>
              <w:t>996400.00</w:t>
            </w:r>
          </w:p>
        </w:tc>
      </w:tr>
      <w:tr w:rsidRPr="00D724B4" w:rsidR="00C77317" w:rsidTr="00C77317" w14:paraId="7CF6D634" w14:textId="77777777">
        <w:trPr>
          <w:trHeight w:val="290"/>
        </w:trPr>
        <w:tc>
          <w:tcPr>
            <w:tcW w:w="715"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4D27B21D" w14:textId="0519D296">
            <w:pPr>
              <w:spacing w:after="0" w:line="240" w:lineRule="auto"/>
            </w:pPr>
            <w:r>
              <w:t>D</w:t>
            </w:r>
          </w:p>
        </w:tc>
        <w:tc>
          <w:tcPr>
            <w:tcW w:w="4265"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510D8566" w14:textId="76D2C824">
            <w:pPr>
              <w:spacing w:after="0" w:line="240" w:lineRule="auto"/>
            </w:pPr>
            <w:r w:rsidRPr="00D724B4">
              <w:t>Recovery Amount from NPA date till lodgment of claim(Rs.)</w:t>
            </w:r>
          </w:p>
        </w:tc>
        <w:tc>
          <w:tcPr>
            <w:tcW w:w="2211" w:type="dxa"/>
            <w:tcBorders>
              <w:top w:val="nil"/>
              <w:left w:val="nil"/>
              <w:bottom w:val="single" w:color="auto" w:sz="4" w:space="0"/>
              <w:right w:val="single" w:color="auto" w:sz="4" w:space="0"/>
            </w:tcBorders>
            <w:shd w:val="clear" w:color="000000" w:fill="FFFFFF"/>
            <w:noWrap/>
            <w:vAlign w:val="center"/>
            <w:hideMark/>
          </w:tcPr>
          <w:p w:rsidRPr="00E83106" w:rsidR="00C77317" w:rsidP="00C77317" w:rsidRDefault="00C77317" w14:paraId="0EC37F49" w14:textId="3B752B34">
            <w:pPr>
              <w:jc w:val="right"/>
              <w:rPr>
                <w:rFonts w:ascii="Calibri" w:hAnsi="Calibri" w:cs="Calibri"/>
                <w:color w:val="444444"/>
              </w:rPr>
            </w:pPr>
            <w:r>
              <w:rPr>
                <w:rFonts w:ascii="Calibri" w:hAnsi="Calibri" w:cs="Calibri"/>
                <w:color w:val="444444"/>
              </w:rPr>
              <w:t>310200.00</w:t>
            </w:r>
          </w:p>
        </w:tc>
      </w:tr>
      <w:tr w:rsidRPr="00D724B4" w:rsidR="00C77317" w:rsidTr="00C77317" w14:paraId="2829CF9D" w14:textId="77777777">
        <w:trPr>
          <w:trHeight w:val="290"/>
        </w:trPr>
        <w:tc>
          <w:tcPr>
            <w:tcW w:w="715"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754DC93A" w14:textId="4AB07BCA">
            <w:pPr>
              <w:spacing w:after="0" w:line="240" w:lineRule="auto"/>
            </w:pPr>
            <w:r>
              <w:t>E</w:t>
            </w:r>
          </w:p>
        </w:tc>
        <w:tc>
          <w:tcPr>
            <w:tcW w:w="4265"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24847C0F" w14:textId="06E8D21D">
            <w:pPr>
              <w:spacing w:after="0" w:line="240" w:lineRule="auto"/>
            </w:pPr>
            <w:r w:rsidRPr="00D724B4">
              <w:t>Eligible AID (Rs.)</w:t>
            </w:r>
            <w:r>
              <w:t xml:space="preserve">   </w:t>
            </w:r>
            <w:r w:rsidRPr="003949FE">
              <w:rPr>
                <w:b/>
              </w:rPr>
              <w:t>(</w:t>
            </w:r>
            <w:r>
              <w:rPr>
                <w:b/>
              </w:rPr>
              <w:t>C-D</w:t>
            </w:r>
            <w:r w:rsidRPr="003949FE">
              <w:rPr>
                <w:b/>
              </w:rPr>
              <w:t>)</w:t>
            </w:r>
          </w:p>
        </w:tc>
        <w:tc>
          <w:tcPr>
            <w:tcW w:w="2211" w:type="dxa"/>
            <w:tcBorders>
              <w:top w:val="nil"/>
              <w:left w:val="nil"/>
              <w:bottom w:val="single" w:color="auto" w:sz="4" w:space="0"/>
              <w:right w:val="single" w:color="auto" w:sz="4" w:space="0"/>
            </w:tcBorders>
            <w:shd w:val="clear" w:color="000000" w:fill="FFFFFF"/>
            <w:noWrap/>
            <w:vAlign w:val="center"/>
            <w:hideMark/>
          </w:tcPr>
          <w:p w:rsidRPr="00E83106" w:rsidR="00C77317" w:rsidP="00C77317" w:rsidRDefault="00C77317" w14:paraId="099805F9" w14:textId="4A9AEE65">
            <w:pPr>
              <w:jc w:val="right"/>
              <w:rPr>
                <w:rFonts w:ascii="Calibri" w:hAnsi="Calibri" w:cs="Calibri"/>
                <w:color w:val="444444"/>
              </w:rPr>
            </w:pPr>
            <w:r>
              <w:rPr>
                <w:rFonts w:ascii="Calibri" w:hAnsi="Calibri" w:cs="Calibri"/>
                <w:color w:val="444444"/>
              </w:rPr>
              <w:t>686200.00</w:t>
            </w:r>
          </w:p>
        </w:tc>
      </w:tr>
      <w:tr w:rsidRPr="00D724B4" w:rsidR="00C77317" w:rsidTr="00C77317" w14:paraId="182BDDE0" w14:textId="77777777">
        <w:trPr>
          <w:trHeight w:val="320"/>
        </w:trPr>
        <w:tc>
          <w:tcPr>
            <w:tcW w:w="715"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2F4F8B92" w14:textId="6F89D02B">
            <w:pPr>
              <w:spacing w:after="0" w:line="240" w:lineRule="auto"/>
            </w:pPr>
            <w:r>
              <w:t>F</w:t>
            </w:r>
          </w:p>
        </w:tc>
        <w:tc>
          <w:tcPr>
            <w:tcW w:w="4265"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670E8FAD" w14:textId="442D9DB2">
            <w:pPr>
              <w:spacing w:after="0" w:line="240" w:lineRule="auto"/>
            </w:pPr>
            <w:r w:rsidRPr="00D724B4">
              <w:t>First Loss 5% on Crystallized amount or 3% on Default Total Loss (As Applicable) (Rs</w:t>
            </w:r>
            <w:commentRangeStart w:id="92"/>
            <w:commentRangeStart w:id="93"/>
            <w:r w:rsidRPr="003949FE">
              <w:rPr>
                <w:b/>
              </w:rPr>
              <w:t>.)   (</w:t>
            </w:r>
            <w:r>
              <w:rPr>
                <w:b/>
              </w:rPr>
              <w:t>E</w:t>
            </w:r>
            <w:r w:rsidRPr="003949FE">
              <w:rPr>
                <w:b/>
              </w:rPr>
              <w:t>*</w:t>
            </w:r>
            <w:r>
              <w:rPr>
                <w:b/>
              </w:rPr>
              <w:t>3</w:t>
            </w:r>
            <w:r w:rsidRPr="003949FE">
              <w:rPr>
                <w:b/>
              </w:rPr>
              <w:t>%)</w:t>
            </w:r>
            <w:commentRangeEnd w:id="92"/>
            <w:r>
              <w:rPr>
                <w:rStyle w:val="CommentReference"/>
              </w:rPr>
              <w:commentReference w:id="92"/>
            </w:r>
            <w:commentRangeEnd w:id="93"/>
            <w:r w:rsidR="00C15830">
              <w:rPr>
                <w:rStyle w:val="CommentReference"/>
              </w:rPr>
              <w:commentReference w:id="93"/>
            </w:r>
          </w:p>
        </w:tc>
        <w:tc>
          <w:tcPr>
            <w:tcW w:w="2211" w:type="dxa"/>
            <w:tcBorders>
              <w:top w:val="nil"/>
              <w:left w:val="nil"/>
              <w:bottom w:val="single" w:color="auto" w:sz="4" w:space="0"/>
              <w:right w:val="single" w:color="auto" w:sz="4" w:space="0"/>
            </w:tcBorders>
            <w:shd w:val="clear" w:color="000000" w:fill="FFFFFF"/>
            <w:noWrap/>
            <w:vAlign w:val="center"/>
            <w:hideMark/>
          </w:tcPr>
          <w:p w:rsidRPr="00E83106" w:rsidR="00C77317" w:rsidP="00C77317" w:rsidRDefault="00C77317" w14:paraId="34AAD14A" w14:textId="462FD788">
            <w:pPr>
              <w:jc w:val="right"/>
              <w:rPr>
                <w:rFonts w:ascii="Calibri" w:hAnsi="Calibri" w:cs="Calibri"/>
                <w:color w:val="444444"/>
              </w:rPr>
            </w:pPr>
            <w:r>
              <w:rPr>
                <w:rFonts w:ascii="Calibri" w:hAnsi="Calibri" w:cs="Calibri"/>
                <w:color w:val="444444"/>
              </w:rPr>
              <w:t>20586.00</w:t>
            </w:r>
          </w:p>
        </w:tc>
      </w:tr>
      <w:tr w:rsidRPr="00D724B4" w:rsidR="00C77317" w:rsidTr="00C77317" w14:paraId="0654B89F" w14:textId="77777777">
        <w:trPr>
          <w:trHeight w:val="290"/>
        </w:trPr>
        <w:tc>
          <w:tcPr>
            <w:tcW w:w="715"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7AB839DD" w14:textId="1503EF05">
            <w:pPr>
              <w:spacing w:after="0" w:line="240" w:lineRule="auto"/>
            </w:pPr>
            <w:r>
              <w:t>G</w:t>
            </w:r>
          </w:p>
        </w:tc>
        <w:tc>
          <w:tcPr>
            <w:tcW w:w="4265"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65EB939E" w14:textId="19AA225A">
            <w:pPr>
              <w:spacing w:after="0" w:line="240" w:lineRule="auto"/>
            </w:pPr>
            <w:r w:rsidRPr="00D724B4">
              <w:t>Second Loss (Rs.)</w:t>
            </w:r>
            <w:r>
              <w:t xml:space="preserve">  </w:t>
            </w:r>
            <w:r w:rsidRPr="003949FE">
              <w:rPr>
                <w:b/>
              </w:rPr>
              <w:t>(E-F)</w:t>
            </w:r>
          </w:p>
        </w:tc>
        <w:tc>
          <w:tcPr>
            <w:tcW w:w="2211" w:type="dxa"/>
            <w:tcBorders>
              <w:top w:val="nil"/>
              <w:left w:val="nil"/>
              <w:bottom w:val="single" w:color="auto" w:sz="4" w:space="0"/>
              <w:right w:val="single" w:color="auto" w:sz="4" w:space="0"/>
            </w:tcBorders>
            <w:shd w:val="clear" w:color="000000" w:fill="FFFFFF"/>
            <w:noWrap/>
            <w:vAlign w:val="bottom"/>
            <w:hideMark/>
          </w:tcPr>
          <w:p w:rsidRPr="00E83106" w:rsidR="00C77317" w:rsidP="00C77317" w:rsidRDefault="00C77317" w14:paraId="198B0BE9" w14:textId="1AA6921A">
            <w:pPr>
              <w:jc w:val="right"/>
              <w:rPr>
                <w:rFonts w:ascii="Calibri" w:hAnsi="Calibri" w:cs="Calibri"/>
                <w:color w:val="444444"/>
              </w:rPr>
            </w:pPr>
            <w:r>
              <w:rPr>
                <w:rFonts w:ascii="Calibri" w:hAnsi="Calibri" w:cs="Calibri"/>
                <w:color w:val="444444"/>
              </w:rPr>
              <w:t>665614.00</w:t>
            </w:r>
          </w:p>
        </w:tc>
      </w:tr>
      <w:tr w:rsidRPr="00D724B4" w:rsidR="00C77317" w:rsidTr="00C77317" w14:paraId="3F887F9F" w14:textId="77777777">
        <w:trPr>
          <w:trHeight w:val="290"/>
        </w:trPr>
        <w:tc>
          <w:tcPr>
            <w:tcW w:w="715"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4CFA756D" w14:textId="52F54DC9">
            <w:pPr>
              <w:spacing w:after="0" w:line="240" w:lineRule="auto"/>
            </w:pPr>
            <w:r>
              <w:t>H</w:t>
            </w:r>
          </w:p>
        </w:tc>
        <w:tc>
          <w:tcPr>
            <w:tcW w:w="4265"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7B3B7078" w14:textId="0890C554">
            <w:pPr>
              <w:spacing w:after="0" w:line="240" w:lineRule="auto"/>
            </w:pPr>
            <w:r w:rsidRPr="00D724B4">
              <w:t>Maximum Payout(Rs.)</w:t>
            </w:r>
            <w:r>
              <w:t xml:space="preserve"> </w:t>
            </w:r>
            <w:r w:rsidRPr="003949FE">
              <w:t>(</w:t>
            </w:r>
            <w:r w:rsidRPr="003949FE">
              <w:rPr>
                <w:b/>
              </w:rPr>
              <w:t>A*15%</w:t>
            </w:r>
            <w:r>
              <w:rPr>
                <w:b/>
              </w:rPr>
              <w:t>)</w:t>
            </w:r>
          </w:p>
        </w:tc>
        <w:tc>
          <w:tcPr>
            <w:tcW w:w="2211" w:type="dxa"/>
            <w:tcBorders>
              <w:top w:val="nil"/>
              <w:left w:val="nil"/>
              <w:bottom w:val="single" w:color="auto" w:sz="4" w:space="0"/>
              <w:right w:val="single" w:color="auto" w:sz="4" w:space="0"/>
            </w:tcBorders>
            <w:shd w:val="clear" w:color="000000" w:fill="FFFFFF"/>
            <w:noWrap/>
            <w:vAlign w:val="center"/>
            <w:hideMark/>
          </w:tcPr>
          <w:p w:rsidRPr="00E83106" w:rsidR="00C77317" w:rsidP="00C77317" w:rsidRDefault="00C77317" w14:paraId="32569B17" w14:textId="7C6AB2DB">
            <w:pPr>
              <w:jc w:val="right"/>
              <w:rPr>
                <w:rFonts w:ascii="Calibri" w:hAnsi="Calibri" w:cs="Calibri"/>
                <w:color w:val="444444"/>
              </w:rPr>
            </w:pPr>
            <w:r>
              <w:rPr>
                <w:rFonts w:ascii="Calibri" w:hAnsi="Calibri" w:cs="Calibri"/>
                <w:color w:val="444444"/>
              </w:rPr>
              <w:t>1714500.00</w:t>
            </w:r>
          </w:p>
        </w:tc>
      </w:tr>
      <w:tr w:rsidRPr="00D724B4" w:rsidR="00C77317" w:rsidTr="00C77317" w14:paraId="519A0908" w14:textId="77777777">
        <w:trPr>
          <w:trHeight w:val="290"/>
        </w:trPr>
        <w:tc>
          <w:tcPr>
            <w:tcW w:w="715"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3C77D526" w14:textId="27B5EFFD">
            <w:pPr>
              <w:spacing w:after="0" w:line="240" w:lineRule="auto"/>
            </w:pPr>
            <w:r>
              <w:t>I</w:t>
            </w:r>
          </w:p>
        </w:tc>
        <w:tc>
          <w:tcPr>
            <w:tcW w:w="4265"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7294CE6D" w14:textId="3F77A280">
            <w:pPr>
              <w:spacing w:after="0" w:line="240" w:lineRule="auto"/>
            </w:pPr>
            <w:r w:rsidRPr="00D724B4">
              <w:t>Amount of Eligible Interim claim(Rs</w:t>
            </w:r>
            <w:commentRangeStart w:id="94"/>
            <w:commentRangeStart w:id="95"/>
            <w:r w:rsidRPr="00D724B4">
              <w:t>.)</w:t>
            </w:r>
            <w:r>
              <w:t xml:space="preserve">  </w:t>
            </w:r>
            <w:r w:rsidRPr="003949FE">
              <w:t>(</w:t>
            </w:r>
            <w:r w:rsidRPr="003949FE">
              <w:rPr>
                <w:b/>
              </w:rPr>
              <w:t>G*</w:t>
            </w:r>
            <w:r>
              <w:rPr>
                <w:b/>
              </w:rPr>
              <w:t>75</w:t>
            </w:r>
            <w:r w:rsidRPr="003949FE">
              <w:rPr>
                <w:b/>
              </w:rPr>
              <w:t>%)</w:t>
            </w:r>
            <w:commentRangeEnd w:id="94"/>
            <w:r>
              <w:rPr>
                <w:rStyle w:val="CommentReference"/>
              </w:rPr>
              <w:commentReference w:id="94"/>
            </w:r>
            <w:commentRangeEnd w:id="95"/>
            <w:r w:rsidR="00C15830">
              <w:rPr>
                <w:rStyle w:val="CommentReference"/>
              </w:rPr>
              <w:commentReference w:id="95"/>
            </w:r>
          </w:p>
        </w:tc>
        <w:tc>
          <w:tcPr>
            <w:tcW w:w="2211" w:type="dxa"/>
            <w:tcBorders>
              <w:top w:val="nil"/>
              <w:left w:val="nil"/>
              <w:bottom w:val="single" w:color="auto" w:sz="4" w:space="0"/>
              <w:right w:val="single" w:color="auto" w:sz="4" w:space="0"/>
            </w:tcBorders>
            <w:shd w:val="clear" w:color="000000" w:fill="FFFFFF"/>
            <w:noWrap/>
            <w:vAlign w:val="center"/>
            <w:hideMark/>
          </w:tcPr>
          <w:p w:rsidRPr="00E83106" w:rsidR="00C77317" w:rsidP="00C77317" w:rsidRDefault="00C77317" w14:paraId="51C0195E" w14:textId="6A14820F">
            <w:pPr>
              <w:jc w:val="right"/>
              <w:rPr>
                <w:rFonts w:ascii="Calibri" w:hAnsi="Calibri" w:cs="Calibri"/>
                <w:color w:val="444444"/>
              </w:rPr>
            </w:pPr>
            <w:r>
              <w:rPr>
                <w:rFonts w:ascii="Calibri" w:hAnsi="Calibri" w:cs="Calibri"/>
                <w:color w:val="444444"/>
              </w:rPr>
              <w:t>499210.5</w:t>
            </w:r>
          </w:p>
        </w:tc>
      </w:tr>
      <w:tr w:rsidRPr="00D724B4" w:rsidR="00C77317" w:rsidTr="00C77317" w14:paraId="6CB4E77D" w14:textId="77777777">
        <w:trPr>
          <w:trHeight w:val="290"/>
        </w:trPr>
        <w:tc>
          <w:tcPr>
            <w:tcW w:w="715"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34D659FC" w14:textId="09C479D5">
            <w:pPr>
              <w:spacing w:after="0" w:line="240" w:lineRule="auto"/>
            </w:pPr>
            <w:r>
              <w:t>J</w:t>
            </w:r>
          </w:p>
        </w:tc>
        <w:tc>
          <w:tcPr>
            <w:tcW w:w="4265"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1D59689A" w14:textId="5C38E826">
            <w:pPr>
              <w:spacing w:after="0" w:line="240" w:lineRule="auto"/>
            </w:pPr>
            <w:r w:rsidRPr="00D724B4">
              <w:t>Eligible Claim Lodged(Rs</w:t>
            </w:r>
            <w:r w:rsidRPr="003949FE">
              <w:rPr>
                <w:b/>
              </w:rPr>
              <w:t>.) (If I &gt;H, H,I)</w:t>
            </w:r>
          </w:p>
        </w:tc>
        <w:tc>
          <w:tcPr>
            <w:tcW w:w="2211" w:type="dxa"/>
            <w:tcBorders>
              <w:top w:val="nil"/>
              <w:left w:val="nil"/>
              <w:bottom w:val="single" w:color="auto" w:sz="4" w:space="0"/>
              <w:right w:val="single" w:color="auto" w:sz="4" w:space="0"/>
            </w:tcBorders>
            <w:shd w:val="clear" w:color="000000" w:fill="FFFFFF"/>
            <w:noWrap/>
            <w:vAlign w:val="center"/>
            <w:hideMark/>
          </w:tcPr>
          <w:p w:rsidRPr="00C423F9" w:rsidR="00C77317" w:rsidP="00C77317" w:rsidRDefault="00C77317" w14:paraId="0A0E969E" w14:textId="45520318">
            <w:pPr>
              <w:jc w:val="right"/>
            </w:pPr>
            <w:r>
              <w:rPr>
                <w:rFonts w:ascii="Calibri" w:hAnsi="Calibri" w:cs="Calibri"/>
                <w:color w:val="444444"/>
              </w:rPr>
              <w:t>499210.5</w:t>
            </w:r>
          </w:p>
        </w:tc>
      </w:tr>
      <w:tr w:rsidRPr="00D724B4" w:rsidR="00C77317" w:rsidTr="00C77317" w14:paraId="71BF7D3C" w14:textId="77777777">
        <w:trPr>
          <w:trHeight w:val="377"/>
        </w:trPr>
        <w:tc>
          <w:tcPr>
            <w:tcW w:w="715"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5106875F" w14:textId="51828757">
            <w:pPr>
              <w:spacing w:after="0" w:line="240" w:lineRule="auto"/>
            </w:pPr>
            <w:r>
              <w:t>K</w:t>
            </w:r>
          </w:p>
        </w:tc>
        <w:tc>
          <w:tcPr>
            <w:tcW w:w="4265"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73219A2C" w14:textId="1E46F6A9">
            <w:pPr>
              <w:spacing w:after="0" w:line="240" w:lineRule="auto"/>
            </w:pPr>
            <w:r w:rsidRPr="00D724B4">
              <w:t>Cumulative Claim Payout (Rs.)</w:t>
            </w:r>
          </w:p>
        </w:tc>
        <w:tc>
          <w:tcPr>
            <w:tcW w:w="2211" w:type="dxa"/>
            <w:tcBorders>
              <w:top w:val="nil"/>
              <w:left w:val="nil"/>
              <w:bottom w:val="single" w:color="auto" w:sz="4" w:space="0"/>
              <w:right w:val="single" w:color="auto" w:sz="4" w:space="0"/>
            </w:tcBorders>
            <w:shd w:val="clear" w:color="000000" w:fill="FFFFFF"/>
            <w:noWrap/>
            <w:vAlign w:val="center"/>
            <w:hideMark/>
          </w:tcPr>
          <w:p w:rsidRPr="00E83106" w:rsidR="00C77317" w:rsidP="00C77317" w:rsidRDefault="00C77317" w14:paraId="6B247C3F" w14:textId="6607F4E4">
            <w:pPr>
              <w:jc w:val="right"/>
              <w:rPr>
                <w:rFonts w:ascii="Calibri" w:hAnsi="Calibri" w:cs="Calibri"/>
                <w:color w:val="444444"/>
              </w:rPr>
            </w:pPr>
            <w:r>
              <w:rPr>
                <w:rFonts w:ascii="Calibri" w:hAnsi="Calibri" w:cs="Calibri"/>
                <w:color w:val="444444"/>
              </w:rPr>
              <w:t>377718.00</w:t>
            </w:r>
          </w:p>
        </w:tc>
      </w:tr>
      <w:tr w:rsidRPr="00D724B4" w:rsidR="00C77317" w:rsidTr="00C77317" w14:paraId="4B7B8F37" w14:textId="77777777">
        <w:trPr>
          <w:trHeight w:val="290"/>
        </w:trPr>
        <w:tc>
          <w:tcPr>
            <w:tcW w:w="715"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0019F455" w14:textId="178EFFD5">
            <w:pPr>
              <w:spacing w:after="0" w:line="240" w:lineRule="auto"/>
            </w:pPr>
            <w:r>
              <w:t>L</w:t>
            </w:r>
          </w:p>
        </w:tc>
        <w:tc>
          <w:tcPr>
            <w:tcW w:w="4265"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5A346CD8" w14:textId="02842B18">
            <w:pPr>
              <w:spacing w:after="0" w:line="240" w:lineRule="auto"/>
            </w:pPr>
            <w:r w:rsidRPr="00D724B4">
              <w:t>Eligible Claim Payout (Rs)</w:t>
            </w:r>
            <w:r>
              <w:t xml:space="preserve"> </w:t>
            </w:r>
            <w:r w:rsidRPr="009A082C">
              <w:rPr>
                <w:b/>
                <w:bCs/>
              </w:rPr>
              <w:t>(</w:t>
            </w:r>
            <w:r>
              <w:rPr>
                <w:b/>
                <w:bCs/>
              </w:rPr>
              <w:t>J-K</w:t>
            </w:r>
            <w:r w:rsidRPr="009A082C">
              <w:rPr>
                <w:b/>
                <w:bCs/>
              </w:rPr>
              <w:t>)</w:t>
            </w:r>
          </w:p>
        </w:tc>
        <w:tc>
          <w:tcPr>
            <w:tcW w:w="2211" w:type="dxa"/>
            <w:tcBorders>
              <w:top w:val="nil"/>
              <w:left w:val="nil"/>
              <w:bottom w:val="single" w:color="auto" w:sz="4" w:space="0"/>
              <w:right w:val="single" w:color="auto" w:sz="4" w:space="0"/>
            </w:tcBorders>
            <w:shd w:val="clear" w:color="000000" w:fill="FFFFFF"/>
            <w:noWrap/>
            <w:vAlign w:val="center"/>
            <w:hideMark/>
          </w:tcPr>
          <w:p w:rsidRPr="00E83106" w:rsidR="00C77317" w:rsidP="00C77317" w:rsidRDefault="00C77317" w14:paraId="284072A9" w14:textId="0B36B451">
            <w:pPr>
              <w:jc w:val="right"/>
              <w:rPr>
                <w:rFonts w:ascii="Calibri" w:hAnsi="Calibri" w:cs="Calibri"/>
                <w:color w:val="444444"/>
              </w:rPr>
            </w:pPr>
            <w:r>
              <w:rPr>
                <w:rFonts w:ascii="Calibri" w:hAnsi="Calibri" w:cs="Calibri"/>
                <w:color w:val="444444"/>
              </w:rPr>
              <w:t>121492.5</w:t>
            </w:r>
          </w:p>
        </w:tc>
      </w:tr>
    </w:tbl>
    <w:p w:rsidR="00012E84" w:rsidP="00012E84" w:rsidRDefault="00012E84" w14:paraId="6626E1B9" w14:textId="77777777"/>
    <w:p w:rsidR="00322534" w:rsidP="00012E84" w:rsidRDefault="00322534" w14:paraId="241BF52F" w14:textId="17374550">
      <w:pPr>
        <w:jc w:val="both"/>
        <w:rPr>
          <w:b/>
        </w:rPr>
      </w:pPr>
    </w:p>
    <w:p w:rsidRPr="00EF241F" w:rsidR="006F7CE2" w:rsidP="006F7CE2" w:rsidRDefault="006F7CE2" w14:paraId="5E128F1B" w14:textId="3B24904B">
      <w:pPr>
        <w:rPr>
          <w:b/>
          <w:u w:val="single"/>
        </w:rPr>
      </w:pPr>
      <w:r w:rsidRPr="00EF241F">
        <w:rPr>
          <w:b/>
          <w:u w:val="single"/>
        </w:rPr>
        <w:t xml:space="preserve">Scenario – Claim in </w:t>
      </w:r>
      <w:r w:rsidR="00EC5C65">
        <w:rPr>
          <w:b/>
          <w:u w:val="single"/>
        </w:rPr>
        <w:t>Migrated</w:t>
      </w:r>
      <w:r w:rsidRPr="00EF241F" w:rsidR="00EC5C65">
        <w:rPr>
          <w:b/>
          <w:u w:val="single"/>
        </w:rPr>
        <w:t xml:space="preserve"> </w:t>
      </w:r>
      <w:r w:rsidR="00EC5C65">
        <w:rPr>
          <w:b/>
          <w:u w:val="single"/>
        </w:rPr>
        <w:t>Interim</w:t>
      </w:r>
      <w:r w:rsidRPr="00EF241F">
        <w:rPr>
          <w:b/>
          <w:u w:val="single"/>
        </w:rPr>
        <w:t xml:space="preserve"> Period I</w:t>
      </w:r>
      <w:r>
        <w:rPr>
          <w:b/>
          <w:u w:val="single"/>
        </w:rPr>
        <w:t xml:space="preserve"> (Current Portfolio- Loan Type 1,2,3,4)</w:t>
      </w:r>
      <w:r w:rsidRPr="00EF241F">
        <w:rPr>
          <w:b/>
          <w:u w:val="single"/>
        </w:rPr>
        <w:t>:</w:t>
      </w:r>
    </w:p>
    <w:p w:rsidR="006F7CE2" w:rsidP="006F7CE2" w:rsidRDefault="006F7CE2" w14:paraId="0908E35E" w14:textId="22667543">
      <w:r w:rsidRPr="00C70629">
        <w:t xml:space="preserve">Crystallized portfolio </w:t>
      </w:r>
      <w:r>
        <w:t xml:space="preserve">Sanctioned Amount </w:t>
      </w:r>
      <w:r w:rsidRPr="00C70629">
        <w:t>(</w:t>
      </w:r>
      <w:r>
        <w:t xml:space="preserve">Summation of sanctioned amount or modified sanction amount, if available, for cases which have been billed till Currency Period 5 billing): </w:t>
      </w:r>
      <w:r w:rsidR="004240A5">
        <w:t xml:space="preserve"> </w:t>
      </w:r>
      <w:r w:rsidRPr="00501F1D" w:rsidR="00501F1D">
        <w:t>8000000</w:t>
      </w:r>
      <w:r w:rsidRPr="007677D9" w:rsidR="004240A5">
        <w:t>.00</w:t>
      </w:r>
      <w:r w:rsidR="004240A5">
        <w:t xml:space="preserve"> /- </w:t>
      </w:r>
      <w:r w:rsidRPr="00DD24A2">
        <w:rPr>
          <w:b/>
        </w:rPr>
        <w:t>(A)</w:t>
      </w:r>
    </w:p>
    <w:p w:rsidR="006F7CE2" w:rsidP="006F7CE2" w:rsidRDefault="006F7CE2" w14:paraId="3507377C" w14:textId="77777777">
      <w:r>
        <w:t>The details provided by MLI in claim requisition file:</w:t>
      </w:r>
    </w:p>
    <w:tbl>
      <w:tblPr>
        <w:tblW w:w="7222" w:type="dxa"/>
        <w:tblLook w:val="04A0" w:firstRow="1" w:lastRow="0" w:firstColumn="1" w:lastColumn="0" w:noHBand="0" w:noVBand="1"/>
      </w:tblPr>
      <w:tblGrid>
        <w:gridCol w:w="2129"/>
        <w:gridCol w:w="2891"/>
        <w:gridCol w:w="2202"/>
      </w:tblGrid>
      <w:tr w:rsidRPr="00DF56ED" w:rsidR="00C77317" w:rsidTr="00C77317" w14:paraId="3B504610" w14:textId="77777777">
        <w:trPr>
          <w:trHeight w:val="290"/>
        </w:trPr>
        <w:tc>
          <w:tcPr>
            <w:tcW w:w="2129" w:type="dxa"/>
            <w:tcBorders>
              <w:top w:val="single" w:color="auto" w:sz="4" w:space="0"/>
              <w:left w:val="single" w:color="auto" w:sz="4" w:space="0"/>
              <w:bottom w:val="single" w:color="auto" w:sz="4" w:space="0"/>
              <w:right w:val="single" w:color="auto" w:sz="4" w:space="0"/>
            </w:tcBorders>
            <w:shd w:val="clear" w:color="000000" w:fill="FFFFFF"/>
          </w:tcPr>
          <w:p w:rsidRPr="00D724B4" w:rsidR="00C77317" w:rsidP="00072969" w:rsidRDefault="00C77317" w14:paraId="148C3023" w14:textId="77777777">
            <w:pPr>
              <w:spacing w:after="0" w:line="240" w:lineRule="auto"/>
              <w:ind w:firstLine="440" w:firstLineChars="200"/>
            </w:pPr>
          </w:p>
        </w:tc>
        <w:tc>
          <w:tcPr>
            <w:tcW w:w="2891" w:type="dxa"/>
            <w:tcBorders>
              <w:top w:val="single" w:color="auto" w:sz="4" w:space="0"/>
              <w:left w:val="single" w:color="auto" w:sz="4" w:space="0"/>
              <w:bottom w:val="single" w:color="auto" w:sz="4" w:space="0"/>
              <w:right w:val="single" w:color="auto" w:sz="4" w:space="0"/>
            </w:tcBorders>
            <w:shd w:val="clear" w:color="000000" w:fill="FFFFFF"/>
            <w:vAlign w:val="center"/>
            <w:hideMark/>
          </w:tcPr>
          <w:p w:rsidRPr="00D724B4" w:rsidR="00C77317" w:rsidP="00072969" w:rsidRDefault="00C77317" w14:paraId="70E85B92" w14:textId="422AC1E9">
            <w:pPr>
              <w:spacing w:after="0" w:line="240" w:lineRule="auto"/>
              <w:ind w:firstLine="440" w:firstLineChars="200"/>
            </w:pPr>
            <w:r w:rsidRPr="00D724B4">
              <w:t xml:space="preserve">Portfolio </w:t>
            </w:r>
          </w:p>
        </w:tc>
        <w:tc>
          <w:tcPr>
            <w:tcW w:w="2202" w:type="dxa"/>
            <w:tcBorders>
              <w:top w:val="single" w:color="auto" w:sz="4" w:space="0"/>
              <w:left w:val="nil"/>
              <w:bottom w:val="single" w:color="auto" w:sz="4" w:space="0"/>
              <w:right w:val="single" w:color="auto" w:sz="4" w:space="0"/>
            </w:tcBorders>
            <w:shd w:val="clear" w:color="000000" w:fill="FFFFFF"/>
            <w:vAlign w:val="center"/>
            <w:hideMark/>
          </w:tcPr>
          <w:p w:rsidRPr="00D724B4" w:rsidR="00C77317" w:rsidP="00072969" w:rsidRDefault="00C77317" w14:paraId="1D0DF3D7" w14:textId="12D7D698">
            <w:pPr>
              <w:spacing w:after="0" w:line="240" w:lineRule="auto"/>
            </w:pPr>
            <w:r w:rsidRPr="00603656">
              <w:t>MUDFHYT20222023C</w:t>
            </w:r>
          </w:p>
        </w:tc>
      </w:tr>
      <w:tr w:rsidRPr="00DF56ED" w:rsidR="00C77317" w:rsidTr="00C77317" w14:paraId="2C93153B" w14:textId="77777777">
        <w:trPr>
          <w:trHeight w:val="1080"/>
        </w:trPr>
        <w:tc>
          <w:tcPr>
            <w:tcW w:w="2129"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2D6E594B" w14:textId="6FE9D645">
            <w:pPr>
              <w:spacing w:after="0" w:line="240" w:lineRule="auto"/>
              <w:ind w:firstLine="440" w:firstLineChars="200"/>
            </w:pPr>
            <w:r>
              <w:t>A</w:t>
            </w:r>
          </w:p>
        </w:tc>
        <w:tc>
          <w:tcPr>
            <w:tcW w:w="2891"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119CAE2E" w14:textId="611F6DE1">
            <w:pPr>
              <w:spacing w:after="0" w:line="240" w:lineRule="auto"/>
              <w:ind w:firstLine="440" w:firstLineChars="200"/>
            </w:pPr>
            <w:r w:rsidRPr="00D724B4">
              <w:t>Crystalized Sanctioned Amount ( to be taken in case of interim claim &amp; final Claim CP 1, 2, 3)/ Sanction Amount of o/s Portfolio Migrated for CP 4, 5, 6 ) (Rs)</w:t>
            </w:r>
          </w:p>
        </w:tc>
        <w:tc>
          <w:tcPr>
            <w:tcW w:w="2202" w:type="dxa"/>
            <w:tcBorders>
              <w:top w:val="nil"/>
              <w:left w:val="nil"/>
              <w:bottom w:val="single" w:color="auto" w:sz="4" w:space="0"/>
              <w:right w:val="single" w:color="auto" w:sz="4" w:space="0"/>
            </w:tcBorders>
            <w:shd w:val="clear" w:color="000000" w:fill="FFFFFF"/>
            <w:vAlign w:val="center"/>
            <w:hideMark/>
          </w:tcPr>
          <w:p w:rsidRPr="00D724B4" w:rsidR="00C77317" w:rsidP="00C77317" w:rsidRDefault="00C77317" w14:paraId="42D2D06F" w14:textId="2719A768">
            <w:pPr>
              <w:spacing w:after="0" w:line="240" w:lineRule="auto"/>
              <w:jc w:val="right"/>
            </w:pPr>
            <w:r w:rsidRPr="00501F1D">
              <w:t>8000000</w:t>
            </w:r>
            <w:r>
              <w:t>.00</w:t>
            </w:r>
          </w:p>
        </w:tc>
      </w:tr>
      <w:tr w:rsidRPr="00DF56ED" w:rsidR="00C77317" w:rsidTr="00C77317" w14:paraId="243D30F5" w14:textId="77777777">
        <w:trPr>
          <w:trHeight w:val="290"/>
        </w:trPr>
        <w:tc>
          <w:tcPr>
            <w:tcW w:w="2129"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20249DDA" w14:textId="78CE1305">
            <w:pPr>
              <w:spacing w:after="0" w:line="240" w:lineRule="auto"/>
              <w:ind w:firstLine="440" w:firstLineChars="200"/>
            </w:pPr>
            <w:r>
              <w:t>B</w:t>
            </w:r>
          </w:p>
        </w:tc>
        <w:tc>
          <w:tcPr>
            <w:tcW w:w="2891"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21A24949" w14:textId="7D644E2F">
            <w:pPr>
              <w:spacing w:after="0" w:line="240" w:lineRule="auto"/>
              <w:ind w:firstLine="440" w:firstLineChars="200"/>
            </w:pPr>
            <w:r w:rsidRPr="00D724B4">
              <w:t>No. of Accounts identified as Loss Assets</w:t>
            </w:r>
          </w:p>
        </w:tc>
        <w:tc>
          <w:tcPr>
            <w:tcW w:w="2202" w:type="dxa"/>
            <w:tcBorders>
              <w:top w:val="nil"/>
              <w:left w:val="nil"/>
              <w:bottom w:val="single" w:color="auto" w:sz="4" w:space="0"/>
              <w:right w:val="single" w:color="auto" w:sz="4" w:space="0"/>
            </w:tcBorders>
            <w:shd w:val="clear" w:color="000000" w:fill="FFFFFF"/>
            <w:vAlign w:val="center"/>
            <w:hideMark/>
          </w:tcPr>
          <w:p w:rsidRPr="00D724B4" w:rsidR="00C77317" w:rsidP="00C77317" w:rsidRDefault="00C77317" w14:paraId="69E2289E" w14:textId="76CA7B08">
            <w:pPr>
              <w:spacing w:after="0" w:line="240" w:lineRule="auto"/>
              <w:jc w:val="right"/>
            </w:pPr>
            <w:r>
              <w:t>2</w:t>
            </w:r>
          </w:p>
        </w:tc>
      </w:tr>
      <w:tr w:rsidRPr="00DF56ED" w:rsidR="00C77317" w:rsidTr="00C77317" w14:paraId="76B22B09" w14:textId="77777777">
        <w:trPr>
          <w:trHeight w:val="290"/>
        </w:trPr>
        <w:tc>
          <w:tcPr>
            <w:tcW w:w="2129"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6B9235E7" w14:textId="14BC8DB2">
            <w:pPr>
              <w:spacing w:after="0" w:line="240" w:lineRule="auto"/>
              <w:ind w:firstLine="440" w:firstLineChars="200"/>
            </w:pPr>
            <w:r>
              <w:t>C</w:t>
            </w:r>
          </w:p>
        </w:tc>
        <w:tc>
          <w:tcPr>
            <w:tcW w:w="2891"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5A8BEEA2" w14:textId="37C866FF">
            <w:pPr>
              <w:spacing w:after="0" w:line="240" w:lineRule="auto"/>
              <w:ind w:firstLine="440" w:firstLineChars="200"/>
            </w:pPr>
            <w:r w:rsidRPr="00D724B4">
              <w:t>Principal as on date of NPA(Rs.)</w:t>
            </w:r>
          </w:p>
        </w:tc>
        <w:tc>
          <w:tcPr>
            <w:tcW w:w="2202" w:type="dxa"/>
            <w:tcBorders>
              <w:top w:val="nil"/>
              <w:left w:val="nil"/>
              <w:bottom w:val="single" w:color="auto" w:sz="4" w:space="0"/>
              <w:right w:val="single" w:color="auto" w:sz="4" w:space="0"/>
            </w:tcBorders>
            <w:shd w:val="clear" w:color="000000" w:fill="FFFFFF"/>
            <w:vAlign w:val="center"/>
            <w:hideMark/>
          </w:tcPr>
          <w:p w:rsidRPr="00603656" w:rsidR="00C77317" w:rsidP="00C77317" w:rsidRDefault="00C77317" w14:paraId="454EAF91" w14:textId="17184A94">
            <w:pPr>
              <w:jc w:val="right"/>
              <w:rPr>
                <w:rFonts w:ascii="Calibri" w:hAnsi="Calibri" w:cs="Calibri"/>
                <w:color w:val="444444"/>
              </w:rPr>
            </w:pPr>
            <w:r>
              <w:rPr>
                <w:rFonts w:ascii="Calibri" w:hAnsi="Calibri" w:cs="Calibri"/>
                <w:color w:val="444444"/>
              </w:rPr>
              <w:t>130800.00</w:t>
            </w:r>
          </w:p>
        </w:tc>
      </w:tr>
      <w:tr w:rsidRPr="00DF56ED" w:rsidR="00C77317" w:rsidTr="00C77317" w14:paraId="3358BA94" w14:textId="77777777">
        <w:trPr>
          <w:trHeight w:val="320"/>
        </w:trPr>
        <w:tc>
          <w:tcPr>
            <w:tcW w:w="2129"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4558C4F4" w14:textId="2094A847">
            <w:pPr>
              <w:spacing w:after="0" w:line="240" w:lineRule="auto"/>
              <w:ind w:firstLine="440" w:firstLineChars="200"/>
            </w:pPr>
            <w:r>
              <w:t>D</w:t>
            </w:r>
          </w:p>
        </w:tc>
        <w:tc>
          <w:tcPr>
            <w:tcW w:w="2891"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2C29DE8C" w14:textId="632AD022">
            <w:pPr>
              <w:spacing w:after="0" w:line="240" w:lineRule="auto"/>
              <w:ind w:firstLine="440" w:firstLineChars="200"/>
            </w:pPr>
            <w:r w:rsidRPr="00D724B4">
              <w:t>Recovery Amount from NPA date till lodgment of claim(Rs.)</w:t>
            </w:r>
          </w:p>
        </w:tc>
        <w:tc>
          <w:tcPr>
            <w:tcW w:w="2202" w:type="dxa"/>
            <w:tcBorders>
              <w:top w:val="nil"/>
              <w:left w:val="nil"/>
              <w:bottom w:val="single" w:color="auto" w:sz="4" w:space="0"/>
              <w:right w:val="single" w:color="auto" w:sz="4" w:space="0"/>
            </w:tcBorders>
            <w:shd w:val="clear" w:color="000000" w:fill="FFFFFF"/>
            <w:vAlign w:val="center"/>
            <w:hideMark/>
          </w:tcPr>
          <w:p w:rsidRPr="00603656" w:rsidR="00C77317" w:rsidP="00C77317" w:rsidRDefault="00C77317" w14:paraId="5D4B7873" w14:textId="39A8CF09">
            <w:pPr>
              <w:jc w:val="right"/>
              <w:rPr>
                <w:rFonts w:ascii="Calibri" w:hAnsi="Calibri" w:cs="Calibri"/>
                <w:color w:val="444444"/>
              </w:rPr>
            </w:pPr>
            <w:r>
              <w:rPr>
                <w:rFonts w:ascii="Calibri" w:hAnsi="Calibri" w:cs="Calibri"/>
                <w:color w:val="444444"/>
              </w:rPr>
              <w:t>56400.00</w:t>
            </w:r>
          </w:p>
        </w:tc>
      </w:tr>
      <w:tr w:rsidRPr="00DF56ED" w:rsidR="00C77317" w:rsidTr="00C77317" w14:paraId="5A5842EA" w14:textId="77777777">
        <w:trPr>
          <w:trHeight w:val="290"/>
        </w:trPr>
        <w:tc>
          <w:tcPr>
            <w:tcW w:w="2129"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0142AEB8" w14:textId="020871A1">
            <w:pPr>
              <w:spacing w:after="0" w:line="240" w:lineRule="auto"/>
              <w:ind w:firstLine="440" w:firstLineChars="200"/>
            </w:pPr>
            <w:r>
              <w:t>E</w:t>
            </w:r>
          </w:p>
        </w:tc>
        <w:tc>
          <w:tcPr>
            <w:tcW w:w="2891"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6DFAA1B2" w14:textId="798890B1">
            <w:pPr>
              <w:spacing w:after="0" w:line="240" w:lineRule="auto"/>
              <w:ind w:firstLine="440" w:firstLineChars="200"/>
            </w:pPr>
            <w:r w:rsidRPr="00D724B4">
              <w:t>Eligible AID (Rs.)</w:t>
            </w:r>
            <w:r>
              <w:t xml:space="preserve">   </w:t>
            </w:r>
            <w:r w:rsidRPr="003949FE">
              <w:rPr>
                <w:b/>
              </w:rPr>
              <w:t>(</w:t>
            </w:r>
            <w:r>
              <w:rPr>
                <w:b/>
              </w:rPr>
              <w:t>C-D</w:t>
            </w:r>
            <w:r w:rsidRPr="003949FE">
              <w:rPr>
                <w:b/>
              </w:rPr>
              <w:t>)</w:t>
            </w:r>
          </w:p>
        </w:tc>
        <w:tc>
          <w:tcPr>
            <w:tcW w:w="2202" w:type="dxa"/>
            <w:tcBorders>
              <w:top w:val="nil"/>
              <w:left w:val="nil"/>
              <w:bottom w:val="single" w:color="auto" w:sz="4" w:space="0"/>
              <w:right w:val="single" w:color="auto" w:sz="4" w:space="0"/>
            </w:tcBorders>
            <w:shd w:val="clear" w:color="000000" w:fill="FFFFFF"/>
            <w:vAlign w:val="center"/>
            <w:hideMark/>
          </w:tcPr>
          <w:p w:rsidRPr="00603656" w:rsidR="00C77317" w:rsidP="00C77317" w:rsidRDefault="00C77317" w14:paraId="431A1303" w14:textId="3F110FC5">
            <w:pPr>
              <w:jc w:val="right"/>
              <w:rPr>
                <w:rFonts w:ascii="Calibri" w:hAnsi="Calibri" w:cs="Calibri"/>
                <w:color w:val="444444"/>
              </w:rPr>
            </w:pPr>
            <w:r>
              <w:rPr>
                <w:rFonts w:ascii="Calibri" w:hAnsi="Calibri" w:cs="Calibri"/>
                <w:color w:val="444444"/>
              </w:rPr>
              <w:t>74400.00</w:t>
            </w:r>
          </w:p>
        </w:tc>
      </w:tr>
      <w:tr w:rsidRPr="00DF56ED" w:rsidR="00C77317" w:rsidTr="00C77317" w14:paraId="0B40D7CE" w14:textId="77777777">
        <w:trPr>
          <w:trHeight w:val="320"/>
        </w:trPr>
        <w:tc>
          <w:tcPr>
            <w:tcW w:w="2129"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24EB961D" w14:textId="18FBEC0E">
            <w:pPr>
              <w:spacing w:after="0" w:line="240" w:lineRule="auto"/>
              <w:ind w:firstLine="440" w:firstLineChars="200"/>
            </w:pPr>
            <w:r>
              <w:t>F</w:t>
            </w:r>
          </w:p>
        </w:tc>
        <w:tc>
          <w:tcPr>
            <w:tcW w:w="2891"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070BE945" w14:textId="7635866F">
            <w:pPr>
              <w:spacing w:after="0" w:line="240" w:lineRule="auto"/>
              <w:ind w:firstLine="440" w:firstLineChars="200"/>
            </w:pPr>
            <w:r w:rsidRPr="00D724B4">
              <w:t>First Loss 5% on Crystallized amount or 3% on Default Total Loss (As Applicable) (Rs</w:t>
            </w:r>
            <w:commentRangeStart w:id="96"/>
            <w:commentRangeStart w:id="97"/>
            <w:r w:rsidRPr="003949FE">
              <w:rPr>
                <w:b/>
              </w:rPr>
              <w:t>.)   (</w:t>
            </w:r>
            <w:r>
              <w:rPr>
                <w:b/>
              </w:rPr>
              <w:t>E</w:t>
            </w:r>
            <w:r w:rsidRPr="003949FE">
              <w:rPr>
                <w:b/>
              </w:rPr>
              <w:t>*</w:t>
            </w:r>
            <w:r>
              <w:rPr>
                <w:b/>
              </w:rPr>
              <w:t>3</w:t>
            </w:r>
            <w:r w:rsidRPr="003949FE">
              <w:rPr>
                <w:b/>
              </w:rPr>
              <w:t>%)</w:t>
            </w:r>
            <w:commentRangeEnd w:id="96"/>
            <w:r>
              <w:rPr>
                <w:rStyle w:val="CommentReference"/>
              </w:rPr>
              <w:commentReference w:id="96"/>
            </w:r>
            <w:commentRangeEnd w:id="97"/>
            <w:r w:rsidR="00C15830">
              <w:rPr>
                <w:rStyle w:val="CommentReference"/>
              </w:rPr>
              <w:commentReference w:id="97"/>
            </w:r>
          </w:p>
        </w:tc>
        <w:tc>
          <w:tcPr>
            <w:tcW w:w="2202" w:type="dxa"/>
            <w:tcBorders>
              <w:top w:val="nil"/>
              <w:left w:val="nil"/>
              <w:bottom w:val="single" w:color="auto" w:sz="4" w:space="0"/>
              <w:right w:val="single" w:color="auto" w:sz="4" w:space="0"/>
            </w:tcBorders>
            <w:shd w:val="clear" w:color="000000" w:fill="FFFFFF"/>
            <w:vAlign w:val="center"/>
            <w:hideMark/>
          </w:tcPr>
          <w:p w:rsidRPr="00603656" w:rsidR="00C77317" w:rsidP="00C77317" w:rsidRDefault="00C77317" w14:paraId="6F00C2DF" w14:textId="6678D3C7">
            <w:pPr>
              <w:jc w:val="right"/>
              <w:rPr>
                <w:rFonts w:ascii="Calibri" w:hAnsi="Calibri" w:cs="Calibri"/>
                <w:color w:val="444444"/>
              </w:rPr>
            </w:pPr>
            <w:r>
              <w:rPr>
                <w:rFonts w:ascii="Calibri" w:hAnsi="Calibri" w:cs="Calibri"/>
                <w:color w:val="444444"/>
              </w:rPr>
              <w:t>2232.00</w:t>
            </w:r>
          </w:p>
        </w:tc>
      </w:tr>
      <w:tr w:rsidRPr="00DF56ED" w:rsidR="00C77317" w:rsidTr="00C77317" w14:paraId="737D9960" w14:textId="77777777">
        <w:trPr>
          <w:trHeight w:val="290"/>
        </w:trPr>
        <w:tc>
          <w:tcPr>
            <w:tcW w:w="2129"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015086C3" w14:textId="139BA244">
            <w:pPr>
              <w:spacing w:after="0" w:line="240" w:lineRule="auto"/>
              <w:ind w:firstLine="440" w:firstLineChars="200"/>
            </w:pPr>
            <w:r>
              <w:t>G</w:t>
            </w:r>
          </w:p>
        </w:tc>
        <w:tc>
          <w:tcPr>
            <w:tcW w:w="2891"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51A3B7CD" w14:textId="7CEA909A">
            <w:pPr>
              <w:spacing w:after="0" w:line="240" w:lineRule="auto"/>
              <w:ind w:firstLine="440" w:firstLineChars="200"/>
            </w:pPr>
            <w:r w:rsidRPr="00D724B4">
              <w:t>Second Loss (Rs.)</w:t>
            </w:r>
            <w:r>
              <w:t xml:space="preserve">  </w:t>
            </w:r>
            <w:r w:rsidRPr="003949FE">
              <w:rPr>
                <w:b/>
              </w:rPr>
              <w:t>(E-F)</w:t>
            </w:r>
          </w:p>
        </w:tc>
        <w:tc>
          <w:tcPr>
            <w:tcW w:w="2202" w:type="dxa"/>
            <w:tcBorders>
              <w:top w:val="nil"/>
              <w:left w:val="nil"/>
              <w:bottom w:val="single" w:color="auto" w:sz="4" w:space="0"/>
              <w:right w:val="single" w:color="auto" w:sz="4" w:space="0"/>
            </w:tcBorders>
            <w:shd w:val="clear" w:color="000000" w:fill="FFFFFF"/>
            <w:vAlign w:val="center"/>
            <w:hideMark/>
          </w:tcPr>
          <w:p w:rsidRPr="00603656" w:rsidR="00C77317" w:rsidP="00C77317" w:rsidRDefault="00C77317" w14:paraId="10CF15A2" w14:textId="5113F3D0">
            <w:pPr>
              <w:jc w:val="right"/>
              <w:rPr>
                <w:rFonts w:ascii="Calibri" w:hAnsi="Calibri" w:cs="Calibri"/>
                <w:color w:val="444444"/>
              </w:rPr>
            </w:pPr>
            <w:r>
              <w:rPr>
                <w:rFonts w:ascii="Calibri" w:hAnsi="Calibri" w:cs="Calibri"/>
                <w:color w:val="444444"/>
              </w:rPr>
              <w:t>72168.00</w:t>
            </w:r>
          </w:p>
        </w:tc>
      </w:tr>
      <w:tr w:rsidRPr="00DF56ED" w:rsidR="00C77317" w:rsidTr="00C77317" w14:paraId="5976BEF8" w14:textId="77777777">
        <w:trPr>
          <w:trHeight w:val="290"/>
        </w:trPr>
        <w:tc>
          <w:tcPr>
            <w:tcW w:w="2129"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3AA19975" w14:textId="54ACD8A1">
            <w:pPr>
              <w:spacing w:after="0" w:line="240" w:lineRule="auto"/>
              <w:ind w:firstLine="440" w:firstLineChars="200"/>
            </w:pPr>
            <w:r>
              <w:t>H</w:t>
            </w:r>
          </w:p>
        </w:tc>
        <w:tc>
          <w:tcPr>
            <w:tcW w:w="2891"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3471FA8D" w14:textId="094E973F">
            <w:pPr>
              <w:spacing w:after="0" w:line="240" w:lineRule="auto"/>
              <w:ind w:firstLine="440" w:firstLineChars="200"/>
            </w:pPr>
            <w:r w:rsidRPr="00D724B4">
              <w:t>Maximum Payout(Rs.)</w:t>
            </w:r>
            <w:r>
              <w:t xml:space="preserve"> </w:t>
            </w:r>
            <w:r w:rsidRPr="003949FE">
              <w:t>(</w:t>
            </w:r>
            <w:r w:rsidRPr="003949FE">
              <w:rPr>
                <w:b/>
              </w:rPr>
              <w:t>A*15%</w:t>
            </w:r>
            <w:r>
              <w:rPr>
                <w:b/>
              </w:rPr>
              <w:t>)</w:t>
            </w:r>
          </w:p>
        </w:tc>
        <w:tc>
          <w:tcPr>
            <w:tcW w:w="2202" w:type="dxa"/>
            <w:tcBorders>
              <w:top w:val="nil"/>
              <w:left w:val="nil"/>
              <w:bottom w:val="single" w:color="auto" w:sz="4" w:space="0"/>
              <w:right w:val="single" w:color="auto" w:sz="4" w:space="0"/>
            </w:tcBorders>
            <w:shd w:val="clear" w:color="000000" w:fill="FFFFFF"/>
            <w:vAlign w:val="center"/>
            <w:hideMark/>
          </w:tcPr>
          <w:p w:rsidRPr="00603656" w:rsidR="00C77317" w:rsidP="00C77317" w:rsidRDefault="00C77317" w14:paraId="13A5C4AC" w14:textId="2F952253">
            <w:pPr>
              <w:jc w:val="right"/>
              <w:rPr>
                <w:rFonts w:ascii="Calibri" w:hAnsi="Calibri" w:cs="Calibri"/>
                <w:color w:val="444444"/>
              </w:rPr>
            </w:pPr>
            <w:r>
              <w:rPr>
                <w:rFonts w:ascii="Calibri" w:hAnsi="Calibri" w:cs="Calibri"/>
                <w:color w:val="444444"/>
              </w:rPr>
              <w:t>1200000.00</w:t>
            </w:r>
          </w:p>
        </w:tc>
      </w:tr>
      <w:tr w:rsidRPr="00DF56ED" w:rsidR="00C77317" w:rsidTr="00C77317" w14:paraId="23D3EF6F" w14:textId="77777777">
        <w:trPr>
          <w:trHeight w:val="290"/>
        </w:trPr>
        <w:tc>
          <w:tcPr>
            <w:tcW w:w="2129"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4A651DE3" w14:textId="05FF6EBC">
            <w:pPr>
              <w:spacing w:after="0" w:line="240" w:lineRule="auto"/>
              <w:ind w:firstLine="440" w:firstLineChars="200"/>
            </w:pPr>
            <w:r>
              <w:t>I</w:t>
            </w:r>
          </w:p>
        </w:tc>
        <w:tc>
          <w:tcPr>
            <w:tcW w:w="2891"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3B890AAF" w14:textId="6488EB04">
            <w:pPr>
              <w:spacing w:after="0" w:line="240" w:lineRule="auto"/>
              <w:ind w:firstLine="440" w:firstLineChars="200"/>
            </w:pPr>
            <w:r w:rsidRPr="00D724B4">
              <w:t>Amount of Eligible Interim claim(Rs</w:t>
            </w:r>
            <w:commentRangeStart w:id="98"/>
            <w:commentRangeStart w:id="99"/>
            <w:r w:rsidRPr="00D724B4">
              <w:t>.)</w:t>
            </w:r>
            <w:r>
              <w:t xml:space="preserve">  </w:t>
            </w:r>
            <w:r w:rsidRPr="003949FE">
              <w:t>(</w:t>
            </w:r>
            <w:r w:rsidRPr="003949FE">
              <w:rPr>
                <w:b/>
              </w:rPr>
              <w:t>G*</w:t>
            </w:r>
            <w:r>
              <w:rPr>
                <w:b/>
              </w:rPr>
              <w:t>75</w:t>
            </w:r>
            <w:r w:rsidRPr="003949FE">
              <w:rPr>
                <w:b/>
              </w:rPr>
              <w:t>%)</w:t>
            </w:r>
            <w:commentRangeEnd w:id="98"/>
            <w:r>
              <w:rPr>
                <w:rStyle w:val="CommentReference"/>
              </w:rPr>
              <w:commentReference w:id="98"/>
            </w:r>
            <w:commentRangeEnd w:id="99"/>
            <w:r w:rsidR="00C15830">
              <w:rPr>
                <w:rStyle w:val="CommentReference"/>
              </w:rPr>
              <w:commentReference w:id="99"/>
            </w:r>
          </w:p>
        </w:tc>
        <w:tc>
          <w:tcPr>
            <w:tcW w:w="2202" w:type="dxa"/>
            <w:tcBorders>
              <w:top w:val="nil"/>
              <w:left w:val="nil"/>
              <w:bottom w:val="single" w:color="auto" w:sz="4" w:space="0"/>
              <w:right w:val="single" w:color="auto" w:sz="4" w:space="0"/>
            </w:tcBorders>
            <w:shd w:val="clear" w:color="000000" w:fill="FFFFFF"/>
            <w:vAlign w:val="center"/>
            <w:hideMark/>
          </w:tcPr>
          <w:p w:rsidRPr="00603656" w:rsidR="00C77317" w:rsidP="00C77317" w:rsidRDefault="00C77317" w14:paraId="136BA635" w14:textId="01ACEE40">
            <w:pPr>
              <w:jc w:val="right"/>
              <w:rPr>
                <w:rFonts w:ascii="Calibri" w:hAnsi="Calibri" w:cs="Calibri"/>
                <w:color w:val="444444"/>
              </w:rPr>
            </w:pPr>
            <w:r>
              <w:rPr>
                <w:rFonts w:ascii="Calibri" w:hAnsi="Calibri" w:cs="Calibri"/>
                <w:color w:val="444444"/>
              </w:rPr>
              <w:t>54126.00</w:t>
            </w:r>
          </w:p>
        </w:tc>
      </w:tr>
      <w:tr w:rsidRPr="00DF56ED" w:rsidR="00C77317" w:rsidTr="00C77317" w14:paraId="61F64854" w14:textId="77777777">
        <w:trPr>
          <w:trHeight w:val="290"/>
        </w:trPr>
        <w:tc>
          <w:tcPr>
            <w:tcW w:w="2129"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677E68F0" w14:textId="3347D865">
            <w:pPr>
              <w:spacing w:after="0" w:line="240" w:lineRule="auto"/>
              <w:ind w:firstLine="440" w:firstLineChars="200"/>
            </w:pPr>
            <w:r>
              <w:t>J</w:t>
            </w:r>
          </w:p>
        </w:tc>
        <w:tc>
          <w:tcPr>
            <w:tcW w:w="2891"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1495474C" w14:textId="24387BFC">
            <w:pPr>
              <w:spacing w:after="0" w:line="240" w:lineRule="auto"/>
              <w:ind w:firstLine="440" w:firstLineChars="200"/>
            </w:pPr>
            <w:r w:rsidRPr="00D724B4">
              <w:t>Eligible Claim Lodged(Rs</w:t>
            </w:r>
            <w:r w:rsidRPr="003949FE">
              <w:rPr>
                <w:b/>
              </w:rPr>
              <w:t>.) (If I &gt;H, H,I)</w:t>
            </w:r>
          </w:p>
        </w:tc>
        <w:tc>
          <w:tcPr>
            <w:tcW w:w="2202" w:type="dxa"/>
            <w:tcBorders>
              <w:top w:val="nil"/>
              <w:left w:val="nil"/>
              <w:bottom w:val="single" w:color="auto" w:sz="4" w:space="0"/>
              <w:right w:val="single" w:color="auto" w:sz="4" w:space="0"/>
            </w:tcBorders>
            <w:shd w:val="clear" w:color="000000" w:fill="FFFFFF"/>
            <w:vAlign w:val="center"/>
            <w:hideMark/>
          </w:tcPr>
          <w:p w:rsidRPr="00D724B4" w:rsidR="00C77317" w:rsidP="00C77317" w:rsidRDefault="00C77317" w14:paraId="3DDCFD82" w14:textId="21B3E0B5">
            <w:pPr>
              <w:spacing w:after="0" w:line="240" w:lineRule="auto"/>
              <w:jc w:val="right"/>
            </w:pPr>
            <w:r>
              <w:rPr>
                <w:rFonts w:ascii="Calibri" w:hAnsi="Calibri" w:cs="Calibri"/>
                <w:color w:val="444444"/>
              </w:rPr>
              <w:t>54126.00</w:t>
            </w:r>
          </w:p>
        </w:tc>
      </w:tr>
      <w:tr w:rsidRPr="00DF56ED" w:rsidR="00C77317" w:rsidTr="00C77317" w14:paraId="5853A5B6" w14:textId="77777777">
        <w:trPr>
          <w:trHeight w:val="290"/>
        </w:trPr>
        <w:tc>
          <w:tcPr>
            <w:tcW w:w="2129"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64B50277" w14:textId="66457A13">
            <w:pPr>
              <w:spacing w:after="0" w:line="240" w:lineRule="auto"/>
              <w:ind w:firstLine="440" w:firstLineChars="200"/>
            </w:pPr>
            <w:r>
              <w:t>K</w:t>
            </w:r>
          </w:p>
        </w:tc>
        <w:tc>
          <w:tcPr>
            <w:tcW w:w="2891"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4041B221" w14:textId="778CA816">
            <w:pPr>
              <w:spacing w:after="0" w:line="240" w:lineRule="auto"/>
              <w:ind w:firstLine="440" w:firstLineChars="200"/>
            </w:pPr>
            <w:r w:rsidRPr="00D724B4">
              <w:t>Cumulative Claim Payout (Rs.)</w:t>
            </w:r>
          </w:p>
        </w:tc>
        <w:tc>
          <w:tcPr>
            <w:tcW w:w="2202" w:type="dxa"/>
            <w:tcBorders>
              <w:top w:val="nil"/>
              <w:left w:val="nil"/>
              <w:bottom w:val="single" w:color="auto" w:sz="4" w:space="0"/>
              <w:right w:val="single" w:color="auto" w:sz="4" w:space="0"/>
            </w:tcBorders>
            <w:shd w:val="clear" w:color="000000" w:fill="FFFFFF"/>
            <w:vAlign w:val="center"/>
            <w:hideMark/>
          </w:tcPr>
          <w:p w:rsidRPr="00D724B4" w:rsidR="00C77317" w:rsidP="00C77317" w:rsidRDefault="00C77317" w14:paraId="335B803E" w14:textId="4ABE8094">
            <w:pPr>
              <w:spacing w:after="0" w:line="240" w:lineRule="auto"/>
              <w:jc w:val="right"/>
            </w:pPr>
            <w:r w:rsidRPr="00D724B4">
              <w:t>0</w:t>
            </w:r>
            <w:r>
              <w:t>.00</w:t>
            </w:r>
          </w:p>
        </w:tc>
      </w:tr>
      <w:tr w:rsidRPr="00DF56ED" w:rsidR="00C77317" w:rsidTr="00C77317" w14:paraId="783CBD10" w14:textId="77777777">
        <w:trPr>
          <w:trHeight w:val="290"/>
        </w:trPr>
        <w:tc>
          <w:tcPr>
            <w:tcW w:w="2129" w:type="dxa"/>
            <w:tcBorders>
              <w:top w:val="nil"/>
              <w:left w:val="single" w:color="auto" w:sz="4" w:space="0"/>
              <w:bottom w:val="single" w:color="auto" w:sz="4" w:space="0"/>
              <w:right w:val="single" w:color="auto" w:sz="4" w:space="0"/>
            </w:tcBorders>
            <w:shd w:val="clear" w:color="000000" w:fill="FFFFFF"/>
          </w:tcPr>
          <w:p w:rsidRPr="00D724B4" w:rsidR="00C77317" w:rsidP="00C77317" w:rsidRDefault="00C77317" w14:paraId="703F9CE1" w14:textId="12690D83">
            <w:pPr>
              <w:spacing w:after="0" w:line="240" w:lineRule="auto"/>
              <w:ind w:firstLine="440" w:firstLineChars="200"/>
            </w:pPr>
            <w:r>
              <w:t>L</w:t>
            </w:r>
          </w:p>
        </w:tc>
        <w:tc>
          <w:tcPr>
            <w:tcW w:w="2891" w:type="dxa"/>
            <w:tcBorders>
              <w:top w:val="nil"/>
              <w:left w:val="single" w:color="auto" w:sz="4" w:space="0"/>
              <w:bottom w:val="single" w:color="auto" w:sz="4" w:space="0"/>
              <w:right w:val="single" w:color="auto" w:sz="4" w:space="0"/>
            </w:tcBorders>
            <w:shd w:val="clear" w:color="000000" w:fill="FFFFFF"/>
            <w:hideMark/>
          </w:tcPr>
          <w:p w:rsidRPr="00D724B4" w:rsidR="00C77317" w:rsidP="00C77317" w:rsidRDefault="00C77317" w14:paraId="1C091322" w14:textId="0F2C895E">
            <w:pPr>
              <w:spacing w:after="0" w:line="240" w:lineRule="auto"/>
              <w:ind w:firstLine="440" w:firstLineChars="200"/>
            </w:pPr>
            <w:r w:rsidRPr="00D724B4">
              <w:t>Eligible Claim Payout (Rs)</w:t>
            </w:r>
            <w:r>
              <w:t xml:space="preserve"> </w:t>
            </w:r>
            <w:r w:rsidRPr="009A082C">
              <w:rPr>
                <w:b/>
                <w:bCs/>
              </w:rPr>
              <w:t>(</w:t>
            </w:r>
            <w:r>
              <w:rPr>
                <w:b/>
                <w:bCs/>
              </w:rPr>
              <w:t>J-K</w:t>
            </w:r>
            <w:r w:rsidRPr="009A082C">
              <w:rPr>
                <w:b/>
                <w:bCs/>
              </w:rPr>
              <w:t>)</w:t>
            </w:r>
          </w:p>
        </w:tc>
        <w:tc>
          <w:tcPr>
            <w:tcW w:w="2202" w:type="dxa"/>
            <w:tcBorders>
              <w:top w:val="nil"/>
              <w:left w:val="nil"/>
              <w:bottom w:val="single" w:color="auto" w:sz="4" w:space="0"/>
              <w:right w:val="single" w:color="auto" w:sz="4" w:space="0"/>
            </w:tcBorders>
            <w:shd w:val="clear" w:color="000000" w:fill="FFFFFF"/>
            <w:vAlign w:val="center"/>
            <w:hideMark/>
          </w:tcPr>
          <w:p w:rsidRPr="00D724B4" w:rsidR="00C77317" w:rsidP="00C77317" w:rsidRDefault="00C77317" w14:paraId="232FB4ED" w14:textId="5E4A8827">
            <w:pPr>
              <w:spacing w:after="0" w:line="240" w:lineRule="auto"/>
              <w:jc w:val="right"/>
            </w:pPr>
            <w:r>
              <w:rPr>
                <w:rFonts w:ascii="Calibri" w:hAnsi="Calibri" w:cs="Calibri"/>
                <w:color w:val="444444"/>
              </w:rPr>
              <w:t>54126.00</w:t>
            </w:r>
          </w:p>
        </w:tc>
      </w:tr>
    </w:tbl>
    <w:p w:rsidR="001A5DB7" w:rsidP="006F7CE2" w:rsidRDefault="001A5DB7" w14:paraId="3950A873" w14:textId="1A4F4AAD">
      <w:pPr>
        <w:jc w:val="both"/>
        <w:rPr>
          <w:b/>
          <w:u w:val="single"/>
        </w:rPr>
      </w:pPr>
    </w:p>
    <w:p w:rsidR="005743CE" w:rsidP="006F7CE2" w:rsidRDefault="005743CE" w14:paraId="077F030F" w14:textId="77777777">
      <w:pPr>
        <w:jc w:val="both"/>
      </w:pPr>
    </w:p>
    <w:p w:rsidRPr="00EF241F" w:rsidR="006F7CE2" w:rsidP="006F7CE2" w:rsidRDefault="006F7CE2" w14:paraId="3165EE8B" w14:textId="16B68B94">
      <w:pPr>
        <w:rPr>
          <w:b/>
          <w:u w:val="single"/>
        </w:rPr>
      </w:pPr>
      <w:r w:rsidRPr="00EF241F">
        <w:rPr>
          <w:b/>
          <w:u w:val="single"/>
        </w:rPr>
        <w:t xml:space="preserve">Scenario – Claim in </w:t>
      </w:r>
      <w:r w:rsidR="00EC5C65">
        <w:rPr>
          <w:b/>
          <w:u w:val="single"/>
        </w:rPr>
        <w:t>Migrated</w:t>
      </w:r>
      <w:r w:rsidRPr="00EF241F" w:rsidR="00EC5C65">
        <w:rPr>
          <w:b/>
          <w:u w:val="single"/>
        </w:rPr>
        <w:t xml:space="preserve"> </w:t>
      </w:r>
      <w:r w:rsidR="00EC5C65">
        <w:rPr>
          <w:b/>
          <w:u w:val="single"/>
        </w:rPr>
        <w:t>Interim</w:t>
      </w:r>
      <w:r w:rsidRPr="00EF241F">
        <w:rPr>
          <w:b/>
          <w:u w:val="single"/>
        </w:rPr>
        <w:t xml:space="preserve"> Period </w:t>
      </w:r>
      <w:r>
        <w:rPr>
          <w:b/>
          <w:u w:val="single"/>
        </w:rPr>
        <w:t>I</w:t>
      </w:r>
      <w:r w:rsidRPr="00EF241F">
        <w:rPr>
          <w:b/>
          <w:u w:val="single"/>
        </w:rPr>
        <w:t>I</w:t>
      </w:r>
      <w:r>
        <w:rPr>
          <w:b/>
          <w:u w:val="single"/>
        </w:rPr>
        <w:t xml:space="preserve"> (Current Portfolio- Loan Type 1,2,3,4)</w:t>
      </w:r>
      <w:r w:rsidRPr="00EF241F">
        <w:rPr>
          <w:b/>
          <w:u w:val="single"/>
        </w:rPr>
        <w:t>:</w:t>
      </w:r>
    </w:p>
    <w:p w:rsidRPr="00A366FE" w:rsidR="006F7CE2" w:rsidP="006F7CE2" w:rsidRDefault="006F7CE2" w14:paraId="2E7D137A" w14:textId="7AF00390">
      <w:pPr>
        <w:rPr>
          <w:rFonts w:ascii="Segoe UI" w:hAnsi="Segoe UI" w:eastAsia="Times New Roman" w:cs="Segoe UI"/>
          <w:color w:val="444444"/>
          <w:sz w:val="18"/>
          <w:szCs w:val="18"/>
          <w:lang w:val="en-IN" w:eastAsia="en-IN"/>
        </w:rPr>
      </w:pPr>
      <w:r w:rsidRPr="00C70629">
        <w:t xml:space="preserve">Crystallized portfolio </w:t>
      </w:r>
      <w:r>
        <w:t xml:space="preserve">Sanctioned Amount </w:t>
      </w:r>
      <w:r w:rsidRPr="00C70629">
        <w:t>(</w:t>
      </w:r>
      <w:r>
        <w:t xml:space="preserve">Summation of sanctioned amount or modified sanction amount, if available, for cases which have been billed till Currency Period </w:t>
      </w:r>
      <w:r w:rsidR="00FD608D">
        <w:t>6</w:t>
      </w:r>
      <w:r>
        <w:t xml:space="preserve"> billing): </w:t>
      </w:r>
      <w:r w:rsidR="006174FE">
        <w:t xml:space="preserve"> </w:t>
      </w:r>
      <w:r w:rsidRPr="00A366FE" w:rsidR="00A366FE">
        <w:rPr>
          <w:rFonts w:ascii="Segoe UI" w:hAnsi="Segoe UI" w:eastAsia="Times New Roman" w:cs="Segoe UI"/>
          <w:color w:val="444444"/>
          <w:sz w:val="18"/>
          <w:szCs w:val="18"/>
          <w:lang w:val="en-IN" w:eastAsia="en-IN"/>
        </w:rPr>
        <w:t>8500000</w:t>
      </w:r>
      <w:r w:rsidRPr="0050678D" w:rsidR="006174FE">
        <w:t>.00</w:t>
      </w:r>
      <w:r w:rsidR="006174FE">
        <w:t xml:space="preserve">  /- </w:t>
      </w:r>
      <w:r w:rsidRPr="00DD24A2">
        <w:rPr>
          <w:b/>
        </w:rPr>
        <w:t>(A)</w:t>
      </w:r>
    </w:p>
    <w:p w:rsidR="006F7CE2" w:rsidP="006F7CE2" w:rsidRDefault="006F7CE2" w14:paraId="0F610604" w14:textId="77777777">
      <w:r>
        <w:t>The details provided by MLI in claim requisition file:</w:t>
      </w:r>
    </w:p>
    <w:tbl>
      <w:tblPr>
        <w:tblW w:w="7508" w:type="dxa"/>
        <w:tblLayout w:type="fixed"/>
        <w:tblLook w:val="04A0" w:firstRow="1" w:lastRow="0" w:firstColumn="1" w:lastColumn="0" w:noHBand="0" w:noVBand="1"/>
      </w:tblPr>
      <w:tblGrid>
        <w:gridCol w:w="5240"/>
        <w:gridCol w:w="2268"/>
      </w:tblGrid>
      <w:tr w:rsidRPr="00774665" w:rsidR="006F7CE2" w:rsidTr="00072969" w14:paraId="608048E2" w14:textId="77777777">
        <w:trPr>
          <w:trHeight w:val="290"/>
        </w:trPr>
        <w:tc>
          <w:tcPr>
            <w:tcW w:w="5240" w:type="dxa"/>
            <w:tcBorders>
              <w:top w:val="single" w:color="auto" w:sz="4" w:space="0"/>
              <w:left w:val="single" w:color="auto" w:sz="4" w:space="0"/>
              <w:bottom w:val="single" w:color="auto" w:sz="4" w:space="0"/>
              <w:right w:val="single" w:color="auto" w:sz="4" w:space="0"/>
            </w:tcBorders>
            <w:shd w:val="clear" w:color="000000" w:fill="FFFFFF"/>
            <w:vAlign w:val="center"/>
            <w:hideMark/>
          </w:tcPr>
          <w:p w:rsidRPr="00774665" w:rsidR="006F7CE2" w:rsidP="00072969" w:rsidRDefault="006F7CE2" w14:paraId="18308100" w14:textId="77777777">
            <w:pPr>
              <w:spacing w:after="0" w:line="240" w:lineRule="auto"/>
              <w:ind w:firstLine="440" w:firstLineChars="200"/>
            </w:pPr>
            <w:r w:rsidRPr="00774665">
              <w:t xml:space="preserve">Portfolio </w:t>
            </w:r>
          </w:p>
        </w:tc>
        <w:tc>
          <w:tcPr>
            <w:tcW w:w="2268" w:type="dxa"/>
            <w:tcBorders>
              <w:top w:val="single" w:color="auto" w:sz="4" w:space="0"/>
              <w:left w:val="nil"/>
              <w:bottom w:val="single" w:color="auto" w:sz="4" w:space="0"/>
              <w:right w:val="single" w:color="auto" w:sz="4" w:space="0"/>
            </w:tcBorders>
            <w:shd w:val="clear" w:color="000000" w:fill="FFFFFF"/>
            <w:vAlign w:val="center"/>
            <w:hideMark/>
          </w:tcPr>
          <w:p w:rsidRPr="00774665" w:rsidR="006F7CE2" w:rsidP="00072969" w:rsidRDefault="00F654E6" w14:paraId="17D1A3A9" w14:textId="00A3964A">
            <w:pPr>
              <w:spacing w:after="0" w:line="240" w:lineRule="auto"/>
            </w:pPr>
            <w:r w:rsidRPr="00F654E6">
              <w:t>MUDFHYT20222023C</w:t>
            </w:r>
          </w:p>
        </w:tc>
      </w:tr>
      <w:tr w:rsidRPr="00774665" w:rsidR="00327BD3" w:rsidTr="006815F8" w14:paraId="40A3B6C3" w14:textId="77777777">
        <w:trPr>
          <w:trHeight w:val="800"/>
        </w:trPr>
        <w:tc>
          <w:tcPr>
            <w:tcW w:w="5240" w:type="dxa"/>
            <w:tcBorders>
              <w:top w:val="nil"/>
              <w:left w:val="single" w:color="auto" w:sz="4" w:space="0"/>
              <w:bottom w:val="single" w:color="auto" w:sz="4" w:space="0"/>
              <w:right w:val="single" w:color="auto" w:sz="4" w:space="0"/>
            </w:tcBorders>
            <w:shd w:val="clear" w:color="000000" w:fill="FFFFFF"/>
            <w:hideMark/>
          </w:tcPr>
          <w:p w:rsidRPr="00774665" w:rsidR="00327BD3" w:rsidP="00327BD3" w:rsidRDefault="00327BD3" w14:paraId="3478F2AC" w14:textId="60A766D5">
            <w:pPr>
              <w:spacing w:after="0" w:line="240" w:lineRule="auto"/>
              <w:ind w:firstLine="440" w:firstLineChars="200"/>
            </w:pPr>
            <w:r w:rsidRPr="00D724B4">
              <w:t>Crystalized Sanctioned Amount ( to be taken in case of interim claim &amp; final Claim CP 1, 2, 3)/ Sanction Amount of o/s Portfolio Migrated for CP 4, 5, 6 ) (Rs)</w:t>
            </w:r>
          </w:p>
        </w:tc>
        <w:tc>
          <w:tcPr>
            <w:tcW w:w="2268" w:type="dxa"/>
            <w:tcBorders>
              <w:top w:val="nil"/>
              <w:left w:val="nil"/>
              <w:bottom w:val="single" w:color="auto" w:sz="4" w:space="0"/>
              <w:right w:val="single" w:color="auto" w:sz="4" w:space="0"/>
            </w:tcBorders>
            <w:shd w:val="clear" w:color="000000" w:fill="FFFFFF"/>
            <w:vAlign w:val="center"/>
            <w:hideMark/>
          </w:tcPr>
          <w:p w:rsidRPr="00A366FE" w:rsidR="00327BD3" w:rsidP="00327BD3" w:rsidRDefault="00327BD3" w14:paraId="1F0291E5" w14:textId="295F578E">
            <w:pPr>
              <w:jc w:val="right"/>
              <w:rPr>
                <w:rFonts w:ascii="Segoe UI" w:hAnsi="Segoe UI" w:cs="Segoe UI"/>
                <w:color w:val="444444"/>
                <w:sz w:val="18"/>
                <w:szCs w:val="18"/>
              </w:rPr>
            </w:pPr>
            <w:r>
              <w:rPr>
                <w:rFonts w:ascii="Segoe UI" w:hAnsi="Segoe UI" w:cs="Segoe UI"/>
                <w:color w:val="444444"/>
                <w:sz w:val="18"/>
                <w:szCs w:val="18"/>
              </w:rPr>
              <w:t>8500000.00</w:t>
            </w:r>
          </w:p>
        </w:tc>
      </w:tr>
      <w:tr w:rsidRPr="00774665" w:rsidR="00327BD3" w:rsidTr="006815F8" w14:paraId="506399BA" w14:textId="77777777">
        <w:trPr>
          <w:trHeight w:val="320"/>
        </w:trPr>
        <w:tc>
          <w:tcPr>
            <w:tcW w:w="5240" w:type="dxa"/>
            <w:tcBorders>
              <w:top w:val="nil"/>
              <w:left w:val="single" w:color="auto" w:sz="4" w:space="0"/>
              <w:bottom w:val="single" w:color="auto" w:sz="4" w:space="0"/>
              <w:right w:val="single" w:color="auto" w:sz="4" w:space="0"/>
            </w:tcBorders>
            <w:shd w:val="clear" w:color="000000" w:fill="FFFFFF"/>
            <w:hideMark/>
          </w:tcPr>
          <w:p w:rsidRPr="00774665" w:rsidR="00327BD3" w:rsidP="00327BD3" w:rsidRDefault="00327BD3" w14:paraId="63A735FF" w14:textId="33BB585C">
            <w:pPr>
              <w:spacing w:after="0" w:line="240" w:lineRule="auto"/>
              <w:ind w:firstLine="440" w:firstLineChars="200"/>
            </w:pPr>
            <w:r w:rsidRPr="00D724B4">
              <w:t>No. of Accounts identified as Loss Assets</w:t>
            </w:r>
          </w:p>
        </w:tc>
        <w:tc>
          <w:tcPr>
            <w:tcW w:w="2268" w:type="dxa"/>
            <w:tcBorders>
              <w:top w:val="nil"/>
              <w:left w:val="nil"/>
              <w:bottom w:val="single" w:color="auto" w:sz="4" w:space="0"/>
              <w:right w:val="single" w:color="auto" w:sz="4" w:space="0"/>
            </w:tcBorders>
            <w:shd w:val="clear" w:color="000000" w:fill="FFFFFF"/>
            <w:vAlign w:val="center"/>
            <w:hideMark/>
          </w:tcPr>
          <w:p w:rsidRPr="00774665" w:rsidR="00327BD3" w:rsidP="00327BD3" w:rsidRDefault="00327BD3" w14:paraId="20CF6BB4" w14:textId="6CCD5A26">
            <w:pPr>
              <w:spacing w:after="0" w:line="240" w:lineRule="auto"/>
              <w:jc w:val="right"/>
            </w:pPr>
            <w:r>
              <w:t>5</w:t>
            </w:r>
          </w:p>
        </w:tc>
      </w:tr>
      <w:tr w:rsidRPr="00774665" w:rsidR="00327BD3" w:rsidTr="006815F8" w14:paraId="3F845C73" w14:textId="77777777">
        <w:trPr>
          <w:trHeight w:val="290"/>
        </w:trPr>
        <w:tc>
          <w:tcPr>
            <w:tcW w:w="5240" w:type="dxa"/>
            <w:tcBorders>
              <w:top w:val="nil"/>
              <w:left w:val="single" w:color="auto" w:sz="4" w:space="0"/>
              <w:bottom w:val="single" w:color="auto" w:sz="4" w:space="0"/>
              <w:right w:val="single" w:color="auto" w:sz="4" w:space="0"/>
            </w:tcBorders>
            <w:shd w:val="clear" w:color="000000" w:fill="FFFFFF"/>
            <w:hideMark/>
          </w:tcPr>
          <w:p w:rsidRPr="00774665" w:rsidR="00327BD3" w:rsidP="00327BD3" w:rsidRDefault="00327BD3" w14:paraId="180D5D66" w14:textId="7EB862FD">
            <w:pPr>
              <w:spacing w:after="0" w:line="240" w:lineRule="auto"/>
              <w:ind w:firstLine="440" w:firstLineChars="200"/>
            </w:pPr>
            <w:r w:rsidRPr="00D724B4">
              <w:t>Principal as on date of NPA(Rs.)</w:t>
            </w:r>
          </w:p>
        </w:tc>
        <w:tc>
          <w:tcPr>
            <w:tcW w:w="2268" w:type="dxa"/>
            <w:tcBorders>
              <w:top w:val="nil"/>
              <w:left w:val="nil"/>
              <w:bottom w:val="single" w:color="auto" w:sz="4" w:space="0"/>
              <w:right w:val="single" w:color="auto" w:sz="4" w:space="0"/>
            </w:tcBorders>
            <w:shd w:val="clear" w:color="000000" w:fill="FFFFFF"/>
            <w:vAlign w:val="center"/>
            <w:hideMark/>
          </w:tcPr>
          <w:p w:rsidRPr="00F654E6" w:rsidR="00327BD3" w:rsidP="00327BD3" w:rsidRDefault="00327BD3" w14:paraId="53C4C9F3" w14:textId="2B611429">
            <w:pPr>
              <w:jc w:val="right"/>
              <w:rPr>
                <w:rFonts w:ascii="Segoe UI" w:hAnsi="Segoe UI" w:cs="Segoe UI"/>
                <w:color w:val="444444"/>
                <w:sz w:val="18"/>
                <w:szCs w:val="18"/>
              </w:rPr>
            </w:pPr>
            <w:r>
              <w:rPr>
                <w:rFonts w:ascii="Segoe UI" w:hAnsi="Segoe UI" w:cs="Segoe UI"/>
                <w:color w:val="444444"/>
                <w:sz w:val="18"/>
                <w:szCs w:val="18"/>
              </w:rPr>
              <w:t>160800.00</w:t>
            </w:r>
          </w:p>
        </w:tc>
      </w:tr>
      <w:tr w:rsidRPr="00774665" w:rsidR="00327BD3" w:rsidTr="006815F8" w14:paraId="6B84ED7F" w14:textId="77777777">
        <w:trPr>
          <w:trHeight w:val="320"/>
        </w:trPr>
        <w:tc>
          <w:tcPr>
            <w:tcW w:w="5240" w:type="dxa"/>
            <w:tcBorders>
              <w:top w:val="nil"/>
              <w:left w:val="single" w:color="auto" w:sz="4" w:space="0"/>
              <w:bottom w:val="single" w:color="auto" w:sz="4" w:space="0"/>
              <w:right w:val="single" w:color="auto" w:sz="4" w:space="0"/>
            </w:tcBorders>
            <w:shd w:val="clear" w:color="000000" w:fill="FFFFFF"/>
            <w:hideMark/>
          </w:tcPr>
          <w:p w:rsidRPr="00774665" w:rsidR="00327BD3" w:rsidP="00327BD3" w:rsidRDefault="00327BD3" w14:paraId="53DB7434" w14:textId="4A4E088E">
            <w:pPr>
              <w:spacing w:after="0" w:line="240" w:lineRule="auto"/>
              <w:ind w:firstLine="440" w:firstLineChars="200"/>
            </w:pPr>
            <w:r w:rsidRPr="00D724B4">
              <w:t>Recovery Amount from NPA date till lodgment of claim(Rs.)</w:t>
            </w:r>
          </w:p>
        </w:tc>
        <w:tc>
          <w:tcPr>
            <w:tcW w:w="2268" w:type="dxa"/>
            <w:tcBorders>
              <w:top w:val="nil"/>
              <w:left w:val="nil"/>
              <w:bottom w:val="single" w:color="auto" w:sz="4" w:space="0"/>
              <w:right w:val="single" w:color="auto" w:sz="4" w:space="0"/>
            </w:tcBorders>
            <w:shd w:val="clear" w:color="000000" w:fill="FFFFFF"/>
            <w:vAlign w:val="center"/>
            <w:hideMark/>
          </w:tcPr>
          <w:p w:rsidRPr="00F654E6" w:rsidR="00327BD3" w:rsidP="00327BD3" w:rsidRDefault="00327BD3" w14:paraId="2505D339" w14:textId="01F57432">
            <w:pPr>
              <w:jc w:val="right"/>
              <w:rPr>
                <w:rFonts w:ascii="Segoe UI" w:hAnsi="Segoe UI" w:cs="Segoe UI"/>
                <w:color w:val="444444"/>
                <w:sz w:val="18"/>
                <w:szCs w:val="18"/>
              </w:rPr>
            </w:pPr>
            <w:r>
              <w:rPr>
                <w:rFonts w:ascii="Segoe UI" w:hAnsi="Segoe UI" w:cs="Segoe UI"/>
                <w:color w:val="444444"/>
                <w:sz w:val="18"/>
                <w:szCs w:val="18"/>
              </w:rPr>
              <w:t>141000.00</w:t>
            </w:r>
          </w:p>
        </w:tc>
      </w:tr>
      <w:tr w:rsidRPr="00774665" w:rsidR="00327BD3" w:rsidTr="006815F8" w14:paraId="4AA913E5" w14:textId="77777777">
        <w:trPr>
          <w:trHeight w:val="290"/>
        </w:trPr>
        <w:tc>
          <w:tcPr>
            <w:tcW w:w="5240" w:type="dxa"/>
            <w:tcBorders>
              <w:top w:val="nil"/>
              <w:left w:val="single" w:color="auto" w:sz="4" w:space="0"/>
              <w:bottom w:val="single" w:color="auto" w:sz="4" w:space="0"/>
              <w:right w:val="single" w:color="auto" w:sz="4" w:space="0"/>
            </w:tcBorders>
            <w:shd w:val="clear" w:color="000000" w:fill="FFFFFF"/>
            <w:hideMark/>
          </w:tcPr>
          <w:p w:rsidRPr="00774665" w:rsidR="00327BD3" w:rsidP="00327BD3" w:rsidRDefault="00327BD3" w14:paraId="65981F64" w14:textId="734A9B1F">
            <w:pPr>
              <w:spacing w:after="0" w:line="240" w:lineRule="auto"/>
              <w:ind w:firstLine="440" w:firstLineChars="200"/>
            </w:pPr>
            <w:r w:rsidRPr="00D724B4">
              <w:t>Eligible AID (Rs.)</w:t>
            </w:r>
            <w:r>
              <w:t xml:space="preserve">   </w:t>
            </w:r>
            <w:r w:rsidRPr="003949FE">
              <w:rPr>
                <w:b/>
              </w:rPr>
              <w:t>(</w:t>
            </w:r>
            <w:r>
              <w:rPr>
                <w:b/>
              </w:rPr>
              <w:t>C-D</w:t>
            </w:r>
            <w:r w:rsidRPr="003949FE">
              <w:rPr>
                <w:b/>
              </w:rPr>
              <w:t>)</w:t>
            </w:r>
          </w:p>
        </w:tc>
        <w:tc>
          <w:tcPr>
            <w:tcW w:w="2268" w:type="dxa"/>
            <w:tcBorders>
              <w:top w:val="nil"/>
              <w:left w:val="nil"/>
              <w:bottom w:val="single" w:color="auto" w:sz="4" w:space="0"/>
              <w:right w:val="single" w:color="auto" w:sz="4" w:space="0"/>
            </w:tcBorders>
            <w:shd w:val="clear" w:color="000000" w:fill="FFFFFF"/>
            <w:vAlign w:val="center"/>
            <w:hideMark/>
          </w:tcPr>
          <w:p w:rsidRPr="00F654E6" w:rsidR="00327BD3" w:rsidP="00327BD3" w:rsidRDefault="00327BD3" w14:paraId="17F91BB8" w14:textId="095888DF">
            <w:pPr>
              <w:jc w:val="right"/>
              <w:rPr>
                <w:rFonts w:ascii="Calibri" w:hAnsi="Calibri" w:cs="Calibri"/>
                <w:color w:val="444444"/>
              </w:rPr>
            </w:pPr>
            <w:r>
              <w:rPr>
                <w:rFonts w:ascii="Calibri" w:hAnsi="Calibri" w:cs="Calibri"/>
                <w:color w:val="444444"/>
              </w:rPr>
              <w:t>19800.00</w:t>
            </w:r>
          </w:p>
        </w:tc>
      </w:tr>
      <w:tr w:rsidRPr="00774665" w:rsidR="00327BD3" w:rsidTr="006815F8" w14:paraId="100EC25A" w14:textId="77777777">
        <w:trPr>
          <w:trHeight w:val="480"/>
        </w:trPr>
        <w:tc>
          <w:tcPr>
            <w:tcW w:w="5240" w:type="dxa"/>
            <w:tcBorders>
              <w:top w:val="nil"/>
              <w:left w:val="single" w:color="auto" w:sz="4" w:space="0"/>
              <w:bottom w:val="single" w:color="auto" w:sz="4" w:space="0"/>
              <w:right w:val="single" w:color="auto" w:sz="4" w:space="0"/>
            </w:tcBorders>
            <w:shd w:val="clear" w:color="000000" w:fill="FFFFFF"/>
            <w:hideMark/>
          </w:tcPr>
          <w:p w:rsidRPr="00774665" w:rsidR="00327BD3" w:rsidP="00327BD3" w:rsidRDefault="00327BD3" w14:paraId="536D1EEB" w14:textId="3CFDEA0E">
            <w:pPr>
              <w:spacing w:after="0" w:line="240" w:lineRule="auto"/>
              <w:ind w:firstLine="440" w:firstLineChars="200"/>
            </w:pPr>
            <w:r w:rsidRPr="00D724B4">
              <w:t>First Loss 5% on Crystallized amount or 3% on Default Total Loss (As Applicable) (Rs</w:t>
            </w:r>
            <w:commentRangeStart w:id="100"/>
            <w:commentRangeStart w:id="101"/>
            <w:r w:rsidRPr="003949FE">
              <w:rPr>
                <w:b/>
              </w:rPr>
              <w:t>.)   (</w:t>
            </w:r>
            <w:r>
              <w:rPr>
                <w:b/>
              </w:rPr>
              <w:t>E</w:t>
            </w:r>
            <w:r w:rsidRPr="003949FE">
              <w:rPr>
                <w:b/>
              </w:rPr>
              <w:t>*</w:t>
            </w:r>
            <w:r>
              <w:rPr>
                <w:b/>
              </w:rPr>
              <w:t>3</w:t>
            </w:r>
            <w:r w:rsidRPr="003949FE">
              <w:rPr>
                <w:b/>
              </w:rPr>
              <w:t>%)</w:t>
            </w:r>
            <w:commentRangeEnd w:id="100"/>
            <w:r>
              <w:rPr>
                <w:rStyle w:val="CommentReference"/>
              </w:rPr>
              <w:commentReference w:id="100"/>
            </w:r>
            <w:commentRangeEnd w:id="101"/>
            <w:r w:rsidR="00C15830">
              <w:rPr>
                <w:rStyle w:val="CommentReference"/>
              </w:rPr>
              <w:commentReference w:id="101"/>
            </w:r>
          </w:p>
        </w:tc>
        <w:tc>
          <w:tcPr>
            <w:tcW w:w="2268" w:type="dxa"/>
            <w:tcBorders>
              <w:top w:val="nil"/>
              <w:left w:val="nil"/>
              <w:bottom w:val="single" w:color="auto" w:sz="4" w:space="0"/>
              <w:right w:val="single" w:color="auto" w:sz="4" w:space="0"/>
            </w:tcBorders>
            <w:shd w:val="clear" w:color="000000" w:fill="FFFFFF"/>
            <w:vAlign w:val="center"/>
            <w:hideMark/>
          </w:tcPr>
          <w:p w:rsidRPr="00F654E6" w:rsidR="00327BD3" w:rsidP="00327BD3" w:rsidRDefault="00327BD3" w14:paraId="1C47F856" w14:textId="168F65AA">
            <w:pPr>
              <w:jc w:val="right"/>
              <w:rPr>
                <w:rFonts w:ascii="Calibri" w:hAnsi="Calibri" w:cs="Calibri"/>
                <w:color w:val="444444"/>
              </w:rPr>
            </w:pPr>
            <w:r>
              <w:rPr>
                <w:rFonts w:ascii="Calibri" w:hAnsi="Calibri" w:cs="Calibri"/>
                <w:color w:val="444444"/>
              </w:rPr>
              <w:t>594.00</w:t>
            </w:r>
          </w:p>
        </w:tc>
      </w:tr>
      <w:tr w:rsidRPr="00774665" w:rsidR="00327BD3" w:rsidTr="006815F8" w14:paraId="20B87A52" w14:textId="77777777">
        <w:trPr>
          <w:trHeight w:val="290"/>
        </w:trPr>
        <w:tc>
          <w:tcPr>
            <w:tcW w:w="5240" w:type="dxa"/>
            <w:tcBorders>
              <w:top w:val="nil"/>
              <w:left w:val="single" w:color="auto" w:sz="4" w:space="0"/>
              <w:bottom w:val="single" w:color="auto" w:sz="4" w:space="0"/>
              <w:right w:val="single" w:color="auto" w:sz="4" w:space="0"/>
            </w:tcBorders>
            <w:shd w:val="clear" w:color="000000" w:fill="FFFFFF"/>
            <w:hideMark/>
          </w:tcPr>
          <w:p w:rsidRPr="00774665" w:rsidR="00327BD3" w:rsidP="00327BD3" w:rsidRDefault="00327BD3" w14:paraId="2142B8A2" w14:textId="3ABF6B4A">
            <w:pPr>
              <w:spacing w:after="0" w:line="240" w:lineRule="auto"/>
              <w:ind w:firstLine="440" w:firstLineChars="200"/>
            </w:pPr>
            <w:r w:rsidRPr="00D724B4">
              <w:t>Second Loss (Rs.)</w:t>
            </w:r>
            <w:r>
              <w:t xml:space="preserve">  </w:t>
            </w:r>
            <w:r w:rsidRPr="003949FE">
              <w:rPr>
                <w:b/>
              </w:rPr>
              <w:t>(E-F)</w:t>
            </w:r>
          </w:p>
        </w:tc>
        <w:tc>
          <w:tcPr>
            <w:tcW w:w="2268" w:type="dxa"/>
            <w:tcBorders>
              <w:top w:val="nil"/>
              <w:left w:val="nil"/>
              <w:bottom w:val="single" w:color="auto" w:sz="4" w:space="0"/>
              <w:right w:val="single" w:color="auto" w:sz="4" w:space="0"/>
            </w:tcBorders>
            <w:shd w:val="clear" w:color="000000" w:fill="FFFFFF"/>
            <w:vAlign w:val="center"/>
            <w:hideMark/>
          </w:tcPr>
          <w:p w:rsidRPr="00F654E6" w:rsidR="00327BD3" w:rsidP="00327BD3" w:rsidRDefault="00327BD3" w14:paraId="17B1F2B3" w14:textId="0E561756">
            <w:pPr>
              <w:jc w:val="right"/>
              <w:rPr>
                <w:rFonts w:ascii="Calibri" w:hAnsi="Calibri" w:cs="Calibri"/>
                <w:color w:val="444444"/>
              </w:rPr>
            </w:pPr>
            <w:r>
              <w:rPr>
                <w:rFonts w:ascii="Calibri" w:hAnsi="Calibri" w:cs="Calibri"/>
                <w:color w:val="444444"/>
              </w:rPr>
              <w:t>19206.00</w:t>
            </w:r>
          </w:p>
        </w:tc>
      </w:tr>
      <w:tr w:rsidRPr="00774665" w:rsidR="00327BD3" w:rsidTr="006815F8" w14:paraId="080C40B0" w14:textId="77777777">
        <w:trPr>
          <w:trHeight w:val="290"/>
        </w:trPr>
        <w:tc>
          <w:tcPr>
            <w:tcW w:w="5240" w:type="dxa"/>
            <w:tcBorders>
              <w:top w:val="nil"/>
              <w:left w:val="single" w:color="auto" w:sz="4" w:space="0"/>
              <w:bottom w:val="single" w:color="auto" w:sz="4" w:space="0"/>
              <w:right w:val="single" w:color="auto" w:sz="4" w:space="0"/>
            </w:tcBorders>
            <w:shd w:val="clear" w:color="000000" w:fill="FFFFFF"/>
            <w:hideMark/>
          </w:tcPr>
          <w:p w:rsidRPr="00774665" w:rsidR="00327BD3" w:rsidP="00327BD3" w:rsidRDefault="00327BD3" w14:paraId="60396597" w14:textId="493D4CF0">
            <w:pPr>
              <w:spacing w:after="0" w:line="240" w:lineRule="auto"/>
              <w:ind w:firstLine="440" w:firstLineChars="200"/>
            </w:pPr>
            <w:r w:rsidRPr="00D724B4">
              <w:t>Maximum Payout(Rs.)</w:t>
            </w:r>
            <w:r>
              <w:t xml:space="preserve"> </w:t>
            </w:r>
            <w:r w:rsidRPr="003949FE">
              <w:t>(</w:t>
            </w:r>
            <w:r w:rsidRPr="003949FE">
              <w:rPr>
                <w:b/>
              </w:rPr>
              <w:t>A*15%</w:t>
            </w:r>
            <w:r>
              <w:rPr>
                <w:b/>
              </w:rPr>
              <w:t>)</w:t>
            </w:r>
          </w:p>
        </w:tc>
        <w:tc>
          <w:tcPr>
            <w:tcW w:w="2268" w:type="dxa"/>
            <w:tcBorders>
              <w:top w:val="nil"/>
              <w:left w:val="nil"/>
              <w:bottom w:val="single" w:color="auto" w:sz="4" w:space="0"/>
              <w:right w:val="single" w:color="auto" w:sz="4" w:space="0"/>
            </w:tcBorders>
            <w:shd w:val="clear" w:color="000000" w:fill="FFFFFF"/>
            <w:vAlign w:val="center"/>
            <w:hideMark/>
          </w:tcPr>
          <w:p w:rsidRPr="00F654E6" w:rsidR="00327BD3" w:rsidP="00327BD3" w:rsidRDefault="00327BD3" w14:paraId="14FB4ED7" w14:textId="07C06FFB">
            <w:pPr>
              <w:jc w:val="right"/>
              <w:rPr>
                <w:rFonts w:ascii="Calibri" w:hAnsi="Calibri" w:cs="Calibri"/>
                <w:color w:val="444444"/>
              </w:rPr>
            </w:pPr>
            <w:r>
              <w:rPr>
                <w:rFonts w:ascii="Calibri" w:hAnsi="Calibri" w:cs="Calibri"/>
                <w:color w:val="444444"/>
              </w:rPr>
              <w:t>1275000.00</w:t>
            </w:r>
          </w:p>
        </w:tc>
      </w:tr>
      <w:tr w:rsidRPr="00774665" w:rsidR="00327BD3" w:rsidTr="006815F8" w14:paraId="73E22913" w14:textId="77777777">
        <w:trPr>
          <w:trHeight w:val="320"/>
        </w:trPr>
        <w:tc>
          <w:tcPr>
            <w:tcW w:w="5240" w:type="dxa"/>
            <w:tcBorders>
              <w:top w:val="nil"/>
              <w:left w:val="single" w:color="auto" w:sz="4" w:space="0"/>
              <w:bottom w:val="single" w:color="auto" w:sz="4" w:space="0"/>
              <w:right w:val="single" w:color="auto" w:sz="4" w:space="0"/>
            </w:tcBorders>
            <w:shd w:val="clear" w:color="000000" w:fill="FFFFFF"/>
            <w:hideMark/>
          </w:tcPr>
          <w:p w:rsidRPr="00774665" w:rsidR="00327BD3" w:rsidP="00327BD3" w:rsidRDefault="00327BD3" w14:paraId="591A445A" w14:textId="3090DCC7">
            <w:pPr>
              <w:spacing w:after="0" w:line="240" w:lineRule="auto"/>
              <w:ind w:firstLine="440" w:firstLineChars="200"/>
            </w:pPr>
            <w:r w:rsidRPr="00D724B4">
              <w:t>Amount of Eligible Interim claim(Rs</w:t>
            </w:r>
            <w:commentRangeStart w:id="102"/>
            <w:commentRangeStart w:id="103"/>
            <w:r w:rsidRPr="00D724B4">
              <w:t>.)</w:t>
            </w:r>
            <w:r>
              <w:t xml:space="preserve">  </w:t>
            </w:r>
            <w:r w:rsidRPr="003949FE">
              <w:t>(</w:t>
            </w:r>
            <w:r w:rsidRPr="003949FE">
              <w:rPr>
                <w:b/>
              </w:rPr>
              <w:t>G*</w:t>
            </w:r>
            <w:r>
              <w:rPr>
                <w:b/>
              </w:rPr>
              <w:t>75</w:t>
            </w:r>
            <w:r w:rsidRPr="003949FE">
              <w:rPr>
                <w:b/>
              </w:rPr>
              <w:t>%)</w:t>
            </w:r>
            <w:commentRangeEnd w:id="102"/>
            <w:r>
              <w:rPr>
                <w:rStyle w:val="CommentReference"/>
              </w:rPr>
              <w:commentReference w:id="102"/>
            </w:r>
            <w:commentRangeEnd w:id="103"/>
            <w:r w:rsidR="00C15830">
              <w:rPr>
                <w:rStyle w:val="CommentReference"/>
              </w:rPr>
              <w:commentReference w:id="103"/>
            </w:r>
          </w:p>
        </w:tc>
        <w:tc>
          <w:tcPr>
            <w:tcW w:w="2268" w:type="dxa"/>
            <w:tcBorders>
              <w:top w:val="nil"/>
              <w:left w:val="nil"/>
              <w:bottom w:val="single" w:color="auto" w:sz="4" w:space="0"/>
              <w:right w:val="single" w:color="auto" w:sz="4" w:space="0"/>
            </w:tcBorders>
            <w:shd w:val="clear" w:color="000000" w:fill="FFFFFF"/>
            <w:vAlign w:val="center"/>
            <w:hideMark/>
          </w:tcPr>
          <w:p w:rsidRPr="00F654E6" w:rsidR="00327BD3" w:rsidP="00327BD3" w:rsidRDefault="00327BD3" w14:paraId="5FBD152C" w14:textId="68603B7B">
            <w:pPr>
              <w:jc w:val="right"/>
              <w:rPr>
                <w:rFonts w:ascii="Calibri" w:hAnsi="Calibri" w:cs="Calibri"/>
                <w:color w:val="444444"/>
              </w:rPr>
            </w:pPr>
            <w:r>
              <w:rPr>
                <w:rFonts w:ascii="Calibri" w:hAnsi="Calibri" w:cs="Calibri"/>
                <w:color w:val="444444"/>
              </w:rPr>
              <w:t>14404.5</w:t>
            </w:r>
          </w:p>
        </w:tc>
      </w:tr>
      <w:tr w:rsidRPr="00774665" w:rsidR="00327BD3" w:rsidTr="006815F8" w14:paraId="73C15DD0" w14:textId="77777777">
        <w:trPr>
          <w:trHeight w:val="290"/>
        </w:trPr>
        <w:tc>
          <w:tcPr>
            <w:tcW w:w="5240" w:type="dxa"/>
            <w:tcBorders>
              <w:top w:val="nil"/>
              <w:left w:val="single" w:color="auto" w:sz="4" w:space="0"/>
              <w:bottom w:val="single" w:color="auto" w:sz="4" w:space="0"/>
              <w:right w:val="single" w:color="auto" w:sz="4" w:space="0"/>
            </w:tcBorders>
            <w:shd w:val="clear" w:color="000000" w:fill="FFFFFF"/>
            <w:hideMark/>
          </w:tcPr>
          <w:p w:rsidRPr="00774665" w:rsidR="00327BD3" w:rsidP="00327BD3" w:rsidRDefault="00327BD3" w14:paraId="464EB3EA" w14:textId="2033F58C">
            <w:pPr>
              <w:spacing w:after="0" w:line="240" w:lineRule="auto"/>
              <w:ind w:firstLine="440" w:firstLineChars="200"/>
            </w:pPr>
            <w:r w:rsidRPr="00D724B4">
              <w:t>Eligible Claim Lodged(Rs</w:t>
            </w:r>
            <w:r w:rsidRPr="003949FE">
              <w:rPr>
                <w:b/>
              </w:rPr>
              <w:t>.) (If I &gt;H, H,I)</w:t>
            </w:r>
          </w:p>
        </w:tc>
        <w:tc>
          <w:tcPr>
            <w:tcW w:w="2268" w:type="dxa"/>
            <w:tcBorders>
              <w:top w:val="nil"/>
              <w:left w:val="nil"/>
              <w:bottom w:val="single" w:color="auto" w:sz="4" w:space="0"/>
              <w:right w:val="single" w:color="auto" w:sz="4" w:space="0"/>
            </w:tcBorders>
            <w:shd w:val="clear" w:color="000000" w:fill="FFFFFF"/>
            <w:vAlign w:val="center"/>
            <w:hideMark/>
          </w:tcPr>
          <w:p w:rsidRPr="00F654E6" w:rsidR="00327BD3" w:rsidP="00327BD3" w:rsidRDefault="00327BD3" w14:paraId="5458F525" w14:textId="54B5D83C">
            <w:pPr>
              <w:jc w:val="right"/>
              <w:rPr>
                <w:rFonts w:ascii="Calibri" w:hAnsi="Calibri" w:cs="Calibri"/>
                <w:color w:val="444444"/>
              </w:rPr>
            </w:pPr>
            <w:r>
              <w:rPr>
                <w:rFonts w:ascii="Calibri" w:hAnsi="Calibri" w:cs="Calibri"/>
                <w:color w:val="444444"/>
              </w:rPr>
              <w:t>14404.5</w:t>
            </w:r>
          </w:p>
        </w:tc>
      </w:tr>
      <w:tr w:rsidRPr="00774665" w:rsidR="00327BD3" w:rsidTr="006815F8" w14:paraId="6987F3F6" w14:textId="77777777">
        <w:trPr>
          <w:trHeight w:val="290"/>
        </w:trPr>
        <w:tc>
          <w:tcPr>
            <w:tcW w:w="5240" w:type="dxa"/>
            <w:tcBorders>
              <w:top w:val="nil"/>
              <w:left w:val="single" w:color="auto" w:sz="4" w:space="0"/>
              <w:bottom w:val="single" w:color="auto" w:sz="4" w:space="0"/>
              <w:right w:val="single" w:color="auto" w:sz="4" w:space="0"/>
            </w:tcBorders>
            <w:shd w:val="clear" w:color="000000" w:fill="FFFFFF"/>
            <w:hideMark/>
          </w:tcPr>
          <w:p w:rsidRPr="00774665" w:rsidR="00327BD3" w:rsidP="00327BD3" w:rsidRDefault="00327BD3" w14:paraId="5C38D871" w14:textId="6A0F1749">
            <w:pPr>
              <w:spacing w:after="0" w:line="240" w:lineRule="auto"/>
              <w:ind w:firstLine="440" w:firstLineChars="200"/>
            </w:pPr>
            <w:r w:rsidRPr="00D724B4">
              <w:t>Cumulative Claim Payout (Rs.)</w:t>
            </w:r>
          </w:p>
        </w:tc>
        <w:tc>
          <w:tcPr>
            <w:tcW w:w="2268" w:type="dxa"/>
            <w:tcBorders>
              <w:top w:val="nil"/>
              <w:left w:val="nil"/>
              <w:bottom w:val="single" w:color="auto" w:sz="4" w:space="0"/>
              <w:right w:val="single" w:color="auto" w:sz="4" w:space="0"/>
            </w:tcBorders>
            <w:shd w:val="clear" w:color="000000" w:fill="FFFFFF"/>
            <w:vAlign w:val="center"/>
            <w:hideMark/>
          </w:tcPr>
          <w:p w:rsidRPr="00774665" w:rsidR="00327BD3" w:rsidP="00327BD3" w:rsidRDefault="00327BD3" w14:paraId="04EB9A3F" w14:textId="77777777">
            <w:pPr>
              <w:spacing w:after="0" w:line="240" w:lineRule="auto"/>
              <w:jc w:val="center"/>
            </w:pPr>
            <w:r>
              <w:t xml:space="preserve">                        </w:t>
            </w:r>
          </w:p>
          <w:p w:rsidRPr="00F654E6" w:rsidR="00327BD3" w:rsidP="00327BD3" w:rsidRDefault="00327BD3" w14:paraId="0BD445D7" w14:textId="5972EFBE">
            <w:pPr>
              <w:jc w:val="right"/>
              <w:rPr>
                <w:rFonts w:ascii="Calibri" w:hAnsi="Calibri" w:cs="Calibri"/>
                <w:color w:val="444444"/>
              </w:rPr>
            </w:pPr>
            <w:r>
              <w:rPr>
                <w:rFonts w:ascii="Calibri" w:hAnsi="Calibri" w:cs="Calibri"/>
                <w:color w:val="444444"/>
              </w:rPr>
              <w:t>54126.00</w:t>
            </w:r>
          </w:p>
        </w:tc>
      </w:tr>
      <w:tr w:rsidRPr="00774665" w:rsidR="00327BD3" w:rsidTr="006815F8" w14:paraId="52B08B31" w14:textId="77777777">
        <w:trPr>
          <w:trHeight w:val="290"/>
        </w:trPr>
        <w:tc>
          <w:tcPr>
            <w:tcW w:w="5240" w:type="dxa"/>
            <w:tcBorders>
              <w:top w:val="nil"/>
              <w:left w:val="single" w:color="auto" w:sz="4" w:space="0"/>
              <w:bottom w:val="single" w:color="auto" w:sz="4" w:space="0"/>
              <w:right w:val="single" w:color="auto" w:sz="4" w:space="0"/>
            </w:tcBorders>
            <w:shd w:val="clear" w:color="000000" w:fill="FFFFFF"/>
            <w:hideMark/>
          </w:tcPr>
          <w:p w:rsidRPr="00774665" w:rsidR="00327BD3" w:rsidP="00327BD3" w:rsidRDefault="00327BD3" w14:paraId="1FA720AD" w14:textId="10FEA486">
            <w:pPr>
              <w:spacing w:after="0" w:line="240" w:lineRule="auto"/>
              <w:ind w:firstLine="440" w:firstLineChars="200"/>
            </w:pPr>
            <w:r w:rsidRPr="00D724B4">
              <w:t>Eligible Claim Payout (Rs)</w:t>
            </w:r>
            <w:r>
              <w:t xml:space="preserve"> </w:t>
            </w:r>
            <w:r w:rsidRPr="009A082C">
              <w:rPr>
                <w:b/>
                <w:bCs/>
              </w:rPr>
              <w:t>(</w:t>
            </w:r>
            <w:r>
              <w:rPr>
                <w:b/>
                <w:bCs/>
              </w:rPr>
              <w:t>J-K</w:t>
            </w:r>
            <w:r w:rsidRPr="009A082C">
              <w:rPr>
                <w:b/>
                <w:bCs/>
              </w:rPr>
              <w:t>)</w:t>
            </w:r>
          </w:p>
        </w:tc>
        <w:tc>
          <w:tcPr>
            <w:tcW w:w="2268" w:type="dxa"/>
            <w:tcBorders>
              <w:top w:val="nil"/>
              <w:left w:val="nil"/>
              <w:bottom w:val="single" w:color="auto" w:sz="4" w:space="0"/>
              <w:right w:val="single" w:color="auto" w:sz="4" w:space="0"/>
            </w:tcBorders>
            <w:shd w:val="clear" w:color="000000" w:fill="FFFFFF"/>
            <w:vAlign w:val="center"/>
            <w:hideMark/>
          </w:tcPr>
          <w:p w:rsidRPr="00F654E6" w:rsidR="00327BD3" w:rsidP="00327BD3" w:rsidRDefault="00327BD3" w14:paraId="699D4D6F" w14:textId="1E7779A8">
            <w:pPr>
              <w:jc w:val="right"/>
              <w:rPr>
                <w:rFonts w:ascii="Calibri" w:hAnsi="Calibri" w:cs="Calibri"/>
                <w:color w:val="444444"/>
              </w:rPr>
            </w:pPr>
            <w:r>
              <w:rPr>
                <w:rFonts w:ascii="Calibri" w:hAnsi="Calibri" w:cs="Calibri"/>
                <w:color w:val="444444"/>
              </w:rPr>
              <w:t>-39721.5</w:t>
            </w:r>
          </w:p>
        </w:tc>
      </w:tr>
    </w:tbl>
    <w:p w:rsidR="006F7CE2" w:rsidP="006F7CE2" w:rsidRDefault="006F7CE2" w14:paraId="226A7109" w14:textId="7D45EA4D">
      <w:pPr>
        <w:jc w:val="both"/>
      </w:pPr>
    </w:p>
    <w:p w:rsidR="0050678D" w:rsidP="006F7CE2" w:rsidRDefault="0050678D" w14:paraId="7E3A8354" w14:textId="77777777">
      <w:pPr>
        <w:jc w:val="both"/>
      </w:pPr>
    </w:p>
    <w:p w:rsidRPr="00EF241F" w:rsidR="006F7CE2" w:rsidP="006F7CE2" w:rsidRDefault="006F7CE2" w14:paraId="687F3278" w14:textId="1F92DA09">
      <w:pPr>
        <w:rPr>
          <w:b/>
          <w:u w:val="single"/>
        </w:rPr>
      </w:pPr>
      <w:r w:rsidRPr="00EF241F">
        <w:rPr>
          <w:b/>
          <w:u w:val="single"/>
        </w:rPr>
        <w:t>Scenario –</w:t>
      </w:r>
      <w:r w:rsidR="00736E40">
        <w:rPr>
          <w:b/>
          <w:u w:val="single"/>
        </w:rPr>
        <w:t xml:space="preserve"> Migrated</w:t>
      </w:r>
      <w:r w:rsidRPr="00EF241F">
        <w:rPr>
          <w:b/>
          <w:u w:val="single"/>
        </w:rPr>
        <w:t xml:space="preserve"> </w:t>
      </w:r>
      <w:r>
        <w:rPr>
          <w:b/>
          <w:u w:val="single"/>
        </w:rPr>
        <w:t xml:space="preserve">Final </w:t>
      </w:r>
      <w:r w:rsidRPr="00EF241F">
        <w:rPr>
          <w:b/>
          <w:u w:val="single"/>
        </w:rPr>
        <w:t xml:space="preserve">Claim </w:t>
      </w:r>
      <w:r>
        <w:rPr>
          <w:b/>
          <w:u w:val="single"/>
        </w:rPr>
        <w:t>Settlement (Current Portfolio- Loan Type 1,2,3,4)</w:t>
      </w:r>
      <w:r w:rsidRPr="00EF241F">
        <w:rPr>
          <w:b/>
          <w:u w:val="single"/>
        </w:rPr>
        <w:t>:</w:t>
      </w:r>
    </w:p>
    <w:p w:rsidRPr="007D739E" w:rsidR="006F7CE2" w:rsidP="006F7CE2" w:rsidRDefault="006F7CE2" w14:paraId="72C01B61" w14:textId="2EFF5644">
      <w:pPr>
        <w:spacing w:before="240"/>
      </w:pPr>
      <w:r w:rsidRPr="007D739E">
        <w:t xml:space="preserve">(This activity is done in the last quarter of </w:t>
      </w:r>
      <w:r w:rsidR="007F658B">
        <w:t xml:space="preserve">migrated portfolio </w:t>
      </w:r>
      <w:r w:rsidRPr="007D739E">
        <w:t>final settlement year)</w:t>
      </w:r>
    </w:p>
    <w:p w:rsidRPr="00C35CDD" w:rsidR="006F7CE2" w:rsidP="006F7CE2" w:rsidRDefault="006F7CE2" w14:paraId="4EE746C2" w14:textId="76EF96D2">
      <w:pPr>
        <w:rPr>
          <w:rFonts w:ascii="Segoe UI" w:hAnsi="Segoe UI" w:eastAsia="Times New Roman" w:cs="Segoe UI"/>
          <w:color w:val="444444"/>
          <w:sz w:val="18"/>
          <w:szCs w:val="18"/>
          <w:lang w:val="en-IN" w:eastAsia="en-IN"/>
        </w:rPr>
      </w:pPr>
      <w:r w:rsidRPr="00C70629">
        <w:t xml:space="preserve">Crystallized portfolio </w:t>
      </w:r>
      <w:r>
        <w:t xml:space="preserve">Sanctioned Amount </w:t>
      </w:r>
      <w:r w:rsidRPr="00C70629">
        <w:t>(</w:t>
      </w:r>
      <w:r>
        <w:t>This is the sanction amount or modified sanction amount whichever is latest existing in CG Table for the CG which has been billed is considered and summation of all these amount is determined</w:t>
      </w:r>
      <w:commentRangeStart w:id="104"/>
      <w:commentRangeStart w:id="105"/>
      <w:r>
        <w:t xml:space="preserve">): </w:t>
      </w:r>
      <w:r w:rsidRPr="001E41BC" w:rsidR="00C35CDD">
        <w:t xml:space="preserve"> </w:t>
      </w:r>
      <w:commentRangeEnd w:id="104"/>
      <w:r w:rsidR="000F5A59">
        <w:rPr>
          <w:rStyle w:val="CommentReference"/>
        </w:rPr>
        <w:commentReference w:id="104"/>
      </w:r>
      <w:commentRangeEnd w:id="105"/>
      <w:r w:rsidR="00C15830">
        <w:rPr>
          <w:rStyle w:val="CommentReference"/>
        </w:rPr>
        <w:commentReference w:id="105"/>
      </w:r>
      <w:r w:rsidRPr="00E66899" w:rsidR="00E66899">
        <w:rPr>
          <w:rFonts w:ascii="Segoe UI" w:hAnsi="Segoe UI" w:eastAsia="Times New Roman" w:cs="Segoe UI"/>
          <w:color w:val="444444"/>
          <w:sz w:val="18"/>
          <w:szCs w:val="18"/>
          <w:lang w:val="en-IN" w:eastAsia="en-IN"/>
        </w:rPr>
        <w:t>8500000</w:t>
      </w:r>
      <w:r w:rsidRPr="001E41BC" w:rsidR="00C35CDD">
        <w:t>.00</w:t>
      </w:r>
      <w:r w:rsidR="00C35CDD">
        <w:t xml:space="preserve"> /- </w:t>
      </w:r>
      <w:r w:rsidRPr="00DD24A2">
        <w:rPr>
          <w:b/>
        </w:rPr>
        <w:t>(A)</w:t>
      </w:r>
    </w:p>
    <w:p w:rsidR="006F7CE2" w:rsidP="006F7CE2" w:rsidRDefault="006F7CE2" w14:paraId="19925752" w14:textId="77777777">
      <w:r>
        <w:t>The details provided by MLI in claim requisition file:</w:t>
      </w:r>
    </w:p>
    <w:tbl>
      <w:tblPr>
        <w:tblW w:w="6658" w:type="dxa"/>
        <w:tblLook w:val="04A0" w:firstRow="1" w:lastRow="0" w:firstColumn="1" w:lastColumn="0" w:noHBand="0" w:noVBand="1"/>
      </w:tblPr>
      <w:tblGrid>
        <w:gridCol w:w="4447"/>
        <w:gridCol w:w="2211"/>
      </w:tblGrid>
      <w:tr w:rsidRPr="00D724B4" w:rsidR="006F7CE2" w:rsidTr="00072969" w14:paraId="656EBF12" w14:textId="77777777">
        <w:trPr>
          <w:trHeight w:val="367"/>
        </w:trPr>
        <w:tc>
          <w:tcPr>
            <w:tcW w:w="4447" w:type="dxa"/>
            <w:tcBorders>
              <w:top w:val="single" w:color="auto" w:sz="4" w:space="0"/>
              <w:left w:val="single" w:color="auto" w:sz="4" w:space="0"/>
              <w:bottom w:val="single" w:color="auto" w:sz="4" w:space="0"/>
              <w:right w:val="single" w:color="auto" w:sz="4" w:space="0"/>
            </w:tcBorders>
            <w:shd w:val="clear" w:color="000000" w:fill="FFFFFF"/>
            <w:vAlign w:val="center"/>
            <w:hideMark/>
          </w:tcPr>
          <w:p w:rsidRPr="00D724B4" w:rsidR="006F7CE2" w:rsidP="00072969" w:rsidRDefault="006F7CE2" w14:paraId="1E2CAC46" w14:textId="77777777">
            <w:pPr>
              <w:spacing w:after="0" w:line="240" w:lineRule="auto"/>
            </w:pPr>
            <w:r w:rsidRPr="00D724B4">
              <w:t xml:space="preserve">Portfolio </w:t>
            </w:r>
          </w:p>
        </w:tc>
        <w:tc>
          <w:tcPr>
            <w:tcW w:w="2211" w:type="dxa"/>
            <w:tcBorders>
              <w:top w:val="single" w:color="auto" w:sz="4" w:space="0"/>
              <w:left w:val="nil"/>
              <w:bottom w:val="single" w:color="auto" w:sz="4" w:space="0"/>
              <w:right w:val="single" w:color="auto" w:sz="4" w:space="0"/>
            </w:tcBorders>
            <w:shd w:val="clear" w:color="000000" w:fill="FFFFFF"/>
            <w:noWrap/>
            <w:vAlign w:val="center"/>
            <w:hideMark/>
          </w:tcPr>
          <w:p w:rsidRPr="00D724B4" w:rsidR="006F7CE2" w:rsidP="00072969" w:rsidRDefault="00E66899" w14:paraId="32D9B7D9" w14:textId="14CE32B1">
            <w:pPr>
              <w:spacing w:after="0" w:line="240" w:lineRule="auto"/>
            </w:pPr>
            <w:r w:rsidRPr="00E66899">
              <w:t>MUDFHYT20222023C</w:t>
            </w:r>
          </w:p>
        </w:tc>
      </w:tr>
      <w:tr w:rsidRPr="00D724B4" w:rsidR="00327BD3" w:rsidTr="00EA117F" w14:paraId="5156A3FA" w14:textId="77777777">
        <w:trPr>
          <w:trHeight w:val="730"/>
        </w:trPr>
        <w:tc>
          <w:tcPr>
            <w:tcW w:w="4447" w:type="dxa"/>
            <w:tcBorders>
              <w:top w:val="nil"/>
              <w:left w:val="single" w:color="auto" w:sz="4" w:space="0"/>
              <w:bottom w:val="single" w:color="auto" w:sz="4" w:space="0"/>
              <w:right w:val="single" w:color="auto" w:sz="4" w:space="0"/>
            </w:tcBorders>
            <w:shd w:val="clear" w:color="000000" w:fill="FFFFFF"/>
            <w:hideMark/>
          </w:tcPr>
          <w:p w:rsidRPr="00D724B4" w:rsidR="00327BD3" w:rsidP="00327BD3" w:rsidRDefault="00327BD3" w14:paraId="64A4FB11" w14:textId="23CE714B">
            <w:pPr>
              <w:spacing w:after="0" w:line="240" w:lineRule="auto"/>
            </w:pPr>
            <w:r w:rsidRPr="00D724B4">
              <w:t>Crystalized Sanctioned Amount ( to be taken in case of interim claim &amp; final Claim CP 1, 2, 3)/ Sanction Amount of o/s Portfolio Migrated for CP 4, 5, 6 ) (Rs)</w:t>
            </w:r>
          </w:p>
        </w:tc>
        <w:tc>
          <w:tcPr>
            <w:tcW w:w="2211" w:type="dxa"/>
            <w:tcBorders>
              <w:top w:val="nil"/>
              <w:left w:val="nil"/>
              <w:bottom w:val="single" w:color="auto" w:sz="4" w:space="0"/>
              <w:right w:val="single" w:color="auto" w:sz="4" w:space="0"/>
            </w:tcBorders>
            <w:shd w:val="clear" w:color="000000" w:fill="FFFFFF"/>
            <w:noWrap/>
            <w:vAlign w:val="center"/>
            <w:hideMark/>
          </w:tcPr>
          <w:p w:rsidRPr="001E41BC" w:rsidR="00327BD3" w:rsidP="00327BD3" w:rsidRDefault="00327BD3" w14:paraId="6D6A3C4B" w14:textId="77777777">
            <w:pPr>
              <w:jc w:val="right"/>
            </w:pPr>
            <w:r w:rsidRPr="001E41BC">
              <w:br/>
            </w:r>
          </w:p>
          <w:p w:rsidRPr="00E66899" w:rsidR="00327BD3" w:rsidP="00327BD3" w:rsidRDefault="00327BD3" w14:paraId="5F8B5E72" w14:textId="693CCB5B">
            <w:pPr>
              <w:jc w:val="right"/>
              <w:rPr>
                <w:rFonts w:ascii="Segoe UI" w:hAnsi="Segoe UI" w:cs="Segoe UI"/>
                <w:color w:val="444444"/>
                <w:sz w:val="18"/>
                <w:szCs w:val="18"/>
              </w:rPr>
            </w:pPr>
            <w:r>
              <w:rPr>
                <w:rFonts w:ascii="Segoe UI" w:hAnsi="Segoe UI" w:cs="Segoe UI"/>
                <w:color w:val="444444"/>
                <w:sz w:val="18"/>
                <w:szCs w:val="18"/>
              </w:rPr>
              <w:t>8500000</w:t>
            </w:r>
            <w:r w:rsidRPr="001E41BC">
              <w:t>.00</w:t>
            </w:r>
          </w:p>
          <w:p w:rsidRPr="00D724B4" w:rsidR="00327BD3" w:rsidP="00327BD3" w:rsidRDefault="00327BD3" w14:paraId="284099BD" w14:textId="6CA4B3F1">
            <w:pPr>
              <w:spacing w:after="0" w:line="240" w:lineRule="auto"/>
              <w:jc w:val="right"/>
            </w:pPr>
          </w:p>
        </w:tc>
      </w:tr>
      <w:tr w:rsidRPr="00D724B4" w:rsidR="00327BD3" w:rsidTr="00EA117F" w14:paraId="1D179336" w14:textId="77777777">
        <w:trPr>
          <w:trHeight w:val="290"/>
        </w:trPr>
        <w:tc>
          <w:tcPr>
            <w:tcW w:w="4447" w:type="dxa"/>
            <w:tcBorders>
              <w:top w:val="nil"/>
              <w:left w:val="single" w:color="auto" w:sz="4" w:space="0"/>
              <w:bottom w:val="single" w:color="auto" w:sz="4" w:space="0"/>
              <w:right w:val="single" w:color="auto" w:sz="4" w:space="0"/>
            </w:tcBorders>
            <w:shd w:val="clear" w:color="000000" w:fill="FFFFFF"/>
            <w:hideMark/>
          </w:tcPr>
          <w:p w:rsidRPr="00D724B4" w:rsidR="00327BD3" w:rsidP="00327BD3" w:rsidRDefault="00327BD3" w14:paraId="03DD9021" w14:textId="57406565">
            <w:pPr>
              <w:spacing w:after="0" w:line="240" w:lineRule="auto"/>
            </w:pPr>
            <w:r w:rsidRPr="00D724B4">
              <w:t>No. of Accounts identified as Loss Assets</w:t>
            </w:r>
          </w:p>
        </w:tc>
        <w:tc>
          <w:tcPr>
            <w:tcW w:w="2211" w:type="dxa"/>
            <w:tcBorders>
              <w:top w:val="nil"/>
              <w:left w:val="nil"/>
              <w:bottom w:val="single" w:color="auto" w:sz="4" w:space="0"/>
              <w:right w:val="single" w:color="auto" w:sz="4" w:space="0"/>
            </w:tcBorders>
            <w:shd w:val="clear" w:color="000000" w:fill="FFFFFF"/>
            <w:noWrap/>
            <w:vAlign w:val="center"/>
            <w:hideMark/>
          </w:tcPr>
          <w:p w:rsidRPr="00D724B4" w:rsidR="00327BD3" w:rsidP="00327BD3" w:rsidRDefault="00327BD3" w14:paraId="65EF0173" w14:textId="31482666">
            <w:pPr>
              <w:spacing w:after="0" w:line="240" w:lineRule="auto"/>
              <w:jc w:val="right"/>
            </w:pPr>
            <w:r>
              <w:t>7</w:t>
            </w:r>
          </w:p>
        </w:tc>
      </w:tr>
      <w:tr w:rsidRPr="00D724B4" w:rsidR="00327BD3" w:rsidTr="00EA117F" w14:paraId="341430E4" w14:textId="77777777">
        <w:trPr>
          <w:trHeight w:val="290"/>
        </w:trPr>
        <w:tc>
          <w:tcPr>
            <w:tcW w:w="4447" w:type="dxa"/>
            <w:tcBorders>
              <w:top w:val="nil"/>
              <w:left w:val="single" w:color="auto" w:sz="4" w:space="0"/>
              <w:bottom w:val="single" w:color="auto" w:sz="4" w:space="0"/>
              <w:right w:val="single" w:color="auto" w:sz="4" w:space="0"/>
            </w:tcBorders>
            <w:shd w:val="clear" w:color="000000" w:fill="FFFFFF"/>
            <w:hideMark/>
          </w:tcPr>
          <w:p w:rsidRPr="00D724B4" w:rsidR="00327BD3" w:rsidP="00327BD3" w:rsidRDefault="00327BD3" w14:paraId="2C7750D1" w14:textId="0294CEED">
            <w:pPr>
              <w:spacing w:after="0" w:line="240" w:lineRule="auto"/>
            </w:pPr>
            <w:r w:rsidRPr="00D724B4">
              <w:t>Principal as on date of NPA(Rs.)</w:t>
            </w:r>
          </w:p>
        </w:tc>
        <w:tc>
          <w:tcPr>
            <w:tcW w:w="2211" w:type="dxa"/>
            <w:tcBorders>
              <w:top w:val="nil"/>
              <w:left w:val="nil"/>
              <w:bottom w:val="single" w:color="auto" w:sz="4" w:space="0"/>
              <w:right w:val="single" w:color="auto" w:sz="4" w:space="0"/>
            </w:tcBorders>
            <w:shd w:val="clear" w:color="000000" w:fill="FFFFFF"/>
            <w:noWrap/>
            <w:vAlign w:val="center"/>
            <w:hideMark/>
          </w:tcPr>
          <w:p w:rsidRPr="00A6530D" w:rsidR="00327BD3" w:rsidP="00327BD3" w:rsidRDefault="00327BD3" w14:paraId="78641F5D" w14:textId="2EA167F4">
            <w:pPr>
              <w:jc w:val="right"/>
              <w:rPr>
                <w:rFonts w:ascii="Segoe UI" w:hAnsi="Segoe UI" w:cs="Segoe UI"/>
                <w:color w:val="444444"/>
                <w:sz w:val="18"/>
                <w:szCs w:val="18"/>
              </w:rPr>
            </w:pPr>
            <w:r>
              <w:rPr>
                <w:rFonts w:ascii="Segoe UI" w:hAnsi="Segoe UI" w:cs="Segoe UI"/>
                <w:color w:val="444444"/>
                <w:sz w:val="18"/>
                <w:szCs w:val="18"/>
              </w:rPr>
              <w:t>341600.00</w:t>
            </w:r>
          </w:p>
        </w:tc>
      </w:tr>
      <w:tr w:rsidRPr="00D724B4" w:rsidR="00327BD3" w:rsidTr="00EA117F" w14:paraId="16DC86C2" w14:textId="77777777">
        <w:trPr>
          <w:trHeight w:val="290"/>
        </w:trPr>
        <w:tc>
          <w:tcPr>
            <w:tcW w:w="4447" w:type="dxa"/>
            <w:tcBorders>
              <w:top w:val="nil"/>
              <w:left w:val="single" w:color="auto" w:sz="4" w:space="0"/>
              <w:bottom w:val="single" w:color="auto" w:sz="4" w:space="0"/>
              <w:right w:val="single" w:color="auto" w:sz="4" w:space="0"/>
            </w:tcBorders>
            <w:shd w:val="clear" w:color="000000" w:fill="FFFFFF"/>
            <w:hideMark/>
          </w:tcPr>
          <w:p w:rsidRPr="00D724B4" w:rsidR="00327BD3" w:rsidP="00327BD3" w:rsidRDefault="00327BD3" w14:paraId="05A46948" w14:textId="3AC1FACC">
            <w:pPr>
              <w:spacing w:after="0" w:line="240" w:lineRule="auto"/>
            </w:pPr>
            <w:r w:rsidRPr="00D724B4">
              <w:t>Recovery Amount from NPA date till lodgment of claim(Rs.)</w:t>
            </w:r>
          </w:p>
        </w:tc>
        <w:tc>
          <w:tcPr>
            <w:tcW w:w="2211" w:type="dxa"/>
            <w:tcBorders>
              <w:top w:val="nil"/>
              <w:left w:val="nil"/>
              <w:bottom w:val="single" w:color="auto" w:sz="4" w:space="0"/>
              <w:right w:val="single" w:color="auto" w:sz="4" w:space="0"/>
            </w:tcBorders>
            <w:shd w:val="clear" w:color="000000" w:fill="FFFFFF"/>
            <w:noWrap/>
            <w:vAlign w:val="center"/>
            <w:hideMark/>
          </w:tcPr>
          <w:p w:rsidRPr="00A6530D" w:rsidR="00327BD3" w:rsidP="00327BD3" w:rsidRDefault="00327BD3" w14:paraId="0F67A974" w14:textId="2EBF4BE2">
            <w:pPr>
              <w:jc w:val="right"/>
              <w:rPr>
                <w:rFonts w:ascii="Segoe UI" w:hAnsi="Segoe UI" w:cs="Segoe UI"/>
                <w:color w:val="444444"/>
                <w:sz w:val="18"/>
                <w:szCs w:val="18"/>
              </w:rPr>
            </w:pPr>
            <w:r>
              <w:rPr>
                <w:rFonts w:ascii="Segoe UI" w:hAnsi="Segoe UI" w:cs="Segoe UI"/>
                <w:color w:val="444444"/>
                <w:sz w:val="18"/>
                <w:szCs w:val="18"/>
              </w:rPr>
              <w:t>197400.00</w:t>
            </w:r>
          </w:p>
        </w:tc>
      </w:tr>
      <w:tr w:rsidRPr="00D724B4" w:rsidR="00327BD3" w:rsidTr="00EA117F" w14:paraId="16CBD189" w14:textId="77777777">
        <w:trPr>
          <w:trHeight w:val="290"/>
        </w:trPr>
        <w:tc>
          <w:tcPr>
            <w:tcW w:w="4447" w:type="dxa"/>
            <w:tcBorders>
              <w:top w:val="nil"/>
              <w:left w:val="single" w:color="auto" w:sz="4" w:space="0"/>
              <w:bottom w:val="single" w:color="auto" w:sz="4" w:space="0"/>
              <w:right w:val="single" w:color="auto" w:sz="4" w:space="0"/>
            </w:tcBorders>
            <w:shd w:val="clear" w:color="000000" w:fill="FFFFFF"/>
            <w:hideMark/>
          </w:tcPr>
          <w:p w:rsidRPr="00D724B4" w:rsidR="00327BD3" w:rsidP="00327BD3" w:rsidRDefault="00327BD3" w14:paraId="252A7C1F" w14:textId="4B2B3444">
            <w:pPr>
              <w:spacing w:after="0" w:line="240" w:lineRule="auto"/>
            </w:pPr>
            <w:r w:rsidRPr="00D724B4">
              <w:t>Eligible AID (Rs.)</w:t>
            </w:r>
            <w:r>
              <w:t xml:space="preserve">   </w:t>
            </w:r>
            <w:r w:rsidRPr="003949FE">
              <w:rPr>
                <w:b/>
              </w:rPr>
              <w:t>(</w:t>
            </w:r>
            <w:r>
              <w:rPr>
                <w:b/>
              </w:rPr>
              <w:t>C-D</w:t>
            </w:r>
            <w:r w:rsidRPr="003949FE">
              <w:rPr>
                <w:b/>
              </w:rPr>
              <w:t>)</w:t>
            </w:r>
          </w:p>
        </w:tc>
        <w:tc>
          <w:tcPr>
            <w:tcW w:w="2211" w:type="dxa"/>
            <w:tcBorders>
              <w:top w:val="nil"/>
              <w:left w:val="nil"/>
              <w:bottom w:val="single" w:color="auto" w:sz="4" w:space="0"/>
              <w:right w:val="single" w:color="auto" w:sz="4" w:space="0"/>
            </w:tcBorders>
            <w:shd w:val="clear" w:color="000000" w:fill="FFFFFF"/>
            <w:noWrap/>
            <w:vAlign w:val="center"/>
            <w:hideMark/>
          </w:tcPr>
          <w:p w:rsidRPr="00A6530D" w:rsidR="00327BD3" w:rsidP="00327BD3" w:rsidRDefault="00327BD3" w14:paraId="69E87B37" w14:textId="26FC986D">
            <w:pPr>
              <w:jc w:val="right"/>
              <w:rPr>
                <w:rFonts w:ascii="Calibri" w:hAnsi="Calibri" w:cs="Calibri"/>
                <w:color w:val="444444"/>
              </w:rPr>
            </w:pPr>
            <w:r>
              <w:rPr>
                <w:rFonts w:ascii="Calibri" w:hAnsi="Calibri" w:cs="Calibri"/>
                <w:color w:val="444444"/>
              </w:rPr>
              <w:t>144200.00</w:t>
            </w:r>
          </w:p>
        </w:tc>
      </w:tr>
      <w:tr w:rsidRPr="00D724B4" w:rsidR="00327BD3" w:rsidTr="00EA117F" w14:paraId="0A32FAB3" w14:textId="77777777">
        <w:trPr>
          <w:trHeight w:val="320"/>
        </w:trPr>
        <w:tc>
          <w:tcPr>
            <w:tcW w:w="4447" w:type="dxa"/>
            <w:tcBorders>
              <w:top w:val="nil"/>
              <w:left w:val="single" w:color="auto" w:sz="4" w:space="0"/>
              <w:bottom w:val="single" w:color="auto" w:sz="4" w:space="0"/>
              <w:right w:val="single" w:color="auto" w:sz="4" w:space="0"/>
            </w:tcBorders>
            <w:shd w:val="clear" w:color="000000" w:fill="FFFFFF"/>
            <w:hideMark/>
          </w:tcPr>
          <w:p w:rsidRPr="00D724B4" w:rsidR="00327BD3" w:rsidP="00327BD3" w:rsidRDefault="00327BD3" w14:paraId="24324578" w14:textId="234F2DB0">
            <w:pPr>
              <w:spacing w:after="0" w:line="240" w:lineRule="auto"/>
            </w:pPr>
            <w:r w:rsidRPr="00D724B4">
              <w:t>First Loss 5% on Crystallized amount or 3% on Default Total Loss (As Applicable) (Rs</w:t>
            </w:r>
            <w:commentRangeStart w:id="106"/>
            <w:commentRangeStart w:id="107"/>
            <w:r w:rsidRPr="003949FE">
              <w:rPr>
                <w:b/>
              </w:rPr>
              <w:t>.)   (</w:t>
            </w:r>
            <w:r>
              <w:rPr>
                <w:b/>
              </w:rPr>
              <w:t>E</w:t>
            </w:r>
            <w:r w:rsidRPr="003949FE">
              <w:rPr>
                <w:b/>
              </w:rPr>
              <w:t>*</w:t>
            </w:r>
            <w:r>
              <w:rPr>
                <w:b/>
              </w:rPr>
              <w:t>3</w:t>
            </w:r>
            <w:r w:rsidRPr="003949FE">
              <w:rPr>
                <w:b/>
              </w:rPr>
              <w:t>%)</w:t>
            </w:r>
            <w:commentRangeEnd w:id="106"/>
            <w:r>
              <w:rPr>
                <w:rStyle w:val="CommentReference"/>
              </w:rPr>
              <w:commentReference w:id="106"/>
            </w:r>
            <w:commentRangeEnd w:id="107"/>
            <w:r w:rsidR="00C15830">
              <w:rPr>
                <w:rStyle w:val="CommentReference"/>
              </w:rPr>
              <w:commentReference w:id="107"/>
            </w:r>
          </w:p>
        </w:tc>
        <w:tc>
          <w:tcPr>
            <w:tcW w:w="2211" w:type="dxa"/>
            <w:tcBorders>
              <w:top w:val="nil"/>
              <w:left w:val="nil"/>
              <w:bottom w:val="single" w:color="auto" w:sz="4" w:space="0"/>
              <w:right w:val="single" w:color="auto" w:sz="4" w:space="0"/>
            </w:tcBorders>
            <w:shd w:val="clear" w:color="000000" w:fill="FFFFFF"/>
            <w:noWrap/>
            <w:vAlign w:val="center"/>
            <w:hideMark/>
          </w:tcPr>
          <w:p w:rsidRPr="00A6530D" w:rsidR="00327BD3" w:rsidP="00327BD3" w:rsidRDefault="00327BD3" w14:paraId="379FD81F" w14:textId="2BCD40BE">
            <w:pPr>
              <w:jc w:val="right"/>
              <w:rPr>
                <w:rFonts w:ascii="Calibri" w:hAnsi="Calibri" w:cs="Calibri"/>
                <w:color w:val="444444"/>
              </w:rPr>
            </w:pPr>
            <w:r>
              <w:rPr>
                <w:rFonts w:ascii="Calibri" w:hAnsi="Calibri" w:cs="Calibri"/>
                <w:color w:val="444444"/>
              </w:rPr>
              <w:t>4326.00</w:t>
            </w:r>
          </w:p>
        </w:tc>
      </w:tr>
      <w:tr w:rsidRPr="00D724B4" w:rsidR="00327BD3" w:rsidTr="00EA117F" w14:paraId="5AF568D7" w14:textId="77777777">
        <w:trPr>
          <w:trHeight w:val="290"/>
        </w:trPr>
        <w:tc>
          <w:tcPr>
            <w:tcW w:w="4447" w:type="dxa"/>
            <w:tcBorders>
              <w:top w:val="nil"/>
              <w:left w:val="single" w:color="auto" w:sz="4" w:space="0"/>
              <w:bottom w:val="single" w:color="auto" w:sz="4" w:space="0"/>
              <w:right w:val="single" w:color="auto" w:sz="4" w:space="0"/>
            </w:tcBorders>
            <w:shd w:val="clear" w:color="000000" w:fill="FFFFFF"/>
            <w:hideMark/>
          </w:tcPr>
          <w:p w:rsidRPr="00D724B4" w:rsidR="00327BD3" w:rsidP="00327BD3" w:rsidRDefault="00327BD3" w14:paraId="60C86BE8" w14:textId="3B24626C">
            <w:pPr>
              <w:spacing w:after="0" w:line="240" w:lineRule="auto"/>
            </w:pPr>
            <w:r w:rsidRPr="00D724B4">
              <w:t>Second Loss (Rs.)</w:t>
            </w:r>
            <w:r>
              <w:t xml:space="preserve">  </w:t>
            </w:r>
            <w:r w:rsidRPr="003949FE">
              <w:rPr>
                <w:b/>
              </w:rPr>
              <w:t>(E-F)</w:t>
            </w:r>
          </w:p>
        </w:tc>
        <w:tc>
          <w:tcPr>
            <w:tcW w:w="2211" w:type="dxa"/>
            <w:tcBorders>
              <w:top w:val="nil"/>
              <w:left w:val="nil"/>
              <w:bottom w:val="single" w:color="auto" w:sz="4" w:space="0"/>
              <w:right w:val="single" w:color="auto" w:sz="4" w:space="0"/>
            </w:tcBorders>
            <w:shd w:val="clear" w:color="000000" w:fill="FFFFFF"/>
            <w:noWrap/>
            <w:vAlign w:val="bottom"/>
            <w:hideMark/>
          </w:tcPr>
          <w:p w:rsidRPr="00A6530D" w:rsidR="00327BD3" w:rsidP="00327BD3" w:rsidRDefault="00327BD3" w14:paraId="03E09D0B" w14:textId="1EC81E09">
            <w:pPr>
              <w:jc w:val="right"/>
              <w:rPr>
                <w:rFonts w:ascii="Calibri" w:hAnsi="Calibri" w:cs="Calibri"/>
                <w:color w:val="444444"/>
              </w:rPr>
            </w:pPr>
            <w:r>
              <w:rPr>
                <w:rFonts w:ascii="Calibri" w:hAnsi="Calibri" w:cs="Calibri"/>
                <w:color w:val="444444"/>
              </w:rPr>
              <w:t>139874.00</w:t>
            </w:r>
          </w:p>
        </w:tc>
      </w:tr>
      <w:tr w:rsidRPr="00D724B4" w:rsidR="00327BD3" w:rsidTr="00EA117F" w14:paraId="3FF85133" w14:textId="77777777">
        <w:trPr>
          <w:trHeight w:val="290"/>
        </w:trPr>
        <w:tc>
          <w:tcPr>
            <w:tcW w:w="4447" w:type="dxa"/>
            <w:tcBorders>
              <w:top w:val="nil"/>
              <w:left w:val="single" w:color="auto" w:sz="4" w:space="0"/>
              <w:bottom w:val="single" w:color="auto" w:sz="4" w:space="0"/>
              <w:right w:val="single" w:color="auto" w:sz="4" w:space="0"/>
            </w:tcBorders>
            <w:shd w:val="clear" w:color="000000" w:fill="FFFFFF"/>
            <w:hideMark/>
          </w:tcPr>
          <w:p w:rsidRPr="00D724B4" w:rsidR="00327BD3" w:rsidP="00327BD3" w:rsidRDefault="00327BD3" w14:paraId="13C3E2A4" w14:textId="2ABAE5A8">
            <w:pPr>
              <w:spacing w:after="0" w:line="240" w:lineRule="auto"/>
            </w:pPr>
            <w:r w:rsidRPr="00D724B4">
              <w:t>Maximum Payout(Rs.)</w:t>
            </w:r>
            <w:r>
              <w:t xml:space="preserve"> </w:t>
            </w:r>
            <w:r w:rsidRPr="003949FE">
              <w:t>(</w:t>
            </w:r>
            <w:r w:rsidRPr="003949FE">
              <w:rPr>
                <w:b/>
              </w:rPr>
              <w:t>A*15%</w:t>
            </w:r>
            <w:r>
              <w:rPr>
                <w:b/>
              </w:rPr>
              <w:t>)</w:t>
            </w:r>
          </w:p>
        </w:tc>
        <w:tc>
          <w:tcPr>
            <w:tcW w:w="2211" w:type="dxa"/>
            <w:tcBorders>
              <w:top w:val="nil"/>
              <w:left w:val="nil"/>
              <w:bottom w:val="single" w:color="auto" w:sz="4" w:space="0"/>
              <w:right w:val="single" w:color="auto" w:sz="4" w:space="0"/>
            </w:tcBorders>
            <w:shd w:val="clear" w:color="000000" w:fill="FFFFFF"/>
            <w:noWrap/>
            <w:vAlign w:val="center"/>
            <w:hideMark/>
          </w:tcPr>
          <w:p w:rsidRPr="00A6530D" w:rsidR="00327BD3" w:rsidP="00327BD3" w:rsidRDefault="00327BD3" w14:paraId="5CDA5B95" w14:textId="020FE846">
            <w:pPr>
              <w:jc w:val="right"/>
              <w:rPr>
                <w:rFonts w:ascii="Calibri" w:hAnsi="Calibri" w:cs="Calibri"/>
                <w:color w:val="444444"/>
              </w:rPr>
            </w:pPr>
            <w:r>
              <w:rPr>
                <w:rFonts w:ascii="Calibri" w:hAnsi="Calibri" w:cs="Calibri"/>
                <w:color w:val="444444"/>
              </w:rPr>
              <w:t>1275000.00</w:t>
            </w:r>
          </w:p>
        </w:tc>
      </w:tr>
      <w:tr w:rsidRPr="00D724B4" w:rsidR="00327BD3" w:rsidTr="00EA117F" w14:paraId="608CC330" w14:textId="77777777">
        <w:trPr>
          <w:trHeight w:val="290"/>
        </w:trPr>
        <w:tc>
          <w:tcPr>
            <w:tcW w:w="4447" w:type="dxa"/>
            <w:tcBorders>
              <w:top w:val="nil"/>
              <w:left w:val="single" w:color="auto" w:sz="4" w:space="0"/>
              <w:bottom w:val="single" w:color="auto" w:sz="4" w:space="0"/>
              <w:right w:val="single" w:color="auto" w:sz="4" w:space="0"/>
            </w:tcBorders>
            <w:shd w:val="clear" w:color="000000" w:fill="FFFFFF"/>
            <w:hideMark/>
          </w:tcPr>
          <w:p w:rsidRPr="00D724B4" w:rsidR="00327BD3" w:rsidP="00327BD3" w:rsidRDefault="00327BD3" w14:paraId="344FE4D9" w14:textId="7F77BA44">
            <w:pPr>
              <w:spacing w:after="0" w:line="240" w:lineRule="auto"/>
            </w:pPr>
            <w:r w:rsidRPr="00D724B4">
              <w:t>Amount of Eligible Interim claim(Rs</w:t>
            </w:r>
            <w:commentRangeStart w:id="108"/>
            <w:commentRangeStart w:id="109"/>
            <w:r w:rsidRPr="00D724B4">
              <w:t>.)</w:t>
            </w:r>
            <w:r>
              <w:t xml:space="preserve">  </w:t>
            </w:r>
            <w:r w:rsidRPr="003949FE">
              <w:t>(</w:t>
            </w:r>
            <w:r w:rsidRPr="003949FE">
              <w:rPr>
                <w:b/>
              </w:rPr>
              <w:t>G*</w:t>
            </w:r>
            <w:r>
              <w:rPr>
                <w:b/>
              </w:rPr>
              <w:t>75</w:t>
            </w:r>
            <w:r w:rsidRPr="003949FE">
              <w:rPr>
                <w:b/>
              </w:rPr>
              <w:t>%)</w:t>
            </w:r>
            <w:commentRangeEnd w:id="108"/>
            <w:r>
              <w:rPr>
                <w:rStyle w:val="CommentReference"/>
              </w:rPr>
              <w:commentReference w:id="108"/>
            </w:r>
            <w:commentRangeEnd w:id="109"/>
            <w:r w:rsidR="00E940CF">
              <w:rPr>
                <w:rStyle w:val="CommentReference"/>
              </w:rPr>
              <w:commentReference w:id="109"/>
            </w:r>
          </w:p>
        </w:tc>
        <w:tc>
          <w:tcPr>
            <w:tcW w:w="2211" w:type="dxa"/>
            <w:tcBorders>
              <w:top w:val="nil"/>
              <w:left w:val="nil"/>
              <w:bottom w:val="single" w:color="auto" w:sz="4" w:space="0"/>
              <w:right w:val="single" w:color="auto" w:sz="4" w:space="0"/>
            </w:tcBorders>
            <w:shd w:val="clear" w:color="000000" w:fill="FFFFFF"/>
            <w:noWrap/>
            <w:vAlign w:val="center"/>
            <w:hideMark/>
          </w:tcPr>
          <w:p w:rsidRPr="00A6530D" w:rsidR="00327BD3" w:rsidP="00327BD3" w:rsidRDefault="00327BD3" w14:paraId="780B3212" w14:textId="6C8AD16C">
            <w:pPr>
              <w:jc w:val="right"/>
              <w:rPr>
                <w:rFonts w:ascii="Calibri" w:hAnsi="Calibri" w:cs="Calibri"/>
                <w:color w:val="444444"/>
              </w:rPr>
            </w:pPr>
            <w:r>
              <w:rPr>
                <w:rFonts w:ascii="Calibri" w:hAnsi="Calibri" w:cs="Calibri"/>
                <w:color w:val="444444"/>
              </w:rPr>
              <w:t>104905.5</w:t>
            </w:r>
          </w:p>
        </w:tc>
      </w:tr>
      <w:tr w:rsidRPr="00D724B4" w:rsidR="00327BD3" w:rsidTr="00EA117F" w14:paraId="15E1F9F4" w14:textId="77777777">
        <w:trPr>
          <w:trHeight w:val="290"/>
        </w:trPr>
        <w:tc>
          <w:tcPr>
            <w:tcW w:w="4447" w:type="dxa"/>
            <w:tcBorders>
              <w:top w:val="nil"/>
              <w:left w:val="single" w:color="auto" w:sz="4" w:space="0"/>
              <w:bottom w:val="single" w:color="auto" w:sz="4" w:space="0"/>
              <w:right w:val="single" w:color="auto" w:sz="4" w:space="0"/>
            </w:tcBorders>
            <w:shd w:val="clear" w:color="000000" w:fill="FFFFFF"/>
            <w:hideMark/>
          </w:tcPr>
          <w:p w:rsidRPr="00D724B4" w:rsidR="00327BD3" w:rsidP="00327BD3" w:rsidRDefault="00327BD3" w14:paraId="132902F3" w14:textId="3B27B13F">
            <w:pPr>
              <w:spacing w:after="0" w:line="240" w:lineRule="auto"/>
            </w:pPr>
            <w:r w:rsidRPr="00D724B4">
              <w:t>Eligible Claim Lodged(Rs</w:t>
            </w:r>
            <w:r w:rsidRPr="003949FE">
              <w:rPr>
                <w:b/>
              </w:rPr>
              <w:t>.) (If I &gt;H, H,I)</w:t>
            </w:r>
          </w:p>
        </w:tc>
        <w:tc>
          <w:tcPr>
            <w:tcW w:w="2211" w:type="dxa"/>
            <w:tcBorders>
              <w:top w:val="nil"/>
              <w:left w:val="nil"/>
              <w:bottom w:val="single" w:color="auto" w:sz="4" w:space="0"/>
              <w:right w:val="single" w:color="auto" w:sz="4" w:space="0"/>
            </w:tcBorders>
            <w:shd w:val="clear" w:color="000000" w:fill="FFFFFF"/>
            <w:noWrap/>
            <w:vAlign w:val="center"/>
            <w:hideMark/>
          </w:tcPr>
          <w:p w:rsidRPr="00A6530D" w:rsidR="00327BD3" w:rsidP="00327BD3" w:rsidRDefault="00327BD3" w14:paraId="2762D715" w14:textId="63B3A026">
            <w:pPr>
              <w:jc w:val="right"/>
              <w:rPr>
                <w:rFonts w:ascii="Calibri" w:hAnsi="Calibri" w:cs="Calibri"/>
                <w:color w:val="444444"/>
              </w:rPr>
            </w:pPr>
            <w:r>
              <w:rPr>
                <w:rFonts w:ascii="Calibri" w:hAnsi="Calibri" w:cs="Calibri"/>
                <w:color w:val="444444"/>
              </w:rPr>
              <w:t>104905.5</w:t>
            </w:r>
          </w:p>
        </w:tc>
      </w:tr>
      <w:tr w:rsidRPr="00D724B4" w:rsidR="00327BD3" w:rsidTr="00EA117F" w14:paraId="41CD87F2" w14:textId="77777777">
        <w:trPr>
          <w:trHeight w:val="290"/>
        </w:trPr>
        <w:tc>
          <w:tcPr>
            <w:tcW w:w="4447" w:type="dxa"/>
            <w:tcBorders>
              <w:top w:val="nil"/>
              <w:left w:val="single" w:color="auto" w:sz="4" w:space="0"/>
              <w:bottom w:val="single" w:color="auto" w:sz="4" w:space="0"/>
              <w:right w:val="single" w:color="auto" w:sz="4" w:space="0"/>
            </w:tcBorders>
            <w:shd w:val="clear" w:color="000000" w:fill="FFFFFF"/>
            <w:hideMark/>
          </w:tcPr>
          <w:p w:rsidRPr="00D724B4" w:rsidR="00327BD3" w:rsidP="00327BD3" w:rsidRDefault="00327BD3" w14:paraId="193EB765" w14:textId="11A6FA24">
            <w:pPr>
              <w:spacing w:after="0" w:line="240" w:lineRule="auto"/>
            </w:pPr>
            <w:r w:rsidRPr="00D724B4">
              <w:t>Cumulative Claim Payout (Rs.)</w:t>
            </w:r>
          </w:p>
        </w:tc>
        <w:tc>
          <w:tcPr>
            <w:tcW w:w="2211" w:type="dxa"/>
            <w:tcBorders>
              <w:top w:val="nil"/>
              <w:left w:val="nil"/>
              <w:bottom w:val="single" w:color="auto" w:sz="4" w:space="0"/>
              <w:right w:val="single" w:color="auto" w:sz="4" w:space="0"/>
            </w:tcBorders>
            <w:shd w:val="clear" w:color="000000" w:fill="FFFFFF"/>
            <w:noWrap/>
            <w:vAlign w:val="bottom"/>
            <w:hideMark/>
          </w:tcPr>
          <w:p w:rsidRPr="00A6530D" w:rsidR="00327BD3" w:rsidP="00327BD3" w:rsidRDefault="00327BD3" w14:paraId="160E688C" w14:textId="0E337F5C">
            <w:pPr>
              <w:jc w:val="right"/>
              <w:rPr>
                <w:rFonts w:ascii="Calibri" w:hAnsi="Calibri" w:cs="Calibri"/>
                <w:color w:val="444444"/>
              </w:rPr>
            </w:pPr>
            <w:r>
              <w:rPr>
                <w:rFonts w:ascii="Calibri" w:hAnsi="Calibri" w:cs="Calibri"/>
                <w:color w:val="444444"/>
              </w:rPr>
              <w:t>14404.5</w:t>
            </w:r>
          </w:p>
        </w:tc>
      </w:tr>
      <w:tr w:rsidRPr="00D724B4" w:rsidR="00327BD3" w:rsidTr="00EA117F" w14:paraId="3B935AEE" w14:textId="77777777">
        <w:trPr>
          <w:trHeight w:val="290"/>
        </w:trPr>
        <w:tc>
          <w:tcPr>
            <w:tcW w:w="4447" w:type="dxa"/>
            <w:tcBorders>
              <w:top w:val="nil"/>
              <w:left w:val="single" w:color="auto" w:sz="4" w:space="0"/>
              <w:bottom w:val="single" w:color="auto" w:sz="4" w:space="0"/>
              <w:right w:val="single" w:color="auto" w:sz="4" w:space="0"/>
            </w:tcBorders>
            <w:shd w:val="clear" w:color="000000" w:fill="FFFFFF"/>
            <w:hideMark/>
          </w:tcPr>
          <w:p w:rsidRPr="00D724B4" w:rsidR="00327BD3" w:rsidP="00327BD3" w:rsidRDefault="00327BD3" w14:paraId="04E51487" w14:textId="48AC1E5D">
            <w:pPr>
              <w:spacing w:after="0" w:line="240" w:lineRule="auto"/>
            </w:pPr>
            <w:r w:rsidRPr="00D724B4">
              <w:t>Eligible Claim Payout (Rs)</w:t>
            </w:r>
            <w:r>
              <w:t xml:space="preserve"> </w:t>
            </w:r>
            <w:r w:rsidRPr="009A082C">
              <w:rPr>
                <w:b/>
                <w:bCs/>
              </w:rPr>
              <w:t>(</w:t>
            </w:r>
            <w:r>
              <w:rPr>
                <w:b/>
                <w:bCs/>
              </w:rPr>
              <w:t>J-K</w:t>
            </w:r>
            <w:r w:rsidRPr="009A082C">
              <w:rPr>
                <w:b/>
                <w:bCs/>
              </w:rPr>
              <w:t>)</w:t>
            </w:r>
          </w:p>
        </w:tc>
        <w:tc>
          <w:tcPr>
            <w:tcW w:w="2211" w:type="dxa"/>
            <w:tcBorders>
              <w:top w:val="nil"/>
              <w:left w:val="nil"/>
              <w:bottom w:val="single" w:color="auto" w:sz="4" w:space="0"/>
              <w:right w:val="single" w:color="auto" w:sz="4" w:space="0"/>
            </w:tcBorders>
            <w:shd w:val="clear" w:color="000000" w:fill="FFFFFF"/>
            <w:noWrap/>
            <w:vAlign w:val="center"/>
            <w:hideMark/>
          </w:tcPr>
          <w:p w:rsidRPr="00A6530D" w:rsidR="00327BD3" w:rsidP="00327BD3" w:rsidRDefault="00327BD3" w14:paraId="635128B4" w14:textId="5D11370F">
            <w:pPr>
              <w:jc w:val="right"/>
              <w:rPr>
                <w:rFonts w:ascii="Calibri" w:hAnsi="Calibri" w:cs="Calibri"/>
                <w:color w:val="444444"/>
              </w:rPr>
            </w:pPr>
            <w:r>
              <w:rPr>
                <w:rFonts w:ascii="Calibri" w:hAnsi="Calibri" w:cs="Calibri"/>
                <w:color w:val="444444"/>
              </w:rPr>
              <w:t>90501.00</w:t>
            </w:r>
          </w:p>
        </w:tc>
      </w:tr>
    </w:tbl>
    <w:p w:rsidR="006F7CE2" w:rsidP="00012E84" w:rsidRDefault="006F7CE2" w14:paraId="3E6ABC4B" w14:textId="0391C927">
      <w:pPr>
        <w:jc w:val="both"/>
        <w:rPr>
          <w:b/>
        </w:rPr>
      </w:pPr>
    </w:p>
    <w:p w:rsidR="00A43A90" w:rsidP="00012E84" w:rsidRDefault="00A43A90" w14:paraId="0ADE996A" w14:textId="77777777">
      <w:pPr>
        <w:jc w:val="both"/>
        <w:rPr>
          <w:b/>
        </w:rPr>
      </w:pPr>
    </w:p>
    <w:p w:rsidR="00322534" w:rsidP="00012E84" w:rsidRDefault="00322534" w14:paraId="274C305A" w14:textId="410BB9D2">
      <w:pPr>
        <w:jc w:val="both"/>
      </w:pPr>
      <w:r>
        <w:rPr>
          <w:noProof/>
          <w:lang w:val="en-IN" w:eastAsia="en-IN"/>
        </w:rPr>
        <mc:AlternateContent>
          <mc:Choice Requires="wps">
            <w:drawing>
              <wp:inline distT="0" distB="0" distL="0" distR="0" wp14:anchorId="40CA411C" wp14:editId="2A61B0FB">
                <wp:extent cx="5908040" cy="1409700"/>
                <wp:effectExtent l="0" t="0" r="16510" b="19050"/>
                <wp:docPr id="1" name="Rectangle 19"/>
                <wp:cNvGraphicFramePr/>
                <a:graphic xmlns:a="http://schemas.openxmlformats.org/drawingml/2006/main">
                  <a:graphicData uri="http://schemas.microsoft.com/office/word/2010/wordprocessingShape">
                    <wps:wsp>
                      <wps:cNvSpPr/>
                      <wps:spPr>
                        <a:xfrm>
                          <a:off x="0" y="0"/>
                          <a:ext cx="5908040" cy="1409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360EC" w:rsidP="00322534" w:rsidRDefault="00D360EC" w14:paraId="0A0C4C8F"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DB27E0" w:rsidR="00D360EC" w:rsidP="00344C72" w:rsidRDefault="00D360EC" w14:paraId="32273C0A" w14:textId="17FAE5A5">
                            <w:pPr>
                              <w:pStyle w:val="ListParagraph"/>
                              <w:numPr>
                                <w:ilvl w:val="0"/>
                                <w:numId w:val="8"/>
                              </w:numPr>
                              <w:jc w:val="both"/>
                            </w:pPr>
                            <w:r w:rsidRPr="00417C40">
                              <w:t>NCGTC user will calculate claims –</w:t>
                            </w:r>
                            <w:r w:rsidRPr="00DB27E0">
                              <w:t xml:space="preserve"> after the claim file is processed (i.e. approved by NCGTC user)</w:t>
                            </w:r>
                          </w:p>
                          <w:p w:rsidRPr="00DB27E0" w:rsidR="00D360EC" w:rsidP="00344C72" w:rsidRDefault="00D360EC" w14:paraId="0F489AC0" w14:textId="10659877">
                            <w:pPr>
                              <w:pStyle w:val="ListParagraph"/>
                              <w:numPr>
                                <w:ilvl w:val="0"/>
                                <w:numId w:val="8"/>
                              </w:numPr>
                              <w:jc w:val="both"/>
                            </w:pPr>
                            <w:r w:rsidRPr="00DB27E0">
                              <w:t xml:space="preserve">Ideally one claim requisition file is expected from NCGTC user. </w:t>
                            </w:r>
                          </w:p>
                          <w:p w:rsidRPr="00DB27E0" w:rsidR="00D360EC" w:rsidP="00344C72" w:rsidRDefault="00D360EC" w14:paraId="2496B58C" w14:textId="75C000EE">
                            <w:pPr>
                              <w:pStyle w:val="ListParagraph"/>
                              <w:numPr>
                                <w:ilvl w:val="0"/>
                                <w:numId w:val="8"/>
                              </w:numPr>
                              <w:jc w:val="both"/>
                            </w:pPr>
                            <w:r w:rsidRPr="00DB27E0">
                              <w:t>Once the claim has been calculated, the same will be available for ‘View’ to NCGTC and MLI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dgm="http://schemas.openxmlformats.org/drawingml/2006/diagram" xmlns:a="http://schemas.openxmlformats.org/drawingml/2006/main" xmlns:w16du="http://schemas.microsoft.com/office/word/2023/wordml/word16du">
            <w:pict w14:anchorId="080485A8">
              <v:rect id="Rectangle 19" style="width:465.2pt;height:111pt;visibility:visible;mso-wrap-style:square;mso-left-percent:-10001;mso-top-percent:-10001;mso-position-horizontal:absolute;mso-position-horizontal-relative:char;mso-position-vertical:absolute;mso-position-vertical-relative:line;mso-left-percent:-10001;mso-top-percent:-10001;v-text-anchor:middle" o:spid="_x0000_s1049" fillcolor="white [3201]" strokecolor="#70ad47 [3209]" strokeweight="1pt" w14:anchorId="40CA41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">
                <v:textbox>
                  <w:txbxContent>
                    <w:p w:rsidR="00D360EC" w:rsidP="00322534" w:rsidRDefault="00D360EC" w14:paraId="352BB026"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DB27E0" w:rsidR="00D360EC" w:rsidP="00344C72" w:rsidRDefault="00D360EC" w14:paraId="6CCEED4C" w14:textId="17FAE5A5">
                      <w:pPr>
                        <w:pStyle w:val="ListParagraph"/>
                        <w:numPr>
                          <w:ilvl w:val="0"/>
                          <w:numId w:val="7"/>
                        </w:numPr>
                        <w:jc w:val="both"/>
                      </w:pPr>
                      <w:r w:rsidRPr="00417C40">
                        <w:t>NCGTC user will calculate claims –</w:t>
                      </w:r>
                      <w:r w:rsidRPr="00DB27E0">
                        <w:t xml:space="preserve"> after the claim file is processed (i.e. approved by NCGTC user)</w:t>
                      </w:r>
                    </w:p>
                    <w:p w:rsidRPr="00DB27E0" w:rsidR="00D360EC" w:rsidP="00344C72" w:rsidRDefault="00D360EC" w14:paraId="49540BEC" w14:textId="10659877">
                      <w:pPr>
                        <w:pStyle w:val="ListParagraph"/>
                        <w:numPr>
                          <w:ilvl w:val="0"/>
                          <w:numId w:val="7"/>
                        </w:numPr>
                        <w:jc w:val="both"/>
                      </w:pPr>
                      <w:r w:rsidRPr="00DB27E0">
                        <w:t xml:space="preserve">Ideally one claim requisition file is expected from NCGTC user. </w:t>
                      </w:r>
                    </w:p>
                    <w:p w:rsidRPr="00DB27E0" w:rsidR="00D360EC" w:rsidP="00344C72" w:rsidRDefault="00D360EC" w14:paraId="19557450" w14:textId="75C000EE">
                      <w:pPr>
                        <w:pStyle w:val="ListParagraph"/>
                        <w:numPr>
                          <w:ilvl w:val="0"/>
                          <w:numId w:val="7"/>
                        </w:numPr>
                        <w:jc w:val="both"/>
                      </w:pPr>
                      <w:r w:rsidRPr="00DB27E0">
                        <w:t>Once the claim has been calculated, the same will be available for ‘View’ to NCGTC and MLI users</w:t>
                      </w:r>
                    </w:p>
                  </w:txbxContent>
                </v:textbox>
                <w10:anchorlock/>
              </v:rect>
            </w:pict>
          </mc:Fallback>
        </mc:AlternateContent>
      </w:r>
      <w:commentRangeStart w:id="110"/>
      <w:commentRangeEnd w:id="110"/>
      <w:r w:rsidR="00146466">
        <w:rPr>
          <w:rStyle w:val="CommentReference"/>
        </w:rPr>
        <w:commentReference w:id="110"/>
      </w:r>
    </w:p>
    <w:p w:rsidR="00995899" w:rsidP="00012E84" w:rsidRDefault="00995899" w14:paraId="79E486D3" w14:textId="52890C8C">
      <w:pPr>
        <w:jc w:val="both"/>
      </w:pPr>
    </w:p>
    <w:p w:rsidRPr="002F7231" w:rsidR="00995899" w:rsidP="00012E84" w:rsidRDefault="00995899" w14:paraId="6EB34959" w14:textId="52F5868E">
      <w:pPr>
        <w:jc w:val="both"/>
        <w:rPr>
          <w:b/>
        </w:rPr>
      </w:pPr>
      <w:commentRangeStart w:id="111"/>
      <w:commentRangeStart w:id="112"/>
      <w:r w:rsidRPr="002F7231">
        <w:rPr>
          <w:b/>
        </w:rPr>
        <w:t>CR Point:-</w:t>
      </w:r>
      <w:commentRangeEnd w:id="111"/>
      <w:r w:rsidRPr="002F7231" w:rsidR="00E67116">
        <w:rPr>
          <w:rStyle w:val="CommentReference"/>
          <w:b/>
        </w:rPr>
        <w:commentReference w:id="111"/>
      </w:r>
      <w:commentRangeEnd w:id="112"/>
      <w:r w:rsidR="00146466">
        <w:rPr>
          <w:rStyle w:val="CommentReference"/>
        </w:rPr>
        <w:commentReference w:id="112"/>
      </w:r>
      <w:r w:rsidRPr="002F7231">
        <w:rPr>
          <w:b/>
        </w:rPr>
        <w:t xml:space="preserve"> </w:t>
      </w:r>
    </w:p>
    <w:p w:rsidRPr="00AF3F2F" w:rsidR="00995899" w:rsidP="00995899" w:rsidRDefault="00995899" w14:paraId="3B93CCCB" w14:textId="77777777">
      <w:pPr>
        <w:pStyle w:val="ListParagraph"/>
        <w:numPr>
          <w:ilvl w:val="0"/>
          <w:numId w:val="50"/>
        </w:numPr>
      </w:pPr>
      <w:r w:rsidRPr="00CB7200">
        <w:rPr>
          <w:b/>
          <w:bCs/>
          <w:u w:val="single"/>
        </w:rPr>
        <w:t>View and authorize the Management certificate and Bank Mandate form</w:t>
      </w:r>
    </w:p>
    <w:p w:rsidRPr="00CB7200" w:rsidR="00995899" w:rsidP="00995899" w:rsidRDefault="00995899" w14:paraId="30246E66" w14:textId="77777777">
      <w:pPr>
        <w:pStyle w:val="ListParagraph"/>
        <w:ind w:left="360"/>
      </w:pPr>
    </w:p>
    <w:p w:rsidRPr="00CB7200" w:rsidR="00995899" w:rsidP="00995899" w:rsidRDefault="00995899" w14:paraId="00AC130E" w14:textId="77777777">
      <w:pPr>
        <w:pStyle w:val="ListParagraph"/>
        <w:numPr>
          <w:ilvl w:val="0"/>
          <w:numId w:val="51"/>
        </w:numPr>
      </w:pPr>
      <w:r>
        <w:t xml:space="preserve">After uploading the claim file, MLI maker get an option to </w:t>
      </w:r>
      <w:r w:rsidRPr="00AF3F2F">
        <w:rPr>
          <w:b/>
          <w:bCs/>
        </w:rPr>
        <w:t>view</w:t>
      </w:r>
      <w:r>
        <w:t xml:space="preserve"> management certificate and bank Mandate (Mandatory to be viewed by MLI Maker), then only </w:t>
      </w:r>
      <w:r w:rsidRPr="00FC074A">
        <w:t xml:space="preserve">the system should allow MLI Maker </w:t>
      </w:r>
      <w:r>
        <w:t xml:space="preserve">to </w:t>
      </w:r>
      <w:r w:rsidRPr="00FC074A">
        <w:t>send</w:t>
      </w:r>
      <w:r>
        <w:t xml:space="preserve"> the</w:t>
      </w:r>
      <w:r w:rsidRPr="00FC074A">
        <w:t xml:space="preserve"> file </w:t>
      </w:r>
      <w:r>
        <w:t>to</w:t>
      </w:r>
      <w:r w:rsidRPr="00FC074A">
        <w:t xml:space="preserve"> MLI Checker for approval.</w:t>
      </w:r>
    </w:p>
    <w:p w:rsidRPr="00AF3F2F" w:rsidR="00995899" w:rsidP="00995899" w:rsidRDefault="00995899" w14:paraId="6463A4F3" w14:textId="77777777">
      <w:pPr>
        <w:pStyle w:val="ListParagraph"/>
        <w:numPr>
          <w:ilvl w:val="0"/>
          <w:numId w:val="51"/>
        </w:numPr>
        <w:rPr>
          <w:b/>
          <w:bCs/>
          <w:u w:val="single"/>
        </w:rPr>
      </w:pPr>
      <w:r>
        <w:t xml:space="preserve">Once MLI Checker </w:t>
      </w:r>
      <w:r w:rsidRPr="00AF3F2F">
        <w:rPr>
          <w:b/>
          <w:bCs/>
        </w:rPr>
        <w:t>view and authorize</w:t>
      </w:r>
      <w:r>
        <w:t xml:space="preserve"> the Management certificate and Bank Mandate details then only system should allow MLI Checker to approve the claim file.</w:t>
      </w:r>
    </w:p>
    <w:p w:rsidR="00995899" w:rsidP="00995899" w:rsidRDefault="00995899" w14:paraId="5DBBE634" w14:textId="77777777">
      <w:pPr>
        <w:pStyle w:val="ListParagraph"/>
        <w:numPr>
          <w:ilvl w:val="0"/>
          <w:numId w:val="51"/>
        </w:numPr>
      </w:pPr>
      <w:r>
        <w:t>Print option should be available in the “Management Certificate”.</w:t>
      </w:r>
    </w:p>
    <w:p w:rsidR="00995899" w:rsidP="00995899" w:rsidRDefault="00995899" w14:paraId="500F192B" w14:textId="77777777">
      <w:pPr>
        <w:pStyle w:val="ListParagraph"/>
        <w:numPr>
          <w:ilvl w:val="0"/>
          <w:numId w:val="51"/>
        </w:numPr>
        <w:rPr>
          <w:b/>
          <w:bCs/>
        </w:rPr>
      </w:pPr>
      <w:r>
        <w:t xml:space="preserve">Footer of the Management Certificate display as </w:t>
      </w:r>
      <w:r w:rsidRPr="00FC074A">
        <w:rPr>
          <w:b/>
          <w:bCs/>
        </w:rPr>
        <w:t xml:space="preserve">“This is computer generated </w:t>
      </w:r>
      <w:r>
        <w:rPr>
          <w:b/>
          <w:bCs/>
        </w:rPr>
        <w:t>i</w:t>
      </w:r>
      <w:r w:rsidRPr="00FC074A">
        <w:rPr>
          <w:b/>
          <w:bCs/>
        </w:rPr>
        <w:t>nvoice</w:t>
      </w:r>
      <w:r>
        <w:rPr>
          <w:b/>
          <w:bCs/>
        </w:rPr>
        <w:t>.</w:t>
      </w:r>
      <w:r w:rsidRPr="00FC074A">
        <w:rPr>
          <w:b/>
          <w:bCs/>
        </w:rPr>
        <w:t xml:space="preserve"> </w:t>
      </w:r>
      <w:r>
        <w:rPr>
          <w:b/>
          <w:bCs/>
        </w:rPr>
        <w:t>N</w:t>
      </w:r>
      <w:r w:rsidRPr="00FC074A">
        <w:rPr>
          <w:b/>
          <w:bCs/>
        </w:rPr>
        <w:t>o signature required”</w:t>
      </w:r>
      <w:r>
        <w:rPr>
          <w:b/>
          <w:bCs/>
        </w:rPr>
        <w:t>.</w:t>
      </w:r>
    </w:p>
    <w:p w:rsidRPr="0048292A" w:rsidR="00995899" w:rsidP="00995899" w:rsidRDefault="00995899" w14:paraId="42DFEAE7" w14:textId="77CCDB7A">
      <w:pPr>
        <w:pStyle w:val="ListParagraph"/>
        <w:numPr>
          <w:ilvl w:val="0"/>
          <w:numId w:val="51"/>
        </w:numPr>
        <w:rPr>
          <w:b/>
          <w:bCs/>
        </w:rPr>
      </w:pPr>
      <w:r w:rsidRPr="0026278F">
        <w:t xml:space="preserve">NCGTC Maker and Checker can view the </w:t>
      </w:r>
      <w:r>
        <w:t>updated</w:t>
      </w:r>
      <w:r w:rsidRPr="0026278F">
        <w:t xml:space="preserve"> Management certificate and Bank Mandate </w:t>
      </w:r>
      <w:r>
        <w:t xml:space="preserve">under </w:t>
      </w:r>
      <w:r w:rsidRPr="0026278F">
        <w:t>Claim Management</w:t>
      </w:r>
      <w:r>
        <w:t>.</w:t>
      </w:r>
    </w:p>
    <w:p w:rsidR="0048292A" w:rsidP="0048292A" w:rsidRDefault="0048292A" w14:paraId="090CDF05" w14:textId="794828A5">
      <w:pPr>
        <w:rPr>
          <w:b/>
          <w:bCs/>
        </w:rPr>
      </w:pPr>
    </w:p>
    <w:p w:rsidR="0048292A" w:rsidP="0048292A" w:rsidRDefault="0048292A" w14:paraId="604C3A6D" w14:textId="095BC2F6">
      <w:pPr>
        <w:rPr>
          <w:b/>
          <w:bCs/>
        </w:rPr>
      </w:pPr>
      <w:r>
        <w:rPr>
          <w:b/>
          <w:bCs/>
        </w:rPr>
        <w:t>Sample Format of claim management certificate:-</w:t>
      </w:r>
    </w:p>
    <w:bookmarkStart w:name="_MON_1770649914" w:id="113"/>
    <w:bookmarkEnd w:id="113"/>
    <w:p w:rsidRPr="0048292A" w:rsidR="0048292A" w:rsidP="0048292A" w:rsidRDefault="0048292A" w14:paraId="20531449" w14:textId="551E4D3E">
      <w:pPr>
        <w:rPr>
          <w:b w:val="1"/>
          <w:bCs w:val="1"/>
        </w:rPr>
      </w:pPr>
      <w:r>
        <w:rPr>
          <w:b/>
          <w:bCs/>
        </w:rPr>
        <w:object w:dxaOrig="1534" w:dyaOrig="997" w14:anchorId="06863365">
          <v:shape id="_x0000_i1027" style="width:76.5pt;height:49.5pt" o:ole="" type="#_x0000_t75">
            <v:imagedata o:title="" r:id="rId32"/>
          </v:shape>
          <o:OLEObject Type="Embed" ProgID="Word.Document.12" ShapeID="_x0000_i1027" DrawAspect="Icon" ObjectID="_1786315593" r:id="rId33">
            <o:FieldCodes>\s</o:FieldCodes>
          </o:OLEObject>
        </w:object>
      </w:r>
    </w:p>
    <w:p w:rsidR="004F18BF" w:rsidP="004F18BF" w:rsidRDefault="004F18BF" w14:paraId="7B5CFE2C" w14:textId="77777777">
      <w:pPr>
        <w:jc w:val="both"/>
      </w:pPr>
    </w:p>
    <w:p w:rsidRPr="00631B9F" w:rsidR="0034473D" w:rsidP="0034473D" w:rsidRDefault="005D3FD6" w14:paraId="2263DED3" w14:textId="4D11A66C">
      <w:pPr>
        <w:pStyle w:val="Heading3"/>
        <w:keepLines w:val="0"/>
        <w:numPr>
          <w:ilvl w:val="2"/>
          <w:numId w:val="2"/>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r w:rsidRPr="004F18BF">
        <w:rPr>
          <w:rFonts w:ascii="Trebuchet MS" w:hAnsi="Trebuchet MS" w:eastAsia="Times New Roman" w:cs="Arial"/>
          <w:b/>
          <w:bCs/>
          <w:iCs/>
          <w:color w:val="7F7F7F"/>
        </w:rPr>
        <w:br w:type="page"/>
      </w:r>
      <w:bookmarkStart w:name="_Toc37416024" w:id="114"/>
      <w:r w:rsidR="00D6417E">
        <w:rPr>
          <w:rFonts w:ascii="Trebuchet MS" w:hAnsi="Trebuchet MS"/>
          <w:b/>
          <w:bCs/>
          <w:color w:val="000000" w:themeColor="text1"/>
          <w:szCs w:val="22"/>
        </w:rPr>
        <w:t>Ho</w:t>
      </w:r>
      <w:r w:rsidR="00057BFD">
        <w:rPr>
          <w:rFonts w:ascii="Trebuchet MS" w:hAnsi="Trebuchet MS"/>
          <w:b/>
          <w:bCs/>
          <w:color w:val="000000" w:themeColor="text1"/>
          <w:szCs w:val="22"/>
        </w:rPr>
        <w:t>lding the Claims</w:t>
      </w:r>
      <w:bookmarkEnd w:id="114"/>
      <w:r w:rsidRPr="00631B9F" w:rsidR="0034473D">
        <w:rPr>
          <w:rFonts w:ascii="Trebuchet MS" w:hAnsi="Trebuchet MS"/>
          <w:b/>
          <w:bCs/>
          <w:color w:val="000000" w:themeColor="text1"/>
          <w:szCs w:val="22"/>
        </w:rPr>
        <w:t xml:space="preserve"> </w:t>
      </w:r>
    </w:p>
    <w:p w:rsidR="00A41769" w:rsidP="00DE775D" w:rsidRDefault="00DE775D" w14:paraId="07DEC9A3" w14:textId="2FA5C5DE">
      <w:pPr>
        <w:jc w:val="both"/>
      </w:pPr>
      <w:r>
        <w:t xml:space="preserve">In case NCGTC needs some additional time to investigate claims, they may put the claim processing on ‘Hold’. </w:t>
      </w:r>
      <w:r w:rsidR="00F478DF">
        <w:t xml:space="preserve">Holding the claims </w:t>
      </w:r>
      <w:r w:rsidR="00721DD0">
        <w:t xml:space="preserve">will require to have reason/remarks. </w:t>
      </w:r>
    </w:p>
    <w:p w:rsidR="00F478DF" w:rsidP="00A41769" w:rsidRDefault="002876FB" w14:paraId="453323D7" w14:textId="7CE27EC5">
      <w:pPr>
        <w:jc w:val="both"/>
      </w:pPr>
      <w:r>
        <w:t xml:space="preserve">Claims can be taken for further processing from the ‘Hold’ State </w:t>
      </w:r>
      <w:r w:rsidR="00F478DF">
        <w:t xml:space="preserve">by </w:t>
      </w:r>
      <w:r>
        <w:t xml:space="preserve">NCGTC Creator by sending it for </w:t>
      </w:r>
      <w:r w:rsidR="00F478DF">
        <w:t>‘Send to Approve’ (to NCGTC Approver).</w:t>
      </w:r>
    </w:p>
    <w:p w:rsidR="00F478DF" w:rsidP="00A41769" w:rsidRDefault="00F478DF" w14:paraId="11D5210F" w14:textId="79058C4C">
      <w:pPr>
        <w:jc w:val="both"/>
      </w:pPr>
      <w:r>
        <w:t xml:space="preserve"> </w:t>
      </w:r>
    </w:p>
    <w:p w:rsidRPr="00631B9F" w:rsidR="00F478DF" w:rsidP="00F478DF" w:rsidRDefault="00F478DF" w14:paraId="09ED2053" w14:textId="7CA0C803">
      <w:pPr>
        <w:pStyle w:val="Heading3"/>
        <w:keepLines w:val="0"/>
        <w:numPr>
          <w:ilvl w:val="2"/>
          <w:numId w:val="2"/>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7416025" w:id="115"/>
      <w:r>
        <w:rPr>
          <w:rFonts w:ascii="Trebuchet MS" w:hAnsi="Trebuchet MS"/>
          <w:b/>
          <w:bCs/>
          <w:color w:val="000000" w:themeColor="text1"/>
          <w:szCs w:val="22"/>
        </w:rPr>
        <w:t>Approving the Claims</w:t>
      </w:r>
      <w:bookmarkEnd w:id="115"/>
      <w:r w:rsidRPr="00631B9F">
        <w:rPr>
          <w:rFonts w:ascii="Trebuchet MS" w:hAnsi="Trebuchet MS"/>
          <w:b/>
          <w:bCs/>
          <w:color w:val="000000" w:themeColor="text1"/>
          <w:szCs w:val="22"/>
        </w:rPr>
        <w:t xml:space="preserve"> </w:t>
      </w:r>
    </w:p>
    <w:p w:rsidR="00F478DF" w:rsidP="002876FB" w:rsidRDefault="002876FB" w14:paraId="27206AF5" w14:textId="2748280B">
      <w:pPr>
        <w:jc w:val="both"/>
      </w:pPr>
      <w:r>
        <w:t xml:space="preserve">Once the claims are received at </w:t>
      </w:r>
      <w:r w:rsidR="00F478DF">
        <w:t>NCGTC User (approver)</w:t>
      </w:r>
      <w:r>
        <w:t xml:space="preserve">, he can either </w:t>
      </w:r>
      <w:r w:rsidR="00F478DF">
        <w:t>‘Approve’</w:t>
      </w:r>
      <w:r>
        <w:t xml:space="preserve"> or ‘Reject’</w:t>
      </w:r>
      <w:r w:rsidR="00F478DF">
        <w:t xml:space="preserve"> the claims. </w:t>
      </w:r>
    </w:p>
    <w:p w:rsidR="002876FB" w:rsidP="002876FB" w:rsidRDefault="002876FB" w14:paraId="408553F4" w14:textId="02291D75">
      <w:pPr>
        <w:jc w:val="both"/>
      </w:pPr>
      <w:r>
        <w:t xml:space="preserve">Approving the claims will require to have reason/remarks. </w:t>
      </w:r>
    </w:p>
    <w:p w:rsidR="002876FB" w:rsidP="002876FB" w:rsidRDefault="002876FB" w14:paraId="16350238" w14:textId="340E6BD7">
      <w:pPr>
        <w:jc w:val="both"/>
      </w:pPr>
      <w:r>
        <w:t>Claims can be taken for further processing from the ‘Approve’ State by NCGTC Approver by sending it for ‘Settle Claim’ (to NCGTC Creator).</w:t>
      </w:r>
    </w:p>
    <w:p w:rsidRPr="00177C67" w:rsidR="00177C67" w:rsidP="002876FB" w:rsidRDefault="00177C67" w14:paraId="284BEFD3" w14:textId="78944507">
      <w:pPr>
        <w:jc w:val="both"/>
        <w:rPr>
          <w:b/>
        </w:rPr>
      </w:pPr>
      <w:commentRangeStart w:id="116"/>
      <w:r w:rsidRPr="0042682D">
        <w:rPr>
          <w:b/>
        </w:rPr>
        <w:t>(Note: - Fields has been provided: Eligible Amount payable, Approval date (MLI Approver approve date)</w:t>
      </w:r>
      <w:r>
        <w:rPr>
          <w:b/>
        </w:rPr>
        <w:t xml:space="preserve">  both fields display NCGTC creator and approver side</w:t>
      </w:r>
      <w:r w:rsidRPr="0042682D">
        <w:rPr>
          <w:b/>
        </w:rPr>
        <w:t>).</w:t>
      </w:r>
      <w:commentRangeEnd w:id="116"/>
      <w:r>
        <w:rPr>
          <w:rStyle w:val="CommentReference"/>
        </w:rPr>
        <w:commentReference w:id="116"/>
      </w:r>
    </w:p>
    <w:p w:rsidR="00F478DF" w:rsidP="00F478DF" w:rsidRDefault="00F478DF" w14:paraId="34C17813" w14:textId="78B00E61">
      <w:pPr>
        <w:jc w:val="both"/>
      </w:pPr>
    </w:p>
    <w:p w:rsidRPr="00631B9F" w:rsidR="002876FB" w:rsidP="002876FB" w:rsidRDefault="002876FB" w14:paraId="6AA82136" w14:textId="00223211">
      <w:pPr>
        <w:pStyle w:val="Heading3"/>
        <w:keepLines w:val="0"/>
        <w:numPr>
          <w:ilvl w:val="2"/>
          <w:numId w:val="2"/>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7416026" w:id="117"/>
      <w:r>
        <w:rPr>
          <w:rFonts w:ascii="Trebuchet MS" w:hAnsi="Trebuchet MS"/>
          <w:b/>
          <w:bCs/>
          <w:color w:val="000000" w:themeColor="text1"/>
          <w:szCs w:val="22"/>
        </w:rPr>
        <w:t>Settle the Claims</w:t>
      </w:r>
      <w:bookmarkEnd w:id="117"/>
      <w:r w:rsidRPr="00631B9F">
        <w:rPr>
          <w:rFonts w:ascii="Trebuchet MS" w:hAnsi="Trebuchet MS"/>
          <w:b/>
          <w:bCs/>
          <w:color w:val="000000" w:themeColor="text1"/>
          <w:szCs w:val="22"/>
        </w:rPr>
        <w:t xml:space="preserve"> </w:t>
      </w:r>
    </w:p>
    <w:p w:rsidR="002876FB" w:rsidP="002876FB" w:rsidRDefault="002876FB" w14:paraId="6246B9D1" w14:textId="17A62757">
      <w:pPr>
        <w:jc w:val="both"/>
      </w:pPr>
      <w:r>
        <w:t xml:space="preserve">Once NCGTC Approver approves the claims, </w:t>
      </w:r>
      <w:commentRangeStart w:id="118"/>
      <w:commentRangeStart w:id="119"/>
      <w:commentRangeStart w:id="120"/>
      <w:r>
        <w:t xml:space="preserve">NCGTC </w:t>
      </w:r>
      <w:r w:rsidR="0033130F">
        <w:t>accountant and main accountant</w:t>
      </w:r>
      <w:r>
        <w:t xml:space="preserve"> can settle the claims</w:t>
      </w:r>
      <w:commentRangeEnd w:id="118"/>
      <w:r w:rsidR="00F249C6">
        <w:rPr>
          <w:rStyle w:val="CommentReference"/>
        </w:rPr>
        <w:commentReference w:id="118"/>
      </w:r>
      <w:commentRangeEnd w:id="119"/>
      <w:r w:rsidR="0033130F">
        <w:rPr>
          <w:rStyle w:val="CommentReference"/>
        </w:rPr>
        <w:commentReference w:id="119"/>
      </w:r>
      <w:commentRangeEnd w:id="120"/>
      <w:r w:rsidR="00002BCF">
        <w:rPr>
          <w:rStyle w:val="CommentReference"/>
        </w:rPr>
        <w:commentReference w:id="120"/>
      </w:r>
      <w:r>
        <w:t xml:space="preserve">. Settling the claims in actual is a making the RTGS/NEFT pay out to MLI. The payout activity is out of SURGE scope boundary. </w:t>
      </w:r>
    </w:p>
    <w:p w:rsidR="002876FB" w:rsidP="002876FB" w:rsidRDefault="002876FB" w14:paraId="4F0F1605" w14:textId="606A07FE">
      <w:pPr>
        <w:jc w:val="both"/>
      </w:pPr>
      <w:r>
        <w:t xml:space="preserve">However, as a part of the ‘settle claims’ functionality, NCGTC creator need to specify the RTGS/NEFT reference number and date of payout.  </w:t>
      </w:r>
    </w:p>
    <w:p w:rsidR="002876FB" w:rsidP="002876FB" w:rsidRDefault="002876FB" w14:paraId="152486F1" w14:textId="29E9A9D7">
      <w:pPr>
        <w:jc w:val="both"/>
      </w:pPr>
    </w:p>
    <w:p w:rsidRPr="00631B9F" w:rsidR="00837766" w:rsidP="00837766" w:rsidRDefault="00837766" w14:paraId="52BD7EF0" w14:textId="2CA8375F">
      <w:pPr>
        <w:pStyle w:val="Heading3"/>
        <w:keepLines w:val="0"/>
        <w:numPr>
          <w:ilvl w:val="2"/>
          <w:numId w:val="2"/>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7416027" w:id="121"/>
      <w:r>
        <w:rPr>
          <w:rFonts w:ascii="Trebuchet MS" w:hAnsi="Trebuchet MS"/>
          <w:b/>
          <w:bCs/>
          <w:color w:val="000000" w:themeColor="text1"/>
          <w:szCs w:val="22"/>
        </w:rPr>
        <w:t>Rejecting the Claims</w:t>
      </w:r>
      <w:bookmarkEnd w:id="121"/>
      <w:r w:rsidRPr="00631B9F">
        <w:rPr>
          <w:rFonts w:ascii="Trebuchet MS" w:hAnsi="Trebuchet MS"/>
          <w:b/>
          <w:bCs/>
          <w:color w:val="000000" w:themeColor="text1"/>
          <w:szCs w:val="22"/>
        </w:rPr>
        <w:t xml:space="preserve"> </w:t>
      </w:r>
    </w:p>
    <w:p w:rsidR="00837766" w:rsidP="00837766" w:rsidRDefault="00837766" w14:paraId="1A5B70AF" w14:textId="1FEF8CFE">
      <w:pPr>
        <w:jc w:val="both"/>
      </w:pPr>
      <w:r>
        <w:t xml:space="preserve">NCGTC Approver may reject the claims. Along with the reason/remarks for rejections. </w:t>
      </w:r>
    </w:p>
    <w:p w:rsidR="00837766" w:rsidP="00837766" w:rsidRDefault="00837766" w14:paraId="04256F02" w14:textId="1D28737F">
      <w:pPr>
        <w:jc w:val="both"/>
      </w:pPr>
      <w:r>
        <w:t xml:space="preserve">Rejecting claims re-directs the flow of claims back to NCGTC creator where he can now – Hold or send the claims for approval. </w:t>
      </w:r>
    </w:p>
    <w:p w:rsidR="00F478DF" w:rsidP="00F478DF" w:rsidRDefault="00F478DF" w14:paraId="560AF92B" w14:textId="48AD206B">
      <w:pPr>
        <w:jc w:val="both"/>
      </w:pPr>
      <w:r>
        <w:t xml:space="preserve"> </w:t>
      </w:r>
    </w:p>
    <w:p w:rsidR="00F478DF" w:rsidP="00F478DF" w:rsidRDefault="00F478DF" w14:paraId="64E43C70" w14:textId="7BCA6891">
      <w:pPr>
        <w:jc w:val="both"/>
      </w:pPr>
    </w:p>
    <w:p w:rsidR="005D3FD6" w:rsidP="00057BFD" w:rsidRDefault="005D3FD6" w14:paraId="41C57E60" w14:textId="555666A2">
      <w:pPr>
        <w:jc w:val="both"/>
      </w:pPr>
    </w:p>
    <w:p w:rsidR="00BB6B2C" w:rsidP="00057BFD" w:rsidRDefault="00BB6B2C" w14:paraId="6EAC2A7E" w14:textId="4794990D">
      <w:pPr>
        <w:jc w:val="both"/>
      </w:pPr>
    </w:p>
    <w:p w:rsidR="00BB6B2C" w:rsidP="00057BFD" w:rsidRDefault="00BB6B2C" w14:paraId="2AC05C65" w14:textId="05842A60">
      <w:pPr>
        <w:jc w:val="both"/>
      </w:pPr>
    </w:p>
    <w:p w:rsidR="00BB6B2C" w:rsidP="00057BFD" w:rsidRDefault="00BB6B2C" w14:paraId="3A5A47A4" w14:textId="4E0EB0F0">
      <w:pPr>
        <w:jc w:val="both"/>
      </w:pPr>
    </w:p>
    <w:p w:rsidR="00BB6B2C" w:rsidP="00057BFD" w:rsidRDefault="00BB6B2C" w14:paraId="24A6BE7B" w14:textId="2475C83F">
      <w:pPr>
        <w:jc w:val="both"/>
      </w:pPr>
    </w:p>
    <w:p w:rsidR="00BB6B2C" w:rsidP="00057BFD" w:rsidRDefault="00BB6B2C" w14:paraId="0329914F" w14:textId="79379FB3">
      <w:pPr>
        <w:jc w:val="both"/>
      </w:pPr>
    </w:p>
    <w:p w:rsidR="005C5DAE" w:rsidP="005C5DAE" w:rsidRDefault="005C5DAE" w14:paraId="1053E6B9" w14:textId="77777777">
      <w:pPr>
        <w:pStyle w:val="Heading2"/>
        <w:numPr>
          <w:ilvl w:val="1"/>
          <w:numId w:val="2"/>
        </w:numPr>
        <w:spacing w:before="60" w:after="60" w:line="276" w:lineRule="auto"/>
        <w:jc w:val="both"/>
        <w:rPr>
          <w:rFonts w:ascii="Trebuchet MS" w:hAnsi="Trebuchet MS" w:eastAsia="Times New Roman" w:cs="Arial"/>
          <w:b/>
          <w:bCs/>
          <w:iCs/>
          <w:color w:val="7F7F7F"/>
          <w:sz w:val="28"/>
          <w:szCs w:val="28"/>
        </w:rPr>
      </w:pPr>
      <w:bookmarkStart w:name="_Toc3801360" w:id="122"/>
      <w:bookmarkStart w:name="_Toc37416028" w:id="123"/>
      <w:r>
        <w:rPr>
          <w:rFonts w:ascii="Trebuchet MS" w:hAnsi="Trebuchet MS" w:eastAsia="Times New Roman" w:cs="Arial"/>
          <w:b/>
          <w:bCs/>
          <w:iCs/>
          <w:color w:val="7F7F7F"/>
          <w:sz w:val="28"/>
          <w:szCs w:val="28"/>
        </w:rPr>
        <w:t>Notifying Recoveries (Post Full &amp; Final Claim settlement)</w:t>
      </w:r>
      <w:bookmarkEnd w:id="122"/>
      <w:bookmarkEnd w:id="123"/>
    </w:p>
    <w:p w:rsidR="005C5DAE" w:rsidP="005C5DAE" w:rsidRDefault="005C5DAE" w14:paraId="1FD4DAD1" w14:textId="77777777">
      <w:pPr>
        <w:jc w:val="both"/>
      </w:pPr>
      <w:r>
        <w:t xml:space="preserve">Once Full &amp; Final claim has been invoked (and the same has been approved and settled by NCGTC), MLI can notify and provide recoveries to such invoked CG’s. This section elaborates the requirements and broad level flows for this envisaged process. </w:t>
      </w:r>
    </w:p>
    <w:p w:rsidR="005C5DAE" w:rsidP="005C5DAE" w:rsidRDefault="005C5DAE" w14:paraId="43DB3B86" w14:textId="1C61D0AF">
      <w:pPr>
        <w:jc w:val="both"/>
      </w:pPr>
      <w:r>
        <w:t>Note: MLI’s need to notify their recoveries for each loan account and make payment of such recoveries. Else, such recoveries are not considered as valid recoveries for any further process.</w:t>
      </w:r>
    </w:p>
    <w:p w:rsidR="005C5DAE" w:rsidP="005C5DAE" w:rsidRDefault="005C5DAE" w14:paraId="6F8F898F" w14:textId="77777777">
      <w:pPr>
        <w:jc w:val="both"/>
      </w:pPr>
    </w:p>
    <w:p w:rsidRPr="00954B4F" w:rsidR="005C5DAE" w:rsidP="005C5DAE" w:rsidRDefault="005C5DAE" w14:paraId="2989ECAF" w14:textId="54E9D3A3">
      <w:pPr>
        <w:pStyle w:val="Heading3"/>
        <w:keepLines w:val="0"/>
        <w:numPr>
          <w:ilvl w:val="2"/>
          <w:numId w:val="2"/>
        </w:numPr>
        <w:pBdr>
          <w:bottom w:val="single" w:color="auto" w:sz="4" w:space="1"/>
        </w:pBdr>
        <w:tabs>
          <w:tab w:val="clear" w:pos="1080"/>
          <w:tab w:val="left" w:pos="0"/>
          <w:tab w:val="left" w:pos="720"/>
        </w:tabs>
        <w:spacing w:before="60" w:after="60" w:line="276" w:lineRule="auto"/>
        <w:ind w:left="720"/>
        <w:rPr>
          <w:rFonts w:ascii="Trebuchet MS" w:hAnsi="Trebuchet MS"/>
          <w:b/>
          <w:bCs/>
          <w:color w:val="000000" w:themeColor="text1"/>
          <w:szCs w:val="22"/>
        </w:rPr>
      </w:pPr>
      <w:bookmarkStart w:name="_Toc3801361" w:id="124"/>
      <w:bookmarkStart w:name="_Toc37416029" w:id="125"/>
      <w:r w:rsidRPr="00954B4F">
        <w:rPr>
          <w:rFonts w:ascii="Trebuchet MS" w:hAnsi="Trebuchet MS"/>
          <w:b/>
          <w:bCs/>
          <w:color w:val="000000" w:themeColor="text1"/>
          <w:szCs w:val="22"/>
        </w:rPr>
        <w:t>Input File Layout</w:t>
      </w:r>
      <w:bookmarkEnd w:id="124"/>
      <w:bookmarkEnd w:id="125"/>
      <w:r w:rsidR="007B63C0">
        <w:rPr>
          <w:rFonts w:ascii="Trebuchet MS" w:hAnsi="Trebuchet MS"/>
          <w:b/>
          <w:bCs/>
          <w:color w:val="000000" w:themeColor="text1"/>
          <w:szCs w:val="22"/>
        </w:rPr>
        <w:t xml:space="preserve"> and XML Layout</w:t>
      </w:r>
    </w:p>
    <w:p w:rsidR="005C5DAE" w:rsidP="005C5DAE" w:rsidRDefault="005C5DAE" w14:paraId="49BB620D" w14:textId="22CAC00C">
      <w:pPr>
        <w:jc w:val="both"/>
      </w:pPr>
      <w:r w:rsidRPr="005C5DAE">
        <w:t>For notifying the recoveries and providing payments, refer the spread sheet –</w:t>
      </w:r>
      <w:r w:rsidRPr="005C5DAE" w:rsidR="00DF56ED">
        <w:t>Mudra Scheme</w:t>
      </w:r>
      <w:r w:rsidRPr="005C5DAE">
        <w:t xml:space="preserve"> - Claim and Recovery Input Layout –Mudra Post Full &amp; Final Claim Recovery, for the fields included, Mandatory/optional level, allowed characters and usage of codes wherever applicable.</w:t>
      </w:r>
      <w:r w:rsidR="007B63C0">
        <w:t xml:space="preserve"> Also find the xml lay out.</w:t>
      </w:r>
    </w:p>
    <w:commentRangeStart w:id="126"/>
    <w:commentRangeStart w:id="127"/>
    <w:bookmarkStart w:name="_MON_1775029241" w:id="128"/>
    <w:bookmarkEnd w:id="128"/>
    <w:p w:rsidR="005C5DAE" w:rsidP="005C5DAE" w:rsidRDefault="00002BCF" w14:paraId="2E500AB0" w14:textId="34BC2AB3">
      <w:r>
        <w:object w:dxaOrig="1311" w:dyaOrig="849" w14:anchorId="6182D864">
          <v:shape id="_x0000_i1028" style="width:66pt;height:42.75pt" o:ole="" type="#_x0000_t75">
            <v:imagedata o:title="" r:id="rId34"/>
          </v:shape>
          <o:OLEObject Type="Embed" ProgID="Excel.Sheet.12" ShapeID="_x0000_i1028" DrawAspect="Icon" ObjectID="_1786315594" r:id="rId35"/>
        </w:object>
      </w:r>
      <w:commentRangeEnd w:id="126"/>
      <w:r w:rsidR="00D70340">
        <w:rPr>
          <w:rStyle w:val="CommentReference"/>
        </w:rPr>
        <w:commentReference w:id="126"/>
      </w:r>
      <w:commentRangeEnd w:id="127"/>
      <w:r>
        <w:rPr>
          <w:rStyle w:val="CommentReference"/>
        </w:rPr>
        <w:commentReference w:id="127"/>
      </w:r>
    </w:p>
    <w:p w:rsidR="00ED4990" w:rsidP="005C5DAE" w:rsidRDefault="00ED4990" w14:paraId="194DAD59" w14:textId="5E64E6D4"/>
    <w:commentRangeStart w:id="129"/>
    <w:commentRangeStart w:id="130"/>
    <w:p w:rsidR="00ED4990" w:rsidP="005C5DAE" w:rsidRDefault="008912B2" w14:paraId="5FF84B0D" w14:textId="62EAA2D8">
      <w:r>
        <w:object w:dxaOrig="1311" w:dyaOrig="849" w14:anchorId="784F308A">
          <v:shape id="_x0000_i1029" style="width:66pt;height:42.75pt" o:ole="" type="#_x0000_t75">
            <v:imagedata o:title="" r:id="rId36"/>
          </v:shape>
          <o:OLEObject Type="Embed" ProgID="Package" ShapeID="_x0000_i1029" DrawAspect="Icon" ObjectID="_1786315595" r:id="rId37"/>
        </w:object>
      </w:r>
      <w:commentRangeEnd w:id="129"/>
      <w:r w:rsidR="00D70340">
        <w:rPr>
          <w:rStyle w:val="CommentReference"/>
        </w:rPr>
        <w:commentReference w:id="129"/>
      </w:r>
      <w:commentRangeEnd w:id="130"/>
      <w:r w:rsidR="00507FB2">
        <w:rPr>
          <w:rStyle w:val="CommentReference"/>
        </w:rPr>
        <w:commentReference w:id="130"/>
      </w:r>
    </w:p>
    <w:p w:rsidR="007B63C0" w:rsidP="005C5DAE" w:rsidRDefault="007B63C0" w14:paraId="5C6B3EDF" w14:textId="34ED5A71"/>
    <w:p w:rsidR="007B63C0" w:rsidP="005C5DAE" w:rsidRDefault="007B63C0" w14:paraId="20F364B5" w14:textId="290DCEF3"/>
    <w:p w:rsidRPr="00954B4F" w:rsidR="005C5DAE" w:rsidP="005C5DAE" w:rsidRDefault="005C5DAE" w14:paraId="4FB6BB08" w14:textId="77777777">
      <w:pPr>
        <w:pStyle w:val="Heading3"/>
        <w:keepLines w:val="0"/>
        <w:numPr>
          <w:ilvl w:val="2"/>
          <w:numId w:val="2"/>
        </w:numPr>
        <w:pBdr>
          <w:bottom w:val="single" w:color="auto" w:sz="4" w:space="1"/>
        </w:pBdr>
        <w:tabs>
          <w:tab w:val="clear" w:pos="1080"/>
          <w:tab w:val="left" w:pos="0"/>
          <w:tab w:val="left" w:pos="720"/>
        </w:tabs>
        <w:spacing w:before="60" w:after="60" w:line="276" w:lineRule="auto"/>
        <w:ind w:left="720"/>
        <w:rPr>
          <w:rFonts w:ascii="Trebuchet MS" w:hAnsi="Trebuchet MS"/>
          <w:b/>
          <w:bCs/>
          <w:color w:val="000000" w:themeColor="text1"/>
          <w:szCs w:val="22"/>
        </w:rPr>
      </w:pPr>
      <w:bookmarkStart w:name="_Toc3801362" w:id="131"/>
      <w:bookmarkStart w:name="_Toc37416030" w:id="132"/>
      <w:r w:rsidRPr="00954B4F">
        <w:rPr>
          <w:rFonts w:ascii="Trebuchet MS" w:hAnsi="Trebuchet MS"/>
          <w:b/>
          <w:bCs/>
          <w:color w:val="000000" w:themeColor="text1"/>
          <w:szCs w:val="22"/>
        </w:rPr>
        <w:t>Input File Format Processed by SURGE</w:t>
      </w:r>
      <w:bookmarkEnd w:id="131"/>
      <w:bookmarkEnd w:id="132"/>
      <w:r w:rsidRPr="00954B4F">
        <w:rPr>
          <w:rFonts w:ascii="Trebuchet MS" w:hAnsi="Trebuchet MS"/>
          <w:b/>
          <w:bCs/>
          <w:color w:val="000000" w:themeColor="text1"/>
          <w:szCs w:val="22"/>
        </w:rPr>
        <w:t xml:space="preserve"> </w:t>
      </w:r>
    </w:p>
    <w:p w:rsidR="005C5DAE" w:rsidP="005C5DAE" w:rsidRDefault="005C5DAE" w14:paraId="30320B7B" w14:textId="77777777">
      <w:pPr>
        <w:jc w:val="both"/>
      </w:pPr>
      <w:r>
        <w:t>SURGE will accept input file from MLI(s) in following format only:</w:t>
      </w:r>
    </w:p>
    <w:p w:rsidR="005C5DAE" w:rsidP="00344C72" w:rsidRDefault="740822CA" w14:paraId="0AEF44E7" w14:textId="77777777">
      <w:pPr>
        <w:pStyle w:val="ListParagraph"/>
        <w:numPr>
          <w:ilvl w:val="0"/>
          <w:numId w:val="5"/>
        </w:numPr>
        <w:jc w:val="both"/>
      </w:pPr>
      <w:r>
        <w:t>XML layout</w:t>
      </w:r>
    </w:p>
    <w:p w:rsidR="005C5DAE" w:rsidP="005C5DAE" w:rsidRDefault="005C5DAE" w14:paraId="183315E1" w14:textId="77777777">
      <w:pPr>
        <w:jc w:val="both"/>
      </w:pPr>
      <w:r>
        <w:t xml:space="preserve">XML is only format permissible as per eGov standards. SURGE will </w:t>
      </w:r>
      <w:r w:rsidRPr="002D4725">
        <w:rPr>
          <w:b/>
          <w:u w:val="single"/>
        </w:rPr>
        <w:t>NOT</w:t>
      </w:r>
      <w:r>
        <w:t xml:space="preserve"> process files received in any other formats than those listed above.</w:t>
      </w:r>
    </w:p>
    <w:p w:rsidR="005C5DAE" w:rsidP="005C5DAE" w:rsidRDefault="005C5DAE" w14:paraId="7ADB28E9" w14:textId="77777777">
      <w:pPr>
        <w:jc w:val="both"/>
      </w:pPr>
      <w:r>
        <w:t>Refer the XML format in the file – Mudra</w:t>
      </w:r>
      <w:r w:rsidRPr="009639FE">
        <w:t xml:space="preserve"> Scheme - Sample XML Layout for Recovery Notification</w:t>
      </w:r>
      <w:r>
        <w:t>.xml for the layout of the XML input file.</w:t>
      </w:r>
    </w:p>
    <w:p w:rsidR="005C5DAE" w:rsidP="005C5DAE" w:rsidRDefault="005C5DAE" w14:paraId="44BD5A1F"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954B4F" w:rsidR="005C5DAE" w:rsidP="005C5DAE" w:rsidRDefault="005C5DAE" w14:paraId="2F372B42" w14:textId="77777777">
      <w:pPr>
        <w:pStyle w:val="Heading3"/>
        <w:keepLines w:val="0"/>
        <w:numPr>
          <w:ilvl w:val="2"/>
          <w:numId w:val="2"/>
        </w:numPr>
        <w:pBdr>
          <w:bottom w:val="single" w:color="auto" w:sz="4" w:space="1"/>
        </w:pBdr>
        <w:tabs>
          <w:tab w:val="clear" w:pos="1080"/>
          <w:tab w:val="left" w:pos="0"/>
          <w:tab w:val="left" w:pos="720"/>
        </w:tabs>
        <w:spacing w:before="60" w:after="60" w:line="276" w:lineRule="auto"/>
        <w:ind w:left="720"/>
        <w:rPr>
          <w:rFonts w:ascii="Trebuchet MS" w:hAnsi="Trebuchet MS"/>
          <w:b/>
          <w:bCs/>
          <w:color w:val="000000" w:themeColor="text1"/>
          <w:szCs w:val="22"/>
        </w:rPr>
      </w:pPr>
      <w:bookmarkStart w:name="_Toc3801363" w:id="133"/>
      <w:bookmarkStart w:name="_Toc37416031" w:id="134"/>
      <w:r w:rsidRPr="00954B4F">
        <w:rPr>
          <w:rFonts w:ascii="Trebuchet MS" w:hAnsi="Trebuchet MS"/>
          <w:b/>
          <w:bCs/>
          <w:color w:val="000000" w:themeColor="text1"/>
          <w:szCs w:val="22"/>
        </w:rPr>
        <w:t>Preparation of Input File</w:t>
      </w:r>
      <w:bookmarkEnd w:id="133"/>
      <w:bookmarkEnd w:id="134"/>
    </w:p>
    <w:p w:rsidR="005C5DAE" w:rsidP="005C5DAE" w:rsidRDefault="005C5DAE" w14:paraId="72834E34" w14:textId="77777777">
      <w:pPr>
        <w:jc w:val="both"/>
      </w:pPr>
      <w:r>
        <w:t>Once MLI has invoked a CG of a specific Loan Account, the recoveries (if any) for the same CG/Loan Account can be notified and recovery amount passed on to NCGTC.</w:t>
      </w:r>
    </w:p>
    <w:p w:rsidR="005C5DAE" w:rsidP="005C5DAE" w:rsidRDefault="005C5DAE" w14:paraId="325C08D1" w14:textId="77777777">
      <w:pPr>
        <w:jc w:val="both"/>
      </w:pPr>
      <w:r>
        <w:t xml:space="preserve">It is important to note that – </w:t>
      </w:r>
    </w:p>
    <w:p w:rsidR="005C5DAE" w:rsidP="00344C72" w:rsidRDefault="005C5DAE" w14:paraId="0FCB115F" w14:textId="77777777">
      <w:pPr>
        <w:pStyle w:val="ListParagraph"/>
        <w:numPr>
          <w:ilvl w:val="0"/>
          <w:numId w:val="20"/>
        </w:numPr>
        <w:jc w:val="both"/>
      </w:pPr>
      <w:r>
        <w:t xml:space="preserve">MLI’s need to provide the recovery information for each loan account and also make payment of the recoveries to NCGTC within stipulated time as notified in the scheme gazette. </w:t>
      </w:r>
    </w:p>
    <w:p w:rsidR="005C5DAE" w:rsidP="005C5DAE" w:rsidRDefault="005C5DAE" w14:paraId="7C661C03" w14:textId="77777777">
      <w:pPr>
        <w:pStyle w:val="ListParagraph"/>
        <w:ind w:left="360"/>
        <w:jc w:val="both"/>
      </w:pPr>
      <w:r>
        <w:t xml:space="preserve"> </w:t>
      </w:r>
    </w:p>
    <w:p w:rsidR="005C5DAE" w:rsidP="005C5DAE" w:rsidRDefault="005C5DAE" w14:paraId="744D8943" w14:textId="77777777">
      <w:pPr>
        <w:pStyle w:val="Heading3"/>
        <w:keepLines w:val="0"/>
        <w:numPr>
          <w:ilvl w:val="4"/>
          <w:numId w:val="2"/>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3801364" w:id="135"/>
      <w:bookmarkStart w:name="_Toc37416032" w:id="136"/>
      <w:r>
        <w:rPr>
          <w:rFonts w:ascii="Trebuchet MS" w:hAnsi="Trebuchet MS"/>
          <w:b/>
          <w:bCs/>
          <w:color w:val="000000" w:themeColor="text1"/>
          <w:szCs w:val="22"/>
        </w:rPr>
        <w:t>Notifying Recoveries</w:t>
      </w:r>
      <w:bookmarkEnd w:id="135"/>
      <w:bookmarkEnd w:id="136"/>
    </w:p>
    <w:p w:rsidR="005C5DAE" w:rsidP="005C5DAE" w:rsidRDefault="005C5DAE" w14:paraId="5D97B803" w14:textId="77777777">
      <w:pPr>
        <w:jc w:val="both"/>
      </w:pPr>
      <w:r>
        <w:t xml:space="preserve">Once claim is invoked for a given loan account, and settled by NCGTC, MLI’s can provide the recovery information of those loan accounts for which recovery has been done and which needs to be passed on to NCGTC as a per the scheme gazette notification. </w:t>
      </w:r>
    </w:p>
    <w:p w:rsidR="005C5DAE" w:rsidP="005C5DAE" w:rsidRDefault="005C5DAE" w14:paraId="207B41DA" w14:textId="77777777">
      <w:pPr>
        <w:jc w:val="both"/>
      </w:pPr>
      <w:r>
        <w:t>As a part of this this process, MLI’s are advised to send the requisite information of their loan accounts (for whom the guarantees has been provided) to NCGTC in following steps:</w:t>
      </w:r>
    </w:p>
    <w:p w:rsidR="005C5DAE" w:rsidP="00344C72" w:rsidRDefault="005C5DAE" w14:paraId="339A1E37" w14:textId="77777777">
      <w:pPr>
        <w:pStyle w:val="ListParagraph"/>
        <w:numPr>
          <w:ilvl w:val="0"/>
          <w:numId w:val="18"/>
        </w:numPr>
      </w:pPr>
      <w:r>
        <w:t xml:space="preserve">MLI needs to extract the recovery information for all such claimed loan accounts, which are approved and settled by NCGTC. MLI needs to extract data from its own IT System. </w:t>
      </w:r>
      <w:r w:rsidRPr="00813ACF">
        <w:t xml:space="preserve">It is considered (an understanding) that whatever recoveries which MLI exhibit or showcase to NCGTC </w:t>
      </w:r>
      <w:r>
        <w:t>can be</w:t>
      </w:r>
      <w:r w:rsidRPr="00813ACF">
        <w:t xml:space="preserve"> </w:t>
      </w:r>
      <w:r>
        <w:t>percentage defined by NCGTC or claim settlement percentage</w:t>
      </w:r>
      <w:r w:rsidRPr="00813ACF">
        <w:t xml:space="preserve"> of recovered amount from its respective borrower.</w:t>
      </w:r>
    </w:p>
    <w:p w:rsidR="005C5DAE" w:rsidP="00344C72" w:rsidRDefault="005C5DAE" w14:paraId="3A85EB8A" w14:textId="77777777">
      <w:pPr>
        <w:pStyle w:val="ListParagraph"/>
        <w:numPr>
          <w:ilvl w:val="0"/>
          <w:numId w:val="18"/>
        </w:numPr>
      </w:pPr>
      <w:r>
        <w:t xml:space="preserve">MLI needs to send the information in a file, called as ‘Mudra Scheme </w:t>
      </w:r>
      <w:r w:rsidRPr="00826999">
        <w:t>Recovery Notification</w:t>
      </w:r>
      <w:r>
        <w:t xml:space="preserve"> Layout’. Upload the Extracted Information in the layout and format mentioned in Sample XML file layout. </w:t>
      </w:r>
      <w:r w:rsidRPr="00813ACF">
        <w:t xml:space="preserve">XML file for recoveries, which will contain - Customer Id, Loan A/c No and Recovery </w:t>
      </w:r>
      <w:r>
        <w:t>Amount, Date of Recovery.</w:t>
      </w:r>
    </w:p>
    <w:p w:rsidR="005C5DAE" w:rsidP="00344C72" w:rsidRDefault="005C5DAE" w14:paraId="3EA9D284" w14:textId="77777777">
      <w:pPr>
        <w:pStyle w:val="ListParagraph"/>
        <w:numPr>
          <w:ilvl w:val="0"/>
          <w:numId w:val="18"/>
        </w:numPr>
        <w:jc w:val="both"/>
      </w:pPr>
      <w:r>
        <w:t xml:space="preserve">Upload this file on the NCGTC system in </w:t>
      </w:r>
      <w:r w:rsidRPr="00A10A4A">
        <w:rPr>
          <w:i/>
        </w:rPr>
        <w:t>‘Non Approved’</w:t>
      </w:r>
      <w:r>
        <w:t xml:space="preserve"> state by MLI user account. Upload the file against a specific ‘Scheme’ and specific ‘Portfolio’.</w:t>
      </w:r>
    </w:p>
    <w:p w:rsidR="005C5DAE" w:rsidP="00344C72" w:rsidRDefault="005C5DAE" w14:paraId="13FDF370" w14:textId="77777777">
      <w:pPr>
        <w:pStyle w:val="ListParagraph"/>
        <w:numPr>
          <w:ilvl w:val="0"/>
          <w:numId w:val="18"/>
        </w:numPr>
        <w:jc w:val="both"/>
      </w:pPr>
      <w:r w:rsidRPr="00842223">
        <w:t>MLI can provide recoveries of those guarantees only for which MLI has requested the final claim (i.e. those customer Id and Loan Account Number provided in the claim file when the portfolio is in ‘F&amp;F’ status).</w:t>
      </w:r>
    </w:p>
    <w:p w:rsidR="005C5DAE" w:rsidP="00344C72" w:rsidRDefault="005C5DAE" w14:paraId="1070CF3B" w14:textId="77777777">
      <w:pPr>
        <w:pStyle w:val="ListParagraph"/>
        <w:numPr>
          <w:ilvl w:val="0"/>
          <w:numId w:val="18"/>
        </w:numPr>
        <w:jc w:val="both"/>
      </w:pPr>
      <w:r>
        <w:t xml:space="preserve">Until the specified period (communicated by NCGTC) MLI is permitted to upload and/or re-upload the input file multiple times. Thus, allowing MLI’s to append, edit and delete the information for claim of the issued CG’s multiple times and in </w:t>
      </w:r>
      <w:r w:rsidRPr="006312CE">
        <w:rPr>
          <w:i/>
        </w:rPr>
        <w:t>‘Non Approved’</w:t>
      </w:r>
      <w:r>
        <w:t xml:space="preserve"> state.</w:t>
      </w:r>
    </w:p>
    <w:p w:rsidR="005C5DAE" w:rsidP="00344C72" w:rsidRDefault="005C5DAE" w14:paraId="52CABF1B" w14:textId="77777777">
      <w:pPr>
        <w:pStyle w:val="ListParagraph"/>
        <w:numPr>
          <w:ilvl w:val="0"/>
          <w:numId w:val="18"/>
        </w:numPr>
        <w:jc w:val="both"/>
      </w:pPr>
      <w:r>
        <w:t xml:space="preserve">Final submission of the </w:t>
      </w:r>
      <w:r w:rsidRPr="008C3719">
        <w:t>‘Approved’</w:t>
      </w:r>
      <w:r>
        <w:t xml:space="preserve"> input file would be effective once MLI accepts to the </w:t>
      </w:r>
      <w:r w:rsidRPr="008C3719">
        <w:t>‘Management certificate - Terms &amp; Conditions’.</w:t>
      </w:r>
      <w:r>
        <w:t xml:space="preserve"> Post the approval– the input file is sent for approval by NCGTC user. </w:t>
      </w:r>
    </w:p>
    <w:p w:rsidR="005C5DAE" w:rsidP="00344C72" w:rsidRDefault="005C5DAE" w14:paraId="4712633F" w14:textId="77777777">
      <w:pPr>
        <w:pStyle w:val="ListParagraph"/>
        <w:numPr>
          <w:ilvl w:val="0"/>
          <w:numId w:val="18"/>
        </w:numPr>
        <w:jc w:val="both"/>
      </w:pPr>
      <w:r>
        <w:t xml:space="preserve">NCGTC user can modify the recovery percentage, recalculate recovery amount and can send it for approval to NCGTC Approver. After final verification of the input file by MLI approver user account (created by their own MLI Administrator), and NCGTC user the state of the input file is changed as </w:t>
      </w:r>
      <w:r w:rsidRPr="007B2019">
        <w:rPr>
          <w:i/>
        </w:rPr>
        <w:t>‘Approved’</w:t>
      </w:r>
      <w:r>
        <w:t xml:space="preserve"> state. </w:t>
      </w:r>
      <w:r w:rsidRPr="00442A51">
        <w:rPr>
          <w:i/>
        </w:rPr>
        <w:t>This approval will be AUTO in nature (which means system will automatically approve thi</w:t>
      </w:r>
      <w:r>
        <w:rPr>
          <w:i/>
        </w:rPr>
        <w:t>s input file on behalf of NCGTC)</w:t>
      </w:r>
    </w:p>
    <w:p w:rsidRPr="00147856" w:rsidR="005C5DAE" w:rsidP="00344C72" w:rsidRDefault="005C5DAE" w14:paraId="27764C11" w14:textId="77777777">
      <w:pPr>
        <w:pStyle w:val="ListParagraph"/>
        <w:numPr>
          <w:ilvl w:val="0"/>
          <w:numId w:val="18"/>
        </w:numPr>
        <w:jc w:val="both"/>
      </w:pPr>
      <w:r>
        <w:t>Approved state of input file also means that the recovery information has been considered in SURGE, but in provisional state only. In addition, MLI needs to provide payment for these file/recoveries.</w:t>
      </w:r>
    </w:p>
    <w:p w:rsidR="005C5DAE" w:rsidP="005C5DAE" w:rsidRDefault="005C5DAE" w14:paraId="0050FC66" w14:textId="77777777">
      <w:pPr>
        <w:jc w:val="both"/>
      </w:pPr>
    </w:p>
    <w:p w:rsidR="005C5DAE" w:rsidP="005C5DAE" w:rsidRDefault="005C5DAE" w14:paraId="3DEF8ED3" w14:textId="77777777">
      <w:pPr>
        <w:pStyle w:val="Heading3"/>
        <w:keepLines w:val="0"/>
        <w:numPr>
          <w:ilvl w:val="4"/>
          <w:numId w:val="2"/>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3801365" w:id="137"/>
      <w:bookmarkStart w:name="_Toc37416033" w:id="138"/>
      <w:r>
        <w:rPr>
          <w:rFonts w:ascii="Trebuchet MS" w:hAnsi="Trebuchet MS"/>
          <w:b/>
          <w:bCs/>
          <w:color w:val="000000" w:themeColor="text1"/>
          <w:szCs w:val="22"/>
        </w:rPr>
        <w:t xml:space="preserve">Summary - Preparing &amp; Uploading the </w:t>
      </w:r>
      <w:r w:rsidRPr="003E5E71">
        <w:rPr>
          <w:rFonts w:ascii="Trebuchet MS" w:hAnsi="Trebuchet MS"/>
          <w:b/>
          <w:bCs/>
          <w:color w:val="000000" w:themeColor="text1"/>
          <w:szCs w:val="22"/>
        </w:rPr>
        <w:t xml:space="preserve">Input </w:t>
      </w:r>
      <w:commentRangeStart w:id="139"/>
      <w:commentRangeStart w:id="140"/>
      <w:r w:rsidRPr="003E5E71">
        <w:rPr>
          <w:rFonts w:ascii="Trebuchet MS" w:hAnsi="Trebuchet MS"/>
          <w:b/>
          <w:bCs/>
          <w:color w:val="000000" w:themeColor="text1"/>
          <w:szCs w:val="22"/>
        </w:rPr>
        <w:t>File</w:t>
      </w:r>
      <w:bookmarkEnd w:id="137"/>
      <w:bookmarkEnd w:id="138"/>
      <w:commentRangeEnd w:id="139"/>
      <w:r w:rsidR="000F0FAD">
        <w:rPr>
          <w:rStyle w:val="CommentReference"/>
          <w:rFonts w:asciiTheme="minorHAnsi" w:hAnsiTheme="minorHAnsi" w:eastAsiaTheme="minorEastAsia" w:cstheme="minorBidi"/>
          <w:color w:val="auto"/>
        </w:rPr>
        <w:commentReference w:id="139"/>
      </w:r>
      <w:commentRangeEnd w:id="140"/>
      <w:r w:rsidR="00EC30F1">
        <w:rPr>
          <w:rStyle w:val="CommentReference"/>
          <w:rFonts w:asciiTheme="minorHAnsi" w:hAnsiTheme="minorHAnsi" w:eastAsiaTheme="minorEastAsia" w:cstheme="minorBidi"/>
          <w:color w:val="auto"/>
        </w:rPr>
        <w:commentReference w:id="140"/>
      </w:r>
    </w:p>
    <w:p w:rsidR="005C5DAE" w:rsidP="005C5DAE" w:rsidRDefault="005C5DAE" w14:paraId="2A471038" w14:textId="77777777">
      <w:pPr>
        <w:jc w:val="both"/>
      </w:pPr>
      <w:r>
        <w:rPr>
          <w:noProof/>
          <w:lang w:val="en-IN" w:eastAsia="en-IN"/>
        </w:rPr>
        <w:drawing>
          <wp:inline distT="0" distB="0" distL="0" distR="0" wp14:anchorId="25964FF0" wp14:editId="628231B7">
            <wp:extent cx="5943600" cy="2971800"/>
            <wp:effectExtent l="0" t="0" r="19050" b="0"/>
            <wp:docPr id="44"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5C5DAE" w:rsidP="005C5DAE" w:rsidRDefault="005C5DAE" w14:paraId="0345F4DC" w14:textId="77777777">
      <w:pPr>
        <w:jc w:val="both"/>
      </w:pPr>
      <w:r>
        <w:t>Note: MLI’s are expected to perform these steps in stipulated time communicated by NCGTC to MLI’s.</w:t>
      </w:r>
    </w:p>
    <w:p w:rsidRPr="0000463E" w:rsidR="005C5DAE" w:rsidP="005C5DAE" w:rsidRDefault="005C5DAE" w14:paraId="2DCF5E76" w14:textId="77777777">
      <w:pPr>
        <w:jc w:val="both"/>
      </w:pPr>
      <w:r>
        <w:t>The input file content uploaded by MLI in XML format will be extracted to a staging area database. While extracting these records, SURGE extractors will append the records with Date-Time stamp in order for effective traceability of input records.</w:t>
      </w:r>
    </w:p>
    <w:p w:rsidR="005C5DAE" w:rsidP="005C5DAE" w:rsidRDefault="005C5DAE" w14:paraId="076793BD"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005C5DAE" w:rsidP="005C5DAE" w:rsidRDefault="005C5DAE" w14:paraId="2B9B6CFD" w14:textId="77777777">
      <w:pPr>
        <w:pStyle w:val="Heading3"/>
        <w:keepLines w:val="0"/>
        <w:numPr>
          <w:ilvl w:val="2"/>
          <w:numId w:val="2"/>
        </w:numPr>
        <w:pBdr>
          <w:bottom w:val="single" w:color="auto" w:sz="4" w:space="1"/>
        </w:pBdr>
        <w:tabs>
          <w:tab w:val="clear" w:pos="1080"/>
          <w:tab w:val="left" w:pos="0"/>
          <w:tab w:val="left" w:pos="720"/>
        </w:tabs>
        <w:spacing w:before="60" w:after="60" w:line="276" w:lineRule="auto"/>
        <w:ind w:left="720"/>
        <w:jc w:val="both"/>
        <w:rPr>
          <w:rFonts w:ascii="Trebuchet MS" w:hAnsi="Trebuchet MS"/>
          <w:b/>
          <w:bCs/>
          <w:color w:val="000000" w:themeColor="text1"/>
          <w:szCs w:val="22"/>
        </w:rPr>
      </w:pPr>
      <w:bookmarkStart w:name="_Toc3801366" w:id="141"/>
      <w:bookmarkStart w:name="_Toc37416034" w:id="142"/>
      <w:r>
        <w:rPr>
          <w:rFonts w:ascii="Trebuchet MS" w:hAnsi="Trebuchet MS"/>
          <w:b/>
          <w:bCs/>
          <w:color w:val="000000" w:themeColor="text1"/>
          <w:szCs w:val="22"/>
        </w:rPr>
        <w:t>Eligibility Criteria Checks</w:t>
      </w:r>
      <w:bookmarkEnd w:id="141"/>
      <w:bookmarkEnd w:id="142"/>
    </w:p>
    <w:p w:rsidR="005C5DAE" w:rsidP="005C5DAE" w:rsidRDefault="005C5DAE" w14:paraId="04B0E9A6" w14:textId="77777777">
      <w:pPr>
        <w:jc w:val="both"/>
      </w:pPr>
      <w:r>
        <w:t xml:space="preserve">Following checks are performed on each MLI Loan Accounts to ascertain their eligibility for recoveries.  Approved Input file will be processed for each record and the record will be </w:t>
      </w:r>
      <w:r w:rsidRPr="00344D99">
        <w:rPr>
          <w:i/>
          <w:u w:val="single"/>
        </w:rPr>
        <w:t>REJECTED if</w:t>
      </w:r>
      <w:r>
        <w:t>:</w:t>
      </w:r>
    </w:p>
    <w:p w:rsidRPr="00004A17" w:rsidR="005C5DAE" w:rsidP="00344C72" w:rsidRDefault="005C5DAE" w14:paraId="12004093" w14:textId="77777777">
      <w:pPr>
        <w:pStyle w:val="ListParagraph"/>
        <w:numPr>
          <w:ilvl w:val="0"/>
          <w:numId w:val="19"/>
        </w:numPr>
        <w:jc w:val="both"/>
      </w:pPr>
      <w:r>
        <w:t xml:space="preserve">The ‘MLI’ AND ‘Loan Account Number’ specified DOES NOT EXISTs in SURGE System Database. </w:t>
      </w:r>
    </w:p>
    <w:p w:rsidRPr="00F0664E" w:rsidR="005C5DAE" w:rsidP="00344C72" w:rsidRDefault="005C5DAE" w14:paraId="2EBA14E1" w14:textId="77777777">
      <w:pPr>
        <w:pStyle w:val="ListParagraph"/>
        <w:numPr>
          <w:ilvl w:val="0"/>
          <w:numId w:val="19"/>
        </w:numPr>
        <w:jc w:val="both"/>
      </w:pPr>
      <w:r w:rsidRPr="00F0664E">
        <w:t>Records in same input file presented by MLI has repeated/same account number. (In such case, the first record will be considered valid and remaining records having duplicate (or repeated) account number will be rejected).</w:t>
      </w:r>
    </w:p>
    <w:p w:rsidR="005C5DAE" w:rsidP="00344C72" w:rsidRDefault="005C5DAE" w14:paraId="33BFCE89" w14:textId="77777777">
      <w:pPr>
        <w:pStyle w:val="ListParagraph"/>
        <w:numPr>
          <w:ilvl w:val="0"/>
          <w:numId w:val="19"/>
        </w:numPr>
        <w:jc w:val="both"/>
      </w:pPr>
      <w:r w:rsidRPr="00F0664E">
        <w:t xml:space="preserve">The </w:t>
      </w:r>
      <w:r>
        <w:t xml:space="preserve">loan account </w:t>
      </w:r>
      <w:r w:rsidRPr="00F0664E">
        <w:t>exists in system</w:t>
      </w:r>
      <w:r>
        <w:t>, but NOT in Full and Final Claim Invoked State (i.e. 30319).</w:t>
      </w:r>
    </w:p>
    <w:p w:rsidRPr="00AC3C2B" w:rsidR="005C5DAE" w:rsidP="00344C72" w:rsidRDefault="005C5DAE" w14:paraId="60632C98" w14:textId="77777777">
      <w:pPr>
        <w:pStyle w:val="ListParagraph"/>
        <w:numPr>
          <w:ilvl w:val="0"/>
          <w:numId w:val="19"/>
        </w:numPr>
        <w:jc w:val="both"/>
      </w:pPr>
      <w:r w:rsidRPr="00F0664E">
        <w:t xml:space="preserve">The </w:t>
      </w:r>
      <w:r>
        <w:t xml:space="preserve">loan account </w:t>
      </w:r>
      <w:r w:rsidRPr="00F0664E">
        <w:t>exists in system</w:t>
      </w:r>
      <w:r>
        <w:t>, but in F</w:t>
      </w:r>
      <w:r>
        <w:rPr>
          <w:rFonts w:ascii="Calibri" w:hAnsi="Calibri" w:cs="Calibri"/>
          <w:color w:val="000000"/>
        </w:rPr>
        <w:t>irst claim Invoked state (.i.e. 30119).</w:t>
      </w:r>
    </w:p>
    <w:p w:rsidR="005C5DAE" w:rsidP="00344C72" w:rsidRDefault="005C5DAE" w14:paraId="57B2A05A" w14:textId="77777777">
      <w:pPr>
        <w:pStyle w:val="ListParagraph"/>
        <w:numPr>
          <w:ilvl w:val="0"/>
          <w:numId w:val="19"/>
        </w:numPr>
        <w:jc w:val="both"/>
      </w:pPr>
      <w:r w:rsidRPr="00F0664E">
        <w:t xml:space="preserve">The </w:t>
      </w:r>
      <w:r>
        <w:t xml:space="preserve">loan account </w:t>
      </w:r>
      <w:r w:rsidRPr="00F0664E">
        <w:t>exists in system</w:t>
      </w:r>
      <w:r>
        <w:t>, but in Second</w:t>
      </w:r>
      <w:r>
        <w:rPr>
          <w:rFonts w:ascii="Calibri" w:hAnsi="Calibri" w:cs="Calibri"/>
          <w:color w:val="000000"/>
        </w:rPr>
        <w:t xml:space="preserve"> claim Invoked state (.i.e. 30219).</w:t>
      </w:r>
    </w:p>
    <w:p w:rsidR="005C5DAE" w:rsidP="00344C72" w:rsidRDefault="005C5DAE" w14:paraId="7ABE946D" w14:textId="77777777">
      <w:pPr>
        <w:pStyle w:val="ListParagraph"/>
        <w:numPr>
          <w:ilvl w:val="0"/>
          <w:numId w:val="19"/>
        </w:numPr>
        <w:jc w:val="both"/>
      </w:pPr>
      <w:r>
        <w:t>The recoveries amount is LESS THAN ZERO</w:t>
      </w:r>
    </w:p>
    <w:p w:rsidR="005C5DAE" w:rsidP="00344C72" w:rsidRDefault="005C5DAE" w14:paraId="7C5123D6" w14:textId="77777777">
      <w:pPr>
        <w:pStyle w:val="ListParagraph"/>
        <w:numPr>
          <w:ilvl w:val="0"/>
          <w:numId w:val="19"/>
        </w:numPr>
        <w:jc w:val="both"/>
      </w:pPr>
      <w:r>
        <w:t>Date of Recovery is:</w:t>
      </w:r>
    </w:p>
    <w:p w:rsidR="005C5DAE" w:rsidP="00344C72" w:rsidRDefault="005C5DAE" w14:paraId="4FD8CDE4" w14:textId="77777777">
      <w:pPr>
        <w:pStyle w:val="ListParagraph"/>
        <w:numPr>
          <w:ilvl w:val="1"/>
          <w:numId w:val="19"/>
        </w:numPr>
        <w:jc w:val="both"/>
      </w:pPr>
      <w:r>
        <w:t>Later to Current System Date.</w:t>
      </w:r>
    </w:p>
    <w:p w:rsidR="001E63CA" w:rsidP="001E63CA" w:rsidRDefault="008147C2" w14:paraId="395824B3" w14:textId="5D258736">
      <w:pPr>
        <w:pStyle w:val="ListParagraph"/>
        <w:numPr>
          <w:ilvl w:val="1"/>
          <w:numId w:val="19"/>
        </w:numPr>
        <w:jc w:val="both"/>
      </w:pPr>
      <w:r>
        <w:t>Earlier to Full &amp; Final claim file upload date.</w:t>
      </w:r>
    </w:p>
    <w:p w:rsidR="001E63CA" w:rsidP="00344C72" w:rsidRDefault="001E63CA" w14:paraId="4AB7FE19" w14:textId="490E318B">
      <w:pPr>
        <w:pStyle w:val="ListParagraph"/>
        <w:numPr>
          <w:ilvl w:val="0"/>
          <w:numId w:val="19"/>
        </w:numPr>
        <w:jc w:val="both"/>
      </w:pPr>
      <w:r>
        <w:t>If Recovery Type is Yearly then:</w:t>
      </w:r>
    </w:p>
    <w:p w:rsidR="001E63CA" w:rsidP="001E63CA" w:rsidRDefault="001E63CA" w14:paraId="408F87D9" w14:textId="0EBC06B8">
      <w:pPr>
        <w:pStyle w:val="ListParagraph"/>
        <w:numPr>
          <w:ilvl w:val="1"/>
          <w:numId w:val="19"/>
        </w:numPr>
        <w:jc w:val="both"/>
      </w:pPr>
      <w:r>
        <w:t>Date of Recovery is Earlier to previous financial year.</w:t>
      </w:r>
    </w:p>
    <w:p w:rsidR="005C5DAE" w:rsidP="00344C72" w:rsidRDefault="005C5DAE" w14:paraId="281D298A" w14:textId="19C58CD1">
      <w:pPr>
        <w:pStyle w:val="ListParagraph"/>
        <w:numPr>
          <w:ilvl w:val="0"/>
          <w:numId w:val="19"/>
        </w:numPr>
        <w:jc w:val="both"/>
      </w:pPr>
      <w:r>
        <w:t>The Full &amp; Final claim payout NOT paid by NCGTC</w:t>
      </w:r>
      <w:r w:rsidR="001E63CA">
        <w:t>.</w:t>
      </w:r>
    </w:p>
    <w:p w:rsidR="005C5DAE" w:rsidP="005C5DAE" w:rsidRDefault="005C5DAE" w14:paraId="01CF4F9B" w14:textId="77777777">
      <w:pPr>
        <w:jc w:val="both"/>
      </w:pPr>
    </w:p>
    <w:p w:rsidR="005C5DAE" w:rsidP="005C5DAE" w:rsidRDefault="005C5DAE" w14:paraId="3419CC3E" w14:textId="05815ED2"/>
    <w:p w:rsidR="005C5DAE" w:rsidP="005C5DAE" w:rsidRDefault="005C5DAE" w14:paraId="5CBD2BF9" w14:textId="77777777">
      <w:pPr>
        <w:pStyle w:val="Heading3"/>
        <w:keepLines w:val="0"/>
        <w:numPr>
          <w:ilvl w:val="2"/>
          <w:numId w:val="2"/>
        </w:numPr>
        <w:pBdr>
          <w:bottom w:val="single" w:color="auto" w:sz="4" w:space="1"/>
        </w:pBdr>
        <w:tabs>
          <w:tab w:val="clear" w:pos="1080"/>
          <w:tab w:val="left" w:pos="0"/>
          <w:tab w:val="left" w:pos="720"/>
        </w:tabs>
        <w:spacing w:before="60" w:after="60" w:line="276" w:lineRule="auto"/>
        <w:ind w:left="720"/>
        <w:jc w:val="both"/>
        <w:rPr>
          <w:rFonts w:ascii="Trebuchet MS" w:hAnsi="Trebuchet MS"/>
          <w:b/>
          <w:bCs/>
          <w:color w:val="000000" w:themeColor="text1"/>
          <w:szCs w:val="22"/>
        </w:rPr>
      </w:pPr>
      <w:bookmarkStart w:name="_Toc513114142" w:id="143"/>
      <w:bookmarkStart w:name="_Toc3801367" w:id="144"/>
      <w:bookmarkStart w:name="_Toc37416035" w:id="145"/>
      <w:r>
        <w:rPr>
          <w:rFonts w:ascii="Trebuchet MS" w:hAnsi="Trebuchet MS"/>
          <w:b/>
          <w:bCs/>
          <w:color w:val="000000" w:themeColor="text1"/>
          <w:szCs w:val="22"/>
        </w:rPr>
        <w:t>Treatment to Notified Recoveries</w:t>
      </w:r>
      <w:bookmarkEnd w:id="143"/>
      <w:bookmarkEnd w:id="144"/>
      <w:bookmarkEnd w:id="145"/>
      <w:r>
        <w:rPr>
          <w:rFonts w:ascii="Trebuchet MS" w:hAnsi="Trebuchet MS"/>
          <w:b/>
          <w:bCs/>
          <w:color w:val="000000" w:themeColor="text1"/>
          <w:szCs w:val="22"/>
        </w:rPr>
        <w:t xml:space="preserve"> </w:t>
      </w:r>
    </w:p>
    <w:p w:rsidR="005C5DAE" w:rsidP="005C5DAE" w:rsidRDefault="005C5DAE" w14:paraId="604CC8A8" w14:textId="77777777">
      <w:pPr>
        <w:jc w:val="both"/>
      </w:pPr>
      <w:r>
        <w:t>As specified in the scheme notification - the recoveries that MLI secures from its borrowers, needs to be submitted to NCGTC. Such recoveries provided to NCGTC has a subtle difference depending on the period when it is being provided to NCGTC:</w:t>
      </w:r>
    </w:p>
    <w:p w:rsidRPr="00D075C3" w:rsidR="005C5DAE" w:rsidP="00344C72" w:rsidRDefault="005C5DAE" w14:paraId="7CBACB6A" w14:textId="77777777">
      <w:pPr>
        <w:pStyle w:val="ListParagraph"/>
        <w:numPr>
          <w:ilvl w:val="0"/>
          <w:numId w:val="21"/>
        </w:numPr>
        <w:jc w:val="both"/>
      </w:pPr>
      <w:r w:rsidRPr="00D075C3">
        <w:t>If a recovery for a particular</w:t>
      </w:r>
      <w:r>
        <w:t xml:space="preserve"> customers Id and</w:t>
      </w:r>
      <w:r w:rsidRPr="00D075C3">
        <w:t xml:space="preserve"> loan a/c or a CG is being provided after the settlement of </w:t>
      </w:r>
      <w:r>
        <w:t xml:space="preserve">full &amp; </w:t>
      </w:r>
      <w:r w:rsidRPr="00D075C3">
        <w:t>final claim, then:</w:t>
      </w:r>
    </w:p>
    <w:p w:rsidR="005C5DAE" w:rsidP="00344C72" w:rsidRDefault="005C5DAE" w14:paraId="251AA16A" w14:textId="77777777">
      <w:pPr>
        <w:pStyle w:val="ListParagraph"/>
        <w:numPr>
          <w:ilvl w:val="1"/>
          <w:numId w:val="21"/>
        </w:numPr>
        <w:jc w:val="both"/>
      </w:pPr>
      <w:r>
        <w:t xml:space="preserve">MLI needs to mention the whole </w:t>
      </w:r>
      <w:r w:rsidRPr="00D075C3">
        <w:t xml:space="preserve">recovery </w:t>
      </w:r>
      <w:r>
        <w:t xml:space="preserve">amount </w:t>
      </w:r>
      <w:r w:rsidRPr="00D075C3">
        <w:t xml:space="preserve">(recovered from the borrower) for the specific </w:t>
      </w:r>
      <w:r>
        <w:t>customers Id &amp; loan a/c or CG in consideration.</w:t>
      </w:r>
    </w:p>
    <w:p w:rsidRPr="00D075C3" w:rsidR="005C5DAE" w:rsidP="00344C72" w:rsidRDefault="005C5DAE" w14:paraId="09AF1563" w14:textId="77777777">
      <w:pPr>
        <w:pStyle w:val="ListParagraph"/>
        <w:numPr>
          <w:ilvl w:val="1"/>
          <w:numId w:val="21"/>
        </w:numPr>
        <w:jc w:val="both"/>
      </w:pPr>
      <w:r>
        <w:t>Based on the NCGTC share percentage, Recovery amount that needs to be passed on to NCGTC will displayed to MLI and MLI will have to pass that recovery amount to NCGTC.</w:t>
      </w:r>
    </w:p>
    <w:p w:rsidR="005C5DAE" w:rsidP="005C5DAE" w:rsidRDefault="005C5DAE" w14:paraId="1CD41B15" w14:textId="0D97F5AC">
      <w:pPr>
        <w:jc w:val="both"/>
      </w:pPr>
    </w:p>
    <w:p w:rsidRPr="003811AF" w:rsidR="003811AF" w:rsidP="005C5DAE" w:rsidRDefault="003811AF" w14:paraId="19B87186" w14:textId="5FDE3435">
      <w:pPr>
        <w:jc w:val="both"/>
        <w:rPr>
          <w:b/>
        </w:rPr>
      </w:pPr>
      <w:commentRangeStart w:id="146"/>
      <w:r w:rsidRPr="003811AF">
        <w:rPr>
          <w:b/>
        </w:rPr>
        <w:t>CR Points:-</w:t>
      </w:r>
    </w:p>
    <w:p w:rsidRPr="003811AF" w:rsidR="003811AF" w:rsidP="003811AF" w:rsidRDefault="003811AF" w14:paraId="7D169DF9" w14:textId="23086DBF">
      <w:pPr>
        <w:pStyle w:val="ListParagraph"/>
        <w:numPr>
          <w:ilvl w:val="0"/>
          <w:numId w:val="35"/>
        </w:numPr>
        <w:spacing w:line="240" w:lineRule="auto"/>
        <w:jc w:val="both"/>
      </w:pPr>
      <w:r>
        <w:t>Added</w:t>
      </w:r>
      <w:r w:rsidRPr="003811AF">
        <w:t xml:space="preserve"> additional “legal costs” column in the CGFMU recovery xml format and calculate the NCGTC recovery amount based on the Net recovery amount (legal cost and recovery amount). Field validations same as per recovery amount filed. -  There is no validation required for legal cost.  If legal cost is more than recovery amount zero bill considered for the respective account. Also, for negative amounts, consider them as zero, and no further processing will take place</w:t>
      </w:r>
    </w:p>
    <w:p w:rsidRPr="003811AF" w:rsidR="003811AF" w:rsidP="003811AF" w:rsidRDefault="003811AF" w14:paraId="67B743A1" w14:textId="03143BFF">
      <w:pPr>
        <w:pStyle w:val="ListParagraph"/>
        <w:numPr>
          <w:ilvl w:val="0"/>
          <w:numId w:val="35"/>
        </w:numPr>
        <w:spacing w:line="240" w:lineRule="auto"/>
        <w:jc w:val="both"/>
      </w:pPr>
      <w:r w:rsidRPr="003811AF">
        <w:t>NCGTC recovery share percentage – Currently, NCGTC creator have an option to add the Recovery share percentage Parameter from Docket and in the docket only one percentage can be update for all the portfolios.</w:t>
      </w:r>
    </w:p>
    <w:p w:rsidRPr="003811AF" w:rsidR="003811AF" w:rsidP="003811AF" w:rsidRDefault="003811AF" w14:paraId="4F218425" w14:textId="55FA7CCD">
      <w:pPr>
        <w:jc w:val="both"/>
      </w:pPr>
      <w:r w:rsidRPr="003811AF">
        <w:t xml:space="preserve">As per the CGFMU scheme guidelines recovery share percentage will be same percentage on which final claim amount was settled. Accordingly, </w:t>
      </w:r>
      <w:r w:rsidR="007764B6">
        <w:t>done</w:t>
      </w:r>
      <w:r w:rsidRPr="003811AF">
        <w:t xml:space="preserve"> a provision to update the docket 50% till 2019-20 portfolios and thereafter it should be 75%.</w:t>
      </w:r>
    </w:p>
    <w:p w:rsidRPr="003811AF" w:rsidR="003811AF" w:rsidP="003811AF" w:rsidRDefault="003811AF" w14:paraId="53D76618" w14:textId="77777777">
      <w:pPr>
        <w:shd w:val="clear" w:color="auto" w:fill="FFFFFF"/>
        <w:spacing w:after="0" w:line="240" w:lineRule="auto"/>
      </w:pPr>
    </w:p>
    <w:p w:rsidRPr="002000C2" w:rsidR="003811AF" w:rsidP="003811AF" w:rsidRDefault="003811AF" w14:paraId="09747AB8" w14:textId="77777777">
      <w:pPr>
        <w:shd w:val="clear" w:color="auto" w:fill="FFFFFF"/>
        <w:spacing w:after="0" w:line="240" w:lineRule="auto"/>
        <w:rPr>
          <w:b/>
        </w:rPr>
      </w:pPr>
      <w:r w:rsidRPr="002000C2">
        <w:rPr>
          <w:b/>
        </w:rPr>
        <w:t xml:space="preserve">Explanation to Above Modification – </w:t>
      </w:r>
    </w:p>
    <w:p w:rsidRPr="003811AF" w:rsidR="003811AF" w:rsidP="003811AF" w:rsidRDefault="003811AF" w14:paraId="549489B5" w14:textId="77777777">
      <w:pPr>
        <w:shd w:val="clear" w:color="auto" w:fill="FFFFFF"/>
        <w:spacing w:after="0" w:line="240" w:lineRule="auto"/>
      </w:pPr>
    </w:p>
    <w:p w:rsidRPr="003811AF" w:rsidR="003811AF" w:rsidP="003811AF" w:rsidRDefault="003811AF" w14:paraId="6173CCAD" w14:textId="77777777">
      <w:pPr>
        <w:spacing w:line="240" w:lineRule="auto"/>
        <w:jc w:val="both"/>
      </w:pPr>
      <w:r w:rsidRPr="003811AF">
        <w:t>• The Net Recovery will be calculated using the formula below:</w:t>
      </w:r>
    </w:p>
    <w:p w:rsidRPr="003811AF" w:rsidR="003811AF" w:rsidP="003811AF" w:rsidRDefault="003811AF" w14:paraId="32800694" w14:textId="77777777">
      <w:pPr>
        <w:spacing w:line="240" w:lineRule="auto"/>
        <w:jc w:val="both"/>
      </w:pPr>
      <w:r w:rsidRPr="003811AF">
        <w:t>Net Recovery Amount = Recovery Amount- Legal Cost</w:t>
      </w:r>
    </w:p>
    <w:p w:rsidRPr="003811AF" w:rsidR="003811AF" w:rsidP="003811AF" w:rsidRDefault="003811AF" w14:paraId="4DA99AB0" w14:textId="6567E292">
      <w:pPr>
        <w:spacing w:line="240" w:lineRule="auto"/>
        <w:jc w:val="both"/>
      </w:pPr>
      <w:r w:rsidRPr="003811AF">
        <w:t>• If the calculated recovery amount is negative, it will be treated as zero (e.g., if the net amount is -20, it should be considered as zero).</w:t>
      </w:r>
    </w:p>
    <w:p w:rsidRPr="003811AF" w:rsidR="003811AF" w:rsidP="003811AF" w:rsidRDefault="003811AF" w14:paraId="63E42A22" w14:textId="15818FE8">
      <w:pPr>
        <w:spacing w:line="240" w:lineRule="auto"/>
        <w:jc w:val="both"/>
      </w:pPr>
      <w:r w:rsidRPr="003811AF">
        <w:t>• No field validations are required for legal cost.</w:t>
      </w:r>
    </w:p>
    <w:p w:rsidRPr="003811AF" w:rsidR="003811AF" w:rsidP="003811AF" w:rsidRDefault="003811AF" w14:paraId="53C87529" w14:textId="6F8031AA">
      <w:pPr>
        <w:spacing w:line="240" w:lineRule="auto"/>
        <w:jc w:val="both"/>
      </w:pPr>
      <w:r w:rsidRPr="003811AF">
        <w:t>• The NCGTC Percentage is adjustable from the docket (e.g., 50% or 75%), 50% share will be applicable for all the records coming under 2019 -2020 profiles and 2020 and ahead will be having 75% as the Recovery Share Percentage.</w:t>
      </w:r>
    </w:p>
    <w:p w:rsidRPr="003811AF" w:rsidR="003811AF" w:rsidP="003811AF" w:rsidRDefault="003811AF" w14:paraId="53576EAD" w14:textId="44C457B4">
      <w:pPr>
        <w:spacing w:line="240" w:lineRule="auto"/>
        <w:jc w:val="both"/>
      </w:pPr>
      <w:r w:rsidRPr="003811AF">
        <w:t>• The NCGTC Percentage will not be visible to MLI.</w:t>
      </w:r>
    </w:p>
    <w:p w:rsidRPr="003811AF" w:rsidR="003811AF" w:rsidP="003811AF" w:rsidRDefault="003811AF" w14:paraId="49A464C7" w14:textId="7C8528AE">
      <w:pPr>
        <w:spacing w:line="240" w:lineRule="auto"/>
        <w:jc w:val="both"/>
      </w:pPr>
      <w:r w:rsidRPr="003811AF">
        <w:t>• For zero invoice generation, the NCGTC approver is the final step. Once approved, it will move into a processed state and will not be visible for payment or available to the accountant.</w:t>
      </w:r>
    </w:p>
    <w:p w:rsidRPr="003811AF" w:rsidR="003811AF" w:rsidP="003811AF" w:rsidRDefault="003811AF" w14:paraId="1D1791F9" w14:textId="49B7207E">
      <w:pPr>
        <w:spacing w:line="240" w:lineRule="auto"/>
        <w:jc w:val="both"/>
      </w:pPr>
      <w:r w:rsidRPr="003811AF">
        <w:t>• No receipt will be downloadable for zero entries and no payment flow will be there for zero entries.</w:t>
      </w:r>
    </w:p>
    <w:p w:rsidRPr="003811AF" w:rsidR="003811AF" w:rsidP="003811AF" w:rsidRDefault="003811AF" w14:paraId="556711FA" w14:textId="0AC8BEB8">
      <w:pPr>
        <w:spacing w:line="240" w:lineRule="auto"/>
        <w:jc w:val="both"/>
      </w:pPr>
      <w:r w:rsidRPr="003811AF">
        <w:t>• For values other than zero, the entire process remains the same as the previous workflow. Users will be able to download the statement of recovery and payment receipt for those records.</w:t>
      </w:r>
    </w:p>
    <w:p w:rsidRPr="003811AF" w:rsidR="003811AF" w:rsidP="003811AF" w:rsidRDefault="003811AF" w14:paraId="4BFCA914" w14:textId="0C685481">
      <w:pPr>
        <w:spacing w:line="240" w:lineRule="auto"/>
        <w:jc w:val="both"/>
      </w:pPr>
      <w:r w:rsidRPr="003811AF">
        <w:t>• The entire flow for the recovery process remains unchanged for the non-zero &amp; non negative records</w:t>
      </w:r>
      <w:commentRangeEnd w:id="146"/>
      <w:r w:rsidR="00D22DB0">
        <w:rPr>
          <w:rStyle w:val="CommentReference"/>
        </w:rPr>
        <w:commentReference w:id="146"/>
      </w:r>
      <w:r w:rsidRPr="003811AF">
        <w:t>.</w:t>
      </w:r>
    </w:p>
    <w:p w:rsidR="003811AF" w:rsidP="005C5DAE" w:rsidRDefault="003811AF" w14:paraId="034C283C" w14:textId="7B22AB0B">
      <w:pPr>
        <w:jc w:val="both"/>
      </w:pPr>
    </w:p>
    <w:p w:rsidR="007764B6" w:rsidP="005C5DAE" w:rsidRDefault="007764B6" w14:paraId="7C08CC03" w14:textId="77777777">
      <w:pPr>
        <w:jc w:val="both"/>
        <w:rPr>
          <w:ins w:author="Sachin Patange" w:date="2018-08-17T12:28:00Z" w:id="147"/>
        </w:rPr>
      </w:pPr>
    </w:p>
    <w:p w:rsidRPr="008B70E3" w:rsidR="005C5DAE" w:rsidP="00344C72" w:rsidRDefault="005C5DAE" w14:paraId="101FBD3D" w14:textId="77777777">
      <w:pPr>
        <w:pStyle w:val="Heading3"/>
        <w:keepLines w:val="0"/>
        <w:numPr>
          <w:ilvl w:val="3"/>
          <w:numId w:val="22"/>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22270843" w:id="148"/>
      <w:bookmarkStart w:name="_Toc3801368" w:id="149"/>
      <w:bookmarkStart w:name="_Toc37416036" w:id="150"/>
      <w:r w:rsidRPr="008B70E3">
        <w:rPr>
          <w:rFonts w:ascii="Trebuchet MS" w:hAnsi="Trebuchet MS"/>
          <w:b/>
          <w:bCs/>
          <w:color w:val="000000" w:themeColor="text1"/>
          <w:szCs w:val="22"/>
        </w:rPr>
        <w:t>Allotting Recovery Unique Identifiers – Recovery Id</w:t>
      </w:r>
      <w:bookmarkEnd w:id="148"/>
      <w:bookmarkEnd w:id="149"/>
      <w:bookmarkEnd w:id="150"/>
    </w:p>
    <w:p w:rsidRPr="008B70E3" w:rsidR="005C5DAE" w:rsidP="005C5DAE" w:rsidRDefault="005C5DAE" w14:paraId="2CAB8103" w14:textId="77777777">
      <w:pPr>
        <w:jc w:val="both"/>
      </w:pPr>
      <w:r w:rsidRPr="008B70E3">
        <w:t>For the eligible recovery records, system allocates a unique identification number, called as Recovery Id. This recovery id is allotted to the input file (or the batch) and to each recovery transaction (at each CG/Account level).</w:t>
      </w:r>
    </w:p>
    <w:p w:rsidRPr="008B70E3" w:rsidR="005C5DAE" w:rsidP="00344C72" w:rsidRDefault="005C5DAE" w14:paraId="4A811E3D" w14:textId="77777777">
      <w:pPr>
        <w:pStyle w:val="Heading3"/>
        <w:keepLines w:val="0"/>
        <w:numPr>
          <w:ilvl w:val="4"/>
          <w:numId w:val="22"/>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22270844" w:id="151"/>
      <w:bookmarkStart w:name="_Toc3801369" w:id="152"/>
      <w:bookmarkStart w:name="_Toc37416037" w:id="153"/>
      <w:r w:rsidRPr="008B70E3">
        <w:rPr>
          <w:rFonts w:ascii="Trebuchet MS" w:hAnsi="Trebuchet MS"/>
          <w:b/>
          <w:bCs/>
          <w:color w:val="000000" w:themeColor="text1"/>
          <w:szCs w:val="22"/>
        </w:rPr>
        <w:t>Allotting Batch Recovery Unique Identifier – Batch Recovery Id</w:t>
      </w:r>
      <w:bookmarkEnd w:id="151"/>
      <w:bookmarkEnd w:id="152"/>
      <w:bookmarkEnd w:id="153"/>
    </w:p>
    <w:p w:rsidRPr="008B70E3" w:rsidR="005C5DAE" w:rsidP="005C5DAE" w:rsidRDefault="005C5DAE" w14:paraId="5671F54E" w14:textId="77777777">
      <w:pPr>
        <w:jc w:val="both"/>
      </w:pPr>
      <w:r w:rsidRPr="008B70E3">
        <w:t>This unique identifies is at the batch level, called as Batch Recovery Id – which is a unique identification allotted to the notified batch of recoveries, for traceability and management of recoveries in SURGE system.</w:t>
      </w:r>
    </w:p>
    <w:p w:rsidRPr="008B70E3" w:rsidR="005C5DAE" w:rsidP="005C5DAE" w:rsidRDefault="005C5DAE" w14:paraId="6CDCA7CC" w14:textId="77777777">
      <w:pPr>
        <w:jc w:val="both"/>
      </w:pPr>
      <w:r w:rsidRPr="008B70E3">
        <w:t>Batch Recovery Id follows a specific format for this scheme:</w:t>
      </w:r>
    </w:p>
    <w:p w:rsidR="005C5DAE" w:rsidP="005C5DAE" w:rsidRDefault="005C5DAE" w14:paraId="681E1D9D" w14:textId="77777777">
      <w:pPr>
        <w:jc w:val="both"/>
        <w:rPr>
          <w:ins w:author="Sachin Patange" w:date="2018-08-17T12:28:00Z" w:id="154"/>
        </w:rPr>
      </w:pPr>
      <w:ins w:author="Sachin Patange" w:date="2018-08-17T12:28:00Z" w:id="155">
        <w:r>
          <w:t>￼</w:t>
        </w:r>
      </w:ins>
    </w:p>
    <w:p w:rsidR="005C5DAE" w:rsidP="005C5DAE" w:rsidRDefault="005C5DAE" w14:paraId="66630E70" w14:textId="77777777">
      <w:pPr>
        <w:jc w:val="both"/>
        <w:rPr>
          <w:ins w:author="Sachin Patange" w:date="2018-08-17T12:28:00Z" w:id="156"/>
        </w:rPr>
      </w:pPr>
    </w:p>
    <w:p w:rsidR="005C5DAE" w:rsidP="00344C72" w:rsidRDefault="005C5DAE" w14:paraId="012DC8F1" w14:textId="77777777">
      <w:pPr>
        <w:pStyle w:val="Heading3"/>
        <w:keepLines w:val="0"/>
        <w:numPr>
          <w:ilvl w:val="4"/>
          <w:numId w:val="22"/>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22270845" w:id="157"/>
      <w:bookmarkStart w:name="_Toc3801370" w:id="158"/>
      <w:bookmarkStart w:name="_Toc37416038" w:id="159"/>
      <w:r>
        <w:rPr>
          <w:rFonts w:ascii="Trebuchet MS" w:hAnsi="Trebuchet MS"/>
          <w:b/>
          <w:bCs/>
          <w:color w:val="000000" w:themeColor="text1"/>
          <w:szCs w:val="22"/>
        </w:rPr>
        <w:t>Allotting CG/Account Recovery Unique Identifier – Account Recovery Id</w:t>
      </w:r>
      <w:bookmarkEnd w:id="157"/>
      <w:bookmarkEnd w:id="158"/>
      <w:bookmarkEnd w:id="159"/>
    </w:p>
    <w:p w:rsidR="005C5DAE" w:rsidP="005C5DAE" w:rsidRDefault="005C5DAE" w14:paraId="54826864" w14:textId="77777777">
      <w:pPr>
        <w:jc w:val="both"/>
      </w:pPr>
      <w:r>
        <w:t>This unique identifies is at the account level, called as Account Recovery Id – which is a unique identification allotted to the notified batch of recoveries, for traceability and management of recoveries in SURGE system.</w:t>
      </w:r>
    </w:p>
    <w:p w:rsidR="005C5DAE" w:rsidP="005C5DAE" w:rsidRDefault="005C5DAE" w14:paraId="29EBAFEE" w14:textId="77777777">
      <w:pPr>
        <w:jc w:val="both"/>
      </w:pPr>
      <w:r>
        <w:t>Account Recovery Id follows a specific format for this scheme:</w:t>
      </w:r>
    </w:p>
    <w:p w:rsidR="005C5DAE" w:rsidP="005C5DAE" w:rsidRDefault="005C5DAE" w14:paraId="51C8F61B" w14:textId="77777777">
      <w:pPr>
        <w:jc w:val="both"/>
      </w:pPr>
      <w:ins w:author="Sachin Patange" w:date="2018-08-17T12:28:00Z" w:id="160">
        <w:r>
          <w:t>￼</w:t>
        </w:r>
      </w:ins>
    </w:p>
    <w:p w:rsidR="005C5DAE" w:rsidP="005C5DAE" w:rsidRDefault="005C5DAE" w14:paraId="5BC5BC42" w14:textId="77777777">
      <w:pPr>
        <w:jc w:val="both"/>
      </w:pPr>
    </w:p>
    <w:p w:rsidR="00BB0D98" w:rsidP="00BB0D98" w:rsidRDefault="00BB0D98" w14:paraId="6F8E6D08" w14:textId="7C527185">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3801371" w:id="161"/>
    </w:p>
    <w:p w:rsidR="005C5DAE" w:rsidP="005C5DAE" w:rsidRDefault="005C5DAE" w14:paraId="1168D339" w14:textId="3EF246AF">
      <w:pPr>
        <w:pStyle w:val="Heading3"/>
        <w:keepLines w:val="0"/>
        <w:numPr>
          <w:ilvl w:val="2"/>
          <w:numId w:val="2"/>
        </w:numPr>
        <w:pBdr>
          <w:bottom w:val="single" w:color="auto" w:sz="4" w:space="1"/>
        </w:pBdr>
        <w:tabs>
          <w:tab w:val="clear" w:pos="1080"/>
          <w:tab w:val="left" w:pos="0"/>
          <w:tab w:val="left" w:pos="720"/>
        </w:tabs>
        <w:spacing w:before="60" w:after="60" w:line="276" w:lineRule="auto"/>
        <w:ind w:left="720"/>
        <w:jc w:val="both"/>
        <w:rPr>
          <w:rFonts w:ascii="Trebuchet MS" w:hAnsi="Trebuchet MS"/>
          <w:b/>
          <w:bCs/>
          <w:color w:val="000000" w:themeColor="text1"/>
          <w:szCs w:val="22"/>
        </w:rPr>
      </w:pPr>
      <w:bookmarkStart w:name="_Toc37416040" w:id="162"/>
      <w:r>
        <w:rPr>
          <w:rFonts w:ascii="Trebuchet MS" w:hAnsi="Trebuchet MS"/>
          <w:b/>
          <w:bCs/>
          <w:color w:val="000000" w:themeColor="text1"/>
          <w:szCs w:val="22"/>
        </w:rPr>
        <w:t>Payment from MLI for Notified Recoveries</w:t>
      </w:r>
      <w:bookmarkEnd w:id="161"/>
      <w:bookmarkEnd w:id="162"/>
    </w:p>
    <w:p w:rsidR="005C5DAE" w:rsidP="005C5DAE" w:rsidRDefault="005C5DAE" w14:paraId="7D7BF72A" w14:textId="77777777">
      <w:pPr>
        <w:jc w:val="both"/>
      </w:pPr>
      <w:r>
        <w:t xml:space="preserve">MLI will need to make the payment of the recoveries (total recoveries) against the recovery file uploaded by him and approved by NCGTC Approver. </w:t>
      </w:r>
    </w:p>
    <w:p w:rsidR="005C5DAE" w:rsidP="005C5DAE" w:rsidRDefault="005C5DAE" w14:paraId="17C5EEB6" w14:textId="77777777">
      <w:pPr>
        <w:jc w:val="both"/>
      </w:pPr>
      <w:r>
        <w:t xml:space="preserve">Note that MLI will need to make the payment of the recoveries using RTGS/NEFT facility and provide the UTR/reference number in SURGE. </w:t>
      </w:r>
    </w:p>
    <w:p w:rsidR="005C5DAE" w:rsidP="005C5DAE" w:rsidRDefault="005C5DAE" w14:paraId="1F6377B0" w14:textId="77777777">
      <w:pPr>
        <w:jc w:val="both"/>
      </w:pPr>
      <w:r>
        <w:t>Refer the BRD – Payment Mechanism for further reference.</w:t>
      </w:r>
    </w:p>
    <w:p w:rsidR="005C5DAE" w:rsidP="005C5DAE" w:rsidRDefault="005C5DAE" w14:paraId="24670F69" w14:textId="5399A6A6">
      <w:pPr>
        <w:jc w:val="both"/>
      </w:pPr>
    </w:p>
    <w:p w:rsidR="005C5DAE" w:rsidP="005C5DAE" w:rsidRDefault="005C5DAE" w14:paraId="20C6FF78" w14:textId="77777777">
      <w:pPr>
        <w:pStyle w:val="Heading3"/>
        <w:keepLines w:val="0"/>
        <w:numPr>
          <w:ilvl w:val="2"/>
          <w:numId w:val="2"/>
        </w:numPr>
        <w:pBdr>
          <w:bottom w:val="single" w:color="auto" w:sz="4" w:space="1"/>
        </w:pBdr>
        <w:tabs>
          <w:tab w:val="clear" w:pos="1080"/>
          <w:tab w:val="left" w:pos="0"/>
          <w:tab w:val="left" w:pos="720"/>
        </w:tabs>
        <w:spacing w:before="60" w:after="60" w:line="276" w:lineRule="auto"/>
        <w:ind w:left="720"/>
        <w:jc w:val="both"/>
        <w:rPr>
          <w:rFonts w:ascii="Trebuchet MS" w:hAnsi="Trebuchet MS"/>
          <w:b/>
          <w:bCs/>
          <w:color w:val="000000" w:themeColor="text1"/>
          <w:szCs w:val="22"/>
        </w:rPr>
      </w:pPr>
      <w:bookmarkStart w:name="_Toc513114144" w:id="163"/>
      <w:bookmarkStart w:name="_Toc3801372" w:id="164"/>
      <w:bookmarkStart w:name="_Toc37416041" w:id="165"/>
      <w:r>
        <w:rPr>
          <w:rFonts w:ascii="Trebuchet MS" w:hAnsi="Trebuchet MS"/>
          <w:b/>
          <w:bCs/>
          <w:color w:val="000000" w:themeColor="text1"/>
          <w:szCs w:val="22"/>
        </w:rPr>
        <w:t>Penalty Calculation on Recovery Amount from MLI</w:t>
      </w:r>
      <w:bookmarkEnd w:id="163"/>
      <w:bookmarkEnd w:id="164"/>
      <w:bookmarkEnd w:id="165"/>
      <w:r>
        <w:rPr>
          <w:rFonts w:ascii="Trebuchet MS" w:hAnsi="Trebuchet MS"/>
          <w:b/>
          <w:bCs/>
          <w:color w:val="000000" w:themeColor="text1"/>
          <w:szCs w:val="22"/>
        </w:rPr>
        <w:t xml:space="preserve"> </w:t>
      </w:r>
    </w:p>
    <w:p w:rsidR="005C5DAE" w:rsidP="005C5DAE" w:rsidRDefault="005C5DAE" w14:paraId="0D436DA6" w14:textId="77777777">
      <w:pPr>
        <w:spacing w:line="252" w:lineRule="auto"/>
        <w:jc w:val="both"/>
      </w:pPr>
      <w:r>
        <w:t>The recovery amount provided by MLI for each corresponding CG (as specified in section 1.3.5) – will have penal charge consideration as well. This consideration is undertaken by system at the time when MLI</w:t>
      </w:r>
      <w:r w:rsidRPr="00F40185">
        <w:t xml:space="preserve"> makes payment of the recovery </w:t>
      </w:r>
      <w:r>
        <w:t xml:space="preserve">amount </w:t>
      </w:r>
      <w:r w:rsidRPr="00F40185">
        <w:t>in full (</w:t>
      </w:r>
      <w:r>
        <w:t xml:space="preserve">he may do the payment of the recoveries </w:t>
      </w:r>
      <w:r w:rsidRPr="00F40185">
        <w:t xml:space="preserve">at one go or </w:t>
      </w:r>
      <w:r>
        <w:t>in tranches</w:t>
      </w:r>
      <w:r w:rsidRPr="00F40185">
        <w:t>)</w:t>
      </w:r>
      <w:r>
        <w:t xml:space="preserve"> and when these are reconciled by NCGTC Accounts Dept. S</w:t>
      </w:r>
      <w:r w:rsidRPr="00F40185">
        <w:t>ystem will calculate the following (against each loan a/c)</w:t>
      </w:r>
      <w:r>
        <w:t>:</w:t>
      </w:r>
    </w:p>
    <w:p w:rsidR="005C5DAE" w:rsidP="00344C72" w:rsidRDefault="005C5DAE" w14:paraId="6ED21E9E" w14:textId="77777777">
      <w:pPr>
        <w:pStyle w:val="ListParagraph"/>
        <w:numPr>
          <w:ilvl w:val="0"/>
          <w:numId w:val="23"/>
        </w:numPr>
        <w:spacing w:line="252" w:lineRule="auto"/>
        <w:jc w:val="both"/>
      </w:pPr>
      <w:r>
        <w:t>Date when MLI deposits the final amount which makes the total recoveries as paid</w:t>
      </w:r>
    </w:p>
    <w:p w:rsidR="005C5DAE" w:rsidP="00344C72" w:rsidRDefault="005C5DAE" w14:paraId="0DED7EC6" w14:textId="77777777">
      <w:pPr>
        <w:pStyle w:val="ListParagraph"/>
        <w:numPr>
          <w:ilvl w:val="0"/>
          <w:numId w:val="23"/>
        </w:numPr>
        <w:spacing w:line="252" w:lineRule="auto"/>
        <w:jc w:val="both"/>
      </w:pPr>
      <w:r>
        <w:t>Eligible days for penalty</w:t>
      </w:r>
    </w:p>
    <w:p w:rsidR="005C5DAE" w:rsidP="00344C72" w:rsidRDefault="005C5DAE" w14:paraId="6B2530A4" w14:textId="77777777">
      <w:pPr>
        <w:pStyle w:val="ListParagraph"/>
        <w:numPr>
          <w:ilvl w:val="0"/>
          <w:numId w:val="23"/>
        </w:numPr>
        <w:spacing w:line="252" w:lineRule="auto"/>
        <w:jc w:val="both"/>
      </w:pPr>
      <w:r>
        <w:t>Penalty calculated [It will be simple interest based on recovery (as P), Eligible days for penalty (as N), Penalty Rate for delayed Recovery (as R). Thus the formula used will be – P*N*R/365]</w:t>
      </w:r>
    </w:p>
    <w:p w:rsidR="005C5DAE" w:rsidP="005C5DAE" w:rsidRDefault="005C5DAE" w14:paraId="0CC8050F" w14:textId="77777777">
      <w:pPr>
        <w:pStyle w:val="ListParagraph"/>
        <w:spacing w:line="252" w:lineRule="auto"/>
        <w:ind w:left="360"/>
        <w:jc w:val="both"/>
      </w:pPr>
      <w:r>
        <w:t xml:space="preserve">Here P = Recovery Passed to NCGTC. </w:t>
      </w:r>
    </w:p>
    <w:p w:rsidR="005C5DAE" w:rsidP="005C5DAE" w:rsidRDefault="005C5DAE" w14:paraId="7076BF20" w14:textId="77777777">
      <w:pPr>
        <w:spacing w:line="252" w:lineRule="auto"/>
        <w:jc w:val="both"/>
      </w:pPr>
    </w:p>
    <w:p w:rsidR="005C5DAE" w:rsidP="005C5DAE" w:rsidRDefault="005C5DAE" w14:paraId="168F350D" w14:textId="77777777">
      <w:pPr>
        <w:spacing w:line="252" w:lineRule="auto"/>
        <w:jc w:val="both"/>
      </w:pPr>
      <w:r w:rsidRPr="00477575">
        <w:t xml:space="preserve">For reporting of recoveries, two options </w:t>
      </w:r>
      <w:r>
        <w:t>will</w:t>
      </w:r>
      <w:r w:rsidRPr="00477575">
        <w:t xml:space="preserve"> be provided: </w:t>
      </w:r>
    </w:p>
    <w:p w:rsidR="005C5DAE" w:rsidP="00344C72" w:rsidRDefault="005C5DAE" w14:paraId="0EF2E21B" w14:textId="77777777">
      <w:pPr>
        <w:pStyle w:val="ListParagraph"/>
        <w:numPr>
          <w:ilvl w:val="0"/>
          <w:numId w:val="24"/>
        </w:numPr>
        <w:spacing w:line="252" w:lineRule="auto"/>
        <w:jc w:val="both"/>
      </w:pPr>
      <w:r>
        <w:t>Monthly option.</w:t>
      </w:r>
      <w:r w:rsidRPr="00477575">
        <w:t xml:space="preserve"> </w:t>
      </w:r>
    </w:p>
    <w:p w:rsidRPr="006F365B" w:rsidR="005C5DAE" w:rsidP="00344C72" w:rsidRDefault="005C5DAE" w14:paraId="16D8E9FF" w14:textId="77777777">
      <w:pPr>
        <w:pStyle w:val="ListParagraph"/>
        <w:numPr>
          <w:ilvl w:val="0"/>
          <w:numId w:val="24"/>
        </w:numPr>
        <w:spacing w:line="252" w:lineRule="auto"/>
        <w:jc w:val="both"/>
      </w:pPr>
      <w:r>
        <w:t>Annual option (Selected by Default)</w:t>
      </w:r>
      <w:r w:rsidRPr="00477575">
        <w:t>.</w:t>
      </w:r>
      <w:r>
        <w:t xml:space="preserve"> </w:t>
      </w:r>
    </w:p>
    <w:p w:rsidR="005C5DAE" w:rsidP="005C5DAE" w:rsidRDefault="005C5DAE" w14:paraId="1A959A5B" w14:textId="77777777">
      <w:r>
        <w:t>This is explained in the following possible scenarios. For all the below scenarios, following values needs to be considered:</w:t>
      </w:r>
    </w:p>
    <w:p w:rsidR="005C5DAE" w:rsidP="005C5DAE" w:rsidRDefault="005C5DAE" w14:paraId="784F49CE" w14:textId="6F9A2954">
      <w:pPr>
        <w:spacing w:line="252" w:lineRule="auto"/>
        <w:jc w:val="both"/>
      </w:pPr>
    </w:p>
    <w:p w:rsidR="00C510C0" w:rsidP="005C5DAE" w:rsidRDefault="00C510C0" w14:paraId="08306E9C" w14:textId="6EC28B4A">
      <w:pPr>
        <w:spacing w:line="252" w:lineRule="auto"/>
        <w:jc w:val="both"/>
      </w:pPr>
    </w:p>
    <w:p w:rsidR="00C510C0" w:rsidP="005C5DAE" w:rsidRDefault="00C510C0" w14:paraId="38669377" w14:textId="255B04D2">
      <w:pPr>
        <w:spacing w:line="252" w:lineRule="auto"/>
        <w:jc w:val="both"/>
      </w:pPr>
    </w:p>
    <w:p w:rsidR="00C510C0" w:rsidP="005C5DAE" w:rsidRDefault="00C510C0" w14:paraId="2FD4A516" w14:textId="77777777">
      <w:pPr>
        <w:spacing w:line="252" w:lineRule="auto"/>
        <w:jc w:val="both"/>
      </w:pPr>
    </w:p>
    <w:p w:rsidR="005C5DAE" w:rsidP="00344C72" w:rsidRDefault="005C5DAE" w14:paraId="14CF5F3F" w14:textId="03AFE6D9">
      <w:pPr>
        <w:pStyle w:val="ListParagraph"/>
        <w:numPr>
          <w:ilvl w:val="0"/>
          <w:numId w:val="28"/>
        </w:numPr>
        <w:spacing w:line="252" w:lineRule="auto"/>
        <w:jc w:val="both"/>
      </w:pPr>
      <w:commentRangeStart w:id="166"/>
      <w:r>
        <w:t>Monthly option:</w:t>
      </w:r>
      <w:commentRangeEnd w:id="166"/>
      <w:r w:rsidR="00E7746A">
        <w:rPr>
          <w:rStyle w:val="CommentReference"/>
        </w:rPr>
        <w:commentReference w:id="166"/>
      </w:r>
      <w:r w:rsidR="00003546">
        <w:t xml:space="preserve"> (Old Recovery Calculation without Penalty)</w:t>
      </w:r>
    </w:p>
    <w:tbl>
      <w:tblPr>
        <w:tblW w:w="7992" w:type="dxa"/>
        <w:tblLook w:val="04A0" w:firstRow="1" w:lastRow="0" w:firstColumn="1" w:lastColumn="0" w:noHBand="0" w:noVBand="1"/>
      </w:tblPr>
      <w:tblGrid>
        <w:gridCol w:w="6812"/>
        <w:gridCol w:w="1180"/>
      </w:tblGrid>
      <w:tr w:rsidRPr="003200D9" w:rsidR="005C5DAE" w:rsidTr="0012054A" w14:paraId="4BD25CDC" w14:textId="77777777">
        <w:trPr>
          <w:trHeight w:val="225"/>
        </w:trPr>
        <w:tc>
          <w:tcPr>
            <w:tcW w:w="6812" w:type="dxa"/>
            <w:tcBorders>
              <w:top w:val="single" w:color="auto" w:sz="4" w:space="0"/>
              <w:left w:val="single" w:color="auto" w:sz="4" w:space="0"/>
              <w:bottom w:val="single" w:color="auto" w:sz="4" w:space="0"/>
              <w:right w:val="single" w:color="000000" w:sz="4" w:space="0"/>
            </w:tcBorders>
            <w:shd w:val="clear" w:color="000000" w:fill="BDD7EE"/>
            <w:noWrap/>
            <w:vAlign w:val="bottom"/>
            <w:hideMark/>
          </w:tcPr>
          <w:p w:rsidRPr="003200D9" w:rsidR="005C5DAE" w:rsidP="0012054A" w:rsidRDefault="005C5DAE" w14:paraId="7285ADA7"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Month when recovery file is uploaded by MLI</w:t>
            </w:r>
          </w:p>
        </w:tc>
        <w:tc>
          <w:tcPr>
            <w:tcW w:w="1180" w:type="dxa"/>
            <w:tcBorders>
              <w:top w:val="single" w:color="auto" w:sz="4" w:space="0"/>
              <w:left w:val="nil"/>
              <w:bottom w:val="single" w:color="auto" w:sz="4" w:space="0"/>
              <w:right w:val="single" w:color="auto" w:sz="4" w:space="0"/>
            </w:tcBorders>
            <w:shd w:val="clear" w:color="000000" w:fill="BDD7EE"/>
            <w:noWrap/>
            <w:hideMark/>
          </w:tcPr>
          <w:p w:rsidRPr="003200D9" w:rsidR="005C5DAE" w:rsidP="0012054A" w:rsidRDefault="005C5DAE" w14:paraId="0D63E199"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19-Feb</w:t>
            </w:r>
          </w:p>
        </w:tc>
      </w:tr>
      <w:tr w:rsidRPr="003200D9" w:rsidR="005C5DAE" w:rsidTr="0012054A" w14:paraId="305CC6A6" w14:textId="77777777">
        <w:trPr>
          <w:trHeight w:val="240"/>
        </w:trPr>
        <w:tc>
          <w:tcPr>
            <w:tcW w:w="6812" w:type="dxa"/>
            <w:tcBorders>
              <w:top w:val="single" w:color="auto" w:sz="4" w:space="0"/>
              <w:left w:val="single" w:color="auto" w:sz="4" w:space="0"/>
              <w:bottom w:val="single" w:color="auto" w:sz="4" w:space="0"/>
              <w:right w:val="single" w:color="000000" w:sz="4" w:space="0"/>
            </w:tcBorders>
            <w:shd w:val="clear" w:color="000000" w:fill="BDD7EE"/>
            <w:noWrap/>
            <w:vAlign w:val="bottom"/>
            <w:hideMark/>
          </w:tcPr>
          <w:p w:rsidRPr="003200D9" w:rsidR="005C5DAE" w:rsidP="0012054A" w:rsidRDefault="005C5DAE" w14:paraId="60413930"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Rate of Penalty</w:t>
            </w:r>
          </w:p>
        </w:tc>
        <w:tc>
          <w:tcPr>
            <w:tcW w:w="1180" w:type="dxa"/>
            <w:tcBorders>
              <w:top w:val="nil"/>
              <w:left w:val="nil"/>
              <w:bottom w:val="single" w:color="auto" w:sz="4" w:space="0"/>
              <w:right w:val="single" w:color="auto" w:sz="4" w:space="0"/>
            </w:tcBorders>
            <w:shd w:val="clear" w:color="000000" w:fill="BDD7EE"/>
            <w:noWrap/>
            <w:hideMark/>
          </w:tcPr>
          <w:p w:rsidRPr="003200D9" w:rsidR="005C5DAE" w:rsidP="0012054A" w:rsidRDefault="005C5DAE" w14:paraId="413BDB67"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10%</w:t>
            </w:r>
          </w:p>
        </w:tc>
      </w:tr>
      <w:tr w:rsidRPr="003200D9" w:rsidR="005C5DAE" w:rsidTr="0012054A" w14:paraId="20496564" w14:textId="77777777">
        <w:trPr>
          <w:trHeight w:val="242"/>
        </w:trPr>
        <w:tc>
          <w:tcPr>
            <w:tcW w:w="6812" w:type="dxa"/>
            <w:tcBorders>
              <w:top w:val="nil"/>
              <w:left w:val="single" w:color="auto" w:sz="4" w:space="0"/>
              <w:bottom w:val="single" w:color="auto" w:sz="4" w:space="0"/>
              <w:right w:val="single" w:color="auto" w:sz="4" w:space="0"/>
            </w:tcBorders>
            <w:shd w:val="clear" w:color="000000" w:fill="BDD7EE"/>
            <w:noWrap/>
            <w:vAlign w:val="bottom"/>
            <w:hideMark/>
          </w:tcPr>
          <w:p w:rsidRPr="003200D9" w:rsidR="005C5DAE" w:rsidP="0012054A" w:rsidRDefault="005C5DAE" w14:paraId="723DAC0A"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DATE when the last tranch for full recovery payment is received</w:t>
            </w:r>
          </w:p>
        </w:tc>
        <w:tc>
          <w:tcPr>
            <w:tcW w:w="1180" w:type="dxa"/>
            <w:tcBorders>
              <w:top w:val="nil"/>
              <w:left w:val="nil"/>
              <w:bottom w:val="single" w:color="auto" w:sz="4" w:space="0"/>
              <w:right w:val="single" w:color="auto" w:sz="4" w:space="0"/>
            </w:tcBorders>
            <w:shd w:val="clear" w:color="000000" w:fill="BDD7EE"/>
            <w:noWrap/>
            <w:hideMark/>
          </w:tcPr>
          <w:p w:rsidRPr="003200D9" w:rsidR="005C5DAE" w:rsidP="0012054A" w:rsidRDefault="005C5DAE" w14:paraId="42FDDE63"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r>
      <w:tr w:rsidRPr="003200D9" w:rsidR="005C5DAE" w:rsidTr="0012054A" w14:paraId="517002CC" w14:textId="77777777">
        <w:trPr>
          <w:trHeight w:val="240"/>
        </w:trPr>
        <w:tc>
          <w:tcPr>
            <w:tcW w:w="6812" w:type="dxa"/>
            <w:tcBorders>
              <w:top w:val="single" w:color="auto" w:sz="4" w:space="0"/>
              <w:left w:val="single" w:color="auto" w:sz="4" w:space="0"/>
              <w:bottom w:val="single" w:color="auto" w:sz="4" w:space="0"/>
              <w:right w:val="single" w:color="000000" w:sz="4" w:space="0"/>
            </w:tcBorders>
            <w:shd w:val="clear" w:color="000000" w:fill="BDD7EE"/>
            <w:noWrap/>
            <w:hideMark/>
          </w:tcPr>
          <w:p w:rsidRPr="003200D9" w:rsidR="005C5DAE" w:rsidP="0012054A" w:rsidRDefault="005C5DAE" w14:paraId="3AC3769C"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No of Days NCGTC has to Refund</w:t>
            </w:r>
          </w:p>
        </w:tc>
        <w:tc>
          <w:tcPr>
            <w:tcW w:w="1180" w:type="dxa"/>
            <w:tcBorders>
              <w:top w:val="nil"/>
              <w:left w:val="nil"/>
              <w:bottom w:val="single" w:color="auto" w:sz="4" w:space="0"/>
              <w:right w:val="single" w:color="auto" w:sz="4" w:space="0"/>
            </w:tcBorders>
            <w:shd w:val="clear" w:color="000000" w:fill="BDD7EE"/>
            <w:noWrap/>
            <w:hideMark/>
          </w:tcPr>
          <w:p w:rsidRPr="003200D9" w:rsidR="005C5DAE" w:rsidP="0012054A" w:rsidRDefault="005C5DAE" w14:paraId="77AA0ADF"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30</w:t>
            </w:r>
          </w:p>
        </w:tc>
      </w:tr>
      <w:tr w:rsidRPr="003200D9" w:rsidR="005C5DAE" w:rsidTr="0012054A" w14:paraId="2595E97E" w14:textId="77777777">
        <w:trPr>
          <w:trHeight w:val="255"/>
        </w:trPr>
        <w:tc>
          <w:tcPr>
            <w:tcW w:w="6812" w:type="dxa"/>
            <w:tcBorders>
              <w:top w:val="single" w:color="auto" w:sz="4" w:space="0"/>
              <w:left w:val="single" w:color="auto" w:sz="4" w:space="0"/>
              <w:bottom w:val="single" w:color="auto" w:sz="4" w:space="0"/>
              <w:right w:val="single" w:color="000000" w:sz="4" w:space="0"/>
            </w:tcBorders>
            <w:shd w:val="clear" w:color="000000" w:fill="BDD7EE"/>
            <w:hideMark/>
          </w:tcPr>
          <w:p w:rsidRPr="003200D9" w:rsidR="005C5DAE" w:rsidP="0012054A" w:rsidRDefault="005C5DAE" w14:paraId="51283AA1"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NCGTC Share of Recoveries</w:t>
            </w:r>
          </w:p>
        </w:tc>
        <w:tc>
          <w:tcPr>
            <w:tcW w:w="1180" w:type="dxa"/>
            <w:tcBorders>
              <w:top w:val="nil"/>
              <w:left w:val="nil"/>
              <w:bottom w:val="single" w:color="auto" w:sz="4" w:space="0"/>
              <w:right w:val="single" w:color="auto" w:sz="4" w:space="0"/>
            </w:tcBorders>
            <w:shd w:val="clear" w:color="000000" w:fill="BDD7EE"/>
            <w:noWrap/>
            <w:hideMark/>
          </w:tcPr>
          <w:p w:rsidRPr="003200D9" w:rsidR="005C5DAE" w:rsidP="0012054A" w:rsidRDefault="005C5DAE" w14:paraId="0F5E0942"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50%</w:t>
            </w:r>
          </w:p>
        </w:tc>
      </w:tr>
    </w:tbl>
    <w:p w:rsidRPr="005F5734" w:rsidR="005C5DAE" w:rsidP="005F5734" w:rsidRDefault="005C5DAE" w14:paraId="3ACA2E6A" w14:textId="62722F37">
      <w:pPr>
        <w:spacing w:line="252" w:lineRule="auto"/>
        <w:jc w:val="both"/>
        <w:rPr>
          <w:b/>
        </w:rPr>
      </w:pPr>
    </w:p>
    <w:p w:rsidR="005C5DAE" w:rsidP="00344C72" w:rsidRDefault="005C5DAE" w14:paraId="796366E1" w14:textId="77777777">
      <w:pPr>
        <w:pStyle w:val="ListParagraph"/>
        <w:numPr>
          <w:ilvl w:val="0"/>
          <w:numId w:val="25"/>
        </w:numPr>
        <w:spacing w:line="252" w:lineRule="auto"/>
        <w:jc w:val="both"/>
        <w:rPr>
          <w:b/>
        </w:rPr>
      </w:pPr>
      <w:r w:rsidRPr="00A72CDD">
        <w:rPr>
          <w:b/>
        </w:rPr>
        <w:t xml:space="preserve">Scenario 1: </w:t>
      </w:r>
    </w:p>
    <w:p w:rsidR="005C5DAE" w:rsidP="00344C72" w:rsidRDefault="005C5DAE" w14:paraId="756EC5CA" w14:textId="77777777">
      <w:pPr>
        <w:pStyle w:val="ListParagraph"/>
        <w:numPr>
          <w:ilvl w:val="1"/>
          <w:numId w:val="25"/>
        </w:numPr>
        <w:spacing w:line="252" w:lineRule="auto"/>
        <w:jc w:val="both"/>
        <w:rPr>
          <w:b/>
        </w:rPr>
      </w:pPr>
      <w:r>
        <w:rPr>
          <w:b/>
        </w:rPr>
        <w:t>No Penalty situation</w:t>
      </w:r>
    </w:p>
    <w:p w:rsidR="005C5DAE" w:rsidP="00344C72" w:rsidRDefault="005C5DAE" w14:paraId="35A6C08F" w14:textId="77777777">
      <w:pPr>
        <w:pStyle w:val="ListParagraph"/>
        <w:numPr>
          <w:ilvl w:val="1"/>
          <w:numId w:val="25"/>
        </w:numPr>
        <w:spacing w:line="252" w:lineRule="auto"/>
        <w:jc w:val="both"/>
        <w:rPr>
          <w:b/>
        </w:rPr>
      </w:pPr>
      <w:r w:rsidRPr="00650DF6">
        <w:rPr>
          <w:b/>
        </w:rPr>
        <w:t>Information in Recovery File (XML)</w:t>
      </w:r>
    </w:p>
    <w:p w:rsidR="005C5DAE" w:rsidP="00344C72" w:rsidRDefault="005C5DAE" w14:paraId="5935F042" w14:textId="77777777">
      <w:pPr>
        <w:pStyle w:val="ListParagraph"/>
        <w:numPr>
          <w:ilvl w:val="1"/>
          <w:numId w:val="25"/>
        </w:numPr>
        <w:spacing w:line="252" w:lineRule="auto"/>
        <w:jc w:val="both"/>
        <w:rPr>
          <w:b/>
        </w:rPr>
      </w:pPr>
      <w:r>
        <w:rPr>
          <w:b/>
        </w:rPr>
        <w:t>Upload Recovery file after Full and Final payment .i.e. after CP4 and CP7.</w:t>
      </w:r>
    </w:p>
    <w:tbl>
      <w:tblPr>
        <w:tblW w:w="11158" w:type="dxa"/>
        <w:tblInd w:w="-635" w:type="dxa"/>
        <w:tblLook w:val="04A0" w:firstRow="1" w:lastRow="0" w:firstColumn="1" w:lastColumn="0" w:noHBand="0" w:noVBand="1"/>
      </w:tblPr>
      <w:tblGrid>
        <w:gridCol w:w="540"/>
        <w:gridCol w:w="1021"/>
        <w:gridCol w:w="1007"/>
        <w:gridCol w:w="1132"/>
        <w:gridCol w:w="1031"/>
        <w:gridCol w:w="1119"/>
        <w:gridCol w:w="987"/>
        <w:gridCol w:w="998"/>
        <w:gridCol w:w="1086"/>
        <w:gridCol w:w="843"/>
        <w:gridCol w:w="1399"/>
      </w:tblGrid>
      <w:tr w:rsidRPr="003200D9" w:rsidR="005C5DAE" w:rsidTr="0012054A" w14:paraId="7B391093" w14:textId="77777777">
        <w:trPr>
          <w:trHeight w:val="300"/>
        </w:trPr>
        <w:tc>
          <w:tcPr>
            <w:tcW w:w="54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200D9" w:rsidR="005C5DAE" w:rsidP="0012054A" w:rsidRDefault="005C5DAE" w14:paraId="054F0AAB" w14:textId="77777777">
            <w:pPr>
              <w:spacing w:after="0" w:line="240" w:lineRule="auto"/>
              <w:rPr>
                <w:rFonts w:ascii="Calibri" w:hAnsi="Calibri" w:eastAsia="Times New Roman" w:cs="Calibri"/>
                <w:b/>
                <w:bCs/>
                <w:color w:val="000000"/>
                <w:sz w:val="18"/>
                <w:szCs w:val="18"/>
              </w:rPr>
            </w:pPr>
            <w:r w:rsidRPr="003200D9">
              <w:rPr>
                <w:rFonts w:ascii="Calibri" w:hAnsi="Calibri" w:eastAsia="Times New Roman" w:cs="Calibri"/>
                <w:b/>
                <w:bCs/>
                <w:color w:val="000000"/>
                <w:sz w:val="18"/>
                <w:szCs w:val="18"/>
              </w:rPr>
              <w:t> </w:t>
            </w:r>
          </w:p>
        </w:tc>
        <w:tc>
          <w:tcPr>
            <w:tcW w:w="1021" w:type="dxa"/>
            <w:tcBorders>
              <w:top w:val="single" w:color="auto" w:sz="4" w:space="0"/>
              <w:left w:val="nil"/>
              <w:bottom w:val="single" w:color="auto" w:sz="4" w:space="0"/>
              <w:right w:val="single" w:color="auto" w:sz="4" w:space="0"/>
            </w:tcBorders>
            <w:shd w:val="clear" w:color="auto" w:fill="auto"/>
            <w:noWrap/>
            <w:vAlign w:val="center"/>
            <w:hideMark/>
          </w:tcPr>
          <w:p w:rsidRPr="003200D9" w:rsidR="005C5DAE" w:rsidP="0012054A" w:rsidRDefault="005C5DAE" w14:paraId="4458EACF" w14:textId="77777777">
            <w:pPr>
              <w:spacing w:after="0" w:line="240" w:lineRule="auto"/>
              <w:rPr>
                <w:rFonts w:ascii="Calibri" w:hAnsi="Calibri" w:eastAsia="Times New Roman" w:cs="Calibri"/>
                <w:b/>
                <w:bCs/>
                <w:color w:val="000000"/>
                <w:sz w:val="18"/>
                <w:szCs w:val="18"/>
              </w:rPr>
            </w:pPr>
            <w:r w:rsidRPr="003200D9">
              <w:rPr>
                <w:rFonts w:ascii="Calibri" w:hAnsi="Calibri" w:eastAsia="Times New Roman" w:cs="Calibri"/>
                <w:b/>
                <w:bCs/>
                <w:color w:val="000000"/>
                <w:sz w:val="18"/>
                <w:szCs w:val="18"/>
              </w:rPr>
              <w:t> </w:t>
            </w:r>
          </w:p>
        </w:tc>
        <w:tc>
          <w:tcPr>
            <w:tcW w:w="1007" w:type="dxa"/>
            <w:tcBorders>
              <w:top w:val="single" w:color="auto" w:sz="4" w:space="0"/>
              <w:left w:val="nil"/>
              <w:bottom w:val="single" w:color="auto" w:sz="4" w:space="0"/>
              <w:right w:val="single" w:color="auto" w:sz="4" w:space="0"/>
            </w:tcBorders>
            <w:shd w:val="clear" w:color="auto" w:fill="auto"/>
            <w:noWrap/>
            <w:vAlign w:val="center"/>
            <w:hideMark/>
          </w:tcPr>
          <w:p w:rsidRPr="003200D9" w:rsidR="005C5DAE" w:rsidP="0012054A" w:rsidRDefault="005C5DAE" w14:paraId="2234D2E1" w14:textId="77777777">
            <w:pPr>
              <w:spacing w:after="0" w:line="240" w:lineRule="auto"/>
              <w:rPr>
                <w:rFonts w:ascii="Calibri" w:hAnsi="Calibri" w:eastAsia="Times New Roman" w:cs="Calibri"/>
                <w:b/>
                <w:bCs/>
                <w:color w:val="000000"/>
                <w:sz w:val="18"/>
                <w:szCs w:val="18"/>
              </w:rPr>
            </w:pPr>
            <w:r w:rsidRPr="003200D9">
              <w:rPr>
                <w:rFonts w:ascii="Calibri" w:hAnsi="Calibri" w:eastAsia="Times New Roman" w:cs="Calibri"/>
                <w:b/>
                <w:bCs/>
                <w:color w:val="000000"/>
                <w:sz w:val="18"/>
                <w:szCs w:val="18"/>
              </w:rPr>
              <w:t> </w:t>
            </w:r>
          </w:p>
        </w:tc>
        <w:tc>
          <w:tcPr>
            <w:tcW w:w="1132" w:type="dxa"/>
            <w:tcBorders>
              <w:top w:val="single" w:color="auto" w:sz="4" w:space="0"/>
              <w:left w:val="nil"/>
              <w:bottom w:val="single" w:color="auto" w:sz="4" w:space="0"/>
              <w:right w:val="single" w:color="auto" w:sz="4" w:space="0"/>
            </w:tcBorders>
            <w:shd w:val="clear" w:color="auto" w:fill="auto"/>
            <w:noWrap/>
            <w:vAlign w:val="center"/>
            <w:hideMark/>
          </w:tcPr>
          <w:p w:rsidRPr="003200D9" w:rsidR="005C5DAE" w:rsidP="0012054A" w:rsidRDefault="005C5DAE" w14:paraId="5F8AC6BF" w14:textId="0D999F48">
            <w:pPr>
              <w:spacing w:after="0" w:line="240" w:lineRule="auto"/>
              <w:rPr>
                <w:rFonts w:ascii="Calibri" w:hAnsi="Calibri" w:eastAsia="Times New Roman" w:cs="Calibri"/>
                <w:b/>
                <w:bCs/>
                <w:color w:val="000000"/>
                <w:sz w:val="18"/>
                <w:szCs w:val="18"/>
              </w:rPr>
            </w:pPr>
          </w:p>
        </w:tc>
        <w:tc>
          <w:tcPr>
            <w:tcW w:w="1031" w:type="dxa"/>
            <w:tcBorders>
              <w:top w:val="single" w:color="auto" w:sz="4" w:space="0"/>
              <w:left w:val="nil"/>
              <w:bottom w:val="single" w:color="auto" w:sz="4" w:space="0"/>
              <w:right w:val="single" w:color="auto" w:sz="4" w:space="0"/>
            </w:tcBorders>
            <w:shd w:val="clear" w:color="auto" w:fill="auto"/>
            <w:noWrap/>
            <w:vAlign w:val="center"/>
            <w:hideMark/>
          </w:tcPr>
          <w:p w:rsidRPr="003200D9" w:rsidR="005C5DAE" w:rsidP="0012054A" w:rsidRDefault="00F16369" w14:paraId="69F77263" w14:textId="30D01E1D">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A</w:t>
            </w:r>
          </w:p>
        </w:tc>
        <w:tc>
          <w:tcPr>
            <w:tcW w:w="1119" w:type="dxa"/>
            <w:tcBorders>
              <w:top w:val="single" w:color="auto" w:sz="4" w:space="0"/>
              <w:left w:val="nil"/>
              <w:bottom w:val="single" w:color="auto" w:sz="4" w:space="0"/>
              <w:right w:val="single" w:color="auto" w:sz="4" w:space="0"/>
            </w:tcBorders>
            <w:shd w:val="clear" w:color="auto" w:fill="auto"/>
            <w:noWrap/>
            <w:vAlign w:val="center"/>
            <w:hideMark/>
          </w:tcPr>
          <w:p w:rsidRPr="003200D9" w:rsidR="005C5DAE" w:rsidP="0012054A" w:rsidRDefault="007D7F76" w14:paraId="54EC3A79" w14:textId="7F67EE25">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B</w:t>
            </w:r>
          </w:p>
        </w:tc>
        <w:tc>
          <w:tcPr>
            <w:tcW w:w="982" w:type="dxa"/>
            <w:tcBorders>
              <w:top w:val="single" w:color="auto" w:sz="4" w:space="0"/>
              <w:left w:val="nil"/>
              <w:bottom w:val="single" w:color="auto" w:sz="4" w:space="0"/>
              <w:right w:val="single" w:color="auto" w:sz="4" w:space="0"/>
            </w:tcBorders>
            <w:shd w:val="clear" w:color="auto" w:fill="auto"/>
            <w:noWrap/>
            <w:vAlign w:val="center"/>
            <w:hideMark/>
          </w:tcPr>
          <w:p w:rsidRPr="003200D9" w:rsidR="005C5DAE" w:rsidP="0012054A" w:rsidRDefault="007D7F76" w14:paraId="058C0D20" w14:textId="4F0EA31F">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C</w:t>
            </w:r>
          </w:p>
        </w:tc>
        <w:tc>
          <w:tcPr>
            <w:tcW w:w="998" w:type="dxa"/>
            <w:tcBorders>
              <w:top w:val="single" w:color="auto" w:sz="4" w:space="0"/>
              <w:left w:val="nil"/>
              <w:bottom w:val="single" w:color="auto" w:sz="4" w:space="0"/>
              <w:right w:val="single" w:color="auto" w:sz="4" w:space="0"/>
            </w:tcBorders>
            <w:shd w:val="clear" w:color="auto" w:fill="auto"/>
            <w:noWrap/>
            <w:vAlign w:val="center"/>
            <w:hideMark/>
          </w:tcPr>
          <w:p w:rsidRPr="003200D9" w:rsidR="005C5DAE" w:rsidP="0012054A" w:rsidRDefault="007D7F76" w14:paraId="68E03DF1" w14:textId="1070338B">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D</w:t>
            </w:r>
          </w:p>
        </w:tc>
        <w:tc>
          <w:tcPr>
            <w:tcW w:w="1086" w:type="dxa"/>
            <w:tcBorders>
              <w:top w:val="single" w:color="auto" w:sz="4" w:space="0"/>
              <w:left w:val="nil"/>
              <w:bottom w:val="single" w:color="auto" w:sz="4" w:space="0"/>
              <w:right w:val="single" w:color="auto" w:sz="4" w:space="0"/>
            </w:tcBorders>
            <w:shd w:val="clear" w:color="auto" w:fill="auto"/>
            <w:noWrap/>
            <w:vAlign w:val="center"/>
            <w:hideMark/>
          </w:tcPr>
          <w:p w:rsidRPr="003200D9" w:rsidR="005C5DAE" w:rsidP="0012054A" w:rsidRDefault="007D7F76" w14:paraId="7DB54507" w14:textId="0B4A0945">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E</w:t>
            </w:r>
          </w:p>
        </w:tc>
        <w:tc>
          <w:tcPr>
            <w:tcW w:w="843" w:type="dxa"/>
            <w:tcBorders>
              <w:top w:val="single" w:color="auto" w:sz="4" w:space="0"/>
              <w:left w:val="nil"/>
              <w:bottom w:val="single" w:color="auto" w:sz="4" w:space="0"/>
              <w:right w:val="single" w:color="auto" w:sz="4" w:space="0"/>
            </w:tcBorders>
            <w:shd w:val="clear" w:color="auto" w:fill="auto"/>
            <w:noWrap/>
            <w:vAlign w:val="center"/>
            <w:hideMark/>
          </w:tcPr>
          <w:p w:rsidRPr="003200D9" w:rsidR="005C5DAE" w:rsidP="0012054A" w:rsidRDefault="007D7F76" w14:paraId="2E260EC3" w14:textId="15E24081">
            <w:pPr>
              <w:spacing w:after="0" w:line="240" w:lineRule="auto"/>
              <w:rPr>
                <w:rFonts w:ascii="Calibri" w:hAnsi="Calibri" w:eastAsia="Times New Roman" w:cs="Calibri"/>
                <w:color w:val="000000"/>
              </w:rPr>
            </w:pPr>
            <w:r>
              <w:rPr>
                <w:rFonts w:ascii="Calibri" w:hAnsi="Calibri" w:eastAsia="Times New Roman" w:cs="Calibri"/>
                <w:color w:val="000000"/>
              </w:rPr>
              <w:t>F</w:t>
            </w:r>
          </w:p>
        </w:tc>
        <w:tc>
          <w:tcPr>
            <w:tcW w:w="1399" w:type="dxa"/>
            <w:tcBorders>
              <w:top w:val="single" w:color="auto" w:sz="4" w:space="0"/>
              <w:left w:val="nil"/>
              <w:bottom w:val="single" w:color="auto" w:sz="4" w:space="0"/>
              <w:right w:val="single" w:color="auto" w:sz="4" w:space="0"/>
            </w:tcBorders>
            <w:shd w:val="clear" w:color="auto" w:fill="auto"/>
            <w:noWrap/>
            <w:vAlign w:val="bottom"/>
            <w:hideMark/>
          </w:tcPr>
          <w:p w:rsidRPr="003200D9" w:rsidR="005C5DAE" w:rsidP="0012054A" w:rsidRDefault="007D7F76" w14:paraId="05111401" w14:textId="7C603FD1">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G</w:t>
            </w:r>
          </w:p>
        </w:tc>
      </w:tr>
      <w:tr w:rsidRPr="003200D9" w:rsidR="005C5DAE" w:rsidTr="0012054A" w14:paraId="2EEF91C0" w14:textId="77777777">
        <w:trPr>
          <w:trHeight w:val="2040"/>
        </w:trPr>
        <w:tc>
          <w:tcPr>
            <w:tcW w:w="540" w:type="dxa"/>
            <w:tcBorders>
              <w:top w:val="nil"/>
              <w:left w:val="single" w:color="auto" w:sz="4" w:space="0"/>
              <w:bottom w:val="single" w:color="auto" w:sz="4" w:space="0"/>
              <w:right w:val="single" w:color="auto" w:sz="4" w:space="0"/>
            </w:tcBorders>
            <w:shd w:val="clear" w:color="000000" w:fill="F8CBAD"/>
            <w:noWrap/>
            <w:vAlign w:val="center"/>
            <w:hideMark/>
          </w:tcPr>
          <w:p w:rsidRPr="003200D9" w:rsidR="005C5DAE" w:rsidP="0012054A" w:rsidRDefault="005C5DAE" w14:paraId="573DC9AB" w14:textId="77777777">
            <w:pPr>
              <w:spacing w:after="0" w:line="240" w:lineRule="auto"/>
              <w:jc w:val="center"/>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A/c No.</w:t>
            </w:r>
          </w:p>
        </w:tc>
        <w:tc>
          <w:tcPr>
            <w:tcW w:w="1021" w:type="dxa"/>
            <w:tcBorders>
              <w:top w:val="nil"/>
              <w:left w:val="nil"/>
              <w:bottom w:val="single" w:color="auto" w:sz="4" w:space="0"/>
              <w:right w:val="single" w:color="auto" w:sz="4" w:space="0"/>
            </w:tcBorders>
            <w:shd w:val="clear" w:color="000000" w:fill="F8CBAD"/>
            <w:vAlign w:val="center"/>
            <w:hideMark/>
          </w:tcPr>
          <w:p w:rsidRPr="003200D9" w:rsidR="005C5DAE" w:rsidP="0012054A" w:rsidRDefault="005C5DAE" w14:paraId="786E7F1B" w14:textId="77777777">
            <w:pPr>
              <w:spacing w:after="0" w:line="240" w:lineRule="auto"/>
              <w:jc w:val="center"/>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Customer</w:t>
            </w:r>
            <w:r w:rsidRPr="003200D9">
              <w:rPr>
                <w:rFonts w:ascii="Calibri" w:hAnsi="Calibri" w:eastAsia="Times New Roman" w:cs="Calibri"/>
                <w:b/>
                <w:bCs/>
                <w:color w:val="000000"/>
                <w:sz w:val="20"/>
                <w:szCs w:val="20"/>
              </w:rPr>
              <w:br/>
            </w:r>
            <w:r w:rsidRPr="003200D9">
              <w:rPr>
                <w:rFonts w:ascii="Calibri" w:hAnsi="Calibri" w:eastAsia="Times New Roman" w:cs="Calibri"/>
                <w:b/>
                <w:bCs/>
                <w:color w:val="000000"/>
                <w:sz w:val="20"/>
                <w:szCs w:val="20"/>
              </w:rPr>
              <w:t xml:space="preserve"> Id</w:t>
            </w:r>
          </w:p>
        </w:tc>
        <w:tc>
          <w:tcPr>
            <w:tcW w:w="1007" w:type="dxa"/>
            <w:tcBorders>
              <w:top w:val="nil"/>
              <w:left w:val="nil"/>
              <w:bottom w:val="single" w:color="auto" w:sz="4" w:space="0"/>
              <w:right w:val="single" w:color="auto" w:sz="4" w:space="0"/>
            </w:tcBorders>
            <w:shd w:val="clear" w:color="000000" w:fill="F8CBAD"/>
            <w:vAlign w:val="center"/>
            <w:hideMark/>
          </w:tcPr>
          <w:p w:rsidRPr="003200D9" w:rsidR="005C5DAE" w:rsidP="0012054A" w:rsidRDefault="005C5DAE" w14:paraId="420F34C8" w14:textId="77777777">
            <w:pPr>
              <w:spacing w:after="0" w:line="240" w:lineRule="auto"/>
              <w:jc w:val="center"/>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Date of Recovery (From Borrower to MLI)</w:t>
            </w:r>
          </w:p>
        </w:tc>
        <w:tc>
          <w:tcPr>
            <w:tcW w:w="1132" w:type="dxa"/>
            <w:tcBorders>
              <w:top w:val="nil"/>
              <w:left w:val="nil"/>
              <w:bottom w:val="single" w:color="auto" w:sz="4" w:space="0"/>
              <w:right w:val="single" w:color="auto" w:sz="4" w:space="0"/>
            </w:tcBorders>
            <w:shd w:val="clear" w:color="000000" w:fill="F8CBAD"/>
            <w:vAlign w:val="center"/>
            <w:hideMark/>
          </w:tcPr>
          <w:p w:rsidRPr="003200D9" w:rsidR="005C5DAE" w:rsidP="0012054A" w:rsidRDefault="005C5DAE" w14:paraId="5C68ADCD" w14:textId="77777777">
            <w:pPr>
              <w:spacing w:after="0" w:line="240" w:lineRule="auto"/>
              <w:jc w:val="center"/>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Recovery Amount (Entire amount)</w:t>
            </w:r>
          </w:p>
        </w:tc>
        <w:tc>
          <w:tcPr>
            <w:tcW w:w="1031" w:type="dxa"/>
            <w:tcBorders>
              <w:top w:val="nil"/>
              <w:left w:val="nil"/>
              <w:bottom w:val="single" w:color="auto" w:sz="4" w:space="0"/>
              <w:right w:val="single" w:color="auto" w:sz="4" w:space="0"/>
            </w:tcBorders>
            <w:shd w:val="clear" w:color="000000" w:fill="F8CBAD"/>
            <w:vAlign w:val="center"/>
            <w:hideMark/>
          </w:tcPr>
          <w:p w:rsidRPr="003200D9" w:rsidR="005C5DAE" w:rsidP="0012054A" w:rsidRDefault="005C5DAE" w14:paraId="36E086D0" w14:textId="77777777">
            <w:pPr>
              <w:spacing w:after="0" w:line="240" w:lineRule="auto"/>
              <w:jc w:val="center"/>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Recovery Amount (NCGTC Share)</w:t>
            </w:r>
          </w:p>
        </w:tc>
        <w:tc>
          <w:tcPr>
            <w:tcW w:w="1119" w:type="dxa"/>
            <w:tcBorders>
              <w:top w:val="nil"/>
              <w:left w:val="nil"/>
              <w:bottom w:val="single" w:color="auto" w:sz="4" w:space="0"/>
              <w:right w:val="single" w:color="auto" w:sz="4" w:space="0"/>
            </w:tcBorders>
            <w:shd w:val="clear" w:color="000000" w:fill="F8CBAD"/>
            <w:vAlign w:val="center"/>
            <w:hideMark/>
          </w:tcPr>
          <w:p w:rsidRPr="003200D9" w:rsidR="005C5DAE" w:rsidP="0012054A" w:rsidRDefault="007D7F76" w14:paraId="5EA09E45" w14:textId="47F6E43F">
            <w:pPr>
              <w:spacing w:after="0" w:line="240" w:lineRule="auto"/>
              <w:jc w:val="center"/>
              <w:rPr>
                <w:rFonts w:ascii="Calibri" w:hAnsi="Calibri" w:eastAsia="Times New Roman" w:cs="Calibri"/>
                <w:b/>
                <w:bCs/>
                <w:color w:val="000000"/>
                <w:sz w:val="20"/>
                <w:szCs w:val="20"/>
              </w:rPr>
            </w:pPr>
            <w:r w:rsidRPr="007D7F76">
              <w:rPr>
                <w:rFonts w:ascii="Calibri" w:hAnsi="Calibri" w:eastAsia="Times New Roman" w:cs="Calibri"/>
                <w:b/>
                <w:bCs/>
                <w:color w:val="000000"/>
                <w:sz w:val="20"/>
                <w:szCs w:val="20"/>
              </w:rPr>
              <w:t>DATE when  the last tranche for full recovery  payment is received</w:t>
            </w:r>
          </w:p>
        </w:tc>
        <w:tc>
          <w:tcPr>
            <w:tcW w:w="982" w:type="dxa"/>
            <w:tcBorders>
              <w:top w:val="nil"/>
              <w:left w:val="nil"/>
              <w:bottom w:val="single" w:color="auto" w:sz="4" w:space="0"/>
              <w:right w:val="single" w:color="auto" w:sz="4" w:space="0"/>
            </w:tcBorders>
            <w:shd w:val="clear" w:color="000000" w:fill="F8CBAD"/>
            <w:vAlign w:val="center"/>
            <w:hideMark/>
          </w:tcPr>
          <w:p w:rsidRPr="007D7F76" w:rsidR="007D7F76" w:rsidP="007D7F76" w:rsidRDefault="007D7F76" w14:paraId="12535419" w14:textId="77777777">
            <w:pPr>
              <w:spacing w:after="0" w:line="240" w:lineRule="auto"/>
              <w:jc w:val="center"/>
              <w:rPr>
                <w:rFonts w:ascii="Calibri" w:hAnsi="Calibri" w:eastAsia="Times New Roman" w:cs="Calibri"/>
                <w:b/>
                <w:bCs/>
                <w:color w:val="000000"/>
                <w:sz w:val="20"/>
                <w:szCs w:val="20"/>
              </w:rPr>
            </w:pPr>
            <w:r w:rsidRPr="007D7F76">
              <w:rPr>
                <w:rFonts w:ascii="Calibri" w:hAnsi="Calibri" w:eastAsia="Times New Roman" w:cs="Calibri"/>
                <w:b/>
                <w:bCs/>
                <w:color w:val="000000"/>
                <w:sz w:val="20"/>
                <w:szCs w:val="20"/>
              </w:rPr>
              <w:t>Days Elapsed (Days diff between Date of Recovery and  DATE when</w:t>
            </w:r>
          </w:p>
          <w:p w:rsidRPr="007D7F76" w:rsidR="007D7F76" w:rsidP="007D7F76" w:rsidRDefault="007D7F76" w14:paraId="21CDEE78" w14:textId="77777777">
            <w:pPr>
              <w:spacing w:after="0" w:line="240" w:lineRule="auto"/>
              <w:jc w:val="center"/>
              <w:rPr>
                <w:rFonts w:ascii="Calibri" w:hAnsi="Calibri" w:eastAsia="Times New Roman" w:cs="Calibri"/>
                <w:b/>
                <w:bCs/>
                <w:color w:val="000000"/>
                <w:sz w:val="20"/>
                <w:szCs w:val="20"/>
              </w:rPr>
            </w:pPr>
            <w:r w:rsidRPr="007D7F76">
              <w:rPr>
                <w:rFonts w:ascii="Calibri" w:hAnsi="Calibri" w:eastAsia="Times New Roman" w:cs="Calibri"/>
                <w:b/>
                <w:bCs/>
                <w:color w:val="000000"/>
                <w:sz w:val="20"/>
                <w:szCs w:val="20"/>
              </w:rPr>
              <w:t xml:space="preserve"> the last tranche</w:t>
            </w:r>
          </w:p>
          <w:p w:rsidRPr="007D7F76" w:rsidR="007D7F76" w:rsidP="007D7F76" w:rsidRDefault="007D7F76" w14:paraId="74422B96" w14:textId="77777777">
            <w:pPr>
              <w:spacing w:after="0" w:line="240" w:lineRule="auto"/>
              <w:jc w:val="center"/>
              <w:rPr>
                <w:rFonts w:ascii="Calibri" w:hAnsi="Calibri" w:eastAsia="Times New Roman" w:cs="Calibri"/>
                <w:b/>
                <w:bCs/>
                <w:color w:val="000000"/>
                <w:sz w:val="20"/>
                <w:szCs w:val="20"/>
              </w:rPr>
            </w:pPr>
            <w:r w:rsidRPr="007D7F76">
              <w:rPr>
                <w:rFonts w:ascii="Calibri" w:hAnsi="Calibri" w:eastAsia="Times New Roman" w:cs="Calibri"/>
                <w:b/>
                <w:bCs/>
                <w:color w:val="000000"/>
                <w:sz w:val="20"/>
                <w:szCs w:val="20"/>
              </w:rPr>
              <w:t xml:space="preserve"> for full recovery</w:t>
            </w:r>
          </w:p>
          <w:p w:rsidRPr="007D7F76" w:rsidR="007D7F76" w:rsidP="007D7F76" w:rsidRDefault="007D7F76" w14:paraId="298F09F6" w14:textId="77777777">
            <w:pPr>
              <w:spacing w:after="0" w:line="240" w:lineRule="auto"/>
              <w:jc w:val="center"/>
              <w:rPr>
                <w:rFonts w:ascii="Calibri" w:hAnsi="Calibri" w:eastAsia="Times New Roman" w:cs="Calibri"/>
                <w:b/>
                <w:bCs/>
                <w:color w:val="000000"/>
                <w:sz w:val="20"/>
                <w:szCs w:val="20"/>
              </w:rPr>
            </w:pPr>
            <w:r w:rsidRPr="007D7F76">
              <w:rPr>
                <w:rFonts w:ascii="Calibri" w:hAnsi="Calibri" w:eastAsia="Times New Roman" w:cs="Calibri"/>
                <w:b/>
                <w:bCs/>
                <w:color w:val="000000"/>
                <w:sz w:val="20"/>
                <w:szCs w:val="20"/>
              </w:rPr>
              <w:t xml:space="preserve"> payment is </w:t>
            </w:r>
          </w:p>
          <w:p w:rsidRPr="003200D9" w:rsidR="005C5DAE" w:rsidP="007D7F76" w:rsidRDefault="007D7F76" w14:paraId="52E4AC8F" w14:textId="6F7DEE91">
            <w:pPr>
              <w:spacing w:after="0" w:line="240" w:lineRule="auto"/>
              <w:jc w:val="center"/>
              <w:rPr>
                <w:rFonts w:ascii="Calibri" w:hAnsi="Calibri" w:eastAsia="Times New Roman" w:cs="Calibri"/>
                <w:b/>
                <w:bCs/>
                <w:color w:val="000000"/>
                <w:sz w:val="20"/>
                <w:szCs w:val="20"/>
              </w:rPr>
            </w:pPr>
            <w:r w:rsidRPr="007D7F76">
              <w:rPr>
                <w:rFonts w:ascii="Calibri" w:hAnsi="Calibri" w:eastAsia="Times New Roman" w:cs="Calibri"/>
                <w:b/>
                <w:bCs/>
                <w:color w:val="000000"/>
                <w:sz w:val="20"/>
                <w:szCs w:val="20"/>
              </w:rPr>
              <w:t>received)</w:t>
            </w:r>
          </w:p>
        </w:tc>
        <w:tc>
          <w:tcPr>
            <w:tcW w:w="998" w:type="dxa"/>
            <w:tcBorders>
              <w:top w:val="nil"/>
              <w:left w:val="nil"/>
              <w:bottom w:val="single" w:color="auto" w:sz="4" w:space="0"/>
              <w:right w:val="single" w:color="auto" w:sz="4" w:space="0"/>
            </w:tcBorders>
            <w:shd w:val="clear" w:color="000000" w:fill="F8CBAD"/>
            <w:vAlign w:val="center"/>
            <w:hideMark/>
          </w:tcPr>
          <w:p w:rsidRPr="003200D9" w:rsidR="005C5DAE" w:rsidP="0012054A" w:rsidRDefault="005C5DAE" w14:paraId="29BCCE94" w14:textId="77777777">
            <w:pPr>
              <w:spacing w:after="0" w:line="240" w:lineRule="auto"/>
              <w:jc w:val="center"/>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 xml:space="preserve">Eligible </w:t>
            </w:r>
            <w:r w:rsidRPr="003200D9">
              <w:rPr>
                <w:rFonts w:ascii="Calibri" w:hAnsi="Calibri" w:eastAsia="Times New Roman" w:cs="Calibri"/>
                <w:b/>
                <w:bCs/>
                <w:color w:val="000000"/>
                <w:sz w:val="20"/>
                <w:szCs w:val="20"/>
              </w:rPr>
              <w:br/>
            </w:r>
            <w:r w:rsidRPr="003200D9">
              <w:rPr>
                <w:rFonts w:ascii="Calibri" w:hAnsi="Calibri" w:eastAsia="Times New Roman" w:cs="Calibri"/>
                <w:b/>
                <w:bCs/>
                <w:color w:val="000000"/>
                <w:sz w:val="20"/>
                <w:szCs w:val="20"/>
              </w:rPr>
              <w:t xml:space="preserve">Days For </w:t>
            </w:r>
            <w:r w:rsidRPr="003200D9">
              <w:rPr>
                <w:rFonts w:ascii="Calibri" w:hAnsi="Calibri" w:eastAsia="Times New Roman" w:cs="Calibri"/>
                <w:b/>
                <w:bCs/>
                <w:color w:val="000000"/>
                <w:sz w:val="20"/>
                <w:szCs w:val="20"/>
              </w:rPr>
              <w:br/>
            </w:r>
            <w:r w:rsidRPr="003200D9">
              <w:rPr>
                <w:rFonts w:ascii="Calibri" w:hAnsi="Calibri" w:eastAsia="Times New Roman" w:cs="Calibri"/>
                <w:b/>
                <w:bCs/>
                <w:color w:val="000000"/>
                <w:sz w:val="20"/>
                <w:szCs w:val="20"/>
              </w:rPr>
              <w:t>Penalty</w:t>
            </w:r>
          </w:p>
        </w:tc>
        <w:tc>
          <w:tcPr>
            <w:tcW w:w="1086" w:type="dxa"/>
            <w:tcBorders>
              <w:top w:val="nil"/>
              <w:left w:val="nil"/>
              <w:bottom w:val="single" w:color="auto" w:sz="4" w:space="0"/>
              <w:right w:val="single" w:color="auto" w:sz="4" w:space="0"/>
            </w:tcBorders>
            <w:shd w:val="clear" w:color="000000" w:fill="F8CBAD"/>
            <w:vAlign w:val="center"/>
            <w:hideMark/>
          </w:tcPr>
          <w:p w:rsidRPr="003200D9" w:rsidR="005C5DAE" w:rsidP="0012054A" w:rsidRDefault="005C5DAE" w14:paraId="4B4DDB6E" w14:textId="77777777">
            <w:pPr>
              <w:spacing w:after="0" w:line="240" w:lineRule="auto"/>
              <w:jc w:val="center"/>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 xml:space="preserve">Penalty </w:t>
            </w:r>
            <w:r w:rsidRPr="003200D9">
              <w:rPr>
                <w:rFonts w:ascii="Calibri" w:hAnsi="Calibri" w:eastAsia="Times New Roman" w:cs="Calibri"/>
                <w:b/>
                <w:bCs/>
                <w:color w:val="000000"/>
                <w:sz w:val="20"/>
                <w:szCs w:val="20"/>
              </w:rPr>
              <w:br/>
            </w:r>
            <w:r w:rsidRPr="003200D9">
              <w:rPr>
                <w:rFonts w:ascii="Calibri" w:hAnsi="Calibri" w:eastAsia="Times New Roman" w:cs="Calibri"/>
                <w:b/>
                <w:bCs/>
                <w:color w:val="000000"/>
                <w:sz w:val="20"/>
                <w:szCs w:val="20"/>
              </w:rPr>
              <w:t>Calculated</w:t>
            </w:r>
          </w:p>
        </w:tc>
        <w:tc>
          <w:tcPr>
            <w:tcW w:w="843" w:type="dxa"/>
            <w:tcBorders>
              <w:top w:val="nil"/>
              <w:left w:val="nil"/>
              <w:bottom w:val="single" w:color="auto" w:sz="4" w:space="0"/>
              <w:right w:val="single" w:color="auto" w:sz="4" w:space="0"/>
            </w:tcBorders>
            <w:shd w:val="clear" w:color="000000" w:fill="F8CBAD"/>
            <w:vAlign w:val="center"/>
            <w:hideMark/>
          </w:tcPr>
          <w:p w:rsidRPr="003200D9" w:rsidR="005C5DAE" w:rsidP="0012054A" w:rsidRDefault="007D7F76" w14:paraId="04E7F8BC" w14:textId="7D13B569">
            <w:pPr>
              <w:spacing w:after="0" w:line="240" w:lineRule="auto"/>
              <w:jc w:val="center"/>
              <w:rPr>
                <w:rFonts w:ascii="Calibri" w:hAnsi="Calibri" w:eastAsia="Times New Roman" w:cs="Calibri"/>
                <w:b/>
                <w:bCs/>
                <w:color w:val="000000"/>
                <w:sz w:val="20"/>
                <w:szCs w:val="20"/>
              </w:rPr>
            </w:pPr>
            <w:r>
              <w:rPr>
                <w:rFonts w:ascii="Calibri" w:hAnsi="Calibri" w:eastAsia="Times New Roman" w:cs="Calibri"/>
                <w:b/>
                <w:bCs/>
                <w:color w:val="000000"/>
                <w:sz w:val="20"/>
                <w:szCs w:val="20"/>
              </w:rPr>
              <w:t xml:space="preserve">Tax on Penalty </w:t>
            </w:r>
            <w:r>
              <w:rPr>
                <w:rFonts w:ascii="Calibri" w:hAnsi="Calibri" w:eastAsia="Times New Roman" w:cs="Calibri"/>
                <w:b/>
                <w:bCs/>
                <w:color w:val="000000"/>
                <w:sz w:val="20"/>
                <w:szCs w:val="20"/>
              </w:rPr>
              <w:br/>
            </w:r>
            <w:r>
              <w:rPr>
                <w:rFonts w:ascii="Calibri" w:hAnsi="Calibri" w:eastAsia="Times New Roman" w:cs="Calibri"/>
                <w:b/>
                <w:bCs/>
                <w:color w:val="000000"/>
                <w:sz w:val="20"/>
                <w:szCs w:val="20"/>
              </w:rPr>
              <w:t>(@18% on E</w:t>
            </w:r>
            <w:r w:rsidRPr="003200D9" w:rsidR="005C5DAE">
              <w:rPr>
                <w:rFonts w:ascii="Calibri" w:hAnsi="Calibri" w:eastAsia="Times New Roman" w:cs="Calibri"/>
                <w:b/>
                <w:bCs/>
                <w:color w:val="000000"/>
                <w:sz w:val="20"/>
                <w:szCs w:val="20"/>
              </w:rPr>
              <w:t>)</w:t>
            </w:r>
          </w:p>
        </w:tc>
        <w:tc>
          <w:tcPr>
            <w:tcW w:w="1399" w:type="dxa"/>
            <w:tcBorders>
              <w:top w:val="nil"/>
              <w:left w:val="nil"/>
              <w:bottom w:val="single" w:color="auto" w:sz="4" w:space="0"/>
              <w:right w:val="single" w:color="auto" w:sz="4" w:space="0"/>
            </w:tcBorders>
            <w:shd w:val="clear" w:color="000000" w:fill="F8CBAD"/>
            <w:vAlign w:val="center"/>
            <w:hideMark/>
          </w:tcPr>
          <w:p w:rsidRPr="003200D9" w:rsidR="005C5DAE" w:rsidP="007D7F76" w:rsidRDefault="005C5DAE" w14:paraId="523DFBBE" w14:textId="0D17AA7D">
            <w:pPr>
              <w:spacing w:after="0" w:line="240" w:lineRule="auto"/>
              <w:jc w:val="center"/>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Recovery Proceedings for Cases -  Post Final Claim (A+</w:t>
            </w:r>
            <w:r w:rsidR="007D7F76">
              <w:rPr>
                <w:rFonts w:ascii="Calibri" w:hAnsi="Calibri" w:eastAsia="Times New Roman" w:cs="Calibri"/>
                <w:b/>
                <w:bCs/>
                <w:color w:val="000000"/>
                <w:sz w:val="20"/>
                <w:szCs w:val="20"/>
              </w:rPr>
              <w:t>E+F</w:t>
            </w:r>
            <w:r w:rsidRPr="003200D9">
              <w:rPr>
                <w:rFonts w:ascii="Calibri" w:hAnsi="Calibri" w:eastAsia="Times New Roman" w:cs="Calibri"/>
                <w:b/>
                <w:bCs/>
                <w:color w:val="000000"/>
                <w:sz w:val="20"/>
                <w:szCs w:val="20"/>
              </w:rPr>
              <w:t>) along with Penalty/Taxes</w:t>
            </w:r>
          </w:p>
        </w:tc>
      </w:tr>
      <w:tr w:rsidRPr="003200D9" w:rsidR="005C5DAE" w:rsidTr="0012054A" w14:paraId="747A6B90"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37B7318A"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L1</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9F45D38"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A1</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EA8D7E6"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4-Feb-20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E6F995A"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7,500.00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A5AE2D9"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3,750.00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BBD4771"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76AA521"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22</w:t>
            </w:r>
          </w:p>
        </w:tc>
        <w:tc>
          <w:tcPr>
            <w:tcW w:w="998"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14D85C2"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61121BE"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A484DB0"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2D946B5"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3,750.00 </w:t>
            </w:r>
          </w:p>
        </w:tc>
      </w:tr>
      <w:tr w:rsidRPr="003200D9" w:rsidR="005C5DAE" w:rsidTr="0012054A" w14:paraId="488C5733"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177D5D0A"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L2</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F67077F"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A2</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6E977C2F"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5-Feb-20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4840A3D"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5,000.00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1889A70C"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2,500.00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3DA2583"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12DE0E99"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21</w:t>
            </w:r>
          </w:p>
        </w:tc>
        <w:tc>
          <w:tcPr>
            <w:tcW w:w="998"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6BE2CEBC"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721E340"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6A181040"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83446C9"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2,500.00 </w:t>
            </w:r>
          </w:p>
        </w:tc>
      </w:tr>
      <w:tr w:rsidRPr="003200D9" w:rsidR="005C5DAE" w:rsidTr="0012054A" w14:paraId="4DC0672E"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4AFA129F"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L3</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6A94875"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A3</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74DA385"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10-Feb-20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886F843"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20,000.00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CEEFF1A"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10,000.00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7BD5D58"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06B2A4BB"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15</w:t>
            </w:r>
          </w:p>
        </w:tc>
        <w:tc>
          <w:tcPr>
            <w:tcW w:w="998"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0E665069"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62781A6"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4A564F1"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81E4EC3"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10,000.00 </w:t>
            </w:r>
          </w:p>
        </w:tc>
      </w:tr>
      <w:tr w:rsidRPr="003200D9" w:rsidR="005C5DAE" w:rsidTr="0012054A" w14:paraId="3D62A3FF"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69432F78"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L4</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180EDAD"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A4</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A2AF2F1"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10-Feb-20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CB6F360"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18,750.00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1A36BF6"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9,375.00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5719E27"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2CCF337"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15</w:t>
            </w:r>
          </w:p>
        </w:tc>
        <w:tc>
          <w:tcPr>
            <w:tcW w:w="998"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B9B75E6"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606C834"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D3B4FF3"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7770E0B"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9,375.00 </w:t>
            </w:r>
          </w:p>
        </w:tc>
      </w:tr>
      <w:tr w:rsidRPr="003200D9" w:rsidR="005C5DAE" w:rsidTr="0012054A" w14:paraId="4CA60F9F"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0C3A4BFA"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L5</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3815D3C"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A5</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4E28F1B"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12-Feb-20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298BD27"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4,500.00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89D3971"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2,250.00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2B16758"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6AD6436E"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13</w:t>
            </w:r>
          </w:p>
        </w:tc>
        <w:tc>
          <w:tcPr>
            <w:tcW w:w="998"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38E5B01A"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EA19775"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83C3E50"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A2F88F6"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2,250.00 </w:t>
            </w:r>
          </w:p>
        </w:tc>
      </w:tr>
      <w:tr w:rsidRPr="003200D9" w:rsidR="005C5DAE" w:rsidTr="0012054A" w14:paraId="28B907FF"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19B220D4"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L6</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61A2253A"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A6</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47B1576"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12-Feb-20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0F31F38"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6,000.00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A016888"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3,000.00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1314044C"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01F597C1"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13</w:t>
            </w:r>
          </w:p>
        </w:tc>
        <w:tc>
          <w:tcPr>
            <w:tcW w:w="998"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45CB66CF"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733E6AC"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D252C4E"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66215B50"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3,000.00 </w:t>
            </w:r>
          </w:p>
        </w:tc>
      </w:tr>
      <w:tr w:rsidRPr="003200D9" w:rsidR="005C5DAE" w:rsidTr="0012054A" w14:paraId="62FD1BF9"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5D7485BF"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L7</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A3BCE7F"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A7</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36DBD5F"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28-Jan-20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6406BA2E"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7,950.50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1215A4A"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3,975.25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791B215"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1B69AA5F"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29</w:t>
            </w:r>
          </w:p>
        </w:tc>
        <w:tc>
          <w:tcPr>
            <w:tcW w:w="998"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3FB9B0B7"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1BD2AC8"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611F0D60"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F510A17"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3,975.25 </w:t>
            </w:r>
          </w:p>
        </w:tc>
      </w:tr>
      <w:tr w:rsidRPr="003200D9" w:rsidR="005C5DAE" w:rsidTr="0012054A" w14:paraId="4EA348B7"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232716F8"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L8</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DA8F712"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A8</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61B3240"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27-Jan-20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1C638A62"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11,253.50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1C08FDE"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5,626.75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35C0F51"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DC45DD5"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30</w:t>
            </w:r>
          </w:p>
        </w:tc>
        <w:tc>
          <w:tcPr>
            <w:tcW w:w="998"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1509231"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B052528"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F6F7B0D"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2D05D97"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5,626.75 </w:t>
            </w:r>
          </w:p>
        </w:tc>
      </w:tr>
      <w:tr w:rsidRPr="003200D9" w:rsidR="005C5DAE" w:rsidTr="0012054A" w14:paraId="7828D0F1"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69296CAB"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L9</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53AD44E"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A9</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6CEF9BA9"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27-Jan-20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F338ED1"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17,587.50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7FABB79"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8,793.75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8F6D8BD"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0E5A4F3"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30</w:t>
            </w:r>
          </w:p>
        </w:tc>
        <w:tc>
          <w:tcPr>
            <w:tcW w:w="998"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4F5D366"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5BBB0B9"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0C775352"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8C42769"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8,793.75 </w:t>
            </w:r>
          </w:p>
        </w:tc>
      </w:tr>
      <w:tr w:rsidRPr="003200D9" w:rsidR="005C5DAE" w:rsidTr="0012054A" w14:paraId="7D2279B9"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3200D9" w:rsidR="005C5DAE" w:rsidP="0012054A" w:rsidRDefault="005C5DAE" w14:paraId="50E499AC"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L10</w:t>
            </w:r>
          </w:p>
        </w:tc>
        <w:tc>
          <w:tcPr>
            <w:tcW w:w="102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6CE83984"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A10</w:t>
            </w:r>
          </w:p>
        </w:tc>
        <w:tc>
          <w:tcPr>
            <w:tcW w:w="1007"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23F37B96"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27-Jan-20</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ED8DC11"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24,578.00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07F6951"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12,289.00 </w:t>
            </w:r>
          </w:p>
        </w:tc>
        <w:tc>
          <w:tcPr>
            <w:tcW w:w="111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62F82CE7" w14:textId="77777777">
            <w:pPr>
              <w:spacing w:after="0" w:line="240" w:lineRule="auto"/>
              <w:jc w:val="right"/>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c>
          <w:tcPr>
            <w:tcW w:w="982"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65DF8A15"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30</w:t>
            </w:r>
          </w:p>
        </w:tc>
        <w:tc>
          <w:tcPr>
            <w:tcW w:w="998"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4BC1449C" w14:textId="77777777">
            <w:pPr>
              <w:spacing w:after="0" w:line="240" w:lineRule="auto"/>
              <w:jc w:val="right"/>
              <w:rPr>
                <w:rFonts w:ascii="Calibri" w:hAnsi="Calibri" w:eastAsia="Times New Roman" w:cs="Calibri"/>
                <w:color w:val="000000"/>
                <w:sz w:val="18"/>
                <w:szCs w:val="18"/>
              </w:rPr>
            </w:pPr>
            <w:r w:rsidRPr="003200D9">
              <w:rPr>
                <w:rFonts w:ascii="Calibri" w:hAnsi="Calibri" w:eastAsia="Times New Roman" w:cs="Calibri"/>
                <w:color w:val="000000"/>
                <w:sz w:val="18"/>
                <w:szCs w:val="18"/>
              </w:rPr>
              <w:t>0</w:t>
            </w:r>
          </w:p>
        </w:tc>
        <w:tc>
          <w:tcPr>
            <w:tcW w:w="1086"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071ED9C"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3DB56AD0"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73CF920A"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 xml:space="preserve">               12,289.00 </w:t>
            </w:r>
          </w:p>
        </w:tc>
      </w:tr>
      <w:tr w:rsidRPr="003200D9" w:rsidR="005C5DAE" w:rsidTr="0012054A" w14:paraId="489014ED" w14:textId="77777777">
        <w:trPr>
          <w:trHeight w:val="300"/>
        </w:trPr>
        <w:tc>
          <w:tcPr>
            <w:tcW w:w="540" w:type="dxa"/>
            <w:tcBorders>
              <w:top w:val="nil"/>
              <w:left w:val="single" w:color="auto" w:sz="4" w:space="0"/>
              <w:bottom w:val="single" w:color="auto" w:sz="4" w:space="0"/>
              <w:right w:val="single" w:color="auto" w:sz="4" w:space="0"/>
            </w:tcBorders>
            <w:shd w:val="clear" w:color="auto" w:fill="auto"/>
            <w:noWrap/>
            <w:vAlign w:val="center"/>
            <w:hideMark/>
          </w:tcPr>
          <w:p w:rsidRPr="003200D9" w:rsidR="005C5DAE" w:rsidP="0012054A" w:rsidRDefault="005C5DAE" w14:paraId="2EA4A438" w14:textId="77777777">
            <w:pPr>
              <w:spacing w:after="0" w:line="240" w:lineRule="auto"/>
              <w:rPr>
                <w:rFonts w:ascii="Calibri" w:hAnsi="Calibri" w:eastAsia="Times New Roman" w:cs="Calibri"/>
                <w:color w:val="000000"/>
              </w:rPr>
            </w:pPr>
            <w:r w:rsidRPr="003200D9">
              <w:rPr>
                <w:rFonts w:ascii="Calibri" w:hAnsi="Calibri" w:eastAsia="Times New Roman" w:cs="Calibri"/>
                <w:color w:val="000000"/>
              </w:rPr>
              <w:t> </w:t>
            </w:r>
          </w:p>
        </w:tc>
        <w:tc>
          <w:tcPr>
            <w:tcW w:w="1021"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7D3CD57A" w14:textId="77777777">
            <w:pPr>
              <w:spacing w:after="0" w:line="240" w:lineRule="auto"/>
              <w:rPr>
                <w:rFonts w:ascii="Calibri" w:hAnsi="Calibri" w:eastAsia="Times New Roman" w:cs="Calibri"/>
                <w:color w:val="000000"/>
              </w:rPr>
            </w:pPr>
            <w:r w:rsidRPr="003200D9">
              <w:rPr>
                <w:rFonts w:ascii="Calibri" w:hAnsi="Calibri" w:eastAsia="Times New Roman" w:cs="Calibri"/>
                <w:color w:val="000000"/>
              </w:rPr>
              <w:t> </w:t>
            </w:r>
          </w:p>
        </w:tc>
        <w:tc>
          <w:tcPr>
            <w:tcW w:w="1007"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21D6A10F" w14:textId="77777777">
            <w:pPr>
              <w:spacing w:after="0" w:line="240" w:lineRule="auto"/>
              <w:rPr>
                <w:rFonts w:ascii="Calibri" w:hAnsi="Calibri" w:eastAsia="Times New Roman" w:cs="Calibri"/>
                <w:b/>
                <w:bCs/>
                <w:color w:val="000000"/>
                <w:sz w:val="18"/>
                <w:szCs w:val="18"/>
              </w:rPr>
            </w:pPr>
            <w:r w:rsidRPr="003200D9">
              <w:rPr>
                <w:rFonts w:ascii="Calibri" w:hAnsi="Calibri" w:eastAsia="Times New Roman" w:cs="Calibri"/>
                <w:b/>
                <w:bCs/>
                <w:color w:val="000000"/>
                <w:sz w:val="18"/>
                <w:szCs w:val="18"/>
              </w:rPr>
              <w:t> </w:t>
            </w:r>
          </w:p>
        </w:tc>
        <w:tc>
          <w:tcPr>
            <w:tcW w:w="1132"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1ED7A1E" w14:textId="77777777">
            <w:pPr>
              <w:spacing w:after="0" w:line="240" w:lineRule="auto"/>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 xml:space="preserve">      123,119.50 </w:t>
            </w:r>
          </w:p>
        </w:tc>
        <w:tc>
          <w:tcPr>
            <w:tcW w:w="1031"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4E72972E" w14:textId="77777777">
            <w:pPr>
              <w:spacing w:after="0" w:line="240" w:lineRule="auto"/>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 xml:space="preserve">         61,559.75 </w:t>
            </w:r>
          </w:p>
        </w:tc>
        <w:tc>
          <w:tcPr>
            <w:tcW w:w="1119"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1D1EA817" w14:textId="77777777">
            <w:pPr>
              <w:spacing w:after="0" w:line="240" w:lineRule="auto"/>
              <w:rPr>
                <w:rFonts w:ascii="Calibri" w:hAnsi="Calibri" w:eastAsia="Times New Roman" w:cs="Calibri"/>
                <w:color w:val="000000"/>
              </w:rPr>
            </w:pPr>
            <w:r w:rsidRPr="003200D9">
              <w:rPr>
                <w:rFonts w:ascii="Calibri" w:hAnsi="Calibri" w:eastAsia="Times New Roman" w:cs="Calibri"/>
                <w:color w:val="000000"/>
              </w:rPr>
              <w:t> </w:t>
            </w:r>
          </w:p>
        </w:tc>
        <w:tc>
          <w:tcPr>
            <w:tcW w:w="982"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3C232ECE" w14:textId="77777777">
            <w:pPr>
              <w:spacing w:after="0" w:line="240" w:lineRule="auto"/>
              <w:rPr>
                <w:rFonts w:ascii="Calibri" w:hAnsi="Calibri" w:eastAsia="Times New Roman" w:cs="Calibri"/>
                <w:color w:val="000000"/>
              </w:rPr>
            </w:pPr>
            <w:r w:rsidRPr="003200D9">
              <w:rPr>
                <w:rFonts w:ascii="Calibri" w:hAnsi="Calibri" w:eastAsia="Times New Roman" w:cs="Calibri"/>
                <w:color w:val="000000"/>
              </w:rPr>
              <w:t> </w:t>
            </w:r>
          </w:p>
        </w:tc>
        <w:tc>
          <w:tcPr>
            <w:tcW w:w="998"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2CC7745F" w14:textId="77777777">
            <w:pPr>
              <w:spacing w:after="0" w:line="240" w:lineRule="auto"/>
              <w:rPr>
                <w:rFonts w:ascii="Calibri" w:hAnsi="Calibri" w:eastAsia="Times New Roman" w:cs="Calibri"/>
                <w:color w:val="000000"/>
              </w:rPr>
            </w:pPr>
            <w:r w:rsidRPr="003200D9">
              <w:rPr>
                <w:rFonts w:ascii="Calibri" w:hAnsi="Calibri" w:eastAsia="Times New Roman" w:cs="Calibri"/>
                <w:color w:val="000000"/>
              </w:rPr>
              <w:t> </w:t>
            </w:r>
          </w:p>
        </w:tc>
        <w:tc>
          <w:tcPr>
            <w:tcW w:w="1086"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7AC82AB0" w14:textId="77777777">
            <w:pPr>
              <w:spacing w:after="0" w:line="240" w:lineRule="auto"/>
              <w:rPr>
                <w:rFonts w:ascii="Calibri" w:hAnsi="Calibri" w:eastAsia="Times New Roman" w:cs="Calibri"/>
                <w:b/>
                <w:bCs/>
                <w:color w:val="000000"/>
                <w:sz w:val="18"/>
                <w:szCs w:val="18"/>
              </w:rPr>
            </w:pPr>
            <w:r w:rsidRPr="003200D9">
              <w:rPr>
                <w:rFonts w:ascii="Calibri" w:hAnsi="Calibri" w:eastAsia="Times New Roman" w:cs="Calibri"/>
                <w:b/>
                <w:bCs/>
                <w:color w:val="000000"/>
                <w:sz w:val="18"/>
                <w:szCs w:val="18"/>
              </w:rPr>
              <w:t> </w:t>
            </w:r>
          </w:p>
        </w:tc>
        <w:tc>
          <w:tcPr>
            <w:tcW w:w="843" w:type="dxa"/>
            <w:tcBorders>
              <w:top w:val="nil"/>
              <w:left w:val="nil"/>
              <w:bottom w:val="single" w:color="auto" w:sz="4" w:space="0"/>
              <w:right w:val="single" w:color="auto" w:sz="4" w:space="0"/>
            </w:tcBorders>
            <w:shd w:val="clear" w:color="auto" w:fill="auto"/>
            <w:noWrap/>
            <w:vAlign w:val="center"/>
            <w:hideMark/>
          </w:tcPr>
          <w:p w:rsidRPr="003200D9" w:rsidR="005C5DAE" w:rsidP="0012054A" w:rsidRDefault="005C5DAE" w14:paraId="6C1A9B65" w14:textId="77777777">
            <w:pPr>
              <w:spacing w:after="0" w:line="240" w:lineRule="auto"/>
              <w:rPr>
                <w:rFonts w:ascii="Calibri" w:hAnsi="Calibri" w:eastAsia="Times New Roman" w:cs="Calibri"/>
                <w:b/>
                <w:bCs/>
                <w:color w:val="000000"/>
                <w:sz w:val="18"/>
                <w:szCs w:val="18"/>
              </w:rPr>
            </w:pPr>
            <w:r w:rsidRPr="003200D9">
              <w:rPr>
                <w:rFonts w:ascii="Calibri" w:hAnsi="Calibri" w:eastAsia="Times New Roman" w:cs="Calibri"/>
                <w:b/>
                <w:bCs/>
                <w:color w:val="000000"/>
                <w:sz w:val="18"/>
                <w:szCs w:val="18"/>
              </w:rPr>
              <w:t> </w:t>
            </w:r>
          </w:p>
        </w:tc>
        <w:tc>
          <w:tcPr>
            <w:tcW w:w="1399" w:type="dxa"/>
            <w:tcBorders>
              <w:top w:val="nil"/>
              <w:left w:val="nil"/>
              <w:bottom w:val="single" w:color="auto" w:sz="4" w:space="0"/>
              <w:right w:val="single" w:color="auto" w:sz="4" w:space="0"/>
            </w:tcBorders>
            <w:shd w:val="clear" w:color="auto" w:fill="auto"/>
            <w:noWrap/>
            <w:vAlign w:val="bottom"/>
            <w:hideMark/>
          </w:tcPr>
          <w:p w:rsidRPr="003200D9" w:rsidR="005C5DAE" w:rsidP="0012054A" w:rsidRDefault="005C5DAE" w14:paraId="53C85C77" w14:textId="77777777">
            <w:pPr>
              <w:spacing w:after="0" w:line="240" w:lineRule="auto"/>
              <w:rPr>
                <w:rFonts w:ascii="Calibri" w:hAnsi="Calibri" w:eastAsia="Times New Roman" w:cs="Calibri"/>
                <w:b/>
                <w:bCs/>
                <w:color w:val="000000"/>
                <w:sz w:val="20"/>
                <w:szCs w:val="20"/>
              </w:rPr>
            </w:pPr>
            <w:r w:rsidRPr="003200D9">
              <w:rPr>
                <w:rFonts w:ascii="Calibri" w:hAnsi="Calibri" w:eastAsia="Times New Roman" w:cs="Calibri"/>
                <w:b/>
                <w:bCs/>
                <w:color w:val="000000"/>
                <w:sz w:val="20"/>
                <w:szCs w:val="20"/>
              </w:rPr>
              <w:t xml:space="preserve">               61,559.75 </w:t>
            </w:r>
          </w:p>
        </w:tc>
      </w:tr>
    </w:tbl>
    <w:p w:rsidR="005C5DAE" w:rsidP="005C5DAE" w:rsidRDefault="005C5DAE" w14:paraId="5A7F9DD0" w14:textId="4C5C9507">
      <w:pPr>
        <w:spacing w:line="252" w:lineRule="auto"/>
        <w:jc w:val="both"/>
      </w:pPr>
    </w:p>
    <w:p w:rsidRPr="009F6774" w:rsidR="00644312" w:rsidP="00644312" w:rsidRDefault="00644312" w14:paraId="4AE6F3F5" w14:textId="4A0227D3">
      <w:pPr>
        <w:pStyle w:val="ListParagraph"/>
        <w:numPr>
          <w:ilvl w:val="1"/>
          <w:numId w:val="35"/>
        </w:numPr>
      </w:pPr>
      <w:r w:rsidRPr="003200D9">
        <w:rPr>
          <w:rFonts w:ascii="Calibri" w:hAnsi="Calibri" w:eastAsia="Times New Roman" w:cs="Calibri"/>
          <w:b/>
          <w:bCs/>
          <w:color w:val="000000"/>
          <w:sz w:val="20"/>
          <w:szCs w:val="20"/>
        </w:rPr>
        <w:t>Date of Recovery (From Borrower to MLI</w:t>
      </w:r>
      <w:r w:rsidRPr="00B94CD0" w:rsidR="008242C2">
        <w:rPr>
          <w:rFonts w:ascii="Calibri" w:hAnsi="Calibri" w:eastAsia="Times New Roman" w:cs="Calibri"/>
          <w:bCs/>
          <w:color w:val="000000"/>
          <w:sz w:val="20"/>
          <w:szCs w:val="20"/>
        </w:rPr>
        <w:t>)</w:t>
      </w:r>
      <w:r w:rsidR="008242C2">
        <w:rPr>
          <w:rFonts w:ascii="Calibri" w:hAnsi="Calibri" w:eastAsia="Times New Roman" w:cs="Calibri"/>
          <w:bCs/>
          <w:color w:val="000000"/>
          <w:sz w:val="20"/>
          <w:szCs w:val="20"/>
        </w:rPr>
        <w:t>:</w:t>
      </w:r>
      <w:r w:rsidRPr="00B94CD0">
        <w:rPr>
          <w:rFonts w:ascii="Calibri" w:hAnsi="Calibri" w:eastAsia="Times New Roman" w:cs="Calibri"/>
          <w:b/>
          <w:bCs/>
          <w:color w:val="000000"/>
          <w:sz w:val="20"/>
          <w:szCs w:val="20"/>
        </w:rPr>
        <w:t>-</w:t>
      </w:r>
      <w:r w:rsidRPr="00B94CD0">
        <w:rPr>
          <w:rFonts w:ascii="Calibri" w:hAnsi="Calibri" w:eastAsia="Times New Roman" w:cs="Calibri"/>
          <w:bCs/>
          <w:color w:val="000000"/>
          <w:sz w:val="20"/>
          <w:szCs w:val="20"/>
        </w:rPr>
        <w:t xml:space="preserve"> System will take it from input file as it is.</w:t>
      </w:r>
    </w:p>
    <w:p w:rsidRPr="00B94CD0" w:rsidR="00644312" w:rsidP="00644312" w:rsidRDefault="00644312" w14:paraId="1929D2AD" w14:textId="77777777">
      <w:pPr>
        <w:pStyle w:val="ListParagraph"/>
        <w:numPr>
          <w:ilvl w:val="1"/>
          <w:numId w:val="35"/>
        </w:numPr>
      </w:pPr>
      <w:r w:rsidRPr="003200D9">
        <w:rPr>
          <w:rFonts w:ascii="Calibri" w:hAnsi="Calibri" w:eastAsia="Times New Roman" w:cs="Calibri"/>
          <w:b/>
          <w:bCs/>
          <w:color w:val="000000"/>
          <w:sz w:val="20"/>
          <w:szCs w:val="20"/>
        </w:rPr>
        <w:t>Recovery Amount (Entire amount)</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System will take it from input file as it is.</w:t>
      </w:r>
    </w:p>
    <w:p w:rsidRPr="00B738BE" w:rsidR="00644312" w:rsidP="00644312" w:rsidRDefault="00644312" w14:paraId="281594D4" w14:textId="3DCA7CC5">
      <w:pPr>
        <w:pStyle w:val="ListParagraph"/>
        <w:numPr>
          <w:ilvl w:val="1"/>
          <w:numId w:val="35"/>
        </w:numPr>
        <w:rPr>
          <w:rFonts w:ascii="Calibri" w:hAnsi="Calibri" w:eastAsia="Times New Roman" w:cs="Calibri"/>
          <w:bCs/>
          <w:color w:val="000000"/>
          <w:sz w:val="20"/>
          <w:szCs w:val="20"/>
        </w:rPr>
      </w:pPr>
      <w:r w:rsidRPr="00492EB4">
        <w:rPr>
          <w:rFonts w:ascii="Calibri" w:hAnsi="Calibri" w:eastAsia="Times New Roman" w:cs="Calibri"/>
          <w:b/>
          <w:bCs/>
          <w:color w:val="000000"/>
          <w:sz w:val="20"/>
          <w:szCs w:val="20"/>
        </w:rPr>
        <w:t>Recovery Amount (NCGTC Share )</w:t>
      </w:r>
      <w:r>
        <w:rPr>
          <w:rFonts w:ascii="Calibri" w:hAnsi="Calibri" w:eastAsia="Times New Roman" w:cs="Calibri"/>
          <w:b/>
          <w:bCs/>
          <w:color w:val="000000"/>
          <w:sz w:val="20"/>
          <w:szCs w:val="20"/>
        </w:rPr>
        <w:t xml:space="preserve"> :- </w:t>
      </w:r>
      <w:r w:rsidRPr="00B94CD0">
        <w:rPr>
          <w:rFonts w:ascii="Calibri" w:hAnsi="Calibri" w:eastAsia="Times New Roman" w:cs="Calibri"/>
          <w:bCs/>
          <w:color w:val="000000"/>
          <w:sz w:val="20"/>
          <w:szCs w:val="20"/>
        </w:rPr>
        <w:t xml:space="preserve">Net of Recovery *50% </w:t>
      </w:r>
      <w:r w:rsidR="00FC174F">
        <w:rPr>
          <w:rFonts w:ascii="Calibri" w:hAnsi="Calibri" w:eastAsia="Times New Roman" w:cs="Calibri"/>
          <w:bCs/>
          <w:color w:val="000000"/>
          <w:sz w:val="20"/>
          <w:szCs w:val="20"/>
        </w:rPr>
        <w:t>.</w:t>
      </w:r>
      <w:r w:rsidR="00125200">
        <w:rPr>
          <w:rFonts w:ascii="Calibri" w:hAnsi="Calibri" w:eastAsia="Times New Roman" w:cs="Calibri"/>
          <w:bCs/>
          <w:color w:val="000000"/>
          <w:sz w:val="20"/>
          <w:szCs w:val="20"/>
        </w:rPr>
        <w:t xml:space="preserve"> (</w:t>
      </w:r>
      <w:r w:rsidRPr="00B738BE" w:rsidR="00125200">
        <w:rPr>
          <w:rFonts w:ascii="Calibri" w:hAnsi="Calibri" w:eastAsia="Times New Roman" w:cs="Calibri"/>
          <w:bCs/>
          <w:color w:val="000000"/>
          <w:sz w:val="20"/>
          <w:szCs w:val="20"/>
        </w:rPr>
        <w:t xml:space="preserve">NCGTC Recovery Percentage </w:t>
      </w:r>
      <w:r w:rsidR="00B738BE">
        <w:rPr>
          <w:rFonts w:ascii="Calibri" w:hAnsi="Calibri" w:eastAsia="Times New Roman" w:cs="Calibri"/>
          <w:bCs/>
          <w:color w:val="000000"/>
          <w:sz w:val="20"/>
          <w:szCs w:val="20"/>
        </w:rPr>
        <w:t xml:space="preserve">system </w:t>
      </w:r>
      <w:r w:rsidRPr="00B738BE" w:rsidR="00125200">
        <w:rPr>
          <w:rFonts w:ascii="Calibri" w:hAnsi="Calibri" w:eastAsia="Times New Roman" w:cs="Calibri"/>
          <w:bCs/>
          <w:color w:val="000000"/>
          <w:sz w:val="20"/>
          <w:szCs w:val="20"/>
        </w:rPr>
        <w:t xml:space="preserve">taking </w:t>
      </w:r>
      <w:r w:rsidR="00B738BE">
        <w:rPr>
          <w:rFonts w:ascii="Calibri" w:hAnsi="Calibri" w:eastAsia="Times New Roman" w:cs="Calibri"/>
          <w:bCs/>
          <w:color w:val="000000"/>
          <w:sz w:val="20"/>
          <w:szCs w:val="20"/>
        </w:rPr>
        <w:t>from</w:t>
      </w:r>
      <w:r w:rsidRPr="00B738BE" w:rsidR="00125200">
        <w:rPr>
          <w:rFonts w:ascii="Calibri" w:hAnsi="Calibri" w:eastAsia="Times New Roman" w:cs="Calibri"/>
          <w:bCs/>
          <w:color w:val="000000"/>
          <w:sz w:val="20"/>
          <w:szCs w:val="20"/>
        </w:rPr>
        <w:t xml:space="preserve"> docket).</w:t>
      </w:r>
    </w:p>
    <w:p w:rsidRPr="00C269FB" w:rsidR="00644312" w:rsidP="00644312" w:rsidRDefault="00644312" w14:paraId="5EFB6194" w14:textId="77777777">
      <w:pPr>
        <w:pStyle w:val="ListParagraph"/>
        <w:numPr>
          <w:ilvl w:val="1"/>
          <w:numId w:val="35"/>
        </w:numPr>
        <w:rPr>
          <w:rFonts w:ascii="Calibri" w:hAnsi="Calibri" w:eastAsia="Times New Roman" w:cs="Calibri"/>
          <w:b/>
          <w:bCs/>
          <w:color w:val="000000"/>
          <w:sz w:val="20"/>
          <w:szCs w:val="20"/>
        </w:rPr>
      </w:pPr>
      <w:r w:rsidRPr="008C1C02">
        <w:rPr>
          <w:rFonts w:ascii="Calibri" w:hAnsi="Calibri" w:eastAsia="Times New Roman" w:cs="Calibri"/>
          <w:b/>
          <w:bCs/>
          <w:color w:val="000000"/>
          <w:sz w:val="20"/>
          <w:szCs w:val="20"/>
        </w:rPr>
        <w:t>DATE when  the last tranche for full recovery  payment is received</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 xml:space="preserve"> NCGTC accountant reconciliation date at the time of recovery payment.</w:t>
      </w:r>
    </w:p>
    <w:p w:rsidRPr="00FC174F" w:rsidR="00FC174F" w:rsidP="00FC174F" w:rsidRDefault="00644312" w14:paraId="6B4BDF02" w14:textId="77777777">
      <w:pPr>
        <w:pStyle w:val="ListParagraph"/>
        <w:numPr>
          <w:ilvl w:val="1"/>
          <w:numId w:val="35"/>
        </w:numPr>
        <w:rPr>
          <w:rFonts w:ascii="Calibri" w:hAnsi="Calibri" w:eastAsia="Times New Roman" w:cs="Calibri"/>
          <w:b/>
          <w:bCs/>
          <w:color w:val="000000"/>
          <w:sz w:val="20"/>
          <w:szCs w:val="20"/>
        </w:rPr>
      </w:pPr>
      <w:r w:rsidRPr="00CF25F8">
        <w:rPr>
          <w:rFonts w:ascii="Calibri" w:hAnsi="Calibri" w:eastAsia="Times New Roman" w:cs="Calibri"/>
          <w:b/>
          <w:bCs/>
          <w:color w:val="000000"/>
          <w:sz w:val="20"/>
          <w:szCs w:val="20"/>
        </w:rPr>
        <w:t>Days Elapsed (Days diff between Date of Recovery and  DATE when</w:t>
      </w:r>
      <w:r>
        <w:rPr>
          <w:rFonts w:ascii="Calibri" w:hAnsi="Calibri" w:eastAsia="Times New Roman" w:cs="Calibri"/>
          <w:b/>
          <w:bCs/>
          <w:color w:val="000000"/>
          <w:sz w:val="20"/>
          <w:szCs w:val="20"/>
        </w:rPr>
        <w:t xml:space="preserve"> </w:t>
      </w:r>
      <w:r w:rsidRPr="00CF25F8">
        <w:rPr>
          <w:rFonts w:ascii="Calibri" w:hAnsi="Calibri" w:eastAsia="Times New Roman" w:cs="Calibri"/>
          <w:b/>
          <w:bCs/>
          <w:color w:val="000000"/>
          <w:sz w:val="20"/>
          <w:szCs w:val="20"/>
        </w:rPr>
        <w:t>the last tranche for full recovery payment is received) :-</w:t>
      </w:r>
      <w:r w:rsidRPr="00CF25F8">
        <w:rPr>
          <w:rFonts w:ascii="Calibri" w:hAnsi="Calibri" w:eastAsia="Times New Roman" w:cs="Calibri"/>
          <w:bCs/>
          <w:color w:val="000000"/>
          <w:sz w:val="20"/>
          <w:szCs w:val="20"/>
        </w:rPr>
        <w:t xml:space="preserve"> Days diff between Date of Recovery (From Borrower to MLI) and DATE when  the last tranche for full recovery  payment is received.</w:t>
      </w:r>
    </w:p>
    <w:p w:rsidR="00644312" w:rsidP="00FC174F" w:rsidRDefault="00644312" w14:paraId="16CDFF11" w14:textId="44F6C76F">
      <w:pPr>
        <w:pStyle w:val="ListParagraph"/>
        <w:numPr>
          <w:ilvl w:val="1"/>
          <w:numId w:val="35"/>
        </w:numPr>
        <w:rPr>
          <w:rFonts w:ascii="Calibri" w:hAnsi="Calibri" w:eastAsia="Times New Roman" w:cs="Calibri"/>
          <w:b/>
          <w:bCs/>
          <w:color w:val="000000"/>
          <w:sz w:val="20"/>
          <w:szCs w:val="20"/>
        </w:rPr>
      </w:pPr>
      <w:r w:rsidRPr="00FC174F">
        <w:rPr>
          <w:rFonts w:ascii="Calibri" w:hAnsi="Calibri" w:eastAsia="Times New Roman" w:cs="Calibri"/>
          <w:b/>
          <w:bCs/>
          <w:color w:val="000000"/>
          <w:sz w:val="20"/>
          <w:szCs w:val="20"/>
        </w:rPr>
        <w:t xml:space="preserve">Eligible  Days For  Penalty  :- </w:t>
      </w:r>
      <w:r w:rsidRPr="00FC174F">
        <w:rPr>
          <w:rFonts w:ascii="Calibri" w:hAnsi="Calibri" w:eastAsia="Times New Roman" w:cs="Calibri"/>
          <w:bCs/>
          <w:color w:val="000000"/>
          <w:sz w:val="20"/>
          <w:szCs w:val="20"/>
        </w:rPr>
        <w:t xml:space="preserve">In scheme level NCGTC will add Recovery Threshold days for Penalty (Days). If Days Elapsed less than or equal to  than Recovery Threshold days for Penalty (Days)  then </w:t>
      </w:r>
      <w:r w:rsidRPr="00FC174F">
        <w:rPr>
          <w:rFonts w:ascii="Calibri" w:hAnsi="Calibri" w:eastAsia="Times New Roman" w:cs="Calibri"/>
          <w:b/>
          <w:bCs/>
          <w:color w:val="000000"/>
          <w:sz w:val="20"/>
          <w:szCs w:val="20"/>
        </w:rPr>
        <w:t>eligible days for Penalty</w:t>
      </w:r>
      <w:r w:rsidRPr="00FC174F">
        <w:rPr>
          <w:rFonts w:ascii="Calibri" w:hAnsi="Calibri" w:eastAsia="Times New Roman" w:cs="Calibri"/>
          <w:bCs/>
          <w:color w:val="000000"/>
          <w:sz w:val="20"/>
          <w:szCs w:val="20"/>
        </w:rPr>
        <w:t xml:space="preserve"> will be </w:t>
      </w:r>
      <w:r w:rsidRPr="00FC174F">
        <w:rPr>
          <w:rFonts w:ascii="Calibri" w:hAnsi="Calibri" w:eastAsia="Times New Roman" w:cs="Calibri"/>
          <w:b/>
          <w:bCs/>
          <w:color w:val="000000"/>
          <w:sz w:val="20"/>
          <w:szCs w:val="20"/>
        </w:rPr>
        <w:t>“Zero” else (Days Elapsed - Recovery Threshold days for Penalty (Days).</w:t>
      </w:r>
    </w:p>
    <w:p w:rsidR="003F30C4" w:rsidP="003F30C4" w:rsidRDefault="003F30C4" w14:paraId="6D634235" w14:textId="77777777">
      <w:pPr>
        <w:pStyle w:val="ListParagraph"/>
        <w:numPr>
          <w:ilvl w:val="1"/>
          <w:numId w:val="35"/>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Penalty  </w:t>
      </w:r>
      <w:r w:rsidRPr="00EF69D7">
        <w:rPr>
          <w:rFonts w:ascii="Calibri" w:hAnsi="Calibri" w:eastAsia="Times New Roman" w:cs="Calibri"/>
          <w:b/>
          <w:bCs/>
          <w:color w:val="000000"/>
          <w:sz w:val="20"/>
          <w:szCs w:val="20"/>
        </w:rPr>
        <w:t>Calculated</w:t>
      </w:r>
      <w:r>
        <w:rPr>
          <w:rFonts w:ascii="Calibri" w:hAnsi="Calibri" w:eastAsia="Times New Roman" w:cs="Calibri"/>
          <w:b/>
          <w:bCs/>
          <w:color w:val="000000"/>
          <w:sz w:val="20"/>
          <w:szCs w:val="20"/>
        </w:rPr>
        <w:t xml:space="preserve"> :-  </w:t>
      </w:r>
      <w:r w:rsidRPr="00D41EE6">
        <w:rPr>
          <w:rFonts w:ascii="Calibri" w:hAnsi="Calibri" w:eastAsia="Times New Roman" w:cs="Calibri"/>
          <w:bCs/>
          <w:color w:val="000000"/>
          <w:sz w:val="20"/>
          <w:szCs w:val="20"/>
        </w:rPr>
        <w:t>(Recovery Amount (NCGTC Share) * Rate of Penalty/365* Eligible  Days For  Penalty)</w:t>
      </w:r>
      <w:r>
        <w:rPr>
          <w:rFonts w:ascii="Calibri" w:hAnsi="Calibri" w:eastAsia="Times New Roman" w:cs="Calibri"/>
          <w:bCs/>
          <w:color w:val="000000"/>
          <w:sz w:val="20"/>
          <w:szCs w:val="20"/>
        </w:rPr>
        <w:t>.</w:t>
      </w:r>
    </w:p>
    <w:p w:rsidRPr="003F30C4" w:rsidR="003F30C4" w:rsidP="003F30C4" w:rsidRDefault="003F30C4" w14:paraId="4A4DB93A" w14:textId="53FDD6FC">
      <w:pPr>
        <w:pStyle w:val="ListParagraph"/>
        <w:numPr>
          <w:ilvl w:val="1"/>
          <w:numId w:val="35"/>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Tax on Penalty (@18% on E) :- </w:t>
      </w:r>
      <w:r w:rsidRPr="0040399D">
        <w:rPr>
          <w:rFonts w:ascii="Calibri" w:hAnsi="Calibri" w:eastAsia="Times New Roman" w:cs="Calibri"/>
          <w:bCs/>
          <w:color w:val="000000"/>
          <w:sz w:val="20"/>
          <w:szCs w:val="20"/>
        </w:rPr>
        <w:t xml:space="preserve"> (18% on Penalty).</w:t>
      </w:r>
    </w:p>
    <w:p w:rsidRPr="00F91680" w:rsidR="00F91680" w:rsidP="00F91680" w:rsidRDefault="00F91680" w14:paraId="3FFC16E0" w14:textId="2ED88E71">
      <w:pPr>
        <w:pStyle w:val="ListParagraph"/>
        <w:numPr>
          <w:ilvl w:val="1"/>
          <w:numId w:val="35"/>
        </w:numPr>
        <w:rPr>
          <w:rFonts w:ascii="Calibri" w:hAnsi="Calibri" w:eastAsia="Times New Roman" w:cs="Calibri"/>
          <w:bCs/>
          <w:color w:val="000000"/>
          <w:sz w:val="20"/>
          <w:szCs w:val="20"/>
        </w:rPr>
      </w:pPr>
      <w:r w:rsidRPr="00A039B6">
        <w:rPr>
          <w:rFonts w:ascii="Calibri" w:hAnsi="Calibri" w:eastAsia="Times New Roman" w:cs="Calibri"/>
          <w:b/>
          <w:bCs/>
          <w:color w:val="000000"/>
          <w:sz w:val="20"/>
          <w:szCs w:val="20"/>
        </w:rPr>
        <w:t>Re</w:t>
      </w:r>
      <w:r>
        <w:rPr>
          <w:rFonts w:ascii="Calibri" w:hAnsi="Calibri" w:eastAsia="Times New Roman" w:cs="Calibri"/>
          <w:b/>
          <w:bCs/>
          <w:color w:val="000000"/>
          <w:sz w:val="20"/>
          <w:szCs w:val="20"/>
        </w:rPr>
        <w:t xml:space="preserve">covery Proceedings for Cases - </w:t>
      </w:r>
      <w:r w:rsidRPr="00A039B6">
        <w:rPr>
          <w:rFonts w:ascii="Calibri" w:hAnsi="Calibri" w:eastAsia="Times New Roman" w:cs="Calibri"/>
          <w:b/>
          <w:bCs/>
          <w:color w:val="000000"/>
          <w:sz w:val="20"/>
          <w:szCs w:val="20"/>
        </w:rPr>
        <w:t>Post Final Claim (A+E+F) along with Penalty/Taxes: -</w:t>
      </w:r>
      <w:r w:rsidRPr="00A039B6">
        <w:rPr>
          <w:rFonts w:ascii="Calibri" w:hAnsi="Calibri" w:eastAsia="Times New Roman" w:cs="Calibri"/>
          <w:bCs/>
          <w:color w:val="000000"/>
          <w:sz w:val="20"/>
          <w:szCs w:val="20"/>
        </w:rPr>
        <w:t xml:space="preserve"> Sum of </w:t>
      </w:r>
      <w:r>
        <w:rPr>
          <w:rFonts w:ascii="Calibri" w:hAnsi="Calibri" w:eastAsia="Times New Roman" w:cs="Calibri"/>
          <w:bCs/>
          <w:color w:val="000000"/>
          <w:sz w:val="20"/>
          <w:szCs w:val="20"/>
        </w:rPr>
        <w:t>(</w:t>
      </w:r>
      <w:r w:rsidRPr="00A039B6">
        <w:rPr>
          <w:rFonts w:ascii="Calibri" w:hAnsi="Calibri" w:eastAsia="Times New Roman" w:cs="Calibri"/>
          <w:bCs/>
          <w:color w:val="000000"/>
          <w:sz w:val="20"/>
          <w:szCs w:val="20"/>
        </w:rPr>
        <w:t>Recovery Amount (NCGTC Share)+ Penalty + Tax on Penalty).</w:t>
      </w:r>
    </w:p>
    <w:p w:rsidR="00644312" w:rsidP="005C5DAE" w:rsidRDefault="00644312" w14:paraId="218596F8" w14:textId="77777777">
      <w:pPr>
        <w:spacing w:line="252" w:lineRule="auto"/>
        <w:jc w:val="both"/>
      </w:pPr>
    </w:p>
    <w:p w:rsidR="005C5DAE" w:rsidP="005C5DAE" w:rsidRDefault="005C5DAE" w14:paraId="6CD62CF8" w14:textId="77777777">
      <w:pPr>
        <w:spacing w:line="252" w:lineRule="auto"/>
        <w:jc w:val="both"/>
        <w:rPr>
          <w:b/>
        </w:rPr>
      </w:pPr>
      <w:r>
        <w:rPr>
          <w:b/>
        </w:rPr>
        <w:t>Note:</w:t>
      </w:r>
    </w:p>
    <w:p w:rsidRPr="00B2244E" w:rsidR="005C5DAE" w:rsidP="00344C72" w:rsidRDefault="005C5DAE" w14:paraId="6F882253" w14:textId="77777777">
      <w:pPr>
        <w:pStyle w:val="ListParagraph"/>
        <w:numPr>
          <w:ilvl w:val="0"/>
          <w:numId w:val="26"/>
        </w:numPr>
        <w:spacing w:line="252" w:lineRule="auto"/>
        <w:jc w:val="both"/>
        <w:rPr>
          <w:u w:val="single"/>
        </w:rPr>
      </w:pPr>
      <w:r>
        <w:t xml:space="preserve">Recover Amount of INR </w:t>
      </w:r>
      <w:r w:rsidRPr="000C1209">
        <w:t xml:space="preserve">61,559.75 </w:t>
      </w:r>
      <w:r>
        <w:t>/- from MLI.</w:t>
      </w:r>
    </w:p>
    <w:p w:rsidRPr="00952250" w:rsidR="00BB6F70" w:rsidP="005C5DAE" w:rsidRDefault="005C5DAE" w14:paraId="1107E9D1" w14:textId="75EDD706">
      <w:pPr>
        <w:pStyle w:val="ListParagraph"/>
        <w:numPr>
          <w:ilvl w:val="0"/>
          <w:numId w:val="26"/>
        </w:numPr>
        <w:spacing w:line="252" w:lineRule="auto"/>
        <w:jc w:val="both"/>
        <w:rPr>
          <w:u w:val="single"/>
        </w:rPr>
      </w:pPr>
      <w:r>
        <w:t>In this case since there is no penalty, there is no need for any additional recoveries from MLI</w:t>
      </w:r>
      <w:r w:rsidR="00FC78E2">
        <w:t>.</w:t>
      </w:r>
    </w:p>
    <w:p w:rsidR="00952250" w:rsidP="00952250" w:rsidRDefault="00952250" w14:paraId="31696D80" w14:textId="56C84E3C">
      <w:pPr>
        <w:pStyle w:val="ListParagraph"/>
        <w:spacing w:line="252" w:lineRule="auto"/>
        <w:jc w:val="both"/>
        <w:rPr>
          <w:u w:val="single"/>
        </w:rPr>
      </w:pPr>
    </w:p>
    <w:p w:rsidR="002A760B" w:rsidP="00952250" w:rsidRDefault="002A760B" w14:paraId="5D6E3F05" w14:textId="6E211AAC">
      <w:pPr>
        <w:pStyle w:val="ListParagraph"/>
        <w:spacing w:line="252" w:lineRule="auto"/>
        <w:jc w:val="both"/>
        <w:rPr>
          <w:u w:val="single"/>
        </w:rPr>
      </w:pPr>
    </w:p>
    <w:p w:rsidR="002A760B" w:rsidP="00952250" w:rsidRDefault="002A760B" w14:paraId="07092835" w14:textId="02FD7472">
      <w:pPr>
        <w:pStyle w:val="ListParagraph"/>
        <w:spacing w:line="252" w:lineRule="auto"/>
        <w:jc w:val="both"/>
        <w:rPr>
          <w:u w:val="single"/>
        </w:rPr>
      </w:pPr>
    </w:p>
    <w:p w:rsidR="002A760B" w:rsidP="00952250" w:rsidRDefault="002A760B" w14:paraId="5068FC06" w14:textId="44F3A6F7">
      <w:pPr>
        <w:pStyle w:val="ListParagraph"/>
        <w:spacing w:line="252" w:lineRule="auto"/>
        <w:jc w:val="both"/>
        <w:rPr>
          <w:u w:val="single"/>
        </w:rPr>
      </w:pPr>
    </w:p>
    <w:p w:rsidR="002A760B" w:rsidP="00952250" w:rsidRDefault="002A760B" w14:paraId="52593B27" w14:textId="6FDD9CA1">
      <w:pPr>
        <w:pStyle w:val="ListParagraph"/>
        <w:spacing w:line="252" w:lineRule="auto"/>
        <w:jc w:val="both"/>
        <w:rPr>
          <w:u w:val="single"/>
        </w:rPr>
      </w:pPr>
    </w:p>
    <w:p w:rsidR="002A760B" w:rsidP="00952250" w:rsidRDefault="002A760B" w14:paraId="23CECBF2" w14:textId="0A1B554F">
      <w:pPr>
        <w:pStyle w:val="ListParagraph"/>
        <w:spacing w:line="252" w:lineRule="auto"/>
        <w:jc w:val="both"/>
        <w:rPr>
          <w:u w:val="single"/>
        </w:rPr>
      </w:pPr>
    </w:p>
    <w:p w:rsidR="002A760B" w:rsidP="00952250" w:rsidRDefault="002A760B" w14:paraId="55A48088" w14:textId="6F735DC6">
      <w:pPr>
        <w:pStyle w:val="ListParagraph"/>
        <w:spacing w:line="252" w:lineRule="auto"/>
        <w:jc w:val="both"/>
        <w:rPr>
          <w:u w:val="single"/>
        </w:rPr>
      </w:pPr>
    </w:p>
    <w:p w:rsidR="002A760B" w:rsidP="00952250" w:rsidRDefault="002A760B" w14:paraId="37E16972" w14:textId="0F556EBA">
      <w:pPr>
        <w:pStyle w:val="ListParagraph"/>
        <w:spacing w:line="252" w:lineRule="auto"/>
        <w:jc w:val="both"/>
        <w:rPr>
          <w:u w:val="single"/>
        </w:rPr>
      </w:pPr>
    </w:p>
    <w:p w:rsidR="002A760B" w:rsidP="00952250" w:rsidRDefault="002A760B" w14:paraId="5B859FBF" w14:textId="675399F6">
      <w:pPr>
        <w:pStyle w:val="ListParagraph"/>
        <w:spacing w:line="252" w:lineRule="auto"/>
        <w:jc w:val="both"/>
        <w:rPr>
          <w:u w:val="single"/>
        </w:rPr>
      </w:pPr>
    </w:p>
    <w:p w:rsidR="002A760B" w:rsidP="00952250" w:rsidRDefault="002A760B" w14:paraId="0D4665FC" w14:textId="33C0D035">
      <w:pPr>
        <w:pStyle w:val="ListParagraph"/>
        <w:spacing w:line="252" w:lineRule="auto"/>
        <w:jc w:val="both"/>
        <w:rPr>
          <w:u w:val="single"/>
        </w:rPr>
      </w:pPr>
    </w:p>
    <w:p w:rsidR="002A760B" w:rsidP="00952250" w:rsidRDefault="002A760B" w14:paraId="07004824" w14:textId="10A63161">
      <w:pPr>
        <w:pStyle w:val="ListParagraph"/>
        <w:spacing w:line="252" w:lineRule="auto"/>
        <w:jc w:val="both"/>
        <w:rPr>
          <w:u w:val="single"/>
        </w:rPr>
      </w:pPr>
    </w:p>
    <w:p w:rsidR="002A760B" w:rsidP="00952250" w:rsidRDefault="002A760B" w14:paraId="52C0FFF9" w14:textId="6A22635F">
      <w:pPr>
        <w:pStyle w:val="ListParagraph"/>
        <w:spacing w:line="252" w:lineRule="auto"/>
        <w:jc w:val="both"/>
        <w:rPr>
          <w:u w:val="single"/>
        </w:rPr>
      </w:pPr>
    </w:p>
    <w:p w:rsidR="002A760B" w:rsidP="00952250" w:rsidRDefault="002A760B" w14:paraId="444B3117" w14:textId="4D6A2DF6">
      <w:pPr>
        <w:pStyle w:val="ListParagraph"/>
        <w:spacing w:line="252" w:lineRule="auto"/>
        <w:jc w:val="both"/>
        <w:rPr>
          <w:u w:val="single"/>
        </w:rPr>
      </w:pPr>
    </w:p>
    <w:p w:rsidR="002A760B" w:rsidP="00952250" w:rsidRDefault="002A760B" w14:paraId="7D7202CA" w14:textId="1BA37E1E">
      <w:pPr>
        <w:pStyle w:val="ListParagraph"/>
        <w:spacing w:line="252" w:lineRule="auto"/>
        <w:jc w:val="both"/>
        <w:rPr>
          <w:u w:val="single"/>
        </w:rPr>
      </w:pPr>
    </w:p>
    <w:p w:rsidR="002A760B" w:rsidP="00952250" w:rsidRDefault="002A760B" w14:paraId="6A2A1226" w14:textId="246730F9">
      <w:pPr>
        <w:pStyle w:val="ListParagraph"/>
        <w:spacing w:line="252" w:lineRule="auto"/>
        <w:jc w:val="both"/>
        <w:rPr>
          <w:u w:val="single"/>
        </w:rPr>
      </w:pPr>
    </w:p>
    <w:p w:rsidR="002A760B" w:rsidP="00952250" w:rsidRDefault="002A760B" w14:paraId="25CE98CD" w14:textId="50661F06">
      <w:pPr>
        <w:pStyle w:val="ListParagraph"/>
        <w:spacing w:line="252" w:lineRule="auto"/>
        <w:jc w:val="both"/>
        <w:rPr>
          <w:u w:val="single"/>
        </w:rPr>
      </w:pPr>
    </w:p>
    <w:p w:rsidR="002A760B" w:rsidP="00952250" w:rsidRDefault="002A760B" w14:paraId="78C0F827" w14:textId="3B21F3F8">
      <w:pPr>
        <w:pStyle w:val="ListParagraph"/>
        <w:spacing w:line="252" w:lineRule="auto"/>
        <w:jc w:val="both"/>
        <w:rPr>
          <w:u w:val="single"/>
        </w:rPr>
      </w:pPr>
    </w:p>
    <w:p w:rsidR="002A760B" w:rsidP="00952250" w:rsidRDefault="002A760B" w14:paraId="20994670" w14:textId="0BA0F7EB">
      <w:pPr>
        <w:pStyle w:val="ListParagraph"/>
        <w:spacing w:line="252" w:lineRule="auto"/>
        <w:jc w:val="both"/>
        <w:rPr>
          <w:u w:val="single"/>
        </w:rPr>
      </w:pPr>
    </w:p>
    <w:p w:rsidR="002A760B" w:rsidP="00952250" w:rsidRDefault="002A760B" w14:paraId="3953AF24" w14:textId="4B0EBE04">
      <w:pPr>
        <w:pStyle w:val="ListParagraph"/>
        <w:spacing w:line="252" w:lineRule="auto"/>
        <w:jc w:val="both"/>
        <w:rPr>
          <w:u w:val="single"/>
        </w:rPr>
      </w:pPr>
    </w:p>
    <w:p w:rsidRPr="00952250" w:rsidR="002A760B" w:rsidP="00952250" w:rsidRDefault="002A760B" w14:paraId="0F9C8F53" w14:textId="77777777">
      <w:pPr>
        <w:pStyle w:val="ListParagraph"/>
        <w:spacing w:line="252" w:lineRule="auto"/>
        <w:jc w:val="both"/>
        <w:rPr>
          <w:u w:val="single"/>
        </w:rPr>
      </w:pPr>
    </w:p>
    <w:p w:rsidRPr="00570FF2" w:rsidR="005C5DAE" w:rsidP="00344C72" w:rsidRDefault="005C5DAE" w14:paraId="0A3DBBF0" w14:textId="3E4AFF57">
      <w:pPr>
        <w:pStyle w:val="ListParagraph"/>
        <w:numPr>
          <w:ilvl w:val="0"/>
          <w:numId w:val="25"/>
        </w:numPr>
        <w:spacing w:line="252" w:lineRule="auto"/>
        <w:jc w:val="both"/>
        <w:rPr>
          <w:b/>
        </w:rPr>
      </w:pPr>
      <w:commentRangeStart w:id="167"/>
      <w:r w:rsidRPr="00570FF2">
        <w:rPr>
          <w:b/>
        </w:rPr>
        <w:t>Scenario 2:</w:t>
      </w:r>
      <w:commentRangeEnd w:id="167"/>
      <w:r w:rsidRPr="00570FF2" w:rsidR="00C825E8">
        <w:rPr>
          <w:rStyle w:val="CommentReference"/>
        </w:rPr>
        <w:commentReference w:id="167"/>
      </w:r>
      <w:r w:rsidRPr="00570FF2">
        <w:rPr>
          <w:b/>
        </w:rPr>
        <w:t xml:space="preserve"> </w:t>
      </w:r>
      <w:r w:rsidR="002252C3">
        <w:rPr>
          <w:b/>
        </w:rPr>
        <w:t xml:space="preserve"> (</w:t>
      </w:r>
      <w:r w:rsidR="002252C3">
        <w:t>Old Recovery Calculation with penalty)</w:t>
      </w:r>
    </w:p>
    <w:p w:rsidRPr="00570FF2" w:rsidR="005C5DAE" w:rsidP="00344C72" w:rsidRDefault="005C5DAE" w14:paraId="7D5F8C66" w14:textId="77777777">
      <w:pPr>
        <w:pStyle w:val="ListParagraph"/>
        <w:numPr>
          <w:ilvl w:val="1"/>
          <w:numId w:val="25"/>
        </w:numPr>
        <w:spacing w:line="252" w:lineRule="auto"/>
        <w:jc w:val="both"/>
        <w:rPr>
          <w:b/>
        </w:rPr>
      </w:pPr>
      <w:r w:rsidRPr="00570FF2">
        <w:rPr>
          <w:b/>
        </w:rPr>
        <w:t>Penalty Situation (File uploaded but for few records date of recovery is exceeded 30 days)</w:t>
      </w:r>
    </w:p>
    <w:p w:rsidRPr="00570FF2" w:rsidR="006D687C" w:rsidP="007112BB" w:rsidRDefault="005C5DAE" w14:paraId="26B326BF" w14:textId="6D65441F">
      <w:pPr>
        <w:pStyle w:val="ListParagraph"/>
        <w:numPr>
          <w:ilvl w:val="1"/>
          <w:numId w:val="25"/>
        </w:numPr>
        <w:spacing w:line="252" w:lineRule="auto"/>
        <w:jc w:val="both"/>
        <w:rPr>
          <w:b/>
        </w:rPr>
      </w:pPr>
      <w:r w:rsidRPr="00570FF2">
        <w:rPr>
          <w:b/>
        </w:rPr>
        <w:t>Information in Recovery File (XML)</w:t>
      </w:r>
    </w:p>
    <w:p w:rsidRPr="007112BB" w:rsidR="007112BB" w:rsidP="007112BB" w:rsidRDefault="007112BB" w14:paraId="60F33D70" w14:textId="77777777">
      <w:pPr>
        <w:pStyle w:val="ListParagraph"/>
        <w:spacing w:line="252" w:lineRule="auto"/>
        <w:ind w:left="1080"/>
        <w:jc w:val="both"/>
        <w:rPr>
          <w:b/>
        </w:rPr>
      </w:pPr>
    </w:p>
    <w:tbl>
      <w:tblPr>
        <w:tblW w:w="11160" w:type="dxa"/>
        <w:tblInd w:w="-725" w:type="dxa"/>
        <w:tblLook w:val="04A0" w:firstRow="1" w:lastRow="0" w:firstColumn="1" w:lastColumn="0" w:noHBand="0" w:noVBand="1"/>
      </w:tblPr>
      <w:tblGrid>
        <w:gridCol w:w="630"/>
        <w:gridCol w:w="1021"/>
        <w:gridCol w:w="1007"/>
        <w:gridCol w:w="1132"/>
        <w:gridCol w:w="1026"/>
        <w:gridCol w:w="1034"/>
        <w:gridCol w:w="1080"/>
        <w:gridCol w:w="843"/>
        <w:gridCol w:w="1086"/>
        <w:gridCol w:w="861"/>
        <w:gridCol w:w="1440"/>
      </w:tblGrid>
      <w:tr w:rsidRPr="00EF69D7" w:rsidR="005C5DAE" w:rsidTr="0012054A" w14:paraId="57136DB1" w14:textId="77777777">
        <w:trPr>
          <w:trHeight w:val="300"/>
        </w:trPr>
        <w:tc>
          <w:tcPr>
            <w:tcW w:w="63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EF69D7" w:rsidR="005C5DAE" w:rsidP="0012054A" w:rsidRDefault="005C5DAE" w14:paraId="507577E7" w14:textId="77777777">
            <w:pPr>
              <w:spacing w:after="0" w:line="240" w:lineRule="auto"/>
              <w:rPr>
                <w:rFonts w:ascii="Calibri" w:hAnsi="Calibri" w:eastAsia="Times New Roman" w:cs="Calibri"/>
                <w:b/>
                <w:bCs/>
                <w:color w:val="000000"/>
                <w:sz w:val="18"/>
                <w:szCs w:val="18"/>
              </w:rPr>
            </w:pPr>
            <w:r w:rsidRPr="00EF69D7">
              <w:rPr>
                <w:rFonts w:ascii="Calibri" w:hAnsi="Calibri" w:eastAsia="Times New Roman" w:cs="Calibri"/>
                <w:b/>
                <w:bCs/>
                <w:color w:val="000000"/>
                <w:sz w:val="18"/>
                <w:szCs w:val="18"/>
              </w:rPr>
              <w:t> </w:t>
            </w:r>
          </w:p>
        </w:tc>
        <w:tc>
          <w:tcPr>
            <w:tcW w:w="1021"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5C5DAE" w14:paraId="4585AA11" w14:textId="77777777">
            <w:pPr>
              <w:spacing w:after="0" w:line="240" w:lineRule="auto"/>
              <w:rPr>
                <w:rFonts w:ascii="Calibri" w:hAnsi="Calibri" w:eastAsia="Times New Roman" w:cs="Calibri"/>
                <w:b/>
                <w:bCs/>
                <w:color w:val="000000"/>
                <w:sz w:val="18"/>
                <w:szCs w:val="18"/>
              </w:rPr>
            </w:pPr>
            <w:r w:rsidRPr="00EF69D7">
              <w:rPr>
                <w:rFonts w:ascii="Calibri" w:hAnsi="Calibri" w:eastAsia="Times New Roman" w:cs="Calibri"/>
                <w:b/>
                <w:bCs/>
                <w:color w:val="000000"/>
                <w:sz w:val="18"/>
                <w:szCs w:val="18"/>
              </w:rPr>
              <w:t> </w:t>
            </w:r>
          </w:p>
        </w:tc>
        <w:tc>
          <w:tcPr>
            <w:tcW w:w="1007"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5C5DAE" w14:paraId="33DA1D27" w14:textId="77777777">
            <w:pPr>
              <w:spacing w:after="0" w:line="240" w:lineRule="auto"/>
              <w:rPr>
                <w:rFonts w:ascii="Calibri" w:hAnsi="Calibri" w:eastAsia="Times New Roman" w:cs="Calibri"/>
                <w:b/>
                <w:bCs/>
                <w:color w:val="000000"/>
                <w:sz w:val="18"/>
                <w:szCs w:val="18"/>
              </w:rPr>
            </w:pPr>
            <w:r w:rsidRPr="00EF69D7">
              <w:rPr>
                <w:rFonts w:ascii="Calibri" w:hAnsi="Calibri" w:eastAsia="Times New Roman" w:cs="Calibri"/>
                <w:b/>
                <w:bCs/>
                <w:color w:val="000000"/>
                <w:sz w:val="18"/>
                <w:szCs w:val="18"/>
              </w:rPr>
              <w:t> </w:t>
            </w:r>
          </w:p>
        </w:tc>
        <w:tc>
          <w:tcPr>
            <w:tcW w:w="1132"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5C5DAE" w14:paraId="519D25E0" w14:textId="3C3D053D">
            <w:pPr>
              <w:spacing w:after="0" w:line="240" w:lineRule="auto"/>
              <w:rPr>
                <w:rFonts w:ascii="Calibri" w:hAnsi="Calibri" w:eastAsia="Times New Roman" w:cs="Calibri"/>
                <w:b/>
                <w:bCs/>
                <w:color w:val="000000"/>
                <w:sz w:val="18"/>
                <w:szCs w:val="18"/>
              </w:rPr>
            </w:pPr>
          </w:p>
        </w:tc>
        <w:tc>
          <w:tcPr>
            <w:tcW w:w="1026"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F16369" w14:paraId="14C2F1DF" w14:textId="5B749F74">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A</w:t>
            </w:r>
          </w:p>
        </w:tc>
        <w:tc>
          <w:tcPr>
            <w:tcW w:w="1034"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9C5E5B" w14:paraId="15C5B648" w14:textId="35EF55E6">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B</w:t>
            </w:r>
          </w:p>
        </w:tc>
        <w:tc>
          <w:tcPr>
            <w:tcW w:w="1080"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9C5E5B" w14:paraId="5CEE9975" w14:textId="0D24FC13">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C</w:t>
            </w:r>
            <w:r w:rsidRPr="00EF69D7" w:rsidR="005C5DAE">
              <w:rPr>
                <w:rFonts w:ascii="Calibri" w:hAnsi="Calibri" w:eastAsia="Times New Roman" w:cs="Calibri"/>
                <w:b/>
                <w:bCs/>
                <w:color w:val="000000"/>
                <w:sz w:val="18"/>
                <w:szCs w:val="18"/>
              </w:rPr>
              <w:t> </w:t>
            </w:r>
          </w:p>
        </w:tc>
        <w:tc>
          <w:tcPr>
            <w:tcW w:w="843"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9C5E5B" w14:paraId="48820B46" w14:textId="13E82BBC">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D</w:t>
            </w:r>
          </w:p>
        </w:tc>
        <w:tc>
          <w:tcPr>
            <w:tcW w:w="1086"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9C5E5B" w14:paraId="3FF75A3E" w14:textId="5944B86B">
            <w:pPr>
              <w:spacing w:after="0" w:line="240" w:lineRule="auto"/>
              <w:rPr>
                <w:rFonts w:ascii="Calibri" w:hAnsi="Calibri" w:eastAsia="Times New Roman" w:cs="Calibri"/>
                <w:b/>
                <w:bCs/>
                <w:color w:val="000000"/>
                <w:sz w:val="18"/>
                <w:szCs w:val="18"/>
              </w:rPr>
            </w:pPr>
            <w:r>
              <w:rPr>
                <w:rFonts w:ascii="Calibri" w:hAnsi="Calibri" w:eastAsia="Times New Roman" w:cs="Calibri"/>
                <w:b/>
                <w:bCs/>
                <w:color w:val="000000"/>
                <w:sz w:val="18"/>
                <w:szCs w:val="18"/>
              </w:rPr>
              <w:t>E</w:t>
            </w:r>
          </w:p>
        </w:tc>
        <w:tc>
          <w:tcPr>
            <w:tcW w:w="861"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9C5E5B" w14:paraId="0F4DBFE3" w14:textId="5C2A5F85">
            <w:pPr>
              <w:spacing w:after="0" w:line="240" w:lineRule="auto"/>
              <w:rPr>
                <w:rFonts w:ascii="Calibri" w:hAnsi="Calibri" w:eastAsia="Times New Roman" w:cs="Calibri"/>
                <w:color w:val="000000"/>
              </w:rPr>
            </w:pPr>
            <w:r>
              <w:rPr>
                <w:rFonts w:ascii="Calibri" w:hAnsi="Calibri" w:eastAsia="Times New Roman" w:cs="Calibri"/>
                <w:color w:val="000000"/>
              </w:rPr>
              <w:t>F</w:t>
            </w:r>
          </w:p>
        </w:tc>
        <w:tc>
          <w:tcPr>
            <w:tcW w:w="1440" w:type="dxa"/>
            <w:tcBorders>
              <w:top w:val="single" w:color="auto" w:sz="4" w:space="0"/>
              <w:left w:val="nil"/>
              <w:bottom w:val="single" w:color="auto" w:sz="4" w:space="0"/>
              <w:right w:val="single" w:color="auto" w:sz="4" w:space="0"/>
            </w:tcBorders>
            <w:shd w:val="clear" w:color="auto" w:fill="auto"/>
            <w:noWrap/>
            <w:vAlign w:val="center"/>
            <w:hideMark/>
          </w:tcPr>
          <w:p w:rsidRPr="00EF69D7" w:rsidR="005C5DAE" w:rsidP="0012054A" w:rsidRDefault="009C5E5B" w14:paraId="34C72641" w14:textId="72F39E09">
            <w:pPr>
              <w:spacing w:after="0" w:line="240" w:lineRule="auto"/>
              <w:rPr>
                <w:rFonts w:ascii="Calibri" w:hAnsi="Calibri" w:eastAsia="Times New Roman" w:cs="Calibri"/>
                <w:color w:val="000000"/>
              </w:rPr>
            </w:pPr>
            <w:r>
              <w:rPr>
                <w:rFonts w:ascii="Calibri" w:hAnsi="Calibri" w:eastAsia="Times New Roman" w:cs="Calibri"/>
                <w:color w:val="000000"/>
              </w:rPr>
              <w:t>G</w:t>
            </w:r>
            <w:r w:rsidRPr="00EF69D7" w:rsidR="005C5DAE">
              <w:rPr>
                <w:rFonts w:ascii="Calibri" w:hAnsi="Calibri" w:eastAsia="Times New Roman" w:cs="Calibri"/>
                <w:color w:val="000000"/>
              </w:rPr>
              <w:t> </w:t>
            </w:r>
          </w:p>
        </w:tc>
      </w:tr>
      <w:tr w:rsidRPr="00EF69D7" w:rsidR="005C5DAE" w:rsidTr="0012054A" w14:paraId="654705FA" w14:textId="77777777">
        <w:trPr>
          <w:trHeight w:val="2040"/>
        </w:trPr>
        <w:tc>
          <w:tcPr>
            <w:tcW w:w="630" w:type="dxa"/>
            <w:tcBorders>
              <w:top w:val="nil"/>
              <w:left w:val="single" w:color="auto" w:sz="4" w:space="0"/>
              <w:bottom w:val="single" w:color="auto" w:sz="4" w:space="0"/>
              <w:right w:val="single" w:color="auto" w:sz="4" w:space="0"/>
            </w:tcBorders>
            <w:shd w:val="clear" w:color="000000" w:fill="F8CBAD"/>
            <w:noWrap/>
            <w:vAlign w:val="center"/>
            <w:hideMark/>
          </w:tcPr>
          <w:p w:rsidRPr="00EF69D7" w:rsidR="005C5DAE" w:rsidP="0012054A" w:rsidRDefault="005C5DAE" w14:paraId="1F641697" w14:textId="77777777">
            <w:pPr>
              <w:spacing w:after="0" w:line="240" w:lineRule="auto"/>
              <w:jc w:val="center"/>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A/c No.</w:t>
            </w:r>
          </w:p>
        </w:tc>
        <w:tc>
          <w:tcPr>
            <w:tcW w:w="1021" w:type="dxa"/>
            <w:tcBorders>
              <w:top w:val="nil"/>
              <w:left w:val="nil"/>
              <w:bottom w:val="single" w:color="auto" w:sz="4" w:space="0"/>
              <w:right w:val="single" w:color="auto" w:sz="4" w:space="0"/>
            </w:tcBorders>
            <w:shd w:val="clear" w:color="000000" w:fill="F8CBAD"/>
            <w:vAlign w:val="center"/>
            <w:hideMark/>
          </w:tcPr>
          <w:p w:rsidRPr="00EF69D7" w:rsidR="005C5DAE" w:rsidP="0012054A" w:rsidRDefault="005C5DAE" w14:paraId="5DC358EC" w14:textId="77777777">
            <w:pPr>
              <w:spacing w:after="0" w:line="240" w:lineRule="auto"/>
              <w:jc w:val="center"/>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Customer</w:t>
            </w:r>
            <w:r w:rsidRPr="00EF69D7">
              <w:rPr>
                <w:rFonts w:ascii="Calibri" w:hAnsi="Calibri" w:eastAsia="Times New Roman" w:cs="Calibri"/>
                <w:b/>
                <w:bCs/>
                <w:color w:val="000000"/>
                <w:sz w:val="20"/>
                <w:szCs w:val="20"/>
              </w:rPr>
              <w:br/>
            </w:r>
            <w:r w:rsidRPr="00EF69D7">
              <w:rPr>
                <w:rFonts w:ascii="Calibri" w:hAnsi="Calibri" w:eastAsia="Times New Roman" w:cs="Calibri"/>
                <w:b/>
                <w:bCs/>
                <w:color w:val="000000"/>
                <w:sz w:val="20"/>
                <w:szCs w:val="20"/>
              </w:rPr>
              <w:t xml:space="preserve"> Id</w:t>
            </w:r>
          </w:p>
        </w:tc>
        <w:tc>
          <w:tcPr>
            <w:tcW w:w="1007" w:type="dxa"/>
            <w:tcBorders>
              <w:top w:val="nil"/>
              <w:left w:val="nil"/>
              <w:bottom w:val="single" w:color="auto" w:sz="4" w:space="0"/>
              <w:right w:val="single" w:color="auto" w:sz="4" w:space="0"/>
            </w:tcBorders>
            <w:shd w:val="clear" w:color="000000" w:fill="F8CBAD"/>
            <w:vAlign w:val="center"/>
            <w:hideMark/>
          </w:tcPr>
          <w:p w:rsidRPr="00EF69D7" w:rsidR="005C5DAE" w:rsidP="0012054A" w:rsidRDefault="005C5DAE" w14:paraId="2A374D2C" w14:textId="77777777">
            <w:pPr>
              <w:spacing w:after="0" w:line="240" w:lineRule="auto"/>
              <w:jc w:val="center"/>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Date of Recovery (From Borrower to MLI)</w:t>
            </w:r>
          </w:p>
        </w:tc>
        <w:tc>
          <w:tcPr>
            <w:tcW w:w="1132" w:type="dxa"/>
            <w:tcBorders>
              <w:top w:val="nil"/>
              <w:left w:val="nil"/>
              <w:bottom w:val="single" w:color="auto" w:sz="4" w:space="0"/>
              <w:right w:val="single" w:color="auto" w:sz="4" w:space="0"/>
            </w:tcBorders>
            <w:shd w:val="clear" w:color="000000" w:fill="F8CBAD"/>
            <w:vAlign w:val="center"/>
            <w:hideMark/>
          </w:tcPr>
          <w:p w:rsidRPr="00EF69D7" w:rsidR="005C5DAE" w:rsidP="0012054A" w:rsidRDefault="005C5DAE" w14:paraId="269858FE" w14:textId="77777777">
            <w:pPr>
              <w:spacing w:after="0" w:line="240" w:lineRule="auto"/>
              <w:jc w:val="center"/>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Recovery Amount (Entire amount)</w:t>
            </w:r>
          </w:p>
        </w:tc>
        <w:tc>
          <w:tcPr>
            <w:tcW w:w="1026" w:type="dxa"/>
            <w:tcBorders>
              <w:top w:val="nil"/>
              <w:left w:val="nil"/>
              <w:bottom w:val="single" w:color="auto" w:sz="4" w:space="0"/>
              <w:right w:val="single" w:color="auto" w:sz="4" w:space="0"/>
            </w:tcBorders>
            <w:shd w:val="clear" w:color="000000" w:fill="F8CBAD"/>
            <w:vAlign w:val="center"/>
            <w:hideMark/>
          </w:tcPr>
          <w:p w:rsidRPr="00EF69D7" w:rsidR="005C5DAE" w:rsidP="0012054A" w:rsidRDefault="005C5DAE" w14:paraId="3D9AD11B" w14:textId="72619A02">
            <w:pPr>
              <w:spacing w:after="0" w:line="240" w:lineRule="auto"/>
              <w:jc w:val="center"/>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 xml:space="preserve">Recovery Amount (NCGTC </w:t>
            </w:r>
            <w:r w:rsidRPr="00EF69D7" w:rsidR="00813950">
              <w:rPr>
                <w:rFonts w:ascii="Calibri" w:hAnsi="Calibri" w:eastAsia="Times New Roman" w:cs="Calibri"/>
                <w:b/>
                <w:bCs/>
                <w:color w:val="000000"/>
                <w:sz w:val="20"/>
                <w:szCs w:val="20"/>
              </w:rPr>
              <w:t>Share</w:t>
            </w:r>
            <w:r w:rsidR="00813950">
              <w:rPr>
                <w:rFonts w:ascii="Calibri" w:hAnsi="Calibri" w:eastAsia="Times New Roman" w:cs="Calibri"/>
                <w:b/>
                <w:bCs/>
                <w:color w:val="000000"/>
                <w:sz w:val="20"/>
                <w:szCs w:val="20"/>
              </w:rPr>
              <w:t>) p</w:t>
            </w:r>
          </w:p>
        </w:tc>
        <w:tc>
          <w:tcPr>
            <w:tcW w:w="1034" w:type="dxa"/>
            <w:tcBorders>
              <w:top w:val="nil"/>
              <w:left w:val="nil"/>
              <w:bottom w:val="single" w:color="auto" w:sz="4" w:space="0"/>
              <w:right w:val="single" w:color="auto" w:sz="4" w:space="0"/>
            </w:tcBorders>
            <w:shd w:val="clear" w:color="000000" w:fill="F8CBAD"/>
            <w:vAlign w:val="center"/>
            <w:hideMark/>
          </w:tcPr>
          <w:p w:rsidRPr="00EF69D7" w:rsidR="005C5DAE" w:rsidP="0012054A" w:rsidRDefault="009C5E5B" w14:paraId="7754C190" w14:textId="75A3E308">
            <w:pPr>
              <w:spacing w:after="0" w:line="240" w:lineRule="auto"/>
              <w:jc w:val="center"/>
              <w:rPr>
                <w:rFonts w:ascii="Calibri" w:hAnsi="Calibri" w:eastAsia="Times New Roman" w:cs="Calibri"/>
                <w:b/>
                <w:bCs/>
                <w:color w:val="000000"/>
                <w:sz w:val="20"/>
                <w:szCs w:val="20"/>
              </w:rPr>
            </w:pPr>
            <w:r w:rsidRPr="009C5E5B">
              <w:rPr>
                <w:rFonts w:ascii="Calibri" w:hAnsi="Calibri" w:eastAsia="Times New Roman" w:cs="Calibri"/>
                <w:b/>
                <w:bCs/>
                <w:color w:val="000000"/>
                <w:sz w:val="20"/>
                <w:szCs w:val="20"/>
              </w:rPr>
              <w:t>DATE when  the last tranche for full recovery  payment is received</w:t>
            </w:r>
          </w:p>
        </w:tc>
        <w:tc>
          <w:tcPr>
            <w:tcW w:w="1080" w:type="dxa"/>
            <w:tcBorders>
              <w:top w:val="nil"/>
              <w:left w:val="nil"/>
              <w:bottom w:val="single" w:color="auto" w:sz="4" w:space="0"/>
              <w:right w:val="single" w:color="auto" w:sz="4" w:space="0"/>
            </w:tcBorders>
            <w:shd w:val="clear" w:color="000000" w:fill="F8CBAD"/>
            <w:vAlign w:val="center"/>
            <w:hideMark/>
          </w:tcPr>
          <w:p w:rsidRPr="00C302B7" w:rsidR="00C302B7" w:rsidP="00C302B7" w:rsidRDefault="00C302B7" w14:paraId="32A9EABD" w14:textId="77777777">
            <w:pPr>
              <w:spacing w:after="0" w:line="240" w:lineRule="auto"/>
              <w:jc w:val="center"/>
              <w:rPr>
                <w:rFonts w:ascii="Calibri" w:hAnsi="Calibri" w:eastAsia="Times New Roman" w:cs="Calibri"/>
                <w:b/>
                <w:bCs/>
                <w:color w:val="000000"/>
                <w:sz w:val="20"/>
                <w:szCs w:val="20"/>
              </w:rPr>
            </w:pPr>
            <w:r w:rsidRPr="00C302B7">
              <w:rPr>
                <w:rFonts w:ascii="Calibri" w:hAnsi="Calibri" w:eastAsia="Times New Roman" w:cs="Calibri"/>
                <w:b/>
                <w:bCs/>
                <w:color w:val="000000"/>
                <w:sz w:val="20"/>
                <w:szCs w:val="20"/>
              </w:rPr>
              <w:t>Days Elapsed (Days diff between Date of Recovery and  DATE when</w:t>
            </w:r>
          </w:p>
          <w:p w:rsidRPr="00C302B7" w:rsidR="00C302B7" w:rsidP="00C302B7" w:rsidRDefault="00C302B7" w14:paraId="3B9F3505" w14:textId="77777777">
            <w:pPr>
              <w:spacing w:after="0" w:line="240" w:lineRule="auto"/>
              <w:jc w:val="center"/>
              <w:rPr>
                <w:rFonts w:ascii="Calibri" w:hAnsi="Calibri" w:eastAsia="Times New Roman" w:cs="Calibri"/>
                <w:b/>
                <w:bCs/>
                <w:color w:val="000000"/>
                <w:sz w:val="20"/>
                <w:szCs w:val="20"/>
              </w:rPr>
            </w:pPr>
            <w:r w:rsidRPr="00C302B7">
              <w:rPr>
                <w:rFonts w:ascii="Calibri" w:hAnsi="Calibri" w:eastAsia="Times New Roman" w:cs="Calibri"/>
                <w:b/>
                <w:bCs/>
                <w:color w:val="000000"/>
                <w:sz w:val="20"/>
                <w:szCs w:val="20"/>
              </w:rPr>
              <w:t xml:space="preserve"> the last tranche</w:t>
            </w:r>
          </w:p>
          <w:p w:rsidRPr="00C302B7" w:rsidR="00C302B7" w:rsidP="00C302B7" w:rsidRDefault="00C302B7" w14:paraId="65C1CAEB" w14:textId="77777777">
            <w:pPr>
              <w:spacing w:after="0" w:line="240" w:lineRule="auto"/>
              <w:jc w:val="center"/>
              <w:rPr>
                <w:rFonts w:ascii="Calibri" w:hAnsi="Calibri" w:eastAsia="Times New Roman" w:cs="Calibri"/>
                <w:b/>
                <w:bCs/>
                <w:color w:val="000000"/>
                <w:sz w:val="20"/>
                <w:szCs w:val="20"/>
              </w:rPr>
            </w:pPr>
            <w:r w:rsidRPr="00C302B7">
              <w:rPr>
                <w:rFonts w:ascii="Calibri" w:hAnsi="Calibri" w:eastAsia="Times New Roman" w:cs="Calibri"/>
                <w:b/>
                <w:bCs/>
                <w:color w:val="000000"/>
                <w:sz w:val="20"/>
                <w:szCs w:val="20"/>
              </w:rPr>
              <w:t xml:space="preserve"> for full recovery</w:t>
            </w:r>
          </w:p>
          <w:p w:rsidRPr="00C302B7" w:rsidR="00C302B7" w:rsidP="00C302B7" w:rsidRDefault="00C302B7" w14:paraId="56928BDC" w14:textId="77777777">
            <w:pPr>
              <w:spacing w:after="0" w:line="240" w:lineRule="auto"/>
              <w:jc w:val="center"/>
              <w:rPr>
                <w:rFonts w:ascii="Calibri" w:hAnsi="Calibri" w:eastAsia="Times New Roman" w:cs="Calibri"/>
                <w:b/>
                <w:bCs/>
                <w:color w:val="000000"/>
                <w:sz w:val="20"/>
                <w:szCs w:val="20"/>
              </w:rPr>
            </w:pPr>
            <w:r w:rsidRPr="00C302B7">
              <w:rPr>
                <w:rFonts w:ascii="Calibri" w:hAnsi="Calibri" w:eastAsia="Times New Roman" w:cs="Calibri"/>
                <w:b/>
                <w:bCs/>
                <w:color w:val="000000"/>
                <w:sz w:val="20"/>
                <w:szCs w:val="20"/>
              </w:rPr>
              <w:t xml:space="preserve"> payment is </w:t>
            </w:r>
          </w:p>
          <w:p w:rsidRPr="00EF69D7" w:rsidR="005C5DAE" w:rsidP="00C302B7" w:rsidRDefault="00C302B7" w14:paraId="09929977" w14:textId="7339DA04">
            <w:pPr>
              <w:spacing w:after="0" w:line="240" w:lineRule="auto"/>
              <w:jc w:val="center"/>
              <w:rPr>
                <w:rFonts w:ascii="Calibri" w:hAnsi="Calibri" w:eastAsia="Times New Roman" w:cs="Calibri"/>
                <w:b/>
                <w:bCs/>
                <w:color w:val="000000"/>
                <w:sz w:val="20"/>
                <w:szCs w:val="20"/>
              </w:rPr>
            </w:pPr>
            <w:r w:rsidRPr="00C302B7">
              <w:rPr>
                <w:rFonts w:ascii="Calibri" w:hAnsi="Calibri" w:eastAsia="Times New Roman" w:cs="Calibri"/>
                <w:b/>
                <w:bCs/>
                <w:color w:val="000000"/>
                <w:sz w:val="20"/>
                <w:szCs w:val="20"/>
              </w:rPr>
              <w:t>received</w:t>
            </w:r>
            <w:r w:rsidR="00FE1C5C">
              <w:rPr>
                <w:rFonts w:ascii="Calibri" w:hAnsi="Calibri" w:eastAsia="Times New Roman" w:cs="Calibri"/>
                <w:b/>
                <w:bCs/>
                <w:color w:val="000000"/>
                <w:sz w:val="20"/>
                <w:szCs w:val="20"/>
              </w:rPr>
              <w:t xml:space="preserve"> </w:t>
            </w:r>
          </w:p>
        </w:tc>
        <w:tc>
          <w:tcPr>
            <w:tcW w:w="843" w:type="dxa"/>
            <w:tcBorders>
              <w:top w:val="nil"/>
              <w:left w:val="nil"/>
              <w:bottom w:val="single" w:color="auto" w:sz="4" w:space="0"/>
              <w:right w:val="single" w:color="auto" w:sz="4" w:space="0"/>
            </w:tcBorders>
            <w:shd w:val="clear" w:color="000000" w:fill="F8CBAD"/>
            <w:vAlign w:val="center"/>
            <w:hideMark/>
          </w:tcPr>
          <w:p w:rsidRPr="00EF69D7" w:rsidR="005C5DAE" w:rsidP="0012054A" w:rsidRDefault="005C5DAE" w14:paraId="5816304A" w14:textId="08E3710C">
            <w:pPr>
              <w:spacing w:after="0" w:line="240" w:lineRule="auto"/>
              <w:jc w:val="center"/>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 xml:space="preserve">Eligible </w:t>
            </w:r>
            <w:r w:rsidRPr="00EF69D7">
              <w:rPr>
                <w:rFonts w:ascii="Calibri" w:hAnsi="Calibri" w:eastAsia="Times New Roman" w:cs="Calibri"/>
                <w:b/>
                <w:bCs/>
                <w:color w:val="000000"/>
                <w:sz w:val="20"/>
                <w:szCs w:val="20"/>
              </w:rPr>
              <w:br/>
            </w:r>
            <w:r w:rsidRPr="00EF69D7">
              <w:rPr>
                <w:rFonts w:ascii="Calibri" w:hAnsi="Calibri" w:eastAsia="Times New Roman" w:cs="Calibri"/>
                <w:b/>
                <w:bCs/>
                <w:color w:val="000000"/>
                <w:sz w:val="20"/>
                <w:szCs w:val="20"/>
              </w:rPr>
              <w:t xml:space="preserve">Days For </w:t>
            </w:r>
            <w:r w:rsidRPr="00EF69D7">
              <w:rPr>
                <w:rFonts w:ascii="Calibri" w:hAnsi="Calibri" w:eastAsia="Times New Roman" w:cs="Calibri"/>
                <w:b/>
                <w:bCs/>
                <w:color w:val="000000"/>
                <w:sz w:val="20"/>
                <w:szCs w:val="20"/>
              </w:rPr>
              <w:br/>
            </w:r>
            <w:r w:rsidRPr="00EF69D7">
              <w:rPr>
                <w:rFonts w:ascii="Calibri" w:hAnsi="Calibri" w:eastAsia="Times New Roman" w:cs="Calibri"/>
                <w:b/>
                <w:bCs/>
                <w:color w:val="000000"/>
                <w:sz w:val="20"/>
                <w:szCs w:val="20"/>
              </w:rPr>
              <w:t>Penalty</w:t>
            </w:r>
            <w:r w:rsidR="00FE1C5C">
              <w:rPr>
                <w:rFonts w:ascii="Calibri" w:hAnsi="Calibri" w:eastAsia="Times New Roman" w:cs="Calibri"/>
                <w:b/>
                <w:bCs/>
                <w:color w:val="000000"/>
                <w:sz w:val="20"/>
                <w:szCs w:val="20"/>
              </w:rPr>
              <w:t xml:space="preserve"> (n)</w:t>
            </w:r>
          </w:p>
        </w:tc>
        <w:tc>
          <w:tcPr>
            <w:tcW w:w="1086" w:type="dxa"/>
            <w:tcBorders>
              <w:top w:val="nil"/>
              <w:left w:val="nil"/>
              <w:bottom w:val="single" w:color="auto" w:sz="4" w:space="0"/>
              <w:right w:val="single" w:color="auto" w:sz="4" w:space="0"/>
            </w:tcBorders>
            <w:shd w:val="clear" w:color="000000" w:fill="F8CBAD"/>
            <w:vAlign w:val="center"/>
            <w:hideMark/>
          </w:tcPr>
          <w:p w:rsidRPr="00EF69D7" w:rsidR="005C5DAE" w:rsidP="0012054A" w:rsidRDefault="005C5DAE" w14:paraId="66475A5A" w14:textId="77777777">
            <w:pPr>
              <w:spacing w:after="0" w:line="240" w:lineRule="auto"/>
              <w:jc w:val="center"/>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 xml:space="preserve">Penalty </w:t>
            </w:r>
            <w:r w:rsidRPr="00EF69D7">
              <w:rPr>
                <w:rFonts w:ascii="Calibri" w:hAnsi="Calibri" w:eastAsia="Times New Roman" w:cs="Calibri"/>
                <w:b/>
                <w:bCs/>
                <w:color w:val="000000"/>
                <w:sz w:val="20"/>
                <w:szCs w:val="20"/>
              </w:rPr>
              <w:br/>
            </w:r>
            <w:r w:rsidRPr="00EF69D7">
              <w:rPr>
                <w:rFonts w:ascii="Calibri" w:hAnsi="Calibri" w:eastAsia="Times New Roman" w:cs="Calibri"/>
                <w:b/>
                <w:bCs/>
                <w:color w:val="000000"/>
                <w:sz w:val="20"/>
                <w:szCs w:val="20"/>
              </w:rPr>
              <w:t>Calculated</w:t>
            </w:r>
          </w:p>
        </w:tc>
        <w:tc>
          <w:tcPr>
            <w:tcW w:w="861" w:type="dxa"/>
            <w:tcBorders>
              <w:top w:val="nil"/>
              <w:left w:val="nil"/>
              <w:bottom w:val="single" w:color="auto" w:sz="4" w:space="0"/>
              <w:right w:val="single" w:color="auto" w:sz="4" w:space="0"/>
            </w:tcBorders>
            <w:shd w:val="clear" w:color="000000" w:fill="F8CBAD"/>
            <w:vAlign w:val="center"/>
            <w:hideMark/>
          </w:tcPr>
          <w:p w:rsidRPr="00EF69D7" w:rsidR="005C5DAE" w:rsidP="00C302B7" w:rsidRDefault="00C302B7" w14:paraId="5A6215DF" w14:textId="16B8B234">
            <w:pPr>
              <w:spacing w:after="0" w:line="240" w:lineRule="auto"/>
              <w:jc w:val="center"/>
              <w:rPr>
                <w:rFonts w:ascii="Calibri" w:hAnsi="Calibri" w:eastAsia="Times New Roman" w:cs="Calibri"/>
                <w:b/>
                <w:bCs/>
                <w:color w:val="000000"/>
                <w:sz w:val="20"/>
                <w:szCs w:val="20"/>
              </w:rPr>
            </w:pPr>
            <w:r>
              <w:rPr>
                <w:rFonts w:ascii="Calibri" w:hAnsi="Calibri" w:eastAsia="Times New Roman" w:cs="Calibri"/>
                <w:b/>
                <w:bCs/>
                <w:color w:val="000000"/>
                <w:sz w:val="20"/>
                <w:szCs w:val="20"/>
              </w:rPr>
              <w:t xml:space="preserve">Tax on Penalty </w:t>
            </w:r>
            <w:r>
              <w:rPr>
                <w:rFonts w:ascii="Calibri" w:hAnsi="Calibri" w:eastAsia="Times New Roman" w:cs="Calibri"/>
                <w:b/>
                <w:bCs/>
                <w:color w:val="000000"/>
                <w:sz w:val="20"/>
                <w:szCs w:val="20"/>
              </w:rPr>
              <w:br/>
            </w:r>
            <w:r>
              <w:rPr>
                <w:rFonts w:ascii="Calibri" w:hAnsi="Calibri" w:eastAsia="Times New Roman" w:cs="Calibri"/>
                <w:b/>
                <w:bCs/>
                <w:color w:val="000000"/>
                <w:sz w:val="20"/>
                <w:szCs w:val="20"/>
              </w:rPr>
              <w:t>(@18% on E)</w:t>
            </w:r>
          </w:p>
        </w:tc>
        <w:tc>
          <w:tcPr>
            <w:tcW w:w="1440" w:type="dxa"/>
            <w:tcBorders>
              <w:top w:val="nil"/>
              <w:left w:val="nil"/>
              <w:bottom w:val="single" w:color="auto" w:sz="4" w:space="0"/>
              <w:right w:val="single" w:color="auto" w:sz="4" w:space="0"/>
            </w:tcBorders>
            <w:shd w:val="clear" w:color="000000" w:fill="F8CBAD"/>
            <w:vAlign w:val="center"/>
            <w:hideMark/>
          </w:tcPr>
          <w:p w:rsidRPr="00EF69D7" w:rsidR="005C5DAE" w:rsidP="00BC6522" w:rsidRDefault="005C5DAE" w14:paraId="7FEDEA6B" w14:textId="5B8BD5B8">
            <w:pPr>
              <w:spacing w:after="0" w:line="240" w:lineRule="auto"/>
              <w:jc w:val="center"/>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Recovery Proceedings for Cases -  Post Final Claim (A+</w:t>
            </w:r>
            <w:r w:rsidR="00BC6522">
              <w:rPr>
                <w:rFonts w:ascii="Calibri" w:hAnsi="Calibri" w:eastAsia="Times New Roman" w:cs="Calibri"/>
                <w:b/>
                <w:bCs/>
                <w:color w:val="000000"/>
                <w:sz w:val="20"/>
                <w:szCs w:val="20"/>
              </w:rPr>
              <w:t>E+F</w:t>
            </w:r>
            <w:r w:rsidRPr="00EF69D7">
              <w:rPr>
                <w:rFonts w:ascii="Calibri" w:hAnsi="Calibri" w:eastAsia="Times New Roman" w:cs="Calibri"/>
                <w:b/>
                <w:bCs/>
                <w:color w:val="000000"/>
                <w:sz w:val="20"/>
                <w:szCs w:val="20"/>
              </w:rPr>
              <w:t>) along with Penalty/Taxes</w:t>
            </w:r>
          </w:p>
        </w:tc>
      </w:tr>
      <w:tr w:rsidRPr="00EF69D7" w:rsidR="005C5DAE" w:rsidTr="0012054A" w14:paraId="494E6BCC"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70BD3271"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L1</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545051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A1</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3E16739"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4-Oct-19</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941D910"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7,500.00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E310F1B"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3,750.00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B1D65E9"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1DB7316"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144</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ADAEBDC"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114</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B971ABB"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117.12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EE96088"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21.08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A29311F"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3,888.21 </w:t>
            </w:r>
          </w:p>
        </w:tc>
      </w:tr>
      <w:tr w:rsidRPr="00EF69D7" w:rsidR="005C5DAE" w:rsidTr="0012054A" w14:paraId="1C7B2214"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608A3C6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L2</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23C770A"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A2</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4AF8DE1"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5-Nov-19</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DE2C302"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5,000.00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F600E80"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2,500.00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3191833"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4C20BE2"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112</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34EAF25"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82</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CA21AAC"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56.16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1E61877"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10.11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345813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2,566.27 </w:t>
            </w:r>
          </w:p>
        </w:tc>
      </w:tr>
      <w:tr w:rsidRPr="00EF69D7" w:rsidR="005C5DAE" w:rsidTr="0012054A" w14:paraId="142E21C2"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3AD71FDA"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L3</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9EDBCB8"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A3</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06DC678"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10-Dec-19</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E63CB73"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20,000.00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580DD2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10,000.00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BB13467"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8342A56"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77</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448F3B2"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47</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DB9ADF6"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128.77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775375FA"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23.18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7E20030"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10,151.95 </w:t>
            </w:r>
          </w:p>
        </w:tc>
      </w:tr>
      <w:tr w:rsidRPr="00EF69D7" w:rsidR="005C5DAE" w:rsidTr="0012054A" w14:paraId="208108FD"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48D1CDAB"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L4</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3CBE9D2"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A4</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0D5E8D1"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10-Feb-20</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951775D"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18,750.00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55CF1AA"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9,375.00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9B00084"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010A82A"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15</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A100F6E"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52C9CF8"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B8E9DCD"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94894CA"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9,375.00 </w:t>
            </w:r>
          </w:p>
        </w:tc>
      </w:tr>
      <w:tr w:rsidRPr="00EF69D7" w:rsidR="005C5DAE" w:rsidTr="0012054A" w14:paraId="74A7D55E"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11429234"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L5</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1EF8286"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A5</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C6F19E9"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12-Feb-20</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D41C134"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4,500.00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E9DE5A0"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2,250.00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A7ED6CF"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F039911"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13</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8140128"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27D4F86"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C60820C"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D69F34E"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2,250.00 </w:t>
            </w:r>
          </w:p>
        </w:tc>
      </w:tr>
      <w:tr w:rsidRPr="00EF69D7" w:rsidR="005C5DAE" w:rsidTr="0012054A" w14:paraId="2451BC34"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65B175C6"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L6</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4002C3B"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A6</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75ADC493"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12-Dec-19</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65B1FE2"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6,000.00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0E2EAE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3,000.00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C5A9CE5"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B41FC7E"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75</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D805EFD"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45</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0C8FB6F"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36.99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9629DE6"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6.66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75072D2"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3,043.64 </w:t>
            </w:r>
          </w:p>
        </w:tc>
      </w:tr>
      <w:tr w:rsidRPr="00EF69D7" w:rsidR="005C5DAE" w:rsidTr="0012054A" w14:paraId="66555340"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6EADEF87"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L7</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1CB09AD"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A7</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53F009A"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28-Nov-19</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D06C3C0"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7,950.50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790723E"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3,975.25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B7B9808"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F8426C6"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89</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BD058CA"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59</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2EB1594"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64.26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FA77A3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11.57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708C40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4,051.07 </w:t>
            </w:r>
          </w:p>
        </w:tc>
      </w:tr>
      <w:tr w:rsidRPr="00EF69D7" w:rsidR="005C5DAE" w:rsidTr="0012054A" w14:paraId="686D057D"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7267B11D"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L8</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F0290D6"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A8</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707B1969"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27-Dec-19</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D8ACFC6"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11,253.50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151B7DF"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5,626.75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707B0CB"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D1619DC"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60</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3EAFD03"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30</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48F9521A"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46.25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FCF8C82"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8.32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784E21A1"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5,681.32 </w:t>
            </w:r>
          </w:p>
        </w:tc>
      </w:tr>
      <w:tr w:rsidRPr="00EF69D7" w:rsidR="005C5DAE" w:rsidTr="0012054A" w14:paraId="244EEF87"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39786ABF"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L9</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BA3EF2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A9</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B1AE690"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27-Sep-19</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20C0705"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17,587.50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72760316"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8,793.75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4614CA4"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3C60DEA"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151</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01097C9"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121</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79BC254"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291.52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7D7ACEDA"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52.47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B5E8631"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9,137.74 </w:t>
            </w:r>
          </w:p>
        </w:tc>
      </w:tr>
      <w:tr w:rsidRPr="00EF69D7" w:rsidR="005C5DAE" w:rsidTr="0012054A" w14:paraId="378E36BB"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EF69D7" w:rsidR="005C5DAE" w:rsidP="0012054A" w:rsidRDefault="005C5DAE" w14:paraId="0347CCE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L10</w:t>
            </w:r>
          </w:p>
        </w:tc>
        <w:tc>
          <w:tcPr>
            <w:tcW w:w="102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748CC954"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A10</w:t>
            </w:r>
          </w:p>
        </w:tc>
        <w:tc>
          <w:tcPr>
            <w:tcW w:w="1007"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8148EAE"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27-Jan-20</w:t>
            </w:r>
          </w:p>
        </w:tc>
        <w:tc>
          <w:tcPr>
            <w:tcW w:w="1132"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7B2A106"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24,578.00 </w:t>
            </w:r>
          </w:p>
        </w:tc>
        <w:tc>
          <w:tcPr>
            <w:tcW w:w="102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AD827AB"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12,289.00 </w:t>
            </w:r>
          </w:p>
        </w:tc>
        <w:tc>
          <w:tcPr>
            <w:tcW w:w="1034"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21767F59"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25-Feb-20</w:t>
            </w:r>
          </w:p>
        </w:tc>
        <w:tc>
          <w:tcPr>
            <w:tcW w:w="108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A0043F6" w14:textId="77777777">
            <w:pPr>
              <w:spacing w:after="0" w:line="240" w:lineRule="auto"/>
              <w:jc w:val="right"/>
              <w:rPr>
                <w:rFonts w:ascii="Calibri" w:hAnsi="Calibri" w:eastAsia="Times New Roman" w:cs="Calibri"/>
                <w:color w:val="000000"/>
                <w:sz w:val="20"/>
                <w:szCs w:val="20"/>
              </w:rPr>
            </w:pPr>
            <w:r w:rsidRPr="00EF69D7">
              <w:rPr>
                <w:rFonts w:ascii="Calibri" w:hAnsi="Calibri" w:eastAsia="Times New Roman" w:cs="Calibri"/>
                <w:color w:val="000000"/>
                <w:sz w:val="20"/>
                <w:szCs w:val="20"/>
              </w:rPr>
              <w:t>29</w:t>
            </w:r>
          </w:p>
        </w:tc>
        <w:tc>
          <w:tcPr>
            <w:tcW w:w="843"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73C0AE9"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57B5E9E"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58E9A24C"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160421B7" w14:textId="77777777">
            <w:pPr>
              <w:spacing w:after="0" w:line="240" w:lineRule="auto"/>
              <w:rPr>
                <w:rFonts w:ascii="Calibri" w:hAnsi="Calibri" w:eastAsia="Times New Roman" w:cs="Calibri"/>
                <w:color w:val="000000"/>
                <w:sz w:val="20"/>
                <w:szCs w:val="20"/>
              </w:rPr>
            </w:pPr>
            <w:r w:rsidRPr="00EF69D7">
              <w:rPr>
                <w:rFonts w:ascii="Calibri" w:hAnsi="Calibri" w:eastAsia="Times New Roman" w:cs="Calibri"/>
                <w:color w:val="000000"/>
                <w:sz w:val="20"/>
                <w:szCs w:val="20"/>
              </w:rPr>
              <w:t xml:space="preserve">               12,289.00 </w:t>
            </w:r>
          </w:p>
        </w:tc>
      </w:tr>
      <w:tr w:rsidRPr="00EF69D7" w:rsidR="005C5DAE" w:rsidTr="0012054A" w14:paraId="7EEE3A11" w14:textId="77777777">
        <w:trPr>
          <w:trHeight w:val="300"/>
        </w:trPr>
        <w:tc>
          <w:tcPr>
            <w:tcW w:w="630" w:type="dxa"/>
            <w:tcBorders>
              <w:top w:val="nil"/>
              <w:left w:val="single" w:color="auto" w:sz="4" w:space="0"/>
              <w:bottom w:val="single" w:color="auto" w:sz="4" w:space="0"/>
              <w:right w:val="single" w:color="auto" w:sz="4" w:space="0"/>
            </w:tcBorders>
            <w:shd w:val="clear" w:color="auto" w:fill="auto"/>
            <w:noWrap/>
            <w:vAlign w:val="center"/>
            <w:hideMark/>
          </w:tcPr>
          <w:p w:rsidRPr="00EF69D7" w:rsidR="005C5DAE" w:rsidP="0012054A" w:rsidRDefault="005C5DAE" w14:paraId="65D68830" w14:textId="77777777">
            <w:pPr>
              <w:spacing w:after="0" w:line="240" w:lineRule="auto"/>
              <w:rPr>
                <w:rFonts w:ascii="Calibri" w:hAnsi="Calibri" w:eastAsia="Times New Roman" w:cs="Calibri"/>
                <w:color w:val="000000"/>
              </w:rPr>
            </w:pPr>
            <w:r w:rsidRPr="00EF69D7">
              <w:rPr>
                <w:rFonts w:ascii="Calibri" w:hAnsi="Calibri" w:eastAsia="Times New Roman" w:cs="Calibri"/>
                <w:color w:val="000000"/>
              </w:rPr>
              <w:t> </w:t>
            </w:r>
          </w:p>
        </w:tc>
        <w:tc>
          <w:tcPr>
            <w:tcW w:w="1021" w:type="dxa"/>
            <w:tcBorders>
              <w:top w:val="nil"/>
              <w:left w:val="nil"/>
              <w:bottom w:val="single" w:color="auto" w:sz="4" w:space="0"/>
              <w:right w:val="single" w:color="auto" w:sz="4" w:space="0"/>
            </w:tcBorders>
            <w:shd w:val="clear" w:color="auto" w:fill="auto"/>
            <w:noWrap/>
            <w:vAlign w:val="center"/>
            <w:hideMark/>
          </w:tcPr>
          <w:p w:rsidRPr="00EF69D7" w:rsidR="005C5DAE" w:rsidP="0012054A" w:rsidRDefault="005C5DAE" w14:paraId="7233749F" w14:textId="77777777">
            <w:pPr>
              <w:spacing w:after="0" w:line="240" w:lineRule="auto"/>
              <w:rPr>
                <w:rFonts w:ascii="Calibri" w:hAnsi="Calibri" w:eastAsia="Times New Roman" w:cs="Calibri"/>
                <w:color w:val="000000"/>
              </w:rPr>
            </w:pPr>
            <w:r w:rsidRPr="00EF69D7">
              <w:rPr>
                <w:rFonts w:ascii="Calibri" w:hAnsi="Calibri" w:eastAsia="Times New Roman" w:cs="Calibri"/>
                <w:color w:val="000000"/>
              </w:rPr>
              <w:t> </w:t>
            </w:r>
          </w:p>
        </w:tc>
        <w:tc>
          <w:tcPr>
            <w:tcW w:w="1007" w:type="dxa"/>
            <w:tcBorders>
              <w:top w:val="nil"/>
              <w:left w:val="nil"/>
              <w:bottom w:val="single" w:color="auto" w:sz="4" w:space="0"/>
              <w:right w:val="single" w:color="auto" w:sz="4" w:space="0"/>
            </w:tcBorders>
            <w:shd w:val="clear" w:color="auto" w:fill="auto"/>
            <w:noWrap/>
            <w:vAlign w:val="center"/>
            <w:hideMark/>
          </w:tcPr>
          <w:p w:rsidRPr="00EF69D7" w:rsidR="005C5DAE" w:rsidP="0012054A" w:rsidRDefault="005C5DAE" w14:paraId="3B0DFA23" w14:textId="77777777">
            <w:pPr>
              <w:spacing w:after="0" w:line="240" w:lineRule="auto"/>
              <w:rPr>
                <w:rFonts w:ascii="Times New Roman" w:hAnsi="Times New Roman" w:eastAsia="Times New Roman" w:cs="Times New Roman"/>
                <w:color w:val="000000"/>
                <w:sz w:val="18"/>
                <w:szCs w:val="18"/>
              </w:rPr>
            </w:pPr>
            <w:r w:rsidRPr="00EF69D7">
              <w:rPr>
                <w:rFonts w:ascii="Times New Roman" w:hAnsi="Times New Roman" w:eastAsia="Times New Roman" w:cs="Times New Roman"/>
                <w:color w:val="000000"/>
                <w:sz w:val="18"/>
                <w:szCs w:val="18"/>
              </w:rPr>
              <w:t> </w:t>
            </w:r>
          </w:p>
        </w:tc>
        <w:tc>
          <w:tcPr>
            <w:tcW w:w="1132" w:type="dxa"/>
            <w:tcBorders>
              <w:top w:val="nil"/>
              <w:left w:val="nil"/>
              <w:bottom w:val="single" w:color="auto" w:sz="4" w:space="0"/>
              <w:right w:val="single" w:color="auto" w:sz="4" w:space="0"/>
            </w:tcBorders>
            <w:shd w:val="clear" w:color="auto" w:fill="auto"/>
            <w:noWrap/>
            <w:vAlign w:val="center"/>
            <w:hideMark/>
          </w:tcPr>
          <w:p w:rsidRPr="00EF69D7" w:rsidR="005C5DAE" w:rsidP="0012054A" w:rsidRDefault="005C5DAE" w14:paraId="2241ECA7" w14:textId="77777777">
            <w:pPr>
              <w:spacing w:after="0" w:line="240" w:lineRule="auto"/>
              <w:jc w:val="right"/>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123,119.50</w:t>
            </w:r>
          </w:p>
        </w:tc>
        <w:tc>
          <w:tcPr>
            <w:tcW w:w="1026" w:type="dxa"/>
            <w:tcBorders>
              <w:top w:val="nil"/>
              <w:left w:val="nil"/>
              <w:bottom w:val="single" w:color="auto" w:sz="4" w:space="0"/>
              <w:right w:val="single" w:color="auto" w:sz="4" w:space="0"/>
            </w:tcBorders>
            <w:shd w:val="clear" w:color="auto" w:fill="auto"/>
            <w:noWrap/>
            <w:vAlign w:val="center"/>
            <w:hideMark/>
          </w:tcPr>
          <w:p w:rsidRPr="00EF69D7" w:rsidR="005C5DAE" w:rsidP="0012054A" w:rsidRDefault="005C5DAE" w14:paraId="562097A3" w14:textId="77777777">
            <w:pPr>
              <w:spacing w:after="0" w:line="240" w:lineRule="auto"/>
              <w:rPr>
                <w:rFonts w:ascii="Calibri" w:hAnsi="Calibri" w:eastAsia="Times New Roman" w:cs="Calibri"/>
                <w:b/>
                <w:bCs/>
                <w:color w:val="000000"/>
                <w:sz w:val="18"/>
                <w:szCs w:val="18"/>
              </w:rPr>
            </w:pPr>
            <w:r w:rsidRPr="00EF69D7">
              <w:rPr>
                <w:rFonts w:ascii="Calibri" w:hAnsi="Calibri" w:eastAsia="Times New Roman" w:cs="Calibri"/>
                <w:b/>
                <w:bCs/>
                <w:color w:val="000000"/>
                <w:sz w:val="18"/>
                <w:szCs w:val="18"/>
              </w:rPr>
              <w:t xml:space="preserve">           61,559.75 </w:t>
            </w:r>
          </w:p>
        </w:tc>
        <w:tc>
          <w:tcPr>
            <w:tcW w:w="1034" w:type="dxa"/>
            <w:tcBorders>
              <w:top w:val="nil"/>
              <w:left w:val="nil"/>
              <w:bottom w:val="single" w:color="auto" w:sz="4" w:space="0"/>
              <w:right w:val="single" w:color="auto" w:sz="4" w:space="0"/>
            </w:tcBorders>
            <w:shd w:val="clear" w:color="auto" w:fill="auto"/>
            <w:noWrap/>
            <w:vAlign w:val="center"/>
            <w:hideMark/>
          </w:tcPr>
          <w:p w:rsidRPr="00EF69D7" w:rsidR="005C5DAE" w:rsidP="0012054A" w:rsidRDefault="005C5DAE" w14:paraId="3B66214E" w14:textId="77777777">
            <w:pPr>
              <w:spacing w:after="0" w:line="240" w:lineRule="auto"/>
              <w:rPr>
                <w:rFonts w:ascii="Times New Roman" w:hAnsi="Times New Roman" w:eastAsia="Times New Roman" w:cs="Times New Roman"/>
                <w:color w:val="000000"/>
                <w:sz w:val="18"/>
                <w:szCs w:val="18"/>
              </w:rPr>
            </w:pPr>
            <w:r w:rsidRPr="00EF69D7">
              <w:rPr>
                <w:rFonts w:ascii="Times New Roman" w:hAnsi="Times New Roman" w:eastAsia="Times New Roman" w:cs="Times New Roman"/>
                <w:color w:val="000000"/>
                <w:sz w:val="18"/>
                <w:szCs w:val="18"/>
              </w:rPr>
              <w:t> </w:t>
            </w:r>
          </w:p>
        </w:tc>
        <w:tc>
          <w:tcPr>
            <w:tcW w:w="1080" w:type="dxa"/>
            <w:tcBorders>
              <w:top w:val="nil"/>
              <w:left w:val="nil"/>
              <w:bottom w:val="single" w:color="auto" w:sz="4" w:space="0"/>
              <w:right w:val="single" w:color="auto" w:sz="4" w:space="0"/>
            </w:tcBorders>
            <w:shd w:val="clear" w:color="auto" w:fill="auto"/>
            <w:noWrap/>
            <w:vAlign w:val="center"/>
            <w:hideMark/>
          </w:tcPr>
          <w:p w:rsidRPr="00EF69D7" w:rsidR="005C5DAE" w:rsidP="0012054A" w:rsidRDefault="005C5DAE" w14:paraId="5818860D" w14:textId="77777777">
            <w:pPr>
              <w:spacing w:after="0" w:line="240" w:lineRule="auto"/>
              <w:rPr>
                <w:rFonts w:ascii="Times New Roman" w:hAnsi="Times New Roman" w:eastAsia="Times New Roman" w:cs="Times New Roman"/>
                <w:color w:val="000000"/>
                <w:sz w:val="18"/>
                <w:szCs w:val="18"/>
              </w:rPr>
            </w:pPr>
            <w:r w:rsidRPr="00EF69D7">
              <w:rPr>
                <w:rFonts w:ascii="Times New Roman" w:hAnsi="Times New Roman" w:eastAsia="Times New Roman" w:cs="Times New Roman"/>
                <w:color w:val="000000"/>
                <w:sz w:val="18"/>
                <w:szCs w:val="18"/>
              </w:rPr>
              <w:t> </w:t>
            </w:r>
          </w:p>
        </w:tc>
        <w:tc>
          <w:tcPr>
            <w:tcW w:w="843" w:type="dxa"/>
            <w:tcBorders>
              <w:top w:val="nil"/>
              <w:left w:val="nil"/>
              <w:bottom w:val="single" w:color="auto" w:sz="4" w:space="0"/>
              <w:right w:val="single" w:color="auto" w:sz="4" w:space="0"/>
            </w:tcBorders>
            <w:shd w:val="clear" w:color="auto" w:fill="auto"/>
            <w:noWrap/>
            <w:vAlign w:val="center"/>
            <w:hideMark/>
          </w:tcPr>
          <w:p w:rsidRPr="00EF69D7" w:rsidR="005C5DAE" w:rsidP="0012054A" w:rsidRDefault="005C5DAE" w14:paraId="3FDB7CF6" w14:textId="77777777">
            <w:pPr>
              <w:spacing w:after="0" w:line="240" w:lineRule="auto"/>
              <w:rPr>
                <w:rFonts w:ascii="Times New Roman" w:hAnsi="Times New Roman" w:eastAsia="Times New Roman" w:cs="Times New Roman"/>
                <w:color w:val="000000"/>
                <w:sz w:val="18"/>
                <w:szCs w:val="18"/>
              </w:rPr>
            </w:pPr>
            <w:r w:rsidRPr="00EF69D7">
              <w:rPr>
                <w:rFonts w:ascii="Times New Roman" w:hAnsi="Times New Roman" w:eastAsia="Times New Roman" w:cs="Times New Roman"/>
                <w:color w:val="000000"/>
                <w:sz w:val="18"/>
                <w:szCs w:val="18"/>
              </w:rPr>
              <w:t> </w:t>
            </w:r>
          </w:p>
        </w:tc>
        <w:tc>
          <w:tcPr>
            <w:tcW w:w="1086"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6255B3D8" w14:textId="77777777">
            <w:pPr>
              <w:spacing w:after="0" w:line="240" w:lineRule="auto"/>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 xml:space="preserve">        741.06 </w:t>
            </w:r>
          </w:p>
        </w:tc>
        <w:tc>
          <w:tcPr>
            <w:tcW w:w="861"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0CE15471" w14:textId="77777777">
            <w:pPr>
              <w:spacing w:after="0" w:line="240" w:lineRule="auto"/>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 xml:space="preserve">                   133.39 </w:t>
            </w:r>
          </w:p>
        </w:tc>
        <w:tc>
          <w:tcPr>
            <w:tcW w:w="1440" w:type="dxa"/>
            <w:tcBorders>
              <w:top w:val="nil"/>
              <w:left w:val="nil"/>
              <w:bottom w:val="single" w:color="auto" w:sz="4" w:space="0"/>
              <w:right w:val="single" w:color="auto" w:sz="4" w:space="0"/>
            </w:tcBorders>
            <w:shd w:val="clear" w:color="auto" w:fill="auto"/>
            <w:noWrap/>
            <w:vAlign w:val="bottom"/>
            <w:hideMark/>
          </w:tcPr>
          <w:p w:rsidRPr="00EF69D7" w:rsidR="005C5DAE" w:rsidP="0012054A" w:rsidRDefault="005C5DAE" w14:paraId="3B7126E7" w14:textId="77777777">
            <w:pPr>
              <w:spacing w:after="0" w:line="240" w:lineRule="auto"/>
              <w:rPr>
                <w:rFonts w:ascii="Calibri" w:hAnsi="Calibri" w:eastAsia="Times New Roman" w:cs="Calibri"/>
                <w:b/>
                <w:bCs/>
                <w:color w:val="000000"/>
                <w:sz w:val="20"/>
                <w:szCs w:val="20"/>
              </w:rPr>
            </w:pPr>
            <w:r w:rsidRPr="00EF69D7">
              <w:rPr>
                <w:rFonts w:ascii="Calibri" w:hAnsi="Calibri" w:eastAsia="Times New Roman" w:cs="Calibri"/>
                <w:b/>
                <w:bCs/>
                <w:color w:val="000000"/>
                <w:sz w:val="20"/>
                <w:szCs w:val="20"/>
              </w:rPr>
              <w:t xml:space="preserve">               62,434.21 </w:t>
            </w:r>
          </w:p>
        </w:tc>
      </w:tr>
    </w:tbl>
    <w:p w:rsidR="005C5DAE" w:rsidP="005C5DAE" w:rsidRDefault="005C5DAE" w14:paraId="14368954" w14:textId="1527203C">
      <w:pPr>
        <w:spacing w:line="252" w:lineRule="auto"/>
        <w:jc w:val="both"/>
      </w:pPr>
    </w:p>
    <w:p w:rsidRPr="009F6774" w:rsidR="00651BD6" w:rsidP="00651BD6" w:rsidRDefault="00651BD6" w14:paraId="27BC1621" w14:textId="77777777">
      <w:pPr>
        <w:pStyle w:val="ListParagraph"/>
        <w:numPr>
          <w:ilvl w:val="1"/>
          <w:numId w:val="36"/>
        </w:numPr>
      </w:pPr>
      <w:r w:rsidRPr="003200D9">
        <w:rPr>
          <w:rFonts w:ascii="Calibri" w:hAnsi="Calibri" w:eastAsia="Times New Roman" w:cs="Calibri"/>
          <w:b/>
          <w:bCs/>
          <w:color w:val="000000"/>
          <w:sz w:val="20"/>
          <w:szCs w:val="20"/>
        </w:rPr>
        <w:t>Date of Recovery (From Borrower to MLI</w:t>
      </w:r>
      <w:r w:rsidRPr="00B94CD0">
        <w:rPr>
          <w:rFonts w:ascii="Calibri" w:hAnsi="Calibri" w:eastAsia="Times New Roman" w:cs="Calibri"/>
          <w:bCs/>
          <w:color w:val="000000"/>
          <w:sz w:val="20"/>
          <w:szCs w:val="20"/>
        </w:rPr>
        <w:t>)</w:t>
      </w:r>
      <w:r>
        <w:rPr>
          <w:rFonts w:ascii="Calibri" w:hAnsi="Calibri" w:eastAsia="Times New Roman" w:cs="Calibri"/>
          <w:bCs/>
          <w:color w:val="000000"/>
          <w:sz w:val="20"/>
          <w:szCs w:val="20"/>
        </w:rPr>
        <w:t>:</w:t>
      </w:r>
      <w:r w:rsidRPr="00B94CD0">
        <w:rPr>
          <w:rFonts w:ascii="Calibri" w:hAnsi="Calibri" w:eastAsia="Times New Roman" w:cs="Calibri"/>
          <w:b/>
          <w:bCs/>
          <w:color w:val="000000"/>
          <w:sz w:val="20"/>
          <w:szCs w:val="20"/>
        </w:rPr>
        <w:t>-</w:t>
      </w:r>
      <w:r w:rsidRPr="00B94CD0">
        <w:rPr>
          <w:rFonts w:ascii="Calibri" w:hAnsi="Calibri" w:eastAsia="Times New Roman" w:cs="Calibri"/>
          <w:bCs/>
          <w:color w:val="000000"/>
          <w:sz w:val="20"/>
          <w:szCs w:val="20"/>
        </w:rPr>
        <w:t xml:space="preserve"> System will take it from input file as it is.</w:t>
      </w:r>
    </w:p>
    <w:p w:rsidRPr="00B94CD0" w:rsidR="00651BD6" w:rsidP="00651BD6" w:rsidRDefault="00651BD6" w14:paraId="75A9AC27" w14:textId="77777777">
      <w:pPr>
        <w:pStyle w:val="ListParagraph"/>
        <w:numPr>
          <w:ilvl w:val="1"/>
          <w:numId w:val="36"/>
        </w:numPr>
      </w:pPr>
      <w:r w:rsidRPr="003200D9">
        <w:rPr>
          <w:rFonts w:ascii="Calibri" w:hAnsi="Calibri" w:eastAsia="Times New Roman" w:cs="Calibri"/>
          <w:b/>
          <w:bCs/>
          <w:color w:val="000000"/>
          <w:sz w:val="20"/>
          <w:szCs w:val="20"/>
        </w:rPr>
        <w:t>Recovery Amount (Entire amount)</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System will take it from input file as it is.</w:t>
      </w:r>
    </w:p>
    <w:p w:rsidRPr="00102F37" w:rsidR="004D08EF" w:rsidP="00102F37" w:rsidRDefault="00651BD6" w14:paraId="3696C8A7" w14:textId="4E31016B">
      <w:pPr>
        <w:pStyle w:val="ListParagraph"/>
        <w:numPr>
          <w:ilvl w:val="1"/>
          <w:numId w:val="36"/>
        </w:numPr>
        <w:rPr>
          <w:rFonts w:ascii="Calibri" w:hAnsi="Calibri" w:eastAsia="Times New Roman" w:cs="Calibri"/>
          <w:bCs/>
          <w:color w:val="000000"/>
          <w:sz w:val="20"/>
          <w:szCs w:val="20"/>
        </w:rPr>
      </w:pPr>
      <w:r w:rsidRPr="00492EB4">
        <w:rPr>
          <w:rFonts w:ascii="Calibri" w:hAnsi="Calibri" w:eastAsia="Times New Roman" w:cs="Calibri"/>
          <w:b/>
          <w:bCs/>
          <w:color w:val="000000"/>
          <w:sz w:val="20"/>
          <w:szCs w:val="20"/>
        </w:rPr>
        <w:t>Recovery Amount (NCGTC Share )</w:t>
      </w:r>
      <w:r>
        <w:rPr>
          <w:rFonts w:ascii="Calibri" w:hAnsi="Calibri" w:eastAsia="Times New Roman" w:cs="Calibri"/>
          <w:b/>
          <w:bCs/>
          <w:color w:val="000000"/>
          <w:sz w:val="20"/>
          <w:szCs w:val="20"/>
        </w:rPr>
        <w:t xml:space="preserve"> :- </w:t>
      </w:r>
      <w:r w:rsidRPr="00B94CD0">
        <w:rPr>
          <w:rFonts w:ascii="Calibri" w:hAnsi="Calibri" w:eastAsia="Times New Roman" w:cs="Calibri"/>
          <w:bCs/>
          <w:color w:val="000000"/>
          <w:sz w:val="20"/>
          <w:szCs w:val="20"/>
        </w:rPr>
        <w:t xml:space="preserve">Net of Recovery *50% </w:t>
      </w:r>
      <w:r>
        <w:rPr>
          <w:rFonts w:ascii="Calibri" w:hAnsi="Calibri" w:eastAsia="Times New Roman" w:cs="Calibri"/>
          <w:bCs/>
          <w:color w:val="000000"/>
          <w:sz w:val="20"/>
          <w:szCs w:val="20"/>
        </w:rPr>
        <w:t>.</w:t>
      </w:r>
      <w:r w:rsidRPr="004D08EF" w:rsidR="004D08EF">
        <w:rPr>
          <w:rFonts w:ascii="Calibri" w:hAnsi="Calibri" w:eastAsia="Times New Roman" w:cs="Calibri"/>
          <w:bCs/>
          <w:color w:val="000000"/>
          <w:sz w:val="20"/>
          <w:szCs w:val="20"/>
        </w:rPr>
        <w:t xml:space="preserve"> </w:t>
      </w:r>
      <w:r w:rsidR="004D08EF">
        <w:rPr>
          <w:rFonts w:ascii="Calibri" w:hAnsi="Calibri" w:eastAsia="Times New Roman" w:cs="Calibri"/>
          <w:bCs/>
          <w:color w:val="000000"/>
          <w:sz w:val="20"/>
          <w:szCs w:val="20"/>
        </w:rPr>
        <w:t>(</w:t>
      </w:r>
      <w:r w:rsidRPr="00B738BE" w:rsidR="004D08EF">
        <w:rPr>
          <w:rFonts w:ascii="Calibri" w:hAnsi="Calibri" w:eastAsia="Times New Roman" w:cs="Calibri"/>
          <w:bCs/>
          <w:color w:val="000000"/>
          <w:sz w:val="20"/>
          <w:szCs w:val="20"/>
        </w:rPr>
        <w:t xml:space="preserve">NCGTC Recovery Percentage </w:t>
      </w:r>
      <w:r w:rsidR="004D08EF">
        <w:rPr>
          <w:rFonts w:ascii="Calibri" w:hAnsi="Calibri" w:eastAsia="Times New Roman" w:cs="Calibri"/>
          <w:bCs/>
          <w:color w:val="000000"/>
          <w:sz w:val="20"/>
          <w:szCs w:val="20"/>
        </w:rPr>
        <w:t xml:space="preserve">system </w:t>
      </w:r>
      <w:r w:rsidRPr="00B738BE" w:rsidR="004D08EF">
        <w:rPr>
          <w:rFonts w:ascii="Calibri" w:hAnsi="Calibri" w:eastAsia="Times New Roman" w:cs="Calibri"/>
          <w:bCs/>
          <w:color w:val="000000"/>
          <w:sz w:val="20"/>
          <w:szCs w:val="20"/>
        </w:rPr>
        <w:t xml:space="preserve">taking </w:t>
      </w:r>
      <w:r w:rsidR="004D08EF">
        <w:rPr>
          <w:rFonts w:ascii="Calibri" w:hAnsi="Calibri" w:eastAsia="Times New Roman" w:cs="Calibri"/>
          <w:bCs/>
          <w:color w:val="000000"/>
          <w:sz w:val="20"/>
          <w:szCs w:val="20"/>
        </w:rPr>
        <w:t>from</w:t>
      </w:r>
      <w:r w:rsidRPr="00B738BE" w:rsidR="004D08EF">
        <w:rPr>
          <w:rFonts w:ascii="Calibri" w:hAnsi="Calibri" w:eastAsia="Times New Roman" w:cs="Calibri"/>
          <w:bCs/>
          <w:color w:val="000000"/>
          <w:sz w:val="20"/>
          <w:szCs w:val="20"/>
        </w:rPr>
        <w:t xml:space="preserve"> docket).</w:t>
      </w:r>
    </w:p>
    <w:p w:rsidRPr="004D08EF" w:rsidR="00651BD6" w:rsidP="00651BD6" w:rsidRDefault="00651BD6" w14:paraId="3DF4BAFF" w14:textId="1BF017E8">
      <w:pPr>
        <w:pStyle w:val="ListParagraph"/>
        <w:numPr>
          <w:ilvl w:val="1"/>
          <w:numId w:val="36"/>
        </w:numPr>
        <w:rPr>
          <w:rFonts w:ascii="Calibri" w:hAnsi="Calibri" w:eastAsia="Times New Roman" w:cs="Calibri"/>
          <w:b/>
          <w:bCs/>
          <w:color w:val="000000"/>
          <w:sz w:val="20"/>
          <w:szCs w:val="20"/>
        </w:rPr>
      </w:pPr>
      <w:r w:rsidRPr="008C1C02">
        <w:rPr>
          <w:rFonts w:ascii="Calibri" w:hAnsi="Calibri" w:eastAsia="Times New Roman" w:cs="Calibri"/>
          <w:b/>
          <w:bCs/>
          <w:color w:val="000000"/>
          <w:sz w:val="20"/>
          <w:szCs w:val="20"/>
        </w:rPr>
        <w:t>DATE when  the last tranche for full recovery  payment is received</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 xml:space="preserve"> NCGTC accountant reconciliation date at the time of recovery payment.</w:t>
      </w:r>
    </w:p>
    <w:p w:rsidRPr="00651BD6" w:rsidR="00651BD6" w:rsidP="00651BD6" w:rsidRDefault="00651BD6" w14:paraId="4B5B4E50" w14:textId="77777777">
      <w:pPr>
        <w:pStyle w:val="ListParagraph"/>
        <w:numPr>
          <w:ilvl w:val="1"/>
          <w:numId w:val="36"/>
        </w:numPr>
        <w:rPr>
          <w:rFonts w:ascii="Calibri" w:hAnsi="Calibri" w:eastAsia="Times New Roman" w:cs="Calibri"/>
          <w:b/>
          <w:bCs/>
          <w:color w:val="000000"/>
          <w:sz w:val="20"/>
          <w:szCs w:val="20"/>
        </w:rPr>
      </w:pPr>
      <w:r w:rsidRPr="00CF25F8">
        <w:rPr>
          <w:rFonts w:ascii="Calibri" w:hAnsi="Calibri" w:eastAsia="Times New Roman" w:cs="Calibri"/>
          <w:b/>
          <w:bCs/>
          <w:color w:val="000000"/>
          <w:sz w:val="20"/>
          <w:szCs w:val="20"/>
        </w:rPr>
        <w:t>Days Elapsed (Days diff between Date of Recovery and  DATE when</w:t>
      </w:r>
      <w:r>
        <w:rPr>
          <w:rFonts w:ascii="Calibri" w:hAnsi="Calibri" w:eastAsia="Times New Roman" w:cs="Calibri"/>
          <w:b/>
          <w:bCs/>
          <w:color w:val="000000"/>
          <w:sz w:val="20"/>
          <w:szCs w:val="20"/>
        </w:rPr>
        <w:t xml:space="preserve"> </w:t>
      </w:r>
      <w:r w:rsidRPr="00CF25F8">
        <w:rPr>
          <w:rFonts w:ascii="Calibri" w:hAnsi="Calibri" w:eastAsia="Times New Roman" w:cs="Calibri"/>
          <w:b/>
          <w:bCs/>
          <w:color w:val="000000"/>
          <w:sz w:val="20"/>
          <w:szCs w:val="20"/>
        </w:rPr>
        <w:t>the last tranche for full recovery payment is received) :-</w:t>
      </w:r>
      <w:r w:rsidRPr="00CF25F8">
        <w:rPr>
          <w:rFonts w:ascii="Calibri" w:hAnsi="Calibri" w:eastAsia="Times New Roman" w:cs="Calibri"/>
          <w:bCs/>
          <w:color w:val="000000"/>
          <w:sz w:val="20"/>
          <w:szCs w:val="20"/>
        </w:rPr>
        <w:t xml:space="preserve"> Days diff between Date of Recovery (From Borrower to MLI) and DATE when  the last tranche for full recovery  payment is received.</w:t>
      </w:r>
    </w:p>
    <w:p w:rsidR="00651BD6" w:rsidP="00651BD6" w:rsidRDefault="00651BD6" w14:paraId="190C564C" w14:textId="359C3659">
      <w:pPr>
        <w:pStyle w:val="ListParagraph"/>
        <w:numPr>
          <w:ilvl w:val="1"/>
          <w:numId w:val="36"/>
        </w:numPr>
        <w:rPr>
          <w:rFonts w:ascii="Calibri" w:hAnsi="Calibri" w:eastAsia="Times New Roman" w:cs="Calibri"/>
          <w:b/>
          <w:bCs/>
          <w:color w:val="000000"/>
          <w:sz w:val="20"/>
          <w:szCs w:val="20"/>
        </w:rPr>
      </w:pPr>
      <w:r w:rsidRPr="00651BD6">
        <w:rPr>
          <w:rFonts w:ascii="Calibri" w:hAnsi="Calibri" w:eastAsia="Times New Roman" w:cs="Calibri"/>
          <w:b/>
          <w:bCs/>
          <w:color w:val="000000"/>
          <w:sz w:val="20"/>
          <w:szCs w:val="20"/>
        </w:rPr>
        <w:t xml:space="preserve">Eligible  Days For  Penalty  :- </w:t>
      </w:r>
      <w:r w:rsidRPr="00651BD6">
        <w:rPr>
          <w:rFonts w:ascii="Calibri" w:hAnsi="Calibri" w:eastAsia="Times New Roman" w:cs="Calibri"/>
          <w:bCs/>
          <w:color w:val="000000"/>
          <w:sz w:val="20"/>
          <w:szCs w:val="20"/>
        </w:rPr>
        <w:t xml:space="preserve">In scheme level NCGTC will add Recovery Threshold days for Penalty (Days). If Days Elapsed less than or equal to  than Recovery Threshold days for Penalty (Days)  then </w:t>
      </w:r>
      <w:r w:rsidRPr="00651BD6">
        <w:rPr>
          <w:rFonts w:ascii="Calibri" w:hAnsi="Calibri" w:eastAsia="Times New Roman" w:cs="Calibri"/>
          <w:b/>
          <w:bCs/>
          <w:color w:val="000000"/>
          <w:sz w:val="20"/>
          <w:szCs w:val="20"/>
        </w:rPr>
        <w:t>eligible days for Penalty</w:t>
      </w:r>
      <w:r w:rsidRPr="00651BD6">
        <w:rPr>
          <w:rFonts w:ascii="Calibri" w:hAnsi="Calibri" w:eastAsia="Times New Roman" w:cs="Calibri"/>
          <w:bCs/>
          <w:color w:val="000000"/>
          <w:sz w:val="20"/>
          <w:szCs w:val="20"/>
        </w:rPr>
        <w:t xml:space="preserve"> will be </w:t>
      </w:r>
      <w:r w:rsidRPr="00651BD6">
        <w:rPr>
          <w:rFonts w:ascii="Calibri" w:hAnsi="Calibri" w:eastAsia="Times New Roman" w:cs="Calibri"/>
          <w:b/>
          <w:bCs/>
          <w:color w:val="000000"/>
          <w:sz w:val="20"/>
          <w:szCs w:val="20"/>
        </w:rPr>
        <w:t>“Zero” else (Days Elapsed - Recovery Threshold days for Penalty (Days).</w:t>
      </w:r>
    </w:p>
    <w:p w:rsidR="00651BD6" w:rsidP="00D41EE6" w:rsidRDefault="003C287D" w14:paraId="25BAB7A3" w14:textId="1F25BD96">
      <w:pPr>
        <w:pStyle w:val="ListParagraph"/>
        <w:numPr>
          <w:ilvl w:val="1"/>
          <w:numId w:val="36"/>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Penalty  </w:t>
      </w:r>
      <w:r w:rsidRPr="00EF69D7">
        <w:rPr>
          <w:rFonts w:ascii="Calibri" w:hAnsi="Calibri" w:eastAsia="Times New Roman" w:cs="Calibri"/>
          <w:b/>
          <w:bCs/>
          <w:color w:val="000000"/>
          <w:sz w:val="20"/>
          <w:szCs w:val="20"/>
        </w:rPr>
        <w:t>Calculated</w:t>
      </w:r>
      <w:r>
        <w:rPr>
          <w:rFonts w:ascii="Calibri" w:hAnsi="Calibri" w:eastAsia="Times New Roman" w:cs="Calibri"/>
          <w:b/>
          <w:bCs/>
          <w:color w:val="000000"/>
          <w:sz w:val="20"/>
          <w:szCs w:val="20"/>
        </w:rPr>
        <w:t xml:space="preserve"> :- </w:t>
      </w:r>
      <w:r w:rsidR="00D41EE6">
        <w:rPr>
          <w:rFonts w:ascii="Calibri" w:hAnsi="Calibri" w:eastAsia="Times New Roman" w:cs="Calibri"/>
          <w:b/>
          <w:bCs/>
          <w:color w:val="000000"/>
          <w:sz w:val="20"/>
          <w:szCs w:val="20"/>
        </w:rPr>
        <w:t xml:space="preserve"> </w:t>
      </w:r>
      <w:r w:rsidRPr="00D41EE6" w:rsidR="00D41EE6">
        <w:rPr>
          <w:rFonts w:ascii="Calibri" w:hAnsi="Calibri" w:eastAsia="Times New Roman" w:cs="Calibri"/>
          <w:bCs/>
          <w:color w:val="000000"/>
          <w:sz w:val="20"/>
          <w:szCs w:val="20"/>
        </w:rPr>
        <w:t>(Recovery Amount (NCGTC Share) * Rate of Penalty/365* Eligible  Days For  Penalty)</w:t>
      </w:r>
      <w:r w:rsidR="00D41EE6">
        <w:rPr>
          <w:rFonts w:ascii="Calibri" w:hAnsi="Calibri" w:eastAsia="Times New Roman" w:cs="Calibri"/>
          <w:bCs/>
          <w:color w:val="000000"/>
          <w:sz w:val="20"/>
          <w:szCs w:val="20"/>
        </w:rPr>
        <w:t>.</w:t>
      </w:r>
    </w:p>
    <w:p w:rsidR="00A039B6" w:rsidP="00A039B6" w:rsidRDefault="0040399D" w14:paraId="1CC81369" w14:textId="77777777">
      <w:pPr>
        <w:pStyle w:val="ListParagraph"/>
        <w:numPr>
          <w:ilvl w:val="1"/>
          <w:numId w:val="36"/>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Tax on Penalty (@18% on E) :- </w:t>
      </w:r>
      <w:r w:rsidRPr="0040399D">
        <w:rPr>
          <w:rFonts w:ascii="Calibri" w:hAnsi="Calibri" w:eastAsia="Times New Roman" w:cs="Calibri"/>
          <w:bCs/>
          <w:color w:val="000000"/>
          <w:sz w:val="20"/>
          <w:szCs w:val="20"/>
        </w:rPr>
        <w:t xml:space="preserve"> (18% on Penalty).</w:t>
      </w:r>
    </w:p>
    <w:p w:rsidRPr="00F91680" w:rsidR="002D4D94" w:rsidP="00F91680" w:rsidRDefault="00A039B6" w14:paraId="6603049E" w14:textId="7C710EBF">
      <w:pPr>
        <w:pStyle w:val="ListParagraph"/>
        <w:numPr>
          <w:ilvl w:val="1"/>
          <w:numId w:val="36"/>
        </w:numPr>
        <w:rPr>
          <w:rFonts w:ascii="Calibri" w:hAnsi="Calibri" w:eastAsia="Times New Roman" w:cs="Calibri"/>
          <w:bCs/>
          <w:color w:val="000000"/>
          <w:sz w:val="20"/>
          <w:szCs w:val="20"/>
        </w:rPr>
      </w:pPr>
      <w:r w:rsidRPr="00A039B6">
        <w:rPr>
          <w:rFonts w:ascii="Calibri" w:hAnsi="Calibri" w:eastAsia="Times New Roman" w:cs="Calibri"/>
          <w:b/>
          <w:bCs/>
          <w:color w:val="000000"/>
          <w:sz w:val="20"/>
          <w:szCs w:val="20"/>
        </w:rPr>
        <w:t>Re</w:t>
      </w:r>
      <w:r>
        <w:rPr>
          <w:rFonts w:ascii="Calibri" w:hAnsi="Calibri" w:eastAsia="Times New Roman" w:cs="Calibri"/>
          <w:b/>
          <w:bCs/>
          <w:color w:val="000000"/>
          <w:sz w:val="20"/>
          <w:szCs w:val="20"/>
        </w:rPr>
        <w:t xml:space="preserve">covery Proceedings for Cases - </w:t>
      </w:r>
      <w:r w:rsidRPr="00A039B6">
        <w:rPr>
          <w:rFonts w:ascii="Calibri" w:hAnsi="Calibri" w:eastAsia="Times New Roman" w:cs="Calibri"/>
          <w:b/>
          <w:bCs/>
          <w:color w:val="000000"/>
          <w:sz w:val="20"/>
          <w:szCs w:val="20"/>
        </w:rPr>
        <w:t>Post Final Claim (A+E+F) along with Penalty/Taxes: -</w:t>
      </w:r>
      <w:r w:rsidRPr="00A039B6">
        <w:rPr>
          <w:rFonts w:ascii="Calibri" w:hAnsi="Calibri" w:eastAsia="Times New Roman" w:cs="Calibri"/>
          <w:bCs/>
          <w:color w:val="000000"/>
          <w:sz w:val="20"/>
          <w:szCs w:val="20"/>
        </w:rPr>
        <w:t xml:space="preserve"> Sum of </w:t>
      </w:r>
      <w:r>
        <w:rPr>
          <w:rFonts w:ascii="Calibri" w:hAnsi="Calibri" w:eastAsia="Times New Roman" w:cs="Calibri"/>
          <w:bCs/>
          <w:color w:val="000000"/>
          <w:sz w:val="20"/>
          <w:szCs w:val="20"/>
        </w:rPr>
        <w:t>(</w:t>
      </w:r>
      <w:r w:rsidRPr="00A039B6">
        <w:rPr>
          <w:rFonts w:ascii="Calibri" w:hAnsi="Calibri" w:eastAsia="Times New Roman" w:cs="Calibri"/>
          <w:bCs/>
          <w:color w:val="000000"/>
          <w:sz w:val="20"/>
          <w:szCs w:val="20"/>
        </w:rPr>
        <w:t>Recovery Amount (NCGTC Share)+ Penalty + Tax on Penalty).</w:t>
      </w:r>
    </w:p>
    <w:p w:rsidRPr="00D41EE6" w:rsidR="00D41EE6" w:rsidP="00376EB8" w:rsidRDefault="00D41EE6" w14:paraId="5CFEED9C" w14:textId="77777777">
      <w:pPr>
        <w:pStyle w:val="ListParagraph"/>
        <w:ind w:left="1080"/>
        <w:rPr>
          <w:rFonts w:ascii="Calibri" w:hAnsi="Calibri" w:eastAsia="Times New Roman" w:cs="Calibri"/>
          <w:bCs/>
          <w:color w:val="000000"/>
          <w:sz w:val="20"/>
          <w:szCs w:val="20"/>
        </w:rPr>
      </w:pPr>
    </w:p>
    <w:p w:rsidR="005C5DAE" w:rsidP="005C5DAE" w:rsidRDefault="005C5DAE" w14:paraId="0B3F0567" w14:textId="77777777">
      <w:pPr>
        <w:spacing w:line="252" w:lineRule="auto"/>
        <w:jc w:val="both"/>
        <w:rPr>
          <w:b/>
        </w:rPr>
      </w:pPr>
      <w:r>
        <w:rPr>
          <w:b/>
        </w:rPr>
        <w:t>Note:</w:t>
      </w:r>
    </w:p>
    <w:p w:rsidRPr="00B2244E" w:rsidR="00984C51" w:rsidP="00984C51" w:rsidRDefault="00984C51" w14:paraId="0B5AADA8" w14:textId="77777777">
      <w:pPr>
        <w:pStyle w:val="ListParagraph"/>
        <w:numPr>
          <w:ilvl w:val="0"/>
          <w:numId w:val="27"/>
        </w:numPr>
        <w:spacing w:line="252" w:lineRule="auto"/>
        <w:jc w:val="both"/>
        <w:rPr>
          <w:u w:val="single"/>
        </w:rPr>
      </w:pPr>
      <w:r>
        <w:t xml:space="preserve">Amount of INR </w:t>
      </w:r>
      <w:r w:rsidRPr="00CC468C">
        <w:t xml:space="preserve">61,559.75 </w:t>
      </w:r>
      <w:r>
        <w:t>/- is adjusted in Final claim settlement.</w:t>
      </w:r>
    </w:p>
    <w:p w:rsidR="00984C51" w:rsidP="00984C51" w:rsidRDefault="00984C51" w14:paraId="30C4BD1B" w14:textId="7F1FB032">
      <w:pPr>
        <w:pStyle w:val="ListParagraph"/>
        <w:numPr>
          <w:ilvl w:val="0"/>
          <w:numId w:val="27"/>
        </w:numPr>
        <w:spacing w:line="252" w:lineRule="auto"/>
        <w:jc w:val="both"/>
      </w:pPr>
      <w:r>
        <w:t xml:space="preserve">In this case since there is penalty, and hence a need for additional recoveries from MLI which is about </w:t>
      </w:r>
      <w:r w:rsidRPr="008A6238">
        <w:t xml:space="preserve"> </w:t>
      </w:r>
      <w:r>
        <w:t>INR  8,74.46</w:t>
      </w:r>
      <w:r w:rsidRPr="00CC468C">
        <w:t xml:space="preserve"> </w:t>
      </w:r>
      <w:r>
        <w:t>/-</w:t>
      </w:r>
    </w:p>
    <w:p w:rsidR="005C5DAE" w:rsidP="00344C72" w:rsidRDefault="005C5DAE" w14:paraId="0C2C0ED6" w14:textId="77777777">
      <w:pPr>
        <w:pStyle w:val="ListParagraph"/>
        <w:numPr>
          <w:ilvl w:val="0"/>
          <w:numId w:val="27"/>
        </w:numPr>
        <w:spacing w:line="252" w:lineRule="auto"/>
        <w:jc w:val="both"/>
      </w:pPr>
      <w:r>
        <w:t>For any penalty generated post first claim recovery, MLI will have an option to settle the penalty amount before lodging the Final claim. If penalty not settled before Final claim lodgment, then to be adjusted in the Final claim payout.</w:t>
      </w:r>
    </w:p>
    <w:p w:rsidR="005C5DAE" w:rsidP="005C5DAE" w:rsidRDefault="005C5DAE" w14:paraId="1141EA35" w14:textId="4531808F"/>
    <w:p w:rsidR="004031F8" w:rsidP="005C5DAE" w:rsidRDefault="004031F8" w14:paraId="171DC1B9" w14:textId="31A7A31F"/>
    <w:p w:rsidR="004031F8" w:rsidP="00AF6C17" w:rsidRDefault="004031F8" w14:paraId="78D74EF3" w14:textId="0400EF77">
      <w:pPr>
        <w:pStyle w:val="ListParagraph"/>
        <w:numPr>
          <w:ilvl w:val="0"/>
          <w:numId w:val="26"/>
        </w:numPr>
        <w:spacing w:line="252" w:lineRule="auto"/>
        <w:jc w:val="both"/>
      </w:pPr>
      <w:commentRangeStart w:id="168"/>
      <w:r>
        <w:t>Monthly option:</w:t>
      </w:r>
      <w:commentRangeEnd w:id="168"/>
      <w:r w:rsidR="004E65B2">
        <w:rPr>
          <w:rStyle w:val="CommentReference"/>
        </w:rPr>
        <w:commentReference w:id="168"/>
      </w:r>
      <w:r w:rsidR="00C75781">
        <w:t xml:space="preserve"> (New Recovery Calculation without penalty)</w:t>
      </w:r>
    </w:p>
    <w:tbl>
      <w:tblPr>
        <w:tblW w:w="7992" w:type="dxa"/>
        <w:tblLook w:val="04A0" w:firstRow="1" w:lastRow="0" w:firstColumn="1" w:lastColumn="0" w:noHBand="0" w:noVBand="1"/>
      </w:tblPr>
      <w:tblGrid>
        <w:gridCol w:w="6812"/>
        <w:gridCol w:w="1180"/>
      </w:tblGrid>
      <w:tr w:rsidRPr="003200D9" w:rsidR="004031F8" w:rsidTr="005B40EB" w14:paraId="0CB8AE99" w14:textId="77777777">
        <w:trPr>
          <w:trHeight w:val="225"/>
        </w:trPr>
        <w:tc>
          <w:tcPr>
            <w:tcW w:w="6812" w:type="dxa"/>
            <w:tcBorders>
              <w:top w:val="single" w:color="auto" w:sz="4" w:space="0"/>
              <w:left w:val="single" w:color="auto" w:sz="4" w:space="0"/>
              <w:bottom w:val="single" w:color="auto" w:sz="4" w:space="0"/>
              <w:right w:val="single" w:color="000000" w:sz="4" w:space="0"/>
            </w:tcBorders>
            <w:shd w:val="clear" w:color="000000" w:fill="BDD7EE"/>
            <w:noWrap/>
            <w:vAlign w:val="bottom"/>
            <w:hideMark/>
          </w:tcPr>
          <w:p w:rsidRPr="003200D9" w:rsidR="004031F8" w:rsidP="005B40EB" w:rsidRDefault="004031F8" w14:paraId="76FCB576"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Month when recovery file is uploaded by MLI</w:t>
            </w:r>
          </w:p>
        </w:tc>
        <w:tc>
          <w:tcPr>
            <w:tcW w:w="1180" w:type="dxa"/>
            <w:tcBorders>
              <w:top w:val="single" w:color="auto" w:sz="4" w:space="0"/>
              <w:left w:val="nil"/>
              <w:bottom w:val="single" w:color="auto" w:sz="4" w:space="0"/>
              <w:right w:val="single" w:color="auto" w:sz="4" w:space="0"/>
            </w:tcBorders>
            <w:shd w:val="clear" w:color="000000" w:fill="BDD7EE"/>
            <w:noWrap/>
            <w:hideMark/>
          </w:tcPr>
          <w:p w:rsidRPr="003200D9" w:rsidR="004031F8" w:rsidP="005B40EB" w:rsidRDefault="004031F8" w14:paraId="57CA735D"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19-Feb</w:t>
            </w:r>
          </w:p>
        </w:tc>
      </w:tr>
      <w:tr w:rsidRPr="003200D9" w:rsidR="004031F8" w:rsidTr="005B40EB" w14:paraId="21E25FD5" w14:textId="77777777">
        <w:trPr>
          <w:trHeight w:val="240"/>
        </w:trPr>
        <w:tc>
          <w:tcPr>
            <w:tcW w:w="6812" w:type="dxa"/>
            <w:tcBorders>
              <w:top w:val="single" w:color="auto" w:sz="4" w:space="0"/>
              <w:left w:val="single" w:color="auto" w:sz="4" w:space="0"/>
              <w:bottom w:val="single" w:color="auto" w:sz="4" w:space="0"/>
              <w:right w:val="single" w:color="000000" w:sz="4" w:space="0"/>
            </w:tcBorders>
            <w:shd w:val="clear" w:color="000000" w:fill="BDD7EE"/>
            <w:noWrap/>
            <w:vAlign w:val="bottom"/>
            <w:hideMark/>
          </w:tcPr>
          <w:p w:rsidRPr="003200D9" w:rsidR="004031F8" w:rsidP="005B40EB" w:rsidRDefault="004031F8" w14:paraId="240EE812"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Rate of Penalty</w:t>
            </w:r>
          </w:p>
        </w:tc>
        <w:tc>
          <w:tcPr>
            <w:tcW w:w="1180" w:type="dxa"/>
            <w:tcBorders>
              <w:top w:val="nil"/>
              <w:left w:val="nil"/>
              <w:bottom w:val="single" w:color="auto" w:sz="4" w:space="0"/>
              <w:right w:val="single" w:color="auto" w:sz="4" w:space="0"/>
            </w:tcBorders>
            <w:shd w:val="clear" w:color="000000" w:fill="BDD7EE"/>
            <w:noWrap/>
            <w:hideMark/>
          </w:tcPr>
          <w:p w:rsidRPr="003200D9" w:rsidR="004031F8" w:rsidP="005B40EB" w:rsidRDefault="004031F8" w14:paraId="6AE9AEC3"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10%</w:t>
            </w:r>
          </w:p>
        </w:tc>
      </w:tr>
      <w:tr w:rsidRPr="003200D9" w:rsidR="004031F8" w:rsidTr="005B40EB" w14:paraId="52E765A7" w14:textId="77777777">
        <w:trPr>
          <w:trHeight w:val="242"/>
        </w:trPr>
        <w:tc>
          <w:tcPr>
            <w:tcW w:w="6812" w:type="dxa"/>
            <w:tcBorders>
              <w:top w:val="nil"/>
              <w:left w:val="single" w:color="auto" w:sz="4" w:space="0"/>
              <w:bottom w:val="single" w:color="auto" w:sz="4" w:space="0"/>
              <w:right w:val="single" w:color="auto" w:sz="4" w:space="0"/>
            </w:tcBorders>
            <w:shd w:val="clear" w:color="000000" w:fill="BDD7EE"/>
            <w:noWrap/>
            <w:vAlign w:val="bottom"/>
            <w:hideMark/>
          </w:tcPr>
          <w:p w:rsidRPr="003200D9" w:rsidR="004031F8" w:rsidP="005B40EB" w:rsidRDefault="004031F8" w14:paraId="048344ED" w14:textId="37DA1824">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DATE when the last tranch for full recovery payment is received</w:t>
            </w:r>
            <w:r w:rsidR="004636B8">
              <w:rPr>
                <w:rFonts w:ascii="Calibri" w:hAnsi="Calibri" w:eastAsia="Times New Roman" w:cs="Calibri"/>
                <w:color w:val="000000"/>
                <w:sz w:val="20"/>
                <w:szCs w:val="20"/>
              </w:rPr>
              <w:t xml:space="preserve">  </w:t>
            </w:r>
          </w:p>
        </w:tc>
        <w:tc>
          <w:tcPr>
            <w:tcW w:w="1180" w:type="dxa"/>
            <w:tcBorders>
              <w:top w:val="nil"/>
              <w:left w:val="nil"/>
              <w:bottom w:val="single" w:color="auto" w:sz="4" w:space="0"/>
              <w:right w:val="single" w:color="auto" w:sz="4" w:space="0"/>
            </w:tcBorders>
            <w:shd w:val="clear" w:color="000000" w:fill="BDD7EE"/>
            <w:noWrap/>
            <w:hideMark/>
          </w:tcPr>
          <w:p w:rsidRPr="003200D9" w:rsidR="004031F8" w:rsidP="005B40EB" w:rsidRDefault="004031F8" w14:paraId="3AF7E3B5"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25-Feb-20</w:t>
            </w:r>
          </w:p>
        </w:tc>
      </w:tr>
      <w:tr w:rsidRPr="003200D9" w:rsidR="004031F8" w:rsidTr="005B40EB" w14:paraId="506B70F7" w14:textId="77777777">
        <w:trPr>
          <w:trHeight w:val="240"/>
        </w:trPr>
        <w:tc>
          <w:tcPr>
            <w:tcW w:w="6812" w:type="dxa"/>
            <w:tcBorders>
              <w:top w:val="single" w:color="auto" w:sz="4" w:space="0"/>
              <w:left w:val="single" w:color="auto" w:sz="4" w:space="0"/>
              <w:bottom w:val="single" w:color="auto" w:sz="4" w:space="0"/>
              <w:right w:val="single" w:color="000000" w:sz="4" w:space="0"/>
            </w:tcBorders>
            <w:shd w:val="clear" w:color="000000" w:fill="BDD7EE"/>
            <w:noWrap/>
            <w:hideMark/>
          </w:tcPr>
          <w:p w:rsidRPr="003200D9" w:rsidR="004031F8" w:rsidP="005B40EB" w:rsidRDefault="00AF6C17" w14:paraId="12339BC6" w14:textId="518E3DEA">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 xml:space="preserve"> </w:t>
            </w:r>
            <w:r w:rsidRPr="003200D9" w:rsidR="004031F8">
              <w:rPr>
                <w:rFonts w:ascii="Calibri" w:hAnsi="Calibri" w:eastAsia="Times New Roman" w:cs="Calibri"/>
                <w:color w:val="000000"/>
                <w:sz w:val="20"/>
                <w:szCs w:val="20"/>
              </w:rPr>
              <w:t>No of Days NCGTC has to Refund</w:t>
            </w:r>
            <w:r w:rsidR="0071346C">
              <w:rPr>
                <w:rFonts w:ascii="Calibri" w:hAnsi="Calibri" w:eastAsia="Times New Roman" w:cs="Calibri"/>
                <w:color w:val="000000"/>
                <w:sz w:val="20"/>
                <w:szCs w:val="20"/>
              </w:rPr>
              <w:t xml:space="preserve"> </w:t>
            </w:r>
          </w:p>
        </w:tc>
        <w:tc>
          <w:tcPr>
            <w:tcW w:w="1180" w:type="dxa"/>
            <w:tcBorders>
              <w:top w:val="nil"/>
              <w:left w:val="nil"/>
              <w:bottom w:val="single" w:color="auto" w:sz="4" w:space="0"/>
              <w:right w:val="single" w:color="auto" w:sz="4" w:space="0"/>
            </w:tcBorders>
            <w:shd w:val="clear" w:color="000000" w:fill="BDD7EE"/>
            <w:noWrap/>
            <w:hideMark/>
          </w:tcPr>
          <w:p w:rsidRPr="003200D9" w:rsidR="004031F8" w:rsidP="005B40EB" w:rsidRDefault="004031F8" w14:paraId="60EBC82E" w14:textId="77777777">
            <w:pPr>
              <w:spacing w:after="0" w:line="240" w:lineRule="auto"/>
              <w:rPr>
                <w:rFonts w:ascii="Calibri" w:hAnsi="Calibri" w:eastAsia="Times New Roman" w:cs="Calibri"/>
                <w:color w:val="000000"/>
                <w:sz w:val="20"/>
                <w:szCs w:val="20"/>
              </w:rPr>
            </w:pPr>
            <w:r w:rsidRPr="003200D9">
              <w:rPr>
                <w:rFonts w:ascii="Calibri" w:hAnsi="Calibri" w:eastAsia="Times New Roman" w:cs="Calibri"/>
                <w:color w:val="000000"/>
                <w:sz w:val="20"/>
                <w:szCs w:val="20"/>
              </w:rPr>
              <w:t>30</w:t>
            </w:r>
          </w:p>
        </w:tc>
      </w:tr>
      <w:tr w:rsidRPr="003200D9" w:rsidR="004031F8" w:rsidTr="005B40EB" w14:paraId="3D0AF08A" w14:textId="77777777">
        <w:trPr>
          <w:trHeight w:val="255"/>
        </w:trPr>
        <w:tc>
          <w:tcPr>
            <w:tcW w:w="6812" w:type="dxa"/>
            <w:tcBorders>
              <w:top w:val="single" w:color="auto" w:sz="4" w:space="0"/>
              <w:left w:val="single" w:color="auto" w:sz="4" w:space="0"/>
              <w:bottom w:val="single" w:color="auto" w:sz="4" w:space="0"/>
              <w:right w:val="single" w:color="000000" w:sz="4" w:space="0"/>
            </w:tcBorders>
            <w:shd w:val="clear" w:color="000000" w:fill="BDD7EE"/>
            <w:hideMark/>
          </w:tcPr>
          <w:p w:rsidRPr="003200D9" w:rsidR="004031F8" w:rsidP="005B40EB" w:rsidRDefault="0071346C" w14:paraId="44D98EEB" w14:textId="17492607">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 xml:space="preserve"> </w:t>
            </w:r>
            <w:r w:rsidRPr="003200D9" w:rsidR="004031F8">
              <w:rPr>
                <w:rFonts w:ascii="Calibri" w:hAnsi="Calibri" w:eastAsia="Times New Roman" w:cs="Calibri"/>
                <w:color w:val="000000"/>
                <w:sz w:val="20"/>
                <w:szCs w:val="20"/>
              </w:rPr>
              <w:t>NCGTC Share of Recoveries</w:t>
            </w:r>
          </w:p>
        </w:tc>
        <w:tc>
          <w:tcPr>
            <w:tcW w:w="1180" w:type="dxa"/>
            <w:tcBorders>
              <w:top w:val="nil"/>
              <w:left w:val="nil"/>
              <w:bottom w:val="single" w:color="auto" w:sz="4" w:space="0"/>
              <w:right w:val="single" w:color="auto" w:sz="4" w:space="0"/>
            </w:tcBorders>
            <w:shd w:val="clear" w:color="000000" w:fill="BDD7EE"/>
            <w:noWrap/>
            <w:hideMark/>
          </w:tcPr>
          <w:p w:rsidRPr="003200D9" w:rsidR="004031F8" w:rsidP="00ED4527" w:rsidRDefault="00ED4527" w14:paraId="694CA961" w14:textId="1EB5B498">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7</w:t>
            </w:r>
            <w:r w:rsidRPr="003200D9" w:rsidR="004031F8">
              <w:rPr>
                <w:rFonts w:ascii="Calibri" w:hAnsi="Calibri" w:eastAsia="Times New Roman" w:cs="Calibri"/>
                <w:color w:val="000000"/>
                <w:sz w:val="20"/>
                <w:szCs w:val="20"/>
              </w:rPr>
              <w:t>5%</w:t>
            </w:r>
          </w:p>
        </w:tc>
      </w:tr>
    </w:tbl>
    <w:p w:rsidRPr="005F5734" w:rsidR="004031F8" w:rsidP="004031F8" w:rsidRDefault="004031F8" w14:paraId="67BAB319" w14:textId="77777777">
      <w:pPr>
        <w:spacing w:line="252" w:lineRule="auto"/>
        <w:jc w:val="both"/>
        <w:rPr>
          <w:b/>
        </w:rPr>
      </w:pPr>
    </w:p>
    <w:p w:rsidRPr="001750FE" w:rsidR="004031F8" w:rsidP="001750FE" w:rsidRDefault="004031F8" w14:paraId="08BE29F9" w14:textId="2DBE2A8A">
      <w:pPr>
        <w:pStyle w:val="ListParagraph"/>
        <w:numPr>
          <w:ilvl w:val="0"/>
          <w:numId w:val="25"/>
        </w:numPr>
        <w:spacing w:line="252" w:lineRule="auto"/>
        <w:jc w:val="both"/>
        <w:rPr>
          <w:b/>
        </w:rPr>
      </w:pPr>
      <w:r w:rsidRPr="001750FE">
        <w:rPr>
          <w:b/>
        </w:rPr>
        <w:t>Scenario 1:</w:t>
      </w:r>
      <w:r w:rsidRPr="001750FE" w:rsidR="00D64DA8">
        <w:rPr>
          <w:b/>
        </w:rPr>
        <w:t xml:space="preserve"> </w:t>
      </w:r>
    </w:p>
    <w:p w:rsidR="004031F8" w:rsidP="004031F8" w:rsidRDefault="004031F8" w14:paraId="4127F17C" w14:textId="77777777">
      <w:pPr>
        <w:pStyle w:val="ListParagraph"/>
        <w:numPr>
          <w:ilvl w:val="1"/>
          <w:numId w:val="25"/>
        </w:numPr>
        <w:spacing w:line="252" w:lineRule="auto"/>
        <w:jc w:val="both"/>
        <w:rPr>
          <w:b/>
        </w:rPr>
      </w:pPr>
      <w:r>
        <w:rPr>
          <w:b/>
        </w:rPr>
        <w:t>No Penalty situation</w:t>
      </w:r>
    </w:p>
    <w:p w:rsidR="004031F8" w:rsidP="004031F8" w:rsidRDefault="004031F8" w14:paraId="3467FE49" w14:textId="77777777">
      <w:pPr>
        <w:pStyle w:val="ListParagraph"/>
        <w:numPr>
          <w:ilvl w:val="1"/>
          <w:numId w:val="25"/>
        </w:numPr>
        <w:spacing w:line="252" w:lineRule="auto"/>
        <w:jc w:val="both"/>
        <w:rPr>
          <w:b/>
        </w:rPr>
      </w:pPr>
      <w:r w:rsidRPr="00650DF6">
        <w:rPr>
          <w:b/>
        </w:rPr>
        <w:t>Information in Recovery File (XML)</w:t>
      </w:r>
    </w:p>
    <w:p w:rsidR="004031F8" w:rsidP="004031F8" w:rsidRDefault="004031F8" w14:paraId="14930C77" w14:textId="1B20CAD2">
      <w:pPr>
        <w:pStyle w:val="ListParagraph"/>
        <w:numPr>
          <w:ilvl w:val="1"/>
          <w:numId w:val="25"/>
        </w:numPr>
        <w:spacing w:line="252" w:lineRule="auto"/>
        <w:jc w:val="both"/>
        <w:rPr>
          <w:b/>
        </w:rPr>
      </w:pPr>
      <w:r>
        <w:rPr>
          <w:b/>
        </w:rPr>
        <w:t>Upload Recovery file after Full and Final payment .i.e. after CP4 and CP7.</w:t>
      </w:r>
    </w:p>
    <w:p w:rsidR="00A64A0A" w:rsidP="00A64A0A" w:rsidRDefault="00A64A0A" w14:paraId="54119AE0" w14:textId="4162A7AD">
      <w:pPr>
        <w:spacing w:line="252" w:lineRule="auto"/>
        <w:jc w:val="both"/>
        <w:rPr>
          <w:b/>
        </w:rPr>
      </w:pPr>
    </w:p>
    <w:p w:rsidR="00A64A0A" w:rsidP="00A64A0A" w:rsidRDefault="00A64A0A" w14:paraId="00C78266" w14:textId="2BF97094">
      <w:pPr>
        <w:spacing w:line="252" w:lineRule="auto"/>
        <w:jc w:val="both"/>
        <w:rPr>
          <w:b/>
        </w:rPr>
      </w:pPr>
    </w:p>
    <w:p w:rsidR="00A64A0A" w:rsidP="00A64A0A" w:rsidRDefault="00A64A0A" w14:paraId="1B60A5D9" w14:textId="550ADD57">
      <w:pPr>
        <w:spacing w:line="252" w:lineRule="auto"/>
        <w:jc w:val="both"/>
        <w:rPr>
          <w:b/>
        </w:rPr>
      </w:pPr>
    </w:p>
    <w:p w:rsidR="00A64A0A" w:rsidP="00A64A0A" w:rsidRDefault="00A64A0A" w14:paraId="1CDA2CD2" w14:textId="29100ECF">
      <w:pPr>
        <w:spacing w:line="252" w:lineRule="auto"/>
        <w:jc w:val="both"/>
        <w:rPr>
          <w:b/>
        </w:rPr>
      </w:pPr>
    </w:p>
    <w:p w:rsidRPr="00A64A0A" w:rsidR="00644312" w:rsidP="00A64A0A" w:rsidRDefault="00644312" w14:paraId="23ECB11A" w14:textId="51A1046F">
      <w:pPr>
        <w:spacing w:line="252" w:lineRule="auto"/>
        <w:jc w:val="both"/>
        <w:rPr>
          <w:b/>
        </w:rPr>
      </w:pPr>
    </w:p>
    <w:tbl>
      <w:tblPr>
        <w:tblW w:w="10480" w:type="dxa"/>
        <w:tblLayout w:type="fixed"/>
        <w:tblLook w:val="04A0" w:firstRow="1" w:lastRow="0" w:firstColumn="1" w:lastColumn="0" w:noHBand="0" w:noVBand="1"/>
      </w:tblPr>
      <w:tblGrid>
        <w:gridCol w:w="540"/>
        <w:gridCol w:w="584"/>
        <w:gridCol w:w="851"/>
        <w:gridCol w:w="992"/>
        <w:gridCol w:w="992"/>
        <w:gridCol w:w="709"/>
        <w:gridCol w:w="851"/>
        <w:gridCol w:w="992"/>
        <w:gridCol w:w="850"/>
        <w:gridCol w:w="709"/>
        <w:gridCol w:w="851"/>
        <w:gridCol w:w="708"/>
        <w:gridCol w:w="851"/>
      </w:tblGrid>
      <w:tr w:rsidRPr="00A64A0A" w:rsidR="00A64A0A" w:rsidTr="00A64A0A" w14:paraId="2F44FB23" w14:textId="77777777">
        <w:trPr>
          <w:trHeight w:val="315"/>
        </w:trPr>
        <w:tc>
          <w:tcPr>
            <w:tcW w:w="540" w:type="dxa"/>
            <w:tcBorders>
              <w:top w:val="single" w:color="auto" w:sz="8" w:space="0"/>
              <w:left w:val="single" w:color="auto" w:sz="8" w:space="0"/>
              <w:bottom w:val="single" w:color="auto" w:sz="8" w:space="0"/>
              <w:right w:val="single" w:color="auto" w:sz="8" w:space="0"/>
            </w:tcBorders>
            <w:shd w:val="clear" w:color="auto" w:fill="auto"/>
            <w:noWrap/>
            <w:vAlign w:val="center"/>
            <w:hideMark/>
          </w:tcPr>
          <w:p w:rsidRPr="00A64A0A" w:rsidR="00A64A0A" w:rsidP="00A64A0A" w:rsidRDefault="00A64A0A" w14:paraId="5ECDEFCD"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 </w:t>
            </w:r>
          </w:p>
        </w:tc>
        <w:tc>
          <w:tcPr>
            <w:tcW w:w="584"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1D7576FF"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 </w:t>
            </w:r>
          </w:p>
        </w:tc>
        <w:tc>
          <w:tcPr>
            <w:tcW w:w="851"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3E62E137"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 </w:t>
            </w:r>
          </w:p>
        </w:tc>
        <w:tc>
          <w:tcPr>
            <w:tcW w:w="992"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7266C6E1"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val="en-IN" w:eastAsia="en-IN"/>
              </w:rPr>
              <w:t> </w:t>
            </w:r>
          </w:p>
        </w:tc>
        <w:tc>
          <w:tcPr>
            <w:tcW w:w="992"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6BE8A603"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val="en-IN" w:eastAsia="en-IN"/>
              </w:rPr>
              <w:t> </w:t>
            </w:r>
          </w:p>
        </w:tc>
        <w:tc>
          <w:tcPr>
            <w:tcW w:w="709"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5735C018"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val="en-IN" w:eastAsia="en-IN"/>
              </w:rPr>
              <w:t> </w:t>
            </w:r>
          </w:p>
        </w:tc>
        <w:tc>
          <w:tcPr>
            <w:tcW w:w="851"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44172E10"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A</w:t>
            </w:r>
          </w:p>
        </w:tc>
        <w:tc>
          <w:tcPr>
            <w:tcW w:w="992"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484EF161"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B</w:t>
            </w:r>
          </w:p>
        </w:tc>
        <w:tc>
          <w:tcPr>
            <w:tcW w:w="850"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178F00B7"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C</w:t>
            </w:r>
          </w:p>
        </w:tc>
        <w:tc>
          <w:tcPr>
            <w:tcW w:w="709"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641B243A"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val="en-IN" w:eastAsia="en-IN"/>
              </w:rPr>
              <w:t>D</w:t>
            </w:r>
          </w:p>
        </w:tc>
        <w:tc>
          <w:tcPr>
            <w:tcW w:w="851"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0049A44F"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E</w:t>
            </w:r>
          </w:p>
        </w:tc>
        <w:tc>
          <w:tcPr>
            <w:tcW w:w="708"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24311902"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eastAsia="en-IN"/>
              </w:rPr>
              <w:t>F</w:t>
            </w:r>
          </w:p>
        </w:tc>
        <w:tc>
          <w:tcPr>
            <w:tcW w:w="851" w:type="dxa"/>
            <w:tcBorders>
              <w:top w:val="single" w:color="auto" w:sz="8" w:space="0"/>
              <w:left w:val="nil"/>
              <w:bottom w:val="single" w:color="auto" w:sz="8" w:space="0"/>
              <w:right w:val="single" w:color="auto" w:sz="8" w:space="0"/>
            </w:tcBorders>
            <w:shd w:val="clear" w:color="auto" w:fill="auto"/>
            <w:noWrap/>
            <w:vAlign w:val="center"/>
            <w:hideMark/>
          </w:tcPr>
          <w:p w:rsidRPr="00A64A0A" w:rsidR="00A64A0A" w:rsidP="00A64A0A" w:rsidRDefault="00A64A0A" w14:paraId="0A991EF3"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G</w:t>
            </w:r>
          </w:p>
        </w:tc>
      </w:tr>
      <w:tr w:rsidRPr="00A64A0A" w:rsidR="00A64A0A" w:rsidTr="00A64A0A" w14:paraId="0E791F81" w14:textId="77777777">
        <w:trPr>
          <w:trHeight w:val="705"/>
        </w:trPr>
        <w:tc>
          <w:tcPr>
            <w:tcW w:w="540"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046343A9"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A/c No.</w:t>
            </w:r>
          </w:p>
        </w:tc>
        <w:tc>
          <w:tcPr>
            <w:tcW w:w="584"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6F276AFB"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Customer Id</w:t>
            </w:r>
          </w:p>
        </w:tc>
        <w:tc>
          <w:tcPr>
            <w:tcW w:w="851"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56400F0D"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Date of Recovery (From Borrower to MLI)</w:t>
            </w:r>
          </w:p>
        </w:tc>
        <w:tc>
          <w:tcPr>
            <w:tcW w:w="992"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728E46E7"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Recovery Amount (Entire amount)</w:t>
            </w:r>
          </w:p>
        </w:tc>
        <w:tc>
          <w:tcPr>
            <w:tcW w:w="992"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5742FC4F"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val="en-IN" w:eastAsia="en-IN"/>
              </w:rPr>
              <w:t>legalcost</w:t>
            </w:r>
          </w:p>
        </w:tc>
        <w:tc>
          <w:tcPr>
            <w:tcW w:w="709"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3FD64E39"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val="en-IN" w:eastAsia="en-IN"/>
              </w:rPr>
              <w:t>Net of Recovery</w:t>
            </w:r>
          </w:p>
        </w:tc>
        <w:tc>
          <w:tcPr>
            <w:tcW w:w="851"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1B83AD49"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Recovery Amount (NCGTC Share</w:t>
            </w:r>
            <w:r w:rsidRPr="00A64A0A">
              <w:rPr>
                <w:rFonts w:ascii="Calibri" w:hAnsi="Calibri" w:eastAsia="Times New Roman" w:cs="Calibri"/>
                <w:color w:val="000000"/>
                <w:sz w:val="16"/>
                <w:szCs w:val="16"/>
                <w:lang w:eastAsia="en-IN"/>
              </w:rPr>
              <w:t> </w:t>
            </w:r>
            <w:r w:rsidRPr="00A64A0A">
              <w:rPr>
                <w:rFonts w:ascii="Calibri" w:hAnsi="Calibri" w:eastAsia="Times New Roman" w:cs="Calibri"/>
                <w:b/>
                <w:bCs/>
                <w:color w:val="000000"/>
                <w:sz w:val="20"/>
                <w:szCs w:val="20"/>
                <w:lang w:eastAsia="en-IN"/>
              </w:rPr>
              <w:t>)</w:t>
            </w:r>
          </w:p>
        </w:tc>
        <w:tc>
          <w:tcPr>
            <w:tcW w:w="992"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259B956D"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DATE when  the last tranche for full recovery  payment is received</w:t>
            </w:r>
          </w:p>
        </w:tc>
        <w:tc>
          <w:tcPr>
            <w:tcW w:w="850"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5CC02A26"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Days Elapsed (Days diff between Date of Recovery and  DATE when</w:t>
            </w:r>
            <w:r w:rsidRPr="00A64A0A">
              <w:rPr>
                <w:rFonts w:ascii="Calibri" w:hAnsi="Calibri" w:eastAsia="Times New Roman" w:cs="Calibri"/>
                <w:b/>
                <w:bCs/>
                <w:color w:val="000000"/>
                <w:sz w:val="20"/>
                <w:szCs w:val="20"/>
                <w:lang w:eastAsia="en-IN"/>
              </w:rPr>
              <w:br/>
            </w:r>
            <w:r w:rsidRPr="00A64A0A">
              <w:rPr>
                <w:rFonts w:ascii="Calibri" w:hAnsi="Calibri" w:eastAsia="Times New Roman" w:cs="Calibri"/>
                <w:b/>
                <w:bCs/>
                <w:color w:val="000000"/>
                <w:sz w:val="20"/>
                <w:szCs w:val="20"/>
                <w:lang w:eastAsia="en-IN"/>
              </w:rPr>
              <w:t xml:space="preserve"> the last tranche</w:t>
            </w:r>
            <w:r w:rsidRPr="00A64A0A">
              <w:rPr>
                <w:rFonts w:ascii="Calibri" w:hAnsi="Calibri" w:eastAsia="Times New Roman" w:cs="Calibri"/>
                <w:b/>
                <w:bCs/>
                <w:color w:val="000000"/>
                <w:sz w:val="20"/>
                <w:szCs w:val="20"/>
                <w:lang w:eastAsia="en-IN"/>
              </w:rPr>
              <w:br/>
            </w:r>
            <w:r w:rsidRPr="00A64A0A">
              <w:rPr>
                <w:rFonts w:ascii="Calibri" w:hAnsi="Calibri" w:eastAsia="Times New Roman" w:cs="Calibri"/>
                <w:b/>
                <w:bCs/>
                <w:color w:val="000000"/>
                <w:sz w:val="20"/>
                <w:szCs w:val="20"/>
                <w:lang w:eastAsia="en-IN"/>
              </w:rPr>
              <w:t xml:space="preserve"> for full recovery</w:t>
            </w:r>
            <w:r w:rsidRPr="00A64A0A">
              <w:rPr>
                <w:rFonts w:ascii="Calibri" w:hAnsi="Calibri" w:eastAsia="Times New Roman" w:cs="Calibri"/>
                <w:b/>
                <w:bCs/>
                <w:color w:val="000000"/>
                <w:sz w:val="20"/>
                <w:szCs w:val="20"/>
                <w:lang w:eastAsia="en-IN"/>
              </w:rPr>
              <w:br/>
            </w:r>
            <w:r w:rsidRPr="00A64A0A">
              <w:rPr>
                <w:rFonts w:ascii="Calibri" w:hAnsi="Calibri" w:eastAsia="Times New Roman" w:cs="Calibri"/>
                <w:b/>
                <w:bCs/>
                <w:color w:val="000000"/>
                <w:sz w:val="20"/>
                <w:szCs w:val="20"/>
                <w:lang w:eastAsia="en-IN"/>
              </w:rPr>
              <w:t xml:space="preserve"> payment is </w:t>
            </w:r>
            <w:r w:rsidRPr="00A64A0A">
              <w:rPr>
                <w:rFonts w:ascii="Calibri" w:hAnsi="Calibri" w:eastAsia="Times New Roman" w:cs="Calibri"/>
                <w:b/>
                <w:bCs/>
                <w:color w:val="000000"/>
                <w:sz w:val="20"/>
                <w:szCs w:val="20"/>
                <w:lang w:eastAsia="en-IN"/>
              </w:rPr>
              <w:br/>
            </w:r>
            <w:r w:rsidRPr="00A64A0A">
              <w:rPr>
                <w:rFonts w:ascii="Calibri" w:hAnsi="Calibri" w:eastAsia="Times New Roman" w:cs="Calibri"/>
                <w:b/>
                <w:bCs/>
                <w:color w:val="000000"/>
                <w:sz w:val="20"/>
                <w:szCs w:val="20"/>
                <w:lang w:eastAsia="en-IN"/>
              </w:rPr>
              <w:t>received)</w:t>
            </w:r>
          </w:p>
        </w:tc>
        <w:tc>
          <w:tcPr>
            <w:tcW w:w="709"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531DCC72"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Eligible Days For Penalty</w:t>
            </w:r>
          </w:p>
        </w:tc>
        <w:tc>
          <w:tcPr>
            <w:tcW w:w="851"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393906AF"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Penalty Calculated</w:t>
            </w:r>
          </w:p>
        </w:tc>
        <w:tc>
          <w:tcPr>
            <w:tcW w:w="708"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5BC2362C"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Tax on Penalty (@18% on E)</w:t>
            </w:r>
          </w:p>
        </w:tc>
        <w:tc>
          <w:tcPr>
            <w:tcW w:w="851"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64A0A" w:rsidR="00A64A0A" w:rsidP="00A64A0A" w:rsidRDefault="00A64A0A" w14:paraId="44A52494" w14:textId="77777777">
            <w:pPr>
              <w:spacing w:after="0" w:line="240" w:lineRule="auto"/>
              <w:jc w:val="center"/>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eastAsia="en-IN"/>
              </w:rPr>
              <w:t>Recovery Proceedings for Cases -  Post Final Claim (A+E+F) along with Penalty/Taxes</w:t>
            </w:r>
          </w:p>
        </w:tc>
      </w:tr>
      <w:tr w:rsidRPr="00A64A0A" w:rsidR="00A64A0A" w:rsidTr="00A64A0A" w14:paraId="0549CF6B" w14:textId="77777777">
        <w:trPr>
          <w:trHeight w:val="450"/>
        </w:trPr>
        <w:tc>
          <w:tcPr>
            <w:tcW w:w="540"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7BA5441" w14:textId="77777777">
            <w:pPr>
              <w:spacing w:after="0" w:line="240" w:lineRule="auto"/>
              <w:rPr>
                <w:rFonts w:ascii="Calibri" w:hAnsi="Calibri" w:eastAsia="Times New Roman" w:cs="Calibri"/>
                <w:b/>
                <w:bCs/>
                <w:color w:val="000000"/>
                <w:sz w:val="20"/>
                <w:szCs w:val="20"/>
                <w:lang w:val="en-IN" w:eastAsia="en-IN"/>
              </w:rPr>
            </w:pPr>
          </w:p>
        </w:tc>
        <w:tc>
          <w:tcPr>
            <w:tcW w:w="584"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223F2AE4"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6C5D282B"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4CDAF46E"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06DFEEB7"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7D59249"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3759D003"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0B8DE699"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DD43773"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316015A3"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4E2AE668" w14:textId="77777777">
            <w:pPr>
              <w:spacing w:after="0" w:line="240" w:lineRule="auto"/>
              <w:rPr>
                <w:rFonts w:ascii="Calibri" w:hAnsi="Calibri" w:eastAsia="Times New Roman" w:cs="Calibri"/>
                <w:b/>
                <w:bCs/>
                <w:color w:val="000000"/>
                <w:sz w:val="20"/>
                <w:szCs w:val="20"/>
                <w:lang w:val="en-IN" w:eastAsia="en-IN"/>
              </w:rPr>
            </w:pPr>
          </w:p>
        </w:tc>
        <w:tc>
          <w:tcPr>
            <w:tcW w:w="708"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ED5F59A"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13BFC45" w14:textId="77777777">
            <w:pPr>
              <w:spacing w:after="0" w:line="240" w:lineRule="auto"/>
              <w:rPr>
                <w:rFonts w:ascii="Calibri" w:hAnsi="Calibri" w:eastAsia="Times New Roman" w:cs="Calibri"/>
                <w:b/>
                <w:bCs/>
                <w:color w:val="000000"/>
                <w:sz w:val="20"/>
                <w:szCs w:val="20"/>
                <w:lang w:val="en-IN" w:eastAsia="en-IN"/>
              </w:rPr>
            </w:pPr>
          </w:p>
        </w:tc>
      </w:tr>
      <w:tr w:rsidRPr="00A64A0A" w:rsidR="00A64A0A" w:rsidTr="00A64A0A" w14:paraId="32DA9ED7" w14:textId="77777777">
        <w:trPr>
          <w:trHeight w:val="450"/>
        </w:trPr>
        <w:tc>
          <w:tcPr>
            <w:tcW w:w="540"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7BA6E202" w14:textId="77777777">
            <w:pPr>
              <w:spacing w:after="0" w:line="240" w:lineRule="auto"/>
              <w:rPr>
                <w:rFonts w:ascii="Calibri" w:hAnsi="Calibri" w:eastAsia="Times New Roman" w:cs="Calibri"/>
                <w:b/>
                <w:bCs/>
                <w:color w:val="000000"/>
                <w:sz w:val="20"/>
                <w:szCs w:val="20"/>
                <w:lang w:val="en-IN" w:eastAsia="en-IN"/>
              </w:rPr>
            </w:pPr>
          </w:p>
        </w:tc>
        <w:tc>
          <w:tcPr>
            <w:tcW w:w="584"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4C395206"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4E0C8E37"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2B8AC3F"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11B4C5AE"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F10610D"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12681C72"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3F180A65"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18539B63"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A7CDE82"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03710E40" w14:textId="77777777">
            <w:pPr>
              <w:spacing w:after="0" w:line="240" w:lineRule="auto"/>
              <w:rPr>
                <w:rFonts w:ascii="Calibri" w:hAnsi="Calibri" w:eastAsia="Times New Roman" w:cs="Calibri"/>
                <w:b/>
                <w:bCs/>
                <w:color w:val="000000"/>
                <w:sz w:val="20"/>
                <w:szCs w:val="20"/>
                <w:lang w:val="en-IN" w:eastAsia="en-IN"/>
              </w:rPr>
            </w:pPr>
          </w:p>
        </w:tc>
        <w:tc>
          <w:tcPr>
            <w:tcW w:w="708"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233C6BBE"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FFE1E3B" w14:textId="77777777">
            <w:pPr>
              <w:spacing w:after="0" w:line="240" w:lineRule="auto"/>
              <w:rPr>
                <w:rFonts w:ascii="Calibri" w:hAnsi="Calibri" w:eastAsia="Times New Roman" w:cs="Calibri"/>
                <w:b/>
                <w:bCs/>
                <w:color w:val="000000"/>
                <w:sz w:val="20"/>
                <w:szCs w:val="20"/>
                <w:lang w:val="en-IN" w:eastAsia="en-IN"/>
              </w:rPr>
            </w:pPr>
          </w:p>
        </w:tc>
      </w:tr>
      <w:tr w:rsidRPr="00A64A0A" w:rsidR="00A64A0A" w:rsidTr="00A64A0A" w14:paraId="7FD62609" w14:textId="77777777">
        <w:trPr>
          <w:trHeight w:val="450"/>
        </w:trPr>
        <w:tc>
          <w:tcPr>
            <w:tcW w:w="540"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080C7D0B" w14:textId="77777777">
            <w:pPr>
              <w:spacing w:after="0" w:line="240" w:lineRule="auto"/>
              <w:rPr>
                <w:rFonts w:ascii="Calibri" w:hAnsi="Calibri" w:eastAsia="Times New Roman" w:cs="Calibri"/>
                <w:b/>
                <w:bCs/>
                <w:color w:val="000000"/>
                <w:sz w:val="20"/>
                <w:szCs w:val="20"/>
                <w:lang w:val="en-IN" w:eastAsia="en-IN"/>
              </w:rPr>
            </w:pPr>
          </w:p>
        </w:tc>
        <w:tc>
          <w:tcPr>
            <w:tcW w:w="584"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6225C7CA"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E6E8472"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0DBF11D"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20BDCE5D"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2CA27DAF"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70BC6961"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0723A108"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7CE56DDE"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08B4E62C"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1EEED7AA" w14:textId="77777777">
            <w:pPr>
              <w:spacing w:after="0" w:line="240" w:lineRule="auto"/>
              <w:rPr>
                <w:rFonts w:ascii="Calibri" w:hAnsi="Calibri" w:eastAsia="Times New Roman" w:cs="Calibri"/>
                <w:b/>
                <w:bCs/>
                <w:color w:val="000000"/>
                <w:sz w:val="20"/>
                <w:szCs w:val="20"/>
                <w:lang w:val="en-IN" w:eastAsia="en-IN"/>
              </w:rPr>
            </w:pPr>
          </w:p>
        </w:tc>
        <w:tc>
          <w:tcPr>
            <w:tcW w:w="708"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4BD458A4"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2C597B26" w14:textId="77777777">
            <w:pPr>
              <w:spacing w:after="0" w:line="240" w:lineRule="auto"/>
              <w:rPr>
                <w:rFonts w:ascii="Calibri" w:hAnsi="Calibri" w:eastAsia="Times New Roman" w:cs="Calibri"/>
                <w:b/>
                <w:bCs/>
                <w:color w:val="000000"/>
                <w:sz w:val="20"/>
                <w:szCs w:val="20"/>
                <w:lang w:val="en-IN" w:eastAsia="en-IN"/>
              </w:rPr>
            </w:pPr>
          </w:p>
        </w:tc>
      </w:tr>
      <w:tr w:rsidRPr="00A64A0A" w:rsidR="00A64A0A" w:rsidTr="00A64A0A" w14:paraId="7DB02225" w14:textId="77777777">
        <w:trPr>
          <w:trHeight w:val="2745"/>
        </w:trPr>
        <w:tc>
          <w:tcPr>
            <w:tcW w:w="540"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57E212D" w14:textId="77777777">
            <w:pPr>
              <w:spacing w:after="0" w:line="240" w:lineRule="auto"/>
              <w:rPr>
                <w:rFonts w:ascii="Calibri" w:hAnsi="Calibri" w:eastAsia="Times New Roman" w:cs="Calibri"/>
                <w:b/>
                <w:bCs/>
                <w:color w:val="000000"/>
                <w:sz w:val="20"/>
                <w:szCs w:val="20"/>
                <w:lang w:val="en-IN" w:eastAsia="en-IN"/>
              </w:rPr>
            </w:pPr>
          </w:p>
        </w:tc>
        <w:tc>
          <w:tcPr>
            <w:tcW w:w="584"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62CBA991"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3A3500EF"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1E71A1D3"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0859DCB2"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7A743F40"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8AB68FE"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42E7C418"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505AB52B"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42E51467"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694C8ED4" w14:textId="77777777">
            <w:pPr>
              <w:spacing w:after="0" w:line="240" w:lineRule="auto"/>
              <w:rPr>
                <w:rFonts w:ascii="Calibri" w:hAnsi="Calibri" w:eastAsia="Times New Roman" w:cs="Calibri"/>
                <w:b/>
                <w:bCs/>
                <w:color w:val="000000"/>
                <w:sz w:val="20"/>
                <w:szCs w:val="20"/>
                <w:lang w:val="en-IN" w:eastAsia="en-IN"/>
              </w:rPr>
            </w:pPr>
          </w:p>
        </w:tc>
        <w:tc>
          <w:tcPr>
            <w:tcW w:w="708"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39104BEF"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64A0A" w:rsidR="00A64A0A" w:rsidP="00A64A0A" w:rsidRDefault="00A64A0A" w14:paraId="413DDF66" w14:textId="77777777">
            <w:pPr>
              <w:spacing w:after="0" w:line="240" w:lineRule="auto"/>
              <w:rPr>
                <w:rFonts w:ascii="Calibri" w:hAnsi="Calibri" w:eastAsia="Times New Roman" w:cs="Calibri"/>
                <w:b/>
                <w:bCs/>
                <w:color w:val="000000"/>
                <w:sz w:val="20"/>
                <w:szCs w:val="20"/>
                <w:lang w:val="en-IN" w:eastAsia="en-IN"/>
              </w:rPr>
            </w:pPr>
          </w:p>
        </w:tc>
      </w:tr>
      <w:tr w:rsidRPr="00A64A0A" w:rsidR="00A221AE" w:rsidTr="00A64A0A" w14:paraId="13C65C2C"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691ADA54"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L1</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636B024"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A1</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B1036EF"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04-Feb-20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8185134"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7,500.00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7F024AF"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2,000.00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2BC43E3"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5,500.00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B852E08"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4,125.00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F43EF8E"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C49DDCC"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22</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8CEB254"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C9C047A"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8648C7F"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46EA540" w14:textId="44CBE843">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4,125.00</w:t>
            </w:r>
          </w:p>
        </w:tc>
      </w:tr>
      <w:tr w:rsidRPr="00A64A0A" w:rsidR="00A221AE" w:rsidTr="00A64A0A" w14:paraId="65D98EF8"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3BCAC83F"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L2</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D70DE91"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A2</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E175E09"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05-Feb-20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17F2E67"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5,000.00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723E290"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3,000.00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6B76A2F"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2,000.00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5715112"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1,500.00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7400661"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E418982"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21</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3452B01"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F8F729E"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D2D0C84"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445D3C1" w14:textId="7E02795D">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1,500.00</w:t>
            </w:r>
          </w:p>
        </w:tc>
      </w:tr>
      <w:tr w:rsidRPr="00A64A0A" w:rsidR="00A221AE" w:rsidTr="00A64A0A" w14:paraId="139996B1"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664EA399"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L3</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1E706CF"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A3</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6FD386C"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10-Feb-20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B6A5F92"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20,000.00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AE16A29"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10,000.00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4B28620"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10,000.00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FD074A7"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7,500.00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B1834C2"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AACEDAF"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15</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727527B"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A93EE7C"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830CE8E"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37110AD" w14:textId="7C851D9F">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7,500.00</w:t>
            </w:r>
          </w:p>
        </w:tc>
      </w:tr>
      <w:tr w:rsidRPr="00A64A0A" w:rsidR="00A221AE" w:rsidTr="00A64A0A" w14:paraId="03447C51"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0636AF9D"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L4</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AFBCD0F"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A4</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8F6AD0A"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10-Feb-20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A592463"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18,750.00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8D5B5F1"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15,000.00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9B1BF6E"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3,750.00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309D9D7"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2,812.50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BF7091E"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F25689E"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15</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92B2905"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7D1AACB"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191D889"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32CA862" w14:textId="1B80F0B0">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2,812.50</w:t>
            </w:r>
          </w:p>
        </w:tc>
      </w:tr>
      <w:tr w:rsidRPr="00A64A0A" w:rsidR="00A221AE" w:rsidTr="00A64A0A" w14:paraId="5907291D"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7561D231"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L5</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4C9866F"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A5</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23718A2"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12-Feb-20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6B8BD32"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4,500.00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83EDF70"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5,000.00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F0EA5FA"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0.00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0023CF0"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0E8AA37"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8D6D075"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13</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407CF21"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AA1E86D"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05E635C"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0167804" w14:textId="1E17307C">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0.00</w:t>
            </w:r>
          </w:p>
        </w:tc>
      </w:tr>
      <w:tr w:rsidRPr="00A64A0A" w:rsidR="00A221AE" w:rsidTr="00A64A0A" w14:paraId="04CAD66F"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02C11A73"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L6</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5206A3F"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A6</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798BCC6"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12-Feb-20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98E9FCC"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6,000.00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F94FA80"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7,000.00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15ACC7A"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0.00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3634534"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0.00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262B069"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F1681CA"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13</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D7DED75"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30BA1DC"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04D2E3E"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BF3D8A3" w14:textId="2B14845C">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0.00</w:t>
            </w:r>
          </w:p>
        </w:tc>
      </w:tr>
      <w:tr w:rsidRPr="00A64A0A" w:rsidR="00A221AE" w:rsidTr="00A64A0A" w14:paraId="6B5BBF46"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7491257B"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L7</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F57D29F"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A7</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738102D"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28-Jan-20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CD17645"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7,950.50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AB332CC"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3,000.00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7B08E29"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4,950.50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B4A6A67"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3,712.88</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0E0AB0B"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60E6C43"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29</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25C00B6"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E940CB3"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0B80CE9"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FD43756" w14:textId="59105ED8">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3,712.88</w:t>
            </w:r>
          </w:p>
        </w:tc>
      </w:tr>
      <w:tr w:rsidRPr="00A64A0A" w:rsidR="00A221AE" w:rsidTr="00A64A0A" w14:paraId="69610AE2"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39C5C2E3"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L8</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2D24C03"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A8</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8BB0F39"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27-Jan-20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B43A233"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11,253.50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CB2439D"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10,000.00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DD8A3A5"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1,253.50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B0AC0F8"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940.13</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6999D46"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E333C3A"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30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E9A66F2"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46C1EA5"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2E0536A"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2ED018B" w14:textId="56830975">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940.13</w:t>
            </w:r>
          </w:p>
        </w:tc>
      </w:tr>
      <w:tr w:rsidRPr="00A64A0A" w:rsidR="00A221AE" w:rsidTr="00A64A0A" w14:paraId="68495946"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4AEB74B1"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L9</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5E8760E"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A9</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205C311"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27-Jan-20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2191DB2"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17,587.50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8950A30"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15,000.00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8B499B8"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2,587.50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37A1039"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1,940.63</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CCD0F29"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1CB5112"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30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FF1C35A"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8E04D28"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FFCD2DF"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1327898" w14:textId="58ACB2D9">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1,940.63</w:t>
            </w:r>
          </w:p>
        </w:tc>
      </w:tr>
      <w:tr w:rsidRPr="00A64A0A" w:rsidR="00A221AE" w:rsidTr="00A64A0A" w14:paraId="63BB658F" w14:textId="77777777">
        <w:trPr>
          <w:trHeight w:val="315"/>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60F2CE82"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L10</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DE949A3"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A10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9BAC815"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27-Jan-20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D9AAD9C"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24,578.00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2032DA9"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20,000.00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EFB8D21"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4,578.00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361F193"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3,433.50</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F7D4BEC" w14:textId="77777777">
            <w:pPr>
              <w:spacing w:after="0" w:line="240" w:lineRule="auto"/>
              <w:jc w:val="right"/>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25-Feb-20</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4D68D6D"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30</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5FC6FA2" w14:textId="77777777">
            <w:pPr>
              <w:spacing w:after="0" w:line="240" w:lineRule="auto"/>
              <w:jc w:val="right"/>
              <w:rPr>
                <w:rFonts w:ascii="Calibri" w:hAnsi="Calibri" w:eastAsia="Times New Roman" w:cs="Calibri"/>
                <w:color w:val="000000"/>
                <w:sz w:val="18"/>
                <w:szCs w:val="18"/>
                <w:lang w:val="en-IN" w:eastAsia="en-IN"/>
              </w:rPr>
            </w:pPr>
            <w:r w:rsidRPr="00A64A0A">
              <w:rPr>
                <w:rFonts w:ascii="Calibri" w:hAnsi="Calibri" w:eastAsia="Times New Roman" w:cs="Calibri"/>
                <w:color w:val="000000"/>
                <w:sz w:val="18"/>
                <w:szCs w:val="18"/>
                <w:lang w:eastAsia="en-IN"/>
              </w:rPr>
              <w:t>0</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05355F3"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814F250"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eastAsia="en-IN"/>
              </w:rPr>
              <w:t xml:space="preserve"> -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6A0D942" w14:textId="2471F654">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3,433.50</w:t>
            </w:r>
          </w:p>
        </w:tc>
      </w:tr>
      <w:tr w:rsidRPr="00A64A0A" w:rsidR="00A221AE" w:rsidTr="00FC78E2" w14:paraId="1C349AFF" w14:textId="77777777">
        <w:trPr>
          <w:trHeight w:val="257"/>
        </w:trPr>
        <w:tc>
          <w:tcPr>
            <w:tcW w:w="540" w:type="dxa"/>
            <w:tcBorders>
              <w:top w:val="nil"/>
              <w:left w:val="single" w:color="auto" w:sz="8" w:space="0"/>
              <w:bottom w:val="single" w:color="auto" w:sz="8" w:space="0"/>
              <w:right w:val="single" w:color="auto" w:sz="8" w:space="0"/>
            </w:tcBorders>
            <w:shd w:val="clear" w:color="auto" w:fill="auto"/>
            <w:noWrap/>
            <w:vAlign w:val="center"/>
            <w:hideMark/>
          </w:tcPr>
          <w:p w:rsidRPr="00A64A0A" w:rsidR="00A221AE" w:rsidP="00A221AE" w:rsidRDefault="00A221AE" w14:paraId="2733FBB6"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eastAsia="en-IN"/>
              </w:rPr>
              <w:t> </w:t>
            </w:r>
          </w:p>
        </w:tc>
        <w:tc>
          <w:tcPr>
            <w:tcW w:w="584"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104C4A04"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eastAsia="en-IN"/>
              </w:rPr>
              <w:t>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59C02736"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 </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BAD1F74" w14:textId="77777777">
            <w:pPr>
              <w:spacing w:after="0" w:line="240" w:lineRule="auto"/>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val="en-IN" w:eastAsia="en-IN"/>
              </w:rPr>
              <w:t> </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7B9C8100" w14:textId="77777777">
            <w:pPr>
              <w:spacing w:after="0" w:line="240" w:lineRule="auto"/>
              <w:rPr>
                <w:rFonts w:ascii="Calibri" w:hAnsi="Calibri" w:eastAsia="Times New Roman" w:cs="Calibri"/>
                <w:b/>
                <w:bCs/>
                <w:color w:val="000000"/>
                <w:sz w:val="20"/>
                <w:szCs w:val="20"/>
                <w:lang w:val="en-IN" w:eastAsia="en-IN"/>
              </w:rPr>
            </w:pPr>
            <w:r w:rsidRPr="00A64A0A">
              <w:rPr>
                <w:rFonts w:ascii="Calibri" w:hAnsi="Calibri" w:eastAsia="Times New Roman" w:cs="Calibri"/>
                <w:b/>
                <w:bCs/>
                <w:color w:val="000000"/>
                <w:sz w:val="20"/>
                <w:szCs w:val="20"/>
                <w:lang w:val="en-IN" w:eastAsia="en-IN"/>
              </w:rPr>
              <w:t> </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3E0DD15D" w14:textId="77777777">
            <w:pPr>
              <w:spacing w:after="0" w:line="240" w:lineRule="auto"/>
              <w:rPr>
                <w:rFonts w:ascii="Calibri" w:hAnsi="Calibri" w:eastAsia="Times New Roman" w:cs="Calibri"/>
                <w:color w:val="000000"/>
                <w:sz w:val="20"/>
                <w:szCs w:val="20"/>
                <w:lang w:val="en-IN" w:eastAsia="en-IN"/>
              </w:rPr>
            </w:pPr>
            <w:r w:rsidRPr="00A64A0A">
              <w:rPr>
                <w:rFonts w:ascii="Calibri" w:hAnsi="Calibri" w:eastAsia="Times New Roman" w:cs="Calibri"/>
                <w:color w:val="000000"/>
                <w:sz w:val="20"/>
                <w:szCs w:val="20"/>
                <w:lang w:val="en-IN" w:eastAsia="en-IN"/>
              </w:rPr>
              <w:t> </w:t>
            </w:r>
          </w:p>
        </w:tc>
        <w:tc>
          <w:tcPr>
            <w:tcW w:w="851" w:type="dxa"/>
            <w:tcBorders>
              <w:top w:val="nil"/>
              <w:left w:val="nil"/>
              <w:bottom w:val="single" w:color="auto" w:sz="8" w:space="0"/>
              <w:right w:val="single" w:color="auto" w:sz="8" w:space="0"/>
            </w:tcBorders>
            <w:shd w:val="clear" w:color="auto" w:fill="auto"/>
            <w:noWrap/>
            <w:vAlign w:val="center"/>
            <w:hideMark/>
          </w:tcPr>
          <w:p w:rsidRPr="00FC78E2" w:rsidR="00FC78E2" w:rsidP="00A221AE" w:rsidRDefault="00A221AE" w14:paraId="5A737F42" w14:textId="77777777">
            <w:pPr>
              <w:spacing w:after="0" w:line="240" w:lineRule="auto"/>
              <w:rPr>
                <w:rFonts w:ascii="Calibri" w:hAnsi="Calibri" w:eastAsia="Times New Roman" w:cs="Calibri"/>
                <w:b/>
                <w:color w:val="000000"/>
                <w:sz w:val="20"/>
                <w:szCs w:val="20"/>
                <w:lang w:val="en-IN" w:eastAsia="en-IN"/>
              </w:rPr>
            </w:pPr>
            <w:r w:rsidRPr="00A64A0A">
              <w:rPr>
                <w:rFonts w:ascii="Calibri" w:hAnsi="Calibri" w:eastAsia="Times New Roman" w:cs="Calibri"/>
                <w:color w:val="000000"/>
                <w:sz w:val="20"/>
                <w:szCs w:val="20"/>
                <w:lang w:val="en-IN" w:eastAsia="en-IN"/>
              </w:rPr>
              <w:t> </w:t>
            </w:r>
          </w:p>
          <w:p w:rsidRPr="00FC78E2" w:rsidR="00A221AE" w:rsidP="00FC78E2" w:rsidRDefault="00FC78E2" w14:paraId="3325BA12" w14:textId="7C7E095C">
            <w:pPr>
              <w:rPr>
                <w:rFonts w:ascii="Calibri" w:hAnsi="Calibri" w:cs="Calibri"/>
                <w:color w:val="000000"/>
                <w:sz w:val="20"/>
                <w:szCs w:val="20"/>
              </w:rPr>
            </w:pPr>
            <w:r w:rsidRPr="00FC78E2">
              <w:rPr>
                <w:rFonts w:ascii="Calibri" w:hAnsi="Calibri" w:cs="Calibri"/>
                <w:b/>
                <w:color w:val="000000"/>
                <w:sz w:val="20"/>
                <w:szCs w:val="20"/>
              </w:rPr>
              <w:t>25,964.63</w:t>
            </w:r>
          </w:p>
        </w:tc>
        <w:tc>
          <w:tcPr>
            <w:tcW w:w="992"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496023D9"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val="en-IN" w:eastAsia="en-IN"/>
              </w:rPr>
              <w:t> </w:t>
            </w:r>
          </w:p>
        </w:tc>
        <w:tc>
          <w:tcPr>
            <w:tcW w:w="850"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084C1779"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eastAsia="en-IN"/>
              </w:rPr>
              <w:t> </w:t>
            </w:r>
          </w:p>
        </w:tc>
        <w:tc>
          <w:tcPr>
            <w:tcW w:w="709"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A2D360D" w14:textId="77777777">
            <w:pPr>
              <w:spacing w:after="0" w:line="240" w:lineRule="auto"/>
              <w:rPr>
                <w:rFonts w:ascii="Calibri" w:hAnsi="Calibri" w:eastAsia="Times New Roman" w:cs="Calibri"/>
                <w:color w:val="000000"/>
                <w:lang w:val="en-IN" w:eastAsia="en-IN"/>
              </w:rPr>
            </w:pPr>
            <w:r w:rsidRPr="00A64A0A">
              <w:rPr>
                <w:rFonts w:ascii="Calibri" w:hAnsi="Calibri" w:eastAsia="Times New Roman" w:cs="Calibri"/>
                <w:color w:val="000000"/>
                <w:lang w:eastAsia="en-IN"/>
              </w:rPr>
              <w:t> </w:t>
            </w:r>
          </w:p>
        </w:tc>
        <w:tc>
          <w:tcPr>
            <w:tcW w:w="851"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637F7A4B"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 </w:t>
            </w:r>
          </w:p>
        </w:tc>
        <w:tc>
          <w:tcPr>
            <w:tcW w:w="708" w:type="dxa"/>
            <w:tcBorders>
              <w:top w:val="nil"/>
              <w:left w:val="nil"/>
              <w:bottom w:val="single" w:color="auto" w:sz="8" w:space="0"/>
              <w:right w:val="single" w:color="auto" w:sz="8" w:space="0"/>
            </w:tcBorders>
            <w:shd w:val="clear" w:color="auto" w:fill="auto"/>
            <w:noWrap/>
            <w:vAlign w:val="center"/>
            <w:hideMark/>
          </w:tcPr>
          <w:p w:rsidRPr="00A64A0A" w:rsidR="00A221AE" w:rsidP="00A221AE" w:rsidRDefault="00A221AE" w14:paraId="2C838CD4" w14:textId="77777777">
            <w:pPr>
              <w:spacing w:after="0" w:line="240" w:lineRule="auto"/>
              <w:rPr>
                <w:rFonts w:ascii="Calibri" w:hAnsi="Calibri" w:eastAsia="Times New Roman" w:cs="Calibri"/>
                <w:b/>
                <w:bCs/>
                <w:color w:val="000000"/>
                <w:sz w:val="18"/>
                <w:szCs w:val="18"/>
                <w:lang w:val="en-IN" w:eastAsia="en-IN"/>
              </w:rPr>
            </w:pPr>
            <w:r w:rsidRPr="00A64A0A">
              <w:rPr>
                <w:rFonts w:ascii="Calibri" w:hAnsi="Calibri" w:eastAsia="Times New Roman" w:cs="Calibri"/>
                <w:b/>
                <w:bCs/>
                <w:color w:val="000000"/>
                <w:sz w:val="18"/>
                <w:szCs w:val="18"/>
                <w:lang w:eastAsia="en-IN"/>
              </w:rPr>
              <w:t> </w:t>
            </w:r>
          </w:p>
        </w:tc>
        <w:tc>
          <w:tcPr>
            <w:tcW w:w="851" w:type="dxa"/>
            <w:tcBorders>
              <w:top w:val="nil"/>
              <w:left w:val="nil"/>
              <w:bottom w:val="single" w:color="auto" w:sz="8" w:space="0"/>
              <w:right w:val="single" w:color="auto" w:sz="8" w:space="0"/>
            </w:tcBorders>
            <w:shd w:val="clear" w:color="auto" w:fill="auto"/>
            <w:noWrap/>
            <w:vAlign w:val="center"/>
            <w:hideMark/>
          </w:tcPr>
          <w:p w:rsidR="00221099" w:rsidP="00221099" w:rsidRDefault="00221099" w14:paraId="7276E137" w14:textId="77777777">
            <w:pPr>
              <w:jc w:val="right"/>
              <w:rPr>
                <w:rFonts w:ascii="Calibri" w:hAnsi="Calibri" w:cs="Calibri"/>
                <w:b/>
                <w:bCs/>
                <w:color w:val="000000"/>
                <w:sz w:val="20"/>
                <w:szCs w:val="20"/>
              </w:rPr>
            </w:pPr>
            <w:r>
              <w:rPr>
                <w:rFonts w:ascii="Calibri" w:hAnsi="Calibri" w:cs="Calibri"/>
                <w:b/>
                <w:bCs/>
                <w:color w:val="000000"/>
                <w:sz w:val="20"/>
                <w:szCs w:val="20"/>
              </w:rPr>
              <w:t>61,559.75</w:t>
            </w:r>
          </w:p>
          <w:p w:rsidRPr="00A64A0A" w:rsidR="00A221AE" w:rsidP="00A221AE" w:rsidRDefault="00A221AE" w14:paraId="4DBE64FA" w14:textId="3C498145">
            <w:pPr>
              <w:spacing w:after="0" w:line="240" w:lineRule="auto"/>
              <w:jc w:val="right"/>
              <w:rPr>
                <w:rFonts w:ascii="Calibri" w:hAnsi="Calibri" w:eastAsia="Times New Roman" w:cs="Calibri"/>
                <w:b/>
                <w:bCs/>
                <w:color w:val="000000"/>
                <w:sz w:val="20"/>
                <w:szCs w:val="20"/>
                <w:lang w:val="en-IN" w:eastAsia="en-IN"/>
              </w:rPr>
            </w:pPr>
          </w:p>
        </w:tc>
      </w:tr>
    </w:tbl>
    <w:p w:rsidR="00A937A9" w:rsidP="00A64A0A" w:rsidRDefault="00A937A9" w14:paraId="60496BEB" w14:textId="52F23167">
      <w:pPr>
        <w:spacing w:line="252" w:lineRule="auto"/>
        <w:jc w:val="both"/>
        <w:rPr>
          <w:b/>
        </w:rPr>
      </w:pPr>
    </w:p>
    <w:p w:rsidR="004031F8" w:rsidP="005C5DAE" w:rsidRDefault="004031F8" w14:paraId="0729AF70" w14:textId="28C52CD1"/>
    <w:p w:rsidRPr="009F6774" w:rsidR="009F6774" w:rsidP="00102F37" w:rsidRDefault="00102F37" w14:paraId="37584C88" w14:textId="5DB1856C">
      <w:r>
        <w:rPr>
          <w:rFonts w:ascii="Calibri" w:hAnsi="Calibri" w:eastAsia="Times New Roman" w:cs="Calibri"/>
          <w:b/>
          <w:bCs/>
          <w:color w:val="000000"/>
          <w:sz w:val="20"/>
          <w:szCs w:val="20"/>
        </w:rPr>
        <w:t xml:space="preserve">                 1. </w:t>
      </w:r>
      <w:r w:rsidRPr="00102F37" w:rsidR="009F6774">
        <w:rPr>
          <w:rFonts w:ascii="Calibri" w:hAnsi="Calibri" w:eastAsia="Times New Roman" w:cs="Calibri"/>
          <w:b/>
          <w:bCs/>
          <w:color w:val="000000"/>
          <w:sz w:val="20"/>
          <w:szCs w:val="20"/>
        </w:rPr>
        <w:t>Date of Recovery (From Borrower to MLI</w:t>
      </w:r>
      <w:r w:rsidRPr="00102F37" w:rsidR="008A4717">
        <w:rPr>
          <w:rFonts w:ascii="Calibri" w:hAnsi="Calibri" w:eastAsia="Times New Roman" w:cs="Calibri"/>
          <w:bCs/>
          <w:color w:val="000000"/>
          <w:sz w:val="20"/>
          <w:szCs w:val="20"/>
        </w:rPr>
        <w:t>)</w:t>
      </w:r>
      <w:r w:rsidRPr="00102F37" w:rsidR="00B94CD0">
        <w:rPr>
          <w:rFonts w:ascii="Calibri" w:hAnsi="Calibri" w:eastAsia="Times New Roman" w:cs="Calibri"/>
          <w:bCs/>
          <w:color w:val="000000"/>
          <w:sz w:val="20"/>
          <w:szCs w:val="20"/>
        </w:rPr>
        <w:t xml:space="preserve"> </w:t>
      </w:r>
      <w:r w:rsidRPr="00102F37" w:rsidR="008A4717">
        <w:rPr>
          <w:rFonts w:ascii="Calibri" w:hAnsi="Calibri" w:eastAsia="Times New Roman" w:cs="Calibri"/>
          <w:b/>
          <w:bCs/>
          <w:color w:val="000000"/>
          <w:sz w:val="20"/>
          <w:szCs w:val="20"/>
        </w:rPr>
        <w:t>:</w:t>
      </w:r>
      <w:r w:rsidRPr="00102F37" w:rsidR="009F6774">
        <w:rPr>
          <w:rFonts w:ascii="Calibri" w:hAnsi="Calibri" w:eastAsia="Times New Roman" w:cs="Calibri"/>
          <w:b/>
          <w:bCs/>
          <w:color w:val="000000"/>
          <w:sz w:val="20"/>
          <w:szCs w:val="20"/>
        </w:rPr>
        <w:t>-</w:t>
      </w:r>
      <w:r w:rsidRPr="00102F37" w:rsidR="009F6774">
        <w:rPr>
          <w:rFonts w:ascii="Calibri" w:hAnsi="Calibri" w:eastAsia="Times New Roman" w:cs="Calibri"/>
          <w:bCs/>
          <w:color w:val="000000"/>
          <w:sz w:val="20"/>
          <w:szCs w:val="20"/>
        </w:rPr>
        <w:t xml:space="preserve"> System will take it from input file as it is.</w:t>
      </w:r>
    </w:p>
    <w:p w:rsidRPr="00B94CD0" w:rsidR="009F6774" w:rsidP="00ED4527" w:rsidRDefault="00ED4527" w14:paraId="0574113E" w14:textId="68A3F7C2">
      <w:pPr>
        <w:ind w:left="720"/>
      </w:pPr>
      <w:r>
        <w:rPr>
          <w:rFonts w:ascii="Calibri" w:hAnsi="Calibri" w:eastAsia="Times New Roman" w:cs="Calibri"/>
          <w:b/>
          <w:bCs/>
          <w:color w:val="000000"/>
          <w:sz w:val="20"/>
          <w:szCs w:val="20"/>
        </w:rPr>
        <w:t xml:space="preserve">2. </w:t>
      </w:r>
      <w:r w:rsidRPr="00ED4527" w:rsidR="00957B01">
        <w:rPr>
          <w:rFonts w:ascii="Calibri" w:hAnsi="Calibri" w:eastAsia="Times New Roman" w:cs="Calibri"/>
          <w:b/>
          <w:bCs/>
          <w:color w:val="000000"/>
          <w:sz w:val="20"/>
          <w:szCs w:val="20"/>
        </w:rPr>
        <w:t>Recovery Amount (Entire amount</w:t>
      </w:r>
      <w:r w:rsidRPr="00ED4527" w:rsidR="008A4717">
        <w:rPr>
          <w:rFonts w:ascii="Calibri" w:hAnsi="Calibri" w:eastAsia="Times New Roman" w:cs="Calibri"/>
          <w:b/>
          <w:bCs/>
          <w:color w:val="000000"/>
          <w:sz w:val="20"/>
          <w:szCs w:val="20"/>
        </w:rPr>
        <w:t>):</w:t>
      </w:r>
      <w:r w:rsidRPr="00ED4527" w:rsidR="00957B01">
        <w:rPr>
          <w:rFonts w:ascii="Calibri" w:hAnsi="Calibri" w:eastAsia="Times New Roman" w:cs="Calibri"/>
          <w:b/>
          <w:bCs/>
          <w:color w:val="000000"/>
          <w:sz w:val="20"/>
          <w:szCs w:val="20"/>
        </w:rPr>
        <w:t xml:space="preserve">- </w:t>
      </w:r>
      <w:r w:rsidRPr="00ED4527" w:rsidR="00957B01">
        <w:rPr>
          <w:rFonts w:ascii="Calibri" w:hAnsi="Calibri" w:eastAsia="Times New Roman" w:cs="Calibri"/>
          <w:bCs/>
          <w:color w:val="000000"/>
          <w:sz w:val="20"/>
          <w:szCs w:val="20"/>
        </w:rPr>
        <w:t>System will take it from input file as it is.</w:t>
      </w:r>
    </w:p>
    <w:p w:rsidR="00ED4527" w:rsidP="00ED4527" w:rsidRDefault="00ED4527" w14:paraId="6A6B588E" w14:textId="77777777">
      <w:pPr>
        <w:ind w:left="720"/>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3. </w:t>
      </w:r>
      <w:r w:rsidRPr="00ED4527" w:rsidR="008A4717">
        <w:rPr>
          <w:rFonts w:ascii="Calibri" w:hAnsi="Calibri" w:eastAsia="Times New Roman" w:cs="Calibri"/>
          <w:b/>
          <w:bCs/>
          <w:color w:val="000000"/>
          <w:sz w:val="20"/>
          <w:szCs w:val="20"/>
        </w:rPr>
        <w:t xml:space="preserve">Legalcost: </w:t>
      </w:r>
      <w:r w:rsidRPr="00ED4527" w:rsidR="008A4717">
        <w:rPr>
          <w:rFonts w:ascii="Calibri" w:hAnsi="Calibri" w:eastAsia="Times New Roman" w:cs="Calibri"/>
          <w:bCs/>
          <w:color w:val="000000"/>
          <w:sz w:val="20"/>
          <w:szCs w:val="20"/>
        </w:rPr>
        <w:t>- System will take it from input file as it is.</w:t>
      </w:r>
    </w:p>
    <w:p w:rsidR="00ED4527" w:rsidP="00ED4527" w:rsidRDefault="00ED4527" w14:paraId="261D4C03" w14:textId="77777777">
      <w:pPr>
        <w:ind w:left="720"/>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4. </w:t>
      </w:r>
      <w:r w:rsidRPr="00ED4527" w:rsidR="00A5272C">
        <w:rPr>
          <w:rFonts w:ascii="Calibri" w:hAnsi="Calibri" w:eastAsia="Times New Roman" w:cs="Calibri"/>
          <w:b/>
          <w:bCs/>
          <w:color w:val="000000"/>
          <w:sz w:val="20"/>
          <w:szCs w:val="20"/>
        </w:rPr>
        <w:t xml:space="preserve">Net of </w:t>
      </w:r>
      <w:r w:rsidRPr="00ED4527" w:rsidR="00141122">
        <w:rPr>
          <w:rFonts w:ascii="Calibri" w:hAnsi="Calibri" w:eastAsia="Times New Roman" w:cs="Calibri"/>
          <w:b/>
          <w:bCs/>
          <w:color w:val="000000"/>
          <w:sz w:val="20"/>
          <w:szCs w:val="20"/>
        </w:rPr>
        <w:t>Recovery: -</w:t>
      </w:r>
      <w:r w:rsidRPr="00ED4527" w:rsidR="00A5272C">
        <w:rPr>
          <w:rFonts w:ascii="Calibri" w:hAnsi="Calibri" w:eastAsia="Times New Roman" w:cs="Calibri"/>
          <w:b/>
          <w:bCs/>
          <w:color w:val="000000"/>
          <w:sz w:val="20"/>
          <w:szCs w:val="20"/>
        </w:rPr>
        <w:t xml:space="preserve"> </w:t>
      </w:r>
      <w:r w:rsidRPr="00ED4527" w:rsidR="00A5272C">
        <w:rPr>
          <w:rFonts w:ascii="Calibri" w:hAnsi="Calibri" w:eastAsia="Times New Roman" w:cs="Calibri"/>
          <w:bCs/>
          <w:color w:val="000000"/>
          <w:sz w:val="20"/>
          <w:szCs w:val="20"/>
        </w:rPr>
        <w:t>Recovery Amount – Legalcost.</w:t>
      </w:r>
    </w:p>
    <w:p w:rsidR="00ED4527" w:rsidP="00ED4527" w:rsidRDefault="00ED4527" w14:paraId="269298DE" w14:textId="77777777">
      <w:pPr>
        <w:ind w:left="720"/>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5. </w:t>
      </w:r>
      <w:r w:rsidRPr="00ED4527" w:rsidR="00492EB4">
        <w:rPr>
          <w:rFonts w:ascii="Calibri" w:hAnsi="Calibri" w:eastAsia="Times New Roman" w:cs="Calibri"/>
          <w:b/>
          <w:bCs/>
          <w:color w:val="000000"/>
          <w:sz w:val="20"/>
          <w:szCs w:val="20"/>
        </w:rPr>
        <w:t xml:space="preserve">Recovery Amount (NCGTC Share ) :- </w:t>
      </w:r>
      <w:r w:rsidRPr="00ED4527" w:rsidR="00492EB4">
        <w:rPr>
          <w:rFonts w:ascii="Calibri" w:hAnsi="Calibri" w:eastAsia="Times New Roman" w:cs="Calibri"/>
          <w:bCs/>
          <w:color w:val="000000"/>
          <w:sz w:val="20"/>
          <w:szCs w:val="20"/>
        </w:rPr>
        <w:t xml:space="preserve">Net of </w:t>
      </w:r>
      <w:r w:rsidRPr="00ED4527" w:rsidR="00141122">
        <w:rPr>
          <w:rFonts w:ascii="Calibri" w:hAnsi="Calibri" w:eastAsia="Times New Roman" w:cs="Calibri"/>
          <w:bCs/>
          <w:color w:val="000000"/>
          <w:sz w:val="20"/>
          <w:szCs w:val="20"/>
        </w:rPr>
        <w:t>Recovery</w:t>
      </w:r>
      <w:r w:rsidRPr="00ED4527" w:rsidR="00492EB4">
        <w:rPr>
          <w:rFonts w:ascii="Calibri" w:hAnsi="Calibri" w:eastAsia="Times New Roman" w:cs="Calibri"/>
          <w:bCs/>
          <w:color w:val="000000"/>
          <w:sz w:val="20"/>
          <w:szCs w:val="20"/>
        </w:rPr>
        <w:t xml:space="preserve"> *50% or 75% (The NCGTC Percentage is adjustable from the docket (e.g., 50% or 75%), 50% share will be applicable for all the records coming under 2019 -2020 profiles and 2020 and ahead will be having 75% as </w:t>
      </w:r>
      <w:r>
        <w:rPr>
          <w:rFonts w:ascii="Calibri" w:hAnsi="Calibri" w:eastAsia="Times New Roman" w:cs="Calibri"/>
          <w:bCs/>
          <w:color w:val="000000"/>
          <w:sz w:val="20"/>
          <w:szCs w:val="20"/>
        </w:rPr>
        <w:t>the Recovery Share Percentage).</w:t>
      </w:r>
    </w:p>
    <w:p w:rsidR="00ED4527" w:rsidP="00ED4527" w:rsidRDefault="00ED4527" w14:paraId="39439538" w14:textId="77777777">
      <w:pPr>
        <w:ind w:left="720"/>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6. </w:t>
      </w:r>
      <w:r w:rsidRPr="00ED4527" w:rsidR="008C1C02">
        <w:rPr>
          <w:rFonts w:ascii="Calibri" w:hAnsi="Calibri" w:eastAsia="Times New Roman" w:cs="Calibri"/>
          <w:b/>
          <w:bCs/>
          <w:color w:val="000000"/>
          <w:sz w:val="20"/>
          <w:szCs w:val="20"/>
        </w:rPr>
        <w:t>DATE when  the last tranche for full recovery  payment is received :-</w:t>
      </w:r>
      <w:r w:rsidRPr="00ED4527" w:rsidR="008C1C02">
        <w:rPr>
          <w:rFonts w:ascii="Calibri" w:hAnsi="Calibri" w:eastAsia="Times New Roman" w:cs="Calibri"/>
          <w:bCs/>
          <w:color w:val="000000"/>
          <w:sz w:val="20"/>
          <w:szCs w:val="20"/>
        </w:rPr>
        <w:t xml:space="preserve"> </w:t>
      </w:r>
      <w:r w:rsidRPr="00ED4527" w:rsidR="00B94CD0">
        <w:rPr>
          <w:rFonts w:ascii="Calibri" w:hAnsi="Calibri" w:eastAsia="Times New Roman" w:cs="Calibri"/>
          <w:bCs/>
          <w:color w:val="000000"/>
          <w:sz w:val="20"/>
          <w:szCs w:val="20"/>
        </w:rPr>
        <w:t>NCGTC accountant reconciliation date at the time of recovery payment.</w:t>
      </w:r>
    </w:p>
    <w:p w:rsidR="00ED4527" w:rsidP="00ED4527" w:rsidRDefault="00ED4527" w14:paraId="5B8D1F76" w14:textId="727C9D8E">
      <w:pPr>
        <w:ind w:left="720"/>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7. </w:t>
      </w:r>
      <w:r w:rsidRPr="00ED4527" w:rsidR="00CF25F8">
        <w:rPr>
          <w:rFonts w:ascii="Calibri" w:hAnsi="Calibri" w:eastAsia="Times New Roman" w:cs="Calibri"/>
          <w:b/>
          <w:bCs/>
          <w:color w:val="000000"/>
          <w:sz w:val="20"/>
          <w:szCs w:val="20"/>
        </w:rPr>
        <w:t>Days Elapsed (Days diff between Date of Recovery and  DATE when the last tranche for full recovery payment is received)</w:t>
      </w:r>
      <w:r w:rsidRPr="00ED4527" w:rsidR="00C269FB">
        <w:rPr>
          <w:rFonts w:ascii="Calibri" w:hAnsi="Calibri" w:eastAsia="Times New Roman" w:cs="Calibri"/>
          <w:b/>
          <w:bCs/>
          <w:color w:val="000000"/>
          <w:sz w:val="20"/>
          <w:szCs w:val="20"/>
        </w:rPr>
        <w:t xml:space="preserve"> :-</w:t>
      </w:r>
      <w:r w:rsidRPr="00ED4527" w:rsidR="00C269FB">
        <w:rPr>
          <w:rFonts w:ascii="Calibri" w:hAnsi="Calibri" w:eastAsia="Times New Roman" w:cs="Calibri"/>
          <w:bCs/>
          <w:color w:val="000000"/>
          <w:sz w:val="20"/>
          <w:szCs w:val="20"/>
        </w:rPr>
        <w:t xml:space="preserve"> Days diff between Date of Recovery (From Borrower to MLI) and DATE when  the last tranche for fu</w:t>
      </w:r>
      <w:r w:rsidR="00102F37">
        <w:rPr>
          <w:rFonts w:ascii="Calibri" w:hAnsi="Calibri" w:eastAsia="Times New Roman" w:cs="Calibri"/>
          <w:bCs/>
          <w:color w:val="000000"/>
          <w:sz w:val="20"/>
          <w:szCs w:val="20"/>
        </w:rPr>
        <w:t>ll recovery  payment is receive</w:t>
      </w:r>
    </w:p>
    <w:p w:rsidR="00F97965" w:rsidP="00F97965" w:rsidRDefault="00ED4527" w14:paraId="26C6192A" w14:textId="77777777">
      <w:pPr>
        <w:ind w:left="720"/>
        <w:rPr>
          <w:rFonts w:ascii="Calibri" w:hAnsi="Calibri" w:eastAsia="Times New Roman" w:cs="Calibri"/>
          <w:b/>
          <w:bCs/>
          <w:color w:val="000000"/>
          <w:sz w:val="20"/>
          <w:szCs w:val="20"/>
        </w:rPr>
      </w:pPr>
      <w:r>
        <w:rPr>
          <w:rFonts w:ascii="Calibri" w:hAnsi="Calibri" w:eastAsia="Times New Roman" w:cs="Calibri"/>
          <w:b/>
          <w:bCs/>
          <w:color w:val="000000"/>
          <w:sz w:val="20"/>
          <w:szCs w:val="20"/>
        </w:rPr>
        <w:t xml:space="preserve">8. </w:t>
      </w:r>
      <w:r w:rsidRPr="00ED4527" w:rsidR="00A82A07">
        <w:rPr>
          <w:rFonts w:ascii="Calibri" w:hAnsi="Calibri" w:eastAsia="Times New Roman" w:cs="Calibri"/>
          <w:b/>
          <w:bCs/>
          <w:color w:val="000000"/>
          <w:sz w:val="20"/>
          <w:szCs w:val="20"/>
        </w:rPr>
        <w:t xml:space="preserve">Eligible  Days For  Penalty  :- </w:t>
      </w:r>
      <w:r w:rsidRPr="00ED4527" w:rsidR="008F4C79">
        <w:rPr>
          <w:rFonts w:ascii="Calibri" w:hAnsi="Calibri" w:eastAsia="Times New Roman" w:cs="Calibri"/>
          <w:bCs/>
          <w:color w:val="000000"/>
          <w:sz w:val="20"/>
          <w:szCs w:val="20"/>
        </w:rPr>
        <w:t xml:space="preserve">In scheme level NCGTC will add Recovery Threshold days for Penalty (Days). </w:t>
      </w:r>
      <w:r w:rsidRPr="00ED4527" w:rsidR="007A0F65">
        <w:rPr>
          <w:rFonts w:ascii="Calibri" w:hAnsi="Calibri" w:eastAsia="Times New Roman" w:cs="Calibri"/>
          <w:bCs/>
          <w:color w:val="000000"/>
          <w:sz w:val="20"/>
          <w:szCs w:val="20"/>
        </w:rPr>
        <w:t>I</w:t>
      </w:r>
      <w:r w:rsidRPr="00ED4527" w:rsidR="00EE6E3C">
        <w:rPr>
          <w:rFonts w:ascii="Calibri" w:hAnsi="Calibri" w:eastAsia="Times New Roman" w:cs="Calibri"/>
          <w:bCs/>
          <w:color w:val="000000"/>
          <w:sz w:val="20"/>
          <w:szCs w:val="20"/>
        </w:rPr>
        <w:t xml:space="preserve">f Days Elapsed less than or equal to  than Recovery Threshold days for Penalty (Days)  then </w:t>
      </w:r>
      <w:r w:rsidRPr="00ED4527" w:rsidR="00EE6E3C">
        <w:rPr>
          <w:rFonts w:ascii="Calibri" w:hAnsi="Calibri" w:eastAsia="Times New Roman" w:cs="Calibri"/>
          <w:b/>
          <w:bCs/>
          <w:color w:val="000000"/>
          <w:sz w:val="20"/>
          <w:szCs w:val="20"/>
        </w:rPr>
        <w:t>eligible days for Penalty</w:t>
      </w:r>
      <w:r w:rsidRPr="00ED4527" w:rsidR="00EE6E3C">
        <w:rPr>
          <w:rFonts w:ascii="Calibri" w:hAnsi="Calibri" w:eastAsia="Times New Roman" w:cs="Calibri"/>
          <w:bCs/>
          <w:color w:val="000000"/>
          <w:sz w:val="20"/>
          <w:szCs w:val="20"/>
        </w:rPr>
        <w:t xml:space="preserve"> will be </w:t>
      </w:r>
      <w:r w:rsidRPr="00ED4527" w:rsidR="00EE6E3C">
        <w:rPr>
          <w:rFonts w:ascii="Calibri" w:hAnsi="Calibri" w:eastAsia="Times New Roman" w:cs="Calibri"/>
          <w:b/>
          <w:bCs/>
          <w:color w:val="000000"/>
          <w:sz w:val="20"/>
          <w:szCs w:val="20"/>
        </w:rPr>
        <w:t>“Zero”</w:t>
      </w:r>
      <w:r w:rsidRPr="00ED4527" w:rsidR="001D2D6B">
        <w:rPr>
          <w:rFonts w:ascii="Calibri" w:hAnsi="Calibri" w:eastAsia="Times New Roman" w:cs="Calibri"/>
          <w:b/>
          <w:bCs/>
          <w:color w:val="000000"/>
          <w:sz w:val="20"/>
          <w:szCs w:val="20"/>
        </w:rPr>
        <w:t xml:space="preserve"> else (Days Elapsed - Recovery Threshold days for Penalty (Days)</w:t>
      </w:r>
      <w:r w:rsidRPr="00ED4527" w:rsidR="002C03ED">
        <w:rPr>
          <w:rFonts w:ascii="Calibri" w:hAnsi="Calibri" w:eastAsia="Times New Roman" w:cs="Calibri"/>
          <w:b/>
          <w:bCs/>
          <w:color w:val="000000"/>
          <w:sz w:val="20"/>
          <w:szCs w:val="20"/>
        </w:rPr>
        <w:t>.</w:t>
      </w:r>
    </w:p>
    <w:p w:rsidR="00AD51BF" w:rsidP="00AD51BF" w:rsidRDefault="00F97965" w14:paraId="05EF6896" w14:textId="77777777">
      <w:pPr>
        <w:ind w:left="720"/>
        <w:rPr>
          <w:rFonts w:ascii="Calibri" w:hAnsi="Calibri" w:eastAsia="Times New Roman" w:cs="Calibri"/>
          <w:b/>
          <w:bCs/>
          <w:color w:val="000000"/>
          <w:sz w:val="20"/>
          <w:szCs w:val="20"/>
        </w:rPr>
      </w:pPr>
      <w:r>
        <w:rPr>
          <w:rFonts w:ascii="Calibri" w:hAnsi="Calibri" w:eastAsia="Times New Roman" w:cs="Calibri"/>
          <w:b/>
          <w:bCs/>
          <w:color w:val="000000"/>
          <w:sz w:val="20"/>
          <w:szCs w:val="20"/>
        </w:rPr>
        <w:t xml:space="preserve">9. </w:t>
      </w:r>
      <w:r w:rsidRPr="00F97965">
        <w:rPr>
          <w:rFonts w:ascii="Calibri" w:hAnsi="Calibri" w:eastAsia="Times New Roman" w:cs="Calibri"/>
          <w:b/>
          <w:bCs/>
          <w:color w:val="000000"/>
          <w:sz w:val="20"/>
          <w:szCs w:val="20"/>
        </w:rPr>
        <w:t xml:space="preserve">Penalty  Calculated :-  </w:t>
      </w:r>
      <w:r w:rsidRPr="00F97965">
        <w:rPr>
          <w:rFonts w:ascii="Calibri" w:hAnsi="Calibri" w:eastAsia="Times New Roman" w:cs="Calibri"/>
          <w:bCs/>
          <w:color w:val="000000"/>
          <w:sz w:val="20"/>
          <w:szCs w:val="20"/>
        </w:rPr>
        <w:t>(Recovery Amount (NCGTC Share) * Rate of Penalty/365* Eligible  Days For  Penalty).</w:t>
      </w:r>
    </w:p>
    <w:p w:rsidR="00DD3D5C" w:rsidP="00DD3D5C" w:rsidRDefault="00AD51BF" w14:paraId="6F07450E" w14:textId="77777777">
      <w:pPr>
        <w:ind w:left="720"/>
        <w:rPr>
          <w:rFonts w:ascii="Calibri" w:hAnsi="Calibri" w:eastAsia="Times New Roman" w:cs="Calibri"/>
          <w:b/>
          <w:bCs/>
          <w:color w:val="000000"/>
          <w:sz w:val="20"/>
          <w:szCs w:val="20"/>
        </w:rPr>
      </w:pPr>
      <w:r>
        <w:rPr>
          <w:rFonts w:ascii="Calibri" w:hAnsi="Calibri" w:eastAsia="Times New Roman" w:cs="Calibri"/>
          <w:b/>
          <w:bCs/>
          <w:color w:val="000000"/>
          <w:sz w:val="20"/>
          <w:szCs w:val="20"/>
        </w:rPr>
        <w:t xml:space="preserve">10. </w:t>
      </w:r>
      <w:r w:rsidRPr="00AD51BF" w:rsidR="00F97965">
        <w:rPr>
          <w:rFonts w:ascii="Calibri" w:hAnsi="Calibri" w:eastAsia="Times New Roman" w:cs="Calibri"/>
          <w:b/>
          <w:bCs/>
          <w:color w:val="000000"/>
          <w:sz w:val="20"/>
          <w:szCs w:val="20"/>
        </w:rPr>
        <w:t xml:space="preserve">Tax on Penalty (@18% on E) :- </w:t>
      </w:r>
      <w:r w:rsidRPr="00AD51BF" w:rsidR="00F97965">
        <w:rPr>
          <w:rFonts w:ascii="Calibri" w:hAnsi="Calibri" w:eastAsia="Times New Roman" w:cs="Calibri"/>
          <w:bCs/>
          <w:color w:val="000000"/>
          <w:sz w:val="20"/>
          <w:szCs w:val="20"/>
        </w:rPr>
        <w:t xml:space="preserve"> (18% on Penalty).</w:t>
      </w:r>
    </w:p>
    <w:p w:rsidRPr="00DD3D5C" w:rsidR="00F97965" w:rsidP="00DD3D5C" w:rsidRDefault="00DD3D5C" w14:paraId="57781DCF" w14:textId="201DB740">
      <w:pPr>
        <w:ind w:left="720"/>
        <w:rPr>
          <w:rFonts w:ascii="Calibri" w:hAnsi="Calibri" w:eastAsia="Times New Roman" w:cs="Calibri"/>
          <w:b/>
          <w:bCs/>
          <w:color w:val="000000"/>
          <w:sz w:val="20"/>
          <w:szCs w:val="20"/>
        </w:rPr>
      </w:pPr>
      <w:r>
        <w:rPr>
          <w:rFonts w:ascii="Calibri" w:hAnsi="Calibri" w:eastAsia="Times New Roman" w:cs="Calibri"/>
          <w:b/>
          <w:bCs/>
          <w:color w:val="000000"/>
          <w:sz w:val="20"/>
          <w:szCs w:val="20"/>
        </w:rPr>
        <w:t xml:space="preserve">11. </w:t>
      </w:r>
      <w:r w:rsidRPr="00A039B6" w:rsidR="00F97965">
        <w:rPr>
          <w:rFonts w:ascii="Calibri" w:hAnsi="Calibri" w:eastAsia="Times New Roman" w:cs="Calibri"/>
          <w:b/>
          <w:bCs/>
          <w:color w:val="000000"/>
          <w:sz w:val="20"/>
          <w:szCs w:val="20"/>
        </w:rPr>
        <w:t>Re</w:t>
      </w:r>
      <w:r w:rsidR="00F97965">
        <w:rPr>
          <w:rFonts w:ascii="Calibri" w:hAnsi="Calibri" w:eastAsia="Times New Roman" w:cs="Calibri"/>
          <w:b/>
          <w:bCs/>
          <w:color w:val="000000"/>
          <w:sz w:val="20"/>
          <w:szCs w:val="20"/>
        </w:rPr>
        <w:t xml:space="preserve">covery Proceedings for Cases - </w:t>
      </w:r>
      <w:r w:rsidRPr="00A039B6" w:rsidR="00F97965">
        <w:rPr>
          <w:rFonts w:ascii="Calibri" w:hAnsi="Calibri" w:eastAsia="Times New Roman" w:cs="Calibri"/>
          <w:b/>
          <w:bCs/>
          <w:color w:val="000000"/>
          <w:sz w:val="20"/>
          <w:szCs w:val="20"/>
        </w:rPr>
        <w:t>Post Final Claim (A+E+F) along with Penalty/Taxes: -</w:t>
      </w:r>
      <w:r w:rsidRPr="00A039B6" w:rsidR="00F97965">
        <w:rPr>
          <w:rFonts w:ascii="Calibri" w:hAnsi="Calibri" w:eastAsia="Times New Roman" w:cs="Calibri"/>
          <w:bCs/>
          <w:color w:val="000000"/>
          <w:sz w:val="20"/>
          <w:szCs w:val="20"/>
        </w:rPr>
        <w:t xml:space="preserve"> Sum of </w:t>
      </w:r>
      <w:r w:rsidR="00F97965">
        <w:rPr>
          <w:rFonts w:ascii="Calibri" w:hAnsi="Calibri" w:eastAsia="Times New Roman" w:cs="Calibri"/>
          <w:bCs/>
          <w:color w:val="000000"/>
          <w:sz w:val="20"/>
          <w:szCs w:val="20"/>
        </w:rPr>
        <w:t>(</w:t>
      </w:r>
      <w:r w:rsidRPr="00A039B6" w:rsidR="00F97965">
        <w:rPr>
          <w:rFonts w:ascii="Calibri" w:hAnsi="Calibri" w:eastAsia="Times New Roman" w:cs="Calibri"/>
          <w:bCs/>
          <w:color w:val="000000"/>
          <w:sz w:val="20"/>
          <w:szCs w:val="20"/>
        </w:rPr>
        <w:t>Recovery Amount (NCGTC Share)+ Penalty + Tax on Penalty).</w:t>
      </w:r>
    </w:p>
    <w:p w:rsidR="009F6774" w:rsidP="005C5DAE" w:rsidRDefault="009F6774" w14:paraId="3CA1141E" w14:textId="634377A3">
      <w:pPr>
        <w:rPr>
          <w:rFonts w:ascii="Calibri" w:hAnsi="Calibri" w:eastAsia="Times New Roman" w:cs="Calibri"/>
          <w:bCs/>
          <w:color w:val="000000"/>
          <w:sz w:val="20"/>
          <w:szCs w:val="20"/>
        </w:rPr>
      </w:pPr>
    </w:p>
    <w:p w:rsidR="00FC78E2" w:rsidP="00FC78E2" w:rsidRDefault="00FC78E2" w14:paraId="7D553E51" w14:textId="77777777">
      <w:pPr>
        <w:spacing w:line="252" w:lineRule="auto"/>
        <w:jc w:val="both"/>
        <w:rPr>
          <w:b/>
        </w:rPr>
      </w:pPr>
      <w:r>
        <w:rPr>
          <w:b/>
        </w:rPr>
        <w:t>Note:</w:t>
      </w:r>
    </w:p>
    <w:p w:rsidRPr="004312BB" w:rsidR="00FC78E2" w:rsidP="004312BB" w:rsidRDefault="00FC78E2" w14:paraId="4A44AE6D" w14:textId="0D6EB1F2">
      <w:pPr>
        <w:pStyle w:val="ListParagraph"/>
        <w:numPr>
          <w:ilvl w:val="0"/>
          <w:numId w:val="39"/>
        </w:numPr>
        <w:jc w:val="both"/>
      </w:pPr>
      <w:r>
        <w:t xml:space="preserve">Recover Amount of INR </w:t>
      </w:r>
      <w:r w:rsidRPr="004312BB" w:rsidR="004312BB">
        <w:t>25,964.63</w:t>
      </w:r>
      <w:r w:rsidRPr="000C1209">
        <w:t xml:space="preserve"> </w:t>
      </w:r>
      <w:r>
        <w:t>/- from MLI.</w:t>
      </w:r>
    </w:p>
    <w:p w:rsidRPr="00FC78E2" w:rsidR="005F506C" w:rsidP="005F506C" w:rsidRDefault="00FC78E2" w14:paraId="4DBD7D8D" w14:textId="52F1A92F">
      <w:pPr>
        <w:pStyle w:val="ListParagraph"/>
        <w:numPr>
          <w:ilvl w:val="0"/>
          <w:numId w:val="39"/>
        </w:numPr>
        <w:spacing w:line="252" w:lineRule="auto"/>
        <w:jc w:val="both"/>
        <w:rPr>
          <w:u w:val="single"/>
        </w:rPr>
      </w:pPr>
      <w:r>
        <w:t>In this case since there is no penalty, there is no need for any additional recoveries from MLI.</w:t>
      </w:r>
    </w:p>
    <w:p w:rsidR="00D953B8" w:rsidP="005F506C" w:rsidRDefault="00D953B8" w14:paraId="6008678E" w14:textId="680122EA">
      <w:pPr>
        <w:spacing w:line="252" w:lineRule="auto"/>
        <w:jc w:val="both"/>
        <w:rPr>
          <w:u w:val="single"/>
        </w:rPr>
      </w:pPr>
    </w:p>
    <w:p w:rsidR="00D953B8" w:rsidP="005F506C" w:rsidRDefault="00D953B8" w14:paraId="0EA54826" w14:textId="765AA223">
      <w:pPr>
        <w:spacing w:line="252" w:lineRule="auto"/>
        <w:jc w:val="both"/>
        <w:rPr>
          <w:u w:val="single"/>
        </w:rPr>
      </w:pPr>
    </w:p>
    <w:p w:rsidR="00D953B8" w:rsidP="005F506C" w:rsidRDefault="00D953B8" w14:paraId="0E0B110E" w14:textId="578ABAA7">
      <w:pPr>
        <w:spacing w:line="252" w:lineRule="auto"/>
        <w:jc w:val="both"/>
        <w:rPr>
          <w:u w:val="single"/>
        </w:rPr>
      </w:pPr>
    </w:p>
    <w:p w:rsidR="00D953B8" w:rsidP="005F506C" w:rsidRDefault="00D953B8" w14:paraId="00277176" w14:textId="33CC0719">
      <w:pPr>
        <w:spacing w:line="252" w:lineRule="auto"/>
        <w:jc w:val="both"/>
        <w:rPr>
          <w:u w:val="single"/>
        </w:rPr>
      </w:pPr>
    </w:p>
    <w:p w:rsidR="00D953B8" w:rsidP="005F506C" w:rsidRDefault="00D953B8" w14:paraId="353915D6" w14:textId="59339918">
      <w:pPr>
        <w:spacing w:line="252" w:lineRule="auto"/>
        <w:jc w:val="both"/>
        <w:rPr>
          <w:u w:val="single"/>
        </w:rPr>
      </w:pPr>
    </w:p>
    <w:p w:rsidR="00D953B8" w:rsidP="005F506C" w:rsidRDefault="00D953B8" w14:paraId="2B8520F6" w14:textId="10E9842A">
      <w:pPr>
        <w:spacing w:line="252" w:lineRule="auto"/>
        <w:jc w:val="both"/>
        <w:rPr>
          <w:u w:val="single"/>
        </w:rPr>
      </w:pPr>
    </w:p>
    <w:p w:rsidR="00D953B8" w:rsidP="005F506C" w:rsidRDefault="00D953B8" w14:paraId="697FF009" w14:textId="0C7FB6E2">
      <w:pPr>
        <w:spacing w:line="252" w:lineRule="auto"/>
        <w:jc w:val="both"/>
        <w:rPr>
          <w:u w:val="single"/>
        </w:rPr>
      </w:pPr>
    </w:p>
    <w:p w:rsidR="00D953B8" w:rsidP="005F506C" w:rsidRDefault="00D953B8" w14:paraId="1A97BFFD" w14:textId="2FF547EF">
      <w:pPr>
        <w:spacing w:line="252" w:lineRule="auto"/>
        <w:jc w:val="both"/>
        <w:rPr>
          <w:u w:val="single"/>
        </w:rPr>
      </w:pPr>
    </w:p>
    <w:p w:rsidR="00D953B8" w:rsidP="005F506C" w:rsidRDefault="00D953B8" w14:paraId="6FD5797B" w14:textId="7A45E381">
      <w:pPr>
        <w:spacing w:line="252" w:lineRule="auto"/>
        <w:jc w:val="both"/>
        <w:rPr>
          <w:u w:val="single"/>
        </w:rPr>
      </w:pPr>
    </w:p>
    <w:p w:rsidRPr="005F506C" w:rsidR="00D953B8" w:rsidP="005F506C" w:rsidRDefault="00D953B8" w14:paraId="7DE4C582" w14:textId="38D6B3F2">
      <w:pPr>
        <w:spacing w:line="252" w:lineRule="auto"/>
        <w:jc w:val="both"/>
        <w:rPr>
          <w:u w:val="single"/>
        </w:rPr>
      </w:pPr>
    </w:p>
    <w:p w:rsidRPr="00570FF2" w:rsidR="005F506C" w:rsidP="005F506C" w:rsidRDefault="005F506C" w14:paraId="79865DEA" w14:textId="55388A5D">
      <w:pPr>
        <w:pStyle w:val="ListParagraph"/>
        <w:numPr>
          <w:ilvl w:val="0"/>
          <w:numId w:val="25"/>
        </w:numPr>
        <w:spacing w:line="252" w:lineRule="auto"/>
        <w:jc w:val="both"/>
        <w:rPr>
          <w:b/>
        </w:rPr>
      </w:pPr>
      <w:commentRangeStart w:id="169"/>
      <w:commentRangeStart w:id="170"/>
      <w:r w:rsidRPr="00570FF2">
        <w:rPr>
          <w:b/>
        </w:rPr>
        <w:t>Scenario 2:</w:t>
      </w:r>
      <w:commentRangeEnd w:id="169"/>
      <w:r w:rsidRPr="00570FF2">
        <w:rPr>
          <w:rStyle w:val="CommentReference"/>
        </w:rPr>
        <w:commentReference w:id="169"/>
      </w:r>
      <w:commentRangeEnd w:id="170"/>
      <w:r w:rsidR="005E14C8">
        <w:rPr>
          <w:rStyle w:val="CommentReference"/>
        </w:rPr>
        <w:commentReference w:id="170"/>
      </w:r>
      <w:r w:rsidRPr="00570FF2">
        <w:rPr>
          <w:b/>
        </w:rPr>
        <w:t xml:space="preserve"> </w:t>
      </w:r>
      <w:r w:rsidR="007B41A6">
        <w:rPr>
          <w:b/>
        </w:rPr>
        <w:t xml:space="preserve"> (</w:t>
      </w:r>
      <w:r w:rsidRPr="007B41A6" w:rsidR="007B41A6">
        <w:t>New</w:t>
      </w:r>
      <w:r w:rsidR="007B41A6">
        <w:t xml:space="preserve"> Recovery Calculation with penalty)</w:t>
      </w:r>
    </w:p>
    <w:p w:rsidRPr="00570FF2" w:rsidR="005F506C" w:rsidP="005F506C" w:rsidRDefault="005F506C" w14:paraId="32CDD617" w14:textId="77777777">
      <w:pPr>
        <w:pStyle w:val="ListParagraph"/>
        <w:numPr>
          <w:ilvl w:val="1"/>
          <w:numId w:val="25"/>
        </w:numPr>
        <w:spacing w:line="252" w:lineRule="auto"/>
        <w:jc w:val="both"/>
        <w:rPr>
          <w:b/>
        </w:rPr>
      </w:pPr>
      <w:r w:rsidRPr="00570FF2">
        <w:rPr>
          <w:b/>
        </w:rPr>
        <w:t>Penalty Situation (File uploaded but for few records date of recovery is exceeded 30 days)</w:t>
      </w:r>
    </w:p>
    <w:p w:rsidR="005F506C" w:rsidP="005F506C" w:rsidRDefault="005F506C" w14:paraId="1857B8AE" w14:textId="775B1F0E">
      <w:pPr>
        <w:pStyle w:val="ListParagraph"/>
        <w:numPr>
          <w:ilvl w:val="1"/>
          <w:numId w:val="25"/>
        </w:numPr>
        <w:spacing w:line="252" w:lineRule="auto"/>
        <w:jc w:val="both"/>
        <w:rPr>
          <w:b/>
        </w:rPr>
      </w:pPr>
      <w:r w:rsidRPr="00570FF2">
        <w:rPr>
          <w:b/>
        </w:rPr>
        <w:t>Information in Recovery File (XML)</w:t>
      </w:r>
    </w:p>
    <w:p w:rsidRPr="0094027A" w:rsidR="0094027A" w:rsidP="0094027A" w:rsidRDefault="0094027A" w14:paraId="19463B3F" w14:textId="75A83CB1">
      <w:pPr>
        <w:spacing w:line="252" w:lineRule="auto"/>
        <w:jc w:val="both"/>
        <w:rPr>
          <w:b/>
        </w:rPr>
      </w:pPr>
    </w:p>
    <w:tbl>
      <w:tblPr>
        <w:tblW w:w="10773" w:type="dxa"/>
        <w:tblInd w:w="-10" w:type="dxa"/>
        <w:tblLayout w:type="fixed"/>
        <w:tblLook w:val="04A0" w:firstRow="1" w:lastRow="0" w:firstColumn="1" w:lastColumn="0" w:noHBand="0" w:noVBand="1"/>
      </w:tblPr>
      <w:tblGrid>
        <w:gridCol w:w="560"/>
        <w:gridCol w:w="716"/>
        <w:gridCol w:w="992"/>
        <w:gridCol w:w="851"/>
        <w:gridCol w:w="850"/>
        <w:gridCol w:w="851"/>
        <w:gridCol w:w="850"/>
        <w:gridCol w:w="851"/>
        <w:gridCol w:w="1276"/>
        <w:gridCol w:w="708"/>
        <w:gridCol w:w="567"/>
        <w:gridCol w:w="709"/>
        <w:gridCol w:w="992"/>
      </w:tblGrid>
      <w:tr w:rsidRPr="00AE61D1" w:rsidR="006D1715" w:rsidTr="00571EA3" w14:paraId="01AE07E0" w14:textId="77777777">
        <w:trPr>
          <w:trHeight w:val="315"/>
        </w:trPr>
        <w:tc>
          <w:tcPr>
            <w:tcW w:w="560" w:type="dxa"/>
            <w:tcBorders>
              <w:top w:val="single" w:color="auto" w:sz="8" w:space="0"/>
              <w:left w:val="single" w:color="auto" w:sz="8" w:space="0"/>
              <w:bottom w:val="single" w:color="auto" w:sz="8" w:space="0"/>
              <w:right w:val="single" w:color="auto" w:sz="8" w:space="0"/>
            </w:tcBorders>
            <w:shd w:val="clear" w:color="auto" w:fill="auto"/>
            <w:noWrap/>
            <w:vAlign w:val="center"/>
            <w:hideMark/>
          </w:tcPr>
          <w:p w:rsidRPr="00AE61D1" w:rsidR="00AE61D1" w:rsidP="00AE61D1" w:rsidRDefault="00AE61D1" w14:paraId="18513F6D" w14:textId="77777777">
            <w:pPr>
              <w:spacing w:after="0" w:line="240" w:lineRule="auto"/>
              <w:rPr>
                <w:rFonts w:ascii="Calibri" w:hAnsi="Calibri" w:eastAsia="Times New Roman" w:cs="Calibri"/>
                <w:b/>
                <w:bCs/>
                <w:color w:val="000000"/>
                <w:sz w:val="18"/>
                <w:szCs w:val="18"/>
                <w:lang w:val="en-IN" w:eastAsia="en-IN"/>
              </w:rPr>
            </w:pPr>
            <w:r w:rsidRPr="00AE61D1">
              <w:rPr>
                <w:rFonts w:ascii="Calibri" w:hAnsi="Calibri" w:eastAsia="Times New Roman" w:cs="Calibri"/>
                <w:b/>
                <w:bCs/>
                <w:color w:val="000000"/>
                <w:sz w:val="18"/>
                <w:szCs w:val="18"/>
                <w:lang w:eastAsia="en-IN"/>
              </w:rPr>
              <w:t> </w:t>
            </w:r>
          </w:p>
        </w:tc>
        <w:tc>
          <w:tcPr>
            <w:tcW w:w="716"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7FFB064B" w14:textId="77777777">
            <w:pPr>
              <w:spacing w:after="0" w:line="240" w:lineRule="auto"/>
              <w:rPr>
                <w:rFonts w:ascii="Calibri" w:hAnsi="Calibri" w:eastAsia="Times New Roman" w:cs="Calibri"/>
                <w:b/>
                <w:bCs/>
                <w:color w:val="000000"/>
                <w:sz w:val="18"/>
                <w:szCs w:val="18"/>
                <w:lang w:val="en-IN" w:eastAsia="en-IN"/>
              </w:rPr>
            </w:pPr>
            <w:r w:rsidRPr="00AE61D1">
              <w:rPr>
                <w:rFonts w:ascii="Calibri" w:hAnsi="Calibri" w:eastAsia="Times New Roman" w:cs="Calibri"/>
                <w:b/>
                <w:bCs/>
                <w:color w:val="000000"/>
                <w:sz w:val="18"/>
                <w:szCs w:val="18"/>
                <w:lang w:eastAsia="en-IN"/>
              </w:rPr>
              <w:t> </w:t>
            </w:r>
          </w:p>
        </w:tc>
        <w:tc>
          <w:tcPr>
            <w:tcW w:w="992"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5C2D794F" w14:textId="77777777">
            <w:pPr>
              <w:spacing w:after="0" w:line="240" w:lineRule="auto"/>
              <w:rPr>
                <w:rFonts w:ascii="Calibri" w:hAnsi="Calibri" w:eastAsia="Times New Roman" w:cs="Calibri"/>
                <w:b/>
                <w:bCs/>
                <w:color w:val="000000"/>
                <w:sz w:val="18"/>
                <w:szCs w:val="18"/>
                <w:lang w:val="en-IN" w:eastAsia="en-IN"/>
              </w:rPr>
            </w:pPr>
            <w:r w:rsidRPr="00AE61D1">
              <w:rPr>
                <w:rFonts w:ascii="Calibri" w:hAnsi="Calibri" w:eastAsia="Times New Roman" w:cs="Calibri"/>
                <w:b/>
                <w:bCs/>
                <w:color w:val="000000"/>
                <w:sz w:val="18"/>
                <w:szCs w:val="18"/>
                <w:lang w:eastAsia="en-IN"/>
              </w:rPr>
              <w:t> </w:t>
            </w:r>
          </w:p>
        </w:tc>
        <w:tc>
          <w:tcPr>
            <w:tcW w:w="851"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5793B486" w14:textId="77777777">
            <w:pPr>
              <w:spacing w:after="0" w:line="240" w:lineRule="auto"/>
              <w:rPr>
                <w:rFonts w:ascii="Calibri" w:hAnsi="Calibri" w:eastAsia="Times New Roman" w:cs="Calibri"/>
                <w:color w:val="000000"/>
                <w:lang w:val="en-IN" w:eastAsia="en-IN"/>
              </w:rPr>
            </w:pPr>
            <w:r w:rsidRPr="00AE61D1">
              <w:rPr>
                <w:rFonts w:ascii="Calibri" w:hAnsi="Calibri" w:eastAsia="Times New Roman" w:cs="Calibri"/>
                <w:color w:val="000000"/>
                <w:lang w:val="en-IN" w:eastAsia="en-IN"/>
              </w:rPr>
              <w:t> </w:t>
            </w:r>
          </w:p>
        </w:tc>
        <w:tc>
          <w:tcPr>
            <w:tcW w:w="850"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588156F0" w14:textId="77777777">
            <w:pPr>
              <w:spacing w:after="0" w:line="240" w:lineRule="auto"/>
              <w:rPr>
                <w:rFonts w:ascii="Calibri" w:hAnsi="Calibri" w:eastAsia="Times New Roman" w:cs="Calibri"/>
                <w:color w:val="000000"/>
                <w:lang w:val="en-IN" w:eastAsia="en-IN"/>
              </w:rPr>
            </w:pPr>
            <w:r w:rsidRPr="00AE61D1">
              <w:rPr>
                <w:rFonts w:ascii="Calibri" w:hAnsi="Calibri" w:eastAsia="Times New Roman" w:cs="Calibri"/>
                <w:color w:val="000000"/>
                <w:lang w:val="en-IN" w:eastAsia="en-IN"/>
              </w:rPr>
              <w:t> </w:t>
            </w:r>
          </w:p>
        </w:tc>
        <w:tc>
          <w:tcPr>
            <w:tcW w:w="851"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74F1225B" w14:textId="77777777">
            <w:pPr>
              <w:spacing w:after="0" w:line="240" w:lineRule="auto"/>
              <w:rPr>
                <w:rFonts w:ascii="Calibri" w:hAnsi="Calibri" w:eastAsia="Times New Roman" w:cs="Calibri"/>
                <w:color w:val="000000"/>
                <w:lang w:val="en-IN" w:eastAsia="en-IN"/>
              </w:rPr>
            </w:pPr>
            <w:r w:rsidRPr="00AE61D1">
              <w:rPr>
                <w:rFonts w:ascii="Calibri" w:hAnsi="Calibri" w:eastAsia="Times New Roman" w:cs="Calibri"/>
                <w:color w:val="000000"/>
                <w:lang w:val="en-IN" w:eastAsia="en-IN"/>
              </w:rPr>
              <w:t> </w:t>
            </w:r>
          </w:p>
        </w:tc>
        <w:tc>
          <w:tcPr>
            <w:tcW w:w="850"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61BFEFD9" w14:textId="77777777">
            <w:pPr>
              <w:spacing w:after="0" w:line="240" w:lineRule="auto"/>
              <w:rPr>
                <w:rFonts w:ascii="Calibri" w:hAnsi="Calibri" w:eastAsia="Times New Roman" w:cs="Calibri"/>
                <w:b/>
                <w:bCs/>
                <w:color w:val="000000"/>
                <w:sz w:val="18"/>
                <w:szCs w:val="18"/>
                <w:lang w:val="en-IN" w:eastAsia="en-IN"/>
              </w:rPr>
            </w:pPr>
            <w:r w:rsidRPr="00AE61D1">
              <w:rPr>
                <w:rFonts w:ascii="Calibri" w:hAnsi="Calibri" w:eastAsia="Times New Roman" w:cs="Calibri"/>
                <w:b/>
                <w:bCs/>
                <w:color w:val="000000"/>
                <w:sz w:val="18"/>
                <w:szCs w:val="18"/>
                <w:lang w:val="en-IN" w:eastAsia="en-IN"/>
              </w:rPr>
              <w:t>A</w:t>
            </w:r>
          </w:p>
        </w:tc>
        <w:tc>
          <w:tcPr>
            <w:tcW w:w="851"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1B613C2A" w14:textId="77777777">
            <w:pPr>
              <w:spacing w:after="0" w:line="240" w:lineRule="auto"/>
              <w:rPr>
                <w:rFonts w:ascii="Calibri" w:hAnsi="Calibri" w:eastAsia="Times New Roman" w:cs="Calibri"/>
                <w:b/>
                <w:bCs/>
                <w:color w:val="000000"/>
                <w:sz w:val="18"/>
                <w:szCs w:val="18"/>
                <w:lang w:val="en-IN" w:eastAsia="en-IN"/>
              </w:rPr>
            </w:pPr>
            <w:r w:rsidRPr="00AE61D1">
              <w:rPr>
                <w:rFonts w:ascii="Calibri" w:hAnsi="Calibri" w:eastAsia="Times New Roman" w:cs="Calibri"/>
                <w:b/>
                <w:bCs/>
                <w:color w:val="000000"/>
                <w:sz w:val="18"/>
                <w:szCs w:val="18"/>
                <w:lang w:val="en-IN" w:eastAsia="en-IN"/>
              </w:rPr>
              <w:t>B</w:t>
            </w:r>
          </w:p>
        </w:tc>
        <w:tc>
          <w:tcPr>
            <w:tcW w:w="1276"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7C4DD30C" w14:textId="77777777">
            <w:pPr>
              <w:spacing w:after="0" w:line="240" w:lineRule="auto"/>
              <w:rPr>
                <w:rFonts w:ascii="Calibri" w:hAnsi="Calibri" w:eastAsia="Times New Roman" w:cs="Calibri"/>
                <w:b/>
                <w:bCs/>
                <w:color w:val="000000"/>
                <w:sz w:val="18"/>
                <w:szCs w:val="18"/>
                <w:lang w:val="en-IN" w:eastAsia="en-IN"/>
              </w:rPr>
            </w:pPr>
            <w:r w:rsidRPr="00AE61D1">
              <w:rPr>
                <w:rFonts w:ascii="Calibri" w:hAnsi="Calibri" w:eastAsia="Times New Roman" w:cs="Calibri"/>
                <w:b/>
                <w:bCs/>
                <w:color w:val="000000"/>
                <w:sz w:val="18"/>
                <w:szCs w:val="18"/>
                <w:lang w:val="en-IN" w:eastAsia="en-IN"/>
              </w:rPr>
              <w:t>C</w:t>
            </w:r>
          </w:p>
        </w:tc>
        <w:tc>
          <w:tcPr>
            <w:tcW w:w="708"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50A6719D" w14:textId="77777777">
            <w:pPr>
              <w:spacing w:after="0" w:line="240" w:lineRule="auto"/>
              <w:rPr>
                <w:rFonts w:ascii="Calibri" w:hAnsi="Calibri" w:eastAsia="Times New Roman" w:cs="Calibri"/>
                <w:color w:val="000000"/>
                <w:lang w:val="en-IN" w:eastAsia="en-IN"/>
              </w:rPr>
            </w:pPr>
            <w:r w:rsidRPr="00AE61D1">
              <w:rPr>
                <w:rFonts w:ascii="Calibri" w:hAnsi="Calibri" w:eastAsia="Times New Roman" w:cs="Calibri"/>
                <w:color w:val="000000"/>
                <w:lang w:val="en-IN" w:eastAsia="en-IN"/>
              </w:rPr>
              <w:t>D</w:t>
            </w:r>
          </w:p>
        </w:tc>
        <w:tc>
          <w:tcPr>
            <w:tcW w:w="567"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1C61706D" w14:textId="77777777">
            <w:pPr>
              <w:spacing w:after="0" w:line="240" w:lineRule="auto"/>
              <w:rPr>
                <w:rFonts w:ascii="Calibri" w:hAnsi="Calibri" w:eastAsia="Times New Roman" w:cs="Calibri"/>
                <w:b/>
                <w:bCs/>
                <w:color w:val="000000"/>
                <w:sz w:val="18"/>
                <w:szCs w:val="18"/>
                <w:lang w:val="en-IN" w:eastAsia="en-IN"/>
              </w:rPr>
            </w:pPr>
            <w:r w:rsidRPr="00AE61D1">
              <w:rPr>
                <w:rFonts w:ascii="Calibri" w:hAnsi="Calibri" w:eastAsia="Times New Roman" w:cs="Calibri"/>
                <w:b/>
                <w:bCs/>
                <w:color w:val="000000"/>
                <w:sz w:val="18"/>
                <w:szCs w:val="18"/>
                <w:lang w:val="en-IN" w:eastAsia="en-IN"/>
              </w:rPr>
              <w:t>E</w:t>
            </w:r>
          </w:p>
        </w:tc>
        <w:tc>
          <w:tcPr>
            <w:tcW w:w="709"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6122B7A6" w14:textId="77777777">
            <w:pPr>
              <w:spacing w:after="0" w:line="240" w:lineRule="auto"/>
              <w:rPr>
                <w:rFonts w:ascii="Calibri" w:hAnsi="Calibri" w:eastAsia="Times New Roman" w:cs="Calibri"/>
                <w:color w:val="000000"/>
                <w:lang w:val="en-IN" w:eastAsia="en-IN"/>
              </w:rPr>
            </w:pPr>
            <w:r w:rsidRPr="00AE61D1">
              <w:rPr>
                <w:rFonts w:ascii="Calibri" w:hAnsi="Calibri" w:eastAsia="Times New Roman" w:cs="Calibri"/>
                <w:color w:val="000000"/>
                <w:lang w:val="en-IN" w:eastAsia="en-IN"/>
              </w:rPr>
              <w:t>F</w:t>
            </w:r>
          </w:p>
        </w:tc>
        <w:tc>
          <w:tcPr>
            <w:tcW w:w="992" w:type="dxa"/>
            <w:tcBorders>
              <w:top w:val="single" w:color="auto" w:sz="8" w:space="0"/>
              <w:left w:val="nil"/>
              <w:bottom w:val="single" w:color="auto" w:sz="8" w:space="0"/>
              <w:right w:val="single" w:color="auto" w:sz="8" w:space="0"/>
            </w:tcBorders>
            <w:shd w:val="clear" w:color="auto" w:fill="auto"/>
            <w:noWrap/>
            <w:vAlign w:val="center"/>
            <w:hideMark/>
          </w:tcPr>
          <w:p w:rsidRPr="00AE61D1" w:rsidR="00AE61D1" w:rsidP="00AE61D1" w:rsidRDefault="00AE61D1" w14:paraId="0BEC4209" w14:textId="77777777">
            <w:pPr>
              <w:spacing w:after="0" w:line="240" w:lineRule="auto"/>
              <w:rPr>
                <w:rFonts w:ascii="Calibri" w:hAnsi="Calibri" w:eastAsia="Times New Roman" w:cs="Calibri"/>
                <w:color w:val="000000"/>
                <w:lang w:val="en-IN" w:eastAsia="en-IN"/>
              </w:rPr>
            </w:pPr>
            <w:r w:rsidRPr="00AE61D1">
              <w:rPr>
                <w:rFonts w:ascii="Calibri" w:hAnsi="Calibri" w:eastAsia="Times New Roman" w:cs="Calibri"/>
                <w:color w:val="000000"/>
                <w:lang w:eastAsia="en-IN"/>
              </w:rPr>
              <w:t>G </w:t>
            </w:r>
          </w:p>
        </w:tc>
      </w:tr>
      <w:tr w:rsidRPr="00AE61D1" w:rsidR="00571EA3" w:rsidTr="00571EA3" w14:paraId="3D6C286A" w14:textId="77777777">
        <w:trPr>
          <w:trHeight w:val="705"/>
        </w:trPr>
        <w:tc>
          <w:tcPr>
            <w:tcW w:w="560"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0C70BD1F"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A/c No.</w:t>
            </w:r>
          </w:p>
        </w:tc>
        <w:tc>
          <w:tcPr>
            <w:tcW w:w="716"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5C141033"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Customer Id</w:t>
            </w:r>
          </w:p>
        </w:tc>
        <w:tc>
          <w:tcPr>
            <w:tcW w:w="992"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08BE5F5F"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Date of Recovery (From Borrower to MLI)</w:t>
            </w:r>
          </w:p>
        </w:tc>
        <w:tc>
          <w:tcPr>
            <w:tcW w:w="851"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0A5D6474"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Recovery Amount (Entire amount)</w:t>
            </w:r>
          </w:p>
        </w:tc>
        <w:tc>
          <w:tcPr>
            <w:tcW w:w="850"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3BE37EAC"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legalcost</w:t>
            </w:r>
          </w:p>
        </w:tc>
        <w:tc>
          <w:tcPr>
            <w:tcW w:w="851"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217F5FBB"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Net of Recovery</w:t>
            </w:r>
          </w:p>
        </w:tc>
        <w:tc>
          <w:tcPr>
            <w:tcW w:w="850"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2E885B35"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Recovery Amount (NCGTC Share</w:t>
            </w:r>
            <w:r w:rsidRPr="00AE61D1">
              <w:rPr>
                <w:rFonts w:ascii="Calibri" w:hAnsi="Calibri" w:eastAsia="Times New Roman" w:cs="Calibri"/>
                <w:color w:val="000000"/>
                <w:sz w:val="16"/>
                <w:szCs w:val="16"/>
                <w:lang w:val="en-IN" w:eastAsia="en-IN"/>
              </w:rPr>
              <w:t> </w:t>
            </w:r>
            <w:r w:rsidRPr="00AE61D1">
              <w:rPr>
                <w:rFonts w:ascii="Calibri" w:hAnsi="Calibri" w:eastAsia="Times New Roman" w:cs="Calibri"/>
                <w:b/>
                <w:bCs/>
                <w:color w:val="000000"/>
                <w:sz w:val="20"/>
                <w:szCs w:val="20"/>
                <w:lang w:val="en-IN" w:eastAsia="en-IN"/>
              </w:rPr>
              <w:t>)</w:t>
            </w:r>
          </w:p>
        </w:tc>
        <w:tc>
          <w:tcPr>
            <w:tcW w:w="851"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401FC4AA"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DATE when  the last tranche for full recovery  payment is received</w:t>
            </w:r>
          </w:p>
        </w:tc>
        <w:tc>
          <w:tcPr>
            <w:tcW w:w="1276"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1DC88161"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Days Elapsed (Days diff between Date of Recovery and  DATE when</w:t>
            </w:r>
            <w:r w:rsidRPr="00AE61D1">
              <w:rPr>
                <w:rFonts w:ascii="Calibri" w:hAnsi="Calibri" w:eastAsia="Times New Roman" w:cs="Calibri"/>
                <w:b/>
                <w:bCs/>
                <w:color w:val="000000"/>
                <w:sz w:val="20"/>
                <w:szCs w:val="20"/>
                <w:lang w:val="en-IN" w:eastAsia="en-IN"/>
              </w:rPr>
              <w:br/>
            </w:r>
            <w:r w:rsidRPr="00AE61D1">
              <w:rPr>
                <w:rFonts w:ascii="Calibri" w:hAnsi="Calibri" w:eastAsia="Times New Roman" w:cs="Calibri"/>
                <w:b/>
                <w:bCs/>
                <w:color w:val="000000"/>
                <w:sz w:val="20"/>
                <w:szCs w:val="20"/>
                <w:lang w:val="en-IN" w:eastAsia="en-IN"/>
              </w:rPr>
              <w:t xml:space="preserve"> the last tranche</w:t>
            </w:r>
            <w:r w:rsidRPr="00AE61D1">
              <w:rPr>
                <w:rFonts w:ascii="Calibri" w:hAnsi="Calibri" w:eastAsia="Times New Roman" w:cs="Calibri"/>
                <w:b/>
                <w:bCs/>
                <w:color w:val="000000"/>
                <w:sz w:val="20"/>
                <w:szCs w:val="20"/>
                <w:lang w:val="en-IN" w:eastAsia="en-IN"/>
              </w:rPr>
              <w:br/>
            </w:r>
            <w:r w:rsidRPr="00AE61D1">
              <w:rPr>
                <w:rFonts w:ascii="Calibri" w:hAnsi="Calibri" w:eastAsia="Times New Roman" w:cs="Calibri"/>
                <w:b/>
                <w:bCs/>
                <w:color w:val="000000"/>
                <w:sz w:val="20"/>
                <w:szCs w:val="20"/>
                <w:lang w:val="en-IN" w:eastAsia="en-IN"/>
              </w:rPr>
              <w:t xml:space="preserve"> for full recovery</w:t>
            </w:r>
            <w:r w:rsidRPr="00AE61D1">
              <w:rPr>
                <w:rFonts w:ascii="Calibri" w:hAnsi="Calibri" w:eastAsia="Times New Roman" w:cs="Calibri"/>
                <w:b/>
                <w:bCs/>
                <w:color w:val="000000"/>
                <w:sz w:val="20"/>
                <w:szCs w:val="20"/>
                <w:lang w:val="en-IN" w:eastAsia="en-IN"/>
              </w:rPr>
              <w:br/>
            </w:r>
            <w:r w:rsidRPr="00AE61D1">
              <w:rPr>
                <w:rFonts w:ascii="Calibri" w:hAnsi="Calibri" w:eastAsia="Times New Roman" w:cs="Calibri"/>
                <w:b/>
                <w:bCs/>
                <w:color w:val="000000"/>
                <w:sz w:val="20"/>
                <w:szCs w:val="20"/>
                <w:lang w:val="en-IN" w:eastAsia="en-IN"/>
              </w:rPr>
              <w:t xml:space="preserve"> payment is </w:t>
            </w:r>
            <w:r w:rsidRPr="00AE61D1">
              <w:rPr>
                <w:rFonts w:ascii="Calibri" w:hAnsi="Calibri" w:eastAsia="Times New Roman" w:cs="Calibri"/>
                <w:b/>
                <w:bCs/>
                <w:color w:val="000000"/>
                <w:sz w:val="20"/>
                <w:szCs w:val="20"/>
                <w:lang w:val="en-IN" w:eastAsia="en-IN"/>
              </w:rPr>
              <w:br/>
            </w:r>
            <w:r w:rsidRPr="00AE61D1">
              <w:rPr>
                <w:rFonts w:ascii="Calibri" w:hAnsi="Calibri" w:eastAsia="Times New Roman" w:cs="Calibri"/>
                <w:b/>
                <w:bCs/>
                <w:color w:val="000000"/>
                <w:sz w:val="20"/>
                <w:szCs w:val="20"/>
                <w:lang w:val="en-IN" w:eastAsia="en-IN"/>
              </w:rPr>
              <w:t>received)</w:t>
            </w:r>
          </w:p>
        </w:tc>
        <w:tc>
          <w:tcPr>
            <w:tcW w:w="708"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301834FD"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Eligible Days For Penalty</w:t>
            </w:r>
          </w:p>
        </w:tc>
        <w:tc>
          <w:tcPr>
            <w:tcW w:w="567"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2BB5A414"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Penalty Calculated</w:t>
            </w:r>
          </w:p>
        </w:tc>
        <w:tc>
          <w:tcPr>
            <w:tcW w:w="709"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726468C2" w14:textId="77777777">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Tax on Penalty (@18% on E)</w:t>
            </w:r>
          </w:p>
        </w:tc>
        <w:tc>
          <w:tcPr>
            <w:tcW w:w="992" w:type="dxa"/>
            <w:vMerge w:val="restart"/>
            <w:tcBorders>
              <w:top w:val="nil"/>
              <w:left w:val="single" w:color="auto" w:sz="8" w:space="0"/>
              <w:bottom w:val="single" w:color="000000" w:sz="8" w:space="0"/>
              <w:right w:val="single" w:color="auto" w:sz="8" w:space="0"/>
            </w:tcBorders>
            <w:shd w:val="clear" w:color="000000" w:fill="F8CBAD"/>
            <w:vAlign w:val="center"/>
            <w:hideMark/>
          </w:tcPr>
          <w:p w:rsidRPr="00AE61D1" w:rsidR="00AE61D1" w:rsidP="00AE61D1" w:rsidRDefault="00AE61D1" w14:paraId="1113BDFC" w14:textId="27390F03">
            <w:pPr>
              <w:spacing w:after="0" w:line="240" w:lineRule="auto"/>
              <w:jc w:val="center"/>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 xml:space="preserve">Recovery Proceedings </w:t>
            </w:r>
            <w:r w:rsidR="006F5100">
              <w:rPr>
                <w:rFonts w:ascii="Calibri" w:hAnsi="Calibri" w:eastAsia="Times New Roman" w:cs="Calibri"/>
                <w:b/>
                <w:bCs/>
                <w:color w:val="000000"/>
                <w:sz w:val="20"/>
                <w:szCs w:val="20"/>
                <w:lang w:val="en-IN" w:eastAsia="en-IN"/>
              </w:rPr>
              <w:t>for Cases -  Post Final Claim (</w:t>
            </w:r>
            <w:r w:rsidRPr="00AE61D1">
              <w:rPr>
                <w:rFonts w:ascii="Calibri" w:hAnsi="Calibri" w:eastAsia="Times New Roman" w:cs="Calibri"/>
                <w:b/>
                <w:bCs/>
                <w:color w:val="000000"/>
                <w:sz w:val="20"/>
                <w:szCs w:val="20"/>
                <w:lang w:val="en-IN" w:eastAsia="en-IN"/>
              </w:rPr>
              <w:t>+E+F) along with Penalty/Taxes</w:t>
            </w:r>
          </w:p>
        </w:tc>
      </w:tr>
      <w:tr w:rsidRPr="00AE61D1" w:rsidR="006D1715" w:rsidTr="00571EA3" w14:paraId="0BEE0A17" w14:textId="77777777">
        <w:trPr>
          <w:trHeight w:val="450"/>
        </w:trPr>
        <w:tc>
          <w:tcPr>
            <w:tcW w:w="56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957495D" w14:textId="77777777">
            <w:pPr>
              <w:spacing w:after="0" w:line="240" w:lineRule="auto"/>
              <w:rPr>
                <w:rFonts w:ascii="Calibri" w:hAnsi="Calibri" w:eastAsia="Times New Roman" w:cs="Calibri"/>
                <w:b/>
                <w:bCs/>
                <w:color w:val="000000"/>
                <w:sz w:val="20"/>
                <w:szCs w:val="20"/>
                <w:lang w:val="en-IN" w:eastAsia="en-IN"/>
              </w:rPr>
            </w:pPr>
          </w:p>
        </w:tc>
        <w:tc>
          <w:tcPr>
            <w:tcW w:w="716"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24A67357"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20A3A281"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409DF6CB"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0711B1FA"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4CE56A55"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82D26A8"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730C477" w14:textId="77777777">
            <w:pPr>
              <w:spacing w:after="0" w:line="240" w:lineRule="auto"/>
              <w:rPr>
                <w:rFonts w:ascii="Calibri" w:hAnsi="Calibri" w:eastAsia="Times New Roman" w:cs="Calibri"/>
                <w:b/>
                <w:bCs/>
                <w:color w:val="000000"/>
                <w:sz w:val="20"/>
                <w:szCs w:val="20"/>
                <w:lang w:val="en-IN" w:eastAsia="en-IN"/>
              </w:rPr>
            </w:pPr>
          </w:p>
        </w:tc>
        <w:tc>
          <w:tcPr>
            <w:tcW w:w="1276"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44EDBD02" w14:textId="77777777">
            <w:pPr>
              <w:spacing w:after="0" w:line="240" w:lineRule="auto"/>
              <w:rPr>
                <w:rFonts w:ascii="Calibri" w:hAnsi="Calibri" w:eastAsia="Times New Roman" w:cs="Calibri"/>
                <w:b/>
                <w:bCs/>
                <w:color w:val="000000"/>
                <w:sz w:val="20"/>
                <w:szCs w:val="20"/>
                <w:lang w:val="en-IN" w:eastAsia="en-IN"/>
              </w:rPr>
            </w:pPr>
          </w:p>
        </w:tc>
        <w:tc>
          <w:tcPr>
            <w:tcW w:w="708"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6F78BCE8" w14:textId="77777777">
            <w:pPr>
              <w:spacing w:after="0" w:line="240" w:lineRule="auto"/>
              <w:rPr>
                <w:rFonts w:ascii="Calibri" w:hAnsi="Calibri" w:eastAsia="Times New Roman" w:cs="Calibri"/>
                <w:b/>
                <w:bCs/>
                <w:color w:val="000000"/>
                <w:sz w:val="20"/>
                <w:szCs w:val="20"/>
                <w:lang w:val="en-IN" w:eastAsia="en-IN"/>
              </w:rPr>
            </w:pPr>
          </w:p>
        </w:tc>
        <w:tc>
          <w:tcPr>
            <w:tcW w:w="567"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05F3FF8E"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C9F9405"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0FE6ED1" w14:textId="77777777">
            <w:pPr>
              <w:spacing w:after="0" w:line="240" w:lineRule="auto"/>
              <w:rPr>
                <w:rFonts w:ascii="Calibri" w:hAnsi="Calibri" w:eastAsia="Times New Roman" w:cs="Calibri"/>
                <w:b/>
                <w:bCs/>
                <w:color w:val="000000"/>
                <w:sz w:val="20"/>
                <w:szCs w:val="20"/>
                <w:lang w:val="en-IN" w:eastAsia="en-IN"/>
              </w:rPr>
            </w:pPr>
          </w:p>
        </w:tc>
      </w:tr>
      <w:tr w:rsidRPr="00AE61D1" w:rsidR="006D1715" w:rsidTr="00571EA3" w14:paraId="0A6F404A" w14:textId="77777777">
        <w:trPr>
          <w:trHeight w:val="450"/>
        </w:trPr>
        <w:tc>
          <w:tcPr>
            <w:tcW w:w="56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4605D6BE" w14:textId="77777777">
            <w:pPr>
              <w:spacing w:after="0" w:line="240" w:lineRule="auto"/>
              <w:rPr>
                <w:rFonts w:ascii="Calibri" w:hAnsi="Calibri" w:eastAsia="Times New Roman" w:cs="Calibri"/>
                <w:b/>
                <w:bCs/>
                <w:color w:val="000000"/>
                <w:sz w:val="20"/>
                <w:szCs w:val="20"/>
                <w:lang w:val="en-IN" w:eastAsia="en-IN"/>
              </w:rPr>
            </w:pPr>
          </w:p>
        </w:tc>
        <w:tc>
          <w:tcPr>
            <w:tcW w:w="716"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690C0E50"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0E8E045B"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949E31C"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229A9106"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EBA63BB"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6F90BA86"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E508C5C" w14:textId="77777777">
            <w:pPr>
              <w:spacing w:after="0" w:line="240" w:lineRule="auto"/>
              <w:rPr>
                <w:rFonts w:ascii="Calibri" w:hAnsi="Calibri" w:eastAsia="Times New Roman" w:cs="Calibri"/>
                <w:b/>
                <w:bCs/>
                <w:color w:val="000000"/>
                <w:sz w:val="20"/>
                <w:szCs w:val="20"/>
                <w:lang w:val="en-IN" w:eastAsia="en-IN"/>
              </w:rPr>
            </w:pPr>
          </w:p>
        </w:tc>
        <w:tc>
          <w:tcPr>
            <w:tcW w:w="1276"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3256BA2" w14:textId="77777777">
            <w:pPr>
              <w:spacing w:after="0" w:line="240" w:lineRule="auto"/>
              <w:rPr>
                <w:rFonts w:ascii="Calibri" w:hAnsi="Calibri" w:eastAsia="Times New Roman" w:cs="Calibri"/>
                <w:b/>
                <w:bCs/>
                <w:color w:val="000000"/>
                <w:sz w:val="20"/>
                <w:szCs w:val="20"/>
                <w:lang w:val="en-IN" w:eastAsia="en-IN"/>
              </w:rPr>
            </w:pPr>
          </w:p>
        </w:tc>
        <w:tc>
          <w:tcPr>
            <w:tcW w:w="708"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D9EE0E6" w14:textId="77777777">
            <w:pPr>
              <w:spacing w:after="0" w:line="240" w:lineRule="auto"/>
              <w:rPr>
                <w:rFonts w:ascii="Calibri" w:hAnsi="Calibri" w:eastAsia="Times New Roman" w:cs="Calibri"/>
                <w:b/>
                <w:bCs/>
                <w:color w:val="000000"/>
                <w:sz w:val="20"/>
                <w:szCs w:val="20"/>
                <w:lang w:val="en-IN" w:eastAsia="en-IN"/>
              </w:rPr>
            </w:pPr>
          </w:p>
        </w:tc>
        <w:tc>
          <w:tcPr>
            <w:tcW w:w="567"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326901F"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2973FAC9"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6168BEDE" w14:textId="77777777">
            <w:pPr>
              <w:spacing w:after="0" w:line="240" w:lineRule="auto"/>
              <w:rPr>
                <w:rFonts w:ascii="Calibri" w:hAnsi="Calibri" w:eastAsia="Times New Roman" w:cs="Calibri"/>
                <w:b/>
                <w:bCs/>
                <w:color w:val="000000"/>
                <w:sz w:val="20"/>
                <w:szCs w:val="20"/>
                <w:lang w:val="en-IN" w:eastAsia="en-IN"/>
              </w:rPr>
            </w:pPr>
          </w:p>
        </w:tc>
      </w:tr>
      <w:tr w:rsidRPr="00AE61D1" w:rsidR="006D1715" w:rsidTr="00571EA3" w14:paraId="0AFB34C9" w14:textId="77777777">
        <w:trPr>
          <w:trHeight w:val="450"/>
        </w:trPr>
        <w:tc>
          <w:tcPr>
            <w:tcW w:w="56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6902111A" w14:textId="77777777">
            <w:pPr>
              <w:spacing w:after="0" w:line="240" w:lineRule="auto"/>
              <w:rPr>
                <w:rFonts w:ascii="Calibri" w:hAnsi="Calibri" w:eastAsia="Times New Roman" w:cs="Calibri"/>
                <w:b/>
                <w:bCs/>
                <w:color w:val="000000"/>
                <w:sz w:val="20"/>
                <w:szCs w:val="20"/>
                <w:lang w:val="en-IN" w:eastAsia="en-IN"/>
              </w:rPr>
            </w:pPr>
          </w:p>
        </w:tc>
        <w:tc>
          <w:tcPr>
            <w:tcW w:w="716"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0F56F175"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579D545"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DF781A4"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B357F05"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6E56A1D4"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0C8B3901"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54169FEC" w14:textId="77777777">
            <w:pPr>
              <w:spacing w:after="0" w:line="240" w:lineRule="auto"/>
              <w:rPr>
                <w:rFonts w:ascii="Calibri" w:hAnsi="Calibri" w:eastAsia="Times New Roman" w:cs="Calibri"/>
                <w:b/>
                <w:bCs/>
                <w:color w:val="000000"/>
                <w:sz w:val="20"/>
                <w:szCs w:val="20"/>
                <w:lang w:val="en-IN" w:eastAsia="en-IN"/>
              </w:rPr>
            </w:pPr>
          </w:p>
        </w:tc>
        <w:tc>
          <w:tcPr>
            <w:tcW w:w="1276"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0302024C" w14:textId="77777777">
            <w:pPr>
              <w:spacing w:after="0" w:line="240" w:lineRule="auto"/>
              <w:rPr>
                <w:rFonts w:ascii="Calibri" w:hAnsi="Calibri" w:eastAsia="Times New Roman" w:cs="Calibri"/>
                <w:b/>
                <w:bCs/>
                <w:color w:val="000000"/>
                <w:sz w:val="20"/>
                <w:szCs w:val="20"/>
                <w:lang w:val="en-IN" w:eastAsia="en-IN"/>
              </w:rPr>
            </w:pPr>
          </w:p>
        </w:tc>
        <w:tc>
          <w:tcPr>
            <w:tcW w:w="708"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F1EBDC0" w14:textId="77777777">
            <w:pPr>
              <w:spacing w:after="0" w:line="240" w:lineRule="auto"/>
              <w:rPr>
                <w:rFonts w:ascii="Calibri" w:hAnsi="Calibri" w:eastAsia="Times New Roman" w:cs="Calibri"/>
                <w:b/>
                <w:bCs/>
                <w:color w:val="000000"/>
                <w:sz w:val="20"/>
                <w:szCs w:val="20"/>
                <w:lang w:val="en-IN" w:eastAsia="en-IN"/>
              </w:rPr>
            </w:pPr>
          </w:p>
        </w:tc>
        <w:tc>
          <w:tcPr>
            <w:tcW w:w="567"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59626C08"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2FD7546F"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2CF04E2" w14:textId="77777777">
            <w:pPr>
              <w:spacing w:after="0" w:line="240" w:lineRule="auto"/>
              <w:rPr>
                <w:rFonts w:ascii="Calibri" w:hAnsi="Calibri" w:eastAsia="Times New Roman" w:cs="Calibri"/>
                <w:b/>
                <w:bCs/>
                <w:color w:val="000000"/>
                <w:sz w:val="20"/>
                <w:szCs w:val="20"/>
                <w:lang w:val="en-IN" w:eastAsia="en-IN"/>
              </w:rPr>
            </w:pPr>
          </w:p>
        </w:tc>
      </w:tr>
      <w:tr w:rsidRPr="00AE61D1" w:rsidR="006D1715" w:rsidTr="00571EA3" w14:paraId="65DD491F" w14:textId="77777777">
        <w:trPr>
          <w:trHeight w:val="1425"/>
        </w:trPr>
        <w:tc>
          <w:tcPr>
            <w:tcW w:w="56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6224BF09" w14:textId="77777777">
            <w:pPr>
              <w:spacing w:after="0" w:line="240" w:lineRule="auto"/>
              <w:rPr>
                <w:rFonts w:ascii="Calibri" w:hAnsi="Calibri" w:eastAsia="Times New Roman" w:cs="Calibri"/>
                <w:b/>
                <w:bCs/>
                <w:color w:val="000000"/>
                <w:sz w:val="20"/>
                <w:szCs w:val="20"/>
                <w:lang w:val="en-IN" w:eastAsia="en-IN"/>
              </w:rPr>
            </w:pPr>
          </w:p>
        </w:tc>
        <w:tc>
          <w:tcPr>
            <w:tcW w:w="716"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36C1A911"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3E7FC120"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4620BB32"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0BA4D72"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3639F7EA" w14:textId="77777777">
            <w:pPr>
              <w:spacing w:after="0" w:line="240" w:lineRule="auto"/>
              <w:rPr>
                <w:rFonts w:ascii="Calibri" w:hAnsi="Calibri" w:eastAsia="Times New Roman" w:cs="Calibri"/>
                <w:b/>
                <w:bCs/>
                <w:color w:val="000000"/>
                <w:sz w:val="20"/>
                <w:szCs w:val="20"/>
                <w:lang w:val="en-IN" w:eastAsia="en-IN"/>
              </w:rPr>
            </w:pPr>
          </w:p>
        </w:tc>
        <w:tc>
          <w:tcPr>
            <w:tcW w:w="850"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68E89C41"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3EBF580F" w14:textId="77777777">
            <w:pPr>
              <w:spacing w:after="0" w:line="240" w:lineRule="auto"/>
              <w:rPr>
                <w:rFonts w:ascii="Calibri" w:hAnsi="Calibri" w:eastAsia="Times New Roman" w:cs="Calibri"/>
                <w:b/>
                <w:bCs/>
                <w:color w:val="000000"/>
                <w:sz w:val="20"/>
                <w:szCs w:val="20"/>
                <w:lang w:val="en-IN" w:eastAsia="en-IN"/>
              </w:rPr>
            </w:pPr>
          </w:p>
        </w:tc>
        <w:tc>
          <w:tcPr>
            <w:tcW w:w="1276"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4DA2073F" w14:textId="77777777">
            <w:pPr>
              <w:spacing w:after="0" w:line="240" w:lineRule="auto"/>
              <w:rPr>
                <w:rFonts w:ascii="Calibri" w:hAnsi="Calibri" w:eastAsia="Times New Roman" w:cs="Calibri"/>
                <w:b/>
                <w:bCs/>
                <w:color w:val="000000"/>
                <w:sz w:val="20"/>
                <w:szCs w:val="20"/>
                <w:lang w:val="en-IN" w:eastAsia="en-IN"/>
              </w:rPr>
            </w:pPr>
          </w:p>
        </w:tc>
        <w:tc>
          <w:tcPr>
            <w:tcW w:w="708"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5BFCE6E2" w14:textId="77777777">
            <w:pPr>
              <w:spacing w:after="0" w:line="240" w:lineRule="auto"/>
              <w:rPr>
                <w:rFonts w:ascii="Calibri" w:hAnsi="Calibri" w:eastAsia="Times New Roman" w:cs="Calibri"/>
                <w:b/>
                <w:bCs/>
                <w:color w:val="000000"/>
                <w:sz w:val="20"/>
                <w:szCs w:val="20"/>
                <w:lang w:val="en-IN" w:eastAsia="en-IN"/>
              </w:rPr>
            </w:pPr>
          </w:p>
        </w:tc>
        <w:tc>
          <w:tcPr>
            <w:tcW w:w="567"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103254A1"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5E566DF" w14:textId="77777777">
            <w:pPr>
              <w:spacing w:after="0" w:line="240" w:lineRule="auto"/>
              <w:rPr>
                <w:rFonts w:ascii="Calibri" w:hAnsi="Calibri" w:eastAsia="Times New Roman" w:cs="Calibri"/>
                <w:b/>
                <w:bCs/>
                <w:color w:val="000000"/>
                <w:sz w:val="20"/>
                <w:szCs w:val="20"/>
                <w:lang w:val="en-IN" w:eastAsia="en-IN"/>
              </w:rPr>
            </w:pPr>
          </w:p>
        </w:tc>
        <w:tc>
          <w:tcPr>
            <w:tcW w:w="992" w:type="dxa"/>
            <w:vMerge/>
            <w:tcBorders>
              <w:top w:val="nil"/>
              <w:left w:val="single" w:color="auto" w:sz="8" w:space="0"/>
              <w:bottom w:val="single" w:color="000000" w:sz="8" w:space="0"/>
              <w:right w:val="single" w:color="auto" w:sz="8" w:space="0"/>
            </w:tcBorders>
            <w:vAlign w:val="center"/>
            <w:hideMark/>
          </w:tcPr>
          <w:p w:rsidRPr="00AE61D1" w:rsidR="00AE61D1" w:rsidP="00AE61D1" w:rsidRDefault="00AE61D1" w14:paraId="7CA876AA" w14:textId="77777777">
            <w:pPr>
              <w:spacing w:after="0" w:line="240" w:lineRule="auto"/>
              <w:rPr>
                <w:rFonts w:ascii="Calibri" w:hAnsi="Calibri" w:eastAsia="Times New Roman" w:cs="Calibri"/>
                <w:b/>
                <w:bCs/>
                <w:color w:val="000000"/>
                <w:sz w:val="20"/>
                <w:szCs w:val="20"/>
                <w:lang w:val="en-IN" w:eastAsia="en-IN"/>
              </w:rPr>
            </w:pPr>
          </w:p>
        </w:tc>
      </w:tr>
      <w:tr w:rsidRPr="00AE61D1" w:rsidR="00A3053E" w:rsidTr="00571EA3" w14:paraId="502113F1"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754B23B8"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L1</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EA6348A"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A1</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93A8526"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04-Oct-19</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512D5AD"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7,500.00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E9C23A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2,000.00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7102398"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5,500.00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1324FF7"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4,125.00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2329717"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9DB1776"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144</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51FD5FF"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114</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1616017"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128.84</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FB04500"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23.19</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853C107" w14:textId="6E1CAC32">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4,277.03</w:t>
            </w:r>
          </w:p>
        </w:tc>
      </w:tr>
      <w:tr w:rsidRPr="00AE61D1" w:rsidR="00A3053E" w:rsidTr="00571EA3" w14:paraId="0467FF1C"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2006DBB2"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L2</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226F8A8"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A2</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C1E195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05-Nov-19</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9BE6C41"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5,000.00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94BD10D"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3,000.00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C9FDEF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2,000.00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C38FA9A"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1,500.00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0F2B632"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A44643F"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112</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CC694AF"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82</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942E89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33.70</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6E11191"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6.07</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36BAA0F" w14:textId="6CD45B84">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1,539.76</w:t>
            </w:r>
          </w:p>
        </w:tc>
      </w:tr>
      <w:tr w:rsidRPr="00AE61D1" w:rsidR="00A3053E" w:rsidTr="00571EA3" w14:paraId="5D34EA14"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24B279D0"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L3</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DF7F395"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A3</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C487EDB"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10-Dec-19</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4378EC5"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20,000.00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26CF508"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10,000.00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9010919"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10,000.00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7C6F21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7,500.00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641B59E"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1E14BC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77</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B2437C1"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47</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77BBEA2"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96.58</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14D0652"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17.38</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2F85DD8" w14:textId="732884C1">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7,613.96</w:t>
            </w:r>
          </w:p>
        </w:tc>
      </w:tr>
      <w:tr w:rsidRPr="00AE61D1" w:rsidR="00A3053E" w:rsidTr="00571EA3" w14:paraId="34B9C450"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5204ED76"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L4</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216ACCC"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A4</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AEFDB49"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10-Feb-20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EBC5CCE"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18,750.00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B412A25"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15,000.00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DFAA914"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3,750.00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43543B9"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2,812.50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A73F9EE"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E48049D"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15</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BE5DD1F"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 </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C6098D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0.00</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0D390B8"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0.00</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F63DA47" w14:textId="01E47DA8">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2,812.50</w:t>
            </w:r>
          </w:p>
        </w:tc>
      </w:tr>
      <w:tr w:rsidRPr="00AE61D1" w:rsidR="00A3053E" w:rsidTr="00571EA3" w14:paraId="3AFB2044"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55AD07E7"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L5</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A1516C3"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A5</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6171B9E"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12-Feb-20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F8B61FF"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4,500.00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13B7F88"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5,000.00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2983CAE"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55CA280"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DD2C052"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92906FE"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13</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5FE2C31"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 </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2F23F8C"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0.00</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27CBF57"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0.00</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6C55282" w14:textId="08C03BA9">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0.00</w:t>
            </w:r>
          </w:p>
        </w:tc>
      </w:tr>
      <w:tr w:rsidRPr="00AE61D1" w:rsidR="00A3053E" w:rsidTr="00571EA3" w14:paraId="36D0650A"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4F119EC7"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L6</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2051C78"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A6</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922222D"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12-Dec-19</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D85F87B"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6,000.00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79A623F"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7,000.00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8B7E360"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0.00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19AC792"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9E702E1"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E665F95"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75</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86DBBE8"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45</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4CE98E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0.00</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4CBFBA2"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0.00</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0812E0C" w14:textId="6D03964F">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0.00</w:t>
            </w:r>
          </w:p>
        </w:tc>
      </w:tr>
      <w:tr w:rsidRPr="00AE61D1" w:rsidR="00A3053E" w:rsidTr="00571EA3" w14:paraId="42218873"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73C112F0"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L7</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1006704"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A7</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77CD89A"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28-Nov-19</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B8E3EC0"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7,950.50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B0A051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3,000.00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A715BA8"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4,950.50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9D606E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3,712.88</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2D2F78C"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26FA1D5"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89</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FA0387B"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59</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0A380D4"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60.02</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B921D0F"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10.80</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F718C55" w14:textId="49C19CAA">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3,783.69</w:t>
            </w:r>
          </w:p>
        </w:tc>
      </w:tr>
      <w:tr w:rsidRPr="00AE61D1" w:rsidR="00A3053E" w:rsidTr="00571EA3" w14:paraId="4062F701"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1B7C6917"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L8</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ED84B82"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A8</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AD57DE4"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27-Dec-19</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B4B4822"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11,253.50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21AEB95"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10,000.00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DCCABEA"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1,253.50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FEC025A"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940.13</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C232870"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7BD32055"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60</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D8C604D"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30</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D575AE4"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7.73</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B46AC7A"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1.39</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153A162" w14:textId="643591E7">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949.24</w:t>
            </w:r>
          </w:p>
        </w:tc>
      </w:tr>
      <w:tr w:rsidRPr="00AE61D1" w:rsidR="00A3053E" w:rsidTr="00571EA3" w14:paraId="475016A9"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2FAAC95D"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L9</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5FBD31F"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A9</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68DF1A09"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27-Sep-19</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1F6B9F0"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17,587.50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14810E5"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15,000.00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4BCD976"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2,587.50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BEF6D85"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1,940.63</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B494A9A"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55BFD421"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151</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B39DC31"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121</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5C1145A"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64.33</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B367E49"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11.58</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4979C34" w14:textId="7019D90D">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2,016.54</w:t>
            </w:r>
          </w:p>
        </w:tc>
      </w:tr>
      <w:tr w:rsidRPr="00AE61D1" w:rsidR="00A3053E" w:rsidTr="00571EA3" w14:paraId="16A3C663"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3053E" w:rsidP="00A3053E" w:rsidRDefault="00A3053E" w14:paraId="66822BD5"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L10</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2AD86D70"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A10</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BEB1A1C"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27-Jan-20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5557566"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24,578.00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A8579A3"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20,000.00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D9822CE"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4,578.00</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107C0258"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3,433.50</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0072A4B7"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25-Feb-20</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925C38B"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29</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8CB74C7"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 </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404BCDF6"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0.00</w:t>
            </w: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7291DC6" w14:textId="77777777">
            <w:pPr>
              <w:spacing w:after="0" w:line="240" w:lineRule="auto"/>
              <w:jc w:val="right"/>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eastAsia="en-IN"/>
              </w:rPr>
              <w:t>0.00</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3053E" w:rsidP="00A3053E" w:rsidRDefault="00A3053E" w14:paraId="3F6812BE" w14:textId="268F31EB">
            <w:pPr>
              <w:spacing w:after="0" w:line="240" w:lineRule="auto"/>
              <w:jc w:val="right"/>
              <w:rPr>
                <w:rFonts w:ascii="Calibri" w:hAnsi="Calibri" w:eastAsia="Times New Roman" w:cs="Calibri"/>
                <w:color w:val="000000"/>
                <w:sz w:val="20"/>
                <w:szCs w:val="20"/>
                <w:lang w:val="en-IN" w:eastAsia="en-IN"/>
              </w:rPr>
            </w:pPr>
            <w:r>
              <w:rPr>
                <w:rFonts w:ascii="Calibri" w:hAnsi="Calibri" w:cs="Calibri"/>
                <w:color w:val="000000"/>
                <w:sz w:val="20"/>
                <w:szCs w:val="20"/>
              </w:rPr>
              <w:t>3,433.50</w:t>
            </w:r>
          </w:p>
        </w:tc>
      </w:tr>
      <w:tr w:rsidRPr="00AE61D1" w:rsidR="006D1715" w:rsidTr="00571EA3" w14:paraId="773A1859" w14:textId="77777777">
        <w:trPr>
          <w:trHeight w:val="315"/>
        </w:trPr>
        <w:tc>
          <w:tcPr>
            <w:tcW w:w="560" w:type="dxa"/>
            <w:tcBorders>
              <w:top w:val="nil"/>
              <w:left w:val="single" w:color="auto" w:sz="8" w:space="0"/>
              <w:bottom w:val="single" w:color="auto" w:sz="8" w:space="0"/>
              <w:right w:val="single" w:color="auto" w:sz="8" w:space="0"/>
            </w:tcBorders>
            <w:shd w:val="clear" w:color="auto" w:fill="auto"/>
            <w:noWrap/>
            <w:vAlign w:val="center"/>
            <w:hideMark/>
          </w:tcPr>
          <w:p w:rsidRPr="00AE61D1" w:rsidR="00AE61D1" w:rsidP="00AE61D1" w:rsidRDefault="00AE61D1" w14:paraId="23FE82C2" w14:textId="77777777">
            <w:pPr>
              <w:spacing w:after="0" w:line="240" w:lineRule="auto"/>
              <w:rPr>
                <w:rFonts w:ascii="Calibri" w:hAnsi="Calibri" w:eastAsia="Times New Roman" w:cs="Calibri"/>
                <w:color w:val="000000"/>
                <w:lang w:val="en-IN" w:eastAsia="en-IN"/>
              </w:rPr>
            </w:pPr>
            <w:r w:rsidRPr="00AE61D1">
              <w:rPr>
                <w:rFonts w:ascii="Calibri" w:hAnsi="Calibri" w:eastAsia="Times New Roman" w:cs="Calibri"/>
                <w:color w:val="000000"/>
                <w:lang w:val="en-IN" w:eastAsia="en-IN"/>
              </w:rPr>
              <w:t> </w:t>
            </w:r>
          </w:p>
        </w:tc>
        <w:tc>
          <w:tcPr>
            <w:tcW w:w="716" w:type="dxa"/>
            <w:tcBorders>
              <w:top w:val="nil"/>
              <w:left w:val="nil"/>
              <w:bottom w:val="single" w:color="auto" w:sz="8" w:space="0"/>
              <w:right w:val="single" w:color="auto" w:sz="8" w:space="0"/>
            </w:tcBorders>
            <w:shd w:val="clear" w:color="auto" w:fill="auto"/>
            <w:noWrap/>
            <w:vAlign w:val="center"/>
            <w:hideMark/>
          </w:tcPr>
          <w:p w:rsidRPr="00AE61D1" w:rsidR="00AE61D1" w:rsidP="00AE61D1" w:rsidRDefault="00AE61D1" w14:paraId="75EB0831" w14:textId="77777777">
            <w:pPr>
              <w:spacing w:after="0" w:line="240" w:lineRule="auto"/>
              <w:rPr>
                <w:rFonts w:ascii="Calibri" w:hAnsi="Calibri" w:eastAsia="Times New Roman" w:cs="Calibri"/>
                <w:color w:val="000000"/>
                <w:lang w:val="en-IN" w:eastAsia="en-IN"/>
              </w:rPr>
            </w:pPr>
            <w:r w:rsidRPr="00AE61D1">
              <w:rPr>
                <w:rFonts w:ascii="Calibri" w:hAnsi="Calibri" w:eastAsia="Times New Roman" w:cs="Calibri"/>
                <w:color w:val="000000"/>
                <w:lang w:val="en-IN" w:eastAsia="en-IN"/>
              </w:rPr>
              <w:t> </w:t>
            </w:r>
          </w:p>
        </w:tc>
        <w:tc>
          <w:tcPr>
            <w:tcW w:w="992" w:type="dxa"/>
            <w:tcBorders>
              <w:top w:val="nil"/>
              <w:left w:val="nil"/>
              <w:bottom w:val="single" w:color="auto" w:sz="8" w:space="0"/>
              <w:right w:val="single" w:color="auto" w:sz="8" w:space="0"/>
            </w:tcBorders>
            <w:shd w:val="clear" w:color="auto" w:fill="auto"/>
            <w:noWrap/>
            <w:vAlign w:val="center"/>
            <w:hideMark/>
          </w:tcPr>
          <w:p w:rsidRPr="00AE61D1" w:rsidR="00AE61D1" w:rsidP="00AE61D1" w:rsidRDefault="00AE61D1" w14:paraId="54A63716" w14:textId="77777777">
            <w:pPr>
              <w:spacing w:after="0" w:line="240" w:lineRule="auto"/>
              <w:rPr>
                <w:rFonts w:ascii="Times New Roman" w:hAnsi="Times New Roman" w:eastAsia="Times New Roman" w:cs="Times New Roman"/>
                <w:color w:val="000000"/>
                <w:sz w:val="18"/>
                <w:szCs w:val="18"/>
                <w:lang w:val="en-IN" w:eastAsia="en-IN"/>
              </w:rPr>
            </w:pPr>
            <w:r w:rsidRPr="00AE61D1">
              <w:rPr>
                <w:rFonts w:ascii="Times New Roman" w:hAnsi="Times New Roman" w:eastAsia="Times New Roman" w:cs="Times New Roman"/>
                <w:color w:val="000000"/>
                <w:sz w:val="18"/>
                <w:szCs w:val="18"/>
                <w:lang w:val="en-IN" w:eastAsia="en-IN"/>
              </w:rPr>
              <w:t> </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E61D1" w:rsidP="00AE61D1" w:rsidRDefault="00AE61D1" w14:paraId="079C276E" w14:textId="77777777">
            <w:pPr>
              <w:spacing w:after="0" w:line="240" w:lineRule="auto"/>
              <w:jc w:val="right"/>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 </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AE61D1" w:rsidP="00AE61D1" w:rsidRDefault="00AE61D1" w14:paraId="0CA151AC" w14:textId="77777777">
            <w:pPr>
              <w:spacing w:after="0" w:line="240" w:lineRule="auto"/>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 </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E61D1" w:rsidP="00AE61D1" w:rsidRDefault="00AE61D1" w14:paraId="23C6FB7E" w14:textId="77777777">
            <w:pPr>
              <w:spacing w:after="0" w:line="240" w:lineRule="auto"/>
              <w:rPr>
                <w:rFonts w:ascii="Calibri" w:hAnsi="Calibri" w:eastAsia="Times New Roman" w:cs="Calibri"/>
                <w:color w:val="000000"/>
                <w:sz w:val="20"/>
                <w:szCs w:val="20"/>
                <w:lang w:val="en-IN" w:eastAsia="en-IN"/>
              </w:rPr>
            </w:pPr>
            <w:r w:rsidRPr="00AE61D1">
              <w:rPr>
                <w:rFonts w:ascii="Calibri" w:hAnsi="Calibri" w:eastAsia="Times New Roman" w:cs="Calibri"/>
                <w:color w:val="000000"/>
                <w:sz w:val="20"/>
                <w:szCs w:val="20"/>
                <w:lang w:val="en-IN" w:eastAsia="en-IN"/>
              </w:rPr>
              <w:t> </w:t>
            </w:r>
          </w:p>
        </w:tc>
        <w:tc>
          <w:tcPr>
            <w:tcW w:w="850" w:type="dxa"/>
            <w:tcBorders>
              <w:top w:val="nil"/>
              <w:left w:val="nil"/>
              <w:bottom w:val="single" w:color="auto" w:sz="8" w:space="0"/>
              <w:right w:val="single" w:color="auto" w:sz="8" w:space="0"/>
            </w:tcBorders>
            <w:shd w:val="clear" w:color="auto" w:fill="auto"/>
            <w:noWrap/>
            <w:vAlign w:val="center"/>
            <w:hideMark/>
          </w:tcPr>
          <w:p w:rsidRPr="00AE61D1" w:rsidR="006421B6" w:rsidP="00AE61D1" w:rsidRDefault="00AE61D1" w14:paraId="77B1BC32" w14:textId="77777777">
            <w:pPr>
              <w:spacing w:after="0" w:line="240" w:lineRule="auto"/>
              <w:rPr>
                <w:rFonts w:ascii="Calibri" w:hAnsi="Calibri" w:eastAsia="Times New Roman" w:cs="Calibri"/>
                <w:b/>
                <w:bCs/>
                <w:color w:val="000000"/>
                <w:sz w:val="18"/>
                <w:szCs w:val="18"/>
                <w:lang w:val="en-IN" w:eastAsia="en-IN"/>
              </w:rPr>
            </w:pPr>
            <w:r w:rsidRPr="00AE61D1">
              <w:rPr>
                <w:rFonts w:ascii="Calibri" w:hAnsi="Calibri" w:eastAsia="Times New Roman" w:cs="Calibri"/>
                <w:b/>
                <w:bCs/>
                <w:color w:val="000000"/>
                <w:sz w:val="18"/>
                <w:szCs w:val="18"/>
                <w:lang w:val="en-IN" w:eastAsia="en-IN"/>
              </w:rPr>
              <w:t> </w:t>
            </w:r>
          </w:p>
          <w:p w:rsidRPr="00AE61D1" w:rsidR="00AE61D1" w:rsidP="006421B6" w:rsidRDefault="006421B6" w14:paraId="23AAD99B" w14:textId="26A0A8A6">
            <w:pPr>
              <w:rPr>
                <w:rFonts w:ascii="Calibri" w:hAnsi="Calibri" w:cs="Calibri"/>
                <w:b/>
                <w:bCs/>
                <w:color w:val="000000"/>
                <w:sz w:val="18"/>
                <w:szCs w:val="18"/>
              </w:rPr>
            </w:pPr>
            <w:r>
              <w:rPr>
                <w:rFonts w:ascii="Calibri" w:hAnsi="Calibri" w:cs="Calibri"/>
                <w:b/>
                <w:bCs/>
                <w:color w:val="000000"/>
                <w:sz w:val="18"/>
                <w:szCs w:val="18"/>
              </w:rPr>
              <w:t>25,964.63</w:t>
            </w:r>
          </w:p>
        </w:tc>
        <w:tc>
          <w:tcPr>
            <w:tcW w:w="851" w:type="dxa"/>
            <w:tcBorders>
              <w:top w:val="nil"/>
              <w:left w:val="nil"/>
              <w:bottom w:val="single" w:color="auto" w:sz="8" w:space="0"/>
              <w:right w:val="single" w:color="auto" w:sz="8" w:space="0"/>
            </w:tcBorders>
            <w:shd w:val="clear" w:color="auto" w:fill="auto"/>
            <w:noWrap/>
            <w:vAlign w:val="center"/>
            <w:hideMark/>
          </w:tcPr>
          <w:p w:rsidRPr="00AE61D1" w:rsidR="00AE61D1" w:rsidP="00AE61D1" w:rsidRDefault="00AE61D1" w14:paraId="6C6AD810" w14:textId="77777777">
            <w:pPr>
              <w:spacing w:after="0" w:line="240" w:lineRule="auto"/>
              <w:rPr>
                <w:rFonts w:ascii="Times New Roman" w:hAnsi="Times New Roman" w:eastAsia="Times New Roman" w:cs="Times New Roman"/>
                <w:color w:val="000000"/>
                <w:sz w:val="18"/>
                <w:szCs w:val="18"/>
                <w:lang w:val="en-IN" w:eastAsia="en-IN"/>
              </w:rPr>
            </w:pPr>
            <w:r w:rsidRPr="00AE61D1">
              <w:rPr>
                <w:rFonts w:ascii="Times New Roman" w:hAnsi="Times New Roman" w:eastAsia="Times New Roman" w:cs="Times New Roman"/>
                <w:color w:val="000000"/>
                <w:sz w:val="18"/>
                <w:szCs w:val="18"/>
                <w:lang w:val="en-IN" w:eastAsia="en-IN"/>
              </w:rPr>
              <w:t> </w:t>
            </w:r>
          </w:p>
        </w:tc>
        <w:tc>
          <w:tcPr>
            <w:tcW w:w="1276" w:type="dxa"/>
            <w:tcBorders>
              <w:top w:val="nil"/>
              <w:left w:val="nil"/>
              <w:bottom w:val="single" w:color="auto" w:sz="8" w:space="0"/>
              <w:right w:val="single" w:color="auto" w:sz="8" w:space="0"/>
            </w:tcBorders>
            <w:shd w:val="clear" w:color="auto" w:fill="auto"/>
            <w:noWrap/>
            <w:vAlign w:val="center"/>
            <w:hideMark/>
          </w:tcPr>
          <w:p w:rsidRPr="00AE61D1" w:rsidR="00AE61D1" w:rsidP="00AE61D1" w:rsidRDefault="00AE61D1" w14:paraId="59EFC5F6" w14:textId="77777777">
            <w:pPr>
              <w:spacing w:after="0" w:line="240" w:lineRule="auto"/>
              <w:rPr>
                <w:rFonts w:ascii="Times New Roman" w:hAnsi="Times New Roman" w:eastAsia="Times New Roman" w:cs="Times New Roman"/>
                <w:color w:val="000000"/>
                <w:sz w:val="18"/>
                <w:szCs w:val="18"/>
                <w:lang w:val="en-IN" w:eastAsia="en-IN"/>
              </w:rPr>
            </w:pPr>
            <w:r w:rsidRPr="00AE61D1">
              <w:rPr>
                <w:rFonts w:ascii="Times New Roman" w:hAnsi="Times New Roman" w:eastAsia="Times New Roman" w:cs="Times New Roman"/>
                <w:color w:val="000000"/>
                <w:sz w:val="18"/>
                <w:szCs w:val="18"/>
                <w:lang w:val="en-IN" w:eastAsia="en-IN"/>
              </w:rPr>
              <w:t> </w:t>
            </w:r>
          </w:p>
        </w:tc>
        <w:tc>
          <w:tcPr>
            <w:tcW w:w="708" w:type="dxa"/>
            <w:tcBorders>
              <w:top w:val="nil"/>
              <w:left w:val="nil"/>
              <w:bottom w:val="single" w:color="auto" w:sz="8" w:space="0"/>
              <w:right w:val="single" w:color="auto" w:sz="8" w:space="0"/>
            </w:tcBorders>
            <w:shd w:val="clear" w:color="auto" w:fill="auto"/>
            <w:noWrap/>
            <w:vAlign w:val="center"/>
            <w:hideMark/>
          </w:tcPr>
          <w:p w:rsidRPr="00AE61D1" w:rsidR="00AE61D1" w:rsidP="00AE61D1" w:rsidRDefault="00AE61D1" w14:paraId="5E8A5AC9" w14:textId="77777777">
            <w:pPr>
              <w:spacing w:after="0" w:line="240" w:lineRule="auto"/>
              <w:rPr>
                <w:rFonts w:ascii="Times New Roman" w:hAnsi="Times New Roman" w:eastAsia="Times New Roman" w:cs="Times New Roman"/>
                <w:color w:val="000000"/>
                <w:sz w:val="18"/>
                <w:szCs w:val="18"/>
                <w:lang w:val="en-IN" w:eastAsia="en-IN"/>
              </w:rPr>
            </w:pPr>
            <w:r w:rsidRPr="00AE61D1">
              <w:rPr>
                <w:rFonts w:ascii="Times New Roman" w:hAnsi="Times New Roman" w:eastAsia="Times New Roman" w:cs="Times New Roman"/>
                <w:color w:val="000000"/>
                <w:sz w:val="18"/>
                <w:szCs w:val="18"/>
                <w:lang w:val="en-IN" w:eastAsia="en-IN"/>
              </w:rPr>
              <w:t> </w:t>
            </w:r>
          </w:p>
        </w:tc>
        <w:tc>
          <w:tcPr>
            <w:tcW w:w="567" w:type="dxa"/>
            <w:tcBorders>
              <w:top w:val="nil"/>
              <w:left w:val="nil"/>
              <w:bottom w:val="single" w:color="auto" w:sz="8" w:space="0"/>
              <w:right w:val="single" w:color="auto" w:sz="8" w:space="0"/>
            </w:tcBorders>
            <w:shd w:val="clear" w:color="auto" w:fill="auto"/>
            <w:noWrap/>
            <w:vAlign w:val="center"/>
            <w:hideMark/>
          </w:tcPr>
          <w:p w:rsidRPr="00AE61D1" w:rsidR="006421B6" w:rsidP="00AE61D1" w:rsidRDefault="00AE61D1" w14:paraId="73B05658" w14:textId="77777777">
            <w:pPr>
              <w:spacing w:after="0" w:line="240" w:lineRule="auto"/>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 </w:t>
            </w:r>
          </w:p>
          <w:p w:rsidR="006421B6" w:rsidP="006421B6" w:rsidRDefault="006421B6" w14:paraId="4B0484D9" w14:textId="77777777">
            <w:pPr>
              <w:rPr>
                <w:rFonts w:ascii="Calibri" w:hAnsi="Calibri" w:cs="Calibri"/>
                <w:b/>
                <w:bCs/>
                <w:color w:val="000000"/>
                <w:sz w:val="20"/>
                <w:szCs w:val="20"/>
              </w:rPr>
            </w:pPr>
            <w:r>
              <w:rPr>
                <w:rFonts w:ascii="Calibri" w:hAnsi="Calibri" w:cs="Calibri"/>
                <w:b/>
                <w:bCs/>
                <w:color w:val="000000"/>
                <w:sz w:val="20"/>
                <w:szCs w:val="20"/>
              </w:rPr>
              <w:t>391.19</w:t>
            </w:r>
          </w:p>
          <w:p w:rsidRPr="00AE61D1" w:rsidR="00AE61D1" w:rsidP="00AE61D1" w:rsidRDefault="00AE61D1" w14:paraId="7CC9CAD9" w14:textId="2FE8090F">
            <w:pPr>
              <w:spacing w:after="0" w:line="240" w:lineRule="auto"/>
              <w:rPr>
                <w:rFonts w:ascii="Calibri" w:hAnsi="Calibri" w:eastAsia="Times New Roman" w:cs="Calibri"/>
                <w:b/>
                <w:bCs/>
                <w:color w:val="000000"/>
                <w:sz w:val="20"/>
                <w:szCs w:val="20"/>
                <w:lang w:val="en-IN" w:eastAsia="en-IN"/>
              </w:rPr>
            </w:pPr>
          </w:p>
        </w:tc>
        <w:tc>
          <w:tcPr>
            <w:tcW w:w="709" w:type="dxa"/>
            <w:tcBorders>
              <w:top w:val="nil"/>
              <w:left w:val="nil"/>
              <w:bottom w:val="single" w:color="auto" w:sz="8" w:space="0"/>
              <w:right w:val="single" w:color="auto" w:sz="8" w:space="0"/>
            </w:tcBorders>
            <w:shd w:val="clear" w:color="auto" w:fill="auto"/>
            <w:noWrap/>
            <w:vAlign w:val="center"/>
            <w:hideMark/>
          </w:tcPr>
          <w:p w:rsidRPr="00AE61D1" w:rsidR="00AE61D1" w:rsidP="00AE61D1" w:rsidRDefault="00AE61D1" w14:paraId="6477F45F" w14:textId="280D3CC5">
            <w:pPr>
              <w:spacing w:after="0" w:line="240" w:lineRule="auto"/>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 </w:t>
            </w:r>
            <w:r w:rsidR="006421B6">
              <w:rPr>
                <w:rFonts w:ascii="Calibri" w:hAnsi="Calibri" w:eastAsia="Times New Roman" w:cs="Calibri"/>
                <w:b/>
                <w:bCs/>
                <w:color w:val="000000"/>
                <w:sz w:val="20"/>
                <w:szCs w:val="20"/>
                <w:lang w:val="en-IN" w:eastAsia="en-IN"/>
              </w:rPr>
              <w:t>70.41</w:t>
            </w:r>
          </w:p>
        </w:tc>
        <w:tc>
          <w:tcPr>
            <w:tcW w:w="992" w:type="dxa"/>
            <w:tcBorders>
              <w:top w:val="nil"/>
              <w:left w:val="nil"/>
              <w:bottom w:val="single" w:color="auto" w:sz="8" w:space="0"/>
              <w:right w:val="single" w:color="auto" w:sz="8" w:space="0"/>
            </w:tcBorders>
            <w:shd w:val="clear" w:color="auto" w:fill="auto"/>
            <w:noWrap/>
            <w:vAlign w:val="center"/>
            <w:hideMark/>
          </w:tcPr>
          <w:p w:rsidR="006421B6" w:rsidP="006421B6" w:rsidRDefault="006421B6" w14:paraId="258CD3CB" w14:textId="77777777">
            <w:pPr>
              <w:rPr>
                <w:rFonts w:ascii="Calibri" w:hAnsi="Calibri" w:cs="Calibri"/>
                <w:b/>
                <w:bCs/>
                <w:color w:val="000000"/>
                <w:sz w:val="20"/>
                <w:szCs w:val="20"/>
              </w:rPr>
            </w:pPr>
            <w:r>
              <w:rPr>
                <w:rFonts w:ascii="Calibri" w:hAnsi="Calibri" w:cs="Calibri"/>
                <w:b/>
                <w:bCs/>
                <w:color w:val="000000"/>
                <w:sz w:val="20"/>
                <w:szCs w:val="20"/>
              </w:rPr>
              <w:t>26,426.22</w:t>
            </w:r>
          </w:p>
          <w:p w:rsidRPr="00AE61D1" w:rsidR="00AE61D1" w:rsidP="00AE61D1" w:rsidRDefault="00AE61D1" w14:paraId="68E6BEFE" w14:textId="77777777">
            <w:pPr>
              <w:spacing w:after="0" w:line="240" w:lineRule="auto"/>
              <w:rPr>
                <w:rFonts w:ascii="Calibri" w:hAnsi="Calibri" w:eastAsia="Times New Roman" w:cs="Calibri"/>
                <w:b/>
                <w:bCs/>
                <w:color w:val="000000"/>
                <w:sz w:val="20"/>
                <w:szCs w:val="20"/>
                <w:lang w:val="en-IN" w:eastAsia="en-IN"/>
              </w:rPr>
            </w:pPr>
            <w:r w:rsidRPr="00AE61D1">
              <w:rPr>
                <w:rFonts w:ascii="Calibri" w:hAnsi="Calibri" w:eastAsia="Times New Roman" w:cs="Calibri"/>
                <w:b/>
                <w:bCs/>
                <w:color w:val="000000"/>
                <w:sz w:val="20"/>
                <w:szCs w:val="20"/>
                <w:lang w:val="en-IN" w:eastAsia="en-IN"/>
              </w:rPr>
              <w:t> </w:t>
            </w:r>
          </w:p>
        </w:tc>
      </w:tr>
    </w:tbl>
    <w:p w:rsidRPr="00AE61D1" w:rsidR="00AE61D1" w:rsidP="00AE61D1" w:rsidRDefault="00AE61D1" w14:paraId="536D571A" w14:textId="77777777">
      <w:pPr>
        <w:spacing w:line="252" w:lineRule="auto"/>
        <w:jc w:val="both"/>
        <w:rPr>
          <w:b/>
        </w:rPr>
      </w:pPr>
    </w:p>
    <w:p w:rsidRPr="009F6774" w:rsidR="0094027A" w:rsidP="0094027A" w:rsidRDefault="0094027A" w14:paraId="105AEB63" w14:textId="04AA9E0D">
      <w:pPr>
        <w:pStyle w:val="ListParagraph"/>
        <w:numPr>
          <w:ilvl w:val="0"/>
          <w:numId w:val="38"/>
        </w:numPr>
      </w:pPr>
      <w:r w:rsidRPr="0094027A">
        <w:rPr>
          <w:rFonts w:ascii="Calibri" w:hAnsi="Calibri" w:eastAsia="Times New Roman" w:cs="Calibri"/>
          <w:b/>
          <w:bCs/>
          <w:color w:val="000000"/>
          <w:sz w:val="20"/>
          <w:szCs w:val="20"/>
        </w:rPr>
        <w:t>Date of Recovery (From Borrower to MLI</w:t>
      </w:r>
      <w:r w:rsidRPr="0094027A" w:rsidR="003749F8">
        <w:rPr>
          <w:rFonts w:ascii="Calibri" w:hAnsi="Calibri" w:eastAsia="Times New Roman" w:cs="Calibri"/>
          <w:bCs/>
          <w:color w:val="000000"/>
          <w:sz w:val="20"/>
          <w:szCs w:val="20"/>
        </w:rPr>
        <w:t>):</w:t>
      </w:r>
      <w:r w:rsidRPr="0094027A">
        <w:rPr>
          <w:rFonts w:ascii="Calibri" w:hAnsi="Calibri" w:eastAsia="Times New Roman" w:cs="Calibri"/>
          <w:b/>
          <w:bCs/>
          <w:color w:val="000000"/>
          <w:sz w:val="20"/>
          <w:szCs w:val="20"/>
        </w:rPr>
        <w:t>-</w:t>
      </w:r>
      <w:r w:rsidRPr="0094027A">
        <w:rPr>
          <w:rFonts w:ascii="Calibri" w:hAnsi="Calibri" w:eastAsia="Times New Roman" w:cs="Calibri"/>
          <w:bCs/>
          <w:color w:val="000000"/>
          <w:sz w:val="20"/>
          <w:szCs w:val="20"/>
        </w:rPr>
        <w:t xml:space="preserve"> System will take it from input file as it is.</w:t>
      </w:r>
    </w:p>
    <w:p w:rsidRPr="00B94CD0" w:rsidR="0094027A" w:rsidP="0094027A" w:rsidRDefault="0094027A" w14:paraId="0B04FD80" w14:textId="3D04AD04">
      <w:pPr>
        <w:pStyle w:val="ListParagraph"/>
        <w:numPr>
          <w:ilvl w:val="0"/>
          <w:numId w:val="38"/>
        </w:numPr>
      </w:pPr>
      <w:r w:rsidRPr="0094027A">
        <w:rPr>
          <w:rFonts w:ascii="Calibri" w:hAnsi="Calibri" w:eastAsia="Times New Roman" w:cs="Calibri"/>
          <w:b/>
          <w:bCs/>
          <w:color w:val="000000"/>
          <w:sz w:val="20"/>
          <w:szCs w:val="20"/>
        </w:rPr>
        <w:t xml:space="preserve">Recovery Amount (Entire amount):- </w:t>
      </w:r>
      <w:r w:rsidRPr="0094027A">
        <w:rPr>
          <w:rFonts w:ascii="Calibri" w:hAnsi="Calibri" w:eastAsia="Times New Roman" w:cs="Calibri"/>
          <w:bCs/>
          <w:color w:val="000000"/>
          <w:sz w:val="20"/>
          <w:szCs w:val="20"/>
        </w:rPr>
        <w:t>System will take it from input file as it is.</w:t>
      </w:r>
    </w:p>
    <w:p w:rsidRPr="0094027A" w:rsidR="0094027A" w:rsidP="0094027A" w:rsidRDefault="0094027A" w14:paraId="597DC461" w14:textId="6A6FF0B0">
      <w:pPr>
        <w:pStyle w:val="ListParagraph"/>
        <w:numPr>
          <w:ilvl w:val="0"/>
          <w:numId w:val="38"/>
        </w:numPr>
        <w:rPr>
          <w:rFonts w:ascii="Calibri" w:hAnsi="Calibri" w:eastAsia="Times New Roman" w:cs="Calibri"/>
          <w:bCs/>
          <w:color w:val="000000"/>
          <w:sz w:val="20"/>
          <w:szCs w:val="20"/>
        </w:rPr>
      </w:pPr>
      <w:r w:rsidRPr="0094027A">
        <w:rPr>
          <w:rFonts w:ascii="Calibri" w:hAnsi="Calibri" w:eastAsia="Times New Roman" w:cs="Calibri"/>
          <w:b/>
          <w:bCs/>
          <w:color w:val="000000"/>
          <w:sz w:val="20"/>
          <w:szCs w:val="20"/>
        </w:rPr>
        <w:t xml:space="preserve">Legalcost: </w:t>
      </w:r>
      <w:r w:rsidRPr="0094027A">
        <w:rPr>
          <w:rFonts w:ascii="Calibri" w:hAnsi="Calibri" w:eastAsia="Times New Roman" w:cs="Calibri"/>
          <w:bCs/>
          <w:color w:val="000000"/>
          <w:sz w:val="20"/>
          <w:szCs w:val="20"/>
        </w:rPr>
        <w:t>- System will take it from input file as it is.</w:t>
      </w:r>
    </w:p>
    <w:p w:rsidRPr="0094027A" w:rsidR="0094027A" w:rsidP="0094027A" w:rsidRDefault="0094027A" w14:paraId="48E3B5DF" w14:textId="5653F3E1">
      <w:pPr>
        <w:pStyle w:val="ListParagraph"/>
        <w:numPr>
          <w:ilvl w:val="0"/>
          <w:numId w:val="38"/>
        </w:numPr>
        <w:rPr>
          <w:rFonts w:ascii="Calibri" w:hAnsi="Calibri" w:eastAsia="Times New Roman" w:cs="Calibri"/>
          <w:bCs/>
          <w:color w:val="000000"/>
          <w:sz w:val="20"/>
          <w:szCs w:val="20"/>
        </w:rPr>
      </w:pPr>
      <w:r w:rsidRPr="0094027A">
        <w:rPr>
          <w:rFonts w:ascii="Calibri" w:hAnsi="Calibri" w:eastAsia="Times New Roman" w:cs="Calibri"/>
          <w:b/>
          <w:bCs/>
          <w:color w:val="000000"/>
          <w:sz w:val="20"/>
          <w:szCs w:val="20"/>
        </w:rPr>
        <w:t xml:space="preserve">Net of Recovery: - </w:t>
      </w:r>
      <w:r w:rsidRPr="0094027A">
        <w:rPr>
          <w:rFonts w:ascii="Calibri" w:hAnsi="Calibri" w:eastAsia="Times New Roman" w:cs="Calibri"/>
          <w:bCs/>
          <w:color w:val="000000"/>
          <w:sz w:val="20"/>
          <w:szCs w:val="20"/>
        </w:rPr>
        <w:t>Recovery Amount – Legalcost.</w:t>
      </w:r>
    </w:p>
    <w:p w:rsidRPr="0094027A" w:rsidR="0094027A" w:rsidP="0094027A" w:rsidRDefault="0094027A" w14:paraId="62C516C8" w14:textId="4C4874BD">
      <w:pPr>
        <w:pStyle w:val="ListParagraph"/>
        <w:numPr>
          <w:ilvl w:val="0"/>
          <w:numId w:val="38"/>
        </w:numPr>
        <w:rPr>
          <w:rFonts w:ascii="Calibri" w:hAnsi="Calibri" w:eastAsia="Times New Roman" w:cs="Calibri"/>
          <w:bCs/>
          <w:color w:val="000000"/>
          <w:sz w:val="20"/>
          <w:szCs w:val="20"/>
        </w:rPr>
      </w:pPr>
      <w:r w:rsidRPr="0094027A">
        <w:rPr>
          <w:rFonts w:ascii="Calibri" w:hAnsi="Calibri" w:eastAsia="Times New Roman" w:cs="Calibri"/>
          <w:b/>
          <w:bCs/>
          <w:color w:val="000000"/>
          <w:sz w:val="20"/>
          <w:szCs w:val="20"/>
        </w:rPr>
        <w:t xml:space="preserve">Recovery Amount (NCGTC Share ) :- </w:t>
      </w:r>
      <w:r w:rsidRPr="0094027A">
        <w:rPr>
          <w:rFonts w:ascii="Calibri" w:hAnsi="Calibri" w:eastAsia="Times New Roman" w:cs="Calibri"/>
          <w:bCs/>
          <w:color w:val="000000"/>
          <w:sz w:val="20"/>
          <w:szCs w:val="20"/>
        </w:rPr>
        <w:t>Net of Recovery *50% or 75% (The NCGTC Percentage is adjustable from the docket (e.g., 50% or 75%), 50% share will be applicable for all the records coming under 2019 -2020 profiles and 2020 and ahead will be having 75% as the Recovery Share Percentage).</w:t>
      </w:r>
    </w:p>
    <w:p w:rsidRPr="0094027A" w:rsidR="0094027A" w:rsidP="0094027A" w:rsidRDefault="0094027A" w14:paraId="3E07F0A4" w14:textId="22BCCF57">
      <w:pPr>
        <w:pStyle w:val="ListParagraph"/>
        <w:numPr>
          <w:ilvl w:val="0"/>
          <w:numId w:val="38"/>
        </w:numPr>
        <w:rPr>
          <w:rFonts w:ascii="Calibri" w:hAnsi="Calibri" w:eastAsia="Times New Roman" w:cs="Calibri"/>
          <w:bCs/>
          <w:color w:val="000000"/>
          <w:sz w:val="20"/>
          <w:szCs w:val="20"/>
        </w:rPr>
      </w:pPr>
      <w:r w:rsidRPr="0094027A">
        <w:rPr>
          <w:rFonts w:ascii="Calibri" w:hAnsi="Calibri" w:eastAsia="Times New Roman" w:cs="Calibri"/>
          <w:b/>
          <w:bCs/>
          <w:color w:val="000000"/>
          <w:sz w:val="20"/>
          <w:szCs w:val="20"/>
        </w:rPr>
        <w:t>DATE when  the last tranche for full recovery  payment is received :-</w:t>
      </w:r>
      <w:r w:rsidRPr="0094027A">
        <w:rPr>
          <w:rFonts w:ascii="Calibri" w:hAnsi="Calibri" w:eastAsia="Times New Roman" w:cs="Calibri"/>
          <w:bCs/>
          <w:color w:val="000000"/>
          <w:sz w:val="20"/>
          <w:szCs w:val="20"/>
        </w:rPr>
        <w:t xml:space="preserve"> NCGTC accountant reconciliation date at the time of recovery payment.</w:t>
      </w:r>
    </w:p>
    <w:p w:rsidRPr="0094027A" w:rsidR="0094027A" w:rsidP="0094027A" w:rsidRDefault="0094027A" w14:paraId="51A79254" w14:textId="078C88D4">
      <w:pPr>
        <w:pStyle w:val="ListParagraph"/>
        <w:numPr>
          <w:ilvl w:val="0"/>
          <w:numId w:val="38"/>
        </w:numPr>
        <w:rPr>
          <w:rFonts w:ascii="Calibri" w:hAnsi="Calibri" w:eastAsia="Times New Roman" w:cs="Calibri"/>
          <w:bCs/>
          <w:color w:val="000000"/>
          <w:sz w:val="20"/>
          <w:szCs w:val="20"/>
        </w:rPr>
      </w:pPr>
      <w:r w:rsidRPr="0094027A">
        <w:rPr>
          <w:rFonts w:ascii="Calibri" w:hAnsi="Calibri" w:eastAsia="Times New Roman" w:cs="Calibri"/>
          <w:b/>
          <w:bCs/>
          <w:color w:val="000000"/>
          <w:sz w:val="20"/>
          <w:szCs w:val="20"/>
        </w:rPr>
        <w:t>Days Elapsed (Days diff between Date of Recovery and  DATE when the last tranche for full recovery payment is received) :-</w:t>
      </w:r>
      <w:r w:rsidRPr="0094027A">
        <w:rPr>
          <w:rFonts w:ascii="Calibri" w:hAnsi="Calibri" w:eastAsia="Times New Roman" w:cs="Calibri"/>
          <w:bCs/>
          <w:color w:val="000000"/>
          <w:sz w:val="20"/>
          <w:szCs w:val="20"/>
        </w:rPr>
        <w:t xml:space="preserve"> Days diff between Date of Recovery (From Borrower to MLI) and DATE when  the last tranche for full recovery  payment is receive</w:t>
      </w:r>
    </w:p>
    <w:p w:rsidRPr="0094027A" w:rsidR="0094027A" w:rsidP="0094027A" w:rsidRDefault="0094027A" w14:paraId="24A576AF" w14:textId="56A2393F">
      <w:pPr>
        <w:pStyle w:val="ListParagraph"/>
        <w:numPr>
          <w:ilvl w:val="0"/>
          <w:numId w:val="38"/>
        </w:numPr>
        <w:rPr>
          <w:rFonts w:ascii="Calibri" w:hAnsi="Calibri" w:eastAsia="Times New Roman" w:cs="Calibri"/>
          <w:b/>
          <w:bCs/>
          <w:color w:val="000000"/>
          <w:sz w:val="20"/>
          <w:szCs w:val="20"/>
        </w:rPr>
      </w:pPr>
      <w:r w:rsidRPr="0094027A">
        <w:rPr>
          <w:rFonts w:ascii="Calibri" w:hAnsi="Calibri" w:eastAsia="Times New Roman" w:cs="Calibri"/>
          <w:b/>
          <w:bCs/>
          <w:color w:val="000000"/>
          <w:sz w:val="20"/>
          <w:szCs w:val="20"/>
        </w:rPr>
        <w:t xml:space="preserve">Eligible  Days For  Penalty  :- </w:t>
      </w:r>
      <w:r w:rsidRPr="0094027A">
        <w:rPr>
          <w:rFonts w:ascii="Calibri" w:hAnsi="Calibri" w:eastAsia="Times New Roman" w:cs="Calibri"/>
          <w:bCs/>
          <w:color w:val="000000"/>
          <w:sz w:val="20"/>
          <w:szCs w:val="20"/>
        </w:rPr>
        <w:t xml:space="preserve">In scheme level NCGTC will add Recovery Threshold days for Penalty (Days). If Days Elapsed less than or equal to  than Recovery Threshold days for Penalty (Days)  then </w:t>
      </w:r>
      <w:r w:rsidRPr="0094027A">
        <w:rPr>
          <w:rFonts w:ascii="Calibri" w:hAnsi="Calibri" w:eastAsia="Times New Roman" w:cs="Calibri"/>
          <w:b/>
          <w:bCs/>
          <w:color w:val="000000"/>
          <w:sz w:val="20"/>
          <w:szCs w:val="20"/>
        </w:rPr>
        <w:t>eligible days for Penalty</w:t>
      </w:r>
      <w:r w:rsidRPr="0094027A">
        <w:rPr>
          <w:rFonts w:ascii="Calibri" w:hAnsi="Calibri" w:eastAsia="Times New Roman" w:cs="Calibri"/>
          <w:bCs/>
          <w:color w:val="000000"/>
          <w:sz w:val="20"/>
          <w:szCs w:val="20"/>
        </w:rPr>
        <w:t xml:space="preserve"> will be </w:t>
      </w:r>
      <w:r w:rsidRPr="0094027A">
        <w:rPr>
          <w:rFonts w:ascii="Calibri" w:hAnsi="Calibri" w:eastAsia="Times New Roman" w:cs="Calibri"/>
          <w:b/>
          <w:bCs/>
          <w:color w:val="000000"/>
          <w:sz w:val="20"/>
          <w:szCs w:val="20"/>
        </w:rPr>
        <w:t>“Zero” else (Days Elapsed - Recovery Threshold days for Penalty (Days).</w:t>
      </w:r>
    </w:p>
    <w:p w:rsidRPr="0094027A" w:rsidR="0094027A" w:rsidP="0094027A" w:rsidRDefault="0094027A" w14:paraId="7AC6ED10" w14:textId="7CEC2D52">
      <w:pPr>
        <w:pStyle w:val="ListParagraph"/>
        <w:numPr>
          <w:ilvl w:val="0"/>
          <w:numId w:val="38"/>
        </w:numPr>
        <w:rPr>
          <w:rFonts w:ascii="Calibri" w:hAnsi="Calibri" w:eastAsia="Times New Roman" w:cs="Calibri"/>
          <w:b/>
          <w:bCs/>
          <w:color w:val="000000"/>
          <w:sz w:val="20"/>
          <w:szCs w:val="20"/>
        </w:rPr>
      </w:pPr>
      <w:r w:rsidRPr="0094027A">
        <w:rPr>
          <w:rFonts w:ascii="Calibri" w:hAnsi="Calibri" w:eastAsia="Times New Roman" w:cs="Calibri"/>
          <w:b/>
          <w:bCs/>
          <w:color w:val="000000"/>
          <w:sz w:val="20"/>
          <w:szCs w:val="20"/>
        </w:rPr>
        <w:t xml:space="preserve">Penalty  Calculated :-  </w:t>
      </w:r>
      <w:r w:rsidRPr="0094027A">
        <w:rPr>
          <w:rFonts w:ascii="Calibri" w:hAnsi="Calibri" w:eastAsia="Times New Roman" w:cs="Calibri"/>
          <w:bCs/>
          <w:color w:val="000000"/>
          <w:sz w:val="20"/>
          <w:szCs w:val="20"/>
        </w:rPr>
        <w:t>(Recovery Amount (NCGTC Share) * Rate of Penalty/365* Eligible  Days For  Penalty).</w:t>
      </w:r>
    </w:p>
    <w:p w:rsidRPr="0094027A" w:rsidR="0094027A" w:rsidP="0094027A" w:rsidRDefault="0094027A" w14:paraId="3C8188AE" w14:textId="22C10D80">
      <w:pPr>
        <w:pStyle w:val="ListParagraph"/>
        <w:numPr>
          <w:ilvl w:val="0"/>
          <w:numId w:val="38"/>
        </w:numPr>
        <w:rPr>
          <w:rFonts w:ascii="Calibri" w:hAnsi="Calibri" w:eastAsia="Times New Roman" w:cs="Calibri"/>
          <w:b/>
          <w:bCs/>
          <w:color w:val="000000"/>
          <w:sz w:val="20"/>
          <w:szCs w:val="20"/>
        </w:rPr>
      </w:pPr>
      <w:r w:rsidRPr="0094027A">
        <w:rPr>
          <w:rFonts w:ascii="Calibri" w:hAnsi="Calibri" w:eastAsia="Times New Roman" w:cs="Calibri"/>
          <w:b/>
          <w:bCs/>
          <w:color w:val="000000"/>
          <w:sz w:val="20"/>
          <w:szCs w:val="20"/>
        </w:rPr>
        <w:t xml:space="preserve">Tax on Penalty (@18% on E) :- </w:t>
      </w:r>
      <w:r w:rsidRPr="0094027A">
        <w:rPr>
          <w:rFonts w:ascii="Calibri" w:hAnsi="Calibri" w:eastAsia="Times New Roman" w:cs="Calibri"/>
          <w:bCs/>
          <w:color w:val="000000"/>
          <w:sz w:val="20"/>
          <w:szCs w:val="20"/>
        </w:rPr>
        <w:t xml:space="preserve"> (18% on Penalty).</w:t>
      </w:r>
    </w:p>
    <w:p w:rsidRPr="0094027A" w:rsidR="005F506C" w:rsidP="0094027A" w:rsidRDefault="0094027A" w14:paraId="6000A0A5" w14:textId="4461EA84">
      <w:pPr>
        <w:pStyle w:val="ListParagraph"/>
        <w:numPr>
          <w:ilvl w:val="0"/>
          <w:numId w:val="38"/>
        </w:numPr>
        <w:rPr>
          <w:rFonts w:ascii="Calibri" w:hAnsi="Calibri" w:eastAsia="Times New Roman" w:cs="Calibri"/>
          <w:b/>
          <w:bCs/>
          <w:color w:val="000000"/>
          <w:sz w:val="20"/>
          <w:szCs w:val="20"/>
        </w:rPr>
      </w:pPr>
      <w:r w:rsidRPr="0094027A">
        <w:rPr>
          <w:rFonts w:ascii="Calibri" w:hAnsi="Calibri" w:eastAsia="Times New Roman" w:cs="Calibri"/>
          <w:b/>
          <w:bCs/>
          <w:color w:val="000000"/>
          <w:sz w:val="20"/>
          <w:szCs w:val="20"/>
        </w:rPr>
        <w:t>Recovery Proceedings for Cases - Post Final Claim (A+E+F) along with Penalty/Taxes: -</w:t>
      </w:r>
      <w:r w:rsidRPr="0094027A">
        <w:rPr>
          <w:rFonts w:ascii="Calibri" w:hAnsi="Calibri" w:eastAsia="Times New Roman" w:cs="Calibri"/>
          <w:bCs/>
          <w:color w:val="000000"/>
          <w:sz w:val="20"/>
          <w:szCs w:val="20"/>
        </w:rPr>
        <w:t xml:space="preserve"> Sum of (Recovery Amount (NCGTC Sh</w:t>
      </w:r>
      <w:r>
        <w:rPr>
          <w:rFonts w:ascii="Calibri" w:hAnsi="Calibri" w:eastAsia="Times New Roman" w:cs="Calibri"/>
          <w:bCs/>
          <w:color w:val="000000"/>
          <w:sz w:val="20"/>
          <w:szCs w:val="20"/>
        </w:rPr>
        <w:t>are)+ Penalty + Tax on Penalty).</w:t>
      </w:r>
    </w:p>
    <w:p w:rsidR="002F70D3" w:rsidP="002F70D3" w:rsidRDefault="002F70D3" w14:paraId="4A9648BE" w14:textId="77777777">
      <w:pPr>
        <w:spacing w:line="252" w:lineRule="auto"/>
        <w:jc w:val="both"/>
        <w:rPr>
          <w:b/>
        </w:rPr>
      </w:pPr>
      <w:r>
        <w:rPr>
          <w:b/>
        </w:rPr>
        <w:t>Note:</w:t>
      </w:r>
    </w:p>
    <w:p w:rsidRPr="002F70D3" w:rsidR="002F70D3" w:rsidP="002F70D3" w:rsidRDefault="002F70D3" w14:paraId="02716B6E" w14:textId="2B6A6D9D">
      <w:pPr>
        <w:pStyle w:val="ListParagraph"/>
        <w:numPr>
          <w:ilvl w:val="0"/>
          <w:numId w:val="40"/>
        </w:numPr>
        <w:jc w:val="both"/>
        <w:rPr>
          <w:rFonts w:ascii="Calibri" w:hAnsi="Calibri" w:eastAsia="Times New Roman" w:cs="Calibri"/>
          <w:b/>
          <w:bCs/>
          <w:color w:val="000000"/>
          <w:sz w:val="18"/>
          <w:szCs w:val="18"/>
          <w:lang w:val="en-IN" w:eastAsia="en-IN"/>
        </w:rPr>
      </w:pPr>
      <w:r>
        <w:t xml:space="preserve">Amount of INR </w:t>
      </w:r>
      <w:r w:rsidRPr="002F70D3">
        <w:t>25,964.63</w:t>
      </w:r>
      <w:r w:rsidRPr="00CC468C">
        <w:t xml:space="preserve"> </w:t>
      </w:r>
      <w:r>
        <w:t>/- is adjusted in Final claim settlement.</w:t>
      </w:r>
    </w:p>
    <w:p w:rsidR="002F70D3" w:rsidP="002F70D3" w:rsidRDefault="002F70D3" w14:paraId="54331C99" w14:textId="726A0129">
      <w:pPr>
        <w:pStyle w:val="ListParagraph"/>
        <w:numPr>
          <w:ilvl w:val="0"/>
          <w:numId w:val="40"/>
        </w:numPr>
        <w:spacing w:line="252" w:lineRule="auto"/>
        <w:jc w:val="both"/>
      </w:pPr>
      <w:r>
        <w:t xml:space="preserve">In this case since there is penalty, and hence a need for additional recoveries from MLI which is about </w:t>
      </w:r>
      <w:r w:rsidRPr="008A6238">
        <w:t xml:space="preserve"> </w:t>
      </w:r>
      <w:r>
        <w:t xml:space="preserve">INR </w:t>
      </w:r>
      <w:r w:rsidR="006B2234">
        <w:t xml:space="preserve"> 4</w:t>
      </w:r>
      <w:r>
        <w:t>,</w:t>
      </w:r>
      <w:r w:rsidR="006B2234">
        <w:t>61</w:t>
      </w:r>
      <w:r>
        <w:t>.6</w:t>
      </w:r>
      <w:r w:rsidR="006B2234">
        <w:t>0</w:t>
      </w:r>
      <w:r w:rsidRPr="00CC468C">
        <w:t xml:space="preserve"> </w:t>
      </w:r>
      <w:r>
        <w:t>/-</w:t>
      </w:r>
    </w:p>
    <w:p w:rsidR="002F70D3" w:rsidP="002F70D3" w:rsidRDefault="002F70D3" w14:paraId="47DCF7EB" w14:textId="77777777">
      <w:pPr>
        <w:pStyle w:val="ListParagraph"/>
        <w:numPr>
          <w:ilvl w:val="0"/>
          <w:numId w:val="40"/>
        </w:numPr>
        <w:spacing w:line="252" w:lineRule="auto"/>
        <w:jc w:val="both"/>
      </w:pPr>
      <w:r>
        <w:t>For any penalty generated post first claim recovery, MLI will have an option to settle the penalty amount before lodging the Final claim. If penalty not settled before Final claim lodgment, then to be adjusted in the Final claim payout.</w:t>
      </w:r>
    </w:p>
    <w:p w:rsidR="005F506C" w:rsidP="005C5DAE" w:rsidRDefault="005F506C" w14:paraId="767A0429" w14:textId="5FF28097">
      <w:pPr>
        <w:rPr>
          <w:rFonts w:ascii="Calibri" w:hAnsi="Calibri" w:eastAsia="Times New Roman" w:cs="Calibri"/>
          <w:bCs/>
          <w:color w:val="000000"/>
          <w:sz w:val="20"/>
          <w:szCs w:val="20"/>
        </w:rPr>
      </w:pPr>
    </w:p>
    <w:p w:rsidR="00D474D5" w:rsidP="005C5DAE" w:rsidRDefault="00D474D5" w14:paraId="753BFC91" w14:textId="5035B567">
      <w:pPr>
        <w:rPr>
          <w:rFonts w:ascii="Calibri" w:hAnsi="Calibri" w:eastAsia="Times New Roman" w:cs="Calibri"/>
          <w:bCs/>
          <w:color w:val="000000"/>
          <w:sz w:val="20"/>
          <w:szCs w:val="20"/>
        </w:rPr>
      </w:pPr>
    </w:p>
    <w:p w:rsidR="00D474D5" w:rsidP="005C5DAE" w:rsidRDefault="00D474D5" w14:paraId="377D15A6" w14:textId="5699E471">
      <w:pPr>
        <w:rPr>
          <w:rFonts w:ascii="Calibri" w:hAnsi="Calibri" w:eastAsia="Times New Roman" w:cs="Calibri"/>
          <w:bCs/>
          <w:color w:val="000000"/>
          <w:sz w:val="20"/>
          <w:szCs w:val="20"/>
        </w:rPr>
      </w:pPr>
    </w:p>
    <w:p w:rsidR="00D474D5" w:rsidP="005C5DAE" w:rsidRDefault="00D474D5" w14:paraId="68DDAD4C" w14:textId="70D13EC2">
      <w:pPr>
        <w:rPr>
          <w:rFonts w:ascii="Calibri" w:hAnsi="Calibri" w:eastAsia="Times New Roman" w:cs="Calibri"/>
          <w:bCs/>
          <w:color w:val="000000"/>
          <w:sz w:val="20"/>
          <w:szCs w:val="20"/>
        </w:rPr>
      </w:pPr>
    </w:p>
    <w:p w:rsidR="00D474D5" w:rsidP="005C5DAE" w:rsidRDefault="00D474D5" w14:paraId="26619024" w14:textId="36784471">
      <w:pPr>
        <w:rPr>
          <w:rFonts w:ascii="Calibri" w:hAnsi="Calibri" w:eastAsia="Times New Roman" w:cs="Calibri"/>
          <w:bCs/>
          <w:color w:val="000000"/>
          <w:sz w:val="20"/>
          <w:szCs w:val="20"/>
        </w:rPr>
      </w:pPr>
    </w:p>
    <w:p w:rsidR="00D474D5" w:rsidP="005C5DAE" w:rsidRDefault="00D474D5" w14:paraId="3EE66357" w14:textId="3F006374">
      <w:pPr>
        <w:rPr>
          <w:rFonts w:ascii="Calibri" w:hAnsi="Calibri" w:eastAsia="Times New Roman" w:cs="Calibri"/>
          <w:bCs/>
          <w:color w:val="000000"/>
          <w:sz w:val="20"/>
          <w:szCs w:val="20"/>
        </w:rPr>
      </w:pPr>
    </w:p>
    <w:p w:rsidR="00D474D5" w:rsidP="005C5DAE" w:rsidRDefault="00D474D5" w14:paraId="0CF41DDA" w14:textId="2F0643AD">
      <w:pPr>
        <w:rPr>
          <w:rFonts w:ascii="Calibri" w:hAnsi="Calibri" w:eastAsia="Times New Roman" w:cs="Calibri"/>
          <w:bCs/>
          <w:color w:val="000000"/>
          <w:sz w:val="20"/>
          <w:szCs w:val="20"/>
        </w:rPr>
      </w:pPr>
    </w:p>
    <w:p w:rsidR="00D474D5" w:rsidP="005C5DAE" w:rsidRDefault="00D474D5" w14:paraId="1E5F1812" w14:textId="493B8ECF">
      <w:pPr>
        <w:rPr>
          <w:rFonts w:ascii="Calibri" w:hAnsi="Calibri" w:eastAsia="Times New Roman" w:cs="Calibri"/>
          <w:bCs/>
          <w:color w:val="000000"/>
          <w:sz w:val="20"/>
          <w:szCs w:val="20"/>
        </w:rPr>
      </w:pPr>
    </w:p>
    <w:p w:rsidR="00D474D5" w:rsidP="005C5DAE" w:rsidRDefault="00D474D5" w14:paraId="0CE268C1" w14:textId="318E2036">
      <w:pPr>
        <w:rPr>
          <w:rFonts w:ascii="Calibri" w:hAnsi="Calibri" w:eastAsia="Times New Roman" w:cs="Calibri"/>
          <w:bCs/>
          <w:color w:val="000000"/>
          <w:sz w:val="20"/>
          <w:szCs w:val="20"/>
        </w:rPr>
      </w:pPr>
    </w:p>
    <w:p w:rsidR="00D474D5" w:rsidP="005C5DAE" w:rsidRDefault="00D474D5" w14:paraId="34767FED" w14:textId="5E0990CC">
      <w:pPr>
        <w:rPr>
          <w:rFonts w:ascii="Calibri" w:hAnsi="Calibri" w:eastAsia="Times New Roman" w:cs="Calibri"/>
          <w:bCs/>
          <w:color w:val="000000"/>
          <w:sz w:val="20"/>
          <w:szCs w:val="20"/>
        </w:rPr>
      </w:pPr>
    </w:p>
    <w:p w:rsidR="00D474D5" w:rsidP="005C5DAE" w:rsidRDefault="00D474D5" w14:paraId="3004CB89" w14:textId="46AB0979">
      <w:pPr>
        <w:rPr>
          <w:rFonts w:ascii="Calibri" w:hAnsi="Calibri" w:eastAsia="Times New Roman" w:cs="Calibri"/>
          <w:bCs/>
          <w:color w:val="000000"/>
          <w:sz w:val="20"/>
          <w:szCs w:val="20"/>
        </w:rPr>
      </w:pPr>
    </w:p>
    <w:p w:rsidR="00D474D5" w:rsidP="005C5DAE" w:rsidRDefault="00D474D5" w14:paraId="2A973C74" w14:textId="77777777">
      <w:pPr>
        <w:rPr>
          <w:rFonts w:ascii="Calibri" w:hAnsi="Calibri" w:eastAsia="Times New Roman" w:cs="Calibri"/>
          <w:bCs/>
          <w:color w:val="000000"/>
          <w:sz w:val="20"/>
          <w:szCs w:val="20"/>
        </w:rPr>
      </w:pPr>
    </w:p>
    <w:p w:rsidRPr="008F4C79" w:rsidR="002F70D3" w:rsidP="005C5DAE" w:rsidRDefault="002F70D3" w14:paraId="328514A6" w14:textId="77777777">
      <w:pPr>
        <w:rPr>
          <w:rFonts w:ascii="Calibri" w:hAnsi="Calibri" w:eastAsia="Times New Roman" w:cs="Calibri"/>
          <w:bCs/>
          <w:color w:val="000000"/>
          <w:sz w:val="20"/>
          <w:szCs w:val="20"/>
        </w:rPr>
      </w:pPr>
    </w:p>
    <w:p w:rsidR="005C5DAE" w:rsidP="00ED4527" w:rsidRDefault="005C5DAE" w14:paraId="28C2AB27" w14:textId="2D44D9C5">
      <w:pPr>
        <w:pStyle w:val="ListParagraph"/>
        <w:numPr>
          <w:ilvl w:val="0"/>
          <w:numId w:val="37"/>
        </w:numPr>
        <w:spacing w:line="252" w:lineRule="auto"/>
        <w:jc w:val="both"/>
      </w:pPr>
      <w:commentRangeStart w:id="171"/>
      <w:r>
        <w:t>Annual Option</w:t>
      </w:r>
      <w:commentRangeEnd w:id="171"/>
      <w:r w:rsidR="005B7054">
        <w:rPr>
          <w:rStyle w:val="CommentReference"/>
        </w:rPr>
        <w:commentReference w:id="171"/>
      </w:r>
      <w:r w:rsidR="00143C02">
        <w:t xml:space="preserve"> </w:t>
      </w:r>
      <w:r w:rsidR="00C34819">
        <w:t xml:space="preserve">:- </w:t>
      </w:r>
      <w:r w:rsidR="00143C02">
        <w:t>(Old Recovery Calculation without Penalty)</w:t>
      </w:r>
    </w:p>
    <w:tbl>
      <w:tblPr>
        <w:tblW w:w="7640" w:type="dxa"/>
        <w:tblLook w:val="04A0" w:firstRow="1" w:lastRow="0" w:firstColumn="1" w:lastColumn="0" w:noHBand="0" w:noVBand="1"/>
      </w:tblPr>
      <w:tblGrid>
        <w:gridCol w:w="6140"/>
        <w:gridCol w:w="1500"/>
      </w:tblGrid>
      <w:tr w:rsidRPr="00A36B32" w:rsidR="005C5DAE" w:rsidTr="0012054A" w14:paraId="26F41138"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hideMark/>
          </w:tcPr>
          <w:p w:rsidRPr="00A36B32" w:rsidR="005C5DAE" w:rsidP="0012054A" w:rsidRDefault="005C5DAE" w14:paraId="4F2CBDF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Month when recovery file is uploaded by MLI</w:t>
            </w:r>
          </w:p>
        </w:tc>
        <w:tc>
          <w:tcPr>
            <w:tcW w:w="1500" w:type="dxa"/>
            <w:tcBorders>
              <w:top w:val="single" w:color="auto" w:sz="4" w:space="0"/>
              <w:left w:val="nil"/>
              <w:bottom w:val="single" w:color="auto" w:sz="4" w:space="0"/>
              <w:right w:val="single" w:color="auto" w:sz="4" w:space="0"/>
            </w:tcBorders>
            <w:shd w:val="clear" w:color="000000" w:fill="BDD7EE"/>
            <w:noWrap/>
            <w:hideMark/>
          </w:tcPr>
          <w:p w:rsidRPr="00A36B32" w:rsidR="005C5DAE" w:rsidP="0012054A" w:rsidRDefault="005C5DAE" w14:paraId="0280EC40"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Feb-20</w:t>
            </w:r>
          </w:p>
        </w:tc>
      </w:tr>
      <w:tr w:rsidRPr="00A36B32" w:rsidR="005C5DAE" w:rsidTr="0012054A" w14:paraId="52AF01EB"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noWrap/>
            <w:vAlign w:val="bottom"/>
            <w:hideMark/>
          </w:tcPr>
          <w:p w:rsidRPr="00A36B32" w:rsidR="005C5DAE" w:rsidP="0012054A" w:rsidRDefault="005C5DAE" w14:paraId="7C454D23"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Rate of Penalty</w:t>
            </w:r>
          </w:p>
        </w:tc>
        <w:tc>
          <w:tcPr>
            <w:tcW w:w="1500" w:type="dxa"/>
            <w:tcBorders>
              <w:top w:val="nil"/>
              <w:left w:val="nil"/>
              <w:bottom w:val="single" w:color="auto" w:sz="4" w:space="0"/>
              <w:right w:val="single" w:color="auto" w:sz="4" w:space="0"/>
            </w:tcBorders>
            <w:shd w:val="clear" w:color="000000" w:fill="BDD7EE"/>
            <w:noWrap/>
            <w:vAlign w:val="bottom"/>
            <w:hideMark/>
          </w:tcPr>
          <w:p w:rsidRPr="00A36B32" w:rsidR="005C5DAE" w:rsidP="0012054A" w:rsidRDefault="005C5DAE" w14:paraId="09AD269D"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10%</w:t>
            </w:r>
          </w:p>
        </w:tc>
      </w:tr>
      <w:tr w:rsidRPr="00A36B32" w:rsidR="005C5DAE" w:rsidTr="0012054A" w14:paraId="37FC2C51"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hideMark/>
          </w:tcPr>
          <w:p w:rsidRPr="00A36B32" w:rsidR="005C5DAE" w:rsidP="0012054A" w:rsidRDefault="005C5DAE" w14:paraId="1EE966A5"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DATE when the last tranch for full recovery payment is received</w:t>
            </w:r>
          </w:p>
        </w:tc>
        <w:tc>
          <w:tcPr>
            <w:tcW w:w="1500" w:type="dxa"/>
            <w:tcBorders>
              <w:top w:val="nil"/>
              <w:left w:val="nil"/>
              <w:bottom w:val="single" w:color="auto" w:sz="4" w:space="0"/>
              <w:right w:val="single" w:color="auto" w:sz="4" w:space="0"/>
            </w:tcBorders>
            <w:shd w:val="clear" w:color="000000" w:fill="BDD7EE"/>
            <w:noWrap/>
            <w:hideMark/>
          </w:tcPr>
          <w:p w:rsidRPr="00A36B32" w:rsidR="005C5DAE" w:rsidP="0012054A" w:rsidRDefault="005C5DAE" w14:paraId="7B138C5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r>
      <w:tr w:rsidRPr="00A36B32" w:rsidR="005C5DAE" w:rsidTr="0012054A" w14:paraId="76C23F71"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hideMark/>
          </w:tcPr>
          <w:p w:rsidRPr="00A36B32" w:rsidR="005C5DAE" w:rsidP="0012054A" w:rsidRDefault="005C5DAE" w14:paraId="603CEE2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Recovery Cutoff Date as define by NCGTC in schemes</w:t>
            </w:r>
          </w:p>
        </w:tc>
        <w:tc>
          <w:tcPr>
            <w:tcW w:w="1500" w:type="dxa"/>
            <w:tcBorders>
              <w:top w:val="nil"/>
              <w:left w:val="nil"/>
              <w:bottom w:val="single" w:color="auto" w:sz="4" w:space="0"/>
              <w:right w:val="single" w:color="auto" w:sz="4" w:space="0"/>
            </w:tcBorders>
            <w:shd w:val="clear" w:color="000000" w:fill="BDD7EE"/>
            <w:noWrap/>
            <w:hideMark/>
          </w:tcPr>
          <w:p w:rsidRPr="00A36B32" w:rsidR="005C5DAE" w:rsidP="0012054A" w:rsidRDefault="005C5DAE" w14:paraId="1C8A0A85"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30-Apr-20</w:t>
            </w:r>
          </w:p>
        </w:tc>
      </w:tr>
      <w:tr w:rsidRPr="00A36B32" w:rsidR="005C5DAE" w:rsidTr="0012054A" w14:paraId="11F5FACF"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hideMark/>
          </w:tcPr>
          <w:p w:rsidRPr="00A36B32" w:rsidR="005C5DAE" w:rsidP="0012054A" w:rsidRDefault="005C5DAE" w14:paraId="1508DBE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NCGTC Share of Recoveries</w:t>
            </w:r>
          </w:p>
        </w:tc>
        <w:tc>
          <w:tcPr>
            <w:tcW w:w="1500" w:type="dxa"/>
            <w:tcBorders>
              <w:top w:val="nil"/>
              <w:left w:val="nil"/>
              <w:bottom w:val="single" w:color="auto" w:sz="4" w:space="0"/>
              <w:right w:val="single" w:color="auto" w:sz="4" w:space="0"/>
            </w:tcBorders>
            <w:shd w:val="clear" w:color="000000" w:fill="BDD7EE"/>
            <w:noWrap/>
            <w:hideMark/>
          </w:tcPr>
          <w:p w:rsidRPr="00A36B32" w:rsidR="005C5DAE" w:rsidP="0012054A" w:rsidRDefault="005C5DAE" w14:paraId="0FE9A89B"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50%</w:t>
            </w:r>
          </w:p>
        </w:tc>
      </w:tr>
    </w:tbl>
    <w:p w:rsidR="00331F8A" w:rsidP="00331F8A" w:rsidRDefault="00331F8A" w14:paraId="6C6318C6" w14:textId="77777777">
      <w:pPr>
        <w:pStyle w:val="ListParagraph"/>
        <w:spacing w:line="252" w:lineRule="auto"/>
        <w:ind w:left="360"/>
        <w:jc w:val="both"/>
      </w:pPr>
    </w:p>
    <w:p w:rsidR="005C5DAE" w:rsidP="00344C72" w:rsidRDefault="005C5DAE" w14:paraId="24A38907" w14:textId="3A766DE7">
      <w:pPr>
        <w:pStyle w:val="ListParagraph"/>
        <w:numPr>
          <w:ilvl w:val="0"/>
          <w:numId w:val="29"/>
        </w:numPr>
        <w:spacing w:line="252" w:lineRule="auto"/>
        <w:jc w:val="both"/>
      </w:pPr>
      <w:r>
        <w:t xml:space="preserve">Scenario 1: </w:t>
      </w:r>
    </w:p>
    <w:p w:rsidR="005C5DAE" w:rsidP="00344C72" w:rsidRDefault="005C5DAE" w14:paraId="30CCA35E" w14:textId="77777777">
      <w:pPr>
        <w:pStyle w:val="ListParagraph"/>
        <w:numPr>
          <w:ilvl w:val="1"/>
          <w:numId w:val="29"/>
        </w:numPr>
        <w:spacing w:line="252" w:lineRule="auto"/>
        <w:jc w:val="both"/>
      </w:pPr>
      <w:r>
        <w:t>No Penalty Situation.</w:t>
      </w:r>
    </w:p>
    <w:p w:rsidR="005C5DAE" w:rsidP="00344C72" w:rsidRDefault="005C5DAE" w14:paraId="35A40E1D" w14:textId="530AD882">
      <w:pPr>
        <w:pStyle w:val="ListParagraph"/>
        <w:numPr>
          <w:ilvl w:val="1"/>
          <w:numId w:val="29"/>
        </w:numPr>
        <w:spacing w:line="252" w:lineRule="auto"/>
        <w:jc w:val="both"/>
      </w:pPr>
      <w:r w:rsidRPr="00A36B32">
        <w:t>Information in Recovery File (XML)</w:t>
      </w:r>
    </w:p>
    <w:p w:rsidR="007D4A0D" w:rsidP="007D4A0D" w:rsidRDefault="007D4A0D" w14:paraId="1B039FE3" w14:textId="483B6ABF">
      <w:pPr>
        <w:spacing w:line="252" w:lineRule="auto"/>
        <w:jc w:val="both"/>
      </w:pPr>
    </w:p>
    <w:tbl>
      <w:tblPr>
        <w:tblW w:w="11428" w:type="dxa"/>
        <w:tblInd w:w="-995" w:type="dxa"/>
        <w:tblLook w:val="04A0" w:firstRow="1" w:lastRow="0" w:firstColumn="1" w:lastColumn="0" w:noHBand="0" w:noVBand="1"/>
      </w:tblPr>
      <w:tblGrid>
        <w:gridCol w:w="509"/>
        <w:gridCol w:w="1021"/>
        <w:gridCol w:w="1007"/>
        <w:gridCol w:w="1128"/>
        <w:gridCol w:w="1031"/>
        <w:gridCol w:w="1064"/>
        <w:gridCol w:w="1260"/>
        <w:gridCol w:w="1080"/>
        <w:gridCol w:w="1086"/>
        <w:gridCol w:w="843"/>
        <w:gridCol w:w="1399"/>
      </w:tblGrid>
      <w:tr w:rsidRPr="00A36B32" w:rsidR="008F723E" w:rsidTr="008F723E" w14:paraId="0C668A56" w14:textId="77777777">
        <w:trPr>
          <w:trHeight w:val="440"/>
        </w:trPr>
        <w:tc>
          <w:tcPr>
            <w:tcW w:w="509" w:type="dxa"/>
            <w:tcBorders>
              <w:top w:val="single" w:color="auto" w:sz="4" w:space="0"/>
              <w:left w:val="single" w:color="auto" w:sz="4" w:space="0"/>
              <w:bottom w:val="single" w:color="auto" w:sz="4" w:space="0"/>
              <w:right w:val="single" w:color="auto" w:sz="4" w:space="0"/>
            </w:tcBorders>
            <w:shd w:val="clear" w:color="000000" w:fill="F8CBAD"/>
            <w:noWrap/>
            <w:vAlign w:val="center"/>
          </w:tcPr>
          <w:p w:rsidRPr="00A36B32" w:rsidR="008F723E" w:rsidP="008F723E" w:rsidRDefault="008F723E" w14:paraId="1BA49860" w14:textId="77777777">
            <w:pPr>
              <w:spacing w:after="0" w:line="240" w:lineRule="auto"/>
              <w:rPr>
                <w:rFonts w:ascii="Calibri" w:hAnsi="Calibri" w:eastAsia="Times New Roman" w:cs="Calibri"/>
                <w:b/>
                <w:bCs/>
                <w:color w:val="000000"/>
                <w:sz w:val="20"/>
                <w:szCs w:val="20"/>
              </w:rPr>
            </w:pPr>
          </w:p>
        </w:tc>
        <w:tc>
          <w:tcPr>
            <w:tcW w:w="1021"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14766C06" w14:textId="77777777">
            <w:pPr>
              <w:spacing w:after="0" w:line="240" w:lineRule="auto"/>
              <w:rPr>
                <w:rFonts w:ascii="Calibri" w:hAnsi="Calibri" w:eastAsia="Times New Roman" w:cs="Calibri"/>
                <w:b/>
                <w:bCs/>
                <w:color w:val="000000"/>
                <w:sz w:val="20"/>
                <w:szCs w:val="20"/>
              </w:rPr>
            </w:pPr>
          </w:p>
        </w:tc>
        <w:tc>
          <w:tcPr>
            <w:tcW w:w="1007"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1E1AF128" w14:textId="77777777">
            <w:pPr>
              <w:spacing w:after="0" w:line="240" w:lineRule="auto"/>
              <w:rPr>
                <w:rFonts w:ascii="Calibri" w:hAnsi="Calibri" w:eastAsia="Times New Roman" w:cs="Calibri"/>
                <w:b/>
                <w:bCs/>
                <w:color w:val="000000"/>
                <w:sz w:val="20"/>
                <w:szCs w:val="20"/>
              </w:rPr>
            </w:pPr>
          </w:p>
        </w:tc>
        <w:tc>
          <w:tcPr>
            <w:tcW w:w="1128"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0AA2503E" w14:textId="77777777">
            <w:pPr>
              <w:spacing w:after="0" w:line="240" w:lineRule="auto"/>
              <w:rPr>
                <w:rFonts w:ascii="Calibri" w:hAnsi="Calibri" w:eastAsia="Times New Roman" w:cs="Calibri"/>
                <w:b/>
                <w:bCs/>
                <w:color w:val="000000"/>
                <w:sz w:val="20"/>
                <w:szCs w:val="20"/>
              </w:rPr>
            </w:pPr>
          </w:p>
        </w:tc>
        <w:tc>
          <w:tcPr>
            <w:tcW w:w="1031"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0FED23A8" w14:textId="13AFA01A">
            <w:pPr>
              <w:spacing w:after="0" w:line="240" w:lineRule="auto"/>
              <w:rPr>
                <w:rFonts w:ascii="Calibri" w:hAnsi="Calibri" w:eastAsia="Times New Roman" w:cs="Calibri"/>
                <w:b/>
                <w:bCs/>
                <w:color w:val="000000"/>
                <w:sz w:val="20"/>
                <w:szCs w:val="20"/>
              </w:rPr>
            </w:pPr>
            <w:r>
              <w:rPr>
                <w:rFonts w:ascii="Calibri" w:hAnsi="Calibri" w:eastAsia="Times New Roman" w:cs="Calibri"/>
                <w:b/>
                <w:bCs/>
                <w:color w:val="000000"/>
                <w:sz w:val="20"/>
                <w:szCs w:val="20"/>
              </w:rPr>
              <w:t>A</w:t>
            </w:r>
          </w:p>
        </w:tc>
        <w:tc>
          <w:tcPr>
            <w:tcW w:w="1064"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177DA24D" w14:textId="77777777">
            <w:pPr>
              <w:spacing w:after="0" w:line="240" w:lineRule="auto"/>
              <w:rPr>
                <w:rFonts w:ascii="Calibri" w:hAnsi="Calibri" w:eastAsia="Times New Roman" w:cs="Calibri"/>
                <w:b/>
                <w:bCs/>
                <w:color w:val="000000"/>
                <w:sz w:val="20"/>
                <w:szCs w:val="20"/>
              </w:rPr>
            </w:pPr>
          </w:p>
        </w:tc>
        <w:tc>
          <w:tcPr>
            <w:tcW w:w="1260"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49C81546" w14:textId="77777777">
            <w:pPr>
              <w:spacing w:after="0" w:line="240" w:lineRule="auto"/>
              <w:rPr>
                <w:rFonts w:ascii="Calibri" w:hAnsi="Calibri" w:eastAsia="Times New Roman" w:cs="Calibri"/>
                <w:b/>
                <w:bCs/>
                <w:color w:val="000000"/>
                <w:sz w:val="20"/>
                <w:szCs w:val="20"/>
              </w:rPr>
            </w:pPr>
          </w:p>
        </w:tc>
        <w:tc>
          <w:tcPr>
            <w:tcW w:w="1080"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1BE50C34" w14:textId="77777777">
            <w:pPr>
              <w:spacing w:after="0" w:line="240" w:lineRule="auto"/>
              <w:rPr>
                <w:rFonts w:ascii="Calibri" w:hAnsi="Calibri" w:eastAsia="Times New Roman" w:cs="Calibri"/>
                <w:b/>
                <w:bCs/>
                <w:color w:val="000000"/>
                <w:sz w:val="20"/>
                <w:szCs w:val="20"/>
              </w:rPr>
            </w:pPr>
          </w:p>
        </w:tc>
        <w:tc>
          <w:tcPr>
            <w:tcW w:w="1086"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3D11DE57" w14:textId="28C83121">
            <w:pPr>
              <w:spacing w:after="0" w:line="240" w:lineRule="auto"/>
              <w:rPr>
                <w:rFonts w:ascii="Calibri" w:hAnsi="Calibri" w:eastAsia="Times New Roman" w:cs="Calibri"/>
                <w:b/>
                <w:bCs/>
                <w:color w:val="000000"/>
                <w:sz w:val="20"/>
                <w:szCs w:val="20"/>
              </w:rPr>
            </w:pPr>
            <w:r>
              <w:rPr>
                <w:rFonts w:ascii="Calibri" w:hAnsi="Calibri" w:eastAsia="Times New Roman" w:cs="Calibri"/>
                <w:b/>
                <w:bCs/>
                <w:color w:val="000000"/>
                <w:sz w:val="20"/>
                <w:szCs w:val="20"/>
              </w:rPr>
              <w:t>B</w:t>
            </w:r>
          </w:p>
        </w:tc>
        <w:tc>
          <w:tcPr>
            <w:tcW w:w="843"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718B72F7" w14:textId="0BD3D7D7">
            <w:pPr>
              <w:spacing w:after="0" w:line="240" w:lineRule="auto"/>
              <w:rPr>
                <w:rFonts w:ascii="Calibri" w:hAnsi="Calibri" w:eastAsia="Times New Roman" w:cs="Calibri"/>
                <w:b/>
                <w:bCs/>
                <w:color w:val="000000"/>
                <w:sz w:val="20"/>
                <w:szCs w:val="20"/>
              </w:rPr>
            </w:pPr>
            <w:r>
              <w:rPr>
                <w:rFonts w:ascii="Calibri" w:hAnsi="Calibri" w:eastAsia="Times New Roman" w:cs="Calibri"/>
                <w:b/>
                <w:bCs/>
                <w:color w:val="000000"/>
                <w:sz w:val="20"/>
                <w:szCs w:val="20"/>
              </w:rPr>
              <w:t>C</w:t>
            </w:r>
          </w:p>
        </w:tc>
        <w:tc>
          <w:tcPr>
            <w:tcW w:w="1399" w:type="dxa"/>
            <w:tcBorders>
              <w:top w:val="single" w:color="auto" w:sz="4" w:space="0"/>
              <w:left w:val="nil"/>
              <w:bottom w:val="single" w:color="auto" w:sz="4" w:space="0"/>
              <w:right w:val="single" w:color="auto" w:sz="4" w:space="0"/>
            </w:tcBorders>
            <w:shd w:val="clear" w:color="000000" w:fill="F8CBAD"/>
            <w:vAlign w:val="center"/>
          </w:tcPr>
          <w:p w:rsidRPr="00A36B32" w:rsidR="008F723E" w:rsidP="008F723E" w:rsidRDefault="008F723E" w14:paraId="0DC652E3" w14:textId="77777777">
            <w:pPr>
              <w:spacing w:after="0" w:line="240" w:lineRule="auto"/>
              <w:rPr>
                <w:rFonts w:ascii="Calibri" w:hAnsi="Calibri" w:eastAsia="Times New Roman" w:cs="Calibri"/>
                <w:b/>
                <w:bCs/>
                <w:color w:val="000000"/>
                <w:sz w:val="20"/>
                <w:szCs w:val="20"/>
              </w:rPr>
            </w:pPr>
          </w:p>
        </w:tc>
      </w:tr>
      <w:tr w:rsidRPr="00A36B32" w:rsidR="005C5DAE" w:rsidTr="0012054A" w14:paraId="3B2988C8" w14:textId="77777777">
        <w:trPr>
          <w:trHeight w:val="3060"/>
        </w:trPr>
        <w:tc>
          <w:tcPr>
            <w:tcW w:w="509" w:type="dxa"/>
            <w:tcBorders>
              <w:top w:val="single" w:color="auto" w:sz="4" w:space="0"/>
              <w:left w:val="single" w:color="auto" w:sz="4" w:space="0"/>
              <w:bottom w:val="single" w:color="auto" w:sz="4" w:space="0"/>
              <w:right w:val="single" w:color="auto" w:sz="4" w:space="0"/>
            </w:tcBorders>
            <w:shd w:val="clear" w:color="000000" w:fill="F8CBAD"/>
            <w:noWrap/>
            <w:vAlign w:val="center"/>
            <w:hideMark/>
          </w:tcPr>
          <w:p w:rsidRPr="00A36B32" w:rsidR="005C5DAE" w:rsidP="0012054A" w:rsidRDefault="005C5DAE" w14:paraId="71BE3484"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A/c No.</w:t>
            </w:r>
          </w:p>
        </w:tc>
        <w:tc>
          <w:tcPr>
            <w:tcW w:w="1021"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5C5DAE" w14:paraId="28F19ED2"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Customer</w:t>
            </w:r>
            <w:r w:rsidRPr="00A36B32">
              <w:rPr>
                <w:rFonts w:ascii="Calibri" w:hAnsi="Calibri" w:eastAsia="Times New Roman" w:cs="Calibri"/>
                <w:b/>
                <w:bCs/>
                <w:color w:val="000000"/>
                <w:sz w:val="20"/>
                <w:szCs w:val="20"/>
              </w:rPr>
              <w:br/>
            </w:r>
            <w:r w:rsidRPr="00A36B32">
              <w:rPr>
                <w:rFonts w:ascii="Calibri" w:hAnsi="Calibri" w:eastAsia="Times New Roman" w:cs="Calibri"/>
                <w:b/>
                <w:bCs/>
                <w:color w:val="000000"/>
                <w:sz w:val="20"/>
                <w:szCs w:val="20"/>
              </w:rPr>
              <w:t xml:space="preserve"> Id</w:t>
            </w:r>
          </w:p>
        </w:tc>
        <w:tc>
          <w:tcPr>
            <w:tcW w:w="1007"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5C5DAE" w14:paraId="5866A34C"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Date of Recovery (From Borrower to MLI)</w:t>
            </w:r>
          </w:p>
        </w:tc>
        <w:tc>
          <w:tcPr>
            <w:tcW w:w="1128"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5C5DAE" w14:paraId="74937F9C"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Recovery Amount (Entire amount)</w:t>
            </w:r>
          </w:p>
        </w:tc>
        <w:tc>
          <w:tcPr>
            <w:tcW w:w="1031"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5C5DAE" w14:paraId="59937E2E"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Recovery Amount (NCGTC Share)</w:t>
            </w:r>
          </w:p>
        </w:tc>
        <w:tc>
          <w:tcPr>
            <w:tcW w:w="1064"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5C5DAE" w14:paraId="0A5C83F4"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DATE when the last tranch for full recovery payment is received</w:t>
            </w:r>
          </w:p>
        </w:tc>
        <w:tc>
          <w:tcPr>
            <w:tcW w:w="1260"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5C5DAE" w14:paraId="1A3EE7EF"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Days Elapsed (Difference between Date when last tranch for full payment is received and Recovery cutoff date).</w:t>
            </w:r>
            <w:r w:rsidRPr="00A36B32">
              <w:rPr>
                <w:rFonts w:ascii="Calibri" w:hAnsi="Calibri" w:eastAsia="Times New Roman" w:cs="Calibri"/>
                <w:b/>
                <w:bCs/>
                <w:color w:val="000000"/>
                <w:sz w:val="20"/>
                <w:szCs w:val="20"/>
              </w:rPr>
              <w:br/>
            </w:r>
          </w:p>
        </w:tc>
        <w:tc>
          <w:tcPr>
            <w:tcW w:w="1080"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5C5DAE" w14:paraId="7A546974"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Eligible Days For Penalty</w:t>
            </w:r>
          </w:p>
        </w:tc>
        <w:tc>
          <w:tcPr>
            <w:tcW w:w="1086"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5C5DAE" w14:paraId="135E78BC"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Penalty Calculated</w:t>
            </w:r>
          </w:p>
        </w:tc>
        <w:tc>
          <w:tcPr>
            <w:tcW w:w="843"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C6552B" w14:paraId="2A4A85DC" w14:textId="01AC8EA8">
            <w:pPr>
              <w:spacing w:after="0" w:line="240" w:lineRule="auto"/>
              <w:jc w:val="center"/>
              <w:rPr>
                <w:rFonts w:ascii="Calibri" w:hAnsi="Calibri" w:eastAsia="Times New Roman" w:cs="Calibri"/>
                <w:b/>
                <w:bCs/>
                <w:color w:val="000000"/>
                <w:sz w:val="20"/>
                <w:szCs w:val="20"/>
              </w:rPr>
            </w:pPr>
            <w:r>
              <w:rPr>
                <w:rFonts w:ascii="Calibri" w:hAnsi="Calibri" w:eastAsia="Times New Roman" w:cs="Calibri"/>
                <w:b/>
                <w:bCs/>
                <w:color w:val="000000"/>
                <w:sz w:val="20"/>
                <w:szCs w:val="20"/>
              </w:rPr>
              <w:t xml:space="preserve">Tax on Penalty </w:t>
            </w:r>
            <w:r>
              <w:rPr>
                <w:rFonts w:ascii="Calibri" w:hAnsi="Calibri" w:eastAsia="Times New Roman" w:cs="Calibri"/>
                <w:b/>
                <w:bCs/>
                <w:color w:val="000000"/>
                <w:sz w:val="20"/>
                <w:szCs w:val="20"/>
              </w:rPr>
              <w:br/>
            </w:r>
            <w:r>
              <w:rPr>
                <w:rFonts w:ascii="Calibri" w:hAnsi="Calibri" w:eastAsia="Times New Roman" w:cs="Calibri"/>
                <w:b/>
                <w:bCs/>
                <w:color w:val="000000"/>
                <w:sz w:val="20"/>
                <w:szCs w:val="20"/>
              </w:rPr>
              <w:t>(@18% on B</w:t>
            </w:r>
            <w:r w:rsidRPr="00A36B32" w:rsidR="005C5DAE">
              <w:rPr>
                <w:rFonts w:ascii="Calibri" w:hAnsi="Calibri" w:eastAsia="Times New Roman" w:cs="Calibri"/>
                <w:b/>
                <w:bCs/>
                <w:color w:val="000000"/>
                <w:sz w:val="20"/>
                <w:szCs w:val="20"/>
              </w:rPr>
              <w:t>)</w:t>
            </w:r>
          </w:p>
        </w:tc>
        <w:tc>
          <w:tcPr>
            <w:tcW w:w="1399" w:type="dxa"/>
            <w:tcBorders>
              <w:top w:val="single" w:color="auto" w:sz="4" w:space="0"/>
              <w:left w:val="nil"/>
              <w:bottom w:val="single" w:color="auto" w:sz="4" w:space="0"/>
              <w:right w:val="single" w:color="auto" w:sz="4" w:space="0"/>
            </w:tcBorders>
            <w:shd w:val="clear" w:color="000000" w:fill="F8CBAD"/>
            <w:vAlign w:val="center"/>
            <w:hideMark/>
          </w:tcPr>
          <w:p w:rsidRPr="00A36B32" w:rsidR="005C5DAE" w:rsidP="0012054A" w:rsidRDefault="005C5DAE" w14:paraId="07FE204B" w14:textId="77777777">
            <w:pPr>
              <w:spacing w:after="0" w:line="240" w:lineRule="auto"/>
              <w:jc w:val="center"/>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Recovery Proceedings for Cases -  Post Full &amp; Final Claim (A+B+C) along with Penalty/Taxes</w:t>
            </w:r>
          </w:p>
        </w:tc>
      </w:tr>
      <w:tr w:rsidRPr="00A36B32" w:rsidR="005C5DAE" w:rsidTr="0012054A" w14:paraId="29476A15"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43712896"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L1</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72EEAB7"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A1</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DEF61B9"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4-Feb-20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384B79F"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7,500.00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5851832"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3,750.00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DFDE9F0"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10489BB"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624BA33"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A082CB0"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6A746F0"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A59275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3,750.00 </w:t>
            </w:r>
          </w:p>
        </w:tc>
      </w:tr>
      <w:tr w:rsidRPr="00A36B32" w:rsidR="005C5DAE" w:rsidTr="0012054A" w14:paraId="3265A4E9"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33BD7EE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L2</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7BAEEAB"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A2</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962BBD0"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5-Feb-20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BCBDC0D"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5,000.00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6C5AF1E"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2,500.00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8DC0E47"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D1CA7B7"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F5ADCDE"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BD7EBC5"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57CA41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9B07AD8"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2,500.00 </w:t>
            </w:r>
          </w:p>
        </w:tc>
      </w:tr>
      <w:tr w:rsidRPr="00A36B32" w:rsidR="005C5DAE" w:rsidTr="0012054A" w14:paraId="297DA642"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00743C77"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L3</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6404F17"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A3</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C26DF20"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10-Feb-20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A4AB5B0"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20,000.00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F28DA1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10,000.00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D442E5A"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BB305CB"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DF20116"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8204F4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A8E5007"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0A0F256"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10,000.00 </w:t>
            </w:r>
          </w:p>
        </w:tc>
      </w:tr>
      <w:tr w:rsidRPr="00A36B32" w:rsidR="005C5DAE" w:rsidTr="0012054A" w14:paraId="28715CE4"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546003B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L4</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27BB092"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A4</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E3174C7"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10-Feb-20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A59E8CA"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18,750.00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644467A"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9,375.00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4509FE6"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412EB68"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4DDDF1C"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EC4DF0F"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1AE0A8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CD6D335"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9,375.00 </w:t>
            </w:r>
          </w:p>
        </w:tc>
      </w:tr>
      <w:tr w:rsidRPr="00A36B32" w:rsidR="005C5DAE" w:rsidTr="0012054A" w14:paraId="548490A2"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20056FF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L5</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BA5E6F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A5</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69B17DD"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12-Feb-20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6EF7854"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4,500.00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BE7F420"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2,250.00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C8D3FA6"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1CF9CD8"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4C0E6A1"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75C985E"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64DF484"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7AA1F6D"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2,250.00 </w:t>
            </w:r>
          </w:p>
        </w:tc>
      </w:tr>
      <w:tr w:rsidRPr="00A36B32" w:rsidR="005C5DAE" w:rsidTr="0012054A" w14:paraId="48CA2405"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7CAD7063"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L6</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4BD887E"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A6</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62A0D70"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12-Feb-20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65235F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6,000.00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AEDFC81"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3,000.00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6FCD9A7"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D3687A6"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FFEDD0C"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F72E502"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5C85AC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24FC1CA"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3,000.00 </w:t>
            </w:r>
          </w:p>
        </w:tc>
      </w:tr>
      <w:tr w:rsidRPr="00A36B32" w:rsidR="005C5DAE" w:rsidTr="0012054A" w14:paraId="7292B08D"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0DD4B228"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L7</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3C366F3"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A7</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A513784"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28-Jan-20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8CBA87B"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7,950.50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80B553E"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3,975.25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5D20E33"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677C333"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B883AFF"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44BF65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136602A"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E140F10"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3,975.25 </w:t>
            </w:r>
          </w:p>
        </w:tc>
      </w:tr>
      <w:tr w:rsidRPr="00A36B32" w:rsidR="005C5DAE" w:rsidTr="0012054A" w14:paraId="12EE1802"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008C05F7"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L8</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6CD8836"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A8</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5EF2AED"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27-Jan-20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34EAAFE"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11,253.50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C0288D3"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5,626.75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847C31F"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4154624"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F30B0AA"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9F63E94"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6CB7EEB"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7D0DE55"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5,626.75 </w:t>
            </w:r>
          </w:p>
        </w:tc>
      </w:tr>
      <w:tr w:rsidRPr="00A36B32" w:rsidR="005C5DAE" w:rsidTr="0012054A" w14:paraId="5DBB0CA6"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531BAFE2"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L9</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83762EA"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A9</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FDAA7D7"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27-Jan-20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265AE1B"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17,587.50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1D53B31"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8,793.75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C4CAA88"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436F42F"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B425B36"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BB1D991"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0F47D4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E779C7B"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8,793.75 </w:t>
            </w:r>
          </w:p>
        </w:tc>
      </w:tr>
      <w:tr w:rsidRPr="00A36B32" w:rsidR="005C5DAE" w:rsidTr="0012054A" w14:paraId="27E44BE9"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6BE120B5"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L10</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6B0A8E1"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A10</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24B9396"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27-Jan-20</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8699EC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24,578.00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6FD4ED3"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12,289.00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EC5CB45"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513EF01"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8C4EA81" w14:textId="77777777">
            <w:pPr>
              <w:spacing w:after="0" w:line="240" w:lineRule="auto"/>
              <w:jc w:val="right"/>
              <w:rPr>
                <w:rFonts w:ascii="Calibri" w:hAnsi="Calibri" w:eastAsia="Times New Roman" w:cs="Calibri"/>
                <w:color w:val="000000"/>
                <w:sz w:val="20"/>
                <w:szCs w:val="20"/>
              </w:rPr>
            </w:pPr>
            <w:r w:rsidRPr="00A36B32">
              <w:rPr>
                <w:rFonts w:ascii="Calibri" w:hAnsi="Calibri" w:eastAsia="Times New Roman" w:cs="Calibri"/>
                <w:color w:val="000000"/>
                <w:sz w:val="20"/>
                <w:szCs w:val="20"/>
              </w:rPr>
              <w:t>0</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5653B58"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57A268B2"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C976AAE"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12,289.00 </w:t>
            </w:r>
          </w:p>
        </w:tc>
      </w:tr>
      <w:tr w:rsidRPr="00A36B32" w:rsidR="005C5DAE" w:rsidTr="0012054A" w14:paraId="51D7D8FD" w14:textId="77777777">
        <w:trPr>
          <w:trHeight w:val="255"/>
        </w:trPr>
        <w:tc>
          <w:tcPr>
            <w:tcW w:w="509" w:type="dxa"/>
            <w:tcBorders>
              <w:top w:val="nil"/>
              <w:left w:val="single" w:color="auto" w:sz="4" w:space="0"/>
              <w:bottom w:val="single" w:color="auto" w:sz="4" w:space="0"/>
              <w:right w:val="single" w:color="auto" w:sz="4" w:space="0"/>
            </w:tcBorders>
            <w:shd w:val="clear" w:color="auto" w:fill="auto"/>
            <w:noWrap/>
            <w:vAlign w:val="bottom"/>
            <w:hideMark/>
          </w:tcPr>
          <w:p w:rsidRPr="00A36B32" w:rsidR="005C5DAE" w:rsidP="0012054A" w:rsidRDefault="005C5DAE" w14:paraId="7C40F40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w:t>
            </w:r>
          </w:p>
        </w:tc>
        <w:tc>
          <w:tcPr>
            <w:tcW w:w="102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62DF585C"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w:t>
            </w:r>
          </w:p>
        </w:tc>
        <w:tc>
          <w:tcPr>
            <w:tcW w:w="1007"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2D4D9FC2"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w:t>
            </w:r>
          </w:p>
        </w:tc>
        <w:tc>
          <w:tcPr>
            <w:tcW w:w="1128"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15F6A341"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xml:space="preserve">    123,119.50 </w:t>
            </w:r>
          </w:p>
        </w:tc>
        <w:tc>
          <w:tcPr>
            <w:tcW w:w="1031"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1E1BCEC" w14:textId="77777777">
            <w:pPr>
              <w:spacing w:after="0" w:line="240" w:lineRule="auto"/>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 xml:space="preserve">                  61,559.75 </w:t>
            </w:r>
          </w:p>
        </w:tc>
        <w:tc>
          <w:tcPr>
            <w:tcW w:w="1064"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C196813"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w:t>
            </w:r>
          </w:p>
        </w:tc>
        <w:tc>
          <w:tcPr>
            <w:tcW w:w="126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5BA7F8A"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w:t>
            </w:r>
          </w:p>
        </w:tc>
        <w:tc>
          <w:tcPr>
            <w:tcW w:w="1080"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4EBB946B"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w:t>
            </w:r>
          </w:p>
        </w:tc>
        <w:tc>
          <w:tcPr>
            <w:tcW w:w="1086"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0D39AB0F"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w:t>
            </w:r>
          </w:p>
        </w:tc>
        <w:tc>
          <w:tcPr>
            <w:tcW w:w="843"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78641E49"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 </w:t>
            </w:r>
          </w:p>
        </w:tc>
        <w:tc>
          <w:tcPr>
            <w:tcW w:w="1399" w:type="dxa"/>
            <w:tcBorders>
              <w:top w:val="nil"/>
              <w:left w:val="nil"/>
              <w:bottom w:val="single" w:color="auto" w:sz="4" w:space="0"/>
              <w:right w:val="single" w:color="auto" w:sz="4" w:space="0"/>
            </w:tcBorders>
            <w:shd w:val="clear" w:color="auto" w:fill="auto"/>
            <w:noWrap/>
            <w:vAlign w:val="bottom"/>
            <w:hideMark/>
          </w:tcPr>
          <w:p w:rsidRPr="00A36B32" w:rsidR="005C5DAE" w:rsidP="0012054A" w:rsidRDefault="005C5DAE" w14:paraId="33EACD6F" w14:textId="77777777">
            <w:pPr>
              <w:spacing w:after="0" w:line="240" w:lineRule="auto"/>
              <w:rPr>
                <w:rFonts w:ascii="Calibri" w:hAnsi="Calibri" w:eastAsia="Times New Roman" w:cs="Calibri"/>
                <w:b/>
                <w:bCs/>
                <w:color w:val="000000"/>
                <w:sz w:val="20"/>
                <w:szCs w:val="20"/>
              </w:rPr>
            </w:pPr>
            <w:r w:rsidRPr="00A36B32">
              <w:rPr>
                <w:rFonts w:ascii="Calibri" w:hAnsi="Calibri" w:eastAsia="Times New Roman" w:cs="Calibri"/>
                <w:b/>
                <w:bCs/>
                <w:color w:val="000000"/>
                <w:sz w:val="20"/>
                <w:szCs w:val="20"/>
              </w:rPr>
              <w:t xml:space="preserve">          61,559.75 </w:t>
            </w:r>
          </w:p>
        </w:tc>
      </w:tr>
    </w:tbl>
    <w:p w:rsidR="003749F8" w:rsidP="005C5DAE" w:rsidRDefault="003749F8" w14:paraId="7FA26A05" w14:textId="77777777">
      <w:pPr>
        <w:spacing w:line="252" w:lineRule="auto"/>
        <w:jc w:val="both"/>
        <w:rPr>
          <w:b/>
        </w:rPr>
      </w:pPr>
    </w:p>
    <w:p w:rsidR="003749F8" w:rsidP="005C5DAE" w:rsidRDefault="003749F8" w14:paraId="18D33069" w14:textId="77777777">
      <w:pPr>
        <w:spacing w:line="252" w:lineRule="auto"/>
        <w:jc w:val="both"/>
        <w:rPr>
          <w:b/>
        </w:rPr>
      </w:pPr>
    </w:p>
    <w:p w:rsidRPr="009F6774" w:rsidR="003749F8" w:rsidP="003749F8" w:rsidRDefault="003749F8" w14:paraId="58A01EF8" w14:textId="77777777">
      <w:pPr>
        <w:pStyle w:val="ListParagraph"/>
        <w:numPr>
          <w:ilvl w:val="1"/>
          <w:numId w:val="41"/>
        </w:numPr>
      </w:pPr>
      <w:r w:rsidRPr="003200D9">
        <w:rPr>
          <w:rFonts w:ascii="Calibri" w:hAnsi="Calibri" w:eastAsia="Times New Roman" w:cs="Calibri"/>
          <w:b/>
          <w:bCs/>
          <w:color w:val="000000"/>
          <w:sz w:val="20"/>
          <w:szCs w:val="20"/>
        </w:rPr>
        <w:t>Date of Recovery (From Borrower to MLI</w:t>
      </w:r>
      <w:r w:rsidRPr="00B94CD0">
        <w:rPr>
          <w:rFonts w:ascii="Calibri" w:hAnsi="Calibri" w:eastAsia="Times New Roman" w:cs="Calibri"/>
          <w:bCs/>
          <w:color w:val="000000"/>
          <w:sz w:val="20"/>
          <w:szCs w:val="20"/>
        </w:rPr>
        <w:t>)</w:t>
      </w:r>
      <w:r>
        <w:rPr>
          <w:rFonts w:ascii="Calibri" w:hAnsi="Calibri" w:eastAsia="Times New Roman" w:cs="Calibri"/>
          <w:bCs/>
          <w:color w:val="000000"/>
          <w:sz w:val="20"/>
          <w:szCs w:val="20"/>
        </w:rPr>
        <w:t>:</w:t>
      </w:r>
      <w:r w:rsidRPr="00B94CD0">
        <w:rPr>
          <w:rFonts w:ascii="Calibri" w:hAnsi="Calibri" w:eastAsia="Times New Roman" w:cs="Calibri"/>
          <w:b/>
          <w:bCs/>
          <w:color w:val="000000"/>
          <w:sz w:val="20"/>
          <w:szCs w:val="20"/>
        </w:rPr>
        <w:t>-</w:t>
      </w:r>
      <w:r w:rsidRPr="00B94CD0">
        <w:rPr>
          <w:rFonts w:ascii="Calibri" w:hAnsi="Calibri" w:eastAsia="Times New Roman" w:cs="Calibri"/>
          <w:bCs/>
          <w:color w:val="000000"/>
          <w:sz w:val="20"/>
          <w:szCs w:val="20"/>
        </w:rPr>
        <w:t xml:space="preserve"> System will take it from input file as it is.</w:t>
      </w:r>
    </w:p>
    <w:p w:rsidRPr="00B94CD0" w:rsidR="003749F8" w:rsidP="003749F8" w:rsidRDefault="003749F8" w14:paraId="11D0F014" w14:textId="77777777">
      <w:pPr>
        <w:pStyle w:val="ListParagraph"/>
        <w:numPr>
          <w:ilvl w:val="1"/>
          <w:numId w:val="41"/>
        </w:numPr>
      </w:pPr>
      <w:r w:rsidRPr="003200D9">
        <w:rPr>
          <w:rFonts w:ascii="Calibri" w:hAnsi="Calibri" w:eastAsia="Times New Roman" w:cs="Calibri"/>
          <w:b/>
          <w:bCs/>
          <w:color w:val="000000"/>
          <w:sz w:val="20"/>
          <w:szCs w:val="20"/>
        </w:rPr>
        <w:t>Recovery Amount (Entire amount)</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System will take it from input file as it is.</w:t>
      </w:r>
    </w:p>
    <w:p w:rsidRPr="00B738BE" w:rsidR="003749F8" w:rsidP="003749F8" w:rsidRDefault="003749F8" w14:paraId="1796FCE5" w14:textId="77777777">
      <w:pPr>
        <w:pStyle w:val="ListParagraph"/>
        <w:numPr>
          <w:ilvl w:val="1"/>
          <w:numId w:val="41"/>
        </w:numPr>
        <w:rPr>
          <w:rFonts w:ascii="Calibri" w:hAnsi="Calibri" w:eastAsia="Times New Roman" w:cs="Calibri"/>
          <w:bCs/>
          <w:color w:val="000000"/>
          <w:sz w:val="20"/>
          <w:szCs w:val="20"/>
        </w:rPr>
      </w:pPr>
      <w:r w:rsidRPr="00492EB4">
        <w:rPr>
          <w:rFonts w:ascii="Calibri" w:hAnsi="Calibri" w:eastAsia="Times New Roman" w:cs="Calibri"/>
          <w:b/>
          <w:bCs/>
          <w:color w:val="000000"/>
          <w:sz w:val="20"/>
          <w:szCs w:val="20"/>
        </w:rPr>
        <w:t>Recovery Amount (NCGTC Share )</w:t>
      </w:r>
      <w:r>
        <w:rPr>
          <w:rFonts w:ascii="Calibri" w:hAnsi="Calibri" w:eastAsia="Times New Roman" w:cs="Calibri"/>
          <w:b/>
          <w:bCs/>
          <w:color w:val="000000"/>
          <w:sz w:val="20"/>
          <w:szCs w:val="20"/>
        </w:rPr>
        <w:t xml:space="preserve"> :- </w:t>
      </w:r>
      <w:r w:rsidRPr="00B94CD0">
        <w:rPr>
          <w:rFonts w:ascii="Calibri" w:hAnsi="Calibri" w:eastAsia="Times New Roman" w:cs="Calibri"/>
          <w:bCs/>
          <w:color w:val="000000"/>
          <w:sz w:val="20"/>
          <w:szCs w:val="20"/>
        </w:rPr>
        <w:t xml:space="preserve">Net of Recovery *50% </w:t>
      </w:r>
      <w:r>
        <w:rPr>
          <w:rFonts w:ascii="Calibri" w:hAnsi="Calibri" w:eastAsia="Times New Roman" w:cs="Calibri"/>
          <w:bCs/>
          <w:color w:val="000000"/>
          <w:sz w:val="20"/>
          <w:szCs w:val="20"/>
        </w:rPr>
        <w:t>. (</w:t>
      </w:r>
      <w:r w:rsidRPr="00B738BE">
        <w:rPr>
          <w:rFonts w:ascii="Calibri" w:hAnsi="Calibri" w:eastAsia="Times New Roman" w:cs="Calibri"/>
          <w:bCs/>
          <w:color w:val="000000"/>
          <w:sz w:val="20"/>
          <w:szCs w:val="20"/>
        </w:rPr>
        <w:t xml:space="preserve">NCGTC Recovery Percentage </w:t>
      </w:r>
      <w:r>
        <w:rPr>
          <w:rFonts w:ascii="Calibri" w:hAnsi="Calibri" w:eastAsia="Times New Roman" w:cs="Calibri"/>
          <w:bCs/>
          <w:color w:val="000000"/>
          <w:sz w:val="20"/>
          <w:szCs w:val="20"/>
        </w:rPr>
        <w:t xml:space="preserve">system </w:t>
      </w:r>
      <w:r w:rsidRPr="00B738BE">
        <w:rPr>
          <w:rFonts w:ascii="Calibri" w:hAnsi="Calibri" w:eastAsia="Times New Roman" w:cs="Calibri"/>
          <w:bCs/>
          <w:color w:val="000000"/>
          <w:sz w:val="20"/>
          <w:szCs w:val="20"/>
        </w:rPr>
        <w:t xml:space="preserve">taking </w:t>
      </w:r>
      <w:r>
        <w:rPr>
          <w:rFonts w:ascii="Calibri" w:hAnsi="Calibri" w:eastAsia="Times New Roman" w:cs="Calibri"/>
          <w:bCs/>
          <w:color w:val="000000"/>
          <w:sz w:val="20"/>
          <w:szCs w:val="20"/>
        </w:rPr>
        <w:t>from</w:t>
      </w:r>
      <w:r w:rsidRPr="00B738BE">
        <w:rPr>
          <w:rFonts w:ascii="Calibri" w:hAnsi="Calibri" w:eastAsia="Times New Roman" w:cs="Calibri"/>
          <w:bCs/>
          <w:color w:val="000000"/>
          <w:sz w:val="20"/>
          <w:szCs w:val="20"/>
        </w:rPr>
        <w:t xml:space="preserve"> docket).</w:t>
      </w:r>
    </w:p>
    <w:p w:rsidRPr="00C269FB" w:rsidR="003749F8" w:rsidP="003749F8" w:rsidRDefault="003749F8" w14:paraId="16709790" w14:textId="77777777">
      <w:pPr>
        <w:pStyle w:val="ListParagraph"/>
        <w:numPr>
          <w:ilvl w:val="1"/>
          <w:numId w:val="41"/>
        </w:numPr>
        <w:rPr>
          <w:rFonts w:ascii="Calibri" w:hAnsi="Calibri" w:eastAsia="Times New Roman" w:cs="Calibri"/>
          <w:b/>
          <w:bCs/>
          <w:color w:val="000000"/>
          <w:sz w:val="20"/>
          <w:szCs w:val="20"/>
        </w:rPr>
      </w:pPr>
      <w:r w:rsidRPr="008C1C02">
        <w:rPr>
          <w:rFonts w:ascii="Calibri" w:hAnsi="Calibri" w:eastAsia="Times New Roman" w:cs="Calibri"/>
          <w:b/>
          <w:bCs/>
          <w:color w:val="000000"/>
          <w:sz w:val="20"/>
          <w:szCs w:val="20"/>
        </w:rPr>
        <w:t>DATE when  the last tranche for full recovery  payment is received</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 xml:space="preserve"> NCGTC accountant reconciliation date at the time of recovery payment.</w:t>
      </w:r>
    </w:p>
    <w:p w:rsidRPr="00FC174F" w:rsidR="003749F8" w:rsidP="009D21BC" w:rsidRDefault="009D21BC" w14:paraId="787335E4" w14:textId="4EFEBF30">
      <w:pPr>
        <w:pStyle w:val="ListParagraph"/>
        <w:numPr>
          <w:ilvl w:val="1"/>
          <w:numId w:val="41"/>
        </w:numPr>
        <w:rPr>
          <w:rFonts w:ascii="Calibri" w:hAnsi="Calibri" w:eastAsia="Times New Roman" w:cs="Calibri"/>
          <w:b/>
          <w:bCs/>
          <w:color w:val="000000"/>
          <w:sz w:val="20"/>
          <w:szCs w:val="20"/>
        </w:rPr>
      </w:pPr>
      <w:r w:rsidRPr="009D21BC">
        <w:rPr>
          <w:rFonts w:ascii="Calibri" w:hAnsi="Calibri" w:eastAsia="Times New Roman" w:cs="Calibri"/>
          <w:b/>
          <w:bCs/>
          <w:color w:val="000000"/>
          <w:sz w:val="20"/>
          <w:szCs w:val="20"/>
        </w:rPr>
        <w:t>Days Elapsed</w:t>
      </w:r>
      <w:r>
        <w:rPr>
          <w:rFonts w:ascii="Calibri" w:hAnsi="Calibri" w:eastAsia="Times New Roman" w:cs="Calibri"/>
          <w:b/>
          <w:bCs/>
          <w:color w:val="000000"/>
          <w:sz w:val="20"/>
          <w:szCs w:val="20"/>
        </w:rPr>
        <w:t xml:space="preserve"> :- </w:t>
      </w:r>
      <w:r w:rsidRPr="009D21BC">
        <w:rPr>
          <w:rFonts w:ascii="Calibri" w:hAnsi="Calibri" w:eastAsia="Times New Roman" w:cs="Calibri"/>
          <w:bCs/>
          <w:color w:val="000000"/>
          <w:sz w:val="20"/>
          <w:szCs w:val="20"/>
        </w:rPr>
        <w:t>Difference between Date when last tranch for full payment is received and Recovery cutoff date)</w:t>
      </w:r>
      <w:r w:rsidR="00DB551F">
        <w:rPr>
          <w:rFonts w:ascii="Calibri" w:hAnsi="Calibri" w:eastAsia="Times New Roman" w:cs="Calibri"/>
          <w:b/>
          <w:bCs/>
          <w:color w:val="000000"/>
          <w:sz w:val="20"/>
          <w:szCs w:val="20"/>
        </w:rPr>
        <w:t>.</w:t>
      </w:r>
    </w:p>
    <w:p w:rsidR="003749F8" w:rsidP="003749F8" w:rsidRDefault="003749F8" w14:paraId="76E77013" w14:textId="77777777">
      <w:pPr>
        <w:pStyle w:val="ListParagraph"/>
        <w:numPr>
          <w:ilvl w:val="1"/>
          <w:numId w:val="41"/>
        </w:numPr>
        <w:rPr>
          <w:rFonts w:ascii="Calibri" w:hAnsi="Calibri" w:eastAsia="Times New Roman" w:cs="Calibri"/>
          <w:b/>
          <w:bCs/>
          <w:color w:val="000000"/>
          <w:sz w:val="20"/>
          <w:szCs w:val="20"/>
        </w:rPr>
      </w:pPr>
      <w:r w:rsidRPr="00FC174F">
        <w:rPr>
          <w:rFonts w:ascii="Calibri" w:hAnsi="Calibri" w:eastAsia="Times New Roman" w:cs="Calibri"/>
          <w:b/>
          <w:bCs/>
          <w:color w:val="000000"/>
          <w:sz w:val="20"/>
          <w:szCs w:val="20"/>
        </w:rPr>
        <w:t xml:space="preserve">Eligible  Days For  Penalty  :- </w:t>
      </w:r>
      <w:r w:rsidRPr="00FC174F">
        <w:rPr>
          <w:rFonts w:ascii="Calibri" w:hAnsi="Calibri" w:eastAsia="Times New Roman" w:cs="Calibri"/>
          <w:bCs/>
          <w:color w:val="000000"/>
          <w:sz w:val="20"/>
          <w:szCs w:val="20"/>
        </w:rPr>
        <w:t xml:space="preserve">In scheme level NCGTC will add Recovery Threshold days for Penalty (Days). If Days Elapsed less than or equal to  than Recovery Threshold days for Penalty (Days)  then </w:t>
      </w:r>
      <w:r w:rsidRPr="00FC174F">
        <w:rPr>
          <w:rFonts w:ascii="Calibri" w:hAnsi="Calibri" w:eastAsia="Times New Roman" w:cs="Calibri"/>
          <w:b/>
          <w:bCs/>
          <w:color w:val="000000"/>
          <w:sz w:val="20"/>
          <w:szCs w:val="20"/>
        </w:rPr>
        <w:t>eligible days for Penalty</w:t>
      </w:r>
      <w:r w:rsidRPr="00FC174F">
        <w:rPr>
          <w:rFonts w:ascii="Calibri" w:hAnsi="Calibri" w:eastAsia="Times New Roman" w:cs="Calibri"/>
          <w:bCs/>
          <w:color w:val="000000"/>
          <w:sz w:val="20"/>
          <w:szCs w:val="20"/>
        </w:rPr>
        <w:t xml:space="preserve"> will be </w:t>
      </w:r>
      <w:r w:rsidRPr="00FC174F">
        <w:rPr>
          <w:rFonts w:ascii="Calibri" w:hAnsi="Calibri" w:eastAsia="Times New Roman" w:cs="Calibri"/>
          <w:b/>
          <w:bCs/>
          <w:color w:val="000000"/>
          <w:sz w:val="20"/>
          <w:szCs w:val="20"/>
        </w:rPr>
        <w:t>“Zero” else (Days Elapsed - Recovery Threshold days for Penalty (Days).</w:t>
      </w:r>
    </w:p>
    <w:p w:rsidR="003749F8" w:rsidP="003749F8" w:rsidRDefault="003749F8" w14:paraId="27C379AC" w14:textId="77777777">
      <w:pPr>
        <w:pStyle w:val="ListParagraph"/>
        <w:numPr>
          <w:ilvl w:val="1"/>
          <w:numId w:val="41"/>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Penalty  </w:t>
      </w:r>
      <w:r w:rsidRPr="00EF69D7">
        <w:rPr>
          <w:rFonts w:ascii="Calibri" w:hAnsi="Calibri" w:eastAsia="Times New Roman" w:cs="Calibri"/>
          <w:b/>
          <w:bCs/>
          <w:color w:val="000000"/>
          <w:sz w:val="20"/>
          <w:szCs w:val="20"/>
        </w:rPr>
        <w:t>Calculated</w:t>
      </w:r>
      <w:r>
        <w:rPr>
          <w:rFonts w:ascii="Calibri" w:hAnsi="Calibri" w:eastAsia="Times New Roman" w:cs="Calibri"/>
          <w:b/>
          <w:bCs/>
          <w:color w:val="000000"/>
          <w:sz w:val="20"/>
          <w:szCs w:val="20"/>
        </w:rPr>
        <w:t xml:space="preserve"> :-  </w:t>
      </w:r>
      <w:r w:rsidRPr="00D41EE6">
        <w:rPr>
          <w:rFonts w:ascii="Calibri" w:hAnsi="Calibri" w:eastAsia="Times New Roman" w:cs="Calibri"/>
          <w:bCs/>
          <w:color w:val="000000"/>
          <w:sz w:val="20"/>
          <w:szCs w:val="20"/>
        </w:rPr>
        <w:t>(Recovery Amount (NCGTC Share) * Rate of Penalty/365* Eligible  Days For  Penalty)</w:t>
      </w:r>
      <w:r>
        <w:rPr>
          <w:rFonts w:ascii="Calibri" w:hAnsi="Calibri" w:eastAsia="Times New Roman" w:cs="Calibri"/>
          <w:bCs/>
          <w:color w:val="000000"/>
          <w:sz w:val="20"/>
          <w:szCs w:val="20"/>
        </w:rPr>
        <w:t>.</w:t>
      </w:r>
    </w:p>
    <w:p w:rsidR="00DB3D88" w:rsidP="00DB3D88" w:rsidRDefault="003749F8" w14:paraId="465EF717" w14:textId="77777777">
      <w:pPr>
        <w:pStyle w:val="ListParagraph"/>
        <w:numPr>
          <w:ilvl w:val="1"/>
          <w:numId w:val="41"/>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Tax on Penalty (@18% on E) :- </w:t>
      </w:r>
      <w:r w:rsidRPr="0040399D">
        <w:rPr>
          <w:rFonts w:ascii="Calibri" w:hAnsi="Calibri" w:eastAsia="Times New Roman" w:cs="Calibri"/>
          <w:bCs/>
          <w:color w:val="000000"/>
          <w:sz w:val="20"/>
          <w:szCs w:val="20"/>
        </w:rPr>
        <w:t xml:space="preserve"> (18% on Penalty).</w:t>
      </w:r>
    </w:p>
    <w:p w:rsidR="003749F8" w:rsidP="00EC3393" w:rsidRDefault="003749F8" w14:paraId="2026A7C7" w14:textId="29B8D779">
      <w:pPr>
        <w:pStyle w:val="ListParagraph"/>
        <w:numPr>
          <w:ilvl w:val="1"/>
          <w:numId w:val="41"/>
        </w:numPr>
        <w:rPr>
          <w:rFonts w:ascii="Calibri" w:hAnsi="Calibri" w:eastAsia="Times New Roman" w:cs="Calibri"/>
          <w:bCs/>
          <w:color w:val="000000"/>
          <w:sz w:val="20"/>
          <w:szCs w:val="20"/>
        </w:rPr>
      </w:pPr>
      <w:r w:rsidRPr="00DB3D88">
        <w:rPr>
          <w:rFonts w:ascii="Calibri" w:hAnsi="Calibri" w:eastAsia="Times New Roman" w:cs="Calibri"/>
          <w:b/>
          <w:bCs/>
          <w:color w:val="000000"/>
          <w:sz w:val="20"/>
          <w:szCs w:val="20"/>
        </w:rPr>
        <w:t xml:space="preserve">Recovery Proceedings for Cases - </w:t>
      </w:r>
      <w:r w:rsidR="00DB3D88">
        <w:rPr>
          <w:rFonts w:ascii="Calibri" w:hAnsi="Calibri" w:eastAsia="Times New Roman" w:cs="Calibri"/>
          <w:b/>
          <w:bCs/>
          <w:color w:val="000000"/>
          <w:sz w:val="20"/>
          <w:szCs w:val="20"/>
        </w:rPr>
        <w:t>Post Final Claim (A+B+C</w:t>
      </w:r>
      <w:r w:rsidRPr="00DB3D88">
        <w:rPr>
          <w:rFonts w:ascii="Calibri" w:hAnsi="Calibri" w:eastAsia="Times New Roman" w:cs="Calibri"/>
          <w:b/>
          <w:bCs/>
          <w:color w:val="000000"/>
          <w:sz w:val="20"/>
          <w:szCs w:val="20"/>
        </w:rPr>
        <w:t>) along with Penalty/Taxes: -</w:t>
      </w:r>
      <w:r w:rsidRPr="00DB3D88">
        <w:rPr>
          <w:rFonts w:ascii="Calibri" w:hAnsi="Calibri" w:eastAsia="Times New Roman" w:cs="Calibri"/>
          <w:bCs/>
          <w:color w:val="000000"/>
          <w:sz w:val="20"/>
          <w:szCs w:val="20"/>
        </w:rPr>
        <w:t xml:space="preserve"> Sum of (Recovery Amount (NCGTC Share)+ Penalty + Tax on Penalty).</w:t>
      </w:r>
    </w:p>
    <w:p w:rsidRPr="00EC3393" w:rsidR="00EC3393" w:rsidP="00EC3393" w:rsidRDefault="00EC3393" w14:paraId="332F11B4" w14:textId="77777777">
      <w:pPr>
        <w:pStyle w:val="ListParagraph"/>
        <w:ind w:left="1080"/>
        <w:rPr>
          <w:rFonts w:ascii="Calibri" w:hAnsi="Calibri" w:eastAsia="Times New Roman" w:cs="Calibri"/>
          <w:bCs/>
          <w:color w:val="000000"/>
          <w:sz w:val="20"/>
          <w:szCs w:val="20"/>
        </w:rPr>
      </w:pPr>
    </w:p>
    <w:p w:rsidR="005C5DAE" w:rsidP="005C5DAE" w:rsidRDefault="005C5DAE" w14:paraId="60AC4E8E" w14:textId="1D1DED55">
      <w:pPr>
        <w:spacing w:line="252" w:lineRule="auto"/>
        <w:jc w:val="both"/>
        <w:rPr>
          <w:b/>
        </w:rPr>
      </w:pPr>
      <w:r>
        <w:rPr>
          <w:b/>
        </w:rPr>
        <w:t>Note:</w:t>
      </w:r>
    </w:p>
    <w:p w:rsidRPr="00B2244E" w:rsidR="005C5DAE" w:rsidP="00344C72" w:rsidRDefault="005C5DAE" w14:paraId="4D4E85F6" w14:textId="77777777">
      <w:pPr>
        <w:pStyle w:val="ListParagraph"/>
        <w:numPr>
          <w:ilvl w:val="0"/>
          <w:numId w:val="30"/>
        </w:numPr>
        <w:spacing w:line="252" w:lineRule="auto"/>
        <w:jc w:val="both"/>
        <w:rPr>
          <w:u w:val="single"/>
        </w:rPr>
      </w:pPr>
      <w:r>
        <w:t xml:space="preserve">Amount of INR </w:t>
      </w:r>
      <w:r w:rsidRPr="006B7F5E">
        <w:t>61,559.75</w:t>
      </w:r>
      <w:r>
        <w:t>/-</w:t>
      </w:r>
      <w:r w:rsidRPr="006B7F5E">
        <w:t xml:space="preserve"> </w:t>
      </w:r>
      <w:r>
        <w:t>is adjusted in Final claim settlement.</w:t>
      </w:r>
    </w:p>
    <w:p w:rsidRPr="00BA53B3" w:rsidR="005C5DAE" w:rsidP="00344C72" w:rsidRDefault="005C5DAE" w14:paraId="5876092E" w14:textId="77777777">
      <w:pPr>
        <w:pStyle w:val="ListParagraph"/>
        <w:numPr>
          <w:ilvl w:val="0"/>
          <w:numId w:val="30"/>
        </w:numPr>
        <w:spacing w:line="252" w:lineRule="auto"/>
        <w:jc w:val="both"/>
        <w:rPr>
          <w:u w:val="single"/>
        </w:rPr>
      </w:pPr>
      <w:r>
        <w:t>In this case since there is no penalty, there is no need for any additional recoveries from MLI</w:t>
      </w:r>
    </w:p>
    <w:p w:rsidR="005C5DAE" w:rsidP="005C5DAE" w:rsidRDefault="005C5DAE" w14:paraId="434B093F" w14:textId="6A9EA0DB">
      <w:pPr>
        <w:pStyle w:val="ListParagraph"/>
        <w:spacing w:line="252" w:lineRule="auto"/>
        <w:jc w:val="both"/>
        <w:rPr>
          <w:u w:val="single"/>
        </w:rPr>
      </w:pPr>
    </w:p>
    <w:p w:rsidR="00706698" w:rsidP="005C5DAE" w:rsidRDefault="00706698" w14:paraId="628DD1FD" w14:textId="29C9A6DD">
      <w:pPr>
        <w:pStyle w:val="ListParagraph"/>
        <w:spacing w:line="252" w:lineRule="auto"/>
        <w:jc w:val="both"/>
        <w:rPr>
          <w:u w:val="single"/>
        </w:rPr>
      </w:pPr>
    </w:p>
    <w:p w:rsidRPr="00152315" w:rsidR="00706698" w:rsidP="005C5DAE" w:rsidRDefault="00706698" w14:paraId="38133F3B" w14:textId="77777777">
      <w:pPr>
        <w:pStyle w:val="ListParagraph"/>
        <w:spacing w:line="252" w:lineRule="auto"/>
        <w:jc w:val="both"/>
        <w:rPr>
          <w:u w:val="single"/>
        </w:rPr>
      </w:pPr>
    </w:p>
    <w:p w:rsidR="005C5DAE" w:rsidP="00344C72" w:rsidRDefault="005C5DAE" w14:paraId="30AE8011" w14:textId="4640505D">
      <w:pPr>
        <w:pStyle w:val="ListParagraph"/>
        <w:numPr>
          <w:ilvl w:val="0"/>
          <w:numId w:val="29"/>
        </w:numPr>
        <w:spacing w:line="252" w:lineRule="auto"/>
        <w:jc w:val="both"/>
      </w:pPr>
      <w:commentRangeStart w:id="172"/>
      <w:r>
        <w:t>Scenario 2:</w:t>
      </w:r>
      <w:r w:rsidR="00C34819">
        <w:t xml:space="preserve"> (Old Recovery Calculation with Penalty)</w:t>
      </w:r>
      <w:commentRangeEnd w:id="172"/>
      <w:r w:rsidR="00424853">
        <w:rPr>
          <w:rStyle w:val="CommentReference"/>
        </w:rPr>
        <w:commentReference w:id="172"/>
      </w:r>
    </w:p>
    <w:p w:rsidR="005C5DAE" w:rsidP="00344C72" w:rsidRDefault="005C5DAE" w14:paraId="3173DF46" w14:textId="77777777">
      <w:pPr>
        <w:pStyle w:val="ListParagraph"/>
        <w:numPr>
          <w:ilvl w:val="1"/>
          <w:numId w:val="29"/>
        </w:numPr>
        <w:spacing w:line="252" w:lineRule="auto"/>
        <w:jc w:val="both"/>
      </w:pPr>
      <w:r w:rsidRPr="00FF1D72">
        <w:t>Penalty Situation (File uploaded before cutoff date &amp; Full payment done after cutoff date)</w:t>
      </w:r>
    </w:p>
    <w:p w:rsidR="005C5DAE" w:rsidP="00344C72" w:rsidRDefault="005C5DAE" w14:paraId="454944C4" w14:textId="77777777">
      <w:pPr>
        <w:pStyle w:val="ListParagraph"/>
        <w:numPr>
          <w:ilvl w:val="1"/>
          <w:numId w:val="29"/>
        </w:numPr>
        <w:spacing w:line="252" w:lineRule="auto"/>
        <w:jc w:val="both"/>
      </w:pPr>
      <w:r w:rsidRPr="00152315">
        <w:t>Information in Recovery File (XML)</w:t>
      </w:r>
    </w:p>
    <w:tbl>
      <w:tblPr>
        <w:tblW w:w="9340" w:type="dxa"/>
        <w:tblLook w:val="04A0" w:firstRow="1" w:lastRow="0" w:firstColumn="1" w:lastColumn="0" w:noHBand="0" w:noVBand="1"/>
      </w:tblPr>
      <w:tblGrid>
        <w:gridCol w:w="6140"/>
        <w:gridCol w:w="1500"/>
        <w:gridCol w:w="1700"/>
      </w:tblGrid>
      <w:tr w:rsidRPr="00152315" w:rsidR="005C5DAE" w:rsidTr="0012054A" w14:paraId="29575134"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152315" w:rsidR="005C5DAE" w:rsidP="0012054A" w:rsidRDefault="005C5DAE" w14:paraId="26DFDFDB"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Month when recovery file is uploaded by MLI</w:t>
            </w:r>
          </w:p>
        </w:tc>
        <w:tc>
          <w:tcPr>
            <w:tcW w:w="1500" w:type="dxa"/>
            <w:tcBorders>
              <w:top w:val="single" w:color="auto" w:sz="4" w:space="0"/>
              <w:left w:val="nil"/>
              <w:bottom w:val="single" w:color="auto" w:sz="4" w:space="0"/>
              <w:right w:val="single" w:color="auto" w:sz="4" w:space="0"/>
            </w:tcBorders>
            <w:shd w:val="clear" w:color="000000" w:fill="BDD7EE"/>
            <w:noWrap/>
            <w:hideMark/>
          </w:tcPr>
          <w:p w:rsidRPr="00152315" w:rsidR="005C5DAE" w:rsidP="0012054A" w:rsidRDefault="005C5DAE" w14:paraId="759BA76D"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Feb-20</w:t>
            </w:r>
          </w:p>
        </w:tc>
        <w:tc>
          <w:tcPr>
            <w:tcW w:w="1700"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5C5DAE" w14:paraId="6F72FCC0"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r>
      <w:tr w:rsidRPr="00152315" w:rsidR="005C5DAE" w:rsidTr="0012054A" w14:paraId="5C1B496A"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noWrap/>
            <w:vAlign w:val="bottom"/>
            <w:hideMark/>
          </w:tcPr>
          <w:p w:rsidRPr="00152315" w:rsidR="005C5DAE" w:rsidP="0012054A" w:rsidRDefault="005C5DAE" w14:paraId="15D310A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Rate of Penalty</w:t>
            </w:r>
          </w:p>
        </w:tc>
        <w:tc>
          <w:tcPr>
            <w:tcW w:w="1500" w:type="dxa"/>
            <w:tcBorders>
              <w:top w:val="nil"/>
              <w:left w:val="nil"/>
              <w:bottom w:val="single" w:color="auto" w:sz="4" w:space="0"/>
              <w:right w:val="single" w:color="auto" w:sz="4" w:space="0"/>
            </w:tcBorders>
            <w:shd w:val="clear" w:color="000000" w:fill="BDD7EE"/>
            <w:noWrap/>
            <w:vAlign w:val="bottom"/>
            <w:hideMark/>
          </w:tcPr>
          <w:p w:rsidRPr="00152315" w:rsidR="005C5DAE" w:rsidP="0012054A" w:rsidRDefault="005C5DAE" w14:paraId="5D33C66A"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10%</w:t>
            </w:r>
          </w:p>
        </w:tc>
        <w:tc>
          <w:tcPr>
            <w:tcW w:w="17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64FBD3B"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r>
      <w:tr w:rsidRPr="00152315" w:rsidR="005C5DAE" w:rsidTr="0012054A" w14:paraId="7C5DE1D2"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152315" w:rsidR="005C5DAE" w:rsidP="0012054A" w:rsidRDefault="005C5DAE" w14:paraId="1DDC3E34"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DATE when the last tranch for full recovery payment is received</w:t>
            </w:r>
          </w:p>
        </w:tc>
        <w:tc>
          <w:tcPr>
            <w:tcW w:w="1500" w:type="dxa"/>
            <w:tcBorders>
              <w:top w:val="nil"/>
              <w:left w:val="nil"/>
              <w:bottom w:val="single" w:color="auto" w:sz="4" w:space="0"/>
              <w:right w:val="single" w:color="auto" w:sz="4" w:space="0"/>
            </w:tcBorders>
            <w:shd w:val="clear" w:color="000000" w:fill="BDD7EE"/>
            <w:noWrap/>
            <w:hideMark/>
          </w:tcPr>
          <w:p w:rsidRPr="00152315" w:rsidR="005C5DAE" w:rsidP="0012054A" w:rsidRDefault="005C5DAE" w14:paraId="254B0A70"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17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ADC3158"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r>
      <w:tr w:rsidRPr="00152315" w:rsidR="005C5DAE" w:rsidTr="0012054A" w14:paraId="50600BD4"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152315" w:rsidR="005C5DAE" w:rsidP="0012054A" w:rsidRDefault="005C5DAE" w14:paraId="38AD21DC"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Recovery Cutoff Date as define by NCGTC in schemes</w:t>
            </w:r>
          </w:p>
        </w:tc>
        <w:tc>
          <w:tcPr>
            <w:tcW w:w="1500" w:type="dxa"/>
            <w:tcBorders>
              <w:top w:val="nil"/>
              <w:left w:val="nil"/>
              <w:bottom w:val="single" w:color="auto" w:sz="4" w:space="0"/>
              <w:right w:val="single" w:color="auto" w:sz="4" w:space="0"/>
            </w:tcBorders>
            <w:shd w:val="clear" w:color="000000" w:fill="BDD7EE"/>
            <w:noWrap/>
            <w:hideMark/>
          </w:tcPr>
          <w:p w:rsidRPr="00152315" w:rsidR="005C5DAE" w:rsidP="0012054A" w:rsidRDefault="005C5DAE" w14:paraId="64F8D667"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30-Apr-20</w:t>
            </w:r>
          </w:p>
        </w:tc>
        <w:tc>
          <w:tcPr>
            <w:tcW w:w="17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9461352"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D1</w:t>
            </w:r>
          </w:p>
        </w:tc>
      </w:tr>
      <w:tr w:rsidRPr="00152315" w:rsidR="005C5DAE" w:rsidTr="0012054A" w14:paraId="09B1390C"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152315" w:rsidR="005C5DAE" w:rsidP="0012054A" w:rsidRDefault="005C5DAE" w14:paraId="0FB29218"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NCGTC Share of Recoveries</w:t>
            </w:r>
          </w:p>
        </w:tc>
        <w:tc>
          <w:tcPr>
            <w:tcW w:w="1500" w:type="dxa"/>
            <w:tcBorders>
              <w:top w:val="nil"/>
              <w:left w:val="nil"/>
              <w:bottom w:val="single" w:color="auto" w:sz="4" w:space="0"/>
              <w:right w:val="single" w:color="auto" w:sz="4" w:space="0"/>
            </w:tcBorders>
            <w:shd w:val="clear" w:color="000000" w:fill="BDD7EE"/>
            <w:noWrap/>
            <w:hideMark/>
          </w:tcPr>
          <w:p w:rsidRPr="00152315" w:rsidR="005C5DAE" w:rsidP="0012054A" w:rsidRDefault="005C5DAE" w14:paraId="509B6089"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50%</w:t>
            </w:r>
          </w:p>
        </w:tc>
        <w:tc>
          <w:tcPr>
            <w:tcW w:w="17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3D33BFC"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w:t>
            </w:r>
          </w:p>
        </w:tc>
      </w:tr>
    </w:tbl>
    <w:p w:rsidR="005C5DAE" w:rsidP="005C5DAE" w:rsidRDefault="005C5DAE" w14:paraId="6EE636A1" w14:textId="77777777">
      <w:pPr>
        <w:spacing w:line="252" w:lineRule="auto"/>
        <w:jc w:val="both"/>
      </w:pPr>
    </w:p>
    <w:tbl>
      <w:tblPr>
        <w:tblW w:w="11120" w:type="dxa"/>
        <w:tblInd w:w="-815" w:type="dxa"/>
        <w:tblLook w:val="04A0" w:firstRow="1" w:lastRow="0" w:firstColumn="1" w:lastColumn="0" w:noHBand="0" w:noVBand="1"/>
      </w:tblPr>
      <w:tblGrid>
        <w:gridCol w:w="540"/>
        <w:gridCol w:w="1021"/>
        <w:gridCol w:w="1007"/>
        <w:gridCol w:w="1128"/>
        <w:gridCol w:w="1031"/>
        <w:gridCol w:w="1393"/>
        <w:gridCol w:w="857"/>
        <w:gridCol w:w="843"/>
        <w:gridCol w:w="1086"/>
        <w:gridCol w:w="843"/>
        <w:gridCol w:w="1400"/>
      </w:tblGrid>
      <w:tr w:rsidRPr="00152315" w:rsidR="005C5DAE" w:rsidTr="0012054A" w14:paraId="6D66D1BE" w14:textId="77777777">
        <w:trPr>
          <w:trHeight w:val="255"/>
        </w:trPr>
        <w:tc>
          <w:tcPr>
            <w:tcW w:w="54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10CAC450"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w:t>
            </w:r>
          </w:p>
        </w:tc>
        <w:tc>
          <w:tcPr>
            <w:tcW w:w="1021"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5C5DAE" w14:paraId="4DD9F46C"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w:t>
            </w:r>
          </w:p>
        </w:tc>
        <w:tc>
          <w:tcPr>
            <w:tcW w:w="1007"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5C5DAE" w14:paraId="3D82B863"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w:t>
            </w:r>
          </w:p>
        </w:tc>
        <w:tc>
          <w:tcPr>
            <w:tcW w:w="1128"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5C5DAE" w14:paraId="5AE8900B" w14:textId="77777777">
            <w:pPr>
              <w:spacing w:after="0" w:line="240" w:lineRule="auto"/>
              <w:jc w:val="center"/>
              <w:rPr>
                <w:rFonts w:ascii="Calibri" w:hAnsi="Calibri" w:eastAsia="Times New Roman" w:cs="Calibri"/>
                <w:b/>
                <w:bCs/>
                <w:color w:val="000000"/>
                <w:sz w:val="20"/>
                <w:szCs w:val="20"/>
              </w:rPr>
            </w:pPr>
          </w:p>
        </w:tc>
        <w:tc>
          <w:tcPr>
            <w:tcW w:w="1031"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5C5DAE" w14:paraId="26EAED49"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A</w:t>
            </w:r>
          </w:p>
        </w:tc>
        <w:tc>
          <w:tcPr>
            <w:tcW w:w="1393"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5C5DAE" w14:paraId="1D9DC397"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D2 </w:t>
            </w:r>
          </w:p>
        </w:tc>
        <w:tc>
          <w:tcPr>
            <w:tcW w:w="857"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5C5DAE" w14:paraId="486548ED"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w:t>
            </w:r>
          </w:p>
        </w:tc>
        <w:tc>
          <w:tcPr>
            <w:tcW w:w="843"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5C5DAE" w14:paraId="70AB9A77" w14:textId="3EE9EDD3">
            <w:pPr>
              <w:spacing w:after="0" w:line="240" w:lineRule="auto"/>
              <w:jc w:val="center"/>
              <w:rPr>
                <w:rFonts w:ascii="Calibri" w:hAnsi="Calibri" w:eastAsia="Times New Roman" w:cs="Calibri"/>
                <w:b/>
                <w:bCs/>
                <w:color w:val="000000"/>
                <w:sz w:val="20"/>
                <w:szCs w:val="20"/>
              </w:rPr>
            </w:pPr>
          </w:p>
        </w:tc>
        <w:tc>
          <w:tcPr>
            <w:tcW w:w="1086"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7D4A0D" w14:paraId="0251B66E" w14:textId="20672FF6">
            <w:pPr>
              <w:spacing w:after="0" w:line="240" w:lineRule="auto"/>
              <w:jc w:val="center"/>
              <w:rPr>
                <w:rFonts w:ascii="Calibri" w:hAnsi="Calibri" w:eastAsia="Times New Roman" w:cs="Calibri"/>
                <w:b/>
                <w:bCs/>
                <w:color w:val="000000"/>
                <w:sz w:val="20"/>
                <w:szCs w:val="20"/>
              </w:rPr>
            </w:pPr>
            <w:r>
              <w:rPr>
                <w:rFonts w:ascii="Calibri" w:hAnsi="Calibri" w:eastAsia="Times New Roman" w:cs="Calibri"/>
                <w:b/>
                <w:bCs/>
                <w:color w:val="000000"/>
                <w:sz w:val="20"/>
                <w:szCs w:val="20"/>
              </w:rPr>
              <w:t>B</w:t>
            </w:r>
          </w:p>
        </w:tc>
        <w:tc>
          <w:tcPr>
            <w:tcW w:w="814"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7D4A0D" w14:paraId="13D03C5B" w14:textId="3A6D3612">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C</w:t>
            </w:r>
          </w:p>
        </w:tc>
        <w:tc>
          <w:tcPr>
            <w:tcW w:w="1400" w:type="dxa"/>
            <w:tcBorders>
              <w:top w:val="single" w:color="auto" w:sz="4" w:space="0"/>
              <w:left w:val="nil"/>
              <w:bottom w:val="single" w:color="auto" w:sz="4" w:space="0"/>
              <w:right w:val="single" w:color="auto" w:sz="4" w:space="0"/>
            </w:tcBorders>
            <w:shd w:val="clear" w:color="auto" w:fill="auto"/>
            <w:noWrap/>
            <w:vAlign w:val="bottom"/>
            <w:hideMark/>
          </w:tcPr>
          <w:p w:rsidRPr="00152315" w:rsidR="005C5DAE" w:rsidP="0012054A" w:rsidRDefault="005C5DAE" w14:paraId="36A830D9"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r>
      <w:tr w:rsidRPr="00152315" w:rsidR="005C5DAE" w:rsidTr="0012054A" w14:paraId="5FCA1C5E" w14:textId="77777777">
        <w:trPr>
          <w:trHeight w:val="1785"/>
        </w:trPr>
        <w:tc>
          <w:tcPr>
            <w:tcW w:w="540" w:type="dxa"/>
            <w:tcBorders>
              <w:top w:val="nil"/>
              <w:left w:val="single" w:color="auto" w:sz="4" w:space="0"/>
              <w:bottom w:val="single" w:color="auto" w:sz="4" w:space="0"/>
              <w:right w:val="single" w:color="auto" w:sz="4" w:space="0"/>
            </w:tcBorders>
            <w:shd w:val="clear" w:color="000000" w:fill="F8CBAD"/>
            <w:noWrap/>
            <w:vAlign w:val="center"/>
            <w:hideMark/>
          </w:tcPr>
          <w:p w:rsidRPr="00152315" w:rsidR="005C5DAE" w:rsidP="0012054A" w:rsidRDefault="005C5DAE" w14:paraId="1C8948DB"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A/c No.</w:t>
            </w:r>
          </w:p>
        </w:tc>
        <w:tc>
          <w:tcPr>
            <w:tcW w:w="1021"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59BCC383"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Customer</w:t>
            </w:r>
            <w:r w:rsidRPr="00152315">
              <w:rPr>
                <w:rFonts w:ascii="Calibri" w:hAnsi="Calibri" w:eastAsia="Times New Roman" w:cs="Calibri"/>
                <w:b/>
                <w:bCs/>
                <w:color w:val="000000"/>
                <w:sz w:val="20"/>
                <w:szCs w:val="20"/>
              </w:rPr>
              <w:br/>
            </w:r>
            <w:r w:rsidRPr="00152315">
              <w:rPr>
                <w:rFonts w:ascii="Calibri" w:hAnsi="Calibri" w:eastAsia="Times New Roman" w:cs="Calibri"/>
                <w:b/>
                <w:bCs/>
                <w:color w:val="000000"/>
                <w:sz w:val="20"/>
                <w:szCs w:val="20"/>
              </w:rPr>
              <w:t xml:space="preserve"> Id</w:t>
            </w:r>
          </w:p>
        </w:tc>
        <w:tc>
          <w:tcPr>
            <w:tcW w:w="1007"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39A55D25"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Date of Recovery (From Borrower to MLI)</w:t>
            </w:r>
          </w:p>
        </w:tc>
        <w:tc>
          <w:tcPr>
            <w:tcW w:w="1128"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17F32524"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Recovery Amount (Entire amount)</w:t>
            </w:r>
          </w:p>
        </w:tc>
        <w:tc>
          <w:tcPr>
            <w:tcW w:w="1031"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65E4A19B"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Recovery Amount (NCGTC Share)</w:t>
            </w:r>
          </w:p>
        </w:tc>
        <w:tc>
          <w:tcPr>
            <w:tcW w:w="1393"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0F1894BF"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DATE when the last tranch for full recovery payment is received</w:t>
            </w:r>
          </w:p>
        </w:tc>
        <w:tc>
          <w:tcPr>
            <w:tcW w:w="857"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3D0F2A45"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Days Elapsed (  D2-D1 )</w:t>
            </w:r>
          </w:p>
        </w:tc>
        <w:tc>
          <w:tcPr>
            <w:tcW w:w="843"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09D56C77"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Eligible Days For Penalty</w:t>
            </w:r>
          </w:p>
        </w:tc>
        <w:tc>
          <w:tcPr>
            <w:tcW w:w="1086"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5BAECB13"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Penalty Calculated</w:t>
            </w:r>
          </w:p>
        </w:tc>
        <w:tc>
          <w:tcPr>
            <w:tcW w:w="814"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5BB17A6F"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xml:space="preserve">Tax on Penalty </w:t>
            </w:r>
            <w:r w:rsidRPr="00152315">
              <w:rPr>
                <w:rFonts w:ascii="Calibri" w:hAnsi="Calibri" w:eastAsia="Times New Roman" w:cs="Calibri"/>
                <w:b/>
                <w:bCs/>
                <w:color w:val="000000"/>
                <w:sz w:val="20"/>
                <w:szCs w:val="20"/>
              </w:rPr>
              <w:br/>
            </w:r>
            <w:r w:rsidRPr="00152315">
              <w:rPr>
                <w:rFonts w:ascii="Calibri" w:hAnsi="Calibri" w:eastAsia="Times New Roman" w:cs="Calibri"/>
                <w:b/>
                <w:bCs/>
                <w:color w:val="000000"/>
                <w:sz w:val="20"/>
                <w:szCs w:val="20"/>
              </w:rPr>
              <w:t>(@18% on E)</w:t>
            </w:r>
          </w:p>
        </w:tc>
        <w:tc>
          <w:tcPr>
            <w:tcW w:w="1400" w:type="dxa"/>
            <w:tcBorders>
              <w:top w:val="nil"/>
              <w:left w:val="nil"/>
              <w:bottom w:val="single" w:color="auto" w:sz="4" w:space="0"/>
              <w:right w:val="single" w:color="auto" w:sz="4" w:space="0"/>
            </w:tcBorders>
            <w:shd w:val="clear" w:color="000000" w:fill="F8CBAD"/>
            <w:vAlign w:val="center"/>
            <w:hideMark/>
          </w:tcPr>
          <w:p w:rsidRPr="00152315" w:rsidR="005C5DAE" w:rsidP="0012054A" w:rsidRDefault="005C5DAE" w14:paraId="42B2C8B2" w14:textId="77777777">
            <w:pPr>
              <w:spacing w:after="0" w:line="240" w:lineRule="auto"/>
              <w:jc w:val="center"/>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Recovery Proceedings for Cases -  Post Full &amp; Final Claim (A+B+C) along with Penalty/Taxes</w:t>
            </w:r>
          </w:p>
        </w:tc>
      </w:tr>
      <w:tr w:rsidRPr="00152315" w:rsidR="005C5DAE" w:rsidTr="0012054A" w14:paraId="4A866316"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67AF3BD4"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L1</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897339E"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A1</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6BA41B0C"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4-Feb-20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1AE95B8"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7,500.00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1B27F25"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3,750.00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67C49D55"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CD4BF7C"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8C2F0AF"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9982E22"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88.36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E2EAFE9"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15.90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01F4428"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3,854.26 </w:t>
            </w:r>
          </w:p>
        </w:tc>
      </w:tr>
      <w:tr w:rsidRPr="00152315" w:rsidR="005C5DAE" w:rsidTr="0012054A" w14:paraId="01B488D1"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20941172"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L2</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6B6E0B18"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A2</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7AC78E6"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5-Feb-20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EA70006"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5,000.00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7B8B261"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2,500.00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63A02906"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252B9B4"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AAADECC"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831F89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58.90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01BD4AA"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10.60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6BA3CA0"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2,569.51 </w:t>
            </w:r>
          </w:p>
        </w:tc>
      </w:tr>
      <w:tr w:rsidRPr="00152315" w:rsidR="005C5DAE" w:rsidTr="0012054A" w14:paraId="415B429C"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05F1605E"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L3</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80AB099"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A3</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6D259BC3"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10-Feb-20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6D56FA7"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20,000.00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52939CD"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10,000.00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99B4909"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54DB6C3"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1691E2C"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8B754D3"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235.62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C3E107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42.41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40BBCEB"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10,278.03 </w:t>
            </w:r>
          </w:p>
        </w:tc>
      </w:tr>
      <w:tr w:rsidRPr="00152315" w:rsidR="005C5DAE" w:rsidTr="0012054A" w14:paraId="2D8D80DB"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65174033"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L4</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806C316"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A4</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67705AC"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10-Feb-20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F2179CA"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18,750.00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24A2036"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9,375.00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0C28BB1"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275B123"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8194928"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D185B47"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220.89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A725ACD"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39.76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0126A87"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9,635.65 </w:t>
            </w:r>
          </w:p>
        </w:tc>
      </w:tr>
      <w:tr w:rsidRPr="00152315" w:rsidR="005C5DAE" w:rsidTr="0012054A" w14:paraId="7372B73D"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289513CC"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L5</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A254276"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A5</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273A268"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12-Feb-20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92A14D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4,500.00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E6F857B"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2,250.00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760A1B1"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127CD41"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EFA1B2B"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BF11152"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53.01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A324250"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9.54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526FADC"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2,312.56 </w:t>
            </w:r>
          </w:p>
        </w:tc>
      </w:tr>
      <w:tr w:rsidRPr="00152315" w:rsidR="005C5DAE" w:rsidTr="0012054A" w14:paraId="6C55D656"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12EC9FF7"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L6</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AC18380"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A6</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CDE84E5"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12-Feb-20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F9CEBEE"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6,000.00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213DFC7"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3,000.00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F7CB8B9"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EC76C78"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3991A93"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39D5138"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70.68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541A6B0"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12.72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2A48382"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3,083.41 </w:t>
            </w:r>
          </w:p>
        </w:tc>
      </w:tr>
      <w:tr w:rsidRPr="00152315" w:rsidR="005C5DAE" w:rsidTr="0012054A" w14:paraId="3D913D7F"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340C7F5A"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L7</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E7E7EED"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A7</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5D84521"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28-Jan-20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4E0E691"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7,950.50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2FA31E1"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3,975.25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358391D"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A93E619"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6EF58C0"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72C8767"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93.66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2536977"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16.86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501B533"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4,085.77 </w:t>
            </w:r>
          </w:p>
        </w:tc>
      </w:tr>
      <w:tr w:rsidRPr="00152315" w:rsidR="005C5DAE" w:rsidTr="0012054A" w14:paraId="0DE67F93"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07F1050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L8</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45BD4B5"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A8</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1FC0FCE"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27-Jan-20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DF70278"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11,253.50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82664A6"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5,626.75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3F010D7"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BC2EE75"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042DCFD"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6024B19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132.58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ABF072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23.86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D83A1E5"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5,783.19 </w:t>
            </w:r>
          </w:p>
        </w:tc>
      </w:tr>
      <w:tr w:rsidRPr="00152315" w:rsidR="005C5DAE" w:rsidTr="0012054A" w14:paraId="46D2AE54"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5EB8D26A"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L9</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36D0632"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A9</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8939643"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27-Jan-20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0F869F9"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17,587.50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50642E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8,793.75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C429D9E"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2A5AB97"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8B476A1"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E37CFDC"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207.20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E2E0ECD"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37.30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7FAAD2E"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9,038.24 </w:t>
            </w:r>
          </w:p>
        </w:tc>
      </w:tr>
      <w:tr w:rsidRPr="00152315" w:rsidR="005C5DAE" w:rsidTr="0012054A" w14:paraId="62E0B25F"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1B76A695"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L10</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1E16258"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A10</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E8696FF"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27-Jan-20</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C5B83FC"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24,578.00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DE34219"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12,289.00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26B941E"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41E3757"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63DC292" w14:textId="77777777">
            <w:pPr>
              <w:spacing w:after="0" w:line="240" w:lineRule="auto"/>
              <w:jc w:val="right"/>
              <w:rPr>
                <w:rFonts w:ascii="Calibri" w:hAnsi="Calibri" w:eastAsia="Times New Roman" w:cs="Calibri"/>
                <w:color w:val="000000"/>
                <w:sz w:val="20"/>
                <w:szCs w:val="20"/>
              </w:rPr>
            </w:pPr>
            <w:r w:rsidRPr="00152315">
              <w:rPr>
                <w:rFonts w:ascii="Calibri" w:hAnsi="Calibri" w:eastAsia="Times New Roman" w:cs="Calibri"/>
                <w:color w:val="000000"/>
                <w:sz w:val="20"/>
                <w:szCs w:val="20"/>
              </w:rPr>
              <w:t>86</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7A5E3D31"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289.55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C5E7F0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52.12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203D187A"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12,630.67 </w:t>
            </w:r>
          </w:p>
        </w:tc>
      </w:tr>
      <w:tr w:rsidRPr="00152315" w:rsidR="005C5DAE" w:rsidTr="0012054A" w14:paraId="00EC50EF" w14:textId="77777777">
        <w:trPr>
          <w:trHeight w:val="255"/>
        </w:trPr>
        <w:tc>
          <w:tcPr>
            <w:tcW w:w="540" w:type="dxa"/>
            <w:tcBorders>
              <w:top w:val="nil"/>
              <w:left w:val="single" w:color="auto" w:sz="4" w:space="0"/>
              <w:bottom w:val="single" w:color="auto" w:sz="4" w:space="0"/>
              <w:right w:val="single" w:color="auto" w:sz="4" w:space="0"/>
            </w:tcBorders>
            <w:shd w:val="clear" w:color="auto" w:fill="auto"/>
            <w:noWrap/>
            <w:vAlign w:val="bottom"/>
            <w:hideMark/>
          </w:tcPr>
          <w:p w:rsidRPr="00152315" w:rsidR="005C5DAE" w:rsidP="0012054A" w:rsidRDefault="005C5DAE" w14:paraId="6127CD3D"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c>
          <w:tcPr>
            <w:tcW w:w="102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EF9781F"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c>
          <w:tcPr>
            <w:tcW w:w="100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3822ABB"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c>
          <w:tcPr>
            <w:tcW w:w="1128"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3AE303C"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xml:space="preserve">    123,119.50 </w:t>
            </w:r>
          </w:p>
        </w:tc>
        <w:tc>
          <w:tcPr>
            <w:tcW w:w="1031"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0C7D41A5"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xml:space="preserve">                  61,559.75 </w:t>
            </w:r>
          </w:p>
        </w:tc>
        <w:tc>
          <w:tcPr>
            <w:tcW w:w="139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C4C143C"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w:t>
            </w:r>
          </w:p>
        </w:tc>
        <w:tc>
          <w:tcPr>
            <w:tcW w:w="857"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4DB10B9A"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w:t>
            </w:r>
          </w:p>
        </w:tc>
        <w:tc>
          <w:tcPr>
            <w:tcW w:w="843"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1C16E991"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c>
          <w:tcPr>
            <w:tcW w:w="1086"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360B1241"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xml:space="preserve">          1,450.45 </w:t>
            </w:r>
          </w:p>
        </w:tc>
        <w:tc>
          <w:tcPr>
            <w:tcW w:w="814"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61C81264"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xml:space="preserve">                       261.08 </w:t>
            </w:r>
          </w:p>
        </w:tc>
        <w:tc>
          <w:tcPr>
            <w:tcW w:w="1400" w:type="dxa"/>
            <w:tcBorders>
              <w:top w:val="nil"/>
              <w:left w:val="nil"/>
              <w:bottom w:val="single" w:color="auto" w:sz="4" w:space="0"/>
              <w:right w:val="single" w:color="auto" w:sz="4" w:space="0"/>
            </w:tcBorders>
            <w:shd w:val="clear" w:color="auto" w:fill="auto"/>
            <w:noWrap/>
            <w:vAlign w:val="bottom"/>
            <w:hideMark/>
          </w:tcPr>
          <w:p w:rsidRPr="00152315" w:rsidR="005C5DAE" w:rsidP="0012054A" w:rsidRDefault="005C5DAE" w14:paraId="53766ACE"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xml:space="preserve">          63,271.28 </w:t>
            </w:r>
          </w:p>
        </w:tc>
      </w:tr>
    </w:tbl>
    <w:p w:rsidR="00523136" w:rsidP="00523136" w:rsidRDefault="00523136" w14:paraId="1DA40893" w14:textId="7C3B5940">
      <w:pPr>
        <w:spacing w:line="252" w:lineRule="auto"/>
        <w:jc w:val="both"/>
        <w:rPr>
          <w:b/>
        </w:rPr>
      </w:pPr>
    </w:p>
    <w:p w:rsidRPr="009F6774" w:rsidR="00523136" w:rsidP="00523136" w:rsidRDefault="00523136" w14:paraId="38E9AC78" w14:textId="77777777">
      <w:pPr>
        <w:pStyle w:val="ListParagraph"/>
        <w:numPr>
          <w:ilvl w:val="1"/>
          <w:numId w:val="42"/>
        </w:numPr>
      </w:pPr>
      <w:r w:rsidRPr="003200D9">
        <w:rPr>
          <w:rFonts w:ascii="Calibri" w:hAnsi="Calibri" w:eastAsia="Times New Roman" w:cs="Calibri"/>
          <w:b/>
          <w:bCs/>
          <w:color w:val="000000"/>
          <w:sz w:val="20"/>
          <w:szCs w:val="20"/>
        </w:rPr>
        <w:t>Date of Recovery (From Borrower to MLI</w:t>
      </w:r>
      <w:r w:rsidRPr="00B94CD0">
        <w:rPr>
          <w:rFonts w:ascii="Calibri" w:hAnsi="Calibri" w:eastAsia="Times New Roman" w:cs="Calibri"/>
          <w:bCs/>
          <w:color w:val="000000"/>
          <w:sz w:val="20"/>
          <w:szCs w:val="20"/>
        </w:rPr>
        <w:t>)</w:t>
      </w:r>
      <w:r>
        <w:rPr>
          <w:rFonts w:ascii="Calibri" w:hAnsi="Calibri" w:eastAsia="Times New Roman" w:cs="Calibri"/>
          <w:bCs/>
          <w:color w:val="000000"/>
          <w:sz w:val="20"/>
          <w:szCs w:val="20"/>
        </w:rPr>
        <w:t>:</w:t>
      </w:r>
      <w:r w:rsidRPr="00B94CD0">
        <w:rPr>
          <w:rFonts w:ascii="Calibri" w:hAnsi="Calibri" w:eastAsia="Times New Roman" w:cs="Calibri"/>
          <w:b/>
          <w:bCs/>
          <w:color w:val="000000"/>
          <w:sz w:val="20"/>
          <w:szCs w:val="20"/>
        </w:rPr>
        <w:t>-</w:t>
      </w:r>
      <w:r w:rsidRPr="00B94CD0">
        <w:rPr>
          <w:rFonts w:ascii="Calibri" w:hAnsi="Calibri" w:eastAsia="Times New Roman" w:cs="Calibri"/>
          <w:bCs/>
          <w:color w:val="000000"/>
          <w:sz w:val="20"/>
          <w:szCs w:val="20"/>
        </w:rPr>
        <w:t xml:space="preserve"> System will take it from input file as it is.</w:t>
      </w:r>
    </w:p>
    <w:p w:rsidRPr="00B94CD0" w:rsidR="00523136" w:rsidP="00523136" w:rsidRDefault="00523136" w14:paraId="778A52DA" w14:textId="77777777">
      <w:pPr>
        <w:pStyle w:val="ListParagraph"/>
        <w:numPr>
          <w:ilvl w:val="1"/>
          <w:numId w:val="42"/>
        </w:numPr>
      </w:pPr>
      <w:r w:rsidRPr="003200D9">
        <w:rPr>
          <w:rFonts w:ascii="Calibri" w:hAnsi="Calibri" w:eastAsia="Times New Roman" w:cs="Calibri"/>
          <w:b/>
          <w:bCs/>
          <w:color w:val="000000"/>
          <w:sz w:val="20"/>
          <w:szCs w:val="20"/>
        </w:rPr>
        <w:t>Recovery Amount (Entire amount)</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System will take it from input file as it is.</w:t>
      </w:r>
    </w:p>
    <w:p w:rsidRPr="00B738BE" w:rsidR="00523136" w:rsidP="00523136" w:rsidRDefault="00523136" w14:paraId="10997E8B" w14:textId="77777777">
      <w:pPr>
        <w:pStyle w:val="ListParagraph"/>
        <w:numPr>
          <w:ilvl w:val="1"/>
          <w:numId w:val="42"/>
        </w:numPr>
        <w:rPr>
          <w:rFonts w:ascii="Calibri" w:hAnsi="Calibri" w:eastAsia="Times New Roman" w:cs="Calibri"/>
          <w:bCs/>
          <w:color w:val="000000"/>
          <w:sz w:val="20"/>
          <w:szCs w:val="20"/>
        </w:rPr>
      </w:pPr>
      <w:r w:rsidRPr="00492EB4">
        <w:rPr>
          <w:rFonts w:ascii="Calibri" w:hAnsi="Calibri" w:eastAsia="Times New Roman" w:cs="Calibri"/>
          <w:b/>
          <w:bCs/>
          <w:color w:val="000000"/>
          <w:sz w:val="20"/>
          <w:szCs w:val="20"/>
        </w:rPr>
        <w:t>Recovery Amount (NCGTC Share )</w:t>
      </w:r>
      <w:r>
        <w:rPr>
          <w:rFonts w:ascii="Calibri" w:hAnsi="Calibri" w:eastAsia="Times New Roman" w:cs="Calibri"/>
          <w:b/>
          <w:bCs/>
          <w:color w:val="000000"/>
          <w:sz w:val="20"/>
          <w:szCs w:val="20"/>
        </w:rPr>
        <w:t xml:space="preserve"> :- </w:t>
      </w:r>
      <w:r w:rsidRPr="00B94CD0">
        <w:rPr>
          <w:rFonts w:ascii="Calibri" w:hAnsi="Calibri" w:eastAsia="Times New Roman" w:cs="Calibri"/>
          <w:bCs/>
          <w:color w:val="000000"/>
          <w:sz w:val="20"/>
          <w:szCs w:val="20"/>
        </w:rPr>
        <w:t xml:space="preserve">Net of Recovery *50% </w:t>
      </w:r>
      <w:r>
        <w:rPr>
          <w:rFonts w:ascii="Calibri" w:hAnsi="Calibri" w:eastAsia="Times New Roman" w:cs="Calibri"/>
          <w:bCs/>
          <w:color w:val="000000"/>
          <w:sz w:val="20"/>
          <w:szCs w:val="20"/>
        </w:rPr>
        <w:t>. (</w:t>
      </w:r>
      <w:r w:rsidRPr="00B738BE">
        <w:rPr>
          <w:rFonts w:ascii="Calibri" w:hAnsi="Calibri" w:eastAsia="Times New Roman" w:cs="Calibri"/>
          <w:bCs/>
          <w:color w:val="000000"/>
          <w:sz w:val="20"/>
          <w:szCs w:val="20"/>
        </w:rPr>
        <w:t xml:space="preserve">NCGTC Recovery Percentage </w:t>
      </w:r>
      <w:r>
        <w:rPr>
          <w:rFonts w:ascii="Calibri" w:hAnsi="Calibri" w:eastAsia="Times New Roman" w:cs="Calibri"/>
          <w:bCs/>
          <w:color w:val="000000"/>
          <w:sz w:val="20"/>
          <w:szCs w:val="20"/>
        </w:rPr>
        <w:t xml:space="preserve">system </w:t>
      </w:r>
      <w:r w:rsidRPr="00B738BE">
        <w:rPr>
          <w:rFonts w:ascii="Calibri" w:hAnsi="Calibri" w:eastAsia="Times New Roman" w:cs="Calibri"/>
          <w:bCs/>
          <w:color w:val="000000"/>
          <w:sz w:val="20"/>
          <w:szCs w:val="20"/>
        </w:rPr>
        <w:t xml:space="preserve">taking </w:t>
      </w:r>
      <w:r>
        <w:rPr>
          <w:rFonts w:ascii="Calibri" w:hAnsi="Calibri" w:eastAsia="Times New Roman" w:cs="Calibri"/>
          <w:bCs/>
          <w:color w:val="000000"/>
          <w:sz w:val="20"/>
          <w:szCs w:val="20"/>
        </w:rPr>
        <w:t>from</w:t>
      </w:r>
      <w:r w:rsidRPr="00B738BE">
        <w:rPr>
          <w:rFonts w:ascii="Calibri" w:hAnsi="Calibri" w:eastAsia="Times New Roman" w:cs="Calibri"/>
          <w:bCs/>
          <w:color w:val="000000"/>
          <w:sz w:val="20"/>
          <w:szCs w:val="20"/>
        </w:rPr>
        <w:t xml:space="preserve"> docket).</w:t>
      </w:r>
    </w:p>
    <w:p w:rsidRPr="00C269FB" w:rsidR="00523136" w:rsidP="00523136" w:rsidRDefault="00523136" w14:paraId="6B984C05" w14:textId="77777777">
      <w:pPr>
        <w:pStyle w:val="ListParagraph"/>
        <w:numPr>
          <w:ilvl w:val="1"/>
          <w:numId w:val="42"/>
        </w:numPr>
        <w:rPr>
          <w:rFonts w:ascii="Calibri" w:hAnsi="Calibri" w:eastAsia="Times New Roman" w:cs="Calibri"/>
          <w:b/>
          <w:bCs/>
          <w:color w:val="000000"/>
          <w:sz w:val="20"/>
          <w:szCs w:val="20"/>
        </w:rPr>
      </w:pPr>
      <w:r w:rsidRPr="008C1C02">
        <w:rPr>
          <w:rFonts w:ascii="Calibri" w:hAnsi="Calibri" w:eastAsia="Times New Roman" w:cs="Calibri"/>
          <w:b/>
          <w:bCs/>
          <w:color w:val="000000"/>
          <w:sz w:val="20"/>
          <w:szCs w:val="20"/>
        </w:rPr>
        <w:t>DATE when  the last tranche for full recovery  payment is received</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 xml:space="preserve"> NCGTC accountant reconciliation date at the time of recovery payment.</w:t>
      </w:r>
    </w:p>
    <w:p w:rsidRPr="00FC174F" w:rsidR="00523136" w:rsidP="00523136" w:rsidRDefault="00523136" w14:paraId="4CA95E7E" w14:textId="73243FED">
      <w:pPr>
        <w:pStyle w:val="ListParagraph"/>
        <w:numPr>
          <w:ilvl w:val="1"/>
          <w:numId w:val="42"/>
        </w:numPr>
        <w:rPr>
          <w:rFonts w:ascii="Calibri" w:hAnsi="Calibri" w:eastAsia="Times New Roman" w:cs="Calibri"/>
          <w:b/>
          <w:bCs/>
          <w:color w:val="000000"/>
          <w:sz w:val="20"/>
          <w:szCs w:val="20"/>
        </w:rPr>
      </w:pPr>
      <w:r w:rsidRPr="009D21BC">
        <w:rPr>
          <w:rFonts w:ascii="Calibri" w:hAnsi="Calibri" w:eastAsia="Times New Roman" w:cs="Calibri"/>
          <w:b/>
          <w:bCs/>
          <w:color w:val="000000"/>
          <w:sz w:val="20"/>
          <w:szCs w:val="20"/>
        </w:rPr>
        <w:t>Days Elapsed</w:t>
      </w:r>
      <w:r>
        <w:rPr>
          <w:rFonts w:ascii="Calibri" w:hAnsi="Calibri" w:eastAsia="Times New Roman" w:cs="Calibri"/>
          <w:b/>
          <w:bCs/>
          <w:color w:val="000000"/>
          <w:sz w:val="20"/>
          <w:szCs w:val="20"/>
        </w:rPr>
        <w:t xml:space="preserve"> :- </w:t>
      </w:r>
      <w:r w:rsidRPr="009D21BC">
        <w:rPr>
          <w:rFonts w:ascii="Calibri" w:hAnsi="Calibri" w:eastAsia="Times New Roman" w:cs="Calibri"/>
          <w:bCs/>
          <w:color w:val="000000"/>
          <w:sz w:val="20"/>
          <w:szCs w:val="20"/>
        </w:rPr>
        <w:t>Difference between Date when last tranch for full payment is received and Recovery cutoff date</w:t>
      </w:r>
      <w:r>
        <w:rPr>
          <w:rFonts w:ascii="Calibri" w:hAnsi="Calibri" w:eastAsia="Times New Roman" w:cs="Calibri"/>
          <w:b/>
          <w:bCs/>
          <w:color w:val="000000"/>
          <w:sz w:val="20"/>
          <w:szCs w:val="20"/>
        </w:rPr>
        <w:t>.</w:t>
      </w:r>
    </w:p>
    <w:p w:rsidR="00523136" w:rsidP="00523136" w:rsidRDefault="00523136" w14:paraId="189AD939" w14:textId="77777777">
      <w:pPr>
        <w:pStyle w:val="ListParagraph"/>
        <w:numPr>
          <w:ilvl w:val="1"/>
          <w:numId w:val="42"/>
        </w:numPr>
        <w:rPr>
          <w:rFonts w:ascii="Calibri" w:hAnsi="Calibri" w:eastAsia="Times New Roman" w:cs="Calibri"/>
          <w:b/>
          <w:bCs/>
          <w:color w:val="000000"/>
          <w:sz w:val="20"/>
          <w:szCs w:val="20"/>
        </w:rPr>
      </w:pPr>
      <w:r w:rsidRPr="00FC174F">
        <w:rPr>
          <w:rFonts w:ascii="Calibri" w:hAnsi="Calibri" w:eastAsia="Times New Roman" w:cs="Calibri"/>
          <w:b/>
          <w:bCs/>
          <w:color w:val="000000"/>
          <w:sz w:val="20"/>
          <w:szCs w:val="20"/>
        </w:rPr>
        <w:t xml:space="preserve">Eligible  Days For  Penalty  :- </w:t>
      </w:r>
      <w:r w:rsidRPr="00FC174F">
        <w:rPr>
          <w:rFonts w:ascii="Calibri" w:hAnsi="Calibri" w:eastAsia="Times New Roman" w:cs="Calibri"/>
          <w:bCs/>
          <w:color w:val="000000"/>
          <w:sz w:val="20"/>
          <w:szCs w:val="20"/>
        </w:rPr>
        <w:t xml:space="preserve">In scheme level NCGTC will add Recovery Threshold days for Penalty (Days). If Days Elapsed less than or equal to  than Recovery Threshold days for Penalty (Days)  then </w:t>
      </w:r>
      <w:r w:rsidRPr="00FC174F">
        <w:rPr>
          <w:rFonts w:ascii="Calibri" w:hAnsi="Calibri" w:eastAsia="Times New Roman" w:cs="Calibri"/>
          <w:b/>
          <w:bCs/>
          <w:color w:val="000000"/>
          <w:sz w:val="20"/>
          <w:szCs w:val="20"/>
        </w:rPr>
        <w:t>eligible days for Penalty</w:t>
      </w:r>
      <w:r w:rsidRPr="00FC174F">
        <w:rPr>
          <w:rFonts w:ascii="Calibri" w:hAnsi="Calibri" w:eastAsia="Times New Roman" w:cs="Calibri"/>
          <w:bCs/>
          <w:color w:val="000000"/>
          <w:sz w:val="20"/>
          <w:szCs w:val="20"/>
        </w:rPr>
        <w:t xml:space="preserve"> will be </w:t>
      </w:r>
      <w:r w:rsidRPr="00FC174F">
        <w:rPr>
          <w:rFonts w:ascii="Calibri" w:hAnsi="Calibri" w:eastAsia="Times New Roman" w:cs="Calibri"/>
          <w:b/>
          <w:bCs/>
          <w:color w:val="000000"/>
          <w:sz w:val="20"/>
          <w:szCs w:val="20"/>
        </w:rPr>
        <w:t>“Zero” else (Days Elapsed - Recovery Threshold days for Penalty (Days).</w:t>
      </w:r>
    </w:p>
    <w:p w:rsidR="00523136" w:rsidP="00523136" w:rsidRDefault="00523136" w14:paraId="078C2432" w14:textId="77777777">
      <w:pPr>
        <w:pStyle w:val="ListParagraph"/>
        <w:numPr>
          <w:ilvl w:val="1"/>
          <w:numId w:val="42"/>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Penalty  </w:t>
      </w:r>
      <w:r w:rsidRPr="00EF69D7">
        <w:rPr>
          <w:rFonts w:ascii="Calibri" w:hAnsi="Calibri" w:eastAsia="Times New Roman" w:cs="Calibri"/>
          <w:b/>
          <w:bCs/>
          <w:color w:val="000000"/>
          <w:sz w:val="20"/>
          <w:szCs w:val="20"/>
        </w:rPr>
        <w:t>Calculated</w:t>
      </w:r>
      <w:r>
        <w:rPr>
          <w:rFonts w:ascii="Calibri" w:hAnsi="Calibri" w:eastAsia="Times New Roman" w:cs="Calibri"/>
          <w:b/>
          <w:bCs/>
          <w:color w:val="000000"/>
          <w:sz w:val="20"/>
          <w:szCs w:val="20"/>
        </w:rPr>
        <w:t xml:space="preserve"> :-  </w:t>
      </w:r>
      <w:r w:rsidRPr="00D41EE6">
        <w:rPr>
          <w:rFonts w:ascii="Calibri" w:hAnsi="Calibri" w:eastAsia="Times New Roman" w:cs="Calibri"/>
          <w:bCs/>
          <w:color w:val="000000"/>
          <w:sz w:val="20"/>
          <w:szCs w:val="20"/>
        </w:rPr>
        <w:t>(Recovery Amount (NCGTC Share) * Rate of Penalty/365* Eligible  Days For  Penalty)</w:t>
      </w:r>
      <w:r>
        <w:rPr>
          <w:rFonts w:ascii="Calibri" w:hAnsi="Calibri" w:eastAsia="Times New Roman" w:cs="Calibri"/>
          <w:bCs/>
          <w:color w:val="000000"/>
          <w:sz w:val="20"/>
          <w:szCs w:val="20"/>
        </w:rPr>
        <w:t>.</w:t>
      </w:r>
    </w:p>
    <w:p w:rsidR="00523136" w:rsidP="00523136" w:rsidRDefault="00523136" w14:paraId="26554664" w14:textId="77777777">
      <w:pPr>
        <w:pStyle w:val="ListParagraph"/>
        <w:numPr>
          <w:ilvl w:val="1"/>
          <w:numId w:val="42"/>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Tax on Penalty (@18% on E) :- </w:t>
      </w:r>
      <w:r w:rsidRPr="0040399D">
        <w:rPr>
          <w:rFonts w:ascii="Calibri" w:hAnsi="Calibri" w:eastAsia="Times New Roman" w:cs="Calibri"/>
          <w:bCs/>
          <w:color w:val="000000"/>
          <w:sz w:val="20"/>
          <w:szCs w:val="20"/>
        </w:rPr>
        <w:t xml:space="preserve"> (18% on Penalty).</w:t>
      </w:r>
    </w:p>
    <w:p w:rsidR="00523136" w:rsidP="00523136" w:rsidRDefault="00523136" w14:paraId="307A34F5" w14:textId="77777777">
      <w:pPr>
        <w:pStyle w:val="ListParagraph"/>
        <w:numPr>
          <w:ilvl w:val="1"/>
          <w:numId w:val="42"/>
        </w:numPr>
        <w:rPr>
          <w:rFonts w:ascii="Calibri" w:hAnsi="Calibri" w:eastAsia="Times New Roman" w:cs="Calibri"/>
          <w:bCs/>
          <w:color w:val="000000"/>
          <w:sz w:val="20"/>
          <w:szCs w:val="20"/>
        </w:rPr>
      </w:pPr>
      <w:r w:rsidRPr="00DB3D88">
        <w:rPr>
          <w:rFonts w:ascii="Calibri" w:hAnsi="Calibri" w:eastAsia="Times New Roman" w:cs="Calibri"/>
          <w:b/>
          <w:bCs/>
          <w:color w:val="000000"/>
          <w:sz w:val="20"/>
          <w:szCs w:val="20"/>
        </w:rPr>
        <w:t xml:space="preserve">Recovery Proceedings for Cases - </w:t>
      </w:r>
      <w:r>
        <w:rPr>
          <w:rFonts w:ascii="Calibri" w:hAnsi="Calibri" w:eastAsia="Times New Roman" w:cs="Calibri"/>
          <w:b/>
          <w:bCs/>
          <w:color w:val="000000"/>
          <w:sz w:val="20"/>
          <w:szCs w:val="20"/>
        </w:rPr>
        <w:t>Post Final Claim (A+B+C</w:t>
      </w:r>
      <w:r w:rsidRPr="00DB3D88">
        <w:rPr>
          <w:rFonts w:ascii="Calibri" w:hAnsi="Calibri" w:eastAsia="Times New Roman" w:cs="Calibri"/>
          <w:b/>
          <w:bCs/>
          <w:color w:val="000000"/>
          <w:sz w:val="20"/>
          <w:szCs w:val="20"/>
        </w:rPr>
        <w:t>) along with Penalty/Taxes: -</w:t>
      </w:r>
      <w:r w:rsidRPr="00DB3D88">
        <w:rPr>
          <w:rFonts w:ascii="Calibri" w:hAnsi="Calibri" w:eastAsia="Times New Roman" w:cs="Calibri"/>
          <w:bCs/>
          <w:color w:val="000000"/>
          <w:sz w:val="20"/>
          <w:szCs w:val="20"/>
        </w:rPr>
        <w:t xml:space="preserve"> Sum of (Recovery Amount (NCGTC Share)+ Penalty + Tax on Penalty).</w:t>
      </w:r>
    </w:p>
    <w:p w:rsidR="00523136" w:rsidP="005C5DAE" w:rsidRDefault="00523136" w14:paraId="019A67DF" w14:textId="112EA445">
      <w:pPr>
        <w:spacing w:line="252" w:lineRule="auto"/>
        <w:jc w:val="both"/>
      </w:pPr>
    </w:p>
    <w:p w:rsidR="005C5DAE" w:rsidP="005C5DAE" w:rsidRDefault="005C5DAE" w14:paraId="0E64313D" w14:textId="77777777">
      <w:pPr>
        <w:spacing w:line="252" w:lineRule="auto"/>
        <w:jc w:val="both"/>
        <w:rPr>
          <w:b/>
        </w:rPr>
      </w:pPr>
      <w:r>
        <w:rPr>
          <w:b/>
        </w:rPr>
        <w:t>Note:</w:t>
      </w:r>
    </w:p>
    <w:p w:rsidRPr="00B2244E" w:rsidR="005C5DAE" w:rsidP="00344C72" w:rsidRDefault="005C5DAE" w14:paraId="34C1A0B3" w14:textId="77777777">
      <w:pPr>
        <w:pStyle w:val="ListParagraph"/>
        <w:numPr>
          <w:ilvl w:val="0"/>
          <w:numId w:val="31"/>
        </w:numPr>
        <w:spacing w:line="252" w:lineRule="auto"/>
        <w:jc w:val="both"/>
        <w:rPr>
          <w:u w:val="single"/>
        </w:rPr>
      </w:pPr>
      <w:r>
        <w:t xml:space="preserve">Amount of INR </w:t>
      </w:r>
      <w:r w:rsidRPr="00CC468C">
        <w:t xml:space="preserve">61,559.75 </w:t>
      </w:r>
      <w:r>
        <w:t>/- is adjusted in Final claim settlement.</w:t>
      </w:r>
    </w:p>
    <w:p w:rsidR="005C5DAE" w:rsidP="00344C72" w:rsidRDefault="005C5DAE" w14:paraId="033EBBB1" w14:textId="77777777">
      <w:pPr>
        <w:pStyle w:val="ListParagraph"/>
        <w:numPr>
          <w:ilvl w:val="0"/>
          <w:numId w:val="31"/>
        </w:numPr>
        <w:spacing w:line="252" w:lineRule="auto"/>
        <w:jc w:val="both"/>
      </w:pPr>
      <w:r>
        <w:t xml:space="preserve">In this case since there is penalty, and hence a need for additional recoveries from MLI which is about </w:t>
      </w:r>
      <w:r w:rsidRPr="008A6238">
        <w:t xml:space="preserve"> </w:t>
      </w:r>
      <w:r>
        <w:t xml:space="preserve">INR </w:t>
      </w:r>
      <w:r w:rsidRPr="00CC468C">
        <w:t xml:space="preserve"> 1,711.53 </w:t>
      </w:r>
      <w:r>
        <w:t>/-</w:t>
      </w:r>
    </w:p>
    <w:p w:rsidR="005C5DAE" w:rsidP="005C5DAE" w:rsidRDefault="005C5DAE" w14:paraId="18B337FD" w14:textId="69A8DF44">
      <w:pPr>
        <w:spacing w:line="252" w:lineRule="auto"/>
        <w:jc w:val="both"/>
      </w:pPr>
    </w:p>
    <w:p w:rsidR="008B3B3F" w:rsidP="005C5DAE" w:rsidRDefault="008B3B3F" w14:paraId="0E8A1DCE" w14:textId="700D24F5">
      <w:pPr>
        <w:spacing w:line="252" w:lineRule="auto"/>
        <w:jc w:val="both"/>
      </w:pPr>
    </w:p>
    <w:p w:rsidR="00762D48" w:rsidP="005C5DAE" w:rsidRDefault="00762D48" w14:paraId="434FC9DC" w14:textId="77777777">
      <w:pPr>
        <w:spacing w:line="252" w:lineRule="auto"/>
        <w:jc w:val="both"/>
      </w:pPr>
    </w:p>
    <w:p w:rsidR="005C5DAE" w:rsidP="00344C72" w:rsidRDefault="005C5DAE" w14:paraId="2E77B1B7" w14:textId="77777777">
      <w:pPr>
        <w:pStyle w:val="ListParagraph"/>
        <w:numPr>
          <w:ilvl w:val="0"/>
          <w:numId w:val="29"/>
        </w:numPr>
        <w:spacing w:line="252" w:lineRule="auto"/>
        <w:jc w:val="both"/>
      </w:pPr>
      <w:commentRangeStart w:id="173"/>
      <w:r>
        <w:t xml:space="preserve">Scenario 2: </w:t>
      </w:r>
      <w:r w:rsidRPr="00BA53B3">
        <w:t>Penalty Situation (File uploaded &amp; Full payment done after cutoff date)</w:t>
      </w:r>
      <w:commentRangeEnd w:id="173"/>
      <w:r w:rsidR="001E2636">
        <w:rPr>
          <w:rStyle w:val="CommentReference"/>
        </w:rPr>
        <w:commentReference w:id="173"/>
      </w:r>
    </w:p>
    <w:p w:rsidR="005C5DAE" w:rsidP="005C5DAE" w:rsidRDefault="005C5DAE" w14:paraId="40E98AEE" w14:textId="77777777">
      <w:pPr>
        <w:pStyle w:val="ListParagraph"/>
        <w:spacing w:line="252" w:lineRule="auto"/>
        <w:ind w:left="360"/>
        <w:jc w:val="both"/>
      </w:pPr>
    </w:p>
    <w:tbl>
      <w:tblPr>
        <w:tblW w:w="9340" w:type="dxa"/>
        <w:tblLook w:val="04A0" w:firstRow="1" w:lastRow="0" w:firstColumn="1" w:lastColumn="0" w:noHBand="0" w:noVBand="1"/>
      </w:tblPr>
      <w:tblGrid>
        <w:gridCol w:w="6140"/>
        <w:gridCol w:w="1500"/>
        <w:gridCol w:w="1700"/>
      </w:tblGrid>
      <w:tr w:rsidRPr="00BA53B3" w:rsidR="005C5DAE" w:rsidTr="0012054A" w14:paraId="762D5950"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BA53B3" w:rsidR="005C5DAE" w:rsidP="0012054A" w:rsidRDefault="005C5DAE" w14:paraId="5A8390F2"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Month when recovery file is uploaded by MLI</w:t>
            </w:r>
          </w:p>
        </w:tc>
        <w:tc>
          <w:tcPr>
            <w:tcW w:w="1500" w:type="dxa"/>
            <w:tcBorders>
              <w:top w:val="single" w:color="auto" w:sz="4" w:space="0"/>
              <w:left w:val="nil"/>
              <w:bottom w:val="single" w:color="auto" w:sz="4" w:space="0"/>
              <w:right w:val="single" w:color="auto" w:sz="4" w:space="0"/>
            </w:tcBorders>
            <w:shd w:val="clear" w:color="000000" w:fill="BDD7EE"/>
            <w:noWrap/>
            <w:hideMark/>
          </w:tcPr>
          <w:p w:rsidRPr="00BA53B3" w:rsidR="005C5DAE" w:rsidP="0012054A" w:rsidRDefault="0077591C" w14:paraId="045C6E82" w14:textId="28B10C58">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Oct</w:t>
            </w:r>
            <w:r w:rsidRPr="00BA53B3" w:rsidR="005C5DAE">
              <w:rPr>
                <w:rFonts w:ascii="Calibri" w:hAnsi="Calibri" w:eastAsia="Times New Roman" w:cs="Calibri"/>
                <w:color w:val="000000"/>
                <w:sz w:val="20"/>
                <w:szCs w:val="20"/>
              </w:rPr>
              <w:t>-20</w:t>
            </w:r>
          </w:p>
        </w:tc>
        <w:tc>
          <w:tcPr>
            <w:tcW w:w="1700"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6908157D"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r>
      <w:tr w:rsidRPr="00BA53B3" w:rsidR="005C5DAE" w:rsidTr="0012054A" w14:paraId="2EA7E56C"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noWrap/>
            <w:vAlign w:val="bottom"/>
            <w:hideMark/>
          </w:tcPr>
          <w:p w:rsidRPr="00BA53B3" w:rsidR="005C5DAE" w:rsidP="0012054A" w:rsidRDefault="005C5DAE" w14:paraId="44C84A66"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Rate of Penalty</w:t>
            </w:r>
          </w:p>
        </w:tc>
        <w:tc>
          <w:tcPr>
            <w:tcW w:w="1500" w:type="dxa"/>
            <w:tcBorders>
              <w:top w:val="nil"/>
              <w:left w:val="nil"/>
              <w:bottom w:val="single" w:color="auto" w:sz="4" w:space="0"/>
              <w:right w:val="single" w:color="auto" w:sz="4" w:space="0"/>
            </w:tcBorders>
            <w:shd w:val="clear" w:color="000000" w:fill="BDD7EE"/>
            <w:noWrap/>
            <w:vAlign w:val="bottom"/>
            <w:hideMark/>
          </w:tcPr>
          <w:p w:rsidRPr="00BA53B3" w:rsidR="005C5DAE" w:rsidP="0012054A" w:rsidRDefault="005C5DAE" w14:paraId="52DAFA1A"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10%</w:t>
            </w:r>
          </w:p>
        </w:tc>
        <w:tc>
          <w:tcPr>
            <w:tcW w:w="170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5B9A97D"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r>
      <w:tr w:rsidRPr="00BA53B3" w:rsidR="005C5DAE" w:rsidTr="0012054A" w14:paraId="02805C3E"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BA53B3" w:rsidR="005C5DAE" w:rsidP="0012054A" w:rsidRDefault="005C5DAE" w14:paraId="7A191EDF"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DATE when the last tranch for full recovery payment is received</w:t>
            </w:r>
          </w:p>
        </w:tc>
        <w:tc>
          <w:tcPr>
            <w:tcW w:w="1500" w:type="dxa"/>
            <w:tcBorders>
              <w:top w:val="nil"/>
              <w:left w:val="nil"/>
              <w:bottom w:val="single" w:color="auto" w:sz="4" w:space="0"/>
              <w:right w:val="single" w:color="auto" w:sz="4" w:space="0"/>
            </w:tcBorders>
            <w:shd w:val="clear" w:color="000000" w:fill="BDD7EE"/>
            <w:noWrap/>
            <w:hideMark/>
          </w:tcPr>
          <w:p w:rsidRPr="00BA53B3" w:rsidR="005C5DAE" w:rsidP="0012054A" w:rsidRDefault="005C5DAE" w14:paraId="30C24B85"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170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8D8068F"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r>
      <w:tr w:rsidRPr="00BA53B3" w:rsidR="005C5DAE" w:rsidTr="0012054A" w14:paraId="180C5616"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BA53B3" w:rsidR="005C5DAE" w:rsidP="0012054A" w:rsidRDefault="005C5DAE" w14:paraId="115F6428"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Recovery Cutoff Date as define by NCGTC in schemes</w:t>
            </w:r>
          </w:p>
        </w:tc>
        <w:tc>
          <w:tcPr>
            <w:tcW w:w="1500" w:type="dxa"/>
            <w:tcBorders>
              <w:top w:val="nil"/>
              <w:left w:val="nil"/>
              <w:bottom w:val="single" w:color="auto" w:sz="4" w:space="0"/>
              <w:right w:val="single" w:color="auto" w:sz="4" w:space="0"/>
            </w:tcBorders>
            <w:shd w:val="clear" w:color="000000" w:fill="BDD7EE"/>
            <w:noWrap/>
            <w:hideMark/>
          </w:tcPr>
          <w:p w:rsidRPr="00BA53B3" w:rsidR="005C5DAE" w:rsidP="0012054A" w:rsidRDefault="005C5DAE" w14:paraId="13921DC4"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30-Apr-20</w:t>
            </w:r>
          </w:p>
        </w:tc>
        <w:tc>
          <w:tcPr>
            <w:tcW w:w="170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78C9A67"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D1</w:t>
            </w:r>
          </w:p>
        </w:tc>
      </w:tr>
      <w:tr w:rsidRPr="00BA53B3" w:rsidR="005C5DAE" w:rsidTr="0012054A" w14:paraId="2C556BD5"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BA53B3" w:rsidR="005C5DAE" w:rsidP="0012054A" w:rsidRDefault="005C5DAE" w14:paraId="2C4F365A"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NCGTC Share of Recoveries</w:t>
            </w:r>
          </w:p>
        </w:tc>
        <w:tc>
          <w:tcPr>
            <w:tcW w:w="1500" w:type="dxa"/>
            <w:tcBorders>
              <w:top w:val="nil"/>
              <w:left w:val="nil"/>
              <w:bottom w:val="single" w:color="auto" w:sz="4" w:space="0"/>
              <w:right w:val="single" w:color="auto" w:sz="4" w:space="0"/>
            </w:tcBorders>
            <w:shd w:val="clear" w:color="000000" w:fill="BDD7EE"/>
            <w:noWrap/>
            <w:hideMark/>
          </w:tcPr>
          <w:p w:rsidRPr="00BA53B3" w:rsidR="005C5DAE" w:rsidP="0012054A" w:rsidRDefault="005C5DAE" w14:paraId="75E4E28C"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50%</w:t>
            </w:r>
          </w:p>
        </w:tc>
        <w:tc>
          <w:tcPr>
            <w:tcW w:w="170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8D41C7A"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w:t>
            </w:r>
          </w:p>
        </w:tc>
      </w:tr>
    </w:tbl>
    <w:p w:rsidR="005C5DAE" w:rsidP="005C5DAE" w:rsidRDefault="005C5DAE" w14:paraId="6416995A" w14:textId="77777777">
      <w:pPr>
        <w:spacing w:line="252" w:lineRule="auto"/>
        <w:jc w:val="both"/>
      </w:pPr>
    </w:p>
    <w:tbl>
      <w:tblPr>
        <w:tblW w:w="11430" w:type="dxa"/>
        <w:tblInd w:w="-1085" w:type="dxa"/>
        <w:tblLook w:val="04A0" w:firstRow="1" w:lastRow="0" w:firstColumn="1" w:lastColumn="0" w:noHBand="0" w:noVBand="1"/>
      </w:tblPr>
      <w:tblGrid>
        <w:gridCol w:w="630"/>
        <w:gridCol w:w="1021"/>
        <w:gridCol w:w="1007"/>
        <w:gridCol w:w="1128"/>
        <w:gridCol w:w="1074"/>
        <w:gridCol w:w="1170"/>
        <w:gridCol w:w="857"/>
        <w:gridCol w:w="883"/>
        <w:gridCol w:w="1086"/>
        <w:gridCol w:w="864"/>
        <w:gridCol w:w="1710"/>
      </w:tblGrid>
      <w:tr w:rsidRPr="00BA53B3" w:rsidR="005C5DAE" w:rsidTr="0012054A" w14:paraId="366B0820" w14:textId="77777777">
        <w:trPr>
          <w:trHeight w:val="255"/>
        </w:trPr>
        <w:tc>
          <w:tcPr>
            <w:tcW w:w="63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5205FCC4"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w:t>
            </w:r>
          </w:p>
        </w:tc>
        <w:tc>
          <w:tcPr>
            <w:tcW w:w="1021"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4ABEDAB2"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w:t>
            </w:r>
          </w:p>
        </w:tc>
        <w:tc>
          <w:tcPr>
            <w:tcW w:w="1007"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16D8C34C"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w:t>
            </w:r>
          </w:p>
        </w:tc>
        <w:tc>
          <w:tcPr>
            <w:tcW w:w="1128"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14C8EBEA"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c>
          <w:tcPr>
            <w:tcW w:w="1074"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7B0F3769"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A</w:t>
            </w:r>
          </w:p>
        </w:tc>
        <w:tc>
          <w:tcPr>
            <w:tcW w:w="1170"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11CDBB52"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D2</w:t>
            </w:r>
          </w:p>
        </w:tc>
        <w:tc>
          <w:tcPr>
            <w:tcW w:w="857"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1C97FC27"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w:t>
            </w:r>
          </w:p>
        </w:tc>
        <w:tc>
          <w:tcPr>
            <w:tcW w:w="883"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0DB122F6" w14:textId="7084A8ED">
            <w:pPr>
              <w:spacing w:after="0" w:line="240" w:lineRule="auto"/>
              <w:jc w:val="center"/>
              <w:rPr>
                <w:rFonts w:ascii="Calibri" w:hAnsi="Calibri" w:eastAsia="Times New Roman" w:cs="Calibri"/>
                <w:b/>
                <w:bCs/>
                <w:color w:val="000000"/>
                <w:sz w:val="20"/>
                <w:szCs w:val="20"/>
              </w:rPr>
            </w:pPr>
          </w:p>
        </w:tc>
        <w:tc>
          <w:tcPr>
            <w:tcW w:w="1086"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A23EED" w14:paraId="5F96F315" w14:textId="52595327">
            <w:pPr>
              <w:spacing w:after="0" w:line="240" w:lineRule="auto"/>
              <w:jc w:val="center"/>
              <w:rPr>
                <w:rFonts w:ascii="Calibri" w:hAnsi="Calibri" w:eastAsia="Times New Roman" w:cs="Calibri"/>
                <w:b/>
                <w:bCs/>
                <w:color w:val="000000"/>
                <w:sz w:val="20"/>
                <w:szCs w:val="20"/>
              </w:rPr>
            </w:pPr>
            <w:r>
              <w:rPr>
                <w:rFonts w:ascii="Calibri" w:hAnsi="Calibri" w:eastAsia="Times New Roman" w:cs="Calibri"/>
                <w:b/>
                <w:bCs/>
                <w:color w:val="000000"/>
                <w:sz w:val="20"/>
                <w:szCs w:val="20"/>
              </w:rPr>
              <w:t>B</w:t>
            </w:r>
          </w:p>
        </w:tc>
        <w:tc>
          <w:tcPr>
            <w:tcW w:w="864"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3CF863EA" w14:textId="66C2DC8E">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r w:rsidR="00A23EED">
              <w:rPr>
                <w:rFonts w:ascii="Calibri" w:hAnsi="Calibri" w:eastAsia="Times New Roman" w:cs="Calibri"/>
                <w:color w:val="000000"/>
                <w:sz w:val="20"/>
                <w:szCs w:val="20"/>
              </w:rPr>
              <w:t>C</w:t>
            </w:r>
          </w:p>
        </w:tc>
        <w:tc>
          <w:tcPr>
            <w:tcW w:w="1710" w:type="dxa"/>
            <w:tcBorders>
              <w:top w:val="single" w:color="auto" w:sz="4" w:space="0"/>
              <w:left w:val="nil"/>
              <w:bottom w:val="single" w:color="auto" w:sz="4" w:space="0"/>
              <w:right w:val="single" w:color="auto" w:sz="4" w:space="0"/>
            </w:tcBorders>
            <w:shd w:val="clear" w:color="auto" w:fill="auto"/>
            <w:noWrap/>
            <w:vAlign w:val="bottom"/>
            <w:hideMark/>
          </w:tcPr>
          <w:p w:rsidRPr="00BA53B3" w:rsidR="005C5DAE" w:rsidP="0012054A" w:rsidRDefault="005C5DAE" w14:paraId="201DE871"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r>
      <w:tr w:rsidRPr="00BA53B3" w:rsidR="005C5DAE" w:rsidTr="0012054A" w14:paraId="4D788D79" w14:textId="77777777">
        <w:trPr>
          <w:trHeight w:val="1785"/>
        </w:trPr>
        <w:tc>
          <w:tcPr>
            <w:tcW w:w="630" w:type="dxa"/>
            <w:tcBorders>
              <w:top w:val="nil"/>
              <w:left w:val="single" w:color="auto" w:sz="4" w:space="0"/>
              <w:bottom w:val="single" w:color="auto" w:sz="4" w:space="0"/>
              <w:right w:val="single" w:color="auto" w:sz="4" w:space="0"/>
            </w:tcBorders>
            <w:shd w:val="clear" w:color="000000" w:fill="F8CBAD"/>
            <w:noWrap/>
            <w:vAlign w:val="center"/>
            <w:hideMark/>
          </w:tcPr>
          <w:p w:rsidRPr="00BA53B3" w:rsidR="005C5DAE" w:rsidP="0012054A" w:rsidRDefault="005C5DAE" w14:paraId="43237BA2"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A/c No.</w:t>
            </w:r>
          </w:p>
        </w:tc>
        <w:tc>
          <w:tcPr>
            <w:tcW w:w="1021"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434ABEAF"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Customer</w:t>
            </w:r>
            <w:r w:rsidRPr="00BA53B3">
              <w:rPr>
                <w:rFonts w:ascii="Calibri" w:hAnsi="Calibri" w:eastAsia="Times New Roman" w:cs="Calibri"/>
                <w:b/>
                <w:bCs/>
                <w:color w:val="000000"/>
                <w:sz w:val="20"/>
                <w:szCs w:val="20"/>
              </w:rPr>
              <w:br/>
            </w:r>
            <w:r w:rsidRPr="00BA53B3">
              <w:rPr>
                <w:rFonts w:ascii="Calibri" w:hAnsi="Calibri" w:eastAsia="Times New Roman" w:cs="Calibri"/>
                <w:b/>
                <w:bCs/>
                <w:color w:val="000000"/>
                <w:sz w:val="20"/>
                <w:szCs w:val="20"/>
              </w:rPr>
              <w:t xml:space="preserve"> Id</w:t>
            </w:r>
          </w:p>
        </w:tc>
        <w:tc>
          <w:tcPr>
            <w:tcW w:w="1007"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25820855"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Date of Recovery (From Borrower to MLI)</w:t>
            </w:r>
          </w:p>
        </w:tc>
        <w:tc>
          <w:tcPr>
            <w:tcW w:w="1128"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088666AB"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Recovery Amount (Entire amount)</w:t>
            </w:r>
          </w:p>
        </w:tc>
        <w:tc>
          <w:tcPr>
            <w:tcW w:w="1074"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271D7408"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Recovery Amount (NCGTC Share)</w:t>
            </w:r>
          </w:p>
        </w:tc>
        <w:tc>
          <w:tcPr>
            <w:tcW w:w="1170"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2FF91C71"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DATE when the last tranch for full recovery payment is received</w:t>
            </w:r>
          </w:p>
        </w:tc>
        <w:tc>
          <w:tcPr>
            <w:tcW w:w="857"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02C4E41C"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Days Elapsed (  D2-D1 )</w:t>
            </w:r>
          </w:p>
        </w:tc>
        <w:tc>
          <w:tcPr>
            <w:tcW w:w="883"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566FBD78"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Eligible Days For Penalty</w:t>
            </w:r>
          </w:p>
        </w:tc>
        <w:tc>
          <w:tcPr>
            <w:tcW w:w="1086"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17C48063"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Penalty Calculated</w:t>
            </w:r>
          </w:p>
        </w:tc>
        <w:tc>
          <w:tcPr>
            <w:tcW w:w="864"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687E0DA2"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xml:space="preserve">Tax on Pealty </w:t>
            </w:r>
            <w:r w:rsidRPr="00BA53B3">
              <w:rPr>
                <w:rFonts w:ascii="Calibri" w:hAnsi="Calibri" w:eastAsia="Times New Roman" w:cs="Calibri"/>
                <w:b/>
                <w:bCs/>
                <w:color w:val="000000"/>
                <w:sz w:val="20"/>
                <w:szCs w:val="20"/>
              </w:rPr>
              <w:br/>
            </w:r>
            <w:r w:rsidRPr="00BA53B3">
              <w:rPr>
                <w:rFonts w:ascii="Calibri" w:hAnsi="Calibri" w:eastAsia="Times New Roman" w:cs="Calibri"/>
                <w:b/>
                <w:bCs/>
                <w:color w:val="000000"/>
                <w:sz w:val="20"/>
                <w:szCs w:val="20"/>
              </w:rPr>
              <w:t>(@18% on E)</w:t>
            </w:r>
          </w:p>
        </w:tc>
        <w:tc>
          <w:tcPr>
            <w:tcW w:w="1710" w:type="dxa"/>
            <w:tcBorders>
              <w:top w:val="nil"/>
              <w:left w:val="nil"/>
              <w:bottom w:val="single" w:color="auto" w:sz="4" w:space="0"/>
              <w:right w:val="single" w:color="auto" w:sz="4" w:space="0"/>
            </w:tcBorders>
            <w:shd w:val="clear" w:color="000000" w:fill="F8CBAD"/>
            <w:vAlign w:val="center"/>
            <w:hideMark/>
          </w:tcPr>
          <w:p w:rsidRPr="00BA53B3" w:rsidR="005C5DAE" w:rsidP="0012054A" w:rsidRDefault="005C5DAE" w14:paraId="46DDFE7B" w14:textId="77777777">
            <w:pPr>
              <w:spacing w:after="0" w:line="240" w:lineRule="auto"/>
              <w:jc w:val="center"/>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Recovery Proceedings for Cases -  Post Final Claim (A+B+C) along with Penalty/Taxes</w:t>
            </w:r>
          </w:p>
        </w:tc>
      </w:tr>
      <w:tr w:rsidRPr="00BA53B3" w:rsidR="005C5DAE" w:rsidTr="0012054A" w14:paraId="3163AD5E"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24D83E2A"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L1</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6D5979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A1</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B265162"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4-Feb-20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80CCCEF"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7,500.00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0E1EA65F"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3,750.00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8E1512B"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06F3C37A"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09EE587"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AD84D72"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182.88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72013B6"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32.92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04A10C5B"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3,965.79 </w:t>
            </w:r>
          </w:p>
        </w:tc>
      </w:tr>
      <w:tr w:rsidRPr="00BA53B3" w:rsidR="005C5DAE" w:rsidTr="0012054A" w14:paraId="2EF3FFB9"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57FEAC5D"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L2</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02754FC"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A2</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FF42249"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5-Feb-20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3D42316"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5,000.00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C52D14A"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2,500.00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033FCF8"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57C7DF4"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3F8B489"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732BCC4"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121.92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080929B"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21.95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F851142"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2,643.86 </w:t>
            </w:r>
          </w:p>
        </w:tc>
      </w:tr>
      <w:tr w:rsidRPr="00BA53B3" w:rsidR="005C5DAE" w:rsidTr="0012054A" w14:paraId="4016209B"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61A621AA"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L3</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D665F35"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A3</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B5F560A"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10-Feb-20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37472AF"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20,000.00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5606E21"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10,000.00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F6DB790"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F27E568"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898954E"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0A4B8F6"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487.67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A589738"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87.78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3AE483D"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10,575.45 </w:t>
            </w:r>
          </w:p>
        </w:tc>
      </w:tr>
      <w:tr w:rsidRPr="00BA53B3" w:rsidR="005C5DAE" w:rsidTr="0012054A" w14:paraId="43CEFD7A"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2BEDA8FC"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L4</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7789ABF"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A4</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8D56B00"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10-Feb-20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E76C221"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18,750.00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D0251BD"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9,375.00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0D06B321"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512A904"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7EAE8DA"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9F3CA57"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457.19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8A62899"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82.29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97049E0"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9,914.49 </w:t>
            </w:r>
          </w:p>
        </w:tc>
      </w:tr>
      <w:tr w:rsidRPr="00BA53B3" w:rsidR="005C5DAE" w:rsidTr="0012054A" w14:paraId="0F605A14"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76DF08C2"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L5</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55FF9B4"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A5</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DFB58B7"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12-Feb-20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E8734A8"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4,500.00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3FBD225"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2,250.00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EB9A95D"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3A3190C"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304A70B"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48927FD"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109.73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CCFEA54"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19.75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0F5D750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2,379.48 </w:t>
            </w:r>
          </w:p>
        </w:tc>
      </w:tr>
      <w:tr w:rsidRPr="00BA53B3" w:rsidR="005C5DAE" w:rsidTr="0012054A" w14:paraId="4818CE7B"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7E6C6962"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L6</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013D6A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A6</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41F9147"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12-Feb-20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A150FE2"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6,000.00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50F28B1"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3,000.00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198F51A"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3FFC861"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6B6F43A"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3C41762"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146.30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4C1DAED"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26.33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BF88526"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3,172.64 </w:t>
            </w:r>
          </w:p>
        </w:tc>
      </w:tr>
      <w:tr w:rsidRPr="00BA53B3" w:rsidR="005C5DAE" w:rsidTr="0012054A" w14:paraId="58F0631D"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7AB6300D"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L7</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A5E6E17"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A7</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3B23C80"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28-Jan-20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7C7D3A9"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7,950.50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8100071"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3,975.25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8EDC73E"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5016758"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1E6824B"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3216397"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193.86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2F68AB9"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34.90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734A025"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4,204.01 </w:t>
            </w:r>
          </w:p>
        </w:tc>
      </w:tr>
      <w:tr w:rsidRPr="00BA53B3" w:rsidR="005C5DAE" w:rsidTr="0012054A" w14:paraId="286FD67F"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191727C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L8</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85EBC44"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A8</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569398B"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27-Jan-20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0D17638"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11,253.50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EB10B53"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5,626.75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90C45D9"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6E04F60"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65202E5"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345F00C"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274.40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D16C2B7"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49.39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D38D5D4"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5,950.54 </w:t>
            </w:r>
          </w:p>
        </w:tc>
      </w:tr>
      <w:tr w:rsidRPr="00BA53B3" w:rsidR="005C5DAE" w:rsidTr="0012054A" w14:paraId="79B410A8"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65848D9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L9</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939CB2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A9</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93462F4"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27-Jan-20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9C4E9C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17,587.50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24A6265"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8,793.75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AAD9F60"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1C7E1E4"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C31D4A0"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EB6CE13"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428.85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360C8179"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77.19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8CFDF3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9,299.79 </w:t>
            </w:r>
          </w:p>
        </w:tc>
      </w:tr>
      <w:tr w:rsidRPr="00BA53B3" w:rsidR="005C5DAE" w:rsidTr="0012054A" w14:paraId="4091219F"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0BEFF3A5"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L10</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0F62C91A"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A10</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BC99AD9"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27-Jan-20</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60465DB5"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24,578.00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0685D1A8"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12,289.00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6C8D8E5"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235B23D"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103C154" w14:textId="77777777">
            <w:pPr>
              <w:spacing w:after="0" w:line="240" w:lineRule="auto"/>
              <w:jc w:val="right"/>
              <w:rPr>
                <w:rFonts w:ascii="Calibri" w:hAnsi="Calibri" w:eastAsia="Times New Roman" w:cs="Calibri"/>
                <w:color w:val="000000"/>
                <w:sz w:val="20"/>
                <w:szCs w:val="20"/>
              </w:rPr>
            </w:pPr>
            <w:r w:rsidRPr="00BA53B3">
              <w:rPr>
                <w:rFonts w:ascii="Calibri" w:hAnsi="Calibri" w:eastAsia="Times New Roman" w:cs="Calibri"/>
                <w:color w:val="000000"/>
                <w:sz w:val="20"/>
                <w:szCs w:val="20"/>
              </w:rPr>
              <w:t>178</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81C6E09"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599.30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5B623CA"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107.87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787D207"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12,996.17 </w:t>
            </w:r>
          </w:p>
        </w:tc>
      </w:tr>
      <w:tr w:rsidRPr="00BA53B3" w:rsidR="005C5DAE" w:rsidTr="0012054A" w14:paraId="7F5729D8" w14:textId="77777777">
        <w:trPr>
          <w:trHeight w:val="255"/>
        </w:trPr>
        <w:tc>
          <w:tcPr>
            <w:tcW w:w="630" w:type="dxa"/>
            <w:tcBorders>
              <w:top w:val="nil"/>
              <w:left w:val="single" w:color="auto" w:sz="4" w:space="0"/>
              <w:bottom w:val="single" w:color="auto" w:sz="4" w:space="0"/>
              <w:right w:val="single" w:color="auto" w:sz="4" w:space="0"/>
            </w:tcBorders>
            <w:shd w:val="clear" w:color="auto" w:fill="auto"/>
            <w:noWrap/>
            <w:vAlign w:val="bottom"/>
            <w:hideMark/>
          </w:tcPr>
          <w:p w:rsidRPr="00BA53B3" w:rsidR="005C5DAE" w:rsidP="0012054A" w:rsidRDefault="005C5DAE" w14:paraId="1AC3AAC1"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c>
          <w:tcPr>
            <w:tcW w:w="1021"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F7A675B"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c>
          <w:tcPr>
            <w:tcW w:w="100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5DC0591"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c>
          <w:tcPr>
            <w:tcW w:w="1128"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14CE8104"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xml:space="preserve">    123,119.50 </w:t>
            </w:r>
          </w:p>
        </w:tc>
        <w:tc>
          <w:tcPr>
            <w:tcW w:w="107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51383B50"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xml:space="preserve">                  61,559.75 </w:t>
            </w:r>
          </w:p>
        </w:tc>
        <w:tc>
          <w:tcPr>
            <w:tcW w:w="117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5484320"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w:t>
            </w:r>
          </w:p>
        </w:tc>
        <w:tc>
          <w:tcPr>
            <w:tcW w:w="857"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7044255F"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w:t>
            </w:r>
          </w:p>
        </w:tc>
        <w:tc>
          <w:tcPr>
            <w:tcW w:w="883"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015AAC5F"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w:t>
            </w:r>
          </w:p>
        </w:tc>
        <w:tc>
          <w:tcPr>
            <w:tcW w:w="1086"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0E93598F"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xml:space="preserve">          3,002.09 </w:t>
            </w:r>
          </w:p>
        </w:tc>
        <w:tc>
          <w:tcPr>
            <w:tcW w:w="864"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45DF7A66"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xml:space="preserve">                       540.38 </w:t>
            </w:r>
          </w:p>
        </w:tc>
        <w:tc>
          <w:tcPr>
            <w:tcW w:w="1710" w:type="dxa"/>
            <w:tcBorders>
              <w:top w:val="nil"/>
              <w:left w:val="nil"/>
              <w:bottom w:val="single" w:color="auto" w:sz="4" w:space="0"/>
              <w:right w:val="single" w:color="auto" w:sz="4" w:space="0"/>
            </w:tcBorders>
            <w:shd w:val="clear" w:color="auto" w:fill="auto"/>
            <w:noWrap/>
            <w:vAlign w:val="bottom"/>
            <w:hideMark/>
          </w:tcPr>
          <w:p w:rsidRPr="00BA53B3" w:rsidR="005C5DAE" w:rsidP="0012054A" w:rsidRDefault="005C5DAE" w14:paraId="296769EB"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xml:space="preserve">          65,102.22 </w:t>
            </w:r>
          </w:p>
        </w:tc>
      </w:tr>
    </w:tbl>
    <w:p w:rsidR="005C5DAE" w:rsidP="005C5DAE" w:rsidRDefault="005C5DAE" w14:paraId="4DED3CA1" w14:textId="1DEED387">
      <w:pPr>
        <w:spacing w:line="252" w:lineRule="auto"/>
        <w:jc w:val="both"/>
      </w:pPr>
    </w:p>
    <w:p w:rsidRPr="009F6774" w:rsidR="00437BB8" w:rsidP="00437BB8" w:rsidRDefault="00437BB8" w14:paraId="15189104" w14:textId="77777777">
      <w:pPr>
        <w:pStyle w:val="ListParagraph"/>
        <w:numPr>
          <w:ilvl w:val="1"/>
          <w:numId w:val="43"/>
        </w:numPr>
      </w:pPr>
      <w:r w:rsidRPr="003200D9">
        <w:rPr>
          <w:rFonts w:ascii="Calibri" w:hAnsi="Calibri" w:eastAsia="Times New Roman" w:cs="Calibri"/>
          <w:b/>
          <w:bCs/>
          <w:color w:val="000000"/>
          <w:sz w:val="20"/>
          <w:szCs w:val="20"/>
        </w:rPr>
        <w:t>Date of Recovery (From Borrower to MLI</w:t>
      </w:r>
      <w:r w:rsidRPr="00B94CD0">
        <w:rPr>
          <w:rFonts w:ascii="Calibri" w:hAnsi="Calibri" w:eastAsia="Times New Roman" w:cs="Calibri"/>
          <w:bCs/>
          <w:color w:val="000000"/>
          <w:sz w:val="20"/>
          <w:szCs w:val="20"/>
        </w:rPr>
        <w:t>)</w:t>
      </w:r>
      <w:r>
        <w:rPr>
          <w:rFonts w:ascii="Calibri" w:hAnsi="Calibri" w:eastAsia="Times New Roman" w:cs="Calibri"/>
          <w:bCs/>
          <w:color w:val="000000"/>
          <w:sz w:val="20"/>
          <w:szCs w:val="20"/>
        </w:rPr>
        <w:t>:</w:t>
      </w:r>
      <w:r w:rsidRPr="00B94CD0">
        <w:rPr>
          <w:rFonts w:ascii="Calibri" w:hAnsi="Calibri" w:eastAsia="Times New Roman" w:cs="Calibri"/>
          <w:b/>
          <w:bCs/>
          <w:color w:val="000000"/>
          <w:sz w:val="20"/>
          <w:szCs w:val="20"/>
        </w:rPr>
        <w:t>-</w:t>
      </w:r>
      <w:r w:rsidRPr="00B94CD0">
        <w:rPr>
          <w:rFonts w:ascii="Calibri" w:hAnsi="Calibri" w:eastAsia="Times New Roman" w:cs="Calibri"/>
          <w:bCs/>
          <w:color w:val="000000"/>
          <w:sz w:val="20"/>
          <w:szCs w:val="20"/>
        </w:rPr>
        <w:t xml:space="preserve"> System will take it from input file as it is.</w:t>
      </w:r>
    </w:p>
    <w:p w:rsidRPr="00B94CD0" w:rsidR="00437BB8" w:rsidP="00437BB8" w:rsidRDefault="00437BB8" w14:paraId="6A7FFFEC" w14:textId="77777777">
      <w:pPr>
        <w:pStyle w:val="ListParagraph"/>
        <w:numPr>
          <w:ilvl w:val="1"/>
          <w:numId w:val="43"/>
        </w:numPr>
      </w:pPr>
      <w:r w:rsidRPr="003200D9">
        <w:rPr>
          <w:rFonts w:ascii="Calibri" w:hAnsi="Calibri" w:eastAsia="Times New Roman" w:cs="Calibri"/>
          <w:b/>
          <w:bCs/>
          <w:color w:val="000000"/>
          <w:sz w:val="20"/>
          <w:szCs w:val="20"/>
        </w:rPr>
        <w:t>Recovery Amount (Entire amount)</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System will take it from input file as it is.</w:t>
      </w:r>
    </w:p>
    <w:p w:rsidRPr="00B738BE" w:rsidR="00437BB8" w:rsidP="00437BB8" w:rsidRDefault="00437BB8" w14:paraId="4B89E6C9" w14:textId="77777777">
      <w:pPr>
        <w:pStyle w:val="ListParagraph"/>
        <w:numPr>
          <w:ilvl w:val="1"/>
          <w:numId w:val="43"/>
        </w:numPr>
        <w:rPr>
          <w:rFonts w:ascii="Calibri" w:hAnsi="Calibri" w:eastAsia="Times New Roman" w:cs="Calibri"/>
          <w:bCs/>
          <w:color w:val="000000"/>
          <w:sz w:val="20"/>
          <w:szCs w:val="20"/>
        </w:rPr>
      </w:pPr>
      <w:r w:rsidRPr="00492EB4">
        <w:rPr>
          <w:rFonts w:ascii="Calibri" w:hAnsi="Calibri" w:eastAsia="Times New Roman" w:cs="Calibri"/>
          <w:b/>
          <w:bCs/>
          <w:color w:val="000000"/>
          <w:sz w:val="20"/>
          <w:szCs w:val="20"/>
        </w:rPr>
        <w:t>Recovery Amount (NCGTC Share )</w:t>
      </w:r>
      <w:r>
        <w:rPr>
          <w:rFonts w:ascii="Calibri" w:hAnsi="Calibri" w:eastAsia="Times New Roman" w:cs="Calibri"/>
          <w:b/>
          <w:bCs/>
          <w:color w:val="000000"/>
          <w:sz w:val="20"/>
          <w:szCs w:val="20"/>
        </w:rPr>
        <w:t xml:space="preserve"> :- </w:t>
      </w:r>
      <w:r w:rsidRPr="00B94CD0">
        <w:rPr>
          <w:rFonts w:ascii="Calibri" w:hAnsi="Calibri" w:eastAsia="Times New Roman" w:cs="Calibri"/>
          <w:bCs/>
          <w:color w:val="000000"/>
          <w:sz w:val="20"/>
          <w:szCs w:val="20"/>
        </w:rPr>
        <w:t xml:space="preserve">Net of Recovery *50% </w:t>
      </w:r>
      <w:r>
        <w:rPr>
          <w:rFonts w:ascii="Calibri" w:hAnsi="Calibri" w:eastAsia="Times New Roman" w:cs="Calibri"/>
          <w:bCs/>
          <w:color w:val="000000"/>
          <w:sz w:val="20"/>
          <w:szCs w:val="20"/>
        </w:rPr>
        <w:t>. (</w:t>
      </w:r>
      <w:r w:rsidRPr="00B738BE">
        <w:rPr>
          <w:rFonts w:ascii="Calibri" w:hAnsi="Calibri" w:eastAsia="Times New Roman" w:cs="Calibri"/>
          <w:bCs/>
          <w:color w:val="000000"/>
          <w:sz w:val="20"/>
          <w:szCs w:val="20"/>
        </w:rPr>
        <w:t xml:space="preserve">NCGTC Recovery Percentage </w:t>
      </w:r>
      <w:r>
        <w:rPr>
          <w:rFonts w:ascii="Calibri" w:hAnsi="Calibri" w:eastAsia="Times New Roman" w:cs="Calibri"/>
          <w:bCs/>
          <w:color w:val="000000"/>
          <w:sz w:val="20"/>
          <w:szCs w:val="20"/>
        </w:rPr>
        <w:t xml:space="preserve">system </w:t>
      </w:r>
      <w:r w:rsidRPr="00B738BE">
        <w:rPr>
          <w:rFonts w:ascii="Calibri" w:hAnsi="Calibri" w:eastAsia="Times New Roman" w:cs="Calibri"/>
          <w:bCs/>
          <w:color w:val="000000"/>
          <w:sz w:val="20"/>
          <w:szCs w:val="20"/>
        </w:rPr>
        <w:t xml:space="preserve">taking </w:t>
      </w:r>
      <w:r>
        <w:rPr>
          <w:rFonts w:ascii="Calibri" w:hAnsi="Calibri" w:eastAsia="Times New Roman" w:cs="Calibri"/>
          <w:bCs/>
          <w:color w:val="000000"/>
          <w:sz w:val="20"/>
          <w:szCs w:val="20"/>
        </w:rPr>
        <w:t>from</w:t>
      </w:r>
      <w:r w:rsidRPr="00B738BE">
        <w:rPr>
          <w:rFonts w:ascii="Calibri" w:hAnsi="Calibri" w:eastAsia="Times New Roman" w:cs="Calibri"/>
          <w:bCs/>
          <w:color w:val="000000"/>
          <w:sz w:val="20"/>
          <w:szCs w:val="20"/>
        </w:rPr>
        <w:t xml:space="preserve"> docket).</w:t>
      </w:r>
    </w:p>
    <w:p w:rsidRPr="00C269FB" w:rsidR="00437BB8" w:rsidP="00437BB8" w:rsidRDefault="00437BB8" w14:paraId="046795FF" w14:textId="77777777">
      <w:pPr>
        <w:pStyle w:val="ListParagraph"/>
        <w:numPr>
          <w:ilvl w:val="1"/>
          <w:numId w:val="43"/>
        </w:numPr>
        <w:rPr>
          <w:rFonts w:ascii="Calibri" w:hAnsi="Calibri" w:eastAsia="Times New Roman" w:cs="Calibri"/>
          <w:b/>
          <w:bCs/>
          <w:color w:val="000000"/>
          <w:sz w:val="20"/>
          <w:szCs w:val="20"/>
        </w:rPr>
      </w:pPr>
      <w:r w:rsidRPr="008C1C02">
        <w:rPr>
          <w:rFonts w:ascii="Calibri" w:hAnsi="Calibri" w:eastAsia="Times New Roman" w:cs="Calibri"/>
          <w:b/>
          <w:bCs/>
          <w:color w:val="000000"/>
          <w:sz w:val="20"/>
          <w:szCs w:val="20"/>
        </w:rPr>
        <w:t>DATE when  the last tranche for full recovery  payment is received</w:t>
      </w:r>
      <w:r>
        <w:rPr>
          <w:rFonts w:ascii="Calibri" w:hAnsi="Calibri" w:eastAsia="Times New Roman" w:cs="Calibri"/>
          <w:b/>
          <w:bCs/>
          <w:color w:val="000000"/>
          <w:sz w:val="20"/>
          <w:szCs w:val="20"/>
        </w:rPr>
        <w:t xml:space="preserve"> :-</w:t>
      </w:r>
      <w:r w:rsidRPr="00B94CD0">
        <w:rPr>
          <w:rFonts w:ascii="Calibri" w:hAnsi="Calibri" w:eastAsia="Times New Roman" w:cs="Calibri"/>
          <w:bCs/>
          <w:color w:val="000000"/>
          <w:sz w:val="20"/>
          <w:szCs w:val="20"/>
        </w:rPr>
        <w:t xml:space="preserve"> NCGTC accountant reconciliation date at the time of recovery payment.</w:t>
      </w:r>
    </w:p>
    <w:p w:rsidRPr="00FC174F" w:rsidR="00437BB8" w:rsidP="00437BB8" w:rsidRDefault="00437BB8" w14:paraId="14F21D79" w14:textId="7706D533">
      <w:pPr>
        <w:pStyle w:val="ListParagraph"/>
        <w:numPr>
          <w:ilvl w:val="1"/>
          <w:numId w:val="43"/>
        </w:numPr>
        <w:rPr>
          <w:rFonts w:ascii="Calibri" w:hAnsi="Calibri" w:eastAsia="Times New Roman" w:cs="Calibri"/>
          <w:b/>
          <w:bCs/>
          <w:color w:val="000000"/>
          <w:sz w:val="20"/>
          <w:szCs w:val="20"/>
        </w:rPr>
      </w:pPr>
      <w:r w:rsidRPr="009D21BC">
        <w:rPr>
          <w:rFonts w:ascii="Calibri" w:hAnsi="Calibri" w:eastAsia="Times New Roman" w:cs="Calibri"/>
          <w:b/>
          <w:bCs/>
          <w:color w:val="000000"/>
          <w:sz w:val="20"/>
          <w:szCs w:val="20"/>
        </w:rPr>
        <w:t>Days Elapsed</w:t>
      </w:r>
      <w:r>
        <w:rPr>
          <w:rFonts w:ascii="Calibri" w:hAnsi="Calibri" w:eastAsia="Times New Roman" w:cs="Calibri"/>
          <w:b/>
          <w:bCs/>
          <w:color w:val="000000"/>
          <w:sz w:val="20"/>
          <w:szCs w:val="20"/>
        </w:rPr>
        <w:t xml:space="preserve"> :- </w:t>
      </w:r>
      <w:r w:rsidRPr="009D21BC">
        <w:rPr>
          <w:rFonts w:ascii="Calibri" w:hAnsi="Calibri" w:eastAsia="Times New Roman" w:cs="Calibri"/>
          <w:bCs/>
          <w:color w:val="000000"/>
          <w:sz w:val="20"/>
          <w:szCs w:val="20"/>
        </w:rPr>
        <w:t>Difference between Date when last tranch for full payment is received and Recovery cutoff date</w:t>
      </w:r>
      <w:r>
        <w:rPr>
          <w:rFonts w:ascii="Calibri" w:hAnsi="Calibri" w:eastAsia="Times New Roman" w:cs="Calibri"/>
          <w:b/>
          <w:bCs/>
          <w:color w:val="000000"/>
          <w:sz w:val="20"/>
          <w:szCs w:val="20"/>
        </w:rPr>
        <w:t>.</w:t>
      </w:r>
    </w:p>
    <w:p w:rsidR="00437BB8" w:rsidP="00437BB8" w:rsidRDefault="00437BB8" w14:paraId="27616986" w14:textId="77777777">
      <w:pPr>
        <w:pStyle w:val="ListParagraph"/>
        <w:numPr>
          <w:ilvl w:val="1"/>
          <w:numId w:val="43"/>
        </w:numPr>
        <w:rPr>
          <w:rFonts w:ascii="Calibri" w:hAnsi="Calibri" w:eastAsia="Times New Roman" w:cs="Calibri"/>
          <w:b/>
          <w:bCs/>
          <w:color w:val="000000"/>
          <w:sz w:val="20"/>
          <w:szCs w:val="20"/>
        </w:rPr>
      </w:pPr>
      <w:r w:rsidRPr="00FC174F">
        <w:rPr>
          <w:rFonts w:ascii="Calibri" w:hAnsi="Calibri" w:eastAsia="Times New Roman" w:cs="Calibri"/>
          <w:b/>
          <w:bCs/>
          <w:color w:val="000000"/>
          <w:sz w:val="20"/>
          <w:szCs w:val="20"/>
        </w:rPr>
        <w:t xml:space="preserve">Eligible  Days For  Penalty  :- </w:t>
      </w:r>
      <w:r w:rsidRPr="00FC174F">
        <w:rPr>
          <w:rFonts w:ascii="Calibri" w:hAnsi="Calibri" w:eastAsia="Times New Roman" w:cs="Calibri"/>
          <w:bCs/>
          <w:color w:val="000000"/>
          <w:sz w:val="20"/>
          <w:szCs w:val="20"/>
        </w:rPr>
        <w:t xml:space="preserve">In scheme level NCGTC will add Recovery Threshold days for Penalty (Days). If Days Elapsed less than or equal to  than Recovery Threshold days for Penalty (Days)  then </w:t>
      </w:r>
      <w:r w:rsidRPr="00FC174F">
        <w:rPr>
          <w:rFonts w:ascii="Calibri" w:hAnsi="Calibri" w:eastAsia="Times New Roman" w:cs="Calibri"/>
          <w:b/>
          <w:bCs/>
          <w:color w:val="000000"/>
          <w:sz w:val="20"/>
          <w:szCs w:val="20"/>
        </w:rPr>
        <w:t>eligible days for Penalty</w:t>
      </w:r>
      <w:r w:rsidRPr="00FC174F">
        <w:rPr>
          <w:rFonts w:ascii="Calibri" w:hAnsi="Calibri" w:eastAsia="Times New Roman" w:cs="Calibri"/>
          <w:bCs/>
          <w:color w:val="000000"/>
          <w:sz w:val="20"/>
          <w:szCs w:val="20"/>
        </w:rPr>
        <w:t xml:space="preserve"> will be </w:t>
      </w:r>
      <w:r w:rsidRPr="00FC174F">
        <w:rPr>
          <w:rFonts w:ascii="Calibri" w:hAnsi="Calibri" w:eastAsia="Times New Roman" w:cs="Calibri"/>
          <w:b/>
          <w:bCs/>
          <w:color w:val="000000"/>
          <w:sz w:val="20"/>
          <w:szCs w:val="20"/>
        </w:rPr>
        <w:t>“Zero” else (Days Elapsed - Recovery Threshold days for Penalty (Days).</w:t>
      </w:r>
    </w:p>
    <w:p w:rsidR="00437BB8" w:rsidP="00437BB8" w:rsidRDefault="00437BB8" w14:paraId="5F1A06DB" w14:textId="77777777">
      <w:pPr>
        <w:pStyle w:val="ListParagraph"/>
        <w:numPr>
          <w:ilvl w:val="1"/>
          <w:numId w:val="43"/>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Penalty  </w:t>
      </w:r>
      <w:r w:rsidRPr="00EF69D7">
        <w:rPr>
          <w:rFonts w:ascii="Calibri" w:hAnsi="Calibri" w:eastAsia="Times New Roman" w:cs="Calibri"/>
          <w:b/>
          <w:bCs/>
          <w:color w:val="000000"/>
          <w:sz w:val="20"/>
          <w:szCs w:val="20"/>
        </w:rPr>
        <w:t>Calculated</w:t>
      </w:r>
      <w:r>
        <w:rPr>
          <w:rFonts w:ascii="Calibri" w:hAnsi="Calibri" w:eastAsia="Times New Roman" w:cs="Calibri"/>
          <w:b/>
          <w:bCs/>
          <w:color w:val="000000"/>
          <w:sz w:val="20"/>
          <w:szCs w:val="20"/>
        </w:rPr>
        <w:t xml:space="preserve"> :-  </w:t>
      </w:r>
      <w:r w:rsidRPr="00D41EE6">
        <w:rPr>
          <w:rFonts w:ascii="Calibri" w:hAnsi="Calibri" w:eastAsia="Times New Roman" w:cs="Calibri"/>
          <w:bCs/>
          <w:color w:val="000000"/>
          <w:sz w:val="20"/>
          <w:szCs w:val="20"/>
        </w:rPr>
        <w:t>(Recovery Amount (NCGTC Share) * Rate of Penalty/365* Eligible  Days For  Penalty)</w:t>
      </w:r>
      <w:r>
        <w:rPr>
          <w:rFonts w:ascii="Calibri" w:hAnsi="Calibri" w:eastAsia="Times New Roman" w:cs="Calibri"/>
          <w:bCs/>
          <w:color w:val="000000"/>
          <w:sz w:val="20"/>
          <w:szCs w:val="20"/>
        </w:rPr>
        <w:t>.</w:t>
      </w:r>
    </w:p>
    <w:p w:rsidR="00437BB8" w:rsidP="00437BB8" w:rsidRDefault="00437BB8" w14:paraId="2ED82CF9" w14:textId="77777777">
      <w:pPr>
        <w:pStyle w:val="ListParagraph"/>
        <w:numPr>
          <w:ilvl w:val="1"/>
          <w:numId w:val="43"/>
        </w:numPr>
        <w:rPr>
          <w:rFonts w:ascii="Calibri" w:hAnsi="Calibri" w:eastAsia="Times New Roman" w:cs="Calibri"/>
          <w:bCs/>
          <w:color w:val="000000"/>
          <w:sz w:val="20"/>
          <w:szCs w:val="20"/>
        </w:rPr>
      </w:pPr>
      <w:r>
        <w:rPr>
          <w:rFonts w:ascii="Calibri" w:hAnsi="Calibri" w:eastAsia="Times New Roman" w:cs="Calibri"/>
          <w:b/>
          <w:bCs/>
          <w:color w:val="000000"/>
          <w:sz w:val="20"/>
          <w:szCs w:val="20"/>
        </w:rPr>
        <w:t xml:space="preserve">Tax on Penalty (@18% on E) :- </w:t>
      </w:r>
      <w:r w:rsidRPr="0040399D">
        <w:rPr>
          <w:rFonts w:ascii="Calibri" w:hAnsi="Calibri" w:eastAsia="Times New Roman" w:cs="Calibri"/>
          <w:bCs/>
          <w:color w:val="000000"/>
          <w:sz w:val="20"/>
          <w:szCs w:val="20"/>
        </w:rPr>
        <w:t xml:space="preserve"> (18% on Penalty).</w:t>
      </w:r>
    </w:p>
    <w:p w:rsidRPr="00437BB8" w:rsidR="00437BB8" w:rsidP="00437BB8" w:rsidRDefault="00437BB8" w14:paraId="6E35AA45" w14:textId="75ED6211">
      <w:pPr>
        <w:pStyle w:val="ListParagraph"/>
        <w:numPr>
          <w:ilvl w:val="1"/>
          <w:numId w:val="43"/>
        </w:numPr>
        <w:rPr>
          <w:rFonts w:ascii="Calibri" w:hAnsi="Calibri" w:eastAsia="Times New Roman" w:cs="Calibri"/>
          <w:bCs/>
          <w:color w:val="000000"/>
          <w:sz w:val="20"/>
          <w:szCs w:val="20"/>
        </w:rPr>
      </w:pPr>
      <w:r w:rsidRPr="00437BB8">
        <w:rPr>
          <w:rFonts w:ascii="Calibri" w:hAnsi="Calibri" w:eastAsia="Times New Roman" w:cs="Calibri"/>
          <w:b/>
          <w:bCs/>
          <w:color w:val="000000"/>
          <w:sz w:val="20"/>
          <w:szCs w:val="20"/>
        </w:rPr>
        <w:t>Recovery Proceedings for Cases - Post Final Claim (A+B+C) along with Penalty/Taxes: -</w:t>
      </w:r>
      <w:r w:rsidRPr="00437BB8">
        <w:rPr>
          <w:rFonts w:ascii="Calibri" w:hAnsi="Calibri" w:eastAsia="Times New Roman" w:cs="Calibri"/>
          <w:bCs/>
          <w:color w:val="000000"/>
          <w:sz w:val="20"/>
          <w:szCs w:val="20"/>
        </w:rPr>
        <w:t xml:space="preserve"> Sum of (Recovery Amount (NCGTC Share)+ Penalty + Tax on Penalty).</w:t>
      </w:r>
    </w:p>
    <w:p w:rsidR="00437BB8" w:rsidP="005C5DAE" w:rsidRDefault="00437BB8" w14:paraId="6A592990" w14:textId="77777777">
      <w:pPr>
        <w:spacing w:line="252" w:lineRule="auto"/>
        <w:jc w:val="both"/>
      </w:pPr>
    </w:p>
    <w:p w:rsidR="005C5DAE" w:rsidP="005C5DAE" w:rsidRDefault="005C5DAE" w14:paraId="213BBB64" w14:textId="77777777">
      <w:pPr>
        <w:spacing w:line="252" w:lineRule="auto"/>
        <w:jc w:val="both"/>
        <w:rPr>
          <w:b/>
        </w:rPr>
      </w:pPr>
      <w:r>
        <w:rPr>
          <w:b/>
        </w:rPr>
        <w:t>Note:</w:t>
      </w:r>
    </w:p>
    <w:p w:rsidRPr="00B2244E" w:rsidR="005C5DAE" w:rsidP="00344C72" w:rsidRDefault="005C5DAE" w14:paraId="0B90A913" w14:textId="77777777">
      <w:pPr>
        <w:pStyle w:val="ListParagraph"/>
        <w:numPr>
          <w:ilvl w:val="0"/>
          <w:numId w:val="32"/>
        </w:numPr>
        <w:spacing w:line="252" w:lineRule="auto"/>
        <w:jc w:val="both"/>
        <w:rPr>
          <w:u w:val="single"/>
        </w:rPr>
      </w:pPr>
      <w:r>
        <w:t>Amount of INR 61,559.75/- is recovered from MLI</w:t>
      </w:r>
    </w:p>
    <w:p w:rsidR="005C5DAE" w:rsidP="00344C72" w:rsidRDefault="005C5DAE" w14:paraId="47B2E4CA" w14:textId="77777777">
      <w:pPr>
        <w:pStyle w:val="ListParagraph"/>
        <w:numPr>
          <w:ilvl w:val="0"/>
          <w:numId w:val="32"/>
        </w:numPr>
        <w:spacing w:line="252" w:lineRule="auto"/>
        <w:jc w:val="both"/>
      </w:pPr>
      <w:r>
        <w:t xml:space="preserve">In this case since there is penalty, and hence a need for additional recoveries from MLI which is about </w:t>
      </w:r>
      <w:r w:rsidRPr="008A6238">
        <w:t xml:space="preserve"> </w:t>
      </w:r>
      <w:r>
        <w:t xml:space="preserve">INR </w:t>
      </w:r>
      <w:r w:rsidRPr="00B65E69">
        <w:t xml:space="preserve"> 3,542.47 </w:t>
      </w:r>
      <w:r>
        <w:t>/-</w:t>
      </w:r>
    </w:p>
    <w:p w:rsidR="005C5DAE" w:rsidP="005C5DAE" w:rsidRDefault="005C5DAE" w14:paraId="34FFFDA3" w14:textId="5C372FB1">
      <w:pPr>
        <w:spacing w:line="252" w:lineRule="auto"/>
        <w:jc w:val="both"/>
      </w:pPr>
    </w:p>
    <w:p w:rsidR="00C35D41" w:rsidP="005C5DAE" w:rsidRDefault="00C35D41" w14:paraId="4C2D887E" w14:textId="0391F206">
      <w:pPr>
        <w:spacing w:line="252" w:lineRule="auto"/>
        <w:jc w:val="both"/>
      </w:pPr>
    </w:p>
    <w:p w:rsidR="00C35D41" w:rsidP="00C35D41" w:rsidRDefault="00C35D41" w14:paraId="5391C4B4" w14:textId="26AFEC3C">
      <w:pPr>
        <w:pStyle w:val="ListParagraph"/>
        <w:numPr>
          <w:ilvl w:val="0"/>
          <w:numId w:val="37"/>
        </w:numPr>
        <w:spacing w:line="252" w:lineRule="auto"/>
        <w:jc w:val="both"/>
      </w:pPr>
      <w:commentRangeStart w:id="174"/>
      <w:r>
        <w:t>Annual Option</w:t>
      </w:r>
      <w:commentRangeEnd w:id="174"/>
      <w:r>
        <w:rPr>
          <w:rStyle w:val="CommentReference"/>
        </w:rPr>
        <w:commentReference w:id="174"/>
      </w:r>
      <w:r>
        <w:t xml:space="preserve"> :- (</w:t>
      </w:r>
      <w:r w:rsidR="0081680A">
        <w:t>New</w:t>
      </w:r>
      <w:r>
        <w:t xml:space="preserve"> Recovery Calculation without Penalty)</w:t>
      </w:r>
    </w:p>
    <w:tbl>
      <w:tblPr>
        <w:tblW w:w="7640" w:type="dxa"/>
        <w:tblLook w:val="04A0" w:firstRow="1" w:lastRow="0" w:firstColumn="1" w:lastColumn="0" w:noHBand="0" w:noVBand="1"/>
      </w:tblPr>
      <w:tblGrid>
        <w:gridCol w:w="6140"/>
        <w:gridCol w:w="1500"/>
      </w:tblGrid>
      <w:tr w:rsidRPr="00A36B32" w:rsidR="00C35D41" w:rsidTr="00F75843" w14:paraId="4E75515E"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hideMark/>
          </w:tcPr>
          <w:p w:rsidRPr="00A36B32" w:rsidR="00C35D41" w:rsidP="00F75843" w:rsidRDefault="00C35D41" w14:paraId="1A340044"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Month when recovery file is uploaded by MLI</w:t>
            </w:r>
          </w:p>
        </w:tc>
        <w:tc>
          <w:tcPr>
            <w:tcW w:w="1500" w:type="dxa"/>
            <w:tcBorders>
              <w:top w:val="single" w:color="auto" w:sz="4" w:space="0"/>
              <w:left w:val="nil"/>
              <w:bottom w:val="single" w:color="auto" w:sz="4" w:space="0"/>
              <w:right w:val="single" w:color="auto" w:sz="4" w:space="0"/>
            </w:tcBorders>
            <w:shd w:val="clear" w:color="000000" w:fill="BDD7EE"/>
            <w:noWrap/>
            <w:hideMark/>
          </w:tcPr>
          <w:p w:rsidRPr="00A36B32" w:rsidR="00C35D41" w:rsidP="00F75843" w:rsidRDefault="00C35D41" w14:paraId="57FAE022"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Feb-20</w:t>
            </w:r>
          </w:p>
        </w:tc>
      </w:tr>
      <w:tr w:rsidRPr="00A36B32" w:rsidR="00C35D41" w:rsidTr="00F75843" w14:paraId="6CC9AC53"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noWrap/>
            <w:vAlign w:val="bottom"/>
            <w:hideMark/>
          </w:tcPr>
          <w:p w:rsidRPr="00A36B32" w:rsidR="00C35D41" w:rsidP="00F75843" w:rsidRDefault="00C35D41" w14:paraId="05BF54E6"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Rate of Penalty</w:t>
            </w:r>
          </w:p>
        </w:tc>
        <w:tc>
          <w:tcPr>
            <w:tcW w:w="1500" w:type="dxa"/>
            <w:tcBorders>
              <w:top w:val="nil"/>
              <w:left w:val="nil"/>
              <w:bottom w:val="single" w:color="auto" w:sz="4" w:space="0"/>
              <w:right w:val="single" w:color="auto" w:sz="4" w:space="0"/>
            </w:tcBorders>
            <w:shd w:val="clear" w:color="000000" w:fill="BDD7EE"/>
            <w:noWrap/>
            <w:vAlign w:val="bottom"/>
            <w:hideMark/>
          </w:tcPr>
          <w:p w:rsidRPr="00A36B32" w:rsidR="00C35D41" w:rsidP="00F75843" w:rsidRDefault="00C35D41" w14:paraId="1828B58D"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10%</w:t>
            </w:r>
          </w:p>
        </w:tc>
      </w:tr>
      <w:tr w:rsidRPr="00A36B32" w:rsidR="00C35D41" w:rsidTr="00F75843" w14:paraId="1DA09D56"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hideMark/>
          </w:tcPr>
          <w:p w:rsidRPr="00A36B32" w:rsidR="00C35D41" w:rsidP="00F75843" w:rsidRDefault="00C35D41" w14:paraId="0FE4DEA5"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DATE when the last tranch for full recovery payment is received</w:t>
            </w:r>
          </w:p>
        </w:tc>
        <w:tc>
          <w:tcPr>
            <w:tcW w:w="1500" w:type="dxa"/>
            <w:tcBorders>
              <w:top w:val="nil"/>
              <w:left w:val="nil"/>
              <w:bottom w:val="single" w:color="auto" w:sz="4" w:space="0"/>
              <w:right w:val="single" w:color="auto" w:sz="4" w:space="0"/>
            </w:tcBorders>
            <w:shd w:val="clear" w:color="000000" w:fill="BDD7EE"/>
            <w:noWrap/>
            <w:hideMark/>
          </w:tcPr>
          <w:p w:rsidRPr="00A36B32" w:rsidR="00C35D41" w:rsidP="00F75843" w:rsidRDefault="00C35D41" w14:paraId="5A3E2865"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25-Feb-20</w:t>
            </w:r>
          </w:p>
        </w:tc>
      </w:tr>
      <w:tr w:rsidRPr="00A36B32" w:rsidR="00C35D41" w:rsidTr="00F75843" w14:paraId="319DC560"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hideMark/>
          </w:tcPr>
          <w:p w:rsidRPr="00A36B32" w:rsidR="00C35D41" w:rsidP="00F75843" w:rsidRDefault="00C35D41" w14:paraId="35C09C46"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Recovery Cutoff Date as define by NCGTC in schemes</w:t>
            </w:r>
          </w:p>
        </w:tc>
        <w:tc>
          <w:tcPr>
            <w:tcW w:w="1500" w:type="dxa"/>
            <w:tcBorders>
              <w:top w:val="nil"/>
              <w:left w:val="nil"/>
              <w:bottom w:val="single" w:color="auto" w:sz="4" w:space="0"/>
              <w:right w:val="single" w:color="auto" w:sz="4" w:space="0"/>
            </w:tcBorders>
            <w:shd w:val="clear" w:color="000000" w:fill="BDD7EE"/>
            <w:noWrap/>
            <w:hideMark/>
          </w:tcPr>
          <w:p w:rsidRPr="00A36B32" w:rsidR="00C35D41" w:rsidP="00F75843" w:rsidRDefault="00C35D41" w14:paraId="3937ED77"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30-Apr-20</w:t>
            </w:r>
          </w:p>
        </w:tc>
      </w:tr>
      <w:tr w:rsidRPr="00A36B32" w:rsidR="00C35D41" w:rsidTr="00F75843" w14:paraId="5AAAECA7" w14:textId="77777777">
        <w:trPr>
          <w:trHeight w:val="255"/>
        </w:trPr>
        <w:tc>
          <w:tcPr>
            <w:tcW w:w="6140" w:type="dxa"/>
            <w:tcBorders>
              <w:top w:val="single" w:color="auto" w:sz="4" w:space="0"/>
              <w:left w:val="single" w:color="auto" w:sz="4" w:space="0"/>
              <w:bottom w:val="single" w:color="auto" w:sz="4" w:space="0"/>
              <w:right w:val="single" w:color="000000" w:sz="4" w:space="0"/>
            </w:tcBorders>
            <w:shd w:val="clear" w:color="000000" w:fill="BDD7EE"/>
            <w:hideMark/>
          </w:tcPr>
          <w:p w:rsidRPr="00A36B32" w:rsidR="00C35D41" w:rsidP="00F75843" w:rsidRDefault="00C35D41" w14:paraId="0CA9B0DF" w14:textId="77777777">
            <w:pPr>
              <w:spacing w:after="0" w:line="240" w:lineRule="auto"/>
              <w:rPr>
                <w:rFonts w:ascii="Calibri" w:hAnsi="Calibri" w:eastAsia="Times New Roman" w:cs="Calibri"/>
                <w:color w:val="000000"/>
                <w:sz w:val="20"/>
                <w:szCs w:val="20"/>
              </w:rPr>
            </w:pPr>
            <w:r w:rsidRPr="00A36B32">
              <w:rPr>
                <w:rFonts w:ascii="Calibri" w:hAnsi="Calibri" w:eastAsia="Times New Roman" w:cs="Calibri"/>
                <w:color w:val="000000"/>
                <w:sz w:val="20"/>
                <w:szCs w:val="20"/>
              </w:rPr>
              <w:t>NCGTC Share of Recoveries</w:t>
            </w:r>
          </w:p>
        </w:tc>
        <w:tc>
          <w:tcPr>
            <w:tcW w:w="1500" w:type="dxa"/>
            <w:tcBorders>
              <w:top w:val="nil"/>
              <w:left w:val="nil"/>
              <w:bottom w:val="single" w:color="auto" w:sz="4" w:space="0"/>
              <w:right w:val="single" w:color="auto" w:sz="4" w:space="0"/>
            </w:tcBorders>
            <w:shd w:val="clear" w:color="000000" w:fill="BDD7EE"/>
            <w:noWrap/>
            <w:hideMark/>
          </w:tcPr>
          <w:p w:rsidRPr="00A36B32" w:rsidR="00C35D41" w:rsidP="00F75843" w:rsidRDefault="00C35D41" w14:paraId="64F308F1" w14:textId="033C5C20">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75</w:t>
            </w:r>
            <w:r w:rsidRPr="00A36B32">
              <w:rPr>
                <w:rFonts w:ascii="Calibri" w:hAnsi="Calibri" w:eastAsia="Times New Roman" w:cs="Calibri"/>
                <w:color w:val="000000"/>
                <w:sz w:val="20"/>
                <w:szCs w:val="20"/>
              </w:rPr>
              <w:t>%</w:t>
            </w:r>
          </w:p>
        </w:tc>
      </w:tr>
    </w:tbl>
    <w:p w:rsidR="00C35D41" w:rsidP="00C35D41" w:rsidRDefault="00C35D41" w14:paraId="6A459A1B" w14:textId="77777777">
      <w:pPr>
        <w:pStyle w:val="ListParagraph"/>
        <w:spacing w:line="252" w:lineRule="auto"/>
        <w:ind w:left="360"/>
        <w:jc w:val="both"/>
      </w:pPr>
    </w:p>
    <w:p w:rsidR="00C35D41" w:rsidP="00716485" w:rsidRDefault="00716485" w14:paraId="0B35FD0A" w14:textId="553B7EA5">
      <w:pPr>
        <w:spacing w:line="252" w:lineRule="auto"/>
        <w:jc w:val="both"/>
      </w:pPr>
      <w:r>
        <w:t xml:space="preserve">a) </w:t>
      </w:r>
      <w:r w:rsidR="00C35D41">
        <w:t xml:space="preserve">Scenario 1: </w:t>
      </w:r>
    </w:p>
    <w:p w:rsidR="00C35D41" w:rsidP="00C35D41" w:rsidRDefault="00C35D41" w14:paraId="31392C72" w14:textId="77777777">
      <w:pPr>
        <w:pStyle w:val="ListParagraph"/>
        <w:numPr>
          <w:ilvl w:val="1"/>
          <w:numId w:val="29"/>
        </w:numPr>
        <w:spacing w:line="252" w:lineRule="auto"/>
        <w:jc w:val="both"/>
      </w:pPr>
      <w:r>
        <w:t>No Penalty Situation.</w:t>
      </w:r>
    </w:p>
    <w:p w:rsidR="00C35D41" w:rsidP="00C35D41" w:rsidRDefault="00C35D41" w14:paraId="796AD3A6" w14:textId="77777777">
      <w:pPr>
        <w:pStyle w:val="ListParagraph"/>
        <w:numPr>
          <w:ilvl w:val="1"/>
          <w:numId w:val="29"/>
        </w:numPr>
        <w:spacing w:line="252" w:lineRule="auto"/>
        <w:jc w:val="both"/>
      </w:pPr>
      <w:r w:rsidRPr="00A36B32">
        <w:t>Information in Recovery File (XML)</w:t>
      </w:r>
    </w:p>
    <w:p w:rsidR="00C35D41" w:rsidP="00C35D41" w:rsidRDefault="00C35D41" w14:paraId="12467707" w14:textId="7F45E918">
      <w:pPr>
        <w:spacing w:line="252" w:lineRule="auto"/>
        <w:jc w:val="both"/>
      </w:pPr>
    </w:p>
    <w:p w:rsidR="00044B9B" w:rsidP="00C35D41" w:rsidRDefault="00044B9B" w14:paraId="380C3BAD" w14:textId="084C89AE">
      <w:pPr>
        <w:spacing w:line="252" w:lineRule="auto"/>
        <w:jc w:val="both"/>
      </w:pPr>
    </w:p>
    <w:p w:rsidR="00044B9B" w:rsidP="00C35D41" w:rsidRDefault="00044B9B" w14:paraId="7B4A8CBB" w14:textId="084C89AE">
      <w:pPr>
        <w:spacing w:line="252" w:lineRule="auto"/>
        <w:jc w:val="both"/>
      </w:pPr>
    </w:p>
    <w:p w:rsidR="00044B9B" w:rsidP="00C35D41" w:rsidRDefault="00044B9B" w14:paraId="78B8F3F1" w14:textId="49473F15">
      <w:pPr>
        <w:spacing w:line="252" w:lineRule="auto"/>
        <w:jc w:val="both"/>
      </w:pPr>
    </w:p>
    <w:p w:rsidR="00044B9B" w:rsidP="00C35D41" w:rsidRDefault="00044B9B" w14:paraId="4D4BDBA6" w14:textId="469BCF22">
      <w:pPr>
        <w:spacing w:line="252" w:lineRule="auto"/>
        <w:jc w:val="both"/>
      </w:pPr>
    </w:p>
    <w:p w:rsidR="00044B9B" w:rsidP="00C35D41" w:rsidRDefault="00044B9B" w14:paraId="626636DF" w14:textId="043C8449">
      <w:pPr>
        <w:spacing w:line="252" w:lineRule="auto"/>
        <w:jc w:val="both"/>
      </w:pPr>
    </w:p>
    <w:p w:rsidR="00044B9B" w:rsidP="00C35D41" w:rsidRDefault="00044B9B" w14:paraId="20ABA0EA" w14:textId="6306CF77">
      <w:pPr>
        <w:spacing w:line="252" w:lineRule="auto"/>
        <w:jc w:val="both"/>
      </w:pPr>
    </w:p>
    <w:p w:rsidR="00044B9B" w:rsidP="00C35D41" w:rsidRDefault="00044B9B" w14:paraId="1752066A" w14:textId="77777777">
      <w:pPr>
        <w:spacing w:line="252" w:lineRule="auto"/>
        <w:jc w:val="both"/>
      </w:pPr>
    </w:p>
    <w:tbl>
      <w:tblPr>
        <w:tblW w:w="10632" w:type="dxa"/>
        <w:tblInd w:w="-5" w:type="dxa"/>
        <w:tblLayout w:type="fixed"/>
        <w:tblLook w:val="04A0" w:firstRow="1" w:lastRow="0" w:firstColumn="1" w:lastColumn="0" w:noHBand="0" w:noVBand="1"/>
      </w:tblPr>
      <w:tblGrid>
        <w:gridCol w:w="509"/>
        <w:gridCol w:w="625"/>
        <w:gridCol w:w="709"/>
        <w:gridCol w:w="851"/>
        <w:gridCol w:w="567"/>
        <w:gridCol w:w="773"/>
        <w:gridCol w:w="1026"/>
        <w:gridCol w:w="1004"/>
        <w:gridCol w:w="1145"/>
        <w:gridCol w:w="729"/>
        <w:gridCol w:w="709"/>
        <w:gridCol w:w="567"/>
        <w:gridCol w:w="1418"/>
      </w:tblGrid>
      <w:tr w:rsidRPr="00044B9B" w:rsidR="0076056D" w:rsidTr="0076056D" w14:paraId="1DBBF06D" w14:textId="77777777">
        <w:trPr>
          <w:trHeight w:val="315"/>
        </w:trPr>
        <w:tc>
          <w:tcPr>
            <w:tcW w:w="509" w:type="dxa"/>
            <w:tcBorders>
              <w:top w:val="single" w:color="auto" w:sz="4" w:space="0"/>
              <w:left w:val="single" w:color="auto" w:sz="4" w:space="0"/>
              <w:bottom w:val="single" w:color="auto" w:sz="4" w:space="0"/>
              <w:right w:val="single" w:color="auto" w:sz="4" w:space="0"/>
            </w:tcBorders>
            <w:shd w:val="clear" w:color="000000" w:fill="F8CBAD"/>
            <w:noWrap/>
            <w:vAlign w:val="center"/>
            <w:hideMark/>
          </w:tcPr>
          <w:p w:rsidRPr="00044B9B" w:rsidR="00044B9B" w:rsidP="00044B9B" w:rsidRDefault="00044B9B" w14:paraId="76E6C717"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 </w:t>
            </w:r>
          </w:p>
        </w:tc>
        <w:tc>
          <w:tcPr>
            <w:tcW w:w="625"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0E70BEE9"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 </w:t>
            </w:r>
          </w:p>
        </w:tc>
        <w:tc>
          <w:tcPr>
            <w:tcW w:w="709"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1658A65F"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 </w:t>
            </w:r>
          </w:p>
        </w:tc>
        <w:tc>
          <w:tcPr>
            <w:tcW w:w="851"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61F3470D"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 </w:t>
            </w:r>
          </w:p>
        </w:tc>
        <w:tc>
          <w:tcPr>
            <w:tcW w:w="567"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4CF9B4EF"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val="en-IN" w:eastAsia="en-IN"/>
              </w:rPr>
              <w:t> </w:t>
            </w:r>
          </w:p>
        </w:tc>
        <w:tc>
          <w:tcPr>
            <w:tcW w:w="773"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229F0E4A"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val="en-IN" w:eastAsia="en-IN"/>
              </w:rPr>
              <w:t> </w:t>
            </w:r>
          </w:p>
        </w:tc>
        <w:tc>
          <w:tcPr>
            <w:tcW w:w="1026"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4AF40213"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A</w:t>
            </w:r>
          </w:p>
        </w:tc>
        <w:tc>
          <w:tcPr>
            <w:tcW w:w="1004"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0E0080E7"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 </w:t>
            </w:r>
          </w:p>
        </w:tc>
        <w:tc>
          <w:tcPr>
            <w:tcW w:w="1145"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445DC3E8"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 </w:t>
            </w:r>
          </w:p>
        </w:tc>
        <w:tc>
          <w:tcPr>
            <w:tcW w:w="729"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5C3178A4"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 </w:t>
            </w:r>
          </w:p>
        </w:tc>
        <w:tc>
          <w:tcPr>
            <w:tcW w:w="709"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70EE11DA"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B</w:t>
            </w:r>
          </w:p>
        </w:tc>
        <w:tc>
          <w:tcPr>
            <w:tcW w:w="567"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782FD612"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C</w:t>
            </w:r>
          </w:p>
        </w:tc>
        <w:tc>
          <w:tcPr>
            <w:tcW w:w="1418" w:type="dxa"/>
            <w:tcBorders>
              <w:top w:val="single" w:color="auto" w:sz="4" w:space="0"/>
              <w:left w:val="nil"/>
              <w:bottom w:val="single" w:color="auto" w:sz="4" w:space="0"/>
              <w:right w:val="single" w:color="auto" w:sz="4" w:space="0"/>
            </w:tcBorders>
            <w:shd w:val="clear" w:color="000000" w:fill="F8CBAD"/>
            <w:vAlign w:val="center"/>
            <w:hideMark/>
          </w:tcPr>
          <w:p w:rsidRPr="00044B9B" w:rsidR="00044B9B" w:rsidP="00044B9B" w:rsidRDefault="00044B9B" w14:paraId="5E3476BC" w14:textId="77777777">
            <w:pPr>
              <w:spacing w:after="0" w:line="240" w:lineRule="auto"/>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 </w:t>
            </w:r>
          </w:p>
        </w:tc>
      </w:tr>
      <w:tr w:rsidRPr="00044B9B" w:rsidR="0076056D" w:rsidTr="0076056D" w14:paraId="7E7CE7B5" w14:textId="77777777">
        <w:trPr>
          <w:trHeight w:val="3510"/>
        </w:trPr>
        <w:tc>
          <w:tcPr>
            <w:tcW w:w="509" w:type="dxa"/>
            <w:vMerge w:val="restart"/>
            <w:tcBorders>
              <w:top w:val="nil"/>
              <w:left w:val="single" w:color="auto" w:sz="4" w:space="0"/>
              <w:bottom w:val="single" w:color="auto" w:sz="4" w:space="0"/>
              <w:right w:val="single" w:color="auto" w:sz="4" w:space="0"/>
            </w:tcBorders>
            <w:shd w:val="clear" w:color="000000" w:fill="F8CBAD"/>
            <w:noWrap/>
            <w:vAlign w:val="center"/>
            <w:hideMark/>
          </w:tcPr>
          <w:p w:rsidRPr="00044B9B" w:rsidR="00044B9B" w:rsidP="00044B9B" w:rsidRDefault="00044B9B" w14:paraId="4E034F2D"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A/c No.</w:t>
            </w:r>
          </w:p>
        </w:tc>
        <w:tc>
          <w:tcPr>
            <w:tcW w:w="625"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044B9B" w:rsidR="00044B9B" w:rsidP="00044B9B" w:rsidRDefault="00044B9B" w14:paraId="7001596C"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Customer ID</w:t>
            </w:r>
          </w:p>
        </w:tc>
        <w:tc>
          <w:tcPr>
            <w:tcW w:w="709" w:type="dxa"/>
            <w:vMerge w:val="restart"/>
            <w:tcBorders>
              <w:top w:val="nil"/>
              <w:left w:val="single" w:color="auto" w:sz="4" w:space="0"/>
              <w:bottom w:val="single" w:color="auto" w:sz="4" w:space="0"/>
              <w:right w:val="single" w:color="auto" w:sz="4" w:space="0"/>
            </w:tcBorders>
            <w:shd w:val="clear" w:color="000000" w:fill="F8CBAD"/>
            <w:vAlign w:val="center"/>
            <w:hideMark/>
          </w:tcPr>
          <w:p w:rsidRPr="00044B9B" w:rsidR="00044B9B" w:rsidP="00044B9B" w:rsidRDefault="00044B9B" w14:paraId="7ED06989"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Date of Recovery (From Borrower to MLI)</w:t>
            </w:r>
          </w:p>
        </w:tc>
        <w:tc>
          <w:tcPr>
            <w:tcW w:w="851" w:type="dxa"/>
            <w:vMerge w:val="restart"/>
            <w:tcBorders>
              <w:top w:val="nil"/>
              <w:left w:val="single" w:color="auto" w:sz="4" w:space="0"/>
              <w:bottom w:val="single" w:color="auto" w:sz="4" w:space="0"/>
              <w:right w:val="single" w:color="auto" w:sz="4" w:space="0"/>
            </w:tcBorders>
            <w:shd w:val="clear" w:color="000000" w:fill="F8CBAD"/>
            <w:vAlign w:val="center"/>
            <w:hideMark/>
          </w:tcPr>
          <w:p w:rsidRPr="00044B9B" w:rsidR="00044B9B" w:rsidP="00044B9B" w:rsidRDefault="00044B9B" w14:paraId="1C6D9CCA"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Recovery Amount (Entire amount)</w:t>
            </w:r>
          </w:p>
        </w:tc>
        <w:tc>
          <w:tcPr>
            <w:tcW w:w="567" w:type="dxa"/>
            <w:vMerge w:val="restart"/>
            <w:tcBorders>
              <w:top w:val="nil"/>
              <w:left w:val="single" w:color="auto" w:sz="4" w:space="0"/>
              <w:bottom w:val="single" w:color="auto" w:sz="4" w:space="0"/>
              <w:right w:val="single" w:color="auto" w:sz="4" w:space="0"/>
            </w:tcBorders>
            <w:shd w:val="clear" w:color="000000" w:fill="F8CBAD"/>
            <w:vAlign w:val="center"/>
            <w:hideMark/>
          </w:tcPr>
          <w:p w:rsidRPr="00044B9B" w:rsidR="00044B9B" w:rsidP="00044B9B" w:rsidRDefault="00044B9B" w14:paraId="3424BA24"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val="en-IN" w:eastAsia="en-IN"/>
              </w:rPr>
              <w:t>legalcost</w:t>
            </w:r>
          </w:p>
        </w:tc>
        <w:tc>
          <w:tcPr>
            <w:tcW w:w="773" w:type="dxa"/>
            <w:vMerge w:val="restart"/>
            <w:tcBorders>
              <w:top w:val="nil"/>
              <w:left w:val="single" w:color="auto" w:sz="4" w:space="0"/>
              <w:bottom w:val="single" w:color="auto" w:sz="4" w:space="0"/>
              <w:right w:val="single" w:color="auto" w:sz="4" w:space="0"/>
            </w:tcBorders>
            <w:shd w:val="clear" w:color="000000" w:fill="F8CBAD"/>
            <w:vAlign w:val="center"/>
            <w:hideMark/>
          </w:tcPr>
          <w:p w:rsidRPr="00044B9B" w:rsidR="00044B9B" w:rsidP="00044B9B" w:rsidRDefault="00044B9B" w14:paraId="0005B8DF"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val="en-IN" w:eastAsia="en-IN"/>
              </w:rPr>
              <w:t>Net of Recovery</w:t>
            </w:r>
          </w:p>
        </w:tc>
        <w:tc>
          <w:tcPr>
            <w:tcW w:w="1026" w:type="dxa"/>
            <w:vMerge w:val="restart"/>
            <w:tcBorders>
              <w:top w:val="nil"/>
              <w:left w:val="single" w:color="auto" w:sz="4" w:space="0"/>
              <w:bottom w:val="single" w:color="auto" w:sz="4" w:space="0"/>
              <w:right w:val="single" w:color="auto" w:sz="4" w:space="0"/>
            </w:tcBorders>
            <w:shd w:val="clear" w:color="000000" w:fill="F8CBAD"/>
            <w:vAlign w:val="center"/>
            <w:hideMark/>
          </w:tcPr>
          <w:p w:rsidRPr="00044B9B" w:rsidR="00044B9B" w:rsidP="00044B9B" w:rsidRDefault="00044B9B" w14:paraId="7691E28E"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Recovery Amount (NCGTC Share)</w:t>
            </w:r>
          </w:p>
        </w:tc>
        <w:tc>
          <w:tcPr>
            <w:tcW w:w="1004" w:type="dxa"/>
            <w:vMerge w:val="restart"/>
            <w:tcBorders>
              <w:top w:val="nil"/>
              <w:left w:val="single" w:color="auto" w:sz="4" w:space="0"/>
              <w:bottom w:val="single" w:color="auto" w:sz="4" w:space="0"/>
              <w:right w:val="single" w:color="auto" w:sz="4" w:space="0"/>
            </w:tcBorders>
            <w:shd w:val="clear" w:color="000000" w:fill="F8CBAD"/>
            <w:vAlign w:val="center"/>
            <w:hideMark/>
          </w:tcPr>
          <w:p w:rsidRPr="00044B9B" w:rsidR="00044B9B" w:rsidP="00044B9B" w:rsidRDefault="00044B9B" w14:paraId="55AD4D7C"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DATE when the last tranch for full recovery payment is received</w:t>
            </w:r>
          </w:p>
        </w:tc>
        <w:tc>
          <w:tcPr>
            <w:tcW w:w="1145"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044B9B" w:rsidR="00044B9B" w:rsidP="00044B9B" w:rsidRDefault="00044B9B" w14:paraId="74826509"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Days Elapsed (Difference between Date when last tranch for full payment is received and Recovery cutoff date).</w:t>
            </w:r>
          </w:p>
        </w:tc>
        <w:tc>
          <w:tcPr>
            <w:tcW w:w="729"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044B9B" w:rsidR="00044B9B" w:rsidP="00044B9B" w:rsidRDefault="00044B9B" w14:paraId="496B060D"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Eligible Days For Penalty</w:t>
            </w:r>
          </w:p>
        </w:tc>
        <w:tc>
          <w:tcPr>
            <w:tcW w:w="709"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044B9B" w:rsidR="00044B9B" w:rsidP="00044B9B" w:rsidRDefault="00044B9B" w14:paraId="29D3FD43"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Penalty Calculated</w:t>
            </w:r>
          </w:p>
        </w:tc>
        <w:tc>
          <w:tcPr>
            <w:tcW w:w="567"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044B9B" w:rsidR="00044B9B" w:rsidP="00044B9B" w:rsidRDefault="00044B9B" w14:paraId="44A7B354"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Tax on Penalty (@18% on B)</w:t>
            </w:r>
          </w:p>
        </w:tc>
        <w:tc>
          <w:tcPr>
            <w:tcW w:w="1418"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044B9B" w:rsidR="00044B9B" w:rsidP="00044B9B" w:rsidRDefault="00044B9B" w14:paraId="70977BFF" w14:textId="77777777">
            <w:pPr>
              <w:spacing w:after="0" w:line="240" w:lineRule="auto"/>
              <w:jc w:val="center"/>
              <w:rPr>
                <w:rFonts w:ascii="Calibri" w:hAnsi="Calibri" w:eastAsia="Times New Roman" w:cs="Calibri"/>
                <w:b/>
                <w:bCs/>
                <w:color w:val="000000"/>
                <w:sz w:val="20"/>
                <w:szCs w:val="20"/>
                <w:lang w:val="en-IN" w:eastAsia="en-IN"/>
              </w:rPr>
            </w:pPr>
            <w:r w:rsidRPr="00044B9B">
              <w:rPr>
                <w:rFonts w:ascii="Calibri" w:hAnsi="Calibri" w:eastAsia="Times New Roman" w:cs="Calibri"/>
                <w:b/>
                <w:bCs/>
                <w:color w:val="000000"/>
                <w:sz w:val="20"/>
                <w:szCs w:val="20"/>
                <w:lang w:eastAsia="en-IN"/>
              </w:rPr>
              <w:t>Recovery Proceedings for Cases -  Post Full &amp; Final Claim (A+B+C) along with Penalty/Taxes</w:t>
            </w:r>
          </w:p>
        </w:tc>
      </w:tr>
      <w:tr w:rsidRPr="00044B9B" w:rsidR="0076056D" w:rsidTr="0076056D" w14:paraId="110C8AEF" w14:textId="77777777">
        <w:trPr>
          <w:trHeight w:val="450"/>
        </w:trPr>
        <w:tc>
          <w:tcPr>
            <w:tcW w:w="509" w:type="dxa"/>
            <w:vMerge/>
            <w:tcBorders>
              <w:top w:val="nil"/>
              <w:left w:val="single" w:color="auto" w:sz="4" w:space="0"/>
              <w:bottom w:val="single" w:color="auto" w:sz="4" w:space="0"/>
              <w:right w:val="single" w:color="auto" w:sz="4" w:space="0"/>
            </w:tcBorders>
            <w:vAlign w:val="center"/>
            <w:hideMark/>
          </w:tcPr>
          <w:p w:rsidRPr="00044B9B" w:rsidR="00044B9B" w:rsidP="00044B9B" w:rsidRDefault="00044B9B" w14:paraId="18D2178C" w14:textId="77777777">
            <w:pPr>
              <w:spacing w:after="0" w:line="240" w:lineRule="auto"/>
              <w:rPr>
                <w:rFonts w:ascii="Calibri" w:hAnsi="Calibri" w:eastAsia="Times New Roman" w:cs="Calibri"/>
                <w:b/>
                <w:bCs/>
                <w:color w:val="000000"/>
                <w:sz w:val="20"/>
                <w:szCs w:val="20"/>
                <w:lang w:val="en-IN" w:eastAsia="en-IN"/>
              </w:rPr>
            </w:pPr>
          </w:p>
        </w:tc>
        <w:tc>
          <w:tcPr>
            <w:tcW w:w="625" w:type="dxa"/>
            <w:vMerge/>
            <w:tcBorders>
              <w:top w:val="nil"/>
              <w:left w:val="single" w:color="auto" w:sz="4" w:space="0"/>
              <w:bottom w:val="single" w:color="000000" w:sz="4" w:space="0"/>
              <w:right w:val="single" w:color="auto" w:sz="4" w:space="0"/>
            </w:tcBorders>
            <w:vAlign w:val="center"/>
            <w:hideMark/>
          </w:tcPr>
          <w:p w:rsidRPr="00044B9B" w:rsidR="00044B9B" w:rsidP="00044B9B" w:rsidRDefault="00044B9B" w14:paraId="4EDE1506"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4" w:space="0"/>
              <w:bottom w:val="single" w:color="auto" w:sz="4" w:space="0"/>
              <w:right w:val="single" w:color="auto" w:sz="4" w:space="0"/>
            </w:tcBorders>
            <w:vAlign w:val="center"/>
            <w:hideMark/>
          </w:tcPr>
          <w:p w:rsidRPr="00044B9B" w:rsidR="00044B9B" w:rsidP="00044B9B" w:rsidRDefault="00044B9B" w14:paraId="38D965BD" w14:textId="77777777">
            <w:pPr>
              <w:spacing w:after="0" w:line="240" w:lineRule="auto"/>
              <w:rPr>
                <w:rFonts w:ascii="Calibri" w:hAnsi="Calibri" w:eastAsia="Times New Roman" w:cs="Calibri"/>
                <w:b/>
                <w:bCs/>
                <w:color w:val="000000"/>
                <w:sz w:val="20"/>
                <w:szCs w:val="20"/>
                <w:lang w:val="en-IN" w:eastAsia="en-IN"/>
              </w:rPr>
            </w:pPr>
          </w:p>
        </w:tc>
        <w:tc>
          <w:tcPr>
            <w:tcW w:w="851" w:type="dxa"/>
            <w:vMerge/>
            <w:tcBorders>
              <w:top w:val="nil"/>
              <w:left w:val="single" w:color="auto" w:sz="4" w:space="0"/>
              <w:bottom w:val="single" w:color="auto" w:sz="4" w:space="0"/>
              <w:right w:val="single" w:color="auto" w:sz="4" w:space="0"/>
            </w:tcBorders>
            <w:vAlign w:val="center"/>
            <w:hideMark/>
          </w:tcPr>
          <w:p w:rsidRPr="00044B9B" w:rsidR="00044B9B" w:rsidP="00044B9B" w:rsidRDefault="00044B9B" w14:paraId="0720E658" w14:textId="77777777">
            <w:pPr>
              <w:spacing w:after="0" w:line="240" w:lineRule="auto"/>
              <w:rPr>
                <w:rFonts w:ascii="Calibri" w:hAnsi="Calibri" w:eastAsia="Times New Roman" w:cs="Calibri"/>
                <w:b/>
                <w:bCs/>
                <w:color w:val="000000"/>
                <w:sz w:val="20"/>
                <w:szCs w:val="20"/>
                <w:lang w:val="en-IN" w:eastAsia="en-IN"/>
              </w:rPr>
            </w:pPr>
          </w:p>
        </w:tc>
        <w:tc>
          <w:tcPr>
            <w:tcW w:w="567" w:type="dxa"/>
            <w:vMerge/>
            <w:tcBorders>
              <w:top w:val="nil"/>
              <w:left w:val="single" w:color="auto" w:sz="4" w:space="0"/>
              <w:bottom w:val="single" w:color="auto" w:sz="4" w:space="0"/>
              <w:right w:val="single" w:color="auto" w:sz="4" w:space="0"/>
            </w:tcBorders>
            <w:vAlign w:val="center"/>
            <w:hideMark/>
          </w:tcPr>
          <w:p w:rsidRPr="00044B9B" w:rsidR="00044B9B" w:rsidP="00044B9B" w:rsidRDefault="00044B9B" w14:paraId="143179EA" w14:textId="77777777">
            <w:pPr>
              <w:spacing w:after="0" w:line="240" w:lineRule="auto"/>
              <w:rPr>
                <w:rFonts w:ascii="Calibri" w:hAnsi="Calibri" w:eastAsia="Times New Roman" w:cs="Calibri"/>
                <w:b/>
                <w:bCs/>
                <w:color w:val="000000"/>
                <w:sz w:val="20"/>
                <w:szCs w:val="20"/>
                <w:lang w:val="en-IN" w:eastAsia="en-IN"/>
              </w:rPr>
            </w:pPr>
          </w:p>
        </w:tc>
        <w:tc>
          <w:tcPr>
            <w:tcW w:w="773" w:type="dxa"/>
            <w:vMerge/>
            <w:tcBorders>
              <w:top w:val="nil"/>
              <w:left w:val="single" w:color="auto" w:sz="4" w:space="0"/>
              <w:bottom w:val="single" w:color="auto" w:sz="4" w:space="0"/>
              <w:right w:val="single" w:color="auto" w:sz="4" w:space="0"/>
            </w:tcBorders>
            <w:vAlign w:val="center"/>
            <w:hideMark/>
          </w:tcPr>
          <w:p w:rsidRPr="00044B9B" w:rsidR="00044B9B" w:rsidP="00044B9B" w:rsidRDefault="00044B9B" w14:paraId="491EC579" w14:textId="77777777">
            <w:pPr>
              <w:spacing w:after="0" w:line="240" w:lineRule="auto"/>
              <w:rPr>
                <w:rFonts w:ascii="Calibri" w:hAnsi="Calibri" w:eastAsia="Times New Roman" w:cs="Calibri"/>
                <w:b/>
                <w:bCs/>
                <w:color w:val="000000"/>
                <w:sz w:val="20"/>
                <w:szCs w:val="20"/>
                <w:lang w:val="en-IN" w:eastAsia="en-IN"/>
              </w:rPr>
            </w:pPr>
          </w:p>
        </w:tc>
        <w:tc>
          <w:tcPr>
            <w:tcW w:w="1026" w:type="dxa"/>
            <w:vMerge/>
            <w:tcBorders>
              <w:top w:val="nil"/>
              <w:left w:val="single" w:color="auto" w:sz="4" w:space="0"/>
              <w:bottom w:val="single" w:color="auto" w:sz="4" w:space="0"/>
              <w:right w:val="single" w:color="auto" w:sz="4" w:space="0"/>
            </w:tcBorders>
            <w:vAlign w:val="center"/>
            <w:hideMark/>
          </w:tcPr>
          <w:p w:rsidRPr="00044B9B" w:rsidR="00044B9B" w:rsidP="00044B9B" w:rsidRDefault="00044B9B" w14:paraId="3C8A8707" w14:textId="77777777">
            <w:pPr>
              <w:spacing w:after="0" w:line="240" w:lineRule="auto"/>
              <w:rPr>
                <w:rFonts w:ascii="Calibri" w:hAnsi="Calibri" w:eastAsia="Times New Roman" w:cs="Calibri"/>
                <w:b/>
                <w:bCs/>
                <w:color w:val="000000"/>
                <w:sz w:val="20"/>
                <w:szCs w:val="20"/>
                <w:lang w:val="en-IN" w:eastAsia="en-IN"/>
              </w:rPr>
            </w:pPr>
          </w:p>
        </w:tc>
        <w:tc>
          <w:tcPr>
            <w:tcW w:w="1004" w:type="dxa"/>
            <w:vMerge/>
            <w:tcBorders>
              <w:top w:val="nil"/>
              <w:left w:val="single" w:color="auto" w:sz="4" w:space="0"/>
              <w:bottom w:val="single" w:color="auto" w:sz="4" w:space="0"/>
              <w:right w:val="single" w:color="auto" w:sz="4" w:space="0"/>
            </w:tcBorders>
            <w:vAlign w:val="center"/>
            <w:hideMark/>
          </w:tcPr>
          <w:p w:rsidRPr="00044B9B" w:rsidR="00044B9B" w:rsidP="00044B9B" w:rsidRDefault="00044B9B" w14:paraId="296AE9BE" w14:textId="77777777">
            <w:pPr>
              <w:spacing w:after="0" w:line="240" w:lineRule="auto"/>
              <w:rPr>
                <w:rFonts w:ascii="Calibri" w:hAnsi="Calibri" w:eastAsia="Times New Roman" w:cs="Calibri"/>
                <w:b/>
                <w:bCs/>
                <w:color w:val="000000"/>
                <w:sz w:val="20"/>
                <w:szCs w:val="20"/>
                <w:lang w:val="en-IN" w:eastAsia="en-IN"/>
              </w:rPr>
            </w:pPr>
          </w:p>
        </w:tc>
        <w:tc>
          <w:tcPr>
            <w:tcW w:w="1145" w:type="dxa"/>
            <w:vMerge/>
            <w:tcBorders>
              <w:top w:val="nil"/>
              <w:left w:val="single" w:color="auto" w:sz="4" w:space="0"/>
              <w:bottom w:val="single" w:color="000000" w:sz="4" w:space="0"/>
              <w:right w:val="single" w:color="auto" w:sz="4" w:space="0"/>
            </w:tcBorders>
            <w:vAlign w:val="center"/>
            <w:hideMark/>
          </w:tcPr>
          <w:p w:rsidRPr="00044B9B" w:rsidR="00044B9B" w:rsidP="00044B9B" w:rsidRDefault="00044B9B" w14:paraId="0595DB78" w14:textId="77777777">
            <w:pPr>
              <w:spacing w:after="0" w:line="240" w:lineRule="auto"/>
              <w:rPr>
                <w:rFonts w:ascii="Calibri" w:hAnsi="Calibri" w:eastAsia="Times New Roman" w:cs="Calibri"/>
                <w:b/>
                <w:bCs/>
                <w:color w:val="000000"/>
                <w:sz w:val="20"/>
                <w:szCs w:val="20"/>
                <w:lang w:val="en-IN" w:eastAsia="en-IN"/>
              </w:rPr>
            </w:pPr>
          </w:p>
        </w:tc>
        <w:tc>
          <w:tcPr>
            <w:tcW w:w="729" w:type="dxa"/>
            <w:vMerge/>
            <w:tcBorders>
              <w:top w:val="nil"/>
              <w:left w:val="single" w:color="auto" w:sz="4" w:space="0"/>
              <w:bottom w:val="single" w:color="000000" w:sz="4" w:space="0"/>
              <w:right w:val="single" w:color="auto" w:sz="4" w:space="0"/>
            </w:tcBorders>
            <w:vAlign w:val="center"/>
            <w:hideMark/>
          </w:tcPr>
          <w:p w:rsidRPr="00044B9B" w:rsidR="00044B9B" w:rsidP="00044B9B" w:rsidRDefault="00044B9B" w14:paraId="61113BF8" w14:textId="77777777">
            <w:pPr>
              <w:spacing w:after="0" w:line="240" w:lineRule="auto"/>
              <w:rPr>
                <w:rFonts w:ascii="Calibri" w:hAnsi="Calibri" w:eastAsia="Times New Roman" w:cs="Calibri"/>
                <w:b/>
                <w:bCs/>
                <w:color w:val="000000"/>
                <w:sz w:val="20"/>
                <w:szCs w:val="20"/>
                <w:lang w:val="en-IN" w:eastAsia="en-IN"/>
              </w:rPr>
            </w:pPr>
          </w:p>
        </w:tc>
        <w:tc>
          <w:tcPr>
            <w:tcW w:w="709" w:type="dxa"/>
            <w:vMerge/>
            <w:tcBorders>
              <w:top w:val="nil"/>
              <w:left w:val="single" w:color="auto" w:sz="4" w:space="0"/>
              <w:bottom w:val="single" w:color="000000" w:sz="4" w:space="0"/>
              <w:right w:val="single" w:color="auto" w:sz="4" w:space="0"/>
            </w:tcBorders>
            <w:vAlign w:val="center"/>
            <w:hideMark/>
          </w:tcPr>
          <w:p w:rsidRPr="00044B9B" w:rsidR="00044B9B" w:rsidP="00044B9B" w:rsidRDefault="00044B9B" w14:paraId="6D368DD4" w14:textId="77777777">
            <w:pPr>
              <w:spacing w:after="0" w:line="240" w:lineRule="auto"/>
              <w:rPr>
                <w:rFonts w:ascii="Calibri" w:hAnsi="Calibri" w:eastAsia="Times New Roman" w:cs="Calibri"/>
                <w:b/>
                <w:bCs/>
                <w:color w:val="000000"/>
                <w:sz w:val="20"/>
                <w:szCs w:val="20"/>
                <w:lang w:val="en-IN" w:eastAsia="en-IN"/>
              </w:rPr>
            </w:pPr>
          </w:p>
        </w:tc>
        <w:tc>
          <w:tcPr>
            <w:tcW w:w="567" w:type="dxa"/>
            <w:vMerge/>
            <w:tcBorders>
              <w:top w:val="nil"/>
              <w:left w:val="single" w:color="auto" w:sz="4" w:space="0"/>
              <w:bottom w:val="single" w:color="000000" w:sz="4" w:space="0"/>
              <w:right w:val="single" w:color="auto" w:sz="4" w:space="0"/>
            </w:tcBorders>
            <w:vAlign w:val="center"/>
            <w:hideMark/>
          </w:tcPr>
          <w:p w:rsidRPr="00044B9B" w:rsidR="00044B9B" w:rsidP="00044B9B" w:rsidRDefault="00044B9B" w14:paraId="60EBFE11" w14:textId="77777777">
            <w:pPr>
              <w:spacing w:after="0" w:line="240" w:lineRule="auto"/>
              <w:rPr>
                <w:rFonts w:ascii="Calibri" w:hAnsi="Calibri" w:eastAsia="Times New Roman" w:cs="Calibri"/>
                <w:b/>
                <w:bCs/>
                <w:color w:val="000000"/>
                <w:sz w:val="20"/>
                <w:szCs w:val="20"/>
                <w:lang w:val="en-IN" w:eastAsia="en-IN"/>
              </w:rPr>
            </w:pPr>
          </w:p>
        </w:tc>
        <w:tc>
          <w:tcPr>
            <w:tcW w:w="1418" w:type="dxa"/>
            <w:vMerge/>
            <w:tcBorders>
              <w:top w:val="nil"/>
              <w:left w:val="single" w:color="auto" w:sz="4" w:space="0"/>
              <w:bottom w:val="single" w:color="000000" w:sz="4" w:space="0"/>
              <w:right w:val="single" w:color="auto" w:sz="4" w:space="0"/>
            </w:tcBorders>
            <w:vAlign w:val="center"/>
            <w:hideMark/>
          </w:tcPr>
          <w:p w:rsidRPr="00044B9B" w:rsidR="00044B9B" w:rsidP="00044B9B" w:rsidRDefault="00044B9B" w14:paraId="587EBC59" w14:textId="77777777">
            <w:pPr>
              <w:spacing w:after="0" w:line="240" w:lineRule="auto"/>
              <w:rPr>
                <w:rFonts w:ascii="Calibri" w:hAnsi="Calibri" w:eastAsia="Times New Roman" w:cs="Calibri"/>
                <w:b/>
                <w:bCs/>
                <w:color w:val="000000"/>
                <w:sz w:val="20"/>
                <w:szCs w:val="20"/>
                <w:lang w:val="en-IN" w:eastAsia="en-IN"/>
              </w:rPr>
            </w:pPr>
          </w:p>
        </w:tc>
      </w:tr>
      <w:tr w:rsidRPr="00044B9B" w:rsidR="0076056D" w:rsidTr="0076056D" w14:paraId="78CA26DF"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293ABC2E"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L1</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D5203E1"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A1</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E6BC067"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04-Feb-20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6C11E4F"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7,500.00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19B4B64F"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2,000.00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44C2C6F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5,500.00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7F5802DD"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4,125.00</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6E72D244"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5F96FD1"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0D437B2C"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0D8FD14" w14:textId="482B4DDF">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F71EE03" w14:textId="383AEE4D">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0C4CBC5"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4,125.00</w:t>
            </w:r>
          </w:p>
        </w:tc>
      </w:tr>
      <w:tr w:rsidRPr="00044B9B" w:rsidR="0076056D" w:rsidTr="0076056D" w14:paraId="03395117"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7E421ED6"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L2</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9A5F240"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A2</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E4B5A7C"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05-Feb-20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BDB5410"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5,000.00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1834BDF6"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3,000.00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3A68392B"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2,000.00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4B66064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1,500.00</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240CB674"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16C04AFF"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A09DDB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178BC7D1" w14:textId="1BBB694A">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87D6CF2" w14:textId="3B079DCF">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EC97FD1"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1,500.00</w:t>
            </w:r>
          </w:p>
        </w:tc>
      </w:tr>
      <w:tr w:rsidRPr="00044B9B" w:rsidR="0076056D" w:rsidTr="0076056D" w14:paraId="00309E14"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48E8A2DE"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L3</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1FBCEB61"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A3</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D9EB2B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10-Feb-20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C3B0573"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20,000.00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3F4CE6F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10,000.00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04466C6D"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10,000.00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1CBA5662"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7,500.00</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3390BDB3"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2CA5C89"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84CCBD0"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533AE72" w14:textId="18C723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AB83AFB" w14:textId="7B2F744A">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8BB9ADA"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7,500.00</w:t>
            </w:r>
          </w:p>
        </w:tc>
      </w:tr>
      <w:tr w:rsidRPr="00044B9B" w:rsidR="0076056D" w:rsidTr="0076056D" w14:paraId="5DD6AADE"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642D0290"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L4</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DC828FB"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A4</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2D8DECD"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10-Feb-20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04E85277"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18,750.00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5FB05999"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15,000.00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0B6A2F8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3,750.00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03AE2BEF"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2,812.50</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4BD813CA"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B7C0D6A"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11B7DF7"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6BC3A22" w14:textId="343BC1F6">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E0EF62D" w14:textId="0DBB51F8">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F0715A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2,812.50</w:t>
            </w:r>
          </w:p>
        </w:tc>
      </w:tr>
      <w:tr w:rsidRPr="00044B9B" w:rsidR="0076056D" w:rsidTr="0076056D" w14:paraId="5BA974F3"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0F65E284"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L5</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2AF8997"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A5</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33E4311"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12-Feb-20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69FBB83"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4,500.00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68E996B6"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5,000.00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6447A359"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0.00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2B52885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0.00</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18463B5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96047FC"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DB66949"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9F1EE16" w14:textId="09958BCF">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1147904C" w14:textId="05611C3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01775FF9"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0.00</w:t>
            </w:r>
          </w:p>
        </w:tc>
      </w:tr>
      <w:tr w:rsidRPr="00044B9B" w:rsidR="0076056D" w:rsidTr="0076056D" w14:paraId="3A92C622"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0EF86F8A"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L6</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BDBB73B"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A6</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71131D1"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12-Feb-20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19B1019C"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6,000.00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3697799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7,000.00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6C2161DC"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0.00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57B42F5B"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0.00</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3689886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542C92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E2BF964"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80B66D0" w14:textId="7AD5309B">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8743292" w14:textId="0BB99972">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CC4F25D"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0.00</w:t>
            </w:r>
          </w:p>
        </w:tc>
      </w:tr>
      <w:tr w:rsidRPr="00044B9B" w:rsidR="0076056D" w:rsidTr="0076056D" w14:paraId="1D41BB93"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2BC7D2DB"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L7</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BF0E07F"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A7</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2E11FCF"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28-Jan-20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18E207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7,950.50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64804E05"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3,000.00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293DF906"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4,950.50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49872189"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3,712.88</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601E741D"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0B59533B"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CDAB7FA"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DD0DED7" w14:textId="37BDED75">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0101C30A" w14:textId="2E09E33B">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BA3FD85"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3,712.88</w:t>
            </w:r>
          </w:p>
        </w:tc>
      </w:tr>
      <w:tr w:rsidRPr="00044B9B" w:rsidR="0076056D" w:rsidTr="0076056D" w14:paraId="7354BBD0"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7DC5B6B0"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L8</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4FE784C"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A8</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159C6E9"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27-Jan-20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C30C789"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11,253.50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7663CC60"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10,000.00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6DA47795"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1,253.50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598C80F2"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940.13</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7E3B9A74"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FA14C7A"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9FFB35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1910F30" w14:textId="0A3A339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15008FF6" w14:textId="2B8ABDB8">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19F9CF1"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940.13</w:t>
            </w:r>
          </w:p>
        </w:tc>
      </w:tr>
      <w:tr w:rsidRPr="00044B9B" w:rsidR="0076056D" w:rsidTr="0076056D" w14:paraId="4D598583"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14B61AD8"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L9</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93082BF"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A9</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514AEA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27-Jan-20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57D31A2"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17,587.50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6EE5DC14"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15,000.00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0338EF5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2,587.50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3A43A59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1,940.63</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50356848"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BEE6062"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2F45B5A"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3617E0A" w14:textId="2433082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E2D004D" w14:textId="11A16565">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F716C6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1,940.63</w:t>
            </w:r>
          </w:p>
        </w:tc>
      </w:tr>
      <w:tr w:rsidRPr="00044B9B" w:rsidR="0076056D" w:rsidTr="0076056D" w14:paraId="407CBF38"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7E63CC5A"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L10</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5A389C3"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A10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DE8DB6C"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27-Jan-20</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936B96A"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24,578.00</w:t>
            </w:r>
          </w:p>
        </w:tc>
        <w:tc>
          <w:tcPr>
            <w:tcW w:w="567"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73740905"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20,000.00</w:t>
            </w:r>
          </w:p>
        </w:tc>
        <w:tc>
          <w:tcPr>
            <w:tcW w:w="773"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458B0C23"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4,578.00</w:t>
            </w:r>
          </w:p>
        </w:tc>
        <w:tc>
          <w:tcPr>
            <w:tcW w:w="1026" w:type="dxa"/>
            <w:tcBorders>
              <w:top w:val="nil"/>
              <w:left w:val="nil"/>
              <w:bottom w:val="single" w:color="auto" w:sz="8" w:space="0"/>
              <w:right w:val="single" w:color="auto" w:sz="8" w:space="0"/>
            </w:tcBorders>
            <w:shd w:val="clear" w:color="auto" w:fill="auto"/>
            <w:noWrap/>
            <w:vAlign w:val="center"/>
            <w:hideMark/>
          </w:tcPr>
          <w:p w:rsidRPr="00044B9B" w:rsidR="00044B9B" w:rsidP="00044B9B" w:rsidRDefault="00044B9B" w14:paraId="025D765B"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3,433.50</w:t>
            </w:r>
          </w:p>
        </w:tc>
        <w:tc>
          <w:tcPr>
            <w:tcW w:w="1004"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56923A27"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25-Feb-20</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2CDD3BF"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D410E3E"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0</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3CC41C7" w14:textId="035DEB4B">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7E0466CD" w14:textId="1F3E9E35">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 </w:t>
            </w:r>
            <w:r w:rsidR="005F62A9">
              <w:rPr>
                <w:rFonts w:ascii="Calibri" w:hAnsi="Calibri" w:eastAsia="Times New Roman" w:cs="Calibri"/>
                <w:color w:val="000000"/>
                <w:sz w:val="20"/>
                <w:szCs w:val="20"/>
                <w:lang w:val="en-IN" w:eastAsia="en-IN"/>
              </w:rPr>
              <w:t>-</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09E8BBE4"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val="en-IN" w:eastAsia="en-IN"/>
              </w:rPr>
              <w:t>3,433.50</w:t>
            </w:r>
          </w:p>
        </w:tc>
      </w:tr>
      <w:tr w:rsidRPr="00044B9B" w:rsidR="0076056D" w:rsidTr="0076056D" w14:paraId="1D15ABD3" w14:textId="77777777">
        <w:trPr>
          <w:trHeight w:val="300"/>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044B9B" w:rsidR="00044B9B" w:rsidP="00044B9B" w:rsidRDefault="00044B9B" w14:paraId="0CC09353"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 </w:t>
            </w:r>
          </w:p>
        </w:tc>
        <w:tc>
          <w:tcPr>
            <w:tcW w:w="62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52E091AC"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 </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0C414802"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 </w:t>
            </w:r>
          </w:p>
        </w:tc>
        <w:tc>
          <w:tcPr>
            <w:tcW w:w="851"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F742402"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1,23,119.50</w:t>
            </w:r>
          </w:p>
        </w:tc>
        <w:tc>
          <w:tcPr>
            <w:tcW w:w="567" w:type="dxa"/>
            <w:tcBorders>
              <w:top w:val="single" w:color="auto" w:sz="4" w:space="0"/>
              <w:left w:val="nil"/>
              <w:bottom w:val="single" w:color="auto" w:sz="4" w:space="0"/>
              <w:right w:val="single" w:color="auto" w:sz="4" w:space="0"/>
            </w:tcBorders>
            <w:shd w:val="clear" w:color="auto" w:fill="auto"/>
            <w:noWrap/>
            <w:vAlign w:val="bottom"/>
            <w:hideMark/>
          </w:tcPr>
          <w:p w:rsidRPr="00044B9B" w:rsidR="00044B9B" w:rsidP="00044B9B" w:rsidRDefault="00044B9B" w14:paraId="65962BCE" w14:textId="77777777">
            <w:pPr>
              <w:spacing w:after="0" w:line="240" w:lineRule="auto"/>
              <w:rPr>
                <w:rFonts w:ascii="Calibri" w:hAnsi="Calibri" w:eastAsia="Times New Roman" w:cs="Calibri"/>
                <w:color w:val="000000"/>
                <w:lang w:val="en-IN" w:eastAsia="en-IN"/>
              </w:rPr>
            </w:pPr>
            <w:r w:rsidRPr="00044B9B">
              <w:rPr>
                <w:rFonts w:ascii="Calibri" w:hAnsi="Calibri" w:eastAsia="Times New Roman" w:cs="Calibri"/>
                <w:color w:val="000000"/>
                <w:lang w:val="en-IN" w:eastAsia="en-IN"/>
              </w:rPr>
              <w:t> </w:t>
            </w:r>
          </w:p>
        </w:tc>
        <w:tc>
          <w:tcPr>
            <w:tcW w:w="773" w:type="dxa"/>
            <w:tcBorders>
              <w:top w:val="single" w:color="auto" w:sz="4" w:space="0"/>
              <w:left w:val="nil"/>
              <w:bottom w:val="single" w:color="auto" w:sz="4" w:space="0"/>
              <w:right w:val="single" w:color="auto" w:sz="4" w:space="0"/>
            </w:tcBorders>
            <w:shd w:val="clear" w:color="auto" w:fill="auto"/>
            <w:noWrap/>
            <w:vAlign w:val="bottom"/>
            <w:hideMark/>
          </w:tcPr>
          <w:p w:rsidRPr="00044B9B" w:rsidR="00044B9B" w:rsidP="00044B9B" w:rsidRDefault="00044B9B" w14:paraId="4D1B57D3" w14:textId="77777777">
            <w:pPr>
              <w:spacing w:after="0" w:line="240" w:lineRule="auto"/>
              <w:rPr>
                <w:rFonts w:ascii="Calibri" w:hAnsi="Calibri" w:eastAsia="Times New Roman" w:cs="Calibri"/>
                <w:color w:val="000000"/>
                <w:lang w:val="en-IN" w:eastAsia="en-IN"/>
              </w:rPr>
            </w:pPr>
            <w:r w:rsidRPr="00044B9B">
              <w:rPr>
                <w:rFonts w:ascii="Calibri" w:hAnsi="Calibri" w:eastAsia="Times New Roman" w:cs="Calibri"/>
                <w:color w:val="000000"/>
                <w:lang w:val="en-IN" w:eastAsia="en-IN"/>
              </w:rPr>
              <w:t> </w:t>
            </w:r>
          </w:p>
        </w:tc>
        <w:tc>
          <w:tcPr>
            <w:tcW w:w="1026" w:type="dxa"/>
            <w:tcBorders>
              <w:top w:val="single" w:color="auto" w:sz="4" w:space="0"/>
              <w:left w:val="nil"/>
              <w:bottom w:val="single" w:color="auto" w:sz="4" w:space="0"/>
              <w:right w:val="single" w:color="auto" w:sz="4" w:space="0"/>
            </w:tcBorders>
            <w:shd w:val="clear" w:color="auto" w:fill="auto"/>
            <w:noWrap/>
            <w:vAlign w:val="center"/>
            <w:hideMark/>
          </w:tcPr>
          <w:p w:rsidRPr="00044B9B" w:rsidR="00044B9B" w:rsidP="00044B9B" w:rsidRDefault="00044B9B" w14:paraId="2D051943"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25,964.63</w:t>
            </w:r>
          </w:p>
        </w:tc>
        <w:tc>
          <w:tcPr>
            <w:tcW w:w="1004"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7A6F07D"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 </w:t>
            </w:r>
          </w:p>
        </w:tc>
        <w:tc>
          <w:tcPr>
            <w:tcW w:w="1145"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1A64BA63"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 </w:t>
            </w:r>
          </w:p>
        </w:tc>
        <w:tc>
          <w:tcPr>
            <w:tcW w:w="72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254F2CAD"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 </w:t>
            </w:r>
          </w:p>
        </w:tc>
        <w:tc>
          <w:tcPr>
            <w:tcW w:w="709"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6971B1FA"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 </w:t>
            </w:r>
          </w:p>
        </w:tc>
        <w:tc>
          <w:tcPr>
            <w:tcW w:w="567"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49C5A873" w14:textId="77777777">
            <w:pPr>
              <w:spacing w:after="0" w:line="240" w:lineRule="auto"/>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 </w:t>
            </w:r>
          </w:p>
        </w:tc>
        <w:tc>
          <w:tcPr>
            <w:tcW w:w="1418" w:type="dxa"/>
            <w:tcBorders>
              <w:top w:val="nil"/>
              <w:left w:val="nil"/>
              <w:bottom w:val="single" w:color="auto" w:sz="4" w:space="0"/>
              <w:right w:val="single" w:color="auto" w:sz="4" w:space="0"/>
            </w:tcBorders>
            <w:shd w:val="clear" w:color="auto" w:fill="auto"/>
            <w:noWrap/>
            <w:vAlign w:val="center"/>
            <w:hideMark/>
          </w:tcPr>
          <w:p w:rsidRPr="00044B9B" w:rsidR="00044B9B" w:rsidP="00044B9B" w:rsidRDefault="00044B9B" w14:paraId="3EDC1B72" w14:textId="77777777">
            <w:pPr>
              <w:spacing w:after="0" w:line="240" w:lineRule="auto"/>
              <w:jc w:val="right"/>
              <w:rPr>
                <w:rFonts w:ascii="Calibri" w:hAnsi="Calibri" w:eastAsia="Times New Roman" w:cs="Calibri"/>
                <w:color w:val="000000"/>
                <w:sz w:val="20"/>
                <w:szCs w:val="20"/>
                <w:lang w:val="en-IN" w:eastAsia="en-IN"/>
              </w:rPr>
            </w:pPr>
            <w:r w:rsidRPr="00044B9B">
              <w:rPr>
                <w:rFonts w:ascii="Calibri" w:hAnsi="Calibri" w:eastAsia="Times New Roman" w:cs="Calibri"/>
                <w:color w:val="000000"/>
                <w:sz w:val="20"/>
                <w:szCs w:val="20"/>
                <w:lang w:eastAsia="en-IN"/>
              </w:rPr>
              <w:t>25,964.63</w:t>
            </w:r>
          </w:p>
        </w:tc>
      </w:tr>
    </w:tbl>
    <w:p w:rsidR="00C35D41" w:rsidP="00C35D41" w:rsidRDefault="00C35D41" w14:paraId="51B22707" w14:textId="77777777">
      <w:pPr>
        <w:spacing w:line="252" w:lineRule="auto"/>
        <w:jc w:val="both"/>
        <w:rPr>
          <w:b/>
        </w:rPr>
      </w:pPr>
    </w:p>
    <w:p w:rsidR="00C35D41" w:rsidP="00C35D41" w:rsidRDefault="00C35D41" w14:paraId="3A9022EA" w14:textId="77777777">
      <w:pPr>
        <w:spacing w:line="252" w:lineRule="auto"/>
        <w:jc w:val="both"/>
        <w:rPr>
          <w:b/>
        </w:rPr>
      </w:pPr>
    </w:p>
    <w:p w:rsidRPr="009F6774" w:rsidR="00C35D41" w:rsidP="007A2860" w:rsidRDefault="00C35D41" w14:paraId="46985003" w14:textId="18F34EC1">
      <w:pPr>
        <w:pStyle w:val="ListParagraph"/>
        <w:numPr>
          <w:ilvl w:val="0"/>
          <w:numId w:val="44"/>
        </w:numPr>
      </w:pPr>
      <w:r w:rsidRPr="007A2860">
        <w:rPr>
          <w:rFonts w:ascii="Calibri" w:hAnsi="Calibri" w:eastAsia="Times New Roman" w:cs="Calibri"/>
          <w:b/>
          <w:bCs/>
          <w:color w:val="000000"/>
          <w:sz w:val="20"/>
          <w:szCs w:val="20"/>
        </w:rPr>
        <w:t>Date of Recovery (From Borrower to MLI</w:t>
      </w:r>
      <w:r w:rsidRPr="007A2860">
        <w:rPr>
          <w:rFonts w:ascii="Calibri" w:hAnsi="Calibri" w:eastAsia="Times New Roman" w:cs="Calibri"/>
          <w:bCs/>
          <w:color w:val="000000"/>
          <w:sz w:val="20"/>
          <w:szCs w:val="20"/>
        </w:rPr>
        <w:t>):</w:t>
      </w:r>
      <w:r w:rsidRPr="007A2860">
        <w:rPr>
          <w:rFonts w:ascii="Calibri" w:hAnsi="Calibri" w:eastAsia="Times New Roman" w:cs="Calibri"/>
          <w:b/>
          <w:bCs/>
          <w:color w:val="000000"/>
          <w:sz w:val="20"/>
          <w:szCs w:val="20"/>
        </w:rPr>
        <w:t>-</w:t>
      </w:r>
      <w:r w:rsidRPr="007A2860">
        <w:rPr>
          <w:rFonts w:ascii="Calibri" w:hAnsi="Calibri" w:eastAsia="Times New Roman" w:cs="Calibri"/>
          <w:bCs/>
          <w:color w:val="000000"/>
          <w:sz w:val="20"/>
          <w:szCs w:val="20"/>
        </w:rPr>
        <w:t xml:space="preserve"> System will take it from input file as it is.</w:t>
      </w:r>
    </w:p>
    <w:p w:rsidRPr="002A5FC7" w:rsidR="007A2860" w:rsidP="007A2860" w:rsidRDefault="00C35D41" w14:paraId="37EAF27D" w14:textId="1095101D">
      <w:pPr>
        <w:pStyle w:val="ListParagraph"/>
        <w:numPr>
          <w:ilvl w:val="0"/>
          <w:numId w:val="44"/>
        </w:numPr>
      </w:pPr>
      <w:r w:rsidRPr="007A2860">
        <w:rPr>
          <w:rFonts w:ascii="Calibri" w:hAnsi="Calibri" w:eastAsia="Times New Roman" w:cs="Calibri"/>
          <w:b/>
          <w:bCs/>
          <w:color w:val="000000"/>
          <w:sz w:val="20"/>
          <w:szCs w:val="20"/>
        </w:rPr>
        <w:t xml:space="preserve">Recovery Amount (Entire amount):- </w:t>
      </w:r>
      <w:r w:rsidRPr="007A2860">
        <w:rPr>
          <w:rFonts w:ascii="Calibri" w:hAnsi="Calibri" w:eastAsia="Times New Roman" w:cs="Calibri"/>
          <w:bCs/>
          <w:color w:val="000000"/>
          <w:sz w:val="20"/>
          <w:szCs w:val="20"/>
        </w:rPr>
        <w:t>System will take it from input file as it is.</w:t>
      </w:r>
    </w:p>
    <w:p w:rsidRPr="0094027A" w:rsidR="002A5FC7" w:rsidP="002A5FC7" w:rsidRDefault="002A5FC7" w14:paraId="411B161A" w14:textId="77777777">
      <w:pPr>
        <w:pStyle w:val="ListParagraph"/>
        <w:numPr>
          <w:ilvl w:val="0"/>
          <w:numId w:val="44"/>
        </w:numPr>
        <w:rPr>
          <w:rFonts w:ascii="Calibri" w:hAnsi="Calibri" w:eastAsia="Times New Roman" w:cs="Calibri"/>
          <w:bCs/>
          <w:color w:val="000000"/>
          <w:sz w:val="20"/>
          <w:szCs w:val="20"/>
        </w:rPr>
      </w:pPr>
      <w:r w:rsidRPr="0094027A">
        <w:rPr>
          <w:rFonts w:ascii="Calibri" w:hAnsi="Calibri" w:eastAsia="Times New Roman" w:cs="Calibri"/>
          <w:b/>
          <w:bCs/>
          <w:color w:val="000000"/>
          <w:sz w:val="20"/>
          <w:szCs w:val="20"/>
        </w:rPr>
        <w:t xml:space="preserve">Legalcost: </w:t>
      </w:r>
      <w:r w:rsidRPr="0094027A">
        <w:rPr>
          <w:rFonts w:ascii="Calibri" w:hAnsi="Calibri" w:eastAsia="Times New Roman" w:cs="Calibri"/>
          <w:bCs/>
          <w:color w:val="000000"/>
          <w:sz w:val="20"/>
          <w:szCs w:val="20"/>
        </w:rPr>
        <w:t>- System will take it from input file as it is.</w:t>
      </w:r>
    </w:p>
    <w:p w:rsidRPr="0094027A" w:rsidR="002A5FC7" w:rsidP="002A5FC7" w:rsidRDefault="002A5FC7" w14:paraId="472BB976" w14:textId="77777777">
      <w:pPr>
        <w:pStyle w:val="ListParagraph"/>
        <w:numPr>
          <w:ilvl w:val="0"/>
          <w:numId w:val="44"/>
        </w:numPr>
        <w:rPr>
          <w:rFonts w:ascii="Calibri" w:hAnsi="Calibri" w:eastAsia="Times New Roman" w:cs="Calibri"/>
          <w:bCs/>
          <w:color w:val="000000"/>
          <w:sz w:val="20"/>
          <w:szCs w:val="20"/>
        </w:rPr>
      </w:pPr>
      <w:r w:rsidRPr="0094027A">
        <w:rPr>
          <w:rFonts w:ascii="Calibri" w:hAnsi="Calibri" w:eastAsia="Times New Roman" w:cs="Calibri"/>
          <w:b/>
          <w:bCs/>
          <w:color w:val="000000"/>
          <w:sz w:val="20"/>
          <w:szCs w:val="20"/>
        </w:rPr>
        <w:t xml:space="preserve">Net of Recovery: - </w:t>
      </w:r>
      <w:r w:rsidRPr="0094027A">
        <w:rPr>
          <w:rFonts w:ascii="Calibri" w:hAnsi="Calibri" w:eastAsia="Times New Roman" w:cs="Calibri"/>
          <w:bCs/>
          <w:color w:val="000000"/>
          <w:sz w:val="20"/>
          <w:szCs w:val="20"/>
        </w:rPr>
        <w:t>Recovery Amount – Legalcost.</w:t>
      </w:r>
    </w:p>
    <w:p w:rsidRPr="002A5FC7" w:rsidR="002A5FC7" w:rsidP="002A5FC7" w:rsidRDefault="002A5FC7" w14:paraId="4197F569" w14:textId="664E9ED0">
      <w:pPr>
        <w:pStyle w:val="ListParagraph"/>
        <w:numPr>
          <w:ilvl w:val="0"/>
          <w:numId w:val="44"/>
        </w:numPr>
        <w:rPr>
          <w:rFonts w:ascii="Calibri" w:hAnsi="Calibri" w:eastAsia="Times New Roman" w:cs="Calibri"/>
          <w:bCs/>
          <w:color w:val="000000"/>
          <w:sz w:val="20"/>
          <w:szCs w:val="20"/>
        </w:rPr>
      </w:pPr>
      <w:r w:rsidRPr="0094027A">
        <w:rPr>
          <w:rFonts w:ascii="Calibri" w:hAnsi="Calibri" w:eastAsia="Times New Roman" w:cs="Calibri"/>
          <w:b/>
          <w:bCs/>
          <w:color w:val="000000"/>
          <w:sz w:val="20"/>
          <w:szCs w:val="20"/>
        </w:rPr>
        <w:t xml:space="preserve">Recovery Amount (NCGTC Share ) :- </w:t>
      </w:r>
      <w:r w:rsidRPr="0094027A">
        <w:rPr>
          <w:rFonts w:ascii="Calibri" w:hAnsi="Calibri" w:eastAsia="Times New Roman" w:cs="Calibri"/>
          <w:bCs/>
          <w:color w:val="000000"/>
          <w:sz w:val="20"/>
          <w:szCs w:val="20"/>
        </w:rPr>
        <w:t>Net of Recovery *50% or 75% (The NCGTC Percentage is adjustable from the docket (e.g., 50% or 75%), 50% share will be applicable for all the records coming under 2019 -2020 profiles and 2020 and ahead will be having 75% as the Recovery Share Percentage).</w:t>
      </w:r>
    </w:p>
    <w:p w:rsidRPr="007A2860" w:rsidR="007A2860" w:rsidP="007A2860" w:rsidRDefault="00C35D41" w14:paraId="0F4690F3" w14:textId="77777777">
      <w:pPr>
        <w:pStyle w:val="ListParagraph"/>
        <w:numPr>
          <w:ilvl w:val="0"/>
          <w:numId w:val="44"/>
        </w:numPr>
      </w:pPr>
      <w:r w:rsidRPr="007A2860">
        <w:rPr>
          <w:rFonts w:ascii="Calibri" w:hAnsi="Calibri" w:eastAsia="Times New Roman" w:cs="Calibri"/>
          <w:b/>
          <w:bCs/>
          <w:color w:val="000000"/>
          <w:sz w:val="20"/>
          <w:szCs w:val="20"/>
        </w:rPr>
        <w:t>DATE when  the last tranche for full recovery  payment is received :-</w:t>
      </w:r>
      <w:r w:rsidRPr="007A2860">
        <w:rPr>
          <w:rFonts w:ascii="Calibri" w:hAnsi="Calibri" w:eastAsia="Times New Roman" w:cs="Calibri"/>
          <w:bCs/>
          <w:color w:val="000000"/>
          <w:sz w:val="20"/>
          <w:szCs w:val="20"/>
        </w:rPr>
        <w:t xml:space="preserve"> NCGTC accountant reconciliation date at the time of recovery payment.</w:t>
      </w:r>
    </w:p>
    <w:p w:rsidRPr="007A2860" w:rsidR="007A2860" w:rsidP="007A2860" w:rsidRDefault="00C35D41" w14:paraId="574E9A86" w14:textId="77777777">
      <w:pPr>
        <w:pStyle w:val="ListParagraph"/>
        <w:numPr>
          <w:ilvl w:val="0"/>
          <w:numId w:val="44"/>
        </w:numPr>
      </w:pPr>
      <w:r w:rsidRPr="007A2860">
        <w:rPr>
          <w:rFonts w:ascii="Calibri" w:hAnsi="Calibri" w:eastAsia="Times New Roman" w:cs="Calibri"/>
          <w:b/>
          <w:bCs/>
          <w:color w:val="000000"/>
          <w:sz w:val="20"/>
          <w:szCs w:val="20"/>
        </w:rPr>
        <w:t xml:space="preserve">Days Elapsed :- </w:t>
      </w:r>
      <w:r w:rsidRPr="007A2860">
        <w:rPr>
          <w:rFonts w:ascii="Calibri" w:hAnsi="Calibri" w:eastAsia="Times New Roman" w:cs="Calibri"/>
          <w:bCs/>
          <w:color w:val="000000"/>
          <w:sz w:val="20"/>
          <w:szCs w:val="20"/>
        </w:rPr>
        <w:t>Difference between Date when last tranch for full payment is received and Recovery cutoff date)</w:t>
      </w:r>
      <w:r w:rsidRPr="007A2860">
        <w:rPr>
          <w:rFonts w:ascii="Calibri" w:hAnsi="Calibri" w:eastAsia="Times New Roman" w:cs="Calibri"/>
          <w:b/>
          <w:bCs/>
          <w:color w:val="000000"/>
          <w:sz w:val="20"/>
          <w:szCs w:val="20"/>
        </w:rPr>
        <w:t>.</w:t>
      </w:r>
    </w:p>
    <w:p w:rsidRPr="007A2860" w:rsidR="007A2860" w:rsidP="007A2860" w:rsidRDefault="00C35D41" w14:paraId="3F4530E5" w14:textId="77777777">
      <w:pPr>
        <w:pStyle w:val="ListParagraph"/>
        <w:numPr>
          <w:ilvl w:val="0"/>
          <w:numId w:val="44"/>
        </w:numPr>
      </w:pPr>
      <w:r w:rsidRPr="007A2860">
        <w:rPr>
          <w:rFonts w:ascii="Calibri" w:hAnsi="Calibri" w:eastAsia="Times New Roman" w:cs="Calibri"/>
          <w:b/>
          <w:bCs/>
          <w:color w:val="000000"/>
          <w:sz w:val="20"/>
          <w:szCs w:val="20"/>
        </w:rPr>
        <w:t xml:space="preserve">Eligible  Days For  Penalty  :- </w:t>
      </w:r>
      <w:r w:rsidRPr="007A2860">
        <w:rPr>
          <w:rFonts w:ascii="Calibri" w:hAnsi="Calibri" w:eastAsia="Times New Roman" w:cs="Calibri"/>
          <w:bCs/>
          <w:color w:val="000000"/>
          <w:sz w:val="20"/>
          <w:szCs w:val="20"/>
        </w:rPr>
        <w:t xml:space="preserve">In scheme level NCGTC will add Recovery Threshold days for Penalty (Days). If Days Elapsed less than or equal to  than Recovery Threshold days for Penalty (Days)  then </w:t>
      </w:r>
      <w:r w:rsidRPr="007A2860">
        <w:rPr>
          <w:rFonts w:ascii="Calibri" w:hAnsi="Calibri" w:eastAsia="Times New Roman" w:cs="Calibri"/>
          <w:b/>
          <w:bCs/>
          <w:color w:val="000000"/>
          <w:sz w:val="20"/>
          <w:szCs w:val="20"/>
        </w:rPr>
        <w:t>eligible days for Penalty</w:t>
      </w:r>
      <w:r w:rsidRPr="007A2860">
        <w:rPr>
          <w:rFonts w:ascii="Calibri" w:hAnsi="Calibri" w:eastAsia="Times New Roman" w:cs="Calibri"/>
          <w:bCs/>
          <w:color w:val="000000"/>
          <w:sz w:val="20"/>
          <w:szCs w:val="20"/>
        </w:rPr>
        <w:t xml:space="preserve"> will be </w:t>
      </w:r>
      <w:r w:rsidRPr="007A2860">
        <w:rPr>
          <w:rFonts w:ascii="Calibri" w:hAnsi="Calibri" w:eastAsia="Times New Roman" w:cs="Calibri"/>
          <w:b/>
          <w:bCs/>
          <w:color w:val="000000"/>
          <w:sz w:val="20"/>
          <w:szCs w:val="20"/>
        </w:rPr>
        <w:t>“Zero” else (Days Elapsed - Recovery Threshold days for Penalty (Days).</w:t>
      </w:r>
    </w:p>
    <w:p w:rsidRPr="007A2860" w:rsidR="007A2860" w:rsidP="007A2860" w:rsidRDefault="00C35D41" w14:paraId="6DAC4246" w14:textId="77777777">
      <w:pPr>
        <w:pStyle w:val="ListParagraph"/>
        <w:numPr>
          <w:ilvl w:val="0"/>
          <w:numId w:val="44"/>
        </w:numPr>
      </w:pPr>
      <w:r w:rsidRPr="007A2860">
        <w:rPr>
          <w:rFonts w:ascii="Calibri" w:hAnsi="Calibri" w:eastAsia="Times New Roman" w:cs="Calibri"/>
          <w:b/>
          <w:bCs/>
          <w:color w:val="000000"/>
          <w:sz w:val="20"/>
          <w:szCs w:val="20"/>
        </w:rPr>
        <w:t xml:space="preserve">Penalty  Calculated :-  </w:t>
      </w:r>
      <w:r w:rsidRPr="007A2860">
        <w:rPr>
          <w:rFonts w:ascii="Calibri" w:hAnsi="Calibri" w:eastAsia="Times New Roman" w:cs="Calibri"/>
          <w:bCs/>
          <w:color w:val="000000"/>
          <w:sz w:val="20"/>
          <w:szCs w:val="20"/>
        </w:rPr>
        <w:t>(Recovery Amount (NCGTC Share) * Rate of Penalty/365* Eligible  Days For  Penalty).</w:t>
      </w:r>
    </w:p>
    <w:p w:rsidRPr="007A2860" w:rsidR="007A2860" w:rsidP="007A2860" w:rsidRDefault="00C35D41" w14:paraId="61EA311B" w14:textId="77777777">
      <w:pPr>
        <w:pStyle w:val="ListParagraph"/>
        <w:numPr>
          <w:ilvl w:val="0"/>
          <w:numId w:val="44"/>
        </w:numPr>
      </w:pPr>
      <w:r w:rsidRPr="007A2860">
        <w:rPr>
          <w:rFonts w:ascii="Calibri" w:hAnsi="Calibri" w:eastAsia="Times New Roman" w:cs="Calibri"/>
          <w:b/>
          <w:bCs/>
          <w:color w:val="000000"/>
          <w:sz w:val="20"/>
          <w:szCs w:val="20"/>
        </w:rPr>
        <w:t xml:space="preserve">Tax on Penalty (@18% on E) :- </w:t>
      </w:r>
      <w:r w:rsidRPr="007A2860">
        <w:rPr>
          <w:rFonts w:ascii="Calibri" w:hAnsi="Calibri" w:eastAsia="Times New Roman" w:cs="Calibri"/>
          <w:bCs/>
          <w:color w:val="000000"/>
          <w:sz w:val="20"/>
          <w:szCs w:val="20"/>
        </w:rPr>
        <w:t xml:space="preserve"> (18% on Penalty).</w:t>
      </w:r>
    </w:p>
    <w:p w:rsidRPr="007A2860" w:rsidR="00C35D41" w:rsidP="007A2860" w:rsidRDefault="00C35D41" w14:paraId="7779BC93" w14:textId="02F090A8">
      <w:pPr>
        <w:pStyle w:val="ListParagraph"/>
        <w:numPr>
          <w:ilvl w:val="0"/>
          <w:numId w:val="44"/>
        </w:numPr>
      </w:pPr>
      <w:r w:rsidRPr="007A2860">
        <w:rPr>
          <w:rFonts w:ascii="Calibri" w:hAnsi="Calibri" w:eastAsia="Times New Roman" w:cs="Calibri"/>
          <w:b/>
          <w:bCs/>
          <w:color w:val="000000"/>
          <w:sz w:val="20"/>
          <w:szCs w:val="20"/>
        </w:rPr>
        <w:t>Recovery Proceedings for Cases - Post Final Claim (A+B+C) along with Penalty/Taxes: -</w:t>
      </w:r>
      <w:r w:rsidRPr="007A2860">
        <w:rPr>
          <w:rFonts w:ascii="Calibri" w:hAnsi="Calibri" w:eastAsia="Times New Roman" w:cs="Calibri"/>
          <w:bCs/>
          <w:color w:val="000000"/>
          <w:sz w:val="20"/>
          <w:szCs w:val="20"/>
        </w:rPr>
        <w:t xml:space="preserve"> Sum of (Recovery Amount (NCGTC Share)+ Penalty + Tax on Penalty).</w:t>
      </w:r>
    </w:p>
    <w:p w:rsidRPr="00EC3393" w:rsidR="00C35D41" w:rsidP="00C35D41" w:rsidRDefault="00C35D41" w14:paraId="14443EA1" w14:textId="77777777">
      <w:pPr>
        <w:pStyle w:val="ListParagraph"/>
        <w:ind w:left="1080"/>
        <w:rPr>
          <w:rFonts w:ascii="Calibri" w:hAnsi="Calibri" w:eastAsia="Times New Roman" w:cs="Calibri"/>
          <w:bCs/>
          <w:color w:val="000000"/>
          <w:sz w:val="20"/>
          <w:szCs w:val="20"/>
        </w:rPr>
      </w:pPr>
    </w:p>
    <w:p w:rsidR="00C35D41" w:rsidP="00C35D41" w:rsidRDefault="00C35D41" w14:paraId="19235745" w14:textId="77777777">
      <w:pPr>
        <w:spacing w:line="252" w:lineRule="auto"/>
        <w:jc w:val="both"/>
        <w:rPr>
          <w:b/>
        </w:rPr>
      </w:pPr>
      <w:r>
        <w:rPr>
          <w:b/>
        </w:rPr>
        <w:t>Note:</w:t>
      </w:r>
    </w:p>
    <w:p w:rsidRPr="00165859" w:rsidR="00165859" w:rsidP="00C35D41" w:rsidRDefault="00C35D41" w14:paraId="55C12374" w14:textId="41709088">
      <w:pPr>
        <w:pStyle w:val="ListParagraph"/>
        <w:numPr>
          <w:ilvl w:val="0"/>
          <w:numId w:val="45"/>
        </w:numPr>
        <w:spacing w:line="252" w:lineRule="auto"/>
        <w:jc w:val="both"/>
        <w:rPr>
          <w:u w:val="single"/>
        </w:rPr>
      </w:pPr>
      <w:r>
        <w:t xml:space="preserve">Amount of INR </w:t>
      </w:r>
      <w:r w:rsidR="00E84063">
        <w:t>2</w:t>
      </w:r>
      <w:r w:rsidRPr="006B7F5E">
        <w:t>5</w:t>
      </w:r>
      <w:r w:rsidR="00E84063">
        <w:t>,964.63</w:t>
      </w:r>
      <w:r>
        <w:t>/-</w:t>
      </w:r>
      <w:r w:rsidRPr="006B7F5E">
        <w:t xml:space="preserve"> </w:t>
      </w:r>
      <w:r>
        <w:t>is adjusted in Final claim settlement.</w:t>
      </w:r>
    </w:p>
    <w:p w:rsidRPr="00165859" w:rsidR="00C35D41" w:rsidP="00C35D41" w:rsidRDefault="00C35D41" w14:paraId="10FE79EB" w14:textId="25C01A64">
      <w:pPr>
        <w:pStyle w:val="ListParagraph"/>
        <w:numPr>
          <w:ilvl w:val="0"/>
          <w:numId w:val="45"/>
        </w:numPr>
        <w:spacing w:line="252" w:lineRule="auto"/>
        <w:jc w:val="both"/>
        <w:rPr>
          <w:u w:val="single"/>
        </w:rPr>
      </w:pPr>
      <w:r>
        <w:t>In this case since there is no penalty, there is no need for any additional recoveries from MLI</w:t>
      </w:r>
    </w:p>
    <w:p w:rsidR="005C5DAE" w:rsidP="005C5DAE" w:rsidRDefault="005C5DAE" w14:paraId="5BB23167" w14:textId="01F86C22">
      <w:pPr>
        <w:spacing w:line="252" w:lineRule="auto"/>
        <w:jc w:val="both"/>
      </w:pPr>
    </w:p>
    <w:p w:rsidR="006E5FFA" w:rsidP="006E5FFA" w:rsidRDefault="006E5FFA" w14:paraId="20D28808" w14:textId="696FC4C2">
      <w:pPr>
        <w:spacing w:line="252" w:lineRule="auto"/>
        <w:jc w:val="both"/>
      </w:pPr>
      <w:r>
        <w:t>b)</w:t>
      </w:r>
      <w:commentRangeStart w:id="175"/>
      <w:r>
        <w:t>Scenario 2: (</w:t>
      </w:r>
      <w:r w:rsidR="00F47214">
        <w:t>New</w:t>
      </w:r>
      <w:r>
        <w:t xml:space="preserve"> Recovery Calculation with Penalty)</w:t>
      </w:r>
      <w:commentRangeEnd w:id="175"/>
      <w:r>
        <w:rPr>
          <w:rStyle w:val="CommentReference"/>
        </w:rPr>
        <w:commentReference w:id="175"/>
      </w:r>
    </w:p>
    <w:p w:rsidR="006E5FFA" w:rsidP="006E5FFA" w:rsidRDefault="006E5FFA" w14:paraId="47B954FA" w14:textId="77777777">
      <w:pPr>
        <w:pStyle w:val="ListParagraph"/>
        <w:numPr>
          <w:ilvl w:val="1"/>
          <w:numId w:val="29"/>
        </w:numPr>
        <w:spacing w:line="252" w:lineRule="auto"/>
        <w:jc w:val="both"/>
      </w:pPr>
      <w:r w:rsidRPr="00FF1D72">
        <w:t>Penalty Situation (File uploaded before cutoff date &amp; Full payment done after cutoff date)</w:t>
      </w:r>
    </w:p>
    <w:p w:rsidR="006E5FFA" w:rsidP="006E5FFA" w:rsidRDefault="006E5FFA" w14:paraId="2BFDCBE5" w14:textId="77777777">
      <w:pPr>
        <w:pStyle w:val="ListParagraph"/>
        <w:numPr>
          <w:ilvl w:val="1"/>
          <w:numId w:val="29"/>
        </w:numPr>
        <w:spacing w:line="252" w:lineRule="auto"/>
        <w:jc w:val="both"/>
      </w:pPr>
      <w:r w:rsidRPr="00152315">
        <w:t>Information in Recovery File (XML)</w:t>
      </w:r>
    </w:p>
    <w:tbl>
      <w:tblPr>
        <w:tblW w:w="9340" w:type="dxa"/>
        <w:tblLook w:val="04A0" w:firstRow="1" w:lastRow="0" w:firstColumn="1" w:lastColumn="0" w:noHBand="0" w:noVBand="1"/>
      </w:tblPr>
      <w:tblGrid>
        <w:gridCol w:w="6140"/>
        <w:gridCol w:w="1500"/>
        <w:gridCol w:w="1700"/>
      </w:tblGrid>
      <w:tr w:rsidRPr="00152315" w:rsidR="006E5FFA" w:rsidTr="00F75843" w14:paraId="653C7D7F"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152315" w:rsidR="006E5FFA" w:rsidP="00F75843" w:rsidRDefault="006E5FFA" w14:paraId="4283D833"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Month when recovery file is uploaded by MLI</w:t>
            </w:r>
          </w:p>
        </w:tc>
        <w:tc>
          <w:tcPr>
            <w:tcW w:w="1500" w:type="dxa"/>
            <w:tcBorders>
              <w:top w:val="single" w:color="auto" w:sz="4" w:space="0"/>
              <w:left w:val="nil"/>
              <w:bottom w:val="single" w:color="auto" w:sz="4" w:space="0"/>
              <w:right w:val="single" w:color="auto" w:sz="4" w:space="0"/>
            </w:tcBorders>
            <w:shd w:val="clear" w:color="000000" w:fill="BDD7EE"/>
            <w:noWrap/>
            <w:hideMark/>
          </w:tcPr>
          <w:p w:rsidRPr="00152315" w:rsidR="006E5FFA" w:rsidP="00F75843" w:rsidRDefault="006E5FFA" w14:paraId="5709E55B"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Feb-20</w:t>
            </w:r>
          </w:p>
        </w:tc>
        <w:tc>
          <w:tcPr>
            <w:tcW w:w="1700" w:type="dxa"/>
            <w:tcBorders>
              <w:top w:val="single" w:color="auto" w:sz="4" w:space="0"/>
              <w:left w:val="nil"/>
              <w:bottom w:val="single" w:color="auto" w:sz="4" w:space="0"/>
              <w:right w:val="single" w:color="auto" w:sz="4" w:space="0"/>
            </w:tcBorders>
            <w:shd w:val="clear" w:color="auto" w:fill="auto"/>
            <w:noWrap/>
            <w:vAlign w:val="bottom"/>
            <w:hideMark/>
          </w:tcPr>
          <w:p w:rsidRPr="00152315" w:rsidR="006E5FFA" w:rsidP="00F75843" w:rsidRDefault="006E5FFA" w14:paraId="31B0C32E"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r>
      <w:tr w:rsidRPr="00152315" w:rsidR="006E5FFA" w:rsidTr="00F75843" w14:paraId="0768145E"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noWrap/>
            <w:vAlign w:val="bottom"/>
            <w:hideMark/>
          </w:tcPr>
          <w:p w:rsidRPr="00152315" w:rsidR="006E5FFA" w:rsidP="00F75843" w:rsidRDefault="006E5FFA" w14:paraId="5CA75D68"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Rate of Penalty</w:t>
            </w:r>
          </w:p>
        </w:tc>
        <w:tc>
          <w:tcPr>
            <w:tcW w:w="1500" w:type="dxa"/>
            <w:tcBorders>
              <w:top w:val="nil"/>
              <w:left w:val="nil"/>
              <w:bottom w:val="single" w:color="auto" w:sz="4" w:space="0"/>
              <w:right w:val="single" w:color="auto" w:sz="4" w:space="0"/>
            </w:tcBorders>
            <w:shd w:val="clear" w:color="000000" w:fill="BDD7EE"/>
            <w:noWrap/>
            <w:vAlign w:val="bottom"/>
            <w:hideMark/>
          </w:tcPr>
          <w:p w:rsidRPr="00152315" w:rsidR="006E5FFA" w:rsidP="00F75843" w:rsidRDefault="006E5FFA" w14:paraId="1BB74AAE"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10%</w:t>
            </w:r>
          </w:p>
        </w:tc>
        <w:tc>
          <w:tcPr>
            <w:tcW w:w="1700" w:type="dxa"/>
            <w:tcBorders>
              <w:top w:val="nil"/>
              <w:left w:val="nil"/>
              <w:bottom w:val="single" w:color="auto" w:sz="4" w:space="0"/>
              <w:right w:val="single" w:color="auto" w:sz="4" w:space="0"/>
            </w:tcBorders>
            <w:shd w:val="clear" w:color="auto" w:fill="auto"/>
            <w:noWrap/>
            <w:vAlign w:val="bottom"/>
            <w:hideMark/>
          </w:tcPr>
          <w:p w:rsidRPr="00152315" w:rsidR="006E5FFA" w:rsidP="00F75843" w:rsidRDefault="006E5FFA" w14:paraId="61B8BE44"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r>
      <w:tr w:rsidRPr="00152315" w:rsidR="006E5FFA" w:rsidTr="00F75843" w14:paraId="3BDCA500"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152315" w:rsidR="006E5FFA" w:rsidP="00F75843" w:rsidRDefault="006E5FFA" w14:paraId="3EE20F93"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DATE when the last tranch for full recovery payment is received</w:t>
            </w:r>
          </w:p>
        </w:tc>
        <w:tc>
          <w:tcPr>
            <w:tcW w:w="1500" w:type="dxa"/>
            <w:tcBorders>
              <w:top w:val="nil"/>
              <w:left w:val="nil"/>
              <w:bottom w:val="single" w:color="auto" w:sz="4" w:space="0"/>
              <w:right w:val="single" w:color="auto" w:sz="4" w:space="0"/>
            </w:tcBorders>
            <w:shd w:val="clear" w:color="000000" w:fill="BDD7EE"/>
            <w:noWrap/>
            <w:hideMark/>
          </w:tcPr>
          <w:p w:rsidRPr="00152315" w:rsidR="006E5FFA" w:rsidP="00F75843" w:rsidRDefault="006E5FFA" w14:paraId="017C4170"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25-Jul-20</w:t>
            </w:r>
          </w:p>
        </w:tc>
        <w:tc>
          <w:tcPr>
            <w:tcW w:w="1700" w:type="dxa"/>
            <w:tcBorders>
              <w:top w:val="nil"/>
              <w:left w:val="nil"/>
              <w:bottom w:val="single" w:color="auto" w:sz="4" w:space="0"/>
              <w:right w:val="single" w:color="auto" w:sz="4" w:space="0"/>
            </w:tcBorders>
            <w:shd w:val="clear" w:color="auto" w:fill="auto"/>
            <w:noWrap/>
            <w:vAlign w:val="bottom"/>
            <w:hideMark/>
          </w:tcPr>
          <w:p w:rsidRPr="00152315" w:rsidR="006E5FFA" w:rsidP="00F75843" w:rsidRDefault="006E5FFA" w14:paraId="16E720A9"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 </w:t>
            </w:r>
          </w:p>
        </w:tc>
      </w:tr>
      <w:tr w:rsidRPr="00152315" w:rsidR="006E5FFA" w:rsidTr="00F75843" w14:paraId="45AC879A"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152315" w:rsidR="006E5FFA" w:rsidP="00F75843" w:rsidRDefault="006E5FFA" w14:paraId="1AB2B96C"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Recovery Cutoff Date as define by NCGTC in schemes</w:t>
            </w:r>
          </w:p>
        </w:tc>
        <w:tc>
          <w:tcPr>
            <w:tcW w:w="1500" w:type="dxa"/>
            <w:tcBorders>
              <w:top w:val="nil"/>
              <w:left w:val="nil"/>
              <w:bottom w:val="single" w:color="auto" w:sz="4" w:space="0"/>
              <w:right w:val="single" w:color="auto" w:sz="4" w:space="0"/>
            </w:tcBorders>
            <w:shd w:val="clear" w:color="000000" w:fill="BDD7EE"/>
            <w:noWrap/>
            <w:hideMark/>
          </w:tcPr>
          <w:p w:rsidRPr="00152315" w:rsidR="006E5FFA" w:rsidP="00F75843" w:rsidRDefault="006E5FFA" w14:paraId="558019E2"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30-Apr-20</w:t>
            </w:r>
          </w:p>
        </w:tc>
        <w:tc>
          <w:tcPr>
            <w:tcW w:w="1700" w:type="dxa"/>
            <w:tcBorders>
              <w:top w:val="nil"/>
              <w:left w:val="nil"/>
              <w:bottom w:val="single" w:color="auto" w:sz="4" w:space="0"/>
              <w:right w:val="single" w:color="auto" w:sz="4" w:space="0"/>
            </w:tcBorders>
            <w:shd w:val="clear" w:color="auto" w:fill="auto"/>
            <w:noWrap/>
            <w:vAlign w:val="bottom"/>
            <w:hideMark/>
          </w:tcPr>
          <w:p w:rsidRPr="00152315" w:rsidR="006E5FFA" w:rsidP="00F75843" w:rsidRDefault="006E5FFA" w14:paraId="2E6DCF0A"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D1</w:t>
            </w:r>
          </w:p>
        </w:tc>
      </w:tr>
      <w:tr w:rsidRPr="00152315" w:rsidR="006E5FFA" w:rsidTr="00F75843" w14:paraId="6380FD7F"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152315" w:rsidR="006E5FFA" w:rsidP="00F75843" w:rsidRDefault="006E5FFA" w14:paraId="06DAF80A" w14:textId="77777777">
            <w:pPr>
              <w:spacing w:after="0" w:line="240" w:lineRule="auto"/>
              <w:rPr>
                <w:rFonts w:ascii="Calibri" w:hAnsi="Calibri" w:eastAsia="Times New Roman" w:cs="Calibri"/>
                <w:color w:val="000000"/>
                <w:sz w:val="20"/>
                <w:szCs w:val="20"/>
              </w:rPr>
            </w:pPr>
            <w:r w:rsidRPr="00152315">
              <w:rPr>
                <w:rFonts w:ascii="Calibri" w:hAnsi="Calibri" w:eastAsia="Times New Roman" w:cs="Calibri"/>
                <w:color w:val="000000"/>
                <w:sz w:val="20"/>
                <w:szCs w:val="20"/>
              </w:rPr>
              <w:t>NCGTC Share of Recoveries</w:t>
            </w:r>
          </w:p>
        </w:tc>
        <w:tc>
          <w:tcPr>
            <w:tcW w:w="1500" w:type="dxa"/>
            <w:tcBorders>
              <w:top w:val="nil"/>
              <w:left w:val="nil"/>
              <w:bottom w:val="single" w:color="auto" w:sz="4" w:space="0"/>
              <w:right w:val="single" w:color="auto" w:sz="4" w:space="0"/>
            </w:tcBorders>
            <w:shd w:val="clear" w:color="000000" w:fill="BDD7EE"/>
            <w:noWrap/>
            <w:hideMark/>
          </w:tcPr>
          <w:p w:rsidRPr="00152315" w:rsidR="006E5FFA" w:rsidP="009B2751" w:rsidRDefault="009B2751" w14:paraId="196A49FD" w14:textId="6B3884AF">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7</w:t>
            </w:r>
            <w:r w:rsidRPr="00152315" w:rsidR="006E5FFA">
              <w:rPr>
                <w:rFonts w:ascii="Calibri" w:hAnsi="Calibri" w:eastAsia="Times New Roman" w:cs="Calibri"/>
                <w:color w:val="000000"/>
                <w:sz w:val="20"/>
                <w:szCs w:val="20"/>
              </w:rPr>
              <w:t>5%</w:t>
            </w:r>
          </w:p>
        </w:tc>
        <w:tc>
          <w:tcPr>
            <w:tcW w:w="1700" w:type="dxa"/>
            <w:tcBorders>
              <w:top w:val="nil"/>
              <w:left w:val="nil"/>
              <w:bottom w:val="single" w:color="auto" w:sz="4" w:space="0"/>
              <w:right w:val="single" w:color="auto" w:sz="4" w:space="0"/>
            </w:tcBorders>
            <w:shd w:val="clear" w:color="auto" w:fill="auto"/>
            <w:noWrap/>
            <w:vAlign w:val="bottom"/>
            <w:hideMark/>
          </w:tcPr>
          <w:p w:rsidRPr="00152315" w:rsidR="006E5FFA" w:rsidP="00F75843" w:rsidRDefault="006E5FFA" w14:paraId="1DA524C9" w14:textId="77777777">
            <w:pPr>
              <w:spacing w:after="0" w:line="240" w:lineRule="auto"/>
              <w:rPr>
                <w:rFonts w:ascii="Calibri" w:hAnsi="Calibri" w:eastAsia="Times New Roman" w:cs="Calibri"/>
                <w:b/>
                <w:bCs/>
                <w:color w:val="000000"/>
                <w:sz w:val="20"/>
                <w:szCs w:val="20"/>
              </w:rPr>
            </w:pPr>
            <w:r w:rsidRPr="00152315">
              <w:rPr>
                <w:rFonts w:ascii="Calibri" w:hAnsi="Calibri" w:eastAsia="Times New Roman" w:cs="Calibri"/>
                <w:b/>
                <w:bCs/>
                <w:color w:val="000000"/>
                <w:sz w:val="20"/>
                <w:szCs w:val="20"/>
              </w:rPr>
              <w:t> </w:t>
            </w:r>
          </w:p>
        </w:tc>
      </w:tr>
    </w:tbl>
    <w:p w:rsidR="006E5FFA" w:rsidP="006E5FFA" w:rsidRDefault="006E5FFA" w14:paraId="6689E01A" w14:textId="3DCC8307">
      <w:pPr>
        <w:spacing w:line="252" w:lineRule="auto"/>
        <w:jc w:val="both"/>
      </w:pPr>
    </w:p>
    <w:p w:rsidR="008920DC" w:rsidP="006E5FFA" w:rsidRDefault="008920DC" w14:paraId="69CB6FD1" w14:textId="79871C5E">
      <w:pPr>
        <w:spacing w:line="252" w:lineRule="auto"/>
        <w:jc w:val="both"/>
      </w:pPr>
    </w:p>
    <w:p w:rsidR="008920DC" w:rsidP="006E5FFA" w:rsidRDefault="008920DC" w14:paraId="4F583B02" w14:textId="37B235A7">
      <w:pPr>
        <w:spacing w:line="252" w:lineRule="auto"/>
        <w:jc w:val="both"/>
      </w:pPr>
    </w:p>
    <w:p w:rsidR="008920DC" w:rsidP="006E5FFA" w:rsidRDefault="008920DC" w14:paraId="4AC12315" w14:textId="47CFF58C">
      <w:pPr>
        <w:spacing w:line="252" w:lineRule="auto"/>
        <w:jc w:val="both"/>
      </w:pPr>
    </w:p>
    <w:p w:rsidR="008920DC" w:rsidP="006E5FFA" w:rsidRDefault="008920DC" w14:paraId="100BDBD9" w14:textId="606BAC41">
      <w:pPr>
        <w:spacing w:line="252" w:lineRule="auto"/>
        <w:jc w:val="both"/>
      </w:pPr>
    </w:p>
    <w:p w:rsidR="008920DC" w:rsidP="006E5FFA" w:rsidRDefault="008920DC" w14:paraId="1DBC19C0" w14:textId="77777777">
      <w:pPr>
        <w:spacing w:line="252" w:lineRule="auto"/>
        <w:jc w:val="both"/>
      </w:pPr>
    </w:p>
    <w:tbl>
      <w:tblPr>
        <w:tblW w:w="12532" w:type="dxa"/>
        <w:tblInd w:w="-1130" w:type="dxa"/>
        <w:tblLook w:val="04A0" w:firstRow="1" w:lastRow="0" w:firstColumn="1" w:lastColumn="0" w:noHBand="0" w:noVBand="1"/>
      </w:tblPr>
      <w:tblGrid>
        <w:gridCol w:w="509"/>
        <w:gridCol w:w="1021"/>
        <w:gridCol w:w="1013"/>
        <w:gridCol w:w="1178"/>
        <w:gridCol w:w="1026"/>
        <w:gridCol w:w="1026"/>
        <w:gridCol w:w="1031"/>
        <w:gridCol w:w="957"/>
        <w:gridCol w:w="857"/>
        <w:gridCol w:w="843"/>
        <w:gridCol w:w="1086"/>
        <w:gridCol w:w="843"/>
        <w:gridCol w:w="1399"/>
      </w:tblGrid>
      <w:tr w:rsidRPr="008920DC" w:rsidR="002A4BAA" w:rsidTr="002A4BAA" w14:paraId="1C8418ED" w14:textId="77777777">
        <w:trPr>
          <w:trHeight w:val="274"/>
        </w:trPr>
        <w:tc>
          <w:tcPr>
            <w:tcW w:w="509"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4312DA45"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 </w:t>
            </w:r>
          </w:p>
        </w:tc>
        <w:tc>
          <w:tcPr>
            <w:tcW w:w="1021" w:type="dxa"/>
            <w:tcBorders>
              <w:top w:val="single" w:color="auto" w:sz="4" w:space="0"/>
              <w:left w:val="nil"/>
              <w:bottom w:val="single" w:color="auto" w:sz="4" w:space="0"/>
              <w:right w:val="single" w:color="auto" w:sz="4" w:space="0"/>
            </w:tcBorders>
            <w:shd w:val="clear" w:color="auto" w:fill="auto"/>
            <w:noWrap/>
            <w:vAlign w:val="center"/>
            <w:hideMark/>
          </w:tcPr>
          <w:p w:rsidRPr="008920DC" w:rsidR="008920DC" w:rsidP="008920DC" w:rsidRDefault="008920DC" w14:paraId="454C5F02"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 </w:t>
            </w:r>
          </w:p>
        </w:tc>
        <w:tc>
          <w:tcPr>
            <w:tcW w:w="1013" w:type="dxa"/>
            <w:tcBorders>
              <w:top w:val="single" w:color="auto" w:sz="4" w:space="0"/>
              <w:left w:val="nil"/>
              <w:bottom w:val="single" w:color="auto" w:sz="4" w:space="0"/>
              <w:right w:val="single" w:color="auto" w:sz="4" w:space="0"/>
            </w:tcBorders>
            <w:shd w:val="clear" w:color="auto" w:fill="auto"/>
            <w:noWrap/>
            <w:vAlign w:val="center"/>
            <w:hideMark/>
          </w:tcPr>
          <w:p w:rsidRPr="008920DC" w:rsidR="008920DC" w:rsidP="008920DC" w:rsidRDefault="008920DC" w14:paraId="1DE5B6AE"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 </w:t>
            </w:r>
          </w:p>
        </w:tc>
        <w:tc>
          <w:tcPr>
            <w:tcW w:w="1178" w:type="dxa"/>
            <w:tcBorders>
              <w:top w:val="single" w:color="auto" w:sz="4" w:space="0"/>
              <w:left w:val="nil"/>
              <w:bottom w:val="single" w:color="auto" w:sz="4" w:space="0"/>
              <w:right w:val="single" w:color="auto" w:sz="4" w:space="0"/>
            </w:tcBorders>
            <w:shd w:val="clear" w:color="auto" w:fill="auto"/>
            <w:noWrap/>
            <w:vAlign w:val="bottom"/>
            <w:hideMark/>
          </w:tcPr>
          <w:p w:rsidRPr="008920DC" w:rsidR="008920DC" w:rsidP="008920DC" w:rsidRDefault="008920DC" w14:paraId="109DFAB8" w14:textId="77777777">
            <w:pPr>
              <w:spacing w:after="0" w:line="240" w:lineRule="auto"/>
              <w:rPr>
                <w:rFonts w:ascii="Calibri" w:hAnsi="Calibri" w:eastAsia="Times New Roman" w:cs="Calibri"/>
                <w:color w:val="000000"/>
                <w:lang w:val="en-IN" w:eastAsia="en-IN"/>
              </w:rPr>
            </w:pPr>
            <w:r w:rsidRPr="008920DC">
              <w:rPr>
                <w:rFonts w:ascii="Calibri" w:hAnsi="Calibri" w:eastAsia="Times New Roman" w:cs="Calibri"/>
                <w:color w:val="000000"/>
                <w:lang w:val="en-IN" w:eastAsia="en-IN"/>
              </w:rPr>
              <w:t> </w:t>
            </w:r>
          </w:p>
        </w:tc>
        <w:tc>
          <w:tcPr>
            <w:tcW w:w="1026" w:type="dxa"/>
            <w:tcBorders>
              <w:top w:val="single" w:color="auto" w:sz="4" w:space="0"/>
              <w:left w:val="nil"/>
              <w:bottom w:val="single" w:color="auto" w:sz="4" w:space="0"/>
              <w:right w:val="single" w:color="auto" w:sz="4" w:space="0"/>
            </w:tcBorders>
            <w:shd w:val="clear" w:color="auto" w:fill="auto"/>
            <w:noWrap/>
            <w:vAlign w:val="bottom"/>
            <w:hideMark/>
          </w:tcPr>
          <w:p w:rsidRPr="008920DC" w:rsidR="008920DC" w:rsidP="008920DC" w:rsidRDefault="008920DC" w14:paraId="17A81F97" w14:textId="77777777">
            <w:pPr>
              <w:spacing w:after="0" w:line="240" w:lineRule="auto"/>
              <w:rPr>
                <w:rFonts w:ascii="Calibri" w:hAnsi="Calibri" w:eastAsia="Times New Roman" w:cs="Calibri"/>
                <w:color w:val="000000"/>
                <w:lang w:val="en-IN" w:eastAsia="en-IN"/>
              </w:rPr>
            </w:pPr>
            <w:r w:rsidRPr="008920DC">
              <w:rPr>
                <w:rFonts w:ascii="Calibri" w:hAnsi="Calibri" w:eastAsia="Times New Roman" w:cs="Calibri"/>
                <w:color w:val="000000"/>
                <w:lang w:val="en-IN" w:eastAsia="en-IN"/>
              </w:rPr>
              <w:t> </w:t>
            </w:r>
          </w:p>
        </w:tc>
        <w:tc>
          <w:tcPr>
            <w:tcW w:w="1026" w:type="dxa"/>
            <w:tcBorders>
              <w:top w:val="single" w:color="auto" w:sz="4" w:space="0"/>
              <w:left w:val="nil"/>
              <w:bottom w:val="single" w:color="auto" w:sz="4" w:space="0"/>
              <w:right w:val="single" w:color="auto" w:sz="4" w:space="0"/>
            </w:tcBorders>
            <w:shd w:val="clear" w:color="auto" w:fill="auto"/>
            <w:noWrap/>
            <w:vAlign w:val="bottom"/>
            <w:hideMark/>
          </w:tcPr>
          <w:p w:rsidRPr="008920DC" w:rsidR="008920DC" w:rsidP="008920DC" w:rsidRDefault="008920DC" w14:paraId="27D0A6EB" w14:textId="77777777">
            <w:pPr>
              <w:spacing w:after="0" w:line="240" w:lineRule="auto"/>
              <w:rPr>
                <w:rFonts w:ascii="Calibri" w:hAnsi="Calibri" w:eastAsia="Times New Roman" w:cs="Calibri"/>
                <w:color w:val="000000"/>
                <w:lang w:val="en-IN" w:eastAsia="en-IN"/>
              </w:rPr>
            </w:pPr>
            <w:r w:rsidRPr="008920DC">
              <w:rPr>
                <w:rFonts w:ascii="Calibri" w:hAnsi="Calibri" w:eastAsia="Times New Roman" w:cs="Calibri"/>
                <w:color w:val="000000"/>
                <w:lang w:val="en-IN" w:eastAsia="en-IN"/>
              </w:rPr>
              <w:t> </w:t>
            </w:r>
          </w:p>
        </w:tc>
        <w:tc>
          <w:tcPr>
            <w:tcW w:w="1031" w:type="dxa"/>
            <w:tcBorders>
              <w:top w:val="single" w:color="auto" w:sz="4" w:space="0"/>
              <w:left w:val="nil"/>
              <w:bottom w:val="single" w:color="auto" w:sz="4" w:space="0"/>
              <w:right w:val="single" w:color="auto" w:sz="4" w:space="0"/>
            </w:tcBorders>
            <w:shd w:val="clear" w:color="auto" w:fill="auto"/>
            <w:noWrap/>
            <w:vAlign w:val="center"/>
            <w:hideMark/>
          </w:tcPr>
          <w:p w:rsidRPr="008920DC" w:rsidR="008920DC" w:rsidP="008920DC" w:rsidRDefault="008920DC" w14:paraId="0AA04EA8"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A</w:t>
            </w:r>
          </w:p>
        </w:tc>
        <w:tc>
          <w:tcPr>
            <w:tcW w:w="700" w:type="dxa"/>
            <w:tcBorders>
              <w:top w:val="single" w:color="auto" w:sz="4" w:space="0"/>
              <w:left w:val="nil"/>
              <w:bottom w:val="single" w:color="auto" w:sz="4" w:space="0"/>
              <w:right w:val="single" w:color="auto" w:sz="4" w:space="0"/>
            </w:tcBorders>
            <w:shd w:val="clear" w:color="auto" w:fill="auto"/>
            <w:noWrap/>
            <w:vAlign w:val="center"/>
            <w:hideMark/>
          </w:tcPr>
          <w:p w:rsidRPr="008920DC" w:rsidR="008920DC" w:rsidP="008920DC" w:rsidRDefault="008920DC" w14:paraId="42F628DF"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D2 </w:t>
            </w:r>
          </w:p>
        </w:tc>
        <w:tc>
          <w:tcPr>
            <w:tcW w:w="857" w:type="dxa"/>
            <w:tcBorders>
              <w:top w:val="single" w:color="auto" w:sz="4" w:space="0"/>
              <w:left w:val="nil"/>
              <w:bottom w:val="single" w:color="auto" w:sz="4" w:space="0"/>
              <w:right w:val="single" w:color="auto" w:sz="4" w:space="0"/>
            </w:tcBorders>
            <w:shd w:val="clear" w:color="auto" w:fill="auto"/>
            <w:noWrap/>
            <w:vAlign w:val="center"/>
            <w:hideMark/>
          </w:tcPr>
          <w:p w:rsidRPr="008920DC" w:rsidR="008920DC" w:rsidP="008920DC" w:rsidRDefault="008920DC" w14:paraId="788AC26F"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 </w:t>
            </w:r>
          </w:p>
        </w:tc>
        <w:tc>
          <w:tcPr>
            <w:tcW w:w="843" w:type="dxa"/>
            <w:tcBorders>
              <w:top w:val="single" w:color="auto" w:sz="4" w:space="0"/>
              <w:left w:val="nil"/>
              <w:bottom w:val="single" w:color="auto" w:sz="4" w:space="0"/>
              <w:right w:val="single" w:color="auto" w:sz="4" w:space="0"/>
            </w:tcBorders>
            <w:shd w:val="clear" w:color="auto" w:fill="auto"/>
            <w:noWrap/>
            <w:vAlign w:val="bottom"/>
            <w:hideMark/>
          </w:tcPr>
          <w:p w:rsidRPr="008920DC" w:rsidR="008920DC" w:rsidP="008920DC" w:rsidRDefault="008920DC" w14:paraId="7E520AD7" w14:textId="77777777">
            <w:pPr>
              <w:spacing w:after="0" w:line="240" w:lineRule="auto"/>
              <w:rPr>
                <w:rFonts w:ascii="Calibri" w:hAnsi="Calibri" w:eastAsia="Times New Roman" w:cs="Calibri"/>
                <w:color w:val="000000"/>
                <w:lang w:val="en-IN" w:eastAsia="en-IN"/>
              </w:rPr>
            </w:pPr>
            <w:r w:rsidRPr="008920DC">
              <w:rPr>
                <w:rFonts w:ascii="Calibri" w:hAnsi="Calibri" w:eastAsia="Times New Roman" w:cs="Calibri"/>
                <w:color w:val="000000"/>
                <w:lang w:val="en-IN" w:eastAsia="en-IN"/>
              </w:rPr>
              <w:t> </w:t>
            </w:r>
          </w:p>
        </w:tc>
        <w:tc>
          <w:tcPr>
            <w:tcW w:w="1086" w:type="dxa"/>
            <w:tcBorders>
              <w:top w:val="single" w:color="auto" w:sz="4" w:space="0"/>
              <w:left w:val="nil"/>
              <w:bottom w:val="single" w:color="auto" w:sz="4" w:space="0"/>
              <w:right w:val="single" w:color="auto" w:sz="4" w:space="0"/>
            </w:tcBorders>
            <w:shd w:val="clear" w:color="auto" w:fill="auto"/>
            <w:noWrap/>
            <w:vAlign w:val="center"/>
            <w:hideMark/>
          </w:tcPr>
          <w:p w:rsidRPr="008920DC" w:rsidR="008920DC" w:rsidP="008920DC" w:rsidRDefault="008920DC" w14:paraId="2C76D750"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B</w:t>
            </w:r>
          </w:p>
        </w:tc>
        <w:tc>
          <w:tcPr>
            <w:tcW w:w="843" w:type="dxa"/>
            <w:tcBorders>
              <w:top w:val="single" w:color="auto" w:sz="4" w:space="0"/>
              <w:left w:val="nil"/>
              <w:bottom w:val="single" w:color="auto" w:sz="4" w:space="0"/>
              <w:right w:val="single" w:color="auto" w:sz="4" w:space="0"/>
            </w:tcBorders>
            <w:shd w:val="clear" w:color="auto" w:fill="auto"/>
            <w:noWrap/>
            <w:vAlign w:val="center"/>
            <w:hideMark/>
          </w:tcPr>
          <w:p w:rsidRPr="008920DC" w:rsidR="008920DC" w:rsidP="008920DC" w:rsidRDefault="008920DC" w14:paraId="662EDF9E"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C</w:t>
            </w:r>
          </w:p>
        </w:tc>
        <w:tc>
          <w:tcPr>
            <w:tcW w:w="1399" w:type="dxa"/>
            <w:tcBorders>
              <w:top w:val="single" w:color="auto" w:sz="4" w:space="0"/>
              <w:left w:val="nil"/>
              <w:bottom w:val="single" w:color="auto" w:sz="4" w:space="0"/>
              <w:right w:val="single" w:color="auto" w:sz="4" w:space="0"/>
            </w:tcBorders>
            <w:shd w:val="clear" w:color="auto" w:fill="auto"/>
            <w:noWrap/>
            <w:vAlign w:val="center"/>
            <w:hideMark/>
          </w:tcPr>
          <w:p w:rsidRPr="008920DC" w:rsidR="008920DC" w:rsidP="008920DC" w:rsidRDefault="008920DC" w14:paraId="2F459C26"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 </w:t>
            </w:r>
          </w:p>
        </w:tc>
      </w:tr>
      <w:tr w:rsidRPr="008920DC" w:rsidR="00115574" w:rsidTr="002A4BAA" w14:paraId="20E78463" w14:textId="77777777">
        <w:trPr>
          <w:trHeight w:val="1020"/>
        </w:trPr>
        <w:tc>
          <w:tcPr>
            <w:tcW w:w="509" w:type="dxa"/>
            <w:vMerge w:val="restart"/>
            <w:tcBorders>
              <w:top w:val="nil"/>
              <w:left w:val="single" w:color="auto" w:sz="4" w:space="0"/>
              <w:bottom w:val="single" w:color="auto" w:sz="4" w:space="0"/>
              <w:right w:val="single" w:color="auto" w:sz="4" w:space="0"/>
            </w:tcBorders>
            <w:shd w:val="clear" w:color="000000" w:fill="F8CBAD"/>
            <w:vAlign w:val="center"/>
            <w:hideMark/>
          </w:tcPr>
          <w:p w:rsidRPr="008920DC" w:rsidR="008920DC" w:rsidP="008920DC" w:rsidRDefault="008920DC" w14:paraId="12BCFBA4"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A/c No.</w:t>
            </w:r>
          </w:p>
        </w:tc>
        <w:tc>
          <w:tcPr>
            <w:tcW w:w="1021"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8920DC" w:rsidR="008920DC" w:rsidP="008920DC" w:rsidRDefault="008920DC" w14:paraId="770E7740"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Customer ID</w:t>
            </w:r>
          </w:p>
        </w:tc>
        <w:tc>
          <w:tcPr>
            <w:tcW w:w="1013" w:type="dxa"/>
            <w:vMerge w:val="restart"/>
            <w:tcBorders>
              <w:top w:val="nil"/>
              <w:left w:val="single" w:color="auto" w:sz="4" w:space="0"/>
              <w:bottom w:val="single" w:color="auto" w:sz="4" w:space="0"/>
              <w:right w:val="single" w:color="auto" w:sz="4" w:space="0"/>
            </w:tcBorders>
            <w:shd w:val="clear" w:color="000000" w:fill="F8CBAD"/>
            <w:vAlign w:val="center"/>
            <w:hideMark/>
          </w:tcPr>
          <w:p w:rsidRPr="008920DC" w:rsidR="008920DC" w:rsidP="008920DC" w:rsidRDefault="008920DC" w14:paraId="0101C6B1"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Date of Recovery (From Borrower to MLI)</w:t>
            </w:r>
          </w:p>
        </w:tc>
        <w:tc>
          <w:tcPr>
            <w:tcW w:w="1178"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8920DC" w:rsidR="008920DC" w:rsidP="008920DC" w:rsidRDefault="008920DC" w14:paraId="3C303244"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Recovery Amount (Entire amount)</w:t>
            </w:r>
          </w:p>
        </w:tc>
        <w:tc>
          <w:tcPr>
            <w:tcW w:w="1026" w:type="dxa"/>
            <w:vMerge w:val="restart"/>
            <w:tcBorders>
              <w:top w:val="nil"/>
              <w:left w:val="single" w:color="auto" w:sz="4" w:space="0"/>
              <w:bottom w:val="single" w:color="auto" w:sz="4" w:space="0"/>
              <w:right w:val="single" w:color="auto" w:sz="4" w:space="0"/>
            </w:tcBorders>
            <w:shd w:val="clear" w:color="000000" w:fill="F8CBAD"/>
            <w:vAlign w:val="center"/>
            <w:hideMark/>
          </w:tcPr>
          <w:p w:rsidRPr="008920DC" w:rsidR="008920DC" w:rsidP="008920DC" w:rsidRDefault="008920DC" w14:paraId="20053CDD"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legalcost</w:t>
            </w:r>
          </w:p>
        </w:tc>
        <w:tc>
          <w:tcPr>
            <w:tcW w:w="1026" w:type="dxa"/>
            <w:vMerge w:val="restart"/>
            <w:tcBorders>
              <w:top w:val="nil"/>
              <w:left w:val="single" w:color="auto" w:sz="4" w:space="0"/>
              <w:bottom w:val="single" w:color="auto" w:sz="4" w:space="0"/>
              <w:right w:val="single" w:color="auto" w:sz="4" w:space="0"/>
            </w:tcBorders>
            <w:shd w:val="clear" w:color="000000" w:fill="F8CBAD"/>
            <w:vAlign w:val="center"/>
            <w:hideMark/>
          </w:tcPr>
          <w:p w:rsidRPr="008920DC" w:rsidR="008920DC" w:rsidP="008920DC" w:rsidRDefault="008920DC" w14:paraId="03FCA748"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Net of Recovery</w:t>
            </w:r>
          </w:p>
        </w:tc>
        <w:tc>
          <w:tcPr>
            <w:tcW w:w="1031"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8920DC" w:rsidR="008920DC" w:rsidP="008920DC" w:rsidRDefault="008920DC" w14:paraId="0EAA2317"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Recovery Amount (NCGTC Share)</w:t>
            </w:r>
          </w:p>
        </w:tc>
        <w:tc>
          <w:tcPr>
            <w:tcW w:w="700"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8920DC" w:rsidR="008920DC" w:rsidP="008920DC" w:rsidRDefault="008920DC" w14:paraId="3010EA18"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DATE when the last tranch for full recovery payment is received</w:t>
            </w:r>
          </w:p>
        </w:tc>
        <w:tc>
          <w:tcPr>
            <w:tcW w:w="857"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8920DC" w:rsidR="008920DC" w:rsidP="008920DC" w:rsidRDefault="008920DC" w14:paraId="13F1722A"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Days Elapsed (  D2-D1 )</w:t>
            </w:r>
          </w:p>
        </w:tc>
        <w:tc>
          <w:tcPr>
            <w:tcW w:w="843"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8920DC" w:rsidR="008920DC" w:rsidP="008920DC" w:rsidRDefault="008920DC" w14:paraId="30B567C3"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Eligible Days For Penalty</w:t>
            </w:r>
          </w:p>
        </w:tc>
        <w:tc>
          <w:tcPr>
            <w:tcW w:w="1086"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8920DC" w:rsidR="008920DC" w:rsidP="008920DC" w:rsidRDefault="008920DC" w14:paraId="3A5A67A7"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Penalty Calculated</w:t>
            </w:r>
          </w:p>
        </w:tc>
        <w:tc>
          <w:tcPr>
            <w:tcW w:w="843"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8920DC" w:rsidR="008920DC" w:rsidP="008920DC" w:rsidRDefault="008920DC" w14:paraId="394733E8"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Tax on Penalty (@18% on B)</w:t>
            </w:r>
          </w:p>
        </w:tc>
        <w:tc>
          <w:tcPr>
            <w:tcW w:w="1399"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8920DC" w:rsidR="008920DC" w:rsidP="008920DC" w:rsidRDefault="008920DC" w14:paraId="7B9F14A2" w14:textId="77777777">
            <w:pPr>
              <w:spacing w:after="0" w:line="240" w:lineRule="auto"/>
              <w:jc w:val="center"/>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Recovery Proceedings for Cases -  Post Full &amp; Final Claim (A+B+C) along with Penalty/Taxes</w:t>
            </w:r>
          </w:p>
        </w:tc>
      </w:tr>
      <w:tr w:rsidRPr="008920DC" w:rsidR="002A4BAA" w:rsidTr="002A4BAA" w14:paraId="37241068" w14:textId="77777777">
        <w:trPr>
          <w:trHeight w:val="1395"/>
        </w:trPr>
        <w:tc>
          <w:tcPr>
            <w:tcW w:w="509" w:type="dxa"/>
            <w:vMerge/>
            <w:tcBorders>
              <w:top w:val="nil"/>
              <w:left w:val="single" w:color="auto" w:sz="4" w:space="0"/>
              <w:bottom w:val="single" w:color="auto" w:sz="4" w:space="0"/>
              <w:right w:val="single" w:color="auto" w:sz="4" w:space="0"/>
            </w:tcBorders>
            <w:vAlign w:val="center"/>
            <w:hideMark/>
          </w:tcPr>
          <w:p w:rsidRPr="008920DC" w:rsidR="008920DC" w:rsidP="008920DC" w:rsidRDefault="008920DC" w14:paraId="6CCE956A" w14:textId="77777777">
            <w:pPr>
              <w:spacing w:after="0" w:line="240" w:lineRule="auto"/>
              <w:rPr>
                <w:rFonts w:ascii="Calibri" w:hAnsi="Calibri" w:eastAsia="Times New Roman" w:cs="Calibri"/>
                <w:b/>
                <w:bCs/>
                <w:color w:val="000000"/>
                <w:sz w:val="20"/>
                <w:szCs w:val="20"/>
                <w:lang w:val="en-IN" w:eastAsia="en-IN"/>
              </w:rPr>
            </w:pPr>
          </w:p>
        </w:tc>
        <w:tc>
          <w:tcPr>
            <w:tcW w:w="1021" w:type="dxa"/>
            <w:vMerge/>
            <w:tcBorders>
              <w:top w:val="nil"/>
              <w:left w:val="single" w:color="auto" w:sz="4" w:space="0"/>
              <w:bottom w:val="single" w:color="000000" w:sz="4" w:space="0"/>
              <w:right w:val="single" w:color="auto" w:sz="4" w:space="0"/>
            </w:tcBorders>
            <w:vAlign w:val="center"/>
            <w:hideMark/>
          </w:tcPr>
          <w:p w:rsidRPr="008920DC" w:rsidR="008920DC" w:rsidP="008920DC" w:rsidRDefault="008920DC" w14:paraId="4C470057" w14:textId="77777777">
            <w:pPr>
              <w:spacing w:after="0" w:line="240" w:lineRule="auto"/>
              <w:rPr>
                <w:rFonts w:ascii="Calibri" w:hAnsi="Calibri" w:eastAsia="Times New Roman" w:cs="Calibri"/>
                <w:b/>
                <w:bCs/>
                <w:color w:val="000000"/>
                <w:sz w:val="20"/>
                <w:szCs w:val="20"/>
                <w:lang w:val="en-IN" w:eastAsia="en-IN"/>
              </w:rPr>
            </w:pPr>
          </w:p>
        </w:tc>
        <w:tc>
          <w:tcPr>
            <w:tcW w:w="1013" w:type="dxa"/>
            <w:vMerge/>
            <w:tcBorders>
              <w:top w:val="nil"/>
              <w:left w:val="single" w:color="auto" w:sz="4" w:space="0"/>
              <w:bottom w:val="single" w:color="auto" w:sz="4" w:space="0"/>
              <w:right w:val="single" w:color="auto" w:sz="4" w:space="0"/>
            </w:tcBorders>
            <w:vAlign w:val="center"/>
            <w:hideMark/>
          </w:tcPr>
          <w:p w:rsidRPr="008920DC" w:rsidR="008920DC" w:rsidP="008920DC" w:rsidRDefault="008920DC" w14:paraId="5AE4D4C2" w14:textId="77777777">
            <w:pPr>
              <w:spacing w:after="0" w:line="240" w:lineRule="auto"/>
              <w:rPr>
                <w:rFonts w:ascii="Calibri" w:hAnsi="Calibri" w:eastAsia="Times New Roman" w:cs="Calibri"/>
                <w:b/>
                <w:bCs/>
                <w:color w:val="000000"/>
                <w:sz w:val="20"/>
                <w:szCs w:val="20"/>
                <w:lang w:val="en-IN" w:eastAsia="en-IN"/>
              </w:rPr>
            </w:pPr>
          </w:p>
        </w:tc>
        <w:tc>
          <w:tcPr>
            <w:tcW w:w="1178" w:type="dxa"/>
            <w:vMerge/>
            <w:tcBorders>
              <w:top w:val="nil"/>
              <w:left w:val="single" w:color="auto" w:sz="4" w:space="0"/>
              <w:bottom w:val="single" w:color="000000" w:sz="4" w:space="0"/>
              <w:right w:val="single" w:color="auto" w:sz="4" w:space="0"/>
            </w:tcBorders>
            <w:vAlign w:val="center"/>
            <w:hideMark/>
          </w:tcPr>
          <w:p w:rsidRPr="008920DC" w:rsidR="008920DC" w:rsidP="008920DC" w:rsidRDefault="008920DC" w14:paraId="17C2F770" w14:textId="77777777">
            <w:pPr>
              <w:spacing w:after="0" w:line="240" w:lineRule="auto"/>
              <w:rPr>
                <w:rFonts w:ascii="Calibri" w:hAnsi="Calibri" w:eastAsia="Times New Roman" w:cs="Calibri"/>
                <w:b/>
                <w:bCs/>
                <w:color w:val="000000"/>
                <w:sz w:val="20"/>
                <w:szCs w:val="20"/>
                <w:lang w:val="en-IN" w:eastAsia="en-IN"/>
              </w:rPr>
            </w:pPr>
          </w:p>
        </w:tc>
        <w:tc>
          <w:tcPr>
            <w:tcW w:w="1026" w:type="dxa"/>
            <w:vMerge/>
            <w:tcBorders>
              <w:top w:val="nil"/>
              <w:left w:val="single" w:color="auto" w:sz="4" w:space="0"/>
              <w:bottom w:val="single" w:color="auto" w:sz="4" w:space="0"/>
              <w:right w:val="single" w:color="auto" w:sz="4" w:space="0"/>
            </w:tcBorders>
            <w:vAlign w:val="center"/>
            <w:hideMark/>
          </w:tcPr>
          <w:p w:rsidRPr="008920DC" w:rsidR="008920DC" w:rsidP="008920DC" w:rsidRDefault="008920DC" w14:paraId="2D9B38D0" w14:textId="77777777">
            <w:pPr>
              <w:spacing w:after="0" w:line="240" w:lineRule="auto"/>
              <w:rPr>
                <w:rFonts w:ascii="Calibri" w:hAnsi="Calibri" w:eastAsia="Times New Roman" w:cs="Calibri"/>
                <w:b/>
                <w:bCs/>
                <w:color w:val="000000"/>
                <w:sz w:val="20"/>
                <w:szCs w:val="20"/>
                <w:lang w:val="en-IN" w:eastAsia="en-IN"/>
              </w:rPr>
            </w:pPr>
          </w:p>
        </w:tc>
        <w:tc>
          <w:tcPr>
            <w:tcW w:w="1026" w:type="dxa"/>
            <w:vMerge/>
            <w:tcBorders>
              <w:top w:val="nil"/>
              <w:left w:val="single" w:color="auto" w:sz="4" w:space="0"/>
              <w:bottom w:val="single" w:color="auto" w:sz="4" w:space="0"/>
              <w:right w:val="single" w:color="auto" w:sz="4" w:space="0"/>
            </w:tcBorders>
            <w:vAlign w:val="center"/>
            <w:hideMark/>
          </w:tcPr>
          <w:p w:rsidRPr="008920DC" w:rsidR="008920DC" w:rsidP="008920DC" w:rsidRDefault="008920DC" w14:paraId="36DF5516" w14:textId="77777777">
            <w:pPr>
              <w:spacing w:after="0" w:line="240" w:lineRule="auto"/>
              <w:rPr>
                <w:rFonts w:ascii="Calibri" w:hAnsi="Calibri" w:eastAsia="Times New Roman" w:cs="Calibri"/>
                <w:b/>
                <w:bCs/>
                <w:color w:val="000000"/>
                <w:sz w:val="20"/>
                <w:szCs w:val="20"/>
                <w:lang w:val="en-IN" w:eastAsia="en-IN"/>
              </w:rPr>
            </w:pPr>
          </w:p>
        </w:tc>
        <w:tc>
          <w:tcPr>
            <w:tcW w:w="1031" w:type="dxa"/>
            <w:vMerge/>
            <w:tcBorders>
              <w:top w:val="nil"/>
              <w:left w:val="single" w:color="auto" w:sz="4" w:space="0"/>
              <w:bottom w:val="single" w:color="000000" w:sz="4" w:space="0"/>
              <w:right w:val="single" w:color="auto" w:sz="4" w:space="0"/>
            </w:tcBorders>
            <w:vAlign w:val="center"/>
            <w:hideMark/>
          </w:tcPr>
          <w:p w:rsidRPr="008920DC" w:rsidR="008920DC" w:rsidP="008920DC" w:rsidRDefault="008920DC" w14:paraId="30CFF872" w14:textId="77777777">
            <w:pPr>
              <w:spacing w:after="0" w:line="240" w:lineRule="auto"/>
              <w:rPr>
                <w:rFonts w:ascii="Calibri" w:hAnsi="Calibri" w:eastAsia="Times New Roman" w:cs="Calibri"/>
                <w:b/>
                <w:bCs/>
                <w:color w:val="000000"/>
                <w:sz w:val="20"/>
                <w:szCs w:val="20"/>
                <w:lang w:val="en-IN" w:eastAsia="en-IN"/>
              </w:rPr>
            </w:pPr>
          </w:p>
        </w:tc>
        <w:tc>
          <w:tcPr>
            <w:tcW w:w="700" w:type="dxa"/>
            <w:vMerge/>
            <w:tcBorders>
              <w:top w:val="nil"/>
              <w:left w:val="single" w:color="auto" w:sz="4" w:space="0"/>
              <w:bottom w:val="single" w:color="000000" w:sz="4" w:space="0"/>
              <w:right w:val="single" w:color="auto" w:sz="4" w:space="0"/>
            </w:tcBorders>
            <w:vAlign w:val="center"/>
            <w:hideMark/>
          </w:tcPr>
          <w:p w:rsidRPr="008920DC" w:rsidR="008920DC" w:rsidP="008920DC" w:rsidRDefault="008920DC" w14:paraId="357B03E2" w14:textId="77777777">
            <w:pPr>
              <w:spacing w:after="0" w:line="240" w:lineRule="auto"/>
              <w:rPr>
                <w:rFonts w:ascii="Calibri" w:hAnsi="Calibri" w:eastAsia="Times New Roman" w:cs="Calibri"/>
                <w:b/>
                <w:bCs/>
                <w:color w:val="000000"/>
                <w:sz w:val="20"/>
                <w:szCs w:val="20"/>
                <w:lang w:val="en-IN" w:eastAsia="en-IN"/>
              </w:rPr>
            </w:pPr>
          </w:p>
        </w:tc>
        <w:tc>
          <w:tcPr>
            <w:tcW w:w="857" w:type="dxa"/>
            <w:vMerge/>
            <w:tcBorders>
              <w:top w:val="nil"/>
              <w:left w:val="single" w:color="auto" w:sz="4" w:space="0"/>
              <w:bottom w:val="single" w:color="000000" w:sz="4" w:space="0"/>
              <w:right w:val="single" w:color="auto" w:sz="4" w:space="0"/>
            </w:tcBorders>
            <w:vAlign w:val="center"/>
            <w:hideMark/>
          </w:tcPr>
          <w:p w:rsidRPr="008920DC" w:rsidR="008920DC" w:rsidP="008920DC" w:rsidRDefault="008920DC" w14:paraId="4B50C01B" w14:textId="77777777">
            <w:pPr>
              <w:spacing w:after="0" w:line="240" w:lineRule="auto"/>
              <w:rPr>
                <w:rFonts w:ascii="Calibri" w:hAnsi="Calibri" w:eastAsia="Times New Roman" w:cs="Calibri"/>
                <w:b/>
                <w:bCs/>
                <w:color w:val="000000"/>
                <w:sz w:val="20"/>
                <w:szCs w:val="20"/>
                <w:lang w:val="en-IN" w:eastAsia="en-IN"/>
              </w:rPr>
            </w:pPr>
          </w:p>
        </w:tc>
        <w:tc>
          <w:tcPr>
            <w:tcW w:w="843" w:type="dxa"/>
            <w:vMerge/>
            <w:tcBorders>
              <w:top w:val="nil"/>
              <w:left w:val="single" w:color="auto" w:sz="4" w:space="0"/>
              <w:bottom w:val="single" w:color="000000" w:sz="4" w:space="0"/>
              <w:right w:val="single" w:color="auto" w:sz="4" w:space="0"/>
            </w:tcBorders>
            <w:vAlign w:val="center"/>
            <w:hideMark/>
          </w:tcPr>
          <w:p w:rsidRPr="008920DC" w:rsidR="008920DC" w:rsidP="008920DC" w:rsidRDefault="008920DC" w14:paraId="73E69ED4" w14:textId="77777777">
            <w:pPr>
              <w:spacing w:after="0" w:line="240" w:lineRule="auto"/>
              <w:rPr>
                <w:rFonts w:ascii="Calibri" w:hAnsi="Calibri" w:eastAsia="Times New Roman" w:cs="Calibri"/>
                <w:b/>
                <w:bCs/>
                <w:color w:val="000000"/>
                <w:sz w:val="20"/>
                <w:szCs w:val="20"/>
                <w:lang w:val="en-IN" w:eastAsia="en-IN"/>
              </w:rPr>
            </w:pPr>
          </w:p>
        </w:tc>
        <w:tc>
          <w:tcPr>
            <w:tcW w:w="1086" w:type="dxa"/>
            <w:vMerge/>
            <w:tcBorders>
              <w:top w:val="nil"/>
              <w:left w:val="single" w:color="auto" w:sz="4" w:space="0"/>
              <w:bottom w:val="single" w:color="000000" w:sz="4" w:space="0"/>
              <w:right w:val="single" w:color="auto" w:sz="4" w:space="0"/>
            </w:tcBorders>
            <w:vAlign w:val="center"/>
            <w:hideMark/>
          </w:tcPr>
          <w:p w:rsidRPr="008920DC" w:rsidR="008920DC" w:rsidP="008920DC" w:rsidRDefault="008920DC" w14:paraId="71680EBE" w14:textId="77777777">
            <w:pPr>
              <w:spacing w:after="0" w:line="240" w:lineRule="auto"/>
              <w:rPr>
                <w:rFonts w:ascii="Calibri" w:hAnsi="Calibri" w:eastAsia="Times New Roman" w:cs="Calibri"/>
                <w:b/>
                <w:bCs/>
                <w:color w:val="000000"/>
                <w:sz w:val="20"/>
                <w:szCs w:val="20"/>
                <w:lang w:val="en-IN" w:eastAsia="en-IN"/>
              </w:rPr>
            </w:pPr>
          </w:p>
        </w:tc>
        <w:tc>
          <w:tcPr>
            <w:tcW w:w="843" w:type="dxa"/>
            <w:vMerge/>
            <w:tcBorders>
              <w:top w:val="nil"/>
              <w:left w:val="single" w:color="auto" w:sz="4" w:space="0"/>
              <w:bottom w:val="single" w:color="000000" w:sz="4" w:space="0"/>
              <w:right w:val="single" w:color="auto" w:sz="4" w:space="0"/>
            </w:tcBorders>
            <w:vAlign w:val="center"/>
            <w:hideMark/>
          </w:tcPr>
          <w:p w:rsidRPr="008920DC" w:rsidR="008920DC" w:rsidP="008920DC" w:rsidRDefault="008920DC" w14:paraId="400A863C" w14:textId="77777777">
            <w:pPr>
              <w:spacing w:after="0" w:line="240" w:lineRule="auto"/>
              <w:rPr>
                <w:rFonts w:ascii="Calibri" w:hAnsi="Calibri" w:eastAsia="Times New Roman" w:cs="Calibri"/>
                <w:b/>
                <w:bCs/>
                <w:color w:val="000000"/>
                <w:sz w:val="20"/>
                <w:szCs w:val="20"/>
                <w:lang w:val="en-IN" w:eastAsia="en-IN"/>
              </w:rPr>
            </w:pPr>
          </w:p>
        </w:tc>
        <w:tc>
          <w:tcPr>
            <w:tcW w:w="1399" w:type="dxa"/>
            <w:vMerge/>
            <w:tcBorders>
              <w:top w:val="nil"/>
              <w:left w:val="single" w:color="auto" w:sz="4" w:space="0"/>
              <w:bottom w:val="single" w:color="000000" w:sz="4" w:space="0"/>
              <w:right w:val="single" w:color="auto" w:sz="4" w:space="0"/>
            </w:tcBorders>
            <w:vAlign w:val="center"/>
            <w:hideMark/>
          </w:tcPr>
          <w:p w:rsidRPr="008920DC" w:rsidR="008920DC" w:rsidP="008920DC" w:rsidRDefault="008920DC" w14:paraId="6ECC8555" w14:textId="77777777">
            <w:pPr>
              <w:spacing w:after="0" w:line="240" w:lineRule="auto"/>
              <w:rPr>
                <w:rFonts w:ascii="Calibri" w:hAnsi="Calibri" w:eastAsia="Times New Roman" w:cs="Calibri"/>
                <w:b/>
                <w:bCs/>
                <w:color w:val="000000"/>
                <w:sz w:val="20"/>
                <w:szCs w:val="20"/>
                <w:lang w:val="en-IN" w:eastAsia="en-IN"/>
              </w:rPr>
            </w:pPr>
          </w:p>
        </w:tc>
      </w:tr>
      <w:tr w:rsidRPr="008920DC" w:rsidR="002A4BAA" w:rsidTr="002A4BAA" w14:paraId="49AA65BC"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7D962970"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L1</w:t>
            </w:r>
          </w:p>
        </w:tc>
        <w:tc>
          <w:tcPr>
            <w:tcW w:w="102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4C0AEB8"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A1</w:t>
            </w:r>
          </w:p>
        </w:tc>
        <w:tc>
          <w:tcPr>
            <w:tcW w:w="101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6EFB743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04-Feb-20</w:t>
            </w:r>
          </w:p>
        </w:tc>
        <w:tc>
          <w:tcPr>
            <w:tcW w:w="117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3FA6B56E"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7,500.00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798B0736"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2,000.00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65A0A30B"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5,500.00</w:t>
            </w:r>
          </w:p>
        </w:tc>
        <w:tc>
          <w:tcPr>
            <w:tcW w:w="1031"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5E9BC3B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4,125.00</w:t>
            </w:r>
          </w:p>
        </w:tc>
        <w:tc>
          <w:tcPr>
            <w:tcW w:w="700"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18B06B2C"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30C3E17"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7B6E0A8"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1086"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DD560E0"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97.19</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DF25508"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17.49</w:t>
            </w:r>
          </w:p>
        </w:tc>
        <w:tc>
          <w:tcPr>
            <w:tcW w:w="1399"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4B4DDB6"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4,239.69</w:t>
            </w:r>
          </w:p>
        </w:tc>
      </w:tr>
      <w:tr w:rsidRPr="008920DC" w:rsidR="002A4BAA" w:rsidTr="002A4BAA" w14:paraId="44A3056A"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290DB63D"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L2</w:t>
            </w:r>
          </w:p>
        </w:tc>
        <w:tc>
          <w:tcPr>
            <w:tcW w:w="102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E150CF1"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A2</w:t>
            </w:r>
          </w:p>
        </w:tc>
        <w:tc>
          <w:tcPr>
            <w:tcW w:w="101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89E37A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05-Feb-20</w:t>
            </w:r>
          </w:p>
        </w:tc>
        <w:tc>
          <w:tcPr>
            <w:tcW w:w="117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8CA64D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5,000.00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178BCED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3,000.00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698B1187"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2,000.00</w:t>
            </w:r>
          </w:p>
        </w:tc>
        <w:tc>
          <w:tcPr>
            <w:tcW w:w="1031"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172C58D0"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1,500.00</w:t>
            </w:r>
          </w:p>
        </w:tc>
        <w:tc>
          <w:tcPr>
            <w:tcW w:w="700"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1B57E534"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1600B3DD"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3400F310"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1086"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379751F"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35.34</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58EE49B"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6.36</w:t>
            </w:r>
          </w:p>
        </w:tc>
        <w:tc>
          <w:tcPr>
            <w:tcW w:w="1399"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5E4C694"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1,541.70</w:t>
            </w:r>
          </w:p>
        </w:tc>
      </w:tr>
      <w:tr w:rsidRPr="008920DC" w:rsidR="002A4BAA" w:rsidTr="002A4BAA" w14:paraId="00195507"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3D1391B1"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L3</w:t>
            </w:r>
          </w:p>
        </w:tc>
        <w:tc>
          <w:tcPr>
            <w:tcW w:w="102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32C91981"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A3</w:t>
            </w:r>
          </w:p>
        </w:tc>
        <w:tc>
          <w:tcPr>
            <w:tcW w:w="101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67E43A6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10-Feb-20</w:t>
            </w:r>
          </w:p>
        </w:tc>
        <w:tc>
          <w:tcPr>
            <w:tcW w:w="117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39A1B21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20,000.00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0B3A4EC3"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10,000.00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56EC54F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10,000.00</w:t>
            </w:r>
          </w:p>
        </w:tc>
        <w:tc>
          <w:tcPr>
            <w:tcW w:w="1031"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4384AEE5"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7,500.00</w:t>
            </w:r>
          </w:p>
        </w:tc>
        <w:tc>
          <w:tcPr>
            <w:tcW w:w="700"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54366A3F"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696D1AC"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2F684B5"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1086"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664DE9B2"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176.71</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60B389D"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31.81</w:t>
            </w:r>
          </w:p>
        </w:tc>
        <w:tc>
          <w:tcPr>
            <w:tcW w:w="1399"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787CEE8"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7,708.52</w:t>
            </w:r>
          </w:p>
        </w:tc>
      </w:tr>
      <w:tr w:rsidRPr="008920DC" w:rsidR="002A4BAA" w:rsidTr="002A4BAA" w14:paraId="356D51F8"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66DFB09A"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L4</w:t>
            </w:r>
          </w:p>
        </w:tc>
        <w:tc>
          <w:tcPr>
            <w:tcW w:w="102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E86F397"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A4</w:t>
            </w:r>
          </w:p>
        </w:tc>
        <w:tc>
          <w:tcPr>
            <w:tcW w:w="101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A3BC1B3"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10-Feb-20</w:t>
            </w:r>
          </w:p>
        </w:tc>
        <w:tc>
          <w:tcPr>
            <w:tcW w:w="117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31829B56"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18,750.00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7A8E0BA1"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15,000.00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36611414"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3,750.00</w:t>
            </w:r>
          </w:p>
        </w:tc>
        <w:tc>
          <w:tcPr>
            <w:tcW w:w="1031"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454C0F05"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2,812.50</w:t>
            </w:r>
          </w:p>
        </w:tc>
        <w:tc>
          <w:tcPr>
            <w:tcW w:w="700"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11E8FECC"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328392A1"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7C9CFF01"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1086"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DEFC55F"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66.27</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627398A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11.93</w:t>
            </w:r>
          </w:p>
        </w:tc>
        <w:tc>
          <w:tcPr>
            <w:tcW w:w="1399"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7B492B8"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2,890.70</w:t>
            </w:r>
          </w:p>
        </w:tc>
      </w:tr>
      <w:tr w:rsidRPr="008920DC" w:rsidR="002A4BAA" w:rsidTr="002A4BAA" w14:paraId="43208F89"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3DEE689E"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L5</w:t>
            </w:r>
          </w:p>
        </w:tc>
        <w:tc>
          <w:tcPr>
            <w:tcW w:w="102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7E3040D9"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A5</w:t>
            </w:r>
          </w:p>
        </w:tc>
        <w:tc>
          <w:tcPr>
            <w:tcW w:w="101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1C34C1A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12-Feb-20</w:t>
            </w:r>
          </w:p>
        </w:tc>
        <w:tc>
          <w:tcPr>
            <w:tcW w:w="117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EF661E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4,500.00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3D17089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5,000.00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37B1D76F"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c>
          <w:tcPr>
            <w:tcW w:w="1031"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3CA28ED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c>
          <w:tcPr>
            <w:tcW w:w="700"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434EE64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4E554FD"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CFA38E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1086"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16663C08"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6B19BC45"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c>
          <w:tcPr>
            <w:tcW w:w="1399"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5589A34"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r>
      <w:tr w:rsidRPr="008920DC" w:rsidR="002A4BAA" w:rsidTr="002A4BAA" w14:paraId="4B7A8B9F"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532F6205"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L6</w:t>
            </w:r>
          </w:p>
        </w:tc>
        <w:tc>
          <w:tcPr>
            <w:tcW w:w="102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BD03F31"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A6</w:t>
            </w:r>
          </w:p>
        </w:tc>
        <w:tc>
          <w:tcPr>
            <w:tcW w:w="101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F1531C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12-Feb-20</w:t>
            </w:r>
          </w:p>
        </w:tc>
        <w:tc>
          <w:tcPr>
            <w:tcW w:w="117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B23D6F1"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6,000.00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38F9BD1C"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7,000.00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5FD8A1AE"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c>
          <w:tcPr>
            <w:tcW w:w="1031"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14BF6721"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c>
          <w:tcPr>
            <w:tcW w:w="700"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0DE42B71"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563485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CDB3DF2"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1086"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11E44EEC"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7EB47DAF"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c>
          <w:tcPr>
            <w:tcW w:w="1399"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6D46AD7D"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0.00</w:t>
            </w:r>
          </w:p>
        </w:tc>
      </w:tr>
      <w:tr w:rsidRPr="008920DC" w:rsidR="002A4BAA" w:rsidTr="002A4BAA" w14:paraId="5EE12354"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374B2C4D"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L7</w:t>
            </w:r>
          </w:p>
        </w:tc>
        <w:tc>
          <w:tcPr>
            <w:tcW w:w="102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9EF6222"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A7</w:t>
            </w:r>
          </w:p>
        </w:tc>
        <w:tc>
          <w:tcPr>
            <w:tcW w:w="101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F949C3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28-Jan-20</w:t>
            </w:r>
          </w:p>
        </w:tc>
        <w:tc>
          <w:tcPr>
            <w:tcW w:w="117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133A29CD"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7,950.50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396250F3"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3,000.00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0BC84BF4"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4,950.50</w:t>
            </w:r>
          </w:p>
        </w:tc>
        <w:tc>
          <w:tcPr>
            <w:tcW w:w="1031"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1E1682AB"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3,712.88</w:t>
            </w:r>
          </w:p>
        </w:tc>
        <w:tc>
          <w:tcPr>
            <w:tcW w:w="700"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609FA858"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680A2A15"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68FD59F8"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1086"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A715FF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87.48</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A7BCE57"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15.75</w:t>
            </w:r>
          </w:p>
        </w:tc>
        <w:tc>
          <w:tcPr>
            <w:tcW w:w="1399"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AA7B541"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3,816.10</w:t>
            </w:r>
          </w:p>
        </w:tc>
      </w:tr>
      <w:tr w:rsidRPr="008920DC" w:rsidR="002A4BAA" w:rsidTr="002A4BAA" w14:paraId="12E34AFC"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7E152780"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L8</w:t>
            </w:r>
          </w:p>
        </w:tc>
        <w:tc>
          <w:tcPr>
            <w:tcW w:w="102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C995F7A"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A8</w:t>
            </w:r>
          </w:p>
        </w:tc>
        <w:tc>
          <w:tcPr>
            <w:tcW w:w="101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72F0761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27-Jan-20</w:t>
            </w:r>
          </w:p>
        </w:tc>
        <w:tc>
          <w:tcPr>
            <w:tcW w:w="117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DEFB8C9"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11,253.50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4090BBE1"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10,000.00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0B847DCF"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1,253.50</w:t>
            </w:r>
          </w:p>
        </w:tc>
        <w:tc>
          <w:tcPr>
            <w:tcW w:w="1031"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74DB2438"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940.13</w:t>
            </w:r>
          </w:p>
        </w:tc>
        <w:tc>
          <w:tcPr>
            <w:tcW w:w="700"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16097720"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42BC6FE"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1E7DB2E0"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1086"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744027B"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22.15</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672010FB"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3.99</w:t>
            </w:r>
          </w:p>
        </w:tc>
        <w:tc>
          <w:tcPr>
            <w:tcW w:w="1399"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4386764"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966.26</w:t>
            </w:r>
          </w:p>
        </w:tc>
      </w:tr>
      <w:tr w:rsidRPr="008920DC" w:rsidR="002A4BAA" w:rsidTr="002A4BAA" w14:paraId="49732B96"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34C06F5A"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L9</w:t>
            </w:r>
          </w:p>
        </w:tc>
        <w:tc>
          <w:tcPr>
            <w:tcW w:w="102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57CA650"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A9</w:t>
            </w:r>
          </w:p>
        </w:tc>
        <w:tc>
          <w:tcPr>
            <w:tcW w:w="101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A052401"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27-Jan-20</w:t>
            </w:r>
          </w:p>
        </w:tc>
        <w:tc>
          <w:tcPr>
            <w:tcW w:w="117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2430525"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17,587.50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00291A90"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15,000.00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43ECA9AE"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2,587.50</w:t>
            </w:r>
          </w:p>
        </w:tc>
        <w:tc>
          <w:tcPr>
            <w:tcW w:w="1031"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693647DC"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1,940.63</w:t>
            </w:r>
          </w:p>
        </w:tc>
        <w:tc>
          <w:tcPr>
            <w:tcW w:w="700"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626FAE5E"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7181381E"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552CD4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1086"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49A430F"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45.72</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3D0B729D"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8.23</w:t>
            </w:r>
          </w:p>
        </w:tc>
        <w:tc>
          <w:tcPr>
            <w:tcW w:w="1399"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7B38B48B"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1,994.58</w:t>
            </w:r>
          </w:p>
        </w:tc>
      </w:tr>
      <w:tr w:rsidRPr="008920DC" w:rsidR="002A4BAA" w:rsidTr="002A4BAA" w14:paraId="3920EFB1"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625BF354"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L10</w:t>
            </w:r>
          </w:p>
        </w:tc>
        <w:tc>
          <w:tcPr>
            <w:tcW w:w="102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7C92D58C"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A10</w:t>
            </w:r>
          </w:p>
        </w:tc>
        <w:tc>
          <w:tcPr>
            <w:tcW w:w="101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8175B9D"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27-Jan-20</w:t>
            </w:r>
          </w:p>
        </w:tc>
        <w:tc>
          <w:tcPr>
            <w:tcW w:w="117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3226456"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24,578.00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797009F6"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20,000.00</w:t>
            </w:r>
          </w:p>
        </w:tc>
        <w:tc>
          <w:tcPr>
            <w:tcW w:w="1026"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5A3B1096"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4,578.00</w:t>
            </w:r>
          </w:p>
        </w:tc>
        <w:tc>
          <w:tcPr>
            <w:tcW w:w="1031" w:type="dxa"/>
            <w:tcBorders>
              <w:top w:val="nil"/>
              <w:left w:val="nil"/>
              <w:bottom w:val="single" w:color="auto" w:sz="8" w:space="0"/>
              <w:right w:val="single" w:color="auto" w:sz="8" w:space="0"/>
            </w:tcBorders>
            <w:shd w:val="clear" w:color="auto" w:fill="auto"/>
            <w:noWrap/>
            <w:vAlign w:val="center"/>
            <w:hideMark/>
          </w:tcPr>
          <w:p w:rsidRPr="008920DC" w:rsidR="008920DC" w:rsidP="008920DC" w:rsidRDefault="008920DC" w14:paraId="26F82BD3"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3,433.50</w:t>
            </w:r>
          </w:p>
        </w:tc>
        <w:tc>
          <w:tcPr>
            <w:tcW w:w="700"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19B6159F"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25-Jul-20</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796831AD"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D46AD8A"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86</w:t>
            </w:r>
          </w:p>
        </w:tc>
        <w:tc>
          <w:tcPr>
            <w:tcW w:w="1086"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B7C4BFF"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80.90</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3A7C2657"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14.56</w:t>
            </w:r>
          </w:p>
        </w:tc>
        <w:tc>
          <w:tcPr>
            <w:tcW w:w="1399"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7D7B3FE"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3,528.96</w:t>
            </w:r>
          </w:p>
        </w:tc>
      </w:tr>
      <w:tr w:rsidRPr="008920DC" w:rsidR="002A4BAA" w:rsidTr="002A4BAA" w14:paraId="28D38D91" w14:textId="77777777">
        <w:trPr>
          <w:trHeight w:val="300"/>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8920DC" w:rsidR="008920DC" w:rsidP="008920DC" w:rsidRDefault="008920DC" w14:paraId="3F9819AA"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 </w:t>
            </w:r>
          </w:p>
        </w:tc>
        <w:tc>
          <w:tcPr>
            <w:tcW w:w="1021"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491D69B8"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 </w:t>
            </w:r>
          </w:p>
        </w:tc>
        <w:tc>
          <w:tcPr>
            <w:tcW w:w="101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86DA551"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 </w:t>
            </w:r>
          </w:p>
        </w:tc>
        <w:tc>
          <w:tcPr>
            <w:tcW w:w="1178"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716BD65C" w14:textId="77777777">
            <w:pPr>
              <w:spacing w:after="0" w:line="240" w:lineRule="auto"/>
              <w:jc w:val="right"/>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1,23,119.50</w:t>
            </w:r>
          </w:p>
        </w:tc>
        <w:tc>
          <w:tcPr>
            <w:tcW w:w="1026" w:type="dxa"/>
            <w:tcBorders>
              <w:top w:val="single" w:color="auto" w:sz="4" w:space="0"/>
              <w:left w:val="nil"/>
              <w:bottom w:val="single" w:color="auto" w:sz="4" w:space="0"/>
              <w:right w:val="single" w:color="auto" w:sz="4" w:space="0"/>
            </w:tcBorders>
            <w:shd w:val="clear" w:color="auto" w:fill="auto"/>
            <w:noWrap/>
            <w:vAlign w:val="bottom"/>
            <w:hideMark/>
          </w:tcPr>
          <w:p w:rsidRPr="008920DC" w:rsidR="008920DC" w:rsidP="008920DC" w:rsidRDefault="008920DC" w14:paraId="510B81A1" w14:textId="77777777">
            <w:pPr>
              <w:spacing w:after="0" w:line="240" w:lineRule="auto"/>
              <w:rPr>
                <w:rFonts w:ascii="Calibri" w:hAnsi="Calibri" w:eastAsia="Times New Roman" w:cs="Calibri"/>
                <w:color w:val="000000"/>
                <w:lang w:val="en-IN" w:eastAsia="en-IN"/>
              </w:rPr>
            </w:pPr>
            <w:r w:rsidRPr="008920DC">
              <w:rPr>
                <w:rFonts w:ascii="Calibri" w:hAnsi="Calibri" w:eastAsia="Times New Roman" w:cs="Calibri"/>
                <w:color w:val="000000"/>
                <w:lang w:val="en-IN" w:eastAsia="en-IN"/>
              </w:rPr>
              <w:t> </w:t>
            </w:r>
          </w:p>
        </w:tc>
        <w:tc>
          <w:tcPr>
            <w:tcW w:w="1026" w:type="dxa"/>
            <w:tcBorders>
              <w:top w:val="single" w:color="auto" w:sz="4" w:space="0"/>
              <w:left w:val="nil"/>
              <w:bottom w:val="single" w:color="auto" w:sz="4" w:space="0"/>
              <w:right w:val="single" w:color="auto" w:sz="4" w:space="0"/>
            </w:tcBorders>
            <w:shd w:val="clear" w:color="auto" w:fill="auto"/>
            <w:noWrap/>
            <w:vAlign w:val="bottom"/>
            <w:hideMark/>
          </w:tcPr>
          <w:p w:rsidRPr="008920DC" w:rsidR="008920DC" w:rsidP="008920DC" w:rsidRDefault="008920DC" w14:paraId="4178E138" w14:textId="77777777">
            <w:pPr>
              <w:spacing w:after="0" w:line="240" w:lineRule="auto"/>
              <w:rPr>
                <w:rFonts w:ascii="Calibri" w:hAnsi="Calibri" w:eastAsia="Times New Roman" w:cs="Calibri"/>
                <w:color w:val="000000"/>
                <w:lang w:val="en-IN" w:eastAsia="en-IN"/>
              </w:rPr>
            </w:pPr>
            <w:r w:rsidRPr="008920DC">
              <w:rPr>
                <w:rFonts w:ascii="Calibri" w:hAnsi="Calibri" w:eastAsia="Times New Roman" w:cs="Calibri"/>
                <w:color w:val="000000"/>
                <w:lang w:val="en-IN" w:eastAsia="en-IN"/>
              </w:rPr>
              <w:t> </w:t>
            </w:r>
          </w:p>
        </w:tc>
        <w:tc>
          <w:tcPr>
            <w:tcW w:w="1031" w:type="dxa"/>
            <w:tcBorders>
              <w:top w:val="single" w:color="auto" w:sz="4" w:space="0"/>
              <w:left w:val="nil"/>
              <w:bottom w:val="single" w:color="auto" w:sz="4" w:space="0"/>
              <w:right w:val="single" w:color="auto" w:sz="4" w:space="0"/>
            </w:tcBorders>
            <w:shd w:val="clear" w:color="auto" w:fill="auto"/>
            <w:noWrap/>
            <w:vAlign w:val="center"/>
            <w:hideMark/>
          </w:tcPr>
          <w:p w:rsidRPr="008920DC" w:rsidR="008920DC" w:rsidP="008920DC" w:rsidRDefault="008920DC" w14:paraId="5564F21E" w14:textId="77777777">
            <w:pPr>
              <w:spacing w:after="0" w:line="240" w:lineRule="auto"/>
              <w:jc w:val="right"/>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25,964.63</w:t>
            </w:r>
          </w:p>
        </w:tc>
        <w:tc>
          <w:tcPr>
            <w:tcW w:w="700"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1CA93B66" w14:textId="77777777">
            <w:pPr>
              <w:spacing w:after="0" w:line="240" w:lineRule="auto"/>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 </w:t>
            </w:r>
          </w:p>
        </w:tc>
        <w:tc>
          <w:tcPr>
            <w:tcW w:w="857"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23586B02" w14:textId="77777777">
            <w:pPr>
              <w:spacing w:after="0" w:line="240" w:lineRule="auto"/>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 </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120DF2FD" w14:textId="77777777">
            <w:pPr>
              <w:spacing w:after="0" w:line="240" w:lineRule="auto"/>
              <w:rPr>
                <w:rFonts w:ascii="Calibri" w:hAnsi="Calibri" w:eastAsia="Times New Roman" w:cs="Calibri"/>
                <w:color w:val="000000"/>
                <w:sz w:val="20"/>
                <w:szCs w:val="20"/>
                <w:lang w:val="en-IN" w:eastAsia="en-IN"/>
              </w:rPr>
            </w:pPr>
            <w:r w:rsidRPr="008920DC">
              <w:rPr>
                <w:rFonts w:ascii="Calibri" w:hAnsi="Calibri" w:eastAsia="Times New Roman" w:cs="Calibri"/>
                <w:color w:val="000000"/>
                <w:sz w:val="20"/>
                <w:szCs w:val="20"/>
                <w:lang w:val="en-IN" w:eastAsia="en-IN"/>
              </w:rPr>
              <w:t> </w:t>
            </w:r>
          </w:p>
        </w:tc>
        <w:tc>
          <w:tcPr>
            <w:tcW w:w="1086"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3C2F7D6C" w14:textId="77777777">
            <w:pPr>
              <w:spacing w:after="0" w:line="240" w:lineRule="auto"/>
              <w:jc w:val="right"/>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611.77</w:t>
            </w:r>
          </w:p>
        </w:tc>
        <w:tc>
          <w:tcPr>
            <w:tcW w:w="843"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04EB63D7" w14:textId="77777777">
            <w:pPr>
              <w:spacing w:after="0" w:line="240" w:lineRule="auto"/>
              <w:jc w:val="right"/>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110.12</w:t>
            </w:r>
          </w:p>
        </w:tc>
        <w:tc>
          <w:tcPr>
            <w:tcW w:w="1399" w:type="dxa"/>
            <w:tcBorders>
              <w:top w:val="nil"/>
              <w:left w:val="nil"/>
              <w:bottom w:val="single" w:color="auto" w:sz="4" w:space="0"/>
              <w:right w:val="single" w:color="auto" w:sz="4" w:space="0"/>
            </w:tcBorders>
            <w:shd w:val="clear" w:color="auto" w:fill="auto"/>
            <w:noWrap/>
            <w:vAlign w:val="center"/>
            <w:hideMark/>
          </w:tcPr>
          <w:p w:rsidRPr="008920DC" w:rsidR="008920DC" w:rsidP="008920DC" w:rsidRDefault="008920DC" w14:paraId="5561ED25" w14:textId="77777777">
            <w:pPr>
              <w:spacing w:after="0" w:line="240" w:lineRule="auto"/>
              <w:jc w:val="right"/>
              <w:rPr>
                <w:rFonts w:ascii="Calibri" w:hAnsi="Calibri" w:eastAsia="Times New Roman" w:cs="Calibri"/>
                <w:b/>
                <w:bCs/>
                <w:color w:val="000000"/>
                <w:sz w:val="20"/>
                <w:szCs w:val="20"/>
                <w:lang w:val="en-IN" w:eastAsia="en-IN"/>
              </w:rPr>
            </w:pPr>
            <w:r w:rsidRPr="008920DC">
              <w:rPr>
                <w:rFonts w:ascii="Calibri" w:hAnsi="Calibri" w:eastAsia="Times New Roman" w:cs="Calibri"/>
                <w:b/>
                <w:bCs/>
                <w:color w:val="000000"/>
                <w:sz w:val="20"/>
                <w:szCs w:val="20"/>
                <w:lang w:val="en-IN" w:eastAsia="en-IN"/>
              </w:rPr>
              <w:t>26,686.51</w:t>
            </w:r>
          </w:p>
        </w:tc>
      </w:tr>
    </w:tbl>
    <w:p w:rsidR="006E5FFA" w:rsidP="006E5FFA" w:rsidRDefault="006E5FFA" w14:paraId="414329BF" w14:textId="77777777">
      <w:pPr>
        <w:spacing w:line="252" w:lineRule="auto"/>
        <w:jc w:val="both"/>
        <w:rPr>
          <w:b/>
        </w:rPr>
      </w:pPr>
    </w:p>
    <w:p w:rsidRPr="009F6774" w:rsidR="006E5FFA" w:rsidP="004B2913" w:rsidRDefault="006E5FFA" w14:paraId="48A5608C" w14:textId="1ECABE66">
      <w:pPr>
        <w:pStyle w:val="ListParagraph"/>
        <w:numPr>
          <w:ilvl w:val="0"/>
          <w:numId w:val="46"/>
        </w:numPr>
      </w:pPr>
      <w:r w:rsidRPr="004B2913">
        <w:rPr>
          <w:rFonts w:ascii="Calibri" w:hAnsi="Calibri" w:eastAsia="Times New Roman" w:cs="Calibri"/>
          <w:b/>
          <w:bCs/>
          <w:color w:val="000000"/>
          <w:sz w:val="20"/>
          <w:szCs w:val="20"/>
        </w:rPr>
        <w:t>Date of Recovery (From Borrower to MLI</w:t>
      </w:r>
      <w:r w:rsidRPr="004B2913">
        <w:rPr>
          <w:rFonts w:ascii="Calibri" w:hAnsi="Calibri" w:eastAsia="Times New Roman" w:cs="Calibri"/>
          <w:bCs/>
          <w:color w:val="000000"/>
          <w:sz w:val="20"/>
          <w:szCs w:val="20"/>
        </w:rPr>
        <w:t>):</w:t>
      </w:r>
      <w:r w:rsidRPr="004B2913">
        <w:rPr>
          <w:rFonts w:ascii="Calibri" w:hAnsi="Calibri" w:eastAsia="Times New Roman" w:cs="Calibri"/>
          <w:b/>
          <w:bCs/>
          <w:color w:val="000000"/>
          <w:sz w:val="20"/>
          <w:szCs w:val="20"/>
        </w:rPr>
        <w:t>-</w:t>
      </w:r>
      <w:r w:rsidRPr="004B2913">
        <w:rPr>
          <w:rFonts w:ascii="Calibri" w:hAnsi="Calibri" w:eastAsia="Times New Roman" w:cs="Calibri"/>
          <w:bCs/>
          <w:color w:val="000000"/>
          <w:sz w:val="20"/>
          <w:szCs w:val="20"/>
        </w:rPr>
        <w:t xml:space="preserve"> System will take it from input file as it is.</w:t>
      </w:r>
    </w:p>
    <w:p w:rsidRPr="004B2913" w:rsidR="004B2913" w:rsidP="004B2913" w:rsidRDefault="006E5FFA" w14:paraId="5D740C6C" w14:textId="77777777">
      <w:pPr>
        <w:pStyle w:val="ListParagraph"/>
        <w:numPr>
          <w:ilvl w:val="0"/>
          <w:numId w:val="46"/>
        </w:numPr>
      </w:pPr>
      <w:r w:rsidRPr="004B2913">
        <w:rPr>
          <w:rFonts w:ascii="Calibri" w:hAnsi="Calibri" w:eastAsia="Times New Roman" w:cs="Calibri"/>
          <w:b/>
          <w:bCs/>
          <w:color w:val="000000"/>
          <w:sz w:val="20"/>
          <w:szCs w:val="20"/>
        </w:rPr>
        <w:t xml:space="preserve">Recovery Amount (Entire amount):- </w:t>
      </w:r>
      <w:r w:rsidRPr="004B2913">
        <w:rPr>
          <w:rFonts w:ascii="Calibri" w:hAnsi="Calibri" w:eastAsia="Times New Roman" w:cs="Calibri"/>
          <w:bCs/>
          <w:color w:val="000000"/>
          <w:sz w:val="20"/>
          <w:szCs w:val="20"/>
        </w:rPr>
        <w:t>System will take it from input file as it is.</w:t>
      </w:r>
    </w:p>
    <w:p w:rsidRPr="004B2913" w:rsidR="004B2913" w:rsidP="004B2913" w:rsidRDefault="006E5FFA" w14:paraId="5F9F6CF2" w14:textId="2C4C0048">
      <w:pPr>
        <w:pStyle w:val="ListParagraph"/>
        <w:numPr>
          <w:ilvl w:val="0"/>
          <w:numId w:val="46"/>
        </w:numPr>
      </w:pPr>
      <w:r w:rsidRPr="004B2913">
        <w:rPr>
          <w:rFonts w:ascii="Calibri" w:hAnsi="Calibri" w:eastAsia="Times New Roman" w:cs="Calibri"/>
          <w:b/>
          <w:bCs/>
          <w:color w:val="000000"/>
          <w:sz w:val="20"/>
          <w:szCs w:val="20"/>
        </w:rPr>
        <w:t xml:space="preserve">Recovery Amount (NCGTC Share ) :- </w:t>
      </w:r>
      <w:r w:rsidRPr="0094027A" w:rsidR="009B2751">
        <w:rPr>
          <w:rFonts w:ascii="Calibri" w:hAnsi="Calibri" w:eastAsia="Times New Roman" w:cs="Calibri"/>
          <w:bCs/>
          <w:color w:val="000000"/>
          <w:sz w:val="20"/>
          <w:szCs w:val="20"/>
        </w:rPr>
        <w:t>Net of Recovery *50% or 75% (The NCGTC Percentage is adjustable from the docket (e.g., 50% or 75%), 50% share will be applicable for all the records coming under 2019 -2020 profiles and 2020 and ahead will be having 75% as the Recovery Share Percentage).</w:t>
      </w:r>
    </w:p>
    <w:p w:rsidRPr="004B2913" w:rsidR="004B2913" w:rsidP="004B2913" w:rsidRDefault="006E5FFA" w14:paraId="1FD01C23" w14:textId="77777777">
      <w:pPr>
        <w:pStyle w:val="ListParagraph"/>
        <w:numPr>
          <w:ilvl w:val="0"/>
          <w:numId w:val="46"/>
        </w:numPr>
      </w:pPr>
      <w:r w:rsidRPr="004B2913">
        <w:rPr>
          <w:rFonts w:ascii="Calibri" w:hAnsi="Calibri" w:eastAsia="Times New Roman" w:cs="Calibri"/>
          <w:b/>
          <w:bCs/>
          <w:color w:val="000000"/>
          <w:sz w:val="20"/>
          <w:szCs w:val="20"/>
        </w:rPr>
        <w:t>DATE when  the last tranche for full recovery  payment is received :-</w:t>
      </w:r>
      <w:r w:rsidRPr="004B2913">
        <w:rPr>
          <w:rFonts w:ascii="Calibri" w:hAnsi="Calibri" w:eastAsia="Times New Roman" w:cs="Calibri"/>
          <w:bCs/>
          <w:color w:val="000000"/>
          <w:sz w:val="20"/>
          <w:szCs w:val="20"/>
        </w:rPr>
        <w:t xml:space="preserve"> NCGTC accountant reconciliation date </w:t>
      </w:r>
      <w:r w:rsidR="004B2913">
        <w:rPr>
          <w:rFonts w:ascii="Calibri" w:hAnsi="Calibri" w:eastAsia="Times New Roman" w:cs="Calibri"/>
          <w:bCs/>
          <w:color w:val="000000"/>
          <w:sz w:val="20"/>
          <w:szCs w:val="20"/>
        </w:rPr>
        <w:t>at the time of recovery payment</w:t>
      </w:r>
    </w:p>
    <w:p w:rsidRPr="004B2913" w:rsidR="004B2913" w:rsidP="004B2913" w:rsidRDefault="006E5FFA" w14:paraId="7952EF75" w14:textId="77777777">
      <w:pPr>
        <w:pStyle w:val="ListParagraph"/>
        <w:numPr>
          <w:ilvl w:val="0"/>
          <w:numId w:val="46"/>
        </w:numPr>
      </w:pPr>
      <w:r w:rsidRPr="004B2913">
        <w:rPr>
          <w:rFonts w:ascii="Calibri" w:hAnsi="Calibri" w:eastAsia="Times New Roman" w:cs="Calibri"/>
          <w:b/>
          <w:bCs/>
          <w:color w:val="000000"/>
          <w:sz w:val="20"/>
          <w:szCs w:val="20"/>
        </w:rPr>
        <w:t xml:space="preserve">Days Elapsed :- </w:t>
      </w:r>
      <w:r w:rsidRPr="004B2913">
        <w:rPr>
          <w:rFonts w:ascii="Calibri" w:hAnsi="Calibri" w:eastAsia="Times New Roman" w:cs="Calibri"/>
          <w:bCs/>
          <w:color w:val="000000"/>
          <w:sz w:val="20"/>
          <w:szCs w:val="20"/>
        </w:rPr>
        <w:t>Difference between Date when last tranch for full payment is received and Recovery cutoff date</w:t>
      </w:r>
      <w:r w:rsidRPr="004B2913">
        <w:rPr>
          <w:rFonts w:ascii="Calibri" w:hAnsi="Calibri" w:eastAsia="Times New Roman" w:cs="Calibri"/>
          <w:b/>
          <w:bCs/>
          <w:color w:val="000000"/>
          <w:sz w:val="20"/>
          <w:szCs w:val="20"/>
        </w:rPr>
        <w:t>.</w:t>
      </w:r>
    </w:p>
    <w:p w:rsidRPr="004B2913" w:rsidR="004B2913" w:rsidP="004B2913" w:rsidRDefault="006E5FFA" w14:paraId="07D366CD" w14:textId="77777777">
      <w:pPr>
        <w:pStyle w:val="ListParagraph"/>
        <w:numPr>
          <w:ilvl w:val="0"/>
          <w:numId w:val="46"/>
        </w:numPr>
      </w:pPr>
      <w:r w:rsidRPr="004B2913">
        <w:rPr>
          <w:rFonts w:ascii="Calibri" w:hAnsi="Calibri" w:eastAsia="Times New Roman" w:cs="Calibri"/>
          <w:b/>
          <w:bCs/>
          <w:color w:val="000000"/>
          <w:sz w:val="20"/>
          <w:szCs w:val="20"/>
        </w:rPr>
        <w:t xml:space="preserve">Eligible  Days For  Penalty  :- </w:t>
      </w:r>
      <w:r w:rsidRPr="004B2913">
        <w:rPr>
          <w:rFonts w:ascii="Calibri" w:hAnsi="Calibri" w:eastAsia="Times New Roman" w:cs="Calibri"/>
          <w:bCs/>
          <w:color w:val="000000"/>
          <w:sz w:val="20"/>
          <w:szCs w:val="20"/>
        </w:rPr>
        <w:t xml:space="preserve">In scheme level NCGTC will add Recovery Threshold days for Penalty (Days). If Days Elapsed less than or equal to  than Recovery Threshold days for Penalty (Days)  then </w:t>
      </w:r>
      <w:r w:rsidRPr="004B2913">
        <w:rPr>
          <w:rFonts w:ascii="Calibri" w:hAnsi="Calibri" w:eastAsia="Times New Roman" w:cs="Calibri"/>
          <w:b/>
          <w:bCs/>
          <w:color w:val="000000"/>
          <w:sz w:val="20"/>
          <w:szCs w:val="20"/>
        </w:rPr>
        <w:t>eligible days for Penalty</w:t>
      </w:r>
      <w:r w:rsidRPr="004B2913">
        <w:rPr>
          <w:rFonts w:ascii="Calibri" w:hAnsi="Calibri" w:eastAsia="Times New Roman" w:cs="Calibri"/>
          <w:bCs/>
          <w:color w:val="000000"/>
          <w:sz w:val="20"/>
          <w:szCs w:val="20"/>
        </w:rPr>
        <w:t xml:space="preserve"> will be </w:t>
      </w:r>
      <w:r w:rsidRPr="004B2913">
        <w:rPr>
          <w:rFonts w:ascii="Calibri" w:hAnsi="Calibri" w:eastAsia="Times New Roman" w:cs="Calibri"/>
          <w:b/>
          <w:bCs/>
          <w:color w:val="000000"/>
          <w:sz w:val="20"/>
          <w:szCs w:val="20"/>
        </w:rPr>
        <w:t>“Zero” else (Days Elapsed - Recovery Threshold days for Penalty (Days).</w:t>
      </w:r>
    </w:p>
    <w:p w:rsidRPr="004B2913" w:rsidR="004B2913" w:rsidP="004B2913" w:rsidRDefault="006E5FFA" w14:paraId="0D330495" w14:textId="77777777">
      <w:pPr>
        <w:pStyle w:val="ListParagraph"/>
        <w:numPr>
          <w:ilvl w:val="0"/>
          <w:numId w:val="46"/>
        </w:numPr>
      </w:pPr>
      <w:r w:rsidRPr="004B2913">
        <w:rPr>
          <w:rFonts w:ascii="Calibri" w:hAnsi="Calibri" w:eastAsia="Times New Roman" w:cs="Calibri"/>
          <w:b/>
          <w:bCs/>
          <w:color w:val="000000"/>
          <w:sz w:val="20"/>
          <w:szCs w:val="20"/>
        </w:rPr>
        <w:t xml:space="preserve">Penalty  Calculated :-  </w:t>
      </w:r>
      <w:r w:rsidRPr="004B2913">
        <w:rPr>
          <w:rFonts w:ascii="Calibri" w:hAnsi="Calibri" w:eastAsia="Times New Roman" w:cs="Calibri"/>
          <w:bCs/>
          <w:color w:val="000000"/>
          <w:sz w:val="20"/>
          <w:szCs w:val="20"/>
        </w:rPr>
        <w:t>(Recovery Amount (NCGTC Share) * Rate of Penalty/365* Eligible  Days For  Penalty).</w:t>
      </w:r>
    </w:p>
    <w:p w:rsidRPr="004B2913" w:rsidR="004B2913" w:rsidP="004B2913" w:rsidRDefault="006E5FFA" w14:paraId="07F9ACA2" w14:textId="77777777">
      <w:pPr>
        <w:pStyle w:val="ListParagraph"/>
        <w:numPr>
          <w:ilvl w:val="0"/>
          <w:numId w:val="46"/>
        </w:numPr>
      </w:pPr>
      <w:r w:rsidRPr="004B2913">
        <w:rPr>
          <w:rFonts w:ascii="Calibri" w:hAnsi="Calibri" w:eastAsia="Times New Roman" w:cs="Calibri"/>
          <w:b/>
          <w:bCs/>
          <w:color w:val="000000"/>
          <w:sz w:val="20"/>
          <w:szCs w:val="20"/>
        </w:rPr>
        <w:t xml:space="preserve">Tax on Penalty (@18% on E) :- </w:t>
      </w:r>
      <w:r w:rsidRPr="004B2913">
        <w:rPr>
          <w:rFonts w:ascii="Calibri" w:hAnsi="Calibri" w:eastAsia="Times New Roman" w:cs="Calibri"/>
          <w:bCs/>
          <w:color w:val="000000"/>
          <w:sz w:val="20"/>
          <w:szCs w:val="20"/>
        </w:rPr>
        <w:t xml:space="preserve"> (18% on Penalty).</w:t>
      </w:r>
    </w:p>
    <w:p w:rsidR="006E5FFA" w:rsidP="004B2913" w:rsidRDefault="006E5FFA" w14:paraId="506B89BC" w14:textId="2F809753">
      <w:pPr>
        <w:pStyle w:val="ListParagraph"/>
        <w:numPr>
          <w:ilvl w:val="0"/>
          <w:numId w:val="46"/>
        </w:numPr>
      </w:pPr>
      <w:r w:rsidRPr="004B2913">
        <w:rPr>
          <w:rFonts w:ascii="Calibri" w:hAnsi="Calibri" w:eastAsia="Times New Roman" w:cs="Calibri"/>
          <w:b/>
          <w:bCs/>
          <w:color w:val="000000"/>
          <w:sz w:val="20"/>
          <w:szCs w:val="20"/>
        </w:rPr>
        <w:t>Recovery Proceedings for Cases - Post Final Claim (A+B+C) along with Penalty/Taxes: -</w:t>
      </w:r>
      <w:r w:rsidRPr="004B2913">
        <w:rPr>
          <w:rFonts w:ascii="Calibri" w:hAnsi="Calibri" w:eastAsia="Times New Roman" w:cs="Calibri"/>
          <w:bCs/>
          <w:color w:val="000000"/>
          <w:sz w:val="20"/>
          <w:szCs w:val="20"/>
        </w:rPr>
        <w:t xml:space="preserve"> Sum of (Recovery Amount (NCGTC Share)+ Penalty + Tax on Penalty).</w:t>
      </w:r>
    </w:p>
    <w:p w:rsidR="006E5FFA" w:rsidP="006E5FFA" w:rsidRDefault="006E5FFA" w14:paraId="488FC5D1" w14:textId="77777777">
      <w:pPr>
        <w:spacing w:line="252" w:lineRule="auto"/>
        <w:jc w:val="both"/>
        <w:rPr>
          <w:b/>
        </w:rPr>
      </w:pPr>
      <w:r>
        <w:rPr>
          <w:b/>
        </w:rPr>
        <w:t>Note:</w:t>
      </w:r>
    </w:p>
    <w:p w:rsidRPr="000641D1" w:rsidR="000641D1" w:rsidP="006E5FFA" w:rsidRDefault="006E5FFA" w14:paraId="555E85E7" w14:textId="2314C15C">
      <w:pPr>
        <w:pStyle w:val="ListParagraph"/>
        <w:numPr>
          <w:ilvl w:val="0"/>
          <w:numId w:val="47"/>
        </w:numPr>
        <w:spacing w:line="252" w:lineRule="auto"/>
        <w:jc w:val="both"/>
        <w:rPr>
          <w:u w:val="single"/>
        </w:rPr>
      </w:pPr>
      <w:r>
        <w:t xml:space="preserve">Amount of INR </w:t>
      </w:r>
      <w:r w:rsidR="009434CC">
        <w:t>25,964.63</w:t>
      </w:r>
      <w:r w:rsidRPr="00CC468C">
        <w:t xml:space="preserve"> </w:t>
      </w:r>
      <w:r>
        <w:t>/- is adjusted in Final claim settlement.</w:t>
      </w:r>
    </w:p>
    <w:p w:rsidRPr="000641D1" w:rsidR="003020E4" w:rsidP="006E5FFA" w:rsidRDefault="006E5FFA" w14:paraId="32590E7F" w14:textId="12B6E802">
      <w:pPr>
        <w:pStyle w:val="ListParagraph"/>
        <w:numPr>
          <w:ilvl w:val="0"/>
          <w:numId w:val="47"/>
        </w:numPr>
        <w:spacing w:line="252" w:lineRule="auto"/>
        <w:jc w:val="both"/>
        <w:rPr>
          <w:u w:val="single"/>
        </w:rPr>
      </w:pPr>
      <w:r>
        <w:t xml:space="preserve">In this case since there is penalty, and hence a need for additional recoveries from MLI which is about </w:t>
      </w:r>
      <w:r w:rsidRPr="008A6238">
        <w:t xml:space="preserve"> </w:t>
      </w:r>
      <w:r>
        <w:t xml:space="preserve">INR </w:t>
      </w:r>
      <w:r w:rsidR="009434CC">
        <w:t xml:space="preserve"> 7,21.89</w:t>
      </w:r>
      <w:r w:rsidRPr="00CC468C">
        <w:t xml:space="preserve"> </w:t>
      </w:r>
      <w:r>
        <w:t>/-</w:t>
      </w:r>
    </w:p>
    <w:p w:rsidR="003020E4" w:rsidP="005C5DAE" w:rsidRDefault="003020E4" w14:paraId="0F03EE9E" w14:textId="5E222D51">
      <w:pPr>
        <w:spacing w:line="252" w:lineRule="auto"/>
        <w:jc w:val="both"/>
      </w:pPr>
    </w:p>
    <w:p w:rsidR="003573B0" w:rsidP="003573B0" w:rsidRDefault="003573B0" w14:paraId="6E5335BB" w14:textId="77777777">
      <w:pPr>
        <w:spacing w:line="252" w:lineRule="auto"/>
        <w:jc w:val="both"/>
      </w:pPr>
    </w:p>
    <w:p w:rsidR="003573B0" w:rsidP="001F4B61" w:rsidRDefault="001F4B61" w14:paraId="094140C5" w14:textId="0CE6F39C">
      <w:pPr>
        <w:spacing w:line="252" w:lineRule="auto"/>
        <w:jc w:val="both"/>
      </w:pPr>
      <w:r>
        <w:t xml:space="preserve">c) </w:t>
      </w:r>
      <w:commentRangeStart w:id="176"/>
      <w:r w:rsidR="003573B0">
        <w:t xml:space="preserve">Scenario 2: </w:t>
      </w:r>
      <w:r w:rsidRPr="00BA53B3" w:rsidR="003573B0">
        <w:t>Penalty Situation (File uploaded &amp; Full payment done after cutoff date)</w:t>
      </w:r>
      <w:commentRangeEnd w:id="176"/>
      <w:r w:rsidR="003573B0">
        <w:rPr>
          <w:rStyle w:val="CommentReference"/>
        </w:rPr>
        <w:commentReference w:id="176"/>
      </w:r>
    </w:p>
    <w:p w:rsidR="003573B0" w:rsidP="003573B0" w:rsidRDefault="003573B0" w14:paraId="275E8688" w14:textId="77777777">
      <w:pPr>
        <w:pStyle w:val="ListParagraph"/>
        <w:spacing w:line="252" w:lineRule="auto"/>
        <w:ind w:left="360"/>
        <w:jc w:val="both"/>
      </w:pPr>
    </w:p>
    <w:tbl>
      <w:tblPr>
        <w:tblW w:w="9340" w:type="dxa"/>
        <w:tblLook w:val="04A0" w:firstRow="1" w:lastRow="0" w:firstColumn="1" w:lastColumn="0" w:noHBand="0" w:noVBand="1"/>
      </w:tblPr>
      <w:tblGrid>
        <w:gridCol w:w="6140"/>
        <w:gridCol w:w="1500"/>
        <w:gridCol w:w="1700"/>
      </w:tblGrid>
      <w:tr w:rsidRPr="00BA53B3" w:rsidR="003573B0" w:rsidTr="00F75843" w14:paraId="1F22DBF8"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BA53B3" w:rsidR="003573B0" w:rsidP="00F75843" w:rsidRDefault="003573B0" w14:paraId="705BD563"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Month when recovery file is uploaded by MLI</w:t>
            </w:r>
          </w:p>
        </w:tc>
        <w:tc>
          <w:tcPr>
            <w:tcW w:w="1500" w:type="dxa"/>
            <w:tcBorders>
              <w:top w:val="single" w:color="auto" w:sz="4" w:space="0"/>
              <w:left w:val="nil"/>
              <w:bottom w:val="single" w:color="auto" w:sz="4" w:space="0"/>
              <w:right w:val="single" w:color="auto" w:sz="4" w:space="0"/>
            </w:tcBorders>
            <w:shd w:val="clear" w:color="000000" w:fill="BDD7EE"/>
            <w:noWrap/>
            <w:hideMark/>
          </w:tcPr>
          <w:p w:rsidRPr="00BA53B3" w:rsidR="003573B0" w:rsidP="00F75843" w:rsidRDefault="003573B0" w14:paraId="0E1629D5" w14:textId="77777777">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Oct</w:t>
            </w:r>
            <w:r w:rsidRPr="00BA53B3">
              <w:rPr>
                <w:rFonts w:ascii="Calibri" w:hAnsi="Calibri" w:eastAsia="Times New Roman" w:cs="Calibri"/>
                <w:color w:val="000000"/>
                <w:sz w:val="20"/>
                <w:szCs w:val="20"/>
              </w:rPr>
              <w:t>-20</w:t>
            </w:r>
          </w:p>
        </w:tc>
        <w:tc>
          <w:tcPr>
            <w:tcW w:w="1700" w:type="dxa"/>
            <w:tcBorders>
              <w:top w:val="single" w:color="auto" w:sz="4" w:space="0"/>
              <w:left w:val="nil"/>
              <w:bottom w:val="single" w:color="auto" w:sz="4" w:space="0"/>
              <w:right w:val="single" w:color="auto" w:sz="4" w:space="0"/>
            </w:tcBorders>
            <w:shd w:val="clear" w:color="auto" w:fill="auto"/>
            <w:noWrap/>
            <w:vAlign w:val="bottom"/>
            <w:hideMark/>
          </w:tcPr>
          <w:p w:rsidRPr="00BA53B3" w:rsidR="003573B0" w:rsidP="00F75843" w:rsidRDefault="003573B0" w14:paraId="034F9564"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r>
      <w:tr w:rsidRPr="00BA53B3" w:rsidR="003573B0" w:rsidTr="00F75843" w14:paraId="7891FF4A"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noWrap/>
            <w:vAlign w:val="bottom"/>
            <w:hideMark/>
          </w:tcPr>
          <w:p w:rsidRPr="00BA53B3" w:rsidR="003573B0" w:rsidP="00F75843" w:rsidRDefault="003573B0" w14:paraId="175D8D3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Rate of Penalty</w:t>
            </w:r>
          </w:p>
        </w:tc>
        <w:tc>
          <w:tcPr>
            <w:tcW w:w="1500" w:type="dxa"/>
            <w:tcBorders>
              <w:top w:val="nil"/>
              <w:left w:val="nil"/>
              <w:bottom w:val="single" w:color="auto" w:sz="4" w:space="0"/>
              <w:right w:val="single" w:color="auto" w:sz="4" w:space="0"/>
            </w:tcBorders>
            <w:shd w:val="clear" w:color="000000" w:fill="BDD7EE"/>
            <w:noWrap/>
            <w:vAlign w:val="bottom"/>
            <w:hideMark/>
          </w:tcPr>
          <w:p w:rsidRPr="00BA53B3" w:rsidR="003573B0" w:rsidP="00F75843" w:rsidRDefault="003573B0" w14:paraId="7B004D53"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10%</w:t>
            </w:r>
          </w:p>
        </w:tc>
        <w:tc>
          <w:tcPr>
            <w:tcW w:w="1700" w:type="dxa"/>
            <w:tcBorders>
              <w:top w:val="nil"/>
              <w:left w:val="nil"/>
              <w:bottom w:val="single" w:color="auto" w:sz="4" w:space="0"/>
              <w:right w:val="single" w:color="auto" w:sz="4" w:space="0"/>
            </w:tcBorders>
            <w:shd w:val="clear" w:color="auto" w:fill="auto"/>
            <w:noWrap/>
            <w:vAlign w:val="bottom"/>
            <w:hideMark/>
          </w:tcPr>
          <w:p w:rsidRPr="00BA53B3" w:rsidR="003573B0" w:rsidP="00F75843" w:rsidRDefault="003573B0" w14:paraId="55A36622"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r>
      <w:tr w:rsidRPr="00BA53B3" w:rsidR="003573B0" w:rsidTr="00F75843" w14:paraId="113CE90F"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BA53B3" w:rsidR="003573B0" w:rsidP="00F75843" w:rsidRDefault="003573B0" w14:paraId="13FBAB07"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DATE when the last tranch for full recovery payment is received</w:t>
            </w:r>
          </w:p>
        </w:tc>
        <w:tc>
          <w:tcPr>
            <w:tcW w:w="1500" w:type="dxa"/>
            <w:tcBorders>
              <w:top w:val="nil"/>
              <w:left w:val="nil"/>
              <w:bottom w:val="single" w:color="auto" w:sz="4" w:space="0"/>
              <w:right w:val="single" w:color="auto" w:sz="4" w:space="0"/>
            </w:tcBorders>
            <w:shd w:val="clear" w:color="000000" w:fill="BDD7EE"/>
            <w:noWrap/>
            <w:hideMark/>
          </w:tcPr>
          <w:p w:rsidRPr="00BA53B3" w:rsidR="003573B0" w:rsidP="00F75843" w:rsidRDefault="003573B0" w14:paraId="38DCE9CF"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25-Oct-20</w:t>
            </w:r>
          </w:p>
        </w:tc>
        <w:tc>
          <w:tcPr>
            <w:tcW w:w="1700" w:type="dxa"/>
            <w:tcBorders>
              <w:top w:val="nil"/>
              <w:left w:val="nil"/>
              <w:bottom w:val="single" w:color="auto" w:sz="4" w:space="0"/>
              <w:right w:val="single" w:color="auto" w:sz="4" w:space="0"/>
            </w:tcBorders>
            <w:shd w:val="clear" w:color="auto" w:fill="auto"/>
            <w:noWrap/>
            <w:vAlign w:val="bottom"/>
            <w:hideMark/>
          </w:tcPr>
          <w:p w:rsidRPr="00BA53B3" w:rsidR="003573B0" w:rsidP="00F75843" w:rsidRDefault="003573B0" w14:paraId="0E0281DE"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 </w:t>
            </w:r>
          </w:p>
        </w:tc>
      </w:tr>
      <w:tr w:rsidRPr="00BA53B3" w:rsidR="003573B0" w:rsidTr="00F75843" w14:paraId="43DDF620"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BA53B3" w:rsidR="003573B0" w:rsidP="00F75843" w:rsidRDefault="003573B0" w14:paraId="68C59BE5"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Recovery Cutoff Date as define by NCGTC in schemes</w:t>
            </w:r>
          </w:p>
        </w:tc>
        <w:tc>
          <w:tcPr>
            <w:tcW w:w="1500" w:type="dxa"/>
            <w:tcBorders>
              <w:top w:val="nil"/>
              <w:left w:val="nil"/>
              <w:bottom w:val="single" w:color="auto" w:sz="4" w:space="0"/>
              <w:right w:val="single" w:color="auto" w:sz="4" w:space="0"/>
            </w:tcBorders>
            <w:shd w:val="clear" w:color="000000" w:fill="BDD7EE"/>
            <w:noWrap/>
            <w:hideMark/>
          </w:tcPr>
          <w:p w:rsidRPr="00BA53B3" w:rsidR="003573B0" w:rsidP="00F75843" w:rsidRDefault="003573B0" w14:paraId="7FFA89E9"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30-Apr-20</w:t>
            </w:r>
          </w:p>
        </w:tc>
        <w:tc>
          <w:tcPr>
            <w:tcW w:w="1700" w:type="dxa"/>
            <w:tcBorders>
              <w:top w:val="nil"/>
              <w:left w:val="nil"/>
              <w:bottom w:val="single" w:color="auto" w:sz="4" w:space="0"/>
              <w:right w:val="single" w:color="auto" w:sz="4" w:space="0"/>
            </w:tcBorders>
            <w:shd w:val="clear" w:color="auto" w:fill="auto"/>
            <w:noWrap/>
            <w:vAlign w:val="bottom"/>
            <w:hideMark/>
          </w:tcPr>
          <w:p w:rsidRPr="00BA53B3" w:rsidR="003573B0" w:rsidP="00F75843" w:rsidRDefault="003573B0" w14:paraId="4989BB29"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D1</w:t>
            </w:r>
          </w:p>
        </w:tc>
      </w:tr>
      <w:tr w:rsidRPr="00BA53B3" w:rsidR="003573B0" w:rsidTr="00F75843" w14:paraId="6F084282" w14:textId="77777777">
        <w:trPr>
          <w:trHeight w:val="255"/>
        </w:trPr>
        <w:tc>
          <w:tcPr>
            <w:tcW w:w="6140" w:type="dxa"/>
            <w:tcBorders>
              <w:top w:val="single" w:color="auto" w:sz="4" w:space="0"/>
              <w:left w:val="single" w:color="auto" w:sz="4" w:space="0"/>
              <w:bottom w:val="single" w:color="auto" w:sz="4" w:space="0"/>
              <w:right w:val="single" w:color="auto" w:sz="4" w:space="0"/>
            </w:tcBorders>
            <w:shd w:val="clear" w:color="000000" w:fill="BDD7EE"/>
            <w:hideMark/>
          </w:tcPr>
          <w:p w:rsidRPr="00BA53B3" w:rsidR="003573B0" w:rsidP="00F75843" w:rsidRDefault="003573B0" w14:paraId="3538087C" w14:textId="77777777">
            <w:pPr>
              <w:spacing w:after="0" w:line="240" w:lineRule="auto"/>
              <w:rPr>
                <w:rFonts w:ascii="Calibri" w:hAnsi="Calibri" w:eastAsia="Times New Roman" w:cs="Calibri"/>
                <w:color w:val="000000"/>
                <w:sz w:val="20"/>
                <w:szCs w:val="20"/>
              </w:rPr>
            </w:pPr>
            <w:r w:rsidRPr="00BA53B3">
              <w:rPr>
                <w:rFonts w:ascii="Calibri" w:hAnsi="Calibri" w:eastAsia="Times New Roman" w:cs="Calibri"/>
                <w:color w:val="000000"/>
                <w:sz w:val="20"/>
                <w:szCs w:val="20"/>
              </w:rPr>
              <w:t>NCGTC Share of Recoveries</w:t>
            </w:r>
          </w:p>
        </w:tc>
        <w:tc>
          <w:tcPr>
            <w:tcW w:w="1500" w:type="dxa"/>
            <w:tcBorders>
              <w:top w:val="nil"/>
              <w:left w:val="nil"/>
              <w:bottom w:val="single" w:color="auto" w:sz="4" w:space="0"/>
              <w:right w:val="single" w:color="auto" w:sz="4" w:space="0"/>
            </w:tcBorders>
            <w:shd w:val="clear" w:color="000000" w:fill="BDD7EE"/>
            <w:noWrap/>
            <w:hideMark/>
          </w:tcPr>
          <w:p w:rsidRPr="00BA53B3" w:rsidR="003573B0" w:rsidP="002B2183" w:rsidRDefault="002B2183" w14:paraId="41AA553D" w14:textId="0F55C738">
            <w:pPr>
              <w:spacing w:after="0" w:line="240" w:lineRule="auto"/>
              <w:rPr>
                <w:rFonts w:ascii="Calibri" w:hAnsi="Calibri" w:eastAsia="Times New Roman" w:cs="Calibri"/>
                <w:color w:val="000000"/>
                <w:sz w:val="20"/>
                <w:szCs w:val="20"/>
              </w:rPr>
            </w:pPr>
            <w:r>
              <w:rPr>
                <w:rFonts w:ascii="Calibri" w:hAnsi="Calibri" w:eastAsia="Times New Roman" w:cs="Calibri"/>
                <w:color w:val="000000"/>
                <w:sz w:val="20"/>
                <w:szCs w:val="20"/>
              </w:rPr>
              <w:t>7</w:t>
            </w:r>
            <w:r w:rsidRPr="00BA53B3" w:rsidR="003573B0">
              <w:rPr>
                <w:rFonts w:ascii="Calibri" w:hAnsi="Calibri" w:eastAsia="Times New Roman" w:cs="Calibri"/>
                <w:color w:val="000000"/>
                <w:sz w:val="20"/>
                <w:szCs w:val="20"/>
              </w:rPr>
              <w:t>5%</w:t>
            </w:r>
          </w:p>
        </w:tc>
        <w:tc>
          <w:tcPr>
            <w:tcW w:w="1700" w:type="dxa"/>
            <w:tcBorders>
              <w:top w:val="nil"/>
              <w:left w:val="nil"/>
              <w:bottom w:val="single" w:color="auto" w:sz="4" w:space="0"/>
              <w:right w:val="single" w:color="auto" w:sz="4" w:space="0"/>
            </w:tcBorders>
            <w:shd w:val="clear" w:color="auto" w:fill="auto"/>
            <w:noWrap/>
            <w:vAlign w:val="bottom"/>
            <w:hideMark/>
          </w:tcPr>
          <w:p w:rsidRPr="00BA53B3" w:rsidR="003573B0" w:rsidP="00F75843" w:rsidRDefault="003573B0" w14:paraId="3E94D6FB" w14:textId="77777777">
            <w:pPr>
              <w:spacing w:after="0" w:line="240" w:lineRule="auto"/>
              <w:rPr>
                <w:rFonts w:ascii="Calibri" w:hAnsi="Calibri" w:eastAsia="Times New Roman" w:cs="Calibri"/>
                <w:b/>
                <w:bCs/>
                <w:color w:val="000000"/>
                <w:sz w:val="20"/>
                <w:szCs w:val="20"/>
              </w:rPr>
            </w:pPr>
            <w:r w:rsidRPr="00BA53B3">
              <w:rPr>
                <w:rFonts w:ascii="Calibri" w:hAnsi="Calibri" w:eastAsia="Times New Roman" w:cs="Calibri"/>
                <w:b/>
                <w:bCs/>
                <w:color w:val="000000"/>
                <w:sz w:val="20"/>
                <w:szCs w:val="20"/>
              </w:rPr>
              <w:t> </w:t>
            </w:r>
          </w:p>
        </w:tc>
      </w:tr>
    </w:tbl>
    <w:p w:rsidR="003573B0" w:rsidP="003573B0" w:rsidRDefault="003573B0" w14:paraId="53EEF8B3" w14:textId="45896EA0">
      <w:pPr>
        <w:spacing w:line="252" w:lineRule="auto"/>
        <w:jc w:val="both"/>
      </w:pPr>
    </w:p>
    <w:p w:rsidR="002B2183" w:rsidP="003573B0" w:rsidRDefault="002B2183" w14:paraId="4465C9F7" w14:textId="4EA9F1AA">
      <w:pPr>
        <w:spacing w:line="252" w:lineRule="auto"/>
        <w:jc w:val="both"/>
      </w:pPr>
    </w:p>
    <w:tbl>
      <w:tblPr>
        <w:tblW w:w="12393" w:type="dxa"/>
        <w:tblInd w:w="-5" w:type="dxa"/>
        <w:tblLook w:val="04A0" w:firstRow="1" w:lastRow="0" w:firstColumn="1" w:lastColumn="0" w:noHBand="0" w:noVBand="1"/>
      </w:tblPr>
      <w:tblGrid>
        <w:gridCol w:w="509"/>
        <w:gridCol w:w="1021"/>
        <w:gridCol w:w="1007"/>
        <w:gridCol w:w="1178"/>
        <w:gridCol w:w="1026"/>
        <w:gridCol w:w="1026"/>
        <w:gridCol w:w="1031"/>
        <w:gridCol w:w="999"/>
        <w:gridCol w:w="1145"/>
        <w:gridCol w:w="843"/>
        <w:gridCol w:w="1086"/>
        <w:gridCol w:w="843"/>
        <w:gridCol w:w="1399"/>
      </w:tblGrid>
      <w:tr w:rsidRPr="002B2183" w:rsidR="00F00A8A" w:rsidTr="00F00A8A" w14:paraId="26A0EE96" w14:textId="77777777">
        <w:trPr>
          <w:trHeight w:val="300"/>
        </w:trPr>
        <w:tc>
          <w:tcPr>
            <w:tcW w:w="509"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37E20603"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 </w:t>
            </w:r>
          </w:p>
        </w:tc>
        <w:tc>
          <w:tcPr>
            <w:tcW w:w="1021"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750D71EF"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 </w:t>
            </w:r>
          </w:p>
        </w:tc>
        <w:tc>
          <w:tcPr>
            <w:tcW w:w="1007"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1FD8DDA7"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 </w:t>
            </w:r>
          </w:p>
        </w:tc>
        <w:tc>
          <w:tcPr>
            <w:tcW w:w="1178"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5DBC2503"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 </w:t>
            </w:r>
          </w:p>
        </w:tc>
        <w:tc>
          <w:tcPr>
            <w:tcW w:w="1026"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15E4B9A9"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 </w:t>
            </w:r>
          </w:p>
        </w:tc>
        <w:tc>
          <w:tcPr>
            <w:tcW w:w="1026"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02B34C82"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 </w:t>
            </w:r>
          </w:p>
        </w:tc>
        <w:tc>
          <w:tcPr>
            <w:tcW w:w="1031"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338ACEF9"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A</w:t>
            </w:r>
          </w:p>
        </w:tc>
        <w:tc>
          <w:tcPr>
            <w:tcW w:w="999"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6F3305B1"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D2</w:t>
            </w:r>
          </w:p>
        </w:tc>
        <w:tc>
          <w:tcPr>
            <w:tcW w:w="425"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136E42FA"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 </w:t>
            </w:r>
          </w:p>
        </w:tc>
        <w:tc>
          <w:tcPr>
            <w:tcW w:w="843"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080C250D"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 </w:t>
            </w:r>
          </w:p>
        </w:tc>
        <w:tc>
          <w:tcPr>
            <w:tcW w:w="1086"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54F607FD"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B</w:t>
            </w:r>
          </w:p>
        </w:tc>
        <w:tc>
          <w:tcPr>
            <w:tcW w:w="843"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7D9D4B73"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C</w:t>
            </w:r>
          </w:p>
        </w:tc>
        <w:tc>
          <w:tcPr>
            <w:tcW w:w="1399"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1664731D"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 </w:t>
            </w:r>
          </w:p>
        </w:tc>
      </w:tr>
      <w:tr w:rsidRPr="002B2183" w:rsidR="00F00A8A" w:rsidTr="00F00A8A" w14:paraId="3E6D7805" w14:textId="77777777">
        <w:trPr>
          <w:trHeight w:val="3300"/>
        </w:trPr>
        <w:tc>
          <w:tcPr>
            <w:tcW w:w="509" w:type="dxa"/>
            <w:vMerge w:val="restart"/>
            <w:tcBorders>
              <w:top w:val="nil"/>
              <w:left w:val="single" w:color="auto" w:sz="4" w:space="0"/>
              <w:bottom w:val="single" w:color="000000" w:sz="4" w:space="0"/>
              <w:right w:val="single" w:color="auto" w:sz="4" w:space="0"/>
            </w:tcBorders>
            <w:shd w:val="clear" w:color="000000" w:fill="F8CBAD"/>
            <w:noWrap/>
            <w:vAlign w:val="center"/>
            <w:hideMark/>
          </w:tcPr>
          <w:p w:rsidRPr="002B2183" w:rsidR="002B2183" w:rsidP="002B2183" w:rsidRDefault="002B2183" w14:paraId="06EDBC2C"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A/c No.</w:t>
            </w:r>
          </w:p>
        </w:tc>
        <w:tc>
          <w:tcPr>
            <w:tcW w:w="1021"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2B2183" w:rsidR="002B2183" w:rsidP="002B2183" w:rsidRDefault="002B2183" w14:paraId="6958A8FE"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Customer ID</w:t>
            </w:r>
          </w:p>
        </w:tc>
        <w:tc>
          <w:tcPr>
            <w:tcW w:w="1007" w:type="dxa"/>
            <w:vMerge w:val="restart"/>
            <w:tcBorders>
              <w:top w:val="nil"/>
              <w:left w:val="single" w:color="auto" w:sz="4" w:space="0"/>
              <w:bottom w:val="single" w:color="auto" w:sz="4" w:space="0"/>
              <w:right w:val="single" w:color="auto" w:sz="4" w:space="0"/>
            </w:tcBorders>
            <w:shd w:val="clear" w:color="000000" w:fill="F8CBAD"/>
            <w:vAlign w:val="center"/>
            <w:hideMark/>
          </w:tcPr>
          <w:p w:rsidRPr="002B2183" w:rsidR="002B2183" w:rsidP="002B2183" w:rsidRDefault="002B2183" w14:paraId="0957FD48"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Date of Recovery (From Borrower to MLI)</w:t>
            </w:r>
          </w:p>
        </w:tc>
        <w:tc>
          <w:tcPr>
            <w:tcW w:w="1178" w:type="dxa"/>
            <w:vMerge w:val="restart"/>
            <w:tcBorders>
              <w:top w:val="nil"/>
              <w:left w:val="single" w:color="auto" w:sz="4" w:space="0"/>
              <w:bottom w:val="single" w:color="auto" w:sz="4" w:space="0"/>
              <w:right w:val="single" w:color="auto" w:sz="4" w:space="0"/>
            </w:tcBorders>
            <w:shd w:val="clear" w:color="000000" w:fill="F8CBAD"/>
            <w:vAlign w:val="center"/>
            <w:hideMark/>
          </w:tcPr>
          <w:p w:rsidRPr="002B2183" w:rsidR="002B2183" w:rsidP="002B2183" w:rsidRDefault="002B2183" w14:paraId="0F9C60F1"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Recovery Amount (Entire amount)</w:t>
            </w:r>
          </w:p>
        </w:tc>
        <w:tc>
          <w:tcPr>
            <w:tcW w:w="1026" w:type="dxa"/>
            <w:vMerge w:val="restart"/>
            <w:tcBorders>
              <w:top w:val="nil"/>
              <w:left w:val="single" w:color="auto" w:sz="4" w:space="0"/>
              <w:bottom w:val="single" w:color="auto" w:sz="4" w:space="0"/>
              <w:right w:val="single" w:color="auto" w:sz="4" w:space="0"/>
            </w:tcBorders>
            <w:shd w:val="clear" w:color="000000" w:fill="F8CBAD"/>
            <w:vAlign w:val="center"/>
            <w:hideMark/>
          </w:tcPr>
          <w:p w:rsidRPr="002B2183" w:rsidR="002B2183" w:rsidP="002B2183" w:rsidRDefault="002B2183" w14:paraId="7D3FB059"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legalcost</w:t>
            </w:r>
          </w:p>
        </w:tc>
        <w:tc>
          <w:tcPr>
            <w:tcW w:w="1026" w:type="dxa"/>
            <w:vMerge w:val="restart"/>
            <w:tcBorders>
              <w:top w:val="nil"/>
              <w:left w:val="single" w:color="auto" w:sz="4" w:space="0"/>
              <w:bottom w:val="single" w:color="auto" w:sz="4" w:space="0"/>
              <w:right w:val="single" w:color="auto" w:sz="4" w:space="0"/>
            </w:tcBorders>
            <w:shd w:val="clear" w:color="000000" w:fill="F8CBAD"/>
            <w:vAlign w:val="center"/>
            <w:hideMark/>
          </w:tcPr>
          <w:p w:rsidRPr="002B2183" w:rsidR="002B2183" w:rsidP="002B2183" w:rsidRDefault="002B2183" w14:paraId="0F5D4C62"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Net of Recovery</w:t>
            </w:r>
          </w:p>
        </w:tc>
        <w:tc>
          <w:tcPr>
            <w:tcW w:w="1031" w:type="dxa"/>
            <w:vMerge w:val="restart"/>
            <w:tcBorders>
              <w:top w:val="nil"/>
              <w:left w:val="single" w:color="auto" w:sz="4" w:space="0"/>
              <w:bottom w:val="single" w:color="auto" w:sz="4" w:space="0"/>
              <w:right w:val="single" w:color="auto" w:sz="4" w:space="0"/>
            </w:tcBorders>
            <w:shd w:val="clear" w:color="000000" w:fill="F8CBAD"/>
            <w:vAlign w:val="center"/>
            <w:hideMark/>
          </w:tcPr>
          <w:p w:rsidRPr="002B2183" w:rsidR="002B2183" w:rsidP="002B2183" w:rsidRDefault="002B2183" w14:paraId="0947FD6F"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Recovery Amount (NCGTC Share)</w:t>
            </w:r>
          </w:p>
        </w:tc>
        <w:tc>
          <w:tcPr>
            <w:tcW w:w="999" w:type="dxa"/>
            <w:vMerge w:val="restart"/>
            <w:tcBorders>
              <w:top w:val="nil"/>
              <w:left w:val="single" w:color="auto" w:sz="4" w:space="0"/>
              <w:bottom w:val="single" w:color="auto" w:sz="4" w:space="0"/>
              <w:right w:val="single" w:color="auto" w:sz="4" w:space="0"/>
            </w:tcBorders>
            <w:shd w:val="clear" w:color="000000" w:fill="F8CBAD"/>
            <w:vAlign w:val="center"/>
            <w:hideMark/>
          </w:tcPr>
          <w:p w:rsidRPr="002B2183" w:rsidR="002B2183" w:rsidP="002B2183" w:rsidRDefault="002B2183" w14:paraId="29D236C9"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DATE when the last tranch for full recovery payment is received</w:t>
            </w:r>
          </w:p>
        </w:tc>
        <w:tc>
          <w:tcPr>
            <w:tcW w:w="425"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2B2183" w:rsidR="002B2183" w:rsidP="002B2183" w:rsidRDefault="002B2183" w14:paraId="008C7DFD"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Days Elapsed (Difference between Date when last tranch for full payment is received and Recovery cutoff date).</w:t>
            </w:r>
          </w:p>
        </w:tc>
        <w:tc>
          <w:tcPr>
            <w:tcW w:w="843"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2B2183" w:rsidR="002B2183" w:rsidP="002B2183" w:rsidRDefault="002B2183" w14:paraId="28C9F288"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Eligible Days For Penalty</w:t>
            </w:r>
          </w:p>
        </w:tc>
        <w:tc>
          <w:tcPr>
            <w:tcW w:w="1086"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2B2183" w:rsidR="002B2183" w:rsidP="002B2183" w:rsidRDefault="002B2183" w14:paraId="666A17E8"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Penalty Calculated</w:t>
            </w:r>
          </w:p>
        </w:tc>
        <w:tc>
          <w:tcPr>
            <w:tcW w:w="843"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2B2183" w:rsidR="002B2183" w:rsidP="002B2183" w:rsidRDefault="002B2183" w14:paraId="0F241615"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Tax on Penalty (@18% on B)</w:t>
            </w:r>
          </w:p>
        </w:tc>
        <w:tc>
          <w:tcPr>
            <w:tcW w:w="1399" w:type="dxa"/>
            <w:vMerge w:val="restart"/>
            <w:tcBorders>
              <w:top w:val="nil"/>
              <w:left w:val="single" w:color="auto" w:sz="4" w:space="0"/>
              <w:bottom w:val="single" w:color="000000" w:sz="4" w:space="0"/>
              <w:right w:val="single" w:color="auto" w:sz="4" w:space="0"/>
            </w:tcBorders>
            <w:shd w:val="clear" w:color="000000" w:fill="F8CBAD"/>
            <w:vAlign w:val="center"/>
            <w:hideMark/>
          </w:tcPr>
          <w:p w:rsidRPr="002B2183" w:rsidR="002B2183" w:rsidP="002B2183" w:rsidRDefault="002B2183" w14:paraId="766FE9E9" w14:textId="77777777">
            <w:pPr>
              <w:spacing w:after="0" w:line="240" w:lineRule="auto"/>
              <w:jc w:val="center"/>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val="en-IN" w:eastAsia="en-IN"/>
              </w:rPr>
              <w:t>Recovery Proceedings for Cases -  Post Full &amp; Final Claim (A+B+C) along with Penalty/Taxes</w:t>
            </w:r>
          </w:p>
        </w:tc>
      </w:tr>
      <w:tr w:rsidRPr="002B2183" w:rsidR="00F00A8A" w:rsidTr="00F00A8A" w14:paraId="09B6181F" w14:textId="77777777">
        <w:trPr>
          <w:trHeight w:val="450"/>
        </w:trPr>
        <w:tc>
          <w:tcPr>
            <w:tcW w:w="509" w:type="dxa"/>
            <w:vMerge/>
            <w:tcBorders>
              <w:top w:val="nil"/>
              <w:left w:val="single" w:color="auto" w:sz="4" w:space="0"/>
              <w:bottom w:val="single" w:color="000000" w:sz="4" w:space="0"/>
              <w:right w:val="single" w:color="auto" w:sz="4" w:space="0"/>
            </w:tcBorders>
            <w:vAlign w:val="center"/>
            <w:hideMark/>
          </w:tcPr>
          <w:p w:rsidRPr="002B2183" w:rsidR="002B2183" w:rsidP="002B2183" w:rsidRDefault="002B2183" w14:paraId="08A232B5" w14:textId="77777777">
            <w:pPr>
              <w:spacing w:after="0" w:line="240" w:lineRule="auto"/>
              <w:rPr>
                <w:rFonts w:ascii="Calibri" w:hAnsi="Calibri" w:eastAsia="Times New Roman" w:cs="Calibri"/>
                <w:b/>
                <w:bCs/>
                <w:color w:val="000000"/>
                <w:sz w:val="20"/>
                <w:szCs w:val="20"/>
                <w:lang w:val="en-IN" w:eastAsia="en-IN"/>
              </w:rPr>
            </w:pPr>
          </w:p>
        </w:tc>
        <w:tc>
          <w:tcPr>
            <w:tcW w:w="1021" w:type="dxa"/>
            <w:vMerge/>
            <w:tcBorders>
              <w:top w:val="nil"/>
              <w:left w:val="single" w:color="auto" w:sz="4" w:space="0"/>
              <w:bottom w:val="single" w:color="000000" w:sz="4" w:space="0"/>
              <w:right w:val="single" w:color="auto" w:sz="4" w:space="0"/>
            </w:tcBorders>
            <w:vAlign w:val="center"/>
            <w:hideMark/>
          </w:tcPr>
          <w:p w:rsidRPr="002B2183" w:rsidR="002B2183" w:rsidP="002B2183" w:rsidRDefault="002B2183" w14:paraId="518009E4" w14:textId="77777777">
            <w:pPr>
              <w:spacing w:after="0" w:line="240" w:lineRule="auto"/>
              <w:rPr>
                <w:rFonts w:ascii="Calibri" w:hAnsi="Calibri" w:eastAsia="Times New Roman" w:cs="Calibri"/>
                <w:b/>
                <w:bCs/>
                <w:color w:val="000000"/>
                <w:sz w:val="20"/>
                <w:szCs w:val="20"/>
                <w:lang w:val="en-IN" w:eastAsia="en-IN"/>
              </w:rPr>
            </w:pPr>
          </w:p>
        </w:tc>
        <w:tc>
          <w:tcPr>
            <w:tcW w:w="1007" w:type="dxa"/>
            <w:vMerge/>
            <w:tcBorders>
              <w:top w:val="nil"/>
              <w:left w:val="single" w:color="auto" w:sz="4" w:space="0"/>
              <w:bottom w:val="single" w:color="auto" w:sz="4" w:space="0"/>
              <w:right w:val="single" w:color="auto" w:sz="4" w:space="0"/>
            </w:tcBorders>
            <w:vAlign w:val="center"/>
            <w:hideMark/>
          </w:tcPr>
          <w:p w:rsidRPr="002B2183" w:rsidR="002B2183" w:rsidP="002B2183" w:rsidRDefault="002B2183" w14:paraId="38085C40" w14:textId="77777777">
            <w:pPr>
              <w:spacing w:after="0" w:line="240" w:lineRule="auto"/>
              <w:rPr>
                <w:rFonts w:ascii="Calibri" w:hAnsi="Calibri" w:eastAsia="Times New Roman" w:cs="Calibri"/>
                <w:b/>
                <w:bCs/>
                <w:color w:val="000000"/>
                <w:sz w:val="20"/>
                <w:szCs w:val="20"/>
                <w:lang w:val="en-IN" w:eastAsia="en-IN"/>
              </w:rPr>
            </w:pPr>
          </w:p>
        </w:tc>
        <w:tc>
          <w:tcPr>
            <w:tcW w:w="1178" w:type="dxa"/>
            <w:vMerge/>
            <w:tcBorders>
              <w:top w:val="nil"/>
              <w:left w:val="single" w:color="auto" w:sz="4" w:space="0"/>
              <w:bottom w:val="single" w:color="auto" w:sz="4" w:space="0"/>
              <w:right w:val="single" w:color="auto" w:sz="4" w:space="0"/>
            </w:tcBorders>
            <w:vAlign w:val="center"/>
            <w:hideMark/>
          </w:tcPr>
          <w:p w:rsidRPr="002B2183" w:rsidR="002B2183" w:rsidP="002B2183" w:rsidRDefault="002B2183" w14:paraId="33C7D6B9" w14:textId="77777777">
            <w:pPr>
              <w:spacing w:after="0" w:line="240" w:lineRule="auto"/>
              <w:rPr>
                <w:rFonts w:ascii="Calibri" w:hAnsi="Calibri" w:eastAsia="Times New Roman" w:cs="Calibri"/>
                <w:b/>
                <w:bCs/>
                <w:color w:val="000000"/>
                <w:sz w:val="20"/>
                <w:szCs w:val="20"/>
                <w:lang w:val="en-IN" w:eastAsia="en-IN"/>
              </w:rPr>
            </w:pPr>
          </w:p>
        </w:tc>
        <w:tc>
          <w:tcPr>
            <w:tcW w:w="1026" w:type="dxa"/>
            <w:vMerge/>
            <w:tcBorders>
              <w:top w:val="nil"/>
              <w:left w:val="single" w:color="auto" w:sz="4" w:space="0"/>
              <w:bottom w:val="single" w:color="auto" w:sz="4" w:space="0"/>
              <w:right w:val="single" w:color="auto" w:sz="4" w:space="0"/>
            </w:tcBorders>
            <w:vAlign w:val="center"/>
            <w:hideMark/>
          </w:tcPr>
          <w:p w:rsidRPr="002B2183" w:rsidR="002B2183" w:rsidP="002B2183" w:rsidRDefault="002B2183" w14:paraId="14853806" w14:textId="77777777">
            <w:pPr>
              <w:spacing w:after="0" w:line="240" w:lineRule="auto"/>
              <w:rPr>
                <w:rFonts w:ascii="Calibri" w:hAnsi="Calibri" w:eastAsia="Times New Roman" w:cs="Calibri"/>
                <w:b/>
                <w:bCs/>
                <w:color w:val="000000"/>
                <w:sz w:val="20"/>
                <w:szCs w:val="20"/>
                <w:lang w:val="en-IN" w:eastAsia="en-IN"/>
              </w:rPr>
            </w:pPr>
          </w:p>
        </w:tc>
        <w:tc>
          <w:tcPr>
            <w:tcW w:w="1026" w:type="dxa"/>
            <w:vMerge/>
            <w:tcBorders>
              <w:top w:val="nil"/>
              <w:left w:val="single" w:color="auto" w:sz="4" w:space="0"/>
              <w:bottom w:val="single" w:color="auto" w:sz="4" w:space="0"/>
              <w:right w:val="single" w:color="auto" w:sz="4" w:space="0"/>
            </w:tcBorders>
            <w:vAlign w:val="center"/>
            <w:hideMark/>
          </w:tcPr>
          <w:p w:rsidRPr="002B2183" w:rsidR="002B2183" w:rsidP="002B2183" w:rsidRDefault="002B2183" w14:paraId="55C2F63A" w14:textId="77777777">
            <w:pPr>
              <w:spacing w:after="0" w:line="240" w:lineRule="auto"/>
              <w:rPr>
                <w:rFonts w:ascii="Calibri" w:hAnsi="Calibri" w:eastAsia="Times New Roman" w:cs="Calibri"/>
                <w:b/>
                <w:bCs/>
                <w:color w:val="000000"/>
                <w:sz w:val="20"/>
                <w:szCs w:val="20"/>
                <w:lang w:val="en-IN" w:eastAsia="en-IN"/>
              </w:rPr>
            </w:pPr>
          </w:p>
        </w:tc>
        <w:tc>
          <w:tcPr>
            <w:tcW w:w="1031" w:type="dxa"/>
            <w:vMerge/>
            <w:tcBorders>
              <w:top w:val="nil"/>
              <w:left w:val="single" w:color="auto" w:sz="4" w:space="0"/>
              <w:bottom w:val="single" w:color="auto" w:sz="4" w:space="0"/>
              <w:right w:val="single" w:color="auto" w:sz="4" w:space="0"/>
            </w:tcBorders>
            <w:vAlign w:val="center"/>
            <w:hideMark/>
          </w:tcPr>
          <w:p w:rsidRPr="002B2183" w:rsidR="002B2183" w:rsidP="002B2183" w:rsidRDefault="002B2183" w14:paraId="336CE3D1" w14:textId="77777777">
            <w:pPr>
              <w:spacing w:after="0" w:line="240" w:lineRule="auto"/>
              <w:rPr>
                <w:rFonts w:ascii="Calibri" w:hAnsi="Calibri" w:eastAsia="Times New Roman" w:cs="Calibri"/>
                <w:b/>
                <w:bCs/>
                <w:color w:val="000000"/>
                <w:sz w:val="20"/>
                <w:szCs w:val="20"/>
                <w:lang w:val="en-IN" w:eastAsia="en-IN"/>
              </w:rPr>
            </w:pPr>
          </w:p>
        </w:tc>
        <w:tc>
          <w:tcPr>
            <w:tcW w:w="999" w:type="dxa"/>
            <w:vMerge/>
            <w:tcBorders>
              <w:top w:val="nil"/>
              <w:left w:val="single" w:color="auto" w:sz="4" w:space="0"/>
              <w:bottom w:val="single" w:color="auto" w:sz="4" w:space="0"/>
              <w:right w:val="single" w:color="auto" w:sz="4" w:space="0"/>
            </w:tcBorders>
            <w:vAlign w:val="center"/>
            <w:hideMark/>
          </w:tcPr>
          <w:p w:rsidRPr="002B2183" w:rsidR="002B2183" w:rsidP="002B2183" w:rsidRDefault="002B2183" w14:paraId="736C8D1C" w14:textId="77777777">
            <w:pPr>
              <w:spacing w:after="0" w:line="240" w:lineRule="auto"/>
              <w:rPr>
                <w:rFonts w:ascii="Calibri" w:hAnsi="Calibri" w:eastAsia="Times New Roman" w:cs="Calibri"/>
                <w:b/>
                <w:bCs/>
                <w:color w:val="000000"/>
                <w:sz w:val="20"/>
                <w:szCs w:val="20"/>
                <w:lang w:val="en-IN" w:eastAsia="en-IN"/>
              </w:rPr>
            </w:pPr>
          </w:p>
        </w:tc>
        <w:tc>
          <w:tcPr>
            <w:tcW w:w="425" w:type="dxa"/>
            <w:vMerge/>
            <w:tcBorders>
              <w:top w:val="nil"/>
              <w:left w:val="single" w:color="auto" w:sz="4" w:space="0"/>
              <w:bottom w:val="single" w:color="000000" w:sz="4" w:space="0"/>
              <w:right w:val="single" w:color="auto" w:sz="4" w:space="0"/>
            </w:tcBorders>
            <w:vAlign w:val="center"/>
            <w:hideMark/>
          </w:tcPr>
          <w:p w:rsidRPr="002B2183" w:rsidR="002B2183" w:rsidP="002B2183" w:rsidRDefault="002B2183" w14:paraId="266E5041" w14:textId="77777777">
            <w:pPr>
              <w:spacing w:after="0" w:line="240" w:lineRule="auto"/>
              <w:rPr>
                <w:rFonts w:ascii="Calibri" w:hAnsi="Calibri" w:eastAsia="Times New Roman" w:cs="Calibri"/>
                <w:b/>
                <w:bCs/>
                <w:color w:val="000000"/>
                <w:sz w:val="20"/>
                <w:szCs w:val="20"/>
                <w:lang w:val="en-IN" w:eastAsia="en-IN"/>
              </w:rPr>
            </w:pPr>
          </w:p>
        </w:tc>
        <w:tc>
          <w:tcPr>
            <w:tcW w:w="843" w:type="dxa"/>
            <w:vMerge/>
            <w:tcBorders>
              <w:top w:val="nil"/>
              <w:left w:val="single" w:color="auto" w:sz="4" w:space="0"/>
              <w:bottom w:val="single" w:color="000000" w:sz="4" w:space="0"/>
              <w:right w:val="single" w:color="auto" w:sz="4" w:space="0"/>
            </w:tcBorders>
            <w:vAlign w:val="center"/>
            <w:hideMark/>
          </w:tcPr>
          <w:p w:rsidRPr="002B2183" w:rsidR="002B2183" w:rsidP="002B2183" w:rsidRDefault="002B2183" w14:paraId="7109826F" w14:textId="77777777">
            <w:pPr>
              <w:spacing w:after="0" w:line="240" w:lineRule="auto"/>
              <w:rPr>
                <w:rFonts w:ascii="Calibri" w:hAnsi="Calibri" w:eastAsia="Times New Roman" w:cs="Calibri"/>
                <w:b/>
                <w:bCs/>
                <w:color w:val="000000"/>
                <w:sz w:val="20"/>
                <w:szCs w:val="20"/>
                <w:lang w:val="en-IN" w:eastAsia="en-IN"/>
              </w:rPr>
            </w:pPr>
          </w:p>
        </w:tc>
        <w:tc>
          <w:tcPr>
            <w:tcW w:w="1086" w:type="dxa"/>
            <w:vMerge/>
            <w:tcBorders>
              <w:top w:val="nil"/>
              <w:left w:val="single" w:color="auto" w:sz="4" w:space="0"/>
              <w:bottom w:val="single" w:color="000000" w:sz="4" w:space="0"/>
              <w:right w:val="single" w:color="auto" w:sz="4" w:space="0"/>
            </w:tcBorders>
            <w:vAlign w:val="center"/>
            <w:hideMark/>
          </w:tcPr>
          <w:p w:rsidRPr="002B2183" w:rsidR="002B2183" w:rsidP="002B2183" w:rsidRDefault="002B2183" w14:paraId="14DDDEB4" w14:textId="77777777">
            <w:pPr>
              <w:spacing w:after="0" w:line="240" w:lineRule="auto"/>
              <w:rPr>
                <w:rFonts w:ascii="Calibri" w:hAnsi="Calibri" w:eastAsia="Times New Roman" w:cs="Calibri"/>
                <w:b/>
                <w:bCs/>
                <w:color w:val="000000"/>
                <w:sz w:val="20"/>
                <w:szCs w:val="20"/>
                <w:lang w:val="en-IN" w:eastAsia="en-IN"/>
              </w:rPr>
            </w:pPr>
          </w:p>
        </w:tc>
        <w:tc>
          <w:tcPr>
            <w:tcW w:w="843" w:type="dxa"/>
            <w:vMerge/>
            <w:tcBorders>
              <w:top w:val="nil"/>
              <w:left w:val="single" w:color="auto" w:sz="4" w:space="0"/>
              <w:bottom w:val="single" w:color="000000" w:sz="4" w:space="0"/>
              <w:right w:val="single" w:color="auto" w:sz="4" w:space="0"/>
            </w:tcBorders>
            <w:vAlign w:val="center"/>
            <w:hideMark/>
          </w:tcPr>
          <w:p w:rsidRPr="002B2183" w:rsidR="002B2183" w:rsidP="002B2183" w:rsidRDefault="002B2183" w14:paraId="1EB554F7" w14:textId="77777777">
            <w:pPr>
              <w:spacing w:after="0" w:line="240" w:lineRule="auto"/>
              <w:rPr>
                <w:rFonts w:ascii="Calibri" w:hAnsi="Calibri" w:eastAsia="Times New Roman" w:cs="Calibri"/>
                <w:b/>
                <w:bCs/>
                <w:color w:val="000000"/>
                <w:sz w:val="20"/>
                <w:szCs w:val="20"/>
                <w:lang w:val="en-IN" w:eastAsia="en-IN"/>
              </w:rPr>
            </w:pPr>
          </w:p>
        </w:tc>
        <w:tc>
          <w:tcPr>
            <w:tcW w:w="1399" w:type="dxa"/>
            <w:vMerge/>
            <w:tcBorders>
              <w:top w:val="nil"/>
              <w:left w:val="single" w:color="auto" w:sz="4" w:space="0"/>
              <w:bottom w:val="single" w:color="000000" w:sz="4" w:space="0"/>
              <w:right w:val="single" w:color="auto" w:sz="4" w:space="0"/>
            </w:tcBorders>
            <w:vAlign w:val="center"/>
            <w:hideMark/>
          </w:tcPr>
          <w:p w:rsidRPr="002B2183" w:rsidR="002B2183" w:rsidP="002B2183" w:rsidRDefault="002B2183" w14:paraId="2D895CB3" w14:textId="77777777">
            <w:pPr>
              <w:spacing w:after="0" w:line="240" w:lineRule="auto"/>
              <w:rPr>
                <w:rFonts w:ascii="Calibri" w:hAnsi="Calibri" w:eastAsia="Times New Roman" w:cs="Calibri"/>
                <w:b/>
                <w:bCs/>
                <w:color w:val="000000"/>
                <w:sz w:val="20"/>
                <w:szCs w:val="20"/>
                <w:lang w:val="en-IN" w:eastAsia="en-IN"/>
              </w:rPr>
            </w:pPr>
          </w:p>
        </w:tc>
      </w:tr>
      <w:tr w:rsidRPr="002B2183" w:rsidR="00F00A8A" w:rsidTr="00F00A8A" w14:paraId="4EDF4C34"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29C80F9D"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L1</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B0BD645"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A1</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02805E9"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04-Feb-20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A778466"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7,500.00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061F2535"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2,000.00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73E32829"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5,500.00</w:t>
            </w:r>
          </w:p>
        </w:tc>
        <w:tc>
          <w:tcPr>
            <w:tcW w:w="1031"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6C8898CA"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4,125.00</w:t>
            </w:r>
          </w:p>
        </w:tc>
        <w:tc>
          <w:tcPr>
            <w:tcW w:w="99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4F5A6CCD"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42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B0CD235"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5E91E03"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2B311C0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201.16</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60C0DB6"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36.21</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776AD32"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4,362.37</w:t>
            </w:r>
          </w:p>
        </w:tc>
      </w:tr>
      <w:tr w:rsidRPr="002B2183" w:rsidR="00F00A8A" w:rsidTr="00F00A8A" w14:paraId="71C6D26D"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677B3616"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L2</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CD6E9F7"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A2</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BDAB239"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05-Feb-20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FF41A88"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5,000.00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02AACDD8"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6DA78373"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2,000.00</w:t>
            </w:r>
          </w:p>
        </w:tc>
        <w:tc>
          <w:tcPr>
            <w:tcW w:w="1031"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4E6AC485"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1,500.00</w:t>
            </w:r>
          </w:p>
        </w:tc>
        <w:tc>
          <w:tcPr>
            <w:tcW w:w="99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710208E4"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42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61C0637"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2C2761B2"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DDBAAEC"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73.15</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F3927F4"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13.17</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EBE9E2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1,586.32</w:t>
            </w:r>
          </w:p>
        </w:tc>
      </w:tr>
      <w:tr w:rsidRPr="002B2183" w:rsidR="00F00A8A" w:rsidTr="00F00A8A" w14:paraId="28180A45"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738394B5"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L3</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9ECE05D"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A3</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2F6805F6"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10-Feb-20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4B96E5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20,000.00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8CB778C"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10,000.00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50B5EB35"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10,000.00</w:t>
            </w:r>
          </w:p>
        </w:tc>
        <w:tc>
          <w:tcPr>
            <w:tcW w:w="1031"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6E0D36AE"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7,500.00</w:t>
            </w:r>
          </w:p>
        </w:tc>
        <w:tc>
          <w:tcPr>
            <w:tcW w:w="99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0BF796A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42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345BCF8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1342FE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0A1D7E1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365.75</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287A15EA"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65.84</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EA76D46"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7,931.59</w:t>
            </w:r>
          </w:p>
        </w:tc>
      </w:tr>
      <w:tr w:rsidRPr="002B2183" w:rsidR="00F00A8A" w:rsidTr="00F00A8A" w14:paraId="6B11569A"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3D4ECC03"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L4</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2F56BDB"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A4</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C375F16"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10-Feb-20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2347C77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18,750.00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3BC7029"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15,000.00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3F278A65"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3,750.00</w:t>
            </w:r>
          </w:p>
        </w:tc>
        <w:tc>
          <w:tcPr>
            <w:tcW w:w="1031"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6AF512B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2,812.50</w:t>
            </w:r>
          </w:p>
        </w:tc>
        <w:tc>
          <w:tcPr>
            <w:tcW w:w="99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56DAED83"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42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27D692EF"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DCF9438"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F76076D"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137.16</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E07CDC4"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24.69</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0C6DCAFF"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2,974.35</w:t>
            </w:r>
          </w:p>
        </w:tc>
      </w:tr>
      <w:tr w:rsidRPr="002B2183" w:rsidR="00F00A8A" w:rsidTr="00F00A8A" w14:paraId="552BE4A4"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1334341B"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L5</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4BFA17C"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A5</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6A2FC4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12-Feb-20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5B5B8D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4,500.00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77FEF28"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5,000.00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3206CB7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c>
          <w:tcPr>
            <w:tcW w:w="1031"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49B775D5"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c>
          <w:tcPr>
            <w:tcW w:w="99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1E3046A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42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3D13E33D"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3F01823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37EC3BE9"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CC336A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813A849"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r>
      <w:tr w:rsidRPr="002B2183" w:rsidR="00F00A8A" w:rsidTr="00F00A8A" w14:paraId="0C861ED4"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0FEF458B"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L6</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94B906E"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A6</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2F0A8E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12-Feb-20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358B55D8"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6,000.00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3D690959"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7,000.00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019878EC"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c>
          <w:tcPr>
            <w:tcW w:w="1031"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5163A43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c>
          <w:tcPr>
            <w:tcW w:w="99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769EB6F4"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42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1DD9B1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D92885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2985F934"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3B61A55"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C1CEB92"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0.00</w:t>
            </w:r>
          </w:p>
        </w:tc>
      </w:tr>
      <w:tr w:rsidRPr="002B2183" w:rsidR="00F00A8A" w:rsidTr="00F00A8A" w14:paraId="29C03893"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105955E1"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L7</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E404851"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A7</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323326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28-Jan-20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8507CBE"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7,950.50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2CE662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5330E969"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4,950.50</w:t>
            </w:r>
          </w:p>
        </w:tc>
        <w:tc>
          <w:tcPr>
            <w:tcW w:w="1031"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167750CA"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3,712.88</w:t>
            </w:r>
          </w:p>
        </w:tc>
        <w:tc>
          <w:tcPr>
            <w:tcW w:w="99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7A632195"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42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80C46EA"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A096D88"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6BBAACF"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181.07</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894AE14"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32.59</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AE6F7E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3,926.53</w:t>
            </w:r>
          </w:p>
        </w:tc>
      </w:tr>
      <w:tr w:rsidRPr="002B2183" w:rsidR="00F00A8A" w:rsidTr="00F00A8A" w14:paraId="668FF2E1"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4E471DF8"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L8</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9558046"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A8</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0026B45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27-Jan-20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7E1C00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11,253.50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A8FC20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10,000.00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581267D8"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1,253.50</w:t>
            </w:r>
          </w:p>
        </w:tc>
        <w:tc>
          <w:tcPr>
            <w:tcW w:w="1031"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5526AE3F"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940.13</w:t>
            </w:r>
          </w:p>
        </w:tc>
        <w:tc>
          <w:tcPr>
            <w:tcW w:w="99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47F78C7D"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42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ED57CEF"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F26E1BF"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1AF3F37"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45.85</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B191139"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8.25</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3BB6957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994.22</w:t>
            </w:r>
          </w:p>
        </w:tc>
      </w:tr>
      <w:tr w:rsidRPr="002B2183" w:rsidR="00F00A8A" w:rsidTr="00F00A8A" w14:paraId="11E50C00"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3B6591FB"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L9</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29E27C5"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A9</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8688563"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27-Jan-20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CD1F21E"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17,587.50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D4249D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15,000.00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03183233"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2,587.50</w:t>
            </w:r>
          </w:p>
        </w:tc>
        <w:tc>
          <w:tcPr>
            <w:tcW w:w="1031"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524A879F"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1,940.63</w:t>
            </w:r>
          </w:p>
        </w:tc>
        <w:tc>
          <w:tcPr>
            <w:tcW w:w="99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1041C857"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42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6AF7976"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4D3852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1A6ED9F"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94.64</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0BF6D42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17.03</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7361C36"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2,052.30</w:t>
            </w:r>
          </w:p>
        </w:tc>
      </w:tr>
      <w:tr w:rsidRPr="002B2183" w:rsidR="00F00A8A" w:rsidTr="00F00A8A" w14:paraId="0C06A847" w14:textId="77777777">
        <w:trPr>
          <w:trHeight w:val="315"/>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1B0A2150"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L10</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EACAE36"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A10</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1A437A3"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27-Jan-20</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43F76951"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24,578.00</w:t>
            </w:r>
          </w:p>
        </w:tc>
        <w:tc>
          <w:tcPr>
            <w:tcW w:w="102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05902112"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20,000.00</w:t>
            </w:r>
          </w:p>
        </w:tc>
        <w:tc>
          <w:tcPr>
            <w:tcW w:w="1026"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05515E73"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4,578.00</w:t>
            </w:r>
          </w:p>
        </w:tc>
        <w:tc>
          <w:tcPr>
            <w:tcW w:w="1031" w:type="dxa"/>
            <w:tcBorders>
              <w:top w:val="nil"/>
              <w:left w:val="nil"/>
              <w:bottom w:val="single" w:color="auto" w:sz="8" w:space="0"/>
              <w:right w:val="single" w:color="auto" w:sz="8" w:space="0"/>
            </w:tcBorders>
            <w:shd w:val="clear" w:color="auto" w:fill="auto"/>
            <w:noWrap/>
            <w:vAlign w:val="center"/>
            <w:hideMark/>
          </w:tcPr>
          <w:p w:rsidRPr="002B2183" w:rsidR="002B2183" w:rsidP="002B2183" w:rsidRDefault="002B2183" w14:paraId="1DA10A04"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3,433.50</w:t>
            </w:r>
          </w:p>
        </w:tc>
        <w:tc>
          <w:tcPr>
            <w:tcW w:w="99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460A03AF"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25-Oct-20</w:t>
            </w:r>
          </w:p>
        </w:tc>
        <w:tc>
          <w:tcPr>
            <w:tcW w:w="42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093C2E50"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4C96F74"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178</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EC59E6B"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167.44</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E5B2A37"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30.14</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2A6F546D"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val="en-IN" w:eastAsia="en-IN"/>
              </w:rPr>
              <w:t>3,631.08</w:t>
            </w:r>
          </w:p>
        </w:tc>
      </w:tr>
      <w:tr w:rsidRPr="002B2183" w:rsidR="00F00A8A" w:rsidTr="00F00A8A" w14:paraId="36E11AEA" w14:textId="77777777">
        <w:trPr>
          <w:trHeight w:val="300"/>
        </w:trPr>
        <w:tc>
          <w:tcPr>
            <w:tcW w:w="509" w:type="dxa"/>
            <w:tcBorders>
              <w:top w:val="nil"/>
              <w:left w:val="single" w:color="auto" w:sz="4" w:space="0"/>
              <w:bottom w:val="single" w:color="auto" w:sz="4" w:space="0"/>
              <w:right w:val="single" w:color="auto" w:sz="4" w:space="0"/>
            </w:tcBorders>
            <w:shd w:val="clear" w:color="auto" w:fill="auto"/>
            <w:noWrap/>
            <w:vAlign w:val="center"/>
            <w:hideMark/>
          </w:tcPr>
          <w:p w:rsidRPr="002B2183" w:rsidR="002B2183" w:rsidP="002B2183" w:rsidRDefault="002B2183" w14:paraId="767254A0"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 </w:t>
            </w:r>
          </w:p>
        </w:tc>
        <w:tc>
          <w:tcPr>
            <w:tcW w:w="1021"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1B257E1B"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 </w:t>
            </w:r>
          </w:p>
        </w:tc>
        <w:tc>
          <w:tcPr>
            <w:tcW w:w="1007"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08638E94" w14:textId="77777777">
            <w:pPr>
              <w:spacing w:after="0" w:line="240" w:lineRule="auto"/>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 </w:t>
            </w:r>
          </w:p>
        </w:tc>
        <w:tc>
          <w:tcPr>
            <w:tcW w:w="1178"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E618327" w14:textId="77777777">
            <w:pPr>
              <w:spacing w:after="0" w:line="240" w:lineRule="auto"/>
              <w:jc w:val="right"/>
              <w:rPr>
                <w:rFonts w:ascii="Calibri" w:hAnsi="Calibri" w:eastAsia="Times New Roman" w:cs="Calibri"/>
                <w:color w:val="000000"/>
                <w:sz w:val="20"/>
                <w:szCs w:val="20"/>
                <w:lang w:val="en-IN" w:eastAsia="en-IN"/>
              </w:rPr>
            </w:pPr>
            <w:r w:rsidRPr="002B2183">
              <w:rPr>
                <w:rFonts w:ascii="Calibri" w:hAnsi="Calibri" w:eastAsia="Times New Roman" w:cs="Calibri"/>
                <w:color w:val="000000"/>
                <w:sz w:val="20"/>
                <w:szCs w:val="20"/>
                <w:lang w:eastAsia="en-IN"/>
              </w:rPr>
              <w:t>1,23,119.50</w:t>
            </w:r>
          </w:p>
        </w:tc>
        <w:tc>
          <w:tcPr>
            <w:tcW w:w="1026" w:type="dxa"/>
            <w:tcBorders>
              <w:top w:val="nil"/>
              <w:left w:val="nil"/>
              <w:bottom w:val="single" w:color="auto" w:sz="4" w:space="0"/>
              <w:right w:val="single" w:color="auto" w:sz="4" w:space="0"/>
            </w:tcBorders>
            <w:shd w:val="clear" w:color="auto" w:fill="auto"/>
            <w:noWrap/>
            <w:vAlign w:val="bottom"/>
            <w:hideMark/>
          </w:tcPr>
          <w:p w:rsidRPr="002B2183" w:rsidR="002B2183" w:rsidP="002B2183" w:rsidRDefault="002B2183" w14:paraId="2DF162A2" w14:textId="77777777">
            <w:pPr>
              <w:spacing w:after="0" w:line="240" w:lineRule="auto"/>
              <w:rPr>
                <w:rFonts w:ascii="Calibri" w:hAnsi="Calibri" w:eastAsia="Times New Roman" w:cs="Calibri"/>
                <w:color w:val="000000"/>
                <w:lang w:val="en-IN" w:eastAsia="en-IN"/>
              </w:rPr>
            </w:pPr>
            <w:r w:rsidRPr="002B2183">
              <w:rPr>
                <w:rFonts w:ascii="Calibri" w:hAnsi="Calibri" w:eastAsia="Times New Roman" w:cs="Calibri"/>
                <w:color w:val="000000"/>
                <w:lang w:val="en-IN" w:eastAsia="en-IN"/>
              </w:rPr>
              <w:t> </w:t>
            </w:r>
          </w:p>
        </w:tc>
        <w:tc>
          <w:tcPr>
            <w:tcW w:w="1026" w:type="dxa"/>
            <w:tcBorders>
              <w:top w:val="single" w:color="auto" w:sz="4" w:space="0"/>
              <w:left w:val="nil"/>
              <w:bottom w:val="single" w:color="auto" w:sz="4" w:space="0"/>
              <w:right w:val="single" w:color="auto" w:sz="4" w:space="0"/>
            </w:tcBorders>
            <w:shd w:val="clear" w:color="auto" w:fill="auto"/>
            <w:noWrap/>
            <w:vAlign w:val="bottom"/>
            <w:hideMark/>
          </w:tcPr>
          <w:p w:rsidRPr="002B2183" w:rsidR="002B2183" w:rsidP="002B2183" w:rsidRDefault="002B2183" w14:paraId="2061B73F" w14:textId="77777777">
            <w:pPr>
              <w:spacing w:after="0" w:line="240" w:lineRule="auto"/>
              <w:rPr>
                <w:rFonts w:ascii="Calibri" w:hAnsi="Calibri" w:eastAsia="Times New Roman" w:cs="Calibri"/>
                <w:color w:val="000000"/>
                <w:lang w:val="en-IN" w:eastAsia="en-IN"/>
              </w:rPr>
            </w:pPr>
            <w:r w:rsidRPr="002B2183">
              <w:rPr>
                <w:rFonts w:ascii="Calibri" w:hAnsi="Calibri" w:eastAsia="Times New Roman" w:cs="Calibri"/>
                <w:color w:val="000000"/>
                <w:lang w:val="en-IN" w:eastAsia="en-IN"/>
              </w:rPr>
              <w:t> </w:t>
            </w:r>
          </w:p>
        </w:tc>
        <w:tc>
          <w:tcPr>
            <w:tcW w:w="1031" w:type="dxa"/>
            <w:tcBorders>
              <w:top w:val="single" w:color="auto" w:sz="4" w:space="0"/>
              <w:left w:val="nil"/>
              <w:bottom w:val="single" w:color="auto" w:sz="4" w:space="0"/>
              <w:right w:val="single" w:color="auto" w:sz="4" w:space="0"/>
            </w:tcBorders>
            <w:shd w:val="clear" w:color="auto" w:fill="auto"/>
            <w:noWrap/>
            <w:vAlign w:val="center"/>
            <w:hideMark/>
          </w:tcPr>
          <w:p w:rsidRPr="002B2183" w:rsidR="002B2183" w:rsidP="002B2183" w:rsidRDefault="002B2183" w14:paraId="5FBFAFEC" w14:textId="77777777">
            <w:pPr>
              <w:spacing w:after="0" w:line="240" w:lineRule="auto"/>
              <w:jc w:val="right"/>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25,964.63</w:t>
            </w:r>
          </w:p>
        </w:tc>
        <w:tc>
          <w:tcPr>
            <w:tcW w:w="9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7CCC7E0" w14:textId="77777777">
            <w:pPr>
              <w:spacing w:after="0" w:line="240" w:lineRule="auto"/>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 </w:t>
            </w:r>
          </w:p>
        </w:tc>
        <w:tc>
          <w:tcPr>
            <w:tcW w:w="425"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61CBFBA" w14:textId="77777777">
            <w:pPr>
              <w:spacing w:after="0" w:line="240" w:lineRule="auto"/>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 </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77F43D3A" w14:textId="77777777">
            <w:pPr>
              <w:spacing w:after="0" w:line="240" w:lineRule="auto"/>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 </w:t>
            </w:r>
          </w:p>
        </w:tc>
        <w:tc>
          <w:tcPr>
            <w:tcW w:w="1086"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6FDDC12B" w14:textId="77777777">
            <w:pPr>
              <w:spacing w:after="0" w:line="240" w:lineRule="auto"/>
              <w:jc w:val="right"/>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1,266.22</w:t>
            </w:r>
          </w:p>
        </w:tc>
        <w:tc>
          <w:tcPr>
            <w:tcW w:w="843"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29488C6D" w14:textId="77777777">
            <w:pPr>
              <w:spacing w:after="0" w:line="240" w:lineRule="auto"/>
              <w:jc w:val="right"/>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227.92</w:t>
            </w:r>
          </w:p>
        </w:tc>
        <w:tc>
          <w:tcPr>
            <w:tcW w:w="1399" w:type="dxa"/>
            <w:tcBorders>
              <w:top w:val="nil"/>
              <w:left w:val="nil"/>
              <w:bottom w:val="single" w:color="auto" w:sz="4" w:space="0"/>
              <w:right w:val="single" w:color="auto" w:sz="4" w:space="0"/>
            </w:tcBorders>
            <w:shd w:val="clear" w:color="auto" w:fill="auto"/>
            <w:noWrap/>
            <w:vAlign w:val="center"/>
            <w:hideMark/>
          </w:tcPr>
          <w:p w:rsidRPr="002B2183" w:rsidR="002B2183" w:rsidP="002B2183" w:rsidRDefault="002B2183" w14:paraId="5F400A89" w14:textId="77777777">
            <w:pPr>
              <w:spacing w:after="0" w:line="240" w:lineRule="auto"/>
              <w:jc w:val="right"/>
              <w:rPr>
                <w:rFonts w:ascii="Calibri" w:hAnsi="Calibri" w:eastAsia="Times New Roman" w:cs="Calibri"/>
                <w:b/>
                <w:bCs/>
                <w:color w:val="000000"/>
                <w:sz w:val="20"/>
                <w:szCs w:val="20"/>
                <w:lang w:val="en-IN" w:eastAsia="en-IN"/>
              </w:rPr>
            </w:pPr>
            <w:r w:rsidRPr="002B2183">
              <w:rPr>
                <w:rFonts w:ascii="Calibri" w:hAnsi="Calibri" w:eastAsia="Times New Roman" w:cs="Calibri"/>
                <w:b/>
                <w:bCs/>
                <w:color w:val="000000"/>
                <w:sz w:val="20"/>
                <w:szCs w:val="20"/>
                <w:lang w:eastAsia="en-IN"/>
              </w:rPr>
              <w:t>27,458.76</w:t>
            </w:r>
          </w:p>
        </w:tc>
      </w:tr>
    </w:tbl>
    <w:p w:rsidR="002B2183" w:rsidP="003573B0" w:rsidRDefault="002B2183" w14:paraId="68A8D9C7" w14:textId="77777777">
      <w:pPr>
        <w:spacing w:line="252" w:lineRule="auto"/>
        <w:jc w:val="both"/>
      </w:pPr>
    </w:p>
    <w:p w:rsidRPr="009F6774" w:rsidR="003573B0" w:rsidP="006A2D4E" w:rsidRDefault="003573B0" w14:paraId="11C7D428" w14:textId="4497EA87">
      <w:pPr>
        <w:pStyle w:val="ListParagraph"/>
        <w:numPr>
          <w:ilvl w:val="0"/>
          <w:numId w:val="48"/>
        </w:numPr>
      </w:pPr>
      <w:r w:rsidRPr="006A2D4E">
        <w:rPr>
          <w:rFonts w:ascii="Calibri" w:hAnsi="Calibri" w:eastAsia="Times New Roman" w:cs="Calibri"/>
          <w:b/>
          <w:bCs/>
          <w:color w:val="000000"/>
          <w:sz w:val="20"/>
          <w:szCs w:val="20"/>
        </w:rPr>
        <w:t>Date of Recovery (From Borrower to MLI</w:t>
      </w:r>
      <w:r w:rsidRPr="006A2D4E">
        <w:rPr>
          <w:rFonts w:ascii="Calibri" w:hAnsi="Calibri" w:eastAsia="Times New Roman" w:cs="Calibri"/>
          <w:bCs/>
          <w:color w:val="000000"/>
          <w:sz w:val="20"/>
          <w:szCs w:val="20"/>
        </w:rPr>
        <w:t>):</w:t>
      </w:r>
      <w:r w:rsidRPr="006A2D4E">
        <w:rPr>
          <w:rFonts w:ascii="Calibri" w:hAnsi="Calibri" w:eastAsia="Times New Roman" w:cs="Calibri"/>
          <w:b/>
          <w:bCs/>
          <w:color w:val="000000"/>
          <w:sz w:val="20"/>
          <w:szCs w:val="20"/>
        </w:rPr>
        <w:t>-</w:t>
      </w:r>
      <w:r w:rsidRPr="006A2D4E">
        <w:rPr>
          <w:rFonts w:ascii="Calibri" w:hAnsi="Calibri" w:eastAsia="Times New Roman" w:cs="Calibri"/>
          <w:bCs/>
          <w:color w:val="000000"/>
          <w:sz w:val="20"/>
          <w:szCs w:val="20"/>
        </w:rPr>
        <w:t xml:space="preserve"> System will take it from input file as it is.</w:t>
      </w:r>
    </w:p>
    <w:p w:rsidRPr="006A2D4E" w:rsidR="006A2D4E" w:rsidP="006A2D4E" w:rsidRDefault="003573B0" w14:paraId="237E6E69" w14:textId="77777777">
      <w:pPr>
        <w:pStyle w:val="ListParagraph"/>
        <w:numPr>
          <w:ilvl w:val="0"/>
          <w:numId w:val="48"/>
        </w:numPr>
      </w:pPr>
      <w:r w:rsidRPr="006A2D4E">
        <w:rPr>
          <w:rFonts w:ascii="Calibri" w:hAnsi="Calibri" w:eastAsia="Times New Roman" w:cs="Calibri"/>
          <w:b/>
          <w:bCs/>
          <w:color w:val="000000"/>
          <w:sz w:val="20"/>
          <w:szCs w:val="20"/>
        </w:rPr>
        <w:t xml:space="preserve">Recovery Amount (Entire amount):- </w:t>
      </w:r>
      <w:r w:rsidRPr="006A2D4E">
        <w:rPr>
          <w:rFonts w:ascii="Calibri" w:hAnsi="Calibri" w:eastAsia="Times New Roman" w:cs="Calibri"/>
          <w:bCs/>
          <w:color w:val="000000"/>
          <w:sz w:val="20"/>
          <w:szCs w:val="20"/>
        </w:rPr>
        <w:t>System will take it from input file as it is.</w:t>
      </w:r>
    </w:p>
    <w:p w:rsidRPr="006A2D4E" w:rsidR="006A2D4E" w:rsidP="006A2D4E" w:rsidRDefault="003573B0" w14:paraId="4355B5E5" w14:textId="77777777">
      <w:pPr>
        <w:pStyle w:val="ListParagraph"/>
        <w:numPr>
          <w:ilvl w:val="0"/>
          <w:numId w:val="48"/>
        </w:numPr>
      </w:pPr>
      <w:r w:rsidRPr="006A2D4E">
        <w:rPr>
          <w:rFonts w:ascii="Calibri" w:hAnsi="Calibri" w:eastAsia="Times New Roman" w:cs="Calibri"/>
          <w:b/>
          <w:bCs/>
          <w:color w:val="000000"/>
          <w:sz w:val="20"/>
          <w:szCs w:val="20"/>
        </w:rPr>
        <w:t xml:space="preserve">Recovery Amount (NCGTC Share ) :- </w:t>
      </w:r>
      <w:r w:rsidRPr="006A2D4E">
        <w:rPr>
          <w:rFonts w:ascii="Calibri" w:hAnsi="Calibri" w:eastAsia="Times New Roman" w:cs="Calibri"/>
          <w:bCs/>
          <w:color w:val="000000"/>
          <w:sz w:val="20"/>
          <w:szCs w:val="20"/>
        </w:rPr>
        <w:t>Net of Recovery *50% . (NCGTC Recovery Percentage system taking from docket).</w:t>
      </w:r>
    </w:p>
    <w:p w:rsidRPr="006A2D4E" w:rsidR="006A2D4E" w:rsidP="006A2D4E" w:rsidRDefault="003573B0" w14:paraId="26D763D1" w14:textId="77777777">
      <w:pPr>
        <w:pStyle w:val="ListParagraph"/>
        <w:numPr>
          <w:ilvl w:val="0"/>
          <w:numId w:val="48"/>
        </w:numPr>
      </w:pPr>
      <w:r w:rsidRPr="006A2D4E">
        <w:rPr>
          <w:rFonts w:ascii="Calibri" w:hAnsi="Calibri" w:eastAsia="Times New Roman" w:cs="Calibri"/>
          <w:b/>
          <w:bCs/>
          <w:color w:val="000000"/>
          <w:sz w:val="20"/>
          <w:szCs w:val="20"/>
        </w:rPr>
        <w:t>DATE when  the last tranche for full recovery  payment is received :-</w:t>
      </w:r>
      <w:r w:rsidRPr="006A2D4E">
        <w:rPr>
          <w:rFonts w:ascii="Calibri" w:hAnsi="Calibri" w:eastAsia="Times New Roman" w:cs="Calibri"/>
          <w:bCs/>
          <w:color w:val="000000"/>
          <w:sz w:val="20"/>
          <w:szCs w:val="20"/>
        </w:rPr>
        <w:t xml:space="preserve"> NCGTC accountant reconciliation date at the time of recovery payment.</w:t>
      </w:r>
    </w:p>
    <w:p w:rsidRPr="006A2D4E" w:rsidR="006A2D4E" w:rsidP="006A2D4E" w:rsidRDefault="003573B0" w14:paraId="606C6568" w14:textId="77777777">
      <w:pPr>
        <w:pStyle w:val="ListParagraph"/>
        <w:numPr>
          <w:ilvl w:val="0"/>
          <w:numId w:val="48"/>
        </w:numPr>
      </w:pPr>
      <w:r w:rsidRPr="006A2D4E">
        <w:rPr>
          <w:rFonts w:ascii="Calibri" w:hAnsi="Calibri" w:eastAsia="Times New Roman" w:cs="Calibri"/>
          <w:b/>
          <w:bCs/>
          <w:color w:val="000000"/>
          <w:sz w:val="20"/>
          <w:szCs w:val="20"/>
        </w:rPr>
        <w:t xml:space="preserve">Days Elapsed :- </w:t>
      </w:r>
      <w:r w:rsidRPr="006A2D4E">
        <w:rPr>
          <w:rFonts w:ascii="Calibri" w:hAnsi="Calibri" w:eastAsia="Times New Roman" w:cs="Calibri"/>
          <w:bCs/>
          <w:color w:val="000000"/>
          <w:sz w:val="20"/>
          <w:szCs w:val="20"/>
        </w:rPr>
        <w:t>Difference between Date when last tranch for full payment is received and Recovery cutoff date</w:t>
      </w:r>
      <w:r w:rsidRPr="006A2D4E">
        <w:rPr>
          <w:rFonts w:ascii="Calibri" w:hAnsi="Calibri" w:eastAsia="Times New Roman" w:cs="Calibri"/>
          <w:b/>
          <w:bCs/>
          <w:color w:val="000000"/>
          <w:sz w:val="20"/>
          <w:szCs w:val="20"/>
        </w:rPr>
        <w:t>.</w:t>
      </w:r>
    </w:p>
    <w:p w:rsidRPr="006A2D4E" w:rsidR="006A2D4E" w:rsidP="006A2D4E" w:rsidRDefault="003573B0" w14:paraId="0914CDF6" w14:textId="77777777">
      <w:pPr>
        <w:pStyle w:val="ListParagraph"/>
        <w:numPr>
          <w:ilvl w:val="0"/>
          <w:numId w:val="48"/>
        </w:numPr>
      </w:pPr>
      <w:r w:rsidRPr="006A2D4E">
        <w:rPr>
          <w:rFonts w:ascii="Calibri" w:hAnsi="Calibri" w:eastAsia="Times New Roman" w:cs="Calibri"/>
          <w:b/>
          <w:bCs/>
          <w:color w:val="000000"/>
          <w:sz w:val="20"/>
          <w:szCs w:val="20"/>
        </w:rPr>
        <w:t xml:space="preserve">Eligible  Days For  Penalty  :- </w:t>
      </w:r>
      <w:r w:rsidRPr="006A2D4E">
        <w:rPr>
          <w:rFonts w:ascii="Calibri" w:hAnsi="Calibri" w:eastAsia="Times New Roman" w:cs="Calibri"/>
          <w:bCs/>
          <w:color w:val="000000"/>
          <w:sz w:val="20"/>
          <w:szCs w:val="20"/>
        </w:rPr>
        <w:t xml:space="preserve">In scheme level NCGTC will add Recovery Threshold days for Penalty (Days). If Days Elapsed less than or equal to  than Recovery Threshold days for Penalty (Days)  then </w:t>
      </w:r>
      <w:r w:rsidRPr="006A2D4E">
        <w:rPr>
          <w:rFonts w:ascii="Calibri" w:hAnsi="Calibri" w:eastAsia="Times New Roman" w:cs="Calibri"/>
          <w:b/>
          <w:bCs/>
          <w:color w:val="000000"/>
          <w:sz w:val="20"/>
          <w:szCs w:val="20"/>
        </w:rPr>
        <w:t>eligible days for Penalty</w:t>
      </w:r>
      <w:r w:rsidRPr="006A2D4E">
        <w:rPr>
          <w:rFonts w:ascii="Calibri" w:hAnsi="Calibri" w:eastAsia="Times New Roman" w:cs="Calibri"/>
          <w:bCs/>
          <w:color w:val="000000"/>
          <w:sz w:val="20"/>
          <w:szCs w:val="20"/>
        </w:rPr>
        <w:t xml:space="preserve"> will be </w:t>
      </w:r>
      <w:r w:rsidRPr="006A2D4E">
        <w:rPr>
          <w:rFonts w:ascii="Calibri" w:hAnsi="Calibri" w:eastAsia="Times New Roman" w:cs="Calibri"/>
          <w:b/>
          <w:bCs/>
          <w:color w:val="000000"/>
          <w:sz w:val="20"/>
          <w:szCs w:val="20"/>
        </w:rPr>
        <w:t>“Zero” else (Days Elapsed - Recovery Threshold days for Penalty (Days).</w:t>
      </w:r>
    </w:p>
    <w:p w:rsidRPr="006A2D4E" w:rsidR="006A2D4E" w:rsidP="006A2D4E" w:rsidRDefault="003573B0" w14:paraId="2F4A6097" w14:textId="77777777">
      <w:pPr>
        <w:pStyle w:val="ListParagraph"/>
        <w:numPr>
          <w:ilvl w:val="0"/>
          <w:numId w:val="48"/>
        </w:numPr>
      </w:pPr>
      <w:r w:rsidRPr="006A2D4E">
        <w:rPr>
          <w:rFonts w:ascii="Calibri" w:hAnsi="Calibri" w:eastAsia="Times New Roman" w:cs="Calibri"/>
          <w:b/>
          <w:bCs/>
          <w:color w:val="000000"/>
          <w:sz w:val="20"/>
          <w:szCs w:val="20"/>
        </w:rPr>
        <w:t xml:space="preserve">Penalty  Calculated :-  </w:t>
      </w:r>
      <w:r w:rsidRPr="006A2D4E">
        <w:rPr>
          <w:rFonts w:ascii="Calibri" w:hAnsi="Calibri" w:eastAsia="Times New Roman" w:cs="Calibri"/>
          <w:bCs/>
          <w:color w:val="000000"/>
          <w:sz w:val="20"/>
          <w:szCs w:val="20"/>
        </w:rPr>
        <w:t>(Recovery Amount (NCGTC Share) * Rate of Penalty/365* Eligible  Days For  Penalty).</w:t>
      </w:r>
    </w:p>
    <w:p w:rsidRPr="006A2D4E" w:rsidR="006A2D4E" w:rsidP="006A2D4E" w:rsidRDefault="003573B0" w14:paraId="5E46820C" w14:textId="77777777">
      <w:pPr>
        <w:pStyle w:val="ListParagraph"/>
        <w:numPr>
          <w:ilvl w:val="0"/>
          <w:numId w:val="48"/>
        </w:numPr>
      </w:pPr>
      <w:r w:rsidRPr="006A2D4E">
        <w:rPr>
          <w:rFonts w:ascii="Calibri" w:hAnsi="Calibri" w:eastAsia="Times New Roman" w:cs="Calibri"/>
          <w:b/>
          <w:bCs/>
          <w:color w:val="000000"/>
          <w:sz w:val="20"/>
          <w:szCs w:val="20"/>
        </w:rPr>
        <w:t xml:space="preserve">Tax on Penalty (@18% on E) :- </w:t>
      </w:r>
      <w:r w:rsidRPr="006A2D4E">
        <w:rPr>
          <w:rFonts w:ascii="Calibri" w:hAnsi="Calibri" w:eastAsia="Times New Roman" w:cs="Calibri"/>
          <w:bCs/>
          <w:color w:val="000000"/>
          <w:sz w:val="20"/>
          <w:szCs w:val="20"/>
        </w:rPr>
        <w:t xml:space="preserve"> (18% on Penalty).</w:t>
      </w:r>
    </w:p>
    <w:p w:rsidRPr="006A2D4E" w:rsidR="003573B0" w:rsidP="006A2D4E" w:rsidRDefault="003573B0" w14:paraId="67FE02CC" w14:textId="5B8D7ECE">
      <w:pPr>
        <w:pStyle w:val="ListParagraph"/>
        <w:numPr>
          <w:ilvl w:val="0"/>
          <w:numId w:val="48"/>
        </w:numPr>
      </w:pPr>
      <w:r w:rsidRPr="006A2D4E">
        <w:rPr>
          <w:rFonts w:ascii="Calibri" w:hAnsi="Calibri" w:eastAsia="Times New Roman" w:cs="Calibri"/>
          <w:b/>
          <w:bCs/>
          <w:color w:val="000000"/>
          <w:sz w:val="20"/>
          <w:szCs w:val="20"/>
        </w:rPr>
        <w:t>Recovery Proceedings for Cases - Post Final Claim (A+B+C) along with Penalty/Taxes: -</w:t>
      </w:r>
      <w:r w:rsidRPr="006A2D4E">
        <w:rPr>
          <w:rFonts w:ascii="Calibri" w:hAnsi="Calibri" w:eastAsia="Times New Roman" w:cs="Calibri"/>
          <w:bCs/>
          <w:color w:val="000000"/>
          <w:sz w:val="20"/>
          <w:szCs w:val="20"/>
        </w:rPr>
        <w:t xml:space="preserve"> Sum of (Recovery Amount (NCGTC Share)+ Penalty + Tax on Penalty).</w:t>
      </w:r>
    </w:p>
    <w:p w:rsidR="003573B0" w:rsidP="003573B0" w:rsidRDefault="003573B0" w14:paraId="16BE3610" w14:textId="77777777">
      <w:pPr>
        <w:spacing w:line="252" w:lineRule="auto"/>
        <w:jc w:val="both"/>
      </w:pPr>
    </w:p>
    <w:p w:rsidR="003573B0" w:rsidP="003573B0" w:rsidRDefault="003573B0" w14:paraId="1A2CB126" w14:textId="77777777">
      <w:pPr>
        <w:spacing w:line="252" w:lineRule="auto"/>
        <w:jc w:val="both"/>
        <w:rPr>
          <w:b/>
        </w:rPr>
      </w:pPr>
      <w:r>
        <w:rPr>
          <w:b/>
        </w:rPr>
        <w:t>Note:</w:t>
      </w:r>
    </w:p>
    <w:p w:rsidRPr="008A496C" w:rsidR="008A496C" w:rsidP="003573B0" w:rsidRDefault="003671DB" w14:paraId="62AD00D3" w14:textId="08C1E18F">
      <w:pPr>
        <w:pStyle w:val="ListParagraph"/>
        <w:numPr>
          <w:ilvl w:val="0"/>
          <w:numId w:val="49"/>
        </w:numPr>
        <w:spacing w:line="252" w:lineRule="auto"/>
        <w:jc w:val="both"/>
        <w:rPr>
          <w:u w:val="single"/>
        </w:rPr>
      </w:pPr>
      <w:r>
        <w:t>Amount of INR 25,964.63</w:t>
      </w:r>
      <w:r w:rsidR="003573B0">
        <w:t>/- is recovered from MLI</w:t>
      </w:r>
      <w:r w:rsidR="008A496C">
        <w:t>.</w:t>
      </w:r>
    </w:p>
    <w:p w:rsidRPr="002624BD" w:rsidR="003573B0" w:rsidP="003573B0" w:rsidRDefault="003573B0" w14:paraId="603175BC" w14:textId="43715B08">
      <w:pPr>
        <w:pStyle w:val="ListParagraph"/>
        <w:numPr>
          <w:ilvl w:val="0"/>
          <w:numId w:val="49"/>
        </w:numPr>
        <w:spacing w:line="252" w:lineRule="auto"/>
        <w:jc w:val="both"/>
        <w:rPr>
          <w:u w:val="single"/>
        </w:rPr>
      </w:pPr>
      <w:r>
        <w:t xml:space="preserve">In this case since there is penalty, and hence a need for additional recoveries from MLI which is about </w:t>
      </w:r>
      <w:r w:rsidRPr="008A6238">
        <w:t xml:space="preserve"> </w:t>
      </w:r>
      <w:r>
        <w:t xml:space="preserve">INR </w:t>
      </w:r>
      <w:r w:rsidR="003671DB">
        <w:t xml:space="preserve"> 1,494.14</w:t>
      </w:r>
      <w:r>
        <w:t>/-</w:t>
      </w:r>
    </w:p>
    <w:p w:rsidR="002624BD" w:rsidP="002624BD" w:rsidRDefault="002624BD" w14:paraId="6EBE25A2" w14:textId="4C942B01">
      <w:pPr>
        <w:spacing w:line="252" w:lineRule="auto"/>
        <w:jc w:val="both"/>
        <w:rPr>
          <w:u w:val="single"/>
        </w:rPr>
      </w:pPr>
    </w:p>
    <w:p w:rsidR="002624BD" w:rsidP="002624BD" w:rsidRDefault="002624BD" w14:paraId="6B42A86B" w14:textId="2C248B50">
      <w:pPr>
        <w:spacing w:line="252" w:lineRule="auto"/>
        <w:jc w:val="both"/>
        <w:rPr>
          <w:u w:val="single"/>
        </w:rPr>
      </w:pPr>
    </w:p>
    <w:p w:rsidR="005A43F0" w:rsidP="002624BD" w:rsidRDefault="005A43F0" w14:paraId="11013CA7" w14:textId="0981C13E">
      <w:pPr>
        <w:spacing w:line="252" w:lineRule="auto"/>
        <w:jc w:val="both"/>
        <w:rPr>
          <w:u w:val="single"/>
        </w:rPr>
      </w:pPr>
    </w:p>
    <w:p w:rsidR="005A43F0" w:rsidP="002624BD" w:rsidRDefault="005A43F0" w14:paraId="51DF16F4" w14:textId="36B1F053">
      <w:pPr>
        <w:spacing w:line="252" w:lineRule="auto"/>
        <w:jc w:val="both"/>
        <w:rPr>
          <w:u w:val="single"/>
        </w:rPr>
      </w:pPr>
    </w:p>
    <w:p w:rsidR="005A43F0" w:rsidP="002624BD" w:rsidRDefault="005A43F0" w14:paraId="635D6742" w14:textId="32FC823F">
      <w:pPr>
        <w:spacing w:line="252" w:lineRule="auto"/>
        <w:jc w:val="both"/>
        <w:rPr>
          <w:u w:val="single"/>
        </w:rPr>
      </w:pPr>
    </w:p>
    <w:p w:rsidR="005A43F0" w:rsidP="002624BD" w:rsidRDefault="005A43F0" w14:paraId="1C1D834E" w14:textId="2D7245BE">
      <w:pPr>
        <w:spacing w:line="252" w:lineRule="auto"/>
        <w:jc w:val="both"/>
        <w:rPr>
          <w:u w:val="single"/>
        </w:rPr>
      </w:pPr>
    </w:p>
    <w:p w:rsidR="005A43F0" w:rsidP="002624BD" w:rsidRDefault="005A43F0" w14:paraId="13EA673D" w14:textId="08A64206">
      <w:pPr>
        <w:spacing w:line="252" w:lineRule="auto"/>
        <w:jc w:val="both"/>
        <w:rPr>
          <w:u w:val="single"/>
        </w:rPr>
      </w:pPr>
    </w:p>
    <w:p w:rsidRPr="002624BD" w:rsidR="005A43F0" w:rsidP="002624BD" w:rsidRDefault="005A43F0" w14:paraId="6D3F996C" w14:textId="77777777">
      <w:pPr>
        <w:spacing w:line="252" w:lineRule="auto"/>
        <w:jc w:val="both"/>
        <w:rPr>
          <w:u w:val="single"/>
        </w:rPr>
      </w:pPr>
    </w:p>
    <w:p w:rsidR="005C5DAE" w:rsidP="005C5DAE" w:rsidRDefault="005C5DAE" w14:paraId="5E1E186E" w14:textId="77777777">
      <w:pPr>
        <w:pStyle w:val="Heading3"/>
        <w:keepLines w:val="0"/>
        <w:numPr>
          <w:ilvl w:val="2"/>
          <w:numId w:val="2"/>
        </w:numPr>
        <w:pBdr>
          <w:bottom w:val="single" w:color="auto" w:sz="4" w:space="1"/>
        </w:pBdr>
        <w:tabs>
          <w:tab w:val="clear" w:pos="1080"/>
          <w:tab w:val="left" w:pos="0"/>
          <w:tab w:val="left" w:pos="720"/>
        </w:tabs>
        <w:spacing w:before="60" w:after="60" w:line="276" w:lineRule="auto"/>
        <w:ind w:left="720"/>
        <w:jc w:val="both"/>
        <w:rPr>
          <w:rFonts w:ascii="Trebuchet MS" w:hAnsi="Trebuchet MS"/>
          <w:b/>
          <w:bCs/>
          <w:color w:val="000000" w:themeColor="text1"/>
          <w:szCs w:val="22"/>
        </w:rPr>
      </w:pPr>
      <w:bookmarkStart w:name="_Toc3801373" w:id="177"/>
      <w:bookmarkStart w:name="_Toc37416042" w:id="178"/>
      <w:r>
        <w:rPr>
          <w:rFonts w:ascii="Trebuchet MS" w:hAnsi="Trebuchet MS"/>
          <w:b/>
          <w:bCs/>
          <w:color w:val="000000" w:themeColor="text1"/>
          <w:szCs w:val="22"/>
        </w:rPr>
        <w:t>Payment from MLI for System Generated Recoveries</w:t>
      </w:r>
      <w:bookmarkEnd w:id="177"/>
      <w:bookmarkEnd w:id="178"/>
    </w:p>
    <w:p w:rsidR="005C5DAE" w:rsidP="005C5DAE" w:rsidRDefault="005C5DAE" w14:paraId="439C0FE6" w14:textId="77777777">
      <w:pPr>
        <w:shd w:val="clear" w:color="auto" w:fill="FFFFFF" w:themeFill="background1"/>
        <w:jc w:val="both"/>
      </w:pPr>
      <w:r w:rsidRPr="00D65158">
        <w:t xml:space="preserve">MLI will need to make the payment of the recoveries against the </w:t>
      </w:r>
      <w:r>
        <w:t xml:space="preserve">system-generated </w:t>
      </w:r>
      <w:r w:rsidRPr="00D65158">
        <w:t xml:space="preserve">recovery. </w:t>
      </w:r>
    </w:p>
    <w:p w:rsidRPr="00D65158" w:rsidR="005C5DAE" w:rsidP="005C5DAE" w:rsidRDefault="005C5DAE" w14:paraId="551ABF86" w14:textId="77777777">
      <w:pPr>
        <w:shd w:val="clear" w:color="auto" w:fill="FFFFFF" w:themeFill="background1"/>
        <w:jc w:val="both"/>
      </w:pPr>
      <w:r>
        <w:t>This system-generated recovery, if any, will be visible to MLI on recovery payment screen.</w:t>
      </w:r>
    </w:p>
    <w:p w:rsidRPr="00D65158" w:rsidR="005C5DAE" w:rsidP="005C5DAE" w:rsidRDefault="005C5DAE" w14:paraId="7E3250C4" w14:textId="77777777">
      <w:pPr>
        <w:jc w:val="both"/>
      </w:pPr>
      <w:r w:rsidRPr="00D65158">
        <w:t xml:space="preserve">Note that MLI will need to make the payment of the recoveries using RTGS/NEFT facility and provide the UTR/reference number in SURGE. </w:t>
      </w:r>
    </w:p>
    <w:p w:rsidRPr="00761F2F" w:rsidR="00057BFD" w:rsidP="00761F2F" w:rsidRDefault="00057BFD" w14:paraId="416AAAAC" w14:textId="342CF7FD">
      <w:pPr>
        <w:jc w:val="both"/>
      </w:pPr>
      <w:r>
        <w:rPr>
          <w:rFonts w:ascii="Trebuchet MS" w:hAnsi="Trebuchet MS" w:eastAsia="Times New Roman" w:cs="Arial"/>
          <w:b/>
          <w:bCs/>
          <w:iCs/>
          <w:color w:val="7F7F7F"/>
          <w:sz w:val="28"/>
          <w:szCs w:val="28"/>
        </w:rPr>
        <w:br w:type="page"/>
      </w:r>
    </w:p>
    <w:p w:rsidR="0010752E" w:rsidP="00837766" w:rsidRDefault="0010752E" w14:paraId="4EB64889" w14:textId="1159E9CA">
      <w:pPr>
        <w:pStyle w:val="Heading2"/>
        <w:numPr>
          <w:ilvl w:val="1"/>
          <w:numId w:val="2"/>
        </w:numPr>
        <w:spacing w:before="60" w:after="60" w:line="276" w:lineRule="auto"/>
        <w:jc w:val="both"/>
        <w:rPr>
          <w:rFonts w:ascii="Trebuchet MS" w:hAnsi="Trebuchet MS" w:eastAsia="Times New Roman" w:cs="Arial"/>
          <w:b/>
          <w:bCs/>
          <w:iCs/>
          <w:color w:val="7F7F7F"/>
          <w:sz w:val="28"/>
          <w:szCs w:val="28"/>
        </w:rPr>
      </w:pPr>
      <w:bookmarkStart w:name="_Toc37416043" w:id="179"/>
      <w:r>
        <w:rPr>
          <w:rFonts w:ascii="Trebuchet MS" w:hAnsi="Trebuchet MS" w:eastAsia="Times New Roman" w:cs="Arial"/>
          <w:b/>
          <w:bCs/>
          <w:iCs/>
          <w:color w:val="7F7F7F"/>
          <w:sz w:val="28"/>
          <w:szCs w:val="28"/>
        </w:rPr>
        <w:t>Points Pending for Further Clarification</w:t>
      </w:r>
      <w:bookmarkEnd w:id="59"/>
      <w:bookmarkEnd w:id="179"/>
    </w:p>
    <w:p w:rsidR="0010752E" w:rsidP="0010752E" w:rsidRDefault="0010752E" w14:paraId="42098C02" w14:textId="77777777">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10752E" w:rsidTr="000B7B43" w14:paraId="56166DDE" w14:textId="7777777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rsidR="0010752E" w:rsidP="000B7B43" w:rsidRDefault="0010752E" w14:paraId="034CF336" w14:textId="77777777">
            <w:pPr>
              <w:jc w:val="both"/>
            </w:pPr>
            <w:r>
              <w:t>S. No.</w:t>
            </w:r>
          </w:p>
        </w:tc>
        <w:tc>
          <w:tcPr>
            <w:tcW w:w="5580" w:type="dxa"/>
          </w:tcPr>
          <w:p w:rsidR="0010752E" w:rsidP="000B7B43" w:rsidRDefault="0010752E" w14:paraId="3A1B00DC" w14:textId="77777777">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rsidR="0010752E" w:rsidP="000B7B43" w:rsidRDefault="0010752E" w14:paraId="38FCD223" w14:textId="77777777">
            <w:pPr>
              <w:jc w:val="both"/>
              <w:cnfStyle w:val="100000000000" w:firstRow="1" w:lastRow="0" w:firstColumn="0" w:lastColumn="0" w:oddVBand="0" w:evenVBand="0" w:oddHBand="0" w:evenHBand="0" w:firstRowFirstColumn="0" w:firstRowLastColumn="0" w:lastRowFirstColumn="0" w:lastRowLastColumn="0"/>
            </w:pPr>
            <w:r>
              <w:t>Contemplations</w:t>
            </w:r>
          </w:p>
        </w:tc>
      </w:tr>
      <w:tr w:rsidR="0010752E" w:rsidTr="000B7B43" w14:paraId="3BE0EF59" w14:textId="77777777">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rsidR="0010752E" w:rsidP="000B7B43" w:rsidRDefault="0010752E" w14:paraId="3581BFBB" w14:textId="77777777">
            <w:pPr>
              <w:jc w:val="both"/>
            </w:pPr>
            <w:r>
              <w:t>-</w:t>
            </w:r>
          </w:p>
        </w:tc>
        <w:tc>
          <w:tcPr>
            <w:tcW w:w="5580" w:type="dxa"/>
          </w:tcPr>
          <w:p w:rsidR="0010752E" w:rsidP="000B7B43" w:rsidRDefault="0010752E" w14:paraId="4DA539DB" w14:textId="77777777">
            <w:pPr>
              <w:jc w:val="both"/>
              <w:cnfStyle w:val="000000100000" w:firstRow="0" w:lastRow="0" w:firstColumn="0" w:lastColumn="0" w:oddVBand="0" w:evenVBand="0" w:oddHBand="1" w:evenHBand="0" w:firstRowFirstColumn="0" w:firstRowLastColumn="0" w:lastRowFirstColumn="0" w:lastRowLastColumn="0"/>
            </w:pPr>
            <w:r>
              <w:t>-</w:t>
            </w:r>
          </w:p>
        </w:tc>
        <w:tc>
          <w:tcPr>
            <w:tcW w:w="3425" w:type="dxa"/>
          </w:tcPr>
          <w:p w:rsidR="0010752E" w:rsidP="000B7B43" w:rsidRDefault="0010752E" w14:paraId="56A966FE" w14:textId="77777777">
            <w:pPr>
              <w:jc w:val="both"/>
              <w:cnfStyle w:val="000000100000" w:firstRow="0" w:lastRow="0" w:firstColumn="0" w:lastColumn="0" w:oddVBand="0" w:evenVBand="0" w:oddHBand="1" w:evenHBand="0" w:firstRowFirstColumn="0" w:firstRowLastColumn="0" w:lastRowFirstColumn="0" w:lastRowLastColumn="0"/>
            </w:pPr>
            <w:r>
              <w:t>-</w:t>
            </w:r>
          </w:p>
        </w:tc>
      </w:tr>
    </w:tbl>
    <w:p w:rsidR="0010752E" w:rsidP="0010752E" w:rsidRDefault="0010752E" w14:paraId="3F4AF157" w14:textId="77777777"/>
    <w:p w:rsidR="00561F16" w:rsidP="0010752E" w:rsidRDefault="0010752E" w14:paraId="6BDEA6DC" w14:textId="39195F70">
      <w:pPr>
        <w:pStyle w:val="NoSpacing"/>
        <w:rPr>
          <w:color w:val="A6A6A6" w:themeColor="background1" w:themeShade="A6"/>
          <w:sz w:val="20"/>
        </w:rPr>
      </w:pPr>
      <w:r>
        <w:t>On receipt of further clarification from NCGTC team, the current document will undergo revision.</w:t>
      </w:r>
    </w:p>
    <w:p w:rsidR="00561F16" w:rsidP="005D1B4D" w:rsidRDefault="00561F16" w14:paraId="57B445C0" w14:textId="77777777">
      <w:pPr>
        <w:pStyle w:val="NoSpacing"/>
        <w:rPr>
          <w:color w:val="A6A6A6" w:themeColor="background1" w:themeShade="A6"/>
          <w:sz w:val="20"/>
        </w:rPr>
      </w:pPr>
    </w:p>
    <w:p w:rsidR="00561F16" w:rsidP="005D1B4D" w:rsidRDefault="00561F16" w14:paraId="39E4AC18" w14:textId="77777777">
      <w:pPr>
        <w:pStyle w:val="NoSpacing"/>
        <w:rPr>
          <w:color w:val="A6A6A6" w:themeColor="background1" w:themeShade="A6"/>
          <w:sz w:val="20"/>
        </w:rPr>
      </w:pPr>
    </w:p>
    <w:p w:rsidR="00561F16" w:rsidP="005D1B4D" w:rsidRDefault="00561F16" w14:paraId="14AAEA4A" w14:textId="77777777">
      <w:pPr>
        <w:pStyle w:val="NoSpacing"/>
        <w:rPr>
          <w:color w:val="A6A6A6" w:themeColor="background1" w:themeShade="A6"/>
          <w:sz w:val="20"/>
        </w:rPr>
      </w:pPr>
    </w:p>
    <w:p w:rsidR="00561F16" w:rsidP="005D1B4D" w:rsidRDefault="00561F16" w14:paraId="7BEADCFD" w14:textId="77777777">
      <w:pPr>
        <w:pStyle w:val="NoSpacing"/>
        <w:rPr>
          <w:color w:val="A6A6A6" w:themeColor="background1" w:themeShade="A6"/>
          <w:sz w:val="20"/>
        </w:rPr>
      </w:pPr>
    </w:p>
    <w:p w:rsidR="00561F16" w:rsidP="005D1B4D" w:rsidRDefault="00561F16" w14:paraId="7C2CDA61" w14:textId="77777777">
      <w:pPr>
        <w:pStyle w:val="NoSpacing"/>
        <w:rPr>
          <w:color w:val="A6A6A6" w:themeColor="background1" w:themeShade="A6"/>
          <w:sz w:val="20"/>
        </w:rPr>
      </w:pPr>
    </w:p>
    <w:p w:rsidR="00561F16" w:rsidP="005D1B4D" w:rsidRDefault="00561F16" w14:paraId="5FC2C0D5" w14:textId="77777777">
      <w:pPr>
        <w:pStyle w:val="NoSpacing"/>
        <w:rPr>
          <w:color w:val="A6A6A6" w:themeColor="background1" w:themeShade="A6"/>
          <w:sz w:val="20"/>
        </w:rPr>
      </w:pPr>
    </w:p>
    <w:p w:rsidR="00561F16" w:rsidP="005D1B4D" w:rsidRDefault="00561F16" w14:paraId="4D6CA67C" w14:textId="77777777">
      <w:pPr>
        <w:pStyle w:val="NoSpacing"/>
        <w:rPr>
          <w:color w:val="A6A6A6" w:themeColor="background1" w:themeShade="A6"/>
          <w:sz w:val="20"/>
        </w:rPr>
      </w:pPr>
    </w:p>
    <w:p w:rsidR="00561F16" w:rsidP="005D1B4D" w:rsidRDefault="00561F16" w14:paraId="5C3BCD98" w14:textId="77777777">
      <w:pPr>
        <w:pStyle w:val="NoSpacing"/>
        <w:rPr>
          <w:color w:val="A6A6A6" w:themeColor="background1" w:themeShade="A6"/>
          <w:sz w:val="20"/>
        </w:rPr>
      </w:pPr>
    </w:p>
    <w:p w:rsidR="00561F16" w:rsidP="005D1B4D" w:rsidRDefault="00561F16" w14:paraId="7D4B254B" w14:textId="77777777">
      <w:pPr>
        <w:pStyle w:val="NoSpacing"/>
        <w:rPr>
          <w:color w:val="A6A6A6" w:themeColor="background1" w:themeShade="A6"/>
          <w:sz w:val="20"/>
        </w:rPr>
      </w:pPr>
    </w:p>
    <w:p w:rsidR="00561F16" w:rsidP="005D1B4D" w:rsidRDefault="00561F16" w14:paraId="46E2AFB9" w14:textId="77777777">
      <w:pPr>
        <w:pStyle w:val="NoSpacing"/>
        <w:rPr>
          <w:color w:val="A6A6A6" w:themeColor="background1" w:themeShade="A6"/>
          <w:sz w:val="20"/>
        </w:rPr>
      </w:pPr>
    </w:p>
    <w:p w:rsidR="00561F16" w:rsidP="005D1B4D" w:rsidRDefault="00561F16" w14:paraId="017C2141" w14:textId="0725D7F2">
      <w:pPr>
        <w:pStyle w:val="NoSpacing"/>
        <w:rPr>
          <w:color w:val="A6A6A6" w:themeColor="background1" w:themeShade="A6"/>
          <w:sz w:val="20"/>
        </w:rPr>
      </w:pPr>
    </w:p>
    <w:p w:rsidR="00D16D32" w:rsidP="005D1B4D" w:rsidRDefault="00D16D32" w14:paraId="51DA0FEB" w14:textId="5A7B53D0">
      <w:pPr>
        <w:pStyle w:val="NoSpacing"/>
        <w:rPr>
          <w:color w:val="A6A6A6" w:themeColor="background1" w:themeShade="A6"/>
          <w:sz w:val="20"/>
        </w:rPr>
      </w:pPr>
    </w:p>
    <w:p w:rsidR="00D16D32" w:rsidP="005D1B4D" w:rsidRDefault="00D16D32" w14:paraId="484B48A6" w14:textId="6D1A1DFA">
      <w:pPr>
        <w:pStyle w:val="NoSpacing"/>
        <w:rPr>
          <w:color w:val="A6A6A6" w:themeColor="background1" w:themeShade="A6"/>
          <w:sz w:val="20"/>
        </w:rPr>
      </w:pPr>
    </w:p>
    <w:p w:rsidR="00D16D32" w:rsidP="005D1B4D" w:rsidRDefault="00D16D32" w14:paraId="1DFCF9CE" w14:textId="21B66FEE">
      <w:pPr>
        <w:pStyle w:val="NoSpacing"/>
        <w:rPr>
          <w:color w:val="A6A6A6" w:themeColor="background1" w:themeShade="A6"/>
          <w:sz w:val="20"/>
        </w:rPr>
      </w:pPr>
    </w:p>
    <w:p w:rsidR="00D16D32" w:rsidP="005D1B4D" w:rsidRDefault="00D16D32" w14:paraId="6EF0C431" w14:textId="525C0456">
      <w:pPr>
        <w:pStyle w:val="NoSpacing"/>
        <w:rPr>
          <w:color w:val="A6A6A6" w:themeColor="background1" w:themeShade="A6"/>
          <w:sz w:val="20"/>
        </w:rPr>
      </w:pPr>
    </w:p>
    <w:p w:rsidR="00D16D32" w:rsidP="005D1B4D" w:rsidRDefault="00D16D32" w14:paraId="2F1F308F" w14:textId="53250C79">
      <w:pPr>
        <w:pStyle w:val="NoSpacing"/>
        <w:rPr>
          <w:color w:val="A6A6A6" w:themeColor="background1" w:themeShade="A6"/>
          <w:sz w:val="20"/>
        </w:rPr>
      </w:pPr>
    </w:p>
    <w:p w:rsidR="00D16D32" w:rsidP="005D1B4D" w:rsidRDefault="00D16D32" w14:paraId="4F5C564C" w14:textId="6E34DAAB">
      <w:pPr>
        <w:pStyle w:val="NoSpacing"/>
        <w:rPr>
          <w:color w:val="A6A6A6" w:themeColor="background1" w:themeShade="A6"/>
          <w:sz w:val="20"/>
        </w:rPr>
      </w:pPr>
    </w:p>
    <w:p w:rsidR="00D16D32" w:rsidP="005D1B4D" w:rsidRDefault="00D16D32" w14:paraId="7CB5C5E2" w14:textId="6260352C">
      <w:pPr>
        <w:pStyle w:val="NoSpacing"/>
        <w:rPr>
          <w:color w:val="A6A6A6" w:themeColor="background1" w:themeShade="A6"/>
          <w:sz w:val="20"/>
        </w:rPr>
      </w:pPr>
    </w:p>
    <w:p w:rsidR="00D16D32" w:rsidP="005D1B4D" w:rsidRDefault="00D16D32" w14:paraId="1FE4BBF8" w14:textId="70A83738">
      <w:pPr>
        <w:pStyle w:val="NoSpacing"/>
        <w:rPr>
          <w:color w:val="A6A6A6" w:themeColor="background1" w:themeShade="A6"/>
          <w:sz w:val="20"/>
        </w:rPr>
      </w:pPr>
    </w:p>
    <w:p w:rsidR="00D16D32" w:rsidP="005D1B4D" w:rsidRDefault="00D16D32" w14:paraId="005B59C8" w14:textId="0B0EC797">
      <w:pPr>
        <w:pStyle w:val="NoSpacing"/>
        <w:rPr>
          <w:color w:val="A6A6A6" w:themeColor="background1" w:themeShade="A6"/>
          <w:sz w:val="20"/>
        </w:rPr>
      </w:pPr>
    </w:p>
    <w:p w:rsidR="00D16D32" w:rsidP="005D1B4D" w:rsidRDefault="00D16D32" w14:paraId="510BA421" w14:textId="19EBAB1D">
      <w:pPr>
        <w:pStyle w:val="NoSpacing"/>
        <w:rPr>
          <w:color w:val="A6A6A6" w:themeColor="background1" w:themeShade="A6"/>
          <w:sz w:val="20"/>
        </w:rPr>
      </w:pPr>
    </w:p>
    <w:p w:rsidR="00D16D32" w:rsidP="005D1B4D" w:rsidRDefault="00D16D32" w14:paraId="01103C40" w14:textId="77777777">
      <w:pPr>
        <w:pStyle w:val="NoSpacing"/>
        <w:rPr>
          <w:color w:val="A6A6A6" w:themeColor="background1" w:themeShade="A6"/>
          <w:sz w:val="20"/>
        </w:rPr>
      </w:pPr>
    </w:p>
    <w:p w:rsidR="00561F16" w:rsidP="005D1B4D" w:rsidRDefault="00561F16" w14:paraId="12147450" w14:textId="77777777">
      <w:pPr>
        <w:pStyle w:val="NoSpacing"/>
        <w:rPr>
          <w:color w:val="A6A6A6" w:themeColor="background1" w:themeShade="A6"/>
          <w:sz w:val="20"/>
        </w:rPr>
      </w:pPr>
    </w:p>
    <w:p w:rsidR="00561F16" w:rsidP="005D1B4D" w:rsidRDefault="00561F16" w14:paraId="35BECF4C" w14:textId="77777777">
      <w:pPr>
        <w:pStyle w:val="NoSpacing"/>
        <w:rPr>
          <w:color w:val="A6A6A6" w:themeColor="background1" w:themeShade="A6"/>
          <w:sz w:val="20"/>
        </w:rPr>
      </w:pPr>
    </w:p>
    <w:p w:rsidR="00561F16" w:rsidP="005D1B4D" w:rsidRDefault="00561F16" w14:paraId="7423585B" w14:textId="77777777">
      <w:pPr>
        <w:pStyle w:val="NoSpacing"/>
        <w:rPr>
          <w:color w:val="A6A6A6" w:themeColor="background1" w:themeShade="A6"/>
          <w:sz w:val="20"/>
        </w:rPr>
      </w:pPr>
    </w:p>
    <w:p w:rsidR="00561F16" w:rsidP="005D1B4D" w:rsidRDefault="00561F16" w14:paraId="0B0196FE" w14:textId="77777777">
      <w:pPr>
        <w:pStyle w:val="NoSpacing"/>
        <w:rPr>
          <w:color w:val="A6A6A6" w:themeColor="background1" w:themeShade="A6"/>
          <w:sz w:val="20"/>
        </w:rPr>
      </w:pPr>
    </w:p>
    <w:p w:rsidR="00561F16" w:rsidP="005D1B4D" w:rsidRDefault="00561F16" w14:paraId="570A5288" w14:textId="77777777">
      <w:pPr>
        <w:pStyle w:val="NoSpacing"/>
        <w:rPr>
          <w:color w:val="A6A6A6" w:themeColor="background1" w:themeShade="A6"/>
          <w:sz w:val="20"/>
        </w:rPr>
      </w:pPr>
    </w:p>
    <w:p w:rsidR="00561F16" w:rsidP="005D1B4D" w:rsidRDefault="00561F16" w14:paraId="420D1774" w14:textId="77777777">
      <w:pPr>
        <w:pStyle w:val="NoSpacing"/>
        <w:rPr>
          <w:color w:val="A6A6A6" w:themeColor="background1" w:themeShade="A6"/>
          <w:sz w:val="20"/>
        </w:rPr>
      </w:pPr>
    </w:p>
    <w:p w:rsidR="00561F16" w:rsidP="005D1B4D" w:rsidRDefault="00561F16" w14:paraId="0B499423" w14:textId="77777777">
      <w:pPr>
        <w:pStyle w:val="NoSpacing"/>
        <w:rPr>
          <w:color w:val="A6A6A6" w:themeColor="background1" w:themeShade="A6"/>
          <w:sz w:val="20"/>
        </w:rPr>
      </w:pPr>
    </w:p>
    <w:p w:rsidR="00561F16" w:rsidP="005D1B4D" w:rsidRDefault="00561F16" w14:paraId="20C4B1C6" w14:textId="77777777">
      <w:pPr>
        <w:pStyle w:val="NoSpacing"/>
        <w:rPr>
          <w:color w:val="A6A6A6" w:themeColor="background1" w:themeShade="A6"/>
          <w:sz w:val="20"/>
        </w:rPr>
      </w:pPr>
    </w:p>
    <w:p w:rsidR="00561F16" w:rsidP="005D1B4D" w:rsidRDefault="00561F16" w14:paraId="34E4AF1B" w14:textId="1F2D22DD">
      <w:pPr>
        <w:pStyle w:val="NoSpacing"/>
        <w:rPr>
          <w:color w:val="A6A6A6" w:themeColor="background1" w:themeShade="A6"/>
          <w:sz w:val="20"/>
        </w:rPr>
      </w:pPr>
    </w:p>
    <w:p w:rsidR="00117060" w:rsidP="005D1B4D" w:rsidRDefault="00117060" w14:paraId="219F3701" w14:textId="7FC35EF7">
      <w:pPr>
        <w:pStyle w:val="NoSpacing"/>
        <w:rPr>
          <w:color w:val="A6A6A6" w:themeColor="background1" w:themeShade="A6"/>
          <w:sz w:val="20"/>
        </w:rPr>
      </w:pPr>
    </w:p>
    <w:p w:rsidR="00117060" w:rsidP="005D1B4D" w:rsidRDefault="00117060" w14:paraId="051F2045" w14:textId="45B878A5">
      <w:pPr>
        <w:pStyle w:val="NoSpacing"/>
        <w:rPr>
          <w:color w:val="A6A6A6" w:themeColor="background1" w:themeShade="A6"/>
          <w:sz w:val="20"/>
        </w:rPr>
      </w:pPr>
    </w:p>
    <w:p w:rsidR="00117060" w:rsidP="005D1B4D" w:rsidRDefault="00117060" w14:paraId="50F91A06" w14:textId="4771279A">
      <w:pPr>
        <w:pStyle w:val="NoSpacing"/>
        <w:rPr>
          <w:color w:val="A6A6A6" w:themeColor="background1" w:themeShade="A6"/>
          <w:sz w:val="20"/>
        </w:rPr>
      </w:pPr>
    </w:p>
    <w:p w:rsidR="00117060" w:rsidP="005D1B4D" w:rsidRDefault="00117060" w14:paraId="5B090E98" w14:textId="6A7DC691">
      <w:pPr>
        <w:pStyle w:val="NoSpacing"/>
        <w:rPr>
          <w:color w:val="A6A6A6" w:themeColor="background1" w:themeShade="A6"/>
          <w:sz w:val="20"/>
        </w:rPr>
      </w:pPr>
    </w:p>
    <w:p w:rsidR="00117060" w:rsidP="005D1B4D" w:rsidRDefault="00117060" w14:paraId="7637A62D" w14:textId="70796529">
      <w:pPr>
        <w:pStyle w:val="NoSpacing"/>
        <w:rPr>
          <w:color w:val="A6A6A6" w:themeColor="background1" w:themeShade="A6"/>
          <w:sz w:val="20"/>
        </w:rPr>
      </w:pPr>
    </w:p>
    <w:p w:rsidR="00117060" w:rsidP="005D1B4D" w:rsidRDefault="00117060" w14:paraId="7C2AB9B2" w14:textId="376E9BEA">
      <w:pPr>
        <w:pStyle w:val="NoSpacing"/>
        <w:rPr>
          <w:color w:val="A6A6A6" w:themeColor="background1" w:themeShade="A6"/>
          <w:sz w:val="20"/>
        </w:rPr>
      </w:pPr>
    </w:p>
    <w:p w:rsidR="00117060" w:rsidP="005D1B4D" w:rsidRDefault="00117060" w14:paraId="296042C4" w14:textId="5FB27835">
      <w:pPr>
        <w:pStyle w:val="NoSpacing"/>
        <w:rPr>
          <w:color w:val="A6A6A6" w:themeColor="background1" w:themeShade="A6"/>
          <w:sz w:val="20"/>
        </w:rPr>
      </w:pPr>
    </w:p>
    <w:p w:rsidR="00117060" w:rsidP="005D1B4D" w:rsidRDefault="00117060" w14:paraId="5CBA7693" w14:textId="3D8DEC00">
      <w:pPr>
        <w:pStyle w:val="NoSpacing"/>
        <w:rPr>
          <w:color w:val="A6A6A6" w:themeColor="background1" w:themeShade="A6"/>
          <w:sz w:val="20"/>
        </w:rPr>
      </w:pPr>
    </w:p>
    <w:p w:rsidR="005502C6" w:rsidP="005D1B4D" w:rsidRDefault="005502C6" w14:paraId="2A1BF872" w14:textId="22CA4FAD">
      <w:pPr>
        <w:pStyle w:val="NoSpacing"/>
        <w:rPr>
          <w:color w:val="A6A6A6" w:themeColor="background1" w:themeShade="A6"/>
          <w:sz w:val="20"/>
        </w:rPr>
      </w:pPr>
    </w:p>
    <w:p w:rsidRPr="00ED1170" w:rsidR="005D1B4D" w:rsidP="005D1B4D" w:rsidRDefault="005D1B4D" w14:paraId="21F4E465" w14:textId="1CC18609">
      <w:pPr>
        <w:pStyle w:val="NoSpacing"/>
        <w:rPr>
          <w:color w:val="A6A6A6" w:themeColor="background1" w:themeShade="A6"/>
          <w:sz w:val="20"/>
        </w:rPr>
      </w:pPr>
      <w:r w:rsidRPr="00ED1170">
        <w:rPr>
          <w:color w:val="A6A6A6" w:themeColor="background1" w:themeShade="A6"/>
          <w:sz w:val="20"/>
        </w:rPr>
        <w:t xml:space="preserve">Prepared </w:t>
      </w:r>
      <w:r w:rsidR="00112F60">
        <w:rPr>
          <w:color w:val="A6A6A6" w:themeColor="background1" w:themeShade="A6"/>
          <w:sz w:val="20"/>
        </w:rPr>
        <w:t>b</w:t>
      </w:r>
      <w:r w:rsidRPr="00ED1170">
        <w:rPr>
          <w:color w:val="A6A6A6" w:themeColor="background1" w:themeShade="A6"/>
          <w:sz w:val="20"/>
        </w:rPr>
        <w:t>y Mastek Ltd. For National Credit Guarantee Trustee Company Ltd.</w:t>
      </w:r>
    </w:p>
    <w:p w:rsidRPr="00ED1170" w:rsidR="00ED1170" w:rsidP="005D1B4D" w:rsidRDefault="005D1B4D" w14:paraId="217B2F26" w14:textId="4AEAC524">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Pr="00ED1170" w:rsidR="00ED1170" w:rsidSect="00127DA8">
      <w:headerReference w:type="default" r:id="rId43"/>
      <w:footerReference w:type="default" r:id="rId44"/>
      <w:pgSz w:w="12240" w:h="15840" w:orient="portrait"/>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DN" w:author="Divya Nayak" w:date="2023-09-07T17:29:00Z" w:id="4">
    <w:p w:rsidR="00D360EC" w:rsidP="00072969" w:rsidRDefault="00D360EC" w14:paraId="2565E22C" w14:textId="77777777">
      <w:pPr>
        <w:pStyle w:val="CommentText"/>
      </w:pPr>
      <w:r>
        <w:rPr>
          <w:rStyle w:val="CommentReference"/>
        </w:rPr>
        <w:annotationRef/>
      </w:r>
      <w:r>
        <w:rPr>
          <w:lang w:val="en-IN"/>
        </w:rPr>
        <w:t>From 2020-21 onwards portfolios this has been changed. Need to update changed one</w:t>
      </w:r>
    </w:p>
  </w:comment>
  <w:comment w:initials="SS" w:author="Supriya Shinde" w:date="2023-12-13T09:44:00Z" w:id="5">
    <w:p w:rsidR="00D360EC" w:rsidRDefault="00D360EC" w14:paraId="762949FC" w14:textId="00B510EE">
      <w:pPr>
        <w:pStyle w:val="CommentText"/>
      </w:pPr>
      <w:r>
        <w:rPr>
          <w:rStyle w:val="CommentReference"/>
        </w:rPr>
        <w:annotationRef/>
      </w:r>
      <w:r>
        <w:t>Changed please check</w:t>
      </w:r>
    </w:p>
  </w:comment>
  <w:comment w:initials="DN" w:author="Divya Nayak" w:date="2024-04-18T12:58:00Z" w:id="6">
    <w:p w:rsidR="00BF6A67" w:rsidP="00BF6A67" w:rsidRDefault="00BF6A67" w14:paraId="3863B088" w14:textId="77777777">
      <w:pPr>
        <w:pStyle w:val="CommentText"/>
      </w:pPr>
      <w:r>
        <w:rPr>
          <w:rStyle w:val="CommentReference"/>
        </w:rPr>
        <w:annotationRef/>
      </w:r>
      <w:r>
        <w:t>ok</w:t>
      </w:r>
    </w:p>
  </w:comment>
  <w:comment w:initials="DN" w:author="Divya Nayak" w:date="2024-04-18T12:59:00Z" w:id="8">
    <w:p w:rsidR="00BF6A67" w:rsidP="00BF6A67" w:rsidRDefault="00BF6A67" w14:paraId="0BA1801E" w14:textId="77777777">
      <w:pPr>
        <w:pStyle w:val="CommentText"/>
      </w:pPr>
      <w:r>
        <w:rPr>
          <w:rStyle w:val="CommentReference"/>
        </w:rPr>
        <w:annotationRef/>
      </w:r>
      <w:r>
        <w:t>Please check</w:t>
      </w:r>
    </w:p>
  </w:comment>
  <w:comment w:initials="DP" w:author="Deepti Pujari" w:date="2024-05-10T12:28:00Z" w:id="9">
    <w:p w:rsidR="007F4995" w:rsidRDefault="007F4995" w14:paraId="4F1793DC" w14:textId="6EC481B5">
      <w:pPr>
        <w:pStyle w:val="CommentText"/>
      </w:pPr>
      <w:r>
        <w:rPr>
          <w:rStyle w:val="CommentReference"/>
        </w:rPr>
        <w:annotationRef/>
      </w:r>
      <w:r>
        <w:t xml:space="preserve">Done please check </w:t>
      </w:r>
    </w:p>
  </w:comment>
  <w:comment w:initials="SS" w:author="Supriya Shinde" w:date="2023-12-29T09:10:00Z" w:id="11">
    <w:p w:rsidR="00D360EC" w:rsidRDefault="00D360EC" w14:paraId="3FC9D8B3" w14:textId="3809CC7C">
      <w:pPr>
        <w:pStyle w:val="CommentText"/>
      </w:pPr>
      <w:r>
        <w:rPr>
          <w:rStyle w:val="CommentReference"/>
        </w:rPr>
        <w:annotationRef/>
      </w:r>
      <w:r>
        <w:t>Updated as per CR</w:t>
      </w:r>
    </w:p>
  </w:comment>
  <w:comment w:initials="DN" w:author="Divya Nayak" w:date="2024-04-18T13:17:00Z" w:id="12">
    <w:p w:rsidR="00EF6605" w:rsidP="00EF6605" w:rsidRDefault="00EF6605" w14:paraId="35455AAF" w14:textId="77777777">
      <w:pPr>
        <w:pStyle w:val="CommentText"/>
      </w:pPr>
      <w:r>
        <w:rPr>
          <w:rStyle w:val="CommentReference"/>
        </w:rPr>
        <w:annotationRef/>
      </w:r>
      <w:r>
        <w:t>ok</w:t>
      </w:r>
    </w:p>
  </w:comment>
  <w:comment w:initials="SS" w:author="Supriya Shinde" w:date="2023-12-29T09:08:00Z" w:id="17">
    <w:p w:rsidR="00D360EC" w:rsidRDefault="00D360EC" w14:paraId="6A560ACE" w14:textId="39D2326B">
      <w:pPr>
        <w:pStyle w:val="CommentText"/>
      </w:pPr>
      <w:r>
        <w:rPr>
          <w:rStyle w:val="CommentReference"/>
        </w:rPr>
        <w:annotationRef/>
      </w:r>
      <w:r>
        <w:t>Updated as per CR</w:t>
      </w:r>
    </w:p>
  </w:comment>
  <w:comment w:initials="DN" w:author="Divya Nayak" w:date="2024-04-18T13:17:00Z" w:id="18">
    <w:p w:rsidR="00EF6605" w:rsidP="00EF6605" w:rsidRDefault="00EF6605" w14:paraId="7C6F9952" w14:textId="77777777">
      <w:pPr>
        <w:pStyle w:val="CommentText"/>
      </w:pPr>
      <w:r>
        <w:rPr>
          <w:rStyle w:val="CommentReference"/>
        </w:rPr>
        <w:annotationRef/>
      </w:r>
      <w:r>
        <w:t>ok</w:t>
      </w:r>
    </w:p>
  </w:comment>
  <w:comment w:initials="DN" w:author="Divya Nayak" w:date="2024-04-18T13:19:00Z" w:id="22">
    <w:p w:rsidR="00EF6605" w:rsidP="00EF6605" w:rsidRDefault="00EF6605" w14:paraId="4A7E0F4E" w14:textId="77777777">
      <w:pPr>
        <w:pStyle w:val="CommentText"/>
      </w:pPr>
      <w:r>
        <w:rPr>
          <w:rStyle w:val="CommentReference"/>
        </w:rPr>
        <w:annotationRef/>
      </w:r>
      <w:r>
        <w:t>Highlighted one -</w:t>
      </w:r>
    </w:p>
    <w:p w:rsidR="00EF6605" w:rsidP="00EF6605" w:rsidRDefault="00EF6605" w14:paraId="611E0E42" w14:textId="77777777">
      <w:pPr>
        <w:pStyle w:val="CommentText"/>
      </w:pPr>
      <w:r>
        <w:t>For final claim  CP4 billing is not required.</w:t>
      </w:r>
    </w:p>
    <w:p w:rsidR="00EF6605" w:rsidP="00EF6605" w:rsidRDefault="00EF6605" w14:paraId="6B71A193" w14:textId="77777777">
      <w:pPr>
        <w:pStyle w:val="CommentText"/>
      </w:pPr>
      <w:r>
        <w:t>No billing for CP7</w:t>
      </w:r>
    </w:p>
  </w:comment>
  <w:comment w:initials="DP" w:author="Deepti Pujari" w:date="2024-05-10T12:29:00Z" w:id="23">
    <w:p w:rsidR="007F4995" w:rsidRDefault="007F4995" w14:paraId="227515DF" w14:textId="6BF1DFCB">
      <w:pPr>
        <w:pStyle w:val="CommentText"/>
      </w:pPr>
      <w:r>
        <w:rPr>
          <w:rStyle w:val="CommentReference"/>
        </w:rPr>
        <w:annotationRef/>
      </w:r>
      <w:r>
        <w:t>Updated please check</w:t>
      </w:r>
    </w:p>
  </w:comment>
  <w:comment w:initials="DN" w:author="Divya Nayak" w:date="2023-09-07T17:35:00Z" w:id="27">
    <w:p w:rsidR="00D360EC" w:rsidP="00072969" w:rsidRDefault="00D360EC" w14:paraId="7D4339A3" w14:textId="3693DD47">
      <w:pPr>
        <w:pStyle w:val="CommentText"/>
      </w:pPr>
      <w:r>
        <w:rPr>
          <w:rStyle w:val="CommentReference"/>
        </w:rPr>
        <w:annotationRef/>
      </w:r>
      <w:r>
        <w:rPr>
          <w:lang w:val="en-IN"/>
        </w:rPr>
        <w:t>CGFMU scheme</w:t>
      </w:r>
    </w:p>
  </w:comment>
  <w:comment w:initials="SS" w:author="Supriya Shinde" w:date="2023-12-12T12:22:00Z" w:id="28">
    <w:p w:rsidR="00D360EC" w:rsidRDefault="00D360EC" w14:paraId="35005483" w14:textId="7581ECA1">
      <w:pPr>
        <w:pStyle w:val="CommentText"/>
      </w:pPr>
      <w:r>
        <w:rPr>
          <w:rStyle w:val="CommentReference"/>
        </w:rPr>
        <w:annotationRef/>
      </w:r>
      <w:r>
        <w:t>Done</w:t>
      </w:r>
    </w:p>
  </w:comment>
  <w:comment w:initials="DN" w:author="Divya Nayak" w:date="2023-09-07T17:37:00Z" w:id="37">
    <w:p w:rsidR="00D360EC" w:rsidP="00072969" w:rsidRDefault="00D360EC" w14:paraId="4B804576" w14:textId="77777777">
      <w:pPr>
        <w:pStyle w:val="CommentText"/>
      </w:pPr>
      <w:r>
        <w:rPr>
          <w:rStyle w:val="CommentReference"/>
        </w:rPr>
        <w:annotationRef/>
      </w:r>
      <w:r>
        <w:rPr>
          <w:lang w:val="en-IN"/>
        </w:rPr>
        <w:t>Description of the below codes required</w:t>
      </w:r>
    </w:p>
  </w:comment>
  <w:comment w:initials="SS" w:author="Supriya Shinde" w:date="2023-12-12T12:24:00Z" w:id="38">
    <w:p w:rsidR="00D360EC" w:rsidRDefault="00D360EC" w14:paraId="6F7495E4" w14:textId="35528316">
      <w:pPr>
        <w:pStyle w:val="CommentText"/>
      </w:pPr>
      <w:r>
        <w:rPr>
          <w:rStyle w:val="CommentReference"/>
        </w:rPr>
        <w:annotationRef/>
      </w:r>
      <w:r>
        <w:t>Updated</w:t>
      </w:r>
    </w:p>
  </w:comment>
  <w:comment w:initials="SS" w:author="Supriya Shinde" w:date="2023-02-14T12:55:00Z" w:id="39">
    <w:p w:rsidR="00D360EC" w:rsidRDefault="00D360EC" w14:paraId="4A946DA0" w14:textId="58D5FDC5">
      <w:pPr>
        <w:pStyle w:val="CommentText"/>
      </w:pPr>
      <w:r>
        <w:rPr>
          <w:rStyle w:val="CommentReference"/>
        </w:rPr>
        <w:annotationRef/>
      </w:r>
    </w:p>
    <w:tbl>
      <w:tblPr>
        <w:tblStyle w:val="GridTable4-Accent3"/>
        <w:tblW w:w="0" w:type="auto"/>
        <w:tblLook w:val="04A0" w:firstRow="1" w:lastRow="0" w:firstColumn="1" w:lastColumn="0" w:noHBand="0" w:noVBand="1"/>
      </w:tblPr>
      <w:tblGrid>
        <w:gridCol w:w="1574"/>
        <w:gridCol w:w="3731"/>
        <w:gridCol w:w="1800"/>
        <w:gridCol w:w="2245"/>
      </w:tblGrid>
      <w:tr w:rsidR="00D360EC" w:rsidTr="00072969" w14:paraId="1F78ACD6" w14:textId="7777777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74" w:type="dxa"/>
          </w:tcPr>
          <w:p w:rsidR="00D360EC" w:rsidP="00D90ABD" w:rsidRDefault="00D360EC" w14:paraId="4B15CF0C" w14:textId="77777777">
            <w:pPr>
              <w:pStyle w:val="CommentText"/>
            </w:pPr>
            <w:r>
              <w:t>CR point has been added</w:t>
            </w:r>
          </w:p>
          <w:p w:rsidR="00D360EC" w:rsidP="00D90ABD" w:rsidRDefault="00D360EC" w14:paraId="3B3E60AD" w14:textId="46627B02">
            <w:pPr>
              <w:rPr>
                <w:rFonts w:eastAsia="Times New Roman"/>
                <w:sz w:val="20"/>
              </w:rPr>
            </w:pPr>
          </w:p>
        </w:tc>
        <w:tc>
          <w:tcPr>
            <w:tcW w:w="3731" w:type="dxa"/>
          </w:tcPr>
          <w:p w:rsidR="00D360EC" w:rsidP="00D90ABD" w:rsidRDefault="00D360EC" w14:paraId="630FA69C" w14:textId="77777777">
            <w:pPr>
              <w:cnfStyle w:val="100000000000" w:firstRow="1"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Surge Enhancements</w:t>
            </w:r>
          </w:p>
        </w:tc>
        <w:tc>
          <w:tcPr>
            <w:tcW w:w="1800" w:type="dxa"/>
          </w:tcPr>
          <w:p w:rsidR="00D360EC" w:rsidP="00D90ABD" w:rsidRDefault="00D360EC" w14:paraId="6A779FBD" w14:textId="77777777">
            <w:pPr>
              <w:cnfStyle w:val="100000000000" w:firstRow="1"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31-10-2022</w:t>
            </w:r>
          </w:p>
        </w:tc>
        <w:tc>
          <w:tcPr>
            <w:tcW w:w="2245" w:type="dxa"/>
          </w:tcPr>
          <w:p w:rsidR="00D360EC" w:rsidP="00D90ABD" w:rsidRDefault="00D360EC" w14:paraId="0A37F32D" w14:textId="77777777">
            <w:pPr>
              <w:cnfStyle w:val="100000000000" w:firstRow="1"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Supriya Shinde Dhuri</w:t>
            </w:r>
          </w:p>
        </w:tc>
      </w:tr>
    </w:tbl>
    <w:p w:rsidR="00D360EC" w:rsidRDefault="00D360EC" w14:paraId="5D9DBABE" w14:textId="07FB3106">
      <w:pPr>
        <w:pStyle w:val="CommentText"/>
      </w:pPr>
    </w:p>
  </w:comment>
  <w:comment w:initials="DN" w:author="Divya Nayak" w:date="2023-09-07T17:38:00Z" w:id="40">
    <w:p w:rsidR="00D360EC" w:rsidP="00072969" w:rsidRDefault="00D360EC" w14:paraId="1A5A76E2" w14:textId="77777777">
      <w:pPr>
        <w:pStyle w:val="CommentText"/>
      </w:pPr>
      <w:r>
        <w:rPr>
          <w:rStyle w:val="CommentReference"/>
        </w:rPr>
        <w:annotationRef/>
      </w:r>
      <w:r>
        <w:rPr>
          <w:lang w:val="en-IN"/>
        </w:rPr>
        <w:t>ok</w:t>
      </w:r>
    </w:p>
  </w:comment>
  <w:comment w:initials="DN" w:author="Divya Nayak" w:date="2023-09-07T17:41:00Z" w:id="41">
    <w:p w:rsidR="00D360EC" w:rsidP="00072969" w:rsidRDefault="00D360EC" w14:paraId="3CA3C36F" w14:textId="77777777">
      <w:pPr>
        <w:pStyle w:val="CommentText"/>
      </w:pPr>
      <w:r>
        <w:rPr>
          <w:rStyle w:val="CommentReference"/>
        </w:rPr>
        <w:annotationRef/>
      </w:r>
      <w:r>
        <w:rPr>
          <w:lang w:val="en-IN"/>
        </w:rPr>
        <w:t>Please check. No interest applicable.</w:t>
      </w:r>
    </w:p>
  </w:comment>
  <w:comment w:initials="SS" w:author="Supriya Shinde" w:date="2023-12-29T09:14:00Z" w:id="42">
    <w:p w:rsidR="00D360EC" w:rsidRDefault="00D360EC" w14:paraId="1D243D6F" w14:textId="1C2DD229">
      <w:pPr>
        <w:pStyle w:val="CommentText"/>
      </w:pPr>
      <w:r>
        <w:rPr>
          <w:rStyle w:val="CommentReference"/>
        </w:rPr>
        <w:annotationRef/>
      </w:r>
      <w:r>
        <w:t>Changed</w:t>
      </w:r>
    </w:p>
  </w:comment>
  <w:comment w:initials="DN" w:author="Divya Nayak" w:date="2024-04-18T17:57:00Z" w:id="43">
    <w:p w:rsidR="00A47E88" w:rsidP="00A47E88" w:rsidRDefault="00A47E88" w14:paraId="5A0D11CD" w14:textId="77777777">
      <w:pPr>
        <w:pStyle w:val="CommentText"/>
      </w:pPr>
      <w:r>
        <w:rPr>
          <w:rStyle w:val="CommentReference"/>
        </w:rPr>
        <w:annotationRef/>
      </w:r>
      <w:r>
        <w:t>Please explain FF ..</w:t>
      </w:r>
    </w:p>
  </w:comment>
  <w:comment w:initials="DP" w:author="Deepti Pujari" w:date="2024-05-10T12:31:00Z" w:id="44">
    <w:p w:rsidR="00CF27CB" w:rsidRDefault="00CF27CB" w14:paraId="4971FB81" w14:textId="2451F66E">
      <w:pPr>
        <w:pStyle w:val="CommentText"/>
      </w:pPr>
      <w:r>
        <w:rPr>
          <w:rStyle w:val="CommentReference"/>
        </w:rPr>
        <w:annotationRef/>
      </w:r>
      <w:r>
        <w:t>Updated please check</w:t>
      </w:r>
    </w:p>
  </w:comment>
  <w:comment w:initials="DN" w:author="Divya Nayak" w:date="2024-04-18T17:58:00Z" w:id="45">
    <w:p w:rsidR="006A6F70" w:rsidP="006A6F70" w:rsidRDefault="006A6F70" w14:paraId="674E3577" w14:textId="77777777">
      <w:pPr>
        <w:pStyle w:val="CommentText"/>
      </w:pPr>
      <w:r>
        <w:rPr>
          <w:rStyle w:val="CommentReference"/>
        </w:rPr>
        <w:annotationRef/>
      </w:r>
      <w:r>
        <w:t>Explain..</w:t>
      </w:r>
    </w:p>
  </w:comment>
  <w:comment w:initials="DP" w:author="Deepti Pujari" w:date="2024-05-10T12:31:00Z" w:id="46">
    <w:p w:rsidR="00CF27CB" w:rsidRDefault="00CF27CB" w14:paraId="79E7F2ED" w14:textId="50BA8C5C">
      <w:pPr>
        <w:pStyle w:val="CommentText"/>
      </w:pPr>
      <w:r>
        <w:rPr>
          <w:rStyle w:val="CommentReference"/>
        </w:rPr>
        <w:annotationRef/>
      </w:r>
      <w:r>
        <w:t>Updated</w:t>
      </w:r>
    </w:p>
  </w:comment>
  <w:comment w:initials="SS" w:author="Supriya Shinde" w:date="2022-10-31T14:51:00Z" w:id="47">
    <w:p w:rsidR="00D360EC" w:rsidRDefault="00D360EC" w14:paraId="3DD4C79F" w14:textId="43EC41B0">
      <w:pPr>
        <w:pStyle w:val="CommentText"/>
      </w:pPr>
      <w:r>
        <w:rPr>
          <w:rStyle w:val="CommentReference"/>
        </w:rPr>
        <w:annotationRef/>
      </w:r>
      <w:r>
        <w:t>CR point has been added</w:t>
      </w:r>
    </w:p>
  </w:comment>
  <w:comment w:initials="DN" w:author="Divya Nayak" w:date="2023-09-07T17:55:00Z" w:id="48">
    <w:p w:rsidR="00D360EC" w:rsidP="00072969" w:rsidRDefault="00D360EC" w14:paraId="2D715E9A" w14:textId="77777777">
      <w:pPr>
        <w:pStyle w:val="CommentText"/>
      </w:pPr>
      <w:r>
        <w:rPr>
          <w:rStyle w:val="CommentReference"/>
        </w:rPr>
        <w:annotationRef/>
      </w:r>
      <w:r>
        <w:rPr>
          <w:lang w:val="en-IN"/>
        </w:rPr>
        <w:t>ok</w:t>
      </w:r>
    </w:p>
  </w:comment>
  <w:comment w:initials="DN" w:author="Divya Nayak" w:date="2024-04-19T10:21:00Z" w:id="49">
    <w:p w:rsidR="000D60B7" w:rsidP="000D60B7" w:rsidRDefault="000D60B7" w14:paraId="74F55026" w14:textId="77777777">
      <w:pPr>
        <w:pStyle w:val="CommentText"/>
      </w:pPr>
      <w:r>
        <w:rPr>
          <w:rStyle w:val="CommentReference"/>
        </w:rPr>
        <w:annotationRef/>
      </w:r>
      <w:r>
        <w:t>Please Check -</w:t>
      </w:r>
    </w:p>
    <w:p w:rsidR="000D60B7" w:rsidP="000D60B7" w:rsidRDefault="000D60B7" w14:paraId="0DC3FFFB" w14:textId="77777777">
      <w:pPr>
        <w:pStyle w:val="CommentText"/>
      </w:pPr>
      <w:r>
        <w:t>CP4 marked NPA accounts should not included in Final Claim</w:t>
      </w:r>
    </w:p>
  </w:comment>
  <w:comment w:initials="DN" w:author="Divya Nayak" w:date="2023-09-07T17:59:00Z" w:id="54">
    <w:p w:rsidR="00D360EC" w:rsidP="00072969" w:rsidRDefault="00D360EC" w14:paraId="108A3E77" w14:textId="54EA5B56">
      <w:pPr>
        <w:pStyle w:val="CommentText"/>
      </w:pPr>
      <w:r>
        <w:rPr>
          <w:rStyle w:val="CommentReference"/>
        </w:rPr>
        <w:annotationRef/>
      </w:r>
      <w:r>
        <w:rPr>
          <w:lang w:val="en-IN"/>
        </w:rPr>
        <w:t>What this indicates?</w:t>
      </w:r>
    </w:p>
  </w:comment>
  <w:comment w:initials="SS" w:author="Supriya Shinde" w:date="2023-12-12T12:26:00Z" w:id="55">
    <w:p w:rsidR="00D360EC" w:rsidRDefault="00D360EC" w14:paraId="5BCE6694" w14:textId="6BC06006">
      <w:pPr>
        <w:pStyle w:val="CommentText"/>
      </w:pPr>
      <w:r>
        <w:rPr>
          <w:rStyle w:val="CommentReference"/>
        </w:rPr>
        <w:annotationRef/>
      </w:r>
      <w:r>
        <w:t>This is using in the database. File Type 4 means Claim Request. This is the description of file type 4.</w:t>
      </w:r>
    </w:p>
  </w:comment>
  <w:comment w:initials="DN" w:author="Divya Nayak" w:date="2024-04-19T10:24:00Z" w:id="56">
    <w:p w:rsidR="000D60B7" w:rsidP="000D60B7" w:rsidRDefault="000D60B7" w14:paraId="1712719E" w14:textId="77777777">
      <w:pPr>
        <w:pStyle w:val="CommentText"/>
      </w:pPr>
      <w:r>
        <w:rPr>
          <w:rStyle w:val="CommentReference"/>
        </w:rPr>
        <w:annotationRef/>
      </w:r>
      <w:r>
        <w:t>Please mention against   - It is a claim request using in the database</w:t>
      </w:r>
    </w:p>
  </w:comment>
  <w:comment w:initials="DP" w:author="Deepti Pujari" w:date="2024-05-10T12:32:00Z" w:id="57">
    <w:p w:rsidR="00CF27CB" w:rsidRDefault="00CF27CB" w14:paraId="7E6361AA" w14:textId="2575A7C2">
      <w:pPr>
        <w:pStyle w:val="CommentText"/>
      </w:pPr>
      <w:r>
        <w:rPr>
          <w:rStyle w:val="CommentReference"/>
        </w:rPr>
        <w:annotationRef/>
      </w:r>
      <w:r>
        <w:t>Done</w:t>
      </w:r>
    </w:p>
    <w:p w:rsidR="00CF27CB" w:rsidRDefault="00CF27CB" w14:paraId="1FA791B2" w14:textId="65768964">
      <w:pPr>
        <w:pStyle w:val="CommentText"/>
      </w:pPr>
    </w:p>
  </w:comment>
  <w:comment w:initials="DN" w:author="Divya Nayak" w:date="2023-09-08T11:56:00Z" w:id="66">
    <w:p w:rsidR="00D360EC" w:rsidP="00072969" w:rsidRDefault="00D360EC" w14:paraId="7EC78511" w14:textId="77777777">
      <w:pPr>
        <w:pStyle w:val="CommentText"/>
      </w:pPr>
      <w:r>
        <w:rPr>
          <w:rStyle w:val="CommentReference"/>
        </w:rPr>
        <w:annotationRef/>
      </w:r>
      <w:r>
        <w:rPr>
          <w:lang w:val="en-IN"/>
        </w:rPr>
        <w:t>NCGTC accountant.. pLz check</w:t>
      </w:r>
    </w:p>
  </w:comment>
  <w:comment w:initials="SS" w:author="Supriya Shinde" w:date="2023-12-12T12:32:00Z" w:id="67">
    <w:p w:rsidR="00D360EC" w:rsidRDefault="00D360EC" w14:paraId="5D475C09" w14:textId="08250962">
      <w:pPr>
        <w:pStyle w:val="CommentText"/>
      </w:pPr>
      <w:r>
        <w:rPr>
          <w:rStyle w:val="CommentReference"/>
        </w:rPr>
        <w:annotationRef/>
      </w:r>
      <w:r>
        <w:t>Changed</w:t>
      </w:r>
    </w:p>
  </w:comment>
  <w:comment w:initials="DN" w:author="Divya Nayak" w:date="2023-09-08T11:56:00Z" w:id="64">
    <w:p w:rsidR="00D360EC" w:rsidP="00C12808" w:rsidRDefault="00D360EC" w14:paraId="3EC6027F" w14:textId="77777777">
      <w:pPr>
        <w:pStyle w:val="CommentText"/>
      </w:pPr>
      <w:r>
        <w:rPr>
          <w:rStyle w:val="CommentReference"/>
        </w:rPr>
        <w:annotationRef/>
      </w:r>
      <w:r>
        <w:rPr>
          <w:lang w:val="en-IN"/>
        </w:rPr>
        <w:t>NCGTC accountant.. pLz check</w:t>
      </w:r>
    </w:p>
  </w:comment>
  <w:comment w:initials="SS" w:author="Supriya Shinde" w:date="2023-12-12T12:32:00Z" w:id="65">
    <w:p w:rsidR="00D360EC" w:rsidP="00C12808" w:rsidRDefault="00D360EC" w14:paraId="4D5AAA5D" w14:textId="77777777">
      <w:pPr>
        <w:pStyle w:val="CommentText"/>
      </w:pPr>
      <w:r>
        <w:rPr>
          <w:rStyle w:val="CommentReference"/>
        </w:rPr>
        <w:annotationRef/>
      </w:r>
      <w:r>
        <w:t>Changed</w:t>
      </w:r>
    </w:p>
  </w:comment>
  <w:comment w:initials="SS" w:author="Supriya Shinde" w:date="2023-12-12T12:33:00Z" w:id="68">
    <w:p w:rsidR="00D360EC" w:rsidRDefault="00D360EC" w14:paraId="7ACD773C" w14:textId="7FC03BC8">
      <w:pPr>
        <w:pStyle w:val="CommentText"/>
      </w:pPr>
      <w:r>
        <w:rPr>
          <w:rStyle w:val="CommentReference"/>
        </w:rPr>
        <w:annotationRef/>
      </w:r>
      <w:r>
        <w:t>CR Point Added</w:t>
      </w:r>
    </w:p>
  </w:comment>
  <w:comment w:initials="DN" w:author="Divya Nayak" w:date="2024-04-19T10:29:00Z" w:id="69">
    <w:p w:rsidR="000634B4" w:rsidP="000634B4" w:rsidRDefault="000634B4" w14:paraId="46628CB8" w14:textId="77777777">
      <w:pPr>
        <w:pStyle w:val="CommentText"/>
      </w:pPr>
      <w:r>
        <w:rPr>
          <w:rStyle w:val="CommentReference"/>
        </w:rPr>
        <w:annotationRef/>
      </w:r>
      <w:r>
        <w:t>ok</w:t>
      </w:r>
    </w:p>
  </w:comment>
  <w:comment w:initials="DN" w:author="Divya Nayak" w:date="2024-04-19T10:29:00Z" w:id="73">
    <w:p w:rsidR="000634B4" w:rsidP="000634B4" w:rsidRDefault="000634B4" w14:paraId="1E2BBBAA" w14:textId="3DE3575A">
      <w:pPr>
        <w:pStyle w:val="CommentText"/>
      </w:pPr>
      <w:r>
        <w:rPr>
          <w:rStyle w:val="CommentReference"/>
        </w:rPr>
        <w:annotationRef/>
      </w:r>
      <w:r>
        <w:t>Please check this senario</w:t>
      </w:r>
    </w:p>
  </w:comment>
  <w:comment w:initials="SS" w:author="Supriya Shinde" w:date="2023-06-23T14:41:00Z" w:id="75">
    <w:p w:rsidR="00D360EC" w:rsidRDefault="00D360EC" w14:paraId="275CBD84" w14:textId="3FF9AE1C">
      <w:pPr>
        <w:pStyle w:val="CommentText"/>
      </w:pPr>
      <w:r>
        <w:rPr>
          <w:rStyle w:val="CommentReference"/>
        </w:rPr>
        <w:annotationRef/>
      </w:r>
      <w:r>
        <w:t>Check all claim calculation section</w:t>
      </w:r>
    </w:p>
  </w:comment>
  <w:comment w:initials="DP" w:author="Deepti Pujari" w:date="2024-05-10T12:32:00Z" w:id="76">
    <w:p w:rsidR="00E66AC6" w:rsidRDefault="00E66AC6" w14:paraId="448E8E43" w14:textId="0DCDB6AA">
      <w:pPr>
        <w:pStyle w:val="CommentText"/>
      </w:pPr>
      <w:r>
        <w:rPr>
          <w:rStyle w:val="CommentReference"/>
        </w:rPr>
        <w:annotationRef/>
      </w:r>
      <w:r>
        <w:t xml:space="preserve">Done please check </w:t>
      </w:r>
    </w:p>
  </w:comment>
  <w:comment w:initials="DN" w:author="Divya Nayak" w:date="2024-04-19T10:31:00Z" w:id="78">
    <w:p w:rsidR="000634B4" w:rsidP="000634B4" w:rsidRDefault="000634B4" w14:paraId="2FC4CC3E" w14:textId="77777777">
      <w:pPr>
        <w:pStyle w:val="CommentText"/>
      </w:pPr>
      <w:r>
        <w:rPr>
          <w:rStyle w:val="CommentReference"/>
        </w:rPr>
        <w:annotationRef/>
      </w:r>
      <w:r>
        <w:t>Correction required</w:t>
      </w:r>
    </w:p>
  </w:comment>
  <w:comment w:initials="DP" w:author="Deepti Pujari" w:date="2024-05-10T12:33:00Z" w:id="79">
    <w:p w:rsidR="00D30451" w:rsidRDefault="00D30451" w14:paraId="464B0C4D" w14:textId="186E91F6">
      <w:pPr>
        <w:pStyle w:val="CommentText"/>
      </w:pPr>
      <w:r>
        <w:rPr>
          <w:rStyle w:val="CommentReference"/>
        </w:rPr>
        <w:annotationRef/>
      </w:r>
      <w:r>
        <w:t>done</w:t>
      </w:r>
    </w:p>
  </w:comment>
  <w:comment w:initials="SS" w:author="Supriya Shinde" w:date="2023-12-13T17:38:00Z" w:id="77">
    <w:p w:rsidR="00D360EC" w:rsidRDefault="00D360EC" w14:paraId="09D9FE2E" w14:textId="3631847E">
      <w:pPr>
        <w:pStyle w:val="CommentText"/>
      </w:pPr>
      <w:r>
        <w:rPr>
          <w:rStyle w:val="CommentReference"/>
        </w:rPr>
        <w:annotationRef/>
      </w:r>
      <w:r>
        <w:t>Added Note</w:t>
      </w:r>
    </w:p>
  </w:comment>
  <w:comment w:initials="DN" w:author="Divya Nayak" w:date="2024-04-19T10:37:00Z" w:id="80">
    <w:p w:rsidR="000F5A59" w:rsidP="000F5A59" w:rsidRDefault="000F5A59" w14:paraId="554AC5A3" w14:textId="77777777">
      <w:pPr>
        <w:pStyle w:val="CommentText"/>
      </w:pPr>
      <w:r>
        <w:rPr>
          <w:rStyle w:val="CommentReference"/>
        </w:rPr>
        <w:annotationRef/>
      </w:r>
      <w:r>
        <w:t>Looks like this amount is not correct. Please check</w:t>
      </w:r>
    </w:p>
  </w:comment>
  <w:comment w:initials="DP" w:author="Deepti Pujari" w:date="2024-05-10T12:33:00Z" w:id="81">
    <w:p w:rsidR="00D30451" w:rsidRDefault="00D30451" w14:paraId="64E24496" w14:textId="26EE7420">
      <w:pPr>
        <w:pStyle w:val="CommentText"/>
      </w:pPr>
      <w:r>
        <w:rPr>
          <w:rStyle w:val="CommentReference"/>
        </w:rPr>
        <w:annotationRef/>
      </w:r>
      <w:r>
        <w:t xml:space="preserve">Corrected please check </w:t>
      </w:r>
    </w:p>
  </w:comment>
  <w:comment w:initials="DN" w:author="Divya Nayak" w:date="2024-04-19T10:35:00Z" w:id="82">
    <w:p w:rsidR="000634B4" w:rsidP="000634B4" w:rsidRDefault="000634B4" w14:paraId="737F8590" w14:textId="36895BE8">
      <w:pPr>
        <w:pStyle w:val="CommentText"/>
      </w:pPr>
      <w:r>
        <w:rPr>
          <w:rStyle w:val="CommentReference"/>
        </w:rPr>
        <w:annotationRef/>
      </w:r>
      <w:r>
        <w:t>It should be 3% on AID</w:t>
      </w:r>
    </w:p>
  </w:comment>
  <w:comment w:initials="DP" w:author="Deepti Pujari" w:date="2024-05-10T12:33:00Z" w:id="83">
    <w:p w:rsidR="00C15830" w:rsidRDefault="00C15830" w14:paraId="61A97B6E" w14:textId="6A913F3E">
      <w:pPr>
        <w:pStyle w:val="CommentText"/>
      </w:pPr>
      <w:r>
        <w:rPr>
          <w:rStyle w:val="CommentReference"/>
        </w:rPr>
        <w:annotationRef/>
      </w:r>
      <w:r>
        <w:t>Done</w:t>
      </w:r>
    </w:p>
  </w:comment>
  <w:comment w:initials="DN" w:author="Divya Nayak" w:date="2024-04-19T10:36:00Z" w:id="84">
    <w:p w:rsidR="000634B4" w:rsidP="000634B4" w:rsidRDefault="000634B4" w14:paraId="27737B67" w14:textId="77777777">
      <w:pPr>
        <w:pStyle w:val="CommentText"/>
      </w:pPr>
      <w:r>
        <w:rPr>
          <w:rStyle w:val="CommentReference"/>
        </w:rPr>
        <w:annotationRef/>
      </w:r>
      <w:r>
        <w:t>It should be 75% not 50%</w:t>
      </w:r>
    </w:p>
  </w:comment>
  <w:comment w:initials="DP" w:author="Deepti Pujari" w:date="2024-05-10T12:33:00Z" w:id="85">
    <w:p w:rsidR="00C15830" w:rsidRDefault="00C15830" w14:paraId="61341F56" w14:textId="7CF1717D">
      <w:pPr>
        <w:pStyle w:val="CommentText"/>
      </w:pPr>
      <w:r>
        <w:rPr>
          <w:rStyle w:val="CommentReference"/>
        </w:rPr>
        <w:annotationRef/>
      </w:r>
      <w:r>
        <w:t xml:space="preserve">Done </w:t>
      </w:r>
    </w:p>
  </w:comment>
  <w:comment w:initials="DN" w:author="Divya Nayak" w:date="2024-04-19T10:35:00Z" w:id="86">
    <w:p w:rsidR="003249E6" w:rsidP="000634B4" w:rsidRDefault="003249E6" w14:paraId="005C8FB7" w14:textId="77777777">
      <w:pPr>
        <w:pStyle w:val="CommentText"/>
      </w:pPr>
      <w:r>
        <w:rPr>
          <w:rStyle w:val="CommentReference"/>
        </w:rPr>
        <w:annotationRef/>
      </w:r>
      <w:r>
        <w:t>It should be 3% on AID</w:t>
      </w:r>
    </w:p>
  </w:comment>
  <w:comment w:initials="DP" w:author="Deepti Pujari" w:date="2024-05-10T12:33:00Z" w:id="87">
    <w:p w:rsidR="00C15830" w:rsidRDefault="00C15830" w14:paraId="559BD2F4" w14:textId="0A558C87">
      <w:pPr>
        <w:pStyle w:val="CommentText"/>
      </w:pPr>
      <w:r>
        <w:rPr>
          <w:rStyle w:val="CommentReference"/>
        </w:rPr>
        <w:annotationRef/>
      </w:r>
      <w:r>
        <w:t xml:space="preserve">Done </w:t>
      </w:r>
    </w:p>
  </w:comment>
  <w:comment w:initials="DN" w:author="Divya Nayak" w:date="2024-04-19T10:36:00Z" w:id="88">
    <w:p w:rsidR="003249E6" w:rsidP="000634B4" w:rsidRDefault="003249E6" w14:paraId="6F4465D8" w14:textId="77777777">
      <w:pPr>
        <w:pStyle w:val="CommentText"/>
      </w:pPr>
      <w:r>
        <w:rPr>
          <w:rStyle w:val="CommentReference"/>
        </w:rPr>
        <w:annotationRef/>
      </w:r>
      <w:r>
        <w:t>It should be 75% not 50%</w:t>
      </w:r>
    </w:p>
  </w:comment>
  <w:comment w:initials="DP" w:author="Deepti Pujari" w:date="2024-05-10T12:33:00Z" w:id="89">
    <w:p w:rsidR="00C15830" w:rsidRDefault="00C15830" w14:paraId="0EFCC32E" w14:textId="50A124AD">
      <w:pPr>
        <w:pStyle w:val="CommentText"/>
      </w:pPr>
      <w:r>
        <w:rPr>
          <w:rStyle w:val="CommentReference"/>
        </w:rPr>
        <w:annotationRef/>
      </w:r>
      <w:r>
        <w:t>Done</w:t>
      </w:r>
    </w:p>
  </w:comment>
  <w:comment w:initials="DN" w:author="Divya Nayak" w:date="2024-04-19T10:39:00Z" w:id="90">
    <w:p w:rsidR="000F5A59" w:rsidP="000F5A59" w:rsidRDefault="000F5A59" w14:paraId="6085A59B" w14:textId="77777777">
      <w:pPr>
        <w:pStyle w:val="CommentText"/>
      </w:pPr>
      <w:r>
        <w:rPr>
          <w:rStyle w:val="CommentReference"/>
        </w:rPr>
        <w:annotationRef/>
      </w:r>
      <w:r>
        <w:t>Please check</w:t>
      </w:r>
    </w:p>
  </w:comment>
  <w:comment w:initials="DP" w:author="Deepti Pujari" w:date="2024-05-10T12:34:00Z" w:id="91">
    <w:p w:rsidR="00C15830" w:rsidRDefault="00C15830" w14:paraId="5108F429" w14:textId="3E027A86">
      <w:pPr>
        <w:pStyle w:val="CommentText"/>
      </w:pPr>
      <w:r>
        <w:rPr>
          <w:rStyle w:val="CommentReference"/>
        </w:rPr>
        <w:annotationRef/>
      </w:r>
      <w:r>
        <w:t>Done</w:t>
      </w:r>
    </w:p>
  </w:comment>
  <w:comment w:initials="DN" w:author="Divya Nayak" w:date="2024-04-19T10:35:00Z" w:id="92">
    <w:p w:rsidR="00C77317" w:rsidP="000634B4" w:rsidRDefault="00C77317" w14:paraId="60CA93AB" w14:textId="77777777">
      <w:pPr>
        <w:pStyle w:val="CommentText"/>
      </w:pPr>
      <w:r>
        <w:rPr>
          <w:rStyle w:val="CommentReference"/>
        </w:rPr>
        <w:annotationRef/>
      </w:r>
      <w:r>
        <w:t>It should be 3% on AID</w:t>
      </w:r>
    </w:p>
  </w:comment>
  <w:comment w:initials="DP" w:author="Deepti Pujari" w:date="2024-05-10T12:34:00Z" w:id="93">
    <w:p w:rsidR="00C15830" w:rsidRDefault="00C15830" w14:paraId="00234997" w14:textId="76218875">
      <w:pPr>
        <w:pStyle w:val="CommentText"/>
      </w:pPr>
      <w:r>
        <w:rPr>
          <w:rStyle w:val="CommentReference"/>
        </w:rPr>
        <w:annotationRef/>
      </w:r>
      <w:r>
        <w:t>Done</w:t>
      </w:r>
    </w:p>
  </w:comment>
  <w:comment w:initials="DN" w:author="Divya Nayak" w:date="2024-04-19T10:36:00Z" w:id="94">
    <w:p w:rsidR="00C77317" w:rsidP="000634B4" w:rsidRDefault="00C77317" w14:paraId="6DEBB593" w14:textId="77777777">
      <w:pPr>
        <w:pStyle w:val="CommentText"/>
      </w:pPr>
      <w:r>
        <w:rPr>
          <w:rStyle w:val="CommentReference"/>
        </w:rPr>
        <w:annotationRef/>
      </w:r>
      <w:r>
        <w:t>It should be 75% not 50%</w:t>
      </w:r>
    </w:p>
  </w:comment>
  <w:comment w:initials="DP" w:author="Deepti Pujari" w:date="2024-05-10T12:34:00Z" w:id="95">
    <w:p w:rsidR="00C15830" w:rsidRDefault="00C15830" w14:paraId="7F7CE803" w14:textId="0E36F7CC">
      <w:pPr>
        <w:pStyle w:val="CommentText"/>
      </w:pPr>
      <w:r>
        <w:rPr>
          <w:rStyle w:val="CommentReference"/>
        </w:rPr>
        <w:annotationRef/>
      </w:r>
      <w:r>
        <w:t>Done</w:t>
      </w:r>
    </w:p>
  </w:comment>
  <w:comment w:initials="DN" w:author="Divya Nayak" w:date="2024-04-19T10:35:00Z" w:id="96">
    <w:p w:rsidR="00C77317" w:rsidP="000634B4" w:rsidRDefault="00C77317" w14:paraId="79889BA6" w14:textId="77777777">
      <w:pPr>
        <w:pStyle w:val="CommentText"/>
      </w:pPr>
      <w:r>
        <w:rPr>
          <w:rStyle w:val="CommentReference"/>
        </w:rPr>
        <w:annotationRef/>
      </w:r>
      <w:r>
        <w:t>It should be 3% on AID</w:t>
      </w:r>
    </w:p>
  </w:comment>
  <w:comment w:initials="DP" w:author="Deepti Pujari" w:date="2024-05-10T12:34:00Z" w:id="97">
    <w:p w:rsidR="00C15830" w:rsidRDefault="00C15830" w14:paraId="6A932540" w14:textId="26F401A7">
      <w:pPr>
        <w:pStyle w:val="CommentText"/>
      </w:pPr>
      <w:r>
        <w:rPr>
          <w:rStyle w:val="CommentReference"/>
        </w:rPr>
        <w:annotationRef/>
      </w:r>
      <w:r>
        <w:t>Done</w:t>
      </w:r>
    </w:p>
  </w:comment>
  <w:comment w:initials="DN" w:author="Divya Nayak" w:date="2024-04-19T10:36:00Z" w:id="98">
    <w:p w:rsidR="00C77317" w:rsidP="000634B4" w:rsidRDefault="00C77317" w14:paraId="3A706CA9" w14:textId="77777777">
      <w:pPr>
        <w:pStyle w:val="CommentText"/>
      </w:pPr>
      <w:r>
        <w:rPr>
          <w:rStyle w:val="CommentReference"/>
        </w:rPr>
        <w:annotationRef/>
      </w:r>
      <w:r>
        <w:t>It should be 75% not 50%</w:t>
      </w:r>
    </w:p>
  </w:comment>
  <w:comment w:initials="DP" w:author="Deepti Pujari" w:date="2024-05-10T12:34:00Z" w:id="99">
    <w:p w:rsidR="00C15830" w:rsidRDefault="00C15830" w14:paraId="79F02FB8" w14:textId="31F26963">
      <w:pPr>
        <w:pStyle w:val="CommentText"/>
      </w:pPr>
      <w:r>
        <w:rPr>
          <w:rStyle w:val="CommentReference"/>
        </w:rPr>
        <w:annotationRef/>
      </w:r>
      <w:r>
        <w:t>Done</w:t>
      </w:r>
    </w:p>
  </w:comment>
  <w:comment w:initials="DN" w:author="Divya Nayak" w:date="2024-04-19T10:35:00Z" w:id="100">
    <w:p w:rsidR="00327BD3" w:rsidP="000634B4" w:rsidRDefault="00327BD3" w14:paraId="7408E231" w14:textId="77777777">
      <w:pPr>
        <w:pStyle w:val="CommentText"/>
      </w:pPr>
      <w:r>
        <w:rPr>
          <w:rStyle w:val="CommentReference"/>
        </w:rPr>
        <w:annotationRef/>
      </w:r>
      <w:r>
        <w:t>It should be 3% on AID</w:t>
      </w:r>
    </w:p>
  </w:comment>
  <w:comment w:initials="DP" w:author="Deepti Pujari" w:date="2024-05-10T12:34:00Z" w:id="101">
    <w:p w:rsidR="00C15830" w:rsidRDefault="00C15830" w14:paraId="4EAF3E7F" w14:textId="74ED5839">
      <w:pPr>
        <w:pStyle w:val="CommentText"/>
      </w:pPr>
      <w:r>
        <w:rPr>
          <w:rStyle w:val="CommentReference"/>
        </w:rPr>
        <w:annotationRef/>
      </w:r>
      <w:r>
        <w:t>Done</w:t>
      </w:r>
    </w:p>
  </w:comment>
  <w:comment w:initials="DN" w:author="Divya Nayak" w:date="2024-04-19T10:36:00Z" w:id="102">
    <w:p w:rsidR="00327BD3" w:rsidP="000634B4" w:rsidRDefault="00327BD3" w14:paraId="40728912" w14:textId="77777777">
      <w:pPr>
        <w:pStyle w:val="CommentText"/>
      </w:pPr>
      <w:r>
        <w:rPr>
          <w:rStyle w:val="CommentReference"/>
        </w:rPr>
        <w:annotationRef/>
      </w:r>
      <w:r>
        <w:t>It should be 75% not 50%</w:t>
      </w:r>
    </w:p>
  </w:comment>
  <w:comment w:initials="DP" w:author="Deepti Pujari" w:date="2024-05-10T12:34:00Z" w:id="103">
    <w:p w:rsidR="00C15830" w:rsidRDefault="00C15830" w14:paraId="505E763F" w14:textId="6B067E39">
      <w:pPr>
        <w:pStyle w:val="CommentText"/>
      </w:pPr>
      <w:r>
        <w:rPr>
          <w:rStyle w:val="CommentReference"/>
        </w:rPr>
        <w:annotationRef/>
      </w:r>
      <w:r>
        <w:t>Done</w:t>
      </w:r>
    </w:p>
  </w:comment>
  <w:comment w:initials="DN" w:author="Divya Nayak" w:date="2024-04-19T10:43:00Z" w:id="104">
    <w:p w:rsidR="000F5A59" w:rsidP="000F5A59" w:rsidRDefault="000F5A59" w14:paraId="4DC488C5" w14:textId="77777777">
      <w:pPr>
        <w:pStyle w:val="CommentText"/>
      </w:pPr>
      <w:r>
        <w:rPr>
          <w:rStyle w:val="CommentReference"/>
        </w:rPr>
        <w:annotationRef/>
      </w:r>
      <w:r>
        <w:t>Please check</w:t>
      </w:r>
    </w:p>
  </w:comment>
  <w:comment w:initials="DP" w:author="Deepti Pujari" w:date="2024-05-10T12:34:00Z" w:id="105">
    <w:p w:rsidR="00C15830" w:rsidRDefault="00C15830" w14:paraId="732532A3" w14:textId="07BB1D64">
      <w:pPr>
        <w:pStyle w:val="CommentText"/>
      </w:pPr>
      <w:r>
        <w:rPr>
          <w:rStyle w:val="CommentReference"/>
        </w:rPr>
        <w:annotationRef/>
      </w:r>
      <w:r>
        <w:t>Done</w:t>
      </w:r>
    </w:p>
  </w:comment>
  <w:comment w:initials="DN" w:author="Divya Nayak" w:date="2024-04-19T10:35:00Z" w:id="106">
    <w:p w:rsidR="00327BD3" w:rsidP="000634B4" w:rsidRDefault="00327BD3" w14:paraId="2F9879E7" w14:textId="77777777">
      <w:pPr>
        <w:pStyle w:val="CommentText"/>
      </w:pPr>
      <w:r>
        <w:rPr>
          <w:rStyle w:val="CommentReference"/>
        </w:rPr>
        <w:annotationRef/>
      </w:r>
      <w:r>
        <w:t>It should be 3% on AID</w:t>
      </w:r>
    </w:p>
  </w:comment>
  <w:comment w:initials="DP" w:author="Deepti Pujari" w:date="2024-05-10T12:34:00Z" w:id="107">
    <w:p w:rsidR="00C15830" w:rsidRDefault="00C15830" w14:paraId="30634C23" w14:textId="18691737">
      <w:pPr>
        <w:pStyle w:val="CommentText"/>
      </w:pPr>
      <w:r>
        <w:rPr>
          <w:rStyle w:val="CommentReference"/>
        </w:rPr>
        <w:annotationRef/>
      </w:r>
      <w:r>
        <w:t>Done</w:t>
      </w:r>
    </w:p>
  </w:comment>
  <w:comment w:initials="DN" w:author="Divya Nayak" w:date="2024-04-19T10:36:00Z" w:id="108">
    <w:p w:rsidR="00327BD3" w:rsidP="000634B4" w:rsidRDefault="00327BD3" w14:paraId="2F31C827" w14:textId="77777777">
      <w:pPr>
        <w:pStyle w:val="CommentText"/>
      </w:pPr>
      <w:r>
        <w:rPr>
          <w:rStyle w:val="CommentReference"/>
        </w:rPr>
        <w:annotationRef/>
      </w:r>
      <w:r>
        <w:t>It should be 75% not 50%</w:t>
      </w:r>
    </w:p>
  </w:comment>
  <w:comment w:initials="DP" w:author="Deepti Pujari" w:date="2024-05-10T12:35:00Z" w:id="109">
    <w:p w:rsidR="00E940CF" w:rsidRDefault="00E940CF" w14:paraId="1475B51C" w14:textId="18666B5A">
      <w:pPr>
        <w:pStyle w:val="CommentText"/>
      </w:pPr>
      <w:r>
        <w:rPr>
          <w:rStyle w:val="CommentReference"/>
        </w:rPr>
        <w:annotationRef/>
      </w:r>
      <w:r>
        <w:t>Done</w:t>
      </w:r>
    </w:p>
  </w:comment>
  <w:comment w:initials="DN" w:author="Divya Nayak" w:date="2024-04-19T10:52:00Z" w:id="110">
    <w:p w:rsidR="00146466" w:rsidP="00146466" w:rsidRDefault="00146466" w14:paraId="14BB470A" w14:textId="77777777">
      <w:pPr>
        <w:pStyle w:val="CommentText"/>
      </w:pPr>
      <w:r>
        <w:rPr>
          <w:rStyle w:val="CommentReference"/>
        </w:rPr>
        <w:annotationRef/>
      </w:r>
      <w:r>
        <w:t>Include 1 example for before 2020- 21 claim and also mentioned changes in the Management Certificate  CR done and how the calculation worked out earlier</w:t>
      </w:r>
    </w:p>
  </w:comment>
  <w:comment w:initials="SS" w:author="Supriya Shinde" w:date="2024-02-28T18:14:00Z" w:id="111">
    <w:p w:rsidR="00E67116" w:rsidRDefault="00E67116" w14:paraId="48344F5E" w14:textId="1EE50DBA">
      <w:pPr>
        <w:pStyle w:val="CommentText"/>
      </w:pPr>
      <w:r>
        <w:rPr>
          <w:rStyle w:val="CommentReference"/>
        </w:rPr>
        <w:annotationRef/>
      </w:r>
      <w:r>
        <w:t>Added CR Point</w:t>
      </w:r>
    </w:p>
  </w:comment>
  <w:comment w:initials="DN" w:author="Divya Nayak" w:date="2024-04-19T10:47:00Z" w:id="112">
    <w:p w:rsidR="00146466" w:rsidP="00146466" w:rsidRDefault="00146466" w14:paraId="5DE7145C" w14:textId="77777777">
      <w:pPr>
        <w:pStyle w:val="CommentText"/>
      </w:pPr>
      <w:r>
        <w:rPr>
          <w:rStyle w:val="CommentReference"/>
        </w:rPr>
        <w:annotationRef/>
      </w:r>
      <w:r>
        <w:t>ok</w:t>
      </w:r>
    </w:p>
  </w:comment>
  <w:comment w:initials="SS" w:author="Supriya Shinde" w:date="2022-10-31T13:06:00Z" w:id="116">
    <w:p w:rsidR="00D360EC" w:rsidP="00177C67" w:rsidRDefault="00D360EC" w14:paraId="1A996467" w14:textId="2FB10932">
      <w:pPr>
        <w:pStyle w:val="CommentText"/>
      </w:pPr>
      <w:r>
        <w:rPr>
          <w:rStyle w:val="CommentReference"/>
        </w:rPr>
        <w:annotationRef/>
      </w:r>
      <w:r>
        <w:t>CR point has been added</w:t>
      </w:r>
    </w:p>
  </w:comment>
  <w:comment w:initials="DN" w:author="Divya Nayak" w:date="2023-09-08T15:00:00Z" w:id="118">
    <w:p w:rsidR="00D360EC" w:rsidP="00072969" w:rsidRDefault="00D360EC" w14:paraId="7A45C82D" w14:textId="77777777">
      <w:pPr>
        <w:pStyle w:val="CommentText"/>
      </w:pPr>
      <w:r>
        <w:rPr>
          <w:rStyle w:val="CommentReference"/>
        </w:rPr>
        <w:annotationRef/>
      </w:r>
      <w:r>
        <w:rPr>
          <w:lang w:val="en-IN"/>
        </w:rPr>
        <w:t>NCGTC accounting team</w:t>
      </w:r>
    </w:p>
  </w:comment>
  <w:comment w:initials="SS" w:author="Supriya Shinde" w:date="2024-01-17T09:42:00Z" w:id="119">
    <w:p w:rsidR="00D360EC" w:rsidRDefault="00D360EC" w14:paraId="2BA1156E" w14:textId="34112E80">
      <w:pPr>
        <w:pStyle w:val="CommentText"/>
      </w:pPr>
      <w:r>
        <w:rPr>
          <w:rStyle w:val="CommentReference"/>
        </w:rPr>
        <w:annotationRef/>
      </w:r>
      <w:r>
        <w:t>Updated</w:t>
      </w:r>
    </w:p>
  </w:comment>
  <w:comment w:initials="DN" w:author="Divya Nayak" w:date="2024-04-19T10:53:00Z" w:id="120">
    <w:p w:rsidR="00002BCF" w:rsidP="00002BCF" w:rsidRDefault="00002BCF" w14:paraId="62EF586B" w14:textId="77777777">
      <w:pPr>
        <w:pStyle w:val="CommentText"/>
      </w:pPr>
      <w:r>
        <w:rPr>
          <w:rStyle w:val="CommentReference"/>
        </w:rPr>
        <w:annotationRef/>
      </w:r>
      <w:r>
        <w:t>ok</w:t>
      </w:r>
    </w:p>
  </w:comment>
  <w:comment w:initials="SS" w:author="Supriya Shinde" w:date="2024-02-26T16:07:00Z" w:id="126">
    <w:p w:rsidR="00D360EC" w:rsidRDefault="00D360EC" w14:paraId="6D477CDE" w14:textId="4CEC673E">
      <w:pPr>
        <w:pStyle w:val="CommentText"/>
      </w:pPr>
      <w:r>
        <w:rPr>
          <w:rStyle w:val="CommentReference"/>
        </w:rPr>
        <w:annotationRef/>
      </w:r>
      <w:r>
        <w:t>Updated Input lay out as per New Cr</w:t>
      </w:r>
    </w:p>
  </w:comment>
  <w:comment w:initials="DN" w:author="Divya Nayak" w:date="2024-04-19T10:56:00Z" w:id="127">
    <w:p w:rsidR="00002BCF" w:rsidP="00002BCF" w:rsidRDefault="00002BCF" w14:paraId="107EB2E5" w14:textId="77777777">
      <w:pPr>
        <w:pStyle w:val="CommentText"/>
      </w:pPr>
      <w:r>
        <w:rPr>
          <w:rStyle w:val="CommentReference"/>
        </w:rPr>
        <w:annotationRef/>
      </w:r>
      <w:r>
        <w:t>ok</w:t>
      </w:r>
    </w:p>
  </w:comment>
  <w:comment w:initials="SS" w:author="Supriya Shinde" w:date="2024-02-26T16:08:00Z" w:id="129">
    <w:p w:rsidR="00D360EC" w:rsidRDefault="00D360EC" w14:paraId="05CE9359" w14:textId="14C6CB4A">
      <w:pPr>
        <w:pStyle w:val="CommentText"/>
      </w:pPr>
      <w:r>
        <w:rPr>
          <w:rStyle w:val="CommentReference"/>
        </w:rPr>
        <w:annotationRef/>
      </w:r>
      <w:r>
        <w:rPr>
          <w:rStyle w:val="CommentReference"/>
        </w:rPr>
        <w:annotationRef/>
      </w:r>
      <w:r>
        <w:t>Updated xml lay out as per New Cr</w:t>
      </w:r>
    </w:p>
  </w:comment>
  <w:comment w:initials="DN" w:author="Divya Nayak" w:date="2024-04-19T10:56:00Z" w:id="130">
    <w:p w:rsidR="00507FB2" w:rsidP="00507FB2" w:rsidRDefault="00507FB2" w14:paraId="1C753B56" w14:textId="77777777">
      <w:pPr>
        <w:pStyle w:val="CommentText"/>
      </w:pPr>
      <w:r>
        <w:rPr>
          <w:rStyle w:val="CommentReference"/>
        </w:rPr>
        <w:annotationRef/>
      </w:r>
      <w:r>
        <w:t>ok</w:t>
      </w:r>
    </w:p>
  </w:comment>
  <w:comment w:initials="DN" w:author="Divya Nayak" w:date="2024-04-19T11:00:00Z" w:id="139">
    <w:p w:rsidR="000F0FAD" w:rsidP="000F0FAD" w:rsidRDefault="000F0FAD" w14:paraId="015873C7" w14:textId="77777777">
      <w:pPr>
        <w:pStyle w:val="CommentText"/>
      </w:pPr>
      <w:r>
        <w:rPr>
          <w:rStyle w:val="CommentReference"/>
        </w:rPr>
        <w:annotationRef/>
      </w:r>
      <w:r>
        <w:t>After Final Submission File status will be  - Processed</w:t>
      </w:r>
    </w:p>
  </w:comment>
  <w:comment w:initials="DP" w:author="Deepti Pujari" w:date="2024-05-10T12:35:00Z" w:id="140">
    <w:p w:rsidR="00EC30F1" w:rsidRDefault="00EC30F1" w14:paraId="3CDACFE4" w14:textId="176473BA">
      <w:pPr>
        <w:pStyle w:val="CommentText"/>
      </w:pPr>
      <w:r>
        <w:rPr>
          <w:rStyle w:val="CommentReference"/>
        </w:rPr>
        <w:annotationRef/>
      </w:r>
      <w:r>
        <w:t>Done</w:t>
      </w:r>
    </w:p>
  </w:comment>
  <w:comment w:initials="SS" w:author="Supriya Shinde" w:date="2024-02-23T14:50:00Z" w:id="146">
    <w:p w:rsidR="00D360EC" w:rsidRDefault="00D360EC" w14:paraId="7C903C05" w14:textId="07232B23">
      <w:pPr>
        <w:pStyle w:val="CommentText"/>
      </w:pPr>
      <w:r>
        <w:rPr>
          <w:rStyle w:val="CommentReference"/>
        </w:rPr>
        <w:annotationRef/>
      </w:r>
      <w:r>
        <w:t>Added New CR points</w:t>
      </w:r>
    </w:p>
  </w:comment>
  <w:comment w:initials="SS" w:author="Supriya Shinde" w:date="2024-02-26T17:20:00Z" w:id="166">
    <w:p w:rsidR="00D360EC" w:rsidRDefault="00D360EC" w14:paraId="2E81F17C" w14:textId="16BC2554">
      <w:pPr>
        <w:pStyle w:val="CommentText"/>
      </w:pPr>
      <w:r>
        <w:rPr>
          <w:rStyle w:val="CommentReference"/>
        </w:rPr>
        <w:annotationRef/>
      </w:r>
      <w:r>
        <w:t>Old Recovery Calculation without penalty</w:t>
      </w:r>
    </w:p>
  </w:comment>
  <w:comment w:initials="SS" w:author="Supriya Shinde" w:date="2024-02-26T17:24:00Z" w:id="167">
    <w:p w:rsidR="00D360EC" w:rsidRDefault="00D360EC" w14:paraId="64A1E088" w14:textId="50F4BE10">
      <w:pPr>
        <w:pStyle w:val="CommentText"/>
      </w:pPr>
      <w:r>
        <w:rPr>
          <w:rStyle w:val="CommentReference"/>
        </w:rPr>
        <w:annotationRef/>
      </w:r>
      <w:r>
        <w:rPr>
          <w:rStyle w:val="CommentReference"/>
        </w:rPr>
        <w:annotationRef/>
      </w:r>
      <w:r>
        <w:t>Old Recovery Calculation with penalty</w:t>
      </w:r>
    </w:p>
  </w:comment>
  <w:comment w:initials="SS" w:author="Supriya Shinde" w:date="2024-02-26T17:17:00Z" w:id="168">
    <w:p w:rsidR="00D360EC" w:rsidRDefault="00D360EC" w14:paraId="7AC2E2E5" w14:textId="5D7246D8">
      <w:pPr>
        <w:pStyle w:val="CommentText"/>
      </w:pPr>
      <w:r>
        <w:rPr>
          <w:rStyle w:val="CommentReference"/>
        </w:rPr>
        <w:annotationRef/>
      </w:r>
      <w:r>
        <w:t xml:space="preserve">Added new CR recovery calculation. </w:t>
      </w:r>
      <w:r>
        <w:rPr>
          <w:rStyle w:val="CommentReference"/>
        </w:rPr>
        <w:annotationRef/>
      </w:r>
      <w:r>
        <w:t>New Recovery Calculation without penalty</w:t>
      </w:r>
    </w:p>
  </w:comment>
  <w:comment w:initials="SS" w:author="Supriya Shinde" w:date="2024-02-26T17:24:00Z" w:id="169">
    <w:p w:rsidR="00D360EC" w:rsidP="00467902" w:rsidRDefault="00D360EC" w14:paraId="451A2BEC" w14:textId="758D57A4">
      <w:pPr>
        <w:pStyle w:val="CommentText"/>
      </w:pPr>
      <w:r>
        <w:rPr>
          <w:rStyle w:val="CommentReference"/>
        </w:rPr>
        <w:annotationRef/>
      </w:r>
      <w:r>
        <w:t xml:space="preserve">Added new CR recovery calculation. </w:t>
      </w:r>
      <w:r>
        <w:rPr>
          <w:rStyle w:val="CommentReference"/>
        </w:rPr>
        <w:annotationRef/>
      </w:r>
      <w:r>
        <w:t>New Recovery Calculation with penalty</w:t>
      </w:r>
    </w:p>
    <w:p w:rsidR="00D360EC" w:rsidP="005F506C" w:rsidRDefault="00D360EC" w14:paraId="131FB103" w14:textId="34B27D7B">
      <w:pPr>
        <w:pStyle w:val="CommentText"/>
      </w:pPr>
      <w:r>
        <w:rPr>
          <w:rStyle w:val="CommentReference"/>
        </w:rPr>
        <w:annotationRef/>
      </w:r>
    </w:p>
  </w:comment>
  <w:comment w:initials="DN" w:author="Divya Nayak" w:date="2024-04-19T11:03:00Z" w:id="170">
    <w:p w:rsidR="005E14C8" w:rsidP="005E14C8" w:rsidRDefault="005E14C8" w14:paraId="7E6A5C73" w14:textId="77777777">
      <w:pPr>
        <w:pStyle w:val="CommentText"/>
      </w:pPr>
      <w:r>
        <w:rPr>
          <w:rStyle w:val="CommentReference"/>
        </w:rPr>
        <w:annotationRef/>
      </w:r>
      <w:r>
        <w:t>ok</w:t>
      </w:r>
    </w:p>
  </w:comment>
  <w:comment w:initials="SS" w:author="Supriya Shinde" w:date="2024-02-27T12:30:00Z" w:id="171">
    <w:p w:rsidR="005B7054" w:rsidRDefault="005B7054" w14:paraId="5FA4A9F4" w14:textId="64EB3DA9">
      <w:pPr>
        <w:pStyle w:val="CommentText"/>
      </w:pPr>
      <w:r>
        <w:rPr>
          <w:rStyle w:val="CommentReference"/>
        </w:rPr>
        <w:annotationRef/>
      </w:r>
      <w:r>
        <w:t>Old Recovery Calculation without penalty</w:t>
      </w:r>
    </w:p>
  </w:comment>
  <w:comment w:initials="SS" w:author="Supriya Shinde" w:date="2024-02-27T14:28:00Z" w:id="172">
    <w:p w:rsidR="00424853" w:rsidRDefault="00424853" w14:paraId="64B09868" w14:textId="63FAE869">
      <w:pPr>
        <w:pStyle w:val="CommentText"/>
      </w:pPr>
      <w:r>
        <w:rPr>
          <w:rStyle w:val="CommentReference"/>
        </w:rPr>
        <w:annotationRef/>
      </w:r>
      <w:r>
        <w:t>Old Recovery Calculation with penalty</w:t>
      </w:r>
    </w:p>
  </w:comment>
  <w:comment w:initials="SS" w:author="Supriya Shinde" w:date="2024-02-27T16:52:00Z" w:id="173">
    <w:p w:rsidR="001E2636" w:rsidP="001E2636" w:rsidRDefault="001E2636" w14:paraId="18E99EAB" w14:textId="77777777">
      <w:pPr>
        <w:pStyle w:val="CommentText"/>
      </w:pPr>
      <w:r>
        <w:rPr>
          <w:rStyle w:val="CommentReference"/>
        </w:rPr>
        <w:annotationRef/>
      </w:r>
      <w:r>
        <w:rPr>
          <w:rStyle w:val="CommentReference"/>
        </w:rPr>
        <w:annotationRef/>
      </w:r>
      <w:r>
        <w:t>Old Recovery Calculation with penalty</w:t>
      </w:r>
    </w:p>
    <w:p w:rsidR="001E2636" w:rsidRDefault="001E2636" w14:paraId="21230DB5" w14:textId="58D18E40">
      <w:pPr>
        <w:pStyle w:val="CommentText"/>
      </w:pPr>
    </w:p>
  </w:comment>
  <w:comment w:initials="SS" w:author="Supriya Shinde" w:date="2024-02-27T12:30:00Z" w:id="174">
    <w:p w:rsidR="00C35D41" w:rsidP="00C35D41" w:rsidRDefault="00C35D41" w14:paraId="3600AE33" w14:textId="64305D1D">
      <w:pPr>
        <w:pStyle w:val="CommentText"/>
      </w:pPr>
      <w:r>
        <w:rPr>
          <w:rStyle w:val="CommentReference"/>
        </w:rPr>
        <w:annotationRef/>
      </w:r>
      <w:r w:rsidR="00737D44">
        <w:t>New</w:t>
      </w:r>
      <w:r>
        <w:t xml:space="preserve"> Recovery Calculation without penalty</w:t>
      </w:r>
    </w:p>
  </w:comment>
  <w:comment w:initials="SS" w:author="Supriya Shinde" w:date="2024-02-27T14:28:00Z" w:id="175">
    <w:p w:rsidR="006E5FFA" w:rsidP="006E5FFA" w:rsidRDefault="006E5FFA" w14:paraId="3F5E4CE3" w14:textId="0F934C49">
      <w:pPr>
        <w:pStyle w:val="CommentText"/>
      </w:pPr>
      <w:r>
        <w:rPr>
          <w:rStyle w:val="CommentReference"/>
        </w:rPr>
        <w:annotationRef/>
      </w:r>
      <w:r w:rsidR="004771B2">
        <w:t>New</w:t>
      </w:r>
      <w:r>
        <w:t xml:space="preserve"> Recovery Calculation with penalty</w:t>
      </w:r>
    </w:p>
  </w:comment>
  <w:comment w:initials="SS" w:author="Supriya Shinde" w:date="2024-02-27T16:52:00Z" w:id="176">
    <w:p w:rsidR="003573B0" w:rsidP="003573B0" w:rsidRDefault="003573B0" w14:paraId="43CAEF6B" w14:textId="145BC200">
      <w:pPr>
        <w:pStyle w:val="CommentText"/>
      </w:pPr>
      <w:r>
        <w:rPr>
          <w:rStyle w:val="CommentReference"/>
        </w:rPr>
        <w:annotationRef/>
      </w:r>
      <w:r w:rsidR="00012FC1">
        <w:t xml:space="preserve">New </w:t>
      </w:r>
      <w:r>
        <w:rPr>
          <w:rStyle w:val="CommentReference"/>
        </w:rPr>
        <w:annotationRef/>
      </w:r>
      <w:r>
        <w:t>Old Recovery Calculation with penalty</w:t>
      </w:r>
    </w:p>
    <w:p w:rsidR="003573B0" w:rsidP="003573B0" w:rsidRDefault="003573B0" w14:paraId="5B4FBBDA" w14:textId="7777777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65E22C" w15:done="0"/>
  <w15:commentEx w15:paraId="762949FC" w15:paraIdParent="2565E22C" w15:done="0"/>
  <w15:commentEx w15:paraId="3863B088" w15:paraIdParent="2565E22C" w15:done="0"/>
  <w15:commentEx w15:paraId="0BA1801E" w15:done="0"/>
  <w15:commentEx w15:paraId="4F1793DC" w15:paraIdParent="0BA1801E" w15:done="0"/>
  <w15:commentEx w15:paraId="3FC9D8B3" w15:done="0"/>
  <w15:commentEx w15:paraId="35455AAF" w15:paraIdParent="3FC9D8B3" w15:done="0"/>
  <w15:commentEx w15:paraId="6A560ACE" w15:done="0"/>
  <w15:commentEx w15:paraId="7C6F9952" w15:paraIdParent="6A560ACE" w15:done="0"/>
  <w15:commentEx w15:paraId="6B71A193" w15:done="0"/>
  <w15:commentEx w15:paraId="227515DF" w15:paraIdParent="6B71A193" w15:done="0"/>
  <w15:commentEx w15:paraId="7D4339A3" w15:done="0"/>
  <w15:commentEx w15:paraId="35005483" w15:paraIdParent="7D4339A3" w15:done="0"/>
  <w15:commentEx w15:paraId="4B804576" w15:done="0"/>
  <w15:commentEx w15:paraId="6F7495E4" w15:paraIdParent="4B804576" w15:done="0"/>
  <w15:commentEx w15:paraId="5D9DBABE" w15:done="0"/>
  <w15:commentEx w15:paraId="1A5A76E2" w15:paraIdParent="5D9DBABE" w15:done="0"/>
  <w15:commentEx w15:paraId="3CA3C36F" w15:done="0"/>
  <w15:commentEx w15:paraId="1D243D6F" w15:paraIdParent="3CA3C36F" w15:done="0"/>
  <w15:commentEx w15:paraId="5A0D11CD" w15:paraIdParent="3CA3C36F" w15:done="0"/>
  <w15:commentEx w15:paraId="4971FB81" w15:paraIdParent="3CA3C36F" w15:done="0"/>
  <w15:commentEx w15:paraId="674E3577" w15:done="0"/>
  <w15:commentEx w15:paraId="79E7F2ED" w15:paraIdParent="674E3577" w15:done="0"/>
  <w15:commentEx w15:paraId="3DD4C79F" w15:done="0"/>
  <w15:commentEx w15:paraId="2D715E9A" w15:paraIdParent="3DD4C79F" w15:done="0"/>
  <w15:commentEx w15:paraId="0DC3FFFB" w15:paraIdParent="3DD4C79F" w15:done="0"/>
  <w15:commentEx w15:paraId="108A3E77" w15:done="0"/>
  <w15:commentEx w15:paraId="5BCE6694" w15:paraIdParent="108A3E77" w15:done="0"/>
  <w15:commentEx w15:paraId="1712719E" w15:paraIdParent="108A3E77" w15:done="0"/>
  <w15:commentEx w15:paraId="1FA791B2" w15:paraIdParent="108A3E77" w15:done="0"/>
  <w15:commentEx w15:paraId="7EC78511" w15:done="0"/>
  <w15:commentEx w15:paraId="5D475C09" w15:paraIdParent="7EC78511" w15:done="0"/>
  <w15:commentEx w15:paraId="3EC6027F" w15:done="0"/>
  <w15:commentEx w15:paraId="4D5AAA5D" w15:paraIdParent="3EC6027F" w15:done="0"/>
  <w15:commentEx w15:paraId="7ACD773C" w15:done="0"/>
  <w15:commentEx w15:paraId="46628CB8" w15:paraIdParent="7ACD773C" w15:done="0"/>
  <w15:commentEx w15:paraId="1E2BBBAA" w15:done="0"/>
  <w15:commentEx w15:paraId="275CBD84" w15:done="0"/>
  <w15:commentEx w15:paraId="448E8E43" w15:paraIdParent="275CBD84" w15:done="0"/>
  <w15:commentEx w15:paraId="2FC4CC3E" w15:done="0"/>
  <w15:commentEx w15:paraId="464B0C4D" w15:paraIdParent="2FC4CC3E" w15:done="0"/>
  <w15:commentEx w15:paraId="09D9FE2E" w15:done="0"/>
  <w15:commentEx w15:paraId="554AC5A3" w15:done="0"/>
  <w15:commentEx w15:paraId="64E24496" w15:paraIdParent="554AC5A3" w15:done="0"/>
  <w15:commentEx w15:paraId="737F8590" w15:done="0"/>
  <w15:commentEx w15:paraId="61A97B6E" w15:paraIdParent="737F8590" w15:done="0"/>
  <w15:commentEx w15:paraId="27737B67" w15:done="0"/>
  <w15:commentEx w15:paraId="61341F56" w15:paraIdParent="27737B67" w15:done="0"/>
  <w15:commentEx w15:paraId="005C8FB7" w15:done="0"/>
  <w15:commentEx w15:paraId="559BD2F4" w15:paraIdParent="005C8FB7" w15:done="0"/>
  <w15:commentEx w15:paraId="6F4465D8" w15:done="0"/>
  <w15:commentEx w15:paraId="0EFCC32E" w15:paraIdParent="6F4465D8" w15:done="0"/>
  <w15:commentEx w15:paraId="6085A59B" w15:done="0"/>
  <w15:commentEx w15:paraId="5108F429" w15:paraIdParent="6085A59B" w15:done="0"/>
  <w15:commentEx w15:paraId="60CA93AB" w15:done="0"/>
  <w15:commentEx w15:paraId="00234997" w15:paraIdParent="60CA93AB" w15:done="0"/>
  <w15:commentEx w15:paraId="6DEBB593" w15:done="0"/>
  <w15:commentEx w15:paraId="7F7CE803" w15:paraIdParent="6DEBB593" w15:done="0"/>
  <w15:commentEx w15:paraId="79889BA6" w15:done="0"/>
  <w15:commentEx w15:paraId="6A932540" w15:paraIdParent="79889BA6" w15:done="0"/>
  <w15:commentEx w15:paraId="3A706CA9" w15:done="0"/>
  <w15:commentEx w15:paraId="79F02FB8" w15:paraIdParent="3A706CA9" w15:done="0"/>
  <w15:commentEx w15:paraId="7408E231" w15:done="0"/>
  <w15:commentEx w15:paraId="4EAF3E7F" w15:paraIdParent="7408E231" w15:done="0"/>
  <w15:commentEx w15:paraId="40728912" w15:done="0"/>
  <w15:commentEx w15:paraId="505E763F" w15:paraIdParent="40728912" w15:done="0"/>
  <w15:commentEx w15:paraId="4DC488C5" w15:done="0"/>
  <w15:commentEx w15:paraId="732532A3" w15:paraIdParent="4DC488C5" w15:done="0"/>
  <w15:commentEx w15:paraId="2F9879E7" w15:done="0"/>
  <w15:commentEx w15:paraId="30634C23" w15:paraIdParent="2F9879E7" w15:done="0"/>
  <w15:commentEx w15:paraId="2F31C827" w15:done="0"/>
  <w15:commentEx w15:paraId="1475B51C" w15:paraIdParent="2F31C827" w15:done="0"/>
  <w15:commentEx w15:paraId="14BB470A" w15:done="0"/>
  <w15:commentEx w15:paraId="48344F5E" w15:done="0"/>
  <w15:commentEx w15:paraId="5DE7145C" w15:paraIdParent="48344F5E" w15:done="0"/>
  <w15:commentEx w15:paraId="1A996467" w15:done="0"/>
  <w15:commentEx w15:paraId="7A45C82D" w15:done="0"/>
  <w15:commentEx w15:paraId="2BA1156E" w15:paraIdParent="7A45C82D" w15:done="0"/>
  <w15:commentEx w15:paraId="62EF586B" w15:paraIdParent="7A45C82D" w15:done="0"/>
  <w15:commentEx w15:paraId="6D477CDE" w15:done="0"/>
  <w15:commentEx w15:paraId="107EB2E5" w15:paraIdParent="6D477CDE" w15:done="0"/>
  <w15:commentEx w15:paraId="05CE9359" w15:done="0"/>
  <w15:commentEx w15:paraId="1C753B56" w15:paraIdParent="05CE9359" w15:done="0"/>
  <w15:commentEx w15:paraId="015873C7" w15:done="0"/>
  <w15:commentEx w15:paraId="3CDACFE4" w15:paraIdParent="015873C7" w15:done="0"/>
  <w15:commentEx w15:paraId="7C903C05" w15:done="0"/>
  <w15:commentEx w15:paraId="2E81F17C" w15:done="0"/>
  <w15:commentEx w15:paraId="64A1E088" w15:done="0"/>
  <w15:commentEx w15:paraId="7AC2E2E5" w15:done="0"/>
  <w15:commentEx w15:paraId="131FB103" w15:done="0"/>
  <w15:commentEx w15:paraId="7E6A5C73" w15:paraIdParent="131FB103" w15:done="0"/>
  <w15:commentEx w15:paraId="5FA4A9F4" w15:done="0"/>
  <w15:commentEx w15:paraId="64B09868" w15:done="0"/>
  <w15:commentEx w15:paraId="21230DB5" w15:done="0"/>
  <w15:commentEx w15:paraId="3600AE33" w15:done="0"/>
  <w15:commentEx w15:paraId="3F5E4CE3" w15:done="0"/>
  <w15:commentEx w15:paraId="5B4FBB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48710" w16cex:dateUtc="2023-09-07T11:59:00Z"/>
  <w16cex:commentExtensible w16cex:durableId="57F033F4" w16cex:dateUtc="2024-04-18T07:28:00Z"/>
  <w16cex:commentExtensible w16cex:durableId="3FD30027" w16cex:dateUtc="2024-04-18T07:29:00Z"/>
  <w16cex:commentExtensible w16cex:durableId="1AB8EA52" w16cex:dateUtc="2024-05-10T06:58:00Z"/>
  <w16cex:commentExtensible w16cex:durableId="19FF6412" w16cex:dateUtc="2024-04-18T07:47:00Z"/>
  <w16cex:commentExtensible w16cex:durableId="320416EF" w16cex:dateUtc="2024-04-18T07:47:00Z"/>
  <w16cex:commentExtensible w16cex:durableId="2DBFD8BD" w16cex:dateUtc="2024-04-18T07:49:00Z"/>
  <w16cex:commentExtensible w16cex:durableId="592B94CE" w16cex:dateUtc="2024-05-10T06:59:00Z"/>
  <w16cex:commentExtensible w16cex:durableId="28A48846" w16cex:dateUtc="2023-09-07T12:05:00Z"/>
  <w16cex:commentExtensible w16cex:durableId="28A488DA" w16cex:dateUtc="2023-09-07T12:07:00Z"/>
  <w16cex:commentExtensible w16cex:durableId="28A48918" w16cex:dateUtc="2023-09-07T12:08:00Z"/>
  <w16cex:commentExtensible w16cex:durableId="28A489B2" w16cex:dateUtc="2023-09-07T12:11:00Z"/>
  <w16cex:commentExtensible w16cex:durableId="7550015E" w16cex:dateUtc="2024-04-18T12:27:00Z"/>
  <w16cex:commentExtensible w16cex:durableId="461F64A7" w16cex:dateUtc="2024-05-10T07:01:00Z"/>
  <w16cex:commentExtensible w16cex:durableId="7076B9CF" w16cex:dateUtc="2024-04-18T12:28:00Z"/>
  <w16cex:commentExtensible w16cex:durableId="1DFD4039" w16cex:dateUtc="2024-05-10T07:01:00Z"/>
  <w16cex:commentExtensible w16cex:durableId="28A48D22" w16cex:dateUtc="2023-09-07T12:25:00Z"/>
  <w16cex:commentExtensible w16cex:durableId="7EFFC56C" w16cex:dateUtc="2024-04-19T04:51:00Z"/>
  <w16cex:commentExtensible w16cex:durableId="28A48E15" w16cex:dateUtc="2023-09-07T12:29:00Z"/>
  <w16cex:commentExtensible w16cex:durableId="6C952313" w16cex:dateUtc="2024-04-19T04:54:00Z"/>
  <w16cex:commentExtensible w16cex:durableId="28E8A6FE" w16cex:dateUtc="2024-05-10T07:02:00Z"/>
  <w16cex:commentExtensible w16cex:durableId="0AA52588" w16cex:dateUtc="2024-04-19T04:59:00Z"/>
  <w16cex:commentExtensible w16cex:durableId="34E4DB63" w16cex:dateUtc="2024-04-19T04:59:00Z"/>
  <w16cex:commentExtensible w16cex:durableId="481BCFEC" w16cex:dateUtc="2024-05-10T07:02:00Z"/>
  <w16cex:commentExtensible w16cex:durableId="5AAA6726" w16cex:dateUtc="2024-04-19T05:01:00Z"/>
  <w16cex:commentExtensible w16cex:durableId="7932953C" w16cex:dateUtc="2024-05-10T07:03:00Z"/>
  <w16cex:commentExtensible w16cex:durableId="02C038AB" w16cex:dateUtc="2024-04-19T05:07:00Z"/>
  <w16cex:commentExtensible w16cex:durableId="54DBEE2A" w16cex:dateUtc="2024-05-10T07:03:00Z"/>
  <w16cex:commentExtensible w16cex:durableId="742ECD39" w16cex:dateUtc="2024-04-19T05:05:00Z"/>
  <w16cex:commentExtensible w16cex:durableId="28D8EF26" w16cex:dateUtc="2024-05-10T07:03:00Z"/>
  <w16cex:commentExtensible w16cex:durableId="09D600B3" w16cex:dateUtc="2024-04-19T05:06:00Z"/>
  <w16cex:commentExtensible w16cex:durableId="4CD7FEE3" w16cex:dateUtc="2024-05-10T07:03:00Z"/>
  <w16cex:commentExtensible w16cex:durableId="02C3652D" w16cex:dateUtc="2024-04-19T05:05:00Z"/>
  <w16cex:commentExtensible w16cex:durableId="7A2D980E" w16cex:dateUtc="2024-05-10T07:03:00Z"/>
  <w16cex:commentExtensible w16cex:durableId="472FF2FC" w16cex:dateUtc="2024-04-19T05:06:00Z"/>
  <w16cex:commentExtensible w16cex:durableId="6DD055B0" w16cex:dateUtc="2024-05-10T07:03:00Z"/>
  <w16cex:commentExtensible w16cex:durableId="76E39AFB" w16cex:dateUtc="2024-04-19T05:09:00Z"/>
  <w16cex:commentExtensible w16cex:durableId="71698363" w16cex:dateUtc="2024-05-10T07:04:00Z"/>
  <w16cex:commentExtensible w16cex:durableId="6ACE1274" w16cex:dateUtc="2024-04-19T05:05:00Z"/>
  <w16cex:commentExtensible w16cex:durableId="7F0679F1" w16cex:dateUtc="2024-05-10T07:04:00Z"/>
  <w16cex:commentExtensible w16cex:durableId="751474AC" w16cex:dateUtc="2024-04-19T05:06:00Z"/>
  <w16cex:commentExtensible w16cex:durableId="6B5D5E29" w16cex:dateUtc="2024-05-10T07:04:00Z"/>
  <w16cex:commentExtensible w16cex:durableId="1CEA0C8B" w16cex:dateUtc="2024-04-19T05:05:00Z"/>
  <w16cex:commentExtensible w16cex:durableId="04FD9E4B" w16cex:dateUtc="2024-05-10T07:04:00Z"/>
  <w16cex:commentExtensible w16cex:durableId="22D0E1A9" w16cex:dateUtc="2024-04-19T05:06:00Z"/>
  <w16cex:commentExtensible w16cex:durableId="6996F505" w16cex:dateUtc="2024-05-10T07:04:00Z"/>
  <w16cex:commentExtensible w16cex:durableId="386DDE7A" w16cex:dateUtc="2024-04-19T05:05:00Z"/>
  <w16cex:commentExtensible w16cex:durableId="58F22354" w16cex:dateUtc="2024-05-10T07:04:00Z"/>
  <w16cex:commentExtensible w16cex:durableId="1016E923" w16cex:dateUtc="2024-04-19T05:06:00Z"/>
  <w16cex:commentExtensible w16cex:durableId="7926289B" w16cex:dateUtc="2024-05-10T07:04:00Z"/>
  <w16cex:commentExtensible w16cex:durableId="62DD8AF9" w16cex:dateUtc="2024-04-19T05:13:00Z"/>
  <w16cex:commentExtensible w16cex:durableId="1CCE2344" w16cex:dateUtc="2024-05-10T07:04:00Z"/>
  <w16cex:commentExtensible w16cex:durableId="68682E4F" w16cex:dateUtc="2024-04-19T05:05:00Z"/>
  <w16cex:commentExtensible w16cex:durableId="453CA074" w16cex:dateUtc="2024-05-10T07:04:00Z"/>
  <w16cex:commentExtensible w16cex:durableId="320587D5" w16cex:dateUtc="2024-04-19T05:06:00Z"/>
  <w16cex:commentExtensible w16cex:durableId="0AA794C7" w16cex:dateUtc="2024-05-10T07:05:00Z"/>
  <w16cex:commentExtensible w16cex:durableId="68D00A28" w16cex:dateUtc="2024-04-19T05:22:00Z"/>
  <w16cex:commentExtensible w16cex:durableId="58FCAC3E" w16cex:dateUtc="2024-04-19T05:17:00Z"/>
  <w16cex:commentExtensible w16cex:durableId="28A5B5AA" w16cex:dateUtc="2023-09-08T09:30:00Z"/>
  <w16cex:commentExtensible w16cex:durableId="64638B5A" w16cex:dateUtc="2024-04-19T05:23:00Z"/>
  <w16cex:commentExtensible w16cex:durableId="3B4704A8" w16cex:dateUtc="2024-04-19T05:26:00Z"/>
  <w16cex:commentExtensible w16cex:durableId="620CC4A0" w16cex:dateUtc="2024-04-19T05:26:00Z"/>
  <w16cex:commentExtensible w16cex:durableId="51FED071" w16cex:dateUtc="2024-04-19T05:30:00Z"/>
  <w16cex:commentExtensible w16cex:durableId="3F012B50" w16cex:dateUtc="2024-05-10T07:05:00Z"/>
  <w16cex:commentExtensible w16cex:durableId="2EAA0A51" w16cex:dateUtc="2024-04-19T0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65E22C" w16cid:durableId="28A48710"/>
  <w16cid:commentId w16cid:paraId="762949FC" w16cid:durableId="46415437"/>
  <w16cid:commentId w16cid:paraId="3863B088" w16cid:durableId="57F033F4"/>
  <w16cid:commentId w16cid:paraId="0BA1801E" w16cid:durableId="3FD30027"/>
  <w16cid:commentId w16cid:paraId="4F1793DC" w16cid:durableId="1AB8EA52"/>
  <w16cid:commentId w16cid:paraId="3FC9D8B3" w16cid:durableId="3DC44154"/>
  <w16cid:commentId w16cid:paraId="35455AAF" w16cid:durableId="19FF6412"/>
  <w16cid:commentId w16cid:paraId="6A560ACE" w16cid:durableId="4C404768"/>
  <w16cid:commentId w16cid:paraId="7C6F9952" w16cid:durableId="320416EF"/>
  <w16cid:commentId w16cid:paraId="6B71A193" w16cid:durableId="2DBFD8BD"/>
  <w16cid:commentId w16cid:paraId="227515DF" w16cid:durableId="592B94CE"/>
  <w16cid:commentId w16cid:paraId="7D4339A3" w16cid:durableId="28A48846"/>
  <w16cid:commentId w16cid:paraId="35005483" w16cid:durableId="25E92B60"/>
  <w16cid:commentId w16cid:paraId="4B804576" w16cid:durableId="28A488DA"/>
  <w16cid:commentId w16cid:paraId="6F7495E4" w16cid:durableId="4BE16318"/>
  <w16cid:commentId w16cid:paraId="5D9DBABE" w16cid:durableId="28A47DE0"/>
  <w16cid:commentId w16cid:paraId="1A5A76E2" w16cid:durableId="28A48918"/>
  <w16cid:commentId w16cid:paraId="3CA3C36F" w16cid:durableId="28A489B2"/>
  <w16cid:commentId w16cid:paraId="1D243D6F" w16cid:durableId="5B593DD2"/>
  <w16cid:commentId w16cid:paraId="5A0D11CD" w16cid:durableId="7550015E"/>
  <w16cid:commentId w16cid:paraId="4971FB81" w16cid:durableId="461F64A7"/>
  <w16cid:commentId w16cid:paraId="674E3577" w16cid:durableId="7076B9CF"/>
  <w16cid:commentId w16cid:paraId="79E7F2ED" w16cid:durableId="1DFD4039"/>
  <w16cid:commentId w16cid:paraId="3DD4C79F" w16cid:durableId="28A47DE1"/>
  <w16cid:commentId w16cid:paraId="2D715E9A" w16cid:durableId="28A48D22"/>
  <w16cid:commentId w16cid:paraId="0DC3FFFB" w16cid:durableId="7EFFC56C"/>
  <w16cid:commentId w16cid:paraId="108A3E77" w16cid:durableId="28A48E15"/>
  <w16cid:commentId w16cid:paraId="5BCE6694" w16cid:durableId="7DCE043B"/>
  <w16cid:commentId w16cid:paraId="1712719E" w16cid:durableId="6C952313"/>
  <w16cid:commentId w16cid:paraId="1FA791B2" w16cid:durableId="28E8A6FE"/>
  <w16cid:commentId w16cid:paraId="7EC78511" w16cid:durableId="12D48E36"/>
  <w16cid:commentId w16cid:paraId="5D475C09" w16cid:durableId="527809ED"/>
  <w16cid:commentId w16cid:paraId="3EC6027F" w16cid:durableId="61051F14"/>
  <w16cid:commentId w16cid:paraId="4D5AAA5D" w16cid:durableId="26F96009"/>
  <w16cid:commentId w16cid:paraId="7ACD773C" w16cid:durableId="5956C5FA"/>
  <w16cid:commentId w16cid:paraId="46628CB8" w16cid:durableId="0AA52588"/>
  <w16cid:commentId w16cid:paraId="1E2BBBAA" w16cid:durableId="34E4DB63"/>
  <w16cid:commentId w16cid:paraId="275CBD84" w16cid:durableId="28A47DE5"/>
  <w16cid:commentId w16cid:paraId="448E8E43" w16cid:durableId="481BCFEC"/>
  <w16cid:commentId w16cid:paraId="2FC4CC3E" w16cid:durableId="5AAA6726"/>
  <w16cid:commentId w16cid:paraId="464B0C4D" w16cid:durableId="7932953C"/>
  <w16cid:commentId w16cid:paraId="09D9FE2E" w16cid:durableId="2AADD8BC"/>
  <w16cid:commentId w16cid:paraId="554AC5A3" w16cid:durableId="02C038AB"/>
  <w16cid:commentId w16cid:paraId="64E24496" w16cid:durableId="54DBEE2A"/>
  <w16cid:commentId w16cid:paraId="737F8590" w16cid:durableId="742ECD39"/>
  <w16cid:commentId w16cid:paraId="61A97B6E" w16cid:durableId="28D8EF26"/>
  <w16cid:commentId w16cid:paraId="27737B67" w16cid:durableId="09D600B3"/>
  <w16cid:commentId w16cid:paraId="61341F56" w16cid:durableId="4CD7FEE3"/>
  <w16cid:commentId w16cid:paraId="005C8FB7" w16cid:durableId="02C3652D"/>
  <w16cid:commentId w16cid:paraId="559BD2F4" w16cid:durableId="7A2D980E"/>
  <w16cid:commentId w16cid:paraId="6F4465D8" w16cid:durableId="472FF2FC"/>
  <w16cid:commentId w16cid:paraId="0EFCC32E" w16cid:durableId="6DD055B0"/>
  <w16cid:commentId w16cid:paraId="6085A59B" w16cid:durableId="76E39AFB"/>
  <w16cid:commentId w16cid:paraId="5108F429" w16cid:durableId="71698363"/>
  <w16cid:commentId w16cid:paraId="60CA93AB" w16cid:durableId="6ACE1274"/>
  <w16cid:commentId w16cid:paraId="00234997" w16cid:durableId="7F0679F1"/>
  <w16cid:commentId w16cid:paraId="6DEBB593" w16cid:durableId="751474AC"/>
  <w16cid:commentId w16cid:paraId="7F7CE803" w16cid:durableId="6B5D5E29"/>
  <w16cid:commentId w16cid:paraId="79889BA6" w16cid:durableId="1CEA0C8B"/>
  <w16cid:commentId w16cid:paraId="6A932540" w16cid:durableId="04FD9E4B"/>
  <w16cid:commentId w16cid:paraId="3A706CA9" w16cid:durableId="22D0E1A9"/>
  <w16cid:commentId w16cid:paraId="79F02FB8" w16cid:durableId="6996F505"/>
  <w16cid:commentId w16cid:paraId="7408E231" w16cid:durableId="386DDE7A"/>
  <w16cid:commentId w16cid:paraId="4EAF3E7F" w16cid:durableId="58F22354"/>
  <w16cid:commentId w16cid:paraId="40728912" w16cid:durableId="1016E923"/>
  <w16cid:commentId w16cid:paraId="505E763F" w16cid:durableId="7926289B"/>
  <w16cid:commentId w16cid:paraId="4DC488C5" w16cid:durableId="62DD8AF9"/>
  <w16cid:commentId w16cid:paraId="732532A3" w16cid:durableId="1CCE2344"/>
  <w16cid:commentId w16cid:paraId="2F9879E7" w16cid:durableId="68682E4F"/>
  <w16cid:commentId w16cid:paraId="30634C23" w16cid:durableId="453CA074"/>
  <w16cid:commentId w16cid:paraId="2F31C827" w16cid:durableId="320587D5"/>
  <w16cid:commentId w16cid:paraId="1475B51C" w16cid:durableId="0AA794C7"/>
  <w16cid:commentId w16cid:paraId="14BB470A" w16cid:durableId="68D00A28"/>
  <w16cid:commentId w16cid:paraId="48344F5E" w16cid:durableId="6375ED4B"/>
  <w16cid:commentId w16cid:paraId="5DE7145C" w16cid:durableId="58FCAC3E"/>
  <w16cid:commentId w16cid:paraId="1A996467" w16cid:durableId="28A47DE7"/>
  <w16cid:commentId w16cid:paraId="7A45C82D" w16cid:durableId="28A5B5AA"/>
  <w16cid:commentId w16cid:paraId="2BA1156E" w16cid:durableId="1A6E3A44"/>
  <w16cid:commentId w16cid:paraId="62EF586B" w16cid:durableId="64638B5A"/>
  <w16cid:commentId w16cid:paraId="6D477CDE" w16cid:durableId="3A65C7B0"/>
  <w16cid:commentId w16cid:paraId="107EB2E5" w16cid:durableId="3B4704A8"/>
  <w16cid:commentId w16cid:paraId="05CE9359" w16cid:durableId="43B7092C"/>
  <w16cid:commentId w16cid:paraId="1C753B56" w16cid:durableId="620CC4A0"/>
  <w16cid:commentId w16cid:paraId="015873C7" w16cid:durableId="51FED071"/>
  <w16cid:commentId w16cid:paraId="3CDACFE4" w16cid:durableId="3F012B50"/>
  <w16cid:commentId w16cid:paraId="7C903C05" w16cid:durableId="7523057F"/>
  <w16cid:commentId w16cid:paraId="2E81F17C" w16cid:durableId="5427896C"/>
  <w16cid:commentId w16cid:paraId="64A1E088" w16cid:durableId="23EDCAFE"/>
  <w16cid:commentId w16cid:paraId="7AC2E2E5" w16cid:durableId="23EF3B75"/>
  <w16cid:commentId w16cid:paraId="131FB103" w16cid:durableId="2BE2842B"/>
  <w16cid:commentId w16cid:paraId="7E6A5C73" w16cid:durableId="2EAA0A51"/>
  <w16cid:commentId w16cid:paraId="5FA4A9F4" w16cid:durableId="057DCBA5"/>
  <w16cid:commentId w16cid:paraId="64B09868" w16cid:durableId="57EDB583"/>
  <w16cid:commentId w16cid:paraId="21230DB5" w16cid:durableId="03C5118E"/>
  <w16cid:commentId w16cid:paraId="3600AE33" w16cid:durableId="29C48B5B"/>
  <w16cid:commentId w16cid:paraId="3F5E4CE3" w16cid:durableId="1BA660FB"/>
  <w16cid:commentId w16cid:paraId="5B4FBBDA" w16cid:durableId="1F524E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2B25" w:rsidP="00F40904" w:rsidRDefault="005E2B25" w14:paraId="55893231" w14:textId="77777777">
      <w:pPr>
        <w:spacing w:after="0" w:line="240" w:lineRule="auto"/>
      </w:pPr>
      <w:r>
        <w:separator/>
      </w:r>
    </w:p>
  </w:endnote>
  <w:endnote w:type="continuationSeparator" w:id="0">
    <w:p w:rsidR="005E2B25" w:rsidP="00F40904" w:rsidRDefault="005E2B25" w14:paraId="30D0DAD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Pr="0029620B" w:rsidR="00D360EC" w:rsidP="00B317FD" w:rsidRDefault="00D360EC" w14:paraId="251B09D3" w14:textId="0D2791C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2F7231">
              <w:rPr>
                <w:b/>
                <w:bCs/>
                <w:noProof/>
                <w:sz w:val="20"/>
                <w:szCs w:val="20"/>
              </w:rPr>
              <w:t>29</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2F7231">
              <w:rPr>
                <w:b/>
                <w:bCs/>
                <w:noProof/>
                <w:sz w:val="20"/>
                <w:szCs w:val="20"/>
              </w:rPr>
              <w:t>49</w:t>
            </w:r>
            <w:r w:rsidRPr="0029620B">
              <w:rPr>
                <w:b/>
                <w:bCs/>
                <w:sz w:val="20"/>
                <w:szCs w:val="20"/>
              </w:rPr>
              <w:fldChar w:fldCharType="end"/>
            </w:r>
          </w:p>
        </w:sdtContent>
      </w:sdt>
    </w:sdtContent>
  </w:sdt>
  <w:p w:rsidR="00D360EC" w:rsidRDefault="00D360EC" w14:paraId="6F8AA62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2B25" w:rsidP="00F40904" w:rsidRDefault="005E2B25" w14:paraId="5ED8475D" w14:textId="77777777">
      <w:pPr>
        <w:spacing w:after="0" w:line="240" w:lineRule="auto"/>
      </w:pPr>
      <w:r>
        <w:separator/>
      </w:r>
    </w:p>
  </w:footnote>
  <w:footnote w:type="continuationSeparator" w:id="0">
    <w:p w:rsidR="005E2B25" w:rsidP="00F40904" w:rsidRDefault="005E2B25" w14:paraId="0E74475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45634A" w:rsidR="00D360EC" w:rsidP="0045634A" w:rsidRDefault="00D360EC" w14:paraId="383C08CA" w14:textId="5CAD41FD">
    <w:pPr>
      <w:pStyle w:val="Header"/>
      <w:rPr>
        <w:sz w:val="20"/>
        <w:szCs w:val="20"/>
      </w:rPr>
    </w:pPr>
    <w:r>
      <w:rPr>
        <w:noProof/>
        <w:lang w:val="en-IN" w:eastAsia="en-IN"/>
      </w:rPr>
      <w:drawing>
        <wp:anchor distT="0" distB="0" distL="114300" distR="114300" simplePos="0" relativeHeight="251659264" behindDoc="0" locked="0" layoutInCell="1" allowOverlap="1" wp14:anchorId="7DC961DF" wp14:editId="5A1C9F06">
          <wp:simplePos x="0" y="0"/>
          <wp:positionH relativeFrom="column">
            <wp:posOffset>4896255</wp:posOffset>
          </wp:positionH>
          <wp:positionV relativeFrom="paragraph">
            <wp:posOffset>-220426</wp:posOffset>
          </wp:positionV>
          <wp:extent cx="1400810" cy="447675"/>
          <wp:effectExtent l="0" t="0" r="8890" b="9525"/>
          <wp:wrapSquare wrapText="bothSides"/>
          <wp:docPr id="41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p>
  <w:p w:rsidRPr="0029620B" w:rsidR="00D360EC" w:rsidP="0045634A" w:rsidRDefault="00D360EC" w14:paraId="6C3B03B1" w14:textId="605399EE">
    <w:pPr>
      <w:pStyle w:val="Header"/>
      <w:rPr>
        <w:sz w:val="20"/>
        <w:szCs w:val="20"/>
      </w:rPr>
    </w:pPr>
    <w:r w:rsidRPr="009F4E09">
      <w:rPr>
        <w:sz w:val="20"/>
        <w:szCs w:val="20"/>
      </w:rPr>
      <w:t>Claims &amp; Recoveries for Mudra Loan Scheme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AB6"/>
    <w:multiLevelType w:val="hybridMultilevel"/>
    <w:tmpl w:val="442C990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29B192E"/>
    <w:multiLevelType w:val="hybridMultilevel"/>
    <w:tmpl w:val="C400B1FE"/>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2B04B47"/>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F778C"/>
    <w:multiLevelType w:val="hybridMultilevel"/>
    <w:tmpl w:val="59F6A9AC"/>
    <w:lvl w:ilvl="0" w:tplc="A972F0E8">
      <w:start w:val="1"/>
      <w:numFmt w:val="decimal"/>
      <w:lvlText w:val="%1."/>
      <w:lvlJc w:val="left"/>
      <w:pPr>
        <w:ind w:left="720" w:hanging="360"/>
      </w:pPr>
      <w:rPr>
        <w:rFonts w:asciiTheme="minorHAnsi" w:hAnsiTheme="minorHAnsi" w:eastAsiaTheme="minorEastAs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B22111"/>
    <w:multiLevelType w:val="hybridMultilevel"/>
    <w:tmpl w:val="A8A2C01C"/>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C0430DD"/>
    <w:multiLevelType w:val="hybridMultilevel"/>
    <w:tmpl w:val="222A00C6"/>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C2134A"/>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D1F60"/>
    <w:multiLevelType w:val="hybridMultilevel"/>
    <w:tmpl w:val="78480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C7616"/>
    <w:multiLevelType w:val="hybridMultilevel"/>
    <w:tmpl w:val="68E6DF84"/>
    <w:lvl w:ilvl="0" w:tplc="22BAA026">
      <w:start w:val="1"/>
      <w:numFmt w:val="decimal"/>
      <w:lvlText w:val="%1."/>
      <w:lvlJc w:val="left"/>
      <w:pPr>
        <w:ind w:left="1080" w:hanging="360"/>
      </w:pPr>
      <w:rPr>
        <w:rFonts w:hint="default" w:ascii="Calibri" w:hAnsi="Calibri" w:eastAsia="Times New Roman" w:cs="Calibri"/>
        <w:b/>
        <w:color w:val="000000"/>
        <w:sz w:val="2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4DA1AC6"/>
    <w:multiLevelType w:val="hybridMultilevel"/>
    <w:tmpl w:val="B7DE6E9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19E94658"/>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0855C3"/>
    <w:multiLevelType w:val="multilevel"/>
    <w:tmpl w:val="43C8A0E8"/>
    <w:lvl w:ilvl="0">
      <w:start w:val="1"/>
      <w:numFmt w:val="bullet"/>
      <w:lvlText w:val=""/>
      <w:lvlJc w:val="left"/>
      <w:pPr>
        <w:tabs>
          <w:tab w:val="num" w:pos="360"/>
        </w:tabs>
        <w:ind w:left="360" w:hanging="360"/>
      </w:pPr>
      <w:rPr>
        <w:rFonts w:hint="default" w:ascii="Symbol" w:hAnsi="Symbol"/>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BFC445F"/>
    <w:multiLevelType w:val="hybridMultilevel"/>
    <w:tmpl w:val="D5582456"/>
    <w:lvl w:ilvl="0" w:tplc="5B1E25E4">
      <w:start w:val="1"/>
      <w:numFmt w:val="decimal"/>
      <w:lvlText w:val="%1."/>
      <w:lvlJc w:val="left"/>
      <w:pPr>
        <w:ind w:left="720" w:hanging="360"/>
      </w:pPr>
      <w:rPr>
        <w:rFonts w:asciiTheme="minorHAnsi" w:hAnsiTheme="minorHAnsi" w:eastAsiaTheme="minorEastAs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8E4DBB"/>
    <w:multiLevelType w:val="hybridMultilevel"/>
    <w:tmpl w:val="F2962AA6"/>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501CE3"/>
    <w:multiLevelType w:val="hybridMultilevel"/>
    <w:tmpl w:val="002003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6484FA9"/>
    <w:multiLevelType w:val="hybridMultilevel"/>
    <w:tmpl w:val="1E9CA098"/>
    <w:lvl w:ilvl="0" w:tplc="1EE23B66">
      <w:start w:val="1"/>
      <w:numFmt w:val="decimal"/>
      <w:lvlText w:val="%1."/>
      <w:lvlJc w:val="left"/>
      <w:pPr>
        <w:ind w:left="1080" w:hanging="360"/>
      </w:pPr>
      <w:rPr>
        <w:rFonts w:hint="default" w:ascii="Calibri" w:hAnsi="Calibri" w:eastAsia="Times New Roman" w:cs="Calibri"/>
        <w:b/>
        <w:color w:val="000000"/>
        <w:sz w:val="2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6F95093"/>
    <w:multiLevelType w:val="multilevel"/>
    <w:tmpl w:val="43C8A0E8"/>
    <w:lvl w:ilvl="0">
      <w:start w:val="1"/>
      <w:numFmt w:val="bullet"/>
      <w:lvlText w:val=""/>
      <w:lvlJc w:val="left"/>
      <w:pPr>
        <w:tabs>
          <w:tab w:val="num" w:pos="360"/>
        </w:tabs>
        <w:ind w:left="360" w:hanging="360"/>
      </w:pPr>
      <w:rPr>
        <w:rFonts w:hint="default" w:ascii="Symbol" w:hAnsi="Symbol"/>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95D08B4"/>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C8657D"/>
    <w:multiLevelType w:val="hybridMultilevel"/>
    <w:tmpl w:val="58F05F7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D747938"/>
    <w:multiLevelType w:val="hybridMultilevel"/>
    <w:tmpl w:val="46E64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5904DE"/>
    <w:multiLevelType w:val="hybridMultilevel"/>
    <w:tmpl w:val="FB626D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3234246E"/>
    <w:multiLevelType w:val="hybridMultilevel"/>
    <w:tmpl w:val="3D704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E4732F"/>
    <w:multiLevelType w:val="hybridMultilevel"/>
    <w:tmpl w:val="3250985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34D9208E"/>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B23D5C"/>
    <w:multiLevelType w:val="hybridMultilevel"/>
    <w:tmpl w:val="6EA08AE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6" w15:restartNumberingAfterBreak="0">
    <w:nsid w:val="362D0D6A"/>
    <w:multiLevelType w:val="multilevel"/>
    <w:tmpl w:val="9ED616A4"/>
    <w:lvl w:ilvl="0">
      <w:start w:val="1"/>
      <w:numFmt w:val="bullet"/>
      <w:lvlText w:val=""/>
      <w:lvlJc w:val="left"/>
      <w:pPr>
        <w:tabs>
          <w:tab w:val="num" w:pos="360"/>
        </w:tabs>
        <w:ind w:left="360" w:hanging="360"/>
      </w:pPr>
      <w:rPr>
        <w:rFonts w:hint="default" w:ascii="Symbol" w:hAnsi="Symbol"/>
      </w:rPr>
    </w:lvl>
    <w:lvl w:ilvl="1">
      <w:start w:val="1"/>
      <w:numFmt w:val="decimal"/>
      <w:lvlText w:val="%2."/>
      <w:lvlJc w:val="left"/>
      <w:pPr>
        <w:tabs>
          <w:tab w:val="num" w:pos="1080"/>
        </w:tabs>
        <w:ind w:left="1080" w:hanging="360"/>
      </w:pPr>
    </w:lvl>
    <w:lvl w:ilvl="2">
      <w:start w:val="1"/>
      <w:numFmt w:val="lowerLetter"/>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413C5567"/>
    <w:multiLevelType w:val="hybridMultilevel"/>
    <w:tmpl w:val="48DC794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8" w15:restartNumberingAfterBreak="0">
    <w:nsid w:val="47B05E95"/>
    <w:multiLevelType w:val="hybridMultilevel"/>
    <w:tmpl w:val="E51CE130"/>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664772"/>
    <w:multiLevelType w:val="hybridMultilevel"/>
    <w:tmpl w:val="877AE15C"/>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201429"/>
    <w:multiLevelType w:val="hybridMultilevel"/>
    <w:tmpl w:val="6B3C5806"/>
    <w:lvl w:ilvl="0" w:tplc="770097C2">
      <w:start w:val="1"/>
      <w:numFmt w:val="decimal"/>
      <w:lvlText w:val="%1."/>
      <w:lvlJc w:val="left"/>
      <w:pPr>
        <w:ind w:left="1080" w:hanging="360"/>
      </w:pPr>
      <w:rPr>
        <w:rFonts w:hint="default" w:ascii="Calibri" w:hAnsi="Calibri" w:eastAsia="Times New Roman" w:cs="Calibri"/>
        <w:b/>
        <w:color w:val="000000"/>
        <w:sz w:val="2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B193D97"/>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32" w15:restartNumberingAfterBreak="0">
    <w:nsid w:val="4BEC65DA"/>
    <w:multiLevelType w:val="hybridMultilevel"/>
    <w:tmpl w:val="6854FAF8"/>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3"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E63EC1"/>
    <w:multiLevelType w:val="hybridMultilevel"/>
    <w:tmpl w:val="A2180FA4"/>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5"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4D6B66"/>
    <w:multiLevelType w:val="multilevel"/>
    <w:tmpl w:val="43C8A0E8"/>
    <w:lvl w:ilvl="0">
      <w:start w:val="1"/>
      <w:numFmt w:val="bullet"/>
      <w:lvlText w:val=""/>
      <w:lvlJc w:val="left"/>
      <w:pPr>
        <w:tabs>
          <w:tab w:val="num" w:pos="360"/>
        </w:tabs>
        <w:ind w:left="360" w:hanging="360"/>
      </w:pPr>
      <w:rPr>
        <w:rFonts w:hint="default" w:ascii="Symbol" w:hAnsi="Symbol"/>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612C2512"/>
    <w:multiLevelType w:val="hybridMultilevel"/>
    <w:tmpl w:val="2EBC4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F77987"/>
    <w:multiLevelType w:val="hybridMultilevel"/>
    <w:tmpl w:val="380479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2F63CB1"/>
    <w:multiLevelType w:val="hybridMultilevel"/>
    <w:tmpl w:val="56603488"/>
    <w:lvl w:ilvl="0" w:tplc="95D47052">
      <w:start w:val="1"/>
      <w:numFmt w:val="decimal"/>
      <w:lvlText w:val="%1."/>
      <w:lvlJc w:val="left"/>
      <w:pPr>
        <w:ind w:left="1080" w:hanging="360"/>
      </w:pPr>
      <w:rPr>
        <w:rFonts w:hint="default" w:ascii="Calibri" w:hAnsi="Calibri" w:eastAsia="Times New Roman" w:cs="Calibri"/>
        <w:b/>
        <w:color w:val="000000"/>
        <w:sz w:val="2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4C9510E"/>
    <w:multiLevelType w:val="hybridMultilevel"/>
    <w:tmpl w:val="C8B07EE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653F5C18"/>
    <w:multiLevelType w:val="hybridMultilevel"/>
    <w:tmpl w:val="A114F348"/>
    <w:lvl w:ilvl="0" w:tplc="04090001">
      <w:start w:val="1"/>
      <w:numFmt w:val="bullet"/>
      <w:lvlText w:val=""/>
      <w:lvlJc w:val="left"/>
      <w:pPr>
        <w:ind w:left="360" w:hanging="360"/>
      </w:pPr>
      <w:rPr>
        <w:rFonts w:hint="default" w:ascii="Symbol" w:hAnsi="Symbol"/>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2" w15:restartNumberingAfterBreak="0">
    <w:nsid w:val="66A93F52"/>
    <w:multiLevelType w:val="hybridMultilevel"/>
    <w:tmpl w:val="E842D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376BB4"/>
    <w:multiLevelType w:val="hybridMultilevel"/>
    <w:tmpl w:val="60D0A15E"/>
    <w:lvl w:ilvl="0" w:tplc="FFFFFFFF">
      <w:start w:val="30"/>
      <w:numFmt w:val="bullet"/>
      <w:lvlText w:val="-"/>
      <w:lvlJc w:val="left"/>
      <w:pPr>
        <w:ind w:left="720" w:hanging="360"/>
      </w:pPr>
      <w:rPr>
        <w:rFonts w:hint="default" w:ascii="Calibri" w:hAnsi="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6ACEF205"/>
    <w:multiLevelType w:val="hybridMultilevel"/>
    <w:tmpl w:val="FFFFFFFF"/>
    <w:lvl w:ilvl="0" w:tplc="90849FA0">
      <w:start w:val="30"/>
      <w:numFmt w:val="bullet"/>
      <w:lvlText w:val="-"/>
      <w:lvlJc w:val="left"/>
      <w:pPr>
        <w:ind w:left="720" w:hanging="360"/>
      </w:pPr>
      <w:rPr>
        <w:rFonts w:hint="default" w:ascii="Calibri" w:hAnsi="Calibri"/>
      </w:rPr>
    </w:lvl>
    <w:lvl w:ilvl="1" w:tplc="478E9362">
      <w:start w:val="1"/>
      <w:numFmt w:val="bullet"/>
      <w:lvlText w:val="o"/>
      <w:lvlJc w:val="left"/>
      <w:pPr>
        <w:ind w:left="1440" w:hanging="360"/>
      </w:pPr>
      <w:rPr>
        <w:rFonts w:hint="default" w:ascii="Courier New" w:hAnsi="Courier New"/>
      </w:rPr>
    </w:lvl>
    <w:lvl w:ilvl="2" w:tplc="9C6AFA92">
      <w:start w:val="1"/>
      <w:numFmt w:val="bullet"/>
      <w:lvlText w:val=""/>
      <w:lvlJc w:val="left"/>
      <w:pPr>
        <w:ind w:left="2160" w:hanging="360"/>
      </w:pPr>
      <w:rPr>
        <w:rFonts w:hint="default" w:ascii="Wingdings" w:hAnsi="Wingdings"/>
      </w:rPr>
    </w:lvl>
    <w:lvl w:ilvl="3" w:tplc="4E4E76EC">
      <w:start w:val="1"/>
      <w:numFmt w:val="bullet"/>
      <w:lvlText w:val=""/>
      <w:lvlJc w:val="left"/>
      <w:pPr>
        <w:ind w:left="2880" w:hanging="360"/>
      </w:pPr>
      <w:rPr>
        <w:rFonts w:hint="default" w:ascii="Symbol" w:hAnsi="Symbol"/>
      </w:rPr>
    </w:lvl>
    <w:lvl w:ilvl="4" w:tplc="DC040264">
      <w:start w:val="1"/>
      <w:numFmt w:val="bullet"/>
      <w:lvlText w:val="o"/>
      <w:lvlJc w:val="left"/>
      <w:pPr>
        <w:ind w:left="3600" w:hanging="360"/>
      </w:pPr>
      <w:rPr>
        <w:rFonts w:hint="default" w:ascii="Courier New" w:hAnsi="Courier New"/>
      </w:rPr>
    </w:lvl>
    <w:lvl w:ilvl="5" w:tplc="F7528908">
      <w:start w:val="1"/>
      <w:numFmt w:val="bullet"/>
      <w:lvlText w:val=""/>
      <w:lvlJc w:val="left"/>
      <w:pPr>
        <w:ind w:left="4320" w:hanging="360"/>
      </w:pPr>
      <w:rPr>
        <w:rFonts w:hint="default" w:ascii="Wingdings" w:hAnsi="Wingdings"/>
      </w:rPr>
    </w:lvl>
    <w:lvl w:ilvl="6" w:tplc="598CB7B2">
      <w:start w:val="1"/>
      <w:numFmt w:val="bullet"/>
      <w:lvlText w:val=""/>
      <w:lvlJc w:val="left"/>
      <w:pPr>
        <w:ind w:left="5040" w:hanging="360"/>
      </w:pPr>
      <w:rPr>
        <w:rFonts w:hint="default" w:ascii="Symbol" w:hAnsi="Symbol"/>
      </w:rPr>
    </w:lvl>
    <w:lvl w:ilvl="7" w:tplc="98FEEF16">
      <w:start w:val="1"/>
      <w:numFmt w:val="bullet"/>
      <w:lvlText w:val="o"/>
      <w:lvlJc w:val="left"/>
      <w:pPr>
        <w:ind w:left="5760" w:hanging="360"/>
      </w:pPr>
      <w:rPr>
        <w:rFonts w:hint="default" w:ascii="Courier New" w:hAnsi="Courier New"/>
      </w:rPr>
    </w:lvl>
    <w:lvl w:ilvl="8" w:tplc="B958EB7A">
      <w:start w:val="1"/>
      <w:numFmt w:val="bullet"/>
      <w:lvlText w:val=""/>
      <w:lvlJc w:val="left"/>
      <w:pPr>
        <w:ind w:left="6480" w:hanging="360"/>
      </w:pPr>
      <w:rPr>
        <w:rFonts w:hint="default" w:ascii="Wingdings" w:hAnsi="Wingdings"/>
      </w:rPr>
    </w:lvl>
  </w:abstractNum>
  <w:abstractNum w:abstractNumId="45" w15:restartNumberingAfterBreak="0">
    <w:nsid w:val="6C3A29DF"/>
    <w:multiLevelType w:val="multilevel"/>
    <w:tmpl w:val="43C8A0E8"/>
    <w:lvl w:ilvl="0">
      <w:start w:val="1"/>
      <w:numFmt w:val="bullet"/>
      <w:lvlText w:val=""/>
      <w:lvlJc w:val="left"/>
      <w:pPr>
        <w:tabs>
          <w:tab w:val="num" w:pos="360"/>
        </w:tabs>
        <w:ind w:left="360" w:hanging="360"/>
      </w:pPr>
      <w:rPr>
        <w:rFonts w:hint="default" w:ascii="Symbol" w:hAnsi="Symbol"/>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7008403F"/>
    <w:multiLevelType w:val="hybridMultilevel"/>
    <w:tmpl w:val="4002F38C"/>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7" w15:restartNumberingAfterBreak="0">
    <w:nsid w:val="712F7B09"/>
    <w:multiLevelType w:val="hybridMultilevel"/>
    <w:tmpl w:val="C80850B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hint="default" w:ascii="Symbol" w:hAnsi="Symbol" w:eastAsiaTheme="minorEastAsia" w:cstheme="minorBidi"/>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BA30E1"/>
    <w:multiLevelType w:val="hybridMultilevel"/>
    <w:tmpl w:val="2D744B26"/>
    <w:lvl w:ilvl="0" w:tplc="0CC429D4">
      <w:start w:val="1"/>
      <w:numFmt w:val="decimal"/>
      <w:lvlText w:val="%1."/>
      <w:lvlJc w:val="left"/>
      <w:pPr>
        <w:ind w:left="1080" w:hanging="360"/>
      </w:pPr>
      <w:rPr>
        <w:rFonts w:hint="default" w:ascii="Calibri" w:hAnsi="Calibri" w:eastAsia="Times New Roman" w:cs="Calibri"/>
        <w:b/>
        <w:color w:val="000000"/>
        <w:sz w:val="2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95853617">
    <w:abstractNumId w:val="44"/>
  </w:num>
  <w:num w:numId="2" w16cid:durableId="198318430">
    <w:abstractNumId w:val="31"/>
  </w:num>
  <w:num w:numId="3" w16cid:durableId="258372431">
    <w:abstractNumId w:val="21"/>
  </w:num>
  <w:num w:numId="4" w16cid:durableId="442303786">
    <w:abstractNumId w:val="33"/>
  </w:num>
  <w:num w:numId="5" w16cid:durableId="1380742262">
    <w:abstractNumId w:val="43"/>
  </w:num>
  <w:num w:numId="6" w16cid:durableId="614217041">
    <w:abstractNumId w:val="48"/>
  </w:num>
  <w:num w:numId="7" w16cid:durableId="1442147109">
    <w:abstractNumId w:val="34"/>
  </w:num>
  <w:num w:numId="8" w16cid:durableId="386030721">
    <w:abstractNumId w:val="35"/>
  </w:num>
  <w:num w:numId="9" w16cid:durableId="20207212">
    <w:abstractNumId w:val="0"/>
  </w:num>
  <w:num w:numId="10" w16cid:durableId="576597469">
    <w:abstractNumId w:val="32"/>
  </w:num>
  <w:num w:numId="11" w16cid:durableId="370543469">
    <w:abstractNumId w:val="4"/>
  </w:num>
  <w:num w:numId="12" w16cid:durableId="415246893">
    <w:abstractNumId w:val="18"/>
  </w:num>
  <w:num w:numId="13" w16cid:durableId="1618217858">
    <w:abstractNumId w:val="9"/>
  </w:num>
  <w:num w:numId="14" w16cid:durableId="434520252">
    <w:abstractNumId w:val="40"/>
  </w:num>
  <w:num w:numId="15" w16cid:durableId="1517114313">
    <w:abstractNumId w:val="25"/>
  </w:num>
  <w:num w:numId="16" w16cid:durableId="1390617792">
    <w:abstractNumId w:val="20"/>
  </w:num>
  <w:num w:numId="17" w16cid:durableId="509411758">
    <w:abstractNumId w:val="14"/>
  </w:num>
  <w:num w:numId="18" w16cid:durableId="1900358171">
    <w:abstractNumId w:val="17"/>
  </w:num>
  <w:num w:numId="19" w16cid:durableId="18628506">
    <w:abstractNumId w:val="7"/>
  </w:num>
  <w:num w:numId="20" w16cid:durableId="475953987">
    <w:abstractNumId w:val="41"/>
  </w:num>
  <w:num w:numId="21" w16cid:durableId="1068192269">
    <w:abstractNumId w:val="22"/>
  </w:num>
  <w:num w:numId="22" w16cid:durableId="10328747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72348408">
    <w:abstractNumId w:val="27"/>
  </w:num>
  <w:num w:numId="24" w16cid:durableId="1797600261">
    <w:abstractNumId w:val="19"/>
  </w:num>
  <w:num w:numId="25" w16cid:durableId="32659837">
    <w:abstractNumId w:val="46"/>
  </w:num>
  <w:num w:numId="26" w16cid:durableId="1757942738">
    <w:abstractNumId w:val="2"/>
  </w:num>
  <w:num w:numId="27" w16cid:durableId="1946960341">
    <w:abstractNumId w:val="28"/>
  </w:num>
  <w:num w:numId="28" w16cid:durableId="673191618">
    <w:abstractNumId w:val="42"/>
  </w:num>
  <w:num w:numId="29" w16cid:durableId="650056844">
    <w:abstractNumId w:val="1"/>
  </w:num>
  <w:num w:numId="30" w16cid:durableId="2062896149">
    <w:abstractNumId w:val="6"/>
  </w:num>
  <w:num w:numId="31" w16cid:durableId="1183132795">
    <w:abstractNumId w:val="24"/>
  </w:num>
  <w:num w:numId="32" w16cid:durableId="1688870595">
    <w:abstractNumId w:val="10"/>
  </w:num>
  <w:num w:numId="33" w16cid:durableId="2069644986">
    <w:abstractNumId w:val="47"/>
  </w:num>
  <w:num w:numId="34" w16cid:durableId="1192034638">
    <w:abstractNumId w:val="23"/>
  </w:num>
  <w:num w:numId="35" w16cid:durableId="201671084">
    <w:abstractNumId w:val="11"/>
  </w:num>
  <w:num w:numId="36" w16cid:durableId="383529016">
    <w:abstractNumId w:val="16"/>
  </w:num>
  <w:num w:numId="37" w16cid:durableId="1284121123">
    <w:abstractNumId w:val="49"/>
  </w:num>
  <w:num w:numId="38" w16cid:durableId="927471124">
    <w:abstractNumId w:val="15"/>
  </w:num>
  <w:num w:numId="39" w16cid:durableId="2084258187">
    <w:abstractNumId w:val="12"/>
  </w:num>
  <w:num w:numId="40" w16cid:durableId="1272476169">
    <w:abstractNumId w:val="3"/>
  </w:num>
  <w:num w:numId="41" w16cid:durableId="1179076491">
    <w:abstractNumId w:val="45"/>
  </w:num>
  <w:num w:numId="42" w16cid:durableId="470367064">
    <w:abstractNumId w:val="36"/>
  </w:num>
  <w:num w:numId="43" w16cid:durableId="1072461600">
    <w:abstractNumId w:val="26"/>
  </w:num>
  <w:num w:numId="44" w16cid:durableId="1474063928">
    <w:abstractNumId w:val="30"/>
  </w:num>
  <w:num w:numId="45" w16cid:durableId="276066571">
    <w:abstractNumId w:val="13"/>
  </w:num>
  <w:num w:numId="46" w16cid:durableId="768737569">
    <w:abstractNumId w:val="39"/>
  </w:num>
  <w:num w:numId="47" w16cid:durableId="661540843">
    <w:abstractNumId w:val="29"/>
  </w:num>
  <w:num w:numId="48" w16cid:durableId="1293638409">
    <w:abstractNumId w:val="8"/>
  </w:num>
  <w:num w:numId="49" w16cid:durableId="205997034">
    <w:abstractNumId w:val="5"/>
  </w:num>
  <w:num w:numId="50" w16cid:durableId="525489666">
    <w:abstractNumId w:val="37"/>
  </w:num>
  <w:num w:numId="51" w16cid:durableId="1194149861">
    <w:abstractNumId w:val="38"/>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vya Nayak">
    <w15:presenceInfo w15:providerId="AD" w15:userId="S::divyan@NCGTC.IN::9bb9fe8d-49a9-4fc2-a3d3-e90cd323bf0c"/>
  </w15:person>
  <w15:person w15:author="Supriya Shinde">
    <w15:presenceInfo w15:providerId="AD" w15:userId="S-1-5-21-4233355052-2025615853-2415487666-13269"/>
  </w15:person>
  <w15:person w15:author="Deepti Pujari">
    <w15:presenceInfo w15:providerId="AD" w15:userId="S::deepti.pujari@esds.co.in::53b94a59-794d-4e9a-8a01-91ed1285c56f"/>
  </w15:person>
  <w15:person w15:author="Sachin Patange">
    <w15:presenceInfo w15:providerId="AD" w15:userId="S-1-5-21-870978860-796681352-949316387-2677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7"/>
    <w:rsid w:val="0000045A"/>
    <w:rsid w:val="00001F64"/>
    <w:rsid w:val="000021C3"/>
    <w:rsid w:val="00002BCF"/>
    <w:rsid w:val="000030FA"/>
    <w:rsid w:val="00003141"/>
    <w:rsid w:val="00003546"/>
    <w:rsid w:val="00003A7B"/>
    <w:rsid w:val="00003D65"/>
    <w:rsid w:val="0000463E"/>
    <w:rsid w:val="000060CD"/>
    <w:rsid w:val="00012023"/>
    <w:rsid w:val="00012119"/>
    <w:rsid w:val="00012208"/>
    <w:rsid w:val="00012E84"/>
    <w:rsid w:val="00012FC1"/>
    <w:rsid w:val="00013C10"/>
    <w:rsid w:val="000140F7"/>
    <w:rsid w:val="000148B3"/>
    <w:rsid w:val="000156EB"/>
    <w:rsid w:val="00015753"/>
    <w:rsid w:val="00017590"/>
    <w:rsid w:val="00017E63"/>
    <w:rsid w:val="00020351"/>
    <w:rsid w:val="000231F8"/>
    <w:rsid w:val="000252B3"/>
    <w:rsid w:val="0002753A"/>
    <w:rsid w:val="0003131D"/>
    <w:rsid w:val="00031DFD"/>
    <w:rsid w:val="000325C7"/>
    <w:rsid w:val="000327B2"/>
    <w:rsid w:val="000342C0"/>
    <w:rsid w:val="000344A9"/>
    <w:rsid w:val="000346C9"/>
    <w:rsid w:val="000366E8"/>
    <w:rsid w:val="000421F4"/>
    <w:rsid w:val="00044B9B"/>
    <w:rsid w:val="000472BA"/>
    <w:rsid w:val="00047548"/>
    <w:rsid w:val="00050DCC"/>
    <w:rsid w:val="00053214"/>
    <w:rsid w:val="00054015"/>
    <w:rsid w:val="00055334"/>
    <w:rsid w:val="00056B76"/>
    <w:rsid w:val="00057BFD"/>
    <w:rsid w:val="0006204F"/>
    <w:rsid w:val="000634B4"/>
    <w:rsid w:val="0006350F"/>
    <w:rsid w:val="000641D1"/>
    <w:rsid w:val="0006620C"/>
    <w:rsid w:val="0006778F"/>
    <w:rsid w:val="0007051A"/>
    <w:rsid w:val="00072969"/>
    <w:rsid w:val="00072C58"/>
    <w:rsid w:val="00077C9C"/>
    <w:rsid w:val="000807DC"/>
    <w:rsid w:val="00080992"/>
    <w:rsid w:val="00080B98"/>
    <w:rsid w:val="000820F8"/>
    <w:rsid w:val="0008332A"/>
    <w:rsid w:val="00083FFD"/>
    <w:rsid w:val="00085133"/>
    <w:rsid w:val="00086660"/>
    <w:rsid w:val="00087448"/>
    <w:rsid w:val="00091C64"/>
    <w:rsid w:val="00092F67"/>
    <w:rsid w:val="00093043"/>
    <w:rsid w:val="00093E9F"/>
    <w:rsid w:val="0009451A"/>
    <w:rsid w:val="00094689"/>
    <w:rsid w:val="0009563C"/>
    <w:rsid w:val="00096648"/>
    <w:rsid w:val="00096683"/>
    <w:rsid w:val="000A1BEE"/>
    <w:rsid w:val="000A330A"/>
    <w:rsid w:val="000A6E9A"/>
    <w:rsid w:val="000B451A"/>
    <w:rsid w:val="000B6545"/>
    <w:rsid w:val="000B7B43"/>
    <w:rsid w:val="000C068E"/>
    <w:rsid w:val="000C0E04"/>
    <w:rsid w:val="000C44B3"/>
    <w:rsid w:val="000C5A85"/>
    <w:rsid w:val="000C5E83"/>
    <w:rsid w:val="000C61B5"/>
    <w:rsid w:val="000C75CD"/>
    <w:rsid w:val="000D01E7"/>
    <w:rsid w:val="000D0BA2"/>
    <w:rsid w:val="000D0E50"/>
    <w:rsid w:val="000D2A89"/>
    <w:rsid w:val="000D5221"/>
    <w:rsid w:val="000D60B7"/>
    <w:rsid w:val="000D6532"/>
    <w:rsid w:val="000D6681"/>
    <w:rsid w:val="000D6F39"/>
    <w:rsid w:val="000E144E"/>
    <w:rsid w:val="000E6839"/>
    <w:rsid w:val="000E7EE4"/>
    <w:rsid w:val="000F0FAD"/>
    <w:rsid w:val="000F14CF"/>
    <w:rsid w:val="000F1CB9"/>
    <w:rsid w:val="000F3B0A"/>
    <w:rsid w:val="000F4FEF"/>
    <w:rsid w:val="000F5A4C"/>
    <w:rsid w:val="000F5A59"/>
    <w:rsid w:val="000F6912"/>
    <w:rsid w:val="000F6A85"/>
    <w:rsid w:val="00100EE2"/>
    <w:rsid w:val="00101447"/>
    <w:rsid w:val="00101917"/>
    <w:rsid w:val="00102B0D"/>
    <w:rsid w:val="00102D60"/>
    <w:rsid w:val="00102F37"/>
    <w:rsid w:val="00105ECF"/>
    <w:rsid w:val="00106523"/>
    <w:rsid w:val="001074E5"/>
    <w:rsid w:val="0010752E"/>
    <w:rsid w:val="00110212"/>
    <w:rsid w:val="00112F60"/>
    <w:rsid w:val="00113289"/>
    <w:rsid w:val="00115540"/>
    <w:rsid w:val="00115574"/>
    <w:rsid w:val="00116EC0"/>
    <w:rsid w:val="00117060"/>
    <w:rsid w:val="00120490"/>
    <w:rsid w:val="0012054A"/>
    <w:rsid w:val="00120819"/>
    <w:rsid w:val="00121986"/>
    <w:rsid w:val="0012315D"/>
    <w:rsid w:val="001233B5"/>
    <w:rsid w:val="00123998"/>
    <w:rsid w:val="00123AB9"/>
    <w:rsid w:val="00124453"/>
    <w:rsid w:val="00124607"/>
    <w:rsid w:val="00125200"/>
    <w:rsid w:val="0012567B"/>
    <w:rsid w:val="00126E96"/>
    <w:rsid w:val="001279E3"/>
    <w:rsid w:val="00127DA8"/>
    <w:rsid w:val="001305B3"/>
    <w:rsid w:val="00131308"/>
    <w:rsid w:val="00131EBA"/>
    <w:rsid w:val="00132337"/>
    <w:rsid w:val="00132BD2"/>
    <w:rsid w:val="001331E0"/>
    <w:rsid w:val="001331E5"/>
    <w:rsid w:val="001336CB"/>
    <w:rsid w:val="00135530"/>
    <w:rsid w:val="00136C3E"/>
    <w:rsid w:val="00140910"/>
    <w:rsid w:val="00141122"/>
    <w:rsid w:val="001416C0"/>
    <w:rsid w:val="00142449"/>
    <w:rsid w:val="00143C02"/>
    <w:rsid w:val="00146466"/>
    <w:rsid w:val="001529BB"/>
    <w:rsid w:val="001533E4"/>
    <w:rsid w:val="00153829"/>
    <w:rsid w:val="001560D3"/>
    <w:rsid w:val="001609D7"/>
    <w:rsid w:val="00160C55"/>
    <w:rsid w:val="0016252E"/>
    <w:rsid w:val="001628AB"/>
    <w:rsid w:val="00162B7A"/>
    <w:rsid w:val="001637F7"/>
    <w:rsid w:val="001654E6"/>
    <w:rsid w:val="00165859"/>
    <w:rsid w:val="00166909"/>
    <w:rsid w:val="001678F1"/>
    <w:rsid w:val="00171448"/>
    <w:rsid w:val="0017144A"/>
    <w:rsid w:val="00173B60"/>
    <w:rsid w:val="001740CD"/>
    <w:rsid w:val="0017448C"/>
    <w:rsid w:val="001750FE"/>
    <w:rsid w:val="00175D12"/>
    <w:rsid w:val="00177C67"/>
    <w:rsid w:val="00180143"/>
    <w:rsid w:val="00181000"/>
    <w:rsid w:val="001839BF"/>
    <w:rsid w:val="00185DCE"/>
    <w:rsid w:val="00186AC0"/>
    <w:rsid w:val="001907F5"/>
    <w:rsid w:val="001920C3"/>
    <w:rsid w:val="00195789"/>
    <w:rsid w:val="001A0534"/>
    <w:rsid w:val="001A0FEC"/>
    <w:rsid w:val="001A1108"/>
    <w:rsid w:val="001A3E88"/>
    <w:rsid w:val="001A40C2"/>
    <w:rsid w:val="001A5DB7"/>
    <w:rsid w:val="001A7D2B"/>
    <w:rsid w:val="001B4DCA"/>
    <w:rsid w:val="001C2A19"/>
    <w:rsid w:val="001C5EA0"/>
    <w:rsid w:val="001D0908"/>
    <w:rsid w:val="001D14AA"/>
    <w:rsid w:val="001D18B2"/>
    <w:rsid w:val="001D2CC8"/>
    <w:rsid w:val="001D2D6B"/>
    <w:rsid w:val="001D6900"/>
    <w:rsid w:val="001D6FEB"/>
    <w:rsid w:val="001D72AF"/>
    <w:rsid w:val="001E2636"/>
    <w:rsid w:val="001E41BC"/>
    <w:rsid w:val="001E6031"/>
    <w:rsid w:val="001E6337"/>
    <w:rsid w:val="001E63CA"/>
    <w:rsid w:val="001E6840"/>
    <w:rsid w:val="001F0E63"/>
    <w:rsid w:val="001F2402"/>
    <w:rsid w:val="001F33A0"/>
    <w:rsid w:val="001F4B61"/>
    <w:rsid w:val="001F78C4"/>
    <w:rsid w:val="001F7BF3"/>
    <w:rsid w:val="002000C2"/>
    <w:rsid w:val="0020098C"/>
    <w:rsid w:val="00203571"/>
    <w:rsid w:val="002056AC"/>
    <w:rsid w:val="00205779"/>
    <w:rsid w:val="00205F99"/>
    <w:rsid w:val="00207363"/>
    <w:rsid w:val="002075FF"/>
    <w:rsid w:val="0021061A"/>
    <w:rsid w:val="00212DBB"/>
    <w:rsid w:val="00213C62"/>
    <w:rsid w:val="0021731C"/>
    <w:rsid w:val="00220C34"/>
    <w:rsid w:val="00220FC3"/>
    <w:rsid w:val="00221099"/>
    <w:rsid w:val="0022174D"/>
    <w:rsid w:val="00221755"/>
    <w:rsid w:val="00221F17"/>
    <w:rsid w:val="00224707"/>
    <w:rsid w:val="002252C3"/>
    <w:rsid w:val="00225BAB"/>
    <w:rsid w:val="0022610B"/>
    <w:rsid w:val="00230524"/>
    <w:rsid w:val="0023143C"/>
    <w:rsid w:val="00231C89"/>
    <w:rsid w:val="00232C4F"/>
    <w:rsid w:val="00232F7E"/>
    <w:rsid w:val="00237714"/>
    <w:rsid w:val="002433EC"/>
    <w:rsid w:val="00250DB8"/>
    <w:rsid w:val="00253715"/>
    <w:rsid w:val="00254460"/>
    <w:rsid w:val="00255C0C"/>
    <w:rsid w:val="002567EB"/>
    <w:rsid w:val="00256BB9"/>
    <w:rsid w:val="00257EA7"/>
    <w:rsid w:val="00260E45"/>
    <w:rsid w:val="0026179F"/>
    <w:rsid w:val="0026233E"/>
    <w:rsid w:val="002624BD"/>
    <w:rsid w:val="00262AE4"/>
    <w:rsid w:val="00262D5D"/>
    <w:rsid w:val="00263795"/>
    <w:rsid w:val="00263B9D"/>
    <w:rsid w:val="00264284"/>
    <w:rsid w:val="002675E8"/>
    <w:rsid w:val="00267AC2"/>
    <w:rsid w:val="00267EFF"/>
    <w:rsid w:val="00271AA5"/>
    <w:rsid w:val="00273586"/>
    <w:rsid w:val="002743CA"/>
    <w:rsid w:val="0027532D"/>
    <w:rsid w:val="002766FD"/>
    <w:rsid w:val="00276729"/>
    <w:rsid w:val="00277569"/>
    <w:rsid w:val="00277CD7"/>
    <w:rsid w:val="0028009D"/>
    <w:rsid w:val="0028017E"/>
    <w:rsid w:val="002814A3"/>
    <w:rsid w:val="00282ABC"/>
    <w:rsid w:val="0028419A"/>
    <w:rsid w:val="002871D6"/>
    <w:rsid w:val="002876FB"/>
    <w:rsid w:val="0028784B"/>
    <w:rsid w:val="00290615"/>
    <w:rsid w:val="00292724"/>
    <w:rsid w:val="00293756"/>
    <w:rsid w:val="00293848"/>
    <w:rsid w:val="00295AAE"/>
    <w:rsid w:val="0029620B"/>
    <w:rsid w:val="002963EC"/>
    <w:rsid w:val="002970AC"/>
    <w:rsid w:val="002975BE"/>
    <w:rsid w:val="002A048D"/>
    <w:rsid w:val="002A10B3"/>
    <w:rsid w:val="002A1535"/>
    <w:rsid w:val="002A2DB0"/>
    <w:rsid w:val="002A3A05"/>
    <w:rsid w:val="002A3EC6"/>
    <w:rsid w:val="002A3FDE"/>
    <w:rsid w:val="002A4BAA"/>
    <w:rsid w:val="002A5FC7"/>
    <w:rsid w:val="002A760B"/>
    <w:rsid w:val="002B1987"/>
    <w:rsid w:val="002B2183"/>
    <w:rsid w:val="002B2311"/>
    <w:rsid w:val="002B4320"/>
    <w:rsid w:val="002B52A7"/>
    <w:rsid w:val="002B59F6"/>
    <w:rsid w:val="002B6A1B"/>
    <w:rsid w:val="002B748D"/>
    <w:rsid w:val="002B7635"/>
    <w:rsid w:val="002C03ED"/>
    <w:rsid w:val="002C17B8"/>
    <w:rsid w:val="002C18AE"/>
    <w:rsid w:val="002C32E8"/>
    <w:rsid w:val="002C5676"/>
    <w:rsid w:val="002C6992"/>
    <w:rsid w:val="002D161F"/>
    <w:rsid w:val="002D1800"/>
    <w:rsid w:val="002D1840"/>
    <w:rsid w:val="002D2E54"/>
    <w:rsid w:val="002D4725"/>
    <w:rsid w:val="002D4926"/>
    <w:rsid w:val="002D4D94"/>
    <w:rsid w:val="002D58E6"/>
    <w:rsid w:val="002D68FD"/>
    <w:rsid w:val="002D781F"/>
    <w:rsid w:val="002D79D5"/>
    <w:rsid w:val="002D7EE4"/>
    <w:rsid w:val="002E0406"/>
    <w:rsid w:val="002E1018"/>
    <w:rsid w:val="002E2227"/>
    <w:rsid w:val="002E27AE"/>
    <w:rsid w:val="002E3B5E"/>
    <w:rsid w:val="002E6081"/>
    <w:rsid w:val="002E68F5"/>
    <w:rsid w:val="002E7886"/>
    <w:rsid w:val="002E7C7D"/>
    <w:rsid w:val="002F0FD5"/>
    <w:rsid w:val="002F1EF4"/>
    <w:rsid w:val="002F2786"/>
    <w:rsid w:val="002F3E1C"/>
    <w:rsid w:val="002F61E2"/>
    <w:rsid w:val="002F6DF2"/>
    <w:rsid w:val="002F6E88"/>
    <w:rsid w:val="002F70D3"/>
    <w:rsid w:val="002F7231"/>
    <w:rsid w:val="00301DC3"/>
    <w:rsid w:val="003020E4"/>
    <w:rsid w:val="003022DD"/>
    <w:rsid w:val="003035AF"/>
    <w:rsid w:val="003047AC"/>
    <w:rsid w:val="003057BE"/>
    <w:rsid w:val="00306624"/>
    <w:rsid w:val="003066D9"/>
    <w:rsid w:val="00306EE5"/>
    <w:rsid w:val="00311346"/>
    <w:rsid w:val="00311F8E"/>
    <w:rsid w:val="003122CB"/>
    <w:rsid w:val="003134A9"/>
    <w:rsid w:val="00313B46"/>
    <w:rsid w:val="00313FDF"/>
    <w:rsid w:val="003144B7"/>
    <w:rsid w:val="0031498E"/>
    <w:rsid w:val="003166DC"/>
    <w:rsid w:val="003202CF"/>
    <w:rsid w:val="00320659"/>
    <w:rsid w:val="00321286"/>
    <w:rsid w:val="00322534"/>
    <w:rsid w:val="00323ACA"/>
    <w:rsid w:val="00324482"/>
    <w:rsid w:val="003249E6"/>
    <w:rsid w:val="00326352"/>
    <w:rsid w:val="003263B0"/>
    <w:rsid w:val="00326656"/>
    <w:rsid w:val="003270C2"/>
    <w:rsid w:val="0032783C"/>
    <w:rsid w:val="00327BD3"/>
    <w:rsid w:val="00330724"/>
    <w:rsid w:val="00330F12"/>
    <w:rsid w:val="0033130F"/>
    <w:rsid w:val="00331F8A"/>
    <w:rsid w:val="00333005"/>
    <w:rsid w:val="003350BF"/>
    <w:rsid w:val="003378A0"/>
    <w:rsid w:val="0034034B"/>
    <w:rsid w:val="00342F7D"/>
    <w:rsid w:val="0034429E"/>
    <w:rsid w:val="0034473D"/>
    <w:rsid w:val="00344C72"/>
    <w:rsid w:val="00344D99"/>
    <w:rsid w:val="00347E74"/>
    <w:rsid w:val="00350752"/>
    <w:rsid w:val="00350948"/>
    <w:rsid w:val="00352610"/>
    <w:rsid w:val="00353A2A"/>
    <w:rsid w:val="003546D5"/>
    <w:rsid w:val="003549F1"/>
    <w:rsid w:val="00355483"/>
    <w:rsid w:val="00356351"/>
    <w:rsid w:val="003573B0"/>
    <w:rsid w:val="0036250B"/>
    <w:rsid w:val="00363581"/>
    <w:rsid w:val="00363915"/>
    <w:rsid w:val="00364931"/>
    <w:rsid w:val="00364AAC"/>
    <w:rsid w:val="0036507D"/>
    <w:rsid w:val="003671DB"/>
    <w:rsid w:val="00372A7E"/>
    <w:rsid w:val="0037458C"/>
    <w:rsid w:val="003749F8"/>
    <w:rsid w:val="00375977"/>
    <w:rsid w:val="00375E5B"/>
    <w:rsid w:val="003762AB"/>
    <w:rsid w:val="00376EB8"/>
    <w:rsid w:val="003811AF"/>
    <w:rsid w:val="003814BB"/>
    <w:rsid w:val="00381C98"/>
    <w:rsid w:val="003854C3"/>
    <w:rsid w:val="003867E9"/>
    <w:rsid w:val="00386EC3"/>
    <w:rsid w:val="00387685"/>
    <w:rsid w:val="003876E6"/>
    <w:rsid w:val="00390E45"/>
    <w:rsid w:val="00391483"/>
    <w:rsid w:val="00393DC7"/>
    <w:rsid w:val="003949FE"/>
    <w:rsid w:val="00396119"/>
    <w:rsid w:val="003A1022"/>
    <w:rsid w:val="003A2F0B"/>
    <w:rsid w:val="003A4671"/>
    <w:rsid w:val="003A4A66"/>
    <w:rsid w:val="003A4E98"/>
    <w:rsid w:val="003A648E"/>
    <w:rsid w:val="003B034F"/>
    <w:rsid w:val="003B19CC"/>
    <w:rsid w:val="003B38B0"/>
    <w:rsid w:val="003B41F5"/>
    <w:rsid w:val="003B4D39"/>
    <w:rsid w:val="003B5539"/>
    <w:rsid w:val="003B7422"/>
    <w:rsid w:val="003C1CB7"/>
    <w:rsid w:val="003C287D"/>
    <w:rsid w:val="003C28C8"/>
    <w:rsid w:val="003C55D3"/>
    <w:rsid w:val="003C613F"/>
    <w:rsid w:val="003C73EB"/>
    <w:rsid w:val="003D0086"/>
    <w:rsid w:val="003D0A83"/>
    <w:rsid w:val="003D1616"/>
    <w:rsid w:val="003D2273"/>
    <w:rsid w:val="003D28F9"/>
    <w:rsid w:val="003D2B65"/>
    <w:rsid w:val="003D5BB0"/>
    <w:rsid w:val="003D7E3F"/>
    <w:rsid w:val="003E019B"/>
    <w:rsid w:val="003E283D"/>
    <w:rsid w:val="003E4B51"/>
    <w:rsid w:val="003E5E71"/>
    <w:rsid w:val="003E6123"/>
    <w:rsid w:val="003F0CF5"/>
    <w:rsid w:val="003F1417"/>
    <w:rsid w:val="003F244B"/>
    <w:rsid w:val="003F26A5"/>
    <w:rsid w:val="003F30C4"/>
    <w:rsid w:val="003F5C33"/>
    <w:rsid w:val="003F6EC4"/>
    <w:rsid w:val="003F7BF4"/>
    <w:rsid w:val="003F7C64"/>
    <w:rsid w:val="003F7EB9"/>
    <w:rsid w:val="00400080"/>
    <w:rsid w:val="004003B9"/>
    <w:rsid w:val="004008C6"/>
    <w:rsid w:val="00401D66"/>
    <w:rsid w:val="00402857"/>
    <w:rsid w:val="00402CD2"/>
    <w:rsid w:val="004031F8"/>
    <w:rsid w:val="0040399D"/>
    <w:rsid w:val="00403CA1"/>
    <w:rsid w:val="00405487"/>
    <w:rsid w:val="00407838"/>
    <w:rsid w:val="004130C9"/>
    <w:rsid w:val="004170DA"/>
    <w:rsid w:val="00417C40"/>
    <w:rsid w:val="00417D5B"/>
    <w:rsid w:val="0042116A"/>
    <w:rsid w:val="004240A5"/>
    <w:rsid w:val="00424853"/>
    <w:rsid w:val="0042514A"/>
    <w:rsid w:val="004258CF"/>
    <w:rsid w:val="0042682D"/>
    <w:rsid w:val="004269FC"/>
    <w:rsid w:val="00427CC1"/>
    <w:rsid w:val="004312BB"/>
    <w:rsid w:val="00431B22"/>
    <w:rsid w:val="004331C1"/>
    <w:rsid w:val="00433E24"/>
    <w:rsid w:val="00436855"/>
    <w:rsid w:val="00437BB8"/>
    <w:rsid w:val="0044019C"/>
    <w:rsid w:val="0044043E"/>
    <w:rsid w:val="00442835"/>
    <w:rsid w:val="00443221"/>
    <w:rsid w:val="00443D3D"/>
    <w:rsid w:val="004441AA"/>
    <w:rsid w:val="00445107"/>
    <w:rsid w:val="00446F43"/>
    <w:rsid w:val="00447050"/>
    <w:rsid w:val="004529E0"/>
    <w:rsid w:val="0045634A"/>
    <w:rsid w:val="00456584"/>
    <w:rsid w:val="0046266C"/>
    <w:rsid w:val="00462B2F"/>
    <w:rsid w:val="004636B8"/>
    <w:rsid w:val="00465A40"/>
    <w:rsid w:val="00465A76"/>
    <w:rsid w:val="004670A5"/>
    <w:rsid w:val="00467902"/>
    <w:rsid w:val="00471BBD"/>
    <w:rsid w:val="00471CD6"/>
    <w:rsid w:val="00472A9D"/>
    <w:rsid w:val="004736D8"/>
    <w:rsid w:val="004771B2"/>
    <w:rsid w:val="00481B06"/>
    <w:rsid w:val="004822F9"/>
    <w:rsid w:val="0048292A"/>
    <w:rsid w:val="00485A0D"/>
    <w:rsid w:val="00486D1D"/>
    <w:rsid w:val="00487148"/>
    <w:rsid w:val="00487B5C"/>
    <w:rsid w:val="00492EB4"/>
    <w:rsid w:val="00493639"/>
    <w:rsid w:val="00493D78"/>
    <w:rsid w:val="0049418A"/>
    <w:rsid w:val="00495091"/>
    <w:rsid w:val="004A0CB4"/>
    <w:rsid w:val="004A1B47"/>
    <w:rsid w:val="004A1DDB"/>
    <w:rsid w:val="004A2C78"/>
    <w:rsid w:val="004A3A44"/>
    <w:rsid w:val="004A73CC"/>
    <w:rsid w:val="004A763F"/>
    <w:rsid w:val="004A765B"/>
    <w:rsid w:val="004B1960"/>
    <w:rsid w:val="004B2374"/>
    <w:rsid w:val="004B2913"/>
    <w:rsid w:val="004B3DDA"/>
    <w:rsid w:val="004B6B60"/>
    <w:rsid w:val="004B77A5"/>
    <w:rsid w:val="004C4863"/>
    <w:rsid w:val="004C4A50"/>
    <w:rsid w:val="004C4EFA"/>
    <w:rsid w:val="004C7104"/>
    <w:rsid w:val="004C77AB"/>
    <w:rsid w:val="004C7C15"/>
    <w:rsid w:val="004C7F56"/>
    <w:rsid w:val="004D06A1"/>
    <w:rsid w:val="004D08EF"/>
    <w:rsid w:val="004D0B2A"/>
    <w:rsid w:val="004D2158"/>
    <w:rsid w:val="004D3120"/>
    <w:rsid w:val="004D453A"/>
    <w:rsid w:val="004E0AF0"/>
    <w:rsid w:val="004E1890"/>
    <w:rsid w:val="004E39B7"/>
    <w:rsid w:val="004E65B2"/>
    <w:rsid w:val="004E6CC8"/>
    <w:rsid w:val="004E773F"/>
    <w:rsid w:val="004F10A3"/>
    <w:rsid w:val="004F18BF"/>
    <w:rsid w:val="004F2CAA"/>
    <w:rsid w:val="004F392B"/>
    <w:rsid w:val="004F435E"/>
    <w:rsid w:val="004F46ED"/>
    <w:rsid w:val="004F50B9"/>
    <w:rsid w:val="004F52A2"/>
    <w:rsid w:val="004F76B4"/>
    <w:rsid w:val="004F7804"/>
    <w:rsid w:val="004F7F6E"/>
    <w:rsid w:val="00500830"/>
    <w:rsid w:val="00501F1D"/>
    <w:rsid w:val="005028C8"/>
    <w:rsid w:val="00503331"/>
    <w:rsid w:val="00504125"/>
    <w:rsid w:val="00506483"/>
    <w:rsid w:val="0050678D"/>
    <w:rsid w:val="00507613"/>
    <w:rsid w:val="00507FB2"/>
    <w:rsid w:val="00510713"/>
    <w:rsid w:val="00512580"/>
    <w:rsid w:val="005155F7"/>
    <w:rsid w:val="00520751"/>
    <w:rsid w:val="00521C2D"/>
    <w:rsid w:val="00523136"/>
    <w:rsid w:val="00523744"/>
    <w:rsid w:val="00525B07"/>
    <w:rsid w:val="005276B2"/>
    <w:rsid w:val="00527BC1"/>
    <w:rsid w:val="00527D63"/>
    <w:rsid w:val="00530196"/>
    <w:rsid w:val="00533E24"/>
    <w:rsid w:val="00534982"/>
    <w:rsid w:val="0053511F"/>
    <w:rsid w:val="00536338"/>
    <w:rsid w:val="00536689"/>
    <w:rsid w:val="00540773"/>
    <w:rsid w:val="00541691"/>
    <w:rsid w:val="00542C11"/>
    <w:rsid w:val="00544919"/>
    <w:rsid w:val="00544C36"/>
    <w:rsid w:val="005473DB"/>
    <w:rsid w:val="0054793C"/>
    <w:rsid w:val="00547CA4"/>
    <w:rsid w:val="005502C6"/>
    <w:rsid w:val="00551B6D"/>
    <w:rsid w:val="00551F74"/>
    <w:rsid w:val="00553B23"/>
    <w:rsid w:val="00553E14"/>
    <w:rsid w:val="0055474B"/>
    <w:rsid w:val="00561A35"/>
    <w:rsid w:val="00561F16"/>
    <w:rsid w:val="00562E64"/>
    <w:rsid w:val="005649F9"/>
    <w:rsid w:val="005664AE"/>
    <w:rsid w:val="00570FF2"/>
    <w:rsid w:val="00571EA3"/>
    <w:rsid w:val="005743CE"/>
    <w:rsid w:val="00574730"/>
    <w:rsid w:val="00580C97"/>
    <w:rsid w:val="00584EF7"/>
    <w:rsid w:val="005852A3"/>
    <w:rsid w:val="00585DA5"/>
    <w:rsid w:val="00586A66"/>
    <w:rsid w:val="005872DD"/>
    <w:rsid w:val="005875EA"/>
    <w:rsid w:val="0059069C"/>
    <w:rsid w:val="00590919"/>
    <w:rsid w:val="00590F35"/>
    <w:rsid w:val="0059108E"/>
    <w:rsid w:val="005924BF"/>
    <w:rsid w:val="00592687"/>
    <w:rsid w:val="0059491E"/>
    <w:rsid w:val="005967EA"/>
    <w:rsid w:val="00597B4C"/>
    <w:rsid w:val="005A04C0"/>
    <w:rsid w:val="005A43F0"/>
    <w:rsid w:val="005A55DE"/>
    <w:rsid w:val="005A5C90"/>
    <w:rsid w:val="005A60D5"/>
    <w:rsid w:val="005A67CE"/>
    <w:rsid w:val="005A7A3E"/>
    <w:rsid w:val="005A7FDC"/>
    <w:rsid w:val="005B1988"/>
    <w:rsid w:val="005B3A5D"/>
    <w:rsid w:val="005B40EB"/>
    <w:rsid w:val="005B4465"/>
    <w:rsid w:val="005B5024"/>
    <w:rsid w:val="005B616E"/>
    <w:rsid w:val="005B700A"/>
    <w:rsid w:val="005B7054"/>
    <w:rsid w:val="005C22A5"/>
    <w:rsid w:val="005C2BE7"/>
    <w:rsid w:val="005C2ECD"/>
    <w:rsid w:val="005C31CD"/>
    <w:rsid w:val="005C4A80"/>
    <w:rsid w:val="005C5DAE"/>
    <w:rsid w:val="005C6057"/>
    <w:rsid w:val="005C694C"/>
    <w:rsid w:val="005D0EA7"/>
    <w:rsid w:val="005D1846"/>
    <w:rsid w:val="005D1B4D"/>
    <w:rsid w:val="005D3F52"/>
    <w:rsid w:val="005D3FD6"/>
    <w:rsid w:val="005D4C50"/>
    <w:rsid w:val="005D56DF"/>
    <w:rsid w:val="005D6293"/>
    <w:rsid w:val="005D62F6"/>
    <w:rsid w:val="005D64A9"/>
    <w:rsid w:val="005E14C8"/>
    <w:rsid w:val="005E1B5F"/>
    <w:rsid w:val="005E2B25"/>
    <w:rsid w:val="005E4105"/>
    <w:rsid w:val="005E48C1"/>
    <w:rsid w:val="005E4CEE"/>
    <w:rsid w:val="005E570A"/>
    <w:rsid w:val="005E5EDE"/>
    <w:rsid w:val="005E6EC2"/>
    <w:rsid w:val="005F0911"/>
    <w:rsid w:val="005F130F"/>
    <w:rsid w:val="005F18BA"/>
    <w:rsid w:val="005F2639"/>
    <w:rsid w:val="005F2995"/>
    <w:rsid w:val="005F34ED"/>
    <w:rsid w:val="005F4214"/>
    <w:rsid w:val="005F4474"/>
    <w:rsid w:val="005F506C"/>
    <w:rsid w:val="005F5181"/>
    <w:rsid w:val="005F51F4"/>
    <w:rsid w:val="005F5734"/>
    <w:rsid w:val="005F5A9E"/>
    <w:rsid w:val="005F62A9"/>
    <w:rsid w:val="005F63A6"/>
    <w:rsid w:val="00603656"/>
    <w:rsid w:val="00603F68"/>
    <w:rsid w:val="00604E45"/>
    <w:rsid w:val="0060539C"/>
    <w:rsid w:val="00605CB2"/>
    <w:rsid w:val="00605DF2"/>
    <w:rsid w:val="0060642A"/>
    <w:rsid w:val="0060783D"/>
    <w:rsid w:val="00607853"/>
    <w:rsid w:val="00610602"/>
    <w:rsid w:val="00611D71"/>
    <w:rsid w:val="00611E21"/>
    <w:rsid w:val="006123FF"/>
    <w:rsid w:val="00612CEF"/>
    <w:rsid w:val="0061333E"/>
    <w:rsid w:val="00613640"/>
    <w:rsid w:val="006139F7"/>
    <w:rsid w:val="0061418F"/>
    <w:rsid w:val="0061497A"/>
    <w:rsid w:val="00614AA0"/>
    <w:rsid w:val="00616BC7"/>
    <w:rsid w:val="006173AB"/>
    <w:rsid w:val="006174FE"/>
    <w:rsid w:val="0061770F"/>
    <w:rsid w:val="00621551"/>
    <w:rsid w:val="006229F0"/>
    <w:rsid w:val="00623096"/>
    <w:rsid w:val="0062367D"/>
    <w:rsid w:val="00625519"/>
    <w:rsid w:val="00625F7B"/>
    <w:rsid w:val="0062630F"/>
    <w:rsid w:val="0062639B"/>
    <w:rsid w:val="00627BFD"/>
    <w:rsid w:val="00627F40"/>
    <w:rsid w:val="006312CE"/>
    <w:rsid w:val="00633811"/>
    <w:rsid w:val="00633BEB"/>
    <w:rsid w:val="0063410D"/>
    <w:rsid w:val="006356CD"/>
    <w:rsid w:val="00635B13"/>
    <w:rsid w:val="006365DD"/>
    <w:rsid w:val="00636A8D"/>
    <w:rsid w:val="0063751D"/>
    <w:rsid w:val="006421B6"/>
    <w:rsid w:val="00642FEF"/>
    <w:rsid w:val="00644312"/>
    <w:rsid w:val="00644C1E"/>
    <w:rsid w:val="0064587F"/>
    <w:rsid w:val="00646295"/>
    <w:rsid w:val="00646C09"/>
    <w:rsid w:val="00651BD6"/>
    <w:rsid w:val="00652081"/>
    <w:rsid w:val="00653CBF"/>
    <w:rsid w:val="00656C24"/>
    <w:rsid w:val="0065707C"/>
    <w:rsid w:val="00660F4D"/>
    <w:rsid w:val="0066386C"/>
    <w:rsid w:val="00664186"/>
    <w:rsid w:val="00670748"/>
    <w:rsid w:val="006726E6"/>
    <w:rsid w:val="00672A8E"/>
    <w:rsid w:val="0067380F"/>
    <w:rsid w:val="00673EEA"/>
    <w:rsid w:val="0067493E"/>
    <w:rsid w:val="00675F04"/>
    <w:rsid w:val="00682697"/>
    <w:rsid w:val="0068388D"/>
    <w:rsid w:val="00685753"/>
    <w:rsid w:val="00685865"/>
    <w:rsid w:val="00685991"/>
    <w:rsid w:val="00685E2A"/>
    <w:rsid w:val="00686E3B"/>
    <w:rsid w:val="006873D7"/>
    <w:rsid w:val="00687CBF"/>
    <w:rsid w:val="00692DFD"/>
    <w:rsid w:val="006938A8"/>
    <w:rsid w:val="006953B1"/>
    <w:rsid w:val="00695C85"/>
    <w:rsid w:val="00696895"/>
    <w:rsid w:val="006977CA"/>
    <w:rsid w:val="006A2575"/>
    <w:rsid w:val="006A2D4E"/>
    <w:rsid w:val="006A35F4"/>
    <w:rsid w:val="006A3E5B"/>
    <w:rsid w:val="006A6F70"/>
    <w:rsid w:val="006B0607"/>
    <w:rsid w:val="006B1915"/>
    <w:rsid w:val="006B1DAF"/>
    <w:rsid w:val="006B1FD1"/>
    <w:rsid w:val="006B21AB"/>
    <w:rsid w:val="006B2234"/>
    <w:rsid w:val="006B303B"/>
    <w:rsid w:val="006B3719"/>
    <w:rsid w:val="006B454C"/>
    <w:rsid w:val="006B4975"/>
    <w:rsid w:val="006B5DD7"/>
    <w:rsid w:val="006B7934"/>
    <w:rsid w:val="006B7AF0"/>
    <w:rsid w:val="006B7FB0"/>
    <w:rsid w:val="006C15AE"/>
    <w:rsid w:val="006C239E"/>
    <w:rsid w:val="006C30A1"/>
    <w:rsid w:val="006C4348"/>
    <w:rsid w:val="006C541B"/>
    <w:rsid w:val="006C56B4"/>
    <w:rsid w:val="006C580B"/>
    <w:rsid w:val="006C6539"/>
    <w:rsid w:val="006C7E54"/>
    <w:rsid w:val="006D0059"/>
    <w:rsid w:val="006D0A46"/>
    <w:rsid w:val="006D0E58"/>
    <w:rsid w:val="006D1715"/>
    <w:rsid w:val="006D2E05"/>
    <w:rsid w:val="006D5CF8"/>
    <w:rsid w:val="006D687C"/>
    <w:rsid w:val="006E5FFA"/>
    <w:rsid w:val="006E7308"/>
    <w:rsid w:val="006F0653"/>
    <w:rsid w:val="006F1305"/>
    <w:rsid w:val="006F2FBF"/>
    <w:rsid w:val="006F385F"/>
    <w:rsid w:val="006F39E1"/>
    <w:rsid w:val="006F5100"/>
    <w:rsid w:val="006F70C3"/>
    <w:rsid w:val="006F773C"/>
    <w:rsid w:val="006F7CE2"/>
    <w:rsid w:val="0070030A"/>
    <w:rsid w:val="0070033D"/>
    <w:rsid w:val="007058F3"/>
    <w:rsid w:val="0070598C"/>
    <w:rsid w:val="00706015"/>
    <w:rsid w:val="00706698"/>
    <w:rsid w:val="007074DE"/>
    <w:rsid w:val="007077D6"/>
    <w:rsid w:val="00707965"/>
    <w:rsid w:val="007108C2"/>
    <w:rsid w:val="007112BB"/>
    <w:rsid w:val="00711C66"/>
    <w:rsid w:val="0071346C"/>
    <w:rsid w:val="007135AF"/>
    <w:rsid w:val="00713BC5"/>
    <w:rsid w:val="007153DA"/>
    <w:rsid w:val="0071605C"/>
    <w:rsid w:val="00716485"/>
    <w:rsid w:val="007178C2"/>
    <w:rsid w:val="00721DD0"/>
    <w:rsid w:val="0072525C"/>
    <w:rsid w:val="00725B18"/>
    <w:rsid w:val="007266B5"/>
    <w:rsid w:val="00736E40"/>
    <w:rsid w:val="00737D44"/>
    <w:rsid w:val="007444F4"/>
    <w:rsid w:val="00747422"/>
    <w:rsid w:val="00747A5C"/>
    <w:rsid w:val="00751383"/>
    <w:rsid w:val="00752FBB"/>
    <w:rsid w:val="00753036"/>
    <w:rsid w:val="00756DBE"/>
    <w:rsid w:val="0076056D"/>
    <w:rsid w:val="00760CBE"/>
    <w:rsid w:val="00761D44"/>
    <w:rsid w:val="00761F2F"/>
    <w:rsid w:val="00762D48"/>
    <w:rsid w:val="007677D9"/>
    <w:rsid w:val="00767B1C"/>
    <w:rsid w:val="00771D32"/>
    <w:rsid w:val="007735AD"/>
    <w:rsid w:val="00774665"/>
    <w:rsid w:val="00775615"/>
    <w:rsid w:val="007756D2"/>
    <w:rsid w:val="0077591C"/>
    <w:rsid w:val="007764B6"/>
    <w:rsid w:val="00777ED3"/>
    <w:rsid w:val="0078179C"/>
    <w:rsid w:val="00781D53"/>
    <w:rsid w:val="00782A28"/>
    <w:rsid w:val="0078488C"/>
    <w:rsid w:val="0078688A"/>
    <w:rsid w:val="00790743"/>
    <w:rsid w:val="00790F4C"/>
    <w:rsid w:val="00795700"/>
    <w:rsid w:val="00795BF7"/>
    <w:rsid w:val="00796ACC"/>
    <w:rsid w:val="007A0F65"/>
    <w:rsid w:val="007A2860"/>
    <w:rsid w:val="007A3040"/>
    <w:rsid w:val="007A3151"/>
    <w:rsid w:val="007A547E"/>
    <w:rsid w:val="007A704A"/>
    <w:rsid w:val="007B0274"/>
    <w:rsid w:val="007B0B3E"/>
    <w:rsid w:val="007B3AE4"/>
    <w:rsid w:val="007B3F97"/>
    <w:rsid w:val="007B41A6"/>
    <w:rsid w:val="007B42D0"/>
    <w:rsid w:val="007B4480"/>
    <w:rsid w:val="007B46E0"/>
    <w:rsid w:val="007B5737"/>
    <w:rsid w:val="007B63C0"/>
    <w:rsid w:val="007B6A86"/>
    <w:rsid w:val="007B772F"/>
    <w:rsid w:val="007C0E90"/>
    <w:rsid w:val="007C1785"/>
    <w:rsid w:val="007C43F8"/>
    <w:rsid w:val="007C5529"/>
    <w:rsid w:val="007C5CAC"/>
    <w:rsid w:val="007D02B9"/>
    <w:rsid w:val="007D170E"/>
    <w:rsid w:val="007D245D"/>
    <w:rsid w:val="007D3F29"/>
    <w:rsid w:val="007D46B1"/>
    <w:rsid w:val="007D4A0D"/>
    <w:rsid w:val="007D4DB0"/>
    <w:rsid w:val="007D612D"/>
    <w:rsid w:val="007D6927"/>
    <w:rsid w:val="007D739E"/>
    <w:rsid w:val="007D79F8"/>
    <w:rsid w:val="007D7F76"/>
    <w:rsid w:val="007E012F"/>
    <w:rsid w:val="007E0F85"/>
    <w:rsid w:val="007E12FF"/>
    <w:rsid w:val="007E3613"/>
    <w:rsid w:val="007E3F68"/>
    <w:rsid w:val="007E41D3"/>
    <w:rsid w:val="007E4C3F"/>
    <w:rsid w:val="007E54C1"/>
    <w:rsid w:val="007E5994"/>
    <w:rsid w:val="007E61BC"/>
    <w:rsid w:val="007F4995"/>
    <w:rsid w:val="007F5629"/>
    <w:rsid w:val="007F658B"/>
    <w:rsid w:val="0080052C"/>
    <w:rsid w:val="008014DB"/>
    <w:rsid w:val="00805794"/>
    <w:rsid w:val="00806A8F"/>
    <w:rsid w:val="008079C3"/>
    <w:rsid w:val="00807F0F"/>
    <w:rsid w:val="008101D6"/>
    <w:rsid w:val="008113FE"/>
    <w:rsid w:val="00811E8A"/>
    <w:rsid w:val="00813950"/>
    <w:rsid w:val="008147C2"/>
    <w:rsid w:val="008150A4"/>
    <w:rsid w:val="0081680A"/>
    <w:rsid w:val="00816F8E"/>
    <w:rsid w:val="00817104"/>
    <w:rsid w:val="00817404"/>
    <w:rsid w:val="00817992"/>
    <w:rsid w:val="00817F04"/>
    <w:rsid w:val="008204B0"/>
    <w:rsid w:val="00821B85"/>
    <w:rsid w:val="0082244B"/>
    <w:rsid w:val="00822886"/>
    <w:rsid w:val="0082361B"/>
    <w:rsid w:val="008242C2"/>
    <w:rsid w:val="00832345"/>
    <w:rsid w:val="00833061"/>
    <w:rsid w:val="00833BCB"/>
    <w:rsid w:val="00837766"/>
    <w:rsid w:val="008379E3"/>
    <w:rsid w:val="008402F7"/>
    <w:rsid w:val="008403AE"/>
    <w:rsid w:val="008441BB"/>
    <w:rsid w:val="008444A7"/>
    <w:rsid w:val="008463B7"/>
    <w:rsid w:val="00847E94"/>
    <w:rsid w:val="0085005D"/>
    <w:rsid w:val="00850ACB"/>
    <w:rsid w:val="00852052"/>
    <w:rsid w:val="00852236"/>
    <w:rsid w:val="00853CA1"/>
    <w:rsid w:val="00854A90"/>
    <w:rsid w:val="008566A9"/>
    <w:rsid w:val="00860DA6"/>
    <w:rsid w:val="008610B3"/>
    <w:rsid w:val="00861CB6"/>
    <w:rsid w:val="00861F00"/>
    <w:rsid w:val="00862E8E"/>
    <w:rsid w:val="008645BA"/>
    <w:rsid w:val="00866F54"/>
    <w:rsid w:val="00870274"/>
    <w:rsid w:val="00873EAD"/>
    <w:rsid w:val="0087490C"/>
    <w:rsid w:val="008755FB"/>
    <w:rsid w:val="00876987"/>
    <w:rsid w:val="008771CC"/>
    <w:rsid w:val="00880115"/>
    <w:rsid w:val="00880BF0"/>
    <w:rsid w:val="0088194D"/>
    <w:rsid w:val="00882833"/>
    <w:rsid w:val="00885AD7"/>
    <w:rsid w:val="00885E7D"/>
    <w:rsid w:val="00886064"/>
    <w:rsid w:val="00886E36"/>
    <w:rsid w:val="00887E6C"/>
    <w:rsid w:val="008912B2"/>
    <w:rsid w:val="008920DC"/>
    <w:rsid w:val="0089220C"/>
    <w:rsid w:val="0089281F"/>
    <w:rsid w:val="00893691"/>
    <w:rsid w:val="008953DE"/>
    <w:rsid w:val="008956C1"/>
    <w:rsid w:val="00896357"/>
    <w:rsid w:val="00897EEB"/>
    <w:rsid w:val="008A4717"/>
    <w:rsid w:val="008A4873"/>
    <w:rsid w:val="008A496C"/>
    <w:rsid w:val="008A4E72"/>
    <w:rsid w:val="008A5671"/>
    <w:rsid w:val="008A67E0"/>
    <w:rsid w:val="008B2B85"/>
    <w:rsid w:val="008B375B"/>
    <w:rsid w:val="008B3B3F"/>
    <w:rsid w:val="008B649E"/>
    <w:rsid w:val="008B78DF"/>
    <w:rsid w:val="008C0CE1"/>
    <w:rsid w:val="008C1C02"/>
    <w:rsid w:val="008C3719"/>
    <w:rsid w:val="008C3AB5"/>
    <w:rsid w:val="008C45FB"/>
    <w:rsid w:val="008D05C6"/>
    <w:rsid w:val="008D1FB9"/>
    <w:rsid w:val="008D2052"/>
    <w:rsid w:val="008D286B"/>
    <w:rsid w:val="008D2F2C"/>
    <w:rsid w:val="008D5E2F"/>
    <w:rsid w:val="008E1510"/>
    <w:rsid w:val="008E29DC"/>
    <w:rsid w:val="008E38B7"/>
    <w:rsid w:val="008E48D3"/>
    <w:rsid w:val="008E4F60"/>
    <w:rsid w:val="008E513C"/>
    <w:rsid w:val="008E5AB6"/>
    <w:rsid w:val="008E7DB0"/>
    <w:rsid w:val="008F028B"/>
    <w:rsid w:val="008F0692"/>
    <w:rsid w:val="008F0E7A"/>
    <w:rsid w:val="008F1906"/>
    <w:rsid w:val="008F20C7"/>
    <w:rsid w:val="008F3051"/>
    <w:rsid w:val="008F3602"/>
    <w:rsid w:val="008F41E3"/>
    <w:rsid w:val="008F4C79"/>
    <w:rsid w:val="008F723E"/>
    <w:rsid w:val="00900C71"/>
    <w:rsid w:val="00900F95"/>
    <w:rsid w:val="0090157F"/>
    <w:rsid w:val="00901646"/>
    <w:rsid w:val="009031D5"/>
    <w:rsid w:val="00903F34"/>
    <w:rsid w:val="00904036"/>
    <w:rsid w:val="00905167"/>
    <w:rsid w:val="00906823"/>
    <w:rsid w:val="00907D1A"/>
    <w:rsid w:val="00912170"/>
    <w:rsid w:val="0091242B"/>
    <w:rsid w:val="00912476"/>
    <w:rsid w:val="00914636"/>
    <w:rsid w:val="009166E2"/>
    <w:rsid w:val="00924BC5"/>
    <w:rsid w:val="00931682"/>
    <w:rsid w:val="009318E5"/>
    <w:rsid w:val="00932740"/>
    <w:rsid w:val="00932B7C"/>
    <w:rsid w:val="00934524"/>
    <w:rsid w:val="00935E21"/>
    <w:rsid w:val="009375E8"/>
    <w:rsid w:val="00937B8C"/>
    <w:rsid w:val="0094027A"/>
    <w:rsid w:val="00940611"/>
    <w:rsid w:val="00942749"/>
    <w:rsid w:val="00942F87"/>
    <w:rsid w:val="009434CC"/>
    <w:rsid w:val="00943A57"/>
    <w:rsid w:val="00947990"/>
    <w:rsid w:val="00952250"/>
    <w:rsid w:val="00952E16"/>
    <w:rsid w:val="00952EA0"/>
    <w:rsid w:val="00954E4D"/>
    <w:rsid w:val="00954F31"/>
    <w:rsid w:val="0095768A"/>
    <w:rsid w:val="00957B01"/>
    <w:rsid w:val="009606FB"/>
    <w:rsid w:val="00961990"/>
    <w:rsid w:val="00963C6C"/>
    <w:rsid w:val="00965D5A"/>
    <w:rsid w:val="0097195B"/>
    <w:rsid w:val="00971A1A"/>
    <w:rsid w:val="00971FFF"/>
    <w:rsid w:val="009747D9"/>
    <w:rsid w:val="00975A0E"/>
    <w:rsid w:val="00976639"/>
    <w:rsid w:val="00980016"/>
    <w:rsid w:val="00981284"/>
    <w:rsid w:val="00981975"/>
    <w:rsid w:val="00981B76"/>
    <w:rsid w:val="0098230A"/>
    <w:rsid w:val="0098292C"/>
    <w:rsid w:val="00984C51"/>
    <w:rsid w:val="0098661B"/>
    <w:rsid w:val="0099063D"/>
    <w:rsid w:val="00994F3B"/>
    <w:rsid w:val="00995899"/>
    <w:rsid w:val="00995B2F"/>
    <w:rsid w:val="0099709D"/>
    <w:rsid w:val="0099735E"/>
    <w:rsid w:val="00997DB7"/>
    <w:rsid w:val="00997FFB"/>
    <w:rsid w:val="009A082C"/>
    <w:rsid w:val="009A0FA6"/>
    <w:rsid w:val="009A2E46"/>
    <w:rsid w:val="009A3D4A"/>
    <w:rsid w:val="009A7C47"/>
    <w:rsid w:val="009B0B59"/>
    <w:rsid w:val="009B2751"/>
    <w:rsid w:val="009B5F5F"/>
    <w:rsid w:val="009B75C5"/>
    <w:rsid w:val="009C0A48"/>
    <w:rsid w:val="009C1964"/>
    <w:rsid w:val="009C5654"/>
    <w:rsid w:val="009C5BF2"/>
    <w:rsid w:val="009C5E5B"/>
    <w:rsid w:val="009C6E83"/>
    <w:rsid w:val="009C76D9"/>
    <w:rsid w:val="009D0E2F"/>
    <w:rsid w:val="009D1410"/>
    <w:rsid w:val="009D21BC"/>
    <w:rsid w:val="009D2C9D"/>
    <w:rsid w:val="009D4ABE"/>
    <w:rsid w:val="009D72A5"/>
    <w:rsid w:val="009E03F2"/>
    <w:rsid w:val="009E1FFA"/>
    <w:rsid w:val="009E2354"/>
    <w:rsid w:val="009E5783"/>
    <w:rsid w:val="009E60BA"/>
    <w:rsid w:val="009E6547"/>
    <w:rsid w:val="009E6D83"/>
    <w:rsid w:val="009E7803"/>
    <w:rsid w:val="009E7FF6"/>
    <w:rsid w:val="009F00C2"/>
    <w:rsid w:val="009F2BBC"/>
    <w:rsid w:val="009F2E30"/>
    <w:rsid w:val="009F3903"/>
    <w:rsid w:val="009F4788"/>
    <w:rsid w:val="009F4E09"/>
    <w:rsid w:val="009F6090"/>
    <w:rsid w:val="009F6774"/>
    <w:rsid w:val="009F772C"/>
    <w:rsid w:val="00A00250"/>
    <w:rsid w:val="00A0133C"/>
    <w:rsid w:val="00A016D1"/>
    <w:rsid w:val="00A02420"/>
    <w:rsid w:val="00A028D9"/>
    <w:rsid w:val="00A02D6C"/>
    <w:rsid w:val="00A037E4"/>
    <w:rsid w:val="00A039B6"/>
    <w:rsid w:val="00A06E20"/>
    <w:rsid w:val="00A07769"/>
    <w:rsid w:val="00A1034F"/>
    <w:rsid w:val="00A10B74"/>
    <w:rsid w:val="00A11AE1"/>
    <w:rsid w:val="00A1388D"/>
    <w:rsid w:val="00A14FEE"/>
    <w:rsid w:val="00A15E79"/>
    <w:rsid w:val="00A16D72"/>
    <w:rsid w:val="00A2015B"/>
    <w:rsid w:val="00A20457"/>
    <w:rsid w:val="00A2160A"/>
    <w:rsid w:val="00A221AE"/>
    <w:rsid w:val="00A23EED"/>
    <w:rsid w:val="00A23FF9"/>
    <w:rsid w:val="00A24442"/>
    <w:rsid w:val="00A25C7A"/>
    <w:rsid w:val="00A26109"/>
    <w:rsid w:val="00A264EF"/>
    <w:rsid w:val="00A2799D"/>
    <w:rsid w:val="00A3053E"/>
    <w:rsid w:val="00A366FE"/>
    <w:rsid w:val="00A36A5D"/>
    <w:rsid w:val="00A370B7"/>
    <w:rsid w:val="00A372EC"/>
    <w:rsid w:val="00A377D4"/>
    <w:rsid w:val="00A37A02"/>
    <w:rsid w:val="00A41769"/>
    <w:rsid w:val="00A42BA3"/>
    <w:rsid w:val="00A43A90"/>
    <w:rsid w:val="00A45748"/>
    <w:rsid w:val="00A47936"/>
    <w:rsid w:val="00A47E88"/>
    <w:rsid w:val="00A5272C"/>
    <w:rsid w:val="00A52A20"/>
    <w:rsid w:val="00A52A6A"/>
    <w:rsid w:val="00A54469"/>
    <w:rsid w:val="00A54BF6"/>
    <w:rsid w:val="00A55FF7"/>
    <w:rsid w:val="00A56567"/>
    <w:rsid w:val="00A56D4C"/>
    <w:rsid w:val="00A57493"/>
    <w:rsid w:val="00A6199A"/>
    <w:rsid w:val="00A638DF"/>
    <w:rsid w:val="00A64331"/>
    <w:rsid w:val="00A64A0A"/>
    <w:rsid w:val="00A6530D"/>
    <w:rsid w:val="00A65724"/>
    <w:rsid w:val="00A66635"/>
    <w:rsid w:val="00A670C6"/>
    <w:rsid w:val="00A7198D"/>
    <w:rsid w:val="00A726B2"/>
    <w:rsid w:val="00A72EBD"/>
    <w:rsid w:val="00A72EC8"/>
    <w:rsid w:val="00A75521"/>
    <w:rsid w:val="00A76609"/>
    <w:rsid w:val="00A769EC"/>
    <w:rsid w:val="00A77071"/>
    <w:rsid w:val="00A82211"/>
    <w:rsid w:val="00A822C1"/>
    <w:rsid w:val="00A82A07"/>
    <w:rsid w:val="00A83F47"/>
    <w:rsid w:val="00A84BBD"/>
    <w:rsid w:val="00A8595E"/>
    <w:rsid w:val="00A8745C"/>
    <w:rsid w:val="00A90BCA"/>
    <w:rsid w:val="00A91827"/>
    <w:rsid w:val="00A92745"/>
    <w:rsid w:val="00A937A9"/>
    <w:rsid w:val="00A958F5"/>
    <w:rsid w:val="00A96DB5"/>
    <w:rsid w:val="00AA1635"/>
    <w:rsid w:val="00AA4A52"/>
    <w:rsid w:val="00AA541B"/>
    <w:rsid w:val="00AA6984"/>
    <w:rsid w:val="00AB0360"/>
    <w:rsid w:val="00AB140A"/>
    <w:rsid w:val="00AB18F9"/>
    <w:rsid w:val="00AB2D7E"/>
    <w:rsid w:val="00AB40C6"/>
    <w:rsid w:val="00AB4A33"/>
    <w:rsid w:val="00AB4F9F"/>
    <w:rsid w:val="00AB5542"/>
    <w:rsid w:val="00AB62D6"/>
    <w:rsid w:val="00AB6AAC"/>
    <w:rsid w:val="00AB6C30"/>
    <w:rsid w:val="00AC08C4"/>
    <w:rsid w:val="00AC1BF4"/>
    <w:rsid w:val="00AC1CE3"/>
    <w:rsid w:val="00AC2541"/>
    <w:rsid w:val="00AC3410"/>
    <w:rsid w:val="00AD287D"/>
    <w:rsid w:val="00AD2E4F"/>
    <w:rsid w:val="00AD3466"/>
    <w:rsid w:val="00AD38A8"/>
    <w:rsid w:val="00AD3A41"/>
    <w:rsid w:val="00AD51BF"/>
    <w:rsid w:val="00AE2720"/>
    <w:rsid w:val="00AE2CCA"/>
    <w:rsid w:val="00AE2E25"/>
    <w:rsid w:val="00AE4033"/>
    <w:rsid w:val="00AE4D08"/>
    <w:rsid w:val="00AE5FE4"/>
    <w:rsid w:val="00AE61D1"/>
    <w:rsid w:val="00AE62B4"/>
    <w:rsid w:val="00AE798C"/>
    <w:rsid w:val="00AE7EB7"/>
    <w:rsid w:val="00AF05EA"/>
    <w:rsid w:val="00AF2AF6"/>
    <w:rsid w:val="00AF2F6C"/>
    <w:rsid w:val="00AF421B"/>
    <w:rsid w:val="00AF59BA"/>
    <w:rsid w:val="00AF5D11"/>
    <w:rsid w:val="00AF6C17"/>
    <w:rsid w:val="00AF762F"/>
    <w:rsid w:val="00B03ADB"/>
    <w:rsid w:val="00B04280"/>
    <w:rsid w:val="00B042AC"/>
    <w:rsid w:val="00B04378"/>
    <w:rsid w:val="00B047E5"/>
    <w:rsid w:val="00B06B32"/>
    <w:rsid w:val="00B06B5E"/>
    <w:rsid w:val="00B108ED"/>
    <w:rsid w:val="00B11A5E"/>
    <w:rsid w:val="00B1269E"/>
    <w:rsid w:val="00B1271C"/>
    <w:rsid w:val="00B12CA0"/>
    <w:rsid w:val="00B14317"/>
    <w:rsid w:val="00B143F4"/>
    <w:rsid w:val="00B14919"/>
    <w:rsid w:val="00B174CD"/>
    <w:rsid w:val="00B2087F"/>
    <w:rsid w:val="00B21416"/>
    <w:rsid w:val="00B224B1"/>
    <w:rsid w:val="00B24082"/>
    <w:rsid w:val="00B3051E"/>
    <w:rsid w:val="00B30960"/>
    <w:rsid w:val="00B317FD"/>
    <w:rsid w:val="00B31AB2"/>
    <w:rsid w:val="00B32933"/>
    <w:rsid w:val="00B32AB8"/>
    <w:rsid w:val="00B35FAB"/>
    <w:rsid w:val="00B360A8"/>
    <w:rsid w:val="00B43D89"/>
    <w:rsid w:val="00B448BB"/>
    <w:rsid w:val="00B45377"/>
    <w:rsid w:val="00B466D2"/>
    <w:rsid w:val="00B46836"/>
    <w:rsid w:val="00B4719E"/>
    <w:rsid w:val="00B47236"/>
    <w:rsid w:val="00B506B8"/>
    <w:rsid w:val="00B50AF9"/>
    <w:rsid w:val="00B522E7"/>
    <w:rsid w:val="00B54274"/>
    <w:rsid w:val="00B54F3E"/>
    <w:rsid w:val="00B56411"/>
    <w:rsid w:val="00B56A82"/>
    <w:rsid w:val="00B56B50"/>
    <w:rsid w:val="00B57B27"/>
    <w:rsid w:val="00B60B32"/>
    <w:rsid w:val="00B6195A"/>
    <w:rsid w:val="00B63DE2"/>
    <w:rsid w:val="00B6569C"/>
    <w:rsid w:val="00B65D9D"/>
    <w:rsid w:val="00B738BE"/>
    <w:rsid w:val="00B73D3C"/>
    <w:rsid w:val="00B749F8"/>
    <w:rsid w:val="00B75061"/>
    <w:rsid w:val="00B750CF"/>
    <w:rsid w:val="00B75866"/>
    <w:rsid w:val="00B75D9A"/>
    <w:rsid w:val="00B800FA"/>
    <w:rsid w:val="00B91BF4"/>
    <w:rsid w:val="00B9439E"/>
    <w:rsid w:val="00B94CD0"/>
    <w:rsid w:val="00B95076"/>
    <w:rsid w:val="00B959F1"/>
    <w:rsid w:val="00B95FA2"/>
    <w:rsid w:val="00B9630D"/>
    <w:rsid w:val="00B96714"/>
    <w:rsid w:val="00B97924"/>
    <w:rsid w:val="00B97DE5"/>
    <w:rsid w:val="00BA381C"/>
    <w:rsid w:val="00BA5859"/>
    <w:rsid w:val="00BB0082"/>
    <w:rsid w:val="00BB0D98"/>
    <w:rsid w:val="00BB11A9"/>
    <w:rsid w:val="00BB3C55"/>
    <w:rsid w:val="00BB438D"/>
    <w:rsid w:val="00BB6B2C"/>
    <w:rsid w:val="00BB6DEE"/>
    <w:rsid w:val="00BB6F70"/>
    <w:rsid w:val="00BB7068"/>
    <w:rsid w:val="00BB7211"/>
    <w:rsid w:val="00BC010E"/>
    <w:rsid w:val="00BC03E6"/>
    <w:rsid w:val="00BC3BED"/>
    <w:rsid w:val="00BC4983"/>
    <w:rsid w:val="00BC59D7"/>
    <w:rsid w:val="00BC6522"/>
    <w:rsid w:val="00BC6C07"/>
    <w:rsid w:val="00BD059F"/>
    <w:rsid w:val="00BD1B8C"/>
    <w:rsid w:val="00BD441D"/>
    <w:rsid w:val="00BD44DE"/>
    <w:rsid w:val="00BD567D"/>
    <w:rsid w:val="00BD60C6"/>
    <w:rsid w:val="00BE20BA"/>
    <w:rsid w:val="00BE4476"/>
    <w:rsid w:val="00BE4B82"/>
    <w:rsid w:val="00BE54EC"/>
    <w:rsid w:val="00BE6E5C"/>
    <w:rsid w:val="00BE7D89"/>
    <w:rsid w:val="00BF37AF"/>
    <w:rsid w:val="00BF47D7"/>
    <w:rsid w:val="00BF56B6"/>
    <w:rsid w:val="00BF6A67"/>
    <w:rsid w:val="00BF6ECA"/>
    <w:rsid w:val="00C003B8"/>
    <w:rsid w:val="00C009B7"/>
    <w:rsid w:val="00C041F7"/>
    <w:rsid w:val="00C042BD"/>
    <w:rsid w:val="00C06254"/>
    <w:rsid w:val="00C105C4"/>
    <w:rsid w:val="00C11CB6"/>
    <w:rsid w:val="00C12808"/>
    <w:rsid w:val="00C13087"/>
    <w:rsid w:val="00C13D35"/>
    <w:rsid w:val="00C13FD6"/>
    <w:rsid w:val="00C14820"/>
    <w:rsid w:val="00C15830"/>
    <w:rsid w:val="00C16098"/>
    <w:rsid w:val="00C16F08"/>
    <w:rsid w:val="00C201D6"/>
    <w:rsid w:val="00C215AF"/>
    <w:rsid w:val="00C21EE0"/>
    <w:rsid w:val="00C2335A"/>
    <w:rsid w:val="00C242C8"/>
    <w:rsid w:val="00C25668"/>
    <w:rsid w:val="00C269FB"/>
    <w:rsid w:val="00C26DD9"/>
    <w:rsid w:val="00C302B7"/>
    <w:rsid w:val="00C30666"/>
    <w:rsid w:val="00C31A29"/>
    <w:rsid w:val="00C337A1"/>
    <w:rsid w:val="00C34819"/>
    <w:rsid w:val="00C351A7"/>
    <w:rsid w:val="00C35CDD"/>
    <w:rsid w:val="00C35D41"/>
    <w:rsid w:val="00C361ED"/>
    <w:rsid w:val="00C3636F"/>
    <w:rsid w:val="00C3715B"/>
    <w:rsid w:val="00C37849"/>
    <w:rsid w:val="00C37E56"/>
    <w:rsid w:val="00C41AA8"/>
    <w:rsid w:val="00C41C17"/>
    <w:rsid w:val="00C423F9"/>
    <w:rsid w:val="00C42F6D"/>
    <w:rsid w:val="00C45D12"/>
    <w:rsid w:val="00C463E6"/>
    <w:rsid w:val="00C51084"/>
    <w:rsid w:val="00C510C0"/>
    <w:rsid w:val="00C5323B"/>
    <w:rsid w:val="00C554E2"/>
    <w:rsid w:val="00C55F42"/>
    <w:rsid w:val="00C63C9D"/>
    <w:rsid w:val="00C642F6"/>
    <w:rsid w:val="00C6442C"/>
    <w:rsid w:val="00C6552B"/>
    <w:rsid w:val="00C67BC0"/>
    <w:rsid w:val="00C70629"/>
    <w:rsid w:val="00C70FCA"/>
    <w:rsid w:val="00C726D3"/>
    <w:rsid w:val="00C73C8E"/>
    <w:rsid w:val="00C73EC5"/>
    <w:rsid w:val="00C75781"/>
    <w:rsid w:val="00C759EE"/>
    <w:rsid w:val="00C76762"/>
    <w:rsid w:val="00C77317"/>
    <w:rsid w:val="00C81090"/>
    <w:rsid w:val="00C817A9"/>
    <w:rsid w:val="00C819A4"/>
    <w:rsid w:val="00C825E8"/>
    <w:rsid w:val="00C83955"/>
    <w:rsid w:val="00C87D25"/>
    <w:rsid w:val="00C9015C"/>
    <w:rsid w:val="00C90ADF"/>
    <w:rsid w:val="00C923D8"/>
    <w:rsid w:val="00C971DC"/>
    <w:rsid w:val="00C97363"/>
    <w:rsid w:val="00C97B11"/>
    <w:rsid w:val="00CA05BE"/>
    <w:rsid w:val="00CA0C7E"/>
    <w:rsid w:val="00CA2305"/>
    <w:rsid w:val="00CA2643"/>
    <w:rsid w:val="00CA557F"/>
    <w:rsid w:val="00CA6BF0"/>
    <w:rsid w:val="00CA7E39"/>
    <w:rsid w:val="00CB0422"/>
    <w:rsid w:val="00CB13C6"/>
    <w:rsid w:val="00CB2E6F"/>
    <w:rsid w:val="00CB566A"/>
    <w:rsid w:val="00CB6580"/>
    <w:rsid w:val="00CB6895"/>
    <w:rsid w:val="00CB68C1"/>
    <w:rsid w:val="00CB7266"/>
    <w:rsid w:val="00CC40A7"/>
    <w:rsid w:val="00CC4914"/>
    <w:rsid w:val="00CC5993"/>
    <w:rsid w:val="00CD08FE"/>
    <w:rsid w:val="00CD18A4"/>
    <w:rsid w:val="00CD2C92"/>
    <w:rsid w:val="00CD3607"/>
    <w:rsid w:val="00CD3FBF"/>
    <w:rsid w:val="00CD45CB"/>
    <w:rsid w:val="00CD5802"/>
    <w:rsid w:val="00CD634E"/>
    <w:rsid w:val="00CD768C"/>
    <w:rsid w:val="00CE004C"/>
    <w:rsid w:val="00CE0073"/>
    <w:rsid w:val="00CE0527"/>
    <w:rsid w:val="00CE114A"/>
    <w:rsid w:val="00CE1FDC"/>
    <w:rsid w:val="00CE3568"/>
    <w:rsid w:val="00CE3C00"/>
    <w:rsid w:val="00CE4B68"/>
    <w:rsid w:val="00CE69A2"/>
    <w:rsid w:val="00CE76D3"/>
    <w:rsid w:val="00CE7EFA"/>
    <w:rsid w:val="00CF2094"/>
    <w:rsid w:val="00CF25F8"/>
    <w:rsid w:val="00CF27CB"/>
    <w:rsid w:val="00CF30F9"/>
    <w:rsid w:val="00CF41BE"/>
    <w:rsid w:val="00CF476A"/>
    <w:rsid w:val="00CF7254"/>
    <w:rsid w:val="00D002DA"/>
    <w:rsid w:val="00D01E08"/>
    <w:rsid w:val="00D03DB0"/>
    <w:rsid w:val="00D04424"/>
    <w:rsid w:val="00D046D6"/>
    <w:rsid w:val="00D04E11"/>
    <w:rsid w:val="00D057D4"/>
    <w:rsid w:val="00D10DDD"/>
    <w:rsid w:val="00D1108A"/>
    <w:rsid w:val="00D130D2"/>
    <w:rsid w:val="00D13436"/>
    <w:rsid w:val="00D13B9E"/>
    <w:rsid w:val="00D142A3"/>
    <w:rsid w:val="00D14F68"/>
    <w:rsid w:val="00D16D32"/>
    <w:rsid w:val="00D20B43"/>
    <w:rsid w:val="00D22DB0"/>
    <w:rsid w:val="00D273F8"/>
    <w:rsid w:val="00D30451"/>
    <w:rsid w:val="00D330DB"/>
    <w:rsid w:val="00D3335F"/>
    <w:rsid w:val="00D34540"/>
    <w:rsid w:val="00D35BCF"/>
    <w:rsid w:val="00D360EC"/>
    <w:rsid w:val="00D41EE6"/>
    <w:rsid w:val="00D4246A"/>
    <w:rsid w:val="00D43088"/>
    <w:rsid w:val="00D43FC0"/>
    <w:rsid w:val="00D451B1"/>
    <w:rsid w:val="00D4721B"/>
    <w:rsid w:val="00D4742C"/>
    <w:rsid w:val="00D474D5"/>
    <w:rsid w:val="00D47C0C"/>
    <w:rsid w:val="00D5134B"/>
    <w:rsid w:val="00D514BD"/>
    <w:rsid w:val="00D525D2"/>
    <w:rsid w:val="00D52878"/>
    <w:rsid w:val="00D5288A"/>
    <w:rsid w:val="00D53E67"/>
    <w:rsid w:val="00D54045"/>
    <w:rsid w:val="00D54A3C"/>
    <w:rsid w:val="00D55330"/>
    <w:rsid w:val="00D55E93"/>
    <w:rsid w:val="00D56E7D"/>
    <w:rsid w:val="00D60AF2"/>
    <w:rsid w:val="00D60BB0"/>
    <w:rsid w:val="00D613CB"/>
    <w:rsid w:val="00D61521"/>
    <w:rsid w:val="00D63876"/>
    <w:rsid w:val="00D6417E"/>
    <w:rsid w:val="00D64DA8"/>
    <w:rsid w:val="00D66273"/>
    <w:rsid w:val="00D66E29"/>
    <w:rsid w:val="00D670DD"/>
    <w:rsid w:val="00D678EA"/>
    <w:rsid w:val="00D67BD8"/>
    <w:rsid w:val="00D70340"/>
    <w:rsid w:val="00D70476"/>
    <w:rsid w:val="00D70D3A"/>
    <w:rsid w:val="00D71054"/>
    <w:rsid w:val="00D724B4"/>
    <w:rsid w:val="00D7323B"/>
    <w:rsid w:val="00D75078"/>
    <w:rsid w:val="00D81584"/>
    <w:rsid w:val="00D82401"/>
    <w:rsid w:val="00D833A9"/>
    <w:rsid w:val="00D836D5"/>
    <w:rsid w:val="00D842D7"/>
    <w:rsid w:val="00D87CDF"/>
    <w:rsid w:val="00D907EC"/>
    <w:rsid w:val="00D90ABD"/>
    <w:rsid w:val="00D91A7A"/>
    <w:rsid w:val="00D938D9"/>
    <w:rsid w:val="00D94AD5"/>
    <w:rsid w:val="00D953B8"/>
    <w:rsid w:val="00D967A3"/>
    <w:rsid w:val="00D96B2F"/>
    <w:rsid w:val="00D9773C"/>
    <w:rsid w:val="00DA0788"/>
    <w:rsid w:val="00DA08A0"/>
    <w:rsid w:val="00DA1880"/>
    <w:rsid w:val="00DA1C5E"/>
    <w:rsid w:val="00DA542B"/>
    <w:rsid w:val="00DA5C8A"/>
    <w:rsid w:val="00DA60F2"/>
    <w:rsid w:val="00DA644B"/>
    <w:rsid w:val="00DA7E07"/>
    <w:rsid w:val="00DB080E"/>
    <w:rsid w:val="00DB27E0"/>
    <w:rsid w:val="00DB3A8A"/>
    <w:rsid w:val="00DB3D88"/>
    <w:rsid w:val="00DB530B"/>
    <w:rsid w:val="00DB551F"/>
    <w:rsid w:val="00DB558A"/>
    <w:rsid w:val="00DB55D4"/>
    <w:rsid w:val="00DB5E8E"/>
    <w:rsid w:val="00DB71C9"/>
    <w:rsid w:val="00DB758B"/>
    <w:rsid w:val="00DB7E9F"/>
    <w:rsid w:val="00DC22D2"/>
    <w:rsid w:val="00DC3129"/>
    <w:rsid w:val="00DC38EC"/>
    <w:rsid w:val="00DC49F9"/>
    <w:rsid w:val="00DC61A8"/>
    <w:rsid w:val="00DC6FF3"/>
    <w:rsid w:val="00DD0BBE"/>
    <w:rsid w:val="00DD24A2"/>
    <w:rsid w:val="00DD27A5"/>
    <w:rsid w:val="00DD3D5C"/>
    <w:rsid w:val="00DD6D3E"/>
    <w:rsid w:val="00DE04CB"/>
    <w:rsid w:val="00DE3F9A"/>
    <w:rsid w:val="00DE52D1"/>
    <w:rsid w:val="00DE6B91"/>
    <w:rsid w:val="00DE74A7"/>
    <w:rsid w:val="00DE775D"/>
    <w:rsid w:val="00DE78E0"/>
    <w:rsid w:val="00DE7D4F"/>
    <w:rsid w:val="00DF169B"/>
    <w:rsid w:val="00DF1CA7"/>
    <w:rsid w:val="00DF56ED"/>
    <w:rsid w:val="00DF5F60"/>
    <w:rsid w:val="00DF7AAB"/>
    <w:rsid w:val="00E00460"/>
    <w:rsid w:val="00E00E44"/>
    <w:rsid w:val="00E00FB9"/>
    <w:rsid w:val="00E03219"/>
    <w:rsid w:val="00E0334C"/>
    <w:rsid w:val="00E0518F"/>
    <w:rsid w:val="00E05F8F"/>
    <w:rsid w:val="00E066E3"/>
    <w:rsid w:val="00E10573"/>
    <w:rsid w:val="00E1104D"/>
    <w:rsid w:val="00E14152"/>
    <w:rsid w:val="00E14AAE"/>
    <w:rsid w:val="00E20604"/>
    <w:rsid w:val="00E20847"/>
    <w:rsid w:val="00E209D6"/>
    <w:rsid w:val="00E23052"/>
    <w:rsid w:val="00E233EE"/>
    <w:rsid w:val="00E23806"/>
    <w:rsid w:val="00E24583"/>
    <w:rsid w:val="00E24C99"/>
    <w:rsid w:val="00E25475"/>
    <w:rsid w:val="00E263D4"/>
    <w:rsid w:val="00E269C8"/>
    <w:rsid w:val="00E269DB"/>
    <w:rsid w:val="00E270D1"/>
    <w:rsid w:val="00E27AE0"/>
    <w:rsid w:val="00E3016E"/>
    <w:rsid w:val="00E30D0E"/>
    <w:rsid w:val="00E30D30"/>
    <w:rsid w:val="00E31519"/>
    <w:rsid w:val="00E32391"/>
    <w:rsid w:val="00E32B99"/>
    <w:rsid w:val="00E33378"/>
    <w:rsid w:val="00E36E29"/>
    <w:rsid w:val="00E36E4D"/>
    <w:rsid w:val="00E41557"/>
    <w:rsid w:val="00E41DA5"/>
    <w:rsid w:val="00E4248D"/>
    <w:rsid w:val="00E4555C"/>
    <w:rsid w:val="00E45685"/>
    <w:rsid w:val="00E45863"/>
    <w:rsid w:val="00E460D3"/>
    <w:rsid w:val="00E471D1"/>
    <w:rsid w:val="00E5102A"/>
    <w:rsid w:val="00E51BAC"/>
    <w:rsid w:val="00E55E2D"/>
    <w:rsid w:val="00E60BC9"/>
    <w:rsid w:val="00E616D9"/>
    <w:rsid w:val="00E63A26"/>
    <w:rsid w:val="00E647A0"/>
    <w:rsid w:val="00E663ED"/>
    <w:rsid w:val="00E66899"/>
    <w:rsid w:val="00E66AC6"/>
    <w:rsid w:val="00E66F71"/>
    <w:rsid w:val="00E67116"/>
    <w:rsid w:val="00E70D05"/>
    <w:rsid w:val="00E71076"/>
    <w:rsid w:val="00E72F60"/>
    <w:rsid w:val="00E73ED7"/>
    <w:rsid w:val="00E7574A"/>
    <w:rsid w:val="00E75E91"/>
    <w:rsid w:val="00E76CDF"/>
    <w:rsid w:val="00E7746A"/>
    <w:rsid w:val="00E77C19"/>
    <w:rsid w:val="00E81BFD"/>
    <w:rsid w:val="00E83106"/>
    <w:rsid w:val="00E84063"/>
    <w:rsid w:val="00E847D8"/>
    <w:rsid w:val="00E84A8F"/>
    <w:rsid w:val="00E84A9B"/>
    <w:rsid w:val="00E858D3"/>
    <w:rsid w:val="00E85C6C"/>
    <w:rsid w:val="00E867DA"/>
    <w:rsid w:val="00E87E30"/>
    <w:rsid w:val="00E90CDA"/>
    <w:rsid w:val="00E90FC3"/>
    <w:rsid w:val="00E91471"/>
    <w:rsid w:val="00E9196C"/>
    <w:rsid w:val="00E92D9B"/>
    <w:rsid w:val="00E92E67"/>
    <w:rsid w:val="00E92E84"/>
    <w:rsid w:val="00E9317E"/>
    <w:rsid w:val="00E940CF"/>
    <w:rsid w:val="00E94B22"/>
    <w:rsid w:val="00E950F6"/>
    <w:rsid w:val="00E973F6"/>
    <w:rsid w:val="00E97560"/>
    <w:rsid w:val="00E9778C"/>
    <w:rsid w:val="00EA043C"/>
    <w:rsid w:val="00EA2131"/>
    <w:rsid w:val="00EA4B84"/>
    <w:rsid w:val="00EA4BE6"/>
    <w:rsid w:val="00EA657C"/>
    <w:rsid w:val="00EA6630"/>
    <w:rsid w:val="00EA731F"/>
    <w:rsid w:val="00EA741C"/>
    <w:rsid w:val="00EB25C3"/>
    <w:rsid w:val="00EB480C"/>
    <w:rsid w:val="00EB4DD2"/>
    <w:rsid w:val="00EB4F65"/>
    <w:rsid w:val="00EC0599"/>
    <w:rsid w:val="00EC0EAF"/>
    <w:rsid w:val="00EC1B5C"/>
    <w:rsid w:val="00EC2BEA"/>
    <w:rsid w:val="00EC30F1"/>
    <w:rsid w:val="00EC3393"/>
    <w:rsid w:val="00EC33B9"/>
    <w:rsid w:val="00EC5C65"/>
    <w:rsid w:val="00EC7723"/>
    <w:rsid w:val="00EC79C2"/>
    <w:rsid w:val="00EC7F4C"/>
    <w:rsid w:val="00ED1170"/>
    <w:rsid w:val="00ED16C9"/>
    <w:rsid w:val="00ED39FB"/>
    <w:rsid w:val="00ED43D1"/>
    <w:rsid w:val="00ED4527"/>
    <w:rsid w:val="00ED4990"/>
    <w:rsid w:val="00ED6A68"/>
    <w:rsid w:val="00EE0620"/>
    <w:rsid w:val="00EE31CF"/>
    <w:rsid w:val="00EE4ABE"/>
    <w:rsid w:val="00EE504C"/>
    <w:rsid w:val="00EE5B75"/>
    <w:rsid w:val="00EE6E3C"/>
    <w:rsid w:val="00EF241F"/>
    <w:rsid w:val="00EF3FB0"/>
    <w:rsid w:val="00EF6095"/>
    <w:rsid w:val="00EF6605"/>
    <w:rsid w:val="00EF7129"/>
    <w:rsid w:val="00EF7162"/>
    <w:rsid w:val="00EF75E2"/>
    <w:rsid w:val="00F0051C"/>
    <w:rsid w:val="00F00A8A"/>
    <w:rsid w:val="00F01E6F"/>
    <w:rsid w:val="00F02EA7"/>
    <w:rsid w:val="00F049CA"/>
    <w:rsid w:val="00F050EF"/>
    <w:rsid w:val="00F0797F"/>
    <w:rsid w:val="00F07C6F"/>
    <w:rsid w:val="00F1125C"/>
    <w:rsid w:val="00F12B51"/>
    <w:rsid w:val="00F13170"/>
    <w:rsid w:val="00F14256"/>
    <w:rsid w:val="00F14B24"/>
    <w:rsid w:val="00F16369"/>
    <w:rsid w:val="00F16404"/>
    <w:rsid w:val="00F17C05"/>
    <w:rsid w:val="00F17D38"/>
    <w:rsid w:val="00F2280E"/>
    <w:rsid w:val="00F249C6"/>
    <w:rsid w:val="00F25836"/>
    <w:rsid w:val="00F25D90"/>
    <w:rsid w:val="00F26244"/>
    <w:rsid w:val="00F26BC7"/>
    <w:rsid w:val="00F31266"/>
    <w:rsid w:val="00F3350F"/>
    <w:rsid w:val="00F3464A"/>
    <w:rsid w:val="00F359BE"/>
    <w:rsid w:val="00F40904"/>
    <w:rsid w:val="00F41389"/>
    <w:rsid w:val="00F43AF3"/>
    <w:rsid w:val="00F47214"/>
    <w:rsid w:val="00F478DF"/>
    <w:rsid w:val="00F5264F"/>
    <w:rsid w:val="00F5270C"/>
    <w:rsid w:val="00F540F9"/>
    <w:rsid w:val="00F56157"/>
    <w:rsid w:val="00F60A5A"/>
    <w:rsid w:val="00F61261"/>
    <w:rsid w:val="00F61824"/>
    <w:rsid w:val="00F633B4"/>
    <w:rsid w:val="00F654E6"/>
    <w:rsid w:val="00F728E3"/>
    <w:rsid w:val="00F72DD3"/>
    <w:rsid w:val="00F74E9C"/>
    <w:rsid w:val="00F76DD2"/>
    <w:rsid w:val="00F77C54"/>
    <w:rsid w:val="00F80DBA"/>
    <w:rsid w:val="00F80E60"/>
    <w:rsid w:val="00F81D55"/>
    <w:rsid w:val="00F82DA4"/>
    <w:rsid w:val="00F837E8"/>
    <w:rsid w:val="00F83A71"/>
    <w:rsid w:val="00F8444B"/>
    <w:rsid w:val="00F84531"/>
    <w:rsid w:val="00F84DA3"/>
    <w:rsid w:val="00F855F0"/>
    <w:rsid w:val="00F861D6"/>
    <w:rsid w:val="00F8690B"/>
    <w:rsid w:val="00F87011"/>
    <w:rsid w:val="00F87DEC"/>
    <w:rsid w:val="00F91680"/>
    <w:rsid w:val="00F9319B"/>
    <w:rsid w:val="00F93D92"/>
    <w:rsid w:val="00F9586A"/>
    <w:rsid w:val="00F96908"/>
    <w:rsid w:val="00F97965"/>
    <w:rsid w:val="00F97A78"/>
    <w:rsid w:val="00FA0446"/>
    <w:rsid w:val="00FA7D5A"/>
    <w:rsid w:val="00FB061C"/>
    <w:rsid w:val="00FB3189"/>
    <w:rsid w:val="00FB3556"/>
    <w:rsid w:val="00FB4132"/>
    <w:rsid w:val="00FB5F25"/>
    <w:rsid w:val="00FB66EF"/>
    <w:rsid w:val="00FB7794"/>
    <w:rsid w:val="00FC032F"/>
    <w:rsid w:val="00FC174F"/>
    <w:rsid w:val="00FC1D00"/>
    <w:rsid w:val="00FC28C6"/>
    <w:rsid w:val="00FC37E9"/>
    <w:rsid w:val="00FC3844"/>
    <w:rsid w:val="00FC5106"/>
    <w:rsid w:val="00FC5DD7"/>
    <w:rsid w:val="00FC62DA"/>
    <w:rsid w:val="00FC68BD"/>
    <w:rsid w:val="00FC6FF1"/>
    <w:rsid w:val="00FC7623"/>
    <w:rsid w:val="00FC78E2"/>
    <w:rsid w:val="00FC7DDC"/>
    <w:rsid w:val="00FD3C3C"/>
    <w:rsid w:val="00FD3CF4"/>
    <w:rsid w:val="00FD3E6B"/>
    <w:rsid w:val="00FD4808"/>
    <w:rsid w:val="00FD608D"/>
    <w:rsid w:val="00FD61C1"/>
    <w:rsid w:val="00FD73CD"/>
    <w:rsid w:val="00FD76C3"/>
    <w:rsid w:val="00FD797F"/>
    <w:rsid w:val="00FE02F7"/>
    <w:rsid w:val="00FE04B8"/>
    <w:rsid w:val="00FE124F"/>
    <w:rsid w:val="00FE1C5C"/>
    <w:rsid w:val="00FE421B"/>
    <w:rsid w:val="00FE599F"/>
    <w:rsid w:val="00FE69B0"/>
    <w:rsid w:val="00FF07AC"/>
    <w:rsid w:val="00FF21A6"/>
    <w:rsid w:val="00FF374F"/>
    <w:rsid w:val="00FF3F3A"/>
    <w:rsid w:val="00FF4E57"/>
    <w:rsid w:val="00FF62B2"/>
    <w:rsid w:val="00FF6EDE"/>
    <w:rsid w:val="00FF71BC"/>
    <w:rsid w:val="00FF7C84"/>
    <w:rsid w:val="02E34913"/>
    <w:rsid w:val="144B3AAD"/>
    <w:rsid w:val="1AD3DBB8"/>
    <w:rsid w:val="1DAFBF68"/>
    <w:rsid w:val="2B11F0C7"/>
    <w:rsid w:val="2FC6E46D"/>
    <w:rsid w:val="2FF49F74"/>
    <w:rsid w:val="4030DAEC"/>
    <w:rsid w:val="47D07FE5"/>
    <w:rsid w:val="4EF18F31"/>
    <w:rsid w:val="50B4A319"/>
    <w:rsid w:val="573FD870"/>
    <w:rsid w:val="597FB2A3"/>
    <w:rsid w:val="5D44D03E"/>
    <w:rsid w:val="5D553B72"/>
    <w:rsid w:val="61D5A464"/>
    <w:rsid w:val="65B4D919"/>
    <w:rsid w:val="66446370"/>
    <w:rsid w:val="740822CA"/>
    <w:rsid w:val="7546EFA7"/>
    <w:rsid w:val="75967F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4FA0F82"/>
  <w15:chartTrackingRefBased/>
  <w15:docId w15:val="{4AC8E492-81C4-416D-82DE-3210BE39AA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hAnsiTheme="majorHAnsi" w:eastAsiaTheme="majorEastAsia" w:cstheme="majorBidi"/>
      <w:color w:val="2E74B5" w:themeColor="accent1" w:themeShade="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28784B"/>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28784B"/>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aliases w:val="Heading 41,Report Para,Heading 411,Heading 4111,Graphic,List Paragraph1,normal,Paragraph,First level bullet"/>
    <w:basedOn w:val="Normal"/>
    <w:link w:val="ListParagraphChar"/>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Default" w:customStyle="1">
    <w:name w:val="Default"/>
    <w:rsid w:val="00E25475"/>
    <w:pPr>
      <w:autoSpaceDE w:val="0"/>
      <w:autoSpaceDN w:val="0"/>
      <w:adjustRightInd w:val="0"/>
      <w:spacing w:after="0" w:line="240" w:lineRule="auto"/>
    </w:pPr>
    <w:rPr>
      <w:rFonts w:ascii="Calibri" w:hAnsi="Calibri" w:cs="Calibri" w:eastAsiaTheme="minorHAns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014DB"/>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8014DB"/>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FE02F7"/>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FE02F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2">
    <w:name w:val="Grid Table 1 Light Accent 2"/>
    <w:basedOn w:val="TableNormal"/>
    <w:uiPriority w:val="46"/>
    <w:rsid w:val="0045634A"/>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F3903"/>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9F3903"/>
    <w:rPr>
      <w:sz w:val="20"/>
      <w:szCs w:val="20"/>
    </w:rPr>
  </w:style>
  <w:style w:type="character" w:styleId="FootnoteReference">
    <w:name w:val="footnote reference"/>
    <w:basedOn w:val="DefaultParagraphFont"/>
    <w:uiPriority w:val="99"/>
    <w:semiHidden/>
    <w:unhideWhenUsed/>
    <w:rsid w:val="009F3903"/>
    <w:rPr>
      <w:vertAlign w:val="superscript"/>
    </w:rPr>
  </w:style>
  <w:style w:type="table" w:styleId="GridTable1Light-Accent4">
    <w:name w:val="Grid Table 1 Light Accent 4"/>
    <w:basedOn w:val="TableNormal"/>
    <w:uiPriority w:val="46"/>
    <w:rsid w:val="00112F60"/>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character" w:styleId="ListParagraphChar" w:customStyle="1">
    <w:name w:val="List Paragraph Char"/>
    <w:aliases w:val="Heading 41 Char,Report Para Char,Heading 411 Char,Heading 4111 Char,Graphic Char,List Paragraph1 Char,normal Char,Paragraph Char,First level bullet Char"/>
    <w:link w:val="ListParagraph"/>
    <w:uiPriority w:val="34"/>
    <w:locked/>
    <w:rsid w:val="005A04C0"/>
  </w:style>
  <w:style w:type="paragraph" w:styleId="Revision">
    <w:name w:val="Revision"/>
    <w:hidden/>
    <w:uiPriority w:val="99"/>
    <w:semiHidden/>
    <w:rsid w:val="00D90A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0360">
      <w:bodyDiv w:val="1"/>
      <w:marLeft w:val="0"/>
      <w:marRight w:val="0"/>
      <w:marTop w:val="0"/>
      <w:marBottom w:val="0"/>
      <w:divBdr>
        <w:top w:val="none" w:sz="0" w:space="0" w:color="auto"/>
        <w:left w:val="none" w:sz="0" w:space="0" w:color="auto"/>
        <w:bottom w:val="none" w:sz="0" w:space="0" w:color="auto"/>
        <w:right w:val="none" w:sz="0" w:space="0" w:color="auto"/>
      </w:divBdr>
    </w:div>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54862037">
      <w:bodyDiv w:val="1"/>
      <w:marLeft w:val="0"/>
      <w:marRight w:val="0"/>
      <w:marTop w:val="0"/>
      <w:marBottom w:val="0"/>
      <w:divBdr>
        <w:top w:val="none" w:sz="0" w:space="0" w:color="auto"/>
        <w:left w:val="none" w:sz="0" w:space="0" w:color="auto"/>
        <w:bottom w:val="none" w:sz="0" w:space="0" w:color="auto"/>
        <w:right w:val="none" w:sz="0" w:space="0" w:color="auto"/>
      </w:divBdr>
    </w:div>
    <w:div w:id="83384841">
      <w:bodyDiv w:val="1"/>
      <w:marLeft w:val="0"/>
      <w:marRight w:val="0"/>
      <w:marTop w:val="0"/>
      <w:marBottom w:val="0"/>
      <w:divBdr>
        <w:top w:val="none" w:sz="0" w:space="0" w:color="auto"/>
        <w:left w:val="none" w:sz="0" w:space="0" w:color="auto"/>
        <w:bottom w:val="none" w:sz="0" w:space="0" w:color="auto"/>
        <w:right w:val="none" w:sz="0" w:space="0" w:color="auto"/>
      </w:divBdr>
    </w:div>
    <w:div w:id="84041355">
      <w:bodyDiv w:val="1"/>
      <w:marLeft w:val="0"/>
      <w:marRight w:val="0"/>
      <w:marTop w:val="0"/>
      <w:marBottom w:val="0"/>
      <w:divBdr>
        <w:top w:val="none" w:sz="0" w:space="0" w:color="auto"/>
        <w:left w:val="none" w:sz="0" w:space="0" w:color="auto"/>
        <w:bottom w:val="none" w:sz="0" w:space="0" w:color="auto"/>
        <w:right w:val="none" w:sz="0" w:space="0" w:color="auto"/>
      </w:divBdr>
    </w:div>
    <w:div w:id="89089864">
      <w:bodyDiv w:val="1"/>
      <w:marLeft w:val="0"/>
      <w:marRight w:val="0"/>
      <w:marTop w:val="0"/>
      <w:marBottom w:val="0"/>
      <w:divBdr>
        <w:top w:val="none" w:sz="0" w:space="0" w:color="auto"/>
        <w:left w:val="none" w:sz="0" w:space="0" w:color="auto"/>
        <w:bottom w:val="none" w:sz="0" w:space="0" w:color="auto"/>
        <w:right w:val="none" w:sz="0" w:space="0" w:color="auto"/>
      </w:divBdr>
    </w:div>
    <w:div w:id="96752198">
      <w:bodyDiv w:val="1"/>
      <w:marLeft w:val="0"/>
      <w:marRight w:val="0"/>
      <w:marTop w:val="0"/>
      <w:marBottom w:val="0"/>
      <w:divBdr>
        <w:top w:val="none" w:sz="0" w:space="0" w:color="auto"/>
        <w:left w:val="none" w:sz="0" w:space="0" w:color="auto"/>
        <w:bottom w:val="none" w:sz="0" w:space="0" w:color="auto"/>
        <w:right w:val="none" w:sz="0" w:space="0" w:color="auto"/>
      </w:divBdr>
    </w:div>
    <w:div w:id="98456380">
      <w:bodyDiv w:val="1"/>
      <w:marLeft w:val="0"/>
      <w:marRight w:val="0"/>
      <w:marTop w:val="0"/>
      <w:marBottom w:val="0"/>
      <w:divBdr>
        <w:top w:val="none" w:sz="0" w:space="0" w:color="auto"/>
        <w:left w:val="none" w:sz="0" w:space="0" w:color="auto"/>
        <w:bottom w:val="none" w:sz="0" w:space="0" w:color="auto"/>
        <w:right w:val="none" w:sz="0" w:space="0" w:color="auto"/>
      </w:divBdr>
    </w:div>
    <w:div w:id="117340942">
      <w:bodyDiv w:val="1"/>
      <w:marLeft w:val="0"/>
      <w:marRight w:val="0"/>
      <w:marTop w:val="0"/>
      <w:marBottom w:val="0"/>
      <w:divBdr>
        <w:top w:val="none" w:sz="0" w:space="0" w:color="auto"/>
        <w:left w:val="none" w:sz="0" w:space="0" w:color="auto"/>
        <w:bottom w:val="none" w:sz="0" w:space="0" w:color="auto"/>
        <w:right w:val="none" w:sz="0" w:space="0" w:color="auto"/>
      </w:divBdr>
    </w:div>
    <w:div w:id="117650824">
      <w:bodyDiv w:val="1"/>
      <w:marLeft w:val="0"/>
      <w:marRight w:val="0"/>
      <w:marTop w:val="0"/>
      <w:marBottom w:val="0"/>
      <w:divBdr>
        <w:top w:val="none" w:sz="0" w:space="0" w:color="auto"/>
        <w:left w:val="none" w:sz="0" w:space="0" w:color="auto"/>
        <w:bottom w:val="none" w:sz="0" w:space="0" w:color="auto"/>
        <w:right w:val="none" w:sz="0" w:space="0" w:color="auto"/>
      </w:divBdr>
    </w:div>
    <w:div w:id="164367434">
      <w:bodyDiv w:val="1"/>
      <w:marLeft w:val="0"/>
      <w:marRight w:val="0"/>
      <w:marTop w:val="0"/>
      <w:marBottom w:val="0"/>
      <w:divBdr>
        <w:top w:val="none" w:sz="0" w:space="0" w:color="auto"/>
        <w:left w:val="none" w:sz="0" w:space="0" w:color="auto"/>
        <w:bottom w:val="none" w:sz="0" w:space="0" w:color="auto"/>
        <w:right w:val="none" w:sz="0" w:space="0" w:color="auto"/>
      </w:divBdr>
    </w:div>
    <w:div w:id="182129269">
      <w:bodyDiv w:val="1"/>
      <w:marLeft w:val="0"/>
      <w:marRight w:val="0"/>
      <w:marTop w:val="0"/>
      <w:marBottom w:val="0"/>
      <w:divBdr>
        <w:top w:val="none" w:sz="0" w:space="0" w:color="auto"/>
        <w:left w:val="none" w:sz="0" w:space="0" w:color="auto"/>
        <w:bottom w:val="none" w:sz="0" w:space="0" w:color="auto"/>
        <w:right w:val="none" w:sz="0" w:space="0" w:color="auto"/>
      </w:divBdr>
    </w:div>
    <w:div w:id="208223105">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238292282">
      <w:bodyDiv w:val="1"/>
      <w:marLeft w:val="0"/>
      <w:marRight w:val="0"/>
      <w:marTop w:val="0"/>
      <w:marBottom w:val="0"/>
      <w:divBdr>
        <w:top w:val="none" w:sz="0" w:space="0" w:color="auto"/>
        <w:left w:val="none" w:sz="0" w:space="0" w:color="auto"/>
        <w:bottom w:val="none" w:sz="0" w:space="0" w:color="auto"/>
        <w:right w:val="none" w:sz="0" w:space="0" w:color="auto"/>
      </w:divBdr>
    </w:div>
    <w:div w:id="242379670">
      <w:bodyDiv w:val="1"/>
      <w:marLeft w:val="0"/>
      <w:marRight w:val="0"/>
      <w:marTop w:val="0"/>
      <w:marBottom w:val="0"/>
      <w:divBdr>
        <w:top w:val="none" w:sz="0" w:space="0" w:color="auto"/>
        <w:left w:val="none" w:sz="0" w:space="0" w:color="auto"/>
        <w:bottom w:val="none" w:sz="0" w:space="0" w:color="auto"/>
        <w:right w:val="none" w:sz="0" w:space="0" w:color="auto"/>
      </w:divBdr>
      <w:divsChild>
        <w:div w:id="1831095138">
          <w:marLeft w:val="547"/>
          <w:marRight w:val="0"/>
          <w:marTop w:val="0"/>
          <w:marBottom w:val="0"/>
          <w:divBdr>
            <w:top w:val="none" w:sz="0" w:space="0" w:color="auto"/>
            <w:left w:val="none" w:sz="0" w:space="0" w:color="auto"/>
            <w:bottom w:val="none" w:sz="0" w:space="0" w:color="auto"/>
            <w:right w:val="none" w:sz="0" w:space="0" w:color="auto"/>
          </w:divBdr>
        </w:div>
      </w:divsChild>
    </w:div>
    <w:div w:id="267734111">
      <w:bodyDiv w:val="1"/>
      <w:marLeft w:val="0"/>
      <w:marRight w:val="0"/>
      <w:marTop w:val="0"/>
      <w:marBottom w:val="0"/>
      <w:divBdr>
        <w:top w:val="none" w:sz="0" w:space="0" w:color="auto"/>
        <w:left w:val="none" w:sz="0" w:space="0" w:color="auto"/>
        <w:bottom w:val="none" w:sz="0" w:space="0" w:color="auto"/>
        <w:right w:val="none" w:sz="0" w:space="0" w:color="auto"/>
      </w:divBdr>
    </w:div>
    <w:div w:id="269705977">
      <w:bodyDiv w:val="1"/>
      <w:marLeft w:val="0"/>
      <w:marRight w:val="0"/>
      <w:marTop w:val="0"/>
      <w:marBottom w:val="0"/>
      <w:divBdr>
        <w:top w:val="none" w:sz="0" w:space="0" w:color="auto"/>
        <w:left w:val="none" w:sz="0" w:space="0" w:color="auto"/>
        <w:bottom w:val="none" w:sz="0" w:space="0" w:color="auto"/>
        <w:right w:val="none" w:sz="0" w:space="0" w:color="auto"/>
      </w:divBdr>
    </w:div>
    <w:div w:id="276525072">
      <w:bodyDiv w:val="1"/>
      <w:marLeft w:val="0"/>
      <w:marRight w:val="0"/>
      <w:marTop w:val="0"/>
      <w:marBottom w:val="0"/>
      <w:divBdr>
        <w:top w:val="none" w:sz="0" w:space="0" w:color="auto"/>
        <w:left w:val="none" w:sz="0" w:space="0" w:color="auto"/>
        <w:bottom w:val="none" w:sz="0" w:space="0" w:color="auto"/>
        <w:right w:val="none" w:sz="0" w:space="0" w:color="auto"/>
      </w:divBdr>
    </w:div>
    <w:div w:id="307782553">
      <w:bodyDiv w:val="1"/>
      <w:marLeft w:val="0"/>
      <w:marRight w:val="0"/>
      <w:marTop w:val="0"/>
      <w:marBottom w:val="0"/>
      <w:divBdr>
        <w:top w:val="none" w:sz="0" w:space="0" w:color="auto"/>
        <w:left w:val="none" w:sz="0" w:space="0" w:color="auto"/>
        <w:bottom w:val="none" w:sz="0" w:space="0" w:color="auto"/>
        <w:right w:val="none" w:sz="0" w:space="0" w:color="auto"/>
      </w:divBdr>
    </w:div>
    <w:div w:id="315575362">
      <w:bodyDiv w:val="1"/>
      <w:marLeft w:val="0"/>
      <w:marRight w:val="0"/>
      <w:marTop w:val="0"/>
      <w:marBottom w:val="0"/>
      <w:divBdr>
        <w:top w:val="none" w:sz="0" w:space="0" w:color="auto"/>
        <w:left w:val="none" w:sz="0" w:space="0" w:color="auto"/>
        <w:bottom w:val="none" w:sz="0" w:space="0" w:color="auto"/>
        <w:right w:val="none" w:sz="0" w:space="0" w:color="auto"/>
      </w:divBdr>
    </w:div>
    <w:div w:id="363332882">
      <w:bodyDiv w:val="1"/>
      <w:marLeft w:val="0"/>
      <w:marRight w:val="0"/>
      <w:marTop w:val="0"/>
      <w:marBottom w:val="0"/>
      <w:divBdr>
        <w:top w:val="none" w:sz="0" w:space="0" w:color="auto"/>
        <w:left w:val="none" w:sz="0" w:space="0" w:color="auto"/>
        <w:bottom w:val="none" w:sz="0" w:space="0" w:color="auto"/>
        <w:right w:val="none" w:sz="0" w:space="0" w:color="auto"/>
      </w:divBdr>
    </w:div>
    <w:div w:id="363335925">
      <w:bodyDiv w:val="1"/>
      <w:marLeft w:val="0"/>
      <w:marRight w:val="0"/>
      <w:marTop w:val="0"/>
      <w:marBottom w:val="0"/>
      <w:divBdr>
        <w:top w:val="none" w:sz="0" w:space="0" w:color="auto"/>
        <w:left w:val="none" w:sz="0" w:space="0" w:color="auto"/>
        <w:bottom w:val="none" w:sz="0" w:space="0" w:color="auto"/>
        <w:right w:val="none" w:sz="0" w:space="0" w:color="auto"/>
      </w:divBdr>
    </w:div>
    <w:div w:id="368535890">
      <w:bodyDiv w:val="1"/>
      <w:marLeft w:val="0"/>
      <w:marRight w:val="0"/>
      <w:marTop w:val="0"/>
      <w:marBottom w:val="0"/>
      <w:divBdr>
        <w:top w:val="none" w:sz="0" w:space="0" w:color="auto"/>
        <w:left w:val="none" w:sz="0" w:space="0" w:color="auto"/>
        <w:bottom w:val="none" w:sz="0" w:space="0" w:color="auto"/>
        <w:right w:val="none" w:sz="0" w:space="0" w:color="auto"/>
      </w:divBdr>
    </w:div>
    <w:div w:id="393432989">
      <w:bodyDiv w:val="1"/>
      <w:marLeft w:val="0"/>
      <w:marRight w:val="0"/>
      <w:marTop w:val="0"/>
      <w:marBottom w:val="0"/>
      <w:divBdr>
        <w:top w:val="none" w:sz="0" w:space="0" w:color="auto"/>
        <w:left w:val="none" w:sz="0" w:space="0" w:color="auto"/>
        <w:bottom w:val="none" w:sz="0" w:space="0" w:color="auto"/>
        <w:right w:val="none" w:sz="0" w:space="0" w:color="auto"/>
      </w:divBdr>
    </w:div>
    <w:div w:id="395009676">
      <w:bodyDiv w:val="1"/>
      <w:marLeft w:val="0"/>
      <w:marRight w:val="0"/>
      <w:marTop w:val="0"/>
      <w:marBottom w:val="0"/>
      <w:divBdr>
        <w:top w:val="none" w:sz="0" w:space="0" w:color="auto"/>
        <w:left w:val="none" w:sz="0" w:space="0" w:color="auto"/>
        <w:bottom w:val="none" w:sz="0" w:space="0" w:color="auto"/>
        <w:right w:val="none" w:sz="0" w:space="0" w:color="auto"/>
      </w:divBdr>
    </w:div>
    <w:div w:id="425031500">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432895633">
      <w:bodyDiv w:val="1"/>
      <w:marLeft w:val="0"/>
      <w:marRight w:val="0"/>
      <w:marTop w:val="0"/>
      <w:marBottom w:val="0"/>
      <w:divBdr>
        <w:top w:val="none" w:sz="0" w:space="0" w:color="auto"/>
        <w:left w:val="none" w:sz="0" w:space="0" w:color="auto"/>
        <w:bottom w:val="none" w:sz="0" w:space="0" w:color="auto"/>
        <w:right w:val="none" w:sz="0" w:space="0" w:color="auto"/>
      </w:divBdr>
    </w:div>
    <w:div w:id="440413400">
      <w:bodyDiv w:val="1"/>
      <w:marLeft w:val="0"/>
      <w:marRight w:val="0"/>
      <w:marTop w:val="0"/>
      <w:marBottom w:val="0"/>
      <w:divBdr>
        <w:top w:val="none" w:sz="0" w:space="0" w:color="auto"/>
        <w:left w:val="none" w:sz="0" w:space="0" w:color="auto"/>
        <w:bottom w:val="none" w:sz="0" w:space="0" w:color="auto"/>
        <w:right w:val="none" w:sz="0" w:space="0" w:color="auto"/>
      </w:divBdr>
    </w:div>
    <w:div w:id="448358341">
      <w:bodyDiv w:val="1"/>
      <w:marLeft w:val="0"/>
      <w:marRight w:val="0"/>
      <w:marTop w:val="0"/>
      <w:marBottom w:val="0"/>
      <w:divBdr>
        <w:top w:val="none" w:sz="0" w:space="0" w:color="auto"/>
        <w:left w:val="none" w:sz="0" w:space="0" w:color="auto"/>
        <w:bottom w:val="none" w:sz="0" w:space="0" w:color="auto"/>
        <w:right w:val="none" w:sz="0" w:space="0" w:color="auto"/>
      </w:divBdr>
    </w:div>
    <w:div w:id="455564633">
      <w:bodyDiv w:val="1"/>
      <w:marLeft w:val="0"/>
      <w:marRight w:val="0"/>
      <w:marTop w:val="0"/>
      <w:marBottom w:val="0"/>
      <w:divBdr>
        <w:top w:val="none" w:sz="0" w:space="0" w:color="auto"/>
        <w:left w:val="none" w:sz="0" w:space="0" w:color="auto"/>
        <w:bottom w:val="none" w:sz="0" w:space="0" w:color="auto"/>
        <w:right w:val="none" w:sz="0" w:space="0" w:color="auto"/>
      </w:divBdr>
    </w:div>
    <w:div w:id="457113948">
      <w:bodyDiv w:val="1"/>
      <w:marLeft w:val="0"/>
      <w:marRight w:val="0"/>
      <w:marTop w:val="0"/>
      <w:marBottom w:val="0"/>
      <w:divBdr>
        <w:top w:val="none" w:sz="0" w:space="0" w:color="auto"/>
        <w:left w:val="none" w:sz="0" w:space="0" w:color="auto"/>
        <w:bottom w:val="none" w:sz="0" w:space="0" w:color="auto"/>
        <w:right w:val="none" w:sz="0" w:space="0" w:color="auto"/>
      </w:divBdr>
    </w:div>
    <w:div w:id="458109800">
      <w:bodyDiv w:val="1"/>
      <w:marLeft w:val="0"/>
      <w:marRight w:val="0"/>
      <w:marTop w:val="0"/>
      <w:marBottom w:val="0"/>
      <w:divBdr>
        <w:top w:val="none" w:sz="0" w:space="0" w:color="auto"/>
        <w:left w:val="none" w:sz="0" w:space="0" w:color="auto"/>
        <w:bottom w:val="none" w:sz="0" w:space="0" w:color="auto"/>
        <w:right w:val="none" w:sz="0" w:space="0" w:color="auto"/>
      </w:divBdr>
    </w:div>
    <w:div w:id="476844849">
      <w:bodyDiv w:val="1"/>
      <w:marLeft w:val="0"/>
      <w:marRight w:val="0"/>
      <w:marTop w:val="0"/>
      <w:marBottom w:val="0"/>
      <w:divBdr>
        <w:top w:val="none" w:sz="0" w:space="0" w:color="auto"/>
        <w:left w:val="none" w:sz="0" w:space="0" w:color="auto"/>
        <w:bottom w:val="none" w:sz="0" w:space="0" w:color="auto"/>
        <w:right w:val="none" w:sz="0" w:space="0" w:color="auto"/>
      </w:divBdr>
    </w:div>
    <w:div w:id="500199852">
      <w:bodyDiv w:val="1"/>
      <w:marLeft w:val="0"/>
      <w:marRight w:val="0"/>
      <w:marTop w:val="0"/>
      <w:marBottom w:val="0"/>
      <w:divBdr>
        <w:top w:val="none" w:sz="0" w:space="0" w:color="auto"/>
        <w:left w:val="none" w:sz="0" w:space="0" w:color="auto"/>
        <w:bottom w:val="none" w:sz="0" w:space="0" w:color="auto"/>
        <w:right w:val="none" w:sz="0" w:space="0" w:color="auto"/>
      </w:divBdr>
    </w:div>
    <w:div w:id="524250518">
      <w:bodyDiv w:val="1"/>
      <w:marLeft w:val="0"/>
      <w:marRight w:val="0"/>
      <w:marTop w:val="0"/>
      <w:marBottom w:val="0"/>
      <w:divBdr>
        <w:top w:val="none" w:sz="0" w:space="0" w:color="auto"/>
        <w:left w:val="none" w:sz="0" w:space="0" w:color="auto"/>
        <w:bottom w:val="none" w:sz="0" w:space="0" w:color="auto"/>
        <w:right w:val="none" w:sz="0" w:space="0" w:color="auto"/>
      </w:divBdr>
    </w:div>
    <w:div w:id="575557973">
      <w:bodyDiv w:val="1"/>
      <w:marLeft w:val="0"/>
      <w:marRight w:val="0"/>
      <w:marTop w:val="0"/>
      <w:marBottom w:val="0"/>
      <w:divBdr>
        <w:top w:val="none" w:sz="0" w:space="0" w:color="auto"/>
        <w:left w:val="none" w:sz="0" w:space="0" w:color="auto"/>
        <w:bottom w:val="none" w:sz="0" w:space="0" w:color="auto"/>
        <w:right w:val="none" w:sz="0" w:space="0" w:color="auto"/>
      </w:divBdr>
    </w:div>
    <w:div w:id="607932839">
      <w:bodyDiv w:val="1"/>
      <w:marLeft w:val="0"/>
      <w:marRight w:val="0"/>
      <w:marTop w:val="0"/>
      <w:marBottom w:val="0"/>
      <w:divBdr>
        <w:top w:val="none" w:sz="0" w:space="0" w:color="auto"/>
        <w:left w:val="none" w:sz="0" w:space="0" w:color="auto"/>
        <w:bottom w:val="none" w:sz="0" w:space="0" w:color="auto"/>
        <w:right w:val="none" w:sz="0" w:space="0" w:color="auto"/>
      </w:divBdr>
    </w:div>
    <w:div w:id="681082444">
      <w:bodyDiv w:val="1"/>
      <w:marLeft w:val="0"/>
      <w:marRight w:val="0"/>
      <w:marTop w:val="0"/>
      <w:marBottom w:val="0"/>
      <w:divBdr>
        <w:top w:val="none" w:sz="0" w:space="0" w:color="auto"/>
        <w:left w:val="none" w:sz="0" w:space="0" w:color="auto"/>
        <w:bottom w:val="none" w:sz="0" w:space="0" w:color="auto"/>
        <w:right w:val="none" w:sz="0" w:space="0" w:color="auto"/>
      </w:divBdr>
    </w:div>
    <w:div w:id="688455694">
      <w:bodyDiv w:val="1"/>
      <w:marLeft w:val="0"/>
      <w:marRight w:val="0"/>
      <w:marTop w:val="0"/>
      <w:marBottom w:val="0"/>
      <w:divBdr>
        <w:top w:val="none" w:sz="0" w:space="0" w:color="auto"/>
        <w:left w:val="none" w:sz="0" w:space="0" w:color="auto"/>
        <w:bottom w:val="none" w:sz="0" w:space="0" w:color="auto"/>
        <w:right w:val="none" w:sz="0" w:space="0" w:color="auto"/>
      </w:divBdr>
    </w:div>
    <w:div w:id="697438703">
      <w:bodyDiv w:val="1"/>
      <w:marLeft w:val="0"/>
      <w:marRight w:val="0"/>
      <w:marTop w:val="0"/>
      <w:marBottom w:val="0"/>
      <w:divBdr>
        <w:top w:val="none" w:sz="0" w:space="0" w:color="auto"/>
        <w:left w:val="none" w:sz="0" w:space="0" w:color="auto"/>
        <w:bottom w:val="none" w:sz="0" w:space="0" w:color="auto"/>
        <w:right w:val="none" w:sz="0" w:space="0" w:color="auto"/>
      </w:divBdr>
    </w:div>
    <w:div w:id="703600874">
      <w:bodyDiv w:val="1"/>
      <w:marLeft w:val="0"/>
      <w:marRight w:val="0"/>
      <w:marTop w:val="0"/>
      <w:marBottom w:val="0"/>
      <w:divBdr>
        <w:top w:val="none" w:sz="0" w:space="0" w:color="auto"/>
        <w:left w:val="none" w:sz="0" w:space="0" w:color="auto"/>
        <w:bottom w:val="none" w:sz="0" w:space="0" w:color="auto"/>
        <w:right w:val="none" w:sz="0" w:space="0" w:color="auto"/>
      </w:divBdr>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13384181">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46999755">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781726559">
      <w:bodyDiv w:val="1"/>
      <w:marLeft w:val="0"/>
      <w:marRight w:val="0"/>
      <w:marTop w:val="0"/>
      <w:marBottom w:val="0"/>
      <w:divBdr>
        <w:top w:val="none" w:sz="0" w:space="0" w:color="auto"/>
        <w:left w:val="none" w:sz="0" w:space="0" w:color="auto"/>
        <w:bottom w:val="none" w:sz="0" w:space="0" w:color="auto"/>
        <w:right w:val="none" w:sz="0" w:space="0" w:color="auto"/>
      </w:divBdr>
    </w:div>
    <w:div w:id="783228743">
      <w:bodyDiv w:val="1"/>
      <w:marLeft w:val="0"/>
      <w:marRight w:val="0"/>
      <w:marTop w:val="0"/>
      <w:marBottom w:val="0"/>
      <w:divBdr>
        <w:top w:val="none" w:sz="0" w:space="0" w:color="auto"/>
        <w:left w:val="none" w:sz="0" w:space="0" w:color="auto"/>
        <w:bottom w:val="none" w:sz="0" w:space="0" w:color="auto"/>
        <w:right w:val="none" w:sz="0" w:space="0" w:color="auto"/>
      </w:divBdr>
    </w:div>
    <w:div w:id="795178547">
      <w:bodyDiv w:val="1"/>
      <w:marLeft w:val="0"/>
      <w:marRight w:val="0"/>
      <w:marTop w:val="0"/>
      <w:marBottom w:val="0"/>
      <w:divBdr>
        <w:top w:val="none" w:sz="0" w:space="0" w:color="auto"/>
        <w:left w:val="none" w:sz="0" w:space="0" w:color="auto"/>
        <w:bottom w:val="none" w:sz="0" w:space="0" w:color="auto"/>
        <w:right w:val="none" w:sz="0" w:space="0" w:color="auto"/>
      </w:divBdr>
    </w:div>
    <w:div w:id="822939449">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33840715">
      <w:bodyDiv w:val="1"/>
      <w:marLeft w:val="0"/>
      <w:marRight w:val="0"/>
      <w:marTop w:val="0"/>
      <w:marBottom w:val="0"/>
      <w:divBdr>
        <w:top w:val="none" w:sz="0" w:space="0" w:color="auto"/>
        <w:left w:val="none" w:sz="0" w:space="0" w:color="auto"/>
        <w:bottom w:val="none" w:sz="0" w:space="0" w:color="auto"/>
        <w:right w:val="none" w:sz="0" w:space="0" w:color="auto"/>
      </w:divBdr>
    </w:div>
    <w:div w:id="871576375">
      <w:bodyDiv w:val="1"/>
      <w:marLeft w:val="0"/>
      <w:marRight w:val="0"/>
      <w:marTop w:val="0"/>
      <w:marBottom w:val="0"/>
      <w:divBdr>
        <w:top w:val="none" w:sz="0" w:space="0" w:color="auto"/>
        <w:left w:val="none" w:sz="0" w:space="0" w:color="auto"/>
        <w:bottom w:val="none" w:sz="0" w:space="0" w:color="auto"/>
        <w:right w:val="none" w:sz="0" w:space="0" w:color="auto"/>
      </w:divBdr>
    </w:div>
    <w:div w:id="881211772">
      <w:bodyDiv w:val="1"/>
      <w:marLeft w:val="0"/>
      <w:marRight w:val="0"/>
      <w:marTop w:val="0"/>
      <w:marBottom w:val="0"/>
      <w:divBdr>
        <w:top w:val="none" w:sz="0" w:space="0" w:color="auto"/>
        <w:left w:val="none" w:sz="0" w:space="0" w:color="auto"/>
        <w:bottom w:val="none" w:sz="0" w:space="0" w:color="auto"/>
        <w:right w:val="none" w:sz="0" w:space="0" w:color="auto"/>
      </w:divBdr>
    </w:div>
    <w:div w:id="890923700">
      <w:bodyDiv w:val="1"/>
      <w:marLeft w:val="0"/>
      <w:marRight w:val="0"/>
      <w:marTop w:val="0"/>
      <w:marBottom w:val="0"/>
      <w:divBdr>
        <w:top w:val="none" w:sz="0" w:space="0" w:color="auto"/>
        <w:left w:val="none" w:sz="0" w:space="0" w:color="auto"/>
        <w:bottom w:val="none" w:sz="0" w:space="0" w:color="auto"/>
        <w:right w:val="none" w:sz="0" w:space="0" w:color="auto"/>
      </w:divBdr>
    </w:div>
    <w:div w:id="895314528">
      <w:bodyDiv w:val="1"/>
      <w:marLeft w:val="0"/>
      <w:marRight w:val="0"/>
      <w:marTop w:val="0"/>
      <w:marBottom w:val="0"/>
      <w:divBdr>
        <w:top w:val="none" w:sz="0" w:space="0" w:color="auto"/>
        <w:left w:val="none" w:sz="0" w:space="0" w:color="auto"/>
        <w:bottom w:val="none" w:sz="0" w:space="0" w:color="auto"/>
        <w:right w:val="none" w:sz="0" w:space="0" w:color="auto"/>
      </w:divBdr>
    </w:div>
    <w:div w:id="896015436">
      <w:bodyDiv w:val="1"/>
      <w:marLeft w:val="0"/>
      <w:marRight w:val="0"/>
      <w:marTop w:val="0"/>
      <w:marBottom w:val="0"/>
      <w:divBdr>
        <w:top w:val="none" w:sz="0" w:space="0" w:color="auto"/>
        <w:left w:val="none" w:sz="0" w:space="0" w:color="auto"/>
        <w:bottom w:val="none" w:sz="0" w:space="0" w:color="auto"/>
        <w:right w:val="none" w:sz="0" w:space="0" w:color="auto"/>
      </w:divBdr>
    </w:div>
    <w:div w:id="948777011">
      <w:bodyDiv w:val="1"/>
      <w:marLeft w:val="0"/>
      <w:marRight w:val="0"/>
      <w:marTop w:val="0"/>
      <w:marBottom w:val="0"/>
      <w:divBdr>
        <w:top w:val="none" w:sz="0" w:space="0" w:color="auto"/>
        <w:left w:val="none" w:sz="0" w:space="0" w:color="auto"/>
        <w:bottom w:val="none" w:sz="0" w:space="0" w:color="auto"/>
        <w:right w:val="none" w:sz="0" w:space="0" w:color="auto"/>
      </w:divBdr>
    </w:div>
    <w:div w:id="967128482">
      <w:bodyDiv w:val="1"/>
      <w:marLeft w:val="0"/>
      <w:marRight w:val="0"/>
      <w:marTop w:val="0"/>
      <w:marBottom w:val="0"/>
      <w:divBdr>
        <w:top w:val="none" w:sz="0" w:space="0" w:color="auto"/>
        <w:left w:val="none" w:sz="0" w:space="0" w:color="auto"/>
        <w:bottom w:val="none" w:sz="0" w:space="0" w:color="auto"/>
        <w:right w:val="none" w:sz="0" w:space="0" w:color="auto"/>
      </w:divBdr>
    </w:div>
    <w:div w:id="970869085">
      <w:bodyDiv w:val="1"/>
      <w:marLeft w:val="0"/>
      <w:marRight w:val="0"/>
      <w:marTop w:val="0"/>
      <w:marBottom w:val="0"/>
      <w:divBdr>
        <w:top w:val="none" w:sz="0" w:space="0" w:color="auto"/>
        <w:left w:val="none" w:sz="0" w:space="0" w:color="auto"/>
        <w:bottom w:val="none" w:sz="0" w:space="0" w:color="auto"/>
        <w:right w:val="none" w:sz="0" w:space="0" w:color="auto"/>
      </w:divBdr>
    </w:div>
    <w:div w:id="972826186">
      <w:bodyDiv w:val="1"/>
      <w:marLeft w:val="0"/>
      <w:marRight w:val="0"/>
      <w:marTop w:val="0"/>
      <w:marBottom w:val="0"/>
      <w:divBdr>
        <w:top w:val="none" w:sz="0" w:space="0" w:color="auto"/>
        <w:left w:val="none" w:sz="0" w:space="0" w:color="auto"/>
        <w:bottom w:val="none" w:sz="0" w:space="0" w:color="auto"/>
        <w:right w:val="none" w:sz="0" w:space="0" w:color="auto"/>
      </w:divBdr>
    </w:div>
    <w:div w:id="993723689">
      <w:bodyDiv w:val="1"/>
      <w:marLeft w:val="0"/>
      <w:marRight w:val="0"/>
      <w:marTop w:val="0"/>
      <w:marBottom w:val="0"/>
      <w:divBdr>
        <w:top w:val="none" w:sz="0" w:space="0" w:color="auto"/>
        <w:left w:val="none" w:sz="0" w:space="0" w:color="auto"/>
        <w:bottom w:val="none" w:sz="0" w:space="0" w:color="auto"/>
        <w:right w:val="none" w:sz="0" w:space="0" w:color="auto"/>
      </w:divBdr>
    </w:div>
    <w:div w:id="1030498836">
      <w:bodyDiv w:val="1"/>
      <w:marLeft w:val="0"/>
      <w:marRight w:val="0"/>
      <w:marTop w:val="0"/>
      <w:marBottom w:val="0"/>
      <w:divBdr>
        <w:top w:val="none" w:sz="0" w:space="0" w:color="auto"/>
        <w:left w:val="none" w:sz="0" w:space="0" w:color="auto"/>
        <w:bottom w:val="none" w:sz="0" w:space="0" w:color="auto"/>
        <w:right w:val="none" w:sz="0" w:space="0" w:color="auto"/>
      </w:divBdr>
      <w:divsChild>
        <w:div w:id="540289340">
          <w:marLeft w:val="0"/>
          <w:marRight w:val="0"/>
          <w:marTop w:val="0"/>
          <w:marBottom w:val="45"/>
          <w:divBdr>
            <w:top w:val="none" w:sz="0" w:space="0" w:color="auto"/>
            <w:left w:val="none" w:sz="0" w:space="0" w:color="auto"/>
            <w:bottom w:val="none" w:sz="0" w:space="0" w:color="auto"/>
            <w:right w:val="none" w:sz="0" w:space="0" w:color="auto"/>
          </w:divBdr>
        </w:div>
        <w:div w:id="120151105">
          <w:marLeft w:val="0"/>
          <w:marRight w:val="0"/>
          <w:marTop w:val="0"/>
          <w:marBottom w:val="45"/>
          <w:divBdr>
            <w:top w:val="none" w:sz="0" w:space="0" w:color="auto"/>
            <w:left w:val="none" w:sz="0" w:space="0" w:color="auto"/>
            <w:bottom w:val="none" w:sz="0" w:space="0" w:color="auto"/>
            <w:right w:val="none" w:sz="0" w:space="0" w:color="auto"/>
          </w:divBdr>
        </w:div>
      </w:divsChild>
    </w:div>
    <w:div w:id="1033338722">
      <w:bodyDiv w:val="1"/>
      <w:marLeft w:val="0"/>
      <w:marRight w:val="0"/>
      <w:marTop w:val="0"/>
      <w:marBottom w:val="0"/>
      <w:divBdr>
        <w:top w:val="none" w:sz="0" w:space="0" w:color="auto"/>
        <w:left w:val="none" w:sz="0" w:space="0" w:color="auto"/>
        <w:bottom w:val="none" w:sz="0" w:space="0" w:color="auto"/>
        <w:right w:val="none" w:sz="0" w:space="0" w:color="auto"/>
      </w:divBdr>
    </w:div>
    <w:div w:id="1042053911">
      <w:bodyDiv w:val="1"/>
      <w:marLeft w:val="0"/>
      <w:marRight w:val="0"/>
      <w:marTop w:val="0"/>
      <w:marBottom w:val="0"/>
      <w:divBdr>
        <w:top w:val="none" w:sz="0" w:space="0" w:color="auto"/>
        <w:left w:val="none" w:sz="0" w:space="0" w:color="auto"/>
        <w:bottom w:val="none" w:sz="0" w:space="0" w:color="auto"/>
        <w:right w:val="none" w:sz="0" w:space="0" w:color="auto"/>
      </w:divBdr>
    </w:div>
    <w:div w:id="1047724489">
      <w:bodyDiv w:val="1"/>
      <w:marLeft w:val="0"/>
      <w:marRight w:val="0"/>
      <w:marTop w:val="0"/>
      <w:marBottom w:val="0"/>
      <w:divBdr>
        <w:top w:val="none" w:sz="0" w:space="0" w:color="auto"/>
        <w:left w:val="none" w:sz="0" w:space="0" w:color="auto"/>
        <w:bottom w:val="none" w:sz="0" w:space="0" w:color="auto"/>
        <w:right w:val="none" w:sz="0" w:space="0" w:color="auto"/>
      </w:divBdr>
    </w:div>
    <w:div w:id="1058551325">
      <w:bodyDiv w:val="1"/>
      <w:marLeft w:val="0"/>
      <w:marRight w:val="0"/>
      <w:marTop w:val="0"/>
      <w:marBottom w:val="0"/>
      <w:divBdr>
        <w:top w:val="none" w:sz="0" w:space="0" w:color="auto"/>
        <w:left w:val="none" w:sz="0" w:space="0" w:color="auto"/>
        <w:bottom w:val="none" w:sz="0" w:space="0" w:color="auto"/>
        <w:right w:val="none" w:sz="0" w:space="0" w:color="auto"/>
      </w:divBdr>
    </w:div>
    <w:div w:id="1058552244">
      <w:bodyDiv w:val="1"/>
      <w:marLeft w:val="0"/>
      <w:marRight w:val="0"/>
      <w:marTop w:val="0"/>
      <w:marBottom w:val="0"/>
      <w:divBdr>
        <w:top w:val="none" w:sz="0" w:space="0" w:color="auto"/>
        <w:left w:val="none" w:sz="0" w:space="0" w:color="auto"/>
        <w:bottom w:val="none" w:sz="0" w:space="0" w:color="auto"/>
        <w:right w:val="none" w:sz="0" w:space="0" w:color="auto"/>
      </w:divBdr>
    </w:div>
    <w:div w:id="1070277229">
      <w:bodyDiv w:val="1"/>
      <w:marLeft w:val="0"/>
      <w:marRight w:val="0"/>
      <w:marTop w:val="0"/>
      <w:marBottom w:val="0"/>
      <w:divBdr>
        <w:top w:val="none" w:sz="0" w:space="0" w:color="auto"/>
        <w:left w:val="none" w:sz="0" w:space="0" w:color="auto"/>
        <w:bottom w:val="none" w:sz="0" w:space="0" w:color="auto"/>
        <w:right w:val="none" w:sz="0" w:space="0" w:color="auto"/>
      </w:divBdr>
    </w:div>
    <w:div w:id="1073161718">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094325095">
      <w:bodyDiv w:val="1"/>
      <w:marLeft w:val="0"/>
      <w:marRight w:val="0"/>
      <w:marTop w:val="0"/>
      <w:marBottom w:val="0"/>
      <w:divBdr>
        <w:top w:val="none" w:sz="0" w:space="0" w:color="auto"/>
        <w:left w:val="none" w:sz="0" w:space="0" w:color="auto"/>
        <w:bottom w:val="none" w:sz="0" w:space="0" w:color="auto"/>
        <w:right w:val="none" w:sz="0" w:space="0" w:color="auto"/>
      </w:divBdr>
    </w:div>
    <w:div w:id="1096436935">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23772816">
      <w:bodyDiv w:val="1"/>
      <w:marLeft w:val="0"/>
      <w:marRight w:val="0"/>
      <w:marTop w:val="0"/>
      <w:marBottom w:val="0"/>
      <w:divBdr>
        <w:top w:val="none" w:sz="0" w:space="0" w:color="auto"/>
        <w:left w:val="none" w:sz="0" w:space="0" w:color="auto"/>
        <w:bottom w:val="none" w:sz="0" w:space="0" w:color="auto"/>
        <w:right w:val="none" w:sz="0" w:space="0" w:color="auto"/>
      </w:divBdr>
    </w:div>
    <w:div w:id="1133407030">
      <w:bodyDiv w:val="1"/>
      <w:marLeft w:val="0"/>
      <w:marRight w:val="0"/>
      <w:marTop w:val="0"/>
      <w:marBottom w:val="0"/>
      <w:divBdr>
        <w:top w:val="none" w:sz="0" w:space="0" w:color="auto"/>
        <w:left w:val="none" w:sz="0" w:space="0" w:color="auto"/>
        <w:bottom w:val="none" w:sz="0" w:space="0" w:color="auto"/>
        <w:right w:val="none" w:sz="0" w:space="0" w:color="auto"/>
      </w:divBdr>
    </w:div>
    <w:div w:id="1156149676">
      <w:bodyDiv w:val="1"/>
      <w:marLeft w:val="0"/>
      <w:marRight w:val="0"/>
      <w:marTop w:val="0"/>
      <w:marBottom w:val="0"/>
      <w:divBdr>
        <w:top w:val="none" w:sz="0" w:space="0" w:color="auto"/>
        <w:left w:val="none" w:sz="0" w:space="0" w:color="auto"/>
        <w:bottom w:val="none" w:sz="0" w:space="0" w:color="auto"/>
        <w:right w:val="none" w:sz="0" w:space="0" w:color="auto"/>
      </w:divBdr>
    </w:div>
    <w:div w:id="1156646777">
      <w:bodyDiv w:val="1"/>
      <w:marLeft w:val="0"/>
      <w:marRight w:val="0"/>
      <w:marTop w:val="0"/>
      <w:marBottom w:val="0"/>
      <w:divBdr>
        <w:top w:val="none" w:sz="0" w:space="0" w:color="auto"/>
        <w:left w:val="none" w:sz="0" w:space="0" w:color="auto"/>
        <w:bottom w:val="none" w:sz="0" w:space="0" w:color="auto"/>
        <w:right w:val="none" w:sz="0" w:space="0" w:color="auto"/>
      </w:divBdr>
    </w:div>
    <w:div w:id="1161234835">
      <w:bodyDiv w:val="1"/>
      <w:marLeft w:val="0"/>
      <w:marRight w:val="0"/>
      <w:marTop w:val="0"/>
      <w:marBottom w:val="0"/>
      <w:divBdr>
        <w:top w:val="none" w:sz="0" w:space="0" w:color="auto"/>
        <w:left w:val="none" w:sz="0" w:space="0" w:color="auto"/>
        <w:bottom w:val="none" w:sz="0" w:space="0" w:color="auto"/>
        <w:right w:val="none" w:sz="0" w:space="0" w:color="auto"/>
      </w:divBdr>
    </w:div>
    <w:div w:id="1163855595">
      <w:bodyDiv w:val="1"/>
      <w:marLeft w:val="0"/>
      <w:marRight w:val="0"/>
      <w:marTop w:val="0"/>
      <w:marBottom w:val="0"/>
      <w:divBdr>
        <w:top w:val="none" w:sz="0" w:space="0" w:color="auto"/>
        <w:left w:val="none" w:sz="0" w:space="0" w:color="auto"/>
        <w:bottom w:val="none" w:sz="0" w:space="0" w:color="auto"/>
        <w:right w:val="none" w:sz="0" w:space="0" w:color="auto"/>
      </w:divBdr>
    </w:div>
    <w:div w:id="1167207439">
      <w:bodyDiv w:val="1"/>
      <w:marLeft w:val="0"/>
      <w:marRight w:val="0"/>
      <w:marTop w:val="0"/>
      <w:marBottom w:val="0"/>
      <w:divBdr>
        <w:top w:val="none" w:sz="0" w:space="0" w:color="auto"/>
        <w:left w:val="none" w:sz="0" w:space="0" w:color="auto"/>
        <w:bottom w:val="none" w:sz="0" w:space="0" w:color="auto"/>
        <w:right w:val="none" w:sz="0" w:space="0" w:color="auto"/>
      </w:divBdr>
    </w:div>
    <w:div w:id="1170176468">
      <w:bodyDiv w:val="1"/>
      <w:marLeft w:val="0"/>
      <w:marRight w:val="0"/>
      <w:marTop w:val="0"/>
      <w:marBottom w:val="0"/>
      <w:divBdr>
        <w:top w:val="none" w:sz="0" w:space="0" w:color="auto"/>
        <w:left w:val="none" w:sz="0" w:space="0" w:color="auto"/>
        <w:bottom w:val="none" w:sz="0" w:space="0" w:color="auto"/>
        <w:right w:val="none" w:sz="0" w:space="0" w:color="auto"/>
      </w:divBdr>
    </w:div>
    <w:div w:id="1174144876">
      <w:bodyDiv w:val="1"/>
      <w:marLeft w:val="0"/>
      <w:marRight w:val="0"/>
      <w:marTop w:val="0"/>
      <w:marBottom w:val="0"/>
      <w:divBdr>
        <w:top w:val="none" w:sz="0" w:space="0" w:color="auto"/>
        <w:left w:val="none" w:sz="0" w:space="0" w:color="auto"/>
        <w:bottom w:val="none" w:sz="0" w:space="0" w:color="auto"/>
        <w:right w:val="none" w:sz="0" w:space="0" w:color="auto"/>
      </w:divBdr>
    </w:div>
    <w:div w:id="1179395572">
      <w:bodyDiv w:val="1"/>
      <w:marLeft w:val="0"/>
      <w:marRight w:val="0"/>
      <w:marTop w:val="0"/>
      <w:marBottom w:val="0"/>
      <w:divBdr>
        <w:top w:val="none" w:sz="0" w:space="0" w:color="auto"/>
        <w:left w:val="none" w:sz="0" w:space="0" w:color="auto"/>
        <w:bottom w:val="none" w:sz="0" w:space="0" w:color="auto"/>
        <w:right w:val="none" w:sz="0" w:space="0" w:color="auto"/>
      </w:divBdr>
    </w:div>
    <w:div w:id="1200900146">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11574589">
      <w:bodyDiv w:val="1"/>
      <w:marLeft w:val="0"/>
      <w:marRight w:val="0"/>
      <w:marTop w:val="0"/>
      <w:marBottom w:val="0"/>
      <w:divBdr>
        <w:top w:val="none" w:sz="0" w:space="0" w:color="auto"/>
        <w:left w:val="none" w:sz="0" w:space="0" w:color="auto"/>
        <w:bottom w:val="none" w:sz="0" w:space="0" w:color="auto"/>
        <w:right w:val="none" w:sz="0" w:space="0" w:color="auto"/>
      </w:divBdr>
    </w:div>
    <w:div w:id="1216510279">
      <w:bodyDiv w:val="1"/>
      <w:marLeft w:val="0"/>
      <w:marRight w:val="0"/>
      <w:marTop w:val="0"/>
      <w:marBottom w:val="0"/>
      <w:divBdr>
        <w:top w:val="none" w:sz="0" w:space="0" w:color="auto"/>
        <w:left w:val="none" w:sz="0" w:space="0" w:color="auto"/>
        <w:bottom w:val="none" w:sz="0" w:space="0" w:color="auto"/>
        <w:right w:val="none" w:sz="0" w:space="0" w:color="auto"/>
      </w:divBdr>
    </w:div>
    <w:div w:id="1220021017">
      <w:bodyDiv w:val="1"/>
      <w:marLeft w:val="0"/>
      <w:marRight w:val="0"/>
      <w:marTop w:val="0"/>
      <w:marBottom w:val="0"/>
      <w:divBdr>
        <w:top w:val="none" w:sz="0" w:space="0" w:color="auto"/>
        <w:left w:val="none" w:sz="0" w:space="0" w:color="auto"/>
        <w:bottom w:val="none" w:sz="0" w:space="0" w:color="auto"/>
        <w:right w:val="none" w:sz="0" w:space="0" w:color="auto"/>
      </w:divBdr>
    </w:div>
    <w:div w:id="1231039571">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33739988">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282880274">
      <w:bodyDiv w:val="1"/>
      <w:marLeft w:val="0"/>
      <w:marRight w:val="0"/>
      <w:marTop w:val="0"/>
      <w:marBottom w:val="0"/>
      <w:divBdr>
        <w:top w:val="none" w:sz="0" w:space="0" w:color="auto"/>
        <w:left w:val="none" w:sz="0" w:space="0" w:color="auto"/>
        <w:bottom w:val="none" w:sz="0" w:space="0" w:color="auto"/>
        <w:right w:val="none" w:sz="0" w:space="0" w:color="auto"/>
      </w:divBdr>
    </w:div>
    <w:div w:id="1306354541">
      <w:bodyDiv w:val="1"/>
      <w:marLeft w:val="0"/>
      <w:marRight w:val="0"/>
      <w:marTop w:val="0"/>
      <w:marBottom w:val="0"/>
      <w:divBdr>
        <w:top w:val="none" w:sz="0" w:space="0" w:color="auto"/>
        <w:left w:val="none" w:sz="0" w:space="0" w:color="auto"/>
        <w:bottom w:val="none" w:sz="0" w:space="0" w:color="auto"/>
        <w:right w:val="none" w:sz="0" w:space="0" w:color="auto"/>
      </w:divBdr>
    </w:div>
    <w:div w:id="1311443197">
      <w:bodyDiv w:val="1"/>
      <w:marLeft w:val="0"/>
      <w:marRight w:val="0"/>
      <w:marTop w:val="0"/>
      <w:marBottom w:val="0"/>
      <w:divBdr>
        <w:top w:val="none" w:sz="0" w:space="0" w:color="auto"/>
        <w:left w:val="none" w:sz="0" w:space="0" w:color="auto"/>
        <w:bottom w:val="none" w:sz="0" w:space="0" w:color="auto"/>
        <w:right w:val="none" w:sz="0" w:space="0" w:color="auto"/>
      </w:divBdr>
    </w:div>
    <w:div w:id="1313636147">
      <w:bodyDiv w:val="1"/>
      <w:marLeft w:val="0"/>
      <w:marRight w:val="0"/>
      <w:marTop w:val="0"/>
      <w:marBottom w:val="0"/>
      <w:divBdr>
        <w:top w:val="none" w:sz="0" w:space="0" w:color="auto"/>
        <w:left w:val="none" w:sz="0" w:space="0" w:color="auto"/>
        <w:bottom w:val="none" w:sz="0" w:space="0" w:color="auto"/>
        <w:right w:val="none" w:sz="0" w:space="0" w:color="auto"/>
      </w:divBdr>
    </w:div>
    <w:div w:id="1325400102">
      <w:bodyDiv w:val="1"/>
      <w:marLeft w:val="0"/>
      <w:marRight w:val="0"/>
      <w:marTop w:val="0"/>
      <w:marBottom w:val="0"/>
      <w:divBdr>
        <w:top w:val="none" w:sz="0" w:space="0" w:color="auto"/>
        <w:left w:val="none" w:sz="0" w:space="0" w:color="auto"/>
        <w:bottom w:val="none" w:sz="0" w:space="0" w:color="auto"/>
        <w:right w:val="none" w:sz="0" w:space="0" w:color="auto"/>
      </w:divBdr>
    </w:div>
    <w:div w:id="1326861237">
      <w:bodyDiv w:val="1"/>
      <w:marLeft w:val="0"/>
      <w:marRight w:val="0"/>
      <w:marTop w:val="0"/>
      <w:marBottom w:val="0"/>
      <w:divBdr>
        <w:top w:val="none" w:sz="0" w:space="0" w:color="auto"/>
        <w:left w:val="none" w:sz="0" w:space="0" w:color="auto"/>
        <w:bottom w:val="none" w:sz="0" w:space="0" w:color="auto"/>
        <w:right w:val="none" w:sz="0" w:space="0" w:color="auto"/>
      </w:divBdr>
    </w:div>
    <w:div w:id="1333533226">
      <w:bodyDiv w:val="1"/>
      <w:marLeft w:val="0"/>
      <w:marRight w:val="0"/>
      <w:marTop w:val="0"/>
      <w:marBottom w:val="0"/>
      <w:divBdr>
        <w:top w:val="none" w:sz="0" w:space="0" w:color="auto"/>
        <w:left w:val="none" w:sz="0" w:space="0" w:color="auto"/>
        <w:bottom w:val="none" w:sz="0" w:space="0" w:color="auto"/>
        <w:right w:val="none" w:sz="0" w:space="0" w:color="auto"/>
      </w:divBdr>
    </w:div>
    <w:div w:id="1338776080">
      <w:bodyDiv w:val="1"/>
      <w:marLeft w:val="0"/>
      <w:marRight w:val="0"/>
      <w:marTop w:val="0"/>
      <w:marBottom w:val="0"/>
      <w:divBdr>
        <w:top w:val="none" w:sz="0" w:space="0" w:color="auto"/>
        <w:left w:val="none" w:sz="0" w:space="0" w:color="auto"/>
        <w:bottom w:val="none" w:sz="0" w:space="0" w:color="auto"/>
        <w:right w:val="none" w:sz="0" w:space="0" w:color="auto"/>
      </w:divBdr>
    </w:div>
    <w:div w:id="1342199632">
      <w:bodyDiv w:val="1"/>
      <w:marLeft w:val="0"/>
      <w:marRight w:val="0"/>
      <w:marTop w:val="0"/>
      <w:marBottom w:val="0"/>
      <w:divBdr>
        <w:top w:val="none" w:sz="0" w:space="0" w:color="auto"/>
        <w:left w:val="none" w:sz="0" w:space="0" w:color="auto"/>
        <w:bottom w:val="none" w:sz="0" w:space="0" w:color="auto"/>
        <w:right w:val="none" w:sz="0" w:space="0" w:color="auto"/>
      </w:divBdr>
    </w:div>
    <w:div w:id="1353913983">
      <w:bodyDiv w:val="1"/>
      <w:marLeft w:val="0"/>
      <w:marRight w:val="0"/>
      <w:marTop w:val="0"/>
      <w:marBottom w:val="0"/>
      <w:divBdr>
        <w:top w:val="none" w:sz="0" w:space="0" w:color="auto"/>
        <w:left w:val="none" w:sz="0" w:space="0" w:color="auto"/>
        <w:bottom w:val="none" w:sz="0" w:space="0" w:color="auto"/>
        <w:right w:val="none" w:sz="0" w:space="0" w:color="auto"/>
      </w:divBdr>
    </w:div>
    <w:div w:id="1359087585">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382293054">
      <w:bodyDiv w:val="1"/>
      <w:marLeft w:val="0"/>
      <w:marRight w:val="0"/>
      <w:marTop w:val="0"/>
      <w:marBottom w:val="0"/>
      <w:divBdr>
        <w:top w:val="none" w:sz="0" w:space="0" w:color="auto"/>
        <w:left w:val="none" w:sz="0" w:space="0" w:color="auto"/>
        <w:bottom w:val="none" w:sz="0" w:space="0" w:color="auto"/>
        <w:right w:val="none" w:sz="0" w:space="0" w:color="auto"/>
      </w:divBdr>
    </w:div>
    <w:div w:id="1387802786">
      <w:bodyDiv w:val="1"/>
      <w:marLeft w:val="0"/>
      <w:marRight w:val="0"/>
      <w:marTop w:val="0"/>
      <w:marBottom w:val="0"/>
      <w:divBdr>
        <w:top w:val="none" w:sz="0" w:space="0" w:color="auto"/>
        <w:left w:val="none" w:sz="0" w:space="0" w:color="auto"/>
        <w:bottom w:val="none" w:sz="0" w:space="0" w:color="auto"/>
        <w:right w:val="none" w:sz="0" w:space="0" w:color="auto"/>
      </w:divBdr>
    </w:div>
    <w:div w:id="1396270538">
      <w:bodyDiv w:val="1"/>
      <w:marLeft w:val="0"/>
      <w:marRight w:val="0"/>
      <w:marTop w:val="0"/>
      <w:marBottom w:val="0"/>
      <w:divBdr>
        <w:top w:val="none" w:sz="0" w:space="0" w:color="auto"/>
        <w:left w:val="none" w:sz="0" w:space="0" w:color="auto"/>
        <w:bottom w:val="none" w:sz="0" w:space="0" w:color="auto"/>
        <w:right w:val="none" w:sz="0" w:space="0" w:color="auto"/>
      </w:divBdr>
    </w:div>
    <w:div w:id="1414668567">
      <w:bodyDiv w:val="1"/>
      <w:marLeft w:val="0"/>
      <w:marRight w:val="0"/>
      <w:marTop w:val="0"/>
      <w:marBottom w:val="0"/>
      <w:divBdr>
        <w:top w:val="none" w:sz="0" w:space="0" w:color="auto"/>
        <w:left w:val="none" w:sz="0" w:space="0" w:color="auto"/>
        <w:bottom w:val="none" w:sz="0" w:space="0" w:color="auto"/>
        <w:right w:val="none" w:sz="0" w:space="0" w:color="auto"/>
      </w:divBdr>
    </w:div>
    <w:div w:id="1432967760">
      <w:bodyDiv w:val="1"/>
      <w:marLeft w:val="0"/>
      <w:marRight w:val="0"/>
      <w:marTop w:val="0"/>
      <w:marBottom w:val="0"/>
      <w:divBdr>
        <w:top w:val="none" w:sz="0" w:space="0" w:color="auto"/>
        <w:left w:val="none" w:sz="0" w:space="0" w:color="auto"/>
        <w:bottom w:val="none" w:sz="0" w:space="0" w:color="auto"/>
        <w:right w:val="none" w:sz="0" w:space="0" w:color="auto"/>
      </w:divBdr>
    </w:div>
    <w:div w:id="1438016888">
      <w:bodyDiv w:val="1"/>
      <w:marLeft w:val="0"/>
      <w:marRight w:val="0"/>
      <w:marTop w:val="0"/>
      <w:marBottom w:val="0"/>
      <w:divBdr>
        <w:top w:val="none" w:sz="0" w:space="0" w:color="auto"/>
        <w:left w:val="none" w:sz="0" w:space="0" w:color="auto"/>
        <w:bottom w:val="none" w:sz="0" w:space="0" w:color="auto"/>
        <w:right w:val="none" w:sz="0" w:space="0" w:color="auto"/>
      </w:divBdr>
    </w:div>
    <w:div w:id="1459178361">
      <w:bodyDiv w:val="1"/>
      <w:marLeft w:val="0"/>
      <w:marRight w:val="0"/>
      <w:marTop w:val="0"/>
      <w:marBottom w:val="0"/>
      <w:divBdr>
        <w:top w:val="none" w:sz="0" w:space="0" w:color="auto"/>
        <w:left w:val="none" w:sz="0" w:space="0" w:color="auto"/>
        <w:bottom w:val="none" w:sz="0" w:space="0" w:color="auto"/>
        <w:right w:val="none" w:sz="0" w:space="0" w:color="auto"/>
      </w:divBdr>
    </w:div>
    <w:div w:id="1463840351">
      <w:bodyDiv w:val="1"/>
      <w:marLeft w:val="0"/>
      <w:marRight w:val="0"/>
      <w:marTop w:val="0"/>
      <w:marBottom w:val="0"/>
      <w:divBdr>
        <w:top w:val="none" w:sz="0" w:space="0" w:color="auto"/>
        <w:left w:val="none" w:sz="0" w:space="0" w:color="auto"/>
        <w:bottom w:val="none" w:sz="0" w:space="0" w:color="auto"/>
        <w:right w:val="none" w:sz="0" w:space="0" w:color="auto"/>
      </w:divBdr>
    </w:div>
    <w:div w:id="1469977957">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543253263">
      <w:bodyDiv w:val="1"/>
      <w:marLeft w:val="0"/>
      <w:marRight w:val="0"/>
      <w:marTop w:val="0"/>
      <w:marBottom w:val="0"/>
      <w:divBdr>
        <w:top w:val="none" w:sz="0" w:space="0" w:color="auto"/>
        <w:left w:val="none" w:sz="0" w:space="0" w:color="auto"/>
        <w:bottom w:val="none" w:sz="0" w:space="0" w:color="auto"/>
        <w:right w:val="none" w:sz="0" w:space="0" w:color="auto"/>
      </w:divBdr>
    </w:div>
    <w:div w:id="1549415890">
      <w:bodyDiv w:val="1"/>
      <w:marLeft w:val="0"/>
      <w:marRight w:val="0"/>
      <w:marTop w:val="0"/>
      <w:marBottom w:val="0"/>
      <w:divBdr>
        <w:top w:val="none" w:sz="0" w:space="0" w:color="auto"/>
        <w:left w:val="none" w:sz="0" w:space="0" w:color="auto"/>
        <w:bottom w:val="none" w:sz="0" w:space="0" w:color="auto"/>
        <w:right w:val="none" w:sz="0" w:space="0" w:color="auto"/>
      </w:divBdr>
    </w:div>
    <w:div w:id="1550071145">
      <w:bodyDiv w:val="1"/>
      <w:marLeft w:val="0"/>
      <w:marRight w:val="0"/>
      <w:marTop w:val="0"/>
      <w:marBottom w:val="0"/>
      <w:divBdr>
        <w:top w:val="none" w:sz="0" w:space="0" w:color="auto"/>
        <w:left w:val="none" w:sz="0" w:space="0" w:color="auto"/>
        <w:bottom w:val="none" w:sz="0" w:space="0" w:color="auto"/>
        <w:right w:val="none" w:sz="0" w:space="0" w:color="auto"/>
      </w:divBdr>
    </w:div>
    <w:div w:id="1558004470">
      <w:bodyDiv w:val="1"/>
      <w:marLeft w:val="0"/>
      <w:marRight w:val="0"/>
      <w:marTop w:val="0"/>
      <w:marBottom w:val="0"/>
      <w:divBdr>
        <w:top w:val="none" w:sz="0" w:space="0" w:color="auto"/>
        <w:left w:val="none" w:sz="0" w:space="0" w:color="auto"/>
        <w:bottom w:val="none" w:sz="0" w:space="0" w:color="auto"/>
        <w:right w:val="none" w:sz="0" w:space="0" w:color="auto"/>
      </w:divBdr>
    </w:div>
    <w:div w:id="1573808474">
      <w:bodyDiv w:val="1"/>
      <w:marLeft w:val="0"/>
      <w:marRight w:val="0"/>
      <w:marTop w:val="0"/>
      <w:marBottom w:val="0"/>
      <w:divBdr>
        <w:top w:val="none" w:sz="0" w:space="0" w:color="auto"/>
        <w:left w:val="none" w:sz="0" w:space="0" w:color="auto"/>
        <w:bottom w:val="none" w:sz="0" w:space="0" w:color="auto"/>
        <w:right w:val="none" w:sz="0" w:space="0" w:color="auto"/>
      </w:divBdr>
    </w:div>
    <w:div w:id="1583175973">
      <w:bodyDiv w:val="1"/>
      <w:marLeft w:val="0"/>
      <w:marRight w:val="0"/>
      <w:marTop w:val="0"/>
      <w:marBottom w:val="0"/>
      <w:divBdr>
        <w:top w:val="none" w:sz="0" w:space="0" w:color="auto"/>
        <w:left w:val="none" w:sz="0" w:space="0" w:color="auto"/>
        <w:bottom w:val="none" w:sz="0" w:space="0" w:color="auto"/>
        <w:right w:val="none" w:sz="0" w:space="0" w:color="auto"/>
      </w:divBdr>
    </w:div>
    <w:div w:id="1603995732">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646199130">
      <w:bodyDiv w:val="1"/>
      <w:marLeft w:val="0"/>
      <w:marRight w:val="0"/>
      <w:marTop w:val="0"/>
      <w:marBottom w:val="0"/>
      <w:divBdr>
        <w:top w:val="none" w:sz="0" w:space="0" w:color="auto"/>
        <w:left w:val="none" w:sz="0" w:space="0" w:color="auto"/>
        <w:bottom w:val="none" w:sz="0" w:space="0" w:color="auto"/>
        <w:right w:val="none" w:sz="0" w:space="0" w:color="auto"/>
      </w:divBdr>
    </w:div>
    <w:div w:id="1656714619">
      <w:bodyDiv w:val="1"/>
      <w:marLeft w:val="0"/>
      <w:marRight w:val="0"/>
      <w:marTop w:val="0"/>
      <w:marBottom w:val="0"/>
      <w:divBdr>
        <w:top w:val="none" w:sz="0" w:space="0" w:color="auto"/>
        <w:left w:val="none" w:sz="0" w:space="0" w:color="auto"/>
        <w:bottom w:val="none" w:sz="0" w:space="0" w:color="auto"/>
        <w:right w:val="none" w:sz="0" w:space="0" w:color="auto"/>
      </w:divBdr>
    </w:div>
    <w:div w:id="1661234368">
      <w:bodyDiv w:val="1"/>
      <w:marLeft w:val="0"/>
      <w:marRight w:val="0"/>
      <w:marTop w:val="0"/>
      <w:marBottom w:val="0"/>
      <w:divBdr>
        <w:top w:val="none" w:sz="0" w:space="0" w:color="auto"/>
        <w:left w:val="none" w:sz="0" w:space="0" w:color="auto"/>
        <w:bottom w:val="none" w:sz="0" w:space="0" w:color="auto"/>
        <w:right w:val="none" w:sz="0" w:space="0" w:color="auto"/>
      </w:divBdr>
    </w:div>
    <w:div w:id="1665008872">
      <w:bodyDiv w:val="1"/>
      <w:marLeft w:val="0"/>
      <w:marRight w:val="0"/>
      <w:marTop w:val="0"/>
      <w:marBottom w:val="0"/>
      <w:divBdr>
        <w:top w:val="none" w:sz="0" w:space="0" w:color="auto"/>
        <w:left w:val="none" w:sz="0" w:space="0" w:color="auto"/>
        <w:bottom w:val="none" w:sz="0" w:space="0" w:color="auto"/>
        <w:right w:val="none" w:sz="0" w:space="0" w:color="auto"/>
      </w:divBdr>
    </w:div>
    <w:div w:id="1686906004">
      <w:bodyDiv w:val="1"/>
      <w:marLeft w:val="0"/>
      <w:marRight w:val="0"/>
      <w:marTop w:val="0"/>
      <w:marBottom w:val="0"/>
      <w:divBdr>
        <w:top w:val="none" w:sz="0" w:space="0" w:color="auto"/>
        <w:left w:val="none" w:sz="0" w:space="0" w:color="auto"/>
        <w:bottom w:val="none" w:sz="0" w:space="0" w:color="auto"/>
        <w:right w:val="none" w:sz="0" w:space="0" w:color="auto"/>
      </w:divBdr>
    </w:div>
    <w:div w:id="1700859862">
      <w:bodyDiv w:val="1"/>
      <w:marLeft w:val="0"/>
      <w:marRight w:val="0"/>
      <w:marTop w:val="0"/>
      <w:marBottom w:val="0"/>
      <w:divBdr>
        <w:top w:val="none" w:sz="0" w:space="0" w:color="auto"/>
        <w:left w:val="none" w:sz="0" w:space="0" w:color="auto"/>
        <w:bottom w:val="none" w:sz="0" w:space="0" w:color="auto"/>
        <w:right w:val="none" w:sz="0" w:space="0" w:color="auto"/>
      </w:divBdr>
    </w:div>
    <w:div w:id="1756199523">
      <w:bodyDiv w:val="1"/>
      <w:marLeft w:val="0"/>
      <w:marRight w:val="0"/>
      <w:marTop w:val="0"/>
      <w:marBottom w:val="0"/>
      <w:divBdr>
        <w:top w:val="none" w:sz="0" w:space="0" w:color="auto"/>
        <w:left w:val="none" w:sz="0" w:space="0" w:color="auto"/>
        <w:bottom w:val="none" w:sz="0" w:space="0" w:color="auto"/>
        <w:right w:val="none" w:sz="0" w:space="0" w:color="auto"/>
      </w:divBdr>
    </w:div>
    <w:div w:id="1765304205">
      <w:bodyDiv w:val="1"/>
      <w:marLeft w:val="0"/>
      <w:marRight w:val="0"/>
      <w:marTop w:val="0"/>
      <w:marBottom w:val="0"/>
      <w:divBdr>
        <w:top w:val="none" w:sz="0" w:space="0" w:color="auto"/>
        <w:left w:val="none" w:sz="0" w:space="0" w:color="auto"/>
        <w:bottom w:val="none" w:sz="0" w:space="0" w:color="auto"/>
        <w:right w:val="none" w:sz="0" w:space="0" w:color="auto"/>
      </w:divBdr>
    </w:div>
    <w:div w:id="1778520260">
      <w:bodyDiv w:val="1"/>
      <w:marLeft w:val="0"/>
      <w:marRight w:val="0"/>
      <w:marTop w:val="0"/>
      <w:marBottom w:val="0"/>
      <w:divBdr>
        <w:top w:val="none" w:sz="0" w:space="0" w:color="auto"/>
        <w:left w:val="none" w:sz="0" w:space="0" w:color="auto"/>
        <w:bottom w:val="none" w:sz="0" w:space="0" w:color="auto"/>
        <w:right w:val="none" w:sz="0" w:space="0" w:color="auto"/>
      </w:divBdr>
    </w:div>
    <w:div w:id="1787771964">
      <w:bodyDiv w:val="1"/>
      <w:marLeft w:val="0"/>
      <w:marRight w:val="0"/>
      <w:marTop w:val="0"/>
      <w:marBottom w:val="0"/>
      <w:divBdr>
        <w:top w:val="none" w:sz="0" w:space="0" w:color="auto"/>
        <w:left w:val="none" w:sz="0" w:space="0" w:color="auto"/>
        <w:bottom w:val="none" w:sz="0" w:space="0" w:color="auto"/>
        <w:right w:val="none" w:sz="0" w:space="0" w:color="auto"/>
      </w:divBdr>
    </w:div>
    <w:div w:id="1805928088">
      <w:bodyDiv w:val="1"/>
      <w:marLeft w:val="0"/>
      <w:marRight w:val="0"/>
      <w:marTop w:val="0"/>
      <w:marBottom w:val="0"/>
      <w:divBdr>
        <w:top w:val="none" w:sz="0" w:space="0" w:color="auto"/>
        <w:left w:val="none" w:sz="0" w:space="0" w:color="auto"/>
        <w:bottom w:val="none" w:sz="0" w:space="0" w:color="auto"/>
        <w:right w:val="none" w:sz="0" w:space="0" w:color="auto"/>
      </w:divBdr>
    </w:div>
    <w:div w:id="1807892104">
      <w:bodyDiv w:val="1"/>
      <w:marLeft w:val="0"/>
      <w:marRight w:val="0"/>
      <w:marTop w:val="0"/>
      <w:marBottom w:val="0"/>
      <w:divBdr>
        <w:top w:val="none" w:sz="0" w:space="0" w:color="auto"/>
        <w:left w:val="none" w:sz="0" w:space="0" w:color="auto"/>
        <w:bottom w:val="none" w:sz="0" w:space="0" w:color="auto"/>
        <w:right w:val="none" w:sz="0" w:space="0" w:color="auto"/>
      </w:divBdr>
    </w:div>
    <w:div w:id="1815024125">
      <w:bodyDiv w:val="1"/>
      <w:marLeft w:val="0"/>
      <w:marRight w:val="0"/>
      <w:marTop w:val="0"/>
      <w:marBottom w:val="0"/>
      <w:divBdr>
        <w:top w:val="none" w:sz="0" w:space="0" w:color="auto"/>
        <w:left w:val="none" w:sz="0" w:space="0" w:color="auto"/>
        <w:bottom w:val="none" w:sz="0" w:space="0" w:color="auto"/>
        <w:right w:val="none" w:sz="0" w:space="0" w:color="auto"/>
      </w:divBdr>
    </w:div>
    <w:div w:id="1822849350">
      <w:bodyDiv w:val="1"/>
      <w:marLeft w:val="0"/>
      <w:marRight w:val="0"/>
      <w:marTop w:val="0"/>
      <w:marBottom w:val="0"/>
      <w:divBdr>
        <w:top w:val="none" w:sz="0" w:space="0" w:color="auto"/>
        <w:left w:val="none" w:sz="0" w:space="0" w:color="auto"/>
        <w:bottom w:val="none" w:sz="0" w:space="0" w:color="auto"/>
        <w:right w:val="none" w:sz="0" w:space="0" w:color="auto"/>
      </w:divBdr>
    </w:div>
    <w:div w:id="1822849966">
      <w:bodyDiv w:val="1"/>
      <w:marLeft w:val="0"/>
      <w:marRight w:val="0"/>
      <w:marTop w:val="0"/>
      <w:marBottom w:val="0"/>
      <w:divBdr>
        <w:top w:val="none" w:sz="0" w:space="0" w:color="auto"/>
        <w:left w:val="none" w:sz="0" w:space="0" w:color="auto"/>
        <w:bottom w:val="none" w:sz="0" w:space="0" w:color="auto"/>
        <w:right w:val="none" w:sz="0" w:space="0" w:color="auto"/>
      </w:divBdr>
    </w:div>
    <w:div w:id="1830249037">
      <w:bodyDiv w:val="1"/>
      <w:marLeft w:val="0"/>
      <w:marRight w:val="0"/>
      <w:marTop w:val="0"/>
      <w:marBottom w:val="0"/>
      <w:divBdr>
        <w:top w:val="none" w:sz="0" w:space="0" w:color="auto"/>
        <w:left w:val="none" w:sz="0" w:space="0" w:color="auto"/>
        <w:bottom w:val="none" w:sz="0" w:space="0" w:color="auto"/>
        <w:right w:val="none" w:sz="0" w:space="0" w:color="auto"/>
      </w:divBdr>
    </w:div>
    <w:div w:id="1836915495">
      <w:bodyDiv w:val="1"/>
      <w:marLeft w:val="0"/>
      <w:marRight w:val="0"/>
      <w:marTop w:val="0"/>
      <w:marBottom w:val="0"/>
      <w:divBdr>
        <w:top w:val="none" w:sz="0" w:space="0" w:color="auto"/>
        <w:left w:val="none" w:sz="0" w:space="0" w:color="auto"/>
        <w:bottom w:val="none" w:sz="0" w:space="0" w:color="auto"/>
        <w:right w:val="none" w:sz="0" w:space="0" w:color="auto"/>
      </w:divBdr>
    </w:div>
    <w:div w:id="1855263650">
      <w:bodyDiv w:val="1"/>
      <w:marLeft w:val="0"/>
      <w:marRight w:val="0"/>
      <w:marTop w:val="0"/>
      <w:marBottom w:val="0"/>
      <w:divBdr>
        <w:top w:val="none" w:sz="0" w:space="0" w:color="auto"/>
        <w:left w:val="none" w:sz="0" w:space="0" w:color="auto"/>
        <w:bottom w:val="none" w:sz="0" w:space="0" w:color="auto"/>
        <w:right w:val="none" w:sz="0" w:space="0" w:color="auto"/>
      </w:divBdr>
    </w:div>
    <w:div w:id="1859344845">
      <w:bodyDiv w:val="1"/>
      <w:marLeft w:val="0"/>
      <w:marRight w:val="0"/>
      <w:marTop w:val="0"/>
      <w:marBottom w:val="0"/>
      <w:divBdr>
        <w:top w:val="none" w:sz="0" w:space="0" w:color="auto"/>
        <w:left w:val="none" w:sz="0" w:space="0" w:color="auto"/>
        <w:bottom w:val="none" w:sz="0" w:space="0" w:color="auto"/>
        <w:right w:val="none" w:sz="0" w:space="0" w:color="auto"/>
      </w:divBdr>
    </w:div>
    <w:div w:id="1862736962">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886327331">
      <w:bodyDiv w:val="1"/>
      <w:marLeft w:val="0"/>
      <w:marRight w:val="0"/>
      <w:marTop w:val="0"/>
      <w:marBottom w:val="0"/>
      <w:divBdr>
        <w:top w:val="none" w:sz="0" w:space="0" w:color="auto"/>
        <w:left w:val="none" w:sz="0" w:space="0" w:color="auto"/>
        <w:bottom w:val="none" w:sz="0" w:space="0" w:color="auto"/>
        <w:right w:val="none" w:sz="0" w:space="0" w:color="auto"/>
      </w:divBdr>
    </w:div>
    <w:div w:id="1896158174">
      <w:bodyDiv w:val="1"/>
      <w:marLeft w:val="0"/>
      <w:marRight w:val="0"/>
      <w:marTop w:val="0"/>
      <w:marBottom w:val="0"/>
      <w:divBdr>
        <w:top w:val="none" w:sz="0" w:space="0" w:color="auto"/>
        <w:left w:val="none" w:sz="0" w:space="0" w:color="auto"/>
        <w:bottom w:val="none" w:sz="0" w:space="0" w:color="auto"/>
        <w:right w:val="none" w:sz="0" w:space="0" w:color="auto"/>
      </w:divBdr>
    </w:div>
    <w:div w:id="1899706085">
      <w:bodyDiv w:val="1"/>
      <w:marLeft w:val="0"/>
      <w:marRight w:val="0"/>
      <w:marTop w:val="0"/>
      <w:marBottom w:val="0"/>
      <w:divBdr>
        <w:top w:val="none" w:sz="0" w:space="0" w:color="auto"/>
        <w:left w:val="none" w:sz="0" w:space="0" w:color="auto"/>
        <w:bottom w:val="none" w:sz="0" w:space="0" w:color="auto"/>
        <w:right w:val="none" w:sz="0" w:space="0" w:color="auto"/>
      </w:divBdr>
    </w:div>
    <w:div w:id="1904680740">
      <w:bodyDiv w:val="1"/>
      <w:marLeft w:val="0"/>
      <w:marRight w:val="0"/>
      <w:marTop w:val="0"/>
      <w:marBottom w:val="0"/>
      <w:divBdr>
        <w:top w:val="none" w:sz="0" w:space="0" w:color="auto"/>
        <w:left w:val="none" w:sz="0" w:space="0" w:color="auto"/>
        <w:bottom w:val="none" w:sz="0" w:space="0" w:color="auto"/>
        <w:right w:val="none" w:sz="0" w:space="0" w:color="auto"/>
      </w:divBdr>
    </w:div>
    <w:div w:id="1910996186">
      <w:bodyDiv w:val="1"/>
      <w:marLeft w:val="0"/>
      <w:marRight w:val="0"/>
      <w:marTop w:val="0"/>
      <w:marBottom w:val="0"/>
      <w:divBdr>
        <w:top w:val="none" w:sz="0" w:space="0" w:color="auto"/>
        <w:left w:val="none" w:sz="0" w:space="0" w:color="auto"/>
        <w:bottom w:val="none" w:sz="0" w:space="0" w:color="auto"/>
        <w:right w:val="none" w:sz="0" w:space="0" w:color="auto"/>
      </w:divBdr>
    </w:div>
    <w:div w:id="1918250736">
      <w:bodyDiv w:val="1"/>
      <w:marLeft w:val="0"/>
      <w:marRight w:val="0"/>
      <w:marTop w:val="0"/>
      <w:marBottom w:val="0"/>
      <w:divBdr>
        <w:top w:val="none" w:sz="0" w:space="0" w:color="auto"/>
        <w:left w:val="none" w:sz="0" w:space="0" w:color="auto"/>
        <w:bottom w:val="none" w:sz="0" w:space="0" w:color="auto"/>
        <w:right w:val="none" w:sz="0" w:space="0" w:color="auto"/>
      </w:divBdr>
    </w:div>
    <w:div w:id="2001420609">
      <w:bodyDiv w:val="1"/>
      <w:marLeft w:val="0"/>
      <w:marRight w:val="0"/>
      <w:marTop w:val="0"/>
      <w:marBottom w:val="0"/>
      <w:divBdr>
        <w:top w:val="none" w:sz="0" w:space="0" w:color="auto"/>
        <w:left w:val="none" w:sz="0" w:space="0" w:color="auto"/>
        <w:bottom w:val="none" w:sz="0" w:space="0" w:color="auto"/>
        <w:right w:val="none" w:sz="0" w:space="0" w:color="auto"/>
      </w:divBdr>
    </w:div>
    <w:div w:id="2018312899">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34113377">
      <w:bodyDiv w:val="1"/>
      <w:marLeft w:val="0"/>
      <w:marRight w:val="0"/>
      <w:marTop w:val="0"/>
      <w:marBottom w:val="0"/>
      <w:divBdr>
        <w:top w:val="none" w:sz="0" w:space="0" w:color="auto"/>
        <w:left w:val="none" w:sz="0" w:space="0" w:color="auto"/>
        <w:bottom w:val="none" w:sz="0" w:space="0" w:color="auto"/>
        <w:right w:val="none" w:sz="0" w:space="0" w:color="auto"/>
      </w:divBdr>
    </w:div>
    <w:div w:id="2034190714">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47639221">
      <w:bodyDiv w:val="1"/>
      <w:marLeft w:val="0"/>
      <w:marRight w:val="0"/>
      <w:marTop w:val="0"/>
      <w:marBottom w:val="0"/>
      <w:divBdr>
        <w:top w:val="none" w:sz="0" w:space="0" w:color="auto"/>
        <w:left w:val="none" w:sz="0" w:space="0" w:color="auto"/>
        <w:bottom w:val="none" w:sz="0" w:space="0" w:color="auto"/>
        <w:right w:val="none" w:sz="0" w:space="0" w:color="auto"/>
      </w:divBdr>
    </w:div>
    <w:div w:id="2047948176">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 w:id="2066025815">
      <w:bodyDiv w:val="1"/>
      <w:marLeft w:val="0"/>
      <w:marRight w:val="0"/>
      <w:marTop w:val="0"/>
      <w:marBottom w:val="0"/>
      <w:divBdr>
        <w:top w:val="none" w:sz="0" w:space="0" w:color="auto"/>
        <w:left w:val="none" w:sz="0" w:space="0" w:color="auto"/>
        <w:bottom w:val="none" w:sz="0" w:space="0" w:color="auto"/>
        <w:right w:val="none" w:sz="0" w:space="0" w:color="auto"/>
      </w:divBdr>
    </w:div>
    <w:div w:id="2106343465">
      <w:bodyDiv w:val="1"/>
      <w:marLeft w:val="0"/>
      <w:marRight w:val="0"/>
      <w:marTop w:val="0"/>
      <w:marBottom w:val="0"/>
      <w:divBdr>
        <w:top w:val="none" w:sz="0" w:space="0" w:color="auto"/>
        <w:left w:val="none" w:sz="0" w:space="0" w:color="auto"/>
        <w:bottom w:val="none" w:sz="0" w:space="0" w:color="auto"/>
        <w:right w:val="none" w:sz="0" w:space="0" w:color="auto"/>
      </w:divBdr>
    </w:div>
    <w:div w:id="212711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2.emf"/><Relationship Id="rId26" Type="http://schemas.microsoft.com/office/2007/relationships/diagramDrawing" Target="diagrams/drawing1.xml"/><Relationship Id="rId39" Type="http://schemas.openxmlformats.org/officeDocument/2006/relationships/diagramLayout" Target="diagrams/layout3.xml"/><Relationship Id="rId21" Type="http://schemas.openxmlformats.org/officeDocument/2006/relationships/oleObject" Target="embeddings/oleObject1.bin"/><Relationship Id="rId34" Type="http://schemas.openxmlformats.org/officeDocument/2006/relationships/image" Target="media/image5.emf"/><Relationship Id="rId42" Type="http://schemas.microsoft.com/office/2007/relationships/diagramDrawing" Target="diagrams/drawing3.xm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microsoft.com/office/2016/09/relationships/commentsIds" Target="commentsIds.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QuickStyle" Target="diagrams/quickStyle1.xml"/><Relationship Id="rId32" Type="http://schemas.openxmlformats.org/officeDocument/2006/relationships/image" Target="media/image4.emf"/><Relationship Id="rId37" Type="http://schemas.openxmlformats.org/officeDocument/2006/relationships/oleObject" Target="embeddings/oleObject2.bin"/><Relationship Id="rId40" Type="http://schemas.openxmlformats.org/officeDocument/2006/relationships/diagramQuickStyle" Target="diagrams/quickStyle3.xml"/><Relationship Id="rId45" Type="http://schemas.openxmlformats.org/officeDocument/2006/relationships/fontTable" Target="fontTable.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diagramLayout" Target="diagrams/layout1.xml"/><Relationship Id="rId28" Type="http://schemas.openxmlformats.org/officeDocument/2006/relationships/diagramLayout" Target="diagrams/layout2.xml"/><Relationship Id="rId36" Type="http://schemas.openxmlformats.org/officeDocument/2006/relationships/image" Target="media/image6.emf"/><Relationship Id="rId10" Type="http://schemas.openxmlformats.org/officeDocument/2006/relationships/footnotes" Target="footnotes.xml"/><Relationship Id="rId19" Type="http://schemas.openxmlformats.org/officeDocument/2006/relationships/package" Target="embeddings/Microsoft_Excel_Worksheet.xlsx"/><Relationship Id="rId31" Type="http://schemas.microsoft.com/office/2007/relationships/diagramDrawing" Target="diagrams/drawing2.xm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diagramData" Target="diagrams/data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package" Target="embeddings/Microsoft_Excel_Worksheet1.xlsx"/><Relationship Id="rId43"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microsoft.com/office/2018/08/relationships/commentsExtensible" Target="commentsExtensible.xml"/><Relationship Id="rId25" Type="http://schemas.openxmlformats.org/officeDocument/2006/relationships/diagramColors" Target="diagrams/colors1.xml"/><Relationship Id="rId33" Type="http://schemas.openxmlformats.org/officeDocument/2006/relationships/package" Target="embeddings/Microsoft_Word_Document.docx"/><Relationship Id="rId38" Type="http://schemas.openxmlformats.org/officeDocument/2006/relationships/diagramData" Target="diagrams/data3.xml"/><Relationship Id="rId46" Type="http://schemas.microsoft.com/office/2011/relationships/people" Target="people.xml"/><Relationship Id="rId20" Type="http://schemas.openxmlformats.org/officeDocument/2006/relationships/image" Target="media/image3.emf"/><Relationship Id="rId41" Type="http://schemas.openxmlformats.org/officeDocument/2006/relationships/diagramColors" Target="diagrams/colors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pt>
    <dgm:pt modelId="{F4312996-DE59-42F3-BE2D-2C9CF0941401}" type="pres">
      <dgm:prSet presAssocID="{CCEAD49F-6DCD-4292-9FE7-441AFAD64B39}" presName="node" presStyleLbl="node1" presStyleIdx="0" presStyleCnt="3">
        <dgm:presLayoutVars>
          <dgm:bulletEnabled val="1"/>
        </dgm:presLayoutVars>
      </dgm:prSet>
      <dgm:spPr/>
    </dgm:pt>
    <dgm:pt modelId="{34C0E2DC-A878-4ADF-8712-4A5E44B3C49C}" type="pres">
      <dgm:prSet presAssocID="{21606DAE-5770-42A5-AAF8-FA72597A5AF8}" presName="sibTrans" presStyleLbl="sibTrans2D1" presStyleIdx="0" presStyleCnt="2"/>
      <dgm:spPr/>
    </dgm:pt>
    <dgm:pt modelId="{68FD1713-4021-4DEB-86A7-53D2E761EDBC}" type="pres">
      <dgm:prSet presAssocID="{21606DAE-5770-42A5-AAF8-FA72597A5AF8}" presName="connectorText" presStyleLbl="sibTrans2D1" presStyleIdx="0" presStyleCnt="2"/>
      <dgm:spPr/>
    </dgm:pt>
    <dgm:pt modelId="{CD73F94E-0A11-475B-BB2A-B4DEB9D56EC3}" type="pres">
      <dgm:prSet presAssocID="{C1E93FAA-71B7-400E-BAB7-8A786A43A4EC}" presName="node" presStyleLbl="node1" presStyleIdx="1" presStyleCnt="3">
        <dgm:presLayoutVars>
          <dgm:bulletEnabled val="1"/>
        </dgm:presLayoutVars>
      </dgm:prSet>
      <dgm:spPr/>
    </dgm:pt>
    <dgm:pt modelId="{45075F9F-14BE-40C8-891F-A5E80F655B62}" type="pres">
      <dgm:prSet presAssocID="{A016DA44-AE80-4E58-85B4-77CA2ACA1292}" presName="sibTrans" presStyleLbl="sibTrans2D1" presStyleIdx="1" presStyleCnt="2"/>
      <dgm:spPr/>
    </dgm:pt>
    <dgm:pt modelId="{192F59F8-06BC-45EB-9BD0-00FD368988AF}" type="pres">
      <dgm:prSet presAssocID="{A016DA44-AE80-4E58-85B4-77CA2ACA1292}" presName="connectorText" presStyleLbl="sibTrans2D1" presStyleIdx="1" presStyleCnt="2"/>
      <dgm:spPr/>
    </dgm:pt>
    <dgm:pt modelId="{EAAC59B8-96C7-4CBF-ACA4-650459BD0A18}" type="pres">
      <dgm:prSet presAssocID="{FD8B892E-DD73-49B7-87CF-A5F2017C1EBE}" presName="node" presStyleLbl="node1" presStyleIdx="2" presStyleCnt="3">
        <dgm:presLayoutVars>
          <dgm:bulletEnabled val="1"/>
        </dgm:presLayoutVars>
      </dgm:prSet>
      <dgm:spPr/>
    </dgm:pt>
  </dgm:ptLst>
  <dgm:cxnLst>
    <dgm:cxn modelId="{DB9EA307-8D8F-49FD-A147-F465AD1757D2}" srcId="{9816F7DA-A258-4CF6-8709-83EA73649C64}" destId="{FD8B892E-DD73-49B7-87CF-A5F2017C1EBE}" srcOrd="2" destOrd="0" parTransId="{ED29F795-A6CF-4F64-9B52-BDC0BAF120A3}" sibTransId="{7E31569D-7C30-4B7A-81CD-4FCF6B0A387A}"/>
    <dgm:cxn modelId="{8917A411-4452-4D53-A624-A7BCD8709FBF}" type="presOf" srcId="{21606DAE-5770-42A5-AAF8-FA72597A5AF8}" destId="{34C0E2DC-A878-4ADF-8712-4A5E44B3C49C}" srcOrd="0" destOrd="0" presId="urn:microsoft.com/office/officeart/2005/8/layout/process1"/>
    <dgm:cxn modelId="{87A9BC14-124A-4E9E-A54E-3A111D706C9E}" type="presOf" srcId="{83CF52D0-32F8-411A-9516-7D3841F6C83A}" destId="{F4312996-DE59-42F3-BE2D-2C9CF0941401}" srcOrd="0" destOrd="2"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15B4330-7F26-4DEF-8E35-F756798F7A40}" type="presOf" srcId="{980F022A-BFE6-488B-925F-C5E93DB75D63}" destId="{F4312996-DE59-42F3-BE2D-2C9CF0941401}" srcOrd="0" destOrd="1" presId="urn:microsoft.com/office/officeart/2005/8/layout/process1"/>
    <dgm:cxn modelId="{D1963961-92B3-447E-94B3-B30B24D349A2}" type="presOf" srcId="{8AE4F748-3269-4512-B3B8-EA66179ED3EF}" destId="{EAAC59B8-96C7-4CBF-ACA4-650459BD0A18}" srcOrd="0" destOrd="2"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99100B47-788B-455B-BE78-0D87C0398E36}" srcId="{FD8B892E-DD73-49B7-87CF-A5F2017C1EBE}" destId="{E8E201AB-4612-4BB9-A0FA-3E126D747958}" srcOrd="3" destOrd="0" parTransId="{CE30DE52-00E9-4191-8A68-4799BD3EF936}" sibTransId="{36EB33E1-B7D2-41D8-9217-5CE3DA5FEDDF}"/>
    <dgm:cxn modelId="{50A15A4D-C0A1-4B3B-B15D-E0A27B57FD6A}" type="presOf" srcId="{CCEAD49F-6DCD-4292-9FE7-441AFAD64B39}" destId="{F4312996-DE59-42F3-BE2D-2C9CF0941401}" srcOrd="0" destOrd="0" presId="urn:microsoft.com/office/officeart/2005/8/layout/process1"/>
    <dgm:cxn modelId="{A66FE14E-C89B-4C2A-825D-6437300B8C1B}" type="presOf" srcId="{D630A1B2-8C05-4806-8A40-250904FBAE50}" destId="{CD73F94E-0A11-475B-BB2A-B4DEB9D56EC3}" srcOrd="0" destOrd="1" presId="urn:microsoft.com/office/officeart/2005/8/layout/process1"/>
    <dgm:cxn modelId="{5908656F-AE87-4A9A-AC45-A77F5FF81D38}" type="presOf" srcId="{21606DAE-5770-42A5-AAF8-FA72597A5AF8}" destId="{68FD1713-4021-4DEB-86A7-53D2E761EDBC}" srcOrd="1" destOrd="0" presId="urn:microsoft.com/office/officeart/2005/8/layout/process1"/>
    <dgm:cxn modelId="{48801F74-4FA6-4F64-B7F5-871421A22082}" type="presOf" srcId="{D4E2EAC7-E94D-4625-ACBA-C3C24D275418}" destId="{F4312996-DE59-42F3-BE2D-2C9CF0941401}" srcOrd="0" destOrd="3"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1644548B-ABE9-4731-BD4F-A292D738B437}" srcId="{FD8B892E-DD73-49B7-87CF-A5F2017C1EBE}" destId="{5259C306-554B-428E-9CFD-875C366693BE}" srcOrd="0" destOrd="0" parTransId="{3EB8037B-95BE-4586-B020-0917E79492BE}" sibTransId="{4640409F-F557-4B76-8B5B-B59C8415F708}"/>
    <dgm:cxn modelId="{D8D4BE8F-D53F-43DA-8F00-6C6A20F3B380}" type="presOf" srcId="{C5218336-F9F9-4CAE-A9F5-636F4098660C}" destId="{CD73F94E-0A11-475B-BB2A-B4DEB9D56EC3}" srcOrd="0" destOrd="3"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00D3E89B-B417-4A80-A4AA-1EBFE1BEF903}" srcId="{C1E93FAA-71B7-400E-BAB7-8A786A43A4EC}" destId="{C5218336-F9F9-4CAE-A9F5-636F4098660C}" srcOrd="2" destOrd="0" parTransId="{71B55E95-74DD-4CF3-91EB-A39A0ADD4D83}" sibTransId="{E2AD531C-E8AB-4DE9-8FDA-B145D4733824}"/>
    <dgm:cxn modelId="{AEE0DF9D-794B-42CC-BDF8-FB780E3FE306}" type="presOf" srcId="{A016DA44-AE80-4E58-85B4-77CA2ACA1292}" destId="{45075F9F-14BE-40C8-891F-A5E80F655B62}"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3C70A3A0-CE59-42F5-A7A7-EDBA7383DAF3}" type="presOf" srcId="{5259C306-554B-428E-9CFD-875C366693BE}" destId="{EAAC59B8-96C7-4CBF-ACA4-650459BD0A18}" srcOrd="0" destOrd="1" presId="urn:microsoft.com/office/officeart/2005/8/layout/process1"/>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14F160AB-70BB-4ABE-867A-E113D9AD9669}" type="presOf" srcId="{C1E93FAA-71B7-400E-BAB7-8A786A43A4EC}" destId="{CD73F94E-0A11-475B-BB2A-B4DEB9D56EC3}"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FFE1B1B4-ABFD-4FA9-83C8-5CBCD0C8462D}" type="presOf" srcId="{E8E201AB-4612-4BB9-A0FA-3E126D747958}" destId="{EAAC59B8-96C7-4CBF-ACA4-650459BD0A18}" srcOrd="0" destOrd="4" presId="urn:microsoft.com/office/officeart/2005/8/layout/process1"/>
    <dgm:cxn modelId="{39A505BB-D61A-4634-B758-33148CCEE448}" srcId="{C1E93FAA-71B7-400E-BAB7-8A786A43A4EC}" destId="{67A7DBB6-3B17-4F65-8407-DA07BA79ED9C}" srcOrd="1" destOrd="0" parTransId="{6AAB4D5C-DC35-4073-A6C3-65E6E002C363}" sibTransId="{68BAAF61-869B-4886-B57D-0DF04355FB96}"/>
    <dgm:cxn modelId="{74BF82C9-B0E6-465F-82DF-6D0733D1C4D7}" type="presOf" srcId="{A016DA44-AE80-4E58-85B4-77CA2ACA1292}" destId="{192F59F8-06BC-45EB-9BD0-00FD368988AF}"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B007CBD9-AD3E-40EB-869F-F97874CAB07D}" srcId="{FD8B892E-DD73-49B7-87CF-A5F2017C1EBE}" destId="{C3A847DD-25B2-488A-9860-17D201B69E2F}" srcOrd="2" destOrd="0" parTransId="{EB142CFD-0D90-4FFA-BED7-294BD029C5A6}" sibTransId="{2B7F4ECC-2258-4879-B50B-52DC61B434C8}"/>
    <dgm:cxn modelId="{328F88EA-7211-4225-AB41-A744E8E97595}" type="presOf" srcId="{FD8B892E-DD73-49B7-87CF-A5F2017C1EBE}" destId="{EAAC59B8-96C7-4CBF-ACA4-650459BD0A18}" srcOrd="0" destOrd="0" presId="urn:microsoft.com/office/officeart/2005/8/layout/process1"/>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4D51E6-D35E-468C-9E7F-FB5049ED4B7D}"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31D508F3-5073-4871-8E77-AE8193D91B77}">
      <dgm:prSet phldrT="[Text]"/>
      <dgm:spPr/>
      <dgm:t>
        <a:bodyPr/>
        <a:lstStyle/>
        <a:p>
          <a:r>
            <a:rPr lang="en-US"/>
            <a:t>Claim Requisition Approved by NCGTC and Processed</a:t>
          </a:r>
        </a:p>
      </dgm:t>
    </dgm:pt>
    <dgm:pt modelId="{0A0427E7-FDEA-4A23-ABFD-4ED485D69AD0}" type="parTrans" cxnId="{DD67FDEE-2EC4-41FB-B83E-36C2566A154D}">
      <dgm:prSet/>
      <dgm:spPr/>
      <dgm:t>
        <a:bodyPr/>
        <a:lstStyle/>
        <a:p>
          <a:endParaRPr lang="en-US"/>
        </a:p>
      </dgm:t>
    </dgm:pt>
    <dgm:pt modelId="{4CA4C982-9CB2-48B1-A7CF-15B920D55E5D}" type="sibTrans" cxnId="{DD67FDEE-2EC4-41FB-B83E-36C2566A154D}">
      <dgm:prSet/>
      <dgm:spPr/>
      <dgm:t>
        <a:bodyPr/>
        <a:lstStyle/>
        <a:p>
          <a:endParaRPr lang="en-US"/>
        </a:p>
      </dgm:t>
    </dgm:pt>
    <dgm:pt modelId="{A9C9688D-9995-4444-B3A5-39D203D1E30C}">
      <dgm:prSet phldrT="[Text]"/>
      <dgm:spPr/>
      <dgm:t>
        <a:bodyPr/>
        <a:lstStyle/>
        <a:p>
          <a:r>
            <a:rPr lang="en-US"/>
            <a:t>Calculate Claims</a:t>
          </a:r>
        </a:p>
      </dgm:t>
    </dgm:pt>
    <dgm:pt modelId="{EDBD6F35-2A4F-4073-ACAD-9419001E3E2C}" type="parTrans" cxnId="{9216251D-3E52-469F-B0AB-082F2AB48575}">
      <dgm:prSet/>
      <dgm:spPr/>
      <dgm:t>
        <a:bodyPr/>
        <a:lstStyle/>
        <a:p>
          <a:endParaRPr lang="en-US"/>
        </a:p>
      </dgm:t>
    </dgm:pt>
    <dgm:pt modelId="{14527521-1D9A-4487-9D13-312A891C2CCC}" type="sibTrans" cxnId="{9216251D-3E52-469F-B0AB-082F2AB48575}">
      <dgm:prSet/>
      <dgm:spPr/>
      <dgm:t>
        <a:bodyPr/>
        <a:lstStyle/>
        <a:p>
          <a:endParaRPr lang="en-US"/>
        </a:p>
      </dgm:t>
    </dgm:pt>
    <dgm:pt modelId="{1738AAEB-6FC9-4AFF-8FDA-10919BA50915}">
      <dgm:prSet phldrT="[Text]"/>
      <dgm:spPr/>
      <dgm:t>
        <a:bodyPr/>
        <a:lstStyle/>
        <a:p>
          <a:r>
            <a:rPr lang="en-US"/>
            <a:t>Details of Claim Calculation Available to NCGTC &amp; MLI</a:t>
          </a:r>
        </a:p>
      </dgm:t>
    </dgm:pt>
    <dgm:pt modelId="{0935687E-370A-4FC9-A2C6-10793B29EA08}" type="parTrans" cxnId="{B40A0D79-868B-4005-A131-52D78FBF9BB1}">
      <dgm:prSet/>
      <dgm:spPr/>
      <dgm:t>
        <a:bodyPr/>
        <a:lstStyle/>
        <a:p>
          <a:endParaRPr lang="en-US"/>
        </a:p>
      </dgm:t>
    </dgm:pt>
    <dgm:pt modelId="{7AB69775-CA4B-4DEA-9D2A-E06D9A60473B}" type="sibTrans" cxnId="{B40A0D79-868B-4005-A131-52D78FBF9BB1}">
      <dgm:prSet/>
      <dgm:spPr/>
      <dgm:t>
        <a:bodyPr/>
        <a:lstStyle/>
        <a:p>
          <a:endParaRPr lang="en-US"/>
        </a:p>
      </dgm:t>
    </dgm:pt>
    <dgm:pt modelId="{D9BD8A2E-EBD7-43AD-A4E7-67B23E1A06F1}" type="pres">
      <dgm:prSet presAssocID="{F04D51E6-D35E-468C-9E7F-FB5049ED4B7D}" presName="diagram" presStyleCnt="0">
        <dgm:presLayoutVars>
          <dgm:dir/>
          <dgm:resizeHandles val="exact"/>
        </dgm:presLayoutVars>
      </dgm:prSet>
      <dgm:spPr/>
    </dgm:pt>
    <dgm:pt modelId="{239D14AE-39B4-4578-B267-E37833F0BB8D}" type="pres">
      <dgm:prSet presAssocID="{31D508F3-5073-4871-8E77-AE8193D91B77}" presName="node" presStyleLbl="node1" presStyleIdx="0" presStyleCnt="3">
        <dgm:presLayoutVars>
          <dgm:bulletEnabled val="1"/>
        </dgm:presLayoutVars>
      </dgm:prSet>
      <dgm:spPr/>
    </dgm:pt>
    <dgm:pt modelId="{7BB5C9DA-2DC9-48D2-A0DA-8CCFC0D16412}" type="pres">
      <dgm:prSet presAssocID="{4CA4C982-9CB2-48B1-A7CF-15B920D55E5D}" presName="sibTrans" presStyleLbl="sibTrans2D1" presStyleIdx="0" presStyleCnt="2"/>
      <dgm:spPr/>
    </dgm:pt>
    <dgm:pt modelId="{FB7B8F87-309E-412F-B66F-062279044147}" type="pres">
      <dgm:prSet presAssocID="{4CA4C982-9CB2-48B1-A7CF-15B920D55E5D}" presName="connectorText" presStyleLbl="sibTrans2D1" presStyleIdx="0" presStyleCnt="2"/>
      <dgm:spPr/>
    </dgm:pt>
    <dgm:pt modelId="{F6DE4F04-B157-49E7-B761-68A060A1DEF3}" type="pres">
      <dgm:prSet presAssocID="{A9C9688D-9995-4444-B3A5-39D203D1E30C}" presName="node" presStyleLbl="node1" presStyleIdx="1" presStyleCnt="3">
        <dgm:presLayoutVars>
          <dgm:bulletEnabled val="1"/>
        </dgm:presLayoutVars>
      </dgm:prSet>
      <dgm:spPr/>
    </dgm:pt>
    <dgm:pt modelId="{ABB47726-6A40-40E0-A70F-C020C0E83D76}" type="pres">
      <dgm:prSet presAssocID="{14527521-1D9A-4487-9D13-312A891C2CCC}" presName="sibTrans" presStyleLbl="sibTrans2D1" presStyleIdx="1" presStyleCnt="2"/>
      <dgm:spPr/>
    </dgm:pt>
    <dgm:pt modelId="{7FF16ACE-1E1A-48EB-8330-DC3EC0B7527D}" type="pres">
      <dgm:prSet presAssocID="{14527521-1D9A-4487-9D13-312A891C2CCC}" presName="connectorText" presStyleLbl="sibTrans2D1" presStyleIdx="1" presStyleCnt="2"/>
      <dgm:spPr/>
    </dgm:pt>
    <dgm:pt modelId="{8199F30F-A187-4058-BD78-583766406609}" type="pres">
      <dgm:prSet presAssocID="{1738AAEB-6FC9-4AFF-8FDA-10919BA50915}" presName="node" presStyleLbl="node1" presStyleIdx="2" presStyleCnt="3">
        <dgm:presLayoutVars>
          <dgm:bulletEnabled val="1"/>
        </dgm:presLayoutVars>
      </dgm:prSet>
      <dgm:spPr/>
    </dgm:pt>
  </dgm:ptLst>
  <dgm:cxnLst>
    <dgm:cxn modelId="{9216251D-3E52-469F-B0AB-082F2AB48575}" srcId="{F04D51E6-D35E-468C-9E7F-FB5049ED4B7D}" destId="{A9C9688D-9995-4444-B3A5-39D203D1E30C}" srcOrd="1" destOrd="0" parTransId="{EDBD6F35-2A4F-4073-ACAD-9419001E3E2C}" sibTransId="{14527521-1D9A-4487-9D13-312A891C2CCC}"/>
    <dgm:cxn modelId="{CB023E46-6C4D-471A-8737-48C16AD7EFE2}" type="presOf" srcId="{A9C9688D-9995-4444-B3A5-39D203D1E30C}" destId="{F6DE4F04-B157-49E7-B761-68A060A1DEF3}" srcOrd="0" destOrd="0" presId="urn:microsoft.com/office/officeart/2005/8/layout/process5"/>
    <dgm:cxn modelId="{D956DD53-3039-47B2-A21D-35A4B4B29B9F}" type="presOf" srcId="{31D508F3-5073-4871-8E77-AE8193D91B77}" destId="{239D14AE-39B4-4578-B267-E37833F0BB8D}" srcOrd="0" destOrd="0" presId="urn:microsoft.com/office/officeart/2005/8/layout/process5"/>
    <dgm:cxn modelId="{B40A0D79-868B-4005-A131-52D78FBF9BB1}" srcId="{F04D51E6-D35E-468C-9E7F-FB5049ED4B7D}" destId="{1738AAEB-6FC9-4AFF-8FDA-10919BA50915}" srcOrd="2" destOrd="0" parTransId="{0935687E-370A-4FC9-A2C6-10793B29EA08}" sibTransId="{7AB69775-CA4B-4DEA-9D2A-E06D9A60473B}"/>
    <dgm:cxn modelId="{7F2B6B59-AEEF-4747-8F34-E63B5F1D8DEC}" type="presOf" srcId="{F04D51E6-D35E-468C-9E7F-FB5049ED4B7D}" destId="{D9BD8A2E-EBD7-43AD-A4E7-67B23E1A06F1}" srcOrd="0" destOrd="0" presId="urn:microsoft.com/office/officeart/2005/8/layout/process5"/>
    <dgm:cxn modelId="{EB15F293-6F9D-4475-BC82-8269DE48AF47}" type="presOf" srcId="{4CA4C982-9CB2-48B1-A7CF-15B920D55E5D}" destId="{FB7B8F87-309E-412F-B66F-062279044147}" srcOrd="1" destOrd="0" presId="urn:microsoft.com/office/officeart/2005/8/layout/process5"/>
    <dgm:cxn modelId="{FE80D799-CCCC-4BA3-9C99-3334C53489C9}" type="presOf" srcId="{4CA4C982-9CB2-48B1-A7CF-15B920D55E5D}" destId="{7BB5C9DA-2DC9-48D2-A0DA-8CCFC0D16412}" srcOrd="0" destOrd="0" presId="urn:microsoft.com/office/officeart/2005/8/layout/process5"/>
    <dgm:cxn modelId="{1AC10DBC-479C-49BB-9639-7CBE209818C9}" type="presOf" srcId="{14527521-1D9A-4487-9D13-312A891C2CCC}" destId="{7FF16ACE-1E1A-48EB-8330-DC3EC0B7527D}" srcOrd="1" destOrd="0" presId="urn:microsoft.com/office/officeart/2005/8/layout/process5"/>
    <dgm:cxn modelId="{89C086D7-0704-43CC-8A0F-4FB5B63C31E4}" type="presOf" srcId="{1738AAEB-6FC9-4AFF-8FDA-10919BA50915}" destId="{8199F30F-A187-4058-BD78-583766406609}" srcOrd="0" destOrd="0" presId="urn:microsoft.com/office/officeart/2005/8/layout/process5"/>
    <dgm:cxn modelId="{DD67FDEE-2EC4-41FB-B83E-36C2566A154D}" srcId="{F04D51E6-D35E-468C-9E7F-FB5049ED4B7D}" destId="{31D508F3-5073-4871-8E77-AE8193D91B77}" srcOrd="0" destOrd="0" parTransId="{0A0427E7-FDEA-4A23-ABFD-4ED485D69AD0}" sibTransId="{4CA4C982-9CB2-48B1-A7CF-15B920D55E5D}"/>
    <dgm:cxn modelId="{D0B280F4-3410-4643-9AC6-B9D3EF126B37}" type="presOf" srcId="{14527521-1D9A-4487-9D13-312A891C2CCC}" destId="{ABB47726-6A40-40E0-A70F-C020C0E83D76}" srcOrd="0" destOrd="0" presId="urn:microsoft.com/office/officeart/2005/8/layout/process5"/>
    <dgm:cxn modelId="{C4BC02EF-A3E6-49AF-835A-2C3A7EC6E237}" type="presParOf" srcId="{D9BD8A2E-EBD7-43AD-A4E7-67B23E1A06F1}" destId="{239D14AE-39B4-4578-B267-E37833F0BB8D}" srcOrd="0" destOrd="0" presId="urn:microsoft.com/office/officeart/2005/8/layout/process5"/>
    <dgm:cxn modelId="{28648F42-A30E-403D-968D-29AEBA12B398}" type="presParOf" srcId="{D9BD8A2E-EBD7-43AD-A4E7-67B23E1A06F1}" destId="{7BB5C9DA-2DC9-48D2-A0DA-8CCFC0D16412}" srcOrd="1" destOrd="0" presId="urn:microsoft.com/office/officeart/2005/8/layout/process5"/>
    <dgm:cxn modelId="{850C1109-A32B-4257-8089-9BF680EF67EF}" type="presParOf" srcId="{7BB5C9DA-2DC9-48D2-A0DA-8CCFC0D16412}" destId="{FB7B8F87-309E-412F-B66F-062279044147}" srcOrd="0" destOrd="0" presId="urn:microsoft.com/office/officeart/2005/8/layout/process5"/>
    <dgm:cxn modelId="{20BDD193-9455-4BBA-8B2A-FF66E58E73B5}" type="presParOf" srcId="{D9BD8A2E-EBD7-43AD-A4E7-67B23E1A06F1}" destId="{F6DE4F04-B157-49E7-B761-68A060A1DEF3}" srcOrd="2" destOrd="0" presId="urn:microsoft.com/office/officeart/2005/8/layout/process5"/>
    <dgm:cxn modelId="{ECB596AD-A839-4C7F-A3D4-EC2FB71662A1}" type="presParOf" srcId="{D9BD8A2E-EBD7-43AD-A4E7-67B23E1A06F1}" destId="{ABB47726-6A40-40E0-A70F-C020C0E83D76}" srcOrd="3" destOrd="0" presId="urn:microsoft.com/office/officeart/2005/8/layout/process5"/>
    <dgm:cxn modelId="{DB30DECE-0104-4464-8342-2AC868885FE6}" type="presParOf" srcId="{ABB47726-6A40-40E0-A70F-C020C0E83D76}" destId="{7FF16ACE-1E1A-48EB-8330-DC3EC0B7527D}" srcOrd="0" destOrd="0" presId="urn:microsoft.com/office/officeart/2005/8/layout/process5"/>
    <dgm:cxn modelId="{3BC22966-226D-4590-BF6D-BC3C1C0EF0D9}" type="presParOf" srcId="{D9BD8A2E-EBD7-43AD-A4E7-67B23E1A06F1}" destId="{8199F30F-A187-4058-BD78-583766406609}" srcOrd="4" destOrd="0" presId="urn:microsoft.com/office/officeart/2005/8/layout/process5"/>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'Processed'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pt>
    <dgm:pt modelId="{F4312996-DE59-42F3-BE2D-2C9CF0941401}" type="pres">
      <dgm:prSet presAssocID="{CCEAD49F-6DCD-4292-9FE7-441AFAD64B39}" presName="node" presStyleLbl="node1" presStyleIdx="0" presStyleCnt="3">
        <dgm:presLayoutVars>
          <dgm:bulletEnabled val="1"/>
        </dgm:presLayoutVars>
      </dgm:prSet>
      <dgm:spPr/>
    </dgm:pt>
    <dgm:pt modelId="{34C0E2DC-A878-4ADF-8712-4A5E44B3C49C}" type="pres">
      <dgm:prSet presAssocID="{21606DAE-5770-42A5-AAF8-FA72597A5AF8}" presName="sibTrans" presStyleLbl="sibTrans2D1" presStyleIdx="0" presStyleCnt="2"/>
      <dgm:spPr/>
    </dgm:pt>
    <dgm:pt modelId="{68FD1713-4021-4DEB-86A7-53D2E761EDBC}" type="pres">
      <dgm:prSet presAssocID="{21606DAE-5770-42A5-AAF8-FA72597A5AF8}" presName="connectorText" presStyleLbl="sibTrans2D1" presStyleIdx="0" presStyleCnt="2"/>
      <dgm:spPr/>
    </dgm:pt>
    <dgm:pt modelId="{CD73F94E-0A11-475B-BB2A-B4DEB9D56EC3}" type="pres">
      <dgm:prSet presAssocID="{C1E93FAA-71B7-400E-BAB7-8A786A43A4EC}" presName="node" presStyleLbl="node1" presStyleIdx="1" presStyleCnt="3">
        <dgm:presLayoutVars>
          <dgm:bulletEnabled val="1"/>
        </dgm:presLayoutVars>
      </dgm:prSet>
      <dgm:spPr/>
    </dgm:pt>
    <dgm:pt modelId="{45075F9F-14BE-40C8-891F-A5E80F655B62}" type="pres">
      <dgm:prSet presAssocID="{A016DA44-AE80-4E58-85B4-77CA2ACA1292}" presName="sibTrans" presStyleLbl="sibTrans2D1" presStyleIdx="1" presStyleCnt="2"/>
      <dgm:spPr/>
    </dgm:pt>
    <dgm:pt modelId="{192F59F8-06BC-45EB-9BD0-00FD368988AF}" type="pres">
      <dgm:prSet presAssocID="{A016DA44-AE80-4E58-85B4-77CA2ACA1292}" presName="connectorText" presStyleLbl="sibTrans2D1" presStyleIdx="1" presStyleCnt="2"/>
      <dgm:spPr/>
    </dgm:pt>
    <dgm:pt modelId="{EAAC59B8-96C7-4CBF-ACA4-650459BD0A18}" type="pres">
      <dgm:prSet presAssocID="{FD8B892E-DD73-49B7-87CF-A5F2017C1EBE}" presName="node" presStyleLbl="node1" presStyleIdx="2" presStyleCnt="3">
        <dgm:presLayoutVars>
          <dgm:bulletEnabled val="1"/>
        </dgm:presLayoutVars>
      </dgm:prSet>
      <dgm:spPr/>
    </dgm:pt>
  </dgm:ptLst>
  <dgm:cxnLst>
    <dgm:cxn modelId="{2E0A4B02-D1B0-40A2-862F-009FF84A96DB}" type="presOf" srcId="{83CF52D0-32F8-411A-9516-7D3841F6C83A}" destId="{F4312996-DE59-42F3-BE2D-2C9CF0941401}" srcOrd="0" destOrd="2"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A059C11A-842A-44D7-B733-939FEF0B85C8}" srcId="{CCEAD49F-6DCD-4292-9FE7-441AFAD64B39}" destId="{D4E2EAC7-E94D-4625-ACBA-C3C24D275418}" srcOrd="2" destOrd="0" parTransId="{34EB007D-6385-403E-BC39-22E4DB0BDC06}" sibTransId="{9B160883-BEF0-4934-9A21-E99237729E08}"/>
    <dgm:cxn modelId="{9C57841F-D600-4B02-A784-7EDE62C071F3}" type="presOf" srcId="{8AE4F748-3269-4512-B3B8-EA66179ED3EF}" destId="{EAAC59B8-96C7-4CBF-ACA4-650459BD0A18}" srcOrd="0" destOrd="2" presId="urn:microsoft.com/office/officeart/2005/8/layout/process1"/>
    <dgm:cxn modelId="{2951A125-04BF-40F7-BCA6-2CF0D87CB306}" type="presOf" srcId="{CCEAD49F-6DCD-4292-9FE7-441AFAD64B39}" destId="{F4312996-DE59-42F3-BE2D-2C9CF0941401}" srcOrd="0" destOrd="0" presId="urn:microsoft.com/office/officeart/2005/8/layout/process1"/>
    <dgm:cxn modelId="{FF13363A-78FB-4E54-AE64-81A78984FD7A}" type="presOf" srcId="{FD8B892E-DD73-49B7-87CF-A5F2017C1EBE}" destId="{EAAC59B8-96C7-4CBF-ACA4-650459BD0A18}" srcOrd="0" destOrd="0" presId="urn:microsoft.com/office/officeart/2005/8/layout/process1"/>
    <dgm:cxn modelId="{EA803B5B-20EC-4AD9-8585-8E3358CC7441}" type="presOf" srcId="{21606DAE-5770-42A5-AAF8-FA72597A5AF8}" destId="{68FD1713-4021-4DEB-86A7-53D2E761EDBC}" srcOrd="1" destOrd="0" presId="urn:microsoft.com/office/officeart/2005/8/layout/process1"/>
    <dgm:cxn modelId="{C0FF1D60-B02D-47C2-BD36-2F9DC52B294C}"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89FB4463-ECA5-4010-A779-F5E68FEA05D2}"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6C9B0057-7D94-46C0-9ED5-2D628296C831}" type="presOf" srcId="{A016DA44-AE80-4E58-85B4-77CA2ACA1292}" destId="{192F59F8-06BC-45EB-9BD0-00FD368988AF}" srcOrd="1" destOrd="0" presId="urn:microsoft.com/office/officeart/2005/8/layout/process1"/>
    <dgm:cxn modelId="{E6D03777-37A9-46F0-B5C6-DCBAA8EE420D}" type="presOf" srcId="{C3A847DD-25B2-488A-9860-17D201B69E2F}" destId="{EAAC59B8-96C7-4CBF-ACA4-650459BD0A18}" srcOrd="0" destOrd="3" presId="urn:microsoft.com/office/officeart/2005/8/layout/process1"/>
    <dgm:cxn modelId="{F9F3AB7E-7D36-4AE4-9B1F-15AAC8BD7399}" type="presOf" srcId="{21606DAE-5770-42A5-AAF8-FA72597A5AF8}" destId="{34C0E2DC-A878-4ADF-8712-4A5E44B3C49C}" srcOrd="0" destOrd="0"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1644548B-ABE9-4731-BD4F-A292D738B437}" srcId="{FD8B892E-DD73-49B7-87CF-A5F2017C1EBE}" destId="{5259C306-554B-428E-9CFD-875C366693BE}" srcOrd="0" destOrd="0" parTransId="{3EB8037B-95BE-4586-B020-0917E79492BE}" sibTransId="{4640409F-F557-4B76-8B5B-B59C8415F708}"/>
    <dgm:cxn modelId="{18482A91-BE55-4D36-BE81-65F069F6BCDF}" type="presOf" srcId="{C1E93FAA-71B7-400E-BAB7-8A786A43A4EC}" destId="{CD73F94E-0A11-475B-BB2A-B4DEB9D56EC3}" srcOrd="0" destOrd="0"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00D3E89B-B417-4A80-A4AA-1EBFE1BEF903}" srcId="{C1E93FAA-71B7-400E-BAB7-8A786A43A4EC}" destId="{C5218336-F9F9-4CAE-A9F5-636F4098660C}" srcOrd="2" destOrd="0" parTransId="{71B55E95-74DD-4CF3-91EB-A39A0ADD4D83}" sibTransId="{E2AD531C-E8AB-4DE9-8FDA-B145D4733824}"/>
    <dgm:cxn modelId="{1E30B99F-41B0-442A-843A-164466641543}" srcId="{C1E93FAA-71B7-400E-BAB7-8A786A43A4EC}" destId="{D630A1B2-8C05-4806-8A40-250904FBAE50}" srcOrd="0" destOrd="0" parTransId="{508BB6D8-FE54-4188-A8B7-CCB4E310A9DF}" sibTransId="{D8BCFCA2-B6F2-4F94-A742-D0379555EB5F}"/>
    <dgm:cxn modelId="{B20FBDA4-871E-4D5E-9CB5-4A20128AB873}" srcId="{9816F7DA-A258-4CF6-8709-83EA73649C64}" destId="{C1E93FAA-71B7-400E-BAB7-8A786A43A4EC}" srcOrd="1" destOrd="0" parTransId="{B0F2587D-7082-4B1E-A579-97FFAE893177}" sibTransId="{A016DA44-AE80-4E58-85B4-77CA2ACA1292}"/>
    <dgm:cxn modelId="{3046CCAC-86E7-464B-BA33-D4A9776A03B5}" type="presOf" srcId="{9816F7DA-A258-4CF6-8709-83EA73649C64}" destId="{D6A6F12F-8E6F-418D-A7EA-DCBA61AECC20}" srcOrd="0" destOrd="0" presId="urn:microsoft.com/office/officeart/2005/8/layout/process1"/>
    <dgm:cxn modelId="{B023CDB8-DE46-4743-84E9-5995B03A7FD4}" type="presOf" srcId="{D4E2EAC7-E94D-4625-ACBA-C3C24D275418}" destId="{F4312996-DE59-42F3-BE2D-2C9CF0941401}" srcOrd="0" destOrd="3" presId="urn:microsoft.com/office/officeart/2005/8/layout/process1"/>
    <dgm:cxn modelId="{39A505BB-D61A-4634-B758-33148CCEE448}" srcId="{C1E93FAA-71B7-400E-BAB7-8A786A43A4EC}" destId="{67A7DBB6-3B17-4F65-8407-DA07BA79ED9C}" srcOrd="1" destOrd="0" parTransId="{6AAB4D5C-DC35-4073-A6C3-65E6E002C363}" sibTransId="{68BAAF61-869B-4886-B57D-0DF04355FB96}"/>
    <dgm:cxn modelId="{EA57C1CB-6C47-4E8B-9301-8A4A76A79F61}" type="presOf" srcId="{D630A1B2-8C05-4806-8A40-250904FBAE50}" destId="{CD73F94E-0A11-475B-BB2A-B4DEB9D56EC3}" srcOrd="0" destOrd="1"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B007CBD9-AD3E-40EB-869F-F97874CAB07D}" srcId="{FD8B892E-DD73-49B7-87CF-A5F2017C1EBE}" destId="{C3A847DD-25B2-488A-9860-17D201B69E2F}" srcOrd="2" destOrd="0" parTransId="{EB142CFD-0D90-4FFA-BED7-294BD029C5A6}" sibTransId="{2B7F4ECC-2258-4879-B50B-52DC61B434C8}"/>
    <dgm:cxn modelId="{C3EA30E0-E20E-46FB-9BBE-A09E7A13B09D}" type="presOf" srcId="{A016DA44-AE80-4E58-85B4-77CA2ACA1292}" destId="{45075F9F-14BE-40C8-891F-A5E80F655B62}" srcOrd="0" destOrd="0" presId="urn:microsoft.com/office/officeart/2005/8/layout/process1"/>
    <dgm:cxn modelId="{F064CAEB-47FA-4C3C-A548-B49EF4241BA5}" type="presOf" srcId="{5259C306-554B-428E-9CFD-875C366693BE}" destId="{EAAC59B8-96C7-4CBF-ACA4-650459BD0A18}" srcOrd="0" destOrd="1" presId="urn:microsoft.com/office/officeart/2005/8/layout/process1"/>
    <dgm:cxn modelId="{74DAEFF7-DA07-4A2C-A3C1-DB3D34D76CEC}" type="presOf" srcId="{67A7DBB6-3B17-4F65-8407-DA07BA79ED9C}" destId="{CD73F94E-0A11-475B-BB2A-B4DEB9D56EC3}" srcOrd="0" destOrd="2" presId="urn:microsoft.com/office/officeart/2005/8/layout/process1"/>
    <dgm:cxn modelId="{CC1762FC-D7E9-4A9E-A3B0-DBF2C9161A24}" type="presOf" srcId="{E8E201AB-4612-4BB9-A0FA-3E126D747958}" destId="{EAAC59B8-96C7-4CBF-ACA4-650459BD0A18}" srcOrd="0" destOrd="4" presId="urn:microsoft.com/office/officeart/2005/8/layout/process1"/>
    <dgm:cxn modelId="{0C56467D-EFAF-4D34-A183-1033249D85D3}" type="presParOf" srcId="{D6A6F12F-8E6F-418D-A7EA-DCBA61AECC20}" destId="{F4312996-DE59-42F3-BE2D-2C9CF0941401}" srcOrd="0" destOrd="0" presId="urn:microsoft.com/office/officeart/2005/8/layout/process1"/>
    <dgm:cxn modelId="{85323238-5572-4135-8164-329C3C2F4587}" type="presParOf" srcId="{D6A6F12F-8E6F-418D-A7EA-DCBA61AECC20}" destId="{34C0E2DC-A878-4ADF-8712-4A5E44B3C49C}" srcOrd="1" destOrd="0" presId="urn:microsoft.com/office/officeart/2005/8/layout/process1"/>
    <dgm:cxn modelId="{58E4D68C-6BAA-43BB-9C28-0E1D44D58E49}" type="presParOf" srcId="{34C0E2DC-A878-4ADF-8712-4A5E44B3C49C}" destId="{68FD1713-4021-4DEB-86A7-53D2E761EDBC}" srcOrd="0" destOrd="0" presId="urn:microsoft.com/office/officeart/2005/8/layout/process1"/>
    <dgm:cxn modelId="{36947A03-F878-46CE-9605-BD4661998C64}" type="presParOf" srcId="{D6A6F12F-8E6F-418D-A7EA-DCBA61AECC20}" destId="{CD73F94E-0A11-475B-BB2A-B4DEB9D56EC3}" srcOrd="2" destOrd="0" presId="urn:microsoft.com/office/officeart/2005/8/layout/process1"/>
    <dgm:cxn modelId="{03BDD44B-64FC-4328-865F-5C5F53F3DAC9}" type="presParOf" srcId="{D6A6F12F-8E6F-418D-A7EA-DCBA61AECC20}" destId="{45075F9F-14BE-40C8-891F-A5E80F655B62}" srcOrd="3" destOrd="0" presId="urn:microsoft.com/office/officeart/2005/8/layout/process1"/>
    <dgm:cxn modelId="{C55A66D4-72AA-48B7-ADB9-ABD6A6F4E777}" type="presParOf" srcId="{45075F9F-14BE-40C8-891F-A5E80F655B62}" destId="{192F59F8-06BC-45EB-9BD0-00FD368988AF}" srcOrd="0" destOrd="0" presId="urn:microsoft.com/office/officeart/2005/8/layout/process1"/>
    <dgm:cxn modelId="{1C6491A7-2CE8-41AB-A03F-D25E163C9969}"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9D14AE-39B4-4578-B267-E37833F0BB8D}">
      <dsp:nvSpPr>
        <dsp:cNvPr id="0" name=""/>
        <dsp:cNvSpPr/>
      </dsp:nvSpPr>
      <dsp:spPr>
        <a:xfrm>
          <a:off x="369198"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Claim Requisition Approved by NCGTC and Processed</a:t>
          </a:r>
        </a:p>
      </dsp:txBody>
      <dsp:txXfrm>
        <a:off x="390671" y="21614"/>
        <a:ext cx="1178956" cy="690195"/>
      </dsp:txXfrm>
    </dsp:sp>
    <dsp:sp modelId="{7BB5C9DA-2DC9-48D2-A0DA-8CCFC0D16412}">
      <dsp:nvSpPr>
        <dsp:cNvPr id="0" name=""/>
        <dsp:cNvSpPr/>
      </dsp:nvSpPr>
      <dsp:spPr>
        <a:xfrm>
          <a:off x="1698627" y="215196"/>
          <a:ext cx="259043" cy="303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98627" y="275802"/>
        <a:ext cx="181330" cy="181819"/>
      </dsp:txXfrm>
    </dsp:sp>
    <dsp:sp modelId="{F6DE4F04-B157-49E7-B761-68A060A1DEF3}">
      <dsp:nvSpPr>
        <dsp:cNvPr id="0" name=""/>
        <dsp:cNvSpPr/>
      </dsp:nvSpPr>
      <dsp:spPr>
        <a:xfrm>
          <a:off x="2079861"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Calculate Claims</a:t>
          </a:r>
        </a:p>
      </dsp:txBody>
      <dsp:txXfrm>
        <a:off x="2101334" y="21614"/>
        <a:ext cx="1178956" cy="690195"/>
      </dsp:txXfrm>
    </dsp:sp>
    <dsp:sp modelId="{ABB47726-6A40-40E0-A70F-C020C0E83D76}">
      <dsp:nvSpPr>
        <dsp:cNvPr id="0" name=""/>
        <dsp:cNvSpPr/>
      </dsp:nvSpPr>
      <dsp:spPr>
        <a:xfrm>
          <a:off x="3409290" y="215196"/>
          <a:ext cx="259043" cy="303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09290" y="275802"/>
        <a:ext cx="181330" cy="181819"/>
      </dsp:txXfrm>
    </dsp:sp>
    <dsp:sp modelId="{8199F30F-A187-4058-BD78-583766406609}">
      <dsp:nvSpPr>
        <dsp:cNvPr id="0" name=""/>
        <dsp:cNvSpPr/>
      </dsp:nvSpPr>
      <dsp:spPr>
        <a:xfrm>
          <a:off x="3790524"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Details of Claim Calculation Available to NCGTC &amp; MLI</a:t>
          </a:r>
        </a:p>
      </dsp:txBody>
      <dsp:txXfrm>
        <a:off x="3811997" y="21614"/>
        <a:ext cx="1178956" cy="690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'Processed'</a:t>
          </a:r>
        </a:p>
      </dsp:txBody>
      <dsp:txXfrm>
        <a:off x="4422751" y="686531"/>
        <a:ext cx="1469893" cy="15987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claims and recoveries that can be conducted on issued credit guarantee under Mudra scheme. 
Intention is to collate &amp; track functional specifications of underlying business processes for Mudra loan guarantee business and provide a firm base for further interpretations of software requirements &amp; specifications.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6A1052-0E76-448E-8FDC-A31F5DC41FF5}">
  <ds:schemaRefs>
    <ds:schemaRef ds:uri="http://schemas.openxmlformats.org/officeDocument/2006/bibliography"/>
  </ds:schemaRefs>
</ds:datastoreItem>
</file>

<file path=customXml/itemProps3.xml><?xml version="1.0" encoding="utf-8"?>
<ds:datastoreItem xmlns:ds="http://schemas.openxmlformats.org/officeDocument/2006/customXml" ds:itemID="{0B68169D-A9ED-4876-8DCA-E986ED154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eabb9-33a7-4f39-9ee7-c53b891be3bb"/>
    <ds:schemaRef ds:uri="57e2904d-03cf-4f4a-8d43-76aa56e67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B44597-3B9D-4976-8748-E437AEF1D980}">
  <ds:schemaRefs>
    <ds:schemaRef ds:uri="http://schemas.microsoft.com/office/2006/metadata/properties"/>
    <ds:schemaRef ds:uri="http://schemas.microsoft.com/office/infopath/2007/PartnerControls"/>
    <ds:schemaRef ds:uri="7b5eabb9-33a7-4f39-9ee7-c53b891be3bb"/>
    <ds:schemaRef ds:uri="57e2904d-03cf-4f4a-8d43-76aa56e67ae1"/>
  </ds:schemaRefs>
</ds:datastoreItem>
</file>

<file path=customXml/itemProps5.xml><?xml version="1.0" encoding="utf-8"?>
<ds:datastoreItem xmlns:ds="http://schemas.openxmlformats.org/officeDocument/2006/customXml" ds:itemID="{68D6A649-F049-445A-8E44-6ED44CED35C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 Document</dc:title>
  <dc:subject>Claims &amp; Recoveries</dc:subject>
  <dc:creator>Sachin Patange/Solution Architect</dc:creator>
  <keywords/>
  <dc:description/>
  <lastModifiedBy>Tanmay Dhanraj Thakur</lastModifiedBy>
  <revision>628</revision>
  <lastPrinted>2016-08-05T11:50:00.0000000Z</lastPrinted>
  <dcterms:created xsi:type="dcterms:W3CDTF">2024-08-28T09:00:00.0000000Z</dcterms:created>
  <dcterms:modified xsi:type="dcterms:W3CDTF">2025-06-24T11:08:32.7997847Z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