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16du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06D3FC10">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E15AA09">
                  <v:group id="Group 149" style="position:absolute;margin-left:0;margin-top:0;width:8in;height:95.7pt;z-index:251762688;mso-width-percent:941;mso-height-percent:121;mso-top-percent:23;mso-position-horizontal:center;mso-position-horizontal-relative:page;mso-position-vertical-relative:page;mso-width-percent:941;mso-height-percent:121;mso-top-percent:23" coordsize="73152,12161" coordorigin="" o:spid="_x0000_s1026" w14:anchorId="799F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0D799D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13B" w:rsidRDefault="0038013B"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8013B" w:rsidP="00C46B14" w:rsidRDefault="0038013B" w14:paraId="4EFCFD31" w14:textId="06841903">
                                    <w:pPr>
                                      <w:pStyle w:val="NoSpacing"/>
                                      <w:jc w:val="right"/>
                                      <w:rPr>
                                        <w:color w:val="595959" w:themeColor="text1" w:themeTint="A6"/>
                                        <w:sz w:val="20"/>
                                        <w:szCs w:val="20"/>
                                      </w:rPr>
                                    </w:pPr>
                                    <w:r w:rsidRPr="004E341B">
                                      <w:rPr>
                                        <w:color w:val="595959" w:themeColor="text1" w:themeTint="A6"/>
                                        <w:sz w:val="20"/>
                                        <w:szCs w:val="20"/>
                                      </w:rPr>
                                      <w:t>This document summarizes functional needs of credit guarantee business for new guarantee issuance &amp; their updates for Mudra loan scheme.</w:t>
                                    </w:r>
                                    <w:r>
                                      <w:rPr>
                                        <w:color w:val="595959" w:themeColor="text1" w:themeTint="A6"/>
                                        <w:sz w:val="20"/>
                                        <w:szCs w:val="20"/>
                                      </w:rPr>
                                      <w:br/>
                                    </w:r>
                                    <w:r w:rsidRPr="004E341B">
                                      <w:rPr>
                                        <w:color w:val="595959" w:themeColor="text1" w:themeTint="A6"/>
                                        <w:sz w:val="20"/>
                                        <w:szCs w:val="20"/>
                                      </w:rPr>
                                      <w:t>This scheme is a portfolio scheme. Intention is to collate &amp; track functional specifications of underlying business processes for Mudra loan guarantee business and provide a firm base for further interpretations of software requirements &amp; specifications.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B99EBC1">
                  <v:shapetype id="_x0000_t202" coordsize="21600,21600" o:spt="202" path="m,l,21600r21600,l21600,xe" w14:anchorId="1B65B769">
                    <v:stroke joinstyle="miter"/>
                    <v:path gradientshapeok="t" o:connecttype="rect"/>
                  </v:shapetype>
                  <v:shape id="Text Box 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38013B" w:rsidRDefault="0038013B" w14:paraId="7CBFD60A" w14:textId="77777777">
                          <w:pPr>
                            <w:pStyle w:val="NoSpacing"/>
                            <w:jc w:val="right"/>
                            <w:rPr>
                              <w:color w:val="5B9BD5" w:themeColor="accent1"/>
                              <w:sz w:val="28"/>
                              <w:szCs w:val="28"/>
                            </w:rPr>
                          </w:pPr>
                          <w:r>
                            <w:rPr>
                              <w:color w:val="5B9BD5" w:themeColor="accent1"/>
                              <w:sz w:val="28"/>
                              <w:szCs w:val="28"/>
                            </w:rPr>
                            <w:t>Abstract</w:t>
                          </w:r>
                        </w:p>
                        <w:sdt>
                          <w:sdtPr>
                            <w:id w:val="1673963199"/>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8013B" w:rsidP="00C46B14" w:rsidRDefault="0038013B" w14:paraId="2D9992C8" w14:textId="06841903">
                              <w:pPr>
                                <w:pStyle w:val="NoSpacing"/>
                                <w:jc w:val="right"/>
                                <w:rPr>
                                  <w:color w:val="595959" w:themeColor="text1" w:themeTint="A6"/>
                                  <w:sz w:val="20"/>
                                  <w:szCs w:val="20"/>
                                </w:rPr>
                              </w:pPr>
                              <w:r w:rsidRPr="004E341B">
                                <w:rPr>
                                  <w:color w:val="595959" w:themeColor="text1" w:themeTint="A6"/>
                                  <w:sz w:val="20"/>
                                  <w:szCs w:val="20"/>
                                </w:rPr>
                                <w:t xml:space="preserve">This document summarizes functional needs of credit guarantee business for new </w:t>
                              </w:r>
                              <w:proofErr w:type="gramStart"/>
                              <w:r w:rsidRPr="004E341B">
                                <w:rPr>
                                  <w:color w:val="595959" w:themeColor="text1" w:themeTint="A6"/>
                                  <w:sz w:val="20"/>
                                  <w:szCs w:val="20"/>
                                </w:rPr>
                                <w:t>guarantee</w:t>
                              </w:r>
                              <w:proofErr w:type="gramEnd"/>
                              <w:r w:rsidRPr="004E341B">
                                <w:rPr>
                                  <w:color w:val="595959" w:themeColor="text1" w:themeTint="A6"/>
                                  <w:sz w:val="20"/>
                                  <w:szCs w:val="20"/>
                                </w:rPr>
                                <w:t xml:space="preserve"> issuance &amp; their updates for Mudra loan scheme.</w:t>
                              </w:r>
                              <w:r>
                                <w:rPr>
                                  <w:color w:val="595959" w:themeColor="text1" w:themeTint="A6"/>
                                  <w:sz w:val="20"/>
                                  <w:szCs w:val="20"/>
                                </w:rPr>
                                <w:br/>
                              </w:r>
                              <w:r w:rsidRPr="004E341B">
                                <w:rPr>
                                  <w:color w:val="595959" w:themeColor="text1" w:themeTint="A6"/>
                                  <w:sz w:val="20"/>
                                  <w:szCs w:val="20"/>
                                </w:rPr>
                                <w:t>This scheme is a portfolio scheme. Intention is to collate &amp; track functional specifications of underlying business processes for Mudra loan guarantee business and provide a firm base for further interpretations of software requirements &amp; specifications.</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13B" w:rsidRDefault="004B021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013B">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8013B" w:rsidRDefault="0038013B" w14:paraId="01B0C5C0"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006E0BBC">
                  <v:shape id="Text Box 3"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5088EBD4">
                    <v:textbox inset="126pt,0,54pt,0">
                      <w:txbxContent>
                        <w:p w:rsidR="0038013B" w:rsidRDefault="00000000" w14:paraId="6BA47156" w14:textId="00F30603">
                          <w:pPr>
                            <w:jc w:val="right"/>
                            <w:rPr>
                              <w:color w:val="5B9BD5" w:themeColor="accent1"/>
                              <w:sz w:val="64"/>
                              <w:szCs w:val="64"/>
                            </w:rPr>
                          </w:pPr>
                          <w:sdt>
                            <w:sdtPr>
                              <w:id w:val="397311141"/>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013B">
                                <w:rPr>
                                  <w:caps/>
                                  <w:color w:val="5B9BD5" w:themeColor="accent1"/>
                                  <w:sz w:val="64"/>
                                  <w:szCs w:val="64"/>
                                </w:rPr>
                                <w:t>Business Requirement Document</w:t>
                              </w:r>
                            </w:sdtContent>
                          </w:sdt>
                        </w:p>
                        <w:sdt>
                          <w:sdtPr>
                            <w:id w:val="1768364881"/>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8013B" w:rsidRDefault="0038013B" w14:paraId="58A8EE8F"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165"/>
        <w:gridCol w:w="4770"/>
        <w:gridCol w:w="1620"/>
        <w:gridCol w:w="1795"/>
      </w:tblGrid>
      <w:tr w:rsidRPr="00AE77DB" w:rsidR="00AE1DE4" w:rsidTr="000F4DA4" w14:paraId="40F5EF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7BC8F98D" w14:textId="77777777">
            <w:pPr>
              <w:rPr>
                <w:rFonts w:eastAsia="Times New Roman"/>
                <w:b w:val="0"/>
                <w:bCs w:val="0"/>
                <w:sz w:val="20"/>
              </w:rPr>
            </w:pPr>
            <w:r w:rsidRPr="00AE77DB">
              <w:rPr>
                <w:rFonts w:eastAsia="Times New Roman"/>
                <w:b w:val="0"/>
                <w:bCs w:val="0"/>
                <w:sz w:val="20"/>
              </w:rPr>
              <w:t>Version No.</w:t>
            </w:r>
          </w:p>
        </w:tc>
        <w:tc>
          <w:tcPr>
            <w:tcW w:w="4770" w:type="dxa"/>
          </w:tcPr>
          <w:p w:rsidRPr="00AE77DB" w:rsidR="00AE1DE4" w:rsidP="009E37EE" w:rsidRDefault="00AE1DE4" w14:paraId="681A857D"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AE77DB">
              <w:rPr>
                <w:rFonts w:eastAsia="Times New Roman"/>
                <w:b w:val="0"/>
                <w:bCs w:val="0"/>
                <w:sz w:val="20"/>
              </w:rPr>
              <w:t>Remarks</w:t>
            </w:r>
          </w:p>
        </w:tc>
        <w:tc>
          <w:tcPr>
            <w:tcW w:w="1620" w:type="dxa"/>
          </w:tcPr>
          <w:p w:rsidRPr="00AE77DB" w:rsidR="00AE1DE4" w:rsidP="009E37EE" w:rsidRDefault="00AE1DE4" w14:paraId="5C800292"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AE77DB">
              <w:rPr>
                <w:rFonts w:eastAsia="Times New Roman"/>
                <w:b w:val="0"/>
                <w:bCs w:val="0"/>
                <w:sz w:val="20"/>
              </w:rPr>
              <w:t>Date</w:t>
            </w:r>
          </w:p>
        </w:tc>
        <w:tc>
          <w:tcPr>
            <w:tcW w:w="1795" w:type="dxa"/>
          </w:tcPr>
          <w:p w:rsidRPr="00AE77DB" w:rsidR="00AE1DE4" w:rsidP="009E37EE" w:rsidRDefault="00AE1DE4" w14:paraId="35EF860A"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AE77DB">
              <w:rPr>
                <w:rFonts w:eastAsia="Times New Roman"/>
                <w:b w:val="0"/>
                <w:sz w:val="20"/>
              </w:rPr>
              <w:t>Author</w:t>
            </w:r>
          </w:p>
        </w:tc>
      </w:tr>
      <w:tr w:rsidRPr="00AE77DB" w:rsidR="00AE1DE4" w:rsidTr="000F4DA4" w14:paraId="1DA12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EF08A9" w14:paraId="35FD277F" w14:textId="73CF5DC9">
            <w:pPr>
              <w:rPr>
                <w:rFonts w:eastAsia="Times New Roman"/>
                <w:b w:val="0"/>
                <w:bCs w:val="0"/>
                <w:sz w:val="20"/>
              </w:rPr>
            </w:pPr>
            <w:r>
              <w:rPr>
                <w:rFonts w:eastAsia="Times New Roman"/>
                <w:b w:val="0"/>
                <w:bCs w:val="0"/>
                <w:sz w:val="20"/>
              </w:rPr>
              <w:t>1.</w:t>
            </w:r>
            <w:r w:rsidR="006E7BA3">
              <w:rPr>
                <w:rFonts w:eastAsia="Times New Roman"/>
                <w:b w:val="0"/>
                <w:bCs w:val="0"/>
                <w:sz w:val="20"/>
              </w:rPr>
              <w:t>0</w:t>
            </w:r>
          </w:p>
        </w:tc>
        <w:tc>
          <w:tcPr>
            <w:tcW w:w="4770" w:type="dxa"/>
          </w:tcPr>
          <w:p w:rsidRPr="00AE77DB" w:rsidR="00AE1DE4" w:rsidP="009E37EE" w:rsidRDefault="00AE1DE4" w14:paraId="4BE10A6E"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Baseline</w:t>
            </w:r>
          </w:p>
        </w:tc>
        <w:tc>
          <w:tcPr>
            <w:tcW w:w="1620" w:type="dxa"/>
          </w:tcPr>
          <w:p w:rsidRPr="00AE77DB" w:rsidR="00AE1DE4" w:rsidP="009E37EE" w:rsidRDefault="00760C4B" w14:paraId="1359E8E4" w14:textId="78089B44">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18-May-2019</w:t>
            </w:r>
          </w:p>
        </w:tc>
        <w:tc>
          <w:tcPr>
            <w:tcW w:w="1795" w:type="dxa"/>
          </w:tcPr>
          <w:p w:rsidRPr="00AE77DB" w:rsidR="00AE1DE4" w:rsidP="009E37EE" w:rsidRDefault="00AE1DE4" w14:paraId="7B483EE1"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D25675" w:rsidTr="000F4DA4" w14:paraId="3A149FAA" w14:textId="77777777">
        <w:tc>
          <w:tcPr>
            <w:cnfStyle w:val="001000000000" w:firstRow="0" w:lastRow="0" w:firstColumn="1" w:lastColumn="0" w:oddVBand="0" w:evenVBand="0" w:oddHBand="0" w:evenHBand="0" w:firstRowFirstColumn="0" w:firstRowLastColumn="0" w:lastRowFirstColumn="0" w:lastRowLastColumn="0"/>
            <w:tcW w:w="1165" w:type="dxa"/>
          </w:tcPr>
          <w:p w:rsidRPr="00BF54F0" w:rsidR="00D25675" w:rsidP="00D25675" w:rsidRDefault="006E7BA3" w14:paraId="34AD1C71" w14:textId="1071CD46">
            <w:pPr>
              <w:rPr>
                <w:rFonts w:eastAsia="Times New Roman"/>
                <w:b w:val="0"/>
                <w:bCs w:val="0"/>
                <w:sz w:val="20"/>
              </w:rPr>
            </w:pPr>
            <w:r w:rsidRPr="00BF54F0">
              <w:rPr>
                <w:rFonts w:eastAsia="Times New Roman"/>
                <w:b w:val="0"/>
                <w:bCs w:val="0"/>
                <w:sz w:val="20"/>
              </w:rPr>
              <w:t>2</w:t>
            </w:r>
            <w:r w:rsidRPr="00BF54F0" w:rsidR="00D25675">
              <w:rPr>
                <w:rFonts w:eastAsia="Times New Roman"/>
                <w:b w:val="0"/>
                <w:bCs w:val="0"/>
                <w:sz w:val="20"/>
              </w:rPr>
              <w:t>.0</w:t>
            </w:r>
          </w:p>
        </w:tc>
        <w:tc>
          <w:tcPr>
            <w:tcW w:w="4770" w:type="dxa"/>
          </w:tcPr>
          <w:p w:rsidR="00D25675" w:rsidP="00D25675" w:rsidRDefault="00D25675" w14:paraId="7028DBB6" w14:textId="09CE1A7D">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Surge Enhancements</w:t>
            </w:r>
          </w:p>
        </w:tc>
        <w:tc>
          <w:tcPr>
            <w:tcW w:w="1620" w:type="dxa"/>
          </w:tcPr>
          <w:p w:rsidR="00D25675" w:rsidP="00D25675" w:rsidRDefault="00D25675" w14:paraId="6A81CBF4" w14:textId="2DDB58A6">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27-02-2024</w:t>
            </w:r>
          </w:p>
        </w:tc>
        <w:tc>
          <w:tcPr>
            <w:tcW w:w="1795" w:type="dxa"/>
          </w:tcPr>
          <w:p w:rsidR="00D25675" w:rsidP="00D25675" w:rsidRDefault="00D25675" w14:paraId="107A2CC8" w14:textId="6574C398">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Supriya Shinde-Dhuri</w:t>
            </w:r>
          </w:p>
        </w:tc>
      </w:tr>
      <w:tr w:rsidRPr="00AE77DB" w:rsidR="00BF54F0" w:rsidTr="000F4DA4" w14:paraId="33853B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BF54F0" w:rsidR="00BF54F0" w:rsidP="00D25675" w:rsidRDefault="00BF54F0" w14:paraId="2D8206B9" w14:textId="26C6C1AA">
            <w:pPr>
              <w:rPr>
                <w:rFonts w:eastAsia="Times New Roman"/>
                <w:b w:val="0"/>
                <w:bCs w:val="0"/>
                <w:sz w:val="20"/>
              </w:rPr>
            </w:pPr>
            <w:r w:rsidRPr="00BF54F0">
              <w:rPr>
                <w:rFonts w:eastAsia="Times New Roman"/>
                <w:b w:val="0"/>
                <w:bCs w:val="0"/>
                <w:sz w:val="20"/>
              </w:rPr>
              <w:t>3.0</w:t>
            </w:r>
          </w:p>
        </w:tc>
        <w:tc>
          <w:tcPr>
            <w:tcW w:w="4770" w:type="dxa"/>
          </w:tcPr>
          <w:p w:rsidR="00BF54F0" w:rsidP="00D25675" w:rsidRDefault="00BF54F0" w14:paraId="7048C4DD" w14:textId="0BE25528">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Worked on the observations shared by </w:t>
            </w:r>
            <w:r w:rsidR="00656915">
              <w:rPr>
                <w:rFonts w:eastAsia="Times New Roman"/>
                <w:sz w:val="20"/>
              </w:rPr>
              <w:t>Divya</w:t>
            </w:r>
            <w:r>
              <w:rPr>
                <w:rFonts w:eastAsia="Times New Roman"/>
                <w:sz w:val="20"/>
              </w:rPr>
              <w:t xml:space="preserve"> Mam</w:t>
            </w:r>
          </w:p>
        </w:tc>
        <w:tc>
          <w:tcPr>
            <w:tcW w:w="1620" w:type="dxa"/>
          </w:tcPr>
          <w:p w:rsidR="00BF54F0" w:rsidP="00D25675" w:rsidRDefault="00BF54F0" w14:paraId="32B55470" w14:textId="2512ED2C">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28-02-2024</w:t>
            </w:r>
          </w:p>
        </w:tc>
        <w:tc>
          <w:tcPr>
            <w:tcW w:w="1795" w:type="dxa"/>
          </w:tcPr>
          <w:p w:rsidR="00BF54F0" w:rsidP="00D25675" w:rsidRDefault="00BF54F0" w14:paraId="717513CB" w14:textId="1FDB1E38">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Deepti Pujari</w:t>
            </w:r>
            <w:r w:rsidR="008E1C5D">
              <w:rPr>
                <w:rFonts w:eastAsia="Times New Roman"/>
                <w:sz w:val="20"/>
              </w:rPr>
              <w:t xml:space="preserve"> &amp; </w:t>
            </w:r>
            <w:r w:rsidR="00FE0FC7">
              <w:rPr>
                <w:rFonts w:eastAsia="Times New Roman"/>
                <w:sz w:val="20"/>
              </w:rPr>
              <w:t>Supriya Shinde</w:t>
            </w:r>
          </w:p>
        </w:tc>
      </w:tr>
      <w:tr w:rsidRPr="00AE77DB" w:rsidR="00656915" w:rsidTr="000F4DA4" w14:paraId="7296830F" w14:textId="77777777">
        <w:tc>
          <w:tcPr>
            <w:cnfStyle w:val="001000000000" w:firstRow="0" w:lastRow="0" w:firstColumn="1" w:lastColumn="0" w:oddVBand="0" w:evenVBand="0" w:oddHBand="0" w:evenHBand="0" w:firstRowFirstColumn="0" w:firstRowLastColumn="0" w:lastRowFirstColumn="0" w:lastRowLastColumn="0"/>
            <w:tcW w:w="1165" w:type="dxa"/>
          </w:tcPr>
          <w:p w:rsidRPr="00BF54F0" w:rsidR="00656915" w:rsidP="00656915" w:rsidRDefault="00656915" w14:paraId="03A047F8" w14:textId="5479205B">
            <w:pPr>
              <w:rPr>
                <w:rFonts w:eastAsia="Times New Roman"/>
                <w:sz w:val="20"/>
              </w:rPr>
            </w:pPr>
            <w:r w:rsidRPr="00196E49">
              <w:rPr>
                <w:rFonts w:eastAsia="Times New Roman"/>
                <w:b w:val="0"/>
                <w:bCs w:val="0"/>
                <w:sz w:val="20"/>
              </w:rPr>
              <w:t>4.0</w:t>
            </w:r>
          </w:p>
        </w:tc>
        <w:tc>
          <w:tcPr>
            <w:tcW w:w="4770" w:type="dxa"/>
          </w:tcPr>
          <w:p w:rsidR="00656915" w:rsidP="00656915" w:rsidRDefault="00656915" w14:paraId="36F5B90E" w14:textId="7A0FA170">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Worked on the observations shared by Divya Mam</w:t>
            </w:r>
          </w:p>
        </w:tc>
        <w:tc>
          <w:tcPr>
            <w:tcW w:w="1620" w:type="dxa"/>
          </w:tcPr>
          <w:p w:rsidR="00656915" w:rsidP="00656915" w:rsidRDefault="00656915" w14:paraId="0BC91E43" w14:textId="7824CD01">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29-02-2024</w:t>
            </w:r>
          </w:p>
        </w:tc>
        <w:tc>
          <w:tcPr>
            <w:tcW w:w="1795" w:type="dxa"/>
          </w:tcPr>
          <w:p w:rsidR="00656915" w:rsidP="00656915" w:rsidRDefault="00656915" w14:paraId="3D9AB174" w14:textId="4E3C7513">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Deepti Pujari &amp; Supriya Shinde</w:t>
            </w:r>
          </w:p>
        </w:tc>
      </w:tr>
    </w:tbl>
    <w:p w:rsidR="006C383E" w:rsidP="0085005D" w:rsidRDefault="006C383E" w14:paraId="3B1CFF8C" w14:textId="38D8C326">
      <w:pPr>
        <w:rPr>
          <w:rFonts w:eastAsia="Times New Roman"/>
        </w:rPr>
      </w:pPr>
    </w:p>
    <w:p w:rsidR="008E7CCE" w:rsidP="0085005D" w:rsidRDefault="008E7CCE" w14:paraId="137E0329" w14:textId="1B5AC938">
      <w:pPr>
        <w:rPr>
          <w:rFonts w:eastAsia="Times New Roman"/>
        </w:rPr>
      </w:pPr>
    </w:p>
    <w:p w:rsidR="008E7CCE" w:rsidP="0085005D" w:rsidRDefault="008E7CCE" w14:paraId="1DC0B0F3" w14:textId="3426E354">
      <w:pPr>
        <w:rPr>
          <w:rFonts w:eastAsia="Times New Roman"/>
        </w:rPr>
      </w:pPr>
    </w:p>
    <w:p w:rsidR="008E7CCE" w:rsidP="0085005D" w:rsidRDefault="008E7CCE" w14:paraId="55C201B8" w14:textId="77777777">
      <w:pPr>
        <w:rPr>
          <w:rFonts w:eastAsia="Times New Roman"/>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AE1DE4" w:rsidTr="009E37EE" w14:paraId="2DD44E89" w14:textId="77777777">
        <w:trPr>
          <w:trHeight w:val="185"/>
        </w:trPr>
        <w:tc>
          <w:tcPr>
            <w:tcW w:w="1389" w:type="dxa"/>
          </w:tcPr>
          <w:p w:rsidRPr="0085005D" w:rsidR="00AE1DE4" w:rsidP="009E37EE" w:rsidRDefault="00AE1DE4" w14:paraId="0B4FC146" w14:textId="77777777">
            <w:pPr>
              <w:rPr>
                <w:rFonts w:eastAsia="Times New Roman"/>
                <w:b/>
                <w:bCs/>
              </w:rPr>
            </w:pPr>
            <w:r>
              <w:rPr>
                <w:rFonts w:eastAsia="Times New Roman"/>
                <w:b/>
                <w:bCs/>
              </w:rPr>
              <w:t>Signature</w:t>
            </w:r>
          </w:p>
        </w:tc>
        <w:tc>
          <w:tcPr>
            <w:tcW w:w="292" w:type="dxa"/>
          </w:tcPr>
          <w:p w:rsidRPr="00B65D9D" w:rsidR="00AE1DE4" w:rsidP="009E37EE" w:rsidRDefault="00AE1DE4" w14:paraId="0DB66297" w14:textId="77777777">
            <w:pPr>
              <w:rPr>
                <w:rFonts w:eastAsia="Times New Roman"/>
                <w:bCs/>
              </w:rPr>
            </w:pPr>
            <w:r w:rsidRPr="00B65D9D">
              <w:rPr>
                <w:rFonts w:eastAsia="Times New Roman"/>
                <w:bCs/>
              </w:rPr>
              <w:t>:</w:t>
            </w:r>
          </w:p>
        </w:tc>
        <w:tc>
          <w:tcPr>
            <w:tcW w:w="3159" w:type="dxa"/>
          </w:tcPr>
          <w:p w:rsidRPr="0085005D" w:rsidR="00AE1DE4" w:rsidP="009E37EE" w:rsidRDefault="00AE1DE4" w14:paraId="28F0EB43" w14:textId="77777777">
            <w:pPr>
              <w:rPr>
                <w:rFonts w:eastAsia="Times New Roman"/>
                <w:b/>
                <w:bCs/>
              </w:rPr>
            </w:pPr>
          </w:p>
        </w:tc>
        <w:tc>
          <w:tcPr>
            <w:tcW w:w="236" w:type="dxa"/>
          </w:tcPr>
          <w:p w:rsidRPr="0085005D" w:rsidR="00AE1DE4" w:rsidP="009E37EE" w:rsidRDefault="00AE1DE4" w14:paraId="3D7E29DB" w14:textId="77777777">
            <w:pPr>
              <w:rPr>
                <w:rFonts w:eastAsia="Times New Roman"/>
                <w:b/>
                <w:bCs/>
              </w:rPr>
            </w:pPr>
          </w:p>
        </w:tc>
        <w:tc>
          <w:tcPr>
            <w:tcW w:w="1459" w:type="dxa"/>
          </w:tcPr>
          <w:p w:rsidRPr="0085005D" w:rsidR="00AE1DE4" w:rsidP="009E37EE" w:rsidRDefault="00AE1DE4" w14:paraId="2C187919" w14:textId="77777777">
            <w:pPr>
              <w:rPr>
                <w:rFonts w:eastAsia="Times New Roman"/>
                <w:b/>
                <w:bCs/>
              </w:rPr>
            </w:pPr>
            <w:r>
              <w:rPr>
                <w:rFonts w:eastAsia="Times New Roman"/>
                <w:b/>
                <w:bCs/>
              </w:rPr>
              <w:t>Signature</w:t>
            </w:r>
          </w:p>
        </w:tc>
        <w:tc>
          <w:tcPr>
            <w:tcW w:w="292" w:type="dxa"/>
          </w:tcPr>
          <w:p w:rsidRPr="0085005D" w:rsidR="00AE1DE4" w:rsidP="009E37EE" w:rsidRDefault="00AE1DE4" w14:paraId="41EA72F2" w14:textId="77777777">
            <w:pPr>
              <w:rPr>
                <w:rFonts w:eastAsia="Times New Roman"/>
                <w:b/>
                <w:bCs/>
              </w:rPr>
            </w:pPr>
            <w:r w:rsidRPr="00B65D9D">
              <w:rPr>
                <w:rFonts w:eastAsia="Times New Roman"/>
                <w:bCs/>
              </w:rPr>
              <w:t>:</w:t>
            </w:r>
          </w:p>
        </w:tc>
        <w:tc>
          <w:tcPr>
            <w:tcW w:w="3413" w:type="dxa"/>
          </w:tcPr>
          <w:p w:rsidRPr="0085005D" w:rsidR="00AE1DE4" w:rsidP="009E37EE" w:rsidRDefault="00AE1DE4" w14:paraId="5A4896F6" w14:textId="77777777">
            <w:pPr>
              <w:rPr>
                <w:rFonts w:eastAsia="Times New Roman"/>
                <w:b/>
                <w:bCs/>
              </w:rPr>
            </w:pPr>
          </w:p>
        </w:tc>
      </w:tr>
      <w:tr w:rsidRPr="0085005D" w:rsidR="00AE1DE4" w:rsidTr="009E37EE" w14:paraId="62795A92" w14:textId="77777777">
        <w:trPr>
          <w:trHeight w:val="185"/>
        </w:trPr>
        <w:tc>
          <w:tcPr>
            <w:tcW w:w="1389" w:type="dxa"/>
          </w:tcPr>
          <w:p w:rsidR="00AE1DE4" w:rsidP="009E37EE" w:rsidRDefault="00AE1DE4" w14:paraId="44D59837" w14:textId="77777777">
            <w:pPr>
              <w:rPr>
                <w:rFonts w:eastAsia="Times New Roman"/>
                <w:b/>
                <w:bCs/>
              </w:rPr>
            </w:pPr>
          </w:p>
        </w:tc>
        <w:tc>
          <w:tcPr>
            <w:tcW w:w="292" w:type="dxa"/>
          </w:tcPr>
          <w:p w:rsidRPr="00B65D9D" w:rsidR="00AE1DE4" w:rsidP="009E37EE" w:rsidRDefault="00AE1DE4" w14:paraId="513D4388" w14:textId="77777777">
            <w:pPr>
              <w:rPr>
                <w:rFonts w:eastAsia="Times New Roman"/>
                <w:bCs/>
              </w:rPr>
            </w:pPr>
          </w:p>
        </w:tc>
        <w:tc>
          <w:tcPr>
            <w:tcW w:w="3159" w:type="dxa"/>
          </w:tcPr>
          <w:p w:rsidRPr="0085005D" w:rsidR="00AE1DE4" w:rsidP="009E37EE" w:rsidRDefault="00AE1DE4" w14:paraId="3654922C" w14:textId="77777777">
            <w:pPr>
              <w:rPr>
                <w:rFonts w:eastAsia="Times New Roman"/>
                <w:b/>
                <w:bCs/>
              </w:rPr>
            </w:pPr>
          </w:p>
        </w:tc>
        <w:tc>
          <w:tcPr>
            <w:tcW w:w="236" w:type="dxa"/>
          </w:tcPr>
          <w:p w:rsidRPr="0085005D" w:rsidR="00AE1DE4" w:rsidP="009E37EE" w:rsidRDefault="00AE1DE4" w14:paraId="65786CB0" w14:textId="77777777">
            <w:pPr>
              <w:rPr>
                <w:rFonts w:eastAsia="Times New Roman"/>
                <w:b/>
                <w:bCs/>
              </w:rPr>
            </w:pPr>
          </w:p>
        </w:tc>
        <w:tc>
          <w:tcPr>
            <w:tcW w:w="1459" w:type="dxa"/>
          </w:tcPr>
          <w:p w:rsidR="00AE1DE4" w:rsidP="009E37EE" w:rsidRDefault="00AE1DE4" w14:paraId="57EE7972" w14:textId="77777777">
            <w:pPr>
              <w:rPr>
                <w:rFonts w:eastAsia="Times New Roman"/>
                <w:b/>
                <w:bCs/>
              </w:rPr>
            </w:pPr>
          </w:p>
        </w:tc>
        <w:tc>
          <w:tcPr>
            <w:tcW w:w="292" w:type="dxa"/>
          </w:tcPr>
          <w:p w:rsidRPr="00B65D9D" w:rsidR="00AE1DE4" w:rsidP="009E37EE" w:rsidRDefault="00AE1DE4" w14:paraId="72B5FEA0" w14:textId="77777777">
            <w:pPr>
              <w:rPr>
                <w:rFonts w:eastAsia="Times New Roman"/>
                <w:bCs/>
              </w:rPr>
            </w:pPr>
          </w:p>
        </w:tc>
        <w:tc>
          <w:tcPr>
            <w:tcW w:w="3413" w:type="dxa"/>
          </w:tcPr>
          <w:p w:rsidRPr="0085005D" w:rsidR="00AE1DE4" w:rsidP="009E37EE" w:rsidRDefault="00AE1DE4" w14:paraId="4AF635C3" w14:textId="77777777">
            <w:pPr>
              <w:rPr>
                <w:rFonts w:eastAsia="Times New Roman"/>
                <w:b/>
                <w:bCs/>
              </w:rPr>
            </w:pPr>
          </w:p>
        </w:tc>
      </w:tr>
      <w:tr w:rsidRPr="0085005D" w:rsidR="00AE1DE4" w:rsidTr="009E37EE" w14:paraId="25D3CA42" w14:textId="77777777">
        <w:trPr>
          <w:trHeight w:val="185"/>
        </w:trPr>
        <w:tc>
          <w:tcPr>
            <w:tcW w:w="1389" w:type="dxa"/>
          </w:tcPr>
          <w:p w:rsidR="00AE1DE4" w:rsidP="009E37EE" w:rsidRDefault="00AE1DE4" w14:paraId="64947FFC" w14:textId="77777777">
            <w:pPr>
              <w:rPr>
                <w:rFonts w:eastAsia="Times New Roman"/>
                <w:b/>
                <w:bCs/>
              </w:rPr>
            </w:pPr>
          </w:p>
        </w:tc>
        <w:tc>
          <w:tcPr>
            <w:tcW w:w="292" w:type="dxa"/>
          </w:tcPr>
          <w:p w:rsidRPr="00B65D9D" w:rsidR="00AE1DE4" w:rsidP="009E37EE" w:rsidRDefault="00AE1DE4" w14:paraId="2FFEC46F" w14:textId="77777777">
            <w:pPr>
              <w:rPr>
                <w:rFonts w:eastAsia="Times New Roman"/>
                <w:bCs/>
              </w:rPr>
            </w:pPr>
          </w:p>
        </w:tc>
        <w:tc>
          <w:tcPr>
            <w:tcW w:w="3159" w:type="dxa"/>
          </w:tcPr>
          <w:p w:rsidRPr="0085005D" w:rsidR="00AE1DE4" w:rsidP="009E37EE" w:rsidRDefault="00AE1DE4" w14:paraId="5BC2A0A7" w14:textId="77777777">
            <w:pPr>
              <w:rPr>
                <w:rFonts w:eastAsia="Times New Roman"/>
                <w:b/>
                <w:bCs/>
              </w:rPr>
            </w:pPr>
          </w:p>
        </w:tc>
        <w:tc>
          <w:tcPr>
            <w:tcW w:w="236" w:type="dxa"/>
          </w:tcPr>
          <w:p w:rsidRPr="0085005D" w:rsidR="00AE1DE4" w:rsidP="009E37EE" w:rsidRDefault="00AE1DE4" w14:paraId="549A07B3" w14:textId="77777777">
            <w:pPr>
              <w:rPr>
                <w:rFonts w:eastAsia="Times New Roman"/>
                <w:b/>
                <w:bCs/>
              </w:rPr>
            </w:pPr>
          </w:p>
        </w:tc>
        <w:tc>
          <w:tcPr>
            <w:tcW w:w="1459" w:type="dxa"/>
          </w:tcPr>
          <w:p w:rsidR="00AE1DE4" w:rsidP="009E37EE" w:rsidRDefault="00AE1DE4" w14:paraId="3426407C" w14:textId="77777777">
            <w:pPr>
              <w:rPr>
                <w:rFonts w:eastAsia="Times New Roman"/>
                <w:b/>
                <w:bCs/>
              </w:rPr>
            </w:pPr>
          </w:p>
        </w:tc>
        <w:tc>
          <w:tcPr>
            <w:tcW w:w="292" w:type="dxa"/>
          </w:tcPr>
          <w:p w:rsidRPr="00B65D9D" w:rsidR="00AE1DE4" w:rsidP="009E37EE" w:rsidRDefault="00AE1DE4" w14:paraId="3A84A273" w14:textId="77777777">
            <w:pPr>
              <w:rPr>
                <w:rFonts w:eastAsia="Times New Roman"/>
                <w:bCs/>
              </w:rPr>
            </w:pPr>
          </w:p>
        </w:tc>
        <w:tc>
          <w:tcPr>
            <w:tcW w:w="3413" w:type="dxa"/>
          </w:tcPr>
          <w:p w:rsidRPr="0085005D" w:rsidR="00AE1DE4" w:rsidP="009E37EE" w:rsidRDefault="00AE1DE4" w14:paraId="0D58E19C" w14:textId="77777777">
            <w:pPr>
              <w:rPr>
                <w:rFonts w:eastAsia="Times New Roman"/>
                <w:b/>
                <w:bCs/>
              </w:rPr>
            </w:pPr>
          </w:p>
        </w:tc>
      </w:tr>
      <w:tr w:rsidRPr="0085005D" w:rsidR="00AE1DE4" w:rsidTr="009E37EE" w14:paraId="7F8CC7EB" w14:textId="77777777">
        <w:trPr>
          <w:trHeight w:val="185"/>
        </w:trPr>
        <w:tc>
          <w:tcPr>
            <w:tcW w:w="1389" w:type="dxa"/>
          </w:tcPr>
          <w:p w:rsidR="00AE1DE4" w:rsidP="009E37EE" w:rsidRDefault="00AE1DE4" w14:paraId="4902FC60" w14:textId="77777777">
            <w:pPr>
              <w:rPr>
                <w:rFonts w:eastAsia="Times New Roman"/>
                <w:b/>
                <w:bCs/>
              </w:rPr>
            </w:pPr>
          </w:p>
        </w:tc>
        <w:tc>
          <w:tcPr>
            <w:tcW w:w="292" w:type="dxa"/>
          </w:tcPr>
          <w:p w:rsidRPr="00B65D9D" w:rsidR="00AE1DE4" w:rsidP="009E37EE" w:rsidRDefault="00AE1DE4" w14:paraId="1298C3C6" w14:textId="77777777">
            <w:pPr>
              <w:rPr>
                <w:rFonts w:eastAsia="Times New Roman"/>
                <w:bCs/>
              </w:rPr>
            </w:pPr>
          </w:p>
        </w:tc>
        <w:tc>
          <w:tcPr>
            <w:tcW w:w="3159" w:type="dxa"/>
          </w:tcPr>
          <w:p w:rsidRPr="0085005D" w:rsidR="00AE1DE4" w:rsidP="009E37EE" w:rsidRDefault="00AE1DE4" w14:paraId="099B2EB1" w14:textId="77777777">
            <w:pPr>
              <w:rPr>
                <w:rFonts w:eastAsia="Times New Roman"/>
                <w:b/>
                <w:bCs/>
              </w:rPr>
            </w:pPr>
          </w:p>
        </w:tc>
        <w:tc>
          <w:tcPr>
            <w:tcW w:w="236" w:type="dxa"/>
          </w:tcPr>
          <w:p w:rsidRPr="0085005D" w:rsidR="00AE1DE4" w:rsidP="009E37EE" w:rsidRDefault="00AE1DE4" w14:paraId="215AF2C7" w14:textId="77777777">
            <w:pPr>
              <w:rPr>
                <w:rFonts w:eastAsia="Times New Roman"/>
                <w:b/>
                <w:bCs/>
              </w:rPr>
            </w:pPr>
          </w:p>
        </w:tc>
        <w:tc>
          <w:tcPr>
            <w:tcW w:w="1459" w:type="dxa"/>
          </w:tcPr>
          <w:p w:rsidR="00AE1DE4" w:rsidP="009E37EE" w:rsidRDefault="00AE1DE4" w14:paraId="392071CB" w14:textId="77777777">
            <w:pPr>
              <w:rPr>
                <w:rFonts w:eastAsia="Times New Roman"/>
                <w:b/>
                <w:bCs/>
              </w:rPr>
            </w:pPr>
          </w:p>
        </w:tc>
        <w:tc>
          <w:tcPr>
            <w:tcW w:w="292" w:type="dxa"/>
          </w:tcPr>
          <w:p w:rsidRPr="00B65D9D" w:rsidR="00AE1DE4" w:rsidP="009E37EE" w:rsidRDefault="00AE1DE4" w14:paraId="2CBA46BF" w14:textId="77777777">
            <w:pPr>
              <w:rPr>
                <w:rFonts w:eastAsia="Times New Roman"/>
                <w:bCs/>
              </w:rPr>
            </w:pPr>
          </w:p>
        </w:tc>
        <w:tc>
          <w:tcPr>
            <w:tcW w:w="3413" w:type="dxa"/>
          </w:tcPr>
          <w:p w:rsidRPr="0085005D" w:rsidR="00AE1DE4" w:rsidP="009E37EE" w:rsidRDefault="00AE1DE4" w14:paraId="0138EA9A" w14:textId="77777777">
            <w:pPr>
              <w:rPr>
                <w:rFonts w:eastAsia="Times New Roman"/>
                <w:b/>
                <w:bCs/>
              </w:rPr>
            </w:pPr>
          </w:p>
        </w:tc>
      </w:tr>
      <w:tr w:rsidRPr="0085005D" w:rsidR="00AE1DE4" w:rsidTr="009E37EE" w14:paraId="2D51150C" w14:textId="77777777">
        <w:trPr>
          <w:trHeight w:val="185"/>
        </w:trPr>
        <w:tc>
          <w:tcPr>
            <w:tcW w:w="1389" w:type="dxa"/>
          </w:tcPr>
          <w:p w:rsidR="00AE1DE4" w:rsidP="009E37EE" w:rsidRDefault="00AE1DE4" w14:paraId="56DE887E" w14:textId="77777777">
            <w:pPr>
              <w:rPr>
                <w:rFonts w:eastAsia="Times New Roman"/>
                <w:b/>
                <w:bCs/>
              </w:rPr>
            </w:pPr>
            <w:r>
              <w:rPr>
                <w:rFonts w:eastAsia="Times New Roman"/>
                <w:b/>
                <w:bCs/>
              </w:rPr>
              <w:t>Date</w:t>
            </w:r>
          </w:p>
        </w:tc>
        <w:tc>
          <w:tcPr>
            <w:tcW w:w="292" w:type="dxa"/>
          </w:tcPr>
          <w:p w:rsidRPr="00B65D9D" w:rsidR="00AE1DE4" w:rsidP="009E37EE" w:rsidRDefault="00AE1DE4" w14:paraId="32273466" w14:textId="77777777">
            <w:pPr>
              <w:rPr>
                <w:rFonts w:eastAsia="Times New Roman"/>
                <w:bCs/>
              </w:rPr>
            </w:pPr>
            <w:r w:rsidRPr="00B65D9D">
              <w:rPr>
                <w:rFonts w:eastAsia="Times New Roman"/>
                <w:bCs/>
              </w:rPr>
              <w:t>:</w:t>
            </w:r>
          </w:p>
        </w:tc>
        <w:tc>
          <w:tcPr>
            <w:tcW w:w="3159" w:type="dxa"/>
          </w:tcPr>
          <w:p w:rsidRPr="004130C9" w:rsidR="00AE1DE4" w:rsidP="009E37EE" w:rsidRDefault="00AE1DE4" w14:paraId="2511F2BD" w14:textId="4ABD9512">
            <w:pPr>
              <w:rPr>
                <w:rFonts w:eastAsia="Times New Roman"/>
                <w:bCs/>
              </w:rPr>
            </w:pPr>
          </w:p>
        </w:tc>
        <w:tc>
          <w:tcPr>
            <w:tcW w:w="236" w:type="dxa"/>
          </w:tcPr>
          <w:p w:rsidRPr="0085005D" w:rsidR="00AE1DE4" w:rsidP="009E37EE" w:rsidRDefault="00AE1DE4" w14:paraId="3C9A13A7" w14:textId="77777777">
            <w:pPr>
              <w:rPr>
                <w:rFonts w:eastAsia="Times New Roman"/>
                <w:b/>
                <w:bCs/>
              </w:rPr>
            </w:pPr>
          </w:p>
        </w:tc>
        <w:tc>
          <w:tcPr>
            <w:tcW w:w="1459" w:type="dxa"/>
          </w:tcPr>
          <w:p w:rsidRPr="0085005D" w:rsidR="00AE1DE4" w:rsidP="009E37EE" w:rsidRDefault="00AE1DE4" w14:paraId="7DF0C315" w14:textId="77777777">
            <w:pPr>
              <w:rPr>
                <w:rFonts w:eastAsia="Times New Roman"/>
                <w:b/>
                <w:bCs/>
              </w:rPr>
            </w:pPr>
            <w:r>
              <w:rPr>
                <w:rFonts w:eastAsia="Times New Roman"/>
                <w:b/>
                <w:bCs/>
              </w:rPr>
              <w:t>Date</w:t>
            </w:r>
          </w:p>
        </w:tc>
        <w:tc>
          <w:tcPr>
            <w:tcW w:w="292" w:type="dxa"/>
          </w:tcPr>
          <w:p w:rsidRPr="0085005D" w:rsidR="00AE1DE4" w:rsidP="009E37EE" w:rsidRDefault="00AE1DE4" w14:paraId="1878FF88" w14:textId="77777777">
            <w:pPr>
              <w:rPr>
                <w:rFonts w:eastAsia="Times New Roman"/>
                <w:b/>
                <w:bCs/>
              </w:rPr>
            </w:pPr>
            <w:r w:rsidRPr="00B65D9D">
              <w:rPr>
                <w:rFonts w:eastAsia="Times New Roman"/>
                <w:bCs/>
              </w:rPr>
              <w:t>:</w:t>
            </w:r>
          </w:p>
        </w:tc>
        <w:tc>
          <w:tcPr>
            <w:tcW w:w="3413" w:type="dxa"/>
          </w:tcPr>
          <w:p w:rsidRPr="0085005D" w:rsidR="00AE1DE4" w:rsidP="009E37EE" w:rsidRDefault="00AE1DE4" w14:paraId="74EFC478" w14:textId="748C5429">
            <w:pPr>
              <w:rPr>
                <w:rFonts w:eastAsia="Times New Roman"/>
                <w:b/>
                <w:bCs/>
              </w:rPr>
            </w:pPr>
          </w:p>
        </w:tc>
      </w:tr>
      <w:tr w:rsidR="004A1F00" w:rsidTr="009E37EE" w14:paraId="5CECD7BE" w14:textId="77777777">
        <w:trPr>
          <w:trHeight w:val="185"/>
        </w:trPr>
        <w:tc>
          <w:tcPr>
            <w:tcW w:w="1389" w:type="dxa"/>
          </w:tcPr>
          <w:p w:rsidR="004A1F00" w:rsidP="004A1F00" w:rsidRDefault="004A1F00" w14:paraId="1AA1451A" w14:textId="77777777">
            <w:pPr>
              <w:rPr>
                <w:rFonts w:eastAsia="Times New Roman"/>
                <w:b/>
                <w:bCs/>
              </w:rPr>
            </w:pPr>
            <w:r>
              <w:rPr>
                <w:rFonts w:eastAsia="Times New Roman"/>
                <w:b/>
                <w:bCs/>
              </w:rPr>
              <w:t>Name</w:t>
            </w:r>
          </w:p>
        </w:tc>
        <w:tc>
          <w:tcPr>
            <w:tcW w:w="292" w:type="dxa"/>
          </w:tcPr>
          <w:p w:rsidRPr="00B65D9D" w:rsidR="004A1F00" w:rsidP="004A1F00" w:rsidRDefault="004A1F00" w14:paraId="37E4C4D2" w14:textId="77777777">
            <w:pPr>
              <w:rPr>
                <w:rFonts w:eastAsia="Times New Roman"/>
              </w:rPr>
            </w:pPr>
            <w:r w:rsidRPr="00B65D9D">
              <w:rPr>
                <w:rFonts w:eastAsia="Times New Roman"/>
              </w:rPr>
              <w:t>:</w:t>
            </w:r>
          </w:p>
        </w:tc>
        <w:tc>
          <w:tcPr>
            <w:tcW w:w="3159" w:type="dxa"/>
          </w:tcPr>
          <w:p w:rsidR="004A1F00" w:rsidP="004A1F00" w:rsidRDefault="004A1F00" w14:paraId="5E5F85FA" w14:textId="1922735C">
            <w:pPr>
              <w:rPr>
                <w:rFonts w:eastAsia="Times New Roman"/>
              </w:rPr>
            </w:pPr>
            <w:r>
              <w:rPr>
                <w:rFonts w:eastAsia="Times New Roman"/>
              </w:rPr>
              <w:t>Anindya Pal</w:t>
            </w:r>
          </w:p>
        </w:tc>
        <w:tc>
          <w:tcPr>
            <w:tcW w:w="236" w:type="dxa"/>
          </w:tcPr>
          <w:p w:rsidR="004A1F00" w:rsidP="004A1F00" w:rsidRDefault="004A1F00" w14:paraId="11A3B1EC" w14:textId="77777777">
            <w:pPr>
              <w:rPr>
                <w:rFonts w:eastAsia="Times New Roman"/>
              </w:rPr>
            </w:pPr>
          </w:p>
        </w:tc>
        <w:tc>
          <w:tcPr>
            <w:tcW w:w="1459" w:type="dxa"/>
          </w:tcPr>
          <w:p w:rsidR="004A1F00" w:rsidP="004A1F00" w:rsidRDefault="004A1F00" w14:paraId="4FED6601" w14:textId="77777777">
            <w:pPr>
              <w:rPr>
                <w:rFonts w:eastAsia="Times New Roman"/>
              </w:rPr>
            </w:pPr>
            <w:r>
              <w:rPr>
                <w:rFonts w:eastAsia="Times New Roman"/>
                <w:b/>
                <w:bCs/>
              </w:rPr>
              <w:t>Name</w:t>
            </w:r>
          </w:p>
        </w:tc>
        <w:tc>
          <w:tcPr>
            <w:tcW w:w="292" w:type="dxa"/>
          </w:tcPr>
          <w:p w:rsidR="004A1F00" w:rsidP="004A1F00" w:rsidRDefault="004A1F00" w14:paraId="616F01D6" w14:textId="77777777">
            <w:pPr>
              <w:rPr>
                <w:rFonts w:eastAsia="Times New Roman"/>
              </w:rPr>
            </w:pPr>
            <w:r w:rsidRPr="00B65D9D">
              <w:rPr>
                <w:rFonts w:eastAsia="Times New Roman"/>
              </w:rPr>
              <w:t>:</w:t>
            </w:r>
          </w:p>
        </w:tc>
        <w:tc>
          <w:tcPr>
            <w:tcW w:w="3413" w:type="dxa"/>
          </w:tcPr>
          <w:p w:rsidR="004A1F00" w:rsidP="004A1F00" w:rsidRDefault="00D25675" w14:paraId="7AA667E6" w14:textId="717FC10E">
            <w:pPr>
              <w:rPr>
                <w:rFonts w:eastAsia="Times New Roman"/>
              </w:rPr>
            </w:pPr>
            <w:r>
              <w:rPr>
                <w:rFonts w:eastAsia="Times New Roman"/>
              </w:rPr>
              <w:t>Ravi Kale</w:t>
            </w:r>
          </w:p>
        </w:tc>
      </w:tr>
      <w:tr w:rsidR="00AE1DE4" w:rsidTr="009E37EE" w14:paraId="1207A045" w14:textId="77777777">
        <w:trPr>
          <w:trHeight w:val="559"/>
        </w:trPr>
        <w:tc>
          <w:tcPr>
            <w:tcW w:w="1389" w:type="dxa"/>
          </w:tcPr>
          <w:p w:rsidR="00AE1DE4" w:rsidP="009E37EE" w:rsidRDefault="00AE1DE4" w14:paraId="051D712A" w14:textId="77777777">
            <w:pPr>
              <w:rPr>
                <w:rFonts w:eastAsia="Times New Roman"/>
                <w:b/>
                <w:bCs/>
              </w:rPr>
            </w:pPr>
            <w:r>
              <w:rPr>
                <w:rFonts w:eastAsia="Times New Roman"/>
                <w:b/>
                <w:bCs/>
              </w:rPr>
              <w:t>Designation</w:t>
            </w:r>
          </w:p>
        </w:tc>
        <w:tc>
          <w:tcPr>
            <w:tcW w:w="292" w:type="dxa"/>
          </w:tcPr>
          <w:p w:rsidRPr="00B65D9D" w:rsidR="00AE1DE4" w:rsidP="009E37EE" w:rsidRDefault="00AE1DE4" w14:paraId="558B0344" w14:textId="77777777">
            <w:pPr>
              <w:rPr>
                <w:rFonts w:eastAsia="Times New Roman"/>
              </w:rPr>
            </w:pPr>
            <w:r w:rsidRPr="00B65D9D">
              <w:rPr>
                <w:rFonts w:eastAsia="Times New Roman"/>
              </w:rPr>
              <w:t>:</w:t>
            </w:r>
          </w:p>
        </w:tc>
        <w:tc>
          <w:tcPr>
            <w:tcW w:w="3159" w:type="dxa"/>
          </w:tcPr>
          <w:p w:rsidR="00AE1DE4" w:rsidP="009E37EE" w:rsidRDefault="00AE1DE4" w14:paraId="51092B95" w14:textId="77777777">
            <w:pPr>
              <w:rPr>
                <w:rFonts w:eastAsia="Times New Roman"/>
              </w:rPr>
            </w:pPr>
            <w:r>
              <w:rPr>
                <w:rFonts w:eastAsia="Times New Roman"/>
              </w:rPr>
              <w:t>DGM</w:t>
            </w:r>
          </w:p>
          <w:p w:rsidR="00AE1DE4" w:rsidP="009E37EE" w:rsidRDefault="00AE1DE4" w14:paraId="67D9D1D6" w14:textId="77777777">
            <w:pPr>
              <w:rPr>
                <w:rFonts w:eastAsia="Times New Roman"/>
              </w:rPr>
            </w:pPr>
            <w:r w:rsidRPr="00B65D9D">
              <w:rPr>
                <w:rFonts w:eastAsia="Times New Roman"/>
              </w:rPr>
              <w:t>National Credit Guarantee Trustee Company Ltd</w:t>
            </w:r>
          </w:p>
        </w:tc>
        <w:tc>
          <w:tcPr>
            <w:tcW w:w="236" w:type="dxa"/>
          </w:tcPr>
          <w:p w:rsidR="00AE1DE4" w:rsidP="009E37EE" w:rsidRDefault="00AE1DE4" w14:paraId="2A53EF5C" w14:textId="77777777">
            <w:pPr>
              <w:rPr>
                <w:rFonts w:eastAsia="Times New Roman"/>
              </w:rPr>
            </w:pPr>
          </w:p>
        </w:tc>
        <w:tc>
          <w:tcPr>
            <w:tcW w:w="1459" w:type="dxa"/>
          </w:tcPr>
          <w:p w:rsidR="00AE1DE4" w:rsidP="009E37EE" w:rsidRDefault="00AE1DE4" w14:paraId="7112767C" w14:textId="77777777">
            <w:pPr>
              <w:rPr>
                <w:rFonts w:eastAsia="Times New Roman"/>
              </w:rPr>
            </w:pPr>
            <w:r>
              <w:rPr>
                <w:rFonts w:eastAsia="Times New Roman"/>
                <w:b/>
                <w:bCs/>
              </w:rPr>
              <w:t>Designation</w:t>
            </w:r>
          </w:p>
        </w:tc>
        <w:tc>
          <w:tcPr>
            <w:tcW w:w="292" w:type="dxa"/>
          </w:tcPr>
          <w:p w:rsidR="00AE1DE4" w:rsidP="009E37EE" w:rsidRDefault="00AE1DE4" w14:paraId="6C58599F" w14:textId="77777777">
            <w:pPr>
              <w:rPr>
                <w:rFonts w:eastAsia="Times New Roman"/>
              </w:rPr>
            </w:pPr>
            <w:r w:rsidRPr="00B65D9D">
              <w:rPr>
                <w:rFonts w:eastAsia="Times New Roman"/>
              </w:rPr>
              <w:t>:</w:t>
            </w:r>
          </w:p>
        </w:tc>
        <w:tc>
          <w:tcPr>
            <w:tcW w:w="3413" w:type="dxa"/>
          </w:tcPr>
          <w:p w:rsidR="00AE1DE4" w:rsidP="009E37EE" w:rsidRDefault="00AE1DE4" w14:paraId="14731C3B" w14:textId="77777777">
            <w:pPr>
              <w:rPr>
                <w:rFonts w:eastAsia="Times New Roman"/>
              </w:rPr>
            </w:pPr>
            <w:r>
              <w:rPr>
                <w:rFonts w:eastAsia="Times New Roman"/>
              </w:rPr>
              <w:t>Project Manager</w:t>
            </w:r>
          </w:p>
          <w:p w:rsidR="00AE1DE4" w:rsidP="009E37EE" w:rsidRDefault="00535FA9" w14:paraId="1F0EB377" w14:textId="5A20533D">
            <w:pPr>
              <w:rPr>
                <w:rFonts w:eastAsia="Times New Roman"/>
              </w:rPr>
            </w:pPr>
            <w:r>
              <w:rPr>
                <w:rFonts w:eastAsia="Times New Roman"/>
              </w:rPr>
              <w:t>ESDS</w:t>
            </w:r>
            <w:r w:rsidR="00AE1DE4">
              <w:rPr>
                <w:rFonts w:eastAsia="Times New Roman"/>
              </w:rPr>
              <w:t xml:space="preserve"> Ltd.</w:t>
            </w:r>
          </w:p>
        </w:tc>
      </w:tr>
    </w:tbl>
    <w:p w:rsidR="0053511F" w:rsidP="0085005D" w:rsidRDefault="0053511F" w14:paraId="57BCEA37" w14:textId="2B0AC943">
      <w:pPr>
        <w:rPr>
          <w:rFonts w:eastAsia="Times New Roman"/>
        </w:rPr>
      </w:pPr>
    </w:p>
    <w:p w:rsidR="00B65D9D" w:rsidP="00B65D9D" w:rsidRDefault="00B65D9D" w14:paraId="758FA6AE" w14:textId="2DE18300">
      <w:pPr>
        <w:rPr>
          <w:rFonts w:ascii="Arial Narrow" w:hAnsi="Arial Narrow" w:eastAsia="Times New Roman" w:cs="Arial"/>
          <w:b/>
          <w:bCs/>
          <w:caps/>
          <w:kern w:val="32"/>
          <w:sz w:val="28"/>
          <w:szCs w:val="28"/>
        </w:rPr>
      </w:pPr>
    </w:p>
    <w:p w:rsidR="00906B36" w:rsidP="00B65D9D" w:rsidRDefault="00906B36" w14:paraId="3F6B57D0" w14:textId="5BE46193">
      <w:pPr>
        <w:rPr>
          <w:rFonts w:ascii="Arial Narrow" w:hAnsi="Arial Narrow" w:eastAsia="Times New Roman" w:cs="Arial"/>
          <w:b/>
          <w:bCs/>
          <w:caps/>
          <w:kern w:val="32"/>
          <w:sz w:val="28"/>
          <w:szCs w:val="28"/>
        </w:rPr>
      </w:pPr>
    </w:p>
    <w:p w:rsidR="00906B36" w:rsidP="00B65D9D" w:rsidRDefault="00906B36" w14:paraId="638037B7" w14:textId="1722817F">
      <w:pPr>
        <w:rPr>
          <w:rFonts w:ascii="Arial Narrow" w:hAnsi="Arial Narrow" w:eastAsia="Times New Roman" w:cs="Arial"/>
          <w:b/>
          <w:bCs/>
          <w:caps/>
          <w:kern w:val="32"/>
          <w:sz w:val="28"/>
          <w:szCs w:val="28"/>
        </w:rPr>
      </w:pPr>
    </w:p>
    <w:p w:rsidR="00906B36" w:rsidP="00B65D9D" w:rsidRDefault="00906B36" w14:paraId="21CEADBF" w14:textId="48D2EB83">
      <w:pPr>
        <w:rPr>
          <w:rFonts w:ascii="Arial Narrow" w:hAnsi="Arial Narrow" w:eastAsia="Times New Roman" w:cs="Arial"/>
          <w:b/>
          <w:bCs/>
          <w:caps/>
          <w:kern w:val="32"/>
          <w:sz w:val="28"/>
          <w:szCs w:val="28"/>
        </w:rPr>
      </w:pPr>
    </w:p>
    <w:p w:rsidR="00906B36" w:rsidP="00B65D9D" w:rsidRDefault="00906B36" w14:paraId="5EA1E06C" w14:textId="4A6D66A7">
      <w:pPr>
        <w:rPr>
          <w:rFonts w:ascii="Arial Narrow" w:hAnsi="Arial Narrow" w:eastAsia="Times New Roman" w:cs="Arial"/>
          <w:b/>
          <w:bCs/>
          <w:caps/>
          <w:kern w:val="32"/>
          <w:sz w:val="28"/>
          <w:szCs w:val="28"/>
        </w:rPr>
      </w:pPr>
    </w:p>
    <w:p w:rsidR="00906B36" w:rsidP="00B65D9D" w:rsidRDefault="00906B36" w14:paraId="620802E3" w14:textId="2A396545">
      <w:pPr>
        <w:rPr>
          <w:rFonts w:ascii="Arial Narrow" w:hAnsi="Arial Narrow" w:eastAsia="Times New Roman" w:cs="Arial"/>
          <w:b/>
          <w:bCs/>
          <w:caps/>
          <w:kern w:val="32"/>
          <w:sz w:val="28"/>
          <w:szCs w:val="28"/>
        </w:rPr>
      </w:pPr>
    </w:p>
    <w:p w:rsidR="00906B36" w:rsidP="00B65D9D" w:rsidRDefault="00906B36" w14:paraId="76EEC6DA" w14:textId="6C30F578">
      <w:pPr>
        <w:rPr>
          <w:rFonts w:ascii="Arial Narrow" w:hAnsi="Arial Narrow" w:eastAsia="Times New Roman" w:cs="Arial"/>
          <w:b/>
          <w:bCs/>
          <w:caps/>
          <w:kern w:val="32"/>
          <w:sz w:val="28"/>
          <w:szCs w:val="28"/>
        </w:rPr>
      </w:pPr>
    </w:p>
    <w:p w:rsidR="00906B36" w:rsidP="00B65D9D" w:rsidRDefault="00906B36" w14:paraId="2D46009E" w14:textId="7D1D90CA">
      <w:pPr>
        <w:rPr>
          <w:rFonts w:ascii="Arial Narrow" w:hAnsi="Arial Narrow" w:eastAsia="Times New Roman" w:cs="Arial"/>
          <w:b/>
          <w:bCs/>
          <w:caps/>
          <w:kern w:val="32"/>
          <w:sz w:val="28"/>
          <w:szCs w:val="28"/>
        </w:rPr>
      </w:pPr>
    </w:p>
    <w:p w:rsidR="00906B36" w:rsidP="00B65D9D" w:rsidRDefault="00906B36" w14:paraId="72488DA4" w14:textId="16FAF1B8">
      <w:pPr>
        <w:rPr>
          <w:rFonts w:ascii="Arial Narrow" w:hAnsi="Arial Narrow" w:eastAsia="Times New Roman" w:cs="Arial"/>
          <w:b/>
          <w:bCs/>
          <w:caps/>
          <w:kern w:val="32"/>
          <w:sz w:val="28"/>
          <w:szCs w:val="28"/>
        </w:rPr>
      </w:pPr>
    </w:p>
    <w:p w:rsidR="00906B36" w:rsidP="00B65D9D" w:rsidRDefault="00906B36" w14:paraId="3417E860" w14:textId="775BE980">
      <w:pPr>
        <w:rPr>
          <w:rFonts w:ascii="Arial Narrow" w:hAnsi="Arial Narrow" w:eastAsia="Times New Roman" w:cs="Arial"/>
          <w:b/>
          <w:bCs/>
          <w:caps/>
          <w:kern w:val="32"/>
          <w:sz w:val="28"/>
          <w:szCs w:val="28"/>
        </w:rPr>
      </w:pPr>
    </w:p>
    <w:p w:rsidR="00906B36" w:rsidP="00B65D9D" w:rsidRDefault="00906B36" w14:paraId="1C19D235" w14:textId="2D344826">
      <w:pPr>
        <w:rPr>
          <w:rFonts w:ascii="Arial Narrow" w:hAnsi="Arial Narrow" w:eastAsia="Times New Roman" w:cs="Arial"/>
          <w:b/>
          <w:bCs/>
          <w:caps/>
          <w:kern w:val="32"/>
          <w:sz w:val="28"/>
          <w:szCs w:val="28"/>
        </w:rPr>
      </w:pPr>
    </w:p>
    <w:p w:rsidR="00906B36" w:rsidP="00B65D9D" w:rsidRDefault="00906B36" w14:paraId="49C09B97" w14:textId="0E35E224">
      <w:pPr>
        <w:rPr>
          <w:rFonts w:ascii="Arial Narrow" w:hAnsi="Arial Narrow" w:eastAsia="Times New Roman" w:cs="Arial"/>
          <w:b/>
          <w:bCs/>
          <w:caps/>
          <w:kern w:val="32"/>
          <w:sz w:val="28"/>
          <w:szCs w:val="28"/>
        </w:rPr>
      </w:pPr>
    </w:p>
    <w:p w:rsidR="00906B36" w:rsidP="00B65D9D" w:rsidRDefault="00906B36" w14:paraId="44313660" w14:textId="102167BB">
      <w:pPr>
        <w:rPr>
          <w:rFonts w:ascii="Arial Narrow" w:hAnsi="Arial Narrow" w:eastAsia="Times New Roman" w:cs="Arial"/>
          <w:b/>
          <w:bCs/>
          <w:caps/>
          <w:kern w:val="32"/>
          <w:sz w:val="28"/>
          <w:szCs w:val="28"/>
        </w:rPr>
      </w:pPr>
    </w:p>
    <w:p w:rsidR="00906B36" w:rsidP="00B65D9D" w:rsidRDefault="00906B36" w14:paraId="6C951CC4"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ＭＳ 明朝" w:cs="Mangal" w:asciiTheme="minorAscii" w:hAnsiTheme="minorAscii" w:eastAsiaTheme="minorEastAsia" w:cstheme="minorBidi"/>
          <w:color w:val="auto"/>
          <w:sz w:val="22"/>
          <w:szCs w:val="22"/>
        </w:rPr>
      </w:sdtPr>
      <w:sdtEndPr>
        <w:rPr>
          <w:rFonts w:ascii="Calibri" w:hAnsi="Calibri" w:eastAsia="ＭＳ 明朝" w:cs="Mangal"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906B36" w:rsidRDefault="005B1988" w14:paraId="20CC893E" w14:textId="15594626">
          <w:pPr>
            <w:pStyle w:val="TOC2"/>
            <w:tabs>
              <w:tab w:val="left" w:pos="880"/>
              <w:tab w:val="right" w:leader="dot" w:pos="9350"/>
            </w:tabs>
            <w:rPr>
              <w:noProof/>
              <w:lang w:val="en-IN" w:eastAsia="en-IN"/>
            </w:rPr>
          </w:pPr>
          <w:r>
            <w:fldChar w:fldCharType="begin"/>
          </w:r>
          <w:r>
            <w:instrText xml:space="preserve"> TOC \o "1-3" \h \z \u </w:instrText>
          </w:r>
          <w:r>
            <w:fldChar w:fldCharType="separate"/>
          </w:r>
          <w:hyperlink w:history="1" w:anchor="_Toc160211558">
            <w:r w:rsidRPr="00481D38" w:rsidR="00906B36">
              <w:rPr>
                <w:rStyle w:val="Hyperlink"/>
                <w:rFonts w:ascii="Trebuchet MS" w:hAnsi="Trebuchet MS" w:eastAsia="Times New Roman" w:cs="Times New Roman"/>
                <w:b/>
                <w:bCs/>
                <w:iCs/>
                <w:noProof/>
              </w:rPr>
              <w:t>1.1</w:t>
            </w:r>
            <w:r w:rsidR="00906B36">
              <w:rPr>
                <w:noProof/>
                <w:lang w:val="en-IN" w:eastAsia="en-IN"/>
              </w:rPr>
              <w:tab/>
            </w:r>
            <w:r w:rsidRPr="00481D38" w:rsidR="00906B36">
              <w:rPr>
                <w:rStyle w:val="Hyperlink"/>
                <w:rFonts w:ascii="Trebuchet MS" w:hAnsi="Trebuchet MS" w:eastAsia="Times New Roman" w:cs="Arial"/>
                <w:b/>
                <w:bCs/>
                <w:iCs/>
                <w:noProof/>
              </w:rPr>
              <w:t>Introduction</w:t>
            </w:r>
            <w:r w:rsidR="00906B36">
              <w:rPr>
                <w:noProof/>
                <w:webHidden/>
              </w:rPr>
              <w:tab/>
            </w:r>
            <w:r w:rsidR="00906B36">
              <w:rPr>
                <w:noProof/>
                <w:webHidden/>
              </w:rPr>
              <w:fldChar w:fldCharType="begin"/>
            </w:r>
            <w:r w:rsidR="00906B36">
              <w:rPr>
                <w:noProof/>
                <w:webHidden/>
              </w:rPr>
              <w:instrText xml:space="preserve"> PAGEREF _Toc160211558 \h </w:instrText>
            </w:r>
            <w:r w:rsidR="00906B36">
              <w:rPr>
                <w:noProof/>
                <w:webHidden/>
              </w:rPr>
            </w:r>
            <w:r w:rsidR="00906B36">
              <w:rPr>
                <w:noProof/>
                <w:webHidden/>
              </w:rPr>
              <w:fldChar w:fldCharType="separate"/>
            </w:r>
            <w:r w:rsidR="00906B36">
              <w:rPr>
                <w:noProof/>
                <w:webHidden/>
              </w:rPr>
              <w:t>5</w:t>
            </w:r>
            <w:r w:rsidR="00906B36">
              <w:rPr>
                <w:noProof/>
                <w:webHidden/>
              </w:rPr>
              <w:fldChar w:fldCharType="end"/>
            </w:r>
          </w:hyperlink>
        </w:p>
        <w:p w:rsidR="00906B36" w:rsidRDefault="00906B36" w14:paraId="61B9CE03" w14:textId="7EE763FF">
          <w:pPr>
            <w:pStyle w:val="TOC3"/>
            <w:tabs>
              <w:tab w:val="left" w:pos="1320"/>
              <w:tab w:val="right" w:leader="dot" w:pos="9350"/>
            </w:tabs>
            <w:rPr>
              <w:noProof/>
              <w:lang w:val="en-IN" w:eastAsia="en-IN"/>
            </w:rPr>
          </w:pPr>
          <w:hyperlink w:history="1" w:anchor="_Toc160211559">
            <w:r w:rsidRPr="00481D38">
              <w:rPr>
                <w:rStyle w:val="Hyperlink"/>
                <w:rFonts w:ascii="Trebuchet MS" w:hAnsi="Trebuchet MS" w:cs="Times New Roman"/>
                <w:b/>
                <w:bCs/>
                <w:noProof/>
              </w:rPr>
              <w:t>1.1.1</w:t>
            </w:r>
            <w:r>
              <w:rPr>
                <w:noProof/>
                <w:lang w:val="en-IN" w:eastAsia="en-IN"/>
              </w:rPr>
              <w:tab/>
            </w:r>
            <w:r w:rsidRPr="00481D38">
              <w:rPr>
                <w:rStyle w:val="Hyperlink"/>
                <w:rFonts w:ascii="Trebuchet MS" w:hAnsi="Trebuchet MS"/>
                <w:b/>
                <w:bCs/>
                <w:noProof/>
              </w:rPr>
              <w:t>Fund &amp; Docket Construct</w:t>
            </w:r>
            <w:r>
              <w:rPr>
                <w:noProof/>
                <w:webHidden/>
              </w:rPr>
              <w:tab/>
            </w:r>
            <w:r>
              <w:rPr>
                <w:noProof/>
                <w:webHidden/>
              </w:rPr>
              <w:fldChar w:fldCharType="begin"/>
            </w:r>
            <w:r>
              <w:rPr>
                <w:noProof/>
                <w:webHidden/>
              </w:rPr>
              <w:instrText xml:space="preserve"> PAGEREF _Toc160211559 \h </w:instrText>
            </w:r>
            <w:r>
              <w:rPr>
                <w:noProof/>
                <w:webHidden/>
              </w:rPr>
            </w:r>
            <w:r>
              <w:rPr>
                <w:noProof/>
                <w:webHidden/>
              </w:rPr>
              <w:fldChar w:fldCharType="separate"/>
            </w:r>
            <w:r>
              <w:rPr>
                <w:noProof/>
                <w:webHidden/>
              </w:rPr>
              <w:t>5</w:t>
            </w:r>
            <w:r>
              <w:rPr>
                <w:noProof/>
                <w:webHidden/>
              </w:rPr>
              <w:fldChar w:fldCharType="end"/>
            </w:r>
          </w:hyperlink>
        </w:p>
        <w:p w:rsidR="00906B36" w:rsidRDefault="00906B36" w14:paraId="302135AA" w14:textId="22EED1F9">
          <w:pPr>
            <w:pStyle w:val="TOC2"/>
            <w:tabs>
              <w:tab w:val="left" w:pos="880"/>
              <w:tab w:val="right" w:leader="dot" w:pos="9350"/>
            </w:tabs>
            <w:rPr>
              <w:noProof/>
              <w:lang w:val="en-IN" w:eastAsia="en-IN"/>
            </w:rPr>
          </w:pPr>
          <w:hyperlink w:history="1" w:anchor="_Toc160211560">
            <w:r w:rsidRPr="00481D38">
              <w:rPr>
                <w:rStyle w:val="Hyperlink"/>
                <w:rFonts w:ascii="Trebuchet MS" w:hAnsi="Trebuchet MS" w:eastAsia="Times New Roman" w:cs="Times New Roman"/>
                <w:b/>
                <w:bCs/>
                <w:iCs/>
                <w:noProof/>
              </w:rPr>
              <w:t>1.2</w:t>
            </w:r>
            <w:r>
              <w:rPr>
                <w:noProof/>
                <w:lang w:val="en-IN" w:eastAsia="en-IN"/>
              </w:rPr>
              <w:tab/>
            </w:r>
            <w:r w:rsidRPr="00481D38">
              <w:rPr>
                <w:rStyle w:val="Hyperlink"/>
                <w:rFonts w:ascii="Trebuchet MS" w:hAnsi="Trebuchet MS" w:eastAsia="Times New Roman" w:cs="Arial"/>
                <w:b/>
                <w:bCs/>
                <w:iCs/>
                <w:noProof/>
              </w:rPr>
              <w:t>Input File Layout</w:t>
            </w:r>
            <w:r>
              <w:rPr>
                <w:noProof/>
                <w:webHidden/>
              </w:rPr>
              <w:tab/>
            </w:r>
            <w:r>
              <w:rPr>
                <w:noProof/>
                <w:webHidden/>
              </w:rPr>
              <w:fldChar w:fldCharType="begin"/>
            </w:r>
            <w:r>
              <w:rPr>
                <w:noProof/>
                <w:webHidden/>
              </w:rPr>
              <w:instrText xml:space="preserve"> PAGEREF _Toc160211560 \h </w:instrText>
            </w:r>
            <w:r>
              <w:rPr>
                <w:noProof/>
                <w:webHidden/>
              </w:rPr>
            </w:r>
            <w:r>
              <w:rPr>
                <w:noProof/>
                <w:webHidden/>
              </w:rPr>
              <w:fldChar w:fldCharType="separate"/>
            </w:r>
            <w:r>
              <w:rPr>
                <w:noProof/>
                <w:webHidden/>
              </w:rPr>
              <w:t>6</w:t>
            </w:r>
            <w:r>
              <w:rPr>
                <w:noProof/>
                <w:webHidden/>
              </w:rPr>
              <w:fldChar w:fldCharType="end"/>
            </w:r>
          </w:hyperlink>
        </w:p>
        <w:p w:rsidR="00906B36" w:rsidRDefault="00906B36" w14:paraId="051475CE" w14:textId="51BA848D">
          <w:pPr>
            <w:pStyle w:val="TOC3"/>
            <w:tabs>
              <w:tab w:val="left" w:pos="1320"/>
              <w:tab w:val="right" w:leader="dot" w:pos="9350"/>
            </w:tabs>
            <w:rPr>
              <w:noProof/>
              <w:lang w:val="en-IN" w:eastAsia="en-IN"/>
            </w:rPr>
          </w:pPr>
          <w:hyperlink w:history="1" w:anchor="_Toc160211561">
            <w:r w:rsidRPr="00481D38">
              <w:rPr>
                <w:rStyle w:val="Hyperlink"/>
                <w:rFonts w:ascii="Trebuchet MS" w:hAnsi="Trebuchet MS" w:cs="Times New Roman"/>
                <w:b/>
                <w:bCs/>
                <w:noProof/>
              </w:rPr>
              <w:t>1.2.1</w:t>
            </w:r>
            <w:r>
              <w:rPr>
                <w:noProof/>
                <w:lang w:val="en-IN" w:eastAsia="en-IN"/>
              </w:rPr>
              <w:tab/>
            </w:r>
            <w:r w:rsidRPr="00481D38">
              <w:rPr>
                <w:rStyle w:val="Hyperlink"/>
                <w:rFonts w:ascii="Trebuchet MS" w:hAnsi="Trebuchet MS"/>
                <w:b/>
                <w:bCs/>
                <w:noProof/>
              </w:rPr>
              <w:t>Layout: Input File – New Loan Information</w:t>
            </w:r>
            <w:r>
              <w:rPr>
                <w:noProof/>
                <w:webHidden/>
              </w:rPr>
              <w:tab/>
            </w:r>
            <w:r>
              <w:rPr>
                <w:noProof/>
                <w:webHidden/>
              </w:rPr>
              <w:fldChar w:fldCharType="begin"/>
            </w:r>
            <w:r>
              <w:rPr>
                <w:noProof/>
                <w:webHidden/>
              </w:rPr>
              <w:instrText xml:space="preserve"> PAGEREF _Toc160211561 \h </w:instrText>
            </w:r>
            <w:r>
              <w:rPr>
                <w:noProof/>
                <w:webHidden/>
              </w:rPr>
            </w:r>
            <w:r>
              <w:rPr>
                <w:noProof/>
                <w:webHidden/>
              </w:rPr>
              <w:fldChar w:fldCharType="separate"/>
            </w:r>
            <w:r>
              <w:rPr>
                <w:noProof/>
                <w:webHidden/>
              </w:rPr>
              <w:t>6</w:t>
            </w:r>
            <w:r>
              <w:rPr>
                <w:noProof/>
                <w:webHidden/>
              </w:rPr>
              <w:fldChar w:fldCharType="end"/>
            </w:r>
          </w:hyperlink>
        </w:p>
        <w:p w:rsidR="00906B36" w:rsidRDefault="00906B36" w14:paraId="7CF81867" w14:textId="13D8FC27">
          <w:pPr>
            <w:pStyle w:val="TOC3"/>
            <w:tabs>
              <w:tab w:val="left" w:pos="1320"/>
              <w:tab w:val="right" w:leader="dot" w:pos="9350"/>
            </w:tabs>
            <w:rPr>
              <w:noProof/>
              <w:lang w:val="en-IN" w:eastAsia="en-IN"/>
            </w:rPr>
          </w:pPr>
          <w:hyperlink w:history="1" w:anchor="_Toc160211562">
            <w:r w:rsidRPr="00481D38">
              <w:rPr>
                <w:rStyle w:val="Hyperlink"/>
                <w:rFonts w:ascii="Trebuchet MS" w:hAnsi="Trebuchet MS" w:cs="Times New Roman"/>
                <w:b/>
                <w:bCs/>
                <w:noProof/>
              </w:rPr>
              <w:t>1.2.2</w:t>
            </w:r>
            <w:r>
              <w:rPr>
                <w:noProof/>
                <w:lang w:val="en-IN" w:eastAsia="en-IN"/>
              </w:rPr>
              <w:tab/>
            </w:r>
            <w:r w:rsidRPr="00481D38">
              <w:rPr>
                <w:rStyle w:val="Hyperlink"/>
                <w:rFonts w:ascii="Trebuchet MS" w:hAnsi="Trebuchet MS"/>
                <w:b/>
                <w:bCs/>
                <w:noProof/>
              </w:rPr>
              <w:t>Layout: Input File – Update Loan Details for Covered Loans</w:t>
            </w:r>
            <w:r>
              <w:rPr>
                <w:noProof/>
                <w:webHidden/>
              </w:rPr>
              <w:tab/>
            </w:r>
            <w:r>
              <w:rPr>
                <w:noProof/>
                <w:webHidden/>
              </w:rPr>
              <w:fldChar w:fldCharType="begin"/>
            </w:r>
            <w:r>
              <w:rPr>
                <w:noProof/>
                <w:webHidden/>
              </w:rPr>
              <w:instrText xml:space="preserve"> PAGEREF _Toc160211562 \h </w:instrText>
            </w:r>
            <w:r>
              <w:rPr>
                <w:noProof/>
                <w:webHidden/>
              </w:rPr>
            </w:r>
            <w:r>
              <w:rPr>
                <w:noProof/>
                <w:webHidden/>
              </w:rPr>
              <w:fldChar w:fldCharType="separate"/>
            </w:r>
            <w:r>
              <w:rPr>
                <w:noProof/>
                <w:webHidden/>
              </w:rPr>
              <w:t>7</w:t>
            </w:r>
            <w:r>
              <w:rPr>
                <w:noProof/>
                <w:webHidden/>
              </w:rPr>
              <w:fldChar w:fldCharType="end"/>
            </w:r>
          </w:hyperlink>
        </w:p>
        <w:p w:rsidR="00906B36" w:rsidRDefault="00906B36" w14:paraId="54CD2CF0" w14:textId="0FF130BF">
          <w:pPr>
            <w:pStyle w:val="TOC2"/>
            <w:tabs>
              <w:tab w:val="left" w:pos="880"/>
              <w:tab w:val="right" w:leader="dot" w:pos="9350"/>
            </w:tabs>
            <w:rPr>
              <w:noProof/>
              <w:lang w:val="en-IN" w:eastAsia="en-IN"/>
            </w:rPr>
          </w:pPr>
          <w:hyperlink w:history="1" w:anchor="_Toc160211563">
            <w:r w:rsidRPr="00481D38">
              <w:rPr>
                <w:rStyle w:val="Hyperlink"/>
                <w:rFonts w:ascii="Trebuchet MS" w:hAnsi="Trebuchet MS" w:eastAsia="Times New Roman" w:cs="Times New Roman"/>
                <w:b/>
                <w:bCs/>
                <w:iCs/>
                <w:noProof/>
              </w:rPr>
              <w:t>1.3</w:t>
            </w:r>
            <w:r>
              <w:rPr>
                <w:noProof/>
                <w:lang w:val="en-IN" w:eastAsia="en-IN"/>
              </w:rPr>
              <w:tab/>
            </w:r>
            <w:r w:rsidRPr="00481D38">
              <w:rPr>
                <w:rStyle w:val="Hyperlink"/>
                <w:rFonts w:ascii="Trebuchet MS" w:hAnsi="Trebuchet MS" w:eastAsia="Times New Roman" w:cs="Arial"/>
                <w:b/>
                <w:bCs/>
                <w:iCs/>
                <w:noProof/>
              </w:rPr>
              <w:t>Input File Format Processed By SURGE</w:t>
            </w:r>
            <w:r>
              <w:rPr>
                <w:noProof/>
                <w:webHidden/>
              </w:rPr>
              <w:tab/>
            </w:r>
            <w:r>
              <w:rPr>
                <w:noProof/>
                <w:webHidden/>
              </w:rPr>
              <w:fldChar w:fldCharType="begin"/>
            </w:r>
            <w:r>
              <w:rPr>
                <w:noProof/>
                <w:webHidden/>
              </w:rPr>
              <w:instrText xml:space="preserve"> PAGEREF _Toc160211563 \h </w:instrText>
            </w:r>
            <w:r>
              <w:rPr>
                <w:noProof/>
                <w:webHidden/>
              </w:rPr>
            </w:r>
            <w:r>
              <w:rPr>
                <w:noProof/>
                <w:webHidden/>
              </w:rPr>
              <w:fldChar w:fldCharType="separate"/>
            </w:r>
            <w:r>
              <w:rPr>
                <w:noProof/>
                <w:webHidden/>
              </w:rPr>
              <w:t>7</w:t>
            </w:r>
            <w:r>
              <w:rPr>
                <w:noProof/>
                <w:webHidden/>
              </w:rPr>
              <w:fldChar w:fldCharType="end"/>
            </w:r>
          </w:hyperlink>
        </w:p>
        <w:p w:rsidR="00906B36" w:rsidRDefault="00906B36" w14:paraId="5E41E766" w14:textId="0DC8A69D">
          <w:pPr>
            <w:pStyle w:val="TOC2"/>
            <w:tabs>
              <w:tab w:val="left" w:pos="880"/>
              <w:tab w:val="right" w:leader="dot" w:pos="9350"/>
            </w:tabs>
            <w:rPr>
              <w:noProof/>
              <w:lang w:val="en-IN" w:eastAsia="en-IN"/>
            </w:rPr>
          </w:pPr>
          <w:hyperlink w:history="1" w:anchor="_Toc160211564">
            <w:r w:rsidRPr="00481D38">
              <w:rPr>
                <w:rStyle w:val="Hyperlink"/>
                <w:rFonts w:ascii="Trebuchet MS" w:hAnsi="Trebuchet MS" w:eastAsia="Times New Roman" w:cs="Times New Roman"/>
                <w:b/>
                <w:bCs/>
                <w:iCs/>
                <w:noProof/>
              </w:rPr>
              <w:t>1.4</w:t>
            </w:r>
            <w:r>
              <w:rPr>
                <w:noProof/>
                <w:lang w:val="en-IN" w:eastAsia="en-IN"/>
              </w:rPr>
              <w:tab/>
            </w:r>
            <w:r w:rsidRPr="00481D38">
              <w:rPr>
                <w:rStyle w:val="Hyperlink"/>
                <w:rFonts w:ascii="Trebuchet MS" w:hAnsi="Trebuchet MS" w:eastAsia="Times New Roman" w:cs="Arial"/>
                <w:b/>
                <w:bCs/>
                <w:iCs/>
                <w:noProof/>
              </w:rPr>
              <w:t>Preparation of Input File</w:t>
            </w:r>
            <w:r>
              <w:rPr>
                <w:noProof/>
                <w:webHidden/>
              </w:rPr>
              <w:tab/>
            </w:r>
            <w:r>
              <w:rPr>
                <w:noProof/>
                <w:webHidden/>
              </w:rPr>
              <w:fldChar w:fldCharType="begin"/>
            </w:r>
            <w:r>
              <w:rPr>
                <w:noProof/>
                <w:webHidden/>
              </w:rPr>
              <w:instrText xml:space="preserve"> PAGEREF _Toc160211564 \h </w:instrText>
            </w:r>
            <w:r>
              <w:rPr>
                <w:noProof/>
                <w:webHidden/>
              </w:rPr>
            </w:r>
            <w:r>
              <w:rPr>
                <w:noProof/>
                <w:webHidden/>
              </w:rPr>
              <w:fldChar w:fldCharType="separate"/>
            </w:r>
            <w:r>
              <w:rPr>
                <w:noProof/>
                <w:webHidden/>
              </w:rPr>
              <w:t>7</w:t>
            </w:r>
            <w:r>
              <w:rPr>
                <w:noProof/>
                <w:webHidden/>
              </w:rPr>
              <w:fldChar w:fldCharType="end"/>
            </w:r>
          </w:hyperlink>
        </w:p>
        <w:p w:rsidR="00906B36" w:rsidRDefault="00906B36" w14:paraId="215729B2" w14:textId="0DA7865C">
          <w:pPr>
            <w:pStyle w:val="TOC3"/>
            <w:tabs>
              <w:tab w:val="left" w:pos="1320"/>
              <w:tab w:val="right" w:leader="dot" w:pos="9350"/>
            </w:tabs>
            <w:rPr>
              <w:noProof/>
              <w:lang w:val="en-IN" w:eastAsia="en-IN"/>
            </w:rPr>
          </w:pPr>
          <w:hyperlink w:history="1" w:anchor="_Toc160211565">
            <w:r w:rsidRPr="00481D38">
              <w:rPr>
                <w:rStyle w:val="Hyperlink"/>
                <w:rFonts w:ascii="Trebuchet MS" w:hAnsi="Trebuchet MS" w:cs="Times New Roman"/>
                <w:b/>
                <w:bCs/>
                <w:noProof/>
              </w:rPr>
              <w:t>1.4.1</w:t>
            </w:r>
            <w:r>
              <w:rPr>
                <w:noProof/>
                <w:lang w:val="en-IN" w:eastAsia="en-IN"/>
              </w:rPr>
              <w:tab/>
            </w:r>
            <w:r w:rsidRPr="00481D38">
              <w:rPr>
                <w:rStyle w:val="Hyperlink"/>
                <w:rFonts w:ascii="Trebuchet MS" w:hAnsi="Trebuchet MS"/>
                <w:b/>
                <w:bCs/>
                <w:noProof/>
              </w:rPr>
              <w:t>New Loan Information – For Inclusion in Portfolio during Base Period</w:t>
            </w:r>
            <w:r>
              <w:rPr>
                <w:noProof/>
                <w:webHidden/>
              </w:rPr>
              <w:tab/>
            </w:r>
            <w:r>
              <w:rPr>
                <w:noProof/>
                <w:webHidden/>
              </w:rPr>
              <w:fldChar w:fldCharType="begin"/>
            </w:r>
            <w:r>
              <w:rPr>
                <w:noProof/>
                <w:webHidden/>
              </w:rPr>
              <w:instrText xml:space="preserve"> PAGEREF _Toc160211565 \h </w:instrText>
            </w:r>
            <w:r>
              <w:rPr>
                <w:noProof/>
                <w:webHidden/>
              </w:rPr>
            </w:r>
            <w:r>
              <w:rPr>
                <w:noProof/>
                <w:webHidden/>
              </w:rPr>
              <w:fldChar w:fldCharType="separate"/>
            </w:r>
            <w:r>
              <w:rPr>
                <w:noProof/>
                <w:webHidden/>
              </w:rPr>
              <w:t>8</w:t>
            </w:r>
            <w:r>
              <w:rPr>
                <w:noProof/>
                <w:webHidden/>
              </w:rPr>
              <w:fldChar w:fldCharType="end"/>
            </w:r>
          </w:hyperlink>
        </w:p>
        <w:p w:rsidR="00906B36" w:rsidRDefault="00906B36" w14:paraId="27E74BE3" w14:textId="13809258">
          <w:pPr>
            <w:pStyle w:val="TOC3"/>
            <w:tabs>
              <w:tab w:val="left" w:pos="1320"/>
              <w:tab w:val="right" w:leader="dot" w:pos="9350"/>
            </w:tabs>
            <w:rPr>
              <w:noProof/>
              <w:lang w:val="en-IN" w:eastAsia="en-IN"/>
            </w:rPr>
          </w:pPr>
          <w:hyperlink w:history="1" w:anchor="_Toc160211566">
            <w:r w:rsidRPr="00481D38">
              <w:rPr>
                <w:rStyle w:val="Hyperlink"/>
                <w:rFonts w:ascii="Trebuchet MS" w:hAnsi="Trebuchet MS" w:cs="Times New Roman"/>
                <w:b/>
                <w:bCs/>
                <w:noProof/>
              </w:rPr>
              <w:t>1.4.2</w:t>
            </w:r>
            <w:r>
              <w:rPr>
                <w:noProof/>
                <w:lang w:val="en-IN" w:eastAsia="en-IN"/>
              </w:rPr>
              <w:tab/>
            </w:r>
            <w:r w:rsidRPr="00481D38">
              <w:rPr>
                <w:rStyle w:val="Hyperlink"/>
                <w:rFonts w:ascii="Trebuchet MS" w:hAnsi="Trebuchet MS"/>
                <w:b/>
                <w:bCs/>
                <w:noProof/>
              </w:rPr>
              <w:t>Update Loan Details for Covered Loans - For Inclusion in Portfolio during Base Period &amp; Currency Period</w:t>
            </w:r>
            <w:r>
              <w:rPr>
                <w:noProof/>
                <w:webHidden/>
              </w:rPr>
              <w:tab/>
            </w:r>
            <w:r>
              <w:rPr>
                <w:noProof/>
                <w:webHidden/>
              </w:rPr>
              <w:fldChar w:fldCharType="begin"/>
            </w:r>
            <w:r>
              <w:rPr>
                <w:noProof/>
                <w:webHidden/>
              </w:rPr>
              <w:instrText xml:space="preserve"> PAGEREF _Toc160211566 \h </w:instrText>
            </w:r>
            <w:r>
              <w:rPr>
                <w:noProof/>
                <w:webHidden/>
              </w:rPr>
            </w:r>
            <w:r>
              <w:rPr>
                <w:noProof/>
                <w:webHidden/>
              </w:rPr>
              <w:fldChar w:fldCharType="separate"/>
            </w:r>
            <w:r>
              <w:rPr>
                <w:noProof/>
                <w:webHidden/>
              </w:rPr>
              <w:t>8</w:t>
            </w:r>
            <w:r>
              <w:rPr>
                <w:noProof/>
                <w:webHidden/>
              </w:rPr>
              <w:fldChar w:fldCharType="end"/>
            </w:r>
          </w:hyperlink>
        </w:p>
        <w:p w:rsidR="00906B36" w:rsidRDefault="00906B36" w14:paraId="6F56FC1C" w14:textId="732658D4">
          <w:pPr>
            <w:pStyle w:val="TOC3"/>
            <w:tabs>
              <w:tab w:val="left" w:pos="1320"/>
              <w:tab w:val="right" w:leader="dot" w:pos="9350"/>
            </w:tabs>
            <w:rPr>
              <w:noProof/>
              <w:lang w:val="en-IN" w:eastAsia="en-IN"/>
            </w:rPr>
          </w:pPr>
          <w:hyperlink w:history="1" w:anchor="_Toc160211567">
            <w:r w:rsidRPr="00481D38">
              <w:rPr>
                <w:rStyle w:val="Hyperlink"/>
                <w:rFonts w:ascii="Trebuchet MS" w:hAnsi="Trebuchet MS" w:cs="Times New Roman"/>
                <w:b/>
                <w:bCs/>
                <w:noProof/>
              </w:rPr>
              <w:t>1.4.3</w:t>
            </w:r>
            <w:r>
              <w:rPr>
                <w:noProof/>
                <w:lang w:val="en-IN" w:eastAsia="en-IN"/>
              </w:rPr>
              <w:tab/>
            </w:r>
            <w:r w:rsidRPr="00481D38">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_Toc160211567 \h </w:instrText>
            </w:r>
            <w:r>
              <w:rPr>
                <w:noProof/>
                <w:webHidden/>
              </w:rPr>
            </w:r>
            <w:r>
              <w:rPr>
                <w:noProof/>
                <w:webHidden/>
              </w:rPr>
              <w:fldChar w:fldCharType="separate"/>
            </w:r>
            <w:r>
              <w:rPr>
                <w:noProof/>
                <w:webHidden/>
              </w:rPr>
              <w:t>9</w:t>
            </w:r>
            <w:r>
              <w:rPr>
                <w:noProof/>
                <w:webHidden/>
              </w:rPr>
              <w:fldChar w:fldCharType="end"/>
            </w:r>
          </w:hyperlink>
        </w:p>
        <w:p w:rsidR="00906B36" w:rsidRDefault="00906B36" w14:paraId="7712A44C" w14:textId="7CB5F620">
          <w:pPr>
            <w:pStyle w:val="TOC3"/>
            <w:tabs>
              <w:tab w:val="right" w:leader="dot" w:pos="9350"/>
            </w:tabs>
            <w:rPr>
              <w:noProof/>
              <w:lang w:val="en-IN" w:eastAsia="en-IN"/>
            </w:rPr>
          </w:pPr>
          <w:hyperlink w:history="1" w:anchor="_Toc160211568">
            <w:r w:rsidRPr="00481D38">
              <w:rPr>
                <w:rStyle w:val="Hyperlink"/>
                <w:rFonts w:ascii="Trebuchet MS" w:hAnsi="Trebuchet MS"/>
                <w:b/>
                <w:bCs/>
                <w:noProof/>
              </w:rPr>
              <w:t>1.4.4 Process Flow- Input File and Payment Management</w:t>
            </w:r>
            <w:r>
              <w:rPr>
                <w:noProof/>
                <w:webHidden/>
              </w:rPr>
              <w:tab/>
            </w:r>
            <w:r>
              <w:rPr>
                <w:noProof/>
                <w:webHidden/>
              </w:rPr>
              <w:fldChar w:fldCharType="begin"/>
            </w:r>
            <w:r>
              <w:rPr>
                <w:noProof/>
                <w:webHidden/>
              </w:rPr>
              <w:instrText xml:space="preserve"> PAGEREF _Toc160211568 \h </w:instrText>
            </w:r>
            <w:r>
              <w:rPr>
                <w:noProof/>
                <w:webHidden/>
              </w:rPr>
            </w:r>
            <w:r>
              <w:rPr>
                <w:noProof/>
                <w:webHidden/>
              </w:rPr>
              <w:fldChar w:fldCharType="separate"/>
            </w:r>
            <w:r>
              <w:rPr>
                <w:noProof/>
                <w:webHidden/>
              </w:rPr>
              <w:t>10</w:t>
            </w:r>
            <w:r>
              <w:rPr>
                <w:noProof/>
                <w:webHidden/>
              </w:rPr>
              <w:fldChar w:fldCharType="end"/>
            </w:r>
          </w:hyperlink>
        </w:p>
        <w:p w:rsidR="00906B36" w:rsidRDefault="00906B36" w14:paraId="2135E7A1" w14:textId="635FDD13">
          <w:pPr>
            <w:pStyle w:val="TOC2"/>
            <w:tabs>
              <w:tab w:val="left" w:pos="880"/>
              <w:tab w:val="right" w:leader="dot" w:pos="9350"/>
            </w:tabs>
            <w:rPr>
              <w:noProof/>
              <w:lang w:val="en-IN" w:eastAsia="en-IN"/>
            </w:rPr>
          </w:pPr>
          <w:hyperlink w:history="1" w:anchor="_Toc160211569">
            <w:r w:rsidRPr="00481D38">
              <w:rPr>
                <w:rStyle w:val="Hyperlink"/>
                <w:rFonts w:ascii="Trebuchet MS" w:hAnsi="Trebuchet MS" w:eastAsia="Times New Roman" w:cs="Times New Roman"/>
                <w:b/>
                <w:bCs/>
                <w:iCs/>
                <w:noProof/>
              </w:rPr>
              <w:t>1.5</w:t>
            </w:r>
            <w:r>
              <w:rPr>
                <w:noProof/>
                <w:lang w:val="en-IN" w:eastAsia="en-IN"/>
              </w:rPr>
              <w:tab/>
            </w:r>
            <w:r w:rsidRPr="00481D38">
              <w:rPr>
                <w:rStyle w:val="Hyperlink"/>
                <w:rFonts w:ascii="Trebuchet MS" w:hAnsi="Trebuchet MS" w:eastAsia="Times New Roman" w:cs="Arial"/>
                <w:b/>
                <w:bCs/>
                <w:iCs/>
                <w:noProof/>
              </w:rPr>
              <w:t>Portfolio Management</w:t>
            </w:r>
            <w:r>
              <w:rPr>
                <w:noProof/>
                <w:webHidden/>
              </w:rPr>
              <w:tab/>
            </w:r>
            <w:r>
              <w:rPr>
                <w:noProof/>
                <w:webHidden/>
              </w:rPr>
              <w:fldChar w:fldCharType="begin"/>
            </w:r>
            <w:r>
              <w:rPr>
                <w:noProof/>
                <w:webHidden/>
              </w:rPr>
              <w:instrText xml:space="preserve"> PAGEREF _Toc160211569 \h </w:instrText>
            </w:r>
            <w:r>
              <w:rPr>
                <w:noProof/>
                <w:webHidden/>
              </w:rPr>
            </w:r>
            <w:r>
              <w:rPr>
                <w:noProof/>
                <w:webHidden/>
              </w:rPr>
              <w:fldChar w:fldCharType="separate"/>
            </w:r>
            <w:r>
              <w:rPr>
                <w:noProof/>
                <w:webHidden/>
              </w:rPr>
              <w:t>11</w:t>
            </w:r>
            <w:r>
              <w:rPr>
                <w:noProof/>
                <w:webHidden/>
              </w:rPr>
              <w:fldChar w:fldCharType="end"/>
            </w:r>
          </w:hyperlink>
        </w:p>
        <w:p w:rsidR="00906B36" w:rsidRDefault="00906B36" w14:paraId="2C03D43F" w14:textId="6C2F7865">
          <w:pPr>
            <w:pStyle w:val="TOC3"/>
            <w:tabs>
              <w:tab w:val="left" w:pos="1320"/>
              <w:tab w:val="right" w:leader="dot" w:pos="9350"/>
            </w:tabs>
            <w:rPr>
              <w:noProof/>
              <w:lang w:val="en-IN" w:eastAsia="en-IN"/>
            </w:rPr>
          </w:pPr>
          <w:hyperlink w:history="1" w:anchor="_Toc160211570">
            <w:r w:rsidRPr="00481D38">
              <w:rPr>
                <w:rStyle w:val="Hyperlink"/>
                <w:rFonts w:ascii="Trebuchet MS" w:hAnsi="Trebuchet MS" w:cs="Times New Roman"/>
                <w:b/>
                <w:bCs/>
                <w:noProof/>
              </w:rPr>
              <w:t>1.5.1</w:t>
            </w:r>
            <w:r>
              <w:rPr>
                <w:noProof/>
                <w:lang w:val="en-IN" w:eastAsia="en-IN"/>
              </w:rPr>
              <w:tab/>
            </w:r>
            <w:r w:rsidRPr="00481D38">
              <w:rPr>
                <w:rStyle w:val="Hyperlink"/>
                <w:rFonts w:ascii="Trebuchet MS" w:hAnsi="Trebuchet MS"/>
                <w:b/>
                <w:bCs/>
                <w:noProof/>
              </w:rPr>
              <w:t>Portfolio Creation</w:t>
            </w:r>
            <w:r>
              <w:rPr>
                <w:noProof/>
                <w:webHidden/>
              </w:rPr>
              <w:tab/>
            </w:r>
            <w:r>
              <w:rPr>
                <w:noProof/>
                <w:webHidden/>
              </w:rPr>
              <w:fldChar w:fldCharType="begin"/>
            </w:r>
            <w:r>
              <w:rPr>
                <w:noProof/>
                <w:webHidden/>
              </w:rPr>
              <w:instrText xml:space="preserve"> PAGEREF _Toc160211570 \h </w:instrText>
            </w:r>
            <w:r>
              <w:rPr>
                <w:noProof/>
                <w:webHidden/>
              </w:rPr>
            </w:r>
            <w:r>
              <w:rPr>
                <w:noProof/>
                <w:webHidden/>
              </w:rPr>
              <w:fldChar w:fldCharType="separate"/>
            </w:r>
            <w:r>
              <w:rPr>
                <w:noProof/>
                <w:webHidden/>
              </w:rPr>
              <w:t>11</w:t>
            </w:r>
            <w:r>
              <w:rPr>
                <w:noProof/>
                <w:webHidden/>
              </w:rPr>
              <w:fldChar w:fldCharType="end"/>
            </w:r>
          </w:hyperlink>
        </w:p>
        <w:p w:rsidR="00906B36" w:rsidRDefault="00906B36" w14:paraId="29F236AD" w14:textId="172CF3DE">
          <w:pPr>
            <w:pStyle w:val="TOC3"/>
            <w:tabs>
              <w:tab w:val="left" w:pos="1540"/>
              <w:tab w:val="right" w:leader="dot" w:pos="9350"/>
            </w:tabs>
            <w:rPr>
              <w:noProof/>
              <w:lang w:val="en-IN" w:eastAsia="en-IN"/>
            </w:rPr>
          </w:pPr>
          <w:hyperlink w:history="1" w:anchor="_Toc160211571">
            <w:r w:rsidRPr="00481D38">
              <w:rPr>
                <w:rStyle w:val="Hyperlink"/>
                <w:rFonts w:ascii="Trebuchet MS" w:hAnsi="Trebuchet MS" w:cs="Times New Roman"/>
                <w:b/>
                <w:bCs/>
                <w:noProof/>
              </w:rPr>
              <w:t>1.5.1.1</w:t>
            </w:r>
            <w:r>
              <w:rPr>
                <w:noProof/>
                <w:lang w:val="en-IN" w:eastAsia="en-IN"/>
              </w:rPr>
              <w:tab/>
            </w:r>
            <w:r w:rsidRPr="00481D38">
              <w:rPr>
                <w:rStyle w:val="Hyperlink"/>
                <w:rFonts w:ascii="Trebuchet MS" w:hAnsi="Trebuchet MS"/>
                <w:b/>
                <w:bCs/>
                <w:noProof/>
              </w:rPr>
              <w:t>Portfolio Status Values</w:t>
            </w:r>
            <w:r>
              <w:rPr>
                <w:noProof/>
                <w:webHidden/>
              </w:rPr>
              <w:tab/>
            </w:r>
            <w:r>
              <w:rPr>
                <w:noProof/>
                <w:webHidden/>
              </w:rPr>
              <w:fldChar w:fldCharType="begin"/>
            </w:r>
            <w:r>
              <w:rPr>
                <w:noProof/>
                <w:webHidden/>
              </w:rPr>
              <w:instrText xml:space="preserve"> PAGEREF _Toc160211571 \h </w:instrText>
            </w:r>
            <w:r>
              <w:rPr>
                <w:noProof/>
                <w:webHidden/>
              </w:rPr>
            </w:r>
            <w:r>
              <w:rPr>
                <w:noProof/>
                <w:webHidden/>
              </w:rPr>
              <w:fldChar w:fldCharType="separate"/>
            </w:r>
            <w:r>
              <w:rPr>
                <w:noProof/>
                <w:webHidden/>
              </w:rPr>
              <w:t>12</w:t>
            </w:r>
            <w:r>
              <w:rPr>
                <w:noProof/>
                <w:webHidden/>
              </w:rPr>
              <w:fldChar w:fldCharType="end"/>
            </w:r>
          </w:hyperlink>
        </w:p>
        <w:p w:rsidR="00906B36" w:rsidRDefault="00906B36" w14:paraId="4C2850C1" w14:textId="479EED6F">
          <w:pPr>
            <w:pStyle w:val="TOC3"/>
            <w:tabs>
              <w:tab w:val="left" w:pos="1540"/>
              <w:tab w:val="right" w:leader="dot" w:pos="9350"/>
            </w:tabs>
            <w:rPr>
              <w:noProof/>
              <w:lang w:val="en-IN" w:eastAsia="en-IN"/>
            </w:rPr>
          </w:pPr>
          <w:hyperlink w:history="1" w:anchor="_Toc160211572">
            <w:r w:rsidRPr="00481D38">
              <w:rPr>
                <w:rStyle w:val="Hyperlink"/>
                <w:rFonts w:ascii="Trebuchet MS" w:hAnsi="Trebuchet MS" w:cs="Times New Roman"/>
                <w:b/>
                <w:bCs/>
                <w:noProof/>
              </w:rPr>
              <w:t>1.5.1.2</w:t>
            </w:r>
            <w:r>
              <w:rPr>
                <w:noProof/>
                <w:lang w:val="en-IN" w:eastAsia="en-IN"/>
              </w:rPr>
              <w:tab/>
            </w:r>
            <w:r w:rsidRPr="00481D38">
              <w:rPr>
                <w:rStyle w:val="Hyperlink"/>
                <w:rFonts w:ascii="Trebuchet MS" w:hAnsi="Trebuchet MS"/>
                <w:b/>
                <w:bCs/>
                <w:noProof/>
              </w:rPr>
              <w:t>Portfolio Transitions</w:t>
            </w:r>
            <w:r>
              <w:rPr>
                <w:noProof/>
                <w:webHidden/>
              </w:rPr>
              <w:tab/>
            </w:r>
            <w:r>
              <w:rPr>
                <w:noProof/>
                <w:webHidden/>
              </w:rPr>
              <w:fldChar w:fldCharType="begin"/>
            </w:r>
            <w:r>
              <w:rPr>
                <w:noProof/>
                <w:webHidden/>
              </w:rPr>
              <w:instrText xml:space="preserve"> PAGEREF _Toc160211572 \h </w:instrText>
            </w:r>
            <w:r>
              <w:rPr>
                <w:noProof/>
                <w:webHidden/>
              </w:rPr>
            </w:r>
            <w:r>
              <w:rPr>
                <w:noProof/>
                <w:webHidden/>
              </w:rPr>
              <w:fldChar w:fldCharType="separate"/>
            </w:r>
            <w:r>
              <w:rPr>
                <w:noProof/>
                <w:webHidden/>
              </w:rPr>
              <w:t>13</w:t>
            </w:r>
            <w:r>
              <w:rPr>
                <w:noProof/>
                <w:webHidden/>
              </w:rPr>
              <w:fldChar w:fldCharType="end"/>
            </w:r>
          </w:hyperlink>
        </w:p>
        <w:p w:rsidR="00906B36" w:rsidRDefault="00906B36" w14:paraId="41AEE803" w14:textId="0E038CC6">
          <w:pPr>
            <w:pStyle w:val="TOC3"/>
            <w:tabs>
              <w:tab w:val="left" w:pos="1320"/>
              <w:tab w:val="right" w:leader="dot" w:pos="9350"/>
            </w:tabs>
            <w:rPr>
              <w:noProof/>
              <w:lang w:val="en-IN" w:eastAsia="en-IN"/>
            </w:rPr>
          </w:pPr>
          <w:hyperlink w:history="1" w:anchor="_Toc160211573">
            <w:r w:rsidRPr="00481D38">
              <w:rPr>
                <w:rStyle w:val="Hyperlink"/>
                <w:rFonts w:ascii="Trebuchet MS" w:hAnsi="Trebuchet MS" w:cs="Times New Roman"/>
                <w:b/>
                <w:bCs/>
                <w:noProof/>
              </w:rPr>
              <w:t>1.5.2</w:t>
            </w:r>
            <w:r>
              <w:rPr>
                <w:noProof/>
                <w:lang w:val="en-IN" w:eastAsia="en-IN"/>
              </w:rPr>
              <w:tab/>
            </w:r>
            <w:r w:rsidRPr="00481D38">
              <w:rPr>
                <w:rStyle w:val="Hyperlink"/>
                <w:rFonts w:ascii="Trebuchet MS" w:hAnsi="Trebuchet MS"/>
                <w:b/>
                <w:bCs/>
                <w:noProof/>
              </w:rPr>
              <w:t>Allotting Credit Guarantee Unique Identifiers - CGPAN</w:t>
            </w:r>
            <w:r>
              <w:rPr>
                <w:noProof/>
                <w:webHidden/>
              </w:rPr>
              <w:tab/>
            </w:r>
            <w:r>
              <w:rPr>
                <w:noProof/>
                <w:webHidden/>
              </w:rPr>
              <w:fldChar w:fldCharType="begin"/>
            </w:r>
            <w:r>
              <w:rPr>
                <w:noProof/>
                <w:webHidden/>
              </w:rPr>
              <w:instrText xml:space="preserve"> PAGEREF _Toc160211573 \h </w:instrText>
            </w:r>
            <w:r>
              <w:rPr>
                <w:noProof/>
                <w:webHidden/>
              </w:rPr>
            </w:r>
            <w:r>
              <w:rPr>
                <w:noProof/>
                <w:webHidden/>
              </w:rPr>
              <w:fldChar w:fldCharType="separate"/>
            </w:r>
            <w:r>
              <w:rPr>
                <w:noProof/>
                <w:webHidden/>
              </w:rPr>
              <w:t>17</w:t>
            </w:r>
            <w:r>
              <w:rPr>
                <w:noProof/>
                <w:webHidden/>
              </w:rPr>
              <w:fldChar w:fldCharType="end"/>
            </w:r>
          </w:hyperlink>
        </w:p>
        <w:p w:rsidR="00906B36" w:rsidRDefault="00906B36" w14:paraId="6E078424" w14:textId="037AE829">
          <w:pPr>
            <w:pStyle w:val="TOC3"/>
            <w:tabs>
              <w:tab w:val="left" w:pos="1320"/>
              <w:tab w:val="right" w:leader="dot" w:pos="9350"/>
            </w:tabs>
            <w:rPr>
              <w:noProof/>
              <w:lang w:val="en-IN" w:eastAsia="en-IN"/>
            </w:rPr>
          </w:pPr>
          <w:hyperlink w:history="1" w:anchor="_Toc160211574">
            <w:r w:rsidRPr="00481D38">
              <w:rPr>
                <w:rStyle w:val="Hyperlink"/>
                <w:rFonts w:ascii="Trebuchet MS" w:hAnsi="Trebuchet MS" w:cs="Times New Roman"/>
                <w:b/>
                <w:bCs/>
                <w:noProof/>
              </w:rPr>
              <w:t>1.5.3</w:t>
            </w:r>
            <w:r>
              <w:rPr>
                <w:noProof/>
                <w:lang w:val="en-IN" w:eastAsia="en-IN"/>
              </w:rPr>
              <w:tab/>
            </w:r>
            <w:r w:rsidRPr="00481D38">
              <w:rPr>
                <w:rStyle w:val="Hyperlink"/>
                <w:rFonts w:ascii="Trebuchet MS" w:hAnsi="Trebuchet MS"/>
                <w:b/>
                <w:bCs/>
                <w:noProof/>
              </w:rPr>
              <w:t>Portfolio Risk Assessment</w:t>
            </w:r>
            <w:r>
              <w:rPr>
                <w:noProof/>
                <w:webHidden/>
              </w:rPr>
              <w:tab/>
            </w:r>
            <w:r>
              <w:rPr>
                <w:noProof/>
                <w:webHidden/>
              </w:rPr>
              <w:fldChar w:fldCharType="begin"/>
            </w:r>
            <w:r>
              <w:rPr>
                <w:noProof/>
                <w:webHidden/>
              </w:rPr>
              <w:instrText xml:space="preserve"> PAGEREF _Toc160211574 \h </w:instrText>
            </w:r>
            <w:r>
              <w:rPr>
                <w:noProof/>
                <w:webHidden/>
              </w:rPr>
            </w:r>
            <w:r>
              <w:rPr>
                <w:noProof/>
                <w:webHidden/>
              </w:rPr>
              <w:fldChar w:fldCharType="separate"/>
            </w:r>
            <w:r>
              <w:rPr>
                <w:noProof/>
                <w:webHidden/>
              </w:rPr>
              <w:t>18</w:t>
            </w:r>
            <w:r>
              <w:rPr>
                <w:noProof/>
                <w:webHidden/>
              </w:rPr>
              <w:fldChar w:fldCharType="end"/>
            </w:r>
          </w:hyperlink>
        </w:p>
        <w:p w:rsidR="00906B36" w:rsidRDefault="00906B36" w14:paraId="31655D1A" w14:textId="57E58396">
          <w:pPr>
            <w:pStyle w:val="TOC3"/>
            <w:tabs>
              <w:tab w:val="left" w:pos="1320"/>
              <w:tab w:val="right" w:leader="dot" w:pos="9350"/>
            </w:tabs>
            <w:rPr>
              <w:noProof/>
              <w:lang w:val="en-IN" w:eastAsia="en-IN"/>
            </w:rPr>
          </w:pPr>
          <w:hyperlink w:history="1" w:anchor="_Toc160211575">
            <w:r w:rsidRPr="00481D38">
              <w:rPr>
                <w:rStyle w:val="Hyperlink"/>
                <w:rFonts w:ascii="Trebuchet MS" w:hAnsi="Trebuchet MS" w:cs="Times New Roman"/>
                <w:b/>
                <w:bCs/>
                <w:noProof/>
              </w:rPr>
              <w:t>1.5.4</w:t>
            </w:r>
            <w:r>
              <w:rPr>
                <w:noProof/>
                <w:lang w:val="en-IN" w:eastAsia="en-IN"/>
              </w:rPr>
              <w:tab/>
            </w:r>
            <w:r w:rsidRPr="00481D38">
              <w:rPr>
                <w:rStyle w:val="Hyperlink"/>
                <w:rFonts w:ascii="Trebuchet MS" w:hAnsi="Trebuchet MS"/>
                <w:b/>
                <w:bCs/>
                <w:noProof/>
              </w:rPr>
              <w:t>Portfolio Cancellation</w:t>
            </w:r>
            <w:r>
              <w:rPr>
                <w:noProof/>
                <w:webHidden/>
              </w:rPr>
              <w:tab/>
            </w:r>
            <w:r>
              <w:rPr>
                <w:noProof/>
                <w:webHidden/>
              </w:rPr>
              <w:fldChar w:fldCharType="begin"/>
            </w:r>
            <w:r>
              <w:rPr>
                <w:noProof/>
                <w:webHidden/>
              </w:rPr>
              <w:instrText xml:space="preserve"> PAGEREF _Toc160211575 \h </w:instrText>
            </w:r>
            <w:r>
              <w:rPr>
                <w:noProof/>
                <w:webHidden/>
              </w:rPr>
            </w:r>
            <w:r>
              <w:rPr>
                <w:noProof/>
                <w:webHidden/>
              </w:rPr>
              <w:fldChar w:fldCharType="separate"/>
            </w:r>
            <w:r>
              <w:rPr>
                <w:noProof/>
                <w:webHidden/>
              </w:rPr>
              <w:t>18</w:t>
            </w:r>
            <w:r>
              <w:rPr>
                <w:noProof/>
                <w:webHidden/>
              </w:rPr>
              <w:fldChar w:fldCharType="end"/>
            </w:r>
          </w:hyperlink>
        </w:p>
        <w:p w:rsidR="00906B36" w:rsidRDefault="00906B36" w14:paraId="18B18A63" w14:textId="14CAE861">
          <w:pPr>
            <w:pStyle w:val="TOC2"/>
            <w:tabs>
              <w:tab w:val="left" w:pos="880"/>
              <w:tab w:val="right" w:leader="dot" w:pos="9350"/>
            </w:tabs>
            <w:rPr>
              <w:noProof/>
              <w:lang w:val="en-IN" w:eastAsia="en-IN"/>
            </w:rPr>
          </w:pPr>
          <w:hyperlink w:history="1" w:anchor="_Toc160211576">
            <w:r w:rsidRPr="00481D38">
              <w:rPr>
                <w:rStyle w:val="Hyperlink"/>
                <w:rFonts w:ascii="Trebuchet MS" w:hAnsi="Trebuchet MS" w:eastAsia="Times New Roman" w:cs="Times New Roman"/>
                <w:b/>
                <w:bCs/>
                <w:iCs/>
                <w:noProof/>
              </w:rPr>
              <w:t>1.6</w:t>
            </w:r>
            <w:r>
              <w:rPr>
                <w:noProof/>
                <w:lang w:val="en-IN" w:eastAsia="en-IN"/>
              </w:rPr>
              <w:tab/>
            </w:r>
            <w:r w:rsidRPr="00481D38">
              <w:rPr>
                <w:rStyle w:val="Hyperlink"/>
                <w:rFonts w:ascii="Trebuchet MS" w:hAnsi="Trebuchet MS" w:eastAsia="Times New Roman" w:cs="Arial"/>
                <w:b/>
                <w:bCs/>
                <w:iCs/>
                <w:noProof/>
              </w:rPr>
              <w:t>Inclusion of New Loan Information in Portfolio during Base Period</w:t>
            </w:r>
            <w:r>
              <w:rPr>
                <w:noProof/>
                <w:webHidden/>
              </w:rPr>
              <w:tab/>
            </w:r>
            <w:r>
              <w:rPr>
                <w:noProof/>
                <w:webHidden/>
              </w:rPr>
              <w:fldChar w:fldCharType="begin"/>
            </w:r>
            <w:r>
              <w:rPr>
                <w:noProof/>
                <w:webHidden/>
              </w:rPr>
              <w:instrText xml:space="preserve"> PAGEREF _Toc160211576 \h </w:instrText>
            </w:r>
            <w:r>
              <w:rPr>
                <w:noProof/>
                <w:webHidden/>
              </w:rPr>
            </w:r>
            <w:r>
              <w:rPr>
                <w:noProof/>
                <w:webHidden/>
              </w:rPr>
              <w:fldChar w:fldCharType="separate"/>
            </w:r>
            <w:r>
              <w:rPr>
                <w:noProof/>
                <w:webHidden/>
              </w:rPr>
              <w:t>18</w:t>
            </w:r>
            <w:r>
              <w:rPr>
                <w:noProof/>
                <w:webHidden/>
              </w:rPr>
              <w:fldChar w:fldCharType="end"/>
            </w:r>
          </w:hyperlink>
        </w:p>
        <w:p w:rsidR="00906B36" w:rsidRDefault="00906B36" w14:paraId="6E16A691" w14:textId="65E9EB21">
          <w:pPr>
            <w:pStyle w:val="TOC3"/>
            <w:tabs>
              <w:tab w:val="left" w:pos="1320"/>
              <w:tab w:val="right" w:leader="dot" w:pos="9350"/>
            </w:tabs>
            <w:rPr>
              <w:noProof/>
              <w:lang w:val="en-IN" w:eastAsia="en-IN"/>
            </w:rPr>
          </w:pPr>
          <w:hyperlink w:history="1" w:anchor="_Toc160211577">
            <w:r w:rsidRPr="00481D38">
              <w:rPr>
                <w:rStyle w:val="Hyperlink"/>
                <w:rFonts w:ascii="Trebuchet MS" w:hAnsi="Trebuchet MS" w:cs="Times New Roman"/>
                <w:b/>
                <w:bCs/>
                <w:noProof/>
              </w:rPr>
              <w:t>1.6.1</w:t>
            </w:r>
            <w:r>
              <w:rPr>
                <w:noProof/>
                <w:lang w:val="en-IN" w:eastAsia="en-IN"/>
              </w:rPr>
              <w:tab/>
            </w:r>
            <w:r w:rsidRPr="00481D38">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_Toc160211577 \h </w:instrText>
            </w:r>
            <w:r>
              <w:rPr>
                <w:noProof/>
                <w:webHidden/>
              </w:rPr>
            </w:r>
            <w:r>
              <w:rPr>
                <w:noProof/>
                <w:webHidden/>
              </w:rPr>
              <w:fldChar w:fldCharType="separate"/>
            </w:r>
            <w:r>
              <w:rPr>
                <w:noProof/>
                <w:webHidden/>
              </w:rPr>
              <w:t>19</w:t>
            </w:r>
            <w:r>
              <w:rPr>
                <w:noProof/>
                <w:webHidden/>
              </w:rPr>
              <w:fldChar w:fldCharType="end"/>
            </w:r>
          </w:hyperlink>
        </w:p>
        <w:p w:rsidR="00906B36" w:rsidRDefault="00906B36" w14:paraId="76010820" w14:textId="2667F44E">
          <w:pPr>
            <w:pStyle w:val="TOC3"/>
            <w:tabs>
              <w:tab w:val="left" w:pos="1320"/>
              <w:tab w:val="right" w:leader="dot" w:pos="9350"/>
            </w:tabs>
            <w:rPr>
              <w:noProof/>
              <w:lang w:val="en-IN" w:eastAsia="en-IN"/>
            </w:rPr>
          </w:pPr>
          <w:hyperlink w:history="1" w:anchor="_Toc160211578">
            <w:r w:rsidRPr="00481D38">
              <w:rPr>
                <w:rStyle w:val="Hyperlink"/>
                <w:rFonts w:ascii="Trebuchet MS" w:hAnsi="Trebuchet MS" w:cs="Times New Roman"/>
                <w:b/>
                <w:bCs/>
                <w:noProof/>
              </w:rPr>
              <w:t>1.6.2</w:t>
            </w:r>
            <w:r>
              <w:rPr>
                <w:noProof/>
                <w:lang w:val="en-IN" w:eastAsia="en-IN"/>
              </w:rPr>
              <w:tab/>
            </w:r>
            <w:r w:rsidRPr="00481D38">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_Toc160211578 \h </w:instrText>
            </w:r>
            <w:r>
              <w:rPr>
                <w:noProof/>
                <w:webHidden/>
              </w:rPr>
            </w:r>
            <w:r>
              <w:rPr>
                <w:noProof/>
                <w:webHidden/>
              </w:rPr>
              <w:fldChar w:fldCharType="separate"/>
            </w:r>
            <w:r>
              <w:rPr>
                <w:noProof/>
                <w:webHidden/>
              </w:rPr>
              <w:t>19</w:t>
            </w:r>
            <w:r>
              <w:rPr>
                <w:noProof/>
                <w:webHidden/>
              </w:rPr>
              <w:fldChar w:fldCharType="end"/>
            </w:r>
          </w:hyperlink>
        </w:p>
        <w:p w:rsidR="00906B36" w:rsidRDefault="00906B36" w14:paraId="20A1B2C8" w14:textId="2C768524">
          <w:pPr>
            <w:pStyle w:val="TOC3"/>
            <w:tabs>
              <w:tab w:val="left" w:pos="1540"/>
              <w:tab w:val="right" w:leader="dot" w:pos="9350"/>
            </w:tabs>
            <w:rPr>
              <w:noProof/>
              <w:lang w:val="en-IN" w:eastAsia="en-IN"/>
            </w:rPr>
          </w:pPr>
          <w:hyperlink w:history="1" w:anchor="_Toc160211579">
            <w:r w:rsidRPr="00481D38">
              <w:rPr>
                <w:rStyle w:val="Hyperlink"/>
                <w:rFonts w:ascii="Trebuchet MS" w:hAnsi="Trebuchet MS" w:cs="Times New Roman"/>
                <w:b/>
                <w:bCs/>
                <w:noProof/>
              </w:rPr>
              <w:t>1.6.2.1</w:t>
            </w:r>
            <w:r>
              <w:rPr>
                <w:noProof/>
                <w:lang w:val="en-IN" w:eastAsia="en-IN"/>
              </w:rPr>
              <w:tab/>
            </w:r>
            <w:r w:rsidRPr="00481D38">
              <w:rPr>
                <w:rStyle w:val="Hyperlink"/>
                <w:rFonts w:ascii="Trebuchet MS" w:hAnsi="Trebuchet MS"/>
                <w:b/>
                <w:bCs/>
                <w:noProof/>
              </w:rPr>
              <w:t>Eligibility Criteria Checks for SHGs Portfolio</w:t>
            </w:r>
            <w:r>
              <w:rPr>
                <w:noProof/>
                <w:webHidden/>
              </w:rPr>
              <w:tab/>
            </w:r>
            <w:r>
              <w:rPr>
                <w:noProof/>
                <w:webHidden/>
              </w:rPr>
              <w:fldChar w:fldCharType="begin"/>
            </w:r>
            <w:r>
              <w:rPr>
                <w:noProof/>
                <w:webHidden/>
              </w:rPr>
              <w:instrText xml:space="preserve"> PAGEREF _Toc160211579 \h </w:instrText>
            </w:r>
            <w:r>
              <w:rPr>
                <w:noProof/>
                <w:webHidden/>
              </w:rPr>
            </w:r>
            <w:r>
              <w:rPr>
                <w:noProof/>
                <w:webHidden/>
              </w:rPr>
              <w:fldChar w:fldCharType="separate"/>
            </w:r>
            <w:r>
              <w:rPr>
                <w:noProof/>
                <w:webHidden/>
              </w:rPr>
              <w:t>19</w:t>
            </w:r>
            <w:r>
              <w:rPr>
                <w:noProof/>
                <w:webHidden/>
              </w:rPr>
              <w:fldChar w:fldCharType="end"/>
            </w:r>
          </w:hyperlink>
        </w:p>
        <w:p w:rsidR="00906B36" w:rsidRDefault="00906B36" w14:paraId="76545F92" w14:textId="794B4D99">
          <w:pPr>
            <w:pStyle w:val="TOC3"/>
            <w:tabs>
              <w:tab w:val="left" w:pos="1320"/>
              <w:tab w:val="right" w:leader="dot" w:pos="9350"/>
            </w:tabs>
            <w:rPr>
              <w:noProof/>
              <w:lang w:val="en-IN" w:eastAsia="en-IN"/>
            </w:rPr>
          </w:pPr>
          <w:hyperlink w:history="1" w:anchor="_Toc160211580">
            <w:r w:rsidRPr="00481D38">
              <w:rPr>
                <w:rStyle w:val="Hyperlink"/>
                <w:rFonts w:ascii="Trebuchet MS" w:hAnsi="Trebuchet MS" w:cs="Times New Roman"/>
                <w:b/>
                <w:bCs/>
                <w:noProof/>
              </w:rPr>
              <w:t>1.6.3</w:t>
            </w:r>
            <w:r>
              <w:rPr>
                <w:noProof/>
                <w:lang w:val="en-IN" w:eastAsia="en-IN"/>
              </w:rPr>
              <w:tab/>
            </w:r>
            <w:r w:rsidRPr="00481D38">
              <w:rPr>
                <w:rStyle w:val="Hyperlink"/>
                <w:rFonts w:ascii="Trebuchet MS" w:hAnsi="Trebuchet MS"/>
                <w:b/>
                <w:bCs/>
                <w:noProof/>
              </w:rPr>
              <w:t>Deduplication Criteria Checks</w:t>
            </w:r>
            <w:r>
              <w:rPr>
                <w:noProof/>
                <w:webHidden/>
              </w:rPr>
              <w:tab/>
            </w:r>
            <w:r>
              <w:rPr>
                <w:noProof/>
                <w:webHidden/>
              </w:rPr>
              <w:fldChar w:fldCharType="begin"/>
            </w:r>
            <w:r>
              <w:rPr>
                <w:noProof/>
                <w:webHidden/>
              </w:rPr>
              <w:instrText xml:space="preserve"> PAGEREF _Toc160211580 \h </w:instrText>
            </w:r>
            <w:r>
              <w:rPr>
                <w:noProof/>
                <w:webHidden/>
              </w:rPr>
            </w:r>
            <w:r>
              <w:rPr>
                <w:noProof/>
                <w:webHidden/>
              </w:rPr>
              <w:fldChar w:fldCharType="separate"/>
            </w:r>
            <w:r>
              <w:rPr>
                <w:noProof/>
                <w:webHidden/>
              </w:rPr>
              <w:t>21</w:t>
            </w:r>
            <w:r>
              <w:rPr>
                <w:noProof/>
                <w:webHidden/>
              </w:rPr>
              <w:fldChar w:fldCharType="end"/>
            </w:r>
          </w:hyperlink>
        </w:p>
        <w:p w:rsidR="00906B36" w:rsidRDefault="00906B36" w14:paraId="1DE357BB" w14:textId="5A76B1EB">
          <w:pPr>
            <w:pStyle w:val="TOC2"/>
            <w:tabs>
              <w:tab w:val="left" w:pos="880"/>
              <w:tab w:val="right" w:leader="dot" w:pos="9350"/>
            </w:tabs>
            <w:rPr>
              <w:noProof/>
              <w:lang w:val="en-IN" w:eastAsia="en-IN"/>
            </w:rPr>
          </w:pPr>
          <w:hyperlink w:history="1" w:anchor="_Toc160211581">
            <w:r w:rsidRPr="00481D38">
              <w:rPr>
                <w:rStyle w:val="Hyperlink"/>
                <w:rFonts w:ascii="Trebuchet MS" w:hAnsi="Trebuchet MS" w:eastAsia="Times New Roman" w:cs="Times New Roman"/>
                <w:b/>
                <w:bCs/>
                <w:iCs/>
                <w:noProof/>
              </w:rPr>
              <w:t>1.7</w:t>
            </w:r>
            <w:r>
              <w:rPr>
                <w:noProof/>
                <w:lang w:val="en-IN" w:eastAsia="en-IN"/>
              </w:rPr>
              <w:tab/>
            </w:r>
            <w:r w:rsidRPr="00481D38">
              <w:rPr>
                <w:rStyle w:val="Hyperlink"/>
                <w:rFonts w:ascii="Trebuchet MS" w:hAnsi="Trebuchet MS" w:eastAsia="Times New Roman" w:cs="Arial"/>
                <w:b/>
                <w:bCs/>
                <w:iCs/>
                <w:noProof/>
              </w:rPr>
              <w:t>Inclusion of Update Loan Information in Portfolio during Base Period &amp;/or Currency Period</w:t>
            </w:r>
            <w:r>
              <w:rPr>
                <w:noProof/>
                <w:webHidden/>
              </w:rPr>
              <w:tab/>
            </w:r>
            <w:r>
              <w:rPr>
                <w:noProof/>
                <w:webHidden/>
              </w:rPr>
              <w:fldChar w:fldCharType="begin"/>
            </w:r>
            <w:r>
              <w:rPr>
                <w:noProof/>
                <w:webHidden/>
              </w:rPr>
              <w:instrText xml:space="preserve"> PAGEREF _Toc160211581 \h </w:instrText>
            </w:r>
            <w:r>
              <w:rPr>
                <w:noProof/>
                <w:webHidden/>
              </w:rPr>
            </w:r>
            <w:r>
              <w:rPr>
                <w:noProof/>
                <w:webHidden/>
              </w:rPr>
              <w:fldChar w:fldCharType="separate"/>
            </w:r>
            <w:r>
              <w:rPr>
                <w:noProof/>
                <w:webHidden/>
              </w:rPr>
              <w:t>21</w:t>
            </w:r>
            <w:r>
              <w:rPr>
                <w:noProof/>
                <w:webHidden/>
              </w:rPr>
              <w:fldChar w:fldCharType="end"/>
            </w:r>
          </w:hyperlink>
        </w:p>
        <w:p w:rsidR="00906B36" w:rsidRDefault="00906B36" w14:paraId="35A965CB" w14:textId="4AD2AA7D">
          <w:pPr>
            <w:pStyle w:val="TOC3"/>
            <w:tabs>
              <w:tab w:val="left" w:pos="1320"/>
              <w:tab w:val="right" w:leader="dot" w:pos="9350"/>
            </w:tabs>
            <w:rPr>
              <w:noProof/>
              <w:lang w:val="en-IN" w:eastAsia="en-IN"/>
            </w:rPr>
          </w:pPr>
          <w:hyperlink w:history="1" w:anchor="_Toc160211582">
            <w:r w:rsidRPr="00481D38">
              <w:rPr>
                <w:rStyle w:val="Hyperlink"/>
                <w:rFonts w:ascii="Trebuchet MS" w:hAnsi="Trebuchet MS" w:cs="Times New Roman"/>
                <w:b/>
                <w:bCs/>
                <w:noProof/>
              </w:rPr>
              <w:t>1.7.1</w:t>
            </w:r>
            <w:r>
              <w:rPr>
                <w:noProof/>
                <w:lang w:val="en-IN" w:eastAsia="en-IN"/>
              </w:rPr>
              <w:tab/>
            </w:r>
            <w:r w:rsidRPr="00481D38">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_Toc160211582 \h </w:instrText>
            </w:r>
            <w:r>
              <w:rPr>
                <w:noProof/>
                <w:webHidden/>
              </w:rPr>
            </w:r>
            <w:r>
              <w:rPr>
                <w:noProof/>
                <w:webHidden/>
              </w:rPr>
              <w:fldChar w:fldCharType="separate"/>
            </w:r>
            <w:r>
              <w:rPr>
                <w:noProof/>
                <w:webHidden/>
              </w:rPr>
              <w:t>22</w:t>
            </w:r>
            <w:r>
              <w:rPr>
                <w:noProof/>
                <w:webHidden/>
              </w:rPr>
              <w:fldChar w:fldCharType="end"/>
            </w:r>
          </w:hyperlink>
        </w:p>
        <w:p w:rsidR="00906B36" w:rsidRDefault="00906B36" w14:paraId="3EB2F3D0" w14:textId="48C6EBBB">
          <w:pPr>
            <w:pStyle w:val="TOC3"/>
            <w:tabs>
              <w:tab w:val="left" w:pos="1320"/>
              <w:tab w:val="right" w:leader="dot" w:pos="9350"/>
            </w:tabs>
            <w:rPr>
              <w:noProof/>
              <w:lang w:val="en-IN" w:eastAsia="en-IN"/>
            </w:rPr>
          </w:pPr>
          <w:hyperlink w:history="1" w:anchor="_Toc160211583">
            <w:r w:rsidRPr="00481D38">
              <w:rPr>
                <w:rStyle w:val="Hyperlink"/>
                <w:rFonts w:ascii="Trebuchet MS" w:hAnsi="Trebuchet MS" w:cs="Times New Roman"/>
                <w:b/>
                <w:bCs/>
                <w:noProof/>
              </w:rPr>
              <w:t>1.7.2</w:t>
            </w:r>
            <w:r>
              <w:rPr>
                <w:noProof/>
                <w:lang w:val="en-IN" w:eastAsia="en-IN"/>
              </w:rPr>
              <w:tab/>
            </w:r>
            <w:r w:rsidRPr="00481D38">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_Toc160211583 \h </w:instrText>
            </w:r>
            <w:r>
              <w:rPr>
                <w:noProof/>
                <w:webHidden/>
              </w:rPr>
            </w:r>
            <w:r>
              <w:rPr>
                <w:noProof/>
                <w:webHidden/>
              </w:rPr>
              <w:fldChar w:fldCharType="separate"/>
            </w:r>
            <w:r>
              <w:rPr>
                <w:noProof/>
                <w:webHidden/>
              </w:rPr>
              <w:t>27</w:t>
            </w:r>
            <w:r>
              <w:rPr>
                <w:noProof/>
                <w:webHidden/>
              </w:rPr>
              <w:fldChar w:fldCharType="end"/>
            </w:r>
          </w:hyperlink>
        </w:p>
        <w:p w:rsidR="00906B36" w:rsidRDefault="00906B36" w14:paraId="72404EF2" w14:textId="55F8C72C">
          <w:pPr>
            <w:pStyle w:val="TOC3"/>
            <w:tabs>
              <w:tab w:val="left" w:pos="1320"/>
              <w:tab w:val="right" w:leader="dot" w:pos="9350"/>
            </w:tabs>
            <w:rPr>
              <w:noProof/>
              <w:lang w:val="en-IN" w:eastAsia="en-IN"/>
            </w:rPr>
          </w:pPr>
          <w:hyperlink w:history="1" w:anchor="_Toc160211584">
            <w:r w:rsidRPr="00481D38">
              <w:rPr>
                <w:rStyle w:val="Hyperlink"/>
                <w:rFonts w:ascii="Trebuchet MS" w:hAnsi="Trebuchet MS" w:cs="Times New Roman"/>
                <w:b/>
                <w:bCs/>
                <w:noProof/>
              </w:rPr>
              <w:t>1.7.3</w:t>
            </w:r>
            <w:r>
              <w:rPr>
                <w:noProof/>
                <w:lang w:val="en-IN" w:eastAsia="en-IN"/>
              </w:rPr>
              <w:tab/>
            </w:r>
            <w:r w:rsidRPr="00481D38">
              <w:rPr>
                <w:rStyle w:val="Hyperlink"/>
                <w:rFonts w:ascii="Trebuchet MS" w:hAnsi="Trebuchet MS"/>
                <w:b/>
                <w:bCs/>
                <w:noProof/>
              </w:rPr>
              <w:t>Deduplication Criteria Checks</w:t>
            </w:r>
            <w:r>
              <w:rPr>
                <w:noProof/>
                <w:webHidden/>
              </w:rPr>
              <w:tab/>
            </w:r>
            <w:r>
              <w:rPr>
                <w:noProof/>
                <w:webHidden/>
              </w:rPr>
              <w:fldChar w:fldCharType="begin"/>
            </w:r>
            <w:r>
              <w:rPr>
                <w:noProof/>
                <w:webHidden/>
              </w:rPr>
              <w:instrText xml:space="preserve"> PAGEREF _Toc160211584 \h </w:instrText>
            </w:r>
            <w:r>
              <w:rPr>
                <w:noProof/>
                <w:webHidden/>
              </w:rPr>
            </w:r>
            <w:r>
              <w:rPr>
                <w:noProof/>
                <w:webHidden/>
              </w:rPr>
              <w:fldChar w:fldCharType="separate"/>
            </w:r>
            <w:r>
              <w:rPr>
                <w:noProof/>
                <w:webHidden/>
              </w:rPr>
              <w:t>27</w:t>
            </w:r>
            <w:r>
              <w:rPr>
                <w:noProof/>
                <w:webHidden/>
              </w:rPr>
              <w:fldChar w:fldCharType="end"/>
            </w:r>
          </w:hyperlink>
        </w:p>
        <w:p w:rsidR="00906B36" w:rsidRDefault="00906B36" w14:paraId="282198B2" w14:textId="02D94C50">
          <w:pPr>
            <w:pStyle w:val="TOC3"/>
            <w:tabs>
              <w:tab w:val="left" w:pos="1320"/>
              <w:tab w:val="right" w:leader="dot" w:pos="9350"/>
            </w:tabs>
            <w:rPr>
              <w:noProof/>
              <w:lang w:val="en-IN" w:eastAsia="en-IN"/>
            </w:rPr>
          </w:pPr>
          <w:hyperlink w:history="1" w:anchor="_Toc160211585">
            <w:r w:rsidRPr="00481D38">
              <w:rPr>
                <w:rStyle w:val="Hyperlink"/>
                <w:rFonts w:ascii="Trebuchet MS" w:hAnsi="Trebuchet MS" w:cs="Times New Roman"/>
                <w:b/>
                <w:bCs/>
                <w:noProof/>
              </w:rPr>
              <w:t>1.7.4</w:t>
            </w:r>
            <w:r>
              <w:rPr>
                <w:noProof/>
                <w:lang w:val="en-IN" w:eastAsia="en-IN"/>
              </w:rPr>
              <w:tab/>
            </w:r>
            <w:r w:rsidRPr="00481D38">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_Toc160211585 \h </w:instrText>
            </w:r>
            <w:r>
              <w:rPr>
                <w:noProof/>
                <w:webHidden/>
              </w:rPr>
            </w:r>
            <w:r>
              <w:rPr>
                <w:noProof/>
                <w:webHidden/>
              </w:rPr>
              <w:fldChar w:fldCharType="separate"/>
            </w:r>
            <w:r>
              <w:rPr>
                <w:noProof/>
                <w:webHidden/>
              </w:rPr>
              <w:t>27</w:t>
            </w:r>
            <w:r>
              <w:rPr>
                <w:noProof/>
                <w:webHidden/>
              </w:rPr>
              <w:fldChar w:fldCharType="end"/>
            </w:r>
          </w:hyperlink>
        </w:p>
        <w:p w:rsidR="00906B36" w:rsidRDefault="00906B36" w14:paraId="2BEBA507" w14:textId="0AD1D4A5">
          <w:pPr>
            <w:pStyle w:val="TOC3"/>
            <w:tabs>
              <w:tab w:val="left" w:pos="1540"/>
              <w:tab w:val="right" w:leader="dot" w:pos="9350"/>
            </w:tabs>
            <w:rPr>
              <w:noProof/>
              <w:lang w:val="en-IN" w:eastAsia="en-IN"/>
            </w:rPr>
          </w:pPr>
          <w:hyperlink w:history="1" w:anchor="_Toc160211586">
            <w:r w:rsidRPr="00481D38">
              <w:rPr>
                <w:rStyle w:val="Hyperlink"/>
                <w:rFonts w:ascii="Trebuchet MS" w:hAnsi="Trebuchet MS" w:cs="Times New Roman"/>
                <w:b/>
                <w:bCs/>
                <w:noProof/>
              </w:rPr>
              <w:t>1.7.4.1</w:t>
            </w:r>
            <w:r>
              <w:rPr>
                <w:noProof/>
                <w:lang w:val="en-IN" w:eastAsia="en-IN"/>
              </w:rPr>
              <w:tab/>
            </w:r>
            <w:r w:rsidRPr="00481D38">
              <w:rPr>
                <w:rStyle w:val="Hyperlink"/>
                <w:rFonts w:ascii="Trebuchet MS" w:hAnsi="Trebuchet MS"/>
                <w:b/>
                <w:bCs/>
                <w:noProof/>
              </w:rPr>
              <w:t>BATCHDAN – Demand Advice: New Guarantee Cover - Batch</w:t>
            </w:r>
            <w:r>
              <w:rPr>
                <w:noProof/>
                <w:webHidden/>
              </w:rPr>
              <w:tab/>
            </w:r>
            <w:r>
              <w:rPr>
                <w:noProof/>
                <w:webHidden/>
              </w:rPr>
              <w:fldChar w:fldCharType="begin"/>
            </w:r>
            <w:r>
              <w:rPr>
                <w:noProof/>
                <w:webHidden/>
              </w:rPr>
              <w:instrText xml:space="preserve"> PAGEREF _Toc160211586 \h </w:instrText>
            </w:r>
            <w:r>
              <w:rPr>
                <w:noProof/>
                <w:webHidden/>
              </w:rPr>
            </w:r>
            <w:r>
              <w:rPr>
                <w:noProof/>
                <w:webHidden/>
              </w:rPr>
              <w:fldChar w:fldCharType="separate"/>
            </w:r>
            <w:r>
              <w:rPr>
                <w:noProof/>
                <w:webHidden/>
              </w:rPr>
              <w:t>28</w:t>
            </w:r>
            <w:r>
              <w:rPr>
                <w:noProof/>
                <w:webHidden/>
              </w:rPr>
              <w:fldChar w:fldCharType="end"/>
            </w:r>
          </w:hyperlink>
        </w:p>
        <w:p w:rsidR="00906B36" w:rsidRDefault="00906B36" w14:paraId="0A26D882" w14:textId="40565EBB">
          <w:pPr>
            <w:pStyle w:val="TOC3"/>
            <w:tabs>
              <w:tab w:val="left" w:pos="1540"/>
              <w:tab w:val="right" w:leader="dot" w:pos="9350"/>
            </w:tabs>
            <w:rPr>
              <w:noProof/>
              <w:lang w:val="en-IN" w:eastAsia="en-IN"/>
            </w:rPr>
          </w:pPr>
          <w:hyperlink w:history="1" w:anchor="_Toc160211587">
            <w:r w:rsidRPr="00481D38">
              <w:rPr>
                <w:rStyle w:val="Hyperlink"/>
                <w:rFonts w:ascii="Trebuchet MS" w:hAnsi="Trebuchet MS" w:cs="Times New Roman"/>
                <w:b/>
                <w:bCs/>
                <w:noProof/>
              </w:rPr>
              <w:t>1.7.4.2</w:t>
            </w:r>
            <w:r>
              <w:rPr>
                <w:noProof/>
                <w:lang w:val="en-IN" w:eastAsia="en-IN"/>
              </w:rPr>
              <w:tab/>
            </w:r>
            <w:r w:rsidRPr="00481D38">
              <w:rPr>
                <w:rStyle w:val="Hyperlink"/>
                <w:rFonts w:ascii="Trebuchet MS" w:hAnsi="Trebuchet MS"/>
                <w:b/>
                <w:bCs/>
                <w:noProof/>
              </w:rPr>
              <w:t>CGDAN – Demand Advice: New Guarantee Cover - Individual</w:t>
            </w:r>
            <w:r>
              <w:rPr>
                <w:noProof/>
                <w:webHidden/>
              </w:rPr>
              <w:tab/>
            </w:r>
            <w:r>
              <w:rPr>
                <w:noProof/>
                <w:webHidden/>
              </w:rPr>
              <w:fldChar w:fldCharType="begin"/>
            </w:r>
            <w:r>
              <w:rPr>
                <w:noProof/>
                <w:webHidden/>
              </w:rPr>
              <w:instrText xml:space="preserve"> PAGEREF _Toc160211587 \h </w:instrText>
            </w:r>
            <w:r>
              <w:rPr>
                <w:noProof/>
                <w:webHidden/>
              </w:rPr>
            </w:r>
            <w:r>
              <w:rPr>
                <w:noProof/>
                <w:webHidden/>
              </w:rPr>
              <w:fldChar w:fldCharType="separate"/>
            </w:r>
            <w:r>
              <w:rPr>
                <w:noProof/>
                <w:webHidden/>
              </w:rPr>
              <w:t>28</w:t>
            </w:r>
            <w:r>
              <w:rPr>
                <w:noProof/>
                <w:webHidden/>
              </w:rPr>
              <w:fldChar w:fldCharType="end"/>
            </w:r>
          </w:hyperlink>
        </w:p>
        <w:p w:rsidR="00906B36" w:rsidRDefault="00906B36" w14:paraId="0F4CBA56" w14:textId="751839B7">
          <w:pPr>
            <w:pStyle w:val="TOC3"/>
            <w:tabs>
              <w:tab w:val="left" w:pos="1320"/>
              <w:tab w:val="right" w:leader="dot" w:pos="9350"/>
            </w:tabs>
            <w:rPr>
              <w:noProof/>
              <w:lang w:val="en-IN" w:eastAsia="en-IN"/>
            </w:rPr>
          </w:pPr>
          <w:hyperlink w:history="1" w:anchor="_Toc160211588">
            <w:r w:rsidRPr="00481D38">
              <w:rPr>
                <w:rStyle w:val="Hyperlink"/>
                <w:rFonts w:ascii="Trebuchet MS" w:hAnsi="Trebuchet MS" w:cs="Times New Roman"/>
                <w:b/>
                <w:bCs/>
                <w:noProof/>
              </w:rPr>
              <w:t>1.7.5</w:t>
            </w:r>
            <w:r>
              <w:rPr>
                <w:noProof/>
                <w:lang w:val="en-IN" w:eastAsia="en-IN"/>
              </w:rPr>
              <w:tab/>
            </w:r>
            <w:r w:rsidRPr="00481D38">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_Toc160211588 \h </w:instrText>
            </w:r>
            <w:r>
              <w:rPr>
                <w:noProof/>
                <w:webHidden/>
              </w:rPr>
            </w:r>
            <w:r>
              <w:rPr>
                <w:noProof/>
                <w:webHidden/>
              </w:rPr>
              <w:fldChar w:fldCharType="separate"/>
            </w:r>
            <w:r>
              <w:rPr>
                <w:noProof/>
                <w:webHidden/>
              </w:rPr>
              <w:t>28</w:t>
            </w:r>
            <w:r>
              <w:rPr>
                <w:noProof/>
                <w:webHidden/>
              </w:rPr>
              <w:fldChar w:fldCharType="end"/>
            </w:r>
          </w:hyperlink>
        </w:p>
        <w:p w:rsidR="00906B36" w:rsidRDefault="00906B36" w14:paraId="0D95372F" w14:textId="04D379FA">
          <w:pPr>
            <w:pStyle w:val="TOC3"/>
            <w:tabs>
              <w:tab w:val="left" w:pos="1540"/>
              <w:tab w:val="right" w:leader="dot" w:pos="9350"/>
            </w:tabs>
            <w:rPr>
              <w:noProof/>
              <w:lang w:val="en-IN" w:eastAsia="en-IN"/>
            </w:rPr>
          </w:pPr>
          <w:hyperlink w:history="1" w:anchor="_Toc160211589">
            <w:r w:rsidRPr="00481D38">
              <w:rPr>
                <w:rStyle w:val="Hyperlink"/>
                <w:rFonts w:ascii="Trebuchet MS" w:hAnsi="Trebuchet MS" w:cs="Times New Roman"/>
                <w:b/>
                <w:bCs/>
                <w:noProof/>
              </w:rPr>
              <w:t>1.7.5.1</w:t>
            </w:r>
            <w:r>
              <w:rPr>
                <w:noProof/>
                <w:lang w:val="en-IN" w:eastAsia="en-IN"/>
              </w:rPr>
              <w:tab/>
            </w:r>
            <w:r w:rsidRPr="00481D38">
              <w:rPr>
                <w:rStyle w:val="Hyperlink"/>
                <w:rFonts w:ascii="Trebuchet MS" w:hAnsi="Trebuchet MS"/>
                <w:b/>
                <w:bCs/>
                <w:noProof/>
              </w:rPr>
              <w:t>Payment of CG Charges in Stipulated Time</w:t>
            </w:r>
            <w:r>
              <w:rPr>
                <w:noProof/>
                <w:webHidden/>
              </w:rPr>
              <w:tab/>
            </w:r>
            <w:r>
              <w:rPr>
                <w:noProof/>
                <w:webHidden/>
              </w:rPr>
              <w:fldChar w:fldCharType="begin"/>
            </w:r>
            <w:r>
              <w:rPr>
                <w:noProof/>
                <w:webHidden/>
              </w:rPr>
              <w:instrText xml:space="preserve"> PAGEREF _Toc160211589 \h </w:instrText>
            </w:r>
            <w:r>
              <w:rPr>
                <w:noProof/>
                <w:webHidden/>
              </w:rPr>
            </w:r>
            <w:r>
              <w:rPr>
                <w:noProof/>
                <w:webHidden/>
              </w:rPr>
              <w:fldChar w:fldCharType="separate"/>
            </w:r>
            <w:r>
              <w:rPr>
                <w:noProof/>
                <w:webHidden/>
              </w:rPr>
              <w:t>29</w:t>
            </w:r>
            <w:r>
              <w:rPr>
                <w:noProof/>
                <w:webHidden/>
              </w:rPr>
              <w:fldChar w:fldCharType="end"/>
            </w:r>
          </w:hyperlink>
        </w:p>
        <w:p w:rsidR="00906B36" w:rsidRDefault="00906B36" w14:paraId="3072B38F" w14:textId="25F08FA9">
          <w:pPr>
            <w:pStyle w:val="TOC3"/>
            <w:tabs>
              <w:tab w:val="left" w:pos="1540"/>
              <w:tab w:val="right" w:leader="dot" w:pos="9350"/>
            </w:tabs>
            <w:rPr>
              <w:noProof/>
              <w:lang w:val="en-IN" w:eastAsia="en-IN"/>
            </w:rPr>
          </w:pPr>
          <w:hyperlink w:history="1" w:anchor="_Toc160211590">
            <w:r w:rsidRPr="00481D38">
              <w:rPr>
                <w:rStyle w:val="Hyperlink"/>
                <w:rFonts w:ascii="Trebuchet MS" w:hAnsi="Trebuchet MS" w:cs="Times New Roman"/>
                <w:b/>
                <w:bCs/>
                <w:noProof/>
              </w:rPr>
              <w:t>1.7.5.2</w:t>
            </w:r>
            <w:r>
              <w:rPr>
                <w:noProof/>
                <w:lang w:val="en-IN" w:eastAsia="en-IN"/>
              </w:rPr>
              <w:tab/>
            </w:r>
            <w:r w:rsidRPr="00481D38">
              <w:rPr>
                <w:rStyle w:val="Hyperlink"/>
                <w:rFonts w:ascii="Trebuchet MS" w:hAnsi="Trebuchet MS"/>
                <w:b/>
                <w:bCs/>
                <w:noProof/>
              </w:rPr>
              <w:t>Non-Payment of CG Charges in Stipulated Time</w:t>
            </w:r>
            <w:r>
              <w:rPr>
                <w:noProof/>
                <w:webHidden/>
              </w:rPr>
              <w:tab/>
            </w:r>
            <w:r>
              <w:rPr>
                <w:noProof/>
                <w:webHidden/>
              </w:rPr>
              <w:fldChar w:fldCharType="begin"/>
            </w:r>
            <w:r>
              <w:rPr>
                <w:noProof/>
                <w:webHidden/>
              </w:rPr>
              <w:instrText xml:space="preserve"> PAGEREF _Toc160211590 \h </w:instrText>
            </w:r>
            <w:r>
              <w:rPr>
                <w:noProof/>
                <w:webHidden/>
              </w:rPr>
            </w:r>
            <w:r>
              <w:rPr>
                <w:noProof/>
                <w:webHidden/>
              </w:rPr>
              <w:fldChar w:fldCharType="separate"/>
            </w:r>
            <w:r>
              <w:rPr>
                <w:noProof/>
                <w:webHidden/>
              </w:rPr>
              <w:t>29</w:t>
            </w:r>
            <w:r>
              <w:rPr>
                <w:noProof/>
                <w:webHidden/>
              </w:rPr>
              <w:fldChar w:fldCharType="end"/>
            </w:r>
          </w:hyperlink>
        </w:p>
        <w:p w:rsidR="00906B36" w:rsidRDefault="00906B36" w14:paraId="3B5F323E" w14:textId="79145485">
          <w:pPr>
            <w:pStyle w:val="TOC2"/>
            <w:tabs>
              <w:tab w:val="left" w:pos="880"/>
              <w:tab w:val="right" w:leader="dot" w:pos="9350"/>
            </w:tabs>
            <w:rPr>
              <w:noProof/>
              <w:lang w:val="en-IN" w:eastAsia="en-IN"/>
            </w:rPr>
          </w:pPr>
          <w:hyperlink w:history="1" w:anchor="_Toc160211591">
            <w:r w:rsidRPr="00481D38">
              <w:rPr>
                <w:rStyle w:val="Hyperlink"/>
                <w:rFonts w:ascii="Trebuchet MS" w:hAnsi="Trebuchet MS" w:eastAsia="Times New Roman" w:cs="Times New Roman"/>
                <w:b/>
                <w:bCs/>
                <w:iCs/>
                <w:noProof/>
              </w:rPr>
              <w:t>1.8</w:t>
            </w:r>
            <w:r>
              <w:rPr>
                <w:noProof/>
                <w:lang w:val="en-IN" w:eastAsia="en-IN"/>
              </w:rPr>
              <w:tab/>
            </w:r>
            <w:r w:rsidRPr="00481D38">
              <w:rPr>
                <w:rStyle w:val="Hyperlink"/>
                <w:rFonts w:ascii="Trebuchet MS" w:hAnsi="Trebuchet MS" w:eastAsia="Times New Roman" w:cs="Arial"/>
                <w:b/>
                <w:bCs/>
                <w:iCs/>
                <w:noProof/>
              </w:rPr>
              <w:t>Portfolio Billing</w:t>
            </w:r>
            <w:r>
              <w:rPr>
                <w:noProof/>
                <w:webHidden/>
              </w:rPr>
              <w:tab/>
            </w:r>
            <w:r>
              <w:rPr>
                <w:noProof/>
                <w:webHidden/>
              </w:rPr>
              <w:fldChar w:fldCharType="begin"/>
            </w:r>
            <w:r>
              <w:rPr>
                <w:noProof/>
                <w:webHidden/>
              </w:rPr>
              <w:instrText xml:space="preserve"> PAGEREF _Toc160211591 \h </w:instrText>
            </w:r>
            <w:r>
              <w:rPr>
                <w:noProof/>
                <w:webHidden/>
              </w:rPr>
            </w:r>
            <w:r>
              <w:rPr>
                <w:noProof/>
                <w:webHidden/>
              </w:rPr>
              <w:fldChar w:fldCharType="separate"/>
            </w:r>
            <w:r>
              <w:rPr>
                <w:noProof/>
                <w:webHidden/>
              </w:rPr>
              <w:t>29</w:t>
            </w:r>
            <w:r>
              <w:rPr>
                <w:noProof/>
                <w:webHidden/>
              </w:rPr>
              <w:fldChar w:fldCharType="end"/>
            </w:r>
          </w:hyperlink>
        </w:p>
        <w:p w:rsidR="00906B36" w:rsidRDefault="00906B36" w14:paraId="4E173E54" w14:textId="781446D2">
          <w:pPr>
            <w:pStyle w:val="TOC3"/>
            <w:tabs>
              <w:tab w:val="left" w:pos="1320"/>
              <w:tab w:val="right" w:leader="dot" w:pos="9350"/>
            </w:tabs>
            <w:rPr>
              <w:noProof/>
              <w:lang w:val="en-IN" w:eastAsia="en-IN"/>
            </w:rPr>
          </w:pPr>
          <w:hyperlink w:history="1" w:anchor="_Toc160211592">
            <w:r w:rsidRPr="00481D38">
              <w:rPr>
                <w:rStyle w:val="Hyperlink"/>
                <w:rFonts w:ascii="Trebuchet MS" w:hAnsi="Trebuchet MS" w:cs="Times New Roman"/>
                <w:b/>
                <w:bCs/>
                <w:noProof/>
              </w:rPr>
              <w:t>1.8.1</w:t>
            </w:r>
            <w:r>
              <w:rPr>
                <w:noProof/>
                <w:lang w:val="en-IN" w:eastAsia="en-IN"/>
              </w:rPr>
              <w:tab/>
            </w:r>
            <w:r w:rsidRPr="00481D38">
              <w:rPr>
                <w:rStyle w:val="Hyperlink"/>
                <w:rFonts w:ascii="Trebuchet MS" w:hAnsi="Trebuchet MS"/>
                <w:b/>
                <w:bCs/>
                <w:noProof/>
              </w:rPr>
              <w:t>Base Period Billing Cycle</w:t>
            </w:r>
            <w:r>
              <w:rPr>
                <w:noProof/>
                <w:webHidden/>
              </w:rPr>
              <w:tab/>
            </w:r>
            <w:r>
              <w:rPr>
                <w:noProof/>
                <w:webHidden/>
              </w:rPr>
              <w:fldChar w:fldCharType="begin"/>
            </w:r>
            <w:r>
              <w:rPr>
                <w:noProof/>
                <w:webHidden/>
              </w:rPr>
              <w:instrText xml:space="preserve"> PAGEREF _Toc160211592 \h </w:instrText>
            </w:r>
            <w:r>
              <w:rPr>
                <w:noProof/>
                <w:webHidden/>
              </w:rPr>
            </w:r>
            <w:r>
              <w:rPr>
                <w:noProof/>
                <w:webHidden/>
              </w:rPr>
              <w:fldChar w:fldCharType="separate"/>
            </w:r>
            <w:r>
              <w:rPr>
                <w:noProof/>
                <w:webHidden/>
              </w:rPr>
              <w:t>30</w:t>
            </w:r>
            <w:r>
              <w:rPr>
                <w:noProof/>
                <w:webHidden/>
              </w:rPr>
              <w:fldChar w:fldCharType="end"/>
            </w:r>
          </w:hyperlink>
        </w:p>
        <w:p w:rsidR="00906B36" w:rsidRDefault="00906B36" w14:paraId="6CBEF321" w14:textId="6BE04FD7">
          <w:pPr>
            <w:pStyle w:val="TOC3"/>
            <w:tabs>
              <w:tab w:val="left" w:pos="1540"/>
              <w:tab w:val="right" w:leader="dot" w:pos="9350"/>
            </w:tabs>
            <w:rPr>
              <w:noProof/>
              <w:lang w:val="en-IN" w:eastAsia="en-IN"/>
            </w:rPr>
          </w:pPr>
          <w:hyperlink w:history="1" w:anchor="_Toc160211593">
            <w:r w:rsidRPr="00481D38">
              <w:rPr>
                <w:rStyle w:val="Hyperlink"/>
                <w:rFonts w:ascii="Trebuchet MS" w:hAnsi="Trebuchet MS" w:cs="Times New Roman"/>
                <w:b/>
                <w:bCs/>
                <w:noProof/>
              </w:rPr>
              <w:t>1.8.1.1</w:t>
            </w:r>
            <w:r>
              <w:rPr>
                <w:noProof/>
                <w:lang w:val="en-IN" w:eastAsia="en-IN"/>
              </w:rPr>
              <w:tab/>
            </w:r>
            <w:r w:rsidRPr="00481D38">
              <w:rPr>
                <w:rStyle w:val="Hyperlink"/>
                <w:rFonts w:ascii="Trebuchet MS" w:hAnsi="Trebuchet MS"/>
                <w:b/>
                <w:bCs/>
                <w:noProof/>
              </w:rPr>
              <w:t>CG Fees Calculation for Single Loan Account for Base Period Billing</w:t>
            </w:r>
            <w:r>
              <w:rPr>
                <w:noProof/>
                <w:webHidden/>
              </w:rPr>
              <w:tab/>
            </w:r>
            <w:r>
              <w:rPr>
                <w:noProof/>
                <w:webHidden/>
              </w:rPr>
              <w:fldChar w:fldCharType="begin"/>
            </w:r>
            <w:r>
              <w:rPr>
                <w:noProof/>
                <w:webHidden/>
              </w:rPr>
              <w:instrText xml:space="preserve"> PAGEREF _Toc160211593 \h </w:instrText>
            </w:r>
            <w:r>
              <w:rPr>
                <w:noProof/>
                <w:webHidden/>
              </w:rPr>
            </w:r>
            <w:r>
              <w:rPr>
                <w:noProof/>
                <w:webHidden/>
              </w:rPr>
              <w:fldChar w:fldCharType="separate"/>
            </w:r>
            <w:r>
              <w:rPr>
                <w:noProof/>
                <w:webHidden/>
              </w:rPr>
              <w:t>30</w:t>
            </w:r>
            <w:r>
              <w:rPr>
                <w:noProof/>
                <w:webHidden/>
              </w:rPr>
              <w:fldChar w:fldCharType="end"/>
            </w:r>
          </w:hyperlink>
        </w:p>
        <w:p w:rsidR="00906B36" w:rsidRDefault="00906B36" w14:paraId="7482384A" w14:textId="78E4CC3E">
          <w:pPr>
            <w:pStyle w:val="TOC3"/>
            <w:tabs>
              <w:tab w:val="left" w:pos="1540"/>
              <w:tab w:val="right" w:leader="dot" w:pos="9350"/>
            </w:tabs>
            <w:rPr>
              <w:noProof/>
              <w:lang w:val="en-IN" w:eastAsia="en-IN"/>
            </w:rPr>
          </w:pPr>
          <w:hyperlink w:history="1" w:anchor="_Toc160211594">
            <w:r w:rsidRPr="00481D38">
              <w:rPr>
                <w:rStyle w:val="Hyperlink"/>
                <w:rFonts w:ascii="Trebuchet MS" w:hAnsi="Trebuchet MS" w:cs="Times New Roman"/>
                <w:b/>
                <w:bCs/>
                <w:noProof/>
              </w:rPr>
              <w:t>1.8.1.2</w:t>
            </w:r>
            <w:r>
              <w:rPr>
                <w:noProof/>
                <w:lang w:val="en-IN" w:eastAsia="en-IN"/>
              </w:rPr>
              <w:tab/>
            </w:r>
            <w:r w:rsidRPr="00481D38">
              <w:rPr>
                <w:rStyle w:val="Hyperlink"/>
                <w:rFonts w:ascii="Trebuchet MS" w:hAnsi="Trebuchet MS"/>
                <w:b/>
                <w:bCs/>
                <w:noProof/>
              </w:rPr>
              <w:t>Calculating Tax on Credit Guarantee Fees for Single Loan Account</w:t>
            </w:r>
            <w:r>
              <w:rPr>
                <w:noProof/>
                <w:webHidden/>
              </w:rPr>
              <w:tab/>
            </w:r>
            <w:r>
              <w:rPr>
                <w:noProof/>
                <w:webHidden/>
              </w:rPr>
              <w:fldChar w:fldCharType="begin"/>
            </w:r>
            <w:r>
              <w:rPr>
                <w:noProof/>
                <w:webHidden/>
              </w:rPr>
              <w:instrText xml:space="preserve"> PAGEREF _Toc160211594 \h </w:instrText>
            </w:r>
            <w:r>
              <w:rPr>
                <w:noProof/>
                <w:webHidden/>
              </w:rPr>
            </w:r>
            <w:r>
              <w:rPr>
                <w:noProof/>
                <w:webHidden/>
              </w:rPr>
              <w:fldChar w:fldCharType="separate"/>
            </w:r>
            <w:r>
              <w:rPr>
                <w:noProof/>
                <w:webHidden/>
              </w:rPr>
              <w:t>32</w:t>
            </w:r>
            <w:r>
              <w:rPr>
                <w:noProof/>
                <w:webHidden/>
              </w:rPr>
              <w:fldChar w:fldCharType="end"/>
            </w:r>
          </w:hyperlink>
        </w:p>
        <w:p w:rsidR="00906B36" w:rsidRDefault="00906B36" w14:paraId="42B6601A" w14:textId="1F84E1C8">
          <w:pPr>
            <w:pStyle w:val="TOC3"/>
            <w:tabs>
              <w:tab w:val="left" w:pos="1760"/>
              <w:tab w:val="right" w:leader="dot" w:pos="9350"/>
            </w:tabs>
            <w:rPr>
              <w:noProof/>
              <w:lang w:val="en-IN" w:eastAsia="en-IN"/>
            </w:rPr>
          </w:pPr>
          <w:hyperlink w:history="1" w:anchor="_Toc160211595">
            <w:r w:rsidRPr="00481D38">
              <w:rPr>
                <w:rStyle w:val="Hyperlink"/>
                <w:rFonts w:ascii="Trebuchet MS" w:hAnsi="Trebuchet MS" w:cs="Times New Roman"/>
                <w:b/>
                <w:bCs/>
                <w:noProof/>
              </w:rPr>
              <w:t>1.8.1.2.1</w:t>
            </w:r>
            <w:r>
              <w:rPr>
                <w:noProof/>
                <w:lang w:val="en-IN" w:eastAsia="en-IN"/>
              </w:rPr>
              <w:tab/>
            </w:r>
            <w:r w:rsidRPr="00481D38">
              <w:rPr>
                <w:rStyle w:val="Hyperlink"/>
                <w:rFonts w:ascii="Trebuchet MS" w:hAnsi="Trebuchet MS"/>
                <w:b/>
                <w:bCs/>
                <w:noProof/>
              </w:rPr>
              <w:t>Calculation based on GST</w:t>
            </w:r>
            <w:r>
              <w:rPr>
                <w:noProof/>
                <w:webHidden/>
              </w:rPr>
              <w:tab/>
            </w:r>
            <w:r>
              <w:rPr>
                <w:noProof/>
                <w:webHidden/>
              </w:rPr>
              <w:fldChar w:fldCharType="begin"/>
            </w:r>
            <w:r>
              <w:rPr>
                <w:noProof/>
                <w:webHidden/>
              </w:rPr>
              <w:instrText xml:space="preserve"> PAGEREF _Toc160211595 \h </w:instrText>
            </w:r>
            <w:r>
              <w:rPr>
                <w:noProof/>
                <w:webHidden/>
              </w:rPr>
            </w:r>
            <w:r>
              <w:rPr>
                <w:noProof/>
                <w:webHidden/>
              </w:rPr>
              <w:fldChar w:fldCharType="separate"/>
            </w:r>
            <w:r>
              <w:rPr>
                <w:noProof/>
                <w:webHidden/>
              </w:rPr>
              <w:t>32</w:t>
            </w:r>
            <w:r>
              <w:rPr>
                <w:noProof/>
                <w:webHidden/>
              </w:rPr>
              <w:fldChar w:fldCharType="end"/>
            </w:r>
          </w:hyperlink>
        </w:p>
        <w:p w:rsidR="00906B36" w:rsidRDefault="00906B36" w14:paraId="69918A9A" w14:textId="426884AD">
          <w:pPr>
            <w:pStyle w:val="TOC3"/>
            <w:tabs>
              <w:tab w:val="left" w:pos="1540"/>
              <w:tab w:val="right" w:leader="dot" w:pos="9350"/>
            </w:tabs>
            <w:rPr>
              <w:noProof/>
              <w:lang w:val="en-IN" w:eastAsia="en-IN"/>
            </w:rPr>
          </w:pPr>
          <w:hyperlink w:history="1" w:anchor="_Toc160211596">
            <w:r w:rsidRPr="00481D38">
              <w:rPr>
                <w:rStyle w:val="Hyperlink"/>
                <w:rFonts w:ascii="Trebuchet MS" w:hAnsi="Trebuchet MS" w:cs="Times New Roman"/>
                <w:b/>
                <w:bCs/>
                <w:noProof/>
              </w:rPr>
              <w:t>1.8.1.3</w:t>
            </w:r>
            <w:r>
              <w:rPr>
                <w:noProof/>
                <w:lang w:val="en-IN" w:eastAsia="en-IN"/>
              </w:rPr>
              <w:tab/>
            </w:r>
            <w:r w:rsidRPr="00481D38">
              <w:rPr>
                <w:rStyle w:val="Hyperlink"/>
                <w:rFonts w:ascii="Trebuchet MS" w:hAnsi="Trebuchet MS"/>
                <w:b/>
                <w:bCs/>
                <w:noProof/>
              </w:rPr>
              <w:t>Calculating Total Credit Guarantee Charges for Single Loan Account</w:t>
            </w:r>
            <w:r>
              <w:rPr>
                <w:noProof/>
                <w:webHidden/>
              </w:rPr>
              <w:tab/>
            </w:r>
            <w:r>
              <w:rPr>
                <w:noProof/>
                <w:webHidden/>
              </w:rPr>
              <w:fldChar w:fldCharType="begin"/>
            </w:r>
            <w:r>
              <w:rPr>
                <w:noProof/>
                <w:webHidden/>
              </w:rPr>
              <w:instrText xml:space="preserve"> PAGEREF _Toc160211596 \h </w:instrText>
            </w:r>
            <w:r>
              <w:rPr>
                <w:noProof/>
                <w:webHidden/>
              </w:rPr>
            </w:r>
            <w:r>
              <w:rPr>
                <w:noProof/>
                <w:webHidden/>
              </w:rPr>
              <w:fldChar w:fldCharType="separate"/>
            </w:r>
            <w:r>
              <w:rPr>
                <w:noProof/>
                <w:webHidden/>
              </w:rPr>
              <w:t>32</w:t>
            </w:r>
            <w:r>
              <w:rPr>
                <w:noProof/>
                <w:webHidden/>
              </w:rPr>
              <w:fldChar w:fldCharType="end"/>
            </w:r>
          </w:hyperlink>
        </w:p>
        <w:p w:rsidR="00906B36" w:rsidRDefault="00906B36" w14:paraId="0F7F28E3" w14:textId="44C7EA19">
          <w:pPr>
            <w:pStyle w:val="TOC3"/>
            <w:tabs>
              <w:tab w:val="left" w:pos="1320"/>
              <w:tab w:val="right" w:leader="dot" w:pos="9350"/>
            </w:tabs>
            <w:rPr>
              <w:noProof/>
              <w:lang w:val="en-IN" w:eastAsia="en-IN"/>
            </w:rPr>
          </w:pPr>
          <w:hyperlink w:history="1" w:anchor="_Toc160211597">
            <w:r w:rsidRPr="00481D38">
              <w:rPr>
                <w:rStyle w:val="Hyperlink"/>
                <w:rFonts w:ascii="Trebuchet MS" w:hAnsi="Trebuchet MS" w:cs="Times New Roman"/>
                <w:b/>
                <w:bCs/>
                <w:noProof/>
              </w:rPr>
              <w:t>1.8.2</w:t>
            </w:r>
            <w:r>
              <w:rPr>
                <w:noProof/>
                <w:lang w:val="en-IN" w:eastAsia="en-IN"/>
              </w:rPr>
              <w:tab/>
            </w:r>
            <w:r w:rsidRPr="00481D38">
              <w:rPr>
                <w:rStyle w:val="Hyperlink"/>
                <w:rFonts w:ascii="Trebuchet MS" w:hAnsi="Trebuchet MS"/>
                <w:b/>
                <w:bCs/>
                <w:noProof/>
              </w:rPr>
              <w:t>Yearly Billing Cycle</w:t>
            </w:r>
            <w:r>
              <w:rPr>
                <w:noProof/>
                <w:webHidden/>
              </w:rPr>
              <w:tab/>
            </w:r>
            <w:r>
              <w:rPr>
                <w:noProof/>
                <w:webHidden/>
              </w:rPr>
              <w:fldChar w:fldCharType="begin"/>
            </w:r>
            <w:r>
              <w:rPr>
                <w:noProof/>
                <w:webHidden/>
              </w:rPr>
              <w:instrText xml:space="preserve"> PAGEREF _Toc160211597 \h </w:instrText>
            </w:r>
            <w:r>
              <w:rPr>
                <w:noProof/>
                <w:webHidden/>
              </w:rPr>
            </w:r>
            <w:r>
              <w:rPr>
                <w:noProof/>
                <w:webHidden/>
              </w:rPr>
              <w:fldChar w:fldCharType="separate"/>
            </w:r>
            <w:r>
              <w:rPr>
                <w:noProof/>
                <w:webHidden/>
              </w:rPr>
              <w:t>33</w:t>
            </w:r>
            <w:r>
              <w:rPr>
                <w:noProof/>
                <w:webHidden/>
              </w:rPr>
              <w:fldChar w:fldCharType="end"/>
            </w:r>
          </w:hyperlink>
        </w:p>
        <w:p w:rsidR="00906B36" w:rsidRDefault="00906B36" w14:paraId="1C50585F" w14:textId="3EF65382">
          <w:pPr>
            <w:pStyle w:val="TOC3"/>
            <w:tabs>
              <w:tab w:val="left" w:pos="1540"/>
              <w:tab w:val="right" w:leader="dot" w:pos="9350"/>
            </w:tabs>
            <w:rPr>
              <w:noProof/>
              <w:lang w:val="en-IN" w:eastAsia="en-IN"/>
            </w:rPr>
          </w:pPr>
          <w:hyperlink w:history="1" w:anchor="_Toc160211598">
            <w:r w:rsidRPr="00481D38">
              <w:rPr>
                <w:rStyle w:val="Hyperlink"/>
                <w:rFonts w:ascii="Trebuchet MS" w:hAnsi="Trebuchet MS" w:cs="Times New Roman"/>
                <w:b/>
                <w:bCs/>
                <w:noProof/>
              </w:rPr>
              <w:t>1.8.2.1</w:t>
            </w:r>
            <w:r>
              <w:rPr>
                <w:noProof/>
                <w:lang w:val="en-IN" w:eastAsia="en-IN"/>
              </w:rPr>
              <w:tab/>
            </w:r>
            <w:r w:rsidRPr="00481D38">
              <w:rPr>
                <w:rStyle w:val="Hyperlink"/>
                <w:rFonts w:ascii="Trebuchet MS" w:hAnsi="Trebuchet MS"/>
                <w:b/>
                <w:bCs/>
                <w:noProof/>
              </w:rPr>
              <w:t>CG Fees Calculation for Single Loan Account for Yearly Billing</w:t>
            </w:r>
            <w:r>
              <w:rPr>
                <w:noProof/>
                <w:webHidden/>
              </w:rPr>
              <w:tab/>
            </w:r>
            <w:r>
              <w:rPr>
                <w:noProof/>
                <w:webHidden/>
              </w:rPr>
              <w:fldChar w:fldCharType="begin"/>
            </w:r>
            <w:r>
              <w:rPr>
                <w:noProof/>
                <w:webHidden/>
              </w:rPr>
              <w:instrText xml:space="preserve"> PAGEREF _Toc160211598 \h </w:instrText>
            </w:r>
            <w:r>
              <w:rPr>
                <w:noProof/>
                <w:webHidden/>
              </w:rPr>
            </w:r>
            <w:r>
              <w:rPr>
                <w:noProof/>
                <w:webHidden/>
              </w:rPr>
              <w:fldChar w:fldCharType="separate"/>
            </w:r>
            <w:r>
              <w:rPr>
                <w:noProof/>
                <w:webHidden/>
              </w:rPr>
              <w:t>33</w:t>
            </w:r>
            <w:r>
              <w:rPr>
                <w:noProof/>
                <w:webHidden/>
              </w:rPr>
              <w:fldChar w:fldCharType="end"/>
            </w:r>
          </w:hyperlink>
        </w:p>
        <w:p w:rsidR="00906B36" w:rsidRDefault="00906B36" w14:paraId="515AE810" w14:textId="06FF0E1E">
          <w:pPr>
            <w:pStyle w:val="TOC3"/>
            <w:tabs>
              <w:tab w:val="left" w:pos="1540"/>
              <w:tab w:val="right" w:leader="dot" w:pos="9350"/>
            </w:tabs>
            <w:rPr>
              <w:noProof/>
              <w:lang w:val="en-IN" w:eastAsia="en-IN"/>
            </w:rPr>
          </w:pPr>
          <w:hyperlink w:history="1" w:anchor="_Toc160211599">
            <w:r w:rsidRPr="00481D38">
              <w:rPr>
                <w:rStyle w:val="Hyperlink"/>
                <w:rFonts w:ascii="Trebuchet MS" w:hAnsi="Trebuchet MS" w:cs="Times New Roman"/>
                <w:b/>
                <w:bCs/>
                <w:noProof/>
              </w:rPr>
              <w:t>1.8.2.2</w:t>
            </w:r>
            <w:r>
              <w:rPr>
                <w:noProof/>
                <w:lang w:val="en-IN" w:eastAsia="en-IN"/>
              </w:rPr>
              <w:tab/>
            </w:r>
            <w:r w:rsidRPr="00481D38">
              <w:rPr>
                <w:rStyle w:val="Hyperlink"/>
                <w:rFonts w:ascii="Trebuchet MS" w:hAnsi="Trebuchet MS"/>
                <w:b/>
                <w:bCs/>
                <w:noProof/>
              </w:rPr>
              <w:t>Calculating Tax on Credit Guarantee Fees for Single Loan Account</w:t>
            </w:r>
            <w:r>
              <w:rPr>
                <w:noProof/>
                <w:webHidden/>
              </w:rPr>
              <w:tab/>
            </w:r>
            <w:r>
              <w:rPr>
                <w:noProof/>
                <w:webHidden/>
              </w:rPr>
              <w:fldChar w:fldCharType="begin"/>
            </w:r>
            <w:r>
              <w:rPr>
                <w:noProof/>
                <w:webHidden/>
              </w:rPr>
              <w:instrText xml:space="preserve"> PAGEREF _Toc160211599 \h </w:instrText>
            </w:r>
            <w:r>
              <w:rPr>
                <w:noProof/>
                <w:webHidden/>
              </w:rPr>
            </w:r>
            <w:r>
              <w:rPr>
                <w:noProof/>
                <w:webHidden/>
              </w:rPr>
              <w:fldChar w:fldCharType="separate"/>
            </w:r>
            <w:r>
              <w:rPr>
                <w:noProof/>
                <w:webHidden/>
              </w:rPr>
              <w:t>36</w:t>
            </w:r>
            <w:r>
              <w:rPr>
                <w:noProof/>
                <w:webHidden/>
              </w:rPr>
              <w:fldChar w:fldCharType="end"/>
            </w:r>
          </w:hyperlink>
        </w:p>
        <w:p w:rsidR="00906B36" w:rsidRDefault="00906B36" w14:paraId="27858674" w14:textId="6609747A">
          <w:pPr>
            <w:pStyle w:val="TOC3"/>
            <w:tabs>
              <w:tab w:val="left" w:pos="1760"/>
              <w:tab w:val="right" w:leader="dot" w:pos="9350"/>
            </w:tabs>
            <w:rPr>
              <w:noProof/>
              <w:lang w:val="en-IN" w:eastAsia="en-IN"/>
            </w:rPr>
          </w:pPr>
          <w:hyperlink w:history="1" w:anchor="_Toc160211600">
            <w:r w:rsidRPr="00481D38">
              <w:rPr>
                <w:rStyle w:val="Hyperlink"/>
                <w:rFonts w:ascii="Trebuchet MS" w:hAnsi="Trebuchet MS" w:cs="Times New Roman"/>
                <w:b/>
                <w:bCs/>
                <w:noProof/>
              </w:rPr>
              <w:t>1.8.2.2.1</w:t>
            </w:r>
            <w:r>
              <w:rPr>
                <w:noProof/>
                <w:lang w:val="en-IN" w:eastAsia="en-IN"/>
              </w:rPr>
              <w:tab/>
            </w:r>
            <w:r w:rsidRPr="00481D38">
              <w:rPr>
                <w:rStyle w:val="Hyperlink"/>
                <w:rFonts w:ascii="Trebuchet MS" w:hAnsi="Trebuchet MS"/>
                <w:b/>
                <w:bCs/>
                <w:noProof/>
              </w:rPr>
              <w:t>Calculation based on GST</w:t>
            </w:r>
            <w:r>
              <w:rPr>
                <w:noProof/>
                <w:webHidden/>
              </w:rPr>
              <w:tab/>
            </w:r>
            <w:r>
              <w:rPr>
                <w:noProof/>
                <w:webHidden/>
              </w:rPr>
              <w:fldChar w:fldCharType="begin"/>
            </w:r>
            <w:r>
              <w:rPr>
                <w:noProof/>
                <w:webHidden/>
              </w:rPr>
              <w:instrText xml:space="preserve"> PAGEREF _Toc160211600 \h </w:instrText>
            </w:r>
            <w:r>
              <w:rPr>
                <w:noProof/>
                <w:webHidden/>
              </w:rPr>
            </w:r>
            <w:r>
              <w:rPr>
                <w:noProof/>
                <w:webHidden/>
              </w:rPr>
              <w:fldChar w:fldCharType="separate"/>
            </w:r>
            <w:r>
              <w:rPr>
                <w:noProof/>
                <w:webHidden/>
              </w:rPr>
              <w:t>36</w:t>
            </w:r>
            <w:r>
              <w:rPr>
                <w:noProof/>
                <w:webHidden/>
              </w:rPr>
              <w:fldChar w:fldCharType="end"/>
            </w:r>
          </w:hyperlink>
        </w:p>
        <w:p w:rsidR="00906B36" w:rsidRDefault="00906B36" w14:paraId="4883E569" w14:textId="1EFF7024">
          <w:pPr>
            <w:pStyle w:val="TOC3"/>
            <w:tabs>
              <w:tab w:val="left" w:pos="1540"/>
              <w:tab w:val="right" w:leader="dot" w:pos="9350"/>
            </w:tabs>
            <w:rPr>
              <w:noProof/>
              <w:lang w:val="en-IN" w:eastAsia="en-IN"/>
            </w:rPr>
          </w:pPr>
          <w:hyperlink w:history="1" w:anchor="_Toc160211601">
            <w:r w:rsidRPr="00481D38">
              <w:rPr>
                <w:rStyle w:val="Hyperlink"/>
                <w:rFonts w:ascii="Trebuchet MS" w:hAnsi="Trebuchet MS" w:cs="Times New Roman"/>
                <w:b/>
                <w:bCs/>
                <w:noProof/>
              </w:rPr>
              <w:t>1.8.2.3</w:t>
            </w:r>
            <w:r>
              <w:rPr>
                <w:noProof/>
                <w:lang w:val="en-IN" w:eastAsia="en-IN"/>
              </w:rPr>
              <w:tab/>
            </w:r>
            <w:r w:rsidRPr="00481D38">
              <w:rPr>
                <w:rStyle w:val="Hyperlink"/>
                <w:rFonts w:ascii="Trebuchet MS" w:hAnsi="Trebuchet MS"/>
                <w:b/>
                <w:bCs/>
                <w:noProof/>
              </w:rPr>
              <w:t>Calculating  Total Credit Guarantee Charges for Single Loan Account</w:t>
            </w:r>
            <w:r>
              <w:rPr>
                <w:noProof/>
                <w:webHidden/>
              </w:rPr>
              <w:tab/>
            </w:r>
            <w:r>
              <w:rPr>
                <w:noProof/>
                <w:webHidden/>
              </w:rPr>
              <w:fldChar w:fldCharType="begin"/>
            </w:r>
            <w:r>
              <w:rPr>
                <w:noProof/>
                <w:webHidden/>
              </w:rPr>
              <w:instrText xml:space="preserve"> PAGEREF _Toc160211601 \h </w:instrText>
            </w:r>
            <w:r>
              <w:rPr>
                <w:noProof/>
                <w:webHidden/>
              </w:rPr>
            </w:r>
            <w:r>
              <w:rPr>
                <w:noProof/>
                <w:webHidden/>
              </w:rPr>
              <w:fldChar w:fldCharType="separate"/>
            </w:r>
            <w:r>
              <w:rPr>
                <w:noProof/>
                <w:webHidden/>
              </w:rPr>
              <w:t>37</w:t>
            </w:r>
            <w:r>
              <w:rPr>
                <w:noProof/>
                <w:webHidden/>
              </w:rPr>
              <w:fldChar w:fldCharType="end"/>
            </w:r>
          </w:hyperlink>
        </w:p>
        <w:p w:rsidR="00906B36" w:rsidRDefault="00906B36" w14:paraId="0704BBC0" w14:textId="7E653955">
          <w:pPr>
            <w:pStyle w:val="TOC2"/>
            <w:tabs>
              <w:tab w:val="left" w:pos="880"/>
              <w:tab w:val="right" w:leader="dot" w:pos="9350"/>
            </w:tabs>
            <w:rPr>
              <w:noProof/>
              <w:lang w:val="en-IN" w:eastAsia="en-IN"/>
            </w:rPr>
          </w:pPr>
          <w:hyperlink w:history="1" w:anchor="_Toc160211602">
            <w:r w:rsidRPr="00481D38">
              <w:rPr>
                <w:rStyle w:val="Hyperlink"/>
                <w:rFonts w:ascii="Trebuchet MS" w:hAnsi="Trebuchet MS" w:eastAsia="Times New Roman" w:cs="Times New Roman"/>
                <w:b/>
                <w:bCs/>
                <w:iCs/>
                <w:noProof/>
              </w:rPr>
              <w:t>1.9</w:t>
            </w:r>
            <w:r>
              <w:rPr>
                <w:noProof/>
                <w:lang w:val="en-IN" w:eastAsia="en-IN"/>
              </w:rPr>
              <w:tab/>
            </w:r>
            <w:r w:rsidRPr="00481D38">
              <w:rPr>
                <w:rStyle w:val="Hyperlink"/>
                <w:rFonts w:ascii="Trebuchet MS" w:hAnsi="Trebuchet MS" w:eastAsia="Times New Roman" w:cs="Arial"/>
                <w:b/>
                <w:bCs/>
                <w:iCs/>
                <w:noProof/>
              </w:rPr>
              <w:t>Persisting the Loan Account Information in CG Table</w:t>
            </w:r>
            <w:r>
              <w:rPr>
                <w:noProof/>
                <w:webHidden/>
              </w:rPr>
              <w:tab/>
            </w:r>
            <w:r>
              <w:rPr>
                <w:noProof/>
                <w:webHidden/>
              </w:rPr>
              <w:fldChar w:fldCharType="begin"/>
            </w:r>
            <w:r>
              <w:rPr>
                <w:noProof/>
                <w:webHidden/>
              </w:rPr>
              <w:instrText xml:space="preserve"> PAGEREF _Toc160211602 \h </w:instrText>
            </w:r>
            <w:r>
              <w:rPr>
                <w:noProof/>
                <w:webHidden/>
              </w:rPr>
            </w:r>
            <w:r>
              <w:rPr>
                <w:noProof/>
                <w:webHidden/>
              </w:rPr>
              <w:fldChar w:fldCharType="separate"/>
            </w:r>
            <w:r>
              <w:rPr>
                <w:noProof/>
                <w:webHidden/>
              </w:rPr>
              <w:t>37</w:t>
            </w:r>
            <w:r>
              <w:rPr>
                <w:noProof/>
                <w:webHidden/>
              </w:rPr>
              <w:fldChar w:fldCharType="end"/>
            </w:r>
          </w:hyperlink>
        </w:p>
        <w:p w:rsidR="00906B36" w:rsidRDefault="00906B36" w14:paraId="5BA3569E" w14:textId="6D25A12B">
          <w:pPr>
            <w:pStyle w:val="TOC3"/>
            <w:tabs>
              <w:tab w:val="left" w:pos="1320"/>
              <w:tab w:val="right" w:leader="dot" w:pos="9350"/>
            </w:tabs>
            <w:rPr>
              <w:noProof/>
              <w:lang w:val="en-IN" w:eastAsia="en-IN"/>
            </w:rPr>
          </w:pPr>
          <w:hyperlink w:history="1" w:anchor="_Toc160211603">
            <w:r w:rsidRPr="00481D38">
              <w:rPr>
                <w:rStyle w:val="Hyperlink"/>
                <w:rFonts w:ascii="Trebuchet MS" w:hAnsi="Trebuchet MS" w:cs="Times New Roman"/>
                <w:b/>
                <w:bCs/>
                <w:noProof/>
              </w:rPr>
              <w:t>1.9.1</w:t>
            </w:r>
            <w:r>
              <w:rPr>
                <w:noProof/>
                <w:lang w:val="en-IN" w:eastAsia="en-IN"/>
              </w:rPr>
              <w:tab/>
            </w:r>
            <w:r w:rsidRPr="00481D38">
              <w:rPr>
                <w:rStyle w:val="Hyperlink"/>
                <w:rFonts w:ascii="Trebuchet MS" w:hAnsi="Trebuchet MS"/>
                <w:b/>
                <w:bCs/>
                <w:noProof/>
              </w:rPr>
              <w:t>New Credit Guarantee Information</w:t>
            </w:r>
            <w:r>
              <w:rPr>
                <w:noProof/>
                <w:webHidden/>
              </w:rPr>
              <w:tab/>
            </w:r>
            <w:r>
              <w:rPr>
                <w:noProof/>
                <w:webHidden/>
              </w:rPr>
              <w:fldChar w:fldCharType="begin"/>
            </w:r>
            <w:r>
              <w:rPr>
                <w:noProof/>
                <w:webHidden/>
              </w:rPr>
              <w:instrText xml:space="preserve"> PAGEREF _Toc160211603 \h </w:instrText>
            </w:r>
            <w:r>
              <w:rPr>
                <w:noProof/>
                <w:webHidden/>
              </w:rPr>
            </w:r>
            <w:r>
              <w:rPr>
                <w:noProof/>
                <w:webHidden/>
              </w:rPr>
              <w:fldChar w:fldCharType="separate"/>
            </w:r>
            <w:r>
              <w:rPr>
                <w:noProof/>
                <w:webHidden/>
              </w:rPr>
              <w:t>37</w:t>
            </w:r>
            <w:r>
              <w:rPr>
                <w:noProof/>
                <w:webHidden/>
              </w:rPr>
              <w:fldChar w:fldCharType="end"/>
            </w:r>
          </w:hyperlink>
        </w:p>
        <w:p w:rsidR="00906B36" w:rsidRDefault="00906B36" w14:paraId="243EC923" w14:textId="2615213E">
          <w:pPr>
            <w:pStyle w:val="TOC3"/>
            <w:tabs>
              <w:tab w:val="left" w:pos="1320"/>
              <w:tab w:val="right" w:leader="dot" w:pos="9350"/>
            </w:tabs>
            <w:rPr>
              <w:noProof/>
              <w:lang w:val="en-IN" w:eastAsia="en-IN"/>
            </w:rPr>
          </w:pPr>
          <w:hyperlink w:history="1" w:anchor="_Toc160211604">
            <w:r w:rsidRPr="00481D38">
              <w:rPr>
                <w:rStyle w:val="Hyperlink"/>
                <w:rFonts w:ascii="Trebuchet MS" w:hAnsi="Trebuchet MS" w:cs="Times New Roman"/>
                <w:b/>
                <w:bCs/>
                <w:noProof/>
              </w:rPr>
              <w:t>1.9.2</w:t>
            </w:r>
            <w:r>
              <w:rPr>
                <w:noProof/>
                <w:lang w:val="en-IN" w:eastAsia="en-IN"/>
              </w:rPr>
              <w:tab/>
            </w:r>
            <w:r w:rsidRPr="00481D38">
              <w:rPr>
                <w:rStyle w:val="Hyperlink"/>
                <w:rFonts w:ascii="Trebuchet MS" w:hAnsi="Trebuchet MS"/>
                <w:b/>
                <w:bCs/>
                <w:noProof/>
              </w:rPr>
              <w:t>Update Credit Guarantee Information</w:t>
            </w:r>
            <w:r>
              <w:rPr>
                <w:noProof/>
                <w:webHidden/>
              </w:rPr>
              <w:tab/>
            </w:r>
            <w:r>
              <w:rPr>
                <w:noProof/>
                <w:webHidden/>
              </w:rPr>
              <w:fldChar w:fldCharType="begin"/>
            </w:r>
            <w:r>
              <w:rPr>
                <w:noProof/>
                <w:webHidden/>
              </w:rPr>
              <w:instrText xml:space="preserve"> PAGEREF _Toc160211604 \h </w:instrText>
            </w:r>
            <w:r>
              <w:rPr>
                <w:noProof/>
                <w:webHidden/>
              </w:rPr>
            </w:r>
            <w:r>
              <w:rPr>
                <w:noProof/>
                <w:webHidden/>
              </w:rPr>
              <w:fldChar w:fldCharType="separate"/>
            </w:r>
            <w:r>
              <w:rPr>
                <w:noProof/>
                <w:webHidden/>
              </w:rPr>
              <w:t>37</w:t>
            </w:r>
            <w:r>
              <w:rPr>
                <w:noProof/>
                <w:webHidden/>
              </w:rPr>
              <w:fldChar w:fldCharType="end"/>
            </w:r>
          </w:hyperlink>
        </w:p>
        <w:p w:rsidR="00906B36" w:rsidRDefault="00906B36" w14:paraId="17B7001C" w14:textId="7A36E52F">
          <w:pPr>
            <w:pStyle w:val="TOC2"/>
            <w:tabs>
              <w:tab w:val="left" w:pos="1100"/>
              <w:tab w:val="right" w:leader="dot" w:pos="9350"/>
            </w:tabs>
            <w:rPr>
              <w:noProof/>
              <w:lang w:val="en-IN" w:eastAsia="en-IN"/>
            </w:rPr>
          </w:pPr>
          <w:hyperlink w:history="1" w:anchor="_Toc160211605">
            <w:r w:rsidRPr="00481D38">
              <w:rPr>
                <w:rStyle w:val="Hyperlink"/>
                <w:rFonts w:ascii="Trebuchet MS" w:hAnsi="Trebuchet MS" w:eastAsia="Times New Roman" w:cs="Times New Roman"/>
                <w:b/>
                <w:bCs/>
                <w:iCs/>
                <w:noProof/>
              </w:rPr>
              <w:t>1.10</w:t>
            </w:r>
            <w:r>
              <w:rPr>
                <w:noProof/>
                <w:lang w:val="en-IN" w:eastAsia="en-IN"/>
              </w:rPr>
              <w:tab/>
            </w:r>
            <w:r w:rsidRPr="00481D38">
              <w:rPr>
                <w:rStyle w:val="Hyperlink"/>
                <w:rFonts w:ascii="Trebuchet MS" w:hAnsi="Trebuchet MS" w:eastAsia="Times New Roman" w:cs="Arial"/>
                <w:b/>
                <w:bCs/>
                <w:iCs/>
                <w:noProof/>
              </w:rPr>
              <w:t>Billing for Claim lodged Cases</w:t>
            </w:r>
            <w:r>
              <w:rPr>
                <w:noProof/>
                <w:webHidden/>
              </w:rPr>
              <w:tab/>
            </w:r>
            <w:r>
              <w:rPr>
                <w:noProof/>
                <w:webHidden/>
              </w:rPr>
              <w:fldChar w:fldCharType="begin"/>
            </w:r>
            <w:r>
              <w:rPr>
                <w:noProof/>
                <w:webHidden/>
              </w:rPr>
              <w:instrText xml:space="preserve"> PAGEREF _Toc160211605 \h </w:instrText>
            </w:r>
            <w:r>
              <w:rPr>
                <w:noProof/>
                <w:webHidden/>
              </w:rPr>
            </w:r>
            <w:r>
              <w:rPr>
                <w:noProof/>
                <w:webHidden/>
              </w:rPr>
              <w:fldChar w:fldCharType="separate"/>
            </w:r>
            <w:r>
              <w:rPr>
                <w:noProof/>
                <w:webHidden/>
              </w:rPr>
              <w:t>39</w:t>
            </w:r>
            <w:r>
              <w:rPr>
                <w:noProof/>
                <w:webHidden/>
              </w:rPr>
              <w:fldChar w:fldCharType="end"/>
            </w:r>
          </w:hyperlink>
        </w:p>
        <w:p w:rsidR="00906B36" w:rsidRDefault="00906B36" w14:paraId="628BF515" w14:textId="0FF69F84">
          <w:pPr>
            <w:pStyle w:val="TOC2"/>
            <w:tabs>
              <w:tab w:val="left" w:pos="1100"/>
              <w:tab w:val="right" w:leader="dot" w:pos="9350"/>
            </w:tabs>
            <w:rPr>
              <w:noProof/>
              <w:lang w:val="en-IN" w:eastAsia="en-IN"/>
            </w:rPr>
          </w:pPr>
          <w:hyperlink w:history="1" w:anchor="_Toc160211606">
            <w:r w:rsidRPr="00481D38">
              <w:rPr>
                <w:rStyle w:val="Hyperlink"/>
                <w:rFonts w:ascii="Trebuchet MS" w:hAnsi="Trebuchet MS" w:eastAsia="Times New Roman" w:cs="Times New Roman"/>
                <w:b/>
                <w:bCs/>
                <w:iCs/>
                <w:noProof/>
              </w:rPr>
              <w:t>1.11</w:t>
            </w:r>
            <w:r>
              <w:rPr>
                <w:noProof/>
                <w:lang w:val="en-IN" w:eastAsia="en-IN"/>
              </w:rPr>
              <w:tab/>
            </w:r>
            <w:r w:rsidRPr="00481D38">
              <w:rPr>
                <w:rStyle w:val="Hyperlink"/>
                <w:rFonts w:ascii="Trebuchet MS" w:hAnsi="Trebuchet MS" w:eastAsia="Times New Roman" w:cs="Arial"/>
                <w:b/>
                <w:bCs/>
                <w:iCs/>
                <w:noProof/>
              </w:rPr>
              <w:t>Selection of Risk Premium Rate for Calculation</w:t>
            </w:r>
            <w:r>
              <w:rPr>
                <w:noProof/>
                <w:webHidden/>
              </w:rPr>
              <w:tab/>
            </w:r>
            <w:r>
              <w:rPr>
                <w:noProof/>
                <w:webHidden/>
              </w:rPr>
              <w:fldChar w:fldCharType="begin"/>
            </w:r>
            <w:r>
              <w:rPr>
                <w:noProof/>
                <w:webHidden/>
              </w:rPr>
              <w:instrText xml:space="preserve"> PAGEREF _Toc160211606 \h </w:instrText>
            </w:r>
            <w:r>
              <w:rPr>
                <w:noProof/>
                <w:webHidden/>
              </w:rPr>
            </w:r>
            <w:r>
              <w:rPr>
                <w:noProof/>
                <w:webHidden/>
              </w:rPr>
              <w:fldChar w:fldCharType="separate"/>
            </w:r>
            <w:r>
              <w:rPr>
                <w:noProof/>
                <w:webHidden/>
              </w:rPr>
              <w:t>40</w:t>
            </w:r>
            <w:r>
              <w:rPr>
                <w:noProof/>
                <w:webHidden/>
              </w:rPr>
              <w:fldChar w:fldCharType="end"/>
            </w:r>
          </w:hyperlink>
        </w:p>
        <w:p w:rsidR="00906B36" w:rsidRDefault="00906B36" w14:paraId="2E460856" w14:textId="3467EE13">
          <w:pPr>
            <w:pStyle w:val="TOC2"/>
            <w:tabs>
              <w:tab w:val="left" w:pos="1100"/>
              <w:tab w:val="right" w:leader="dot" w:pos="9350"/>
            </w:tabs>
            <w:rPr>
              <w:noProof/>
              <w:lang w:val="en-IN" w:eastAsia="en-IN"/>
            </w:rPr>
          </w:pPr>
          <w:hyperlink w:history="1" w:anchor="_Toc160211607">
            <w:r w:rsidRPr="00481D38">
              <w:rPr>
                <w:rStyle w:val="Hyperlink"/>
                <w:rFonts w:ascii="Trebuchet MS" w:hAnsi="Trebuchet MS" w:eastAsia="Times New Roman" w:cs="Times New Roman"/>
                <w:b/>
                <w:bCs/>
                <w:iCs/>
                <w:noProof/>
              </w:rPr>
              <w:t>1.12</w:t>
            </w:r>
            <w:r>
              <w:rPr>
                <w:noProof/>
                <w:lang w:val="en-IN" w:eastAsia="en-IN"/>
              </w:rPr>
              <w:tab/>
            </w:r>
            <w:r w:rsidRPr="00481D38">
              <w:rPr>
                <w:rStyle w:val="Hyperlink"/>
                <w:rFonts w:ascii="Trebuchet MS" w:hAnsi="Trebuchet MS" w:eastAsia="Times New Roman" w:cs="Arial"/>
                <w:b/>
                <w:bCs/>
                <w:iCs/>
                <w:noProof/>
              </w:rPr>
              <w:t>Points Pending for Further Clarification</w:t>
            </w:r>
            <w:r>
              <w:rPr>
                <w:noProof/>
                <w:webHidden/>
              </w:rPr>
              <w:tab/>
            </w:r>
            <w:r>
              <w:rPr>
                <w:noProof/>
                <w:webHidden/>
              </w:rPr>
              <w:fldChar w:fldCharType="begin"/>
            </w:r>
            <w:r>
              <w:rPr>
                <w:noProof/>
                <w:webHidden/>
              </w:rPr>
              <w:instrText xml:space="preserve"> PAGEREF _Toc160211607 \h </w:instrText>
            </w:r>
            <w:r>
              <w:rPr>
                <w:noProof/>
                <w:webHidden/>
              </w:rPr>
            </w:r>
            <w:r>
              <w:rPr>
                <w:noProof/>
                <w:webHidden/>
              </w:rPr>
              <w:fldChar w:fldCharType="separate"/>
            </w:r>
            <w:r>
              <w:rPr>
                <w:noProof/>
                <w:webHidden/>
              </w:rPr>
              <w:t>41</w:t>
            </w:r>
            <w:r>
              <w:rPr>
                <w:noProof/>
                <w:webHidden/>
              </w:rPr>
              <w:fldChar w:fldCharType="end"/>
            </w:r>
          </w:hyperlink>
        </w:p>
        <w:p w:rsidR="005B1988" w:rsidP="005B1988" w:rsidRDefault="005B1988" w14:paraId="55423842" w14:textId="5F74D998">
          <w:r>
            <w:rPr>
              <w:b/>
              <w:bCs/>
              <w:noProof/>
            </w:rPr>
            <w:fldChar w:fldCharType="end"/>
          </w:r>
        </w:p>
      </w:sdtContent>
    </w:sdt>
    <w:p w:rsidR="00AE1DE4" w:rsidP="00AE1DE4" w:rsidRDefault="00B11A5E" w14:paraId="407C9EF5" w14:textId="67E8DA6E">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AE1DE4" w:rsidP="00AE1DE4" w:rsidRDefault="00AE1DE4" w14:paraId="07EAF8B8"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AE1DE4" w:rsidP="00AE1DE4" w:rsidRDefault="00AE1DE4" w14:paraId="5C546AE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606"/>
        <w:gridCol w:w="6519"/>
      </w:tblGrid>
      <w:tr w:rsidRPr="004A148D" w:rsidR="00AE1DE4" w:rsidTr="00F03FB1" w14:paraId="6FF5A3A2"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2D962BBC" w14:textId="77777777">
            <w:pPr>
              <w:jc w:val="both"/>
              <w:rPr>
                <w:rFonts w:ascii="Calibri" w:hAnsi="Calibri" w:eastAsia="Times New Roman" w:cs="Times New Roman"/>
                <w:bCs w:val="0"/>
                <w:sz w:val="20"/>
              </w:rPr>
            </w:pPr>
            <w:r w:rsidRPr="00D24932">
              <w:rPr>
                <w:rFonts w:ascii="Calibri" w:hAnsi="Calibri" w:eastAsia="Times New Roman" w:cs="Times New Roman"/>
                <w:sz w:val="20"/>
              </w:rPr>
              <w:t>S. No.</w:t>
            </w:r>
          </w:p>
        </w:tc>
        <w:tc>
          <w:tcPr>
            <w:tcW w:w="1606" w:type="dxa"/>
            <w:hideMark/>
          </w:tcPr>
          <w:p w:rsidRPr="00D24932" w:rsidR="00AE1DE4" w:rsidP="009E37EE" w:rsidRDefault="00AE1DE4" w14:paraId="7518A2E3"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D24932">
              <w:rPr>
                <w:rFonts w:ascii="Calibri" w:hAnsi="Calibri" w:eastAsia="Times New Roman" w:cs="Times New Roman"/>
                <w:sz w:val="20"/>
              </w:rPr>
              <w:t>Term</w:t>
            </w:r>
          </w:p>
        </w:tc>
        <w:tc>
          <w:tcPr>
            <w:tcW w:w="6519" w:type="dxa"/>
            <w:hideMark/>
          </w:tcPr>
          <w:p w:rsidRPr="00D24932" w:rsidR="00AE1DE4" w:rsidP="009E37EE" w:rsidRDefault="00AE1DE4" w14:paraId="4D2DC544"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D24932">
              <w:rPr>
                <w:rFonts w:ascii="Calibri" w:hAnsi="Calibri" w:eastAsia="Times New Roman" w:cs="Times New Roman"/>
                <w:sz w:val="20"/>
              </w:rPr>
              <w:t>Description</w:t>
            </w:r>
          </w:p>
        </w:tc>
      </w:tr>
      <w:tr w:rsidRPr="004A148D" w:rsidR="00AE1DE4" w:rsidTr="00F03FB1" w14:paraId="40B4E7D0"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3D936734" w14:textId="77777777">
            <w:pPr>
              <w:jc w:val="both"/>
              <w:rPr>
                <w:rFonts w:ascii="Calibri" w:hAnsi="Calibri" w:eastAsia="Times New Roman" w:cs="Times New Roman"/>
                <w:bCs w:val="0"/>
                <w:sz w:val="20"/>
              </w:rPr>
            </w:pPr>
            <w:r w:rsidRPr="00D24932">
              <w:rPr>
                <w:rFonts w:ascii="Calibri" w:hAnsi="Calibri" w:eastAsia="Times New Roman" w:cs="Times New Roman"/>
                <w:sz w:val="20"/>
              </w:rPr>
              <w:t>1</w:t>
            </w:r>
          </w:p>
        </w:tc>
        <w:tc>
          <w:tcPr>
            <w:tcW w:w="1606" w:type="dxa"/>
          </w:tcPr>
          <w:p w:rsidRPr="00D24932" w:rsidR="00AE1DE4" w:rsidP="009E37EE" w:rsidRDefault="00AE1DE4" w14:paraId="5AEAF85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D24932">
              <w:rPr>
                <w:rFonts w:ascii="Calibri" w:hAnsi="Calibri" w:eastAsia="Times New Roman" w:cs="Times New Roman"/>
                <w:bCs/>
                <w:sz w:val="20"/>
              </w:rPr>
              <w:t>BATCHDAN</w:t>
            </w:r>
          </w:p>
        </w:tc>
        <w:tc>
          <w:tcPr>
            <w:tcW w:w="6519" w:type="dxa"/>
          </w:tcPr>
          <w:p w:rsidRPr="00D24932" w:rsidR="00AE1DE4" w:rsidP="009E37EE" w:rsidRDefault="00AE1DE4" w14:paraId="034672F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D24932">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4A148D" w:rsidR="00AE1DE4" w:rsidTr="00F03FB1" w14:paraId="76E30D7D"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772DE2FD"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2</w:t>
            </w:r>
          </w:p>
        </w:tc>
        <w:tc>
          <w:tcPr>
            <w:tcW w:w="1606" w:type="dxa"/>
            <w:hideMark/>
          </w:tcPr>
          <w:p w:rsidRPr="00D24932" w:rsidR="00AE1DE4" w:rsidP="009E37EE" w:rsidRDefault="00AE1DE4" w14:paraId="3669FF3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w:t>
            </w:r>
          </w:p>
        </w:tc>
        <w:tc>
          <w:tcPr>
            <w:tcW w:w="6519" w:type="dxa"/>
            <w:hideMark/>
          </w:tcPr>
          <w:p w:rsidRPr="00D24932" w:rsidR="00AE1DE4" w:rsidP="009E37EE" w:rsidRDefault="00AE1DE4" w14:paraId="1B71C6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w:t>
            </w:r>
          </w:p>
        </w:tc>
      </w:tr>
      <w:tr w:rsidRPr="004A148D" w:rsidR="00AE1DE4" w:rsidTr="00F03FB1" w14:paraId="1D67049D"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7F896EC4"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3</w:t>
            </w:r>
          </w:p>
        </w:tc>
        <w:tc>
          <w:tcPr>
            <w:tcW w:w="1606" w:type="dxa"/>
            <w:hideMark/>
          </w:tcPr>
          <w:p w:rsidRPr="00D24932" w:rsidR="00AE1DE4" w:rsidP="009E37EE" w:rsidRDefault="00AE1DE4" w14:paraId="566B46D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CGDAN</w:t>
            </w:r>
          </w:p>
        </w:tc>
        <w:tc>
          <w:tcPr>
            <w:tcW w:w="6519" w:type="dxa"/>
            <w:hideMark/>
          </w:tcPr>
          <w:p w:rsidRPr="00D24932" w:rsidR="00AE1DE4" w:rsidP="009E37EE" w:rsidRDefault="00AE1DE4" w14:paraId="6C8AA19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 Demand Advisory Number - a Unique Credit Guarantee Demand Number generated by NCGTC processing system for each loan record demand of CG Fees which MLI needs to pay to avail the CG cover.</w:t>
            </w:r>
          </w:p>
        </w:tc>
      </w:tr>
      <w:tr w:rsidRPr="004A148D" w:rsidR="00AE1DE4" w:rsidTr="00F03FB1" w14:paraId="1367846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1428C930"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4</w:t>
            </w:r>
          </w:p>
        </w:tc>
        <w:tc>
          <w:tcPr>
            <w:tcW w:w="1606" w:type="dxa"/>
            <w:hideMark/>
          </w:tcPr>
          <w:p w:rsidRPr="00D24932" w:rsidR="00AE1DE4" w:rsidP="009E37EE" w:rsidRDefault="00AE1DE4" w14:paraId="7BBAFB3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CGPAN</w:t>
            </w:r>
          </w:p>
        </w:tc>
        <w:tc>
          <w:tcPr>
            <w:tcW w:w="6519" w:type="dxa"/>
            <w:hideMark/>
          </w:tcPr>
          <w:p w:rsidRPr="00D24932" w:rsidR="00AE1DE4" w:rsidP="009E37EE" w:rsidRDefault="00AE1DE4" w14:paraId="4F4489C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4A148D" w:rsidR="00AE1DE4" w:rsidTr="00F03FB1" w14:paraId="340E3B26"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054FDBE2"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5</w:t>
            </w:r>
          </w:p>
        </w:tc>
        <w:tc>
          <w:tcPr>
            <w:tcW w:w="1606" w:type="dxa"/>
          </w:tcPr>
          <w:p w:rsidRPr="00D24932" w:rsidR="00AE1DE4" w:rsidP="009E37EE" w:rsidRDefault="00AE1DE4" w14:paraId="63B32C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DDMMYYYY</w:t>
            </w:r>
          </w:p>
        </w:tc>
        <w:tc>
          <w:tcPr>
            <w:tcW w:w="6519" w:type="dxa"/>
          </w:tcPr>
          <w:p w:rsidRPr="00D24932" w:rsidR="00AE1DE4" w:rsidP="009E37EE" w:rsidRDefault="00AE1DE4" w14:paraId="6BCD0A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DD- Date; MM-Month; YYYY-Year (4 digit)</w:t>
            </w:r>
          </w:p>
        </w:tc>
      </w:tr>
      <w:tr w:rsidRPr="004A148D" w:rsidR="00AE1DE4" w:rsidTr="00F03FB1" w14:paraId="2C44E03C" w14:textId="77777777">
        <w:trPr>
          <w:trHeight w:val="281"/>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20FFDFD2"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6</w:t>
            </w:r>
          </w:p>
        </w:tc>
        <w:tc>
          <w:tcPr>
            <w:tcW w:w="1606" w:type="dxa"/>
          </w:tcPr>
          <w:p w:rsidRPr="00D24932" w:rsidR="00AE1DE4" w:rsidP="009E37EE" w:rsidRDefault="00AE1DE4" w14:paraId="133A4BE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roofErr w:type="spellStart"/>
            <w:r w:rsidRPr="00D24932">
              <w:rPr>
                <w:rFonts w:ascii="Calibri" w:hAnsi="Calibri" w:eastAsia="Times New Roman" w:cs="Times New Roman"/>
                <w:sz w:val="20"/>
              </w:rPr>
              <w:t>eGov</w:t>
            </w:r>
            <w:proofErr w:type="spellEnd"/>
            <w:r w:rsidRPr="00D24932">
              <w:rPr>
                <w:rFonts w:ascii="Calibri" w:hAnsi="Calibri" w:eastAsia="Times New Roman" w:cs="Times New Roman"/>
                <w:sz w:val="20"/>
              </w:rPr>
              <w:t xml:space="preserve"> Standards</w:t>
            </w:r>
          </w:p>
        </w:tc>
        <w:tc>
          <w:tcPr>
            <w:tcW w:w="6519" w:type="dxa"/>
          </w:tcPr>
          <w:p w:rsidRPr="00D24932" w:rsidR="00AE1DE4" w:rsidP="009E37EE" w:rsidRDefault="00AE1DE4" w14:paraId="3E7F14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E Government Standards – Information Technology Standards.</w:t>
            </w:r>
          </w:p>
        </w:tc>
      </w:tr>
      <w:tr w:rsidRPr="004A148D" w:rsidR="00AE1DE4" w:rsidTr="00F03FB1" w14:paraId="54DCD57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695B244D"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7</w:t>
            </w:r>
          </w:p>
        </w:tc>
        <w:tc>
          <w:tcPr>
            <w:tcW w:w="1606" w:type="dxa"/>
            <w:hideMark/>
          </w:tcPr>
          <w:p w:rsidRPr="00D24932" w:rsidR="00AE1DE4" w:rsidP="009E37EE" w:rsidRDefault="00AE1DE4" w14:paraId="688C9B4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FY</w:t>
            </w:r>
          </w:p>
        </w:tc>
        <w:tc>
          <w:tcPr>
            <w:tcW w:w="6519" w:type="dxa"/>
            <w:hideMark/>
          </w:tcPr>
          <w:p w:rsidRPr="00D24932" w:rsidR="00AE1DE4" w:rsidP="009E37EE" w:rsidRDefault="00AE1DE4" w14:paraId="752CDB0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Financial Year</w:t>
            </w:r>
          </w:p>
        </w:tc>
      </w:tr>
      <w:tr w:rsidRPr="004A148D" w:rsidR="00AE1DE4" w:rsidTr="00F03FB1" w14:paraId="71E36505"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36F642B9"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8</w:t>
            </w:r>
          </w:p>
        </w:tc>
        <w:tc>
          <w:tcPr>
            <w:tcW w:w="1606" w:type="dxa"/>
            <w:hideMark/>
          </w:tcPr>
          <w:p w:rsidRPr="00D24932" w:rsidR="00AE1DE4" w:rsidP="009E37EE" w:rsidRDefault="00AE1DE4" w14:paraId="206A7CC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IFSC</w:t>
            </w:r>
          </w:p>
        </w:tc>
        <w:tc>
          <w:tcPr>
            <w:tcW w:w="6519" w:type="dxa"/>
            <w:hideMark/>
          </w:tcPr>
          <w:p w:rsidRPr="00D24932" w:rsidR="00AE1DE4" w:rsidP="009E37EE" w:rsidRDefault="00AE1DE4" w14:paraId="3042131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An Indian Financial System Code - an alphanumeric code that uniquely identifies a bank-branch.</w:t>
            </w:r>
          </w:p>
        </w:tc>
      </w:tr>
      <w:tr w:rsidRPr="004A148D" w:rsidR="00AE1DE4" w:rsidTr="00F03FB1" w14:paraId="59C016CA"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3BA760D6"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9</w:t>
            </w:r>
          </w:p>
        </w:tc>
        <w:tc>
          <w:tcPr>
            <w:tcW w:w="1606" w:type="dxa"/>
            <w:hideMark/>
          </w:tcPr>
          <w:p w:rsidRPr="00D24932" w:rsidR="00AE1DE4" w:rsidP="009E37EE" w:rsidRDefault="00AE1DE4" w14:paraId="1F3ABA8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MLI</w:t>
            </w:r>
          </w:p>
        </w:tc>
        <w:tc>
          <w:tcPr>
            <w:tcW w:w="6519" w:type="dxa"/>
            <w:hideMark/>
          </w:tcPr>
          <w:p w:rsidRPr="00D24932" w:rsidR="00AE1DE4" w:rsidP="009E37EE" w:rsidRDefault="00AE1DE4" w14:paraId="2B11824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Member Leading Institute. These will be Banks, Factors, and Para- Banks etc. Institutes predominantly in business of Money Lending’s.</w:t>
            </w:r>
          </w:p>
        </w:tc>
      </w:tr>
      <w:tr w:rsidRPr="004A148D" w:rsidR="00AE1DE4" w:rsidTr="00F03FB1" w14:paraId="5FE7D694"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39372F48"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10</w:t>
            </w:r>
          </w:p>
        </w:tc>
        <w:tc>
          <w:tcPr>
            <w:tcW w:w="1606" w:type="dxa"/>
          </w:tcPr>
          <w:p w:rsidRPr="00D24932" w:rsidR="00AE1DE4" w:rsidP="009E37EE" w:rsidRDefault="00AE1DE4" w14:paraId="151DA63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NPA</w:t>
            </w:r>
          </w:p>
        </w:tc>
        <w:tc>
          <w:tcPr>
            <w:tcW w:w="6519" w:type="dxa"/>
          </w:tcPr>
          <w:p w:rsidRPr="00D24932" w:rsidR="00AE1DE4" w:rsidP="009E37EE" w:rsidRDefault="00AE1DE4" w14:paraId="2D7E434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 xml:space="preserve">Non-Performing Asset </w:t>
            </w:r>
          </w:p>
        </w:tc>
      </w:tr>
      <w:tr w:rsidRPr="004A148D" w:rsidR="00AE1DE4" w:rsidTr="00F03FB1" w14:paraId="74BBF48C"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5C1FD929" w14:textId="77777777">
            <w:pPr>
              <w:jc w:val="both"/>
              <w:rPr>
                <w:rFonts w:ascii="Calibri" w:hAnsi="Calibri" w:eastAsia="Times New Roman" w:cs="Times New Roman"/>
                <w:b w:val="0"/>
                <w:sz w:val="20"/>
              </w:rPr>
            </w:pPr>
            <w:r w:rsidRPr="00D24932">
              <w:rPr>
                <w:rFonts w:ascii="Calibri" w:hAnsi="Calibri" w:eastAsia="Times New Roman" w:cs="Times New Roman"/>
                <w:sz w:val="20"/>
              </w:rPr>
              <w:t>11</w:t>
            </w:r>
          </w:p>
        </w:tc>
        <w:tc>
          <w:tcPr>
            <w:tcW w:w="1606" w:type="dxa"/>
          </w:tcPr>
          <w:p w:rsidRPr="00D24932" w:rsidR="00AE1DE4" w:rsidP="009E37EE" w:rsidRDefault="00AE1DE4" w14:paraId="4CDADB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NCGTC</w:t>
            </w:r>
          </w:p>
        </w:tc>
        <w:tc>
          <w:tcPr>
            <w:tcW w:w="6519" w:type="dxa"/>
          </w:tcPr>
          <w:p w:rsidRPr="00D24932" w:rsidR="00AE1DE4" w:rsidP="009E37EE" w:rsidRDefault="00AE1DE4" w14:paraId="0319180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National Credit Guarantee Trustee Company Ltd</w:t>
            </w:r>
          </w:p>
        </w:tc>
      </w:tr>
      <w:tr w:rsidRPr="004A148D" w:rsidR="00AE1DE4" w:rsidTr="00F03FB1" w14:paraId="73305A54"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69A1928C"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12</w:t>
            </w:r>
          </w:p>
        </w:tc>
        <w:tc>
          <w:tcPr>
            <w:tcW w:w="1606" w:type="dxa"/>
            <w:hideMark/>
          </w:tcPr>
          <w:p w:rsidRPr="00D24932" w:rsidR="00AE1DE4" w:rsidP="009E37EE" w:rsidRDefault="00AE1DE4" w14:paraId="768007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SURGE</w:t>
            </w:r>
          </w:p>
        </w:tc>
        <w:tc>
          <w:tcPr>
            <w:tcW w:w="6519" w:type="dxa"/>
            <w:hideMark/>
          </w:tcPr>
          <w:p w:rsidRPr="00D24932" w:rsidR="00AE1DE4" w:rsidP="009E37EE" w:rsidRDefault="00AE1DE4" w14:paraId="289F84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Software System Developed and Commissioned by NCGTC for Managing Credit Guarantee Business Process.</w:t>
            </w:r>
          </w:p>
          <w:p w:rsidRPr="00D24932" w:rsidR="00AE1DE4" w:rsidP="009E37EE" w:rsidRDefault="00AE1DE4" w14:paraId="0AB8EB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i/>
                <w:iCs/>
                <w:sz w:val="20"/>
              </w:rPr>
              <w:t>SURGE – System for Underwriting, Reassurance &amp; Guarantee Endorsement</w:t>
            </w:r>
          </w:p>
        </w:tc>
      </w:tr>
      <w:tr w:rsidRPr="004A148D" w:rsidR="00AE1DE4" w:rsidTr="00F03FB1" w14:paraId="60CA6144"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210642E0"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13</w:t>
            </w:r>
          </w:p>
        </w:tc>
        <w:tc>
          <w:tcPr>
            <w:tcW w:w="1606" w:type="dxa"/>
          </w:tcPr>
          <w:p w:rsidRPr="00D24932" w:rsidR="00AE1DE4" w:rsidP="009E37EE" w:rsidRDefault="00AE1DE4" w14:paraId="084056A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w:t>
            </w:r>
          </w:p>
        </w:tc>
        <w:tc>
          <w:tcPr>
            <w:tcW w:w="6519" w:type="dxa"/>
          </w:tcPr>
          <w:p w:rsidRPr="00D24932" w:rsidR="00AE1DE4" w:rsidP="009E37EE" w:rsidRDefault="00AE1DE4" w14:paraId="274A19B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Scheduled Caste</w:t>
            </w:r>
          </w:p>
        </w:tc>
      </w:tr>
      <w:tr w:rsidRPr="004A148D" w:rsidR="00AE1DE4" w:rsidTr="00F03FB1" w14:paraId="7032FCA6"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4F026656"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14</w:t>
            </w:r>
          </w:p>
        </w:tc>
        <w:tc>
          <w:tcPr>
            <w:tcW w:w="1606" w:type="dxa"/>
          </w:tcPr>
          <w:p w:rsidRPr="00D24932" w:rsidR="00AE1DE4" w:rsidP="009E37EE" w:rsidRDefault="00AE1DE4" w14:paraId="2A1CDC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ST</w:t>
            </w:r>
          </w:p>
        </w:tc>
        <w:tc>
          <w:tcPr>
            <w:tcW w:w="6519" w:type="dxa"/>
          </w:tcPr>
          <w:p w:rsidRPr="00D24932" w:rsidR="00AE1DE4" w:rsidP="009E37EE" w:rsidRDefault="00AE1DE4" w14:paraId="3031591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Scheduled Tribe</w:t>
            </w:r>
          </w:p>
        </w:tc>
      </w:tr>
      <w:tr w:rsidRPr="004A148D" w:rsidR="00AE1DE4" w:rsidTr="00F03FB1" w14:paraId="706E43DA"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6F1368D5"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15</w:t>
            </w:r>
          </w:p>
        </w:tc>
        <w:tc>
          <w:tcPr>
            <w:tcW w:w="1606" w:type="dxa"/>
          </w:tcPr>
          <w:p w:rsidRPr="00D24932" w:rsidR="00AE1DE4" w:rsidP="009E37EE" w:rsidRDefault="00AE1DE4" w14:paraId="56A9AF6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Gen</w:t>
            </w:r>
          </w:p>
        </w:tc>
        <w:tc>
          <w:tcPr>
            <w:tcW w:w="6519" w:type="dxa"/>
          </w:tcPr>
          <w:p w:rsidRPr="00D24932" w:rsidR="00AE1DE4" w:rsidP="009E37EE" w:rsidRDefault="00AE1DE4" w14:paraId="46BA341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General</w:t>
            </w:r>
          </w:p>
        </w:tc>
      </w:tr>
      <w:tr w:rsidRPr="004A148D" w:rsidR="00AE1DE4" w:rsidTr="00F03FB1" w14:paraId="56DA45F1"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512E040C"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16</w:t>
            </w:r>
          </w:p>
        </w:tc>
        <w:tc>
          <w:tcPr>
            <w:tcW w:w="1606" w:type="dxa"/>
            <w:hideMark/>
          </w:tcPr>
          <w:p w:rsidRPr="00D24932" w:rsidR="00AE1DE4" w:rsidP="009E37EE" w:rsidRDefault="00AE1DE4" w14:paraId="6D5E11F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XML</w:t>
            </w:r>
          </w:p>
        </w:tc>
        <w:tc>
          <w:tcPr>
            <w:tcW w:w="6519" w:type="dxa"/>
            <w:hideMark/>
          </w:tcPr>
          <w:p w:rsidRPr="00D24932" w:rsidR="00AE1DE4" w:rsidP="009E37EE" w:rsidRDefault="00AE1DE4" w14:paraId="4CE3B66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Extensible Markup Language (</w:t>
            </w:r>
            <w:r w:rsidRPr="00D24932">
              <w:rPr>
                <w:rFonts w:ascii="Calibri" w:hAnsi="Calibri" w:eastAsia="Times New Roman" w:cs="Times New Roman"/>
                <w:b/>
                <w:bCs/>
                <w:sz w:val="20"/>
              </w:rPr>
              <w:t>XML</w:t>
            </w:r>
            <w:r w:rsidRPr="00D24932">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4A148D" w:rsidR="00AE1DE4" w:rsidTr="00F03FB1" w14:paraId="2CE1763D" w14:textId="77777777">
        <w:trPr>
          <w:trHeight w:val="385"/>
        </w:trPr>
        <w:tc>
          <w:tcPr>
            <w:cnfStyle w:val="001000000000" w:firstRow="0" w:lastRow="0" w:firstColumn="1" w:lastColumn="0" w:oddVBand="0" w:evenVBand="0" w:oddHBand="0" w:evenHBand="0" w:firstRowFirstColumn="0" w:firstRowLastColumn="0" w:lastRowFirstColumn="0" w:lastRowLastColumn="0"/>
            <w:tcW w:w="799" w:type="dxa"/>
          </w:tcPr>
          <w:p w:rsidRPr="004A148D" w:rsidR="00AE1DE4" w:rsidP="009E37EE" w:rsidRDefault="00AE1DE4" w14:paraId="0EBA204C" w14:textId="77777777">
            <w:pPr>
              <w:jc w:val="both"/>
              <w:rPr>
                <w:rFonts w:ascii="Calibri" w:hAnsi="Calibri" w:eastAsia="Times New Roman" w:cs="Times New Roman"/>
                <w:sz w:val="20"/>
              </w:rPr>
            </w:pPr>
            <w:r w:rsidRPr="00F66835">
              <w:rPr>
                <w:rFonts w:ascii="Calibri" w:hAnsi="Calibri" w:eastAsia="Times New Roman" w:cs="Times New Roman"/>
                <w:sz w:val="20"/>
                <w:szCs w:val="20"/>
              </w:rPr>
              <w:t>17</w:t>
            </w:r>
          </w:p>
        </w:tc>
        <w:tc>
          <w:tcPr>
            <w:tcW w:w="1606" w:type="dxa"/>
          </w:tcPr>
          <w:p w:rsidRPr="004A148D" w:rsidR="00AE1DE4" w:rsidP="009E37EE" w:rsidRDefault="00AE1DE4" w14:paraId="1575AC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szCs w:val="20"/>
              </w:rPr>
              <w:t>FDD</w:t>
            </w:r>
          </w:p>
        </w:tc>
        <w:tc>
          <w:tcPr>
            <w:tcW w:w="6519" w:type="dxa"/>
          </w:tcPr>
          <w:p w:rsidRPr="004A148D" w:rsidR="00AE1DE4" w:rsidP="009E37EE" w:rsidRDefault="00AE1DE4" w14:paraId="5E70EA8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szCs w:val="20"/>
              </w:rPr>
              <w:t>Date of First Disbursement</w:t>
            </w:r>
          </w:p>
        </w:tc>
      </w:tr>
      <w:tr w:rsidRPr="004A148D" w:rsidR="00AE1DE4" w:rsidTr="00F03FB1" w14:paraId="36523414" w14:textId="77777777">
        <w:trPr>
          <w:trHeight w:val="699"/>
        </w:trPr>
        <w:tc>
          <w:tcPr>
            <w:cnfStyle w:val="001000000000" w:firstRow="0" w:lastRow="0" w:firstColumn="1" w:lastColumn="0" w:oddVBand="0" w:evenVBand="0" w:oddHBand="0" w:evenHBand="0" w:firstRowFirstColumn="0" w:firstRowLastColumn="0" w:lastRowFirstColumn="0" w:lastRowLastColumn="0"/>
            <w:tcW w:w="799" w:type="dxa"/>
          </w:tcPr>
          <w:p w:rsidRPr="00F66835" w:rsidR="00AE1DE4" w:rsidP="009E37EE" w:rsidRDefault="00AE1DE4" w14:paraId="6081C30C" w14:textId="77777777">
            <w:pPr>
              <w:jc w:val="both"/>
              <w:rPr>
                <w:rFonts w:ascii="Calibri" w:hAnsi="Calibri" w:eastAsia="Times New Roman" w:cs="Times New Roman"/>
                <w:sz w:val="20"/>
                <w:szCs w:val="20"/>
              </w:rPr>
            </w:pPr>
            <w:r w:rsidRPr="00F66835">
              <w:rPr>
                <w:rFonts w:ascii="Calibri" w:hAnsi="Calibri" w:eastAsia="Times New Roman" w:cs="Times New Roman"/>
                <w:sz w:val="20"/>
                <w:szCs w:val="20"/>
              </w:rPr>
              <w:t>18</w:t>
            </w:r>
          </w:p>
        </w:tc>
        <w:tc>
          <w:tcPr>
            <w:tcW w:w="1606" w:type="dxa"/>
          </w:tcPr>
          <w:p w:rsidR="00AE1DE4" w:rsidP="009E37EE" w:rsidRDefault="00AE1DE4" w14:paraId="6D2488B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LAFDD</w:t>
            </w:r>
          </w:p>
        </w:tc>
        <w:tc>
          <w:tcPr>
            <w:tcW w:w="6519" w:type="dxa"/>
          </w:tcPr>
          <w:p w:rsidR="00AE1DE4" w:rsidP="009E37EE" w:rsidRDefault="00AE1DE4" w14:paraId="2D9E8B4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Loan Application Table (main table related to CG’s in SURGE)</w:t>
            </w:r>
          </w:p>
        </w:tc>
      </w:tr>
      <w:tr w:rsidRPr="004A148D" w:rsidR="00AE1DE4" w:rsidTr="00F03FB1" w14:paraId="34174A03" w14:textId="77777777">
        <w:trPr>
          <w:trHeight w:val="736"/>
        </w:trPr>
        <w:tc>
          <w:tcPr>
            <w:cnfStyle w:val="001000000000" w:firstRow="0" w:lastRow="0" w:firstColumn="1" w:lastColumn="0" w:oddVBand="0" w:evenVBand="0" w:oddHBand="0" w:evenHBand="0" w:firstRowFirstColumn="0" w:firstRowLastColumn="0" w:lastRowFirstColumn="0" w:lastRowLastColumn="0"/>
            <w:tcW w:w="799" w:type="dxa"/>
          </w:tcPr>
          <w:p w:rsidRPr="00F66835" w:rsidR="00AE1DE4" w:rsidP="009E37EE" w:rsidRDefault="00AE1DE4" w14:paraId="0AA4C4D3" w14:textId="77777777">
            <w:pPr>
              <w:jc w:val="both"/>
              <w:rPr>
                <w:rFonts w:ascii="Calibri" w:hAnsi="Calibri" w:eastAsia="Times New Roman" w:cs="Times New Roman"/>
                <w:sz w:val="20"/>
                <w:szCs w:val="20"/>
              </w:rPr>
            </w:pPr>
            <w:r w:rsidRPr="00F66835">
              <w:rPr>
                <w:rFonts w:ascii="Calibri" w:hAnsi="Calibri" w:eastAsia="Times New Roman" w:cs="Times New Roman"/>
                <w:sz w:val="20"/>
                <w:szCs w:val="20"/>
              </w:rPr>
              <w:t>19</w:t>
            </w:r>
          </w:p>
        </w:tc>
        <w:tc>
          <w:tcPr>
            <w:tcW w:w="1606" w:type="dxa"/>
          </w:tcPr>
          <w:p w:rsidR="00AE1DE4" w:rsidP="009E37EE" w:rsidRDefault="00AE1DE4" w14:paraId="6E1F99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TVFDD</w:t>
            </w:r>
          </w:p>
        </w:tc>
        <w:tc>
          <w:tcPr>
            <w:tcW w:w="6519" w:type="dxa"/>
          </w:tcPr>
          <w:p w:rsidR="00AE1DE4" w:rsidP="009E37EE" w:rsidRDefault="00AE1DE4" w14:paraId="4D4390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Temporary Validation Table (staging table related to CG’s in SURGE)</w:t>
            </w:r>
          </w:p>
        </w:tc>
      </w:tr>
      <w:tr w:rsidRPr="004A148D" w:rsidR="002E3AAE" w:rsidTr="00F03FB1" w14:paraId="4B65F538" w14:textId="77777777">
        <w:trPr>
          <w:trHeight w:val="736"/>
        </w:trPr>
        <w:tc>
          <w:tcPr>
            <w:cnfStyle w:val="001000000000" w:firstRow="0" w:lastRow="0" w:firstColumn="1" w:lastColumn="0" w:oddVBand="0" w:evenVBand="0" w:oddHBand="0" w:evenHBand="0" w:firstRowFirstColumn="0" w:firstRowLastColumn="0" w:lastRowFirstColumn="0" w:lastRowLastColumn="0"/>
            <w:tcW w:w="799" w:type="dxa"/>
          </w:tcPr>
          <w:p w:rsidRPr="00F66835" w:rsidR="002E3AAE" w:rsidP="009E37EE" w:rsidRDefault="002E3AAE" w14:paraId="2B67E80D" w14:textId="30AC50C0">
            <w:pPr>
              <w:jc w:val="both"/>
              <w:rPr>
                <w:rFonts w:ascii="Calibri" w:hAnsi="Calibri" w:eastAsia="Times New Roman" w:cs="Times New Roman"/>
                <w:sz w:val="20"/>
                <w:szCs w:val="20"/>
              </w:rPr>
            </w:pPr>
            <w:r>
              <w:rPr>
                <w:rFonts w:ascii="Calibri" w:hAnsi="Calibri" w:eastAsia="Times New Roman" w:cs="Times New Roman"/>
                <w:sz w:val="20"/>
                <w:szCs w:val="20"/>
              </w:rPr>
              <w:t>20</w:t>
            </w:r>
          </w:p>
        </w:tc>
        <w:tc>
          <w:tcPr>
            <w:tcW w:w="1606" w:type="dxa"/>
          </w:tcPr>
          <w:p w:rsidR="002E3AAE" w:rsidP="009E37EE" w:rsidRDefault="002E3AAE" w14:paraId="4C3DFB03" w14:textId="3033E07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SHG</w:t>
            </w:r>
            <w:r w:rsidR="009C1A4C">
              <w:rPr>
                <w:rFonts w:ascii="Calibri" w:hAnsi="Calibri" w:eastAsia="Times New Roman" w:cs="Times New Roman"/>
                <w:sz w:val="20"/>
                <w:szCs w:val="20"/>
              </w:rPr>
              <w:t>s</w:t>
            </w:r>
          </w:p>
        </w:tc>
        <w:tc>
          <w:tcPr>
            <w:tcW w:w="6519" w:type="dxa"/>
          </w:tcPr>
          <w:p w:rsidR="002E3AAE" w:rsidP="009E37EE" w:rsidRDefault="002E3AAE" w14:paraId="00D37617" w14:textId="19E35C5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Self Help Group</w:t>
            </w:r>
          </w:p>
        </w:tc>
      </w:tr>
    </w:tbl>
    <w:p w:rsidR="00AE1DE4" w:rsidP="00AE1DE4" w:rsidRDefault="00AE1DE4" w14:paraId="373DC65D" w14:textId="559A00EF">
      <w:pPr>
        <w:rPr>
          <w:rFonts w:ascii="Trebuchet MS" w:hAnsi="Trebuchet MS" w:eastAsia="Times New Roman" w:cs="Arial"/>
          <w:b/>
          <w:bCs/>
          <w:iCs/>
          <w:color w:val="7F7F7F"/>
          <w:sz w:val="28"/>
          <w:szCs w:val="28"/>
        </w:rPr>
      </w:pPr>
    </w:p>
    <w:p w:rsidR="00AE1DE4" w:rsidP="00AE1DE4" w:rsidRDefault="00AE1DE4" w14:paraId="57EFBFD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09" w:id="1"/>
      <w:bookmarkStart w:name="_Toc465274951" w:id="2"/>
      <w:bookmarkStart w:name="_Toc485743319" w:id="3"/>
      <w:bookmarkStart w:name="_Toc160211558" w:id="4"/>
      <w:bookmarkStart w:name="_Toc436819445" w:id="5"/>
      <w:r>
        <w:rPr>
          <w:rFonts w:ascii="Trebuchet MS" w:hAnsi="Trebuchet MS" w:eastAsia="Times New Roman" w:cs="Arial"/>
          <w:b/>
          <w:bCs/>
          <w:iCs/>
          <w:color w:val="7F7F7F"/>
          <w:sz w:val="28"/>
          <w:szCs w:val="28"/>
        </w:rPr>
        <w:t>Introduction</w:t>
      </w:r>
      <w:bookmarkEnd w:id="1"/>
      <w:bookmarkEnd w:id="2"/>
      <w:bookmarkEnd w:id="3"/>
      <w:bookmarkEnd w:id="4"/>
    </w:p>
    <w:p w:rsidR="00AE1DE4" w:rsidP="00AE1DE4" w:rsidRDefault="00AE1DE4" w14:paraId="23A07893" w14:textId="541AE794">
      <w:pPr>
        <w:jc w:val="both"/>
      </w:pPr>
      <w:r>
        <w:t xml:space="preserve">For purpose of guaranteeing payment against default in micro loans extended to eligible borrowers by Banks/NBFCs /MFIs / Other financial intermediaries – this scheme of guarantees - </w:t>
      </w:r>
      <w:r w:rsidRPr="009E6D83">
        <w:t>Credit Guarant</w:t>
      </w:r>
      <w:r>
        <w:t xml:space="preserve">ee Fund for Micro Units (CGFMU) has been designed. </w:t>
      </w:r>
    </w:p>
    <w:p w:rsidR="003370F4" w:rsidP="00AE1DE4" w:rsidRDefault="003370F4" w14:paraId="273305CA" w14:textId="7D912822">
      <w:pPr>
        <w:jc w:val="both"/>
      </w:pPr>
      <w:r>
        <w:t xml:space="preserve">SHGs as defined by NABARD under two schemes of </w:t>
      </w:r>
      <w:proofErr w:type="spellStart"/>
      <w:r>
        <w:t>GoI</w:t>
      </w:r>
      <w:proofErr w:type="spellEnd"/>
      <w:r>
        <w:t xml:space="preserve"> – Deendayal </w:t>
      </w:r>
      <w:proofErr w:type="spellStart"/>
      <w:r>
        <w:t>Antodaya</w:t>
      </w:r>
      <w:proofErr w:type="spellEnd"/>
      <w:r>
        <w:t xml:space="preserve"> Yojana National Rural Livelihood Mission or DAY-NRLM/SRLM and National Urban Livelihood Mission or NULM.</w:t>
      </w:r>
    </w:p>
    <w:p w:rsidR="00AE1DE4" w:rsidP="00AE1DE4" w:rsidRDefault="00AE1DE4" w14:paraId="7B0722E9" w14:textId="108B2042">
      <w:pPr>
        <w:jc w:val="both"/>
      </w:pPr>
      <w:r>
        <w:t>This guarantee scheme is particularly Portfolio credit guarantee scheme – wherein the portfolio building period is known as ‘Base Year’ or ‘Base Period’ (and is one year duration). This portfolio is crystallized at the end of financial year (31</w:t>
      </w:r>
      <w:r w:rsidRPr="009E6D83">
        <w:rPr>
          <w:vertAlign w:val="superscript"/>
        </w:rPr>
        <w:t>st</w:t>
      </w:r>
      <w:r>
        <w:t xml:space="preserve"> March). Three complete financial years from the end of the date of crystallization of the portfolio is known as ‘Currency of Portfolio’.</w:t>
      </w:r>
    </w:p>
    <w:p w:rsidR="00C10076" w:rsidP="000F0FDE" w:rsidRDefault="0090541D" w14:paraId="36868860" w14:textId="3E7B4C92">
      <w:pPr>
        <w:pStyle w:val="ListParagraph"/>
        <w:numPr>
          <w:ilvl w:val="0"/>
          <w:numId w:val="7"/>
        </w:numPr>
        <w:jc w:val="both"/>
      </w:pPr>
      <w:r>
        <w:t xml:space="preserve">Self Help </w:t>
      </w:r>
      <w:r w:rsidR="004D28D6">
        <w:t>Group (</w:t>
      </w:r>
      <w:r>
        <w:t>SHGs</w:t>
      </w:r>
      <w:r w:rsidR="004D28D6">
        <w:t>):</w:t>
      </w:r>
      <w:r>
        <w:t xml:space="preserve">- </w:t>
      </w:r>
      <w:r w:rsidR="009A14AC">
        <w:t xml:space="preserve">Loans sanctioned to Self Help Groups (SHGs) </w:t>
      </w:r>
      <w:r w:rsidR="005447E8">
        <w:t>above</w:t>
      </w:r>
      <w:commentRangeStart w:id="6"/>
      <w:commentRangeStart w:id="7"/>
      <w:commentRangeStart w:id="8"/>
      <w:r w:rsidR="009A14AC">
        <w:t xml:space="preserve"> Rs.10 lakh and Rs</w:t>
      </w:r>
      <w:commentRangeEnd w:id="6"/>
      <w:r w:rsidR="00BF4C8E">
        <w:rPr>
          <w:rStyle w:val="CommentReference"/>
        </w:rPr>
        <w:commentReference w:id="6"/>
      </w:r>
      <w:commentRangeEnd w:id="7"/>
      <w:r w:rsidR="005447E8">
        <w:rPr>
          <w:rStyle w:val="CommentReference"/>
        </w:rPr>
        <w:commentReference w:id="7"/>
      </w:r>
      <w:commentRangeEnd w:id="8"/>
      <w:r w:rsidR="00314BEB">
        <w:rPr>
          <w:rStyle w:val="CommentReference"/>
        </w:rPr>
        <w:commentReference w:id="8"/>
      </w:r>
      <w:r w:rsidR="009A14AC">
        <w:t>. 20 lakh during FY 2020-21 and thereafter would also be eligible for coverage under CGFMU, irrespective of the availability of group guarantee of SHG members, from the date of this notification.</w:t>
      </w:r>
    </w:p>
    <w:p w:rsidR="000F0FDE" w:rsidP="000F0FDE" w:rsidRDefault="000F0FDE" w14:paraId="3D305EAC" w14:textId="0950932B">
      <w:pPr>
        <w:pStyle w:val="ListParagraph"/>
        <w:numPr>
          <w:ilvl w:val="0"/>
          <w:numId w:val="7"/>
        </w:numPr>
        <w:jc w:val="both"/>
      </w:pPr>
      <w:r>
        <w:t xml:space="preserve">Guarantee Fees for SHGs- 0.25% </w:t>
      </w:r>
      <w:proofErr w:type="spellStart"/>
      <w:r>
        <w:t>p.a</w:t>
      </w:r>
      <w:proofErr w:type="spellEnd"/>
      <w:r>
        <w:t>(</w:t>
      </w:r>
      <w:r w:rsidR="00314BEB">
        <w:t>o</w:t>
      </w:r>
      <w:r>
        <w:t>n pro rata basis for the period remaining in the year) and thereafter on renewals at 0.5%</w:t>
      </w:r>
      <w:r>
        <w:tab/>
      </w:r>
      <w:r>
        <w:t xml:space="preserve"> </w:t>
      </w:r>
      <w:proofErr w:type="spellStart"/>
      <w:r>
        <w:t>p.a</w:t>
      </w:r>
      <w:proofErr w:type="spellEnd"/>
      <w:r>
        <w:t xml:space="preserve"> on </w:t>
      </w:r>
      <w:r w:rsidR="00F726A2">
        <w:t>outstanding</w:t>
      </w:r>
      <w:r>
        <w:t xml:space="preserve"> balance.</w:t>
      </w:r>
    </w:p>
    <w:p w:rsidR="003D79FB" w:rsidP="000F0FDE" w:rsidRDefault="003D79FB" w14:paraId="05EE5066" w14:textId="1D992427">
      <w:pPr>
        <w:pStyle w:val="ListParagraph"/>
        <w:numPr>
          <w:ilvl w:val="0"/>
          <w:numId w:val="7"/>
        </w:numPr>
        <w:jc w:val="both"/>
      </w:pPr>
      <w:r>
        <w:t xml:space="preserve">Guarantee </w:t>
      </w:r>
      <w:r w:rsidR="004D28D6">
        <w:t>Coverage: -</w:t>
      </w:r>
      <w:r>
        <w:t xml:space="preserve"> </w:t>
      </w:r>
      <w:r w:rsidR="00461428">
        <w:t>75% of amount in default. No cap on maximum pay out. Risk premium as per applicability.</w:t>
      </w:r>
    </w:p>
    <w:p w:rsidR="008A63CD" w:rsidP="006D01F0" w:rsidRDefault="00314BEB" w14:paraId="77DC3DD8" w14:textId="2CCD6918">
      <w:pPr>
        <w:pStyle w:val="ListParagraph"/>
        <w:numPr>
          <w:ilvl w:val="0"/>
          <w:numId w:val="7"/>
        </w:numPr>
        <w:jc w:val="both"/>
      </w:pPr>
      <w:r>
        <w:t>SHG</w:t>
      </w:r>
      <w:r w:rsidR="006678FA">
        <w:t xml:space="preserve"> loans sanctioned on or after </w:t>
      </w:r>
      <w:r w:rsidR="001016C3">
        <w:t xml:space="preserve">April </w:t>
      </w:r>
      <w:r w:rsidR="00BD0BA6">
        <w:t>01,</w:t>
      </w:r>
      <w:r w:rsidR="006678FA">
        <w:t xml:space="preserve"> 2020 under</w:t>
      </w:r>
      <w:r w:rsidR="009166EC">
        <w:t xml:space="preserve"> the S</w:t>
      </w:r>
      <w:r w:rsidR="006678FA">
        <w:t>HG</w:t>
      </w:r>
      <w:r w:rsidR="009166EC">
        <w:t>s</w:t>
      </w:r>
      <w:r w:rsidR="009E051C">
        <w:t xml:space="preserve"> module.</w:t>
      </w:r>
    </w:p>
    <w:p w:rsidR="00A56003" w:rsidP="008A63CD" w:rsidRDefault="00A56003" w14:paraId="04F08703" w14:textId="77777777">
      <w:pPr>
        <w:jc w:val="both"/>
      </w:pPr>
    </w:p>
    <w:p w:rsidRPr="00363581" w:rsidR="00AE1DE4" w:rsidP="00AE1DE4" w:rsidRDefault="00AE1DE4" w14:paraId="3852BA23"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61481010" w:id="9"/>
      <w:bookmarkStart w:name="_Toc465274952" w:id="10"/>
      <w:bookmarkStart w:name="_Toc485743320" w:id="11"/>
      <w:bookmarkStart w:name="_Toc160211559" w:id="12"/>
      <w:r>
        <w:rPr>
          <w:rFonts w:ascii="Trebuchet MS" w:hAnsi="Trebuchet MS"/>
          <w:b/>
          <w:bCs/>
          <w:color w:val="000000" w:themeColor="text1"/>
          <w:szCs w:val="22"/>
        </w:rPr>
        <w:t>Fund &amp; Docket Construct</w:t>
      </w:r>
      <w:bookmarkEnd w:id="9"/>
      <w:bookmarkEnd w:id="10"/>
      <w:bookmarkEnd w:id="11"/>
      <w:bookmarkEnd w:id="12"/>
      <w:r>
        <w:rPr>
          <w:rFonts w:ascii="Trebuchet MS" w:hAnsi="Trebuchet MS"/>
          <w:b/>
          <w:bCs/>
          <w:color w:val="000000" w:themeColor="text1"/>
          <w:szCs w:val="22"/>
        </w:rPr>
        <w:t xml:space="preserve"> </w:t>
      </w:r>
    </w:p>
    <w:p w:rsidR="00AE1DE4" w:rsidP="00AE1DE4" w:rsidRDefault="00AE1DE4" w14:paraId="58BBAE60" w14:textId="77777777">
      <w:pPr>
        <w:jc w:val="both"/>
      </w:pPr>
      <w:r>
        <w:t>Currently it is being envisaged that this scheme has one docket. These dockets have codes - ‘GEN’. Schematic relation for the Trust, Fund, Scheme and Docket Relation is as below:</w:t>
      </w:r>
    </w:p>
    <w:p w:rsidR="00A56003" w:rsidP="00AE1DE4" w:rsidRDefault="00A56003" w14:paraId="3BD094F4" w14:textId="77777777">
      <w:pPr>
        <w:jc w:val="both"/>
      </w:pPr>
    </w:p>
    <w:p w:rsidR="00A56003" w:rsidP="00AE1DE4" w:rsidRDefault="00A56003" w14:paraId="49D479BA" w14:textId="77777777">
      <w:pPr>
        <w:jc w:val="both"/>
      </w:pPr>
    </w:p>
    <w:p w:rsidRPr="00A56003" w:rsidR="00A56003" w:rsidP="00A56003" w:rsidRDefault="00AE1DE4" w14:paraId="2B6FAF6B" w14:textId="57EDFDD5">
      <w:pPr>
        <w:jc w:val="both"/>
      </w:pPr>
      <w:r>
        <w:rPr>
          <w:noProof/>
          <w:lang w:val="en-IN" w:eastAsia="en-IN"/>
        </w:rPr>
        <w:drawing>
          <wp:inline distT="0" distB="0" distL="0" distR="0" wp14:anchorId="6515A4EF" wp14:editId="5A2B135A">
            <wp:extent cx="5486400" cy="2933700"/>
            <wp:effectExtent l="0" t="0" r="19050" b="0"/>
            <wp:docPr id="8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Start w:name="_Toc461481011" w:id="13"/>
      <w:bookmarkStart w:name="_Toc465274953" w:id="14"/>
      <w:bookmarkStart w:name="_Toc485743321" w:id="15"/>
    </w:p>
    <w:p w:rsidRPr="00A56003" w:rsidR="00A56003" w:rsidP="00A56003" w:rsidRDefault="00A56003" w14:paraId="05D18DF3" w14:textId="77777777"/>
    <w:p w:rsidR="00AE1DE4" w:rsidP="00A56003" w:rsidRDefault="00AE1DE4" w14:paraId="0C1164CB" w14:textId="40355986">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0211560" w:id="16"/>
      <w:r>
        <w:rPr>
          <w:rFonts w:ascii="Trebuchet MS" w:hAnsi="Trebuchet MS" w:eastAsia="Times New Roman" w:cs="Arial"/>
          <w:b/>
          <w:bCs/>
          <w:iCs/>
          <w:color w:val="7F7F7F"/>
          <w:sz w:val="28"/>
          <w:szCs w:val="28"/>
        </w:rPr>
        <w:t>Input File Layout</w:t>
      </w:r>
      <w:bookmarkEnd w:id="5"/>
      <w:bookmarkEnd w:id="13"/>
      <w:bookmarkEnd w:id="14"/>
      <w:bookmarkEnd w:id="15"/>
      <w:bookmarkEnd w:id="16"/>
    </w:p>
    <w:p w:rsidR="00AE1DE4" w:rsidP="00AE1DE4" w:rsidRDefault="00AE1DE4" w14:paraId="12547AB8" w14:textId="11DADD49">
      <w:pPr>
        <w:jc w:val="both"/>
      </w:pPr>
      <w:r>
        <w:t>This section specifies the layout of input file which MLI’s needs to send for their respective Loan information’s to request issuance of credit guarantees and/or Continuity of the credit guarantees from NCGTC.</w:t>
      </w:r>
    </w:p>
    <w:p w:rsidR="00A56003" w:rsidP="00AE1DE4" w:rsidRDefault="00A56003" w14:paraId="1467FAA3" w14:textId="7C5803F7">
      <w:pPr>
        <w:jc w:val="both"/>
      </w:pPr>
    </w:p>
    <w:p w:rsidR="00A56003" w:rsidP="00AE1DE4" w:rsidRDefault="00A56003" w14:paraId="579D208D" w14:textId="77777777">
      <w:pPr>
        <w:jc w:val="both"/>
      </w:pPr>
    </w:p>
    <w:p w:rsidRPr="00363581" w:rsidR="00AE1DE4" w:rsidP="00AE1DE4" w:rsidRDefault="00AE1DE4" w14:paraId="4DF49672"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17"/>
      <w:bookmarkStart w:name="_Toc461481012" w:id="18"/>
      <w:bookmarkStart w:name="_Toc465274954" w:id="19"/>
      <w:bookmarkStart w:name="_Toc485743322" w:id="20"/>
      <w:bookmarkStart w:name="_Toc160211561" w:id="21"/>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bookmarkEnd w:id="17"/>
      <w:r>
        <w:rPr>
          <w:rFonts w:ascii="Trebuchet MS" w:hAnsi="Trebuchet MS"/>
          <w:b/>
          <w:bCs/>
          <w:color w:val="000000" w:themeColor="text1"/>
          <w:szCs w:val="22"/>
        </w:rPr>
        <w:t>Loan Information</w:t>
      </w:r>
      <w:bookmarkEnd w:id="18"/>
      <w:bookmarkEnd w:id="19"/>
      <w:bookmarkEnd w:id="20"/>
      <w:bookmarkEnd w:id="21"/>
    </w:p>
    <w:p w:rsidR="00AE1DE4" w:rsidP="00AE1DE4" w:rsidRDefault="00AE1DE4" w14:paraId="3B3C76B2" w14:textId="2B517965">
      <w:pPr>
        <w:jc w:val="both"/>
      </w:pPr>
      <w:r>
        <w:t xml:space="preserve">Input file layout for new loan information for </w:t>
      </w:r>
      <w:r w:rsidR="00CE60CE">
        <w:t xml:space="preserve">CGFMU ‘SHG’ </w:t>
      </w:r>
      <w:r w:rsidR="00314BEB">
        <w:t>scheme to</w:t>
      </w:r>
      <w:r>
        <w:t xml:space="preserve"> be included in the portfolio during the Base Period:</w:t>
      </w:r>
    </w:p>
    <w:p w:rsidR="00AE1DE4" w:rsidP="00AE1DE4" w:rsidRDefault="00AE1DE4" w14:paraId="19A257FE" w14:textId="77777777">
      <w:pPr>
        <w:jc w:val="both"/>
      </w:pPr>
      <w:r>
        <w:t xml:space="preserve">Refer the spread sheet - </w:t>
      </w:r>
      <w:r w:rsidRPr="00AB0360">
        <w:t>Mudra Scheme - New</w:t>
      </w:r>
      <w:r>
        <w:t xml:space="preserve"> and Update Input Layout for the fields included, Mandatory/optional level, allowed characters and usage of codes wherever applicable. </w:t>
      </w:r>
    </w:p>
    <w:p w:rsidRPr="00B6577F" w:rsidR="00AE1DE4" w:rsidP="00AE1DE4" w:rsidRDefault="00AE1DE4" w14:paraId="04167023" w14:textId="77777777">
      <w:pPr>
        <w:jc w:val="both"/>
        <w:rPr>
          <w:b/>
        </w:rPr>
      </w:pPr>
      <w:r w:rsidRPr="00B6577F">
        <w:rPr>
          <w:b/>
        </w:rPr>
        <w:t>Note:</w:t>
      </w:r>
    </w:p>
    <w:p w:rsidR="00AE1DE4" w:rsidP="00CA759A" w:rsidRDefault="00AE1DE4" w14:paraId="6BD89F6A" w14:textId="68E5F95C">
      <w:pPr>
        <w:pStyle w:val="ListParagraph"/>
        <w:numPr>
          <w:ilvl w:val="0"/>
          <w:numId w:val="18"/>
        </w:numPr>
        <w:jc w:val="both"/>
      </w:pPr>
      <w:r>
        <w:t xml:space="preserve">Customer ID has been included in </w:t>
      </w:r>
      <w:r w:rsidR="00314BEB">
        <w:t>layout.</w:t>
      </w:r>
    </w:p>
    <w:p w:rsidR="00AE1DE4" w:rsidP="00CA759A" w:rsidRDefault="00AE1DE4" w14:paraId="7068A841" w14:textId="77777777">
      <w:pPr>
        <w:pStyle w:val="ListParagraph"/>
        <w:numPr>
          <w:ilvl w:val="0"/>
          <w:numId w:val="18"/>
        </w:numPr>
        <w:jc w:val="both"/>
      </w:pPr>
      <w:r>
        <w:t>There will be scenarios where once customer ID has multiple associated Loan Accounts (which are either Term Loan Or Composite Loan OR Limit in nature)</w:t>
      </w:r>
    </w:p>
    <w:p w:rsidR="00AE1DE4" w:rsidP="00211110" w:rsidRDefault="00211110" w14:paraId="7A0BC477" w14:textId="22836779">
      <w:pPr>
        <w:ind w:left="360"/>
        <w:jc w:val="both"/>
      </w:pPr>
      <w:r>
        <w:t>,</w:t>
      </w:r>
    </w:p>
    <w:p w:rsidR="00A56003" w:rsidP="00AE1DE4" w:rsidRDefault="00A56003" w14:paraId="5E783E82" w14:textId="283EBBEE">
      <w:pPr>
        <w:jc w:val="both"/>
      </w:pPr>
    </w:p>
    <w:p w:rsidR="00A56003" w:rsidP="00AE1DE4" w:rsidRDefault="00A56003" w14:paraId="09BC6584" w14:textId="77777777">
      <w:pPr>
        <w:jc w:val="both"/>
      </w:pPr>
    </w:p>
    <w:p w:rsidRPr="00363581" w:rsidR="00AE1DE4" w:rsidP="00AE1DE4" w:rsidRDefault="00AE1DE4" w14:paraId="307CF700"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7" w:id="22"/>
      <w:bookmarkStart w:name="_Toc461481013" w:id="23"/>
      <w:bookmarkStart w:name="_Toc465274955" w:id="24"/>
      <w:bookmarkStart w:name="_Toc485743323" w:id="25"/>
      <w:bookmarkStart w:name="_Toc160211562" w:id="26"/>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bookmarkEnd w:id="22"/>
      <w:r>
        <w:rPr>
          <w:rFonts w:ascii="Trebuchet MS" w:hAnsi="Trebuchet MS"/>
          <w:b/>
          <w:bCs/>
          <w:color w:val="000000" w:themeColor="text1"/>
          <w:szCs w:val="22"/>
        </w:rPr>
        <w:t xml:space="preserve">Update </w:t>
      </w:r>
      <w:r w:rsidRPr="00C25668">
        <w:rPr>
          <w:rFonts w:ascii="Trebuchet MS" w:hAnsi="Trebuchet MS"/>
          <w:b/>
          <w:bCs/>
          <w:color w:val="000000" w:themeColor="text1"/>
          <w:szCs w:val="22"/>
        </w:rPr>
        <w:t>Loan Details for Covered Loans</w:t>
      </w:r>
      <w:bookmarkEnd w:id="23"/>
      <w:bookmarkEnd w:id="24"/>
      <w:bookmarkEnd w:id="25"/>
      <w:bookmarkEnd w:id="26"/>
      <w:r>
        <w:rPr>
          <w:rFonts w:ascii="Trebuchet MS" w:hAnsi="Trebuchet MS"/>
          <w:b/>
          <w:bCs/>
          <w:color w:val="000000" w:themeColor="text1"/>
          <w:szCs w:val="22"/>
        </w:rPr>
        <w:t xml:space="preserve"> </w:t>
      </w:r>
    </w:p>
    <w:p w:rsidR="00AE1DE4" w:rsidP="00AE1DE4" w:rsidRDefault="00AE1DE4" w14:paraId="451C98E3" w14:textId="77777777">
      <w:pPr>
        <w:jc w:val="both"/>
      </w:pPr>
      <w:r w:rsidRPr="00AF762F">
        <w:t xml:space="preserve">Input file layout for </w:t>
      </w:r>
      <w:r>
        <w:t>existing loan information included in the portfolio with supplementary information during the Base Period and Currency of the Portfolio:</w:t>
      </w:r>
    </w:p>
    <w:p w:rsidR="00AE1DE4" w:rsidP="009F6C10" w:rsidRDefault="00AE1DE4" w14:paraId="775206D2" w14:textId="6765A0C1">
      <w:pPr>
        <w:jc w:val="both"/>
      </w:pPr>
      <w:r>
        <w:t xml:space="preserve">Refer the spread sheet - </w:t>
      </w:r>
      <w:r w:rsidRPr="00AB0360">
        <w:t>Mudra Scheme - New</w:t>
      </w:r>
      <w:r>
        <w:t xml:space="preserve"> and Update Input Layout for the fields included, Mandatory/optional level, allowed characters and usage of codes wherever applicable. </w:t>
      </w:r>
    </w:p>
    <w:p w:rsidR="005C3712" w:rsidP="009F6C10" w:rsidRDefault="005C3712" w14:paraId="6D8A74EA" w14:textId="50DFF928">
      <w:pPr>
        <w:jc w:val="both"/>
      </w:pPr>
    </w:p>
    <w:p w:rsidRPr="009F6C10" w:rsidR="005C3712" w:rsidP="009F6C10" w:rsidRDefault="005C3712" w14:paraId="44518A62" w14:textId="77777777">
      <w:pPr>
        <w:jc w:val="both"/>
      </w:pPr>
    </w:p>
    <w:p w:rsidR="00AE1DE4" w:rsidP="00AE1DE4" w:rsidRDefault="00AE1DE4" w14:paraId="20DCA106"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27"/>
      <w:bookmarkStart w:name="_Toc461481014" w:id="28"/>
      <w:bookmarkStart w:name="_Toc465274956" w:id="29"/>
      <w:bookmarkStart w:name="_Toc485743324" w:id="30"/>
      <w:bookmarkStart w:name="_Toc160211563" w:id="31"/>
      <w:r>
        <w:rPr>
          <w:rFonts w:ascii="Trebuchet MS" w:hAnsi="Trebuchet MS" w:eastAsia="Times New Roman" w:cs="Arial"/>
          <w:b/>
          <w:bCs/>
          <w:iCs/>
          <w:color w:val="7F7F7F"/>
          <w:sz w:val="28"/>
          <w:szCs w:val="28"/>
        </w:rPr>
        <w:t>Input File Format Processed By SURGE</w:t>
      </w:r>
      <w:bookmarkEnd w:id="27"/>
      <w:bookmarkEnd w:id="28"/>
      <w:bookmarkEnd w:id="29"/>
      <w:bookmarkEnd w:id="30"/>
      <w:bookmarkEnd w:id="31"/>
      <w:r>
        <w:rPr>
          <w:rFonts w:ascii="Trebuchet MS" w:hAnsi="Trebuchet MS" w:eastAsia="Times New Roman" w:cs="Arial"/>
          <w:b/>
          <w:bCs/>
          <w:iCs/>
          <w:color w:val="7F7F7F"/>
          <w:sz w:val="28"/>
          <w:szCs w:val="28"/>
        </w:rPr>
        <w:t xml:space="preserve"> </w:t>
      </w:r>
    </w:p>
    <w:p w:rsidR="00AE1DE4" w:rsidP="00AE1DE4" w:rsidRDefault="00AE1DE4" w14:paraId="4B1A2B09" w14:textId="77777777">
      <w:pPr>
        <w:jc w:val="both"/>
      </w:pPr>
      <w:r>
        <w:t>SURGE will accept input file from MLI(s) in following format only:</w:t>
      </w:r>
    </w:p>
    <w:p w:rsidR="00AE1DE4" w:rsidP="00AE1DE4" w:rsidRDefault="00AE1DE4" w14:paraId="45F1D987" w14:textId="707F1A32">
      <w:pPr>
        <w:pStyle w:val="ListParagraph"/>
        <w:numPr>
          <w:ilvl w:val="0"/>
          <w:numId w:val="4"/>
        </w:numPr>
        <w:jc w:val="both"/>
      </w:pPr>
      <w:r>
        <w:t>XML layout</w:t>
      </w:r>
    </w:p>
    <w:p w:rsidR="006B63F4" w:rsidP="006B63F4" w:rsidRDefault="00211110" w14:paraId="571CE74D" w14:textId="470794B4">
      <w:pPr>
        <w:jc w:val="both"/>
      </w:pPr>
      <w:r>
        <w:object w:dxaOrig="1311" w:dyaOrig="849" w14:anchorId="69D7CF2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5.25pt;height:42pt" o:ole="" type="#_x0000_t75">
            <v:imagedata o:title="" r:id="rId23"/>
          </v:shape>
          <o:OLEObject Type="Embed" ProgID="Package" ShapeID="_x0000_i1025" DrawAspect="Icon" ObjectID="_1788902714" r:id="rId24"/>
        </w:object>
      </w:r>
    </w:p>
    <w:p w:rsidR="00AE1DE4" w:rsidP="00AE1DE4" w:rsidRDefault="00AE1DE4" w14:paraId="6A32E10A" w14:textId="7283A784">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w:t>
      </w:r>
      <w:r w:rsidR="000F4DA4">
        <w:t>process</w:t>
      </w:r>
      <w:r>
        <w:t xml:space="preserve"> files received in any other formats than those listed above.</w:t>
      </w:r>
    </w:p>
    <w:p w:rsidR="00AE1DE4" w:rsidP="00AE1DE4" w:rsidRDefault="00AE1DE4" w14:paraId="3CF02409" w14:textId="769163BA">
      <w:pPr>
        <w:jc w:val="both"/>
      </w:pPr>
      <w:r>
        <w:t xml:space="preserve">Refer - </w:t>
      </w:r>
      <w:r w:rsidR="00270E37">
        <w:t>CGFMU ‘SHG</w:t>
      </w:r>
      <w:r w:rsidR="00CF4ADC">
        <w:t>s</w:t>
      </w:r>
      <w:r w:rsidR="00270E37">
        <w:t xml:space="preserve">’ </w:t>
      </w:r>
      <w:r w:rsidR="005D312C">
        <w:t>scheme</w:t>
      </w:r>
      <w:r w:rsidRPr="00AB0360" w:rsidR="005D312C">
        <w:t xml:space="preserve"> </w:t>
      </w:r>
      <w:r w:rsidR="005D312C">
        <w:t>-</w:t>
      </w:r>
      <w:r w:rsidRPr="00AB0360">
        <w:t xml:space="preserve"> Sample XML Layout for New Credit Guarantee Request</w:t>
      </w:r>
      <w:r>
        <w:t xml:space="preserve"> and </w:t>
      </w:r>
      <w:r w:rsidR="007375FF">
        <w:t>CGFMU ‘SHG</w:t>
      </w:r>
      <w:r w:rsidR="00CF4ADC">
        <w:t>s</w:t>
      </w:r>
      <w:r w:rsidR="007375FF">
        <w:t>’ scheme</w:t>
      </w:r>
      <w:r w:rsidRPr="00AB0360" w:rsidR="007375FF">
        <w:t xml:space="preserve"> </w:t>
      </w:r>
      <w:r w:rsidR="007375FF">
        <w:t xml:space="preserve"> </w:t>
      </w:r>
      <w:r w:rsidRPr="00AB0360">
        <w:t>- Sample XML Layout for Updating Credit Guarantee Request</w:t>
      </w:r>
      <w:r>
        <w:t xml:space="preserve"> – for XML layout of the file – in which MLI’s will need to send their loan information data to NCGTC for requesting new CG or updating the loan information of existing CG.</w:t>
      </w:r>
    </w:p>
    <w:p w:rsidR="00E41530" w:rsidP="00AE1DE4" w:rsidRDefault="00E41530" w14:paraId="5702BAC5" w14:textId="70223A3C">
      <w:pPr>
        <w:jc w:val="both"/>
      </w:pPr>
    </w:p>
    <w:p w:rsidR="005C3712" w:rsidP="00AE1DE4" w:rsidRDefault="005C3712" w14:paraId="6C2111B8" w14:textId="77777777">
      <w:pPr>
        <w:jc w:val="both"/>
      </w:pPr>
    </w:p>
    <w:p w:rsidR="00AE1DE4" w:rsidP="00AE1DE4" w:rsidRDefault="00AE1DE4" w14:paraId="47ACED17"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9" w:id="32"/>
      <w:bookmarkStart w:name="_Toc461481015" w:id="33"/>
      <w:bookmarkStart w:name="_Toc465274957" w:id="34"/>
      <w:bookmarkStart w:name="_Toc485743325" w:id="35"/>
      <w:bookmarkStart w:name="_Toc160211564" w:id="36"/>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bookmarkEnd w:id="32"/>
      <w:bookmarkEnd w:id="33"/>
      <w:bookmarkEnd w:id="34"/>
      <w:bookmarkEnd w:id="35"/>
      <w:bookmarkEnd w:id="36"/>
    </w:p>
    <w:p w:rsidR="00AE1DE4" w:rsidP="00AE1DE4" w:rsidRDefault="00AE1DE4" w14:paraId="50106605" w14:textId="271553F7">
      <w:pPr>
        <w:jc w:val="both"/>
      </w:pPr>
      <w:r>
        <w:t xml:space="preserve">This section describes the process for preparation of input file which MLI needs to send to NCGTC. MLI’s need to prepare and send TWO separate files, each having </w:t>
      </w:r>
      <w:r w:rsidR="00A42532">
        <w:t>a different</w:t>
      </w:r>
      <w:r>
        <w:t xml:space="preserve"> layout. The purpose of these two files is:</w:t>
      </w:r>
    </w:p>
    <w:p w:rsidR="00AE1DE4" w:rsidP="00AE1DE4" w:rsidRDefault="00AE1DE4" w14:paraId="20269F6A" w14:textId="77777777">
      <w:pPr>
        <w:pStyle w:val="ListParagraph"/>
        <w:numPr>
          <w:ilvl w:val="0"/>
          <w:numId w:val="2"/>
        </w:numPr>
        <w:jc w:val="both"/>
      </w:pPr>
      <w:r>
        <w:t>New Loan Information – Loan Details for including in Portfolio during the Base Period only.</w:t>
      </w:r>
    </w:p>
    <w:p w:rsidR="00AE1DE4" w:rsidP="00AE1DE4" w:rsidRDefault="00AE1DE4" w14:paraId="04BE77EF" w14:textId="77777777">
      <w:pPr>
        <w:pStyle w:val="ListParagraph"/>
        <w:numPr>
          <w:ilvl w:val="0"/>
          <w:numId w:val="2"/>
        </w:numPr>
        <w:jc w:val="both"/>
      </w:pPr>
      <w:r>
        <w:t xml:space="preserve">Update Loan </w:t>
      </w:r>
      <w:r w:rsidRPr="00AA1635">
        <w:t xml:space="preserve">Details </w:t>
      </w:r>
      <w:r>
        <w:t xml:space="preserve">for Covered Loans – update details of the loans already included in the portfolio (during base period and/or currency of portfolio). MLI needs to send this data if there are any updates to the loan account. It is agreed that – MLI’s will need to send these updates as per the window time notified by NCGTC.  </w:t>
      </w:r>
    </w:p>
    <w:p w:rsidR="00655E92" w:rsidP="00AE1DE4" w:rsidRDefault="00AE1DE4" w14:paraId="1C6FD1FA" w14:textId="32713788">
      <w:pPr>
        <w:jc w:val="both"/>
      </w:pPr>
      <w:del w:author="Divya Nayak" w:date="2023-06-30T11:16:00Z" w:id="37">
        <w:r w:rsidDel="005301BA">
          <w:rPr>
            <w:noProof/>
            <w:lang w:val="en-IN" w:eastAsia="en-IN"/>
          </w:rPr>
          <mc:AlternateContent>
            <mc:Choice Requires="wps">
              <w:drawing>
                <wp:inline distT="0" distB="0" distL="0" distR="0" wp14:anchorId="6BF630D6" wp14:editId="030B9857">
                  <wp:extent cx="5908040" cy="3305175"/>
                  <wp:effectExtent l="0" t="0" r="16510" b="28575"/>
                  <wp:docPr id="79" name="Rectangle 5"/>
                  <wp:cNvGraphicFramePr/>
                  <a:graphic xmlns:a="http://schemas.openxmlformats.org/drawingml/2006/main">
                    <a:graphicData uri="http://schemas.microsoft.com/office/word/2010/wordprocessingShape">
                      <wps:wsp>
                        <wps:cNvSpPr/>
                        <wps:spPr>
                          <a:xfrm>
                            <a:off x="0" y="0"/>
                            <a:ext cx="5908040" cy="330517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485203" w:rsidR="0038013B" w:rsidP="00AE1DE4" w:rsidRDefault="0038013B" w14:paraId="3CC1D9F3"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38013B" w:rsidP="00AE1DE4" w:rsidRDefault="0038013B" w14:paraId="73D301E3"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38013B" w:rsidP="00AE1DE4" w:rsidRDefault="0038013B" w14:paraId="00FC4DAA"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38013B" w:rsidP="00AE1DE4" w:rsidRDefault="0038013B" w14:paraId="6A3C31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38013B" w:rsidP="00AE1DE4" w:rsidRDefault="0038013B" w14:paraId="223D0A5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38013B" w:rsidP="00AE1DE4" w:rsidRDefault="0038013B" w14:paraId="1AC2214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38013B" w:rsidP="00AE1DE4" w:rsidRDefault="0038013B" w14:paraId="248304FF"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38013B" w:rsidP="00AE1DE4" w:rsidRDefault="0038013B" w14:paraId="51637590"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38013B" w:rsidP="00C239ED" w:rsidRDefault="0038013B" w14:paraId="04D9C9C9"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It is decided to accept updates to the existing CG’s every year multiple times</w:t>
                              </w:r>
                              <w:r>
                                <w:rPr>
                                  <w:rFonts w:asciiTheme="majorHAnsi" w:hAnsiTheme="majorHAns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75810A0C">
                <v:rect id="Rectangle 5" style="width:465.2pt;height:260.2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color="#70ad47 [3209]" strokeweight="1pt" w14:anchorId="6BF630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">
                  <v:textbox>
                    <w:txbxContent>
                      <w:p w:rsidRPr="00485203" w:rsidR="0038013B" w:rsidP="00AE1DE4" w:rsidRDefault="0038013B" w14:paraId="11C561CE"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38013B" w:rsidP="00AE1DE4" w:rsidRDefault="0038013B" w14:paraId="1A3D773B"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38013B" w:rsidP="00AE1DE4" w:rsidRDefault="0038013B" w14:paraId="09A4D405"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38013B" w:rsidP="00AE1DE4" w:rsidRDefault="0038013B" w14:paraId="6C890E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38013B" w:rsidP="00AE1DE4" w:rsidRDefault="0038013B" w14:paraId="2238AAFD"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38013B" w:rsidP="00AE1DE4" w:rsidRDefault="0038013B" w14:paraId="74A2351E"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38013B" w:rsidP="00AE1DE4" w:rsidRDefault="0038013B" w14:paraId="1FB0D2E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38013B" w:rsidP="00AE1DE4" w:rsidRDefault="0038013B" w14:paraId="701E3E56"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38013B" w:rsidP="00C239ED" w:rsidRDefault="0038013B" w14:paraId="7A03AB27"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It is decided to accept updates to the existing CG’s every year multiple times</w:t>
                        </w:r>
                        <w:r>
                          <w:rPr>
                            <w:rFonts w:asciiTheme="majorHAnsi" w:hAnsiTheme="majorHAnsi"/>
                            <w:sz w:val="20"/>
                          </w:rPr>
                          <w:t xml:space="preserve">. </w:t>
                        </w:r>
                      </w:p>
                    </w:txbxContent>
                  </v:textbox>
                  <w10:anchorlock/>
                </v:rect>
              </w:pict>
            </mc:Fallback>
          </mc:AlternateContent>
        </w:r>
      </w:del>
    </w:p>
    <w:p w:rsidR="00AE1DE4" w:rsidP="00AE1DE4" w:rsidRDefault="00AE1DE4" w14:paraId="0483CBD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38"/>
      <w:bookmarkStart w:name="_Toc461481016" w:id="39"/>
      <w:bookmarkStart w:name="_Toc465274958" w:id="40"/>
      <w:bookmarkStart w:name="_Toc485743326" w:id="41"/>
      <w:bookmarkStart w:name="_Toc160211565" w:id="42"/>
      <w:r>
        <w:rPr>
          <w:rFonts w:ascii="Trebuchet MS" w:hAnsi="Trebuchet MS"/>
          <w:b/>
          <w:bCs/>
          <w:color w:val="000000" w:themeColor="text1"/>
          <w:szCs w:val="22"/>
        </w:rPr>
        <w:t>New Loan Information – For Inclusion in Portfolio during Base Period</w:t>
      </w:r>
      <w:bookmarkEnd w:id="38"/>
      <w:bookmarkEnd w:id="39"/>
      <w:bookmarkEnd w:id="40"/>
      <w:bookmarkEnd w:id="41"/>
      <w:bookmarkEnd w:id="42"/>
    </w:p>
    <w:p w:rsidR="00AE1DE4" w:rsidP="00AE1DE4" w:rsidRDefault="00AE1DE4" w14:paraId="4F2F56A9" w14:textId="0D2E7747">
      <w:pPr>
        <w:jc w:val="both"/>
      </w:pPr>
      <w:r>
        <w:t xml:space="preserve">As a part of MLI’s loan business at their end, they will sanction and disburse </w:t>
      </w:r>
      <w:r w:rsidR="00DB24C3">
        <w:t>CGFMU ‘SHG</w:t>
      </w:r>
      <w:r w:rsidR="00A10A47">
        <w:t>s</w:t>
      </w:r>
      <w:r w:rsidR="00DB24C3">
        <w:t>’ scheme</w:t>
      </w:r>
      <w:r>
        <w:t xml:space="preserve"> Account holders. While doing these sanctions and disbursement, MLI’s will:</w:t>
      </w:r>
    </w:p>
    <w:p w:rsidR="00AE1DE4" w:rsidP="00AE1DE4" w:rsidRDefault="00AE1DE4" w14:paraId="661C78A5" w14:textId="77777777">
      <w:pPr>
        <w:pStyle w:val="ListParagraph"/>
        <w:numPr>
          <w:ilvl w:val="0"/>
          <w:numId w:val="3"/>
        </w:numPr>
        <w:jc w:val="both"/>
      </w:pPr>
      <w:r>
        <w:t>Undertake various business checks and validations to ascertain the eligibility of the borrower.</w:t>
      </w:r>
    </w:p>
    <w:p w:rsidR="00AE1DE4" w:rsidP="00AE1DE4" w:rsidRDefault="00AE1DE4" w14:paraId="6D4D3751" w14:textId="77777777">
      <w:pPr>
        <w:pStyle w:val="ListParagraph"/>
        <w:numPr>
          <w:ilvl w:val="0"/>
          <w:numId w:val="3"/>
        </w:numPr>
        <w:jc w:val="both"/>
      </w:pPr>
      <w:r>
        <w:t>Disburse loan amount in full or in partial.</w:t>
      </w:r>
    </w:p>
    <w:p w:rsidR="00AE1DE4" w:rsidP="00AE1DE4" w:rsidRDefault="00AE1DE4" w14:paraId="46501569" w14:textId="77777777">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rsidR="00AE1DE4" w:rsidP="00AE1DE4" w:rsidRDefault="00AE1DE4" w14:paraId="09524812" w14:textId="77777777">
      <w:pPr>
        <w:jc w:val="both"/>
      </w:pPr>
      <w:r>
        <w:t xml:space="preserve">Whilst the above activities from the loan business perspective is being done by the MLI’s, they </w:t>
      </w:r>
      <w:r w:rsidRPr="003A54F1">
        <w:rPr>
          <w:i/>
        </w:rPr>
        <w:t>may</w:t>
      </w:r>
      <w:r>
        <w:t xml:space="preserve"> essentially leverage the benefit of NCGTC’s Mudra Guarantee Scheme. </w:t>
      </w:r>
    </w:p>
    <w:p w:rsidR="005C3712" w:rsidP="00AE1DE4" w:rsidRDefault="005C3712" w14:paraId="488A0064" w14:textId="77777777">
      <w:pPr>
        <w:jc w:val="both"/>
      </w:pPr>
    </w:p>
    <w:p w:rsidR="00AE1DE4" w:rsidP="00AE1DE4" w:rsidRDefault="00AE1DE4" w14:paraId="34A395BC" w14:textId="7AB68E9C">
      <w:pPr>
        <w:jc w:val="both"/>
      </w:pPr>
      <w:r>
        <w:t>As a part of this scheme, MLI’s are advised to send their requests to NCGTC for inclusion in the portfolio during the base period only of a given portfolio in following steps:</w:t>
      </w:r>
    </w:p>
    <w:p w:rsidR="00AE1DE4" w:rsidP="00AE1DE4" w:rsidRDefault="00AE1DE4" w14:paraId="02B413CF" w14:textId="1D5C1268">
      <w:pPr>
        <w:pStyle w:val="ListParagraph"/>
        <w:numPr>
          <w:ilvl w:val="0"/>
          <w:numId w:val="5"/>
        </w:numPr>
        <w:jc w:val="both"/>
      </w:pPr>
      <w:r>
        <w:t xml:space="preserve">At regular frequency (indicated above) MLI’s needs to extract the loan information from their IT system for all those loan accounts for which they need new CG in a file, called as ‘New Loan Details for CG’. Information to be extracted in the layout mentioned in </w:t>
      </w:r>
      <w:r w:rsidR="007258BE">
        <w:t>section</w:t>
      </w:r>
      <w:r>
        <w:t xml:space="preserve"> 1.2.1 and in the format mentioned in section 1.3. Refer section 1.4 while preparing this file and when to upload this file. </w:t>
      </w:r>
    </w:p>
    <w:p w:rsidR="00AE1DE4" w:rsidP="00AE1DE4" w:rsidRDefault="00AE1DE4" w14:paraId="51689CC1" w14:textId="77777777">
      <w:pPr>
        <w:pStyle w:val="ListParagraph"/>
        <w:numPr>
          <w:ilvl w:val="0"/>
          <w:numId w:val="5"/>
        </w:numPr>
        <w:jc w:val="both"/>
      </w:pPr>
      <w:r>
        <w:t>MLI’s need to select the portfolio in which these updates are applicable (either in retrospective or current portfolio).</w:t>
      </w:r>
    </w:p>
    <w:p w:rsidR="00AE1DE4" w:rsidP="00AE1DE4" w:rsidRDefault="00AE1DE4" w14:paraId="35526691" w14:textId="77777777">
      <w:pPr>
        <w:pStyle w:val="ListParagraph"/>
        <w:numPr>
          <w:ilvl w:val="0"/>
          <w:numId w:val="5"/>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 wherein certain scheme specific parameters are defined. </w:t>
      </w:r>
    </w:p>
    <w:p w:rsidR="00AE1DE4" w:rsidP="00AE1DE4" w:rsidRDefault="00AE1DE4" w14:paraId="353599F9" w14:textId="77777777">
      <w:pPr>
        <w:pStyle w:val="ListParagraph"/>
        <w:numPr>
          <w:ilvl w:val="0"/>
          <w:numId w:val="5"/>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rsidR="00AE1DE4" w:rsidP="00AE1DE4" w:rsidRDefault="00AE1DE4" w14:paraId="6460C25E" w14:textId="77777777">
      <w:pPr>
        <w:pStyle w:val="ListParagraph"/>
        <w:numPr>
          <w:ilvl w:val="0"/>
          <w:numId w:val="5"/>
        </w:numPr>
        <w:jc w:val="both"/>
      </w:pPr>
      <w:r>
        <w:t xml:space="preserve">Final submission of the </w:t>
      </w:r>
      <w:r w:rsidRPr="008C3719">
        <w:t>‘Approved’</w:t>
      </w:r>
      <w:r>
        <w:t xml:space="preserve"> input file will be effective once MLI accepts to the </w:t>
      </w:r>
      <w:r w:rsidRPr="008C3719">
        <w:t>‘Management certificate - Terms &amp; Conditions’.</w:t>
      </w:r>
      <w:r>
        <w:t xml:space="preserve"> Post the approved state – the input file is sent for approval by NCGTC user. </w:t>
      </w:r>
    </w:p>
    <w:p w:rsidR="00AE1DE4" w:rsidP="00AE1DE4" w:rsidRDefault="00AE1DE4" w14:paraId="6F0D72FA" w14:textId="418F69D1">
      <w:pPr>
        <w:pStyle w:val="ListParagraph"/>
        <w:numPr>
          <w:ilvl w:val="0"/>
          <w:numId w:val="5"/>
        </w:numPr>
        <w:jc w:val="both"/>
      </w:pPr>
      <w:r>
        <w:t xml:space="preserve">After final verification of the input file by MLI approver user account (created by their own MLI Administrator), and NCGTC user the state of the input file is changed as </w:t>
      </w:r>
      <w:commentRangeStart w:id="43"/>
      <w:commentRangeStart w:id="44"/>
      <w:r w:rsidRPr="007B2019">
        <w:rPr>
          <w:i/>
        </w:rPr>
        <w:t>‘</w:t>
      </w:r>
      <w:r w:rsidR="00906C95">
        <w:rPr>
          <w:i/>
        </w:rPr>
        <w:t>Processed</w:t>
      </w:r>
      <w:r w:rsidRPr="007B2019">
        <w:rPr>
          <w:i/>
        </w:rPr>
        <w:t>’</w:t>
      </w:r>
      <w:r>
        <w:t xml:space="preserve"> </w:t>
      </w:r>
      <w:commentRangeEnd w:id="43"/>
      <w:r w:rsidR="007258BE">
        <w:rPr>
          <w:rStyle w:val="CommentReference"/>
        </w:rPr>
        <w:commentReference w:id="43"/>
      </w:r>
      <w:commentRangeEnd w:id="44"/>
      <w:r w:rsidR="00906C95">
        <w:rPr>
          <w:rStyle w:val="CommentReference"/>
        </w:rPr>
        <w:commentReference w:id="44"/>
      </w:r>
      <w:r>
        <w:t xml:space="preserve">state. </w:t>
      </w:r>
    </w:p>
    <w:p w:rsidR="00AE1DE4" w:rsidP="00AE1DE4" w:rsidRDefault="00906C95" w14:paraId="7200D10F" w14:textId="6A2D6D1E">
      <w:pPr>
        <w:pStyle w:val="ListParagraph"/>
        <w:numPr>
          <w:ilvl w:val="0"/>
          <w:numId w:val="5"/>
        </w:numPr>
        <w:jc w:val="both"/>
      </w:pPr>
      <w:r>
        <w:t>Processed</w:t>
      </w:r>
      <w:commentRangeStart w:id="45"/>
      <w:commentRangeStart w:id="46"/>
      <w:r w:rsidR="00AE1DE4">
        <w:t xml:space="preserve"> </w:t>
      </w:r>
      <w:commentRangeEnd w:id="45"/>
      <w:r w:rsidR="007258BE">
        <w:rPr>
          <w:rStyle w:val="CommentReference"/>
        </w:rPr>
        <w:commentReference w:id="45"/>
      </w:r>
      <w:commentRangeEnd w:id="46"/>
      <w:r>
        <w:rPr>
          <w:rStyle w:val="CommentReference"/>
        </w:rPr>
        <w:commentReference w:id="46"/>
      </w:r>
      <w:r w:rsidR="00AE1DE4">
        <w:t>state of input file also means the loan information is inserted in the selected portfolio.</w:t>
      </w:r>
    </w:p>
    <w:p w:rsidR="005C3712" w:rsidP="00AE1DE4" w:rsidRDefault="005C3712" w14:paraId="61B28314" w14:textId="77777777">
      <w:pPr>
        <w:pStyle w:val="ListParagraph"/>
        <w:jc w:val="both"/>
      </w:pPr>
    </w:p>
    <w:p w:rsidR="00AE1DE4" w:rsidP="00AE1DE4" w:rsidRDefault="00AE1DE4" w14:paraId="2461308D" w14:textId="61465187">
      <w:pPr>
        <w:pStyle w:val="ListParagraph"/>
        <w:jc w:val="both"/>
      </w:pPr>
      <w:r>
        <w:t xml:space="preserve"> </w:t>
      </w:r>
    </w:p>
    <w:p w:rsidR="00AE1DE4" w:rsidP="00AE1DE4" w:rsidRDefault="00AE1DE4" w14:paraId="3F904DB1"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1" w:id="47"/>
      <w:bookmarkStart w:name="_Toc461481017" w:id="48"/>
      <w:bookmarkStart w:name="_Toc465274959" w:id="49"/>
      <w:bookmarkStart w:name="_Toc485743327" w:id="50"/>
      <w:bookmarkStart w:name="_Toc160211566" w:id="51"/>
      <w:r>
        <w:rPr>
          <w:rFonts w:ascii="Trebuchet MS" w:hAnsi="Trebuchet MS"/>
          <w:b/>
          <w:bCs/>
          <w:color w:val="000000" w:themeColor="text1"/>
          <w:szCs w:val="22"/>
        </w:rPr>
        <w:t>Update</w:t>
      </w:r>
      <w:r w:rsidRPr="00C25668">
        <w:rPr>
          <w:rFonts w:ascii="Trebuchet MS" w:hAnsi="Trebuchet MS"/>
          <w:b/>
          <w:bCs/>
          <w:color w:val="000000" w:themeColor="text1"/>
          <w:szCs w:val="22"/>
        </w:rPr>
        <w:t xml:space="preserve"> Loan Details for Covered Loans</w:t>
      </w:r>
      <w:bookmarkEnd w:id="47"/>
      <w:r>
        <w:rPr>
          <w:rFonts w:ascii="Trebuchet MS" w:hAnsi="Trebuchet MS"/>
          <w:b/>
          <w:bCs/>
          <w:color w:val="000000" w:themeColor="text1"/>
          <w:szCs w:val="22"/>
        </w:rPr>
        <w:t xml:space="preserve"> - For Inclusion in Portfolio during Base Period &amp; Currency Period</w:t>
      </w:r>
      <w:bookmarkEnd w:id="48"/>
      <w:bookmarkEnd w:id="49"/>
      <w:bookmarkEnd w:id="50"/>
      <w:bookmarkEnd w:id="51"/>
      <w:r>
        <w:rPr>
          <w:rFonts w:ascii="Trebuchet MS" w:hAnsi="Trebuchet MS"/>
          <w:b/>
          <w:bCs/>
          <w:color w:val="000000" w:themeColor="text1"/>
          <w:szCs w:val="22"/>
        </w:rPr>
        <w:t xml:space="preserve"> </w:t>
      </w:r>
    </w:p>
    <w:p w:rsidR="00AE1DE4" w:rsidP="00AE1DE4" w:rsidRDefault="00AE1DE4" w14:paraId="1E01492F" w14:textId="77777777">
      <w:pPr>
        <w:jc w:val="both"/>
      </w:pPr>
      <w:r>
        <w:t>Status of the loans which are included in the portfolio may undergo change. To update these changes in the portfolio – NCGTC will accept file - Update Loan Details for Covered Loans and follow these steps:</w:t>
      </w:r>
    </w:p>
    <w:p w:rsidR="00AE1DE4" w:rsidP="00AE1DE4" w:rsidRDefault="00AE1DE4" w14:paraId="3261474C" w14:textId="77777777">
      <w:pPr>
        <w:pStyle w:val="ListParagraph"/>
        <w:numPr>
          <w:ilvl w:val="0"/>
          <w:numId w:val="6"/>
        </w:numPr>
        <w:jc w:val="both"/>
      </w:pPr>
      <w:r>
        <w:t>At regular frequency (indicated above) MLI’s needs to extract the loan information from their IT system for all those loan accounts whose details they wish to update</w:t>
      </w:r>
      <w:r w:rsidRPr="005D2322">
        <w:t xml:space="preserve"> </w:t>
      </w:r>
      <w:r>
        <w:t>in a file, called as ‘Update Loan Details for Covered Loans’. Information to be extracted in the layout mentioned in the section 1.2.2 and in the format mentioned in section 1.3. Refer section 1.4 while preparing this file and when to upload this file.</w:t>
      </w:r>
    </w:p>
    <w:p w:rsidRPr="00A15B6F" w:rsidR="00AE1DE4" w:rsidP="00AE1DE4" w:rsidRDefault="00AE1DE4" w14:paraId="58F9036D" w14:textId="77777777">
      <w:pPr>
        <w:pStyle w:val="ListParagraph"/>
        <w:numPr>
          <w:ilvl w:val="0"/>
          <w:numId w:val="6"/>
        </w:numPr>
        <w:jc w:val="both"/>
        <w:rPr>
          <w:strike/>
        </w:rPr>
      </w:pPr>
      <w:commentRangeStart w:id="52"/>
      <w:commentRangeStart w:id="53"/>
      <w:r w:rsidRPr="00A15B6F">
        <w:rPr>
          <w:strike/>
        </w:rPr>
        <w:t>MLI’s need to select the portfolio in which these updates are applicable (either in retrospective or current portfolio).</w:t>
      </w:r>
      <w:commentRangeEnd w:id="52"/>
      <w:r w:rsidRPr="00A15B6F" w:rsidR="00B23808">
        <w:rPr>
          <w:rStyle w:val="CommentReference"/>
          <w:strike/>
        </w:rPr>
        <w:commentReference w:id="52"/>
      </w:r>
      <w:commentRangeEnd w:id="53"/>
      <w:r w:rsidR="00A15B6F">
        <w:rPr>
          <w:rStyle w:val="CommentReference"/>
        </w:rPr>
        <w:commentReference w:id="53"/>
      </w:r>
    </w:p>
    <w:p w:rsidR="00AE1DE4" w:rsidP="00AE1DE4" w:rsidRDefault="00AE1DE4" w14:paraId="64055E1D" w14:textId="77777777">
      <w:pPr>
        <w:pStyle w:val="ListParagraph"/>
        <w:numPr>
          <w:ilvl w:val="0"/>
          <w:numId w:val="6"/>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 wherein certain scheme specific parameters are defined. </w:t>
      </w:r>
    </w:p>
    <w:p w:rsidR="00AE1DE4" w:rsidP="00AE1DE4" w:rsidRDefault="00AE1DE4" w14:paraId="3CF85F7E" w14:textId="77777777">
      <w:pPr>
        <w:pStyle w:val="ListParagraph"/>
        <w:numPr>
          <w:ilvl w:val="0"/>
          <w:numId w:val="6"/>
        </w:numPr>
        <w:jc w:val="both"/>
      </w:pPr>
      <w:r>
        <w:t xml:space="preserve">Till the specified period (communicated by NCGTC) MLI is permitted to upload and/or re-upload the input file multiple times. Thus, allowing MLI’s to append, edit and delete the Update loan account information multiple times and in </w:t>
      </w:r>
      <w:r w:rsidRPr="006312CE">
        <w:rPr>
          <w:i/>
        </w:rPr>
        <w:t>‘Non Approved’</w:t>
      </w:r>
      <w:r>
        <w:t xml:space="preserve"> state.</w:t>
      </w:r>
    </w:p>
    <w:p w:rsidR="00AE1DE4" w:rsidP="00AE1DE4" w:rsidRDefault="00AE1DE4" w14:paraId="1F744043" w14:textId="4EF3969F">
      <w:pPr>
        <w:pStyle w:val="ListParagraph"/>
        <w:numPr>
          <w:ilvl w:val="0"/>
          <w:numId w:val="6"/>
        </w:numPr>
        <w:jc w:val="both"/>
      </w:pPr>
      <w:r>
        <w:t xml:space="preserve">Final submission of the </w:t>
      </w:r>
      <w:r w:rsidRPr="008C3719">
        <w:t>‘Approved’</w:t>
      </w:r>
      <w:r>
        <w:t xml:space="preserve"> input file will be effective once MLI </w:t>
      </w:r>
      <w:r w:rsidR="00D6591B">
        <w:t>accepts</w:t>
      </w:r>
      <w:r>
        <w:t xml:space="preserve"> the </w:t>
      </w:r>
      <w:r w:rsidRPr="008C3719">
        <w:t>‘Management certificate - Terms &amp; Conditions’.</w:t>
      </w:r>
      <w:r>
        <w:t xml:space="preserve"> Post the approved state – the input file is sent for approval by NCGTC user. </w:t>
      </w:r>
    </w:p>
    <w:p w:rsidR="00AE1DE4" w:rsidP="00AE1DE4" w:rsidRDefault="00AE1DE4" w14:paraId="49D21BDD" w14:textId="325348AF">
      <w:pPr>
        <w:pStyle w:val="ListParagraph"/>
        <w:numPr>
          <w:ilvl w:val="0"/>
          <w:numId w:val="6"/>
        </w:numPr>
        <w:jc w:val="both"/>
      </w:pPr>
      <w:r>
        <w:t xml:space="preserve">After final verification of the input file by MLI approver user account (created by their own MLI Administrator), and NCGTC user the state of the input file is changed as </w:t>
      </w:r>
      <w:r w:rsidRPr="007B2019">
        <w:rPr>
          <w:i/>
        </w:rPr>
        <w:t>‘</w:t>
      </w:r>
      <w:r w:rsidR="00E83623">
        <w:rPr>
          <w:i/>
        </w:rPr>
        <w:t>Processed</w:t>
      </w:r>
      <w:commentRangeStart w:id="54"/>
      <w:commentRangeStart w:id="55"/>
      <w:commentRangeStart w:id="56"/>
      <w:r w:rsidRPr="007B2019">
        <w:rPr>
          <w:i/>
        </w:rPr>
        <w:t>’</w:t>
      </w:r>
      <w:r>
        <w:t xml:space="preserve"> state</w:t>
      </w:r>
      <w:commentRangeEnd w:id="54"/>
      <w:r w:rsidR="00D6591B">
        <w:rPr>
          <w:rStyle w:val="CommentReference"/>
        </w:rPr>
        <w:commentReference w:id="54"/>
      </w:r>
      <w:commentRangeEnd w:id="55"/>
      <w:r w:rsidR="00E83623">
        <w:rPr>
          <w:rStyle w:val="CommentReference"/>
        </w:rPr>
        <w:commentReference w:id="55"/>
      </w:r>
      <w:commentRangeEnd w:id="56"/>
      <w:r w:rsidR="009629E3">
        <w:rPr>
          <w:rStyle w:val="CommentReference"/>
        </w:rPr>
        <w:commentReference w:id="56"/>
      </w:r>
      <w:r>
        <w:t xml:space="preserve">. </w:t>
      </w:r>
    </w:p>
    <w:p w:rsidR="00A56003" w:rsidP="00AE1DE4" w:rsidRDefault="0042744F" w14:paraId="1969FF30" w14:textId="5B0D5791">
      <w:pPr>
        <w:pStyle w:val="ListParagraph"/>
        <w:numPr>
          <w:ilvl w:val="0"/>
          <w:numId w:val="6"/>
        </w:numPr>
        <w:jc w:val="both"/>
      </w:pPr>
      <w:r>
        <w:t>Processed</w:t>
      </w:r>
      <w:commentRangeStart w:id="57"/>
      <w:commentRangeStart w:id="58"/>
      <w:commentRangeStart w:id="59"/>
      <w:r w:rsidR="00AE1DE4">
        <w:t xml:space="preserve"> state </w:t>
      </w:r>
      <w:commentRangeEnd w:id="57"/>
      <w:r w:rsidR="00BF4C8E">
        <w:rPr>
          <w:rStyle w:val="CommentReference"/>
        </w:rPr>
        <w:commentReference w:id="57"/>
      </w:r>
      <w:commentRangeEnd w:id="58"/>
      <w:r>
        <w:rPr>
          <w:rStyle w:val="CommentReference"/>
        </w:rPr>
        <w:commentReference w:id="58"/>
      </w:r>
      <w:commentRangeEnd w:id="59"/>
      <w:r w:rsidR="00D6591B">
        <w:rPr>
          <w:rStyle w:val="CommentReference"/>
        </w:rPr>
        <w:commentReference w:id="59"/>
      </w:r>
      <w:r w:rsidR="00AE1DE4">
        <w:t>of input file also means the loan information is inserted in the selected portfolio.</w:t>
      </w:r>
    </w:p>
    <w:p w:rsidR="00A56003" w:rsidP="00AE1DE4" w:rsidRDefault="00A56003" w14:paraId="68C3A277" w14:textId="77777777"/>
    <w:p w:rsidR="00AE1DE4" w:rsidP="00AE1DE4" w:rsidRDefault="00AE1DE4" w14:paraId="7E74F84A"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60"/>
      <w:bookmarkStart w:name="_Toc461481018" w:id="61"/>
      <w:bookmarkStart w:name="_Toc465274960" w:id="62"/>
      <w:bookmarkStart w:name="_Toc485743328" w:id="63"/>
      <w:bookmarkStart w:name="_Toc160211567" w:id="64"/>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60"/>
      <w:bookmarkEnd w:id="61"/>
      <w:bookmarkEnd w:id="62"/>
      <w:bookmarkEnd w:id="63"/>
      <w:bookmarkEnd w:id="64"/>
    </w:p>
    <w:p w:rsidRPr="0009542B" w:rsidR="00AE1DE4" w:rsidP="00AE1DE4" w:rsidRDefault="00AE1DE4" w14:paraId="686638F9" w14:textId="77777777"/>
    <w:p w:rsidRPr="0009542B" w:rsidR="00A6187E" w:rsidP="00A6187E" w:rsidRDefault="00A6187E" w14:paraId="1CB6F5C1" w14:textId="77777777"/>
    <w:p w:rsidR="00A6187E" w:rsidP="00A6187E" w:rsidRDefault="00A6187E" w14:paraId="31FEA815" w14:textId="77777777">
      <w:pPr>
        <w:jc w:val="both"/>
      </w:pPr>
      <w:r>
        <w:rPr>
          <w:noProof/>
          <w:lang w:val="en-IN" w:eastAsia="en-IN"/>
        </w:rPr>
        <w:drawing>
          <wp:inline distT="0" distB="0" distL="0" distR="0" wp14:anchorId="11830599" wp14:editId="6A7A7B7F">
            <wp:extent cx="5943600" cy="2867025"/>
            <wp:effectExtent l="0" t="0" r="38100" b="0"/>
            <wp:docPr id="7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E1DE4" w:rsidP="00AE1DE4" w:rsidRDefault="00AE1DE4" w14:paraId="34A49FAB" w14:textId="0016A508">
      <w:pPr>
        <w:jc w:val="both"/>
      </w:pPr>
    </w:p>
    <w:p w:rsidR="00D00C5E" w:rsidP="00AE1DE4" w:rsidRDefault="00D00C5E" w14:paraId="169BA5F6" w14:textId="77777777">
      <w:pPr>
        <w:jc w:val="both"/>
        <w:rPr>
          <w:b/>
        </w:rPr>
      </w:pPr>
    </w:p>
    <w:p w:rsidRPr="00C2689A" w:rsidR="00D00C5E" w:rsidP="00C2689A" w:rsidRDefault="00AE1DE4" w14:paraId="039B6714" w14:textId="498A6A48">
      <w:pPr>
        <w:jc w:val="both"/>
      </w:pPr>
      <w:r w:rsidRPr="000832B8">
        <w:rPr>
          <w:b/>
        </w:rPr>
        <w:t>Note</w:t>
      </w:r>
      <w:r>
        <w:t xml:space="preserve">: MLI’s are expected to perform these steps in </w:t>
      </w:r>
      <w:r w:rsidR="00720B68">
        <w:t>the stipulated</w:t>
      </w:r>
      <w:r>
        <w:t xml:space="preserve"> time communicated by NCGTC to MLI’s.</w:t>
      </w:r>
    </w:p>
    <w:p w:rsidR="00FD72EF" w:rsidP="00FD72EF" w:rsidRDefault="000852E0" w14:paraId="55F33DAE" w14:textId="74653A58">
      <w:r w:rsidRPr="000852E0">
        <w:rPr>
          <w:b/>
        </w:rPr>
        <w:t>Note</w:t>
      </w:r>
      <w:r w:rsidRPr="000852E0">
        <w:t>: -</w:t>
      </w:r>
      <w:r w:rsidRPr="000852E0" w:rsidR="00141D50">
        <w:t xml:space="preserve"> </w:t>
      </w:r>
      <w:r w:rsidR="00A401DF">
        <w:t xml:space="preserve">In </w:t>
      </w:r>
      <w:r w:rsidRPr="000852E0" w:rsidR="00141D50">
        <w:t>Home Page</w:t>
      </w:r>
      <w:r w:rsidR="009475BD">
        <w:t xml:space="preserve"> at NCGTC side</w:t>
      </w:r>
      <w:r w:rsidRPr="000852E0" w:rsidR="00141D50">
        <w:t xml:space="preserve"> </w:t>
      </w:r>
      <w:r w:rsidRPr="000852E0" w:rsidR="00A32F8A">
        <w:t>–</w:t>
      </w:r>
      <w:r w:rsidRPr="000852E0" w:rsidR="00141D50">
        <w:t xml:space="preserve"> </w:t>
      </w:r>
      <w:r w:rsidRPr="000852E0" w:rsidR="00A32F8A">
        <w:t xml:space="preserve">Two additional fields provided as </w:t>
      </w:r>
      <w:r w:rsidRPr="009E6436" w:rsidR="00A32F8A">
        <w:rPr>
          <w:b/>
        </w:rPr>
        <w:t>Portfolio ID and Portfolio Status</w:t>
      </w:r>
      <w:r w:rsidR="008C3D27">
        <w:t xml:space="preserve"> and u</w:t>
      </w:r>
      <w:r w:rsidRPr="000852E0" w:rsidR="00A32F8A">
        <w:t xml:space="preserve">ser can export to excel home page data. </w:t>
      </w:r>
      <w:r w:rsidR="002B5FA6">
        <w:t xml:space="preserve">Wherever the Home page </w:t>
      </w:r>
      <w:r w:rsidR="00163456">
        <w:t xml:space="preserve">available </w:t>
      </w:r>
      <w:r w:rsidR="00CA7AF9">
        <w:t>these details</w:t>
      </w:r>
      <w:r w:rsidR="002B5FA6">
        <w:t xml:space="preserve"> will </w:t>
      </w:r>
      <w:r w:rsidR="00710D1D">
        <w:t>display,</w:t>
      </w:r>
      <w:r w:rsidR="002B5FA6">
        <w:t xml:space="preserve"> and users can export data in excel.</w:t>
      </w:r>
    </w:p>
    <w:p w:rsidRPr="00FD72EF" w:rsidR="00A56003" w:rsidP="00FD72EF" w:rsidRDefault="00A56003" w14:paraId="71092923" w14:textId="753AB4CE"/>
    <w:p w:rsidR="005C3712" w:rsidP="00A56003" w:rsidRDefault="005C3712" w14:paraId="62485DAE" w14:textId="7777777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p>
    <w:p w:rsidRPr="00A56003" w:rsidR="009078C1" w:rsidP="00A56003" w:rsidRDefault="00DA0BCC" w14:paraId="66333AEA" w14:textId="3C09E2A3">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60211568" w:id="65"/>
      <w:r>
        <w:rPr>
          <w:rFonts w:ascii="Trebuchet MS" w:hAnsi="Trebuchet MS"/>
          <w:b/>
          <w:bCs/>
          <w:color w:val="000000" w:themeColor="text1"/>
          <w:szCs w:val="22"/>
        </w:rPr>
        <w:t xml:space="preserve">1.4.4 </w:t>
      </w:r>
      <w:r w:rsidR="00853451">
        <w:rPr>
          <w:rFonts w:ascii="Trebuchet MS" w:hAnsi="Trebuchet MS"/>
          <w:b/>
          <w:bCs/>
          <w:color w:val="000000" w:themeColor="text1"/>
          <w:szCs w:val="22"/>
        </w:rPr>
        <w:t>Process Flow- Input File and Payment Management</w:t>
      </w:r>
      <w:bookmarkEnd w:id="65"/>
      <w:r w:rsidR="00853451">
        <w:rPr>
          <w:rFonts w:ascii="Trebuchet MS" w:hAnsi="Trebuchet MS"/>
          <w:b/>
          <w:bCs/>
          <w:color w:val="000000" w:themeColor="text1"/>
          <w:szCs w:val="22"/>
        </w:rPr>
        <w:t xml:space="preserve"> </w:t>
      </w:r>
    </w:p>
    <w:p w:rsidR="005711EB" w:rsidP="00DA0BCC" w:rsidRDefault="005711EB" w14:paraId="1DDC4959" w14:textId="650CDD08">
      <w:pPr>
        <w:rPr>
          <w:rFonts w:ascii="Trebuchet MS" w:hAnsi="Trebuchet MS" w:eastAsia="Times New Roman" w:cs="Arial"/>
          <w:b/>
          <w:bCs/>
          <w:iCs/>
          <w:color w:val="7F7F7F"/>
          <w:sz w:val="28"/>
          <w:szCs w:val="28"/>
        </w:rPr>
      </w:pPr>
      <w:r w:rsidRPr="009078C1">
        <w:rPr>
          <w:rFonts w:ascii="Trebuchet MS" w:hAnsi="Trebuchet MS" w:eastAsia="Times New Roman" w:cs="Arial"/>
          <w:b/>
          <w:bCs/>
          <w:iCs/>
          <w:noProof/>
          <w:color w:val="7F7F7F"/>
          <w:sz w:val="28"/>
          <w:szCs w:val="28"/>
          <w:lang w:val="en-IN" w:eastAsia="en-IN"/>
        </w:rPr>
        <w:drawing>
          <wp:inline distT="0" distB="0" distL="0" distR="0" wp14:anchorId="398867A7" wp14:editId="4981EFB2">
            <wp:extent cx="5943600" cy="4179466"/>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3435" cy="4186382"/>
                    </a:xfrm>
                    <a:prstGeom prst="rect">
                      <a:avLst/>
                    </a:prstGeom>
                  </pic:spPr>
                </pic:pic>
              </a:graphicData>
            </a:graphic>
          </wp:inline>
        </w:drawing>
      </w:r>
    </w:p>
    <w:p w:rsidR="005711EB" w:rsidP="00DA0BCC" w:rsidRDefault="005711EB" w14:paraId="5F2FC612" w14:textId="77777777">
      <w:pPr>
        <w:rPr>
          <w:rFonts w:ascii="Trebuchet MS" w:hAnsi="Trebuchet MS" w:eastAsia="Times New Roman" w:cs="Arial"/>
          <w:b/>
          <w:bCs/>
          <w:iCs/>
          <w:color w:val="7F7F7F"/>
          <w:sz w:val="28"/>
          <w:szCs w:val="28"/>
        </w:rPr>
      </w:pPr>
    </w:p>
    <w:p w:rsidR="00AE1DE4" w:rsidP="00DA0BCC" w:rsidRDefault="00AE1DE4" w14:paraId="2DB71BB0" w14:textId="1EE6B733">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AE1DE4" w:rsidP="00240598" w:rsidRDefault="00AE1DE4" w14:paraId="64ADF691" w14:textId="30511F4C">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19" w:id="66"/>
      <w:bookmarkStart w:name="_Toc465274961" w:id="67"/>
      <w:bookmarkStart w:name="_Toc485743329" w:id="68"/>
      <w:bookmarkStart w:name="_Toc160211569" w:id="69"/>
      <w:r>
        <w:rPr>
          <w:rFonts w:ascii="Trebuchet MS" w:hAnsi="Trebuchet MS" w:eastAsia="Times New Roman" w:cs="Arial"/>
          <w:b/>
          <w:bCs/>
          <w:iCs/>
          <w:color w:val="7F7F7F"/>
          <w:sz w:val="28"/>
          <w:szCs w:val="28"/>
        </w:rPr>
        <w:t>Portfolio Management</w:t>
      </w:r>
      <w:bookmarkEnd w:id="66"/>
      <w:bookmarkEnd w:id="67"/>
      <w:bookmarkEnd w:id="68"/>
      <w:bookmarkEnd w:id="69"/>
    </w:p>
    <w:p w:rsidRPr="00DB558A" w:rsidR="00AE1DE4" w:rsidP="00AE1DE4" w:rsidRDefault="00AE1DE4" w14:paraId="00D90B65" w14:textId="77777777">
      <w:pPr>
        <w:jc w:val="both"/>
      </w:pPr>
      <w:r>
        <w:t>This section provides information on the activities which can be performed on the portfolio.</w:t>
      </w:r>
    </w:p>
    <w:p w:rsidR="00AE1DE4" w:rsidP="00240598" w:rsidRDefault="00AE1DE4" w14:paraId="2196D8B1"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0" w:id="70"/>
      <w:bookmarkStart w:name="_Toc465274962" w:id="71"/>
      <w:bookmarkStart w:name="_Toc485743330" w:id="72"/>
      <w:bookmarkStart w:name="_Toc160211570" w:id="73"/>
      <w:r>
        <w:rPr>
          <w:rFonts w:ascii="Trebuchet MS" w:hAnsi="Trebuchet MS"/>
          <w:b/>
          <w:bCs/>
          <w:color w:val="000000" w:themeColor="text1"/>
          <w:szCs w:val="22"/>
        </w:rPr>
        <w:t>Portfolio Creation</w:t>
      </w:r>
      <w:bookmarkEnd w:id="70"/>
      <w:bookmarkEnd w:id="71"/>
      <w:bookmarkEnd w:id="72"/>
      <w:bookmarkEnd w:id="73"/>
      <w:r>
        <w:rPr>
          <w:rFonts w:ascii="Trebuchet MS" w:hAnsi="Trebuchet MS"/>
          <w:b/>
          <w:bCs/>
          <w:color w:val="000000" w:themeColor="text1"/>
          <w:szCs w:val="22"/>
        </w:rPr>
        <w:tab/>
      </w:r>
    </w:p>
    <w:p w:rsidR="00AE1DE4" w:rsidP="00AE1DE4" w:rsidRDefault="00AE1DE4" w14:paraId="3303BE38" w14:textId="0E225B37">
      <w:pPr>
        <w:jc w:val="both"/>
      </w:pPr>
      <w:r>
        <w:t>Portfolio needs to be created for the MLI registered with NCGTC and enrolled for this scheme. On creation of portfolio – its portfolio ID is created, this unique identification number is used for traceability and management of portfolio in SURGE system.</w:t>
      </w:r>
    </w:p>
    <w:p w:rsidR="00DB1CCF" w:rsidP="008978BC" w:rsidRDefault="00DB1CCF" w14:paraId="571211EA" w14:textId="78B58CBA">
      <w:r w:rsidRPr="00DB1CCF">
        <w:rPr>
          <w:b/>
        </w:rPr>
        <w:t>Portfolio Management:</w:t>
      </w:r>
      <w:r>
        <w:t xml:space="preserve"> For this new loan type, NCGTC will create new Portfolio. SHGs records will be part of new portfolio for that particular financial year.</w:t>
      </w:r>
      <w:r w:rsidR="008978BC">
        <w:t xml:space="preserve"> </w:t>
      </w:r>
      <w:r>
        <w:t>Portfolio Identifier follows a same format, except append ‘SHG’ at the end.</w:t>
      </w:r>
    </w:p>
    <w:p w:rsidR="00AE1DE4" w:rsidP="00AE1DE4" w:rsidRDefault="00AE1DE4" w14:paraId="31A52700" w14:textId="77777777">
      <w:pPr>
        <w:jc w:val="both"/>
      </w:pPr>
      <w:r>
        <w:t>Portfolio Identifier follows a specific format:</w:t>
      </w:r>
    </w:p>
    <w:p w:rsidRPr="00F96908" w:rsidR="00AE1DE4" w:rsidP="00AE1DE4" w:rsidRDefault="00AE1DE4" w14:paraId="27D5F31F" w14:textId="77777777">
      <w:pPr>
        <w:jc w:val="both"/>
      </w:pPr>
      <w:r>
        <w:rPr>
          <w:noProof/>
          <w:lang w:val="en-IN" w:eastAsia="en-IN"/>
        </w:rPr>
        <w:drawing>
          <wp:inline distT="0" distB="0" distL="0" distR="0" wp14:anchorId="6DCE9E61" wp14:editId="0AA1DF8C">
            <wp:extent cx="5667375" cy="1343025"/>
            <wp:effectExtent l="38100" t="0" r="9525" b="9525"/>
            <wp:docPr id="1"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AE1DE4" w:rsidP="00AE1DE4" w:rsidRDefault="00AE1DE4" w14:paraId="55DCAC5D" w14:textId="77777777">
      <w:pPr>
        <w:jc w:val="both"/>
      </w:pPr>
      <w:r>
        <w:t>Rules for Portfolio Creation:</w:t>
      </w:r>
    </w:p>
    <w:p w:rsidR="00AE1DE4" w:rsidP="00CA759A" w:rsidRDefault="00AE1DE4" w14:paraId="0DCD418B" w14:textId="703C254B">
      <w:pPr>
        <w:pStyle w:val="ListParagraph"/>
        <w:numPr>
          <w:ilvl w:val="0"/>
          <w:numId w:val="9"/>
        </w:numPr>
        <w:jc w:val="both"/>
      </w:pPr>
      <w:r>
        <w:t xml:space="preserve">MLI Code - Can be any </w:t>
      </w:r>
      <w:r w:rsidR="00AC0057">
        <w:t>4-character</w:t>
      </w:r>
      <w:r>
        <w:t xml:space="preserve"> string. No duplicates allowed for this code.</w:t>
      </w:r>
    </w:p>
    <w:p w:rsidR="00AE1DE4" w:rsidP="00710D1D" w:rsidRDefault="00AE1DE4" w14:paraId="50CB3C64" w14:textId="5B409F4F">
      <w:pPr>
        <w:pStyle w:val="ListParagraph"/>
        <w:numPr>
          <w:ilvl w:val="0"/>
          <w:numId w:val="9"/>
        </w:numPr>
        <w:jc w:val="both"/>
      </w:pPr>
      <w:r>
        <w:t>Financial Period:</w:t>
      </w:r>
      <w:r w:rsidR="00710D1D">
        <w:t xml:space="preserve"> </w:t>
      </w:r>
      <w:r>
        <w:t xml:space="preserve">Only one portfolio can be created as </w:t>
      </w:r>
      <w:r w:rsidR="005B7971">
        <w:t>SHG</w:t>
      </w:r>
      <w:r>
        <w:t xml:space="preserve"> portfolio.</w:t>
      </w:r>
    </w:p>
    <w:p w:rsidR="00AE1DE4" w:rsidP="00CA759A" w:rsidRDefault="000C4872" w14:paraId="19465867" w14:textId="3FAFF786">
      <w:pPr>
        <w:pStyle w:val="ListParagraph"/>
        <w:numPr>
          <w:ilvl w:val="0"/>
          <w:numId w:val="9"/>
        </w:numPr>
        <w:jc w:val="both"/>
      </w:pPr>
      <w:r>
        <w:t>SHGs Portfolio</w:t>
      </w:r>
      <w:r w:rsidR="00AE1DE4">
        <w:t xml:space="preserve"> – This identifier </w:t>
      </w:r>
      <w:r w:rsidR="006B447B">
        <w:t xml:space="preserve">has two values </w:t>
      </w:r>
      <w:r w:rsidR="005B7971">
        <w:t xml:space="preserve"> ‘SHG</w:t>
      </w:r>
      <w:r w:rsidR="001C035E">
        <w:t>s</w:t>
      </w:r>
      <w:r w:rsidR="005B7971">
        <w:t>’</w:t>
      </w:r>
      <w:r w:rsidR="006B447B">
        <w:t>.</w:t>
      </w:r>
      <w:r w:rsidR="00AE1DE4">
        <w:t xml:space="preserve"> </w:t>
      </w:r>
    </w:p>
    <w:p w:rsidR="00AE1DE4" w:rsidP="00CA759A" w:rsidRDefault="00AE1DE4" w14:paraId="3ABA28AE" w14:textId="3E36BB3D">
      <w:pPr>
        <w:pStyle w:val="ListParagraph"/>
        <w:numPr>
          <w:ilvl w:val="0"/>
          <w:numId w:val="9"/>
        </w:numPr>
        <w:jc w:val="both"/>
      </w:pPr>
      <w:r>
        <w:t>When a portfolio is created – apart from Portfolio ID – a CGPAN is allotted to t</w:t>
      </w:r>
      <w:r w:rsidR="002E5DD1">
        <w:t>his portfolio. Refer section 1.1</w:t>
      </w:r>
      <w:r>
        <w:t>.2 for format of CGPAN. (</w:t>
      </w:r>
      <w:r w:rsidRPr="00C76ABE">
        <w:rPr>
          <w:i/>
        </w:rPr>
        <w:t>since creation of retrospective portfolio has a rule till what previous years it will be created, hence it needs to know the ‘From’ year which is defined by current portfolio – hence there is a business need to create the current portfolio first</w:t>
      </w:r>
      <w:r>
        <w:t>)</w:t>
      </w:r>
    </w:p>
    <w:p w:rsidR="00AE1DE4" w:rsidP="00AE1DE4" w:rsidRDefault="00AE1DE4" w14:paraId="12B77D12" w14:textId="77777777">
      <w:r>
        <w:t>Illustration:</w:t>
      </w:r>
    </w:p>
    <w:p w:rsidR="00AE1DE4" w:rsidP="00AE1DE4" w:rsidRDefault="00AE1DE4" w14:paraId="2445D78F" w14:textId="77777777">
      <w:commentRangeStart w:id="74"/>
      <w:commentRangeStart w:id="75"/>
      <w:r>
        <w:t>Consider the following chart:</w:t>
      </w:r>
      <w:commentRangeEnd w:id="74"/>
      <w:r w:rsidR="004F39C2">
        <w:rPr>
          <w:rStyle w:val="CommentReference"/>
        </w:rPr>
        <w:commentReference w:id="74"/>
      </w:r>
      <w:commentRangeEnd w:id="75"/>
      <w:r w:rsidR="00A577C6">
        <w:rPr>
          <w:rStyle w:val="CommentReference"/>
        </w:rPr>
        <w:commentReference w:id="75"/>
      </w:r>
    </w:p>
    <w:tbl>
      <w:tblPr>
        <w:tblW w:w="9209" w:type="dxa"/>
        <w:tblLook w:val="04A0" w:firstRow="1" w:lastRow="0" w:firstColumn="1" w:lastColumn="0" w:noHBand="0" w:noVBand="1"/>
      </w:tblPr>
      <w:tblGrid>
        <w:gridCol w:w="1833"/>
        <w:gridCol w:w="854"/>
        <w:gridCol w:w="437"/>
        <w:gridCol w:w="522"/>
        <w:gridCol w:w="522"/>
        <w:gridCol w:w="522"/>
        <w:gridCol w:w="522"/>
        <w:gridCol w:w="522"/>
        <w:gridCol w:w="522"/>
        <w:gridCol w:w="522"/>
        <w:gridCol w:w="522"/>
        <w:gridCol w:w="522"/>
        <w:gridCol w:w="522"/>
        <w:gridCol w:w="522"/>
        <w:gridCol w:w="484"/>
      </w:tblGrid>
      <w:tr w:rsidRPr="00C41C17" w:rsidR="00AE1DE4" w:rsidTr="00D07A7E" w14:paraId="099EF001" w14:textId="77777777">
        <w:trPr>
          <w:trHeight w:val="795"/>
        </w:trPr>
        <w:tc>
          <w:tcPr>
            <w:tcW w:w="210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C41C17" w:rsidR="00AE1DE4" w:rsidP="009E37EE" w:rsidRDefault="00AE1DE4" w14:paraId="266B4F62"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Year of MLI Registration</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C41C17" w:rsidR="00AE1DE4" w:rsidP="009E37EE" w:rsidRDefault="00AE1DE4" w14:paraId="7DD1328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C41C17" w:rsidR="00AE1DE4" w:rsidP="009E37EE" w:rsidRDefault="0038013B" w14:paraId="5D8D1DCB" w14:textId="1B9CCF04">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2020-21</w:t>
            </w:r>
          </w:p>
        </w:tc>
        <w:tc>
          <w:tcPr>
            <w:tcW w:w="473"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C41C17" w:rsidR="00AE1DE4" w:rsidP="009E37EE" w:rsidRDefault="0038013B" w14:paraId="09BCD52F" w14:textId="64347B53">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2021-22</w:t>
            </w:r>
          </w:p>
        </w:tc>
        <w:tc>
          <w:tcPr>
            <w:tcW w:w="473"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C41C17" w:rsidR="00AE1DE4" w:rsidP="009E37EE" w:rsidRDefault="0038013B" w14:paraId="2C4B16C9" w14:textId="2DD0C955">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2022-23</w:t>
            </w:r>
          </w:p>
        </w:tc>
        <w:tc>
          <w:tcPr>
            <w:tcW w:w="473"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C41C17" w:rsidR="00AE1DE4" w:rsidP="009E37EE" w:rsidRDefault="0038013B" w14:paraId="57B5E506" w14:textId="06558ABD">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2023-24</w:t>
            </w:r>
          </w:p>
        </w:tc>
        <w:tc>
          <w:tcPr>
            <w:tcW w:w="473"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C41C17" w:rsidR="00AE1DE4" w:rsidP="009E37EE" w:rsidRDefault="0038013B" w14:paraId="7820065F" w14:textId="75C491B5">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2024-25</w:t>
            </w:r>
          </w:p>
        </w:tc>
        <w:tc>
          <w:tcPr>
            <w:tcW w:w="473" w:type="dxa"/>
            <w:tcBorders>
              <w:top w:val="single" w:color="auto" w:sz="4" w:space="0"/>
              <w:left w:val="nil"/>
              <w:bottom w:val="single" w:color="auto" w:sz="4" w:space="0"/>
              <w:right w:val="single" w:color="auto" w:sz="4" w:space="0"/>
            </w:tcBorders>
            <w:shd w:val="clear" w:color="000000" w:fill="C65911"/>
            <w:noWrap/>
            <w:textDirection w:val="tbRl"/>
            <w:vAlign w:val="bottom"/>
            <w:hideMark/>
          </w:tcPr>
          <w:p w:rsidRPr="00C41C17" w:rsidR="00AE1DE4" w:rsidP="009E37EE" w:rsidRDefault="0038013B" w14:paraId="7FA159A0" w14:textId="11DD49A2">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2025-26</w:t>
            </w:r>
          </w:p>
        </w:tc>
        <w:tc>
          <w:tcPr>
            <w:tcW w:w="473"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C41C17" w:rsidR="00AE1DE4" w:rsidP="009E37EE" w:rsidRDefault="0038013B" w14:paraId="6BF85DB6" w14:textId="517C02D9">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2026-27</w:t>
            </w:r>
          </w:p>
        </w:tc>
        <w:tc>
          <w:tcPr>
            <w:tcW w:w="473"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C41C17" w:rsidR="00AE1DE4" w:rsidP="009E37EE" w:rsidRDefault="00AE1DE4" w14:paraId="3230026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2022-23</w:t>
            </w:r>
          </w:p>
        </w:tc>
        <w:tc>
          <w:tcPr>
            <w:tcW w:w="473" w:type="dxa"/>
            <w:tcBorders>
              <w:top w:val="single" w:color="auto" w:sz="4" w:space="0"/>
              <w:left w:val="nil"/>
              <w:bottom w:val="single" w:color="auto" w:sz="4" w:space="0"/>
              <w:right w:val="single" w:color="auto" w:sz="4" w:space="0"/>
            </w:tcBorders>
            <w:shd w:val="clear" w:color="000000" w:fill="A9D08E"/>
            <w:noWrap/>
            <w:textDirection w:val="tbRl"/>
            <w:vAlign w:val="bottom"/>
            <w:hideMark/>
          </w:tcPr>
          <w:p w:rsidRPr="00C41C17" w:rsidR="00AE1DE4" w:rsidP="009E37EE" w:rsidRDefault="00AE1DE4" w14:paraId="76DA24C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2023-24</w:t>
            </w:r>
          </w:p>
        </w:tc>
        <w:tc>
          <w:tcPr>
            <w:tcW w:w="473" w:type="dxa"/>
            <w:tcBorders>
              <w:top w:val="single" w:color="auto" w:sz="4" w:space="0"/>
              <w:left w:val="nil"/>
              <w:bottom w:val="single" w:color="auto" w:sz="4" w:space="0"/>
              <w:right w:val="single" w:color="auto" w:sz="4" w:space="0"/>
            </w:tcBorders>
            <w:shd w:val="clear" w:color="000000" w:fill="548235"/>
            <w:noWrap/>
            <w:textDirection w:val="tbRl"/>
            <w:vAlign w:val="bottom"/>
            <w:hideMark/>
          </w:tcPr>
          <w:p w:rsidRPr="00C41C17" w:rsidR="00AE1DE4" w:rsidP="009E37EE" w:rsidRDefault="00AE1DE4" w14:paraId="29C1D8EF"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2024-25</w:t>
            </w:r>
          </w:p>
        </w:tc>
        <w:tc>
          <w:tcPr>
            <w:tcW w:w="473"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C41C17" w:rsidR="00AE1DE4" w:rsidP="009E37EE" w:rsidRDefault="00AE1DE4" w14:paraId="0CAC1F5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2025-26</w:t>
            </w:r>
          </w:p>
        </w:tc>
        <w:tc>
          <w:tcPr>
            <w:tcW w:w="473"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C41C17" w:rsidR="00AE1DE4" w:rsidP="009E37EE" w:rsidRDefault="00AE1DE4" w14:paraId="423C2B1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2026-27</w:t>
            </w:r>
          </w:p>
        </w:tc>
        <w:tc>
          <w:tcPr>
            <w:tcW w:w="473"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C41C17" w:rsidR="00AE1DE4" w:rsidP="009E37EE" w:rsidRDefault="00AE1DE4" w14:paraId="194F132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2027-28</w:t>
            </w:r>
          </w:p>
        </w:tc>
      </w:tr>
      <w:tr w:rsidRPr="00C41C17" w:rsidR="00AE1DE4" w:rsidTr="00D07A7E" w14:paraId="0EE18786" w14:textId="77777777">
        <w:trPr>
          <w:trHeight w:val="255"/>
        </w:trPr>
        <w:tc>
          <w:tcPr>
            <w:tcW w:w="2100" w:type="dxa"/>
            <w:tcBorders>
              <w:top w:val="nil"/>
              <w:left w:val="single" w:color="auto" w:sz="4" w:space="0"/>
              <w:bottom w:val="single" w:color="auto" w:sz="4" w:space="0"/>
              <w:right w:val="single" w:color="auto" w:sz="4" w:space="0"/>
            </w:tcBorders>
            <w:shd w:val="clear" w:color="000000" w:fill="C6E0B4"/>
            <w:noWrap/>
            <w:vAlign w:val="center"/>
            <w:hideMark/>
          </w:tcPr>
          <w:p w:rsidRPr="00C41C17" w:rsidR="00AE1DE4" w:rsidP="009E37EE" w:rsidRDefault="005B4646" w14:paraId="234C3698" w14:textId="08B61983">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2020-21</w:t>
            </w:r>
          </w:p>
        </w:tc>
        <w:tc>
          <w:tcPr>
            <w:tcW w:w="96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3DD737C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38013B" w14:paraId="048420AB" w14:textId="3DBEBD2D">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BP</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5BE60341" w14:textId="7F8E5EEA">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38013B">
              <w:rPr>
                <w:rFonts w:ascii="Calibri" w:hAnsi="Calibri" w:eastAsia="Times New Roman" w:cs="Times New Roman"/>
                <w:color w:val="000000"/>
                <w:sz w:val="20"/>
                <w:szCs w:val="20"/>
              </w:rPr>
              <w:t>CP1</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38013B" w14:paraId="2217CB3A" w14:textId="078A98C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CP2</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38013B" w14:paraId="05DC3828" w14:textId="03A1FCA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CP3</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38013B" w14:paraId="6C62FFF7" w14:textId="72DA15B2">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CP4</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38013B" w14:paraId="2D0291BB" w14:textId="5941DC83">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CP5</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38013B" w14:paraId="569D7518" w14:textId="7BA52784">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CP6</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38013B" w14:paraId="71A20277" w14:textId="25E859A3">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CP7</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F458CE2" w14:textId="2171CF07">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5A3AAB78" w14:textId="561A662E">
            <w:pPr>
              <w:spacing w:after="0" w:line="240" w:lineRule="auto"/>
              <w:rPr>
                <w:rFonts w:ascii="Calibri" w:hAnsi="Calibri" w:eastAsia="Times New Roman" w:cs="Times New Roman"/>
                <w:color w:val="FFFFFF"/>
                <w:sz w:val="20"/>
                <w:szCs w:val="20"/>
              </w:rPr>
            </w:pP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7D0EDB1" w14:textId="5749C96D">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53B63A3" w14:textId="48344B1F">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26A30DF" w14:textId="67C1A09A">
            <w:pPr>
              <w:spacing w:after="0" w:line="240" w:lineRule="auto"/>
              <w:rPr>
                <w:rFonts w:ascii="Calibri" w:hAnsi="Calibri" w:eastAsia="Times New Roman" w:cs="Times New Roman"/>
                <w:color w:val="000000"/>
                <w:sz w:val="20"/>
                <w:szCs w:val="20"/>
              </w:rPr>
            </w:pPr>
          </w:p>
        </w:tc>
      </w:tr>
      <w:tr w:rsidRPr="00C41C17" w:rsidR="00AE1DE4" w:rsidTr="00D07A7E" w14:paraId="6531A195" w14:textId="77777777">
        <w:trPr>
          <w:trHeight w:val="255"/>
        </w:trPr>
        <w:tc>
          <w:tcPr>
            <w:tcW w:w="2100" w:type="dxa"/>
            <w:tcBorders>
              <w:top w:val="nil"/>
              <w:left w:val="single" w:color="auto" w:sz="4" w:space="0"/>
              <w:bottom w:val="single" w:color="auto" w:sz="4" w:space="0"/>
              <w:right w:val="single" w:color="auto" w:sz="4" w:space="0"/>
            </w:tcBorders>
            <w:shd w:val="clear" w:color="000000" w:fill="A9D08E"/>
            <w:noWrap/>
            <w:vAlign w:val="center"/>
            <w:hideMark/>
          </w:tcPr>
          <w:p w:rsidRPr="00C41C17" w:rsidR="00AE1DE4" w:rsidP="009E37EE" w:rsidRDefault="005B4646" w14:paraId="7D18CF1B" w14:textId="4B77FB76">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2021-22</w:t>
            </w:r>
          </w:p>
        </w:tc>
        <w:tc>
          <w:tcPr>
            <w:tcW w:w="96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3BCE3E30"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7234892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47FB06E" w14:textId="6192ACAC">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38013B">
              <w:rPr>
                <w:rFonts w:ascii="Calibri" w:hAnsi="Calibri" w:eastAsia="Times New Roman" w:cs="Times New Roman"/>
                <w:color w:val="000000"/>
                <w:sz w:val="20"/>
                <w:szCs w:val="20"/>
              </w:rPr>
              <w:t>BP</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38013B" w14:paraId="11A05C95" w14:textId="0840597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CP1</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38013B" w14:paraId="500C73D4" w14:textId="6AABAA0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CP2</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38013B" w14:paraId="08C47299" w14:textId="6B343A72">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CP3</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38013B" w14:paraId="736CFE3E" w14:textId="4113CF71">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CP4</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38013B" w14:paraId="3762863D" w14:textId="603F073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CP5</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38013B" w14:paraId="59C4936C" w14:textId="3F829C6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CP6</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C75707" w14:paraId="65587817" w14:textId="0814C09F">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CP7</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0E03ECBD" w14:textId="638F938B">
            <w:pPr>
              <w:spacing w:after="0" w:line="240" w:lineRule="auto"/>
              <w:rPr>
                <w:rFonts w:ascii="Calibri" w:hAnsi="Calibri" w:eastAsia="Times New Roman" w:cs="Times New Roman"/>
                <w:color w:val="FFFFFF"/>
                <w:sz w:val="20"/>
                <w:szCs w:val="20"/>
              </w:rPr>
            </w:pP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79DD518" w14:textId="41381810">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D04C9AC" w14:textId="5EBB7DCE">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BB977B2" w14:textId="189E456B">
            <w:pPr>
              <w:spacing w:after="0" w:line="240" w:lineRule="auto"/>
              <w:rPr>
                <w:rFonts w:ascii="Calibri" w:hAnsi="Calibri" w:eastAsia="Times New Roman" w:cs="Times New Roman"/>
                <w:color w:val="000000"/>
                <w:sz w:val="20"/>
                <w:szCs w:val="20"/>
              </w:rPr>
            </w:pPr>
          </w:p>
        </w:tc>
      </w:tr>
      <w:tr w:rsidRPr="00C41C17" w:rsidR="00AE1DE4" w:rsidTr="00D07A7E" w14:paraId="01E359CB" w14:textId="77777777">
        <w:trPr>
          <w:trHeight w:val="255"/>
        </w:trPr>
        <w:tc>
          <w:tcPr>
            <w:tcW w:w="2100" w:type="dxa"/>
            <w:tcBorders>
              <w:top w:val="nil"/>
              <w:left w:val="single" w:color="auto" w:sz="4" w:space="0"/>
              <w:bottom w:val="single" w:color="auto" w:sz="4" w:space="0"/>
              <w:right w:val="single" w:color="auto" w:sz="4" w:space="0"/>
            </w:tcBorders>
            <w:shd w:val="clear" w:color="000000" w:fill="548235"/>
            <w:noWrap/>
            <w:vAlign w:val="center"/>
            <w:hideMark/>
          </w:tcPr>
          <w:p w:rsidRPr="00C41C17" w:rsidR="00AE1DE4" w:rsidP="009E37EE" w:rsidRDefault="005B4646" w14:paraId="3C10BAA1" w14:textId="31FBDCEF">
            <w:pPr>
              <w:spacing w:after="0" w:line="240" w:lineRule="auto"/>
              <w:jc w:val="center"/>
              <w:rPr>
                <w:rFonts w:ascii="Calibri" w:hAnsi="Calibri" w:eastAsia="Times New Roman" w:cs="Times New Roman"/>
                <w:color w:val="FFFFFF"/>
                <w:sz w:val="20"/>
                <w:szCs w:val="20"/>
              </w:rPr>
            </w:pPr>
            <w:r>
              <w:rPr>
                <w:rFonts w:ascii="Calibri" w:hAnsi="Calibri" w:eastAsia="Times New Roman" w:cs="Times New Roman"/>
                <w:color w:val="FFFFFF"/>
                <w:sz w:val="20"/>
                <w:szCs w:val="20"/>
              </w:rPr>
              <w:t>2022-23</w:t>
            </w:r>
          </w:p>
        </w:tc>
        <w:tc>
          <w:tcPr>
            <w:tcW w:w="96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68D482BC"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3BA854BE"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43C7CCD2"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63097F49" w14:textId="72D0879E">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BP</w:t>
            </w:r>
            <w:r w:rsidRPr="00C41C17" w:rsidR="00AE1DE4">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7E64FC0A" w14:textId="79BCFEDE">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CP1</w:t>
            </w:r>
            <w:r w:rsidRPr="00C41C17" w:rsidR="00AE1DE4">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03261AC0" w14:textId="1896E985">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CP2</w:t>
            </w:r>
            <w:r w:rsidRPr="00C41C17" w:rsidR="00AE1DE4">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67DCE8D3" w14:textId="2A920FB5">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CP3</w:t>
            </w:r>
            <w:r w:rsidRPr="00C41C17" w:rsidR="00AE1DE4">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20DCE5E3" w14:textId="643504D9">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CP4</w:t>
            </w:r>
            <w:r w:rsidRPr="00C41C17" w:rsidR="00AE1DE4">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556BE9EA" w14:textId="68C3CEB5">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CP5</w:t>
            </w:r>
            <w:r w:rsidRPr="00C41C17" w:rsidR="00AE1DE4">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27F9958B" w14:textId="6EE2B80B">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CP6</w:t>
            </w:r>
            <w:r w:rsidRPr="00C41C17" w:rsidR="00AE1DE4">
              <w:rPr>
                <w:rFonts w:ascii="Calibri" w:hAnsi="Calibri" w:eastAsia="Times New Roman" w:cs="Times New Roman"/>
                <w:color w:val="FFFFFF"/>
                <w:sz w:val="20"/>
                <w:szCs w:val="20"/>
              </w:rPr>
              <w:t> </w:t>
            </w:r>
          </w:p>
        </w:tc>
        <w:tc>
          <w:tcPr>
            <w:tcW w:w="473"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C75707" w14:paraId="2CEABFAD" w14:textId="67A89F89">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CP7</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4C822F1" w14:textId="1ED4D68F">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CF16240" w14:textId="329A72B7">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352FDE6" w14:textId="7AEADCF3">
            <w:pPr>
              <w:spacing w:after="0" w:line="240" w:lineRule="auto"/>
              <w:rPr>
                <w:rFonts w:ascii="Calibri" w:hAnsi="Calibri" w:eastAsia="Times New Roman" w:cs="Times New Roman"/>
                <w:color w:val="000000"/>
                <w:sz w:val="20"/>
                <w:szCs w:val="20"/>
              </w:rPr>
            </w:pPr>
          </w:p>
        </w:tc>
      </w:tr>
      <w:tr w:rsidRPr="00C41C17" w:rsidR="00AE1DE4" w:rsidTr="00D07A7E" w14:paraId="40D9021D" w14:textId="77777777">
        <w:trPr>
          <w:trHeight w:val="255"/>
        </w:trPr>
        <w:tc>
          <w:tcPr>
            <w:tcW w:w="2100" w:type="dxa"/>
            <w:tcBorders>
              <w:top w:val="nil"/>
              <w:left w:val="single" w:color="auto" w:sz="4" w:space="0"/>
              <w:bottom w:val="single" w:color="auto" w:sz="4" w:space="0"/>
              <w:right w:val="single" w:color="auto" w:sz="4" w:space="0"/>
            </w:tcBorders>
            <w:shd w:val="clear" w:color="000000" w:fill="FCE4D6"/>
            <w:noWrap/>
            <w:vAlign w:val="center"/>
            <w:hideMark/>
          </w:tcPr>
          <w:p w:rsidRPr="00C41C17" w:rsidR="00AE1DE4" w:rsidP="009E37EE" w:rsidRDefault="005B4646" w14:paraId="09F8702E" w14:textId="568E84E9">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2023-24</w:t>
            </w:r>
          </w:p>
        </w:tc>
        <w:tc>
          <w:tcPr>
            <w:tcW w:w="96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AF4475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2862A38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6B283A1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01493D7E" w14:textId="60ADA288">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71C8BE65" w14:textId="1B6FC64A">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C75707">
              <w:rPr>
                <w:rFonts w:ascii="Calibri" w:hAnsi="Calibri" w:eastAsia="Times New Roman" w:cs="Times New Roman"/>
                <w:color w:val="000000"/>
                <w:sz w:val="20"/>
                <w:szCs w:val="20"/>
              </w:rPr>
              <w:t>BP</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C75707" w14:paraId="3D3D2EAA" w14:textId="042C601F">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CP1</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C75707" w14:paraId="6F340C71" w14:textId="026FAD3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CP2</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C75707" w14:paraId="3ACE3F57" w14:textId="64EDC428">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CP3</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C75707" w14:paraId="1560C2DA" w14:textId="49A6365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CP4</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C75707" w14:paraId="3C1FDB4B" w14:textId="72BF3B77">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CP5</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C75707" w14:paraId="2D2CABA2" w14:textId="5EBEDFA0">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CP6</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C75707" w14:paraId="25C12219" w14:textId="35D9F4C5">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CP7</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D45CE0E" w14:textId="66F0D943">
            <w:pPr>
              <w:spacing w:after="0" w:line="240" w:lineRule="auto"/>
              <w:rPr>
                <w:rFonts w:ascii="Calibri" w:hAnsi="Calibri" w:eastAsia="Times New Roman" w:cs="Times New Roman"/>
                <w:color w:val="000000"/>
                <w:sz w:val="20"/>
                <w:szCs w:val="20"/>
              </w:rPr>
            </w:pP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9FED908" w14:textId="76605075">
            <w:pPr>
              <w:spacing w:after="0" w:line="240" w:lineRule="auto"/>
              <w:rPr>
                <w:rFonts w:ascii="Calibri" w:hAnsi="Calibri" w:eastAsia="Times New Roman" w:cs="Times New Roman"/>
                <w:color w:val="000000"/>
                <w:sz w:val="20"/>
                <w:szCs w:val="20"/>
              </w:rPr>
            </w:pPr>
          </w:p>
        </w:tc>
      </w:tr>
      <w:tr w:rsidRPr="00C41C17" w:rsidR="00AE1DE4" w:rsidTr="00D07A7E" w14:paraId="6CB5C326" w14:textId="77777777">
        <w:trPr>
          <w:trHeight w:val="255"/>
        </w:trPr>
        <w:tc>
          <w:tcPr>
            <w:tcW w:w="2100" w:type="dxa"/>
            <w:tcBorders>
              <w:top w:val="nil"/>
              <w:left w:val="single" w:color="auto" w:sz="4" w:space="0"/>
              <w:bottom w:val="single" w:color="auto" w:sz="4" w:space="0"/>
              <w:right w:val="single" w:color="auto" w:sz="4" w:space="0"/>
            </w:tcBorders>
            <w:shd w:val="clear" w:color="000000" w:fill="F8CBAD"/>
            <w:noWrap/>
            <w:vAlign w:val="center"/>
            <w:hideMark/>
          </w:tcPr>
          <w:p w:rsidRPr="00C41C17" w:rsidR="00AE1DE4" w:rsidP="009E37EE" w:rsidRDefault="005B4646" w14:paraId="6032F643" w14:textId="03CC6979">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2024-25</w:t>
            </w:r>
          </w:p>
        </w:tc>
        <w:tc>
          <w:tcPr>
            <w:tcW w:w="96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1E1E5F7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E419DD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650343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DF0F5C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11C98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56D3203" w14:textId="0701B178">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C75707">
              <w:rPr>
                <w:rFonts w:ascii="Calibri" w:hAnsi="Calibri" w:eastAsia="Times New Roman" w:cs="Times New Roman"/>
                <w:color w:val="000000"/>
                <w:sz w:val="20"/>
                <w:szCs w:val="20"/>
              </w:rPr>
              <w:t>BP</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C75707" w14:paraId="39245B22" w14:textId="0F3D9C1F">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CP1</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C75707" w14:paraId="42C8EA1D" w14:textId="23CF9EF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CP2</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C75707" w14:paraId="30CA2E4E" w14:textId="6ED34E2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CP3</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C75707" w14:paraId="575F4305" w14:textId="1C605D5D">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CP4</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C75707" w14:paraId="7C9B0B1A" w14:textId="37D28849">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CP5</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C75707" w14:paraId="6305E10D" w14:textId="7C80DCA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CP6</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C75707" w14:paraId="73978C42" w14:textId="5BAB634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CP7</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7ECA655" w14:textId="396BAEF3">
            <w:pPr>
              <w:spacing w:after="0" w:line="240" w:lineRule="auto"/>
              <w:rPr>
                <w:rFonts w:ascii="Calibri" w:hAnsi="Calibri" w:eastAsia="Times New Roman" w:cs="Times New Roman"/>
                <w:color w:val="000000"/>
                <w:sz w:val="20"/>
                <w:szCs w:val="20"/>
              </w:rPr>
            </w:pPr>
          </w:p>
        </w:tc>
      </w:tr>
      <w:tr w:rsidRPr="00C41C17" w:rsidR="00AE1DE4" w:rsidTr="00D07A7E" w14:paraId="269A2E26" w14:textId="77777777">
        <w:trPr>
          <w:trHeight w:val="255"/>
        </w:trPr>
        <w:tc>
          <w:tcPr>
            <w:tcW w:w="2100" w:type="dxa"/>
            <w:tcBorders>
              <w:top w:val="nil"/>
              <w:left w:val="single" w:color="auto" w:sz="4" w:space="0"/>
              <w:bottom w:val="single" w:color="auto" w:sz="4" w:space="0"/>
              <w:right w:val="single" w:color="auto" w:sz="4" w:space="0"/>
            </w:tcBorders>
            <w:shd w:val="clear" w:color="000000" w:fill="F4B084"/>
            <w:noWrap/>
            <w:vAlign w:val="center"/>
            <w:hideMark/>
          </w:tcPr>
          <w:p w:rsidRPr="00C41C17" w:rsidR="00AE1DE4" w:rsidP="005B4646" w:rsidRDefault="00AE1DE4" w14:paraId="140C7275" w14:textId="57D118CD">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w:t>
            </w:r>
            <w:r w:rsidR="005B4646">
              <w:rPr>
                <w:rFonts w:ascii="Calibri" w:hAnsi="Calibri" w:eastAsia="Times New Roman" w:cs="Times New Roman"/>
                <w:color w:val="000000"/>
                <w:sz w:val="20"/>
                <w:szCs w:val="20"/>
              </w:rPr>
              <w:t>5-26</w:t>
            </w:r>
          </w:p>
        </w:tc>
        <w:tc>
          <w:tcPr>
            <w:tcW w:w="96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3C8FAA7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E8BD81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5EDFF6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66B5DB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FF827A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5E150AA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6846873A" w14:textId="4741FF4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BP</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74BE9EBF" w14:textId="214F4B7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CP1</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4FDD0E0E" w14:textId="087113D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CP2</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6E7114E9" w14:textId="5AF1BF88">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CP3</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033C2915" w14:textId="2ECDC6D8">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CP4</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3600B69D" w14:textId="549E90F2">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CP5</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546A706A" w14:textId="50F7EAD9">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CP6</w:t>
            </w:r>
            <w:r w:rsidRPr="00C41C17" w:rsidR="00AE1DE4">
              <w:rPr>
                <w:rFonts w:ascii="Calibri" w:hAnsi="Calibri" w:eastAsia="Times New Roman" w:cs="Times New Roman"/>
                <w:color w:val="000000"/>
                <w:sz w:val="20"/>
                <w:szCs w:val="20"/>
              </w:rPr>
              <w:t> </w:t>
            </w:r>
          </w:p>
        </w:tc>
        <w:tc>
          <w:tcPr>
            <w:tcW w:w="473"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C75707" w14:paraId="12677903" w14:textId="74784A44">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CP7</w:t>
            </w:r>
          </w:p>
        </w:tc>
      </w:tr>
    </w:tbl>
    <w:p w:rsidR="00AE1DE4" w:rsidP="00AE1DE4" w:rsidRDefault="00AE1DE4" w14:paraId="03E93B47" w14:textId="77777777"/>
    <w:p w:rsidR="00AE1DE4" w:rsidP="00AE1DE4" w:rsidRDefault="00AE1DE4" w14:paraId="2593D39C" w14:textId="6675DBF9">
      <w:r>
        <w:t>If a MLI is enrol</w:t>
      </w:r>
      <w:r w:rsidR="00394770">
        <w:t>led for this scheme in year 2022-23</w:t>
      </w:r>
      <w:r>
        <w:t>, then NCGTC needs to create portfolios as below:</w:t>
      </w:r>
    </w:p>
    <w:tbl>
      <w:tblPr>
        <w:tblStyle w:val="TableGridLight"/>
        <w:tblW w:w="0" w:type="auto"/>
        <w:tblInd w:w="607" w:type="dxa"/>
        <w:tblLook w:val="04A0" w:firstRow="1" w:lastRow="0" w:firstColumn="1" w:lastColumn="0" w:noHBand="0" w:noVBand="1"/>
      </w:tblPr>
      <w:tblGrid>
        <w:gridCol w:w="985"/>
        <w:gridCol w:w="2430"/>
        <w:gridCol w:w="2470"/>
      </w:tblGrid>
      <w:tr w:rsidR="00AE1DE4" w:rsidTr="009E37EE" w14:paraId="41B4AFB6" w14:textId="77777777">
        <w:tc>
          <w:tcPr>
            <w:tcW w:w="985" w:type="dxa"/>
          </w:tcPr>
          <w:p w:rsidRPr="00C41C17" w:rsidR="00AE1DE4" w:rsidP="009E37EE" w:rsidRDefault="00AE1DE4" w14:paraId="3329BFB8" w14:textId="77777777">
            <w:pPr>
              <w:rPr>
                <w:b/>
              </w:rPr>
            </w:pPr>
            <w:r w:rsidRPr="00C41C17">
              <w:rPr>
                <w:b/>
              </w:rPr>
              <w:t>S. No.</w:t>
            </w:r>
          </w:p>
        </w:tc>
        <w:tc>
          <w:tcPr>
            <w:tcW w:w="2430" w:type="dxa"/>
          </w:tcPr>
          <w:p w:rsidRPr="00C41C17" w:rsidR="00AE1DE4" w:rsidP="009E37EE" w:rsidRDefault="00AE1DE4" w14:paraId="63ACCA96" w14:textId="77777777">
            <w:pPr>
              <w:rPr>
                <w:b/>
              </w:rPr>
            </w:pPr>
            <w:r w:rsidRPr="00C41C17">
              <w:rPr>
                <w:b/>
              </w:rPr>
              <w:t>Portfolio Type</w:t>
            </w:r>
          </w:p>
        </w:tc>
        <w:tc>
          <w:tcPr>
            <w:tcW w:w="2430" w:type="dxa"/>
          </w:tcPr>
          <w:p w:rsidRPr="00C41C17" w:rsidR="00AE1DE4" w:rsidP="009E37EE" w:rsidRDefault="00AE1DE4" w14:paraId="76E4C70A" w14:textId="77777777">
            <w:pPr>
              <w:rPr>
                <w:b/>
              </w:rPr>
            </w:pPr>
            <w:r w:rsidRPr="00C41C17">
              <w:rPr>
                <w:b/>
              </w:rPr>
              <w:t>Portfolio Name</w:t>
            </w:r>
          </w:p>
        </w:tc>
      </w:tr>
      <w:tr w:rsidR="00AE1DE4" w:rsidTr="009E37EE" w14:paraId="75294A44" w14:textId="77777777">
        <w:tc>
          <w:tcPr>
            <w:tcW w:w="985" w:type="dxa"/>
          </w:tcPr>
          <w:p w:rsidR="00AE1DE4" w:rsidP="009E37EE" w:rsidRDefault="00CE4AB6" w14:paraId="502E003B" w14:textId="5540A02E">
            <w:r>
              <w:t>1</w:t>
            </w:r>
          </w:p>
        </w:tc>
        <w:tc>
          <w:tcPr>
            <w:tcW w:w="2430" w:type="dxa"/>
          </w:tcPr>
          <w:p w:rsidR="00AE1DE4" w:rsidP="009E37EE" w:rsidRDefault="00CE4AB6" w14:paraId="0FCBAC2E" w14:textId="11A1757D">
            <w:r>
              <w:t>SHG</w:t>
            </w:r>
          </w:p>
        </w:tc>
        <w:tc>
          <w:tcPr>
            <w:tcW w:w="2430" w:type="dxa"/>
          </w:tcPr>
          <w:p w:rsidR="00AE1DE4" w:rsidP="009E37EE" w:rsidRDefault="00394770" w14:paraId="139924E6" w14:textId="5D9D47E6">
            <w:r w:rsidRPr="00394770">
              <w:t>MUDVBGH20222023SHG</w:t>
            </w:r>
          </w:p>
        </w:tc>
      </w:tr>
    </w:tbl>
    <w:p w:rsidR="00AE1DE4" w:rsidP="00AE1DE4" w:rsidRDefault="00AE1DE4" w14:paraId="4C13142E" w14:textId="77777777"/>
    <w:p w:rsidRPr="00623096" w:rsidR="00AE1DE4" w:rsidP="00240598" w:rsidRDefault="00AE1DE4" w14:paraId="21BACF71"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1" w:id="76"/>
      <w:bookmarkStart w:name="_Toc160211571" w:id="77"/>
      <w:r>
        <w:rPr>
          <w:rFonts w:ascii="Trebuchet MS" w:hAnsi="Trebuchet MS"/>
          <w:b/>
          <w:bCs/>
          <w:color w:val="000000" w:themeColor="text1"/>
          <w:szCs w:val="22"/>
        </w:rPr>
        <w:t>Portfolio Status Values</w:t>
      </w:r>
      <w:bookmarkEnd w:id="76"/>
      <w:bookmarkEnd w:id="77"/>
      <w:r w:rsidRPr="00623096">
        <w:rPr>
          <w:rFonts w:ascii="Trebuchet MS" w:hAnsi="Trebuchet MS"/>
          <w:b/>
          <w:bCs/>
          <w:color w:val="000000" w:themeColor="text1"/>
          <w:szCs w:val="22"/>
        </w:rPr>
        <w:tab/>
      </w:r>
    </w:p>
    <w:p w:rsidR="00AE1DE4" w:rsidP="00AE1DE4" w:rsidRDefault="00AE1DE4" w14:paraId="16B4E8F0" w14:textId="77777777">
      <w:r>
        <w:t>Each Portfolio will have a specific status assigned by the system to denote its position in its life-cycle.</w:t>
      </w:r>
    </w:p>
    <w:p w:rsidR="00AE1DE4" w:rsidP="00AE1DE4" w:rsidRDefault="00AE1DE4" w14:paraId="3558EC38" w14:textId="77777777">
      <w:r>
        <w:t xml:space="preserve">Status assigned during Base Period: </w:t>
      </w:r>
    </w:p>
    <w:tbl>
      <w:tblPr>
        <w:tblStyle w:val="GridTable1Light-Accent2"/>
        <w:tblW w:w="7697" w:type="dxa"/>
        <w:tblInd w:w="1720" w:type="dxa"/>
        <w:tblLook w:val="04A0" w:firstRow="1" w:lastRow="0" w:firstColumn="1" w:lastColumn="0" w:noHBand="0" w:noVBand="1"/>
      </w:tblPr>
      <w:tblGrid>
        <w:gridCol w:w="992"/>
        <w:gridCol w:w="2883"/>
        <w:gridCol w:w="3822"/>
      </w:tblGrid>
      <w:tr w:rsidRPr="008F3051" w:rsidR="00E036B0" w:rsidTr="000C4872" w14:paraId="5A1AFA6F" w14:textId="7777777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92" w:type="dxa"/>
          </w:tcPr>
          <w:p w:rsidRPr="008F3051" w:rsidR="00E036B0" w:rsidP="009E37EE" w:rsidRDefault="00E036B0" w14:paraId="2F6B008E" w14:textId="77777777">
            <w:pPr>
              <w:jc w:val="both"/>
              <w:rPr>
                <w:b w:val="0"/>
              </w:rPr>
            </w:pPr>
            <w:r w:rsidRPr="008F3051">
              <w:t>S. No.</w:t>
            </w:r>
          </w:p>
        </w:tc>
        <w:tc>
          <w:tcPr>
            <w:tcW w:w="2883" w:type="dxa"/>
          </w:tcPr>
          <w:p w:rsidRPr="008F3051" w:rsidR="00E036B0" w:rsidP="009E37EE" w:rsidRDefault="00E036B0" w14:paraId="370103C1" w14:textId="77777777">
            <w:pPr>
              <w:jc w:val="both"/>
              <w:cnfStyle w:val="100000000000" w:firstRow="1" w:lastRow="0" w:firstColumn="0" w:lastColumn="0" w:oddVBand="0" w:evenVBand="0" w:oddHBand="0" w:evenHBand="0" w:firstRowFirstColumn="0" w:firstRowLastColumn="0" w:lastRowFirstColumn="0" w:lastRowLastColumn="0"/>
              <w:rPr>
                <w:b w:val="0"/>
              </w:rPr>
            </w:pPr>
            <w:r w:rsidRPr="008F3051">
              <w:t>Portfolio Status</w:t>
            </w:r>
            <w:r>
              <w:t xml:space="preserve"> </w:t>
            </w:r>
          </w:p>
        </w:tc>
        <w:tc>
          <w:tcPr>
            <w:tcW w:w="3822" w:type="dxa"/>
          </w:tcPr>
          <w:p w:rsidRPr="008F3051" w:rsidR="00E036B0" w:rsidP="009E37EE" w:rsidRDefault="00F25262" w14:paraId="3CF9D77C" w14:textId="4F58E45B">
            <w:pPr>
              <w:jc w:val="both"/>
              <w:cnfStyle w:val="100000000000" w:firstRow="1" w:lastRow="0" w:firstColumn="0" w:lastColumn="0" w:oddVBand="0" w:evenVBand="0" w:oddHBand="0" w:evenHBand="0" w:firstRowFirstColumn="0" w:firstRowLastColumn="0" w:lastRowFirstColumn="0" w:lastRowLastColumn="0"/>
              <w:rPr>
                <w:b w:val="0"/>
              </w:rPr>
            </w:pPr>
            <w:r>
              <w:t>SHGs</w:t>
            </w:r>
            <w:r w:rsidR="00E036B0">
              <w:t xml:space="preserve"> Portfolio</w:t>
            </w:r>
          </w:p>
        </w:tc>
      </w:tr>
      <w:tr w:rsidRPr="005C0558" w:rsidR="00E036B0" w:rsidTr="000C4872" w14:paraId="1F1EC91D" w14:textId="77777777">
        <w:trPr>
          <w:trHeight w:val="2369"/>
        </w:trPr>
        <w:tc>
          <w:tcPr>
            <w:cnfStyle w:val="001000000000" w:firstRow="0" w:lastRow="0" w:firstColumn="1" w:lastColumn="0" w:oddVBand="0" w:evenVBand="0" w:oddHBand="0" w:evenHBand="0" w:firstRowFirstColumn="0" w:firstRowLastColumn="0" w:lastRowFirstColumn="0" w:lastRowLastColumn="0"/>
            <w:tcW w:w="992" w:type="dxa"/>
          </w:tcPr>
          <w:p w:rsidR="00E036B0" w:rsidP="009E37EE" w:rsidRDefault="00E036B0" w14:paraId="58064D90" w14:textId="77777777">
            <w:pPr>
              <w:jc w:val="both"/>
            </w:pPr>
            <w:r>
              <w:t>1</w:t>
            </w:r>
          </w:p>
        </w:tc>
        <w:tc>
          <w:tcPr>
            <w:tcW w:w="2883" w:type="dxa"/>
          </w:tcPr>
          <w:p w:rsidR="00E036B0" w:rsidP="009E37EE" w:rsidRDefault="00E036B0" w14:paraId="04DA73F8" w14:textId="77777777">
            <w:pPr>
              <w:jc w:val="both"/>
              <w:cnfStyle w:val="000000000000" w:firstRow="0" w:lastRow="0" w:firstColumn="0" w:lastColumn="0" w:oddVBand="0" w:evenVBand="0" w:oddHBand="0" w:evenHBand="0" w:firstRowFirstColumn="0" w:firstRowLastColumn="0" w:lastRowFirstColumn="0" w:lastRowLastColumn="0"/>
            </w:pPr>
            <w:r>
              <w:t>Base Period – Q1</w:t>
            </w:r>
          </w:p>
        </w:tc>
        <w:tc>
          <w:tcPr>
            <w:tcW w:w="3822" w:type="dxa"/>
          </w:tcPr>
          <w:p w:rsidR="00E036B0" w:rsidP="00CA759A" w:rsidRDefault="00E036B0" w14:paraId="4B9F9EBA" w14:textId="4E6F99B1">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pPr>
            <w:r>
              <w:t>When the portfolio is created in current FY Quarter 1 (i.e. in month Apr-to-June)</w:t>
            </w:r>
          </w:p>
          <w:p w:rsidR="00E036B0" w:rsidP="009E37EE" w:rsidRDefault="00E036B0" w14:paraId="459910CC" w14:textId="77777777">
            <w:pPr>
              <w:jc w:val="both"/>
              <w:cnfStyle w:val="000000000000" w:firstRow="0" w:lastRow="0" w:firstColumn="0" w:lastColumn="0" w:oddVBand="0" w:evenVBand="0" w:oddHBand="0" w:evenHBand="0" w:firstRowFirstColumn="0" w:firstRowLastColumn="0" w:lastRowFirstColumn="0" w:lastRowLastColumn="0"/>
            </w:pPr>
            <w:r>
              <w:t>OR</w:t>
            </w:r>
          </w:p>
          <w:p w:rsidRPr="005C0558" w:rsidR="00E036B0" w:rsidP="00CA759A" w:rsidRDefault="00E036B0" w14:paraId="1C264A0A"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2 (i.e. in month Jul-to-Sep) </w:t>
            </w:r>
          </w:p>
        </w:tc>
      </w:tr>
      <w:tr w:rsidR="00E036B0" w:rsidTr="000C4872" w14:paraId="67DC7CC5" w14:textId="77777777">
        <w:trPr>
          <w:trHeight w:val="1047"/>
        </w:trPr>
        <w:tc>
          <w:tcPr>
            <w:cnfStyle w:val="001000000000" w:firstRow="0" w:lastRow="0" w:firstColumn="1" w:lastColumn="0" w:oddVBand="0" w:evenVBand="0" w:oddHBand="0" w:evenHBand="0" w:firstRowFirstColumn="0" w:firstRowLastColumn="0" w:lastRowFirstColumn="0" w:lastRowLastColumn="0"/>
            <w:tcW w:w="992" w:type="dxa"/>
          </w:tcPr>
          <w:p w:rsidR="00E036B0" w:rsidP="009E37EE" w:rsidRDefault="00E036B0" w14:paraId="7B162577" w14:textId="77777777">
            <w:pPr>
              <w:jc w:val="both"/>
            </w:pPr>
            <w:r>
              <w:t>2</w:t>
            </w:r>
          </w:p>
        </w:tc>
        <w:tc>
          <w:tcPr>
            <w:tcW w:w="2883" w:type="dxa"/>
          </w:tcPr>
          <w:p w:rsidR="00E036B0" w:rsidP="009E37EE" w:rsidRDefault="00E036B0" w14:paraId="1BA82E75" w14:textId="77777777">
            <w:pPr>
              <w:jc w:val="both"/>
              <w:cnfStyle w:val="000000000000" w:firstRow="0" w:lastRow="0" w:firstColumn="0" w:lastColumn="0" w:oddVBand="0" w:evenVBand="0" w:oddHBand="0" w:evenHBand="0" w:firstRowFirstColumn="0" w:firstRowLastColumn="0" w:lastRowFirstColumn="0" w:lastRowLastColumn="0"/>
            </w:pPr>
            <w:r>
              <w:t>Base Period – Q2</w:t>
            </w:r>
          </w:p>
        </w:tc>
        <w:tc>
          <w:tcPr>
            <w:tcW w:w="3822" w:type="dxa"/>
          </w:tcPr>
          <w:p w:rsidR="00E036B0" w:rsidP="00CA759A" w:rsidRDefault="00E036B0" w14:paraId="1E0B0B75"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3 (i.e. in month Oct-to-Dec)  </w:t>
            </w:r>
          </w:p>
        </w:tc>
      </w:tr>
      <w:tr w:rsidR="00E036B0" w:rsidTr="000C4872" w14:paraId="12D425DB" w14:textId="77777777">
        <w:trPr>
          <w:trHeight w:val="1047"/>
        </w:trPr>
        <w:tc>
          <w:tcPr>
            <w:cnfStyle w:val="001000000000" w:firstRow="0" w:lastRow="0" w:firstColumn="1" w:lastColumn="0" w:oddVBand="0" w:evenVBand="0" w:oddHBand="0" w:evenHBand="0" w:firstRowFirstColumn="0" w:firstRowLastColumn="0" w:lastRowFirstColumn="0" w:lastRowLastColumn="0"/>
            <w:tcW w:w="992" w:type="dxa"/>
          </w:tcPr>
          <w:p w:rsidR="00E036B0" w:rsidP="009E37EE" w:rsidRDefault="00E036B0" w14:paraId="10AB9272" w14:textId="77777777">
            <w:pPr>
              <w:jc w:val="both"/>
            </w:pPr>
            <w:r>
              <w:t>3</w:t>
            </w:r>
          </w:p>
        </w:tc>
        <w:tc>
          <w:tcPr>
            <w:tcW w:w="2883" w:type="dxa"/>
          </w:tcPr>
          <w:p w:rsidR="00E036B0" w:rsidP="009E37EE" w:rsidRDefault="00E036B0" w14:paraId="211DE314" w14:textId="77777777">
            <w:pPr>
              <w:jc w:val="both"/>
              <w:cnfStyle w:val="000000000000" w:firstRow="0" w:lastRow="0" w:firstColumn="0" w:lastColumn="0" w:oddVBand="0" w:evenVBand="0" w:oddHBand="0" w:evenHBand="0" w:firstRowFirstColumn="0" w:firstRowLastColumn="0" w:lastRowFirstColumn="0" w:lastRowLastColumn="0"/>
            </w:pPr>
            <w:r>
              <w:t>Base Period – Q3</w:t>
            </w:r>
          </w:p>
        </w:tc>
        <w:tc>
          <w:tcPr>
            <w:tcW w:w="3822" w:type="dxa"/>
          </w:tcPr>
          <w:p w:rsidR="00E036B0" w:rsidP="00CA759A" w:rsidRDefault="00E036B0" w14:paraId="129D2A92"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4 (i.e. in month Jan-to-Mar)  </w:t>
            </w:r>
          </w:p>
        </w:tc>
      </w:tr>
      <w:tr w:rsidR="00E036B0" w:rsidTr="000C4872" w14:paraId="43EF7DED" w14:textId="77777777">
        <w:trPr>
          <w:trHeight w:val="1057"/>
        </w:trPr>
        <w:tc>
          <w:tcPr>
            <w:cnfStyle w:val="001000000000" w:firstRow="0" w:lastRow="0" w:firstColumn="1" w:lastColumn="0" w:oddVBand="0" w:evenVBand="0" w:oddHBand="0" w:evenHBand="0" w:firstRowFirstColumn="0" w:firstRowLastColumn="0" w:lastRowFirstColumn="0" w:lastRowLastColumn="0"/>
            <w:tcW w:w="992" w:type="dxa"/>
          </w:tcPr>
          <w:p w:rsidR="00E036B0" w:rsidP="009E37EE" w:rsidRDefault="00E036B0" w14:paraId="6FBCEE8A" w14:textId="77777777">
            <w:pPr>
              <w:jc w:val="both"/>
            </w:pPr>
            <w:r>
              <w:t>4</w:t>
            </w:r>
          </w:p>
        </w:tc>
        <w:tc>
          <w:tcPr>
            <w:tcW w:w="2883" w:type="dxa"/>
          </w:tcPr>
          <w:p w:rsidR="00E036B0" w:rsidP="009E37EE" w:rsidRDefault="00E036B0" w14:paraId="3E1815E0" w14:textId="77777777">
            <w:pPr>
              <w:jc w:val="both"/>
              <w:cnfStyle w:val="000000000000" w:firstRow="0" w:lastRow="0" w:firstColumn="0" w:lastColumn="0" w:oddVBand="0" w:evenVBand="0" w:oddHBand="0" w:evenHBand="0" w:firstRowFirstColumn="0" w:firstRowLastColumn="0" w:lastRowFirstColumn="0" w:lastRowLastColumn="0"/>
            </w:pPr>
            <w:r>
              <w:t>Base Period – Q4</w:t>
            </w:r>
          </w:p>
        </w:tc>
        <w:tc>
          <w:tcPr>
            <w:tcW w:w="3822" w:type="dxa"/>
          </w:tcPr>
          <w:p w:rsidR="00E036B0" w:rsidP="00CA759A" w:rsidRDefault="00E036B0" w14:paraId="3D0C0206" w14:textId="1828BCF2">
            <w:pPr>
              <w:pStyle w:val="ListParagraph"/>
              <w:numPr>
                <w:ilvl w:val="0"/>
                <w:numId w:val="10"/>
              </w:numPr>
              <w:ind w:left="360"/>
              <w:jc w:val="both"/>
              <w:cnfStyle w:val="000000000000" w:firstRow="0" w:lastRow="0" w:firstColumn="0" w:lastColumn="0" w:oddVBand="0" w:evenVBand="0" w:oddHBand="0" w:evenHBand="0" w:firstRowFirstColumn="0" w:firstRowLastColumn="0" w:lastRowFirstColumn="0" w:lastRowLastColumn="0"/>
            </w:pPr>
            <w:r>
              <w:t xml:space="preserve">When the portfolio is created in Quarter 1 of next FY (i.e. in month Apr-to-June)  </w:t>
            </w:r>
          </w:p>
        </w:tc>
      </w:tr>
      <w:tr w:rsidR="00E036B0" w:rsidTr="000C4872" w14:paraId="1DDE4961" w14:textId="77777777">
        <w:trPr>
          <w:trHeight w:val="264"/>
        </w:trPr>
        <w:tc>
          <w:tcPr>
            <w:cnfStyle w:val="001000000000" w:firstRow="0" w:lastRow="0" w:firstColumn="1" w:lastColumn="0" w:oddVBand="0" w:evenVBand="0" w:oddHBand="0" w:evenHBand="0" w:firstRowFirstColumn="0" w:firstRowLastColumn="0" w:lastRowFirstColumn="0" w:lastRowLastColumn="0"/>
            <w:tcW w:w="992" w:type="dxa"/>
          </w:tcPr>
          <w:p w:rsidR="00E036B0" w:rsidP="009E37EE" w:rsidRDefault="00E036B0" w14:paraId="55BED519" w14:textId="77777777">
            <w:pPr>
              <w:jc w:val="both"/>
            </w:pPr>
            <w:r>
              <w:t>5</w:t>
            </w:r>
          </w:p>
        </w:tc>
        <w:tc>
          <w:tcPr>
            <w:tcW w:w="2883" w:type="dxa"/>
          </w:tcPr>
          <w:p w:rsidR="00E036B0" w:rsidP="009E37EE" w:rsidRDefault="00E036B0" w14:paraId="1501FE6B" w14:textId="77777777">
            <w:pPr>
              <w:jc w:val="both"/>
              <w:cnfStyle w:val="000000000000" w:firstRow="0" w:lastRow="0" w:firstColumn="0" w:lastColumn="0" w:oddVBand="0" w:evenVBand="0" w:oddHBand="0" w:evenHBand="0" w:firstRowFirstColumn="0" w:firstRowLastColumn="0" w:lastRowFirstColumn="0" w:lastRowLastColumn="0"/>
            </w:pPr>
            <w:r>
              <w:t>Crystallized</w:t>
            </w:r>
          </w:p>
        </w:tc>
        <w:tc>
          <w:tcPr>
            <w:tcW w:w="3822" w:type="dxa"/>
          </w:tcPr>
          <w:p w:rsidR="00E036B0" w:rsidP="009E37EE" w:rsidRDefault="00E036B0" w14:paraId="088A1CA6" w14:textId="77777777">
            <w:pPr>
              <w:jc w:val="both"/>
              <w:cnfStyle w:val="000000000000" w:firstRow="0" w:lastRow="0" w:firstColumn="0" w:lastColumn="0" w:oddVBand="0" w:evenVBand="0" w:oddHBand="0" w:evenHBand="0" w:firstRowFirstColumn="0" w:firstRowLastColumn="0" w:lastRowFirstColumn="0" w:lastRowLastColumn="0"/>
            </w:pPr>
            <w:r>
              <w:t>Post ‘Base Period – Q4’</w:t>
            </w:r>
          </w:p>
        </w:tc>
      </w:tr>
    </w:tbl>
    <w:p w:rsidR="00AE1DE4" w:rsidP="00AE1DE4" w:rsidRDefault="00AE1DE4" w14:paraId="73B1C682" w14:textId="77777777"/>
    <w:p w:rsidR="00AE1DE4" w:rsidP="00AE1DE4" w:rsidRDefault="00AE1DE4" w14:paraId="061952E1" w14:textId="77777777">
      <w:r>
        <w:t xml:space="preserve">Status assigned during Currency Period: </w:t>
      </w:r>
    </w:p>
    <w:tbl>
      <w:tblPr>
        <w:tblStyle w:val="GridTable1Light-Accent2"/>
        <w:tblW w:w="6890" w:type="dxa"/>
        <w:tblLook w:val="04A0" w:firstRow="1" w:lastRow="0" w:firstColumn="1" w:lastColumn="0" w:noHBand="0" w:noVBand="1"/>
      </w:tblPr>
      <w:tblGrid>
        <w:gridCol w:w="700"/>
        <w:gridCol w:w="1818"/>
        <w:gridCol w:w="2408"/>
        <w:gridCol w:w="1964"/>
      </w:tblGrid>
      <w:tr w:rsidRPr="008F3051" w:rsidR="001529CD" w:rsidTr="001529CD" w14:paraId="6C179374" w14:textId="0E5D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Pr="008F3051" w:rsidR="001529CD" w:rsidP="00972B7E" w:rsidRDefault="001529CD" w14:paraId="76F6F62A" w14:textId="77777777">
            <w:pPr>
              <w:jc w:val="both"/>
              <w:rPr>
                <w:b w:val="0"/>
              </w:rPr>
            </w:pPr>
            <w:r w:rsidRPr="008F3051">
              <w:t>S. No.</w:t>
            </w:r>
          </w:p>
        </w:tc>
        <w:tc>
          <w:tcPr>
            <w:tcW w:w="1818" w:type="dxa"/>
          </w:tcPr>
          <w:p w:rsidRPr="008F3051" w:rsidR="001529CD" w:rsidP="00972B7E" w:rsidRDefault="001529CD" w14:paraId="7B4EA0D7" w14:textId="77777777">
            <w:pPr>
              <w:jc w:val="both"/>
              <w:cnfStyle w:val="100000000000" w:firstRow="1" w:lastRow="0" w:firstColumn="0" w:lastColumn="0" w:oddVBand="0" w:evenVBand="0" w:oddHBand="0" w:evenHBand="0" w:firstRowFirstColumn="0" w:firstRowLastColumn="0" w:lastRowFirstColumn="0" w:lastRowLastColumn="0"/>
              <w:rPr>
                <w:b w:val="0"/>
              </w:rPr>
            </w:pPr>
            <w:r w:rsidRPr="008F3051">
              <w:t>Portfolio Status</w:t>
            </w:r>
            <w:r>
              <w:t xml:space="preserve"> </w:t>
            </w:r>
          </w:p>
        </w:tc>
        <w:tc>
          <w:tcPr>
            <w:tcW w:w="2408" w:type="dxa"/>
          </w:tcPr>
          <w:p w:rsidRPr="008F3051" w:rsidR="001529CD" w:rsidP="00972B7E" w:rsidRDefault="001529CD" w14:paraId="127D546A" w14:textId="48CF397F">
            <w:pPr>
              <w:jc w:val="both"/>
              <w:cnfStyle w:val="100000000000" w:firstRow="1" w:lastRow="0" w:firstColumn="0" w:lastColumn="0" w:oddVBand="0" w:evenVBand="0" w:oddHBand="0" w:evenHBand="0" w:firstRowFirstColumn="0" w:firstRowLastColumn="0" w:lastRowFirstColumn="0" w:lastRowLastColumn="0"/>
              <w:rPr>
                <w:b w:val="0"/>
              </w:rPr>
            </w:pPr>
            <w:r>
              <w:t>SHGs Portfolio</w:t>
            </w:r>
          </w:p>
        </w:tc>
        <w:tc>
          <w:tcPr>
            <w:tcW w:w="1964" w:type="dxa"/>
          </w:tcPr>
          <w:p w:rsidRPr="00A948F1" w:rsidR="001529CD" w:rsidP="00972B7E" w:rsidRDefault="001529CD" w14:paraId="2AA74A08" w14:textId="42CC7D05">
            <w:pPr>
              <w:jc w:val="both"/>
              <w:cnfStyle w:val="100000000000" w:firstRow="1" w:lastRow="0" w:firstColumn="0" w:lastColumn="0" w:oddVBand="0" w:evenVBand="0" w:oddHBand="0" w:evenHBand="0" w:firstRowFirstColumn="0" w:firstRowLastColumn="0" w:lastRowFirstColumn="0" w:lastRowLastColumn="0"/>
            </w:pPr>
            <w:r>
              <w:t>Migrated Portfolio</w:t>
            </w:r>
          </w:p>
        </w:tc>
      </w:tr>
      <w:tr w:rsidRPr="005C0558" w:rsidR="001529CD" w:rsidTr="001529CD" w14:paraId="27722BB9" w14:textId="6ECFF004">
        <w:tc>
          <w:tcPr>
            <w:cnfStyle w:val="001000000000" w:firstRow="0" w:lastRow="0" w:firstColumn="1" w:lastColumn="0" w:oddVBand="0" w:evenVBand="0" w:oddHBand="0" w:evenHBand="0" w:firstRowFirstColumn="0" w:firstRowLastColumn="0" w:lastRowFirstColumn="0" w:lastRowLastColumn="0"/>
            <w:tcW w:w="700" w:type="dxa"/>
          </w:tcPr>
          <w:p w:rsidR="001529CD" w:rsidP="00972B7E" w:rsidRDefault="001529CD" w14:paraId="5F80CCA3" w14:textId="77777777">
            <w:pPr>
              <w:jc w:val="both"/>
            </w:pPr>
            <w:r>
              <w:t>1</w:t>
            </w:r>
          </w:p>
        </w:tc>
        <w:tc>
          <w:tcPr>
            <w:tcW w:w="1818" w:type="dxa"/>
          </w:tcPr>
          <w:p w:rsidR="001529CD" w:rsidP="00972B7E" w:rsidRDefault="001529CD" w14:paraId="6B378106" w14:textId="77777777">
            <w:pPr>
              <w:jc w:val="both"/>
              <w:cnfStyle w:val="000000000000" w:firstRow="0" w:lastRow="0" w:firstColumn="0" w:lastColumn="0" w:oddVBand="0" w:evenVBand="0" w:oddHBand="0" w:evenHBand="0" w:firstRowFirstColumn="0" w:firstRowLastColumn="0" w:lastRowFirstColumn="0" w:lastRowLastColumn="0"/>
            </w:pPr>
            <w:r>
              <w:t>Currency Period I</w:t>
            </w:r>
          </w:p>
        </w:tc>
        <w:tc>
          <w:tcPr>
            <w:tcW w:w="2408" w:type="dxa"/>
          </w:tcPr>
          <w:p w:rsidRPr="005C0558" w:rsidR="001529CD" w:rsidP="00972B7E" w:rsidRDefault="001529CD" w14:paraId="4B5DAE07" w14:textId="77777777">
            <w:pPr>
              <w:jc w:val="both"/>
              <w:cnfStyle w:val="000000000000" w:firstRow="0" w:lastRow="0" w:firstColumn="0" w:lastColumn="0" w:oddVBand="0" w:evenVBand="0" w:oddHBand="0" w:evenHBand="0" w:firstRowFirstColumn="0" w:firstRowLastColumn="0" w:lastRowFirstColumn="0" w:lastRowLastColumn="0"/>
            </w:pPr>
            <w:r>
              <w:t xml:space="preserve">Post ‘Crystallized’ state </w:t>
            </w:r>
          </w:p>
        </w:tc>
        <w:tc>
          <w:tcPr>
            <w:tcW w:w="1964" w:type="dxa"/>
          </w:tcPr>
          <w:p w:rsidR="001529CD" w:rsidP="00972B7E" w:rsidRDefault="001529CD" w14:paraId="3A37C4DC" w14:textId="77777777">
            <w:pPr>
              <w:jc w:val="both"/>
              <w:cnfStyle w:val="000000000000" w:firstRow="0" w:lastRow="0" w:firstColumn="0" w:lastColumn="0" w:oddVBand="0" w:evenVBand="0" w:oddHBand="0" w:evenHBand="0" w:firstRowFirstColumn="0" w:firstRowLastColumn="0" w:lastRowFirstColumn="0" w:lastRowLastColumn="0"/>
            </w:pPr>
          </w:p>
        </w:tc>
      </w:tr>
      <w:tr w:rsidR="001529CD" w:rsidTr="001529CD" w14:paraId="40A26FAB" w14:textId="08880C0F">
        <w:tc>
          <w:tcPr>
            <w:cnfStyle w:val="001000000000" w:firstRow="0" w:lastRow="0" w:firstColumn="1" w:lastColumn="0" w:oddVBand="0" w:evenVBand="0" w:oddHBand="0" w:evenHBand="0" w:firstRowFirstColumn="0" w:firstRowLastColumn="0" w:lastRowFirstColumn="0" w:lastRowLastColumn="0"/>
            <w:tcW w:w="700" w:type="dxa"/>
          </w:tcPr>
          <w:p w:rsidR="001529CD" w:rsidP="00972B7E" w:rsidRDefault="001529CD" w14:paraId="62042681" w14:textId="77777777">
            <w:pPr>
              <w:jc w:val="both"/>
            </w:pPr>
            <w:r>
              <w:t>2</w:t>
            </w:r>
          </w:p>
        </w:tc>
        <w:tc>
          <w:tcPr>
            <w:tcW w:w="1818" w:type="dxa"/>
          </w:tcPr>
          <w:p w:rsidR="001529CD" w:rsidP="00972B7E" w:rsidRDefault="001529CD" w14:paraId="54461BF2" w14:textId="77777777">
            <w:pPr>
              <w:jc w:val="both"/>
              <w:cnfStyle w:val="000000000000" w:firstRow="0" w:lastRow="0" w:firstColumn="0" w:lastColumn="0" w:oddVBand="0" w:evenVBand="0" w:oddHBand="0" w:evenHBand="0" w:firstRowFirstColumn="0" w:firstRowLastColumn="0" w:lastRowFirstColumn="0" w:lastRowLastColumn="0"/>
            </w:pPr>
            <w:r>
              <w:t>Currency Period II</w:t>
            </w:r>
          </w:p>
        </w:tc>
        <w:tc>
          <w:tcPr>
            <w:tcW w:w="2408" w:type="dxa"/>
          </w:tcPr>
          <w:p w:rsidR="001529CD" w:rsidP="00972B7E" w:rsidRDefault="001529CD" w14:paraId="20AB0123"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 </w:t>
            </w:r>
          </w:p>
        </w:tc>
        <w:tc>
          <w:tcPr>
            <w:tcW w:w="1964" w:type="dxa"/>
          </w:tcPr>
          <w:p w:rsidR="001529CD" w:rsidP="00972B7E" w:rsidRDefault="001529CD" w14:paraId="664350A5" w14:textId="77777777">
            <w:pPr>
              <w:jc w:val="both"/>
              <w:cnfStyle w:val="000000000000" w:firstRow="0" w:lastRow="0" w:firstColumn="0" w:lastColumn="0" w:oddVBand="0" w:evenVBand="0" w:oddHBand="0" w:evenHBand="0" w:firstRowFirstColumn="0" w:firstRowLastColumn="0" w:lastRowFirstColumn="0" w:lastRowLastColumn="0"/>
            </w:pPr>
          </w:p>
        </w:tc>
      </w:tr>
      <w:tr w:rsidR="001529CD" w:rsidTr="001529CD" w14:paraId="512CE365" w14:textId="3F79C8CC">
        <w:tc>
          <w:tcPr>
            <w:cnfStyle w:val="001000000000" w:firstRow="0" w:lastRow="0" w:firstColumn="1" w:lastColumn="0" w:oddVBand="0" w:evenVBand="0" w:oddHBand="0" w:evenHBand="0" w:firstRowFirstColumn="0" w:firstRowLastColumn="0" w:lastRowFirstColumn="0" w:lastRowLastColumn="0"/>
            <w:tcW w:w="700" w:type="dxa"/>
          </w:tcPr>
          <w:p w:rsidR="001529CD" w:rsidP="00972B7E" w:rsidRDefault="001529CD" w14:paraId="32A2DA86" w14:textId="77777777">
            <w:pPr>
              <w:jc w:val="both"/>
            </w:pPr>
            <w:r>
              <w:t>3</w:t>
            </w:r>
          </w:p>
        </w:tc>
        <w:tc>
          <w:tcPr>
            <w:tcW w:w="1818" w:type="dxa"/>
          </w:tcPr>
          <w:p w:rsidR="001529CD" w:rsidP="00972B7E" w:rsidRDefault="001529CD" w14:paraId="2CA613A2" w14:textId="77777777">
            <w:pPr>
              <w:jc w:val="both"/>
              <w:cnfStyle w:val="000000000000" w:firstRow="0" w:lastRow="0" w:firstColumn="0" w:lastColumn="0" w:oddVBand="0" w:evenVBand="0" w:oddHBand="0" w:evenHBand="0" w:firstRowFirstColumn="0" w:firstRowLastColumn="0" w:lastRowFirstColumn="0" w:lastRowLastColumn="0"/>
            </w:pPr>
            <w:r>
              <w:t>Currency Period III</w:t>
            </w:r>
          </w:p>
        </w:tc>
        <w:tc>
          <w:tcPr>
            <w:tcW w:w="2408" w:type="dxa"/>
          </w:tcPr>
          <w:p w:rsidR="001529CD" w:rsidP="00972B7E" w:rsidRDefault="001529CD" w14:paraId="7A4BF63B"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 </w:t>
            </w:r>
          </w:p>
        </w:tc>
        <w:tc>
          <w:tcPr>
            <w:tcW w:w="1964" w:type="dxa"/>
          </w:tcPr>
          <w:p w:rsidR="001529CD" w:rsidP="00972B7E" w:rsidRDefault="001529CD" w14:paraId="3E190171" w14:textId="77777777">
            <w:pPr>
              <w:jc w:val="both"/>
              <w:cnfStyle w:val="000000000000" w:firstRow="0" w:lastRow="0" w:firstColumn="0" w:lastColumn="0" w:oddVBand="0" w:evenVBand="0" w:oddHBand="0" w:evenHBand="0" w:firstRowFirstColumn="0" w:firstRowLastColumn="0" w:lastRowFirstColumn="0" w:lastRowLastColumn="0"/>
            </w:pPr>
          </w:p>
        </w:tc>
      </w:tr>
      <w:tr w:rsidR="001529CD" w:rsidTr="001529CD" w14:paraId="012E4DC1" w14:textId="605922E4">
        <w:tc>
          <w:tcPr>
            <w:cnfStyle w:val="001000000000" w:firstRow="0" w:lastRow="0" w:firstColumn="1" w:lastColumn="0" w:oddVBand="0" w:evenVBand="0" w:oddHBand="0" w:evenHBand="0" w:firstRowFirstColumn="0" w:firstRowLastColumn="0" w:lastRowFirstColumn="0" w:lastRowLastColumn="0"/>
            <w:tcW w:w="700" w:type="dxa"/>
          </w:tcPr>
          <w:p w:rsidR="001529CD" w:rsidP="00972B7E" w:rsidRDefault="001529CD" w14:paraId="421C8AAF" w14:textId="77777777">
            <w:pPr>
              <w:jc w:val="both"/>
            </w:pPr>
            <w:r>
              <w:t>4</w:t>
            </w:r>
          </w:p>
        </w:tc>
        <w:tc>
          <w:tcPr>
            <w:tcW w:w="1818" w:type="dxa"/>
          </w:tcPr>
          <w:p w:rsidR="001529CD" w:rsidP="00972B7E" w:rsidRDefault="001529CD" w14:paraId="5C01321D" w14:textId="77777777">
            <w:pPr>
              <w:jc w:val="both"/>
              <w:cnfStyle w:val="000000000000" w:firstRow="0" w:lastRow="0" w:firstColumn="0" w:lastColumn="0" w:oddVBand="0" w:evenVBand="0" w:oddHBand="0" w:evenHBand="0" w:firstRowFirstColumn="0" w:firstRowLastColumn="0" w:lastRowFirstColumn="0" w:lastRowLastColumn="0"/>
            </w:pPr>
            <w:r>
              <w:t>Currency Period IV</w:t>
            </w:r>
          </w:p>
        </w:tc>
        <w:tc>
          <w:tcPr>
            <w:tcW w:w="2408" w:type="dxa"/>
          </w:tcPr>
          <w:p w:rsidR="001529CD" w:rsidP="00972B7E" w:rsidRDefault="001529CD" w14:paraId="34EC7ADF"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III’ </w:t>
            </w:r>
          </w:p>
        </w:tc>
        <w:tc>
          <w:tcPr>
            <w:tcW w:w="1964" w:type="dxa"/>
          </w:tcPr>
          <w:p w:rsidR="001529CD" w:rsidP="00972B7E" w:rsidRDefault="001529CD" w14:paraId="569C72AC" w14:textId="77777777">
            <w:pPr>
              <w:jc w:val="both"/>
              <w:cnfStyle w:val="000000000000" w:firstRow="0" w:lastRow="0" w:firstColumn="0" w:lastColumn="0" w:oddVBand="0" w:evenVBand="0" w:oddHBand="0" w:evenHBand="0" w:firstRowFirstColumn="0" w:firstRowLastColumn="0" w:lastRowFirstColumn="0" w:lastRowLastColumn="0"/>
            </w:pPr>
          </w:p>
        </w:tc>
      </w:tr>
      <w:tr w:rsidR="001529CD" w:rsidTr="001529CD" w14:paraId="6FD69641" w14:textId="4AE81543">
        <w:tc>
          <w:tcPr>
            <w:cnfStyle w:val="001000000000" w:firstRow="0" w:lastRow="0" w:firstColumn="1" w:lastColumn="0" w:oddVBand="0" w:evenVBand="0" w:oddHBand="0" w:evenHBand="0" w:firstRowFirstColumn="0" w:firstRowLastColumn="0" w:lastRowFirstColumn="0" w:lastRowLastColumn="0"/>
            <w:tcW w:w="700" w:type="dxa"/>
          </w:tcPr>
          <w:p w:rsidR="001529CD" w:rsidP="00972B7E" w:rsidRDefault="001529CD" w14:paraId="68698C00" w14:textId="77777777">
            <w:pPr>
              <w:jc w:val="both"/>
            </w:pPr>
            <w:r>
              <w:t>5</w:t>
            </w:r>
          </w:p>
        </w:tc>
        <w:tc>
          <w:tcPr>
            <w:tcW w:w="1818" w:type="dxa"/>
          </w:tcPr>
          <w:p w:rsidR="001529CD" w:rsidP="00972B7E" w:rsidRDefault="001529CD" w14:paraId="342CC042" w14:textId="77777777">
            <w:pPr>
              <w:jc w:val="both"/>
              <w:cnfStyle w:val="000000000000" w:firstRow="0" w:lastRow="0" w:firstColumn="0" w:lastColumn="0" w:oddVBand="0" w:evenVBand="0" w:oddHBand="0" w:evenHBand="0" w:firstRowFirstColumn="0" w:firstRowLastColumn="0" w:lastRowFirstColumn="0" w:lastRowLastColumn="0"/>
            </w:pPr>
            <w:r>
              <w:t>Currency Period V</w:t>
            </w:r>
          </w:p>
        </w:tc>
        <w:tc>
          <w:tcPr>
            <w:tcW w:w="2408" w:type="dxa"/>
          </w:tcPr>
          <w:p w:rsidR="001529CD" w:rsidP="00972B7E" w:rsidRDefault="001529CD" w14:paraId="33D86444" w14:textId="77777777">
            <w:pPr>
              <w:jc w:val="both"/>
              <w:cnfStyle w:val="000000000000" w:firstRow="0" w:lastRow="0" w:firstColumn="0" w:lastColumn="0" w:oddVBand="0" w:evenVBand="0" w:oddHBand="0" w:evenHBand="0" w:firstRowFirstColumn="0" w:firstRowLastColumn="0" w:lastRowFirstColumn="0" w:lastRowLastColumn="0"/>
            </w:pPr>
            <w:r>
              <w:t>Post ‘Currency Period IV’</w:t>
            </w:r>
          </w:p>
        </w:tc>
        <w:tc>
          <w:tcPr>
            <w:tcW w:w="1964" w:type="dxa"/>
          </w:tcPr>
          <w:p w:rsidR="001529CD" w:rsidP="00972B7E" w:rsidRDefault="001529CD" w14:paraId="448490F1" w14:textId="6FFE93DE">
            <w:pPr>
              <w:jc w:val="both"/>
              <w:cnfStyle w:val="000000000000" w:firstRow="0" w:lastRow="0" w:firstColumn="0" w:lastColumn="0" w:oddVBand="0" w:evenVBand="0" w:oddHBand="0" w:evenHBand="0" w:firstRowFirstColumn="0" w:firstRowLastColumn="0" w:lastRowFirstColumn="0" w:lastRowLastColumn="0"/>
            </w:pPr>
            <w:r>
              <w:t>Migrated Portfolio</w:t>
            </w:r>
          </w:p>
        </w:tc>
      </w:tr>
      <w:tr w:rsidR="001529CD" w:rsidTr="001529CD" w14:paraId="5276B7CA" w14:textId="2CB95315">
        <w:tc>
          <w:tcPr>
            <w:cnfStyle w:val="001000000000" w:firstRow="0" w:lastRow="0" w:firstColumn="1" w:lastColumn="0" w:oddVBand="0" w:evenVBand="0" w:oddHBand="0" w:evenHBand="0" w:firstRowFirstColumn="0" w:firstRowLastColumn="0" w:lastRowFirstColumn="0" w:lastRowLastColumn="0"/>
            <w:tcW w:w="700" w:type="dxa"/>
          </w:tcPr>
          <w:p w:rsidR="001529CD" w:rsidP="00972B7E" w:rsidRDefault="001529CD" w14:paraId="164F238B" w14:textId="77777777">
            <w:pPr>
              <w:jc w:val="both"/>
            </w:pPr>
            <w:r>
              <w:t>6</w:t>
            </w:r>
          </w:p>
        </w:tc>
        <w:tc>
          <w:tcPr>
            <w:tcW w:w="1818" w:type="dxa"/>
          </w:tcPr>
          <w:p w:rsidR="001529CD" w:rsidP="00972B7E" w:rsidRDefault="001529CD" w14:paraId="75133C92" w14:textId="77777777">
            <w:pPr>
              <w:jc w:val="both"/>
              <w:cnfStyle w:val="000000000000" w:firstRow="0" w:lastRow="0" w:firstColumn="0" w:lastColumn="0" w:oddVBand="0" w:evenVBand="0" w:oddHBand="0" w:evenHBand="0" w:firstRowFirstColumn="0" w:firstRowLastColumn="0" w:lastRowFirstColumn="0" w:lastRowLastColumn="0"/>
            </w:pPr>
            <w:r>
              <w:t>Currency Period VI</w:t>
            </w:r>
          </w:p>
        </w:tc>
        <w:tc>
          <w:tcPr>
            <w:tcW w:w="2408" w:type="dxa"/>
          </w:tcPr>
          <w:p w:rsidR="001529CD" w:rsidP="00972B7E" w:rsidRDefault="001529CD" w14:paraId="7E07AC44" w14:textId="77777777">
            <w:pPr>
              <w:jc w:val="both"/>
              <w:cnfStyle w:val="000000000000" w:firstRow="0" w:lastRow="0" w:firstColumn="0" w:lastColumn="0" w:oddVBand="0" w:evenVBand="0" w:oddHBand="0" w:evenHBand="0" w:firstRowFirstColumn="0" w:firstRowLastColumn="0" w:lastRowFirstColumn="0" w:lastRowLastColumn="0"/>
            </w:pPr>
            <w:r>
              <w:t>Post ‘Currency Period V’</w:t>
            </w:r>
          </w:p>
        </w:tc>
        <w:tc>
          <w:tcPr>
            <w:tcW w:w="1964" w:type="dxa"/>
          </w:tcPr>
          <w:p w:rsidR="001529CD" w:rsidP="00972B7E" w:rsidRDefault="001529CD" w14:paraId="5CB504D3" w14:textId="5D7FC5F7">
            <w:pPr>
              <w:jc w:val="both"/>
              <w:cnfStyle w:val="000000000000" w:firstRow="0" w:lastRow="0" w:firstColumn="0" w:lastColumn="0" w:oddVBand="0" w:evenVBand="0" w:oddHBand="0" w:evenHBand="0" w:firstRowFirstColumn="0" w:firstRowLastColumn="0" w:lastRowFirstColumn="0" w:lastRowLastColumn="0"/>
            </w:pPr>
            <w:r>
              <w:t>Migrated Portfolio</w:t>
            </w:r>
          </w:p>
        </w:tc>
      </w:tr>
      <w:tr w:rsidR="001529CD" w:rsidTr="001529CD" w14:paraId="0ACB80B6" w14:textId="2786F556">
        <w:tc>
          <w:tcPr>
            <w:cnfStyle w:val="001000000000" w:firstRow="0" w:lastRow="0" w:firstColumn="1" w:lastColumn="0" w:oddVBand="0" w:evenVBand="0" w:oddHBand="0" w:evenHBand="0" w:firstRowFirstColumn="0" w:firstRowLastColumn="0" w:lastRowFirstColumn="0" w:lastRowLastColumn="0"/>
            <w:tcW w:w="700" w:type="dxa"/>
          </w:tcPr>
          <w:p w:rsidR="001529CD" w:rsidP="00972B7E" w:rsidRDefault="001529CD" w14:paraId="2F75AED4" w14:textId="77777777">
            <w:pPr>
              <w:jc w:val="both"/>
            </w:pPr>
            <w:r>
              <w:t>7</w:t>
            </w:r>
          </w:p>
        </w:tc>
        <w:tc>
          <w:tcPr>
            <w:tcW w:w="1818" w:type="dxa"/>
          </w:tcPr>
          <w:p w:rsidR="001529CD" w:rsidP="00972B7E" w:rsidRDefault="001529CD" w14:paraId="50C0CAD0" w14:textId="77777777">
            <w:pPr>
              <w:jc w:val="both"/>
              <w:cnfStyle w:val="000000000000" w:firstRow="0" w:lastRow="0" w:firstColumn="0" w:lastColumn="0" w:oddVBand="0" w:evenVBand="0" w:oddHBand="0" w:evenHBand="0" w:firstRowFirstColumn="0" w:firstRowLastColumn="0" w:lastRowFirstColumn="0" w:lastRowLastColumn="0"/>
            </w:pPr>
            <w:r>
              <w:t>Currency Period VII</w:t>
            </w:r>
          </w:p>
        </w:tc>
        <w:tc>
          <w:tcPr>
            <w:tcW w:w="2408" w:type="dxa"/>
          </w:tcPr>
          <w:p w:rsidR="001529CD" w:rsidP="00972B7E" w:rsidRDefault="001529CD" w14:paraId="0F317890" w14:textId="77777777">
            <w:pPr>
              <w:jc w:val="both"/>
              <w:cnfStyle w:val="000000000000" w:firstRow="0" w:lastRow="0" w:firstColumn="0" w:lastColumn="0" w:oddVBand="0" w:evenVBand="0" w:oddHBand="0" w:evenHBand="0" w:firstRowFirstColumn="0" w:firstRowLastColumn="0" w:lastRowFirstColumn="0" w:lastRowLastColumn="0"/>
            </w:pPr>
            <w:r>
              <w:t>Post ‘Currency Period VI’</w:t>
            </w:r>
          </w:p>
        </w:tc>
        <w:tc>
          <w:tcPr>
            <w:tcW w:w="1964" w:type="dxa"/>
          </w:tcPr>
          <w:p w:rsidR="001529CD" w:rsidP="00972B7E" w:rsidRDefault="001529CD" w14:paraId="7F7EA02E" w14:textId="0319E69B">
            <w:pPr>
              <w:jc w:val="both"/>
              <w:cnfStyle w:val="000000000000" w:firstRow="0" w:lastRow="0" w:firstColumn="0" w:lastColumn="0" w:oddVBand="0" w:evenVBand="0" w:oddHBand="0" w:evenHBand="0" w:firstRowFirstColumn="0" w:firstRowLastColumn="0" w:lastRowFirstColumn="0" w:lastRowLastColumn="0"/>
            </w:pPr>
            <w:r>
              <w:t>Migrated Portfolio</w:t>
            </w:r>
          </w:p>
        </w:tc>
      </w:tr>
    </w:tbl>
    <w:p w:rsidR="00AE1DE4" w:rsidP="00AE1DE4" w:rsidRDefault="00AE1DE4" w14:paraId="15976EF0" w14:textId="77777777"/>
    <w:p w:rsidRPr="00623096" w:rsidR="00AE1DE4" w:rsidP="00240598" w:rsidRDefault="00AE1DE4" w14:paraId="6D879A97"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2" w:id="78"/>
      <w:bookmarkStart w:name="_Toc160211572" w:id="79"/>
      <w:r>
        <w:rPr>
          <w:rFonts w:ascii="Trebuchet MS" w:hAnsi="Trebuchet MS"/>
          <w:b/>
          <w:bCs/>
          <w:color w:val="000000" w:themeColor="text1"/>
          <w:szCs w:val="22"/>
        </w:rPr>
        <w:t>Portfolio Transitions</w:t>
      </w:r>
      <w:bookmarkEnd w:id="78"/>
      <w:bookmarkEnd w:id="79"/>
      <w:r w:rsidRPr="00623096">
        <w:rPr>
          <w:rFonts w:ascii="Trebuchet MS" w:hAnsi="Trebuchet MS"/>
          <w:b/>
          <w:bCs/>
          <w:color w:val="000000" w:themeColor="text1"/>
          <w:szCs w:val="22"/>
        </w:rPr>
        <w:tab/>
      </w:r>
    </w:p>
    <w:p w:rsidR="00AE1DE4" w:rsidP="00AE1DE4" w:rsidRDefault="00AE1DE4" w14:paraId="064295E9" w14:textId="77777777"/>
    <w:p w:rsidR="00AE1DE4" w:rsidP="00AE1DE4" w:rsidRDefault="00AE1DE4" w14:paraId="437DB348" w14:textId="77777777">
      <w:r w:rsidRPr="00E5781D">
        <w:rPr>
          <w:noProof/>
          <w:lang w:val="en-IN" w:eastAsia="en-IN"/>
        </w:rPr>
        <w:drawing>
          <wp:inline distT="0" distB="0" distL="0" distR="0" wp14:anchorId="2D8B5CDA" wp14:editId="5675E51F">
            <wp:extent cx="6176947" cy="170497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2651" cy="1706550"/>
                    </a:xfrm>
                    <a:prstGeom prst="rect">
                      <a:avLst/>
                    </a:prstGeom>
                    <a:noFill/>
                    <a:ln>
                      <a:noFill/>
                    </a:ln>
                  </pic:spPr>
                </pic:pic>
              </a:graphicData>
            </a:graphic>
          </wp:inline>
        </w:drawing>
      </w:r>
    </w:p>
    <w:p w:rsidR="00AE1DE4" w:rsidP="00AE1DE4" w:rsidRDefault="00AE1DE4" w14:paraId="4853AE5E" w14:textId="03E72120">
      <w:r>
        <w:t>Each Portfolio is transited to its next state by NCGTC User. There are however following pre-conditions for the respective transitions:</w:t>
      </w:r>
    </w:p>
    <w:p w:rsidRPr="00D87170" w:rsidR="00FE1FB7" w:rsidP="00AE1DE4" w:rsidRDefault="00F27296" w14:paraId="476476D8" w14:textId="762C3167">
      <w:pPr>
        <w:rPr>
          <w:b/>
        </w:rPr>
      </w:pPr>
      <w:r>
        <w:t>(</w:t>
      </w:r>
      <w:r w:rsidRPr="00D87170">
        <w:rPr>
          <w:b/>
        </w:rPr>
        <w:t>Note: -</w:t>
      </w:r>
      <w:r w:rsidRPr="00D87170" w:rsidR="00885052">
        <w:rPr>
          <w:b/>
        </w:rPr>
        <w:t xml:space="preserve">Set </w:t>
      </w:r>
      <w:r w:rsidRPr="00D87170" w:rsidR="000615D4">
        <w:rPr>
          <w:b/>
        </w:rPr>
        <w:t xml:space="preserve">Rules </w:t>
      </w:r>
      <w:r w:rsidRPr="00D87170" w:rsidR="00885052">
        <w:rPr>
          <w:b/>
        </w:rPr>
        <w:t xml:space="preserve">for Transition of </w:t>
      </w:r>
      <w:r w:rsidRPr="00D87170" w:rsidR="00F85C0E">
        <w:rPr>
          <w:b/>
        </w:rPr>
        <w:t>Portfolio: -</w:t>
      </w:r>
    </w:p>
    <w:p w:rsidRPr="00D87170" w:rsidR="00FE1FB7" w:rsidP="00CA759A" w:rsidRDefault="003102C9" w14:paraId="7BAD4992" w14:textId="2A68076D">
      <w:pPr>
        <w:pStyle w:val="ListParagraph"/>
        <w:numPr>
          <w:ilvl w:val="0"/>
          <w:numId w:val="49"/>
        </w:numPr>
        <w:rPr>
          <w:b/>
        </w:rPr>
      </w:pPr>
      <w:r w:rsidRPr="00D87170">
        <w:rPr>
          <w:b/>
        </w:rPr>
        <w:t>For (Base period 4</w:t>
      </w:r>
      <w:r w:rsidRPr="00D87170" w:rsidR="00592C1F">
        <w:rPr>
          <w:b/>
        </w:rPr>
        <w:t xml:space="preserve"> </w:t>
      </w:r>
      <w:proofErr w:type="spellStart"/>
      <w:r w:rsidRPr="00D87170">
        <w:rPr>
          <w:b/>
        </w:rPr>
        <w:t>i.e</w:t>
      </w:r>
      <w:proofErr w:type="spellEnd"/>
      <w:r w:rsidRPr="00D87170">
        <w:rPr>
          <w:b/>
        </w:rPr>
        <w:t xml:space="preserve"> Q4</w:t>
      </w:r>
      <w:r w:rsidRPr="00D87170" w:rsidR="00AB79ED">
        <w:rPr>
          <w:b/>
        </w:rPr>
        <w:t xml:space="preserve"> to</w:t>
      </w:r>
      <w:r w:rsidRPr="00D87170" w:rsidR="00FE1FB7">
        <w:rPr>
          <w:b/>
        </w:rPr>
        <w:t xml:space="preserve"> </w:t>
      </w:r>
      <w:r w:rsidRPr="00D87170" w:rsidR="008E2776">
        <w:rPr>
          <w:b/>
        </w:rPr>
        <w:t xml:space="preserve">all </w:t>
      </w:r>
      <w:r w:rsidRPr="00D87170" w:rsidR="00FE1FB7">
        <w:rPr>
          <w:b/>
        </w:rPr>
        <w:t>Currency periods)</w:t>
      </w:r>
      <w:r w:rsidRPr="00D87170" w:rsidR="00592C1F">
        <w:rPr>
          <w:b/>
        </w:rPr>
        <w:t xml:space="preserve"> </w:t>
      </w:r>
      <w:r w:rsidRPr="00D87170" w:rsidR="00FE1FB7">
        <w:rPr>
          <w:b/>
        </w:rPr>
        <w:t>- Transition</w:t>
      </w:r>
      <w:r w:rsidRPr="00D87170" w:rsidR="006D5AD0">
        <w:rPr>
          <w:b/>
        </w:rPr>
        <w:t xml:space="preserve"> </w:t>
      </w:r>
      <w:r w:rsidRPr="00D87170" w:rsidR="00FE1FB7">
        <w:rPr>
          <w:b/>
        </w:rPr>
        <w:t>not possible for payments are pending for portfolio.</w:t>
      </w:r>
    </w:p>
    <w:p w:rsidRPr="00D87170" w:rsidR="008472F7" w:rsidP="00CA759A" w:rsidRDefault="00885052" w14:paraId="191710A2" w14:textId="70C84002">
      <w:pPr>
        <w:pStyle w:val="ListParagraph"/>
        <w:numPr>
          <w:ilvl w:val="0"/>
          <w:numId w:val="49"/>
        </w:numPr>
        <w:rPr>
          <w:b/>
        </w:rPr>
      </w:pPr>
      <w:r w:rsidRPr="00D87170">
        <w:rPr>
          <w:b/>
        </w:rPr>
        <w:t xml:space="preserve">In case data is not uploaded for </w:t>
      </w:r>
      <w:r w:rsidRPr="00D87170" w:rsidR="003102C9">
        <w:rPr>
          <w:b/>
        </w:rPr>
        <w:t xml:space="preserve">Base period </w:t>
      </w:r>
      <w:r w:rsidRPr="00D87170" w:rsidR="00D4336D">
        <w:rPr>
          <w:b/>
        </w:rPr>
        <w:t>4 to</w:t>
      </w:r>
      <w:r w:rsidRPr="00D87170" w:rsidR="00D832F4">
        <w:rPr>
          <w:b/>
        </w:rPr>
        <w:t xml:space="preserve"> all Currency periods </w:t>
      </w:r>
      <w:r w:rsidRPr="00D87170" w:rsidR="000201A8">
        <w:rPr>
          <w:b/>
        </w:rPr>
        <w:t>and</w:t>
      </w:r>
      <w:r w:rsidRPr="00D87170" w:rsidR="00FE1FB7">
        <w:rPr>
          <w:b/>
        </w:rPr>
        <w:t xml:space="preserve"> user transit the </w:t>
      </w:r>
      <w:r w:rsidRPr="00D87170" w:rsidR="000201A8">
        <w:rPr>
          <w:b/>
        </w:rPr>
        <w:t>portfolio</w:t>
      </w:r>
      <w:r w:rsidRPr="00D87170" w:rsidR="00FE1FB7">
        <w:rPr>
          <w:b/>
        </w:rPr>
        <w:t xml:space="preserve"> system will </w:t>
      </w:r>
      <w:r w:rsidRPr="00D87170">
        <w:rPr>
          <w:b/>
        </w:rPr>
        <w:t>prompt</w:t>
      </w:r>
      <w:r w:rsidRPr="00D87170" w:rsidR="00D149A9">
        <w:rPr>
          <w:b/>
        </w:rPr>
        <w:t xml:space="preserve"> alert</w:t>
      </w:r>
      <w:r w:rsidRPr="00D87170">
        <w:rPr>
          <w:b/>
        </w:rPr>
        <w:t xml:space="preserve"> to be displayed.</w:t>
      </w:r>
    </w:p>
    <w:p w:rsidRPr="007310A3" w:rsidR="00885052" w:rsidP="00CA759A" w:rsidRDefault="008472F7" w14:paraId="54EE7954" w14:textId="79B420BE">
      <w:pPr>
        <w:pStyle w:val="ListParagraph"/>
        <w:numPr>
          <w:ilvl w:val="0"/>
          <w:numId w:val="49"/>
        </w:numPr>
      </w:pPr>
      <w:r w:rsidRPr="00D87170">
        <w:rPr>
          <w:b/>
        </w:rPr>
        <w:t xml:space="preserve"> Transition of Portfolio to be </w:t>
      </w:r>
      <w:r w:rsidRPr="00D87170" w:rsidR="00AB7032">
        <w:rPr>
          <w:b/>
        </w:rPr>
        <w:t>allowed Only</w:t>
      </w:r>
      <w:r w:rsidRPr="00D87170">
        <w:rPr>
          <w:b/>
        </w:rPr>
        <w:t xml:space="preserve"> Billing and payment</w:t>
      </w:r>
      <w:r w:rsidRPr="00D87170" w:rsidR="00E015D4">
        <w:rPr>
          <w:b/>
        </w:rPr>
        <w:t xml:space="preserve"> done for</w:t>
      </w:r>
      <w:r w:rsidRPr="00D87170" w:rsidR="00AB7032">
        <w:rPr>
          <w:b/>
        </w:rPr>
        <w:t xml:space="preserve"> </w:t>
      </w:r>
      <w:r w:rsidRPr="00D87170" w:rsidR="002C0DFB">
        <w:rPr>
          <w:b/>
        </w:rPr>
        <w:t>previous portfolio</w:t>
      </w:r>
      <w:r w:rsidRPr="00D87170" w:rsidR="00D32ED3">
        <w:rPr>
          <w:b/>
        </w:rPr>
        <w:t xml:space="preserve"> </w:t>
      </w:r>
      <w:r w:rsidRPr="00D87170" w:rsidR="00AB7032">
        <w:rPr>
          <w:b/>
        </w:rPr>
        <w:t>Period</w:t>
      </w:r>
      <w:r w:rsidRPr="00D87170" w:rsidR="00D32ED3">
        <w:rPr>
          <w:b/>
        </w:rPr>
        <w:t>s</w:t>
      </w:r>
      <w:r w:rsidRPr="00D87170" w:rsidR="00AB7032">
        <w:rPr>
          <w:b/>
        </w:rPr>
        <w:t>.</w:t>
      </w:r>
    </w:p>
    <w:p w:rsidR="00972B7E" w:rsidP="00AE1DE4" w:rsidRDefault="00972B7E" w14:paraId="56EDCE64" w14:textId="65359745"/>
    <w:tbl>
      <w:tblPr>
        <w:tblStyle w:val="GridTable1Light-Accent2"/>
        <w:tblW w:w="0" w:type="auto"/>
        <w:tblLook w:val="04A0" w:firstRow="1" w:lastRow="0" w:firstColumn="1" w:lastColumn="0" w:noHBand="0" w:noVBand="1"/>
      </w:tblPr>
      <w:tblGrid>
        <w:gridCol w:w="895"/>
        <w:gridCol w:w="2160"/>
        <w:gridCol w:w="2250"/>
        <w:gridCol w:w="4045"/>
      </w:tblGrid>
      <w:tr w:rsidRPr="00972B7E" w:rsidR="00972B7E" w:rsidTr="00972B7E" w14:paraId="5630F5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Pr="00972B7E" w:rsidR="00972B7E" w:rsidP="00972B7E" w:rsidRDefault="00972B7E" w14:paraId="14D9332F" w14:textId="77777777">
            <w:pPr>
              <w:spacing w:after="160" w:line="259" w:lineRule="auto"/>
            </w:pPr>
            <w:r w:rsidRPr="00972B7E">
              <w:t>S. No.</w:t>
            </w:r>
          </w:p>
        </w:tc>
        <w:tc>
          <w:tcPr>
            <w:tcW w:w="4410" w:type="dxa"/>
            <w:gridSpan w:val="2"/>
          </w:tcPr>
          <w:p w:rsidRPr="00972B7E" w:rsidR="00972B7E" w:rsidP="00972B7E" w:rsidRDefault="00972B7E" w14:paraId="6B8D5F66"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972B7E">
              <w:t>Portfolio Status</w:t>
            </w:r>
          </w:p>
        </w:tc>
        <w:tc>
          <w:tcPr>
            <w:tcW w:w="4045" w:type="dxa"/>
            <w:vMerge w:val="restart"/>
          </w:tcPr>
          <w:p w:rsidRPr="00972B7E" w:rsidR="00972B7E" w:rsidP="00972B7E" w:rsidRDefault="00972B7E" w14:paraId="2991B747"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972B7E">
              <w:t>Pre-Conditions</w:t>
            </w:r>
          </w:p>
        </w:tc>
      </w:tr>
      <w:tr w:rsidRPr="00972B7E" w:rsidR="00972B7E" w:rsidTr="00972B7E" w14:paraId="1103B25A" w14:textId="77777777">
        <w:tc>
          <w:tcPr>
            <w:cnfStyle w:val="001000000000" w:firstRow="0" w:lastRow="0" w:firstColumn="1" w:lastColumn="0" w:oddVBand="0" w:evenVBand="0" w:oddHBand="0" w:evenHBand="0" w:firstRowFirstColumn="0" w:firstRowLastColumn="0" w:lastRowFirstColumn="0" w:lastRowLastColumn="0"/>
            <w:tcW w:w="895" w:type="dxa"/>
            <w:vMerge/>
          </w:tcPr>
          <w:p w:rsidRPr="00972B7E" w:rsidR="00972B7E" w:rsidP="00972B7E" w:rsidRDefault="00972B7E" w14:paraId="2F57B52E" w14:textId="77777777">
            <w:pPr>
              <w:spacing w:after="160" w:line="259" w:lineRule="auto"/>
            </w:pPr>
          </w:p>
        </w:tc>
        <w:tc>
          <w:tcPr>
            <w:tcW w:w="2160" w:type="dxa"/>
          </w:tcPr>
          <w:p w:rsidRPr="00972B7E" w:rsidR="00972B7E" w:rsidP="00972B7E" w:rsidRDefault="00972B7E" w14:paraId="52CE7A01"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Pre-Transition Status</w:t>
            </w:r>
          </w:p>
        </w:tc>
        <w:tc>
          <w:tcPr>
            <w:tcW w:w="2250" w:type="dxa"/>
          </w:tcPr>
          <w:p w:rsidRPr="00972B7E" w:rsidR="00972B7E" w:rsidP="00972B7E" w:rsidRDefault="00972B7E" w14:paraId="562B5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Post-Transition Status</w:t>
            </w:r>
          </w:p>
        </w:tc>
        <w:tc>
          <w:tcPr>
            <w:tcW w:w="4045" w:type="dxa"/>
            <w:vMerge/>
          </w:tcPr>
          <w:p w:rsidRPr="00972B7E" w:rsidR="00972B7E" w:rsidP="00972B7E" w:rsidRDefault="00972B7E" w14:paraId="58FA2FA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Pr="00972B7E" w:rsidR="00972B7E" w:rsidTr="00972B7E" w14:paraId="0B0DCA07"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55DDEA81" w14:textId="77777777">
            <w:pPr>
              <w:spacing w:after="160" w:line="259" w:lineRule="auto"/>
            </w:pPr>
            <w:r w:rsidRPr="00972B7E">
              <w:t>1</w:t>
            </w:r>
          </w:p>
        </w:tc>
        <w:tc>
          <w:tcPr>
            <w:tcW w:w="2160" w:type="dxa"/>
          </w:tcPr>
          <w:p w:rsidRPr="00972B7E" w:rsidR="00972B7E" w:rsidP="00972B7E" w:rsidRDefault="00972B7E" w14:paraId="3D7A3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Q1</w:t>
            </w:r>
          </w:p>
        </w:tc>
        <w:tc>
          <w:tcPr>
            <w:tcW w:w="2250" w:type="dxa"/>
          </w:tcPr>
          <w:p w:rsidRPr="00972B7E" w:rsidR="00972B7E" w:rsidP="00972B7E" w:rsidRDefault="00972B7E" w14:paraId="15E1819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Q2</w:t>
            </w:r>
          </w:p>
          <w:p w:rsidRPr="00972B7E" w:rsidR="00972B7E" w:rsidP="00972B7E" w:rsidRDefault="00972B7E" w14:paraId="07352AA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1DB28710"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045" w:type="dxa"/>
          </w:tcPr>
          <w:p w:rsidR="00972B7E" w:rsidP="00CA759A" w:rsidRDefault="00F21CAC" w14:paraId="64F43957" w14:textId="764478FA">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80"/>
            <w:commentRangeStart w:id="81"/>
            <w:commentRangeStart w:id="82"/>
            <w:r>
              <w:t>Update</w:t>
            </w:r>
            <w:r w:rsidRPr="00972B7E" w:rsidR="00972B7E">
              <w:t xml:space="preserve"> Data </w:t>
            </w:r>
            <w:r>
              <w:t xml:space="preserve">(if applicable) is received within stipulated time </w:t>
            </w:r>
            <w:commentRangeEnd w:id="80"/>
            <w:r>
              <w:rPr>
                <w:rStyle w:val="CommentReference"/>
              </w:rPr>
              <w:commentReference w:id="80"/>
            </w:r>
            <w:commentRangeEnd w:id="81"/>
            <w:r w:rsidR="00FC11C2">
              <w:rPr>
                <w:rStyle w:val="CommentReference"/>
              </w:rPr>
              <w:commentReference w:id="81"/>
            </w:r>
            <w:commentRangeEnd w:id="82"/>
            <w:r w:rsidR="00A15B6F">
              <w:rPr>
                <w:rStyle w:val="CommentReference"/>
              </w:rPr>
              <w:commentReference w:id="82"/>
            </w:r>
          </w:p>
          <w:p w:rsidR="00A15B6F" w:rsidP="00CA759A" w:rsidRDefault="00A15B6F" w14:paraId="461D2B1C" w14:textId="680BACE2">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t>Input Data for New CG Request is received within stipulated time</w:t>
            </w:r>
          </w:p>
          <w:p w:rsidRPr="00972B7E" w:rsidR="006947AE" w:rsidP="00FC11C2" w:rsidRDefault="006947AE" w14:paraId="02172039" w14:textId="77777777">
            <w:pPr>
              <w:spacing w:after="160" w:line="259" w:lineRule="auto"/>
              <w:ind w:left="360"/>
              <w:cnfStyle w:val="000000000000" w:firstRow="0" w:lastRow="0" w:firstColumn="0" w:lastColumn="0" w:oddVBand="0" w:evenVBand="0" w:oddHBand="0" w:evenHBand="0" w:firstRowFirstColumn="0" w:firstRowLastColumn="0" w:lastRowFirstColumn="0" w:lastRowLastColumn="0"/>
            </w:pPr>
          </w:p>
          <w:p w:rsidRPr="00972B7E" w:rsidR="00972B7E" w:rsidP="00CA759A" w:rsidRDefault="00972B7E" w14:paraId="0848B838"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972B7E" w:rsidR="00972B7E" w:rsidP="00CA759A" w:rsidRDefault="00972B7E" w14:paraId="68CFE840"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00972B7E" w14:paraId="19D97233"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B0C1BCD" w14:textId="77777777">
            <w:pPr>
              <w:spacing w:after="160" w:line="259" w:lineRule="auto"/>
            </w:pPr>
            <w:r w:rsidRPr="00972B7E">
              <w:t>2</w:t>
            </w:r>
          </w:p>
        </w:tc>
        <w:tc>
          <w:tcPr>
            <w:tcW w:w="2160" w:type="dxa"/>
          </w:tcPr>
          <w:p w:rsidRPr="00972B7E" w:rsidR="00972B7E" w:rsidP="00972B7E" w:rsidRDefault="00972B7E" w14:paraId="0A93563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Q2</w:t>
            </w:r>
          </w:p>
        </w:tc>
        <w:tc>
          <w:tcPr>
            <w:tcW w:w="2250" w:type="dxa"/>
          </w:tcPr>
          <w:p w:rsidRPr="00972B7E" w:rsidR="00972B7E" w:rsidP="00972B7E" w:rsidRDefault="00972B7E" w14:paraId="515F9E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Q3</w:t>
            </w:r>
          </w:p>
        </w:tc>
        <w:tc>
          <w:tcPr>
            <w:tcW w:w="4045" w:type="dxa"/>
          </w:tcPr>
          <w:p w:rsidRPr="00972B7E" w:rsidR="00972B7E" w:rsidP="00CA759A" w:rsidRDefault="00972B7E" w14:paraId="5C5ECCDE"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CA759A" w:rsidRDefault="00972B7E" w14:paraId="3BE64427"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CA759A" w:rsidRDefault="00972B7E" w14:paraId="0BD16E67"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972B7E" w:rsidR="00972B7E" w:rsidP="00CA759A" w:rsidRDefault="00972B7E" w14:paraId="7C851DE9"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00972B7E" w14:paraId="48C2890D"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45FEE06D" w14:textId="77777777">
            <w:pPr>
              <w:spacing w:after="160" w:line="259" w:lineRule="auto"/>
            </w:pPr>
            <w:r w:rsidRPr="00972B7E">
              <w:t>3</w:t>
            </w:r>
          </w:p>
        </w:tc>
        <w:tc>
          <w:tcPr>
            <w:tcW w:w="2160" w:type="dxa"/>
          </w:tcPr>
          <w:p w:rsidRPr="00972B7E" w:rsidR="00972B7E" w:rsidP="00972B7E" w:rsidRDefault="00972B7E" w14:paraId="5DF47D8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Q3</w:t>
            </w:r>
          </w:p>
        </w:tc>
        <w:tc>
          <w:tcPr>
            <w:tcW w:w="2250" w:type="dxa"/>
          </w:tcPr>
          <w:p w:rsidRPr="00972B7E" w:rsidR="00972B7E" w:rsidP="00972B7E" w:rsidRDefault="00972B7E" w14:paraId="07808C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Q4</w:t>
            </w:r>
          </w:p>
        </w:tc>
        <w:tc>
          <w:tcPr>
            <w:tcW w:w="4045" w:type="dxa"/>
          </w:tcPr>
          <w:p w:rsidR="00972B7E" w:rsidP="00CA759A" w:rsidRDefault="00F21CAC" w14:paraId="6991FFF1" w14:textId="7B138E4B">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Update Data (if applicable) is received within stipulated </w:t>
            </w:r>
            <w:commentRangeStart w:id="83"/>
            <w:commentRangeStart w:id="84"/>
            <w:commentRangeStart w:id="85"/>
            <w:commentRangeStart w:id="86"/>
            <w:r w:rsidRPr="00972B7E" w:rsidR="00972B7E">
              <w:t>time</w:t>
            </w:r>
            <w:commentRangeEnd w:id="83"/>
            <w:r w:rsidR="006947AE">
              <w:rPr>
                <w:rStyle w:val="CommentReference"/>
              </w:rPr>
              <w:commentReference w:id="83"/>
            </w:r>
            <w:commentRangeEnd w:id="84"/>
            <w:r>
              <w:rPr>
                <w:rStyle w:val="CommentReference"/>
              </w:rPr>
              <w:commentReference w:id="84"/>
            </w:r>
            <w:commentRangeEnd w:id="85"/>
            <w:r w:rsidR="00FC11C2">
              <w:rPr>
                <w:rStyle w:val="CommentReference"/>
              </w:rPr>
              <w:commentReference w:id="85"/>
            </w:r>
            <w:commentRangeEnd w:id="86"/>
            <w:r w:rsidR="00C67D06">
              <w:rPr>
                <w:rStyle w:val="CommentReference"/>
              </w:rPr>
              <w:commentReference w:id="86"/>
            </w:r>
          </w:p>
          <w:p w:rsidRPr="00972B7E" w:rsidR="00C67D06" w:rsidP="00CA759A" w:rsidRDefault="00C67D06" w14:paraId="74241683" w14:textId="278084BF">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t>Input Data for New CG Request is received within stipulated time</w:t>
            </w:r>
          </w:p>
          <w:p w:rsidRPr="00972B7E" w:rsidR="00972B7E" w:rsidP="00CA759A" w:rsidRDefault="00972B7E" w14:paraId="2114A854"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F23957" w:rsidR="009C1CAF" w:rsidP="00CA759A" w:rsidRDefault="00972B7E" w14:paraId="308A67F2" w14:textId="674A02B4">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00972B7E" w14:paraId="7BDF08C6"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6A10A544" w14:textId="77777777">
            <w:pPr>
              <w:spacing w:after="160" w:line="259" w:lineRule="auto"/>
            </w:pPr>
            <w:r w:rsidRPr="00972B7E">
              <w:t>4</w:t>
            </w:r>
          </w:p>
        </w:tc>
        <w:tc>
          <w:tcPr>
            <w:tcW w:w="2160" w:type="dxa"/>
          </w:tcPr>
          <w:p w:rsidRPr="00972B7E" w:rsidR="00972B7E" w:rsidP="00972B7E" w:rsidRDefault="00972B7E" w14:paraId="1BA110F9"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Q4</w:t>
            </w:r>
          </w:p>
        </w:tc>
        <w:tc>
          <w:tcPr>
            <w:tcW w:w="2250" w:type="dxa"/>
          </w:tcPr>
          <w:p w:rsidRPr="00972B7E" w:rsidR="00972B7E" w:rsidP="00972B7E" w:rsidRDefault="00972B7E" w14:paraId="0D14F02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Crystallized</w:t>
            </w:r>
          </w:p>
        </w:tc>
        <w:tc>
          <w:tcPr>
            <w:tcW w:w="4045" w:type="dxa"/>
          </w:tcPr>
          <w:p w:rsidRPr="00972B7E" w:rsidR="00972B7E" w:rsidP="00CA759A" w:rsidRDefault="00972B7E" w14:paraId="774EF8BD"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CA759A" w:rsidRDefault="00972B7E" w14:paraId="2BA9574F"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CA759A" w:rsidRDefault="00972B7E" w14:paraId="1A8733DD"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00972B7E" w:rsidP="00CA759A" w:rsidRDefault="00972B7E" w14:paraId="2169E0B3"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CA759A" w:rsidRDefault="00225DA0" w14:paraId="4FDD67AC" w14:textId="2A5AAEA9">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225DA0">
              <w:t>In case data is not uploaded for particular quarter</w:t>
            </w:r>
            <w:r w:rsidR="00D85471">
              <w:t xml:space="preserve"> </w:t>
            </w:r>
            <w:r w:rsidRPr="00225DA0">
              <w:t>(Base Period) then alert prompt to be displayed.</w:t>
            </w:r>
          </w:p>
        </w:tc>
      </w:tr>
      <w:tr w:rsidRPr="00972B7E" w:rsidR="00972B7E" w:rsidTr="00972B7E" w14:paraId="5425C0E7"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36608539" w14:textId="77777777">
            <w:pPr>
              <w:spacing w:after="160" w:line="259" w:lineRule="auto"/>
            </w:pPr>
            <w:r w:rsidRPr="00972B7E">
              <w:t>5</w:t>
            </w:r>
          </w:p>
        </w:tc>
        <w:tc>
          <w:tcPr>
            <w:tcW w:w="2160" w:type="dxa"/>
          </w:tcPr>
          <w:p w:rsidRPr="00972B7E" w:rsidR="00972B7E" w:rsidP="00972B7E" w:rsidRDefault="00972B7E" w14:paraId="2FE3A7C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Crystallized</w:t>
            </w:r>
          </w:p>
        </w:tc>
        <w:tc>
          <w:tcPr>
            <w:tcW w:w="2250" w:type="dxa"/>
          </w:tcPr>
          <w:p w:rsidRPr="00972B7E" w:rsidR="00972B7E" w:rsidP="00972B7E" w:rsidRDefault="00972B7E" w14:paraId="4BA7A55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w:t>
            </w:r>
          </w:p>
        </w:tc>
        <w:tc>
          <w:tcPr>
            <w:tcW w:w="4045" w:type="dxa"/>
          </w:tcPr>
          <w:p w:rsidRPr="0009510A" w:rsidR="00972B7E" w:rsidP="00CA759A" w:rsidRDefault="001E3113" w14:paraId="797E57E9" w14:textId="4A823F5B">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0009510A">
              <w:t>data</w:t>
            </w:r>
            <w:r w:rsidRPr="0009510A">
              <w:t xml:space="preserve"> </w:t>
            </w:r>
            <w:r w:rsidRPr="0009510A" w:rsidR="0009510A">
              <w:t>updating</w:t>
            </w:r>
          </w:p>
          <w:p w:rsidRPr="0009510A" w:rsidR="00972B7E" w:rsidP="00CA759A" w:rsidRDefault="001E3113" w14:paraId="7EFF8206" w14:textId="569EB3F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Pr="0009510A" w:rsidR="00972B7E">
              <w:t xml:space="preserve">Billing Cycle is executed </w:t>
            </w:r>
          </w:p>
          <w:p w:rsidRPr="00972B7E" w:rsidR="00972B7E" w:rsidP="00CA759A" w:rsidRDefault="001E3113" w14:paraId="2B2C0E1A" w14:textId="186419AF">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Pr="0009510A" w:rsidR="00972B7E">
              <w:t>Payment is received from MLI</w:t>
            </w:r>
          </w:p>
        </w:tc>
      </w:tr>
      <w:tr w:rsidRPr="00972B7E" w:rsidR="00972B7E" w:rsidTr="00972B7E" w14:paraId="02B47850"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4766465E" w14:textId="77777777">
            <w:pPr>
              <w:spacing w:after="160" w:line="259" w:lineRule="auto"/>
            </w:pPr>
            <w:r w:rsidRPr="00972B7E">
              <w:t>6</w:t>
            </w:r>
          </w:p>
        </w:tc>
        <w:tc>
          <w:tcPr>
            <w:tcW w:w="2160" w:type="dxa"/>
          </w:tcPr>
          <w:p w:rsidRPr="00972B7E" w:rsidR="00972B7E" w:rsidP="00972B7E" w:rsidRDefault="00972B7E" w14:paraId="39A665EE"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w:t>
            </w:r>
          </w:p>
        </w:tc>
        <w:tc>
          <w:tcPr>
            <w:tcW w:w="2250" w:type="dxa"/>
          </w:tcPr>
          <w:p w:rsidRPr="00972B7E" w:rsidR="00972B7E" w:rsidP="00972B7E" w:rsidRDefault="00972B7E" w14:paraId="3FA136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w:t>
            </w:r>
          </w:p>
        </w:tc>
        <w:tc>
          <w:tcPr>
            <w:tcW w:w="4045" w:type="dxa"/>
          </w:tcPr>
          <w:p w:rsidRPr="00972B7E" w:rsidR="00972B7E" w:rsidP="00CA759A" w:rsidRDefault="00972B7E" w14:paraId="26C2F9EE"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CA759A" w:rsidRDefault="00972B7E" w14:paraId="20FAEF09"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CA759A" w:rsidRDefault="00972B7E" w14:paraId="33002BBC"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CA759A" w:rsidRDefault="00F932E1" w14:paraId="55B1025C" w14:textId="65F81CC1">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t>S</w:t>
            </w:r>
            <w:r w:rsidRPr="00225DA0" w:rsidR="00225DA0">
              <w:t>et for Transition where transition of Portfolio to be allowed only Billing and  payment of Currency Period and approval on previous currency period is pending.</w:t>
            </w:r>
          </w:p>
        </w:tc>
      </w:tr>
      <w:tr w:rsidRPr="00972B7E" w:rsidR="00972B7E" w:rsidTr="00972B7E" w14:paraId="0A638D10"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60785653" w14:textId="77777777">
            <w:pPr>
              <w:spacing w:after="160" w:line="259" w:lineRule="auto"/>
            </w:pPr>
            <w:r w:rsidRPr="00972B7E">
              <w:t>7</w:t>
            </w:r>
          </w:p>
        </w:tc>
        <w:tc>
          <w:tcPr>
            <w:tcW w:w="2160" w:type="dxa"/>
          </w:tcPr>
          <w:p w:rsidRPr="00972B7E" w:rsidR="00972B7E" w:rsidP="00972B7E" w:rsidRDefault="00972B7E" w14:paraId="0394900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w:t>
            </w:r>
          </w:p>
        </w:tc>
        <w:tc>
          <w:tcPr>
            <w:tcW w:w="2250" w:type="dxa"/>
          </w:tcPr>
          <w:p w:rsidRPr="00972B7E" w:rsidR="00972B7E" w:rsidP="00972B7E" w:rsidRDefault="00972B7E" w14:paraId="7565961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III</w:t>
            </w:r>
          </w:p>
        </w:tc>
        <w:tc>
          <w:tcPr>
            <w:tcW w:w="4045" w:type="dxa"/>
          </w:tcPr>
          <w:p w:rsidRPr="00972B7E" w:rsidR="00972B7E" w:rsidP="00CA759A" w:rsidRDefault="00972B7E" w14:paraId="553C93E7"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00972B7E" w:rsidP="00CA759A" w:rsidRDefault="00972B7E" w14:paraId="1002D5C5" w14:textId="3F562DD0">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00F21CAC" w:rsidP="00F21CAC" w:rsidRDefault="005A51F8" w14:paraId="2E620251" w14:textId="734BC5D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Firstly, Billing Cycle execution and charge CG Fees only on “</w:t>
            </w:r>
            <w:r w:rsidR="00AC79E6">
              <w:t>Standard” and “NPA”</w:t>
            </w:r>
            <w:r w:rsidRPr="00972B7E">
              <w:t xml:space="preserve"> loan account </w:t>
            </w:r>
            <w:r w:rsidRPr="00CD78AB">
              <w:t>number</w:t>
            </w:r>
            <w:r w:rsidR="00AC79E6">
              <w:t>s</w:t>
            </w:r>
            <w:r w:rsidRPr="00CD78AB">
              <w:t>.</w:t>
            </w:r>
            <w:r w:rsidRPr="00972B7E">
              <w:t xml:space="preserve"> Consider Accounts with state “Guarantees in-force” state i.e. 30010 for </w:t>
            </w:r>
            <w:commentRangeStart w:id="87"/>
            <w:commentRangeStart w:id="88"/>
            <w:commentRangeStart w:id="89"/>
            <w:r w:rsidRPr="00972B7E">
              <w:t>billing</w:t>
            </w:r>
            <w:commentRangeEnd w:id="87"/>
            <w:r w:rsidR="00507D97">
              <w:rPr>
                <w:rStyle w:val="CommentReference"/>
              </w:rPr>
              <w:commentReference w:id="87"/>
            </w:r>
            <w:commentRangeEnd w:id="88"/>
            <w:r w:rsidR="00F21CAC">
              <w:rPr>
                <w:rStyle w:val="CommentReference"/>
              </w:rPr>
              <w:commentReference w:id="88"/>
            </w:r>
            <w:commentRangeEnd w:id="89"/>
            <w:r w:rsidR="0079419D">
              <w:rPr>
                <w:rStyle w:val="CommentReference"/>
              </w:rPr>
              <w:commentReference w:id="89"/>
            </w:r>
            <w:r w:rsidRPr="00972B7E">
              <w:t>.</w:t>
            </w:r>
            <w:r w:rsidR="00507D97">
              <w:t>1</w:t>
            </w:r>
          </w:p>
          <w:p w:rsidRPr="00972B7E" w:rsidR="00F21CAC" w:rsidP="00F21CAC" w:rsidRDefault="00F21CAC" w14:paraId="1FF60DC8" w14:textId="675B7CF6">
            <w:pPr>
              <w:spacing w:after="160" w:line="259" w:lineRule="auto"/>
              <w:ind w:left="360"/>
              <w:cnfStyle w:val="000000000000" w:firstRow="0" w:lastRow="0" w:firstColumn="0" w:lastColumn="0" w:oddVBand="0" w:evenVBand="0" w:oddHBand="0" w:evenHBand="0" w:firstRowFirstColumn="0" w:firstRowLastColumn="0" w:lastRowFirstColumn="0" w:lastRowLastColumn="0"/>
            </w:pPr>
            <w:r>
              <w:t>“NPA Guarantee in-force “state i.e. 30020 for billing.1</w:t>
            </w:r>
          </w:p>
          <w:p w:rsidRPr="00972B7E" w:rsidR="00972B7E" w:rsidP="00CA759A" w:rsidRDefault="00972B7E" w14:paraId="57CF99AB"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CA759A" w:rsidRDefault="00972B7E" w14:paraId="74E18E28"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CA759A" w:rsidRDefault="00F932E1" w14:paraId="52470A50" w14:textId="5B505E15">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t>S</w:t>
            </w:r>
            <w:r w:rsidRPr="00225DA0" w:rsidR="00225DA0">
              <w:t xml:space="preserve">et for Transition where transition of Portfolio to be allowed only Billing </w:t>
            </w:r>
            <w:r w:rsidRPr="00225DA0">
              <w:t>and payment</w:t>
            </w:r>
            <w:r w:rsidRPr="00225DA0" w:rsidR="00225DA0">
              <w:t xml:space="preserve"> of Currency Period and approval on previous currency period is pending.</w:t>
            </w:r>
          </w:p>
        </w:tc>
      </w:tr>
      <w:tr w:rsidRPr="00972B7E" w:rsidR="00972B7E" w:rsidTr="00972B7E" w14:paraId="29DD58A5"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82744CE" w14:textId="77777777">
            <w:pPr>
              <w:spacing w:after="160" w:line="259" w:lineRule="auto"/>
            </w:pPr>
            <w:r w:rsidRPr="00972B7E">
              <w:t>8</w:t>
            </w:r>
          </w:p>
        </w:tc>
        <w:tc>
          <w:tcPr>
            <w:tcW w:w="2160" w:type="dxa"/>
          </w:tcPr>
          <w:p w:rsidRPr="00972B7E" w:rsidR="00972B7E" w:rsidP="00972B7E" w:rsidRDefault="00972B7E" w14:paraId="058749D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III</w:t>
            </w:r>
          </w:p>
        </w:tc>
        <w:tc>
          <w:tcPr>
            <w:tcW w:w="2250" w:type="dxa"/>
          </w:tcPr>
          <w:p w:rsidRPr="00972B7E" w:rsidR="00972B7E" w:rsidP="00972B7E" w:rsidRDefault="00972B7E" w14:paraId="322856A8"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IV</w:t>
            </w:r>
          </w:p>
          <w:p w:rsidRPr="00972B7E" w:rsidR="00972B7E" w:rsidP="00972B7E" w:rsidRDefault="00972B7E" w14:paraId="5091428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6FB2D4B1"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3A96705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045" w:type="dxa"/>
          </w:tcPr>
          <w:p w:rsidRPr="00972B7E" w:rsidR="00972B7E" w:rsidP="00CA759A" w:rsidRDefault="00972B7E" w14:paraId="386115D2"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CA759A" w:rsidRDefault="00972B7E" w14:paraId="7F8EED0E" w14:textId="29234C7C">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CA759A" w:rsidRDefault="00972B7E" w14:paraId="29293523"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Pr="00972B7E" w:rsidR="00972B7E" w:rsidP="00CA759A" w:rsidRDefault="00972B7E" w14:paraId="2CE84DB7"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F21CAC" w:rsidR="00972B7E" w:rsidP="00CA759A" w:rsidRDefault="00972B7E" w14:paraId="10F893E3" w14:textId="4018CC98">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rPr>
                <w:strike/>
              </w:rPr>
            </w:pPr>
            <w:commentRangeStart w:id="90"/>
            <w:commentRangeStart w:id="91"/>
            <w:commentRangeStart w:id="92"/>
            <w:r w:rsidRPr="00F21CAC">
              <w:rPr>
                <w:strike/>
              </w:rPr>
              <w:t xml:space="preserve">Claim </w:t>
            </w:r>
            <w:r w:rsidRPr="00F21CAC" w:rsidR="00225DA0">
              <w:rPr>
                <w:strike/>
              </w:rPr>
              <w:t>Lodgment &amp;</w:t>
            </w:r>
            <w:r w:rsidRPr="00F21CAC">
              <w:rPr>
                <w:strike/>
              </w:rPr>
              <w:t xml:space="preserve"> Settlement</w:t>
            </w:r>
            <w:commentRangeEnd w:id="90"/>
            <w:r w:rsidRPr="00F21CAC" w:rsidR="00507D97">
              <w:rPr>
                <w:rStyle w:val="CommentReference"/>
                <w:strike/>
              </w:rPr>
              <w:commentReference w:id="90"/>
            </w:r>
            <w:commentRangeEnd w:id="91"/>
            <w:r w:rsidR="00F21CAC">
              <w:rPr>
                <w:rStyle w:val="CommentReference"/>
              </w:rPr>
              <w:commentReference w:id="91"/>
            </w:r>
            <w:commentRangeEnd w:id="92"/>
            <w:r w:rsidR="004E7B77">
              <w:rPr>
                <w:rStyle w:val="CommentReference"/>
              </w:rPr>
              <w:commentReference w:id="92"/>
            </w:r>
          </w:p>
          <w:p w:rsidRPr="00972B7E" w:rsidR="00225DA0" w:rsidP="00CA759A" w:rsidRDefault="00225DA0" w14:paraId="66FA42B0" w14:textId="33E0F5DC">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225DA0">
              <w:t>set for Transition where transition of Portfolio to be allowed only Billing and  payment of Currency Period and approval on previous currency period is pending.</w:t>
            </w:r>
          </w:p>
        </w:tc>
      </w:tr>
      <w:tr w:rsidRPr="00972B7E" w:rsidR="00972B7E" w:rsidTr="00972B7E" w14:paraId="5193C0FB"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B9E6B57" w14:textId="77777777">
            <w:pPr>
              <w:spacing w:after="160" w:line="259" w:lineRule="auto"/>
            </w:pPr>
            <w:r w:rsidRPr="00972B7E">
              <w:t>9</w:t>
            </w:r>
          </w:p>
        </w:tc>
        <w:tc>
          <w:tcPr>
            <w:tcW w:w="2160" w:type="dxa"/>
          </w:tcPr>
          <w:p w:rsidRPr="00972B7E" w:rsidR="00972B7E" w:rsidP="00972B7E" w:rsidRDefault="00972B7E" w14:paraId="7788A15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IV</w:t>
            </w:r>
          </w:p>
        </w:tc>
        <w:tc>
          <w:tcPr>
            <w:tcW w:w="2250" w:type="dxa"/>
          </w:tcPr>
          <w:p w:rsidRPr="00972B7E" w:rsidR="00972B7E" w:rsidP="00972B7E" w:rsidRDefault="00972B7E" w14:paraId="4FA1DA3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w:t>
            </w:r>
          </w:p>
        </w:tc>
        <w:tc>
          <w:tcPr>
            <w:tcW w:w="4045" w:type="dxa"/>
          </w:tcPr>
          <w:p w:rsidRPr="00972B7E" w:rsidR="00507D97" w:rsidP="00D7685D" w:rsidRDefault="00972B7E" w14:paraId="19C69504" w14:textId="0F648C6A">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D7685D" w:rsidRDefault="00972B7E" w14:paraId="02C312AD" w14:textId="52502405">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received from MLI</w:t>
            </w:r>
            <w:r w:rsidR="00D7685D">
              <w:t xml:space="preserve"> if portfolio is migrated by MLI. F</w:t>
            </w:r>
            <w:r w:rsidR="00D7685D">
              <w:rPr>
                <w:lang w:val="en-IN"/>
              </w:rPr>
              <w:t>or Cp4 billing should be done on all standard accounts as on 31st March of the CP3 period)</w:t>
            </w:r>
          </w:p>
          <w:p w:rsidR="00D7685D" w:rsidP="00D7685D" w:rsidRDefault="00972B7E" w14:paraId="1E01988A" w14:textId="18571C4C">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and settlement should happen</w:t>
            </w:r>
            <w:r w:rsidR="00D7685D">
              <w:t xml:space="preserve"> (CP4 billing is not required to lodge the Final Claim).</w:t>
            </w:r>
          </w:p>
          <w:p w:rsidRPr="00972B7E" w:rsidR="00225DA0" w:rsidP="00D7685D" w:rsidRDefault="00D7685D" w14:paraId="10B02BFA" w14:textId="6782BFB6">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Pr="00225DA0" w:rsidR="00225DA0">
              <w:t>set for Transition where transition of Portfolio to be allowed only Billing and  payment of Currency Period and approval on previous currency period is pending.</w:t>
            </w:r>
          </w:p>
        </w:tc>
      </w:tr>
      <w:tr w:rsidRPr="00972B7E" w:rsidR="00972B7E" w:rsidTr="00972B7E" w14:paraId="10C5390F"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C5F3FA4" w14:textId="77777777">
            <w:pPr>
              <w:spacing w:after="160" w:line="259" w:lineRule="auto"/>
            </w:pPr>
            <w:r w:rsidRPr="00972B7E">
              <w:t>10</w:t>
            </w:r>
          </w:p>
        </w:tc>
        <w:tc>
          <w:tcPr>
            <w:tcW w:w="2160" w:type="dxa"/>
          </w:tcPr>
          <w:p w:rsidRPr="00972B7E" w:rsidR="00972B7E" w:rsidP="00972B7E" w:rsidRDefault="00972B7E" w14:paraId="5D1943F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w:t>
            </w:r>
          </w:p>
        </w:tc>
        <w:tc>
          <w:tcPr>
            <w:tcW w:w="2250" w:type="dxa"/>
          </w:tcPr>
          <w:p w:rsidRPr="00972B7E" w:rsidR="00972B7E" w:rsidP="00972B7E" w:rsidRDefault="00972B7E" w14:paraId="2D51C00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w:t>
            </w:r>
          </w:p>
        </w:tc>
        <w:tc>
          <w:tcPr>
            <w:tcW w:w="4045" w:type="dxa"/>
          </w:tcPr>
          <w:p w:rsidRPr="00972B7E" w:rsidR="00972B7E" w:rsidP="00CA759A" w:rsidRDefault="00972B7E" w14:paraId="34400609"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only those accounts which were considered for CPIV billing) is received within stipulated time</w:t>
            </w:r>
          </w:p>
          <w:p w:rsidRPr="00972B7E" w:rsidR="00972B7E" w:rsidP="00CA759A" w:rsidRDefault="00972B7E" w14:paraId="17346409" w14:textId="2DBFAB58">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CA759A" w:rsidRDefault="00972B7E" w14:paraId="4FEE5BCD"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CA759A" w:rsidRDefault="00972B7E" w14:paraId="2C367DB9"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CA759A" w:rsidRDefault="00225DA0" w14:paraId="06449999" w14:textId="14C1F21E">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225DA0">
              <w:t>set for Transition where transition of Portfolio to be allowed only Billing and  payment of Currency Period and approval on previous currency period is pending.</w:t>
            </w:r>
          </w:p>
        </w:tc>
      </w:tr>
      <w:tr w:rsidRPr="00972B7E" w:rsidR="00972B7E" w:rsidTr="00972B7E" w14:paraId="01313EA1"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792AA9F2" w14:textId="77777777">
            <w:pPr>
              <w:spacing w:after="160" w:line="259" w:lineRule="auto"/>
            </w:pPr>
            <w:r w:rsidRPr="00972B7E">
              <w:t>11</w:t>
            </w:r>
          </w:p>
        </w:tc>
        <w:tc>
          <w:tcPr>
            <w:tcW w:w="2160" w:type="dxa"/>
          </w:tcPr>
          <w:p w:rsidRPr="00972B7E" w:rsidR="00972B7E" w:rsidP="00972B7E" w:rsidRDefault="00972B7E" w14:paraId="74C69D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w:t>
            </w:r>
          </w:p>
        </w:tc>
        <w:tc>
          <w:tcPr>
            <w:tcW w:w="2250" w:type="dxa"/>
          </w:tcPr>
          <w:p w:rsidRPr="00972B7E" w:rsidR="00972B7E" w:rsidP="00972B7E" w:rsidRDefault="00972B7E" w14:paraId="028C8A15"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VII</w:t>
            </w:r>
          </w:p>
        </w:tc>
        <w:tc>
          <w:tcPr>
            <w:tcW w:w="4045" w:type="dxa"/>
          </w:tcPr>
          <w:p w:rsidRPr="00972B7E" w:rsidR="00972B7E" w:rsidP="00CA759A" w:rsidRDefault="00972B7E" w14:paraId="649A00A6"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only those accounts which were considered for CPIV billing) is received within stipulated time</w:t>
            </w:r>
          </w:p>
          <w:p w:rsidRPr="00972B7E" w:rsidR="00972B7E" w:rsidP="00CA759A" w:rsidRDefault="00972B7E" w14:paraId="0317C2EB" w14:textId="06E9A66F">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CA759A" w:rsidRDefault="00972B7E" w14:paraId="419D56FC"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Pr="00972B7E" w:rsidR="00972B7E" w:rsidP="00CA759A" w:rsidRDefault="00972B7E" w14:paraId="4C1EE26E"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F21CAC" w:rsidR="00972B7E" w:rsidP="00CA759A" w:rsidRDefault="00972B7E" w14:paraId="6FEFCFCE" w14:textId="229B4109">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rPr>
                <w:strike/>
              </w:rPr>
            </w:pPr>
            <w:commentRangeStart w:id="93"/>
            <w:commentRangeStart w:id="94"/>
            <w:commentRangeStart w:id="95"/>
            <w:r w:rsidRPr="00F21CAC">
              <w:rPr>
                <w:strike/>
              </w:rPr>
              <w:t xml:space="preserve">Claim </w:t>
            </w:r>
            <w:r w:rsidRPr="00F21CAC" w:rsidR="00225DA0">
              <w:rPr>
                <w:strike/>
              </w:rPr>
              <w:t>Lodgment &amp;</w:t>
            </w:r>
            <w:r w:rsidRPr="00F21CAC">
              <w:rPr>
                <w:strike/>
              </w:rPr>
              <w:t xml:space="preserve"> Settlement</w:t>
            </w:r>
            <w:commentRangeEnd w:id="93"/>
            <w:r w:rsidRPr="00F21CAC" w:rsidR="00B47C22">
              <w:rPr>
                <w:rStyle w:val="CommentReference"/>
                <w:strike/>
              </w:rPr>
              <w:commentReference w:id="93"/>
            </w:r>
            <w:commentRangeEnd w:id="94"/>
            <w:r w:rsidR="00F21CAC">
              <w:rPr>
                <w:rStyle w:val="CommentReference"/>
              </w:rPr>
              <w:commentReference w:id="94"/>
            </w:r>
            <w:commentRangeEnd w:id="95"/>
            <w:r w:rsidR="00EA06FD">
              <w:rPr>
                <w:rStyle w:val="CommentReference"/>
              </w:rPr>
              <w:commentReference w:id="95"/>
            </w:r>
          </w:p>
          <w:p w:rsidRPr="00972B7E" w:rsidR="00225DA0" w:rsidP="00CA759A" w:rsidRDefault="00225DA0" w14:paraId="57E1817B" w14:textId="1E7899F2">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225DA0">
              <w:t>set for Transition where transition of Portfolio to be allowed only Billing and  payment of Currency Period and approval on previous currency period is pending.</w:t>
            </w:r>
          </w:p>
        </w:tc>
      </w:tr>
      <w:tr w:rsidRPr="00972B7E" w:rsidR="00972B7E" w:rsidTr="00972B7E" w14:paraId="06309C19"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593C4C07" w14:textId="77777777">
            <w:pPr>
              <w:spacing w:after="160" w:line="259" w:lineRule="auto"/>
            </w:pPr>
            <w:r w:rsidRPr="00972B7E">
              <w:t>12</w:t>
            </w:r>
          </w:p>
        </w:tc>
        <w:tc>
          <w:tcPr>
            <w:tcW w:w="2160" w:type="dxa"/>
          </w:tcPr>
          <w:p w:rsidRPr="00972B7E" w:rsidR="00972B7E" w:rsidP="00972B7E" w:rsidRDefault="00972B7E" w14:paraId="793D827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VII</w:t>
            </w:r>
          </w:p>
        </w:tc>
        <w:tc>
          <w:tcPr>
            <w:tcW w:w="2250" w:type="dxa"/>
          </w:tcPr>
          <w:p w:rsidRPr="00972B7E" w:rsidR="00972B7E" w:rsidP="00972B7E" w:rsidRDefault="00972B7E" w14:paraId="47C2A69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Close</w:t>
            </w:r>
          </w:p>
        </w:tc>
        <w:tc>
          <w:tcPr>
            <w:tcW w:w="4045" w:type="dxa"/>
          </w:tcPr>
          <w:p w:rsidRPr="00972B7E" w:rsidR="00972B7E" w:rsidP="00CA759A" w:rsidRDefault="00972B7E" w14:paraId="117E7BED" w14:textId="632AD585">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 xml:space="preserve">Update Data (if applicable, only those accounts which were considered for </w:t>
            </w:r>
            <w:commentRangeStart w:id="96"/>
            <w:commentRangeStart w:id="97"/>
            <w:r w:rsidRPr="00972B7E">
              <w:t>CP</w:t>
            </w:r>
            <w:r w:rsidR="00C67D06">
              <w:t>VI</w:t>
            </w:r>
            <w:r w:rsidRPr="00972B7E">
              <w:t xml:space="preserve"> billing</w:t>
            </w:r>
            <w:commentRangeEnd w:id="96"/>
            <w:r w:rsidR="00EA06FD">
              <w:rPr>
                <w:rStyle w:val="CommentReference"/>
              </w:rPr>
              <w:commentReference w:id="96"/>
            </w:r>
            <w:commentRangeEnd w:id="97"/>
            <w:r w:rsidR="00C67D06">
              <w:rPr>
                <w:rStyle w:val="CommentReference"/>
              </w:rPr>
              <w:commentReference w:id="97"/>
            </w:r>
            <w:r w:rsidRPr="00972B7E">
              <w:t>) is received within stipulated time</w:t>
            </w:r>
          </w:p>
          <w:p w:rsidRPr="00972B7E" w:rsidR="00972B7E" w:rsidP="00CA759A" w:rsidRDefault="00972B7E" w14:paraId="3C64F0FD" w14:textId="77777777">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No Billing on Update file.</w:t>
            </w:r>
          </w:p>
          <w:p w:rsidRPr="00972B7E" w:rsidR="00972B7E" w:rsidP="00CA759A" w:rsidRDefault="00972B7E" w14:paraId="077DF51A" w14:textId="4E8EE0CA">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Final Claim lodgment and settlement.</w:t>
            </w:r>
          </w:p>
        </w:tc>
      </w:tr>
    </w:tbl>
    <w:p w:rsidR="00AE1DE4" w:rsidP="00AE1DE4" w:rsidRDefault="00AE1DE4" w14:paraId="6495F499" w14:textId="77777777"/>
    <w:p w:rsidR="00AE1DE4" w:rsidP="00CA759A" w:rsidRDefault="00AE1DE4" w14:paraId="67D56F9D" w14:textId="08208E79">
      <w:pPr>
        <w:pStyle w:val="ListParagraph"/>
        <w:numPr>
          <w:ilvl w:val="0"/>
          <w:numId w:val="40"/>
        </w:numPr>
      </w:pPr>
      <w:r>
        <w:t xml:space="preserve">Portfolio remains in the state of Base Period for One FY in which it is created. </w:t>
      </w:r>
      <w:r w:rsidR="00972B7E">
        <w:t>Thus,</w:t>
      </w:r>
      <w:r>
        <w:t xml:space="preserve"> it may have existence with full four quarters or less than four quarters (depending on when it is created). After the fourth quarter of Base Period, the portfolio needs to be </w:t>
      </w:r>
      <w:r w:rsidRPr="00B360A8">
        <w:rPr>
          <w:i/>
        </w:rPr>
        <w:t>CRYSTALLIZED</w:t>
      </w:r>
      <w:r>
        <w:t xml:space="preserve"> and transited to currency </w:t>
      </w:r>
      <w:r w:rsidR="001F2508">
        <w:t>periods (Cp1 to Cp7)</w:t>
      </w:r>
      <w:r>
        <w:t xml:space="preserve">. There are three such currency period in this scheme: Currency Period I, Currency Period </w:t>
      </w:r>
      <w:r w:rsidR="001F2508">
        <w:t>II, Currency</w:t>
      </w:r>
      <w:r>
        <w:t xml:space="preserve"> Period III</w:t>
      </w:r>
      <w:r w:rsidR="001F2508">
        <w:t>, Currency Period IV, Currency Period V, Currency Period VI and Currency Period VII</w:t>
      </w:r>
      <w:r>
        <w:t xml:space="preserve">. After Currency Period </w:t>
      </w:r>
      <w:r w:rsidR="001F2508">
        <w:t>IV</w:t>
      </w:r>
      <w:r>
        <w:t>,</w:t>
      </w:r>
      <w:r w:rsidR="001F2508">
        <w:t xml:space="preserve"> portfolio migrated in Currency Period </w:t>
      </w:r>
      <w:r w:rsidR="008A374B">
        <w:t>V and</w:t>
      </w:r>
      <w:r w:rsidR="001F2508">
        <w:t xml:space="preserve"> after Currency Period VI</w:t>
      </w:r>
      <w:r w:rsidR="00CD334A">
        <w:t>I</w:t>
      </w:r>
      <w:r w:rsidR="001F2508">
        <w:t xml:space="preserve"> t</w:t>
      </w:r>
      <w:r>
        <w:t>he portfolio is closed and settled.</w:t>
      </w:r>
    </w:p>
    <w:p w:rsidR="00AE1DE4" w:rsidP="00CA759A" w:rsidRDefault="00AE1DE4" w14:paraId="0227D8AB" w14:textId="77777777">
      <w:pPr>
        <w:pStyle w:val="ListParagraph"/>
        <w:numPr>
          <w:ilvl w:val="0"/>
          <w:numId w:val="40"/>
        </w:numPr>
      </w:pPr>
      <w:r>
        <w:t>No input file for ‘New CG Request’ is accepted after Crystallized state of portfolio except for the ‘Update’ file for the existing loan information in the portfolio will be accepted.</w:t>
      </w:r>
    </w:p>
    <w:p w:rsidR="00AE1DE4" w:rsidP="00CA759A" w:rsidRDefault="00AE1DE4" w14:paraId="4DAFCA8C" w14:textId="77777777">
      <w:pPr>
        <w:pStyle w:val="ListParagraph"/>
        <w:numPr>
          <w:ilvl w:val="0"/>
          <w:numId w:val="40"/>
        </w:numPr>
      </w:pPr>
      <w:r>
        <w:t>Post Closure of Portfolio, only recoveries to the claim lodged is permitted.</w:t>
      </w:r>
      <w:r w:rsidRPr="00584F37">
        <w:t xml:space="preserve"> </w:t>
      </w:r>
      <w:r>
        <w:t>No input file for updates will be accepted.</w:t>
      </w:r>
    </w:p>
    <w:p w:rsidR="00AE1DE4" w:rsidP="00A80AE6" w:rsidRDefault="00AE1DE4" w14:paraId="6BFA4010" w14:textId="7264B91D">
      <w:pPr>
        <w:pStyle w:val="ListParagraph"/>
        <w:ind w:left="360"/>
        <w:jc w:val="both"/>
      </w:pPr>
    </w:p>
    <w:p w:rsidR="00AE1DE4" w:rsidP="00AE1DE4" w:rsidRDefault="00AE1DE4" w14:paraId="30D49349" w14:textId="73249726"/>
    <w:p w:rsidR="00AE1DE4" w:rsidP="00240598" w:rsidRDefault="00AE1DE4" w14:paraId="662336D4"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7" w:id="98"/>
      <w:bookmarkStart w:name="_Toc465274969" w:id="99"/>
      <w:bookmarkStart w:name="_Toc485743333" w:id="100"/>
      <w:bookmarkStart w:name="_Toc160211573" w:id="101"/>
      <w:r>
        <w:rPr>
          <w:rFonts w:ascii="Trebuchet MS" w:hAnsi="Trebuchet MS"/>
          <w:b/>
          <w:bCs/>
          <w:color w:val="000000" w:themeColor="text1"/>
          <w:szCs w:val="22"/>
        </w:rPr>
        <w:t>Allotting Credit Guarantee Unique Identifiers - CGPAN</w:t>
      </w:r>
      <w:bookmarkEnd w:id="98"/>
      <w:bookmarkEnd w:id="99"/>
      <w:bookmarkEnd w:id="100"/>
      <w:bookmarkEnd w:id="101"/>
    </w:p>
    <w:p w:rsidR="00AE1DE4" w:rsidP="00AE1DE4" w:rsidRDefault="00AE1DE4" w14:paraId="6FFB3EA6" w14:textId="77777777">
      <w:pPr>
        <w:jc w:val="both"/>
      </w:pPr>
      <w:r>
        <w:t xml:space="preserve">System allocates a unique identification number to the portfolio, called as CGPAN – Credit Guarantee Permanent Account Number, for traceability and management of CG in SURGE system. </w:t>
      </w:r>
    </w:p>
    <w:p w:rsidR="00AE1DE4" w:rsidP="00AE1DE4" w:rsidRDefault="00AE1DE4" w14:paraId="149F6C21" w14:textId="77777777">
      <w:pPr>
        <w:jc w:val="both"/>
      </w:pPr>
      <w:r>
        <w:t>CGPAN follows a specific format:</w:t>
      </w:r>
    </w:p>
    <w:p w:rsidRPr="00C5323B" w:rsidR="00AE1DE4" w:rsidP="00AE1DE4" w:rsidRDefault="00AE1DE4" w14:paraId="4303F159" w14:textId="77777777">
      <w:pPr>
        <w:jc w:val="both"/>
        <w:rPr>
          <w:b/>
        </w:rPr>
      </w:pPr>
      <w:r>
        <w:rPr>
          <w:b/>
        </w:rPr>
        <w:t>CGPAN Format for General Scheme:</w:t>
      </w:r>
    </w:p>
    <w:p w:rsidRPr="00F96908" w:rsidR="00AE1DE4" w:rsidP="00AE1DE4" w:rsidRDefault="00AE1DE4" w14:paraId="094EC87D" w14:textId="77777777">
      <w:pPr>
        <w:jc w:val="both"/>
      </w:pPr>
      <w:r>
        <w:rPr>
          <w:noProof/>
          <w:lang w:val="en-IN" w:eastAsia="en-IN"/>
        </w:rPr>
        <w:drawing>
          <wp:inline distT="0" distB="0" distL="0" distR="0" wp14:anchorId="03E3AC82" wp14:editId="10C0A108">
            <wp:extent cx="5486400" cy="1238036"/>
            <wp:effectExtent l="38100" t="0" r="19050" b="635"/>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AE1DE4" w:rsidP="00AE1DE4" w:rsidRDefault="00AE1DE4" w14:paraId="2E6E1F21" w14:textId="77777777">
      <w:r>
        <w:t>CGPAN signifies a unique identification to the credit guarantee in SURGE system. Subsequently it is used to integrate with Accounting Subsystem and for payment reconciliations.</w:t>
      </w:r>
    </w:p>
    <w:p w:rsidR="00AE1DE4" w:rsidP="00AE1DE4" w:rsidRDefault="00AE1DE4" w14:paraId="75C89C13" w14:textId="27979A3B">
      <w:r>
        <w:t xml:space="preserve">For </w:t>
      </w:r>
      <w:r w:rsidR="00792A58">
        <w:t>SHG</w:t>
      </w:r>
      <w:commentRangeStart w:id="102"/>
      <w:commentRangeStart w:id="103"/>
      <w:r>
        <w:t xml:space="preserve"> </w:t>
      </w:r>
      <w:commentRangeEnd w:id="102"/>
      <w:r w:rsidR="0074640E">
        <w:rPr>
          <w:rStyle w:val="CommentReference"/>
        </w:rPr>
        <w:commentReference w:id="102"/>
      </w:r>
      <w:commentRangeEnd w:id="103"/>
      <w:r w:rsidR="0085088B">
        <w:rPr>
          <w:rStyle w:val="CommentReference"/>
        </w:rPr>
        <w:commentReference w:id="103"/>
      </w:r>
      <w:r>
        <w:t>– CGPAN will be allotted by the system at the time of creation. Internally it is provided to all the loan records for a particular portfolio.</w:t>
      </w:r>
    </w:p>
    <w:p w:rsidR="00AE1DE4" w:rsidP="00240598" w:rsidRDefault="00AE1DE4" w14:paraId="2C187C57"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8" w:id="104"/>
      <w:bookmarkStart w:name="_Toc465274970" w:id="105"/>
      <w:bookmarkStart w:name="_Toc485743334" w:id="106"/>
      <w:bookmarkStart w:name="_Toc160211574" w:id="107"/>
      <w:r>
        <w:rPr>
          <w:rFonts w:ascii="Trebuchet MS" w:hAnsi="Trebuchet MS"/>
          <w:b/>
          <w:bCs/>
          <w:color w:val="000000" w:themeColor="text1"/>
          <w:szCs w:val="22"/>
        </w:rPr>
        <w:t>Portfolio Risk Assessment</w:t>
      </w:r>
      <w:bookmarkEnd w:id="104"/>
      <w:bookmarkEnd w:id="105"/>
      <w:bookmarkEnd w:id="106"/>
      <w:bookmarkEnd w:id="107"/>
      <w:r>
        <w:rPr>
          <w:rFonts w:ascii="Trebuchet MS" w:hAnsi="Trebuchet MS"/>
          <w:b/>
          <w:bCs/>
          <w:color w:val="000000" w:themeColor="text1"/>
          <w:szCs w:val="22"/>
        </w:rPr>
        <w:t xml:space="preserve"> </w:t>
      </w:r>
    </w:p>
    <w:p w:rsidR="00AE1DE4" w:rsidP="00AE1DE4" w:rsidRDefault="00AE1DE4" w14:paraId="4266DDC3" w14:textId="77777777">
      <w:r>
        <w:t>For each portfolio created in the system, there will be a provision to provide inputs for:</w:t>
      </w:r>
    </w:p>
    <w:p w:rsidR="002E5DD1" w:rsidP="000F04CC" w:rsidRDefault="00AE1DE4" w14:paraId="278046AC" w14:textId="01591593">
      <w:pPr>
        <w:pStyle w:val="ListParagraph"/>
        <w:numPr>
          <w:ilvl w:val="0"/>
          <w:numId w:val="4"/>
        </w:numPr>
      </w:pPr>
      <w:r>
        <w:t>Risk premium on Credit Rating / Grading</w:t>
      </w:r>
    </w:p>
    <w:p w:rsidR="00AE1DE4" w:rsidP="00AE1DE4" w:rsidRDefault="00AE1DE4" w14:paraId="2E921930" w14:textId="77777777">
      <w:pPr>
        <w:pStyle w:val="ListParagraph"/>
        <w:numPr>
          <w:ilvl w:val="0"/>
          <w:numId w:val="4"/>
        </w:numPr>
      </w:pPr>
      <w:r>
        <w:t>Risk premium on NPAs in guaranteed portfolio</w:t>
      </w:r>
    </w:p>
    <w:p w:rsidR="00AE1DE4" w:rsidP="00AE1DE4" w:rsidRDefault="00AE1DE4" w14:paraId="35DD090D" w14:textId="77777777">
      <w:pPr>
        <w:pStyle w:val="ListParagraph"/>
        <w:numPr>
          <w:ilvl w:val="0"/>
          <w:numId w:val="4"/>
        </w:numPr>
      </w:pPr>
      <w:r>
        <w:t>Risk premium on Claim Payout Ratio</w:t>
      </w:r>
    </w:p>
    <w:p w:rsidR="00AE1DE4" w:rsidP="00AE1DE4" w:rsidRDefault="00AE1DE4" w14:paraId="4FFC1584" w14:textId="3241B222">
      <w:pPr>
        <w:rPr>
          <w:rFonts w:ascii="Trebuchet MS" w:hAnsi="Trebuchet MS" w:eastAsiaTheme="majorEastAsia" w:cstheme="majorBidi"/>
          <w:b/>
          <w:bCs/>
          <w:color w:val="000000" w:themeColor="text1"/>
          <w:sz w:val="28"/>
        </w:rPr>
      </w:pPr>
    </w:p>
    <w:p w:rsidRPr="00F53BCF" w:rsidR="00AE1DE4" w:rsidP="00240598" w:rsidRDefault="00AE1DE4" w14:paraId="14D2363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5" w:id="108"/>
      <w:bookmarkStart w:name="_Toc160211575" w:id="109"/>
      <w:r>
        <w:rPr>
          <w:rFonts w:ascii="Trebuchet MS" w:hAnsi="Trebuchet MS"/>
          <w:b/>
          <w:bCs/>
          <w:color w:val="000000" w:themeColor="text1"/>
          <w:szCs w:val="22"/>
        </w:rPr>
        <w:t>Portfolio Cancellation</w:t>
      </w:r>
      <w:bookmarkEnd w:id="108"/>
      <w:bookmarkEnd w:id="109"/>
      <w:r w:rsidRPr="00F53BCF">
        <w:rPr>
          <w:rFonts w:ascii="Trebuchet MS" w:hAnsi="Trebuchet MS"/>
          <w:b/>
          <w:bCs/>
          <w:color w:val="000000" w:themeColor="text1"/>
          <w:szCs w:val="22"/>
        </w:rPr>
        <w:tab/>
      </w:r>
    </w:p>
    <w:p w:rsidR="00AE1DE4" w:rsidP="00AE1DE4" w:rsidRDefault="00AE1DE4" w14:paraId="5F764D25" w14:textId="77777777">
      <w:r>
        <w:t>NCGTC user can cancel any approved portfolio, which does NOT have any records/transactions within it.</w:t>
      </w:r>
    </w:p>
    <w:p w:rsidR="00AE1DE4" w:rsidP="00AE1DE4" w:rsidRDefault="00AE1DE4" w14:paraId="587A5FA1" w14:textId="6DA67FB2">
      <w:pPr>
        <w:rPr>
          <w:rFonts w:ascii="Trebuchet MS" w:hAnsi="Trebuchet MS" w:eastAsia="Times New Roman" w:cs="Arial"/>
          <w:b/>
          <w:bCs/>
          <w:iCs/>
          <w:color w:val="7F7F7F"/>
          <w:sz w:val="28"/>
          <w:szCs w:val="28"/>
        </w:rPr>
      </w:pPr>
    </w:p>
    <w:p w:rsidR="00AE1DE4" w:rsidP="00240598" w:rsidRDefault="00AE1DE4" w14:paraId="69B37F7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29" w:id="110"/>
      <w:bookmarkStart w:name="_Toc465274971" w:id="111"/>
      <w:bookmarkStart w:name="_Toc485743336" w:id="112"/>
      <w:bookmarkStart w:name="_Toc160211576" w:id="113"/>
      <w:r>
        <w:rPr>
          <w:rFonts w:ascii="Trebuchet MS" w:hAnsi="Trebuchet MS" w:eastAsia="Times New Roman" w:cs="Arial"/>
          <w:b/>
          <w:bCs/>
          <w:iCs/>
          <w:color w:val="7F7F7F"/>
          <w:sz w:val="28"/>
          <w:szCs w:val="28"/>
        </w:rPr>
        <w:t>Inclusion of New Loan Information in Portfolio during Base Period</w:t>
      </w:r>
      <w:bookmarkEnd w:id="110"/>
      <w:bookmarkEnd w:id="111"/>
      <w:bookmarkEnd w:id="112"/>
      <w:bookmarkEnd w:id="113"/>
    </w:p>
    <w:p w:rsidR="00AE1DE4" w:rsidP="00AE1DE4" w:rsidRDefault="00AE1DE4" w14:paraId="262F2D70" w14:textId="77777777">
      <w:pPr>
        <w:jc w:val="both"/>
      </w:pPr>
      <w:r>
        <w:t xml:space="preserve">System initiates processing of input file to the portfolio on upload and approval of loan data file from MLI’s (along with acceptance to the terms &amp; conditions of Management certificate) for a given batch execution.   </w:t>
      </w:r>
    </w:p>
    <w:p w:rsidR="00AE1DE4" w:rsidP="00AE1DE4" w:rsidRDefault="00AE1DE4" w14:paraId="7AEEF6A7" w14:textId="77777777">
      <w:pPr>
        <w:jc w:val="both"/>
      </w:pPr>
      <w:r>
        <w:rPr>
          <w:noProof/>
          <w:lang w:val="en-IN" w:eastAsia="en-IN"/>
        </w:rPr>
        <w:drawing>
          <wp:anchor distT="0" distB="0" distL="114300" distR="114300" simplePos="0" relativeHeight="251764736" behindDoc="0" locked="0" layoutInCell="1" allowOverlap="1" wp14:anchorId="34CF2889" wp14:editId="0A52F261">
            <wp:simplePos x="0" y="0"/>
            <wp:positionH relativeFrom="column">
              <wp:posOffset>20320</wp:posOffset>
            </wp:positionH>
            <wp:positionV relativeFrom="paragraph">
              <wp:posOffset>417195</wp:posOffset>
            </wp:positionV>
            <wp:extent cx="6379845" cy="2013585"/>
            <wp:effectExtent l="5715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14:sizeRelV relativeFrom="margin">
              <wp14:pctHeight>0</wp14:pctHeight>
            </wp14:sizeRelV>
          </wp:anchor>
        </w:drawing>
      </w:r>
      <w:r>
        <w:t>Steps involved in the batch execution for generating the credit guarantees entails following steps:</w:t>
      </w:r>
    </w:p>
    <w:p w:rsidR="00AE1DE4" w:rsidP="00AE1DE4" w:rsidRDefault="00AE1DE4" w14:paraId="3C79641F" w14:textId="77777777">
      <w:pPr>
        <w:jc w:val="both"/>
      </w:pPr>
    </w:p>
    <w:p w:rsidR="00AE1DE4" w:rsidP="00AE1DE4" w:rsidRDefault="00AE1DE4" w14:paraId="1802D20E"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AE1DE4" w:rsidP="00AE1DE4" w:rsidRDefault="00AE1DE4" w14:paraId="3F411FEE" w14:textId="319371E3">
      <w:pPr>
        <w:jc w:val="both"/>
      </w:pPr>
    </w:p>
    <w:p w:rsidR="00DB187B" w:rsidP="00AE1DE4" w:rsidRDefault="00DB187B" w14:paraId="0084E71D" w14:textId="5F366FF5">
      <w:pPr>
        <w:jc w:val="both"/>
      </w:pPr>
    </w:p>
    <w:p w:rsidR="00DB187B" w:rsidP="00AE1DE4" w:rsidRDefault="00DB187B" w14:paraId="4671E531" w14:textId="4A3F811D">
      <w:pPr>
        <w:jc w:val="both"/>
      </w:pPr>
    </w:p>
    <w:p w:rsidR="00DB187B" w:rsidP="00AE1DE4" w:rsidRDefault="00DB187B" w14:paraId="01490A5C" w14:textId="77777777">
      <w:pPr>
        <w:jc w:val="both"/>
      </w:pPr>
    </w:p>
    <w:p w:rsidR="00AE1DE4" w:rsidP="00240598" w:rsidRDefault="00AE1DE4" w14:paraId="4072B3D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0" w:id="114"/>
      <w:bookmarkStart w:name="_Toc465274972" w:id="115"/>
      <w:bookmarkStart w:name="_Toc485743337" w:id="116"/>
      <w:bookmarkStart w:name="_Toc160211577" w:id="117"/>
      <w:r>
        <w:rPr>
          <w:rFonts w:ascii="Trebuchet MS" w:hAnsi="Trebuchet MS"/>
          <w:b/>
          <w:bCs/>
          <w:color w:val="000000" w:themeColor="text1"/>
          <w:szCs w:val="22"/>
        </w:rPr>
        <w:t>Input File Content to Staging Area</w:t>
      </w:r>
      <w:bookmarkEnd w:id="114"/>
      <w:bookmarkEnd w:id="115"/>
      <w:bookmarkEnd w:id="116"/>
      <w:bookmarkEnd w:id="117"/>
    </w:p>
    <w:p w:rsidR="00AE1DE4" w:rsidP="00AE1DE4" w:rsidRDefault="00AE1DE4" w14:paraId="0B694846" w14:textId="1E43692E">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DB187B" w:rsidP="00AE1DE4" w:rsidRDefault="005C52B8" w14:paraId="1B26CFEC" w14:textId="3965058D">
      <w:pPr>
        <w:jc w:val="both"/>
      </w:pPr>
      <w:r>
        <w:t xml:space="preserve">      </w:t>
      </w:r>
      <w:r w:rsidR="004B0335">
        <w:object w:dxaOrig="1311" w:dyaOrig="849" w14:anchorId="7E95D50E">
          <v:shape id="_x0000_i1026" style="width:65.25pt;height:42pt" o:ole="" type="#_x0000_t75">
            <v:imagedata o:title="" r:id="rId47"/>
          </v:shape>
          <o:OLEObject Type="Embed" ProgID="Package" ShapeID="_x0000_i1026" DrawAspect="Icon" ObjectID="_1788902715" r:id="rId48"/>
        </w:object>
      </w:r>
    </w:p>
    <w:p w:rsidR="00AE1DE4" w:rsidP="00AE1DE4" w:rsidRDefault="00AE1DE4" w14:paraId="610655C2" w14:textId="6387D122">
      <w:pPr>
        <w:jc w:val="both"/>
      </w:pPr>
    </w:p>
    <w:p w:rsidR="00AE1DE4" w:rsidP="00240598" w:rsidRDefault="00AE1DE4" w14:paraId="4B14D36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1" w:id="118"/>
      <w:bookmarkStart w:name="_Toc465274973" w:id="119"/>
      <w:bookmarkStart w:name="_Toc485743338" w:id="120"/>
      <w:bookmarkStart w:name="_Toc160211578" w:id="121"/>
      <w:r>
        <w:rPr>
          <w:rFonts w:ascii="Trebuchet MS" w:hAnsi="Trebuchet MS"/>
          <w:b/>
          <w:bCs/>
          <w:color w:val="000000" w:themeColor="text1"/>
          <w:szCs w:val="22"/>
        </w:rPr>
        <w:t>Eligibility Criteria Checks</w:t>
      </w:r>
      <w:bookmarkEnd w:id="118"/>
      <w:bookmarkEnd w:id="119"/>
      <w:bookmarkEnd w:id="120"/>
      <w:bookmarkEnd w:id="121"/>
    </w:p>
    <w:p w:rsidR="00AE1DE4" w:rsidP="00AE1DE4" w:rsidRDefault="00AE1DE4" w14:paraId="78FE439E" w14:textId="77777777">
      <w:pPr>
        <w:jc w:val="both"/>
      </w:pPr>
      <w:r>
        <w:t xml:space="preserve">Following checks are performed on each MLI Loan Accounts in the NEW LOAN INFORMATION FILE to ascertain their eligibility for issuing credit guarantees. </w:t>
      </w:r>
    </w:p>
    <w:p w:rsidRPr="00A6199A" w:rsidR="00AE1DE4" w:rsidP="00240598" w:rsidRDefault="00AE1DE4" w14:paraId="4D750F9D" w14:textId="324A8286">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2" w:id="122"/>
      <w:bookmarkStart w:name="_Toc465274974" w:id="123"/>
      <w:bookmarkStart w:name="_Toc485743339" w:id="124"/>
      <w:bookmarkStart w:name="_Toc160211579" w:id="125"/>
      <w:r w:rsidRPr="00A6199A">
        <w:rPr>
          <w:rFonts w:ascii="Trebuchet MS" w:hAnsi="Trebuchet MS"/>
          <w:b/>
          <w:bCs/>
          <w:color w:val="000000" w:themeColor="text1"/>
          <w:szCs w:val="22"/>
        </w:rPr>
        <w:t xml:space="preserve">Eligibility Criteria Checks for </w:t>
      </w:r>
      <w:r w:rsidR="00515068">
        <w:rPr>
          <w:rFonts w:ascii="Trebuchet MS" w:hAnsi="Trebuchet MS"/>
          <w:b/>
          <w:bCs/>
          <w:color w:val="000000" w:themeColor="text1"/>
          <w:szCs w:val="22"/>
        </w:rPr>
        <w:t>SHGs</w:t>
      </w:r>
      <w:r w:rsidRPr="00A6199A">
        <w:rPr>
          <w:rFonts w:ascii="Trebuchet MS" w:hAnsi="Trebuchet MS"/>
          <w:b/>
          <w:bCs/>
          <w:color w:val="000000" w:themeColor="text1"/>
          <w:szCs w:val="22"/>
        </w:rPr>
        <w:t xml:space="preserve"> Portfolio</w:t>
      </w:r>
      <w:bookmarkEnd w:id="122"/>
      <w:bookmarkEnd w:id="123"/>
      <w:bookmarkEnd w:id="124"/>
      <w:bookmarkEnd w:id="125"/>
    </w:p>
    <w:p w:rsidR="00AE1DE4" w:rsidP="00AE1DE4" w:rsidRDefault="00AE1DE4" w14:paraId="1EE4E6C2" w14:textId="77777777">
      <w:pPr>
        <w:jc w:val="both"/>
      </w:pPr>
      <w:r>
        <w:t xml:space="preserve">Approved Input file will be processed for each record and the record will be </w:t>
      </w:r>
      <w:r w:rsidRPr="00344D99">
        <w:rPr>
          <w:i/>
          <w:u w:val="single"/>
        </w:rPr>
        <w:t>REJECTED if</w:t>
      </w:r>
      <w:r>
        <w:t>:</w:t>
      </w:r>
    </w:p>
    <w:tbl>
      <w:tblPr>
        <w:tblStyle w:val="GridTable1Light-Accent2"/>
        <w:tblW w:w="0" w:type="auto"/>
        <w:tblLook w:val="04A0" w:firstRow="1" w:lastRow="0" w:firstColumn="1" w:lastColumn="0" w:noHBand="0" w:noVBand="1"/>
      </w:tblPr>
      <w:tblGrid>
        <w:gridCol w:w="805"/>
        <w:gridCol w:w="2160"/>
        <w:gridCol w:w="6385"/>
      </w:tblGrid>
      <w:tr w:rsidRPr="00134CB8" w:rsidR="00AE1DE4" w:rsidTr="009E37EE" w14:paraId="5CB869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134CB8" w:rsidR="00AE1DE4" w:rsidP="009E37EE" w:rsidRDefault="00AE1DE4" w14:paraId="4E756975" w14:textId="77777777">
            <w:pPr>
              <w:jc w:val="both"/>
              <w:rPr>
                <w:sz w:val="20"/>
              </w:rPr>
            </w:pPr>
            <w:r w:rsidRPr="00134CB8">
              <w:rPr>
                <w:sz w:val="20"/>
              </w:rPr>
              <w:t>S. No.</w:t>
            </w:r>
          </w:p>
        </w:tc>
        <w:tc>
          <w:tcPr>
            <w:tcW w:w="2160" w:type="dxa"/>
          </w:tcPr>
          <w:p w:rsidRPr="00134CB8" w:rsidR="00AE1DE4" w:rsidP="009E37EE" w:rsidRDefault="00AE1DE4" w14:paraId="095B8433"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tcW w:w="6385" w:type="dxa"/>
          </w:tcPr>
          <w:p w:rsidRPr="00134CB8" w:rsidR="00AE1DE4" w:rsidP="009E37EE" w:rsidRDefault="00AE77DB" w14:paraId="16EB5213" w14:textId="74B182FF">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AE1DE4" w:rsidTr="009E37EE" w14:paraId="5B2193BE" w14:textId="77777777">
        <w:tc>
          <w:tcPr>
            <w:cnfStyle w:val="001000000000" w:firstRow="0" w:lastRow="0" w:firstColumn="1" w:lastColumn="0" w:oddVBand="0" w:evenVBand="0" w:oddHBand="0" w:evenHBand="0" w:firstRowFirstColumn="0" w:firstRowLastColumn="0" w:lastRowFirstColumn="0" w:lastRowLastColumn="0"/>
            <w:tcW w:w="805" w:type="dxa"/>
          </w:tcPr>
          <w:p w:rsidRPr="00134CB8" w:rsidR="00AE1DE4" w:rsidP="009E37EE" w:rsidRDefault="00506259" w14:paraId="41276F42" w14:textId="3BD89C30">
            <w:pPr>
              <w:jc w:val="both"/>
              <w:rPr>
                <w:sz w:val="20"/>
              </w:rPr>
            </w:pPr>
            <w:r>
              <w:rPr>
                <w:sz w:val="20"/>
              </w:rPr>
              <w:t>1</w:t>
            </w:r>
          </w:p>
        </w:tc>
        <w:tc>
          <w:tcPr>
            <w:tcW w:w="2160" w:type="dxa"/>
          </w:tcPr>
          <w:p w:rsidRPr="00134CB8" w:rsidR="00AE1DE4" w:rsidP="009E37EE" w:rsidRDefault="00AE1DE4" w14:paraId="20E41EA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Database</w:t>
            </w:r>
          </w:p>
        </w:tc>
        <w:tc>
          <w:tcPr>
            <w:tcW w:w="6385" w:type="dxa"/>
          </w:tcPr>
          <w:p w:rsidR="00AE1DE4" w:rsidP="009E37EE" w:rsidRDefault="00AE1DE4" w14:paraId="5B232A1C" w14:textId="352CCA7C">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 xml:space="preserve">Loan Account and MLI </w:t>
            </w:r>
            <w:r>
              <w:rPr>
                <w:sz w:val="20"/>
              </w:rPr>
              <w:t xml:space="preserve">if they </w:t>
            </w:r>
            <w:r w:rsidRPr="00134CB8" w:rsidR="001019DC">
              <w:rPr>
                <w:sz w:val="20"/>
              </w:rPr>
              <w:t>exist</w:t>
            </w:r>
            <w:r w:rsidRPr="00134CB8">
              <w:rPr>
                <w:sz w:val="20"/>
              </w:rPr>
              <w:t xml:space="preserve"> in the credit guarantee database.</w:t>
            </w:r>
            <w:r>
              <w:rPr>
                <w:sz w:val="20"/>
              </w:rPr>
              <w:t xml:space="preserve"> If exists, then Reject.</w:t>
            </w:r>
          </w:p>
          <w:p w:rsidRPr="00134CB8" w:rsidR="00552733" w:rsidP="009E37EE" w:rsidRDefault="00552733" w14:paraId="6A79BBAC" w14:textId="54A5ECC1">
            <w:pPr>
              <w:jc w:val="both"/>
              <w:cnfStyle w:val="000000000000" w:firstRow="0" w:lastRow="0" w:firstColumn="0" w:lastColumn="0" w:oddVBand="0" w:evenVBand="0" w:oddHBand="0" w:evenHBand="0" w:firstRowFirstColumn="0" w:firstRowLastColumn="0" w:lastRowFirstColumn="0" w:lastRowLastColumn="0"/>
              <w:rPr>
                <w:sz w:val="20"/>
              </w:rPr>
            </w:pPr>
            <w:r>
              <w:rPr>
                <w:sz w:val="20"/>
              </w:rPr>
              <w:t>This check is repeated when loan accounts are transited from temporary table to permanent store at the time NCGTC Approves the data</w:t>
            </w:r>
            <w:commentRangeStart w:id="126"/>
            <w:commentRangeStart w:id="127"/>
            <w:r>
              <w:rPr>
                <w:sz w:val="20"/>
              </w:rPr>
              <w:t>. If duplicate foun</w:t>
            </w:r>
            <w:r w:rsidR="004B0335">
              <w:rPr>
                <w:sz w:val="20"/>
              </w:rPr>
              <w:t>d</w:t>
            </w:r>
            <w:r>
              <w:rPr>
                <w:sz w:val="20"/>
              </w:rPr>
              <w:t xml:space="preserve"> then </w:t>
            </w:r>
            <w:r w:rsidR="00CF40FF">
              <w:rPr>
                <w:sz w:val="20"/>
              </w:rPr>
              <w:t xml:space="preserve">duplicate record is rejected and another record </w:t>
            </w:r>
            <w:r w:rsidR="00DD2E98">
              <w:rPr>
                <w:sz w:val="20"/>
              </w:rPr>
              <w:t>gets</w:t>
            </w:r>
            <w:r w:rsidR="00CF40FF">
              <w:rPr>
                <w:sz w:val="20"/>
              </w:rPr>
              <w:t xml:space="preserve"> validated and </w:t>
            </w:r>
            <w:r>
              <w:rPr>
                <w:sz w:val="20"/>
              </w:rPr>
              <w:t xml:space="preserve">entire file is </w:t>
            </w:r>
            <w:r w:rsidR="00CF40FF">
              <w:rPr>
                <w:sz w:val="20"/>
              </w:rPr>
              <w:t xml:space="preserve">not </w:t>
            </w:r>
            <w:r>
              <w:rPr>
                <w:sz w:val="20"/>
              </w:rPr>
              <w:t>rejected.</w:t>
            </w:r>
            <w:commentRangeEnd w:id="126"/>
            <w:r w:rsidR="00F90CF7">
              <w:rPr>
                <w:rStyle w:val="CommentReference"/>
              </w:rPr>
              <w:commentReference w:id="126"/>
            </w:r>
            <w:commentRangeEnd w:id="127"/>
            <w:r w:rsidR="00CF40FF">
              <w:rPr>
                <w:rStyle w:val="CommentReference"/>
              </w:rPr>
              <w:commentReference w:id="127"/>
            </w:r>
          </w:p>
        </w:tc>
      </w:tr>
      <w:tr w:rsidRPr="00134CB8" w:rsidR="00AE1DE4" w:rsidTr="009E37EE" w14:paraId="6A56593A" w14:textId="77777777">
        <w:tc>
          <w:tcPr>
            <w:cnfStyle w:val="001000000000" w:firstRow="0" w:lastRow="0" w:firstColumn="1" w:lastColumn="0" w:oddVBand="0" w:evenVBand="0" w:oddHBand="0" w:evenHBand="0" w:firstRowFirstColumn="0" w:firstRowLastColumn="0" w:lastRowFirstColumn="0" w:lastRowLastColumn="0"/>
            <w:tcW w:w="805" w:type="dxa"/>
          </w:tcPr>
          <w:p w:rsidRPr="00134CB8" w:rsidR="00AE1DE4" w:rsidP="009E37EE" w:rsidRDefault="00506259" w14:paraId="322DCD32" w14:textId="37AD8666">
            <w:pPr>
              <w:jc w:val="both"/>
              <w:rPr>
                <w:sz w:val="20"/>
              </w:rPr>
            </w:pPr>
            <w:r>
              <w:rPr>
                <w:sz w:val="20"/>
              </w:rPr>
              <w:t>2</w:t>
            </w:r>
          </w:p>
        </w:tc>
        <w:tc>
          <w:tcPr>
            <w:tcW w:w="2160" w:type="dxa"/>
          </w:tcPr>
          <w:p w:rsidRPr="00134CB8" w:rsidR="00AE1DE4" w:rsidP="009E37EE" w:rsidRDefault="00AE1DE4" w14:paraId="2225C39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tcW w:w="6385" w:type="dxa"/>
          </w:tcPr>
          <w:p w:rsidRPr="00134CB8" w:rsidR="00AE1DE4" w:rsidP="009E37EE" w:rsidRDefault="00AE1DE4" w14:paraId="1DCD5C3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duplicate.</w:t>
            </w:r>
          </w:p>
        </w:tc>
      </w:tr>
      <w:tr w:rsidRPr="00134CB8" w:rsidR="00AE1DE4" w:rsidTr="009E37EE" w14:paraId="3529B2AD"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14024A" w14:paraId="30D36936" w14:textId="53963C72">
            <w:pPr>
              <w:jc w:val="both"/>
              <w:rPr>
                <w:sz w:val="20"/>
              </w:rPr>
            </w:pPr>
            <w:r>
              <w:rPr>
                <w:sz w:val="20"/>
              </w:rPr>
              <w:t>3</w:t>
            </w:r>
          </w:p>
        </w:tc>
        <w:tc>
          <w:tcPr>
            <w:tcW w:w="2160" w:type="dxa"/>
          </w:tcPr>
          <w:p w:rsidRPr="00134CB8" w:rsidR="00AE1DE4" w:rsidP="00B57560" w:rsidRDefault="00AE1DE4" w14:paraId="3977FEE0" w14:textId="6AA4C2A8">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w:t>
            </w:r>
            <w:r w:rsidR="002452EE">
              <w:rPr>
                <w:sz w:val="20"/>
              </w:rPr>
              <w:t xml:space="preserve"> and Minimum </w:t>
            </w:r>
            <w:r w:rsidR="00EE7750">
              <w:rPr>
                <w:sz w:val="20"/>
              </w:rPr>
              <w:t xml:space="preserve">Limit </w:t>
            </w:r>
            <w:r w:rsidRPr="00134CB8" w:rsidR="00EE7750">
              <w:rPr>
                <w:sz w:val="20"/>
              </w:rPr>
              <w:t>for</w:t>
            </w:r>
            <w:r w:rsidRPr="00134CB8">
              <w:rPr>
                <w:sz w:val="20"/>
              </w:rPr>
              <w:t xml:space="preserve"> </w:t>
            </w:r>
            <w:r w:rsidR="00B57560">
              <w:rPr>
                <w:sz w:val="20"/>
              </w:rPr>
              <w:t>SHG</w:t>
            </w:r>
            <w:r w:rsidRPr="00134CB8">
              <w:rPr>
                <w:sz w:val="20"/>
              </w:rPr>
              <w:t xml:space="preserve"> Loan</w:t>
            </w:r>
          </w:p>
        </w:tc>
        <w:tc>
          <w:tcPr>
            <w:tcW w:w="6385" w:type="dxa"/>
          </w:tcPr>
          <w:p w:rsidR="00AE1DE4" w:rsidP="009E37EE" w:rsidRDefault="00AE1DE4" w14:paraId="4B7998D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AE1DE4" w:rsidP="00CA759A" w:rsidRDefault="00AE1DE4" w14:paraId="12EA26B0" w14:textId="1B6E6BD0">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w:t>
            </w:r>
            <w:r w:rsidR="009E6E7C">
              <w:rPr>
                <w:sz w:val="20"/>
              </w:rPr>
              <w:t>SHG</w:t>
            </w:r>
            <w:r w:rsidRPr="00134CB8">
              <w:rPr>
                <w:sz w:val="20"/>
              </w:rPr>
              <w: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given Customer, MLI, Scheme</w:t>
            </w:r>
            <w:r>
              <w:rPr>
                <w:sz w:val="20"/>
              </w:rPr>
              <w:t xml:space="preserve"> and in </w:t>
            </w:r>
            <w:proofErr w:type="spellStart"/>
            <w:r>
              <w:rPr>
                <w:sz w:val="20"/>
              </w:rPr>
              <w:t>LoanApplication</w:t>
            </w:r>
            <w:proofErr w:type="spellEnd"/>
            <w:r>
              <w:rPr>
                <w:sz w:val="20"/>
              </w:rPr>
              <w:t xml:space="preserve"> table)</w:t>
            </w:r>
            <w:r w:rsidRPr="00134CB8">
              <w:rPr>
                <w:sz w:val="20"/>
              </w:rPr>
              <w:t>. If update records do not exist in the portfolio, then, the system considers ‘Original Sanction Amount’.</w:t>
            </w:r>
          </w:p>
          <w:p w:rsidR="00AE1DE4" w:rsidP="00CA759A" w:rsidRDefault="00AE1DE4" w14:paraId="3BDADD98" w14:textId="32ECD512">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w:t>
            </w:r>
            <w:r w:rsidRPr="00134CB8" w:rsidR="008F0316">
              <w:rPr>
                <w:sz w:val="20"/>
              </w:rPr>
              <w:t xml:space="preserve">for </w:t>
            </w:r>
            <w:r w:rsidR="008F0316">
              <w:rPr>
                <w:sz w:val="20"/>
              </w:rPr>
              <w:t>the given c</w:t>
            </w:r>
            <w:r w:rsidRPr="00134CB8" w:rsidR="008F0316">
              <w:rPr>
                <w:sz w:val="20"/>
              </w:rPr>
              <w:t>ustomer ID</w:t>
            </w:r>
            <w:r w:rsidRPr="00134CB8">
              <w:rPr>
                <w:sz w:val="20"/>
              </w:rPr>
              <w:t xml:space="preserve"> is added up. Note here that while deriving the summation, </w:t>
            </w:r>
            <w:r>
              <w:rPr>
                <w:sz w:val="20"/>
              </w:rPr>
              <w:t xml:space="preserve">any errored record </w:t>
            </w:r>
            <w:r w:rsidRPr="00134CB8">
              <w:rPr>
                <w:sz w:val="20"/>
              </w:rPr>
              <w:t xml:space="preserve">from </w:t>
            </w:r>
            <w:r>
              <w:rPr>
                <w:sz w:val="20"/>
              </w:rPr>
              <w:t>the same file (</w:t>
            </w:r>
            <w:proofErr w:type="spellStart"/>
            <w:r>
              <w:rPr>
                <w:sz w:val="20"/>
              </w:rPr>
              <w:t>i.e</w:t>
            </w:r>
            <w:proofErr w:type="spellEnd"/>
            <w:r>
              <w:rPr>
                <w:sz w:val="20"/>
              </w:rPr>
              <w:t xml:space="preserve"> </w:t>
            </w:r>
            <w:proofErr w:type="spellStart"/>
            <w:r w:rsidRPr="00134CB8">
              <w:rPr>
                <w:sz w:val="20"/>
              </w:rPr>
              <w:t>Temp</w:t>
            </w:r>
            <w:r>
              <w:rPr>
                <w:sz w:val="20"/>
              </w:rPr>
              <w:t>Validation</w:t>
            </w:r>
            <w:proofErr w:type="spellEnd"/>
            <w:r>
              <w:rPr>
                <w:sz w:val="20"/>
              </w:rPr>
              <w:t xml:space="preserve"> &amp; </w:t>
            </w:r>
            <w:proofErr w:type="spellStart"/>
            <w:r>
              <w:rPr>
                <w:sz w:val="20"/>
              </w:rPr>
              <w:t>TempValidationError</w:t>
            </w:r>
            <w:proofErr w:type="spellEnd"/>
            <w:r w:rsidRPr="00134CB8">
              <w:rPr>
                <w:sz w:val="20"/>
              </w:rPr>
              <w:t xml:space="preserve"> table</w:t>
            </w:r>
            <w:r>
              <w:rPr>
                <w:sz w:val="20"/>
              </w:rPr>
              <w:t>) is also considered.</w:t>
            </w:r>
            <w:r w:rsidRPr="00134CB8">
              <w:rPr>
                <w:sz w:val="20"/>
              </w:rPr>
              <w:t xml:space="preserve"> </w:t>
            </w:r>
          </w:p>
          <w:p w:rsidRPr="00E51E9D" w:rsidR="00682C24" w:rsidP="00CA759A" w:rsidRDefault="00AE1DE4" w14:paraId="5673D7C6" w14:textId="09DA97BB">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sz w:val="20"/>
              </w:rPr>
            </w:pPr>
            <w:r w:rsidRPr="009B51F9">
              <w:rPr>
                <w:sz w:val="20"/>
              </w:rPr>
              <w:t>If the ‘</w:t>
            </w:r>
            <w:r w:rsidRPr="00506259" w:rsidR="00506259">
              <w:rPr>
                <w:sz w:val="20"/>
              </w:rPr>
              <w:t xml:space="preserve">Sanctioned Loan amount’ limit not </w:t>
            </w:r>
            <w:r w:rsidR="00414E60">
              <w:rPr>
                <w:sz w:val="20"/>
              </w:rPr>
              <w:t>above</w:t>
            </w:r>
            <w:r w:rsidRPr="00506259" w:rsidR="00506259">
              <w:rPr>
                <w:sz w:val="20"/>
              </w:rPr>
              <w:t xml:space="preserve"> 10 lakh to 20 lakh. Reject Loan accounts with sanctioned amount not in the specified range</w:t>
            </w:r>
            <w:r w:rsidRPr="009B51F9">
              <w:rPr>
                <w:sz w:val="20"/>
              </w:rPr>
              <w:t>. For such rejections, all the loan a/c for the selected customer id is also rejected.</w:t>
            </w:r>
          </w:p>
        </w:tc>
      </w:tr>
      <w:tr w:rsidRPr="00134CB8" w:rsidR="00AE1DE4" w:rsidTr="009E37EE" w14:paraId="13637D0B"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386B2E" w14:paraId="1BB87855" w14:textId="20060699">
            <w:pPr>
              <w:jc w:val="both"/>
              <w:rPr>
                <w:sz w:val="20"/>
              </w:rPr>
            </w:pPr>
            <w:r>
              <w:rPr>
                <w:sz w:val="20"/>
              </w:rPr>
              <w:t>4</w:t>
            </w:r>
          </w:p>
        </w:tc>
        <w:tc>
          <w:tcPr>
            <w:tcW w:w="2160" w:type="dxa"/>
          </w:tcPr>
          <w:p w:rsidRPr="00134CB8" w:rsidR="00AE1DE4" w:rsidP="009E37EE" w:rsidRDefault="00AE1DE4" w14:paraId="0EED14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FC1581">
              <w:rPr>
                <w:sz w:val="20"/>
              </w:rPr>
              <w:t>First Time MLI</w:t>
            </w:r>
            <w:r>
              <w:rPr>
                <w:sz w:val="20"/>
              </w:rPr>
              <w:t xml:space="preserve"> and </w:t>
            </w:r>
            <w:r w:rsidRPr="00FC1581">
              <w:rPr>
                <w:sz w:val="20"/>
              </w:rPr>
              <w:t xml:space="preserve"> Sanctioned Loan Date</w:t>
            </w:r>
          </w:p>
        </w:tc>
        <w:tc>
          <w:tcPr>
            <w:tcW w:w="6385" w:type="dxa"/>
          </w:tcPr>
          <w:p w:rsidRPr="00DD2276" w:rsidR="00AE1DE4" w:rsidP="009E37EE" w:rsidRDefault="00AE1DE4" w14:paraId="383527E9" w14:textId="38B77DEF">
            <w:p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Following steps are needed for this condition - ‘First Time MLI Sanctioned Loan Date’ (First time means – MLI is undertaking an upload for first time </w:t>
            </w:r>
            <w:r>
              <w:rPr>
                <w:sz w:val="20"/>
              </w:rPr>
              <w:t xml:space="preserve">on </w:t>
            </w:r>
            <w:commentRangeStart w:id="128"/>
            <w:commentRangeStart w:id="129"/>
            <w:r>
              <w:rPr>
                <w:sz w:val="20"/>
              </w:rPr>
              <w:t xml:space="preserve">newly created </w:t>
            </w:r>
            <w:r w:rsidR="0043194E">
              <w:rPr>
                <w:sz w:val="20"/>
              </w:rPr>
              <w:t>SHG</w:t>
            </w:r>
            <w:r w:rsidRPr="00DD2276">
              <w:rPr>
                <w:sz w:val="20"/>
              </w:rPr>
              <w:t xml:space="preserve"> Portfolio</w:t>
            </w:r>
            <w:commentRangeEnd w:id="128"/>
            <w:r w:rsidR="00DC0A15">
              <w:rPr>
                <w:rStyle w:val="CommentReference"/>
              </w:rPr>
              <w:commentReference w:id="128"/>
            </w:r>
            <w:commentRangeEnd w:id="129"/>
            <w:r w:rsidR="0043194E">
              <w:rPr>
                <w:rStyle w:val="CommentReference"/>
              </w:rPr>
              <w:commentReference w:id="129"/>
            </w:r>
            <w:r w:rsidRPr="00DD2276">
              <w:rPr>
                <w:sz w:val="20"/>
              </w:rPr>
              <w:t>)</w:t>
            </w:r>
            <w:r>
              <w:rPr>
                <w:sz w:val="20"/>
              </w:rPr>
              <w:t xml:space="preserve">: </w:t>
            </w:r>
            <w:r w:rsidRPr="00DD2276">
              <w:rPr>
                <w:sz w:val="20"/>
              </w:rPr>
              <w:t xml:space="preserve"> </w:t>
            </w:r>
          </w:p>
          <w:p w:rsidRPr="00DD2276" w:rsidR="00AE1DE4" w:rsidP="00CA759A" w:rsidRDefault="00AE1DE4" w14:paraId="6A48E3B8"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Portfolio is created in Q2 of the FY and has status as ‘Base Period Q1’  – </w:t>
            </w:r>
          </w:p>
          <w:p w:rsidRPr="00DD2276" w:rsidR="00AE1DE4" w:rsidP="00CA759A" w:rsidRDefault="00AE1DE4" w14:paraId="0954EE07"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and 30th June of the FY as specified in the start FY of the portfolio created. (As per New Loan Accounts Input Window the window will be opened from 1st July – 7th July of the start FY)</w:t>
            </w:r>
          </w:p>
          <w:p w:rsidRPr="00DD2276" w:rsidR="00AE1DE4" w:rsidP="00CA759A" w:rsidRDefault="00AE1DE4" w14:paraId="1A3C3067"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Portfolio is created in Q3 of the FY and has status as ‘Base Period Q2’ – </w:t>
            </w:r>
          </w:p>
          <w:p w:rsidRPr="00DD2276" w:rsidR="00AE1DE4" w:rsidP="00CA759A" w:rsidRDefault="00AE1DE4" w14:paraId="12199931"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and 30th September of the FY as specified in the start FY of the portfolio created. (As per New Loan Accounts Input Window the window will be opened from 1st Oct – 7th Oct of the start FY)</w:t>
            </w:r>
          </w:p>
          <w:p w:rsidRPr="00DD2276" w:rsidR="00AE1DE4" w:rsidP="00CA759A" w:rsidRDefault="00AE1DE4" w14:paraId="7B16A1FF"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Portfolio is created in Q4 of the FY and has status as ‘Base Period Q3’ –</w:t>
            </w:r>
          </w:p>
          <w:p w:rsidRPr="00DD2276" w:rsidR="00AE1DE4" w:rsidP="00CA759A" w:rsidRDefault="00AE1DE4" w14:paraId="2E51B27E"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and 31st December of the FY as specified in the start FY of the portfolio created. (As per New Loan Accounts Input Window the window will be opened from 1st Jan – 7th Jan of the start FY)</w:t>
            </w:r>
          </w:p>
          <w:p w:rsidRPr="00DD2276" w:rsidR="00AE1DE4" w:rsidP="00CA759A" w:rsidRDefault="00AE1DE4" w14:paraId="0F39532F"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Portfolio is created in Q1 of the next FY and has status as ‘Base Period Q4’ –</w:t>
            </w:r>
          </w:p>
          <w:p w:rsidRPr="00DD2276" w:rsidR="00AE1DE4" w:rsidP="00CA759A" w:rsidRDefault="00AE1DE4" w14:paraId="2538E986"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of the FY as specified in the start FY of the portfolio created and 31st March of the FY as specified in the end FY of the portfolio created. (As per New Loan Accounts Input Window the window will be opened from 1st April – 7th April of the end FY)</w:t>
            </w:r>
          </w:p>
        </w:tc>
      </w:tr>
      <w:tr w:rsidRPr="00134CB8" w:rsidR="00AE1DE4" w:rsidTr="009E37EE" w14:paraId="520383FB"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386B2E" w14:paraId="6AC0CDC9" w14:textId="77CCFE0F">
            <w:pPr>
              <w:jc w:val="both"/>
              <w:rPr>
                <w:sz w:val="20"/>
              </w:rPr>
            </w:pPr>
            <w:r>
              <w:rPr>
                <w:sz w:val="20"/>
              </w:rPr>
              <w:t>5</w:t>
            </w:r>
          </w:p>
        </w:tc>
        <w:tc>
          <w:tcPr>
            <w:tcW w:w="2160" w:type="dxa"/>
          </w:tcPr>
          <w:p w:rsidRPr="00FC1581" w:rsidR="00AE1DE4" w:rsidP="009E37EE" w:rsidRDefault="00AE1DE4" w14:paraId="01A37A1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4A499E">
              <w:rPr>
                <w:sz w:val="20"/>
              </w:rPr>
              <w:t>NOT First Time MLI</w:t>
            </w:r>
            <w:r>
              <w:rPr>
                <w:sz w:val="20"/>
              </w:rPr>
              <w:t xml:space="preserve"> and </w:t>
            </w:r>
            <w:r w:rsidRPr="004A499E">
              <w:rPr>
                <w:sz w:val="20"/>
              </w:rPr>
              <w:t xml:space="preserve"> Sanctioned Loan Date</w:t>
            </w:r>
          </w:p>
        </w:tc>
        <w:tc>
          <w:tcPr>
            <w:tcW w:w="6385" w:type="dxa"/>
          </w:tcPr>
          <w:p w:rsidRPr="004A499E" w:rsidR="00AE1DE4" w:rsidP="009E37EE" w:rsidRDefault="00AE1DE4" w14:paraId="7790085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4A499E">
              <w:rPr>
                <w:sz w:val="20"/>
              </w:rPr>
              <w:t xml:space="preserve">Following steps are needed for this condition - ‘NOT First Time MLI Sanctioned Loan Date’ </w:t>
            </w:r>
            <w:r w:rsidRPr="00DD2276">
              <w:rPr>
                <w:sz w:val="20"/>
              </w:rPr>
              <w:t xml:space="preserve">(First time means – MLI is undertaking an upload for first time </w:t>
            </w:r>
            <w:r>
              <w:rPr>
                <w:sz w:val="20"/>
              </w:rPr>
              <w:t xml:space="preserve">on newly created </w:t>
            </w:r>
            <w:r w:rsidRPr="00DD2276">
              <w:rPr>
                <w:sz w:val="20"/>
              </w:rPr>
              <w:t>Current Portfolio)</w:t>
            </w:r>
            <w:r w:rsidRPr="004A499E">
              <w:rPr>
                <w:sz w:val="20"/>
              </w:rPr>
              <w:t xml:space="preserve"> - </w:t>
            </w:r>
          </w:p>
          <w:p w:rsidRPr="00702E99" w:rsidR="00AE1DE4" w:rsidP="00CA759A" w:rsidRDefault="00AE1DE4" w14:paraId="6B9DDE94"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Q1’ – </w:t>
            </w:r>
          </w:p>
          <w:p w:rsidRPr="00702E99" w:rsidR="00AE1DE4" w:rsidP="00CA759A" w:rsidRDefault="00AE1DE4" w14:paraId="2270D6D1"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April and 30th June of the FY as specified in the start FY of the portfolio created. (As per New Loan Accounts Input Window the window will be opened from 1st July – 7th July of the start FY)</w:t>
            </w:r>
          </w:p>
          <w:p w:rsidR="00AE1DE4" w:rsidP="00CA759A" w:rsidRDefault="00AE1DE4" w14:paraId="5DEDDDED"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Q2’ – </w:t>
            </w:r>
          </w:p>
          <w:p w:rsidRPr="00702E99" w:rsidR="00AE1DE4" w:rsidP="00CA759A" w:rsidRDefault="00AE1DE4" w14:paraId="0967AA50" w14:textId="77777777">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July and 30th September of the FY as specified in the start FY of the portfolio created. (As per New Loan Accounts Input Window the window will be opened from 1st Oct – 7th Oct of the start FY)</w:t>
            </w:r>
          </w:p>
          <w:p w:rsidRPr="00702E99" w:rsidR="00AE1DE4" w:rsidP="00CA759A" w:rsidRDefault="00AE1DE4" w14:paraId="68FD710A"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Q3’ – </w:t>
            </w:r>
          </w:p>
          <w:p w:rsidRPr="00702E99" w:rsidR="00AE1DE4" w:rsidP="00CA759A" w:rsidRDefault="00AE1DE4" w14:paraId="5DE66C64"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October and 31st December of the FY as specified in the start FY of the portfolio created. (As per New Loan Accounts Input Window the window will be opened from 1st Jan – 7th Jan of the start FY)</w:t>
            </w:r>
          </w:p>
          <w:p w:rsidRPr="00702E99" w:rsidR="00AE1DE4" w:rsidP="00CA759A" w:rsidRDefault="00AE1DE4" w14:paraId="6BD91769"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Q4’ – </w:t>
            </w:r>
          </w:p>
          <w:p w:rsidRPr="00702E99" w:rsidR="00AE1DE4" w:rsidP="00CA759A" w:rsidRDefault="00AE1DE4" w14:paraId="0264043F" w14:textId="77777777">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January and 31st March of the FY as specified in the end FY of the portfolio created. (As per New Loan Accounts Input Window the window will be opened from 1st April – 7th April of the end FY)</w:t>
            </w:r>
          </w:p>
        </w:tc>
      </w:tr>
      <w:tr w:rsidRPr="00134CB8" w:rsidR="00B367FC" w:rsidTr="009E37EE" w14:paraId="4D59102B"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6BEB1CA2" w14:textId="6FA4E619">
            <w:pPr>
              <w:jc w:val="both"/>
              <w:rPr>
                <w:sz w:val="20"/>
              </w:rPr>
            </w:pPr>
            <w:r>
              <w:rPr>
                <w:sz w:val="20"/>
              </w:rPr>
              <w:t>6</w:t>
            </w:r>
          </w:p>
        </w:tc>
        <w:tc>
          <w:tcPr>
            <w:tcW w:w="2160" w:type="dxa"/>
          </w:tcPr>
          <w:p w:rsidRPr="004A499E" w:rsidR="00B367FC" w:rsidP="00B367FC" w:rsidRDefault="00B367FC" w14:paraId="35B66BA3" w14:textId="5F236BEE">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First Disbursement</w:t>
            </w:r>
          </w:p>
        </w:tc>
        <w:tc>
          <w:tcPr>
            <w:tcW w:w="6385" w:type="dxa"/>
          </w:tcPr>
          <w:p w:rsidRPr="00543E0C" w:rsidR="00B367FC" w:rsidP="00646BB5" w:rsidRDefault="00543E0C" w14:paraId="7D5F5551" w14:textId="297ECA72">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Pr>
                <w:sz w:val="20"/>
              </w:rPr>
              <w:t>N</w:t>
            </w:r>
            <w:r w:rsidR="00646BB5">
              <w:rPr>
                <w:sz w:val="20"/>
              </w:rPr>
              <w:t>ULL</w:t>
            </w:r>
            <w:r>
              <w:rPr>
                <w:sz w:val="20"/>
              </w:rPr>
              <w:t>/SPACES</w:t>
            </w:r>
            <w:r w:rsidR="00646BB5">
              <w:rPr>
                <w:sz w:val="20"/>
              </w:rPr>
              <w:t>(s)</w:t>
            </w:r>
          </w:p>
        </w:tc>
      </w:tr>
      <w:tr w:rsidRPr="00134CB8" w:rsidR="00B367FC" w:rsidTr="009E37EE" w14:paraId="138BBC2C"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6CCE1251" w14:textId="1F10390F">
            <w:pPr>
              <w:jc w:val="both"/>
              <w:rPr>
                <w:sz w:val="20"/>
              </w:rPr>
            </w:pPr>
            <w:r>
              <w:rPr>
                <w:sz w:val="20"/>
              </w:rPr>
              <w:t>7</w:t>
            </w:r>
          </w:p>
        </w:tc>
        <w:tc>
          <w:tcPr>
            <w:tcW w:w="2160" w:type="dxa"/>
          </w:tcPr>
          <w:p w:rsidR="00B367FC" w:rsidP="00B367FC" w:rsidRDefault="00B367FC" w14:paraId="38A19F51"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Closure</w:t>
            </w:r>
          </w:p>
        </w:tc>
        <w:tc>
          <w:tcPr>
            <w:tcW w:w="6385" w:type="dxa"/>
          </w:tcPr>
          <w:p w:rsidRPr="00AC474A" w:rsidR="00B367FC" w:rsidP="00B367FC" w:rsidRDefault="00B367FC" w14:paraId="2B69C3D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closed is ‘Y’</w:t>
            </w:r>
          </w:p>
        </w:tc>
      </w:tr>
      <w:tr w:rsidRPr="00134CB8" w:rsidR="00B367FC" w:rsidTr="009E37EE" w14:paraId="3CD96F78"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72BE9103" w14:textId="162B5EF5">
            <w:pPr>
              <w:jc w:val="both"/>
              <w:rPr>
                <w:sz w:val="20"/>
              </w:rPr>
            </w:pPr>
            <w:r>
              <w:rPr>
                <w:sz w:val="20"/>
              </w:rPr>
              <w:t>8</w:t>
            </w:r>
          </w:p>
        </w:tc>
        <w:tc>
          <w:tcPr>
            <w:tcW w:w="2160" w:type="dxa"/>
          </w:tcPr>
          <w:p w:rsidR="00B367FC" w:rsidP="00B367FC" w:rsidRDefault="00B367FC" w14:paraId="13CE26AA"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Loan Closure</w:t>
            </w:r>
          </w:p>
        </w:tc>
        <w:tc>
          <w:tcPr>
            <w:tcW w:w="6385" w:type="dxa"/>
          </w:tcPr>
          <w:p w:rsidRPr="00AC474A" w:rsidR="00B367FC" w:rsidP="00B367FC" w:rsidRDefault="00B367FC" w14:paraId="66AE03E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Th</w:t>
            </w:r>
            <w:r>
              <w:rPr>
                <w:sz w:val="20"/>
              </w:rPr>
              <w:t xml:space="preserve">is date </w:t>
            </w:r>
            <w:r w:rsidRPr="00AC474A">
              <w:rPr>
                <w:sz w:val="20"/>
              </w:rPr>
              <w:t>IS NOT NULL/SPACE(s).</w:t>
            </w:r>
          </w:p>
        </w:tc>
      </w:tr>
      <w:tr w:rsidRPr="00134CB8" w:rsidR="00B367FC" w:rsidTr="009E37EE" w14:paraId="7E0BECB2"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7C96164C" w14:textId="5879B7E2">
            <w:pPr>
              <w:jc w:val="both"/>
              <w:rPr>
                <w:sz w:val="20"/>
              </w:rPr>
            </w:pPr>
            <w:r>
              <w:rPr>
                <w:sz w:val="20"/>
              </w:rPr>
              <w:t>9</w:t>
            </w:r>
          </w:p>
        </w:tc>
        <w:tc>
          <w:tcPr>
            <w:tcW w:w="2160" w:type="dxa"/>
          </w:tcPr>
          <w:p w:rsidR="00B367FC" w:rsidP="00B367FC" w:rsidRDefault="00B367FC" w14:paraId="24E25B4B"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A/c is NPA</w:t>
            </w:r>
          </w:p>
        </w:tc>
        <w:tc>
          <w:tcPr>
            <w:tcW w:w="6385" w:type="dxa"/>
          </w:tcPr>
          <w:p w:rsidRPr="00AC474A" w:rsidR="00B367FC" w:rsidP="00B367FC" w:rsidRDefault="00B367FC" w14:paraId="1AD5257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NPA is ‘Y’</w:t>
            </w:r>
          </w:p>
        </w:tc>
      </w:tr>
      <w:tr w:rsidRPr="00134CB8" w:rsidR="00B367FC" w:rsidTr="009E37EE" w14:paraId="60B0B202"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2A846306" w14:textId="3FA6274B">
            <w:pPr>
              <w:jc w:val="both"/>
              <w:rPr>
                <w:sz w:val="20"/>
              </w:rPr>
            </w:pPr>
            <w:r>
              <w:rPr>
                <w:sz w:val="20"/>
              </w:rPr>
              <w:t>10</w:t>
            </w:r>
          </w:p>
        </w:tc>
        <w:tc>
          <w:tcPr>
            <w:tcW w:w="2160" w:type="dxa"/>
          </w:tcPr>
          <w:p w:rsidR="00B367FC" w:rsidP="00B367FC" w:rsidRDefault="00B367FC" w14:paraId="33D7A87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w:t>
            </w:r>
          </w:p>
        </w:tc>
        <w:tc>
          <w:tcPr>
            <w:tcW w:w="6385" w:type="dxa"/>
          </w:tcPr>
          <w:p w:rsidRPr="00AC474A" w:rsidR="00B367FC" w:rsidP="00B367FC" w:rsidRDefault="00B367FC" w14:paraId="7367659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Th</w:t>
            </w:r>
            <w:r>
              <w:rPr>
                <w:sz w:val="20"/>
              </w:rPr>
              <w:t xml:space="preserve">is date </w:t>
            </w:r>
            <w:r w:rsidRPr="00AC474A">
              <w:rPr>
                <w:sz w:val="20"/>
              </w:rPr>
              <w:t>IS NOT NULL/SPACE(s).</w:t>
            </w:r>
          </w:p>
        </w:tc>
      </w:tr>
      <w:tr w:rsidRPr="00134CB8" w:rsidR="00B367FC" w:rsidTr="009E37EE" w14:paraId="4FC969B6"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75A9EF6F" w14:textId="5276F01F">
            <w:pPr>
              <w:jc w:val="both"/>
              <w:rPr>
                <w:sz w:val="20"/>
              </w:rPr>
            </w:pPr>
            <w:r>
              <w:rPr>
                <w:sz w:val="20"/>
              </w:rPr>
              <w:t>11</w:t>
            </w:r>
          </w:p>
        </w:tc>
        <w:tc>
          <w:tcPr>
            <w:tcW w:w="2160" w:type="dxa"/>
          </w:tcPr>
          <w:p w:rsidR="00B367FC" w:rsidP="00B367FC" w:rsidRDefault="00B367FC" w14:paraId="1353671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Total Sanctioned Loan Amount/Limit</w:t>
            </w:r>
          </w:p>
        </w:tc>
        <w:tc>
          <w:tcPr>
            <w:tcW w:w="6385" w:type="dxa"/>
          </w:tcPr>
          <w:p w:rsidRPr="00AC474A" w:rsidR="00B367FC" w:rsidP="00B367FC" w:rsidRDefault="00B367FC" w14:paraId="01A5C6D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This amount </w:t>
            </w:r>
            <w:r w:rsidRPr="00AC474A">
              <w:rPr>
                <w:sz w:val="20"/>
              </w:rPr>
              <w:t>IS EQUAL OR LESS THAN Zero.</w:t>
            </w:r>
          </w:p>
        </w:tc>
      </w:tr>
      <w:tr w:rsidRPr="00134CB8" w:rsidR="00B367FC" w:rsidTr="009E37EE" w14:paraId="6666F714"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2DAD8F73" w14:textId="2CC55CBA">
            <w:pPr>
              <w:jc w:val="both"/>
              <w:rPr>
                <w:sz w:val="20"/>
              </w:rPr>
            </w:pPr>
            <w:r>
              <w:rPr>
                <w:sz w:val="20"/>
              </w:rPr>
              <w:t>13</w:t>
            </w:r>
          </w:p>
        </w:tc>
        <w:tc>
          <w:tcPr>
            <w:tcW w:w="2160" w:type="dxa"/>
          </w:tcPr>
          <w:p w:rsidRPr="00AC474A" w:rsidR="00B367FC" w:rsidP="00B367FC" w:rsidRDefault="00B367FC" w14:paraId="7665089D" w14:textId="2FC5D982">
            <w:pPr>
              <w:jc w:val="both"/>
              <w:cnfStyle w:val="000000000000" w:firstRow="0" w:lastRow="0" w:firstColumn="0" w:lastColumn="0" w:oddVBand="0" w:evenVBand="0" w:oddHBand="0" w:evenHBand="0" w:firstRowFirstColumn="0" w:firstRowLastColumn="0" w:lastRowFirstColumn="0" w:lastRowLastColumn="0"/>
              <w:rPr>
                <w:sz w:val="20"/>
              </w:rPr>
            </w:pPr>
            <w:r>
              <w:rPr>
                <w:sz w:val="20"/>
              </w:rPr>
              <w:t>Outstanding Loan Amount</w:t>
            </w:r>
          </w:p>
        </w:tc>
        <w:tc>
          <w:tcPr>
            <w:tcW w:w="6385" w:type="dxa"/>
          </w:tcPr>
          <w:p w:rsidR="00B367FC" w:rsidP="00B367FC" w:rsidRDefault="00B367FC" w14:paraId="0EA81E62" w14:textId="4219CD32">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Pr>
                <w:sz w:val="20"/>
              </w:rPr>
              <w:t>Greater than 1.25 times of sanctioned amount.</w:t>
            </w:r>
          </w:p>
          <w:p w:rsidRPr="00AC474A" w:rsidR="00B367FC" w:rsidP="00B367FC" w:rsidRDefault="00B367FC" w14:paraId="1D086713" w14:textId="1B51C463">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Pr>
                <w:sz w:val="20"/>
              </w:rPr>
              <w:t>Less than Zero.</w:t>
            </w:r>
          </w:p>
        </w:tc>
      </w:tr>
      <w:tr w:rsidRPr="00134CB8" w:rsidR="00B367FC" w:rsidTr="009E37EE" w14:paraId="3942F6F6" w14:textId="77777777">
        <w:tc>
          <w:tcPr>
            <w:cnfStyle w:val="001000000000" w:firstRow="0" w:lastRow="0" w:firstColumn="1" w:lastColumn="0" w:oddVBand="0" w:evenVBand="0" w:oddHBand="0" w:evenHBand="0" w:firstRowFirstColumn="0" w:firstRowLastColumn="0" w:lastRowFirstColumn="0" w:lastRowLastColumn="0"/>
            <w:tcW w:w="805" w:type="dxa"/>
          </w:tcPr>
          <w:p w:rsidR="00B367FC" w:rsidP="00B367FC" w:rsidRDefault="00B367FC" w14:paraId="5901079A" w14:textId="5D250A54">
            <w:pPr>
              <w:jc w:val="both"/>
              <w:rPr>
                <w:sz w:val="20"/>
              </w:rPr>
            </w:pPr>
            <w:r>
              <w:rPr>
                <w:sz w:val="20"/>
              </w:rPr>
              <w:t>14</w:t>
            </w:r>
          </w:p>
        </w:tc>
        <w:tc>
          <w:tcPr>
            <w:tcW w:w="2160" w:type="dxa"/>
          </w:tcPr>
          <w:p w:rsidR="00B367FC" w:rsidP="00B367FC" w:rsidRDefault="00B367FC" w14:paraId="178D866D" w14:textId="6689DAD2">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w:t>
            </w:r>
          </w:p>
        </w:tc>
        <w:tc>
          <w:tcPr>
            <w:tcW w:w="6385" w:type="dxa"/>
          </w:tcPr>
          <w:p w:rsidR="00B367FC" w:rsidP="00B367FC" w:rsidRDefault="00B367FC" w14:paraId="24CB92D9"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Pr>
                <w:sz w:val="20"/>
              </w:rPr>
              <w:t>Is zero, Outstanding amount is greater than zero.</w:t>
            </w:r>
          </w:p>
          <w:p w:rsidR="00B367FC" w:rsidP="00B367FC" w:rsidRDefault="00B367FC" w14:paraId="2B6ABF8B" w14:textId="1A2B9FF9">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A15AC2">
              <w:rPr>
                <w:sz w:val="20"/>
              </w:rPr>
              <w:t xml:space="preserve">First disbursement amount and First disbursement date is </w:t>
            </w:r>
            <w:r>
              <w:rPr>
                <w:sz w:val="20"/>
              </w:rPr>
              <w:t>null. R</w:t>
            </w:r>
            <w:r w:rsidRPr="00A15AC2">
              <w:rPr>
                <w:sz w:val="20"/>
              </w:rPr>
              <w:t>eject such account</w:t>
            </w:r>
          </w:p>
        </w:tc>
      </w:tr>
    </w:tbl>
    <w:p w:rsidR="00AE1DE4" w:rsidP="00AE1DE4" w:rsidRDefault="00AE1DE4" w14:paraId="6723B8D9" w14:textId="38B9B5A7">
      <w:pPr>
        <w:jc w:val="both"/>
      </w:pPr>
    </w:p>
    <w:p w:rsidRPr="00815BE3" w:rsidR="006C4041" w:rsidP="00AE1DE4" w:rsidRDefault="006C4041" w14:paraId="477AA135" w14:textId="27B15D6E">
      <w:pPr>
        <w:jc w:val="both"/>
      </w:pPr>
      <w:r w:rsidRPr="006C4041">
        <w:rPr>
          <w:b/>
        </w:rPr>
        <w:t xml:space="preserve">Note:  </w:t>
      </w:r>
      <w:r w:rsidRPr="00815BE3">
        <w:t xml:space="preserve">For closed account </w:t>
      </w:r>
      <w:r w:rsidRPr="00815BE3">
        <w:rPr>
          <w:sz w:val="20"/>
        </w:rPr>
        <w:t>Outstanding Loan Amount schedule be zero.</w:t>
      </w:r>
    </w:p>
    <w:p w:rsidRPr="00BB3B7A" w:rsidR="00AE1DE4" w:rsidP="00AE1DE4" w:rsidRDefault="00AE1DE4" w14:paraId="6077577D" w14:textId="77777777">
      <w:pPr>
        <w:jc w:val="both"/>
        <w:rPr>
          <w:b/>
        </w:rPr>
      </w:pPr>
      <w:r w:rsidRPr="00BB3B7A">
        <w:rPr>
          <w:b/>
        </w:rPr>
        <w:t xml:space="preserve">Note: </w:t>
      </w:r>
    </w:p>
    <w:p w:rsidR="00AE1DE4" w:rsidP="00CA759A" w:rsidRDefault="00AE1DE4" w14:paraId="5D643D83" w14:textId="77777777">
      <w:pPr>
        <w:pStyle w:val="ListParagraph"/>
        <w:numPr>
          <w:ilvl w:val="0"/>
          <w:numId w:val="35"/>
        </w:numPr>
        <w:jc w:val="both"/>
      </w:pPr>
      <w:r>
        <w:t>New Loan Information to the Portfolio are not allowed after portfolio is crystallized.</w:t>
      </w:r>
    </w:p>
    <w:p w:rsidR="00064CD4" w:rsidP="00CA759A" w:rsidRDefault="00AE1DE4" w14:paraId="68EE0C30" w14:textId="52929F03">
      <w:pPr>
        <w:pStyle w:val="ListParagraph"/>
        <w:numPr>
          <w:ilvl w:val="0"/>
          <w:numId w:val="35"/>
        </w:numPr>
        <w:jc w:val="both"/>
      </w:pPr>
      <w:r>
        <w:t>If due to any of the above rule, the loan a/c is rejected, then all the associated loan a/c in the same input file for that customer will be rejected.</w:t>
      </w:r>
    </w:p>
    <w:p w:rsidR="00F93503" w:rsidP="00AE1DE4" w:rsidRDefault="00F93503" w14:paraId="53B38BE6" w14:textId="77777777">
      <w:pPr>
        <w:jc w:val="both"/>
      </w:pPr>
    </w:p>
    <w:p w:rsidR="00AE1DE4" w:rsidP="00240598" w:rsidRDefault="00AE1DE4" w14:paraId="3F129ACD"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4" w:id="130"/>
      <w:bookmarkStart w:name="_Toc465274976" w:id="131"/>
      <w:bookmarkStart w:name="_Toc485743341" w:id="132"/>
      <w:bookmarkStart w:name="_Toc160211580" w:id="133"/>
      <w:r>
        <w:rPr>
          <w:rFonts w:ascii="Trebuchet MS" w:hAnsi="Trebuchet MS"/>
          <w:b/>
          <w:bCs/>
          <w:color w:val="000000" w:themeColor="text1"/>
          <w:szCs w:val="22"/>
        </w:rPr>
        <w:t>Deduplication Criteria Checks</w:t>
      </w:r>
      <w:bookmarkEnd w:id="130"/>
      <w:bookmarkEnd w:id="131"/>
      <w:bookmarkEnd w:id="132"/>
      <w:bookmarkEnd w:id="133"/>
    </w:p>
    <w:p w:rsidR="00AE1DE4" w:rsidP="00AE1DE4" w:rsidRDefault="00AE1DE4" w14:paraId="47C97FD1" w14:textId="1F60D787">
      <w:pPr>
        <w:jc w:val="both"/>
      </w:pPr>
      <w:r w:rsidRPr="00795BF7">
        <w:t xml:space="preserve">Currently no provision for de-duplication will be provided, since, rolling out this scheme and acceptance of this scheme by </w:t>
      </w:r>
      <w:r>
        <w:t>MLI</w:t>
      </w:r>
      <w:r w:rsidRPr="00795BF7">
        <w:t xml:space="preserve"> is priority. </w:t>
      </w:r>
      <w:r w:rsidRPr="00795BF7" w:rsidR="00D45708">
        <w:t>Consequently,</w:t>
      </w:r>
      <w:r w:rsidRPr="00795BF7">
        <w:t xml:space="preserve"> as the scheme and its process of issuance and settling guarantees stabilizes – it will be decided to construct an effective de-duplication mechanism.</w:t>
      </w:r>
    </w:p>
    <w:p w:rsidR="00C114C4" w:rsidP="00AE1DE4" w:rsidRDefault="00C114C4" w14:paraId="23103B65" w14:textId="0D8EBD7F">
      <w:pPr>
        <w:rPr>
          <w:rFonts w:ascii="Trebuchet MS" w:hAnsi="Trebuchet MS" w:eastAsia="Times New Roman" w:cs="Arial"/>
          <w:b/>
          <w:bCs/>
          <w:iCs/>
          <w:color w:val="7F7F7F"/>
          <w:sz w:val="28"/>
          <w:szCs w:val="28"/>
        </w:rPr>
      </w:pPr>
    </w:p>
    <w:p w:rsidRPr="00D967A3" w:rsidR="00AE1DE4" w:rsidP="00240598" w:rsidRDefault="00AE1DE4" w14:paraId="348884F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35" w:id="134"/>
      <w:bookmarkStart w:name="_Toc465274977" w:id="135"/>
      <w:bookmarkStart w:name="_Toc485743342" w:id="136"/>
      <w:bookmarkStart w:name="_Toc160211581" w:id="137"/>
      <w:r>
        <w:rPr>
          <w:rFonts w:ascii="Trebuchet MS" w:hAnsi="Trebuchet MS" w:eastAsia="Times New Roman" w:cs="Arial"/>
          <w:b/>
          <w:bCs/>
          <w:iCs/>
          <w:color w:val="7F7F7F"/>
          <w:sz w:val="28"/>
          <w:szCs w:val="28"/>
        </w:rPr>
        <w:t>Inclusion of Update Loan Information in Portfolio during Base Period &amp;/or Currency Period</w:t>
      </w:r>
      <w:bookmarkEnd w:id="134"/>
      <w:bookmarkEnd w:id="135"/>
      <w:bookmarkEnd w:id="136"/>
      <w:bookmarkEnd w:id="137"/>
    </w:p>
    <w:p w:rsidR="00AE1DE4" w:rsidP="00AE1DE4" w:rsidRDefault="00AE1DE4" w14:paraId="746309DE" w14:textId="77777777">
      <w:pPr>
        <w:jc w:val="both"/>
      </w:pPr>
      <w:r>
        <w:t>Updates to loan information are allowed during the Base Period as well as during the Currency Period of the Portfolio.</w:t>
      </w:r>
    </w:p>
    <w:p w:rsidR="00AE1DE4" w:rsidP="00AE1DE4" w:rsidRDefault="00AE1DE4" w14:paraId="167E84AF" w14:textId="77777777">
      <w:pPr>
        <w:jc w:val="both"/>
      </w:pPr>
      <w:r>
        <w:t>Steps involved in the batch execution for including updates to the loan information are as below:</w:t>
      </w:r>
      <w:r>
        <w:rPr>
          <w:noProof/>
        </w:rPr>
        <w:t xml:space="preserve"> </w:t>
      </w:r>
    </w:p>
    <w:p w:rsidR="00AE1DE4" w:rsidP="00AE1DE4" w:rsidRDefault="00AE1DE4" w14:paraId="0EB4EAF2" w14:textId="77777777">
      <w:pPr>
        <w:jc w:val="both"/>
      </w:pPr>
      <w:r>
        <w:rPr>
          <w:noProof/>
          <w:lang w:val="en-IN" w:eastAsia="en-IN"/>
        </w:rPr>
        <w:drawing>
          <wp:anchor distT="0" distB="0" distL="114300" distR="114300" simplePos="0" relativeHeight="251766784" behindDoc="0" locked="0" layoutInCell="1" allowOverlap="1" wp14:anchorId="2B292837" wp14:editId="64F88990">
            <wp:simplePos x="0" y="0"/>
            <wp:positionH relativeFrom="column">
              <wp:posOffset>0</wp:posOffset>
            </wp:positionH>
            <wp:positionV relativeFrom="paragraph">
              <wp:posOffset>285750</wp:posOffset>
            </wp:positionV>
            <wp:extent cx="6379845" cy="2013585"/>
            <wp:effectExtent l="57150" t="0" r="40005" b="5715"/>
            <wp:wrapSquare wrapText="bothSides"/>
            <wp:docPr id="2"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14:sizeRelH relativeFrom="margin">
              <wp14:pctWidth>0</wp14:pctWidth>
            </wp14:sizeRelH>
            <wp14:sizeRelV relativeFrom="margin">
              <wp14:pctHeight>0</wp14:pctHeight>
            </wp14:sizeRelV>
          </wp:anchor>
        </w:drawing>
      </w:r>
    </w:p>
    <w:p w:rsidR="00AE1DE4" w:rsidP="00AE1DE4" w:rsidRDefault="00AE1DE4" w14:paraId="4DA5F053"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AE1DE4" w:rsidP="00AE1DE4" w:rsidRDefault="00AE1DE4" w14:paraId="720172A5" w14:textId="77777777">
      <w:pPr>
        <w:jc w:val="both"/>
      </w:pPr>
      <w:r>
        <w:t>For every record in the portfolio, system keeps track of state which essentially depends on its pervious state as depicted below:</w:t>
      </w:r>
    </w:p>
    <w:p w:rsidR="00AE1DE4" w:rsidP="00AE1DE4" w:rsidRDefault="00AE1DE4" w14:paraId="3C98239F" w14:textId="77777777">
      <w:pPr>
        <w:jc w:val="both"/>
      </w:pPr>
      <w:r>
        <w:t>By default all loan records in the portfolio will be in ‘In Force’ state.</w:t>
      </w:r>
    </w:p>
    <w:p w:rsidR="00AE1DE4" w:rsidP="00AE1DE4" w:rsidRDefault="00AE1DE4" w14:paraId="339B5205" w14:textId="77777777">
      <w:pPr>
        <w:jc w:val="both"/>
      </w:pPr>
      <w:r w:rsidRPr="009166E2">
        <w:rPr>
          <w:u w:val="single"/>
        </w:rPr>
        <w:t>Scenario 1:</w:t>
      </w:r>
    </w:p>
    <w:p w:rsidR="00AE1DE4" w:rsidP="00AE1DE4" w:rsidRDefault="00AE1DE4" w14:paraId="68A659B0" w14:textId="77777777">
      <w:r>
        <w:rPr>
          <w:noProof/>
          <w:lang w:val="en-IN" w:eastAsia="en-IN"/>
        </w:rPr>
        <mc:AlternateContent>
          <mc:Choice Requires="wpg">
            <w:drawing>
              <wp:anchor distT="0" distB="0" distL="114300" distR="114300" simplePos="0" relativeHeight="251765760" behindDoc="0" locked="0" layoutInCell="1" allowOverlap="1" wp14:anchorId="2DC2535F" wp14:editId="0C264EF9">
                <wp:simplePos x="0" y="0"/>
                <wp:positionH relativeFrom="margin">
                  <wp:posOffset>-21394</wp:posOffset>
                </wp:positionH>
                <wp:positionV relativeFrom="paragraph">
                  <wp:posOffset>51630</wp:posOffset>
                </wp:positionV>
                <wp:extent cx="5787390" cy="904875"/>
                <wp:effectExtent l="0" t="0" r="22860" b="28575"/>
                <wp:wrapNone/>
                <wp:docPr id="10" name="Group 14"/>
                <wp:cNvGraphicFramePr/>
                <a:graphic xmlns:a="http://schemas.openxmlformats.org/drawingml/2006/main">
                  <a:graphicData uri="http://schemas.microsoft.com/office/word/2010/wordprocessingGroup">
                    <wpg:wgp>
                      <wpg:cNvGrpSpPr/>
                      <wpg:grpSpPr>
                        <a:xfrm>
                          <a:off x="0" y="0"/>
                          <a:ext cx="5787390" cy="904875"/>
                          <a:chOff x="0" y="0"/>
                          <a:chExt cx="5787390" cy="904875"/>
                        </a:xfrm>
                      </wpg:grpSpPr>
                      <wps:wsp>
                        <wps:cNvPr id="144" name="Rounded Rectangle 144"/>
                        <wps:cNvSpPr/>
                        <wps:spPr>
                          <a:xfrm>
                            <a:off x="1352550" y="161925"/>
                            <a:ext cx="1501369"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8013B" w:rsidP="00AE1DE4" w:rsidRDefault="0038013B" w14:paraId="08BEC9DF" w14:textId="77777777">
                              <w:pPr>
                                <w:jc w:val="center"/>
                                <w:rPr>
                                  <w:sz w:val="20"/>
                                </w:rPr>
                              </w:pPr>
                              <w:r>
                                <w:rPr>
                                  <w:sz w:val="20"/>
                                </w:rPr>
                                <w:t xml:space="preserve">System Generates Portfolio CG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3076575" y="0"/>
                            <a:ext cx="992572"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8013B" w:rsidP="00AE1DE4" w:rsidRDefault="0038013B" w14:paraId="1A532AC2"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4286250" y="142875"/>
                            <a:ext cx="1501140" cy="61722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8013B" w:rsidP="00AE1DE4" w:rsidRDefault="0038013B" w14:paraId="039C178B"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876550"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5" name="Rounded Rectangle 155"/>
                        <wps:cNvSpPr/>
                        <wps:spPr>
                          <a:xfrm>
                            <a:off x="0" y="57150"/>
                            <a:ext cx="1133475" cy="74814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8013B" w:rsidP="00AE1DE4" w:rsidRDefault="0038013B" w14:paraId="163FD26A" w14:textId="77777777">
                              <w:pPr>
                                <w:jc w:val="center"/>
                                <w:rPr>
                                  <w:sz w:val="20"/>
                                </w:rPr>
                              </w:pPr>
                              <w:r>
                                <w:rPr>
                                  <w:sz w:val="20"/>
                                </w:rPr>
                                <w:t xml:space="preserve">Loan Record Exists as </w:t>
                              </w:r>
                              <w:r w:rsidRPr="00B55679">
                                <w:rPr>
                                  <w:b/>
                                  <w:sz w:val="20"/>
                                </w:rPr>
                                <w:t>‘In 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1152525" y="400050"/>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8" name="Straight Arrow Connector 148"/>
                        <wps:cNvCnPr/>
                        <wps:spPr>
                          <a:xfrm>
                            <a:off x="4086225"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49116E92">
              <v:group id="Group 14" style="position:absolute;margin-left:-1.7pt;margin-top:4.05pt;width:455.7pt;height:71.25pt;z-index:251765760;mso-position-horizontal-relative:margin;mso-position-vertical-relative:text" coordsize="57873,9048" o:spid="_x0000_s1029" w14:anchorId="2DC25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">
                <v:roundrect id="Rounded Rectangle 144" style="position:absolute;left:13525;top:1619;width:15014;height:5620;visibility:visible;mso-wrap-style:square;v-text-anchor:middle" o:spid="_x0000_s103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38013B" w:rsidP="00AE1DE4" w:rsidRDefault="0038013B" w14:paraId="66F86911" w14:textId="77777777">
                        <w:pPr>
                          <w:jc w:val="center"/>
                          <w:rPr>
                            <w:sz w:val="20"/>
                          </w:rPr>
                        </w:pPr>
                        <w:r>
                          <w:rPr>
                            <w:sz w:val="20"/>
                          </w:rPr>
                          <w:t xml:space="preserve">System Generates Portfolio CG Charges </w:t>
                        </w:r>
                      </w:p>
                    </w:txbxContent>
                  </v:textbox>
                </v:roundrect>
                <v:roundrect id="Rounded Rectangle 145" style="position:absolute;left:30765;width:9926;height:9048;visibility:visible;mso-wrap-style:square;v-text-anchor:middle" o:spid="_x0000_s103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">
                  <v:stroke joinstyle="miter"/>
                  <v:textbox>
                    <w:txbxContent>
                      <w:p w:rsidRPr="009166E2" w:rsidR="0038013B" w:rsidP="00AE1DE4" w:rsidRDefault="0038013B" w14:paraId="2377D943" w14:textId="77777777">
                        <w:pPr>
                          <w:jc w:val="center"/>
                          <w:rPr>
                            <w:sz w:val="20"/>
                          </w:rPr>
                        </w:pPr>
                        <w:r w:rsidRPr="009166E2">
                          <w:rPr>
                            <w:sz w:val="20"/>
                          </w:rPr>
                          <w:t xml:space="preserve">MLI </w:t>
                        </w:r>
                        <w:r>
                          <w:rPr>
                            <w:sz w:val="20"/>
                          </w:rPr>
                          <w:t xml:space="preserve">makes </w:t>
                        </w:r>
                        <w:proofErr w:type="gramStart"/>
                        <w:r>
                          <w:rPr>
                            <w:sz w:val="20"/>
                          </w:rPr>
                          <w:t>Payment</w:t>
                        </w:r>
                        <w:proofErr w:type="gramEnd"/>
                      </w:p>
                    </w:txbxContent>
                  </v:textbox>
                </v:roundrect>
                <v:roundrect id="Rounded Rectangle 146" style="position:absolute;left:42862;top:1428;width:15011;height:6172;visibility:visible;mso-wrap-style:square;v-text-anchor:middle" o:spid="_x0000_s103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38013B" w:rsidP="00AE1DE4" w:rsidRDefault="0038013B" w14:paraId="119CB491"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 xml:space="preserve">In </w:t>
                        </w:r>
                        <w:proofErr w:type="gramStart"/>
                        <w:r w:rsidRPr="00B047E5">
                          <w:rPr>
                            <w:b/>
                            <w:sz w:val="20"/>
                          </w:rPr>
                          <w:t>Force</w:t>
                        </w:r>
                        <w:proofErr w:type="gramEnd"/>
                        <w:r w:rsidRPr="009166E2">
                          <w:rPr>
                            <w:sz w:val="20"/>
                          </w:rPr>
                          <w:t>’</w:t>
                        </w:r>
                      </w:p>
                    </w:txbxContent>
                  </v:textbox>
                </v:roundrect>
                <v:shapetype id="_x0000_t32" coordsize="21600,21600" o:oned="t" filled="f" o:spt="32" path="m,l21600,21600e">
                  <v:path fillok="f" arrowok="t" o:connecttype="none"/>
                  <o:lock v:ext="edit" shapetype="t"/>
                </v:shapetype>
                <v:shape id="Straight Arrow Connector 147" style="position:absolute;left:28765;top:4476;width:2002;height:0;visibility:visible;mso-wrap-style:square" o:spid="_x0000_s103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">
                  <v:stroke joinstyle="miter" endarrow="block"/>
                </v:shape>
                <v:roundrect id="Rounded Rectangle 155" style="position:absolute;top:571;width:11334;height:7481;visibility:visible;mso-wrap-style:square;v-text-anchor:middle" o:spid="_x0000_s103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">
                  <v:stroke joinstyle="miter"/>
                  <v:textbox>
                    <w:txbxContent>
                      <w:p w:rsidRPr="009166E2" w:rsidR="0038013B" w:rsidP="00AE1DE4" w:rsidRDefault="0038013B" w14:paraId="6B53891E" w14:textId="77777777">
                        <w:pPr>
                          <w:jc w:val="center"/>
                          <w:rPr>
                            <w:sz w:val="20"/>
                          </w:rPr>
                        </w:pPr>
                        <w:r>
                          <w:rPr>
                            <w:sz w:val="20"/>
                          </w:rPr>
                          <w:t xml:space="preserve">Loan Record Exists as </w:t>
                        </w:r>
                        <w:r w:rsidRPr="00B55679">
                          <w:rPr>
                            <w:b/>
                            <w:sz w:val="20"/>
                          </w:rPr>
                          <w:t>‘In Force’</w:t>
                        </w:r>
                      </w:p>
                    </w:txbxContent>
                  </v:textbox>
                </v:roundrect>
                <v:shape id="Straight Arrow Connector 156" style="position:absolute;left:11525;top:4000;width:2002;height:0;visibility:visible;mso-wrap-style:square" o:spid="_x0000_s103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">
                  <v:stroke joinstyle="miter" endarrow="block"/>
                </v:shape>
                <v:shape id="Straight Arrow Connector 148" style="position:absolute;left:40862;top:4476;width:2002;height:0;visibility:visible;mso-wrap-style:square" o:spid="_x0000_s103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v:stroke joinstyle="miter" endarrow="block"/>
                </v:shape>
                <w10:wrap anchorx="margin"/>
              </v:group>
            </w:pict>
          </mc:Fallback>
        </mc:AlternateContent>
      </w:r>
    </w:p>
    <w:p w:rsidR="00AE1DE4" w:rsidP="00AE1DE4" w:rsidRDefault="00AE1DE4" w14:paraId="50CBA6E7" w14:textId="77777777"/>
    <w:p w:rsidR="00AE1DE4" w:rsidP="00AE1DE4" w:rsidRDefault="00AE1DE4" w14:paraId="2FCED053" w14:textId="77777777">
      <w:pPr>
        <w:jc w:val="both"/>
        <w:rPr>
          <w:u w:val="single"/>
        </w:rPr>
      </w:pPr>
    </w:p>
    <w:p w:rsidR="00AE1DE4" w:rsidP="00AE1DE4" w:rsidRDefault="00AE1DE4" w14:paraId="2C1AC2EA" w14:textId="77777777">
      <w:pPr>
        <w:jc w:val="both"/>
        <w:rPr>
          <w:u w:val="single"/>
        </w:rPr>
      </w:pPr>
    </w:p>
    <w:p w:rsidR="00AE1DE4" w:rsidP="00AE1DE4" w:rsidRDefault="00AE1DE4" w14:paraId="19B45EC8" w14:textId="77777777">
      <w:pPr>
        <w:jc w:val="both"/>
      </w:pPr>
      <w:r>
        <w:rPr>
          <w:noProof/>
          <w:lang w:val="en-IN" w:eastAsia="en-IN"/>
        </w:rPr>
        <mc:AlternateContent>
          <mc:Choice Requires="wpg">
            <w:drawing>
              <wp:anchor distT="0" distB="0" distL="114300" distR="114300" simplePos="0" relativeHeight="251767808" behindDoc="0" locked="0" layoutInCell="1" allowOverlap="1" wp14:anchorId="4A715E7B" wp14:editId="7A426A8C">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15"/>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8013B" w:rsidP="00AE1DE4" w:rsidRDefault="0038013B" w14:paraId="2977F8B6"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8013B" w:rsidP="00AE1DE4" w:rsidRDefault="0038013B" w14:paraId="7A8D2D8A" w14:textId="77777777">
                              <w:pPr>
                                <w:jc w:val="center"/>
                                <w:rPr>
                                  <w:sz w:val="20"/>
                                </w:rPr>
                              </w:pPr>
                              <w:r w:rsidRPr="005F4474">
                                <w:rPr>
                                  <w:sz w:val="20"/>
                                </w:rPr>
                                <w:t>System Generates Portfolio CG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8013B" w:rsidP="00AE1DE4" w:rsidRDefault="0038013B" w14:paraId="1518F5A8"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8013B" w:rsidP="00AE1DE4" w:rsidRDefault="0038013B" w14:paraId="7994DE82"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38013B" w:rsidP="00AE1DE4" w:rsidRDefault="0038013B" w14:paraId="5F290F12" w14:textId="77777777">
                              <w:pPr>
                                <w:pStyle w:val="NoSpacing"/>
                                <w:jc w:val="center"/>
                                <w:rPr>
                                  <w:sz w:val="20"/>
                                </w:rPr>
                              </w:pPr>
                              <w:r w:rsidRPr="009166E2">
                                <w:rPr>
                                  <w:sz w:val="20"/>
                                </w:rPr>
                                <w:t>Status of CG as</w:t>
                              </w:r>
                              <w:r>
                                <w:rPr>
                                  <w:sz w:val="20"/>
                                </w:rPr>
                                <w:t>:</w:t>
                              </w:r>
                            </w:p>
                            <w:p w:rsidRPr="009166E2" w:rsidR="0038013B" w:rsidP="00AE1DE4" w:rsidRDefault="0038013B" w14:paraId="45340A78"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w:pict w14:anchorId="46B3E9FA">
              <v:group id="Group 15" style="position:absolute;left:0;text-align:left;margin-left:-5.65pt;margin-top:19.4pt;width:518.55pt;height:80.85pt;z-index:251767808;mso-position-horizontal-relative:text;mso-position-vertical-relative:text;mso-width-relative:margin;mso-height-relative:margin" coordsize="65857,10316" coordorigin=",-220" o:spid="_x0000_s1037" w14:anchorId="4A715E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">
                <v:roundrect id="Rounded Rectangle 62" style="position:absolute;width:11334;height:10096;visibility:visible;mso-wrap-style:square;v-text-anchor:middle" o:spid="_x0000_s1038"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38013B" w:rsidP="00AE1DE4" w:rsidRDefault="0038013B" w14:paraId="587374B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3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38013B" w:rsidP="00AE1DE4" w:rsidRDefault="0038013B" w14:paraId="156C5F0E" w14:textId="77777777">
                        <w:pPr>
                          <w:jc w:val="center"/>
                          <w:rPr>
                            <w:sz w:val="20"/>
                          </w:rPr>
                        </w:pPr>
                        <w:r w:rsidRPr="005F4474">
                          <w:rPr>
                            <w:sz w:val="20"/>
                          </w:rPr>
                          <w:t>System Generates Portfolio CG Charges</w:t>
                        </w:r>
                      </w:p>
                    </w:txbxContent>
                  </v:textbox>
                </v:roundrect>
                <v:roundrect id="Rounded Rectangle 64" style="position:absolute;left:33337;width:11335;height:9048;visibility:visible;mso-wrap-style:square;v-text-anchor:middle" o:spid="_x0000_s104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38013B" w:rsidP="00AE1DE4" w:rsidRDefault="0038013B" w14:paraId="684A04AF" w14:textId="77777777">
                        <w:pPr>
                          <w:jc w:val="center"/>
                          <w:rPr>
                            <w:sz w:val="20"/>
                          </w:rPr>
                        </w:pPr>
                        <w:r w:rsidRPr="009166E2">
                          <w:rPr>
                            <w:sz w:val="20"/>
                          </w:rPr>
                          <w:t xml:space="preserve">MLI </w:t>
                        </w:r>
                        <w:r>
                          <w:rPr>
                            <w:sz w:val="20"/>
                          </w:rPr>
                          <w:t xml:space="preserve">makes </w:t>
                        </w:r>
                        <w:proofErr w:type="gramStart"/>
                        <w:r>
                          <w:rPr>
                            <w:sz w:val="20"/>
                          </w:rPr>
                          <w:t>Payment</w:t>
                        </w:r>
                        <w:proofErr w:type="gramEnd"/>
                      </w:p>
                    </w:txbxContent>
                  </v:textbox>
                </v:roundrect>
                <v:shape id="Straight Arrow Connector 65" style="position:absolute;left:11334;top:4572;width:2286;height:0;visibility:visible;mso-wrap-style:square" o:spid="_x0000_s104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4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4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38013B" w:rsidP="00AE1DE4" w:rsidRDefault="0038013B"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38013B" w:rsidP="00AE1DE4" w:rsidRDefault="0038013B" w14:paraId="772840A4" w14:textId="77777777">
                        <w:pPr>
                          <w:pStyle w:val="NoSpacing"/>
                          <w:jc w:val="center"/>
                          <w:rPr>
                            <w:sz w:val="20"/>
                          </w:rPr>
                        </w:pPr>
                        <w:r w:rsidRPr="009166E2">
                          <w:rPr>
                            <w:sz w:val="20"/>
                          </w:rPr>
                          <w:t>Status of CG as</w:t>
                        </w:r>
                        <w:r>
                          <w:rPr>
                            <w:sz w:val="20"/>
                          </w:rPr>
                          <w:t>:</w:t>
                        </w:r>
                      </w:p>
                      <w:p w:rsidRPr="009166E2" w:rsidR="0038013B" w:rsidP="00AE1DE4" w:rsidRDefault="0038013B"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4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Pr>
          <w:u w:val="single"/>
        </w:rPr>
        <w:t xml:space="preserve">Scenario </w:t>
      </w:r>
      <w:r>
        <w:rPr>
          <w:u w:val="single"/>
        </w:rPr>
        <w:t>2</w:t>
      </w:r>
      <w:r w:rsidRPr="009166E2">
        <w:rPr>
          <w:u w:val="single"/>
        </w:rPr>
        <w:t>:</w:t>
      </w:r>
    </w:p>
    <w:p w:rsidR="00AE1DE4" w:rsidP="00AE1DE4" w:rsidRDefault="00AE1DE4" w14:paraId="498B6F1C" w14:textId="1D9B1556">
      <w:pPr>
        <w:jc w:val="both"/>
        <w:rPr>
          <w:u w:val="single"/>
        </w:rPr>
      </w:pPr>
    </w:p>
    <w:p w:rsidR="00AE1DE4" w:rsidP="00AE1DE4" w:rsidRDefault="00AE1DE4" w14:paraId="05325B6B" w14:textId="77777777">
      <w:pPr>
        <w:jc w:val="both"/>
      </w:pPr>
      <w:r>
        <w:t>Updates to the Portfolio are not allowed after portfolio closure.</w:t>
      </w:r>
    </w:p>
    <w:p w:rsidR="00AE1DE4" w:rsidP="00AE1DE4" w:rsidRDefault="00AE1DE4" w14:paraId="77E9CDF7" w14:textId="77777777"/>
    <w:p w:rsidR="00AE1DE4" w:rsidP="00240598" w:rsidRDefault="00AE1DE4" w14:paraId="5F8F827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6" w:id="138"/>
      <w:bookmarkStart w:name="_Toc465274978" w:id="139"/>
      <w:bookmarkStart w:name="_Toc485743343" w:id="140"/>
      <w:bookmarkStart w:name="_Toc160211582" w:id="141"/>
      <w:r>
        <w:rPr>
          <w:rFonts w:ascii="Trebuchet MS" w:hAnsi="Trebuchet MS"/>
          <w:b/>
          <w:bCs/>
          <w:color w:val="000000" w:themeColor="text1"/>
          <w:szCs w:val="22"/>
        </w:rPr>
        <w:t>Eligibility Criteria Checks</w:t>
      </w:r>
      <w:bookmarkEnd w:id="138"/>
      <w:bookmarkEnd w:id="139"/>
      <w:bookmarkEnd w:id="140"/>
      <w:bookmarkEnd w:id="141"/>
    </w:p>
    <w:p w:rsidR="00AE1DE4" w:rsidP="00AE1DE4" w:rsidRDefault="00AE1DE4" w14:paraId="1F8D6501" w14:textId="6C5433FB">
      <w:pPr>
        <w:jc w:val="both"/>
      </w:pPr>
      <w:r>
        <w:t xml:space="preserve">Following checks are performed on each MLI Loan Accounts in the UPDATE LOAN INFORMATION FILE to ascertain their eligibility for issuing credit guarantees. Approved Input file will be processed for each record and the record will be </w:t>
      </w:r>
      <w:r w:rsidRPr="00344D99">
        <w:rPr>
          <w:i/>
          <w:u w:val="single"/>
        </w:rPr>
        <w:t>REJECTED if</w:t>
      </w:r>
      <w:r>
        <w:t xml:space="preserve"> (</w:t>
      </w:r>
      <w:commentRangeStart w:id="142"/>
      <w:commentRangeStart w:id="143"/>
      <w:commentRangeStart w:id="144"/>
      <w:r>
        <w:t xml:space="preserve">applicable for </w:t>
      </w:r>
      <w:r w:rsidR="008345BE">
        <w:t>SHG(s) Portfolio</w:t>
      </w:r>
      <w:r>
        <w:t>):</w:t>
      </w:r>
      <w:commentRangeEnd w:id="142"/>
      <w:r w:rsidR="00C531B3">
        <w:rPr>
          <w:rStyle w:val="CommentReference"/>
        </w:rPr>
        <w:commentReference w:id="142"/>
      </w:r>
      <w:commentRangeEnd w:id="143"/>
      <w:r w:rsidR="008345BE">
        <w:rPr>
          <w:rStyle w:val="CommentReference"/>
        </w:rPr>
        <w:commentReference w:id="143"/>
      </w:r>
      <w:commentRangeEnd w:id="144"/>
      <w:r w:rsidR="009A707A">
        <w:rPr>
          <w:rStyle w:val="CommentReference"/>
        </w:rPr>
        <w:commentReference w:id="144"/>
      </w:r>
    </w:p>
    <w:tbl>
      <w:tblPr>
        <w:tblStyle w:val="GridTable1Light-Accent2"/>
        <w:tblW w:w="10435" w:type="dxa"/>
        <w:tblLayout w:type="fixed"/>
        <w:tblLook w:val="04A0" w:firstRow="1" w:lastRow="0" w:firstColumn="1" w:lastColumn="0" w:noHBand="0" w:noVBand="1"/>
      </w:tblPr>
      <w:tblGrid>
        <w:gridCol w:w="586"/>
        <w:gridCol w:w="1929"/>
        <w:gridCol w:w="7920"/>
      </w:tblGrid>
      <w:tr w:rsidRPr="00134CB8" w:rsidR="00AE1DE4" w:rsidTr="00611CC0" w14:paraId="429450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rsidRPr="00134CB8" w:rsidR="00AE1DE4" w:rsidP="009E37EE" w:rsidRDefault="00AE1DE4" w14:paraId="0E68934F" w14:textId="77777777">
            <w:pPr>
              <w:jc w:val="both"/>
              <w:rPr>
                <w:sz w:val="20"/>
              </w:rPr>
            </w:pPr>
            <w:r w:rsidRPr="00134CB8">
              <w:rPr>
                <w:sz w:val="20"/>
              </w:rPr>
              <w:t>S. No.</w:t>
            </w:r>
          </w:p>
        </w:tc>
        <w:tc>
          <w:tcPr>
            <w:tcW w:w="1929" w:type="dxa"/>
          </w:tcPr>
          <w:p w:rsidRPr="00134CB8" w:rsidR="00AE1DE4" w:rsidP="009E37EE" w:rsidRDefault="00AE1DE4" w14:paraId="5CE7FD29"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tcW w:w="7920" w:type="dxa"/>
          </w:tcPr>
          <w:p w:rsidRPr="00134CB8" w:rsidR="00AE1DE4" w:rsidP="009E37EE" w:rsidRDefault="00E97C8D" w14:paraId="4AE80854" w14:textId="747729F8">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AE1DE4" w:rsidTr="00611CC0" w14:paraId="4E9908B1" w14:textId="77777777">
        <w:tc>
          <w:tcPr>
            <w:cnfStyle w:val="001000000000" w:firstRow="0" w:lastRow="0" w:firstColumn="1" w:lastColumn="0" w:oddVBand="0" w:evenVBand="0" w:oddHBand="0" w:evenHBand="0" w:firstRowFirstColumn="0" w:firstRowLastColumn="0" w:lastRowFirstColumn="0" w:lastRowLastColumn="0"/>
            <w:tcW w:w="586" w:type="dxa"/>
          </w:tcPr>
          <w:p w:rsidRPr="00134CB8" w:rsidR="00AE1DE4" w:rsidP="009E37EE" w:rsidRDefault="00E63836" w14:paraId="151C0961" w14:textId="226C4576">
            <w:pPr>
              <w:jc w:val="both"/>
              <w:rPr>
                <w:sz w:val="20"/>
              </w:rPr>
            </w:pPr>
            <w:r>
              <w:rPr>
                <w:sz w:val="20"/>
              </w:rPr>
              <w:t>1</w:t>
            </w:r>
          </w:p>
        </w:tc>
        <w:tc>
          <w:tcPr>
            <w:tcW w:w="1929" w:type="dxa"/>
          </w:tcPr>
          <w:p w:rsidRPr="00134CB8" w:rsidR="00AE1DE4" w:rsidP="009E37EE" w:rsidRDefault="00AE1DE4" w14:paraId="6FA09BB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Existence of Loan A/c in CG Database</w:t>
            </w:r>
          </w:p>
        </w:tc>
        <w:tc>
          <w:tcPr>
            <w:tcW w:w="7920" w:type="dxa"/>
          </w:tcPr>
          <w:p w:rsidRPr="00134CB8" w:rsidR="00AE1DE4" w:rsidP="009E37EE" w:rsidRDefault="00AE1DE4" w14:paraId="7F828E46" w14:textId="03D61564">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Loan Account and MLI</w:t>
            </w:r>
            <w:r>
              <w:rPr>
                <w:sz w:val="20"/>
              </w:rPr>
              <w:t xml:space="preserve"> and Portfolio and Customer Id and Scheme (i.e</w:t>
            </w:r>
            <w:commentRangeStart w:id="145"/>
            <w:commentRangeStart w:id="146"/>
            <w:r>
              <w:rPr>
                <w:sz w:val="20"/>
              </w:rPr>
              <w:t xml:space="preserve">. </w:t>
            </w:r>
            <w:r w:rsidR="00AA3339">
              <w:rPr>
                <w:sz w:val="20"/>
              </w:rPr>
              <w:t>SHG</w:t>
            </w:r>
            <w:r>
              <w:rPr>
                <w:sz w:val="20"/>
              </w:rPr>
              <w:t xml:space="preserve"> Scheme</w:t>
            </w:r>
            <w:commentRangeEnd w:id="145"/>
            <w:r w:rsidR="006A1732">
              <w:rPr>
                <w:rStyle w:val="CommentReference"/>
              </w:rPr>
              <w:commentReference w:id="145"/>
            </w:r>
            <w:commentRangeEnd w:id="146"/>
            <w:r w:rsidR="00F064DD">
              <w:rPr>
                <w:rStyle w:val="CommentReference"/>
              </w:rPr>
              <w:commentReference w:id="146"/>
            </w:r>
            <w:r>
              <w:rPr>
                <w:sz w:val="20"/>
              </w:rPr>
              <w:t>).</w:t>
            </w:r>
            <w:r w:rsidRPr="00134CB8">
              <w:rPr>
                <w:sz w:val="20"/>
              </w:rPr>
              <w:t xml:space="preserve"> </w:t>
            </w:r>
            <w:r>
              <w:rPr>
                <w:sz w:val="20"/>
              </w:rPr>
              <w:t xml:space="preserve">if the A/c does NOT </w:t>
            </w:r>
            <w:r w:rsidRPr="00134CB8">
              <w:rPr>
                <w:sz w:val="20"/>
              </w:rPr>
              <w:t>exists in the credit guarantee database</w:t>
            </w:r>
            <w:r>
              <w:rPr>
                <w:sz w:val="20"/>
              </w:rPr>
              <w:t xml:space="preserve"> then, Reject.</w:t>
            </w:r>
          </w:p>
        </w:tc>
      </w:tr>
      <w:tr w:rsidRPr="00134CB8" w:rsidR="00AE1DE4" w:rsidTr="00611CC0" w14:paraId="1305005D" w14:textId="77777777">
        <w:tc>
          <w:tcPr>
            <w:cnfStyle w:val="001000000000" w:firstRow="0" w:lastRow="0" w:firstColumn="1" w:lastColumn="0" w:oddVBand="0" w:evenVBand="0" w:oddHBand="0" w:evenHBand="0" w:firstRowFirstColumn="0" w:firstRowLastColumn="0" w:lastRowFirstColumn="0" w:lastRowLastColumn="0"/>
            <w:tcW w:w="586" w:type="dxa"/>
          </w:tcPr>
          <w:p w:rsidRPr="00134CB8" w:rsidR="00AE1DE4" w:rsidP="009E37EE" w:rsidRDefault="00E63836" w14:paraId="5FEF527A" w14:textId="41CDCDC2">
            <w:pPr>
              <w:jc w:val="both"/>
              <w:rPr>
                <w:sz w:val="20"/>
              </w:rPr>
            </w:pPr>
            <w:r>
              <w:rPr>
                <w:sz w:val="20"/>
              </w:rPr>
              <w:t>2</w:t>
            </w:r>
          </w:p>
        </w:tc>
        <w:tc>
          <w:tcPr>
            <w:tcW w:w="1929" w:type="dxa"/>
          </w:tcPr>
          <w:p w:rsidRPr="00134CB8" w:rsidR="00AE1DE4" w:rsidP="009E37EE" w:rsidRDefault="00AE1DE4" w14:paraId="7B3C0CE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tcW w:w="7920" w:type="dxa"/>
          </w:tcPr>
          <w:p w:rsidRPr="00134CB8" w:rsidR="00AE1DE4" w:rsidP="009E37EE" w:rsidRDefault="00AE1DE4" w14:paraId="49C7DA0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 xml:space="preserve">duplicate. </w:t>
            </w:r>
            <w:r w:rsidRPr="003F4B88">
              <w:rPr>
                <w:sz w:val="20"/>
              </w:rPr>
              <w:t>(Note that in this case ALL the records provided in the input file for this loan account will be rejected)</w:t>
            </w:r>
          </w:p>
        </w:tc>
      </w:tr>
      <w:tr w:rsidRPr="00134CB8" w:rsidR="00FC2E12" w:rsidTr="00611CC0" w14:paraId="42B147D5"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2F7795C9" w14:textId="3E9EB4BE">
            <w:pPr>
              <w:jc w:val="both"/>
              <w:rPr>
                <w:sz w:val="20"/>
              </w:rPr>
            </w:pPr>
            <w:r>
              <w:rPr>
                <w:sz w:val="20"/>
              </w:rPr>
              <w:t>3</w:t>
            </w:r>
          </w:p>
        </w:tc>
        <w:tc>
          <w:tcPr>
            <w:tcW w:w="1929" w:type="dxa"/>
          </w:tcPr>
          <w:p w:rsidR="00FC2E12" w:rsidP="00FC2E12" w:rsidRDefault="00FC2E12" w14:paraId="19BA0734" w14:textId="2F1CC5D3">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Table</w:t>
            </w:r>
          </w:p>
        </w:tc>
        <w:tc>
          <w:tcPr>
            <w:tcW w:w="7920" w:type="dxa"/>
          </w:tcPr>
          <w:p w:rsidR="00FC2E12" w:rsidP="00FC2E12" w:rsidRDefault="00FC2E12" w14:paraId="1792B4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The ‘Loan Account Number’ for a particular Loan Account specified </w:t>
            </w:r>
            <w:r>
              <w:rPr>
                <w:sz w:val="20"/>
              </w:rPr>
              <w:t>for a MLI is verified for existence (on more than one count) in CG table, if count is more than one, then system verifies its status. If status is ACTIVE for more than one count, then error.</w:t>
            </w:r>
          </w:p>
          <w:p w:rsidR="00FC2E12" w:rsidP="00FC2E12" w:rsidRDefault="00FC2E12" w14:paraId="4AFA3ECB"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i.e. only one active loan account (or CG) to exist for the given MLI and its loan account.</w:t>
            </w:r>
          </w:p>
          <w:p w:rsidRPr="00134CB8" w:rsidR="00955F45" w:rsidP="00FC2E12" w:rsidRDefault="00955F45" w14:paraId="10B31ECD" w14:textId="20181EC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[here the check is on - </w:t>
            </w:r>
            <w:r w:rsidRPr="00955F45">
              <w:rPr>
                <w:sz w:val="20"/>
              </w:rPr>
              <w:t>MLI + Loan A/c No. + Scheme + Status</w:t>
            </w:r>
            <w:r>
              <w:rPr>
                <w:sz w:val="20"/>
              </w:rPr>
              <w:t>]</w:t>
            </w:r>
          </w:p>
        </w:tc>
      </w:tr>
      <w:tr w:rsidRPr="00134CB8" w:rsidR="00FC2E12" w:rsidTr="00611CC0" w14:paraId="3E2023C5" w14:textId="77777777">
        <w:tc>
          <w:tcPr>
            <w:cnfStyle w:val="001000000000" w:firstRow="0" w:lastRow="0" w:firstColumn="1" w:lastColumn="0" w:oddVBand="0" w:evenVBand="0" w:oddHBand="0" w:evenHBand="0" w:firstRowFirstColumn="0" w:firstRowLastColumn="0" w:lastRowFirstColumn="0" w:lastRowLastColumn="0"/>
            <w:tcW w:w="586" w:type="dxa"/>
          </w:tcPr>
          <w:p w:rsidRPr="000905FA" w:rsidR="00FC2E12" w:rsidP="00FC2E12" w:rsidRDefault="00E63836" w14:paraId="0363A627" w14:textId="2C8EC64E">
            <w:pPr>
              <w:jc w:val="both"/>
              <w:rPr>
                <w:sz w:val="20"/>
              </w:rPr>
            </w:pPr>
            <w:r>
              <w:rPr>
                <w:sz w:val="20"/>
              </w:rPr>
              <w:t>4</w:t>
            </w:r>
          </w:p>
        </w:tc>
        <w:tc>
          <w:tcPr>
            <w:tcW w:w="1929" w:type="dxa"/>
          </w:tcPr>
          <w:p w:rsidRPr="000905FA" w:rsidR="00FC2E12" w:rsidP="00FC2E12" w:rsidRDefault="00FC2E12" w14:paraId="20E9C7E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0905FA">
              <w:rPr>
                <w:sz w:val="20"/>
              </w:rPr>
              <w:t>Date of Loan Closure</w:t>
            </w:r>
            <w:r>
              <w:rPr>
                <w:sz w:val="20"/>
              </w:rPr>
              <w:t xml:space="preserve"> (for each individual loan a/c)</w:t>
            </w:r>
          </w:p>
        </w:tc>
        <w:tc>
          <w:tcPr>
            <w:tcW w:w="7920" w:type="dxa"/>
          </w:tcPr>
          <w:p w:rsidRPr="00D31743" w:rsidR="00FC2E12" w:rsidP="00CA759A" w:rsidRDefault="00FC2E12" w14:paraId="77BD4714"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N and Valid date is Provided</w:t>
            </w:r>
          </w:p>
          <w:p w:rsidRPr="00D31743" w:rsidR="00FC2E12" w:rsidP="00CA759A" w:rsidRDefault="00FC2E12" w14:paraId="335CC2D4"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Y and Date of Loan Closure is NULL/Space</w:t>
            </w:r>
          </w:p>
          <w:p w:rsidRPr="00D31743" w:rsidR="00FC2E12" w:rsidP="00CA759A" w:rsidRDefault="00FC2E12" w14:paraId="08AAFC89"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Y:</w:t>
            </w:r>
          </w:p>
          <w:p w:rsidRPr="00D31743" w:rsidR="00FC2E12" w:rsidP="00CA759A" w:rsidRDefault="00FC2E12" w14:paraId="22A6CC1E" w14:textId="77777777">
            <w:pPr>
              <w:pStyle w:val="ListParagraph"/>
              <w:numPr>
                <w:ilvl w:val="1"/>
                <w:numId w:val="36"/>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for the given loan account, </w:t>
            </w:r>
            <w:r w:rsidRPr="008128E4">
              <w:rPr>
                <w:sz w:val="20"/>
                <w:u w:val="single"/>
              </w:rPr>
              <w:t>there is</w:t>
            </w:r>
            <w:r w:rsidRPr="00D31743">
              <w:rPr>
                <w:sz w:val="20"/>
              </w:rPr>
              <w:t xml:space="preserve"> FDD/FDA present in the CG table, then, ‘Date of Loan Closure’ (a valid date) is NOT EQUAL to this ‘Date of First Disbursement’ and NOT EARLIER than this First Disbursement Date AND NOT LATER Current System Date.</w:t>
            </w:r>
          </w:p>
          <w:p w:rsidRPr="00D31743" w:rsidR="00FC2E12" w:rsidP="00CA759A" w:rsidRDefault="00FC2E12" w14:paraId="73F16526" w14:textId="77777777">
            <w:pPr>
              <w:pStyle w:val="ListParagraph"/>
              <w:numPr>
                <w:ilvl w:val="1"/>
                <w:numId w:val="36"/>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for the given loan account, </w:t>
            </w:r>
            <w:r w:rsidRPr="008128E4">
              <w:rPr>
                <w:sz w:val="20"/>
                <w:u w:val="single"/>
              </w:rPr>
              <w:t>there is NO</w:t>
            </w:r>
            <w:r w:rsidRPr="00D31743">
              <w:rPr>
                <w:sz w:val="20"/>
              </w:rPr>
              <w:t xml:space="preserve"> FDD/FDA present in the CG table, then system checks the availability of FDD/FDA in the </w:t>
            </w:r>
            <w:r w:rsidRPr="00D31743">
              <w:rPr>
                <w:sz w:val="20"/>
                <w:u w:val="single"/>
              </w:rPr>
              <w:t>same</w:t>
            </w:r>
            <w:r w:rsidRPr="00D31743">
              <w:rPr>
                <w:sz w:val="20"/>
              </w:rPr>
              <w:t xml:space="preserve"> input file. Then:</w:t>
            </w:r>
          </w:p>
          <w:p w:rsidRPr="00D31743" w:rsidR="00FC2E12" w:rsidP="00CA759A" w:rsidRDefault="00FC2E12" w14:paraId="0EC2633C" w14:textId="77777777">
            <w:pPr>
              <w:pStyle w:val="ListParagraph"/>
              <w:numPr>
                <w:ilvl w:val="2"/>
                <w:numId w:val="36"/>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present - The ‘Date of Loan Closure’ (a valid date) is NOT EQUAL to this ‘Date of First Disbursement’ and NOT EARLIER than this First Disbursement Date AND NOT LATER Current System Date.</w:t>
            </w:r>
          </w:p>
          <w:p w:rsidR="00FC2E12" w:rsidP="00CA759A" w:rsidRDefault="00FC2E12" w14:paraId="235E251D" w14:textId="1A37812F">
            <w:pPr>
              <w:pStyle w:val="ListParagraph"/>
              <w:numPr>
                <w:ilvl w:val="2"/>
                <w:numId w:val="36"/>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NOT present </w:t>
            </w:r>
            <w:r>
              <w:rPr>
                <w:sz w:val="20"/>
              </w:rPr>
              <w:t xml:space="preserve">in CG Table and same input file </w:t>
            </w:r>
            <w:r w:rsidRPr="00D31743">
              <w:rPr>
                <w:sz w:val="20"/>
              </w:rPr>
              <w:t xml:space="preserve">– Then, </w:t>
            </w:r>
            <w:r w:rsidRPr="00487E2D">
              <w:rPr>
                <w:sz w:val="20"/>
              </w:rPr>
              <w:t>the date of original sanction (in CG table</w:t>
            </w:r>
            <w:r>
              <w:rPr>
                <w:sz w:val="20"/>
              </w:rPr>
              <w:t xml:space="preserve"> i.e. with file type 1</w:t>
            </w:r>
            <w:r w:rsidRPr="00487E2D">
              <w:rPr>
                <w:sz w:val="20"/>
              </w:rPr>
              <w:t>) is compared with FDD and CSD (Current System Date) such that – [Date of Loan Closure is LATER THAN Original Sanction Date (in CG table)] AND [Date of Loan Closure is EARLIER THAN OR EQUAL TO CSD]</w:t>
            </w:r>
          </w:p>
          <w:p w:rsidRPr="00B53E22" w:rsidR="00FC2E12" w:rsidP="00FC2E12" w:rsidRDefault="00FC2E12" w14:paraId="570A3856" w14:textId="5CDCF2DE">
            <w:pPr>
              <w:pStyle w:val="ListParagraph"/>
              <w:ind w:left="1800"/>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766288FF"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7208FEF3" w14:textId="1C1DE58B">
            <w:pPr>
              <w:jc w:val="both"/>
              <w:rPr>
                <w:sz w:val="20"/>
              </w:rPr>
            </w:pPr>
            <w:r>
              <w:rPr>
                <w:sz w:val="20"/>
              </w:rPr>
              <w:t>5</w:t>
            </w:r>
          </w:p>
        </w:tc>
        <w:tc>
          <w:tcPr>
            <w:tcW w:w="1929" w:type="dxa"/>
          </w:tcPr>
          <w:p w:rsidR="00FC2E12" w:rsidP="00FC2E12" w:rsidRDefault="00FC2E12" w14:paraId="5E29ADE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 (FDA) (for each individual loan a/c)</w:t>
            </w:r>
          </w:p>
        </w:tc>
        <w:tc>
          <w:tcPr>
            <w:tcW w:w="7920" w:type="dxa"/>
          </w:tcPr>
          <w:p w:rsidRPr="00275100" w:rsidR="00FC2E12" w:rsidP="00CA759A" w:rsidRDefault="00FC2E12" w14:paraId="634392F7"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275100">
              <w:rPr>
                <w:sz w:val="20"/>
              </w:rPr>
              <w:t>If it is Less than zero</w:t>
            </w:r>
            <w:r>
              <w:rPr>
                <w:sz w:val="20"/>
              </w:rPr>
              <w:t xml:space="preserve"> (for all cases whether first time or subsequent times!)</w:t>
            </w:r>
          </w:p>
          <w:p w:rsidR="00FC2E12" w:rsidP="00CA759A" w:rsidRDefault="00FC2E12" w14:paraId="00C1FC43"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275100">
              <w:rPr>
                <w:sz w:val="20"/>
              </w:rPr>
              <w:t xml:space="preserve">If for the given loan account, </w:t>
            </w:r>
            <w:r w:rsidRPr="00275100">
              <w:rPr>
                <w:sz w:val="20"/>
                <w:u w:val="single"/>
              </w:rPr>
              <w:t>there is NO</w:t>
            </w:r>
            <w:r w:rsidRPr="00275100">
              <w:rPr>
                <w:sz w:val="20"/>
              </w:rPr>
              <w:t xml:space="preserve"> FDD/FDA present in the CG table, then, For Term Loans Only - If it is Greater than zero AND Greater than Modified Sanctioned Amount of the same loan record. </w:t>
            </w:r>
          </w:p>
          <w:p w:rsidRPr="009D1566" w:rsidR="00FC2E12" w:rsidP="00FC2E12" w:rsidRDefault="00FC2E12" w14:paraId="7948BC08" w14:textId="6AB6C575">
            <w:pPr>
              <w:pStyle w:val="ListParagraph"/>
              <w:ind w:left="360"/>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34BDC4AB"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3D2EA3A3" w14:textId="2500DCBD">
            <w:pPr>
              <w:jc w:val="both"/>
              <w:rPr>
                <w:sz w:val="20"/>
              </w:rPr>
            </w:pPr>
            <w:r>
              <w:rPr>
                <w:sz w:val="20"/>
              </w:rPr>
              <w:t>6</w:t>
            </w:r>
          </w:p>
        </w:tc>
        <w:tc>
          <w:tcPr>
            <w:tcW w:w="1929" w:type="dxa"/>
          </w:tcPr>
          <w:p w:rsidR="00FC2E12" w:rsidP="00FC2E12" w:rsidRDefault="00FC2E12" w14:paraId="41486793"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Date (FDD) (for each individual loan a/c)</w:t>
            </w:r>
          </w:p>
        </w:tc>
        <w:tc>
          <w:tcPr>
            <w:tcW w:w="7920" w:type="dxa"/>
          </w:tcPr>
          <w:p w:rsidRPr="009B7AA0" w:rsidR="00FC2E12" w:rsidP="00CA759A" w:rsidRDefault="00FC2E12" w14:paraId="7399E063"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9B7AA0">
              <w:rPr>
                <w:sz w:val="20"/>
              </w:rPr>
              <w:t>If FDA is Zero, and FDD is NOT NULL/SPACES</w:t>
            </w:r>
            <w:r>
              <w:rPr>
                <w:sz w:val="20"/>
              </w:rPr>
              <w:t xml:space="preserve"> (for all cases whether first time or subsequent times!)</w:t>
            </w:r>
          </w:p>
          <w:p w:rsidRPr="00134CB8" w:rsidR="00FC2E12" w:rsidP="00FC2E12" w:rsidRDefault="00FC2E12" w14:paraId="11BA578F" w14:textId="5A9DD24E">
            <w:pPr>
              <w:jc w:val="both"/>
              <w:cnfStyle w:val="000000000000" w:firstRow="0" w:lastRow="0" w:firstColumn="0" w:lastColumn="0" w:oddVBand="0" w:evenVBand="0" w:oddHBand="0" w:evenHBand="0" w:firstRowFirstColumn="0" w:firstRowLastColumn="0" w:lastRowFirstColumn="0" w:lastRowLastColumn="0"/>
              <w:rPr>
                <w:sz w:val="20"/>
              </w:rPr>
            </w:pPr>
          </w:p>
        </w:tc>
      </w:tr>
      <w:tr w:rsidRPr="00E97C8D" w:rsidR="00FC2E12" w:rsidTr="00611CC0" w14:paraId="49A55499" w14:textId="77777777">
        <w:tc>
          <w:tcPr>
            <w:cnfStyle w:val="001000000000" w:firstRow="0" w:lastRow="0" w:firstColumn="1" w:lastColumn="0" w:oddVBand="0" w:evenVBand="0" w:oddHBand="0" w:evenHBand="0" w:firstRowFirstColumn="0" w:firstRowLastColumn="0" w:lastRowFirstColumn="0" w:lastRowLastColumn="0"/>
            <w:tcW w:w="586" w:type="dxa"/>
          </w:tcPr>
          <w:p w:rsidRPr="00AE6978" w:rsidR="00FC2E12" w:rsidP="00FC2E12" w:rsidRDefault="00E63836" w14:paraId="0AF85C40" w14:textId="38BE2FFA">
            <w:pPr>
              <w:jc w:val="both"/>
              <w:rPr>
                <w:sz w:val="20"/>
              </w:rPr>
            </w:pPr>
            <w:r>
              <w:rPr>
                <w:sz w:val="20"/>
              </w:rPr>
              <w:t>7</w:t>
            </w:r>
          </w:p>
        </w:tc>
        <w:tc>
          <w:tcPr>
            <w:tcW w:w="1929" w:type="dxa"/>
          </w:tcPr>
          <w:p w:rsidRPr="00AE6978" w:rsidR="00FC2E12" w:rsidP="00FC2E12" w:rsidRDefault="00FC2E12" w14:paraId="74F7A830" w14:textId="77777777">
            <w:pPr>
              <w:jc w:val="both"/>
              <w:cnfStyle w:val="000000000000" w:firstRow="0" w:lastRow="0" w:firstColumn="0" w:lastColumn="0" w:oddVBand="0" w:evenVBand="0" w:oddHBand="0" w:evenHBand="0" w:firstRowFirstColumn="0" w:firstRowLastColumn="0" w:lastRowFirstColumn="0" w:lastRowLastColumn="0"/>
              <w:rPr>
                <w:color w:val="FF0000"/>
                <w:sz w:val="20"/>
              </w:rPr>
            </w:pPr>
            <w:r w:rsidRPr="00AE6978">
              <w:rPr>
                <w:sz w:val="20"/>
              </w:rPr>
              <w:t>First Disbursement Date (FDD) (for each customer id of  loan a/c)</w:t>
            </w:r>
          </w:p>
        </w:tc>
        <w:tc>
          <w:tcPr>
            <w:tcW w:w="7920" w:type="dxa"/>
          </w:tcPr>
          <w:p w:rsidRPr="00AE6978" w:rsidR="00FC2E12" w:rsidP="00CA759A" w:rsidRDefault="00FC2E12" w14:paraId="5BFC2854" w14:textId="463BCDA9">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rPr>
                <w:sz w:val="20"/>
              </w:rPr>
            </w:pPr>
            <w:r w:rsidRPr="00AE6978">
              <w:rPr>
                <w:sz w:val="20"/>
              </w:rPr>
              <w:t xml:space="preserve">FDD </w:t>
            </w:r>
            <w:r w:rsidRPr="00AE6978">
              <w:rPr>
                <w:sz w:val="20"/>
                <w:u w:val="single"/>
              </w:rPr>
              <w:t>is More</w:t>
            </w:r>
            <w:r w:rsidRPr="00AE6978">
              <w:rPr>
                <w:sz w:val="20"/>
              </w:rPr>
              <w:t xml:space="preserve"> than system date (for all cases whether first time or subsequent times!)</w:t>
            </w:r>
          </w:p>
          <w:p w:rsidRPr="00E97C8D" w:rsidR="00FC2E12" w:rsidP="00FC2E12" w:rsidRDefault="00FC2E12" w14:paraId="40F1FE49"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tbl>
            <w:tblPr>
              <w:tblStyle w:val="GridTable4-Accent4"/>
              <w:tblW w:w="5935"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544"/>
              <w:gridCol w:w="1362"/>
              <w:gridCol w:w="1337"/>
              <w:gridCol w:w="1350"/>
              <w:gridCol w:w="1342"/>
            </w:tblGrid>
            <w:tr w:rsidRPr="00E97C8D" w:rsidR="00FC2E12" w:rsidTr="009E37EE" w14:paraId="1FD3C32B" w14:textId="7777777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544" w:type="dxa"/>
                  <w:vMerge w:val="restart"/>
                </w:tcPr>
                <w:p w:rsidRPr="00AE6978" w:rsidR="00FC2E12" w:rsidP="00FC2E12" w:rsidRDefault="00FC2E12" w14:paraId="73A4181F" w14:textId="77777777">
                  <w:pPr>
                    <w:rPr>
                      <w:color w:val="auto"/>
                      <w:sz w:val="18"/>
                    </w:rPr>
                  </w:pPr>
                  <w:r w:rsidRPr="00AE6978">
                    <w:rPr>
                      <w:color w:val="auto"/>
                      <w:sz w:val="18"/>
                    </w:rPr>
                    <w:t>S. No.</w:t>
                  </w:r>
                </w:p>
              </w:tc>
              <w:tc>
                <w:tcPr>
                  <w:tcW w:w="2699" w:type="dxa"/>
                  <w:gridSpan w:val="2"/>
                </w:tcPr>
                <w:p w:rsidRPr="00AE6978" w:rsidR="00FC2E12" w:rsidP="00FC2E12" w:rsidRDefault="00FC2E12" w14:paraId="793E55E5" w14:textId="77777777">
                  <w:pPr>
                    <w:jc w:val="center"/>
                    <w:cnfStyle w:val="100000000000" w:firstRow="1" w:lastRow="0" w:firstColumn="0" w:lastColumn="0" w:oddVBand="0" w:evenVBand="0" w:oddHBand="0" w:evenHBand="0" w:firstRowFirstColumn="0" w:firstRowLastColumn="0" w:lastRowFirstColumn="0" w:lastRowLastColumn="0"/>
                    <w:rPr>
                      <w:color w:val="auto"/>
                      <w:sz w:val="18"/>
                    </w:rPr>
                  </w:pPr>
                  <w:r w:rsidRPr="00AE6978">
                    <w:rPr>
                      <w:b w:val="0"/>
                      <w:color w:val="auto"/>
                      <w:sz w:val="18"/>
                    </w:rPr>
                    <w:t>Latest Record in CG Database for Given Loan Account</w:t>
                  </w:r>
                  <w:r w:rsidRPr="00AE6978">
                    <w:rPr>
                      <w:b w:val="0"/>
                      <w:color w:val="auto"/>
                      <w:sz w:val="18"/>
                      <w:vertAlign w:val="superscript"/>
                    </w:rPr>
                    <w:t>1</w:t>
                  </w:r>
                </w:p>
              </w:tc>
              <w:tc>
                <w:tcPr>
                  <w:tcW w:w="2692" w:type="dxa"/>
                  <w:gridSpan w:val="2"/>
                </w:tcPr>
                <w:p w:rsidRPr="00AE6978" w:rsidR="00FC2E12" w:rsidP="00FC2E12" w:rsidRDefault="00FC2E12" w14:paraId="67721D1D" w14:textId="77777777">
                  <w:pPr>
                    <w:tabs>
                      <w:tab w:val="center" w:pos="2175"/>
                    </w:tabs>
                    <w:cnfStyle w:val="100000000000" w:firstRow="1" w:lastRow="0" w:firstColumn="0" w:lastColumn="0" w:oddVBand="0" w:evenVBand="0" w:oddHBand="0" w:evenHBand="0" w:firstRowFirstColumn="0" w:firstRowLastColumn="0" w:lastRowFirstColumn="0" w:lastRowLastColumn="0"/>
                    <w:rPr>
                      <w:color w:val="auto"/>
                      <w:sz w:val="18"/>
                    </w:rPr>
                  </w:pPr>
                  <w:r w:rsidRPr="00AE6978">
                    <w:rPr>
                      <w:color w:val="auto"/>
                      <w:sz w:val="18"/>
                    </w:rPr>
                    <w:tab/>
                  </w:r>
                  <w:r w:rsidRPr="00AE6978">
                    <w:rPr>
                      <w:color w:val="auto"/>
                      <w:sz w:val="18"/>
                    </w:rPr>
                    <w:t>Record In Input File</w:t>
                  </w:r>
                </w:p>
              </w:tc>
            </w:tr>
            <w:tr w:rsidRPr="00E97C8D" w:rsidR="00FC2E12" w:rsidTr="009E37EE" w14:paraId="290C64B0" w14:textId="77777777">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44" w:type="dxa"/>
                  <w:vMerge/>
                </w:tcPr>
                <w:p w:rsidRPr="00E97C8D" w:rsidR="00FC2E12" w:rsidP="00FC2E12" w:rsidRDefault="00FC2E12" w14:paraId="19F31619" w14:textId="77777777">
                  <w:pPr>
                    <w:rPr>
                      <w:strike/>
                      <w:color w:val="FF0000"/>
                      <w:sz w:val="18"/>
                    </w:rPr>
                  </w:pPr>
                </w:p>
              </w:tc>
              <w:tc>
                <w:tcPr>
                  <w:tcW w:w="1362" w:type="dxa"/>
                  <w:shd w:val="clear" w:color="auto" w:fill="FFC000" w:themeFill="accent4"/>
                </w:tcPr>
                <w:p w:rsidRPr="00AE6978" w:rsidR="00FC2E12" w:rsidP="00FC2E12" w:rsidRDefault="00FC2E12" w14:paraId="1DA38FE1"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Amount</w:t>
                  </w:r>
                </w:p>
              </w:tc>
              <w:tc>
                <w:tcPr>
                  <w:tcW w:w="1337" w:type="dxa"/>
                  <w:shd w:val="clear" w:color="auto" w:fill="FFC000" w:themeFill="accent4"/>
                </w:tcPr>
                <w:p w:rsidRPr="00AE6978" w:rsidR="00FC2E12" w:rsidP="00FC2E12" w:rsidRDefault="00FC2E12" w14:paraId="26D37991"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Date</w:t>
                  </w:r>
                </w:p>
              </w:tc>
              <w:tc>
                <w:tcPr>
                  <w:tcW w:w="1350" w:type="dxa"/>
                  <w:shd w:val="clear" w:color="auto" w:fill="FFC000" w:themeFill="accent4"/>
                </w:tcPr>
                <w:p w:rsidRPr="00AE6978" w:rsidR="00FC2E12" w:rsidP="00FC2E12" w:rsidRDefault="00FC2E12" w14:paraId="19EB6673"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Amount</w:t>
                  </w:r>
                </w:p>
              </w:tc>
              <w:tc>
                <w:tcPr>
                  <w:tcW w:w="1342" w:type="dxa"/>
                  <w:shd w:val="clear" w:color="auto" w:fill="FFC000" w:themeFill="accent4"/>
                </w:tcPr>
                <w:p w:rsidRPr="00AE6978" w:rsidR="00FC2E12" w:rsidP="00FC2E12" w:rsidRDefault="00FC2E12" w14:paraId="76C61B25"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Date</w:t>
                  </w:r>
                </w:p>
              </w:tc>
            </w:tr>
            <w:tr w:rsidRPr="00E97C8D" w:rsidR="00FC2E12" w:rsidTr="009E37EE" w14:paraId="0A398840" w14:textId="77777777">
              <w:trPr>
                <w:trHeight w:val="114"/>
              </w:trPr>
              <w:tc>
                <w:tcPr>
                  <w:cnfStyle w:val="001000000000" w:firstRow="0" w:lastRow="0" w:firstColumn="1" w:lastColumn="0" w:oddVBand="0" w:evenVBand="0" w:oddHBand="0" w:evenHBand="0" w:firstRowFirstColumn="0" w:firstRowLastColumn="0" w:lastRowFirstColumn="0" w:lastRowLastColumn="0"/>
                  <w:tcW w:w="544" w:type="dxa"/>
                </w:tcPr>
                <w:p w:rsidRPr="00AE6978" w:rsidR="00FC2E12" w:rsidP="00FC2E12" w:rsidRDefault="00FC2E12" w14:paraId="5B7F6C5B" w14:textId="77777777">
                  <w:pPr>
                    <w:rPr>
                      <w:sz w:val="18"/>
                    </w:rPr>
                  </w:pPr>
                  <w:r w:rsidRPr="00AE6978">
                    <w:rPr>
                      <w:sz w:val="18"/>
                    </w:rPr>
                    <w:t>1</w:t>
                  </w:r>
                </w:p>
              </w:tc>
              <w:tc>
                <w:tcPr>
                  <w:tcW w:w="1362" w:type="dxa"/>
                </w:tcPr>
                <w:p w:rsidRPr="00AE6978" w:rsidR="00FC2E12" w:rsidP="00FC2E12" w:rsidRDefault="00FC2E12" w14:paraId="426CD6A5"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ZEROES</w:t>
                  </w:r>
                </w:p>
              </w:tc>
              <w:tc>
                <w:tcPr>
                  <w:tcW w:w="1337" w:type="dxa"/>
                </w:tcPr>
                <w:p w:rsidRPr="00AE6978" w:rsidR="00FC2E12" w:rsidP="00FC2E12" w:rsidRDefault="00FC2E12" w14:paraId="64734DE2"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NULL/SPACES</w:t>
                  </w:r>
                </w:p>
              </w:tc>
              <w:tc>
                <w:tcPr>
                  <w:tcW w:w="1350" w:type="dxa"/>
                </w:tcPr>
                <w:p w:rsidRPr="00AE6978" w:rsidR="00FC2E12" w:rsidP="00FC2E12" w:rsidRDefault="00FC2E12" w14:paraId="367FBE0E"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A1</w:t>
                  </w:r>
                </w:p>
              </w:tc>
              <w:tc>
                <w:tcPr>
                  <w:tcW w:w="1342" w:type="dxa"/>
                </w:tcPr>
                <w:p w:rsidRPr="008F4A63" w:rsidR="00FC2E12" w:rsidP="00FC2E12" w:rsidRDefault="00FC2E12" w14:paraId="3557F407" w14:textId="06C8D860">
                  <w:pPr>
                    <w:cnfStyle w:val="000000000000" w:firstRow="0" w:lastRow="0" w:firstColumn="0" w:lastColumn="0" w:oddVBand="0" w:evenVBand="0" w:oddHBand="0" w:evenHBand="0" w:firstRowFirstColumn="0" w:firstRowLastColumn="0" w:lastRowFirstColumn="0" w:lastRowLastColumn="0"/>
                    <w:rPr>
                      <w:sz w:val="18"/>
                    </w:rPr>
                  </w:pPr>
                  <w:r w:rsidRPr="00B21E95">
                    <w:rPr>
                      <w:sz w:val="18"/>
                    </w:rPr>
                    <w:t>Earlier to Original</w:t>
                  </w:r>
                  <w:r>
                    <w:rPr>
                      <w:sz w:val="18"/>
                    </w:rPr>
                    <w:t xml:space="preserve"> Sanction Date (of File Type 1)</w:t>
                  </w:r>
                </w:p>
              </w:tc>
            </w:tr>
          </w:tbl>
          <w:p w:rsidRPr="00E97C8D" w:rsidR="00FC2E12" w:rsidP="00FC2E12" w:rsidRDefault="00FC2E12" w14:paraId="3D6E70D2"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p w:rsidRPr="00AE6978" w:rsidR="00FC2E12" w:rsidP="00FC2E12" w:rsidRDefault="00FC2E12" w14:paraId="50EB086C" w14:textId="45C468C4">
            <w:pPr>
              <w:jc w:val="both"/>
              <w:cnfStyle w:val="000000000000" w:firstRow="0" w:lastRow="0" w:firstColumn="0" w:lastColumn="0" w:oddVBand="0" w:evenVBand="0" w:oddHBand="0" w:evenHBand="0" w:firstRowFirstColumn="0" w:firstRowLastColumn="0" w:lastRowFirstColumn="0" w:lastRowLastColumn="0"/>
              <w:rPr>
                <w:sz w:val="20"/>
              </w:rPr>
            </w:pPr>
            <w:r w:rsidRPr="00AE6978">
              <w:rPr>
                <w:sz w:val="20"/>
              </w:rPr>
              <w:t xml:space="preserve">For identifying the CG records in database, system, will use further filter of </w:t>
            </w:r>
            <w:commentRangeStart w:id="147"/>
            <w:r w:rsidRPr="00AE6978">
              <w:rPr>
                <w:sz w:val="20"/>
              </w:rPr>
              <w:t xml:space="preserve">Scheme Id (i.e. </w:t>
            </w:r>
            <w:r w:rsidR="004704BC">
              <w:rPr>
                <w:sz w:val="20"/>
              </w:rPr>
              <w:t>SHG</w:t>
            </w:r>
            <w:r w:rsidRPr="00AE6978">
              <w:rPr>
                <w:sz w:val="20"/>
              </w:rPr>
              <w:t xml:space="preserve"> Scheme)</w:t>
            </w:r>
            <w:commentRangeEnd w:id="147"/>
            <w:r w:rsidR="001A4E43">
              <w:rPr>
                <w:rStyle w:val="CommentReference"/>
              </w:rPr>
              <w:commentReference w:id="147"/>
            </w:r>
            <w:r w:rsidRPr="00AE6978">
              <w:rPr>
                <w:sz w:val="20"/>
              </w:rPr>
              <w:t>, Portfolio, MLI Name, Customer Id and A/c No and Transaction Mode – 120001</w:t>
            </w:r>
          </w:p>
          <w:p w:rsidRPr="00E97C8D" w:rsidR="00FC2E12" w:rsidP="00FC2E12" w:rsidRDefault="00FC2E12" w14:paraId="63AEF2CB"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tc>
      </w:tr>
      <w:tr w:rsidRPr="00134CB8" w:rsidR="00FC2E12" w:rsidTr="00611CC0" w14:paraId="4E751A71"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66AB5F46" w14:textId="2B5401A9">
            <w:pPr>
              <w:jc w:val="both"/>
              <w:rPr>
                <w:sz w:val="20"/>
              </w:rPr>
            </w:pPr>
            <w:r>
              <w:rPr>
                <w:sz w:val="20"/>
              </w:rPr>
              <w:t>9</w:t>
            </w:r>
          </w:p>
        </w:tc>
        <w:tc>
          <w:tcPr>
            <w:tcW w:w="1929" w:type="dxa"/>
          </w:tcPr>
          <w:p w:rsidR="00FC2E12" w:rsidP="00FC2E12" w:rsidRDefault="00FC2E12" w14:paraId="5772FDA2"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Same NPA parameters (for each customer id of  loan a/c)</w:t>
            </w:r>
          </w:p>
        </w:tc>
        <w:tc>
          <w:tcPr>
            <w:tcW w:w="7920" w:type="dxa"/>
          </w:tcPr>
          <w:p w:rsidRPr="00C97BF3" w:rsidR="00FC2E12" w:rsidP="00CA759A" w:rsidRDefault="00FC2E12" w14:paraId="71791DB2" w14:textId="7777777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z w:val="20"/>
              </w:rPr>
            </w:pPr>
            <w:r w:rsidRPr="000A1CA8">
              <w:rPr>
                <w:sz w:val="20"/>
              </w:rPr>
              <w:t xml:space="preserve">System will check if the NPA flag, NPA date and NPA Category information provided in ALL the NEW record for a given customer (Customer ID) are SAME. If NOT then ALL these records for that customer will be rejected. This check </w:t>
            </w:r>
            <w:r>
              <w:rPr>
                <w:sz w:val="20"/>
              </w:rPr>
              <w:t xml:space="preserve">for all the loan accounts in </w:t>
            </w:r>
            <w:r w:rsidRPr="000A1CA8">
              <w:rPr>
                <w:sz w:val="20"/>
              </w:rPr>
              <w:t>same</w:t>
            </w:r>
            <w:r>
              <w:rPr>
                <w:sz w:val="20"/>
              </w:rPr>
              <w:t xml:space="preserve"> input</w:t>
            </w:r>
            <w:r w:rsidRPr="000A1CA8">
              <w:rPr>
                <w:sz w:val="20"/>
              </w:rPr>
              <w:t xml:space="preserve"> file.</w:t>
            </w:r>
          </w:p>
        </w:tc>
      </w:tr>
      <w:tr w:rsidRPr="00134CB8" w:rsidR="00FC2E12" w:rsidTr="00611CC0" w14:paraId="6824F92C"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7D8446BA" w14:textId="4AA3D2A6">
            <w:pPr>
              <w:jc w:val="both"/>
              <w:rPr>
                <w:sz w:val="20"/>
              </w:rPr>
            </w:pPr>
            <w:r>
              <w:rPr>
                <w:sz w:val="20"/>
              </w:rPr>
              <w:t>8</w:t>
            </w:r>
          </w:p>
        </w:tc>
        <w:tc>
          <w:tcPr>
            <w:tcW w:w="1929" w:type="dxa"/>
          </w:tcPr>
          <w:p w:rsidR="00FC2E12" w:rsidP="00FC2E12" w:rsidRDefault="00FC2E12" w14:paraId="569A3A11"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 (for each customer id of  loan a/c)</w:t>
            </w:r>
          </w:p>
        </w:tc>
        <w:tc>
          <w:tcPr>
            <w:tcW w:w="7920" w:type="dxa"/>
          </w:tcPr>
          <w:p w:rsidRPr="000329F4" w:rsidR="00FC2E12" w:rsidP="00FC2E12" w:rsidRDefault="00FC2E12" w14:paraId="75B2789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w:t>
            </w:r>
            <w:r w:rsidRPr="000329F4">
              <w:rPr>
                <w:sz w:val="20"/>
              </w:rPr>
              <w:t xml:space="preserve">ystem, </w:t>
            </w:r>
            <w:r>
              <w:rPr>
                <w:sz w:val="20"/>
              </w:rPr>
              <w:t xml:space="preserve">identifies </w:t>
            </w:r>
            <w:r w:rsidRPr="000329F4">
              <w:rPr>
                <w:sz w:val="20"/>
              </w:rPr>
              <w:t xml:space="preserve">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 </w:t>
            </w:r>
          </w:p>
          <w:p w:rsidR="00FC2E12" w:rsidP="00FC2E12" w:rsidRDefault="00FC2E12" w14:paraId="6C9FF894" w14:textId="21531401">
            <w:pPr>
              <w:jc w:val="both"/>
              <w:cnfStyle w:val="000000000000" w:firstRow="0" w:lastRow="0" w:firstColumn="0" w:lastColumn="0" w:oddVBand="0" w:evenVBand="0" w:oddHBand="0" w:evenHBand="0" w:firstRowFirstColumn="0" w:firstRowLastColumn="0" w:lastRowFirstColumn="0" w:lastRowLastColumn="0"/>
              <w:rPr>
                <w:sz w:val="20"/>
              </w:rPr>
            </w:pPr>
          </w:p>
          <w:tbl>
            <w:tblPr>
              <w:tblW w:w="680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414"/>
              <w:gridCol w:w="509"/>
              <w:gridCol w:w="867"/>
              <w:gridCol w:w="763"/>
              <w:gridCol w:w="4250"/>
            </w:tblGrid>
            <w:tr w:rsidRPr="008978DF" w:rsidR="00FC2E12" w:rsidTr="00611CC0" w14:paraId="3F4F491B" w14:textId="77777777">
              <w:trPr>
                <w:trHeight w:val="155"/>
              </w:trPr>
              <w:tc>
                <w:tcPr>
                  <w:tcW w:w="414" w:type="dxa"/>
                  <w:vMerge w:val="restart"/>
                  <w:shd w:val="clear" w:color="auto" w:fill="FFC000"/>
                  <w:tcMar>
                    <w:top w:w="0" w:type="dxa"/>
                    <w:left w:w="108" w:type="dxa"/>
                    <w:bottom w:w="0" w:type="dxa"/>
                    <w:right w:w="108" w:type="dxa"/>
                  </w:tcMar>
                  <w:hideMark/>
                </w:tcPr>
                <w:p w:rsidRPr="008978DF" w:rsidR="00FC2E12" w:rsidP="00FC2E12" w:rsidRDefault="00FC2E12" w14:paraId="7F293834" w14:textId="77777777">
                  <w:pPr>
                    <w:rPr>
                      <w:b/>
                      <w:bCs/>
                      <w:color w:val="FFFFFF"/>
                      <w:sz w:val="20"/>
                      <w:szCs w:val="20"/>
                    </w:rPr>
                  </w:pPr>
                  <w:r w:rsidRPr="008978DF">
                    <w:rPr>
                      <w:b/>
                      <w:bCs/>
                      <w:color w:val="FFFFFF"/>
                      <w:sz w:val="20"/>
                      <w:szCs w:val="20"/>
                    </w:rPr>
                    <w:t>S. No.</w:t>
                  </w:r>
                </w:p>
              </w:tc>
              <w:tc>
                <w:tcPr>
                  <w:tcW w:w="1376" w:type="dxa"/>
                  <w:gridSpan w:val="2"/>
                  <w:shd w:val="clear" w:color="auto" w:fill="FFC000"/>
                  <w:tcMar>
                    <w:top w:w="0" w:type="dxa"/>
                    <w:left w:w="108" w:type="dxa"/>
                    <w:bottom w:w="0" w:type="dxa"/>
                    <w:right w:w="108" w:type="dxa"/>
                  </w:tcMar>
                  <w:hideMark/>
                </w:tcPr>
                <w:p w:rsidRPr="008978DF" w:rsidR="00FC2E12" w:rsidP="00FC2E12" w:rsidRDefault="00FC2E12" w14:paraId="6B5E2A95" w14:textId="77777777">
                  <w:pPr>
                    <w:jc w:val="center"/>
                    <w:rPr>
                      <w:b/>
                      <w:bCs/>
                      <w:color w:val="FFFFFF"/>
                      <w:sz w:val="20"/>
                      <w:szCs w:val="20"/>
                    </w:rPr>
                  </w:pPr>
                  <w:r w:rsidRPr="008978DF">
                    <w:rPr>
                      <w:b/>
                      <w:bCs/>
                      <w:color w:val="FFFFFF"/>
                      <w:sz w:val="20"/>
                      <w:szCs w:val="20"/>
                    </w:rPr>
                    <w:t>Latest Record in Existing in Database for Given CG</w:t>
                  </w:r>
                  <w:r w:rsidRPr="008978DF">
                    <w:rPr>
                      <w:b/>
                      <w:bCs/>
                      <w:color w:val="FFFFFF"/>
                      <w:sz w:val="20"/>
                      <w:szCs w:val="20"/>
                      <w:vertAlign w:val="superscript"/>
                    </w:rPr>
                    <w:t>1</w:t>
                  </w:r>
                </w:p>
              </w:tc>
              <w:tc>
                <w:tcPr>
                  <w:tcW w:w="5013" w:type="dxa"/>
                  <w:gridSpan w:val="2"/>
                  <w:shd w:val="clear" w:color="auto" w:fill="FFC000"/>
                  <w:tcMar>
                    <w:top w:w="0" w:type="dxa"/>
                    <w:left w:w="108" w:type="dxa"/>
                    <w:bottom w:w="0" w:type="dxa"/>
                    <w:right w:w="108" w:type="dxa"/>
                  </w:tcMar>
                  <w:hideMark/>
                </w:tcPr>
                <w:p w:rsidRPr="008978DF" w:rsidR="00FC2E12" w:rsidP="00FC2E12" w:rsidRDefault="00FC2E12" w14:paraId="16949489" w14:textId="77777777">
                  <w:pPr>
                    <w:rPr>
                      <w:b/>
                      <w:bCs/>
                      <w:color w:val="FFFFFF"/>
                      <w:sz w:val="20"/>
                      <w:szCs w:val="20"/>
                    </w:rPr>
                  </w:pPr>
                  <w:r w:rsidRPr="008978DF">
                    <w:rPr>
                      <w:b/>
                      <w:bCs/>
                      <w:color w:val="FFFFFF"/>
                      <w:sz w:val="20"/>
                      <w:szCs w:val="20"/>
                    </w:rPr>
                    <w:tab/>
                  </w:r>
                  <w:r w:rsidRPr="008978DF">
                    <w:rPr>
                      <w:b/>
                      <w:bCs/>
                      <w:color w:val="FFFFFF"/>
                      <w:sz w:val="20"/>
                      <w:szCs w:val="20"/>
                    </w:rPr>
                    <w:t>Record In Input File</w:t>
                  </w:r>
                </w:p>
                <w:p w:rsidRPr="008978DF" w:rsidR="00FC2E12" w:rsidP="00FC2E12" w:rsidRDefault="00FC2E12" w14:paraId="5D130FBA" w14:textId="77777777">
                  <w:pPr>
                    <w:rPr>
                      <w:b/>
                      <w:bCs/>
                      <w:i/>
                      <w:color w:val="FFFFFF"/>
                      <w:sz w:val="20"/>
                      <w:szCs w:val="20"/>
                    </w:rPr>
                  </w:pPr>
                  <w:r w:rsidRPr="008978DF">
                    <w:rPr>
                      <w:b/>
                      <w:bCs/>
                      <w:i/>
                      <w:color w:val="FFFFFF"/>
                      <w:sz w:val="20"/>
                      <w:szCs w:val="20"/>
                    </w:rPr>
                    <w:t>(Any one of the NPA information is considered, since all the NPA information across the provided update information is/are common)</w:t>
                  </w:r>
                </w:p>
              </w:tc>
            </w:tr>
            <w:tr w:rsidRPr="008978DF" w:rsidR="00FC2E12" w:rsidTr="005B2A0C" w14:paraId="113C29A9" w14:textId="77777777">
              <w:trPr>
                <w:trHeight w:val="95"/>
              </w:trPr>
              <w:tc>
                <w:tcPr>
                  <w:tcW w:w="414" w:type="dxa"/>
                  <w:vMerge/>
                  <w:vAlign w:val="center"/>
                  <w:hideMark/>
                </w:tcPr>
                <w:p w:rsidRPr="008978DF" w:rsidR="00FC2E12" w:rsidP="00FC2E12" w:rsidRDefault="00FC2E12" w14:paraId="5FB47848" w14:textId="77777777">
                  <w:pPr>
                    <w:spacing w:after="0"/>
                    <w:rPr>
                      <w:b/>
                      <w:bCs/>
                      <w:color w:val="FFFFFF"/>
                      <w:sz w:val="20"/>
                      <w:szCs w:val="20"/>
                    </w:rPr>
                  </w:pPr>
                </w:p>
              </w:tc>
              <w:tc>
                <w:tcPr>
                  <w:tcW w:w="509" w:type="dxa"/>
                  <w:shd w:val="clear" w:color="auto" w:fill="FFC000"/>
                  <w:tcMar>
                    <w:top w:w="0" w:type="dxa"/>
                    <w:left w:w="108" w:type="dxa"/>
                    <w:bottom w:w="0" w:type="dxa"/>
                    <w:right w:w="108" w:type="dxa"/>
                  </w:tcMar>
                  <w:hideMark/>
                </w:tcPr>
                <w:p w:rsidRPr="008978DF" w:rsidR="00FC2E12" w:rsidP="00FC2E12" w:rsidRDefault="00FC2E12" w14:paraId="29775C71" w14:textId="77777777">
                  <w:pPr>
                    <w:jc w:val="center"/>
                    <w:rPr>
                      <w:b/>
                      <w:bCs/>
                      <w:color w:val="FFFFFF"/>
                      <w:sz w:val="20"/>
                      <w:szCs w:val="20"/>
                    </w:rPr>
                  </w:pPr>
                  <w:r w:rsidRPr="008978DF">
                    <w:rPr>
                      <w:b/>
                      <w:bCs/>
                      <w:color w:val="FFFFFF"/>
                      <w:sz w:val="20"/>
                      <w:szCs w:val="20"/>
                    </w:rPr>
                    <w:t>NPA Flag</w:t>
                  </w:r>
                </w:p>
              </w:tc>
              <w:tc>
                <w:tcPr>
                  <w:tcW w:w="867" w:type="dxa"/>
                  <w:shd w:val="clear" w:color="auto" w:fill="FFC000"/>
                  <w:tcMar>
                    <w:top w:w="0" w:type="dxa"/>
                    <w:left w:w="108" w:type="dxa"/>
                    <w:bottom w:w="0" w:type="dxa"/>
                    <w:right w:w="108" w:type="dxa"/>
                  </w:tcMar>
                  <w:hideMark/>
                </w:tcPr>
                <w:p w:rsidRPr="008978DF" w:rsidR="00FC2E12" w:rsidP="00FC2E12" w:rsidRDefault="00FC2E12" w14:paraId="63221F4F" w14:textId="77777777">
                  <w:pPr>
                    <w:jc w:val="center"/>
                    <w:rPr>
                      <w:b/>
                      <w:bCs/>
                      <w:color w:val="FFFFFF"/>
                      <w:sz w:val="20"/>
                      <w:szCs w:val="20"/>
                    </w:rPr>
                  </w:pPr>
                  <w:r w:rsidRPr="008978DF">
                    <w:rPr>
                      <w:b/>
                      <w:bCs/>
                      <w:color w:val="FFFFFF"/>
                      <w:sz w:val="20"/>
                      <w:szCs w:val="20"/>
                    </w:rPr>
                    <w:t>Date</w:t>
                  </w:r>
                </w:p>
              </w:tc>
              <w:tc>
                <w:tcPr>
                  <w:tcW w:w="763" w:type="dxa"/>
                  <w:shd w:val="clear" w:color="auto" w:fill="FFC000"/>
                  <w:tcMar>
                    <w:top w:w="0" w:type="dxa"/>
                    <w:left w:w="108" w:type="dxa"/>
                    <w:bottom w:w="0" w:type="dxa"/>
                    <w:right w:w="108" w:type="dxa"/>
                  </w:tcMar>
                  <w:hideMark/>
                </w:tcPr>
                <w:p w:rsidRPr="008978DF" w:rsidR="00FC2E12" w:rsidP="00FC2E12" w:rsidRDefault="00FC2E12" w14:paraId="2F1805BF" w14:textId="77777777">
                  <w:pPr>
                    <w:jc w:val="center"/>
                    <w:rPr>
                      <w:b/>
                      <w:bCs/>
                      <w:color w:val="FFFFFF"/>
                      <w:sz w:val="20"/>
                      <w:szCs w:val="20"/>
                    </w:rPr>
                  </w:pPr>
                  <w:r w:rsidRPr="008978DF">
                    <w:rPr>
                      <w:b/>
                      <w:bCs/>
                      <w:color w:val="FFFFFF"/>
                      <w:sz w:val="20"/>
                      <w:szCs w:val="20"/>
                    </w:rPr>
                    <w:t>NPA Flag</w:t>
                  </w:r>
                </w:p>
              </w:tc>
              <w:tc>
                <w:tcPr>
                  <w:tcW w:w="4250" w:type="dxa"/>
                  <w:shd w:val="clear" w:color="auto" w:fill="FFC000"/>
                  <w:tcMar>
                    <w:top w:w="0" w:type="dxa"/>
                    <w:left w:w="108" w:type="dxa"/>
                    <w:bottom w:w="0" w:type="dxa"/>
                    <w:right w:w="108" w:type="dxa"/>
                  </w:tcMar>
                  <w:hideMark/>
                </w:tcPr>
                <w:p w:rsidRPr="008978DF" w:rsidR="00FC2E12" w:rsidP="00FC2E12" w:rsidRDefault="00FC2E12" w14:paraId="47A14761" w14:textId="77777777">
                  <w:pPr>
                    <w:jc w:val="center"/>
                    <w:rPr>
                      <w:b/>
                      <w:bCs/>
                      <w:color w:val="FFFFFF"/>
                      <w:sz w:val="20"/>
                      <w:szCs w:val="20"/>
                    </w:rPr>
                  </w:pPr>
                  <w:r w:rsidRPr="008978DF">
                    <w:rPr>
                      <w:b/>
                      <w:bCs/>
                      <w:color w:val="FFFFFF"/>
                      <w:sz w:val="20"/>
                      <w:szCs w:val="20"/>
                    </w:rPr>
                    <w:t>NPA Date</w:t>
                  </w:r>
                </w:p>
              </w:tc>
            </w:tr>
            <w:tr w:rsidRPr="008978DF" w:rsidR="00FC2E12" w:rsidTr="005B2A0C" w14:paraId="42BF7F16" w14:textId="77777777">
              <w:trPr>
                <w:trHeight w:val="89"/>
              </w:trPr>
              <w:tc>
                <w:tcPr>
                  <w:tcW w:w="414" w:type="dxa"/>
                  <w:tcMar>
                    <w:top w:w="0" w:type="dxa"/>
                    <w:left w:w="108" w:type="dxa"/>
                    <w:bottom w:w="0" w:type="dxa"/>
                    <w:right w:w="108" w:type="dxa"/>
                  </w:tcMar>
                  <w:hideMark/>
                </w:tcPr>
                <w:p w:rsidRPr="008978DF" w:rsidR="00FC2E12" w:rsidP="00FC2E12" w:rsidRDefault="00FC2E12" w14:paraId="4C16EE91" w14:textId="77777777">
                  <w:pPr>
                    <w:rPr>
                      <w:b/>
                      <w:bCs/>
                      <w:sz w:val="20"/>
                      <w:szCs w:val="20"/>
                    </w:rPr>
                  </w:pPr>
                  <w:r w:rsidRPr="008978DF">
                    <w:rPr>
                      <w:b/>
                      <w:bCs/>
                      <w:sz w:val="20"/>
                      <w:szCs w:val="20"/>
                    </w:rPr>
                    <w:t>1</w:t>
                  </w:r>
                </w:p>
              </w:tc>
              <w:tc>
                <w:tcPr>
                  <w:tcW w:w="509" w:type="dxa"/>
                  <w:tcMar>
                    <w:top w:w="0" w:type="dxa"/>
                    <w:left w:w="108" w:type="dxa"/>
                    <w:bottom w:w="0" w:type="dxa"/>
                    <w:right w:w="108" w:type="dxa"/>
                  </w:tcMar>
                  <w:hideMark/>
                </w:tcPr>
                <w:p w:rsidRPr="008978DF" w:rsidR="00FC2E12" w:rsidP="00FC2E12" w:rsidRDefault="00FC2E12" w14:paraId="26CB1708" w14:textId="77777777">
                  <w:pPr>
                    <w:rPr>
                      <w:sz w:val="20"/>
                      <w:szCs w:val="20"/>
                    </w:rPr>
                  </w:pPr>
                  <w:r w:rsidRPr="008978DF">
                    <w:rPr>
                      <w:sz w:val="20"/>
                      <w:szCs w:val="20"/>
                    </w:rPr>
                    <w:t>N</w:t>
                  </w:r>
                </w:p>
              </w:tc>
              <w:tc>
                <w:tcPr>
                  <w:tcW w:w="867" w:type="dxa"/>
                  <w:tcMar>
                    <w:top w:w="0" w:type="dxa"/>
                    <w:left w:w="108" w:type="dxa"/>
                    <w:bottom w:w="0" w:type="dxa"/>
                    <w:right w:w="108" w:type="dxa"/>
                  </w:tcMar>
                  <w:hideMark/>
                </w:tcPr>
                <w:p w:rsidRPr="008978DF" w:rsidR="00FC2E12" w:rsidP="00FC2E12" w:rsidRDefault="00FC2E12" w14:paraId="583F4607" w14:textId="77777777">
                  <w:pPr>
                    <w:rPr>
                      <w:sz w:val="20"/>
                      <w:szCs w:val="20"/>
                    </w:rPr>
                  </w:pPr>
                  <w:r w:rsidRPr="008978DF">
                    <w:rPr>
                      <w:sz w:val="20"/>
                      <w:szCs w:val="20"/>
                    </w:rPr>
                    <w:t>Null</w:t>
                  </w:r>
                </w:p>
              </w:tc>
              <w:tc>
                <w:tcPr>
                  <w:tcW w:w="763" w:type="dxa"/>
                  <w:tcMar>
                    <w:top w:w="0" w:type="dxa"/>
                    <w:left w:w="108" w:type="dxa"/>
                    <w:bottom w:w="0" w:type="dxa"/>
                    <w:right w:w="108" w:type="dxa"/>
                  </w:tcMar>
                  <w:hideMark/>
                </w:tcPr>
                <w:p w:rsidRPr="008978DF" w:rsidR="00FC2E12" w:rsidP="00FC2E12" w:rsidRDefault="00FC2E12" w14:paraId="0E6E5642" w14:textId="77777777">
                  <w:pPr>
                    <w:rPr>
                      <w:sz w:val="20"/>
                      <w:szCs w:val="20"/>
                    </w:rPr>
                  </w:pPr>
                  <w:r w:rsidRPr="008978DF">
                    <w:rPr>
                      <w:sz w:val="20"/>
                      <w:szCs w:val="20"/>
                    </w:rPr>
                    <w:t>N</w:t>
                  </w:r>
                </w:p>
              </w:tc>
              <w:tc>
                <w:tcPr>
                  <w:tcW w:w="4250" w:type="dxa"/>
                  <w:tcMar>
                    <w:top w:w="0" w:type="dxa"/>
                    <w:left w:w="108" w:type="dxa"/>
                    <w:bottom w:w="0" w:type="dxa"/>
                    <w:right w:w="108" w:type="dxa"/>
                  </w:tcMar>
                  <w:hideMark/>
                </w:tcPr>
                <w:p w:rsidRPr="008978DF" w:rsidR="00FC2E12" w:rsidP="00FC2E12" w:rsidRDefault="00FC2E12" w14:paraId="39EFE20A" w14:textId="77777777">
                  <w:pPr>
                    <w:rPr>
                      <w:sz w:val="20"/>
                      <w:szCs w:val="20"/>
                    </w:rPr>
                  </w:pPr>
                  <w:r w:rsidRPr="008978DF">
                    <w:rPr>
                      <w:sz w:val="20"/>
                      <w:szCs w:val="20"/>
                    </w:rPr>
                    <w:t>NOT Null</w:t>
                  </w:r>
                </w:p>
              </w:tc>
            </w:tr>
            <w:tr w:rsidRPr="008978DF" w:rsidR="00FC2E12" w:rsidTr="005B2A0C" w14:paraId="7E309E2F" w14:textId="77777777">
              <w:trPr>
                <w:trHeight w:val="89"/>
              </w:trPr>
              <w:tc>
                <w:tcPr>
                  <w:tcW w:w="414" w:type="dxa"/>
                  <w:tcMar>
                    <w:top w:w="0" w:type="dxa"/>
                    <w:left w:w="108" w:type="dxa"/>
                    <w:bottom w:w="0" w:type="dxa"/>
                    <w:right w:w="108" w:type="dxa"/>
                  </w:tcMar>
                </w:tcPr>
                <w:p w:rsidRPr="008978DF" w:rsidR="00FC2E12" w:rsidP="00FC2E12" w:rsidRDefault="00FC2E12" w14:paraId="477B4695" w14:textId="77777777">
                  <w:pPr>
                    <w:rPr>
                      <w:b/>
                      <w:bCs/>
                      <w:sz w:val="20"/>
                      <w:szCs w:val="20"/>
                    </w:rPr>
                  </w:pPr>
                  <w:r w:rsidRPr="008978DF">
                    <w:rPr>
                      <w:b/>
                      <w:bCs/>
                      <w:sz w:val="20"/>
                      <w:szCs w:val="20"/>
                    </w:rPr>
                    <w:t>2</w:t>
                  </w:r>
                </w:p>
              </w:tc>
              <w:tc>
                <w:tcPr>
                  <w:tcW w:w="509" w:type="dxa"/>
                  <w:tcMar>
                    <w:top w:w="0" w:type="dxa"/>
                    <w:left w:w="108" w:type="dxa"/>
                    <w:bottom w:w="0" w:type="dxa"/>
                    <w:right w:w="108" w:type="dxa"/>
                  </w:tcMar>
                </w:tcPr>
                <w:p w:rsidRPr="008978DF" w:rsidR="00FC2E12" w:rsidP="00FC2E12" w:rsidRDefault="00FC2E12" w14:paraId="5F4FA8EE" w14:textId="77777777">
                  <w:pPr>
                    <w:rPr>
                      <w:sz w:val="20"/>
                      <w:szCs w:val="20"/>
                    </w:rPr>
                  </w:pPr>
                  <w:r w:rsidRPr="008978DF">
                    <w:rPr>
                      <w:sz w:val="20"/>
                      <w:szCs w:val="20"/>
                    </w:rPr>
                    <w:t>N</w:t>
                  </w:r>
                </w:p>
              </w:tc>
              <w:tc>
                <w:tcPr>
                  <w:tcW w:w="867" w:type="dxa"/>
                  <w:tcMar>
                    <w:top w:w="0" w:type="dxa"/>
                    <w:left w:w="108" w:type="dxa"/>
                    <w:bottom w:w="0" w:type="dxa"/>
                    <w:right w:w="108" w:type="dxa"/>
                  </w:tcMar>
                </w:tcPr>
                <w:p w:rsidRPr="008978DF" w:rsidR="00FC2E12" w:rsidP="00FC2E12" w:rsidRDefault="00FC2E12" w14:paraId="0E109465" w14:textId="77777777">
                  <w:pPr>
                    <w:rPr>
                      <w:sz w:val="20"/>
                      <w:szCs w:val="20"/>
                    </w:rPr>
                  </w:pPr>
                  <w:r w:rsidRPr="008978DF">
                    <w:rPr>
                      <w:sz w:val="20"/>
                      <w:szCs w:val="20"/>
                    </w:rPr>
                    <w:t>Null</w:t>
                  </w:r>
                </w:p>
              </w:tc>
              <w:tc>
                <w:tcPr>
                  <w:tcW w:w="763" w:type="dxa"/>
                  <w:tcMar>
                    <w:top w:w="0" w:type="dxa"/>
                    <w:left w:w="108" w:type="dxa"/>
                    <w:bottom w:w="0" w:type="dxa"/>
                    <w:right w:w="108" w:type="dxa"/>
                  </w:tcMar>
                </w:tcPr>
                <w:p w:rsidRPr="008978DF" w:rsidR="00FC2E12" w:rsidP="00FC2E12" w:rsidRDefault="00FC2E12" w14:paraId="2D19A9AE" w14:textId="77777777">
                  <w:pPr>
                    <w:rPr>
                      <w:sz w:val="20"/>
                      <w:szCs w:val="20"/>
                    </w:rPr>
                  </w:pPr>
                  <w:r w:rsidRPr="008978DF">
                    <w:rPr>
                      <w:sz w:val="20"/>
                      <w:szCs w:val="20"/>
                    </w:rPr>
                    <w:t>Y</w:t>
                  </w:r>
                </w:p>
              </w:tc>
              <w:tc>
                <w:tcPr>
                  <w:tcW w:w="4250" w:type="dxa"/>
                  <w:tcMar>
                    <w:top w:w="0" w:type="dxa"/>
                    <w:left w:w="108" w:type="dxa"/>
                    <w:bottom w:w="0" w:type="dxa"/>
                    <w:right w:w="108" w:type="dxa"/>
                  </w:tcMar>
                </w:tcPr>
                <w:p w:rsidRPr="003E2070" w:rsidR="00FC2E12" w:rsidP="00CA759A" w:rsidRDefault="00FC2E12" w14:paraId="40AA6FF8" w14:textId="249608CA">
                  <w:pPr>
                    <w:pStyle w:val="ListParagraph"/>
                    <w:numPr>
                      <w:ilvl w:val="0"/>
                      <w:numId w:val="20"/>
                    </w:numPr>
                    <w:jc w:val="both"/>
                    <w:rPr>
                      <w:sz w:val="20"/>
                    </w:rPr>
                  </w:pPr>
                  <w:r w:rsidRPr="003E2070">
                    <w:rPr>
                      <w:sz w:val="20"/>
                    </w:rPr>
                    <w:t xml:space="preserve">If for the given loan account, </w:t>
                  </w:r>
                  <w:r w:rsidRPr="003E2070">
                    <w:rPr>
                      <w:sz w:val="20"/>
                      <w:u w:val="single"/>
                    </w:rPr>
                    <w:t>there is</w:t>
                  </w:r>
                  <w:r w:rsidRPr="003E2070">
                    <w:rPr>
                      <w:sz w:val="20"/>
                    </w:rPr>
                    <w:t xml:space="preserve"> FDD/FDA present in the CG table</w:t>
                  </w:r>
                  <w:r w:rsidR="00451A67">
                    <w:rPr>
                      <w:sz w:val="20"/>
                    </w:rPr>
                    <w:t xml:space="preserve"> </w:t>
                  </w:r>
                  <w:r w:rsidRPr="00451A67" w:rsidR="00451A67">
                    <w:rPr>
                      <w:sz w:val="20"/>
                      <w:u w:val="single"/>
                    </w:rPr>
                    <w:t>(for that customer id</w:t>
                  </w:r>
                  <w:r w:rsidR="00B0355C">
                    <w:rPr>
                      <w:sz w:val="20"/>
                      <w:u w:val="single"/>
                    </w:rPr>
                    <w:t xml:space="preserve"> which is Latest</w:t>
                  </w:r>
                  <w:r w:rsidRPr="00451A67" w:rsidR="00451A67">
                    <w:rPr>
                      <w:sz w:val="20"/>
                      <w:u w:val="single"/>
                    </w:rPr>
                    <w:t>)</w:t>
                  </w:r>
                  <w:r w:rsidRPr="003E2070">
                    <w:rPr>
                      <w:sz w:val="20"/>
                    </w:rPr>
                    <w:t xml:space="preserve">, then, </w:t>
                  </w:r>
                  <w:r w:rsidRPr="003E2070">
                    <w:rPr>
                      <w:sz w:val="20"/>
                      <w:szCs w:val="20"/>
                    </w:rPr>
                    <w:t>then, the NPA date provided in the update information is NOT between this first disbursement date and current system date (inclusive of current system date only) then reject.</w:t>
                  </w:r>
                  <w:r w:rsidR="0081575A">
                    <w:rPr>
                      <w:sz w:val="20"/>
                      <w:szCs w:val="20"/>
                    </w:rPr>
                    <w:t xml:space="preserve"> [here the latest FDD is being considered]</w:t>
                  </w:r>
                </w:p>
                <w:p w:rsidRPr="003E2070" w:rsidR="00FC2E12" w:rsidP="00CA759A" w:rsidRDefault="00FC2E12" w14:paraId="65965DAD" w14:textId="579A6BB3">
                  <w:pPr>
                    <w:pStyle w:val="ListParagraph"/>
                    <w:numPr>
                      <w:ilvl w:val="0"/>
                      <w:numId w:val="20"/>
                    </w:numPr>
                    <w:jc w:val="both"/>
                    <w:rPr>
                      <w:sz w:val="20"/>
                    </w:rPr>
                  </w:pPr>
                  <w:r w:rsidRPr="003E2070">
                    <w:rPr>
                      <w:sz w:val="20"/>
                    </w:rPr>
                    <w:t xml:space="preserve">If for the given loan account, </w:t>
                  </w:r>
                  <w:r w:rsidRPr="003E2070">
                    <w:rPr>
                      <w:sz w:val="20"/>
                      <w:u w:val="single"/>
                    </w:rPr>
                    <w:t>there is NO</w:t>
                  </w:r>
                  <w:r w:rsidRPr="003E2070">
                    <w:rPr>
                      <w:sz w:val="20"/>
                    </w:rPr>
                    <w:t xml:space="preserve"> FDD/FDA present in the CG table, then, system checks FDD/FDA present in the same input file</w:t>
                  </w:r>
                  <w:r w:rsidR="0081575A">
                    <w:rPr>
                      <w:sz w:val="20"/>
                    </w:rPr>
                    <w:t xml:space="preserve"> </w:t>
                  </w:r>
                  <w:r w:rsidRPr="0081575A" w:rsidR="0081575A">
                    <w:rPr>
                      <w:sz w:val="20"/>
                      <w:u w:val="single"/>
                    </w:rPr>
                    <w:t>(for that loan account)</w:t>
                  </w:r>
                  <w:r w:rsidRPr="003E2070">
                    <w:rPr>
                      <w:sz w:val="20"/>
                    </w:rPr>
                    <w:t xml:space="preserve">, if present, </w:t>
                  </w:r>
                  <w:r w:rsidRPr="003E2070">
                    <w:rPr>
                      <w:sz w:val="20"/>
                      <w:szCs w:val="20"/>
                    </w:rPr>
                    <w:t>then, the NPA date provided in the update information is NOT between this first disbursement date and current system date (inclusive of current system date only) then reject.</w:t>
                  </w:r>
                </w:p>
                <w:p w:rsidRPr="000868D5" w:rsidR="00FC2E12" w:rsidP="00CA759A" w:rsidRDefault="00FC2E12" w14:paraId="7844B069" w14:textId="549494DB">
                  <w:pPr>
                    <w:pStyle w:val="ListParagraph"/>
                    <w:numPr>
                      <w:ilvl w:val="0"/>
                      <w:numId w:val="21"/>
                    </w:numPr>
                    <w:spacing w:after="0" w:line="240" w:lineRule="auto"/>
                    <w:rPr>
                      <w:sz w:val="20"/>
                      <w:szCs w:val="20"/>
                    </w:rPr>
                  </w:pPr>
                  <w:r w:rsidRPr="003E2070">
                    <w:rPr>
                      <w:sz w:val="20"/>
                    </w:rPr>
                    <w:t xml:space="preserve">If for the given loan account, </w:t>
                  </w:r>
                  <w:r w:rsidRPr="003E2070">
                    <w:rPr>
                      <w:sz w:val="20"/>
                      <w:u w:val="single"/>
                    </w:rPr>
                    <w:t>there is NO</w:t>
                  </w:r>
                  <w:r w:rsidRPr="003E2070">
                    <w:rPr>
                      <w:sz w:val="20"/>
                    </w:rPr>
                    <w:t xml:space="preserve"> FDD/FDA present in the CG table AND Not present in the input file, then error.</w:t>
                  </w:r>
                </w:p>
              </w:tc>
            </w:tr>
            <w:tr w:rsidRPr="008978DF" w:rsidR="00FC2E12" w:rsidTr="005B2A0C" w14:paraId="68E14A58" w14:textId="77777777">
              <w:trPr>
                <w:trHeight w:val="89"/>
              </w:trPr>
              <w:tc>
                <w:tcPr>
                  <w:tcW w:w="414" w:type="dxa"/>
                  <w:tcMar>
                    <w:top w:w="0" w:type="dxa"/>
                    <w:left w:w="108" w:type="dxa"/>
                    <w:bottom w:w="0" w:type="dxa"/>
                    <w:right w:w="108" w:type="dxa"/>
                  </w:tcMar>
                </w:tcPr>
                <w:p w:rsidRPr="008978DF" w:rsidR="00FC2E12" w:rsidP="00FC2E12" w:rsidRDefault="00FC2E12" w14:paraId="2A315C99" w14:textId="77777777">
                  <w:pPr>
                    <w:rPr>
                      <w:b/>
                      <w:bCs/>
                      <w:sz w:val="20"/>
                      <w:szCs w:val="20"/>
                    </w:rPr>
                  </w:pPr>
                  <w:r w:rsidRPr="008978DF">
                    <w:rPr>
                      <w:b/>
                      <w:bCs/>
                      <w:sz w:val="20"/>
                      <w:szCs w:val="20"/>
                    </w:rPr>
                    <w:t>3</w:t>
                  </w:r>
                </w:p>
              </w:tc>
              <w:tc>
                <w:tcPr>
                  <w:tcW w:w="509" w:type="dxa"/>
                  <w:tcMar>
                    <w:top w:w="0" w:type="dxa"/>
                    <w:left w:w="108" w:type="dxa"/>
                    <w:bottom w:w="0" w:type="dxa"/>
                    <w:right w:w="108" w:type="dxa"/>
                  </w:tcMar>
                </w:tcPr>
                <w:p w:rsidRPr="008978DF" w:rsidR="00FC2E12" w:rsidP="00FC2E12" w:rsidRDefault="00FC2E12" w14:paraId="42BA263C" w14:textId="77777777">
                  <w:pPr>
                    <w:rPr>
                      <w:sz w:val="20"/>
                      <w:szCs w:val="20"/>
                    </w:rPr>
                  </w:pPr>
                  <w:r w:rsidRPr="008978DF">
                    <w:rPr>
                      <w:sz w:val="20"/>
                      <w:szCs w:val="20"/>
                    </w:rPr>
                    <w:t>N</w:t>
                  </w:r>
                </w:p>
              </w:tc>
              <w:tc>
                <w:tcPr>
                  <w:tcW w:w="867" w:type="dxa"/>
                  <w:tcMar>
                    <w:top w:w="0" w:type="dxa"/>
                    <w:left w:w="108" w:type="dxa"/>
                    <w:bottom w:w="0" w:type="dxa"/>
                    <w:right w:w="108" w:type="dxa"/>
                  </w:tcMar>
                </w:tcPr>
                <w:p w:rsidRPr="008978DF" w:rsidR="00FC2E12" w:rsidP="00FC2E12" w:rsidRDefault="00FC2E12" w14:paraId="7A599EAA" w14:textId="77777777">
                  <w:pPr>
                    <w:rPr>
                      <w:sz w:val="20"/>
                      <w:szCs w:val="20"/>
                    </w:rPr>
                  </w:pPr>
                  <w:r w:rsidRPr="008978DF">
                    <w:rPr>
                      <w:sz w:val="20"/>
                      <w:szCs w:val="20"/>
                    </w:rPr>
                    <w:t>Null</w:t>
                  </w:r>
                </w:p>
                <w:p w:rsidRPr="008978DF" w:rsidR="00FC2E12" w:rsidP="00FC2E12" w:rsidRDefault="00FC2E12" w14:paraId="5B28DBEA" w14:textId="77777777">
                  <w:pPr>
                    <w:rPr>
                      <w:sz w:val="20"/>
                      <w:szCs w:val="20"/>
                    </w:rPr>
                  </w:pPr>
                  <w:r w:rsidRPr="008978DF">
                    <w:rPr>
                      <w:sz w:val="20"/>
                      <w:szCs w:val="20"/>
                    </w:rPr>
                    <w:t>(Such that there is previous NPA Y record with NPA date as D1)</w:t>
                  </w:r>
                </w:p>
              </w:tc>
              <w:tc>
                <w:tcPr>
                  <w:tcW w:w="763" w:type="dxa"/>
                  <w:tcMar>
                    <w:top w:w="0" w:type="dxa"/>
                    <w:left w:w="108" w:type="dxa"/>
                    <w:bottom w:w="0" w:type="dxa"/>
                    <w:right w:w="108" w:type="dxa"/>
                  </w:tcMar>
                </w:tcPr>
                <w:p w:rsidRPr="008978DF" w:rsidR="00FC2E12" w:rsidP="00FC2E12" w:rsidRDefault="00FC2E12" w14:paraId="49897919" w14:textId="77777777">
                  <w:pPr>
                    <w:rPr>
                      <w:sz w:val="20"/>
                      <w:szCs w:val="20"/>
                    </w:rPr>
                  </w:pPr>
                  <w:r w:rsidRPr="008978DF">
                    <w:rPr>
                      <w:sz w:val="20"/>
                      <w:szCs w:val="20"/>
                    </w:rPr>
                    <w:t>Y</w:t>
                  </w:r>
                </w:p>
              </w:tc>
              <w:tc>
                <w:tcPr>
                  <w:tcW w:w="4250" w:type="dxa"/>
                  <w:tcMar>
                    <w:top w:w="0" w:type="dxa"/>
                    <w:left w:w="108" w:type="dxa"/>
                    <w:bottom w:w="0" w:type="dxa"/>
                    <w:right w:w="108" w:type="dxa"/>
                  </w:tcMar>
                </w:tcPr>
                <w:p w:rsidRPr="008978DF" w:rsidR="00FC2E12" w:rsidP="00FC2E12" w:rsidRDefault="00FC2E12" w14:paraId="39F78CCC" w14:textId="77777777">
                  <w:pPr>
                    <w:spacing w:after="0" w:line="240" w:lineRule="auto"/>
                    <w:rPr>
                      <w:sz w:val="20"/>
                      <w:szCs w:val="20"/>
                    </w:rPr>
                  </w:pPr>
                  <w:r w:rsidRPr="008978DF">
                    <w:rPr>
                      <w:sz w:val="20"/>
                      <w:szCs w:val="20"/>
                    </w:rPr>
                    <w:t>Date provided is NOT Later than D1 OR EXCEEDS current system date</w:t>
                  </w:r>
                </w:p>
              </w:tc>
            </w:tr>
            <w:tr w:rsidRPr="008978DF" w:rsidR="00FC2E12" w:rsidTr="005B2A0C" w14:paraId="5C2263DD" w14:textId="77777777">
              <w:trPr>
                <w:trHeight w:val="89"/>
              </w:trPr>
              <w:tc>
                <w:tcPr>
                  <w:tcW w:w="414" w:type="dxa"/>
                  <w:tcMar>
                    <w:top w:w="0" w:type="dxa"/>
                    <w:left w:w="108" w:type="dxa"/>
                    <w:bottom w:w="0" w:type="dxa"/>
                    <w:right w:w="108" w:type="dxa"/>
                  </w:tcMar>
                </w:tcPr>
                <w:p w:rsidRPr="008978DF" w:rsidR="00FC2E12" w:rsidP="00FC2E12" w:rsidRDefault="00FC2E12" w14:paraId="25EE02D0" w14:textId="77777777">
                  <w:pPr>
                    <w:rPr>
                      <w:b/>
                      <w:bCs/>
                      <w:sz w:val="20"/>
                      <w:szCs w:val="20"/>
                    </w:rPr>
                  </w:pPr>
                  <w:r w:rsidRPr="008978DF">
                    <w:rPr>
                      <w:b/>
                      <w:bCs/>
                      <w:sz w:val="20"/>
                      <w:szCs w:val="20"/>
                    </w:rPr>
                    <w:t>3</w:t>
                  </w:r>
                </w:p>
              </w:tc>
              <w:tc>
                <w:tcPr>
                  <w:tcW w:w="509" w:type="dxa"/>
                  <w:tcMar>
                    <w:top w:w="0" w:type="dxa"/>
                    <w:left w:w="108" w:type="dxa"/>
                    <w:bottom w:w="0" w:type="dxa"/>
                    <w:right w:w="108" w:type="dxa"/>
                  </w:tcMar>
                </w:tcPr>
                <w:p w:rsidRPr="008978DF" w:rsidR="00FC2E12" w:rsidP="00FC2E12" w:rsidRDefault="00FC2E12" w14:paraId="36EEAE2B"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7D9C81D5"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782DBCE4" w14:textId="77777777">
                  <w:pPr>
                    <w:rPr>
                      <w:sz w:val="20"/>
                      <w:szCs w:val="20"/>
                    </w:rPr>
                  </w:pPr>
                  <w:r w:rsidRPr="008978DF">
                    <w:rPr>
                      <w:sz w:val="20"/>
                      <w:szCs w:val="20"/>
                    </w:rPr>
                    <w:t>N</w:t>
                  </w:r>
                </w:p>
              </w:tc>
              <w:tc>
                <w:tcPr>
                  <w:tcW w:w="4250" w:type="dxa"/>
                  <w:tcMar>
                    <w:top w:w="0" w:type="dxa"/>
                    <w:left w:w="108" w:type="dxa"/>
                    <w:bottom w:w="0" w:type="dxa"/>
                    <w:right w:w="108" w:type="dxa"/>
                  </w:tcMar>
                </w:tcPr>
                <w:p w:rsidRPr="008978DF" w:rsidR="00FC2E12" w:rsidP="00FC2E12" w:rsidRDefault="00FC2E12" w14:paraId="0DB4620E" w14:textId="77777777">
                  <w:pPr>
                    <w:spacing w:after="0" w:line="240" w:lineRule="auto"/>
                    <w:rPr>
                      <w:sz w:val="20"/>
                      <w:szCs w:val="20"/>
                    </w:rPr>
                  </w:pPr>
                  <w:r w:rsidRPr="008978DF">
                    <w:rPr>
                      <w:sz w:val="20"/>
                      <w:szCs w:val="20"/>
                    </w:rPr>
                    <w:t>NOT NULL</w:t>
                  </w:r>
                </w:p>
              </w:tc>
            </w:tr>
            <w:tr w:rsidRPr="008978DF" w:rsidR="00FC2E12" w:rsidTr="005B2A0C" w14:paraId="586906BF" w14:textId="77777777">
              <w:trPr>
                <w:trHeight w:val="89"/>
              </w:trPr>
              <w:tc>
                <w:tcPr>
                  <w:tcW w:w="414" w:type="dxa"/>
                  <w:tcMar>
                    <w:top w:w="0" w:type="dxa"/>
                    <w:left w:w="108" w:type="dxa"/>
                    <w:bottom w:w="0" w:type="dxa"/>
                    <w:right w:w="108" w:type="dxa"/>
                  </w:tcMar>
                </w:tcPr>
                <w:p w:rsidRPr="008978DF" w:rsidR="00FC2E12" w:rsidP="00FC2E12" w:rsidRDefault="00FC2E12" w14:paraId="2E5DF8A4" w14:textId="77777777">
                  <w:pPr>
                    <w:rPr>
                      <w:b/>
                      <w:bCs/>
                      <w:sz w:val="20"/>
                      <w:szCs w:val="20"/>
                    </w:rPr>
                  </w:pPr>
                  <w:r w:rsidRPr="008978DF">
                    <w:rPr>
                      <w:b/>
                      <w:bCs/>
                      <w:sz w:val="20"/>
                      <w:szCs w:val="20"/>
                    </w:rPr>
                    <w:t>4</w:t>
                  </w:r>
                </w:p>
              </w:tc>
              <w:tc>
                <w:tcPr>
                  <w:tcW w:w="509" w:type="dxa"/>
                  <w:tcMar>
                    <w:top w:w="0" w:type="dxa"/>
                    <w:left w:w="108" w:type="dxa"/>
                    <w:bottom w:w="0" w:type="dxa"/>
                    <w:right w:w="108" w:type="dxa"/>
                  </w:tcMar>
                </w:tcPr>
                <w:p w:rsidRPr="008978DF" w:rsidR="00FC2E12" w:rsidP="00FC2E12" w:rsidRDefault="00FC2E12" w14:paraId="66187FDF"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54EE751D"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5B0FB0FA" w14:textId="77777777">
                  <w:pPr>
                    <w:rPr>
                      <w:sz w:val="20"/>
                      <w:szCs w:val="20"/>
                    </w:rPr>
                  </w:pPr>
                  <w:r w:rsidRPr="008978DF">
                    <w:rPr>
                      <w:sz w:val="20"/>
                      <w:szCs w:val="20"/>
                    </w:rPr>
                    <w:t>Y</w:t>
                  </w:r>
                </w:p>
              </w:tc>
              <w:tc>
                <w:tcPr>
                  <w:tcW w:w="4250" w:type="dxa"/>
                  <w:tcMar>
                    <w:top w:w="0" w:type="dxa"/>
                    <w:left w:w="108" w:type="dxa"/>
                    <w:bottom w:w="0" w:type="dxa"/>
                    <w:right w:w="108" w:type="dxa"/>
                  </w:tcMar>
                </w:tcPr>
                <w:p w:rsidR="00FC2E12" w:rsidP="00CA759A" w:rsidRDefault="00FC2E12" w14:paraId="0461F7BE" w14:textId="77777777">
                  <w:pPr>
                    <w:pStyle w:val="ListParagraph"/>
                    <w:numPr>
                      <w:ilvl w:val="0"/>
                      <w:numId w:val="21"/>
                    </w:numPr>
                    <w:spacing w:after="0" w:line="240" w:lineRule="auto"/>
                    <w:rPr>
                      <w:sz w:val="20"/>
                      <w:szCs w:val="20"/>
                    </w:rPr>
                  </w:pPr>
                  <w:r w:rsidRPr="00702E91">
                    <w:rPr>
                      <w:sz w:val="20"/>
                      <w:szCs w:val="20"/>
                    </w:rPr>
                    <w:t>NOT SAME AS D1</w:t>
                  </w:r>
                </w:p>
                <w:p w:rsidR="00FC2E12" w:rsidP="00CA759A" w:rsidRDefault="00FC2E12" w14:paraId="3854F60B" w14:textId="77777777">
                  <w:pPr>
                    <w:pStyle w:val="ListParagraph"/>
                    <w:numPr>
                      <w:ilvl w:val="0"/>
                      <w:numId w:val="21"/>
                    </w:numPr>
                    <w:spacing w:after="0" w:line="240" w:lineRule="auto"/>
                    <w:rPr>
                      <w:sz w:val="20"/>
                      <w:szCs w:val="20"/>
                    </w:rPr>
                  </w:pPr>
                  <w:r>
                    <w:rPr>
                      <w:sz w:val="20"/>
                      <w:szCs w:val="20"/>
                    </w:rPr>
                    <w:t>Earlier to D1</w:t>
                  </w:r>
                </w:p>
                <w:p w:rsidR="00FC2E12" w:rsidP="00CA759A" w:rsidRDefault="00FC2E12" w14:paraId="6A14DCF3" w14:textId="77777777">
                  <w:pPr>
                    <w:pStyle w:val="ListParagraph"/>
                    <w:numPr>
                      <w:ilvl w:val="0"/>
                      <w:numId w:val="21"/>
                    </w:numPr>
                    <w:spacing w:after="0" w:line="240" w:lineRule="auto"/>
                    <w:rPr>
                      <w:sz w:val="20"/>
                      <w:szCs w:val="20"/>
                    </w:rPr>
                  </w:pPr>
                  <w:r>
                    <w:rPr>
                      <w:sz w:val="20"/>
                      <w:szCs w:val="20"/>
                    </w:rPr>
                    <w:t xml:space="preserve">Later than Current System </w:t>
                  </w:r>
                </w:p>
                <w:p w:rsidRPr="00702E91" w:rsidR="00FC2E12" w:rsidP="00FC2E12" w:rsidRDefault="00FC2E12" w14:paraId="04053FB0" w14:textId="314CB68B">
                  <w:pPr>
                    <w:pStyle w:val="ListParagraph"/>
                    <w:spacing w:after="0" w:line="240" w:lineRule="auto"/>
                    <w:ind w:left="360"/>
                    <w:rPr>
                      <w:sz w:val="20"/>
                      <w:szCs w:val="20"/>
                    </w:rPr>
                  </w:pPr>
                  <w:r>
                    <w:rPr>
                      <w:sz w:val="20"/>
                      <w:szCs w:val="20"/>
                    </w:rPr>
                    <w:t>Date</w:t>
                  </w:r>
                </w:p>
              </w:tc>
            </w:tr>
            <w:tr w:rsidRPr="00501526" w:rsidR="00FC2E12" w:rsidTr="005B2A0C" w14:paraId="6309BA23" w14:textId="77777777">
              <w:trPr>
                <w:trHeight w:val="89"/>
              </w:trPr>
              <w:tc>
                <w:tcPr>
                  <w:tcW w:w="414" w:type="dxa"/>
                  <w:tcMar>
                    <w:top w:w="0" w:type="dxa"/>
                    <w:left w:w="108" w:type="dxa"/>
                    <w:bottom w:w="0" w:type="dxa"/>
                    <w:right w:w="108" w:type="dxa"/>
                  </w:tcMar>
                </w:tcPr>
                <w:p w:rsidRPr="008978DF" w:rsidR="00FC2E12" w:rsidP="00FC2E12" w:rsidRDefault="00FC2E12" w14:paraId="5034B5FC" w14:textId="77777777">
                  <w:pPr>
                    <w:rPr>
                      <w:b/>
                      <w:bCs/>
                      <w:sz w:val="20"/>
                      <w:szCs w:val="20"/>
                    </w:rPr>
                  </w:pPr>
                  <w:r w:rsidRPr="008978DF">
                    <w:rPr>
                      <w:b/>
                      <w:bCs/>
                      <w:sz w:val="20"/>
                      <w:szCs w:val="20"/>
                    </w:rPr>
                    <w:t>5</w:t>
                  </w:r>
                </w:p>
              </w:tc>
              <w:tc>
                <w:tcPr>
                  <w:tcW w:w="509" w:type="dxa"/>
                  <w:tcMar>
                    <w:top w:w="0" w:type="dxa"/>
                    <w:left w:w="108" w:type="dxa"/>
                    <w:bottom w:w="0" w:type="dxa"/>
                    <w:right w:w="108" w:type="dxa"/>
                  </w:tcMar>
                </w:tcPr>
                <w:p w:rsidRPr="008978DF" w:rsidR="00FC2E12" w:rsidP="00FC2E12" w:rsidRDefault="00FC2E12" w14:paraId="11367445"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711727DF"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206187AE" w14:textId="77777777">
                  <w:pPr>
                    <w:rPr>
                      <w:sz w:val="20"/>
                      <w:szCs w:val="20"/>
                    </w:rPr>
                  </w:pPr>
                  <w:r w:rsidRPr="008978DF">
                    <w:rPr>
                      <w:sz w:val="20"/>
                      <w:szCs w:val="20"/>
                    </w:rPr>
                    <w:t>Y</w:t>
                  </w:r>
                </w:p>
              </w:tc>
              <w:tc>
                <w:tcPr>
                  <w:tcW w:w="4250" w:type="dxa"/>
                  <w:tcMar>
                    <w:top w:w="0" w:type="dxa"/>
                    <w:left w:w="108" w:type="dxa"/>
                    <w:bottom w:w="0" w:type="dxa"/>
                    <w:right w:w="108" w:type="dxa"/>
                  </w:tcMar>
                </w:tcPr>
                <w:p w:rsidRPr="00501526" w:rsidR="00FC2E12" w:rsidP="00FC2E12" w:rsidRDefault="00FC2E12" w14:paraId="589EE6D1" w14:textId="77777777">
                  <w:pPr>
                    <w:spacing w:after="0" w:line="240" w:lineRule="auto"/>
                    <w:rPr>
                      <w:sz w:val="20"/>
                      <w:szCs w:val="20"/>
                    </w:rPr>
                  </w:pPr>
                  <w:r w:rsidRPr="008978DF">
                    <w:rPr>
                      <w:sz w:val="20"/>
                      <w:szCs w:val="20"/>
                    </w:rPr>
                    <w:t>NULL/SPACES</w:t>
                  </w:r>
                </w:p>
              </w:tc>
            </w:tr>
          </w:tbl>
          <w:p w:rsidR="00FC2E12" w:rsidP="00FC2E12" w:rsidRDefault="00FC2E12" w14:paraId="0B3334B2" w14:textId="365388D5">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1C82C73E" w14:textId="46F10FFE">
            <w:pPr>
              <w:jc w:val="both"/>
              <w:cnfStyle w:val="000000000000" w:firstRow="0" w:lastRow="0" w:firstColumn="0" w:lastColumn="0" w:oddVBand="0" w:evenVBand="0" w:oddHBand="0" w:evenHBand="0" w:firstRowFirstColumn="0" w:firstRowLastColumn="0" w:lastRowFirstColumn="0" w:lastRowLastColumn="0"/>
              <w:rPr>
                <w:sz w:val="20"/>
              </w:rPr>
            </w:pPr>
            <w:r w:rsidRPr="009E37EE">
              <w:rPr>
                <w:sz w:val="20"/>
              </w:rPr>
              <w:t>For pt. 2 and 6, system first determines if the a/c in the system had NPA as Y, if yes, then the NPA = Y details provided in the input file along with the date for update is not being provided for first time (i.e. there has been an earlier occurrence where this account has become NPA). Thus, the check mentioned in pt. 6 will be applied on NPA date. Else, check mentioned in pt. 2 will be applied.</w:t>
            </w:r>
          </w:p>
          <w:p w:rsidRPr="000329F4" w:rsidR="00FC2E12" w:rsidP="00FC2E12" w:rsidRDefault="00FC2E12" w14:paraId="12277C6D"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50103509"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 and Transaction Mode – 120001</w:t>
            </w:r>
          </w:p>
          <w:p w:rsidRPr="00134CB8" w:rsidR="00FC2E12" w:rsidP="00FC2E12" w:rsidRDefault="00FC2E12" w14:paraId="18CF6A12" w14:textId="77777777">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5035BD34"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6D77F582" w14:textId="1A057D3E">
            <w:pPr>
              <w:jc w:val="both"/>
              <w:rPr>
                <w:sz w:val="20"/>
              </w:rPr>
            </w:pPr>
            <w:r>
              <w:rPr>
                <w:sz w:val="20"/>
              </w:rPr>
              <w:t>9</w:t>
            </w:r>
          </w:p>
        </w:tc>
        <w:tc>
          <w:tcPr>
            <w:tcW w:w="1929" w:type="dxa"/>
          </w:tcPr>
          <w:p w:rsidR="00FC2E12" w:rsidP="00FC2E12" w:rsidRDefault="00FC2E12" w14:paraId="2E1264F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Modified Sanctioned Lo</w:t>
            </w:r>
            <w:r>
              <w:rPr>
                <w:sz w:val="20"/>
              </w:rPr>
              <w:t>an Amount/Limit (for each customer id of  loan a/c)</w:t>
            </w:r>
          </w:p>
        </w:tc>
        <w:tc>
          <w:tcPr>
            <w:tcW w:w="7920" w:type="dxa"/>
          </w:tcPr>
          <w:p w:rsidRPr="00F12418" w:rsidR="00FC2E12" w:rsidP="00CA759A" w:rsidRDefault="00FC2E12" w14:paraId="12B8A244" w14:textId="274D55ED">
            <w:pPr>
              <w:pStyle w:val="ListParagraph"/>
              <w:numPr>
                <w:ilvl w:val="0"/>
                <w:numId w:val="51"/>
              </w:numPr>
              <w:jc w:val="both"/>
              <w:cnfStyle w:val="000000000000" w:firstRow="0" w:lastRow="0" w:firstColumn="0" w:lastColumn="0" w:oddVBand="0" w:evenVBand="0" w:oddHBand="0" w:evenHBand="0" w:firstRowFirstColumn="0" w:firstRowLastColumn="0" w:lastRowFirstColumn="0" w:lastRowLastColumn="0"/>
              <w:rPr>
                <w:sz w:val="20"/>
              </w:rPr>
            </w:pPr>
            <w:r w:rsidRPr="00F12418">
              <w:rPr>
                <w:sz w:val="20"/>
              </w:rPr>
              <w:t>IS EQUAL OR LESS THAN Zero</w:t>
            </w:r>
            <w:r w:rsidR="00C049C5">
              <w:rPr>
                <w:sz w:val="20"/>
              </w:rPr>
              <w:t>.</w:t>
            </w:r>
          </w:p>
        </w:tc>
      </w:tr>
      <w:tr w:rsidRPr="00134CB8" w:rsidR="00FC2E12" w:rsidTr="00611CC0" w14:paraId="5AD967CE"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E63836" w:rsidRDefault="002D0A0D" w14:paraId="38A85E11" w14:textId="08A524FB">
            <w:pPr>
              <w:jc w:val="both"/>
              <w:rPr>
                <w:sz w:val="20"/>
              </w:rPr>
            </w:pPr>
            <w:r>
              <w:rPr>
                <w:sz w:val="20"/>
              </w:rPr>
              <w:t>1</w:t>
            </w:r>
            <w:r w:rsidR="00E63836">
              <w:rPr>
                <w:sz w:val="20"/>
              </w:rPr>
              <w:t>0</w:t>
            </w:r>
          </w:p>
        </w:tc>
        <w:tc>
          <w:tcPr>
            <w:tcW w:w="1929" w:type="dxa"/>
          </w:tcPr>
          <w:p w:rsidR="00FC2E12" w:rsidP="00FC2E12" w:rsidRDefault="00FC2E12" w14:paraId="2E2D746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Modified Sanctioned Lo</w:t>
            </w:r>
            <w:r>
              <w:rPr>
                <w:sz w:val="20"/>
              </w:rPr>
              <w:t>an Amount/Limit (for each customer id of  loan a/c)</w:t>
            </w:r>
          </w:p>
        </w:tc>
        <w:tc>
          <w:tcPr>
            <w:tcW w:w="7920" w:type="dxa"/>
          </w:tcPr>
          <w:p w:rsidRPr="00417178" w:rsidR="00FC2E12" w:rsidP="00CA759A" w:rsidRDefault="00FC2E12" w14:paraId="20D7CFDD" w14:textId="0F0EFE0D">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rPr>
                <w:sz w:val="20"/>
              </w:rPr>
            </w:pPr>
            <w:r w:rsidRPr="00417178">
              <w:rPr>
                <w:sz w:val="20"/>
              </w:rPr>
              <w:t xml:space="preserve">If Loan is a Term Loan, then, this amount is Greater than the Sanction/Modified Sanction Amount of the Latest Record in CG Database. </w:t>
            </w:r>
          </w:p>
          <w:p w:rsidR="00FC2E12" w:rsidP="00FC2E12" w:rsidRDefault="00FC2E12" w14:paraId="272DEC51" w14:textId="501FD674">
            <w:pPr>
              <w:ind w:left="360"/>
              <w:jc w:val="both"/>
              <w:cnfStyle w:val="000000000000" w:firstRow="0" w:lastRow="0" w:firstColumn="0" w:lastColumn="0" w:oddVBand="0" w:evenVBand="0" w:oddHBand="0" w:evenHBand="0" w:firstRowFirstColumn="0" w:firstRowLastColumn="0" w:lastRowFirstColumn="0" w:lastRowLastColumn="0"/>
              <w:rPr>
                <w:sz w:val="20"/>
              </w:rPr>
            </w:pPr>
            <w:commentRangeStart w:id="148"/>
            <w:commentRangeStart w:id="149"/>
            <w:r>
              <w:rPr>
                <w:sz w:val="20"/>
              </w:rPr>
              <w:t xml:space="preserve">For identifying the CG records in database, system, will use further filter of Scheme Id (i.e. </w:t>
            </w:r>
            <w:r w:rsidR="00BB6F25">
              <w:rPr>
                <w:sz w:val="20"/>
              </w:rPr>
              <w:t>SHG</w:t>
            </w:r>
            <w:r>
              <w:rPr>
                <w:sz w:val="20"/>
              </w:rPr>
              <w:t xml:space="preserve"> Scheme), Portfolio, MLI Name, Customer Id and A/c No and Transaction Mode – 120001</w:t>
            </w:r>
            <w:commentRangeEnd w:id="148"/>
            <w:r w:rsidR="001A4E43">
              <w:rPr>
                <w:rStyle w:val="CommentReference"/>
              </w:rPr>
              <w:commentReference w:id="148"/>
            </w:r>
            <w:commentRangeEnd w:id="149"/>
            <w:r w:rsidR="00BB6F25">
              <w:rPr>
                <w:rStyle w:val="CommentReference"/>
              </w:rPr>
              <w:commentReference w:id="149"/>
            </w:r>
          </w:p>
          <w:p w:rsidRPr="00417178" w:rsidR="00FC2E12" w:rsidP="00CA759A" w:rsidRDefault="00FC2E12" w14:paraId="124E2475" w14:textId="4F063616">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rPr>
                <w:sz w:val="20"/>
              </w:rPr>
            </w:pPr>
            <w:r w:rsidRPr="00417178">
              <w:rPr>
                <w:sz w:val="20"/>
              </w:rPr>
              <w:t xml:space="preserve">If Loan is a </w:t>
            </w:r>
            <w:r>
              <w:rPr>
                <w:sz w:val="20"/>
              </w:rPr>
              <w:t xml:space="preserve">Working Capital Loan and </w:t>
            </w:r>
            <w:r w:rsidRPr="00417178">
              <w:rPr>
                <w:sz w:val="20"/>
              </w:rPr>
              <w:t>th</w:t>
            </w:r>
            <w:r>
              <w:rPr>
                <w:sz w:val="20"/>
              </w:rPr>
              <w:t xml:space="preserve">e </w:t>
            </w:r>
            <w:r w:rsidRPr="00417178">
              <w:rPr>
                <w:sz w:val="20"/>
              </w:rPr>
              <w:t xml:space="preserve">amount is </w:t>
            </w:r>
            <w:r>
              <w:rPr>
                <w:sz w:val="20"/>
              </w:rPr>
              <w:t xml:space="preserve">Zero, and, Loan Closed is ‘N’ </w:t>
            </w:r>
          </w:p>
        </w:tc>
      </w:tr>
      <w:tr w:rsidRPr="00134CB8" w:rsidR="00FC2E12" w:rsidTr="00611CC0" w14:paraId="682D65FE"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617038BA" w14:textId="4D70B21A">
            <w:pPr>
              <w:jc w:val="both"/>
              <w:rPr>
                <w:sz w:val="20"/>
              </w:rPr>
            </w:pPr>
            <w:r>
              <w:rPr>
                <w:sz w:val="20"/>
              </w:rPr>
              <w:t>11</w:t>
            </w:r>
          </w:p>
        </w:tc>
        <w:tc>
          <w:tcPr>
            <w:tcW w:w="1929" w:type="dxa"/>
          </w:tcPr>
          <w:p w:rsidRPr="003013DE" w:rsidR="00FC2E12" w:rsidP="00FC2E12" w:rsidRDefault="00FC2E12" w14:paraId="293D312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Date of Modified Sanctioned Loan Amount/Limit</w:t>
            </w:r>
            <w:r>
              <w:rPr>
                <w:sz w:val="20"/>
              </w:rPr>
              <w:t xml:space="preserve"> (for each customer id of  loan a/c)</w:t>
            </w:r>
          </w:p>
        </w:tc>
        <w:tc>
          <w:tcPr>
            <w:tcW w:w="7920" w:type="dxa"/>
          </w:tcPr>
          <w:p w:rsidR="00FC2E12" w:rsidP="00FC2E12" w:rsidRDefault="00FC2E12" w14:paraId="2B9483FC" w14:textId="77777777">
            <w:pPr>
              <w:jc w:val="both"/>
              <w:cnfStyle w:val="000000000000" w:firstRow="0" w:lastRow="0" w:firstColumn="0" w:lastColumn="0" w:oddVBand="0" w:evenVBand="0" w:oddHBand="0" w:evenHBand="0" w:firstRowFirstColumn="0" w:firstRowLastColumn="0" w:lastRowFirstColumn="0" w:lastRowLastColumn="0"/>
              <w:rPr>
                <w:sz w:val="20"/>
              </w:rPr>
            </w:pPr>
          </w:p>
          <w:tbl>
            <w:tblPr>
              <w:tblStyle w:val="GridTable4-Accent4"/>
              <w:tblW w:w="5906"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640"/>
              <w:gridCol w:w="1050"/>
              <w:gridCol w:w="1315"/>
              <w:gridCol w:w="1179"/>
              <w:gridCol w:w="1722"/>
            </w:tblGrid>
            <w:tr w:rsidRPr="003013DE" w:rsidR="00FC2E12" w:rsidTr="009E37EE" w14:paraId="4B6AFF8B" w14:textId="77777777">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640" w:type="dxa"/>
                  <w:vMerge w:val="restart"/>
                  <w:tcBorders>
                    <w:top w:val="none" w:color="auto" w:sz="0" w:space="0"/>
                    <w:left w:val="none" w:color="auto" w:sz="0" w:space="0"/>
                    <w:bottom w:val="none" w:color="auto" w:sz="0" w:space="0"/>
                    <w:right w:val="none" w:color="auto" w:sz="0" w:space="0"/>
                  </w:tcBorders>
                </w:tcPr>
                <w:p w:rsidRPr="003013DE" w:rsidR="00FC2E12" w:rsidP="00FC2E12" w:rsidRDefault="00FC2E12" w14:paraId="7B981EF4" w14:textId="77777777">
                  <w:pPr>
                    <w:rPr>
                      <w:sz w:val="20"/>
                    </w:rPr>
                  </w:pPr>
                  <w:r w:rsidRPr="003013DE">
                    <w:rPr>
                      <w:sz w:val="20"/>
                    </w:rPr>
                    <w:t>S. No.</w:t>
                  </w:r>
                </w:p>
              </w:tc>
              <w:tc>
                <w:tcPr>
                  <w:tcW w:w="2365" w:type="dxa"/>
                  <w:gridSpan w:val="2"/>
                  <w:tcBorders>
                    <w:top w:val="none" w:color="auto" w:sz="0" w:space="0"/>
                    <w:left w:val="none" w:color="auto" w:sz="0" w:space="0"/>
                    <w:bottom w:val="none" w:color="auto" w:sz="0" w:space="0"/>
                    <w:right w:val="none" w:color="auto" w:sz="0" w:space="0"/>
                  </w:tcBorders>
                </w:tcPr>
                <w:p w:rsidRPr="003013DE" w:rsidR="00FC2E12" w:rsidP="00FC2E12" w:rsidRDefault="00FC2E12" w14:paraId="15E870A0"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3013DE">
                    <w:rPr>
                      <w:sz w:val="20"/>
                    </w:rPr>
                    <w:t>Latest Record in CG Database for Given Loan Account</w:t>
                  </w:r>
                  <w:r w:rsidRPr="003013DE">
                    <w:rPr>
                      <w:sz w:val="20"/>
                      <w:vertAlign w:val="superscript"/>
                    </w:rPr>
                    <w:t>1</w:t>
                  </w:r>
                </w:p>
              </w:tc>
              <w:tc>
                <w:tcPr>
                  <w:tcW w:w="2901" w:type="dxa"/>
                  <w:gridSpan w:val="2"/>
                  <w:tcBorders>
                    <w:top w:val="none" w:color="auto" w:sz="0" w:space="0"/>
                    <w:left w:val="none" w:color="auto" w:sz="0" w:space="0"/>
                    <w:bottom w:val="none" w:color="auto" w:sz="0" w:space="0"/>
                    <w:right w:val="none" w:color="auto" w:sz="0" w:space="0"/>
                  </w:tcBorders>
                </w:tcPr>
                <w:p w:rsidRPr="003013DE" w:rsidR="00FC2E12" w:rsidP="00FC2E12" w:rsidRDefault="00FC2E12" w14:paraId="113578E1"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3013DE">
                    <w:rPr>
                      <w:sz w:val="20"/>
                    </w:rPr>
                    <w:t>Record In Input File</w:t>
                  </w:r>
                </w:p>
              </w:tc>
            </w:tr>
            <w:tr w:rsidRPr="003013DE" w:rsidR="00FC2E12" w:rsidTr="009E37EE" w14:paraId="5AC3C1F1"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640" w:type="dxa"/>
                  <w:vMerge/>
                </w:tcPr>
                <w:p w:rsidRPr="003013DE" w:rsidR="00FC2E12" w:rsidP="00FC2E12" w:rsidRDefault="00FC2E12" w14:paraId="62DA4CFD" w14:textId="77777777">
                  <w:pPr>
                    <w:rPr>
                      <w:sz w:val="20"/>
                    </w:rPr>
                  </w:pPr>
                </w:p>
              </w:tc>
              <w:tc>
                <w:tcPr>
                  <w:tcW w:w="1050" w:type="dxa"/>
                  <w:shd w:val="clear" w:color="auto" w:fill="FFC000" w:themeFill="accent4"/>
                </w:tcPr>
                <w:p w:rsidRPr="003013DE" w:rsidR="00FC2E12" w:rsidP="00FC2E12" w:rsidRDefault="00FC2E12" w14:paraId="6BC8696A"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Amount</w:t>
                  </w:r>
                </w:p>
              </w:tc>
              <w:tc>
                <w:tcPr>
                  <w:tcW w:w="1315" w:type="dxa"/>
                  <w:shd w:val="clear" w:color="auto" w:fill="FFC000" w:themeFill="accent4"/>
                </w:tcPr>
                <w:p w:rsidRPr="003013DE" w:rsidR="00FC2E12" w:rsidP="00FC2E12" w:rsidRDefault="00FC2E12" w14:paraId="0280E9BE"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Date</w:t>
                  </w:r>
                </w:p>
              </w:tc>
              <w:tc>
                <w:tcPr>
                  <w:tcW w:w="1179" w:type="dxa"/>
                  <w:shd w:val="clear" w:color="auto" w:fill="FFC000" w:themeFill="accent4"/>
                </w:tcPr>
                <w:p w:rsidRPr="003013DE" w:rsidR="00FC2E12" w:rsidP="00FC2E12" w:rsidRDefault="00FC2E12" w14:paraId="2693D699" w14:textId="77777777">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Amount</w:t>
                  </w:r>
                </w:p>
              </w:tc>
              <w:tc>
                <w:tcPr>
                  <w:tcW w:w="1722" w:type="dxa"/>
                  <w:shd w:val="clear" w:color="auto" w:fill="FFC000" w:themeFill="accent4"/>
                </w:tcPr>
                <w:p w:rsidRPr="003013DE" w:rsidR="00FC2E12" w:rsidP="00FC2E12" w:rsidRDefault="00FC2E12" w14:paraId="109C6462"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b/>
                      <w:color w:val="FFFFFF" w:themeColor="background1"/>
                      <w:sz w:val="20"/>
                    </w:rPr>
                    <w:t>Modified Sanction Date</w:t>
                  </w:r>
                </w:p>
              </w:tc>
            </w:tr>
            <w:tr w:rsidRPr="003013DE" w:rsidR="00FC2E12" w:rsidTr="009E37EE" w14:paraId="24BD6A61" w14:textId="77777777">
              <w:trPr>
                <w:trHeight w:val="121"/>
              </w:trPr>
              <w:tc>
                <w:tcPr>
                  <w:cnfStyle w:val="001000000000" w:firstRow="0" w:lastRow="0" w:firstColumn="1" w:lastColumn="0" w:oddVBand="0" w:evenVBand="0" w:oddHBand="0" w:evenHBand="0" w:firstRowFirstColumn="0" w:firstRowLastColumn="0" w:lastRowFirstColumn="0" w:lastRowLastColumn="0"/>
                  <w:tcW w:w="640" w:type="dxa"/>
                </w:tcPr>
                <w:p w:rsidRPr="003013DE" w:rsidR="00FC2E12" w:rsidP="00FC2E12" w:rsidRDefault="00FC2E12" w14:paraId="22F41930" w14:textId="77777777">
                  <w:pPr>
                    <w:rPr>
                      <w:sz w:val="20"/>
                    </w:rPr>
                  </w:pPr>
                  <w:r w:rsidRPr="003013DE">
                    <w:rPr>
                      <w:sz w:val="20"/>
                    </w:rPr>
                    <w:t>1</w:t>
                  </w:r>
                </w:p>
              </w:tc>
              <w:tc>
                <w:tcPr>
                  <w:tcW w:w="1050" w:type="dxa"/>
                </w:tcPr>
                <w:p w:rsidRPr="003013DE" w:rsidR="00FC2E12" w:rsidP="00FC2E12" w:rsidRDefault="00FC2E12" w14:paraId="097709BA"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A1 (Where A1 is valid amount)</w:t>
                  </w:r>
                </w:p>
              </w:tc>
              <w:tc>
                <w:tcPr>
                  <w:tcW w:w="1315" w:type="dxa"/>
                </w:tcPr>
                <w:p w:rsidRPr="003013DE" w:rsidR="00FC2E12" w:rsidP="00FC2E12" w:rsidRDefault="00FC2E12" w14:paraId="36BCDC65"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Valid date – D1</w:t>
                  </w:r>
                </w:p>
              </w:tc>
              <w:tc>
                <w:tcPr>
                  <w:tcW w:w="1179" w:type="dxa"/>
                </w:tcPr>
                <w:p w:rsidRPr="003013DE" w:rsidR="00FC2E12" w:rsidP="00FC2E12" w:rsidRDefault="00FC2E12" w14:paraId="065FCE89"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Same as A1</w:t>
                  </w:r>
                </w:p>
              </w:tc>
              <w:tc>
                <w:tcPr>
                  <w:tcW w:w="1722" w:type="dxa"/>
                </w:tcPr>
                <w:p w:rsidRPr="003013DE" w:rsidR="00FC2E12" w:rsidP="00CA759A" w:rsidRDefault="00FC2E12" w14:paraId="248307F5" w14:textId="5E15DDF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Earlier than </w:t>
                  </w:r>
                  <w:r w:rsidRPr="003013DE">
                    <w:rPr>
                      <w:sz w:val="20"/>
                    </w:rPr>
                    <w:t>D1</w:t>
                  </w:r>
                </w:p>
                <w:p w:rsidRPr="003013DE" w:rsidR="00FC2E12" w:rsidP="00CA759A" w:rsidRDefault="00FC2E12" w14:paraId="51D4FF98"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0"/>
                    </w:rPr>
                  </w:pPr>
                  <w:r w:rsidRPr="003013DE">
                    <w:rPr>
                      <w:sz w:val="20"/>
                    </w:rPr>
                    <w:t>EXCEEDS current system date</w:t>
                  </w:r>
                </w:p>
                <w:p w:rsidRPr="003013DE" w:rsidR="00FC2E12" w:rsidP="00CA759A" w:rsidRDefault="00FC2E12" w14:paraId="735E4FE5"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0"/>
                    </w:rPr>
                  </w:pPr>
                  <w:r w:rsidRPr="003013DE">
                    <w:rPr>
                      <w:sz w:val="20"/>
                    </w:rPr>
                    <w:t>NULL/SPACES</w:t>
                  </w:r>
                </w:p>
                <w:p w:rsidRPr="003013DE" w:rsidR="00FC2E12" w:rsidP="00FC2E12" w:rsidRDefault="00FC2E12" w14:paraId="042BF0B1"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Pr="00946C34" w:rsidR="00FC2E12" w:rsidTr="009E37EE" w14:paraId="02813A75" w14:textId="77777777">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640" w:type="dxa"/>
                </w:tcPr>
                <w:p w:rsidRPr="003013DE" w:rsidR="00FC2E12" w:rsidP="00FC2E12" w:rsidRDefault="00FC2E12" w14:paraId="11A6C7EF" w14:textId="77777777">
                  <w:pPr>
                    <w:rPr>
                      <w:sz w:val="20"/>
                    </w:rPr>
                  </w:pPr>
                  <w:r w:rsidRPr="003013DE">
                    <w:rPr>
                      <w:sz w:val="20"/>
                    </w:rPr>
                    <w:t>2</w:t>
                  </w:r>
                </w:p>
              </w:tc>
              <w:tc>
                <w:tcPr>
                  <w:tcW w:w="1050" w:type="dxa"/>
                </w:tcPr>
                <w:p w:rsidRPr="003013DE" w:rsidR="00FC2E12" w:rsidP="00FC2E12" w:rsidRDefault="00FC2E12" w14:paraId="4650D43F"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A1 (Where A1 is valid amount)</w:t>
                  </w:r>
                </w:p>
              </w:tc>
              <w:tc>
                <w:tcPr>
                  <w:tcW w:w="1315" w:type="dxa"/>
                </w:tcPr>
                <w:p w:rsidRPr="003013DE" w:rsidR="00FC2E12" w:rsidP="00FC2E12" w:rsidRDefault="00FC2E12" w14:paraId="25EB461C"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Valid date – D1</w:t>
                  </w:r>
                </w:p>
              </w:tc>
              <w:tc>
                <w:tcPr>
                  <w:tcW w:w="1179" w:type="dxa"/>
                </w:tcPr>
                <w:p w:rsidRPr="003013DE" w:rsidR="00FC2E12" w:rsidP="00FC2E12" w:rsidRDefault="00FC2E12" w14:paraId="4DED761D"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NOT Same as A1</w:t>
                  </w:r>
                </w:p>
              </w:tc>
              <w:tc>
                <w:tcPr>
                  <w:tcW w:w="1722" w:type="dxa"/>
                </w:tcPr>
                <w:p w:rsidRPr="003013DE" w:rsidR="00FC2E12" w:rsidP="00CA759A" w:rsidRDefault="00FC2E12" w14:paraId="623FA18E"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Earlier than </w:t>
                  </w:r>
                  <w:r w:rsidRPr="003013DE">
                    <w:rPr>
                      <w:sz w:val="20"/>
                    </w:rPr>
                    <w:t>D1</w:t>
                  </w:r>
                </w:p>
                <w:p w:rsidRPr="003013DE" w:rsidR="00FC2E12" w:rsidP="00CA759A" w:rsidRDefault="00FC2E12" w14:paraId="3E25A073"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3013DE">
                    <w:rPr>
                      <w:sz w:val="20"/>
                    </w:rPr>
                    <w:t>EXCEEDS current system date</w:t>
                  </w:r>
                </w:p>
                <w:p w:rsidRPr="003013DE" w:rsidR="00FC2E12" w:rsidP="00CA759A" w:rsidRDefault="00FC2E12" w14:paraId="448929C7"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3013DE">
                    <w:rPr>
                      <w:sz w:val="20"/>
                    </w:rPr>
                    <w:t>NULL/SPACES</w:t>
                  </w:r>
                </w:p>
                <w:p w:rsidRPr="003013DE" w:rsidR="00FC2E12" w:rsidP="00FC2E12" w:rsidRDefault="00FC2E12" w14:paraId="641486B8" w14:textId="77777777">
                  <w:pPr>
                    <w:jc w:val="center"/>
                    <w:cnfStyle w:val="000000100000" w:firstRow="0" w:lastRow="0" w:firstColumn="0" w:lastColumn="0" w:oddVBand="0" w:evenVBand="0" w:oddHBand="1" w:evenHBand="0" w:firstRowFirstColumn="0" w:firstRowLastColumn="0" w:lastRowFirstColumn="0" w:lastRowLastColumn="0"/>
                    <w:rPr>
                      <w:sz w:val="20"/>
                    </w:rPr>
                  </w:pPr>
                </w:p>
              </w:tc>
            </w:tr>
          </w:tbl>
          <w:p w:rsidR="00FC2E12" w:rsidP="00FC2E12" w:rsidRDefault="00FC2E12" w14:paraId="32AC466A"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161614EC" w14:textId="3D3FC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For identifying the CG records in database, system, will use further filter of Scheme </w:t>
            </w:r>
            <w:commentRangeStart w:id="150"/>
            <w:commentRangeStart w:id="151"/>
            <w:r>
              <w:rPr>
                <w:sz w:val="20"/>
              </w:rPr>
              <w:t xml:space="preserve">Id (i.e. </w:t>
            </w:r>
            <w:r w:rsidR="008E7B5B">
              <w:rPr>
                <w:sz w:val="20"/>
              </w:rPr>
              <w:t>SHG</w:t>
            </w:r>
            <w:r>
              <w:rPr>
                <w:sz w:val="20"/>
              </w:rPr>
              <w:t xml:space="preserve"> </w:t>
            </w:r>
            <w:commentRangeEnd w:id="150"/>
            <w:r w:rsidR="001A4E43">
              <w:rPr>
                <w:rStyle w:val="CommentReference"/>
              </w:rPr>
              <w:commentReference w:id="150"/>
            </w:r>
            <w:commentRangeEnd w:id="151"/>
            <w:r w:rsidR="00192BB2">
              <w:rPr>
                <w:rStyle w:val="CommentReference"/>
              </w:rPr>
              <w:commentReference w:id="151"/>
            </w:r>
            <w:r>
              <w:rPr>
                <w:sz w:val="20"/>
              </w:rPr>
              <w:t>Scheme), Portfolio, MLI Name, Customer Id and A/c No and Transaction Mode – 120001</w:t>
            </w:r>
          </w:p>
        </w:tc>
      </w:tr>
      <w:tr w:rsidRPr="00134CB8" w:rsidR="00FC2E12" w:rsidTr="00611CC0" w14:paraId="4E146125"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30AEAD52" w14:textId="0AAE9D1D">
            <w:pPr>
              <w:jc w:val="both"/>
              <w:rPr>
                <w:sz w:val="20"/>
              </w:rPr>
            </w:pPr>
            <w:r>
              <w:rPr>
                <w:sz w:val="20"/>
              </w:rPr>
              <w:t>12</w:t>
            </w:r>
          </w:p>
        </w:tc>
        <w:tc>
          <w:tcPr>
            <w:tcW w:w="1929" w:type="dxa"/>
          </w:tcPr>
          <w:p w:rsidRPr="003013DE" w:rsidR="00FC2E12" w:rsidP="00FC2E12" w:rsidRDefault="00FC2E12" w14:paraId="383BF9C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Accepted CG Status Code</w:t>
            </w:r>
          </w:p>
        </w:tc>
        <w:tc>
          <w:tcPr>
            <w:tcW w:w="7920" w:type="dxa"/>
          </w:tcPr>
          <w:p w:rsidRPr="003013DE" w:rsidR="00FC2E12" w:rsidP="00FC2E12" w:rsidRDefault="00FC2E12" w14:paraId="6FEA431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 xml:space="preserve">The credit guarantee exists in system having its latest Current Status Code as: </w:t>
            </w:r>
          </w:p>
          <w:p w:rsidRPr="008A151D" w:rsidR="008A151D" w:rsidP="008A151D" w:rsidRDefault="008A151D" w14:paraId="74D4ABBE" w14:textId="77777777">
            <w:pPr>
              <w:numPr>
                <w:ilvl w:val="0"/>
                <w:numId w:val="5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rPr>
            </w:pPr>
            <w:commentRangeStart w:id="152"/>
            <w:commentRangeStart w:id="153"/>
            <w:r w:rsidRPr="008A151D">
              <w:rPr>
                <w:sz w:val="20"/>
              </w:rPr>
              <w:t>30036-Guarantee Issuance Provisional</w:t>
            </w:r>
          </w:p>
          <w:p w:rsidRPr="008A151D" w:rsidR="008A151D" w:rsidP="008A151D" w:rsidRDefault="008A151D" w14:paraId="1DCD9C20" w14:textId="77777777">
            <w:pPr>
              <w:numPr>
                <w:ilvl w:val="0"/>
                <w:numId w:val="5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rPr>
            </w:pPr>
            <w:r w:rsidRPr="008A151D">
              <w:rPr>
                <w:sz w:val="20"/>
              </w:rPr>
              <w:t>30011 -Guarantee(s) Not Issued</w:t>
            </w:r>
          </w:p>
          <w:p w:rsidRPr="008A151D" w:rsidR="008A151D" w:rsidP="008A151D" w:rsidRDefault="008A151D" w14:paraId="73EB3417" w14:textId="77777777">
            <w:pPr>
              <w:numPr>
                <w:ilvl w:val="0"/>
                <w:numId w:val="5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rPr>
            </w:pPr>
            <w:r w:rsidRPr="008A151D">
              <w:rPr>
                <w:sz w:val="20"/>
              </w:rPr>
              <w:t>30013-Guarantee(s) Lapsed</w:t>
            </w:r>
          </w:p>
          <w:p w:rsidRPr="008A151D" w:rsidR="008A151D" w:rsidP="008A151D" w:rsidRDefault="008A151D" w14:paraId="213A469A" w14:textId="3C9ED31B">
            <w:pPr>
              <w:numPr>
                <w:ilvl w:val="0"/>
                <w:numId w:val="5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rPr>
            </w:pPr>
            <w:r w:rsidRPr="008A151D">
              <w:rPr>
                <w:sz w:val="20"/>
              </w:rPr>
              <w:t>30005-Guarantee Close By MLI</w:t>
            </w:r>
          </w:p>
          <w:p w:rsidRPr="008A151D" w:rsidR="008A151D" w:rsidP="008A151D" w:rsidRDefault="008A151D" w14:paraId="53B33951" w14:textId="77777777">
            <w:pPr>
              <w:numPr>
                <w:ilvl w:val="0"/>
                <w:numId w:val="5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rPr>
            </w:pPr>
            <w:r w:rsidRPr="008A151D">
              <w:rPr>
                <w:sz w:val="20"/>
              </w:rPr>
              <w:t>30018-Guarantee Close By NCGTC</w:t>
            </w:r>
          </w:p>
          <w:p w:rsidRPr="008A151D" w:rsidR="00FC2E12" w:rsidP="008A151D" w:rsidRDefault="008A151D" w14:paraId="6681A444" w14:textId="590B928A">
            <w:pPr>
              <w:numPr>
                <w:ilvl w:val="0"/>
                <w:numId w:val="5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0"/>
              </w:rPr>
            </w:pPr>
            <w:r w:rsidRPr="008A151D">
              <w:rPr>
                <w:sz w:val="20"/>
              </w:rPr>
              <w:t>30019-Guarantee Invoked</w:t>
            </w:r>
            <w:commentRangeEnd w:id="152"/>
            <w:r>
              <w:rPr>
                <w:rStyle w:val="CommentReference"/>
              </w:rPr>
              <w:commentReference w:id="152"/>
            </w:r>
            <w:commentRangeEnd w:id="153"/>
            <w:r w:rsidR="007E631D">
              <w:rPr>
                <w:rStyle w:val="CommentReference"/>
              </w:rPr>
              <w:commentReference w:id="153"/>
            </w:r>
          </w:p>
          <w:p w:rsidR="00FC2E12" w:rsidP="00FC2E12" w:rsidRDefault="00FC2E12" w14:paraId="1687AD8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w:t>
            </w:r>
          </w:p>
          <w:p w:rsidRPr="003013DE" w:rsidR="00FC2E12" w:rsidP="00FC2E12" w:rsidRDefault="00FC2E12" w14:paraId="6E18F24D" w14:textId="77777777">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30CF0B56"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E63836" w14:paraId="7A83E036" w14:textId="521D48ED">
            <w:pPr>
              <w:jc w:val="both"/>
              <w:rPr>
                <w:sz w:val="20"/>
              </w:rPr>
            </w:pPr>
            <w:r>
              <w:rPr>
                <w:sz w:val="20"/>
              </w:rPr>
              <w:t>13</w:t>
            </w:r>
          </w:p>
        </w:tc>
        <w:tc>
          <w:tcPr>
            <w:tcW w:w="1929" w:type="dxa"/>
          </w:tcPr>
          <w:p w:rsidR="00FC2E12" w:rsidP="005E7558" w:rsidRDefault="00FC2E12" w14:paraId="303D78CB" w14:textId="3DB24715">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A </w:t>
            </w:r>
            <w:r>
              <w:rPr>
                <w:sz w:val="20"/>
              </w:rPr>
              <w:t>rul</w:t>
            </w:r>
            <w:r w:rsidRPr="00EC22A9">
              <w:rPr>
                <w:sz w:val="20"/>
              </w:rPr>
              <w:t xml:space="preserve">e to limit the modified sanction amount of all loan accounts for a customer </w:t>
            </w:r>
            <w:r w:rsidR="00F21CAC">
              <w:rPr>
                <w:sz w:val="20"/>
              </w:rPr>
              <w:t xml:space="preserve">Above </w:t>
            </w:r>
            <w:commentRangeStart w:id="154"/>
            <w:commentRangeStart w:id="155"/>
            <w:commentRangeStart w:id="156"/>
            <w:r w:rsidRPr="00B0466C" w:rsidR="00C72A50">
              <w:rPr>
                <w:sz w:val="20"/>
              </w:rPr>
              <w:t>10 lakh to 20 lakh</w:t>
            </w:r>
            <w:commentRangeEnd w:id="154"/>
            <w:r w:rsidR="0097081D">
              <w:rPr>
                <w:rStyle w:val="CommentReference"/>
              </w:rPr>
              <w:commentReference w:id="154"/>
            </w:r>
            <w:commentRangeEnd w:id="155"/>
            <w:r w:rsidR="00F21CAC">
              <w:rPr>
                <w:rStyle w:val="CommentReference"/>
              </w:rPr>
              <w:commentReference w:id="155"/>
            </w:r>
            <w:commentRangeEnd w:id="156"/>
            <w:r w:rsidR="007E631D">
              <w:rPr>
                <w:rStyle w:val="CommentReference"/>
              </w:rPr>
              <w:commentReference w:id="156"/>
            </w:r>
            <w:r w:rsidRPr="00EC22A9" w:rsidR="00C72A50">
              <w:rPr>
                <w:sz w:val="20"/>
              </w:rPr>
              <w:t xml:space="preserve"> </w:t>
            </w:r>
            <w:r w:rsidRPr="00EC22A9">
              <w:rPr>
                <w:sz w:val="20"/>
              </w:rPr>
              <w:t xml:space="preserve">only. Only For </w:t>
            </w:r>
            <w:r w:rsidR="005E7558">
              <w:rPr>
                <w:sz w:val="20"/>
              </w:rPr>
              <w:t>SHG</w:t>
            </w:r>
            <w:r w:rsidRPr="00EC22A9">
              <w:rPr>
                <w:sz w:val="20"/>
              </w:rPr>
              <w:t xml:space="preserve"> Loan Types.</w:t>
            </w:r>
          </w:p>
        </w:tc>
        <w:tc>
          <w:tcPr>
            <w:tcW w:w="7920" w:type="dxa"/>
          </w:tcPr>
          <w:p w:rsidR="00FC2E12" w:rsidP="00FC2E12" w:rsidRDefault="00FC2E12" w14:paraId="25D3D1B9"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FC2E12" w:rsidP="00CA759A" w:rsidRDefault="00FC2E12" w14:paraId="4A215ABB" w14:textId="49F61C1D">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 xml:space="preserve">his portfolio’s) having ‘Loan Category’ as </w:t>
            </w:r>
            <w:r w:rsidR="0093595A">
              <w:rPr>
                <w:sz w:val="20"/>
              </w:rPr>
              <w:t>‘SHG’</w:t>
            </w:r>
            <w:r w:rsidRPr="00134CB8">
              <w:rPr>
                <w:sz w:val="20"/>
              </w:rPr>
              <w: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given Customer, MLI, Scheme</w:t>
            </w:r>
            <w:r>
              <w:rPr>
                <w:sz w:val="20"/>
              </w:rPr>
              <w:t xml:space="preserve"> and in </w:t>
            </w:r>
            <w:proofErr w:type="spellStart"/>
            <w:r>
              <w:rPr>
                <w:sz w:val="20"/>
              </w:rPr>
              <w:t>LoanApplication</w:t>
            </w:r>
            <w:proofErr w:type="spellEnd"/>
            <w:r>
              <w:rPr>
                <w:sz w:val="20"/>
              </w:rPr>
              <w:t xml:space="preserve"> table)</w:t>
            </w:r>
            <w:r w:rsidRPr="00134CB8">
              <w:rPr>
                <w:sz w:val="20"/>
              </w:rPr>
              <w:t>. If update records do not exist in the portfolio, then, the system considers ‘Original Sanction Amount’.</w:t>
            </w:r>
            <w:r>
              <w:rPr>
                <w:sz w:val="20"/>
              </w:rPr>
              <w:t xml:space="preserve">  Also while calculating the summation, loan accounts or CG’s which are closed (by MLI and/or NCGTC) are not considered.</w:t>
            </w:r>
          </w:p>
          <w:p w:rsidRPr="00134CB8" w:rsidR="00FC2E12" w:rsidP="00CA759A" w:rsidRDefault="00FC2E12" w14:paraId="7CA29E6F" w14:textId="38ADA64A">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for </w:t>
            </w:r>
            <w:r>
              <w:rPr>
                <w:sz w:val="20"/>
              </w:rPr>
              <w:t>the given c</w:t>
            </w:r>
            <w:r w:rsidRPr="00134CB8">
              <w:rPr>
                <w:sz w:val="20"/>
              </w:rPr>
              <w:t>ustomer ID is added up. Note here that while deriving the summation</w:t>
            </w:r>
            <w:r>
              <w:rPr>
                <w:sz w:val="20"/>
              </w:rPr>
              <w:t xml:space="preserve"> </w:t>
            </w:r>
            <w:r w:rsidRPr="00134CB8">
              <w:rPr>
                <w:sz w:val="20"/>
              </w:rPr>
              <w:t xml:space="preserve">from </w:t>
            </w:r>
            <w:r>
              <w:rPr>
                <w:sz w:val="20"/>
              </w:rPr>
              <w:t>the same file (</w:t>
            </w:r>
            <w:proofErr w:type="spellStart"/>
            <w:r>
              <w:rPr>
                <w:sz w:val="20"/>
              </w:rPr>
              <w:t>i.e</w:t>
            </w:r>
            <w:proofErr w:type="spellEnd"/>
            <w:r>
              <w:rPr>
                <w:sz w:val="20"/>
              </w:rPr>
              <w:t xml:space="preserve"> </w:t>
            </w:r>
            <w:proofErr w:type="spellStart"/>
            <w:r w:rsidRPr="00134CB8">
              <w:rPr>
                <w:sz w:val="20"/>
              </w:rPr>
              <w:t>Temp</w:t>
            </w:r>
            <w:r>
              <w:rPr>
                <w:sz w:val="20"/>
              </w:rPr>
              <w:t>Validation</w:t>
            </w:r>
            <w:proofErr w:type="spellEnd"/>
            <w:r>
              <w:rPr>
                <w:sz w:val="20"/>
              </w:rPr>
              <w:t xml:space="preserve"> t</w:t>
            </w:r>
            <w:r w:rsidRPr="00134CB8">
              <w:rPr>
                <w:sz w:val="20"/>
              </w:rPr>
              <w:t>able</w:t>
            </w:r>
            <w:r>
              <w:rPr>
                <w:sz w:val="20"/>
              </w:rPr>
              <w:t xml:space="preserve"> only) is also considered.</w:t>
            </w:r>
            <w:r w:rsidRPr="00134CB8">
              <w:rPr>
                <w:sz w:val="20"/>
              </w:rPr>
              <w:t xml:space="preserve"> </w:t>
            </w:r>
          </w:p>
          <w:p w:rsidR="00FC2E12" w:rsidP="00783DB6" w:rsidRDefault="00FC2E12" w14:paraId="1A682C3E" w14:textId="74FCD124">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If the </w:t>
            </w:r>
            <w:r w:rsidRPr="00B0466C" w:rsidR="00B0466C">
              <w:rPr>
                <w:sz w:val="20"/>
              </w:rPr>
              <w:t xml:space="preserve">Sanctioned Loan amount limit not </w:t>
            </w:r>
            <w:r w:rsidR="001A4E43">
              <w:rPr>
                <w:sz w:val="20"/>
              </w:rPr>
              <w:t>above</w:t>
            </w:r>
            <w:r w:rsidRPr="00B0466C" w:rsidR="00B0466C">
              <w:rPr>
                <w:sz w:val="20"/>
              </w:rPr>
              <w:t xml:space="preserve"> 10 lakh to 20 lakh. Reject Loan accounts with sanctioned amount not in the specified range. </w:t>
            </w:r>
            <w:r>
              <w:rPr>
                <w:sz w:val="20"/>
              </w:rPr>
              <w:t xml:space="preserve"> For such rejections, </w:t>
            </w:r>
            <w:r w:rsidRPr="00134CB8">
              <w:rPr>
                <w:sz w:val="20"/>
              </w:rPr>
              <w:t xml:space="preserve">all the loan a/c for the selected customer id is </w:t>
            </w:r>
            <w:r>
              <w:rPr>
                <w:sz w:val="20"/>
              </w:rPr>
              <w:t xml:space="preserve">also </w:t>
            </w:r>
            <w:r w:rsidRPr="00134CB8">
              <w:rPr>
                <w:sz w:val="20"/>
              </w:rPr>
              <w:t>rejected.</w:t>
            </w:r>
          </w:p>
          <w:p w:rsidRPr="00783DB6" w:rsidR="000E0B7E" w:rsidP="00783DB6" w:rsidRDefault="000E0B7E" w14:paraId="414FE348" w14:textId="768A2D4C">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5254C8" w:rsidTr="00611CC0" w14:paraId="14D5955C" w14:textId="77777777">
        <w:tc>
          <w:tcPr>
            <w:cnfStyle w:val="001000000000" w:firstRow="0" w:lastRow="0" w:firstColumn="1" w:lastColumn="0" w:oddVBand="0" w:evenVBand="0" w:oddHBand="0" w:evenHBand="0" w:firstRowFirstColumn="0" w:firstRowLastColumn="0" w:lastRowFirstColumn="0" w:lastRowLastColumn="0"/>
            <w:tcW w:w="586" w:type="dxa"/>
          </w:tcPr>
          <w:p w:rsidR="005254C8" w:rsidP="00FC2E12" w:rsidRDefault="00E63836" w14:paraId="654A56F4" w14:textId="3C60B501">
            <w:pPr>
              <w:jc w:val="both"/>
              <w:rPr>
                <w:sz w:val="20"/>
              </w:rPr>
            </w:pPr>
            <w:r>
              <w:rPr>
                <w:sz w:val="20"/>
              </w:rPr>
              <w:t>14</w:t>
            </w:r>
          </w:p>
        </w:tc>
        <w:tc>
          <w:tcPr>
            <w:tcW w:w="1929" w:type="dxa"/>
          </w:tcPr>
          <w:p w:rsidRPr="00EC22A9" w:rsidR="005254C8" w:rsidP="00FC2E12" w:rsidRDefault="005254C8" w14:paraId="6FF6B43E" w14:textId="72A17720">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 is before to CG Request Date</w:t>
            </w:r>
          </w:p>
        </w:tc>
        <w:tc>
          <w:tcPr>
            <w:tcW w:w="7920" w:type="dxa"/>
          </w:tcPr>
          <w:p w:rsidR="005254C8" w:rsidP="005254C8" w:rsidRDefault="005254C8" w14:paraId="3A7CFB9A"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NPA date provided by MLI is </w:t>
            </w:r>
            <w:r w:rsidRPr="005254C8">
              <w:rPr>
                <w:sz w:val="20"/>
              </w:rPr>
              <w:t>EARLIER TO or EQUAL TO ‘New File Uploaded date’ (i.e. Created Date of the file for New CG Request, in the system).</w:t>
            </w:r>
          </w:p>
          <w:p w:rsidR="005254C8" w:rsidP="005254C8" w:rsidRDefault="005254C8" w14:paraId="488A453B"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5254C8" w:rsidP="005254C8" w:rsidRDefault="005254C8" w14:paraId="6F092164" w14:textId="6D8A4D81">
            <w:pPr>
              <w:jc w:val="both"/>
              <w:cnfStyle w:val="000000000000" w:firstRow="0" w:lastRow="0" w:firstColumn="0" w:lastColumn="0" w:oddVBand="0" w:evenVBand="0" w:oddHBand="0" w:evenHBand="0" w:firstRowFirstColumn="0" w:firstRowLastColumn="0" w:lastRowFirstColumn="0" w:lastRowLastColumn="0"/>
              <w:rPr>
                <w:sz w:val="20"/>
              </w:rPr>
            </w:pPr>
            <w:r>
              <w:rPr>
                <w:sz w:val="20"/>
              </w:rPr>
              <w:t>In case above error condition is achieved, the</w:t>
            </w:r>
            <w:r w:rsidRPr="00EC22A9">
              <w:rPr>
                <w:sz w:val="20"/>
              </w:rPr>
              <w:t xml:space="preserve">n </w:t>
            </w:r>
            <w:r>
              <w:rPr>
                <w:sz w:val="20"/>
              </w:rPr>
              <w:t xml:space="preserve">the </w:t>
            </w:r>
            <w:r w:rsidRPr="00EC22A9">
              <w:rPr>
                <w:sz w:val="20"/>
              </w:rPr>
              <w:t>system re</w:t>
            </w:r>
            <w:r>
              <w:rPr>
                <w:sz w:val="20"/>
              </w:rPr>
              <w:t>voke the loan account in consideration with relevant error message</w:t>
            </w:r>
            <w:r w:rsidRPr="00EC22A9">
              <w:rPr>
                <w:sz w:val="20"/>
              </w:rPr>
              <w:t xml:space="preserve">. This communication is made available to maker and checker of MLI in the invalid records spreadsheet. </w:t>
            </w:r>
            <w:r w:rsidRPr="00EC22A9" w:rsidR="00531C7B">
              <w:rPr>
                <w:sz w:val="20"/>
              </w:rPr>
              <w:t>In spite</w:t>
            </w:r>
            <w:r w:rsidRPr="00EC22A9">
              <w:rPr>
                <w:sz w:val="20"/>
              </w:rPr>
              <w:t xml:space="preserve"> of this communication if MLI approves the update file, then, in system will revoke </w:t>
            </w:r>
            <w:r>
              <w:rPr>
                <w:sz w:val="20"/>
              </w:rPr>
              <w:t xml:space="preserve">the respective </w:t>
            </w:r>
            <w:r w:rsidRPr="00EC22A9">
              <w:rPr>
                <w:sz w:val="20"/>
              </w:rPr>
              <w:t>CG’s of this customer and thus no billing consideration.</w:t>
            </w:r>
          </w:p>
          <w:p w:rsidR="005254C8" w:rsidP="005254C8" w:rsidRDefault="005254C8" w14:paraId="01423B29"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5254C8" w:rsidP="005254C8" w:rsidRDefault="005254C8" w14:paraId="76346053" w14:textId="7E9E07E4">
            <w:pPr>
              <w:jc w:val="both"/>
              <w:cnfStyle w:val="000000000000" w:firstRow="0" w:lastRow="0" w:firstColumn="0" w:lastColumn="0" w:oddVBand="0" w:evenVBand="0" w:oddHBand="0" w:evenHBand="0" w:firstRowFirstColumn="0" w:firstRowLastColumn="0" w:lastRowFirstColumn="0" w:lastRowLastColumn="0"/>
              <w:rPr>
                <w:i/>
                <w:sz w:val="20"/>
              </w:rPr>
            </w:pPr>
            <w:r>
              <w:rPr>
                <w:i/>
                <w:sz w:val="20"/>
              </w:rPr>
              <w:t>S</w:t>
            </w:r>
            <w:r w:rsidRPr="0029234A">
              <w:rPr>
                <w:i/>
                <w:sz w:val="20"/>
              </w:rPr>
              <w:t xml:space="preserve">ystem will generate the revoke transaction only after NCGTC approval. </w:t>
            </w:r>
            <w:r>
              <w:rPr>
                <w:i/>
                <w:sz w:val="20"/>
              </w:rPr>
              <w:t>This revoke transaction is generated as in section 1.9.3.</w:t>
            </w:r>
            <w:r w:rsidRPr="0029234A">
              <w:rPr>
                <w:i/>
                <w:sz w:val="20"/>
              </w:rPr>
              <w:t xml:space="preserve"> </w:t>
            </w:r>
          </w:p>
          <w:p w:rsidR="005254C8" w:rsidP="005254C8" w:rsidRDefault="005254C8" w14:paraId="666D940D" w14:textId="7757E03B">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C347B8" w:rsidTr="00611CC0" w14:paraId="38EF395B" w14:textId="77777777">
        <w:tc>
          <w:tcPr>
            <w:cnfStyle w:val="001000000000" w:firstRow="0" w:lastRow="0" w:firstColumn="1" w:lastColumn="0" w:oddVBand="0" w:evenVBand="0" w:oddHBand="0" w:evenHBand="0" w:firstRowFirstColumn="0" w:firstRowLastColumn="0" w:lastRowFirstColumn="0" w:lastRowLastColumn="0"/>
            <w:tcW w:w="586" w:type="dxa"/>
          </w:tcPr>
          <w:p w:rsidR="00C347B8" w:rsidP="00FC2E12" w:rsidRDefault="00E63836" w14:paraId="77F3A673" w14:textId="5B4B309D">
            <w:pPr>
              <w:jc w:val="both"/>
              <w:rPr>
                <w:sz w:val="20"/>
              </w:rPr>
            </w:pPr>
            <w:r>
              <w:rPr>
                <w:sz w:val="20"/>
              </w:rPr>
              <w:t>15</w:t>
            </w:r>
          </w:p>
        </w:tc>
        <w:tc>
          <w:tcPr>
            <w:tcW w:w="1929" w:type="dxa"/>
          </w:tcPr>
          <w:p w:rsidR="00C347B8" w:rsidP="00FC2E12" w:rsidRDefault="00C35013" w14:paraId="59459285" w14:textId="5180E7E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Outstanding Amount </w:t>
            </w:r>
          </w:p>
        </w:tc>
        <w:tc>
          <w:tcPr>
            <w:tcW w:w="7920" w:type="dxa"/>
          </w:tcPr>
          <w:p w:rsidR="005F0C2C" w:rsidP="00CA759A" w:rsidRDefault="005F0C2C" w14:paraId="7EA603C0" w14:textId="2FDADC0D">
            <w:pPr>
              <w:pStyle w:val="ListParagraph"/>
              <w:numPr>
                <w:ilvl w:val="0"/>
                <w:numId w:val="51"/>
              </w:numPr>
              <w:cnfStyle w:val="000000000000" w:firstRow="0" w:lastRow="0" w:firstColumn="0" w:lastColumn="0" w:oddVBand="0" w:evenVBand="0" w:oddHBand="0" w:evenHBand="0" w:firstRowFirstColumn="0" w:firstRowLastColumn="0" w:lastRowFirstColumn="0" w:lastRowLastColumn="0"/>
            </w:pPr>
            <w:r>
              <w:t>Maximum outstanding amount allowed is 1.25 times of Sanctioned amount. Any value greater will be rejected.</w:t>
            </w:r>
          </w:p>
          <w:p w:rsidR="004932FA" w:rsidP="005254C8" w:rsidRDefault="00C35013" w14:paraId="65D1A297" w14:textId="7083782B">
            <w:pPr>
              <w:jc w:val="both"/>
              <w:cnfStyle w:val="000000000000" w:firstRow="0" w:lastRow="0" w:firstColumn="0" w:lastColumn="0" w:oddVBand="0" w:evenVBand="0" w:oddHBand="0" w:evenHBand="0" w:firstRowFirstColumn="0" w:firstRowLastColumn="0" w:lastRowFirstColumn="0" w:lastRowLastColumn="0"/>
              <w:rPr>
                <w:sz w:val="20"/>
              </w:rPr>
            </w:pPr>
            <w:r>
              <w:rPr>
                <w:sz w:val="20"/>
              </w:rPr>
              <w:t>.</w:t>
            </w:r>
          </w:p>
          <w:p w:rsidRPr="004932FA" w:rsidR="004932FA" w:rsidP="004932FA" w:rsidRDefault="004932FA" w14:paraId="5D12E530" w14:textId="4E8B8E1A">
            <w:pPr>
              <w:jc w:val="both"/>
              <w:cnfStyle w:val="000000000000" w:firstRow="0" w:lastRow="0" w:firstColumn="0" w:lastColumn="0" w:oddVBand="0" w:evenVBand="0" w:oddHBand="0" w:evenHBand="0" w:firstRowFirstColumn="0" w:firstRowLastColumn="0" w:lastRowFirstColumn="0" w:lastRowLastColumn="0"/>
              <w:rPr>
                <w:sz w:val="20"/>
              </w:rPr>
            </w:pPr>
            <w:r w:rsidRPr="00C35013">
              <w:rPr>
                <w:sz w:val="20"/>
              </w:rPr>
              <w:t>•</w:t>
            </w:r>
            <w:r>
              <w:rPr>
                <w:sz w:val="20"/>
              </w:rPr>
              <w:t xml:space="preserve"> </w:t>
            </w:r>
            <w:r w:rsidRPr="004932FA">
              <w:rPr>
                <w:sz w:val="20"/>
              </w:rPr>
              <w:t>Less than Zero.</w:t>
            </w:r>
          </w:p>
        </w:tc>
      </w:tr>
      <w:tr w:rsidRPr="00134CB8" w:rsidR="00C35013" w:rsidTr="00611CC0" w14:paraId="34342049" w14:textId="77777777">
        <w:tc>
          <w:tcPr>
            <w:cnfStyle w:val="001000000000" w:firstRow="0" w:lastRow="0" w:firstColumn="1" w:lastColumn="0" w:oddVBand="0" w:evenVBand="0" w:oddHBand="0" w:evenHBand="0" w:firstRowFirstColumn="0" w:firstRowLastColumn="0" w:lastRowFirstColumn="0" w:lastRowLastColumn="0"/>
            <w:tcW w:w="586" w:type="dxa"/>
          </w:tcPr>
          <w:p w:rsidR="00C35013" w:rsidP="00C35013" w:rsidRDefault="00E63836" w14:paraId="7738D9A5" w14:textId="63D11B3E">
            <w:pPr>
              <w:jc w:val="both"/>
              <w:rPr>
                <w:sz w:val="20"/>
              </w:rPr>
            </w:pPr>
            <w:r>
              <w:rPr>
                <w:sz w:val="20"/>
              </w:rPr>
              <w:t>16</w:t>
            </w:r>
          </w:p>
        </w:tc>
        <w:tc>
          <w:tcPr>
            <w:tcW w:w="1929" w:type="dxa"/>
          </w:tcPr>
          <w:p w:rsidR="00C35013" w:rsidP="00C35013" w:rsidRDefault="00C35013" w14:paraId="5B028CB5" w14:textId="1AA75FC2">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w:t>
            </w:r>
          </w:p>
        </w:tc>
        <w:tc>
          <w:tcPr>
            <w:tcW w:w="7920" w:type="dxa"/>
          </w:tcPr>
          <w:p w:rsidR="00C35013" w:rsidP="00CA759A" w:rsidRDefault="00C35013" w14:paraId="0BDCE46F" w14:textId="0D703B93">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rPr>
                <w:sz w:val="20"/>
              </w:rPr>
            </w:pPr>
            <w:r>
              <w:rPr>
                <w:sz w:val="20"/>
              </w:rPr>
              <w:t>Is zero, Outstanding amount is greater than zero.</w:t>
            </w:r>
          </w:p>
        </w:tc>
      </w:tr>
      <w:tr w:rsidRPr="00134CB8" w:rsidR="00477B66" w:rsidTr="00611CC0" w14:paraId="0EE28669" w14:textId="77777777">
        <w:tc>
          <w:tcPr>
            <w:cnfStyle w:val="001000000000" w:firstRow="0" w:lastRow="0" w:firstColumn="1" w:lastColumn="0" w:oddVBand="0" w:evenVBand="0" w:oddHBand="0" w:evenHBand="0" w:firstRowFirstColumn="0" w:firstRowLastColumn="0" w:lastRowFirstColumn="0" w:lastRowLastColumn="0"/>
            <w:tcW w:w="586" w:type="dxa"/>
          </w:tcPr>
          <w:p w:rsidR="00477B66" w:rsidP="00C35013" w:rsidRDefault="00E63836" w14:paraId="0EA90830" w14:textId="6B5FF296">
            <w:pPr>
              <w:jc w:val="both"/>
              <w:rPr>
                <w:sz w:val="20"/>
              </w:rPr>
            </w:pPr>
            <w:r>
              <w:rPr>
                <w:sz w:val="20"/>
              </w:rPr>
              <w:t>17</w:t>
            </w:r>
          </w:p>
        </w:tc>
        <w:tc>
          <w:tcPr>
            <w:tcW w:w="1929" w:type="dxa"/>
          </w:tcPr>
          <w:p w:rsidR="00477B66" w:rsidP="00C35013" w:rsidRDefault="00477B66" w14:paraId="05ABC4D3" w14:textId="6C12064C">
            <w:pPr>
              <w:jc w:val="both"/>
              <w:cnfStyle w:val="000000000000" w:firstRow="0" w:lastRow="0" w:firstColumn="0" w:lastColumn="0" w:oddVBand="0" w:evenVBand="0" w:oddHBand="0" w:evenHBand="0" w:firstRowFirstColumn="0" w:firstRowLastColumn="0" w:lastRowFirstColumn="0" w:lastRowLastColumn="0"/>
              <w:rPr>
                <w:sz w:val="20"/>
              </w:rPr>
            </w:pPr>
            <w:r>
              <w:rPr>
                <w:sz w:val="20"/>
              </w:rPr>
              <w:t>Pan Number</w:t>
            </w:r>
          </w:p>
        </w:tc>
        <w:tc>
          <w:tcPr>
            <w:tcW w:w="7920" w:type="dxa"/>
          </w:tcPr>
          <w:p w:rsidR="00477B66" w:rsidP="00CA759A" w:rsidRDefault="00477B66" w14:paraId="29AA8CA6" w14:textId="5642B678">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rPr>
                <w:sz w:val="20"/>
              </w:rPr>
            </w:pPr>
            <w:r>
              <w:rPr>
                <w:sz w:val="20"/>
              </w:rPr>
              <w:t>Pan number format check.</w:t>
            </w:r>
          </w:p>
        </w:tc>
      </w:tr>
      <w:tr w:rsidRPr="00134CB8" w:rsidR="00DC7AFE" w:rsidTr="00611CC0" w14:paraId="16915847" w14:textId="77777777">
        <w:tc>
          <w:tcPr>
            <w:cnfStyle w:val="001000000000" w:firstRow="0" w:lastRow="0" w:firstColumn="1" w:lastColumn="0" w:oddVBand="0" w:evenVBand="0" w:oddHBand="0" w:evenHBand="0" w:firstRowFirstColumn="0" w:firstRowLastColumn="0" w:lastRowFirstColumn="0" w:lastRowLastColumn="0"/>
            <w:tcW w:w="586" w:type="dxa"/>
          </w:tcPr>
          <w:p w:rsidR="00DC7AFE" w:rsidP="00C35013" w:rsidRDefault="00E63836" w14:paraId="2E6A89D5" w14:textId="6253D98C">
            <w:pPr>
              <w:jc w:val="both"/>
              <w:rPr>
                <w:sz w:val="20"/>
              </w:rPr>
            </w:pPr>
            <w:commentRangeStart w:id="157"/>
            <w:commentRangeStart w:id="158"/>
            <w:r>
              <w:rPr>
                <w:sz w:val="20"/>
              </w:rPr>
              <w:t>18</w:t>
            </w:r>
          </w:p>
        </w:tc>
        <w:tc>
          <w:tcPr>
            <w:tcW w:w="1929" w:type="dxa"/>
          </w:tcPr>
          <w:p w:rsidRPr="00F21CAC" w:rsidR="00DC7AFE" w:rsidP="00C35013" w:rsidRDefault="00DC7AFE" w14:paraId="48367B88" w14:textId="5178B36E">
            <w:pPr>
              <w:jc w:val="both"/>
              <w:cnfStyle w:val="000000000000" w:firstRow="0" w:lastRow="0" w:firstColumn="0" w:lastColumn="0" w:oddVBand="0" w:evenVBand="0" w:oddHBand="0" w:evenHBand="0" w:firstRowFirstColumn="0" w:firstRowLastColumn="0" w:lastRowFirstColumn="0" w:lastRowLastColumn="0"/>
              <w:rPr>
                <w:strike/>
                <w:sz w:val="20"/>
              </w:rPr>
            </w:pPr>
            <w:r w:rsidRPr="00F21CAC">
              <w:rPr>
                <w:strike/>
                <w:sz w:val="20"/>
              </w:rPr>
              <w:t>JLG Category</w:t>
            </w:r>
          </w:p>
        </w:tc>
        <w:tc>
          <w:tcPr>
            <w:tcW w:w="7920" w:type="dxa"/>
          </w:tcPr>
          <w:p w:rsidRPr="00F21CAC" w:rsidR="00DC7AFE" w:rsidP="00CA759A" w:rsidRDefault="00DC7AFE" w14:paraId="6D2DF15C" w14:textId="0C1B073F">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rPr>
                <w:strike/>
                <w:sz w:val="20"/>
              </w:rPr>
            </w:pPr>
            <w:r w:rsidRPr="00F21CAC">
              <w:rPr>
                <w:strike/>
                <w:sz w:val="20"/>
              </w:rPr>
              <w:t>Sanctioned amount is more than 10 lacks</w:t>
            </w:r>
            <w:commentRangeEnd w:id="157"/>
            <w:r w:rsidRPr="00F21CAC" w:rsidR="0097081D">
              <w:rPr>
                <w:rStyle w:val="CommentReference"/>
                <w:strike/>
              </w:rPr>
              <w:commentReference w:id="157"/>
            </w:r>
            <w:commentRangeEnd w:id="158"/>
            <w:r w:rsidR="00F21CAC">
              <w:rPr>
                <w:rStyle w:val="CommentReference"/>
              </w:rPr>
              <w:commentReference w:id="158"/>
            </w:r>
          </w:p>
        </w:tc>
      </w:tr>
    </w:tbl>
    <w:p w:rsidR="00AE1DE4" w:rsidP="00AE1DE4" w:rsidRDefault="00AE1DE4" w14:paraId="7EDF94F1" w14:textId="2FB70989">
      <w:pPr>
        <w:jc w:val="both"/>
      </w:pPr>
    </w:p>
    <w:p w:rsidR="000949DC" w:rsidP="00AE1DE4" w:rsidRDefault="000949DC" w14:paraId="1BF5996C" w14:textId="67109090">
      <w:pPr>
        <w:jc w:val="both"/>
        <w:rPr>
          <w:b/>
        </w:rPr>
      </w:pPr>
      <w:r w:rsidRPr="000949DC">
        <w:rPr>
          <w:b/>
        </w:rPr>
        <w:t>Note</w:t>
      </w:r>
      <w:r w:rsidRPr="000949DC" w:rsidR="00DB075B">
        <w:rPr>
          <w:b/>
        </w:rPr>
        <w:t>: -</w:t>
      </w:r>
      <w:r w:rsidR="00C971AC">
        <w:rPr>
          <w:b/>
        </w:rPr>
        <w:t xml:space="preserve"> Validation Rule</w:t>
      </w:r>
    </w:p>
    <w:p w:rsidRPr="000949DC" w:rsidR="000949DC" w:rsidP="000949DC" w:rsidRDefault="000949DC" w14:paraId="19F88A44" w14:textId="1FE2D70C">
      <w:pPr>
        <w:pStyle w:val="ListParagraph"/>
        <w:numPr>
          <w:ilvl w:val="1"/>
          <w:numId w:val="35"/>
        </w:numPr>
        <w:jc w:val="both"/>
        <w:rPr>
          <w:b/>
        </w:rPr>
      </w:pPr>
      <w:r>
        <w:t>For one customer Id having multiple loan account of type SHGs: If the summation of sanction increases to more than Maximum Limit which is 20 Lakh in this case will reject such loan records with message ‘Breach of Sanction Limit for Small &amp; Micro Loans. These loan accounts will be revoked’. This communication is made available to maker and checker of MLI in the invalid records spreadsheet. In spite of this communication if MLI approves the update file, then, in system will revoke these CG’s of this particular customer and thus no billing consideration.</w:t>
      </w:r>
    </w:p>
    <w:p w:rsidRPr="005B3216" w:rsidR="004E3D80" w:rsidP="005B3216" w:rsidRDefault="000949DC" w14:paraId="2336EE1C" w14:textId="0AA63973">
      <w:pPr>
        <w:pStyle w:val="ListParagraph"/>
        <w:numPr>
          <w:ilvl w:val="1"/>
          <w:numId w:val="35"/>
        </w:numPr>
        <w:jc w:val="both"/>
        <w:rPr>
          <w:b/>
        </w:rPr>
      </w:pPr>
      <w:r>
        <w:t xml:space="preserve">For one customer Id having multiple loan account of different types: </w:t>
      </w:r>
      <w:commentRangeStart w:id="159"/>
      <w:commentRangeStart w:id="160"/>
      <w:r>
        <w:t xml:space="preserve">If a customer Id is associated with multiple loan type and with SHG, then system should </w:t>
      </w:r>
      <w:r w:rsidR="003104B7">
        <w:t>accept</w:t>
      </w:r>
      <w:r>
        <w:t xml:space="preserve"> all the loan accounts associated with that </w:t>
      </w:r>
      <w:r w:rsidR="003104B7">
        <w:t>customer id</w:t>
      </w:r>
      <w:r>
        <w:t>.</w:t>
      </w:r>
      <w:r w:rsidR="004E3D80">
        <w:t xml:space="preserve"> </w:t>
      </w:r>
      <w:commentRangeEnd w:id="159"/>
      <w:r w:rsidR="00336D1D">
        <w:rPr>
          <w:rStyle w:val="CommentReference"/>
        </w:rPr>
        <w:commentReference w:id="159"/>
      </w:r>
      <w:commentRangeEnd w:id="160"/>
      <w:r w:rsidR="003104B7">
        <w:rPr>
          <w:rStyle w:val="CommentReference"/>
        </w:rPr>
        <w:commentReference w:id="160"/>
      </w:r>
    </w:p>
    <w:p w:rsidR="00B035D2" w:rsidP="00AE1DE4" w:rsidRDefault="00B035D2" w14:paraId="27238D67" w14:textId="77777777">
      <w:pPr>
        <w:jc w:val="both"/>
        <w:rPr>
          <w:b/>
        </w:rPr>
      </w:pPr>
    </w:p>
    <w:p w:rsidR="00AE1DE4" w:rsidP="00AE1DE4" w:rsidRDefault="00AE1DE4" w14:paraId="405D03CC" w14:textId="77777777">
      <w:pPr>
        <w:jc w:val="both"/>
      </w:pPr>
    </w:p>
    <w:p w:rsidR="00AE1DE4" w:rsidP="00240598" w:rsidRDefault="00AE1DE4" w14:paraId="4B678C5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7" w:id="161"/>
      <w:bookmarkStart w:name="_Toc465274979" w:id="162"/>
      <w:bookmarkStart w:name="_Toc485743344" w:id="163"/>
      <w:bookmarkStart w:name="_Toc160211583" w:id="164"/>
      <w:r>
        <w:rPr>
          <w:rFonts w:ascii="Trebuchet MS" w:hAnsi="Trebuchet MS"/>
          <w:b/>
          <w:bCs/>
          <w:color w:val="000000" w:themeColor="text1"/>
          <w:szCs w:val="22"/>
        </w:rPr>
        <w:t>Input File Content to Staging Area</w:t>
      </w:r>
      <w:bookmarkEnd w:id="161"/>
      <w:bookmarkEnd w:id="162"/>
      <w:bookmarkEnd w:id="163"/>
      <w:bookmarkEnd w:id="164"/>
    </w:p>
    <w:p w:rsidR="00AE1DE4" w:rsidP="00AE1DE4" w:rsidRDefault="00AE1DE4" w14:paraId="5E7EC5C8"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AE1DE4" w:rsidP="00AE1DE4" w:rsidRDefault="00AE1DE4" w14:paraId="40767900" w14:textId="77777777">
      <w:pPr>
        <w:jc w:val="both"/>
      </w:pPr>
      <w:r>
        <w:t xml:space="preserve"> </w:t>
      </w:r>
    </w:p>
    <w:p w:rsidR="00AE1DE4" w:rsidP="00240598" w:rsidRDefault="00AE1DE4" w14:paraId="1C0CCBB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8" w:id="165"/>
      <w:bookmarkStart w:name="_Toc465274980" w:id="166"/>
      <w:bookmarkStart w:name="_Toc485743345" w:id="167"/>
      <w:bookmarkStart w:name="_Toc160211584" w:id="168"/>
      <w:r>
        <w:rPr>
          <w:rFonts w:ascii="Trebuchet MS" w:hAnsi="Trebuchet MS"/>
          <w:b/>
          <w:bCs/>
          <w:color w:val="000000" w:themeColor="text1"/>
          <w:szCs w:val="22"/>
        </w:rPr>
        <w:t>Deduplication Criteria Checks</w:t>
      </w:r>
      <w:bookmarkEnd w:id="165"/>
      <w:bookmarkEnd w:id="166"/>
      <w:bookmarkEnd w:id="167"/>
      <w:bookmarkEnd w:id="168"/>
    </w:p>
    <w:p w:rsidR="00AE1DE4" w:rsidP="00AE1DE4" w:rsidRDefault="00AE1DE4" w14:paraId="31EF2536" w14:textId="08351DD6">
      <w:pPr>
        <w:jc w:val="both"/>
      </w:pPr>
      <w:r w:rsidRPr="00795BF7">
        <w:t xml:space="preserve">Currently no provision for de-duplication will be provided, since, rolling out this scheme and acceptance of this scheme by </w:t>
      </w:r>
      <w:r>
        <w:t>MLI</w:t>
      </w:r>
      <w:r w:rsidRPr="00795BF7">
        <w:t xml:space="preserve"> is priority. </w:t>
      </w:r>
      <w:del w:author="Divya Nayak" w:date="2023-06-30T11:49:00Z" w:id="169">
        <w:r w:rsidRPr="00795BF7" w:rsidDel="00CC7CBA">
          <w:delText>Consequently</w:delText>
        </w:r>
      </w:del>
      <w:ins w:author="Divya Nayak" w:date="2023-06-30T11:49:00Z" w:id="170">
        <w:r w:rsidRPr="00795BF7" w:rsidR="00CC7CBA">
          <w:t>Consequently,</w:t>
        </w:r>
      </w:ins>
      <w:r w:rsidRPr="00795BF7">
        <w:t xml:space="preserve"> as the scheme and its process of issuance and settling guarantees stabilizes – it will be decided to construct an effective de-duplication mechanism.</w:t>
      </w:r>
    </w:p>
    <w:p w:rsidR="00AE1DE4" w:rsidP="00AE1DE4" w:rsidRDefault="00AE1DE4" w14:paraId="3E734F46" w14:textId="77777777">
      <w:pPr>
        <w:jc w:val="both"/>
      </w:pPr>
    </w:p>
    <w:p w:rsidR="00AE1DE4" w:rsidP="00240598" w:rsidRDefault="00AE1DE4" w14:paraId="68B5154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5" w:id="171"/>
      <w:bookmarkStart w:name="_Toc461481039" w:id="172"/>
      <w:bookmarkStart w:name="_Toc465274981" w:id="173"/>
      <w:bookmarkStart w:name="_Toc485743346" w:id="174"/>
      <w:bookmarkStart w:name="_Toc160211585" w:id="175"/>
      <w:r>
        <w:rPr>
          <w:rFonts w:ascii="Trebuchet MS" w:hAnsi="Trebuchet MS"/>
          <w:b/>
          <w:bCs/>
          <w:color w:val="000000" w:themeColor="text1"/>
          <w:szCs w:val="22"/>
        </w:rPr>
        <w:t>Demand Advice for Guarantee Charges</w:t>
      </w:r>
      <w:bookmarkEnd w:id="171"/>
      <w:bookmarkEnd w:id="172"/>
      <w:bookmarkEnd w:id="173"/>
      <w:bookmarkEnd w:id="174"/>
      <w:bookmarkEnd w:id="175"/>
    </w:p>
    <w:p w:rsidR="00AE1DE4" w:rsidP="00AE1DE4" w:rsidRDefault="00AE1DE4" w14:paraId="05FE57BB" w14:textId="77777777">
      <w:r>
        <w:t>MLI needs to make payment of Fees and Taxes calculated as above to bring the guarantee ‘In Force’. The demand for fees is made to MLI in form of BATCHDAN – Batch Demand Advisory Number. It is a unique number, used for traceability and management of CG Fees in SURGE.</w:t>
      </w:r>
    </w:p>
    <w:p w:rsidR="00AE1DE4" w:rsidP="00AE1DE4" w:rsidRDefault="00AE1DE4" w14:paraId="09785BFB" w14:textId="77777777">
      <w:r>
        <w:t>It is used to integrate with Accounting Subsystem and for payment reconciliations.</w:t>
      </w:r>
    </w:p>
    <w:p w:rsidR="00AE1DE4" w:rsidP="00AE1DE4" w:rsidRDefault="00AE1DE4" w14:paraId="696D64C1" w14:textId="77777777"/>
    <w:p w:rsidR="00AE1DE4" w:rsidP="00240598" w:rsidRDefault="00AE1DE4" w14:paraId="24BF1F46"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7" w:id="176"/>
      <w:bookmarkStart w:name="_Toc461481040" w:id="177"/>
      <w:bookmarkStart w:name="_Toc465274982" w:id="178"/>
      <w:bookmarkStart w:name="_Toc485743347" w:id="179"/>
      <w:bookmarkStart w:name="_Toc160211586" w:id="180"/>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176"/>
      <w:bookmarkEnd w:id="177"/>
      <w:bookmarkEnd w:id="178"/>
      <w:bookmarkEnd w:id="179"/>
      <w:bookmarkEnd w:id="180"/>
    </w:p>
    <w:p w:rsidR="00AE1DE4" w:rsidP="00AE1DE4" w:rsidRDefault="00AE1DE4" w14:paraId="531F8E21" w14:textId="77777777">
      <w:pPr>
        <w:jc w:val="both"/>
      </w:pPr>
      <w:r>
        <w:t>Payments from MLI will be accepted at portfolio level and not at the eligible records submitted by him. To achieve this, system calculates CG charges for the entire portfolio and raise the demand. A unique demand advice number called as ‘BATCHDAN’ is allotted to the portfolio for all the eligible records in it in the format as below:</w:t>
      </w:r>
    </w:p>
    <w:p w:rsidRPr="00885E7D" w:rsidR="00AE1DE4" w:rsidP="00AE1DE4" w:rsidRDefault="00AE1DE4" w14:paraId="7C9C6FB0" w14:textId="77777777">
      <w:pPr>
        <w:jc w:val="both"/>
        <w:rPr>
          <w:b/>
        </w:rPr>
      </w:pPr>
      <w:r w:rsidRPr="00885E7D">
        <w:rPr>
          <w:b/>
        </w:rPr>
        <w:t xml:space="preserve">Batch DAN Format for </w:t>
      </w:r>
      <w:r>
        <w:rPr>
          <w:b/>
        </w:rPr>
        <w:t>the Portfolio:</w:t>
      </w:r>
    </w:p>
    <w:p w:rsidR="00AE1DE4" w:rsidP="00AE1DE4" w:rsidRDefault="00AE1DE4" w14:paraId="18759BC4" w14:textId="77777777">
      <w:pPr>
        <w:jc w:val="both"/>
      </w:pPr>
      <w:r>
        <w:rPr>
          <w:noProof/>
          <w:lang w:val="en-IN" w:eastAsia="en-IN"/>
        </w:rPr>
        <w:drawing>
          <wp:inline distT="0" distB="0" distL="0" distR="0" wp14:anchorId="60FE8334" wp14:editId="1EFC55F5">
            <wp:extent cx="5486400" cy="1238036"/>
            <wp:effectExtent l="38100" t="0" r="19050" b="19685"/>
            <wp:docPr id="7"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AE1DE4" w:rsidP="00AE1DE4" w:rsidRDefault="00AE1DE4" w14:paraId="72E5662C" w14:textId="77777777"/>
    <w:p w:rsidRPr="005201F8" w:rsidR="00AE1DE4" w:rsidP="00AE1DE4" w:rsidRDefault="00AE1DE4" w14:paraId="658D9A1F" w14:textId="77777777"/>
    <w:p w:rsidR="00AE1DE4" w:rsidP="00240598" w:rsidRDefault="00AE1DE4" w14:paraId="045E8616"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6" w:id="181"/>
      <w:bookmarkStart w:name="_Toc461481041" w:id="182"/>
      <w:bookmarkStart w:name="_Toc465274983" w:id="183"/>
      <w:bookmarkStart w:name="_Toc485743348" w:id="184"/>
      <w:bookmarkStart w:name="_Toc160211587" w:id="185"/>
      <w:r>
        <w:rPr>
          <w:rFonts w:ascii="Trebuchet MS" w:hAnsi="Trebuchet MS"/>
          <w:b/>
          <w:bCs/>
          <w:color w:val="000000" w:themeColor="text1"/>
          <w:szCs w:val="22"/>
        </w:rPr>
        <w:t>CGDAN – Demand Advice: New Guarantee Cover - Individual</w:t>
      </w:r>
      <w:bookmarkEnd w:id="181"/>
      <w:bookmarkEnd w:id="182"/>
      <w:bookmarkEnd w:id="183"/>
      <w:bookmarkEnd w:id="184"/>
      <w:bookmarkEnd w:id="185"/>
    </w:p>
    <w:p w:rsidR="00AE1DE4" w:rsidP="00AE1DE4" w:rsidRDefault="00AE1DE4" w14:paraId="394A9FE8" w14:textId="77777777">
      <w:pPr>
        <w:jc w:val="both"/>
      </w:pPr>
      <w:r>
        <w:t>This is actually a demand advice number for each loan record (or guarantee cover).  However, in case of portfolio guarantees, there is no requirement of issuing this number for each record as the CG charges processing for portfolio guarantees is not at each loan level but at portfolio level.</w:t>
      </w:r>
    </w:p>
    <w:p w:rsidR="00AE1DE4" w:rsidP="00AE1DE4" w:rsidRDefault="00AE1DE4" w14:paraId="7EE55DAC" w14:textId="6C8C6E73">
      <w:pPr>
        <w:jc w:val="both"/>
      </w:pPr>
      <w:r>
        <w:t xml:space="preserve">It is suggested to use CGDAN to use as a marker to identify those loan records (and the update records for that particular loan account) – which has been considered for CG charge calculation. It is also suggested to use this maker only after the payments has been received from MLI and same has been reconciled by NCGTC main accountant. </w:t>
      </w:r>
    </w:p>
    <w:p w:rsidR="00AE1DE4" w:rsidP="00AE1DE4" w:rsidRDefault="00AE1DE4" w14:paraId="404779E2" w14:textId="77777777">
      <w:pPr>
        <w:jc w:val="both"/>
      </w:pPr>
      <w:r>
        <w:t>CGDAN follows a specific format:</w:t>
      </w:r>
    </w:p>
    <w:p w:rsidRPr="00C5323B" w:rsidR="00AE1DE4" w:rsidP="00AE1DE4" w:rsidRDefault="00AE1DE4" w14:paraId="111BAA3F" w14:textId="77777777">
      <w:pPr>
        <w:jc w:val="both"/>
        <w:rPr>
          <w:b/>
        </w:rPr>
      </w:pPr>
      <w:r>
        <w:rPr>
          <w:b/>
        </w:rPr>
        <w:t xml:space="preserve">CGDAN Format: </w:t>
      </w:r>
    </w:p>
    <w:p w:rsidRPr="00F96908" w:rsidR="00AE1DE4" w:rsidP="00AE1DE4" w:rsidRDefault="00AE1DE4" w14:paraId="6D5EEFE0" w14:textId="77777777">
      <w:pPr>
        <w:jc w:val="both"/>
      </w:pPr>
      <w:r>
        <w:rPr>
          <w:noProof/>
          <w:lang w:val="en-IN" w:eastAsia="en-IN"/>
        </w:rPr>
        <w:drawing>
          <wp:inline distT="0" distB="0" distL="0" distR="0" wp14:anchorId="517A5957" wp14:editId="1916A101">
            <wp:extent cx="5486400" cy="1238036"/>
            <wp:effectExtent l="38100" t="0" r="19050" b="635"/>
            <wp:docPr id="8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Pr="00AB40C6" w:rsidR="00AE1DE4" w:rsidP="00AE1DE4" w:rsidRDefault="00AE1DE4" w14:paraId="6E255F08" w14:textId="77777777">
      <w:pPr>
        <w:jc w:val="both"/>
        <w:rPr>
          <w:i/>
        </w:rPr>
      </w:pPr>
      <w:r>
        <w:rPr>
          <w:i/>
        </w:rPr>
        <w:t>GC – Guarantee Charge.</w:t>
      </w:r>
    </w:p>
    <w:p w:rsidR="00AE1DE4" w:rsidP="00AE1DE4" w:rsidRDefault="00AE1DE4" w14:paraId="2ABB9D16" w14:textId="77777777">
      <w:pPr>
        <w:jc w:val="both"/>
      </w:pPr>
    </w:p>
    <w:p w:rsidR="00AE1DE4" w:rsidP="00240598" w:rsidRDefault="00AE1DE4" w14:paraId="7A860D1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8" w:id="186"/>
      <w:bookmarkStart w:name="_Toc461481042" w:id="187"/>
      <w:bookmarkStart w:name="_Toc465274984" w:id="188"/>
      <w:bookmarkStart w:name="_Toc485743349" w:id="189"/>
      <w:bookmarkStart w:name="_Toc160211588" w:id="190"/>
      <w:r>
        <w:rPr>
          <w:rFonts w:ascii="Trebuchet MS" w:hAnsi="Trebuchet MS"/>
          <w:b/>
          <w:bCs/>
          <w:color w:val="000000" w:themeColor="text1"/>
          <w:szCs w:val="22"/>
        </w:rPr>
        <w:t>Payment of CG Charges</w:t>
      </w:r>
      <w:bookmarkEnd w:id="186"/>
      <w:bookmarkEnd w:id="187"/>
      <w:bookmarkEnd w:id="188"/>
      <w:bookmarkEnd w:id="189"/>
      <w:bookmarkEnd w:id="190"/>
    </w:p>
    <w:p w:rsidR="00AE1DE4" w:rsidP="00AE1DE4" w:rsidRDefault="00AE1DE4" w14:paraId="03B1ED40" w14:textId="7677DFBE">
      <w:pPr>
        <w:jc w:val="both"/>
      </w:pPr>
      <w:r w:rsidRPr="005E6BAF">
        <w:t>Refer the document - ‘Payment Mechanism’ for more details on payment process.</w:t>
      </w:r>
    </w:p>
    <w:p w:rsidRPr="00A86489" w:rsidR="00A86489" w:rsidP="00AE1DE4" w:rsidRDefault="00A86489" w14:paraId="6FCF7076" w14:textId="2195BA9C">
      <w:pPr>
        <w:jc w:val="both"/>
        <w:rPr>
          <w:b/>
        </w:rPr>
      </w:pPr>
      <w:r w:rsidRPr="00A86489">
        <w:rPr>
          <w:b/>
        </w:rPr>
        <w:t>(Note: - Under Payment Management Mod</w:t>
      </w:r>
      <w:r w:rsidR="00113DDC">
        <w:rPr>
          <w:b/>
        </w:rPr>
        <w:t xml:space="preserve">ule additional fields has been </w:t>
      </w:r>
      <w:r w:rsidRPr="00A86489">
        <w:rPr>
          <w:b/>
        </w:rPr>
        <w:t>provided: Portfolio Id, Currency Period).</w:t>
      </w:r>
    </w:p>
    <w:p w:rsidRPr="00E30D0E" w:rsidR="00AE1DE4" w:rsidP="00AE1DE4" w:rsidRDefault="00AE1DE4" w14:paraId="5BE77050" w14:textId="77777777">
      <w:pPr>
        <w:jc w:val="both"/>
      </w:pPr>
    </w:p>
    <w:p w:rsidR="00AE1DE4" w:rsidP="00240598" w:rsidRDefault="00AE1DE4" w14:paraId="58CC928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9" w:id="191"/>
      <w:bookmarkStart w:name="_Toc461481043" w:id="192"/>
      <w:bookmarkStart w:name="_Toc465274985" w:id="193"/>
      <w:bookmarkStart w:name="_Toc485743350" w:id="194"/>
      <w:bookmarkStart w:name="_Toc160211589" w:id="195"/>
      <w:r>
        <w:rPr>
          <w:rFonts w:ascii="Trebuchet MS" w:hAnsi="Trebuchet MS"/>
          <w:b/>
          <w:bCs/>
          <w:color w:val="000000" w:themeColor="text1"/>
          <w:szCs w:val="22"/>
        </w:rPr>
        <w:t>Payment of CG Charges in Stipulated Time</w:t>
      </w:r>
      <w:bookmarkEnd w:id="191"/>
      <w:bookmarkEnd w:id="192"/>
      <w:bookmarkEnd w:id="193"/>
      <w:bookmarkEnd w:id="194"/>
      <w:bookmarkEnd w:id="195"/>
      <w:r>
        <w:rPr>
          <w:rFonts w:ascii="Trebuchet MS" w:hAnsi="Trebuchet MS"/>
          <w:b/>
          <w:bCs/>
          <w:color w:val="000000" w:themeColor="text1"/>
          <w:szCs w:val="22"/>
        </w:rPr>
        <w:t xml:space="preserve"> </w:t>
      </w:r>
    </w:p>
    <w:p w:rsidR="00AE1DE4" w:rsidP="00AE1DE4" w:rsidRDefault="00AE1DE4" w14:paraId="3B1DA98C" w14:textId="77777777">
      <w:r>
        <w:t xml:space="preserve">Payment of CG Charges in stipulated time makes the portfolio guarantees active, and the Guarantee Status is updated (only for New CG Cases). </w:t>
      </w:r>
    </w:p>
    <w:p w:rsidR="00AE1DE4" w:rsidP="00AE1DE4" w:rsidRDefault="00AE1DE4" w14:paraId="7BFE204B" w14:textId="77777777">
      <w:r>
        <w:t>The CGDAN marker is updated with appropriate CGDAN value in the system.</w:t>
      </w:r>
      <w:r w:rsidDel="00DF0F00">
        <w:t xml:space="preserve"> </w:t>
      </w:r>
    </w:p>
    <w:p w:rsidRPr="005E6BAF" w:rsidR="00AE1DE4" w:rsidP="00AE1DE4" w:rsidRDefault="00AE1DE4" w14:paraId="5F29E58A" w14:textId="77777777">
      <w:r w:rsidRPr="005E6BAF">
        <w:t>SURGE allows following operations for active (In Force) guarantees:</w:t>
      </w:r>
    </w:p>
    <w:p w:rsidRPr="005E6BAF" w:rsidR="00AE1DE4" w:rsidP="00CA759A" w:rsidRDefault="00AE1DE4" w14:paraId="6557C88E" w14:textId="77777777">
      <w:pPr>
        <w:pStyle w:val="ListParagraph"/>
        <w:numPr>
          <w:ilvl w:val="0"/>
          <w:numId w:val="11"/>
        </w:numPr>
      </w:pPr>
      <w:r w:rsidRPr="005E6BAF">
        <w:t xml:space="preserve">Mark as NPA </w:t>
      </w:r>
    </w:p>
    <w:p w:rsidRPr="005E6BAF" w:rsidR="00AE1DE4" w:rsidP="00CA759A" w:rsidRDefault="00AE1DE4" w14:paraId="73B5DF3A" w14:textId="77777777">
      <w:pPr>
        <w:pStyle w:val="ListParagraph"/>
        <w:numPr>
          <w:ilvl w:val="0"/>
          <w:numId w:val="11"/>
        </w:numPr>
      </w:pPr>
      <w:r w:rsidRPr="005E6BAF">
        <w:t>Un-Mark as NPA</w:t>
      </w:r>
    </w:p>
    <w:p w:rsidRPr="005E6BAF" w:rsidR="00AE1DE4" w:rsidP="00CA759A" w:rsidRDefault="00AE1DE4" w14:paraId="2341A6A3" w14:textId="77777777">
      <w:pPr>
        <w:pStyle w:val="ListParagraph"/>
        <w:numPr>
          <w:ilvl w:val="0"/>
          <w:numId w:val="11"/>
        </w:numPr>
      </w:pPr>
      <w:r w:rsidRPr="005E6BAF">
        <w:t>Lodge Claim</w:t>
      </w:r>
    </w:p>
    <w:p w:rsidRPr="005E6BAF" w:rsidR="00AE1DE4" w:rsidP="00CA759A" w:rsidRDefault="00AE1DE4" w14:paraId="28A28AB7" w14:textId="77777777">
      <w:pPr>
        <w:pStyle w:val="ListParagraph"/>
        <w:numPr>
          <w:ilvl w:val="0"/>
          <w:numId w:val="11"/>
        </w:numPr>
      </w:pPr>
      <w:r w:rsidRPr="005E6BAF">
        <w:t>Claims Reject/Approve</w:t>
      </w:r>
    </w:p>
    <w:p w:rsidRPr="005E6BAF" w:rsidR="00AE1DE4" w:rsidP="00CA759A" w:rsidRDefault="00AE1DE4" w14:paraId="7EB05D9A" w14:textId="77777777">
      <w:pPr>
        <w:pStyle w:val="ListParagraph"/>
        <w:numPr>
          <w:ilvl w:val="0"/>
          <w:numId w:val="11"/>
        </w:numPr>
      </w:pPr>
      <w:r w:rsidRPr="005E6BAF">
        <w:t>Claim Settlement (1</w:t>
      </w:r>
      <w:r w:rsidRPr="005E6BAF">
        <w:rPr>
          <w:vertAlign w:val="superscript"/>
        </w:rPr>
        <w:t>st</w:t>
      </w:r>
      <w:r>
        <w:t>, 2</w:t>
      </w:r>
      <w:r w:rsidRPr="00F16023">
        <w:rPr>
          <w:vertAlign w:val="superscript"/>
        </w:rPr>
        <w:t>nd</w:t>
      </w:r>
      <w:r>
        <w:t xml:space="preserve"> </w:t>
      </w:r>
      <w:r w:rsidRPr="005E6BAF">
        <w:t>and Final)</w:t>
      </w:r>
    </w:p>
    <w:p w:rsidRPr="005E6BAF" w:rsidR="00AE1DE4" w:rsidP="00CA759A" w:rsidRDefault="00AE1DE4" w14:paraId="4F03D5F4" w14:textId="77777777">
      <w:pPr>
        <w:pStyle w:val="ListParagraph"/>
        <w:numPr>
          <w:ilvl w:val="0"/>
          <w:numId w:val="11"/>
        </w:numPr>
      </w:pPr>
      <w:r w:rsidRPr="005E6BAF">
        <w:t>Post Claim Recoveries</w:t>
      </w:r>
    </w:p>
    <w:p w:rsidRPr="005E6BAF" w:rsidR="00AE1DE4" w:rsidP="00CA759A" w:rsidRDefault="00AE1DE4" w14:paraId="6133D8F7" w14:textId="77777777">
      <w:pPr>
        <w:pStyle w:val="ListParagraph"/>
        <w:numPr>
          <w:ilvl w:val="0"/>
          <w:numId w:val="11"/>
        </w:numPr>
      </w:pPr>
      <w:r w:rsidRPr="005E6BAF">
        <w:t>Close (by MLI user)</w:t>
      </w:r>
    </w:p>
    <w:p w:rsidRPr="005E6BAF" w:rsidR="00AE1DE4" w:rsidP="00CA759A" w:rsidRDefault="00AE1DE4" w14:paraId="1D176814" w14:textId="77777777">
      <w:pPr>
        <w:pStyle w:val="ListParagraph"/>
        <w:numPr>
          <w:ilvl w:val="0"/>
          <w:numId w:val="11"/>
        </w:numPr>
      </w:pPr>
      <w:r w:rsidRPr="005E6BAF">
        <w:t>Close (by NCGTC user)</w:t>
      </w:r>
    </w:p>
    <w:p w:rsidRPr="005E6BAF" w:rsidR="00AE1DE4" w:rsidP="00CA759A" w:rsidRDefault="00AE1DE4" w14:paraId="260093C5" w14:textId="77777777">
      <w:pPr>
        <w:pStyle w:val="ListParagraph"/>
        <w:numPr>
          <w:ilvl w:val="0"/>
          <w:numId w:val="11"/>
        </w:numPr>
      </w:pPr>
      <w:r w:rsidRPr="005E6BAF">
        <w:t>Modify Specific Fields (by MLI User)</w:t>
      </w:r>
    </w:p>
    <w:p w:rsidRPr="005E6BAF" w:rsidR="00AE1DE4" w:rsidP="00AE1DE4" w:rsidRDefault="00AE1DE4" w14:paraId="7F31B17F" w14:textId="77777777">
      <w:pPr>
        <w:jc w:val="both"/>
      </w:pPr>
      <w:r w:rsidRPr="005E6BAF">
        <w:t>Note:</w:t>
      </w:r>
    </w:p>
    <w:p w:rsidR="00AE1DE4" w:rsidP="00AE1DE4" w:rsidRDefault="00AE1DE4" w14:paraId="30735989" w14:textId="77777777">
      <w:r>
        <w:rPr>
          <w:noProof/>
          <w:lang w:val="en-IN" w:eastAsia="en-IN"/>
        </w:rPr>
        <mc:AlternateContent>
          <mc:Choice Requires="wps">
            <w:drawing>
              <wp:inline distT="0" distB="0" distL="0" distR="0" wp14:anchorId="013B253A" wp14:editId="550FC283">
                <wp:extent cx="5908040" cy="952500"/>
                <wp:effectExtent l="0" t="0" r="16510" b="19050"/>
                <wp:docPr id="85" name="Rectangle 18"/>
                <wp:cNvGraphicFramePr/>
                <a:graphic xmlns:a="http://schemas.openxmlformats.org/drawingml/2006/main">
                  <a:graphicData uri="http://schemas.microsoft.com/office/word/2010/wordprocessingShape">
                    <wps:wsp>
                      <wps:cNvSpPr/>
                      <wps:spPr>
                        <a:xfrm>
                          <a:off x="0" y="0"/>
                          <a:ext cx="590804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8013B" w:rsidP="00AE1DE4" w:rsidRDefault="0038013B" w14:paraId="78826AC4" w14:textId="77777777">
                            <w:pPr>
                              <w:jc w:val="both"/>
                              <w:rPr>
                                <w:rFonts w:asciiTheme="majorHAnsi" w:hAnsiTheme="majorHAnsi"/>
                                <w:b/>
                              </w:rPr>
                            </w:pPr>
                            <w:r>
                              <w:rPr>
                                <w:rFonts w:asciiTheme="majorHAnsi" w:hAnsiTheme="majorHAnsi"/>
                                <w:b/>
                              </w:rPr>
                              <w:t>Guarantee Start Date and Validity:</w:t>
                            </w:r>
                          </w:p>
                          <w:p w:rsidR="0038013B" w:rsidP="00CA759A" w:rsidRDefault="0038013B" w14:paraId="3E46E4DA" w14:textId="77777777">
                            <w:pPr>
                              <w:pStyle w:val="ListParagraph"/>
                              <w:numPr>
                                <w:ilvl w:val="0"/>
                                <w:numId w:val="12"/>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w:rsidR="0038013B" w:rsidP="00CA759A" w:rsidRDefault="0038013B" w14:paraId="40C65E94" w14:textId="597B04C3">
                            <w:pPr>
                              <w:pStyle w:val="ListParagraph"/>
                              <w:numPr>
                                <w:ilvl w:val="0"/>
                                <w:numId w:val="12"/>
                              </w:numPr>
                              <w:jc w:val="both"/>
                              <w:rPr>
                                <w:rFonts w:asciiTheme="majorHAnsi" w:hAnsiTheme="majorHAnsi"/>
                              </w:rPr>
                            </w:pPr>
                            <w:r>
                              <w:rPr>
                                <w:rFonts w:asciiTheme="majorHAnsi" w:hAnsiTheme="majorHAnsi"/>
                              </w:rPr>
                              <w:t>This guarantee is valid till end of third currency period (Portfolio Longevity).</w:t>
                            </w:r>
                          </w:p>
                          <w:p w:rsidR="0038013B" w:rsidP="00AE1DE4" w:rsidRDefault="0038013B" w14:paraId="15273660" w14:textId="77777777">
                            <w:pPr>
                              <w:jc w:val="both"/>
                              <w:rPr>
                                <w:rFonts w:asciiTheme="majorHAnsi" w:hAnsiTheme="majorHAnsi"/>
                              </w:rPr>
                            </w:pPr>
                          </w:p>
                          <w:p w:rsidR="0038013B" w:rsidP="00AE1DE4" w:rsidRDefault="0038013B" w14:paraId="1C5DB5DA" w14:textId="77777777">
                            <w:pPr>
                              <w:jc w:val="both"/>
                              <w:rPr>
                                <w:rFonts w:asciiTheme="majorHAnsi" w:hAnsiTheme="majorHAnsi"/>
                              </w:rPr>
                            </w:pPr>
                          </w:p>
                          <w:p w:rsidRPr="00D451B1" w:rsidR="0038013B" w:rsidP="00AE1DE4" w:rsidRDefault="0038013B" w14:paraId="52162FC8"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0165CC00">
              <v:rect id="Rectangle 18" style="width:465.2pt;height:75pt;visibility:visible;mso-wrap-style:square;mso-left-percent:-10001;mso-top-percent:-10001;mso-position-horizontal:absolute;mso-position-horizontal-relative:char;mso-position-vertical:absolute;mso-position-vertical-relative:line;mso-left-percent:-10001;mso-top-percent:-10001;v-text-anchor:middle" o:spid="_x0000_s1045" fillcolor="white [3201]" strokecolor="#70ad47 [3209]" strokeweight="1pt" w14:anchorId="013B2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">
                <v:textbox>
                  <w:txbxContent>
                    <w:p w:rsidRPr="00D451B1" w:rsidR="0038013B" w:rsidP="00AE1DE4" w:rsidRDefault="0038013B" w14:paraId="036E30C0" w14:textId="77777777">
                      <w:pPr>
                        <w:jc w:val="both"/>
                        <w:rPr>
                          <w:rFonts w:asciiTheme="majorHAnsi" w:hAnsiTheme="majorHAnsi"/>
                          <w:b/>
                        </w:rPr>
                      </w:pPr>
                      <w:r>
                        <w:rPr>
                          <w:rFonts w:asciiTheme="majorHAnsi" w:hAnsiTheme="majorHAnsi"/>
                          <w:b/>
                        </w:rPr>
                        <w:t>Guarantee Start Date and Validity:</w:t>
                      </w:r>
                    </w:p>
                    <w:p w:rsidR="0038013B" w:rsidP="00CA759A" w:rsidRDefault="0038013B" w14:paraId="139F51E0" w14:textId="77777777">
                      <w:pPr>
                        <w:pStyle w:val="ListParagraph"/>
                        <w:numPr>
                          <w:ilvl w:val="0"/>
                          <w:numId w:val="12"/>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w:rsidR="0038013B" w:rsidP="00CA759A" w:rsidRDefault="0038013B" w14:paraId="12BA10CA" w14:textId="597B04C3">
                      <w:pPr>
                        <w:pStyle w:val="ListParagraph"/>
                        <w:numPr>
                          <w:ilvl w:val="0"/>
                          <w:numId w:val="12"/>
                        </w:numPr>
                        <w:jc w:val="both"/>
                        <w:rPr>
                          <w:rFonts w:asciiTheme="majorHAnsi" w:hAnsiTheme="majorHAnsi"/>
                        </w:rPr>
                      </w:pPr>
                      <w:r>
                        <w:rPr>
                          <w:rFonts w:asciiTheme="majorHAnsi" w:hAnsiTheme="majorHAnsi"/>
                        </w:rPr>
                        <w:t>This guarantee is valid till end of third currency period (Portfolio Longevity).</w:t>
                      </w:r>
                    </w:p>
                    <w:p w:rsidR="0038013B" w:rsidP="00AE1DE4" w:rsidRDefault="0038013B" w14:paraId="672A6659" w14:textId="77777777">
                      <w:pPr>
                        <w:jc w:val="both"/>
                        <w:rPr>
                          <w:rFonts w:asciiTheme="majorHAnsi" w:hAnsiTheme="majorHAnsi"/>
                        </w:rPr>
                      </w:pPr>
                    </w:p>
                    <w:p w:rsidR="0038013B" w:rsidP="00AE1DE4" w:rsidRDefault="0038013B" w14:paraId="0A37501D" w14:textId="77777777">
                      <w:pPr>
                        <w:jc w:val="both"/>
                        <w:rPr>
                          <w:rFonts w:asciiTheme="majorHAnsi" w:hAnsiTheme="majorHAnsi"/>
                        </w:rPr>
                      </w:pPr>
                    </w:p>
                    <w:p w:rsidRPr="00D451B1" w:rsidR="0038013B" w:rsidP="00AE1DE4" w:rsidRDefault="0038013B" w14:paraId="5DAB6C7B" w14:textId="77777777">
                      <w:pPr>
                        <w:jc w:val="both"/>
                        <w:rPr>
                          <w:rFonts w:asciiTheme="majorHAnsi" w:hAnsiTheme="majorHAnsi"/>
                        </w:rPr>
                      </w:pPr>
                    </w:p>
                  </w:txbxContent>
                </v:textbox>
                <w10:anchorlock/>
              </v:rect>
            </w:pict>
          </mc:Fallback>
        </mc:AlternateContent>
      </w:r>
    </w:p>
    <w:p w:rsidR="00AE1DE4" w:rsidP="00AE1DE4" w:rsidRDefault="00AE1DE4" w14:paraId="543EB51C" w14:textId="77777777"/>
    <w:p w:rsidR="00AE1DE4" w:rsidP="00AE1DE4" w:rsidRDefault="00AE1DE4" w14:paraId="04B6D2EF" w14:textId="77777777">
      <w:pPr>
        <w:pStyle w:val="ListParagraph"/>
      </w:pPr>
    </w:p>
    <w:p w:rsidR="00AE1DE4" w:rsidP="00240598" w:rsidRDefault="001F4D58" w14:paraId="74C6D38B" w14:textId="6A51688C">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10" w:id="196"/>
      <w:bookmarkStart w:name="_Toc461481044" w:id="197"/>
      <w:bookmarkStart w:name="_Toc465274986" w:id="198"/>
      <w:bookmarkStart w:name="_Toc485743351" w:id="199"/>
      <w:bookmarkStart w:name="_Toc160211590" w:id="200"/>
      <w:r>
        <w:rPr>
          <w:rFonts w:ascii="Trebuchet MS" w:hAnsi="Trebuchet MS"/>
          <w:b/>
          <w:bCs/>
          <w:color w:val="000000" w:themeColor="text1"/>
          <w:szCs w:val="22"/>
        </w:rPr>
        <w:t>Non-Payment</w:t>
      </w:r>
      <w:r w:rsidR="00AE1DE4">
        <w:rPr>
          <w:rFonts w:ascii="Trebuchet MS" w:hAnsi="Trebuchet MS"/>
          <w:b/>
          <w:bCs/>
          <w:color w:val="000000" w:themeColor="text1"/>
          <w:szCs w:val="22"/>
        </w:rPr>
        <w:t xml:space="preserve"> of CG Charges in Stipulated Time</w:t>
      </w:r>
      <w:bookmarkEnd w:id="196"/>
      <w:bookmarkEnd w:id="197"/>
      <w:bookmarkEnd w:id="198"/>
      <w:bookmarkEnd w:id="199"/>
      <w:bookmarkEnd w:id="200"/>
      <w:r w:rsidR="00AE1DE4">
        <w:rPr>
          <w:rFonts w:ascii="Trebuchet MS" w:hAnsi="Trebuchet MS"/>
          <w:b/>
          <w:bCs/>
          <w:color w:val="000000" w:themeColor="text1"/>
          <w:szCs w:val="22"/>
        </w:rPr>
        <w:t xml:space="preserve"> </w:t>
      </w:r>
    </w:p>
    <w:p w:rsidR="00AE1DE4" w:rsidP="00AE1DE4" w:rsidRDefault="00AE1DE4" w14:paraId="0AAE6898" w14:textId="567D2284">
      <w:pPr>
        <w:rPr>
          <w:rFonts w:ascii="Trebuchet MS" w:hAnsi="Trebuchet MS" w:eastAsia="Times New Roman" w:cs="Arial"/>
          <w:b/>
          <w:bCs/>
          <w:iCs/>
          <w:color w:val="7F7F7F"/>
          <w:sz w:val="28"/>
          <w:szCs w:val="28"/>
        </w:rPr>
      </w:pPr>
      <w:r>
        <w:t xml:space="preserve">The portfolio will not be settled if payments are not done. No specific handling from surge platform has been envisaged. </w:t>
      </w:r>
    </w:p>
    <w:p w:rsidRPr="00C21987" w:rsidR="00412F80" w:rsidP="00AE1DE4" w:rsidRDefault="00412F80" w14:paraId="19A20204" w14:textId="77777777"/>
    <w:p w:rsidR="00AE1DE4" w:rsidP="00240598" w:rsidRDefault="00AE1DE4" w14:paraId="5FEF54A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45" w:id="201"/>
      <w:bookmarkStart w:name="_Toc465274987" w:id="202"/>
      <w:bookmarkStart w:name="_Toc485743352" w:id="203"/>
      <w:bookmarkStart w:name="_Toc160211591" w:id="204"/>
      <w:r>
        <w:rPr>
          <w:rFonts w:ascii="Trebuchet MS" w:hAnsi="Trebuchet MS" w:eastAsia="Times New Roman" w:cs="Arial"/>
          <w:b/>
          <w:bCs/>
          <w:iCs/>
          <w:color w:val="7F7F7F"/>
          <w:sz w:val="28"/>
          <w:szCs w:val="28"/>
        </w:rPr>
        <w:t>Portfolio Billing</w:t>
      </w:r>
      <w:bookmarkEnd w:id="201"/>
      <w:bookmarkEnd w:id="202"/>
      <w:bookmarkEnd w:id="203"/>
      <w:bookmarkEnd w:id="204"/>
    </w:p>
    <w:p w:rsidR="00AE1DE4" w:rsidP="00AE1DE4" w:rsidRDefault="00AE1DE4" w14:paraId="7B90594B" w14:textId="77777777">
      <w:pPr>
        <w:jc w:val="both"/>
      </w:pPr>
      <w:r>
        <w:t xml:space="preserve">In case of portfolio guarantees there is no requirement of calculating the credit guarantee cover (all loan records in the portfolio has full cover), but, the charges to issue this cover for the loan records which have cleared the eligibility criteria checks mentioned in </w:t>
      </w:r>
      <w:r w:rsidRPr="0049418A">
        <w:t>section 1.6.2 and 1.7.</w:t>
      </w:r>
      <w:r>
        <w:t xml:space="preserve">1. </w:t>
      </w:r>
    </w:p>
    <w:p w:rsidR="00AE1DE4" w:rsidP="00AE1DE4" w:rsidRDefault="00AE1DE4" w14:paraId="6BBE9A63" w14:textId="77777777">
      <w:pPr>
        <w:jc w:val="both"/>
      </w:pPr>
      <w:r>
        <w:t xml:space="preserve">For new Credit Guarantee’s, the Charges includes– Fees and Taxes. </w:t>
      </w:r>
    </w:p>
    <w:p w:rsidR="00AE1DE4" w:rsidP="00AE1DE4" w:rsidRDefault="00AE1DE4" w14:paraId="0A35C9D2" w14:textId="77777777">
      <w:pPr>
        <w:ind w:left="2160"/>
        <w:jc w:val="both"/>
      </w:pPr>
      <w:r>
        <w:rPr>
          <w:noProof/>
          <w:lang w:val="en-IN" w:eastAsia="en-IN"/>
        </w:rPr>
        <w:drawing>
          <wp:inline distT="0" distB="0" distL="0" distR="0" wp14:anchorId="58A60E61" wp14:editId="75828F07">
            <wp:extent cx="2650490" cy="1042035"/>
            <wp:effectExtent l="0" t="0" r="16510" b="5715"/>
            <wp:docPr id="35"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AE1DE4" w:rsidP="00AE1DE4" w:rsidRDefault="00AE1DE4" w14:paraId="4C8C2886" w14:textId="77777777">
      <w:pPr>
        <w:jc w:val="both"/>
      </w:pPr>
      <w:r>
        <w:t xml:space="preserve"> The rules/logic for calculating cover and charges is covered in this section.</w:t>
      </w:r>
    </w:p>
    <w:p w:rsidR="00AE1DE4" w:rsidP="00AE1DE4" w:rsidRDefault="00AE1DE4" w14:paraId="37FB6F1A" w14:textId="77777777">
      <w:pPr>
        <w:jc w:val="both"/>
      </w:pPr>
      <w:r>
        <w:t xml:space="preserve">Portfolio Guarantee has two billing modes: Base Period Billing and Yearly Billing. </w:t>
      </w:r>
    </w:p>
    <w:p w:rsidR="00AE1DE4" w:rsidP="00CA759A" w:rsidRDefault="00AE1DE4" w14:paraId="43E20ACB" w14:textId="77777777">
      <w:pPr>
        <w:pStyle w:val="ListParagraph"/>
        <w:numPr>
          <w:ilvl w:val="0"/>
          <w:numId w:val="13"/>
        </w:numPr>
        <w:jc w:val="both"/>
      </w:pPr>
      <w:r>
        <w:t xml:space="preserve">Base Period Billing is used to calculate CG Fees, Taxes at end of each quarter. </w:t>
      </w:r>
    </w:p>
    <w:p w:rsidR="00AE1DE4" w:rsidP="00CA759A" w:rsidRDefault="00AE1DE4" w14:paraId="51C4D920" w14:textId="77777777">
      <w:pPr>
        <w:pStyle w:val="ListParagraph"/>
        <w:numPr>
          <w:ilvl w:val="0"/>
          <w:numId w:val="13"/>
        </w:numPr>
        <w:jc w:val="both"/>
      </w:pPr>
      <w:r>
        <w:t xml:space="preserve">Yearly Billing is used to calculate CG Fees, Taxes for each year in advance. </w:t>
      </w:r>
    </w:p>
    <w:p w:rsidR="00AE1DE4" w:rsidP="00AE1DE4" w:rsidRDefault="00AE1DE4" w14:paraId="07CA7021" w14:textId="77777777">
      <w:pPr>
        <w:jc w:val="both"/>
      </w:pPr>
      <w:r>
        <w:rPr>
          <w:noProof/>
          <w:lang w:val="en-IN" w:eastAsia="en-IN"/>
        </w:rPr>
        <mc:AlternateContent>
          <mc:Choice Requires="wps">
            <w:drawing>
              <wp:inline distT="0" distB="0" distL="0" distR="0" wp14:anchorId="2CB6000C" wp14:editId="6090E4CF">
                <wp:extent cx="5757126" cy="2743200"/>
                <wp:effectExtent l="0" t="0" r="15240" b="19050"/>
                <wp:docPr id="13" name="Rectangle 20"/>
                <wp:cNvGraphicFramePr/>
                <a:graphic xmlns:a="http://schemas.openxmlformats.org/drawingml/2006/main">
                  <a:graphicData uri="http://schemas.microsoft.com/office/word/2010/wordprocessingShape">
                    <wps:wsp>
                      <wps:cNvSpPr/>
                      <wps:spPr>
                        <a:xfrm>
                          <a:off x="0" y="0"/>
                          <a:ext cx="5757126" cy="274320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72653" w:rsidR="0038013B" w:rsidP="00AE1DE4" w:rsidRDefault="0038013B" w14:paraId="3833DF5A" w14:textId="129F78AD">
                            <w:pPr>
                              <w:jc w:val="both"/>
                              <w:rPr>
                                <w:b/>
                              </w:rPr>
                            </w:pPr>
                            <w:r w:rsidRPr="00772653">
                              <w:rPr>
                                <w:b/>
                              </w:rPr>
                              <w:t>Special Note: -</w:t>
                            </w:r>
                            <w:r>
                              <w:rPr>
                                <w:b/>
                              </w:rPr>
                              <w:t xml:space="preserve"> Outstanding amount consideration for Billing’s for all loan type. </w:t>
                            </w:r>
                          </w:p>
                          <w:p w:rsidRPr="00084075" w:rsidR="0038013B" w:rsidP="00CA759A" w:rsidRDefault="0038013B" w14:paraId="390C556A" w14:textId="0032D0F1">
                            <w:pPr>
                              <w:pStyle w:val="ListParagraph"/>
                              <w:numPr>
                                <w:ilvl w:val="0"/>
                                <w:numId w:val="18"/>
                              </w:numPr>
                              <w:jc w:val="both"/>
                              <w:rPr>
                                <w:b/>
                              </w:rPr>
                            </w:pPr>
                            <w:r w:rsidRPr="00084075">
                              <w:rPr>
                                <w:b/>
                              </w:rPr>
                              <w:t xml:space="preserve">For </w:t>
                            </w:r>
                            <w:r>
                              <w:rPr>
                                <w:b/>
                              </w:rPr>
                              <w:t xml:space="preserve">All Loan Types :- (Base period-Quarterly Billing and </w:t>
                            </w:r>
                            <w:r w:rsidRPr="00E00F01">
                              <w:rPr>
                                <w:b/>
                              </w:rPr>
                              <w:t>Currency Period- Yearly Billing</w:t>
                            </w:r>
                            <w:r>
                              <w:rPr>
                                <w:b/>
                              </w:rPr>
                              <w:t>)</w:t>
                            </w:r>
                          </w:p>
                          <w:p w:rsidR="0038013B" w:rsidP="00F53BC4" w:rsidRDefault="0038013B" w14:paraId="7CFBAD97" w14:textId="77777777">
                            <w:pPr>
                              <w:pStyle w:val="ListParagraph"/>
                              <w:numPr>
                                <w:ilvl w:val="2"/>
                                <w:numId w:val="18"/>
                              </w:numPr>
                              <w:jc w:val="both"/>
                              <w:rPr>
                                <w:rStyle w:val="ui-provider"/>
                              </w:rPr>
                            </w:pPr>
                            <w:r>
                              <w:t xml:space="preserve">Practically, while disbursing Loans for all loan types, MLI’s tend to disburse the loan amount partially. Billing or CG Fees calculation is </w:t>
                            </w:r>
                            <w:r w:rsidRPr="00E00F01">
                              <w:t xml:space="preserve">happening on </w:t>
                            </w:r>
                            <w:r>
                              <w:rPr>
                                <w:b/>
                              </w:rPr>
                              <w:t xml:space="preserve">Outstanding  loan </w:t>
                            </w:r>
                            <w:r w:rsidRPr="00BF55A1">
                              <w:rPr>
                                <w:b/>
                              </w:rPr>
                              <w:t>amount</w:t>
                            </w:r>
                            <w:r w:rsidRPr="00E00F01">
                              <w:t xml:space="preserve"> for New guarantee</w:t>
                            </w:r>
                            <w:r>
                              <w:t xml:space="preserve"> and </w:t>
                            </w:r>
                            <w:r w:rsidRPr="00E00F01">
                              <w:t xml:space="preserve">for renewal guarantees on </w:t>
                            </w:r>
                            <w:r w:rsidRPr="00E00F01">
                              <w:rPr>
                                <w:rStyle w:val="ui-provider"/>
                              </w:rPr>
                              <w:t>Outstanding Loan</w:t>
                            </w:r>
                            <w:r>
                              <w:rPr>
                                <w:rStyle w:val="ui-provider"/>
                              </w:rPr>
                              <w:t>.</w:t>
                            </w:r>
                          </w:p>
                          <w:p w:rsidRPr="00574748" w:rsidR="0038013B" w:rsidP="00574748" w:rsidRDefault="0038013B" w14:paraId="1CFA749A" w14:textId="77777777">
                            <w:pPr>
                              <w:pStyle w:val="ListParagraph"/>
                              <w:numPr>
                                <w:ilvl w:val="2"/>
                                <w:numId w:val="18"/>
                              </w:numPr>
                              <w:jc w:val="both"/>
                            </w:pPr>
                            <w:r>
                              <w:t xml:space="preserve">Charge CG Fees for First year (Base Period Q1, Base Period Q2, Base Period Q3 and Base Period Q4) at 0.25% of outstanding amount for that particular loan account. </w:t>
                            </w:r>
                            <w:r w:rsidRPr="00574748">
                              <w:rPr>
                                <w:b/>
                              </w:rPr>
                              <w:t>CGFees = 0.25% of Loan account outstanding amount.</w:t>
                            </w:r>
                          </w:p>
                          <w:p w:rsidR="0038013B" w:rsidP="00574748" w:rsidRDefault="0038013B" w14:paraId="4B6A9DE8" w14:textId="240B50BC">
                            <w:pPr>
                              <w:pStyle w:val="ListParagraph"/>
                              <w:numPr>
                                <w:ilvl w:val="2"/>
                                <w:numId w:val="18"/>
                              </w:numPr>
                              <w:jc w:val="both"/>
                            </w:pPr>
                            <w:r>
                              <w:t xml:space="preserve">Charge CG Fees from second year onwards (CP1, CP2, CP3, CP4, CP5, and CP6) at 0.5% of outstanding amount for that particular loan account. </w:t>
                            </w:r>
                          </w:p>
                          <w:p w:rsidRPr="00574748" w:rsidR="0038013B" w:rsidP="00574748" w:rsidRDefault="0038013B" w14:paraId="751CB9C1" w14:textId="77777777">
                            <w:pPr>
                              <w:pStyle w:val="ListParagraph"/>
                              <w:ind w:left="1080"/>
                              <w:rPr>
                                <w:b/>
                              </w:rPr>
                            </w:pPr>
                            <w:r w:rsidRPr="00574748">
                              <w:rPr>
                                <w:b/>
                              </w:rPr>
                              <w:t>CGFees = 0.5% of Loan account outstanding amount.</w:t>
                            </w:r>
                          </w:p>
                          <w:p w:rsidR="0038013B" w:rsidP="00574748" w:rsidRDefault="0038013B" w14:paraId="6A0F2403" w14:textId="77777777">
                            <w:pPr>
                              <w:pStyle w:val="ListParagraph"/>
                              <w:ind w:left="1080"/>
                            </w:pPr>
                            <w:r>
                              <w:t>Charge Full year CG Fees if loan account is not in claims.</w:t>
                            </w:r>
                          </w:p>
                          <w:p w:rsidRPr="00E00F01" w:rsidR="0038013B" w:rsidP="00574748" w:rsidRDefault="0038013B" w14:paraId="628D75C1" w14:textId="49917293">
                            <w:pPr>
                              <w:pStyle w:val="ListParagraph"/>
                              <w:ind w:left="1080"/>
                              <w:jc w:val="both"/>
                            </w:pPr>
                            <w:r>
                              <w:t>If claimed, then charge Pro rate CG Fees until claim lodgment date.</w:t>
                            </w:r>
                          </w:p>
                          <w:p w:rsidRPr="00D37B82" w:rsidR="0038013B" w:rsidP="00D37B82" w:rsidRDefault="0038013B" w14:paraId="256FD265" w14:textId="76A11714">
                            <w:pPr>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58D90E9D">
              <v:rect id="Rectangle 20" style="width:453.3pt;height:3in;visibility:visible;mso-wrap-style:square;mso-left-percent:-10001;mso-top-percent:-10001;mso-position-horizontal:absolute;mso-position-horizontal-relative:char;mso-position-vertical:absolute;mso-position-vertical-relative:line;mso-left-percent:-10001;mso-top-percent:-10001;v-text-anchor:top" o:spid="_x0000_s1046" fillcolor="white [3201]" strokecolor="#70ad47 [3209]" strokeweight="1pt" w14:anchorId="2CB600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">
                <v:textbox>
                  <w:txbxContent>
                    <w:p w:rsidRPr="00772653" w:rsidR="0038013B" w:rsidP="00AE1DE4" w:rsidRDefault="0038013B" w14:paraId="614AAE00" w14:textId="129F78AD">
                      <w:pPr>
                        <w:jc w:val="both"/>
                        <w:rPr>
                          <w:b/>
                        </w:rPr>
                      </w:pPr>
                      <w:r w:rsidRPr="00772653">
                        <w:rPr>
                          <w:b/>
                        </w:rPr>
                        <w:t>Special Note: -</w:t>
                      </w:r>
                      <w:r>
                        <w:rPr>
                          <w:b/>
                        </w:rPr>
                        <w:t xml:space="preserve"> Outstanding amount consideration for Billing’s for all loan type. </w:t>
                      </w:r>
                    </w:p>
                    <w:p w:rsidRPr="00084075" w:rsidR="0038013B" w:rsidP="00CA759A" w:rsidRDefault="0038013B" w14:paraId="4740716E" w14:textId="0032D0F1">
                      <w:pPr>
                        <w:pStyle w:val="ListParagraph"/>
                        <w:numPr>
                          <w:ilvl w:val="0"/>
                          <w:numId w:val="18"/>
                        </w:numPr>
                        <w:jc w:val="both"/>
                        <w:rPr>
                          <w:b/>
                        </w:rPr>
                      </w:pPr>
                      <w:r w:rsidRPr="00084075">
                        <w:rPr>
                          <w:b/>
                        </w:rPr>
                        <w:t xml:space="preserve">For </w:t>
                      </w:r>
                      <w:r>
                        <w:rPr>
                          <w:b/>
                        </w:rPr>
                        <w:t xml:space="preserve">All Loan </w:t>
                      </w:r>
                      <w:proofErr w:type="gramStart"/>
                      <w:r>
                        <w:rPr>
                          <w:b/>
                        </w:rPr>
                        <w:t>Types :</w:t>
                      </w:r>
                      <w:proofErr w:type="gramEnd"/>
                      <w:r>
                        <w:rPr>
                          <w:b/>
                        </w:rPr>
                        <w:t xml:space="preserve">- (Base period-Quarterly Billing and </w:t>
                      </w:r>
                      <w:r w:rsidRPr="00E00F01">
                        <w:rPr>
                          <w:b/>
                        </w:rPr>
                        <w:t>Currency Period- Yearly Billing</w:t>
                      </w:r>
                      <w:r>
                        <w:rPr>
                          <w:b/>
                        </w:rPr>
                        <w:t>)</w:t>
                      </w:r>
                    </w:p>
                    <w:p w:rsidR="0038013B" w:rsidP="00F53BC4" w:rsidRDefault="0038013B" w14:paraId="01DF055A" w14:textId="77777777">
                      <w:pPr>
                        <w:pStyle w:val="ListParagraph"/>
                        <w:numPr>
                          <w:ilvl w:val="2"/>
                          <w:numId w:val="18"/>
                        </w:numPr>
                        <w:jc w:val="both"/>
                        <w:rPr>
                          <w:rStyle w:val="ui-provider"/>
                        </w:rPr>
                      </w:pPr>
                      <w:r>
                        <w:t xml:space="preserve">Practically, while disbursing Loans for all loan types, MLI’s tend to disburse the loan amount partially. Billing or CG Fees calculation is </w:t>
                      </w:r>
                      <w:r w:rsidRPr="00E00F01">
                        <w:t xml:space="preserve">happening on </w:t>
                      </w:r>
                      <w:proofErr w:type="gramStart"/>
                      <w:r>
                        <w:rPr>
                          <w:b/>
                        </w:rPr>
                        <w:t>Outstanding  loan</w:t>
                      </w:r>
                      <w:proofErr w:type="gramEnd"/>
                      <w:r>
                        <w:rPr>
                          <w:b/>
                        </w:rPr>
                        <w:t xml:space="preserve"> </w:t>
                      </w:r>
                      <w:r w:rsidRPr="00BF55A1">
                        <w:rPr>
                          <w:b/>
                        </w:rPr>
                        <w:t>amount</w:t>
                      </w:r>
                      <w:r w:rsidRPr="00E00F01">
                        <w:t xml:space="preserve"> for New guarantee</w:t>
                      </w:r>
                      <w:r>
                        <w:t xml:space="preserve"> and </w:t>
                      </w:r>
                      <w:r w:rsidRPr="00E00F01">
                        <w:t xml:space="preserve">for renewal guarantees on </w:t>
                      </w:r>
                      <w:r w:rsidRPr="00E00F01">
                        <w:rPr>
                          <w:rStyle w:val="ui-provider"/>
                        </w:rPr>
                        <w:t>Outstanding Loan</w:t>
                      </w:r>
                      <w:r>
                        <w:rPr>
                          <w:rStyle w:val="ui-provider"/>
                        </w:rPr>
                        <w:t>.</w:t>
                      </w:r>
                    </w:p>
                    <w:p w:rsidRPr="00574748" w:rsidR="0038013B" w:rsidP="00574748" w:rsidRDefault="0038013B" w14:paraId="6D5C5AF6" w14:textId="77777777">
                      <w:pPr>
                        <w:pStyle w:val="ListParagraph"/>
                        <w:numPr>
                          <w:ilvl w:val="2"/>
                          <w:numId w:val="18"/>
                        </w:numPr>
                        <w:jc w:val="both"/>
                      </w:pPr>
                      <w:r>
                        <w:t xml:space="preserve">Charge CG Fees for First year (Base Period Q1, Base Period Q2, Base Period Q3 and Base Period Q4) at 0.25% of outstanding amount for that </w:t>
                      </w:r>
                      <w:proofErr w:type="gramStart"/>
                      <w:r>
                        <w:t>particular loan</w:t>
                      </w:r>
                      <w:proofErr w:type="gramEnd"/>
                      <w:r>
                        <w:t xml:space="preserve"> account. </w:t>
                      </w:r>
                      <w:proofErr w:type="spellStart"/>
                      <w:r w:rsidRPr="00574748">
                        <w:rPr>
                          <w:b/>
                        </w:rPr>
                        <w:t>CGFees</w:t>
                      </w:r>
                      <w:proofErr w:type="spellEnd"/>
                      <w:r w:rsidRPr="00574748">
                        <w:rPr>
                          <w:b/>
                        </w:rPr>
                        <w:t xml:space="preserve"> = 0.25% of Loan account outstanding amount.</w:t>
                      </w:r>
                    </w:p>
                    <w:p w:rsidR="0038013B" w:rsidP="00574748" w:rsidRDefault="0038013B" w14:paraId="30B434EA" w14:textId="240B50BC">
                      <w:pPr>
                        <w:pStyle w:val="ListParagraph"/>
                        <w:numPr>
                          <w:ilvl w:val="2"/>
                          <w:numId w:val="18"/>
                        </w:numPr>
                        <w:jc w:val="both"/>
                      </w:pPr>
                      <w:r>
                        <w:t xml:space="preserve">Charge CG Fees from second year onwards (CP1, CP2, CP3, CP4, CP5, and CP6) at 0.5% of outstanding amount for that </w:t>
                      </w:r>
                      <w:proofErr w:type="gramStart"/>
                      <w:r>
                        <w:t>particular loan</w:t>
                      </w:r>
                      <w:proofErr w:type="gramEnd"/>
                      <w:r>
                        <w:t xml:space="preserve"> account. </w:t>
                      </w:r>
                    </w:p>
                    <w:p w:rsidRPr="00574748" w:rsidR="0038013B" w:rsidP="00574748" w:rsidRDefault="0038013B" w14:paraId="0B3AAA04" w14:textId="77777777">
                      <w:pPr>
                        <w:pStyle w:val="ListParagraph"/>
                        <w:ind w:left="1080"/>
                        <w:rPr>
                          <w:b/>
                        </w:rPr>
                      </w:pPr>
                      <w:proofErr w:type="spellStart"/>
                      <w:r w:rsidRPr="00574748">
                        <w:rPr>
                          <w:b/>
                        </w:rPr>
                        <w:t>CGFees</w:t>
                      </w:r>
                      <w:proofErr w:type="spellEnd"/>
                      <w:r w:rsidRPr="00574748">
                        <w:rPr>
                          <w:b/>
                        </w:rPr>
                        <w:t xml:space="preserve"> = 0.5% of Loan account outstanding amount.</w:t>
                      </w:r>
                    </w:p>
                    <w:p w:rsidR="0038013B" w:rsidP="00574748" w:rsidRDefault="0038013B" w14:paraId="2767D1D9" w14:textId="77777777">
                      <w:pPr>
                        <w:pStyle w:val="ListParagraph"/>
                        <w:ind w:left="1080"/>
                      </w:pPr>
                      <w:r>
                        <w:t>Charge Full year CG Fees if loan account is not in claims.</w:t>
                      </w:r>
                    </w:p>
                    <w:p w:rsidRPr="00E00F01" w:rsidR="0038013B" w:rsidP="00574748" w:rsidRDefault="0038013B" w14:paraId="396F1D48" w14:textId="49917293">
                      <w:pPr>
                        <w:pStyle w:val="ListParagraph"/>
                        <w:ind w:left="1080"/>
                        <w:jc w:val="both"/>
                      </w:pPr>
                      <w:r>
                        <w:t>If claimed, then charge Pro rate CG Fees until claim lodgment date.</w:t>
                      </w:r>
                    </w:p>
                    <w:p w:rsidRPr="00D37B82" w:rsidR="0038013B" w:rsidP="00D37B82" w:rsidRDefault="0038013B" w14:paraId="02EB378F" w14:textId="76A11714">
                      <w:pPr>
                        <w:jc w:val="both"/>
                        <w:rPr>
                          <w:sz w:val="20"/>
                        </w:rPr>
                      </w:pPr>
                    </w:p>
                  </w:txbxContent>
                </v:textbox>
                <w10:anchorlock/>
              </v:rect>
            </w:pict>
          </mc:Fallback>
        </mc:AlternateContent>
      </w:r>
    </w:p>
    <w:p w:rsidRPr="00DB558A" w:rsidR="00AE1DE4" w:rsidP="00E27266" w:rsidRDefault="00E27266" w14:paraId="7C3C4ABF" w14:textId="2176E3BD">
      <w:pPr>
        <w:tabs>
          <w:tab w:val="left" w:pos="6743"/>
        </w:tabs>
        <w:jc w:val="both"/>
      </w:pPr>
      <w:r>
        <w:tab/>
      </w:r>
    </w:p>
    <w:p w:rsidRPr="008370E7" w:rsidR="000E3602" w:rsidP="00240598" w:rsidRDefault="00AE1DE4" w14:paraId="07E3685D" w14:textId="368DA81F">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6" w:id="205"/>
      <w:bookmarkStart w:name="_Toc465274988" w:id="206"/>
      <w:bookmarkStart w:name="_Toc485743353" w:id="207"/>
      <w:bookmarkStart w:name="_Toc160211592" w:id="208"/>
      <w:r>
        <w:rPr>
          <w:rFonts w:ascii="Trebuchet MS" w:hAnsi="Trebuchet MS"/>
          <w:b/>
          <w:bCs/>
          <w:color w:val="000000" w:themeColor="text1"/>
          <w:szCs w:val="22"/>
        </w:rPr>
        <w:t>Base Period Billing Cycle</w:t>
      </w:r>
      <w:bookmarkEnd w:id="205"/>
      <w:bookmarkEnd w:id="206"/>
      <w:bookmarkEnd w:id="207"/>
      <w:bookmarkEnd w:id="208"/>
      <w:r>
        <w:rPr>
          <w:rFonts w:ascii="Trebuchet MS" w:hAnsi="Trebuchet MS"/>
          <w:b/>
          <w:bCs/>
          <w:color w:val="000000" w:themeColor="text1"/>
          <w:szCs w:val="22"/>
        </w:rPr>
        <w:tab/>
      </w:r>
    </w:p>
    <w:p w:rsidRPr="008B2CDA" w:rsidR="000E3602" w:rsidP="00240598" w:rsidRDefault="000E3602" w14:paraId="3A276245"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7" w:id="209"/>
      <w:bookmarkStart w:name="_Toc465274989" w:id="210"/>
      <w:bookmarkStart w:name="_Toc483690006" w:id="211"/>
      <w:bookmarkStart w:name="_Toc160211593" w:id="212"/>
      <w:r w:rsidRPr="008B2CDA">
        <w:rPr>
          <w:rFonts w:ascii="Trebuchet MS" w:hAnsi="Trebuchet MS"/>
          <w:b/>
          <w:bCs/>
          <w:color w:val="000000" w:themeColor="text1"/>
          <w:szCs w:val="22"/>
        </w:rPr>
        <w:t>CG Fees Calculation for Single Loan Account for Base Period Billing</w:t>
      </w:r>
      <w:bookmarkEnd w:id="209"/>
      <w:bookmarkEnd w:id="210"/>
      <w:bookmarkEnd w:id="211"/>
      <w:bookmarkEnd w:id="212"/>
      <w:r w:rsidRPr="008B2CDA">
        <w:rPr>
          <w:rFonts w:ascii="Trebuchet MS" w:hAnsi="Trebuchet MS"/>
          <w:b/>
          <w:bCs/>
          <w:color w:val="000000" w:themeColor="text1"/>
          <w:szCs w:val="22"/>
        </w:rPr>
        <w:tab/>
      </w:r>
    </w:p>
    <w:p w:rsidR="000E3602" w:rsidP="000E3602" w:rsidRDefault="000E3602" w14:paraId="13F1CA89" w14:textId="77777777">
      <w:r w:rsidRPr="00D70476">
        <w:t xml:space="preserve">Credit Guarantee Fee is based on </w:t>
      </w:r>
      <w:r>
        <w:t xml:space="preserve">Sanctioned </w:t>
      </w:r>
      <w:r w:rsidRPr="00D70476">
        <w:t xml:space="preserve">Loan Amount provided by MLI in his respective Input File along with ‘Annual Guarantee Fee (%)’ configured in the ‘Scheme’ and it’s respective ‘Docket’ </w:t>
      </w:r>
      <w:r>
        <w:t xml:space="preserve">along with Risk Premium on Rating, Risk Premium on NPA and Risk Premium on Claims which is configured for each portfolio. Refer </w:t>
      </w:r>
      <w:r w:rsidRPr="00D70476">
        <w:t xml:space="preserve">the formulae </w:t>
      </w:r>
      <w:r>
        <w:t>below:</w:t>
      </w:r>
    </w:p>
    <w:p w:rsidR="000E3602" w:rsidP="000E3602" w:rsidRDefault="000E3602" w14:paraId="3DF3989A" w14:textId="77777777">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11D5F7AA" wp14:editId="2716588B">
                <wp:extent cx="5757126" cy="2038350"/>
                <wp:effectExtent l="0" t="0" r="15240" b="19050"/>
                <wp:docPr id="37" name="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5757126" cy="2038350"/>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0038013B" w:rsidP="00CA759A" w:rsidRDefault="0038013B" w14:paraId="293AFB45" w14:textId="68F49640">
                            <w:pPr>
                              <w:pStyle w:val="NoSpacing"/>
                              <w:numPr>
                                <w:ilvl w:val="0"/>
                                <w:numId w:val="14"/>
                              </w:numPr>
                            </w:pPr>
                            <w:r>
                              <w:t xml:space="preserve">Guarantee Fee on SBR=  </w:t>
                            </w:r>
                            <w:r w:rsidRPr="001E263E">
                              <w:t>(</w:t>
                            </w:r>
                            <w:proofErr w:type="spellStart"/>
                            <w:r w:rsidRPr="001E263E">
                              <w:t>UpdatedOutstandingLoanAmount</w:t>
                            </w:r>
                            <w:proofErr w:type="spellEnd"/>
                            <w:r w:rsidRPr="001E263E">
                              <w:t>* (</w:t>
                            </w:r>
                            <w:proofErr w:type="spellStart"/>
                            <w:r w:rsidRPr="001E263E">
                              <w:t>SHGSQuarterCGFeesRate</w:t>
                            </w:r>
                            <w:proofErr w:type="spellEnd"/>
                            <w:r w:rsidRPr="001E263E">
                              <w:t>)/     (</w:t>
                            </w:r>
                            <w:proofErr w:type="spellStart"/>
                            <w:r w:rsidRPr="001E263E">
                              <w:t>noofdaysinfinancial</w:t>
                            </w:r>
                            <w:proofErr w:type="spellEnd"/>
                            <w:r w:rsidRPr="001E263E">
                              <w:t>)*(</w:t>
                            </w:r>
                            <w:proofErr w:type="spellStart"/>
                            <w:r w:rsidRPr="001E263E">
                              <w:t>noofdaysleft</w:t>
                            </w:r>
                            <w:proofErr w:type="spellEnd"/>
                            <w:r w:rsidRPr="001E263E">
                              <w:t>)) </w:t>
                            </w:r>
                          </w:p>
                          <w:p xmlns:w14="http://schemas.microsoft.com/office/word/2010/wordml" w:rsidR="0038013B" w:rsidP="00CA759A" w:rsidRDefault="0038013B" w14:paraId="56C65B1C"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xmlns:w14="http://schemas.microsoft.com/office/word/2010/wordml" w:rsidR="0038013B" w:rsidP="00CA759A" w:rsidRDefault="0038013B" w14:paraId="12A2213C" w14:textId="77777777">
                            <w:pPr>
                              <w:pStyle w:val="NoSpacing"/>
                              <w:numPr>
                                <w:ilvl w:val="0"/>
                                <w:numId w:val="14"/>
                              </w:numPr>
                            </w:pPr>
                            <w:r>
                              <w:t>Total CG Fees = Guarantee Fee on SBR + Guarantee Fee for all Premiums</w:t>
                            </w:r>
                          </w:p>
                          <w:p xmlns:w14="http://schemas.microsoft.com/office/word/2010/wordml" w:rsidRPr="00E25371" w:rsidR="0038013B" w:rsidP="000E3602" w:rsidRDefault="0038013B" w14:paraId="70E1A906" w14:textId="77777777">
                            <w:pPr>
                              <w:pStyle w:val="NoSpacing"/>
                              <w:ind w:left="720"/>
                            </w:pPr>
                          </w:p>
                          <w:p xmlns:w14="http://schemas.microsoft.com/office/word/2010/wordml" w:rsidRPr="000E1A60" w:rsidR="0038013B" w:rsidP="000E3602" w:rsidRDefault="0038013B" w14:paraId="1C1E4E28" w14:textId="77777777">
                            <w:pPr>
                              <w:pStyle w:val="NoSpacing"/>
                              <w:rPr>
                                <w:b/>
                              </w:rPr>
                            </w:pPr>
                            <w:r w:rsidRPr="000E1A60">
                              <w:rPr>
                                <w:b/>
                              </w:rPr>
                              <w:t>Note:</w:t>
                            </w:r>
                          </w:p>
                          <w:p xmlns:w14="http://schemas.microsoft.com/office/word/2010/wordml" w:rsidRPr="000E1A60" w:rsidR="0038013B" w:rsidP="00CA759A" w:rsidRDefault="0038013B" w14:paraId="4176DC04" w14:textId="18C1F639">
                            <w:pPr>
                              <w:pStyle w:val="CommentText"/>
                              <w:numPr>
                                <w:ilvl w:val="0"/>
                                <w:numId w:val="14"/>
                              </w:numPr>
                              <w:rPr>
                                <w:b/>
                                <w:sz w:val="22"/>
                                <w:szCs w:val="22"/>
                              </w:rPr>
                            </w:pPr>
                            <w:r w:rsidRPr="000E1A60">
                              <w:rPr>
                                <w:b/>
                                <w:sz w:val="22"/>
                                <w:szCs w:val="22"/>
                              </w:rPr>
                              <w:t>Here, For all loan types billing will be calculated on Outstanding Loan Amount.</w:t>
                            </w:r>
                          </w:p>
                          <w:p xmlns:w14="http://schemas.microsoft.com/office/word/2010/wordml" w:rsidRPr="000E1A60" w:rsidR="0038013B" w:rsidP="00E25371" w:rsidRDefault="0038013B" w14:paraId="3F3F32ED" w14:textId="0CB479EA">
                            <w:pPr>
                              <w:rPr>
                                <w:b/>
                              </w:rPr>
                            </w:pPr>
                            <w:r w:rsidRPr="000E1A60">
                              <w:rPr>
                                <w:b/>
                              </w:rPr>
                              <w:t xml:space="preserve">-   Charge CG Fees for First year (Base Period Q1, Base Period Q2, Base Period Q3 and Base Period Q4) at 0.25% of outstanding amount for that particular loan account. </w:t>
                            </w:r>
                          </w:p>
                          <w:p xmlns:w14="http://schemas.microsoft.com/office/word/2010/wordml" w:rsidRPr="000B6D41" w:rsidR="0038013B" w:rsidP="00CA759A" w:rsidRDefault="0038013B" w14:paraId="640FB97A" w14:textId="769188C2">
                            <w:pPr>
                              <w:pStyle w:val="CommentText"/>
                              <w:numPr>
                                <w:ilvl w:val="0"/>
                                <w:numId w:val="14"/>
                              </w:numPr>
                              <w:rPr>
                                <w:i/>
                              </w:rPr>
                            </w:pPr>
                            <w:r>
                              <w:t>CGFees = 0.25% of Loan account outstanding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xmlns:w14="http://schemas.microsoft.com/office/word/2010/wordml" xmlns:w="http://schemas.openxmlformats.org/wordprocessingml/2006/main" w14:anchorId="0E7567D6">
              <v:rect xmlns:o="urn:schemas-microsoft-com:office:office" xmlns:v="urn:schemas-microsoft-com:vml" id="Rectangle 21" style="width:453.3pt;height:160.5pt;visibility:visible;mso-wrap-style:square;mso-left-percent:-10001;mso-top-percent:-10001;mso-position-horizontal:absolute;mso-position-horizontal-relative:char;mso-position-vertical:absolute;mso-position-vertical-relative:line;mso-left-percent:-10001;mso-top-percent:-10001;v-text-anchor:top" o:spid="_x0000_s1047" fillcolor="white [3201]" strokecolor="#70ad47 [3209]" strokeweight="1pt" w14:anchorId="11D5F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">
                <v:textbox>
                  <w:txbxContent>
                    <w:p w:rsidR="0038013B" w:rsidP="00CA759A" w:rsidRDefault="0038013B" w14:paraId="7BFFB2F2" w14:textId="68F49640">
                      <w:pPr>
                        <w:pStyle w:val="NoSpacing"/>
                        <w:numPr>
                          <w:ilvl w:val="0"/>
                          <w:numId w:val="14"/>
                        </w:numPr>
                      </w:pPr>
                      <w:r>
                        <w:t>Guarantee Fee on SBR</w:t>
                      </w:r>
                      <w:proofErr w:type="gramStart"/>
                      <w:r>
                        <w:t xml:space="preserve">=  </w:t>
                      </w:r>
                      <w:r w:rsidRPr="001E263E">
                        <w:t>(</w:t>
                      </w:r>
                      <w:proofErr w:type="spellStart"/>
                      <w:proofErr w:type="gramEnd"/>
                      <w:r w:rsidRPr="001E263E">
                        <w:t>UpdatedOutstandingLoanAmount</w:t>
                      </w:r>
                      <w:proofErr w:type="spellEnd"/>
                      <w:r w:rsidRPr="001E263E">
                        <w:t>* (</w:t>
                      </w:r>
                      <w:proofErr w:type="spellStart"/>
                      <w:r w:rsidRPr="001E263E">
                        <w:t>SHGSQuarterCGFeesRate</w:t>
                      </w:r>
                      <w:proofErr w:type="spellEnd"/>
                      <w:r w:rsidRPr="001E263E">
                        <w:t>)/     (</w:t>
                      </w:r>
                      <w:proofErr w:type="spellStart"/>
                      <w:r w:rsidRPr="001E263E">
                        <w:t>noofdaysinfinancial</w:t>
                      </w:r>
                      <w:proofErr w:type="spellEnd"/>
                      <w:r w:rsidRPr="001E263E">
                        <w:t>)*(</w:t>
                      </w:r>
                      <w:proofErr w:type="spellStart"/>
                      <w:r w:rsidRPr="001E263E">
                        <w:t>noofdaysleft</w:t>
                      </w:r>
                      <w:proofErr w:type="spellEnd"/>
                      <w:r w:rsidRPr="001E263E">
                        <w:t>)) </w:t>
                      </w:r>
                    </w:p>
                    <w:p w:rsidR="0038013B" w:rsidP="00CA759A" w:rsidRDefault="0038013B" w14:paraId="68DF0141"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8013B" w:rsidP="00CA759A" w:rsidRDefault="0038013B" w14:paraId="261F3398" w14:textId="77777777">
                      <w:pPr>
                        <w:pStyle w:val="NoSpacing"/>
                        <w:numPr>
                          <w:ilvl w:val="0"/>
                          <w:numId w:val="14"/>
                        </w:numPr>
                      </w:pPr>
                      <w:r>
                        <w:t>Total CG Fees = Guarantee Fee on SBR + Guarantee Fee for all Premiums</w:t>
                      </w:r>
                    </w:p>
                    <w:p w:rsidRPr="00E25371" w:rsidR="0038013B" w:rsidP="000E3602" w:rsidRDefault="0038013B" w14:paraId="6A05A809" w14:textId="77777777">
                      <w:pPr>
                        <w:pStyle w:val="NoSpacing"/>
                        <w:ind w:left="720"/>
                      </w:pPr>
                    </w:p>
                    <w:p w:rsidRPr="000E1A60" w:rsidR="0038013B" w:rsidP="000E3602" w:rsidRDefault="0038013B" w14:paraId="5D96E813" w14:textId="77777777">
                      <w:pPr>
                        <w:pStyle w:val="NoSpacing"/>
                        <w:rPr>
                          <w:b/>
                        </w:rPr>
                      </w:pPr>
                      <w:r w:rsidRPr="000E1A60">
                        <w:rPr>
                          <w:b/>
                        </w:rPr>
                        <w:t>Note:</w:t>
                      </w:r>
                    </w:p>
                    <w:p w:rsidRPr="000E1A60" w:rsidR="0038013B" w:rsidP="00CA759A" w:rsidRDefault="0038013B" w14:paraId="28F1EF07" w14:textId="18C1F639">
                      <w:pPr>
                        <w:pStyle w:val="CommentText"/>
                        <w:numPr>
                          <w:ilvl w:val="0"/>
                          <w:numId w:val="14"/>
                        </w:numPr>
                        <w:rPr>
                          <w:b/>
                          <w:sz w:val="22"/>
                          <w:szCs w:val="22"/>
                        </w:rPr>
                      </w:pPr>
                      <w:r w:rsidRPr="000E1A60">
                        <w:rPr>
                          <w:b/>
                          <w:sz w:val="22"/>
                          <w:szCs w:val="22"/>
                        </w:rPr>
                        <w:t xml:space="preserve">Here, </w:t>
                      </w:r>
                      <w:proofErr w:type="gramStart"/>
                      <w:r w:rsidRPr="000E1A60">
                        <w:rPr>
                          <w:b/>
                          <w:sz w:val="22"/>
                          <w:szCs w:val="22"/>
                        </w:rPr>
                        <w:t>For</w:t>
                      </w:r>
                      <w:proofErr w:type="gramEnd"/>
                      <w:r w:rsidRPr="000E1A60">
                        <w:rPr>
                          <w:b/>
                          <w:sz w:val="22"/>
                          <w:szCs w:val="22"/>
                        </w:rPr>
                        <w:t xml:space="preserve"> all loan types billing will be calculated on Outstanding Loan Amount.</w:t>
                      </w:r>
                    </w:p>
                    <w:p w:rsidRPr="000E1A60" w:rsidR="0038013B" w:rsidP="00E25371" w:rsidRDefault="0038013B" w14:paraId="5668247F" w14:textId="0CB479EA">
                      <w:pPr>
                        <w:rPr>
                          <w:b/>
                        </w:rPr>
                      </w:pPr>
                      <w:r w:rsidRPr="000E1A60">
                        <w:rPr>
                          <w:b/>
                        </w:rPr>
                        <w:t xml:space="preserve">-   Charge CG Fees for First year (Base Period Q1, Base Period Q2, Base Period Q3 and Base Period Q4) at 0.25% of outstanding amount for that </w:t>
                      </w:r>
                      <w:proofErr w:type="gramStart"/>
                      <w:r w:rsidRPr="000E1A60">
                        <w:rPr>
                          <w:b/>
                        </w:rPr>
                        <w:t>particular loan</w:t>
                      </w:r>
                      <w:proofErr w:type="gramEnd"/>
                      <w:r w:rsidRPr="000E1A60">
                        <w:rPr>
                          <w:b/>
                        </w:rPr>
                        <w:t xml:space="preserve"> account. </w:t>
                      </w:r>
                    </w:p>
                    <w:p w:rsidRPr="000B6D41" w:rsidR="0038013B" w:rsidP="00CA759A" w:rsidRDefault="0038013B" w14:paraId="394C5004" w14:textId="769188C2">
                      <w:pPr>
                        <w:pStyle w:val="CommentText"/>
                        <w:numPr>
                          <w:ilvl w:val="0"/>
                          <w:numId w:val="14"/>
                        </w:numPr>
                        <w:rPr>
                          <w:i/>
                        </w:rPr>
                      </w:pPr>
                      <w:proofErr w:type="spellStart"/>
                      <w:r>
                        <w:t>CGFees</w:t>
                      </w:r>
                      <w:proofErr w:type="spellEnd"/>
                      <w:r>
                        <w:t xml:space="preserve"> = 0.25% of Loan account outstanding amount</w:t>
                      </w:r>
                    </w:p>
                  </w:txbxContent>
                </v:textbox>
                <w10:anchorlock xmlns:w10="urn:schemas-microsoft-com:office:word"/>
              </v:rect>
            </w:pict>
          </mc:Fallback>
        </mc:AlternateContent>
      </w:r>
    </w:p>
    <w:p w:rsidR="000E3602" w:rsidP="000E3602" w:rsidRDefault="000E3602" w14:paraId="45321394" w14:textId="73315E55">
      <w:pPr>
        <w:rPr>
          <w:i/>
        </w:rPr>
      </w:pPr>
      <w:r w:rsidRPr="00E42CD1">
        <w:rPr>
          <w:b/>
          <w:i/>
        </w:rPr>
        <w:t>Note</w:t>
      </w:r>
      <w:r w:rsidRPr="005A6CFB">
        <w:rPr>
          <w:i/>
        </w:rPr>
        <w:t xml:space="preserve"> </w:t>
      </w:r>
      <w:r w:rsidR="00E42CD1">
        <w:rPr>
          <w:i/>
        </w:rPr>
        <w:t xml:space="preserve">:- </w:t>
      </w:r>
      <w:r w:rsidRPr="005A6CFB">
        <w:rPr>
          <w:i/>
        </w:rPr>
        <w:t>The latest available risk premium value of NPA/Claim/CG-Rating in the risk premium master table is selected for further calculation of CG Fees.</w:t>
      </w:r>
    </w:p>
    <w:p w:rsidRPr="005A6CFB" w:rsidR="007D40A7" w:rsidP="000E3602" w:rsidRDefault="007D40A7" w14:paraId="34DF6D74" w14:textId="603D0D11">
      <w:pPr>
        <w:rPr>
          <w:b/>
          <w:i/>
          <w:u w:val="single"/>
        </w:rPr>
      </w:pPr>
    </w:p>
    <w:p w:rsidRPr="00A137F4" w:rsidR="000E3602" w:rsidP="000E3602" w:rsidRDefault="000E3602" w14:paraId="2D25E11E" w14:textId="2A553C64">
      <w:pPr>
        <w:rPr>
          <w:b/>
          <w:u w:val="single"/>
        </w:rPr>
      </w:pPr>
      <w:r w:rsidRPr="00A137F4">
        <w:rPr>
          <w:b/>
          <w:u w:val="single"/>
        </w:rPr>
        <w:t xml:space="preserve">Scenario </w:t>
      </w:r>
      <w:r>
        <w:rPr>
          <w:b/>
          <w:u w:val="single"/>
        </w:rPr>
        <w:t>1</w:t>
      </w:r>
      <w:r w:rsidRPr="00A137F4">
        <w:rPr>
          <w:b/>
          <w:u w:val="single"/>
        </w:rPr>
        <w:t>: Billing for Portfolio in ‘Base Period Q1</w:t>
      </w:r>
      <w:r w:rsidR="00B723F6">
        <w:rPr>
          <w:b/>
          <w:u w:val="single"/>
        </w:rPr>
        <w:t xml:space="preserve"> or Q2 or Q3 or q4</w:t>
      </w:r>
      <w:r w:rsidRPr="00A137F4">
        <w:rPr>
          <w:b/>
          <w:u w:val="single"/>
        </w:rPr>
        <w:t>’</w:t>
      </w:r>
      <w:r w:rsidR="00D804EF">
        <w:rPr>
          <w:b/>
          <w:u w:val="single"/>
        </w:rPr>
        <w:t>’</w:t>
      </w:r>
      <w:r>
        <w:rPr>
          <w:b/>
          <w:u w:val="single"/>
        </w:rPr>
        <w:t xml:space="preserve"> AND For </w:t>
      </w:r>
      <w:r w:rsidR="00BA79FC">
        <w:rPr>
          <w:b/>
          <w:u w:val="single"/>
        </w:rPr>
        <w:t>all Loan Types</w:t>
      </w:r>
      <w:r>
        <w:rPr>
          <w:b/>
          <w:u w:val="single"/>
        </w:rPr>
        <w:t xml:space="preserve"> AND </w:t>
      </w:r>
      <w:r w:rsidRPr="00EF2554" w:rsidR="00BA79FC">
        <w:rPr>
          <w:b/>
          <w:u w:val="single"/>
        </w:rPr>
        <w:t>Disbursement date is in Base period</w:t>
      </w:r>
      <w:r w:rsidR="00AA7418">
        <w:rPr>
          <w:b/>
          <w:u w:val="single"/>
        </w:rPr>
        <w:t xml:space="preserve"> </w:t>
      </w:r>
      <w:r w:rsidR="00A57BA3">
        <w:rPr>
          <w:b/>
          <w:u w:val="single"/>
        </w:rPr>
        <w:t>1:</w:t>
      </w:r>
    </w:p>
    <w:tbl>
      <w:tblPr>
        <w:tblStyle w:val="TableGrid"/>
        <w:tblW w:w="7116" w:type="dxa"/>
        <w:tblLook w:val="04A0" w:firstRow="1" w:lastRow="0" w:firstColumn="1" w:lastColumn="0" w:noHBand="0" w:noVBand="1"/>
      </w:tblPr>
      <w:tblGrid>
        <w:gridCol w:w="5160"/>
        <w:gridCol w:w="1956"/>
      </w:tblGrid>
      <w:tr w:rsidRPr="00F25836" w:rsidR="000E3602" w:rsidTr="003C5B49" w14:paraId="766C9820" w14:textId="77777777">
        <w:trPr>
          <w:trHeight w:val="235"/>
        </w:trPr>
        <w:tc>
          <w:tcPr>
            <w:tcW w:w="5160" w:type="dxa"/>
            <w:noWrap/>
            <w:hideMark/>
          </w:tcPr>
          <w:p w:rsidRPr="00F25836" w:rsidR="000E3602" w:rsidP="003C5B49" w:rsidRDefault="000E3602" w14:paraId="213A1943"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4CE7DF41" w14:textId="77777777">
            <w:pPr>
              <w:rPr>
                <w:rFonts w:ascii="Calibri" w:hAnsi="Calibri" w:eastAsia="Times New Roman" w:cs="Times New Roman"/>
                <w:b/>
                <w:color w:val="000000"/>
                <w:sz w:val="20"/>
                <w:szCs w:val="20"/>
              </w:rPr>
            </w:pPr>
          </w:p>
        </w:tc>
      </w:tr>
      <w:tr w:rsidRPr="00F25836" w:rsidR="000E3602" w:rsidTr="003C5B49" w14:paraId="56580973" w14:textId="77777777">
        <w:trPr>
          <w:trHeight w:val="235"/>
        </w:trPr>
        <w:tc>
          <w:tcPr>
            <w:tcW w:w="5160" w:type="dxa"/>
            <w:hideMark/>
          </w:tcPr>
          <w:p w:rsidRPr="00F25836" w:rsidR="000E3602" w:rsidP="003C5B49" w:rsidRDefault="000E3602" w14:paraId="3F1509D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D0038E" w14:paraId="2526A36B" w14:textId="06B356CB">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0.25</w:t>
            </w:r>
            <w:r w:rsidRPr="00F25836" w:rsidR="000E3602">
              <w:rPr>
                <w:rFonts w:ascii="Calibri" w:hAnsi="Calibri" w:eastAsia="Times New Roman" w:cs="Times New Roman"/>
                <w:color w:val="000000"/>
                <w:sz w:val="20"/>
                <w:szCs w:val="20"/>
              </w:rPr>
              <w:t>%</w:t>
            </w:r>
          </w:p>
        </w:tc>
      </w:tr>
      <w:tr w:rsidRPr="00F25836" w:rsidR="000E3602" w:rsidTr="003C5B49" w14:paraId="72CEE249" w14:textId="77777777">
        <w:trPr>
          <w:trHeight w:val="235"/>
        </w:trPr>
        <w:tc>
          <w:tcPr>
            <w:tcW w:w="5160" w:type="dxa"/>
          </w:tcPr>
          <w:p w:rsidRPr="00F25836" w:rsidR="000E3602" w:rsidP="003C5B49" w:rsidRDefault="003E1217" w14:paraId="031C2F3B" w14:textId="1C1D949E">
            <w:pPr>
              <w:ind w:firstLine="400" w:firstLineChars="200"/>
              <w:rPr>
                <w:rFonts w:ascii="Times New Roman" w:hAnsi="Times New Roman" w:eastAsia="Times New Roman" w:cs="Times New Roman"/>
                <w:color w:val="000000"/>
                <w:sz w:val="20"/>
                <w:szCs w:val="20"/>
              </w:rPr>
            </w:pPr>
            <w:r>
              <w:rPr>
                <w:rFonts w:eastAsia="Times New Roman" w:cs="Times New Roman"/>
                <w:color w:val="000000"/>
                <w:sz w:val="20"/>
                <w:szCs w:val="20"/>
              </w:rPr>
              <w:t>Outstanding</w:t>
            </w:r>
            <w:r w:rsidRPr="008F20C7" w:rsidR="000E3602">
              <w:rPr>
                <w:rFonts w:eastAsia="Times New Roman" w:cs="Times New Roman"/>
                <w:color w:val="000000"/>
                <w:sz w:val="20"/>
                <w:szCs w:val="20"/>
              </w:rPr>
              <w:t xml:space="preserve"> Loan Amount</w:t>
            </w:r>
          </w:p>
        </w:tc>
        <w:tc>
          <w:tcPr>
            <w:tcW w:w="1956" w:type="dxa"/>
          </w:tcPr>
          <w:p w:rsidR="000E3602" w:rsidP="00FB3672" w:rsidRDefault="00FB3672" w14:paraId="6B4C8D20" w14:textId="4B08CEBB">
            <w:pPr>
              <w:ind w:firstLine="400" w:firstLineChars="200"/>
              <w:rPr>
                <w:rFonts w:ascii="Calibri" w:hAnsi="Calibri" w:eastAsia="Times New Roman" w:cs="Times New Roman"/>
                <w:color w:val="000000"/>
                <w:sz w:val="20"/>
                <w:szCs w:val="20"/>
              </w:rPr>
            </w:pPr>
            <w:r w:rsidRPr="00FB3672">
              <w:rPr>
                <w:rFonts w:ascii="Calibri" w:hAnsi="Calibri" w:eastAsia="Times New Roman" w:cs="Times New Roman"/>
                <w:color w:val="000000"/>
                <w:sz w:val="20"/>
                <w:szCs w:val="20"/>
              </w:rPr>
              <w:t>350000</w:t>
            </w:r>
          </w:p>
        </w:tc>
      </w:tr>
      <w:tr w:rsidRPr="00F25836" w:rsidR="000E3602" w:rsidTr="003C5B49" w14:paraId="0568F02C" w14:textId="77777777">
        <w:trPr>
          <w:trHeight w:val="235"/>
        </w:trPr>
        <w:tc>
          <w:tcPr>
            <w:tcW w:w="5160" w:type="dxa"/>
          </w:tcPr>
          <w:p w:rsidRPr="008F20C7" w:rsidR="000E3602" w:rsidP="003C5B49" w:rsidRDefault="000E3602" w14:paraId="013B9F0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67500F5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6E8A053" w14:textId="77777777">
        <w:trPr>
          <w:trHeight w:val="235"/>
        </w:trPr>
        <w:tc>
          <w:tcPr>
            <w:tcW w:w="5160" w:type="dxa"/>
          </w:tcPr>
          <w:p w:rsidRPr="008F20C7" w:rsidR="000E3602" w:rsidP="003C5B49" w:rsidRDefault="000E3602" w14:paraId="25D2811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6B5510" w14:paraId="17AEC5D8" w14:textId="2AE492E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sidR="000E3602">
              <w:rPr>
                <w:rFonts w:ascii="Calibri" w:hAnsi="Calibri" w:eastAsia="Times New Roman" w:cs="Times New Roman"/>
                <w:color w:val="000000"/>
                <w:sz w:val="20"/>
                <w:szCs w:val="20"/>
              </w:rPr>
              <w:t xml:space="preserve">% </w:t>
            </w:r>
            <w:r w:rsidR="000E3602">
              <w:rPr>
                <w:rFonts w:ascii="Calibri" w:hAnsi="Calibri" w:eastAsia="Times New Roman" w:cs="Times New Roman"/>
                <w:color w:val="000000"/>
                <w:sz w:val="20"/>
                <w:szCs w:val="20"/>
              </w:rPr>
              <w:t>of</w:t>
            </w:r>
            <w:r w:rsidRPr="00523744" w:rsidR="000E3602">
              <w:rPr>
                <w:rFonts w:ascii="Calibri" w:hAnsi="Calibri" w:eastAsia="Times New Roman" w:cs="Times New Roman"/>
                <w:color w:val="000000"/>
                <w:sz w:val="20"/>
                <w:szCs w:val="20"/>
              </w:rPr>
              <w:t xml:space="preserve"> SBR</w:t>
            </w:r>
          </w:p>
        </w:tc>
      </w:tr>
      <w:tr w:rsidRPr="00F25836" w:rsidR="000E3602" w:rsidTr="003C5B49" w14:paraId="0A0C833C" w14:textId="77777777">
        <w:trPr>
          <w:trHeight w:val="235"/>
        </w:trPr>
        <w:tc>
          <w:tcPr>
            <w:tcW w:w="5160" w:type="dxa"/>
          </w:tcPr>
          <w:p w:rsidR="000E3602" w:rsidP="003C5B49" w:rsidRDefault="000E3602" w14:paraId="455B541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7170B1" w14:paraId="5BB6ACB5" w14:textId="596A3500">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07-April-2020</w:t>
            </w:r>
          </w:p>
        </w:tc>
      </w:tr>
    </w:tbl>
    <w:p w:rsidR="00BA79FC" w:rsidP="000E3602" w:rsidRDefault="00BA79FC" w14:paraId="0797A844" w14:textId="4A46DBD7"/>
    <w:p w:rsidR="000E3602" w:rsidP="000E3602" w:rsidRDefault="000E3602" w14:paraId="06E56152" w14:textId="058E559C">
      <w:pPr>
        <w:jc w:val="both"/>
      </w:pPr>
      <w:r>
        <w:t>MLI uploads and approves the input file on SURGE system in Portfolio having status as Base Period Q1.</w:t>
      </w:r>
      <w:r w:rsidR="001413EF">
        <w:t xml:space="preserve"> Billing cycle is executed on 20</w:t>
      </w:r>
      <w:r w:rsidRPr="00B616F5">
        <w:rPr>
          <w:vertAlign w:val="superscript"/>
        </w:rPr>
        <w:t>th</w:t>
      </w:r>
      <w:r w:rsidR="007170B1">
        <w:t xml:space="preserve"> July 2020.</w:t>
      </w:r>
      <w:r>
        <w:t xml:space="preserve"> </w:t>
      </w:r>
    </w:p>
    <w:p w:rsidR="000E3602" w:rsidP="000E3602" w:rsidRDefault="000E3602" w14:paraId="28D34C79" w14:textId="1DEFB3C6">
      <w:r>
        <w:t xml:space="preserve">Thus, in case of this scenario, Guarantee Fee calculation will be based on </w:t>
      </w:r>
      <w:r w:rsidRPr="008D447D" w:rsidR="008D447D">
        <w:rPr>
          <w:b/>
        </w:rPr>
        <w:t>Outstanding</w:t>
      </w:r>
      <w:r w:rsidRPr="008D447D">
        <w:rPr>
          <w:b/>
        </w:rPr>
        <w:t xml:space="preserve"> Loan Amount</w:t>
      </w:r>
      <w:r>
        <w:t xml:space="preserve"> an</w:t>
      </w:r>
      <w:r w:rsidR="00725BC3">
        <w:t>d for 3</w:t>
      </w:r>
      <w:r w:rsidR="00FB3672">
        <w:t>59</w:t>
      </w:r>
      <w:r w:rsidR="005416DA">
        <w:t xml:space="preserve"> days since 07-April-2020</w:t>
      </w:r>
      <w:r w:rsidR="00BA5F29">
        <w:t xml:space="preserve"> till 31-March-2021</w:t>
      </w:r>
      <w:r>
        <w:t>(inclusive of end day).</w:t>
      </w:r>
    </w:p>
    <w:p w:rsidR="004938DC" w:rsidP="00527D8F" w:rsidRDefault="004938DC" w14:paraId="5FCC04F9" w14:textId="74AF5A89">
      <w:pPr>
        <w:ind w:right="-705"/>
        <w:rPr>
          <w:rFonts w:ascii="Calibri" w:hAnsi="Calibri" w:cs="Calibri"/>
          <w:b/>
          <w:bCs/>
        </w:rPr>
      </w:pPr>
      <w:r>
        <w:t>CG</w:t>
      </w:r>
      <w:r w:rsidRPr="0074369A">
        <w:t> fee will be calculated 0.25%</w:t>
      </w:r>
      <w:r>
        <w:t xml:space="preserve"> of Outstanding Amount for </w:t>
      </w:r>
      <w:r w:rsidRPr="0074369A">
        <w:t>number of days from the First Disbursement date to end of the financial year.</w:t>
      </w:r>
    </w:p>
    <w:p w:rsidRPr="00177996" w:rsidR="00527D8F" w:rsidP="00527D8F" w:rsidRDefault="00527D8F" w14:paraId="310DEF13" w14:textId="597B0718">
      <w:pPr>
        <w:ind w:right="-705"/>
      </w:pPr>
      <w:r w:rsidRPr="00177996">
        <w:rPr>
          <w:rFonts w:ascii="Calibri" w:hAnsi="Calibri" w:cs="Calibri"/>
          <w:b/>
          <w:bCs/>
        </w:rPr>
        <w:t>CGFees</w:t>
      </w:r>
      <w:r>
        <w:rPr>
          <w:rFonts w:ascii="Calibri" w:hAnsi="Calibri" w:cs="Calibri"/>
          <w:b/>
          <w:bCs/>
        </w:rPr>
        <w:t xml:space="preserve"> Calculation </w:t>
      </w:r>
      <w:r w:rsidRPr="00177996">
        <w:rPr>
          <w:rFonts w:ascii="Consolas" w:hAnsi="Consolas"/>
          <w:bCs/>
          <w:sz w:val="19"/>
          <w:szCs w:val="19"/>
        </w:rPr>
        <w:t>= (</w:t>
      </w:r>
      <w:proofErr w:type="spellStart"/>
      <w:r w:rsidRPr="00177996">
        <w:rPr>
          <w:rFonts w:ascii="Consolas" w:hAnsi="Consolas"/>
          <w:bCs/>
          <w:sz w:val="19"/>
          <w:szCs w:val="19"/>
        </w:rPr>
        <w:t>UpdatedOutstandingLoan</w:t>
      </w:r>
      <w:r>
        <w:rPr>
          <w:rFonts w:ascii="Consolas" w:hAnsi="Consolas"/>
          <w:bCs/>
          <w:sz w:val="19"/>
          <w:szCs w:val="19"/>
        </w:rPr>
        <w:t>Amount</w:t>
      </w:r>
      <w:proofErr w:type="spellEnd"/>
      <w:r>
        <w:rPr>
          <w:rFonts w:ascii="Consolas" w:hAnsi="Consolas"/>
          <w:bCs/>
          <w:sz w:val="19"/>
          <w:szCs w:val="19"/>
        </w:rPr>
        <w:t>* (</w:t>
      </w:r>
      <w:proofErr w:type="spellStart"/>
      <w:r>
        <w:rPr>
          <w:rFonts w:ascii="Consolas" w:hAnsi="Consolas"/>
          <w:bCs/>
          <w:sz w:val="19"/>
          <w:szCs w:val="19"/>
        </w:rPr>
        <w:t>SHGSQuarterCGFeesRate</w:t>
      </w:r>
      <w:proofErr w:type="spellEnd"/>
      <w:r>
        <w:rPr>
          <w:rFonts w:ascii="Consolas" w:hAnsi="Consolas"/>
          <w:bCs/>
          <w:sz w:val="19"/>
          <w:szCs w:val="19"/>
        </w:rPr>
        <w:t>)/     (</w:t>
      </w:r>
      <w:proofErr w:type="spellStart"/>
      <w:r>
        <w:rPr>
          <w:rFonts w:ascii="Consolas" w:hAnsi="Consolas"/>
          <w:bCs/>
          <w:sz w:val="19"/>
          <w:szCs w:val="19"/>
        </w:rPr>
        <w:t>n</w:t>
      </w:r>
      <w:r w:rsidRPr="00177996">
        <w:rPr>
          <w:rFonts w:ascii="Consolas" w:hAnsi="Consolas"/>
          <w:bCs/>
          <w:sz w:val="19"/>
          <w:szCs w:val="19"/>
        </w:rPr>
        <w:t>oof</w:t>
      </w:r>
      <w:r>
        <w:rPr>
          <w:rFonts w:ascii="Consolas" w:hAnsi="Consolas"/>
          <w:bCs/>
          <w:sz w:val="19"/>
          <w:szCs w:val="19"/>
        </w:rPr>
        <w:t>daysinfinancial</w:t>
      </w:r>
      <w:proofErr w:type="spellEnd"/>
      <w:r>
        <w:rPr>
          <w:rFonts w:ascii="Consolas" w:hAnsi="Consolas"/>
          <w:bCs/>
          <w:sz w:val="19"/>
          <w:szCs w:val="19"/>
        </w:rPr>
        <w:t>)*(</w:t>
      </w:r>
      <w:proofErr w:type="spellStart"/>
      <w:r>
        <w:rPr>
          <w:rFonts w:ascii="Consolas" w:hAnsi="Consolas"/>
          <w:bCs/>
          <w:sz w:val="19"/>
          <w:szCs w:val="19"/>
        </w:rPr>
        <w:t>noofdaysleft</w:t>
      </w:r>
      <w:proofErr w:type="spellEnd"/>
      <w:r>
        <w:rPr>
          <w:rFonts w:ascii="Consolas" w:hAnsi="Consolas"/>
          <w:bCs/>
          <w:sz w:val="19"/>
          <w:szCs w:val="19"/>
        </w:rPr>
        <w:t>)</w:t>
      </w:r>
      <w:r w:rsidRPr="00177996">
        <w:rPr>
          <w:rFonts w:ascii="Consolas" w:hAnsi="Consolas"/>
          <w:bCs/>
          <w:sz w:val="19"/>
          <w:szCs w:val="19"/>
        </w:rPr>
        <w:t>) </w:t>
      </w:r>
    </w:p>
    <w:p w:rsidR="00527D8F" w:rsidP="000E3602" w:rsidRDefault="00527D8F" w14:paraId="0962D515" w14:textId="77777777"/>
    <w:p w:rsidR="000E3602" w:rsidP="000E3602" w:rsidRDefault="00334D6D" w14:paraId="4D2994F3" w14:textId="3F6A4566">
      <w:r w:rsidRPr="00F07065">
        <w:rPr>
          <w:b/>
        </w:rPr>
        <w:t>Guarantee Fee on SBR</w:t>
      </w:r>
      <w:r w:rsidR="00FB3672">
        <w:t xml:space="preserve"> </w:t>
      </w:r>
      <w:commentRangeStart w:id="213"/>
      <w:commentRangeStart w:id="214"/>
      <w:r w:rsidR="00FB3672">
        <w:t xml:space="preserve">= </w:t>
      </w:r>
      <w:r w:rsidRPr="00FB3672" w:rsidR="00FB3672">
        <w:t>350000</w:t>
      </w:r>
      <w:r w:rsidR="0094570D">
        <w:t xml:space="preserve"> </w:t>
      </w:r>
      <w:commentRangeEnd w:id="213"/>
      <w:r w:rsidR="002400D5">
        <w:rPr>
          <w:rStyle w:val="CommentReference"/>
        </w:rPr>
        <w:commentReference w:id="213"/>
      </w:r>
      <w:commentRangeEnd w:id="214"/>
      <w:r w:rsidR="003E1217">
        <w:rPr>
          <w:rStyle w:val="CommentReference"/>
        </w:rPr>
        <w:commentReference w:id="214"/>
      </w:r>
      <w:r w:rsidR="0094570D">
        <w:t>* (0.25%/365) * 359</w:t>
      </w:r>
      <w:r>
        <w:t xml:space="preserve"> = </w:t>
      </w:r>
      <w:r w:rsidR="0094570D">
        <w:t>860.62</w:t>
      </w:r>
      <w:r w:rsidR="000E3602">
        <w:t>/-</w:t>
      </w:r>
    </w:p>
    <w:p w:rsidR="000E3602" w:rsidP="000E3602" w:rsidRDefault="000E3602" w14:paraId="4F4403B2" w14:textId="1CE97363">
      <w:r w:rsidRPr="00F07065">
        <w:rPr>
          <w:b/>
        </w:rPr>
        <w:t>Guarantee Fee for all Premiums</w:t>
      </w:r>
      <w:r w:rsidR="0094570D">
        <w:t xml:space="preserve"> = 860.62</w:t>
      </w:r>
      <w:r w:rsidRPr="00FF19AD">
        <w:t xml:space="preserve"> </w:t>
      </w:r>
      <w:r w:rsidR="0094570D">
        <w:t>* 1</w:t>
      </w:r>
      <w:r w:rsidR="00772986">
        <w:t xml:space="preserve">0% = </w:t>
      </w:r>
      <w:r w:rsidR="0094570D">
        <w:t>86.06</w:t>
      </w:r>
      <w:r>
        <w:t>/-</w:t>
      </w:r>
    </w:p>
    <w:p w:rsidR="0094570D" w:rsidP="000E3602" w:rsidRDefault="0094570D" w14:paraId="42FC5144" w14:textId="56B749AE">
      <w:r w:rsidRPr="006133F7">
        <w:rPr>
          <w:b/>
        </w:rPr>
        <w:t>CGFees</w:t>
      </w:r>
      <w:r>
        <w:t>= 860.61 + 86.06 = 946.68/-</w:t>
      </w:r>
    </w:p>
    <w:p w:rsidR="008B5D92" w:rsidP="000E3602" w:rsidRDefault="006133F7" w14:paraId="5516E947" w14:textId="301B4F24">
      <w:pPr>
        <w:jc w:val="both"/>
        <w:rPr>
          <w:b/>
        </w:rPr>
      </w:pPr>
      <w:r>
        <w:rPr>
          <w:b/>
        </w:rPr>
        <w:t>Which equals to INR 946.68</w:t>
      </w:r>
      <w:r w:rsidRPr="00F07065" w:rsidR="00F07065">
        <w:rPr>
          <w:b/>
        </w:rPr>
        <w:t>/-</w:t>
      </w:r>
    </w:p>
    <w:p w:rsidR="00C05899" w:rsidP="000E3602" w:rsidRDefault="00C05899" w14:paraId="4615C7C6" w14:textId="169E6CFA">
      <w:pPr>
        <w:jc w:val="both"/>
      </w:pPr>
    </w:p>
    <w:p w:rsidR="00045EA1" w:rsidP="00BC2822" w:rsidRDefault="00045EA1" w14:paraId="6089DE85" w14:textId="7AC6A689">
      <w:pPr>
        <w:jc w:val="both"/>
      </w:pPr>
    </w:p>
    <w:p w:rsidRPr="003D7375" w:rsidR="00AE1DE4" w:rsidP="00AE1DE4" w:rsidRDefault="00AE1DE4" w14:paraId="3B802A47" w14:textId="01F44806">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4" w:id="215"/>
      <w:bookmarkStart w:name="_Toc461481048" w:id="216"/>
      <w:bookmarkStart w:name="_Toc465274990" w:id="217"/>
      <w:bookmarkStart w:name="_Toc485743355" w:id="218"/>
      <w:bookmarkStart w:name="_Toc160211594" w:id="219"/>
      <w:r>
        <w:rPr>
          <w:rFonts w:ascii="Trebuchet MS" w:hAnsi="Trebuchet MS"/>
          <w:b/>
          <w:bCs/>
          <w:color w:val="000000" w:themeColor="text1"/>
          <w:szCs w:val="22"/>
        </w:rPr>
        <w:t>Calculating Tax on Credit Guarantee Fees</w:t>
      </w:r>
      <w:bookmarkEnd w:id="215"/>
      <w:r>
        <w:rPr>
          <w:rFonts w:ascii="Trebuchet MS" w:hAnsi="Trebuchet MS"/>
          <w:b/>
          <w:bCs/>
          <w:color w:val="000000" w:themeColor="text1"/>
          <w:szCs w:val="22"/>
        </w:rPr>
        <w:t xml:space="preserve"> for Single Loan Account</w:t>
      </w:r>
      <w:bookmarkEnd w:id="216"/>
      <w:bookmarkEnd w:id="217"/>
      <w:bookmarkEnd w:id="218"/>
      <w:bookmarkEnd w:id="219"/>
    </w:p>
    <w:p w:rsidR="00622153" w:rsidP="00240598" w:rsidRDefault="00622153" w14:paraId="5820EF56" w14:textId="64938252">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0211595" w:id="220"/>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220"/>
    </w:p>
    <w:p w:rsidR="005E6C4C" w:rsidP="005E6C4C" w:rsidRDefault="005E6C4C" w14:paraId="7959302C" w14:textId="77777777">
      <w:pPr>
        <w:jc w:val="both"/>
      </w:pPr>
      <w:r>
        <w:t xml:space="preserve">As per GST policy, tax on GST is primarily based on MLI’s Headquarters’ location i.e. the state in which MLI is primarily based. NCGTC’s state of operations is decided as Maharashtra state. </w:t>
      </w:r>
    </w:p>
    <w:p w:rsidR="005E6C4C" w:rsidP="005E6C4C" w:rsidRDefault="005E6C4C" w14:paraId="6D99EE8F" w14:textId="77777777">
      <w:pPr>
        <w:jc w:val="both"/>
      </w:pPr>
      <w:r w:rsidRPr="00860024">
        <w:rPr>
          <w:b/>
          <w:u w:val="single"/>
        </w:rPr>
        <w:t>If the state of MLI operation is Maharashtra</w:t>
      </w:r>
      <w:r>
        <w:t>:</w:t>
      </w:r>
    </w:p>
    <w:p w:rsidR="005E6C4C" w:rsidP="005E6C4C" w:rsidRDefault="005E6C4C" w14:paraId="4561D76A" w14:textId="77777777">
      <w:pPr>
        <w:jc w:val="both"/>
      </w:pPr>
      <w:r>
        <w:t>Then as per GST policy, CGST and SGST will be applicable in the tax calculation.</w:t>
      </w:r>
    </w:p>
    <w:p w:rsidR="005E6C4C" w:rsidP="005E6C4C" w:rsidRDefault="005E6C4C" w14:paraId="5591D3E6" w14:textId="77777777">
      <w:pPr>
        <w:jc w:val="both"/>
      </w:pPr>
      <w:r>
        <w:t>The formula is as below:</w:t>
      </w:r>
    </w:p>
    <w:p w:rsidR="00A07BAB" w:rsidP="009F5475" w:rsidRDefault="005E6C4C" w14:paraId="0BF407F2" w14:textId="06582C6E">
      <w:pPr>
        <w:jc w:val="both"/>
      </w:pPr>
      <w:r>
        <w:rPr>
          <w:noProof/>
          <w:lang w:val="en-IN" w:eastAsia="en-IN"/>
        </w:rPr>
        <mc:AlternateContent>
          <mc:Choice Requires="wps">
            <w:drawing>
              <wp:inline distT="0" distB="0" distL="0" distR="0" wp14:anchorId="1A57E5BE" wp14:editId="39155DA6">
                <wp:extent cx="5757126" cy="502285"/>
                <wp:effectExtent l="0" t="0" r="15240" b="12065"/>
                <wp:docPr id="25" name="Rectangle 24"/>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5E6C4C" w:rsidRDefault="0038013B" w14:paraId="28E53DF5"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09CDBE9A">
              <v:rect id="Rectangle 24"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48" fillcolor="white [3201]" strokecolor="#70ad47 [3209]" strokeweight="1pt" w14:anchorId="1A57E5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tzb91VwIAAP8EAAAOAAAAAAAAAAAAAAAAAC4CAABkcnMvZTJvRG9jLnhtbFBLAQItABQA&#10;BgAIAAAAIQBTGNuo2QAAAAQBAAAPAAAAAAAAAAAAAAAAALEEAABkcnMvZG93bnJldi54bWxQSwUG&#10;AAAAAAQABADzAAAAtwUAAAAA&#10;">
                <v:textbox>
                  <w:txbxContent>
                    <w:p w:rsidR="0038013B" w:rsidP="005E6C4C" w:rsidRDefault="0038013B" w14:paraId="3E82E8FF" w14:textId="77777777">
                      <w:pPr>
                        <w:jc w:val="center"/>
                      </w:pPr>
                      <w:r>
                        <w:t>Tax on Guarantee Fee = (Credit Guarantee Fee * CGST Rate Defined in SURGE) + (Credit Guarantee Fee * SGST Rate Defined in SURGE)</w:t>
                      </w:r>
                    </w:p>
                  </w:txbxContent>
                </v:textbox>
                <w10:anchorlock/>
              </v:rect>
            </w:pict>
          </mc:Fallback>
        </mc:AlternateContent>
      </w:r>
    </w:p>
    <w:p w:rsidR="00A07BAB" w:rsidP="00A07BAB" w:rsidRDefault="00A07BAB" w14:paraId="561801FD" w14:textId="49ACF9B2">
      <w:r>
        <w:t xml:space="preserve">Consider scenario 1 in section 1.8.1.1 above. </w:t>
      </w:r>
    </w:p>
    <w:p w:rsidR="00A07BAB" w:rsidP="00A07BAB" w:rsidRDefault="001B3472" w14:paraId="72112C36" w14:textId="6852856E">
      <w:pPr>
        <w:jc w:val="both"/>
      </w:pPr>
      <w:r>
        <w:t xml:space="preserve">Taxation on INR </w:t>
      </w:r>
      <w:r w:rsidRPr="001B3472">
        <w:rPr>
          <w:b/>
        </w:rPr>
        <w:t>946.68</w:t>
      </w:r>
      <w:r w:rsidRPr="001B3472" w:rsidR="00A07BAB">
        <w:rPr>
          <w:b/>
        </w:rPr>
        <w:t>/-</w:t>
      </w:r>
      <w:r>
        <w:t xml:space="preserve"> </w:t>
      </w:r>
      <w:r w:rsidR="00A07BAB">
        <w:t>is determined as below:</w:t>
      </w:r>
    </w:p>
    <w:p w:rsidR="00A07BAB" w:rsidP="00CA759A" w:rsidRDefault="001B3472" w14:paraId="17DA03A3" w14:textId="1FD48CCB">
      <w:pPr>
        <w:pStyle w:val="ListParagraph"/>
        <w:numPr>
          <w:ilvl w:val="0"/>
          <w:numId w:val="42"/>
        </w:numPr>
        <w:jc w:val="both"/>
      </w:pPr>
      <w:r>
        <w:t>CGST on this Fee @9% is 946.68/-*9% = INR  85</w:t>
      </w:r>
      <w:r w:rsidR="00A07BAB">
        <w:t>.</w:t>
      </w:r>
      <w:r>
        <w:t>20</w:t>
      </w:r>
      <w:r w:rsidR="00A07BAB">
        <w:t>/-</w:t>
      </w:r>
    </w:p>
    <w:p w:rsidR="00A07BAB" w:rsidP="00CA759A" w:rsidRDefault="001B3472" w14:paraId="68F7AE3E" w14:textId="21CB5815">
      <w:pPr>
        <w:pStyle w:val="ListParagraph"/>
        <w:numPr>
          <w:ilvl w:val="0"/>
          <w:numId w:val="42"/>
        </w:numPr>
        <w:jc w:val="both"/>
      </w:pPr>
      <w:r>
        <w:t>SGST on this Fee @9% is 946.68/-*9% = INR  85.20</w:t>
      </w:r>
      <w:r w:rsidR="00A07BAB">
        <w:t>/-</w:t>
      </w:r>
    </w:p>
    <w:p w:rsidRPr="009F5475" w:rsidR="005E6C4C" w:rsidP="005E6C4C" w:rsidRDefault="008B0273" w14:paraId="711E2D06" w14:textId="2933F0AA">
      <w:pPr>
        <w:jc w:val="both"/>
        <w:rPr>
          <w:u w:val="single"/>
        </w:rPr>
      </w:pPr>
      <w:r>
        <w:t>Total Tax summation = INR 1</w:t>
      </w:r>
      <w:r w:rsidR="00A07BAB">
        <w:t>7</w:t>
      </w:r>
      <w:r>
        <w:t>0.40</w:t>
      </w:r>
      <w:r w:rsidR="00A07BAB">
        <w:t>/-</w:t>
      </w:r>
    </w:p>
    <w:p w:rsidR="005E6C4C" w:rsidP="005E6C4C" w:rsidRDefault="005E6C4C" w14:paraId="2DB23A70"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5E6C4C" w:rsidP="005E6C4C" w:rsidRDefault="005E6C4C" w14:paraId="2978ACE3" w14:textId="77777777">
      <w:pPr>
        <w:jc w:val="both"/>
      </w:pPr>
      <w:r>
        <w:t>Then as per GST policy, IGST will be applicable in the tax calculation.</w:t>
      </w:r>
    </w:p>
    <w:p w:rsidR="005E6C4C" w:rsidP="005E6C4C" w:rsidRDefault="005E6C4C" w14:paraId="158D3DE9" w14:textId="77777777">
      <w:pPr>
        <w:jc w:val="both"/>
      </w:pPr>
      <w:r>
        <w:t>The formula is as below:</w:t>
      </w:r>
    </w:p>
    <w:p w:rsidR="005E6C4C" w:rsidP="005E6C4C" w:rsidRDefault="005E6C4C" w14:paraId="668CC505" w14:textId="77777777">
      <w:pPr>
        <w:jc w:val="both"/>
      </w:pPr>
      <w:r>
        <w:rPr>
          <w:noProof/>
          <w:lang w:val="en-IN" w:eastAsia="en-IN"/>
        </w:rPr>
        <mc:AlternateContent>
          <mc:Choice Requires="wps">
            <w:drawing>
              <wp:inline distT="0" distB="0" distL="0" distR="0" wp14:anchorId="03B688EB" wp14:editId="0CAF4A29">
                <wp:extent cx="5757126" cy="502285"/>
                <wp:effectExtent l="0" t="0" r="15240" b="12065"/>
                <wp:docPr id="8"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5E6C4C" w:rsidRDefault="0038013B" w14:paraId="3055D607"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4D0514A3">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49" fillcolor="white [3201]" strokecolor="#70ad47 [3209]" strokeweight="1pt" w14:anchorId="03B68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3f4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CkqDTUeraHaPyJD6Dnsnbytaa53&#10;wodHgURaojcJMTzQog20JYfB4mwD+OvUeYwnLpGXs5ZEUHL/cytQcWa+WmLZ53w6japJm+nsoqAN&#10;vvWs33rstlkBPUlOkncymTE+mIOpEZoX0usyViWXsJJql1wGPGxWoRcnKV6q5TKFkVKcCHf2ycmY&#10;PA468ua5exHoBnIFouU9HAQj5u841sdGpIXlNoCuEwGPcx2egFSWKDz8EaKM3+5T1PG/tfgN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Puvd/hWAgAA/wQAAA4AAAAAAAAAAAAAAAAALgIAAGRycy9lMm9Eb2MueG1sUEsBAi0AFAAG&#10;AAgAAAAhAFMY26jZAAAABAEAAA8AAAAAAAAAAAAAAAAAsAQAAGRycy9kb3ducmV2LnhtbFBLBQYA&#10;AAAABAAEAPMAAAC2BQAAAAA=&#10;">
                <v:textbox>
                  <w:txbxContent>
                    <w:p w:rsidR="0038013B" w:rsidP="005E6C4C" w:rsidRDefault="0038013B" w14:paraId="6E9CC99C" w14:textId="77777777">
                      <w:pPr>
                        <w:jc w:val="center"/>
                      </w:pPr>
                      <w:r>
                        <w:t>Tax on Guarantee Fee = (Credit Guarantee Fee * IGST Rate Defined in SURGE)</w:t>
                      </w:r>
                    </w:p>
                  </w:txbxContent>
                </v:textbox>
                <w10:anchorlock/>
              </v:rect>
            </w:pict>
          </mc:Fallback>
        </mc:AlternateContent>
      </w:r>
    </w:p>
    <w:p w:rsidR="00A07BAB" w:rsidP="00A07BAB" w:rsidRDefault="00A07BAB" w14:paraId="56DA0FB7" w14:textId="77777777">
      <w:r>
        <w:t xml:space="preserve">Consider scenario 1 in section 1.8.1.1 above. </w:t>
      </w:r>
    </w:p>
    <w:p w:rsidR="00A07BAB" w:rsidP="00A07BAB" w:rsidRDefault="00E03E48" w14:paraId="0699BD85" w14:textId="1745DEB6">
      <w:pPr>
        <w:jc w:val="both"/>
      </w:pPr>
      <w:r>
        <w:t xml:space="preserve">Taxation on INR </w:t>
      </w:r>
      <w:r w:rsidRPr="001B3472">
        <w:rPr>
          <w:b/>
        </w:rPr>
        <w:t>946.68/-</w:t>
      </w:r>
      <w:r>
        <w:rPr>
          <w:b/>
        </w:rPr>
        <w:t xml:space="preserve"> </w:t>
      </w:r>
      <w:r w:rsidR="00A07BAB">
        <w:t>is determined as below:</w:t>
      </w:r>
    </w:p>
    <w:p w:rsidR="00A07BAB" w:rsidP="00CA759A" w:rsidRDefault="00A07BAB" w14:paraId="53084938" w14:textId="3D856964">
      <w:pPr>
        <w:pStyle w:val="ListParagraph"/>
        <w:numPr>
          <w:ilvl w:val="0"/>
          <w:numId w:val="43"/>
        </w:numPr>
        <w:jc w:val="both"/>
      </w:pPr>
      <w:r>
        <w:t>I</w:t>
      </w:r>
      <w:r w:rsidR="00E03E48">
        <w:t>GST on this Fee @18% is 946.68/-*18% = INR  170.40</w:t>
      </w:r>
      <w:r>
        <w:t>/-</w:t>
      </w:r>
    </w:p>
    <w:p w:rsidR="005E6C4C" w:rsidP="00A07BAB" w:rsidRDefault="00E03E48" w14:paraId="0E76C912" w14:textId="6C081ECD">
      <w:pPr>
        <w:jc w:val="both"/>
      </w:pPr>
      <w:r>
        <w:t>Total Tax = INR 170.40</w:t>
      </w:r>
      <w:r w:rsidR="00A07BAB">
        <w:t>/-</w:t>
      </w:r>
    </w:p>
    <w:p w:rsidRPr="00622153" w:rsidR="005E6C4C" w:rsidP="005E6C4C" w:rsidRDefault="005E6C4C" w14:paraId="301180C5" w14:textId="77777777"/>
    <w:p w:rsidR="00AE1DE4" w:rsidP="00240598" w:rsidRDefault="00AE1DE4" w14:paraId="3EE2B25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9" w:id="221"/>
      <w:bookmarkStart w:name="_Toc465274991" w:id="222"/>
      <w:bookmarkStart w:name="_Toc485743356" w:id="223"/>
      <w:bookmarkStart w:name="_Toc160211596" w:id="224"/>
      <w:r>
        <w:rPr>
          <w:rFonts w:ascii="Trebuchet MS" w:hAnsi="Trebuchet MS"/>
          <w:b/>
          <w:bCs/>
          <w:color w:val="000000" w:themeColor="text1"/>
          <w:szCs w:val="22"/>
        </w:rPr>
        <w:t>Calculating Total Credit Guarantee Charges for Single Loan Account</w:t>
      </w:r>
      <w:bookmarkEnd w:id="221"/>
      <w:bookmarkEnd w:id="222"/>
      <w:bookmarkEnd w:id="223"/>
      <w:bookmarkEnd w:id="224"/>
      <w:r>
        <w:rPr>
          <w:rFonts w:ascii="Trebuchet MS" w:hAnsi="Trebuchet MS"/>
          <w:b/>
          <w:bCs/>
          <w:color w:val="000000" w:themeColor="text1"/>
          <w:szCs w:val="22"/>
        </w:rPr>
        <w:t xml:space="preserve"> </w:t>
      </w:r>
    </w:p>
    <w:p w:rsidR="00AE1DE4" w:rsidP="00AE1DE4" w:rsidRDefault="00AE1DE4" w14:paraId="19E1B26B" w14:textId="77777777">
      <w:pPr>
        <w:jc w:val="both"/>
      </w:pPr>
      <w:r>
        <w:t>Tax on Credit Guarantee Charges is determined based on CG Fees calculated in section 1.8.1.1 and on taxes calculated on 1.8.1.2.</w:t>
      </w:r>
    </w:p>
    <w:p w:rsidR="00AE1DE4" w:rsidP="00AE1DE4" w:rsidRDefault="00AE1DE4" w14:paraId="0286666D" w14:textId="77777777">
      <w:pPr>
        <w:jc w:val="both"/>
      </w:pPr>
      <w:r>
        <w:rPr>
          <w:noProof/>
          <w:lang w:val="en-IN" w:eastAsia="en-IN"/>
        </w:rPr>
        <mc:AlternateContent>
          <mc:Choice Requires="wps">
            <w:drawing>
              <wp:inline distT="0" distB="0" distL="0" distR="0" wp14:anchorId="533407A9" wp14:editId="0E16B4A4">
                <wp:extent cx="5757126" cy="502285"/>
                <wp:effectExtent l="0" t="0" r="15240" b="12065"/>
                <wp:docPr id="4" name="Rectangle 26"/>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AE1DE4" w:rsidRDefault="0038013B" w14:paraId="04B2166A"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564F54DE">
              <v:rect id="Rectangle 26"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0" fillcolor="white [3201]" strokecolor="#70ad47 [3209]" strokeweight="1pt" w14:anchorId="533407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61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CkqdRaP1lDtH5Eh9Bz2Tt7WNNc7&#10;4cOjQCIt0ZuEGB5o0QbaksNgcbYB/HXqPMYTl8jLWUsiKLn/uRWoODNfLbHscz6dRtWkzXR2UdAG&#10;33rWbz1226yAniQnyTuZzBgfzMHUCM0L6XUZq5JLWEm1Sy4DHjar0IuTFC/VcpnCSClOhDv75GRM&#10;HgcdefPcvQh0A7kC0fIeDoIR83cc62Mj0sJyG0DXiYDHuQ5PQCpLFB7+CFHGb/cp6vjfWvw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MAOXrVWAgAA/wQAAA4AAAAAAAAAAAAAAAAALgIAAGRycy9lMm9Eb2MueG1sUEsBAi0AFAAG&#10;AAgAAAAhAFMY26jZAAAABAEAAA8AAAAAAAAAAAAAAAAAsAQAAGRycy9kb3ducmV2LnhtbFBLBQYA&#10;AAAABAAEAPMAAAC2BQAAAAA=&#10;">
                <v:textbox>
                  <w:txbxContent>
                    <w:p w:rsidR="0038013B" w:rsidP="00AE1DE4" w:rsidRDefault="0038013B" w14:paraId="5E4B565B" w14:textId="77777777">
                      <w:pPr>
                        <w:jc w:val="center"/>
                      </w:pPr>
                      <w:r>
                        <w:t>Total Credit Guarantee Charges = CG Fees + Total Taxes on CG Fees</w:t>
                      </w:r>
                    </w:p>
                  </w:txbxContent>
                </v:textbox>
                <w10:anchorlock/>
              </v:rect>
            </w:pict>
          </mc:Fallback>
        </mc:AlternateContent>
      </w:r>
    </w:p>
    <w:p w:rsidR="00AE1DE4" w:rsidP="00AE1DE4" w:rsidRDefault="00AE1DE4" w14:paraId="791415DF" w14:textId="77777777">
      <w:r>
        <w:t>Consider scenario 1 in section 1.8.1.1 above and taxes calculates as in section 1.8.1.2.</w:t>
      </w:r>
    </w:p>
    <w:p w:rsidR="00AE1DE4" w:rsidP="00AE1DE4" w:rsidRDefault="00AE1DE4" w14:paraId="129807A6" w14:textId="073218BE">
      <w:pPr>
        <w:jc w:val="both"/>
      </w:pPr>
      <w:r>
        <w:t>Total C</w:t>
      </w:r>
      <w:r w:rsidR="00D22C50">
        <w:t>G Charges is – 946.68 + 170.40</w:t>
      </w:r>
      <w:r>
        <w:t xml:space="preserve"> = </w:t>
      </w:r>
      <w:r w:rsidR="00D22C50">
        <w:t>1117.08</w:t>
      </w:r>
      <w:r>
        <w:t>/-</w:t>
      </w:r>
      <w:r w:rsidR="0007421D">
        <w:t xml:space="preserve"> (tax is calculated as per service tax regime)</w:t>
      </w:r>
    </w:p>
    <w:p w:rsidR="00AE1DE4" w:rsidP="00AE1DE4" w:rsidRDefault="00AE1DE4" w14:paraId="6D6A2A9E" w14:textId="77777777">
      <w:pPr>
        <w:jc w:val="both"/>
      </w:pPr>
    </w:p>
    <w:p w:rsidR="00AE1DE4" w:rsidP="00240598" w:rsidRDefault="00AE1DE4" w14:paraId="1CF1DBE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0" w:id="225"/>
      <w:bookmarkStart w:name="_Toc465274992" w:id="226"/>
      <w:bookmarkStart w:name="_Toc485743357" w:id="227"/>
      <w:bookmarkStart w:name="_Toc160211597" w:id="228"/>
      <w:r>
        <w:rPr>
          <w:rFonts w:ascii="Trebuchet MS" w:hAnsi="Trebuchet MS"/>
          <w:b/>
          <w:bCs/>
          <w:color w:val="000000" w:themeColor="text1"/>
          <w:szCs w:val="22"/>
        </w:rPr>
        <w:t>Yearly Billing Cycle</w:t>
      </w:r>
      <w:bookmarkEnd w:id="225"/>
      <w:bookmarkEnd w:id="226"/>
      <w:bookmarkEnd w:id="227"/>
      <w:bookmarkEnd w:id="228"/>
      <w:r>
        <w:rPr>
          <w:rFonts w:ascii="Trebuchet MS" w:hAnsi="Trebuchet MS"/>
          <w:b/>
          <w:bCs/>
          <w:color w:val="000000" w:themeColor="text1"/>
          <w:szCs w:val="22"/>
        </w:rPr>
        <w:tab/>
      </w:r>
    </w:p>
    <w:p w:rsidRPr="00D70476" w:rsidR="00AE1DE4" w:rsidP="00240598" w:rsidRDefault="00AE1DE4" w14:paraId="1324FA19"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1" w:id="229"/>
      <w:bookmarkStart w:name="_Toc465274993" w:id="230"/>
      <w:bookmarkStart w:name="_Toc485743358" w:id="231"/>
      <w:bookmarkStart w:name="_Toc160211598" w:id="232"/>
      <w:r>
        <w:rPr>
          <w:rFonts w:ascii="Trebuchet MS" w:hAnsi="Trebuchet MS"/>
          <w:b/>
          <w:bCs/>
          <w:color w:val="000000" w:themeColor="text1"/>
          <w:szCs w:val="22"/>
        </w:rPr>
        <w:t>CG Fees Calculation for Single Loan Account for Yearly Billing</w:t>
      </w:r>
      <w:bookmarkEnd w:id="229"/>
      <w:bookmarkEnd w:id="230"/>
      <w:bookmarkEnd w:id="231"/>
      <w:bookmarkEnd w:id="232"/>
    </w:p>
    <w:p w:rsidR="00AE1DE4" w:rsidP="00AE1DE4" w:rsidRDefault="00AE1DE4" w14:paraId="0C9B4A41" w14:textId="77777777">
      <w:r w:rsidRPr="00D70476">
        <w:t xml:space="preserve">Credit Guarantee Fee is based on </w:t>
      </w:r>
      <w:r>
        <w:t xml:space="preserve">Sanctioned </w:t>
      </w:r>
      <w:r w:rsidRPr="00D70476">
        <w:t xml:space="preserve">Loan Amount provided by MLI in his respective Input File along with ‘Annual Guarantee Fee (%)’ configured in the ‘Scheme’ and it’s respective ‘Docket’ </w:t>
      </w:r>
      <w:r>
        <w:t xml:space="preserve">along with Risk Premium on Rating, Risk Premium on NPA and Risk Premium on Claims which is configured for each portfolio. Refer </w:t>
      </w:r>
      <w:r w:rsidRPr="00D70476">
        <w:t xml:space="preserve">the formulae </w:t>
      </w:r>
      <w:r>
        <w:t>below:</w:t>
      </w:r>
    </w:p>
    <w:p w:rsidR="00AE1DE4" w:rsidP="00AE1DE4" w:rsidRDefault="00AE1DE4" w14:paraId="3C7C69CB" w14:textId="77777777">
      <w:r>
        <w:rPr>
          <w:noProof/>
          <w:lang w:val="en-IN" w:eastAsia="en-IN"/>
        </w:rPr>
        <mc:AlternateContent>
          <mc:Choice Requires="wps">
            <w:drawing>
              <wp:inline distT="0" distB="0" distL="0" distR="0" wp14:anchorId="181CADAE" wp14:editId="2E4E543B">
                <wp:extent cx="5757126" cy="4924425"/>
                <wp:effectExtent l="0" t="0" r="15240" b="28575"/>
                <wp:docPr id="16" name="Rectangle 27"/>
                <wp:cNvGraphicFramePr/>
                <a:graphic xmlns:a="http://schemas.openxmlformats.org/drawingml/2006/main">
                  <a:graphicData uri="http://schemas.microsoft.com/office/word/2010/wordprocessingShape">
                    <wps:wsp>
                      <wps:cNvSpPr/>
                      <wps:spPr>
                        <a:xfrm>
                          <a:off x="0" y="0"/>
                          <a:ext cx="5757126" cy="4924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29534D" w:rsidRDefault="0038013B" w14:paraId="0D1EEE43" w14:textId="0FB5E076">
                            <w:pPr>
                              <w:rPr>
                                <w:rFonts w:ascii="Calibri" w:hAnsi="Calibri" w:cs="Calibri"/>
                                <w:b/>
                                <w:bCs/>
                              </w:rPr>
                            </w:pPr>
                            <w:r w:rsidRPr="00AC3094">
                              <w:rPr>
                                <w:rFonts w:ascii="Calibri" w:hAnsi="Calibri" w:cs="Calibri"/>
                                <w:b/>
                              </w:rPr>
                              <w:t>CP1 to CP7 period (Disbursement date in Base period)</w:t>
                            </w:r>
                            <w:r w:rsidRPr="00AC3094">
                              <w:rPr>
                                <w:rFonts w:ascii="Calibri" w:hAnsi="Calibri" w:cs="Calibri"/>
                                <w:color w:val="1F497D"/>
                              </w:rPr>
                              <w:t>:</w:t>
                            </w:r>
                          </w:p>
                          <w:p w:rsidRPr="0029534D" w:rsidR="0038013B" w:rsidP="0029534D" w:rsidRDefault="0038013B" w14:paraId="082387C3" w14:textId="77777777">
                            <w:pPr>
                              <w:pStyle w:val="ListParagraph"/>
                              <w:numPr>
                                <w:ilvl w:val="0"/>
                                <w:numId w:val="14"/>
                              </w:numPr>
                              <w:rPr>
                                <w:rFonts w:ascii="Calibri" w:hAnsi="Calibri" w:cs="Calibri"/>
                                <w:bCs/>
                              </w:rPr>
                            </w:pPr>
                            <w:r w:rsidRPr="0029534D">
                              <w:rPr>
                                <w:rFonts w:ascii="Calibri" w:hAnsi="Calibri" w:cs="Calibri"/>
                                <w:bCs/>
                              </w:rPr>
                              <w:t>CG fee will be calculate 0.25% of number of days from First Disbursement date to end of Financial year  of Base period + Full year 0.5% for CP period.</w:t>
                            </w:r>
                          </w:p>
                          <w:p w:rsidRPr="0029534D" w:rsidR="0038013B" w:rsidP="0029534D" w:rsidRDefault="0038013B" w14:paraId="561BEBA0" w14:textId="77777777">
                            <w:pPr>
                              <w:pStyle w:val="ListParagraph"/>
                              <w:numPr>
                                <w:ilvl w:val="0"/>
                                <w:numId w:val="14"/>
                              </w:numPr>
                              <w:autoSpaceDE w:val="0"/>
                              <w:autoSpaceDN w:val="0"/>
                              <w:rPr>
                                <w:rFonts w:ascii="Consolas" w:hAnsi="Consolas"/>
                                <w:bCs/>
                                <w:sz w:val="19"/>
                                <w:szCs w:val="19"/>
                              </w:rPr>
                            </w:pPr>
                            <w:r w:rsidRPr="0029534D">
                              <w:rPr>
                                <w:rFonts w:ascii="Calibri" w:hAnsi="Calibri" w:cs="Calibri"/>
                                <w:b/>
                                <w:bCs/>
                              </w:rPr>
                              <w:t xml:space="preserve">CGFees Calculation = </w:t>
                            </w:r>
                            <w:r w:rsidRPr="0029534D">
                              <w:rPr>
                                <w:rFonts w:ascii="Consolas" w:hAnsi="Consolas"/>
                                <w:bCs/>
                                <w:sz w:val="19"/>
                                <w:szCs w:val="19"/>
                              </w:rPr>
                              <w:t>((</w:t>
                            </w:r>
                            <w:proofErr w:type="spellStart"/>
                            <w:r w:rsidRPr="0029534D">
                              <w:rPr>
                                <w:rFonts w:ascii="Consolas" w:hAnsi="Consolas"/>
                                <w:bCs/>
                                <w:sz w:val="19"/>
                                <w:szCs w:val="19"/>
                              </w:rPr>
                              <w:t>UpdatedOutstandingLoanAmount</w:t>
                            </w:r>
                            <w:proofErr w:type="spellEnd"/>
                            <w:r w:rsidRPr="0029534D">
                              <w:rPr>
                                <w:rFonts w:ascii="Consolas" w:hAnsi="Consolas"/>
                                <w:bCs/>
                                <w:sz w:val="19"/>
                                <w:szCs w:val="19"/>
                              </w:rPr>
                              <w:t>) * (</w:t>
                            </w:r>
                            <w:proofErr w:type="spellStart"/>
                            <w:r w:rsidRPr="0029534D">
                              <w:rPr>
                                <w:rFonts w:ascii="Consolas" w:hAnsi="Consolas"/>
                                <w:bCs/>
                                <w:sz w:val="19"/>
                                <w:szCs w:val="19"/>
                              </w:rPr>
                              <w:t>SHGSQuarterCGFeesRate</w:t>
                            </w:r>
                            <w:proofErr w:type="spellEnd"/>
                            <w:r w:rsidRPr="0029534D">
                              <w:rPr>
                                <w:rFonts w:ascii="Consolas" w:hAnsi="Consolas"/>
                                <w:bCs/>
                                <w:sz w:val="19"/>
                                <w:szCs w:val="19"/>
                              </w:rPr>
                              <w:t>)/ (100*</w:t>
                            </w:r>
                            <w:proofErr w:type="spellStart"/>
                            <w:r w:rsidRPr="0029534D">
                              <w:rPr>
                                <w:rFonts w:ascii="Consolas" w:hAnsi="Consolas"/>
                                <w:bCs/>
                                <w:sz w:val="19"/>
                                <w:szCs w:val="19"/>
                              </w:rPr>
                              <w:t>noofdaysinfinancial</w:t>
                            </w:r>
                            <w:proofErr w:type="spellEnd"/>
                            <w:r w:rsidRPr="0029534D">
                              <w:rPr>
                                <w:rFonts w:ascii="Consolas" w:hAnsi="Consolas"/>
                                <w:bCs/>
                                <w:sz w:val="19"/>
                                <w:szCs w:val="19"/>
                              </w:rPr>
                              <w:t>)*(</w:t>
                            </w:r>
                            <w:proofErr w:type="spellStart"/>
                            <w:r w:rsidRPr="0029534D">
                              <w:rPr>
                                <w:rFonts w:ascii="Consolas" w:hAnsi="Consolas"/>
                                <w:bCs/>
                                <w:sz w:val="19"/>
                                <w:szCs w:val="19"/>
                              </w:rPr>
                              <w:t>noofdaysleft</w:t>
                            </w:r>
                            <w:proofErr w:type="spellEnd"/>
                            <w:r w:rsidRPr="0029534D">
                              <w:rPr>
                                <w:rFonts w:ascii="Consolas" w:hAnsi="Consolas"/>
                                <w:bCs/>
                                <w:sz w:val="19"/>
                                <w:szCs w:val="19"/>
                              </w:rPr>
                              <w:t>)) + (((</w:t>
                            </w:r>
                            <w:proofErr w:type="spellStart"/>
                            <w:r w:rsidRPr="0029534D">
                              <w:rPr>
                                <w:rFonts w:ascii="Consolas" w:hAnsi="Consolas"/>
                                <w:bCs/>
                                <w:sz w:val="19"/>
                                <w:szCs w:val="19"/>
                              </w:rPr>
                              <w:t>UpdatedOutstandingLoanAmount</w:t>
                            </w:r>
                            <w:proofErr w:type="spellEnd"/>
                            <w:r w:rsidRPr="0029534D">
                              <w:rPr>
                                <w:rFonts w:ascii="Consolas" w:hAnsi="Consolas"/>
                                <w:bCs/>
                                <w:sz w:val="19"/>
                                <w:szCs w:val="19"/>
                              </w:rPr>
                              <w:t>) * (</w:t>
                            </w:r>
                            <w:proofErr w:type="spellStart"/>
                            <w:r w:rsidRPr="0029534D">
                              <w:rPr>
                                <w:rFonts w:ascii="Consolas" w:hAnsi="Consolas"/>
                                <w:bCs/>
                                <w:sz w:val="19"/>
                                <w:szCs w:val="19"/>
                              </w:rPr>
                              <w:t>SHGSYearlyCGFeesRate</w:t>
                            </w:r>
                            <w:proofErr w:type="spellEnd"/>
                            <w:r w:rsidRPr="0029534D">
                              <w:rPr>
                                <w:rFonts w:ascii="Consolas" w:hAnsi="Consolas"/>
                                <w:bCs/>
                                <w:sz w:val="19"/>
                                <w:szCs w:val="19"/>
                              </w:rPr>
                              <w:t>)*</w:t>
                            </w:r>
                            <w:proofErr w:type="spellStart"/>
                            <w:r w:rsidRPr="0029534D">
                              <w:rPr>
                                <w:rFonts w:ascii="Consolas" w:hAnsi="Consolas"/>
                                <w:bCs/>
                                <w:sz w:val="19"/>
                                <w:szCs w:val="19"/>
                              </w:rPr>
                              <w:t>noofdaysleft</w:t>
                            </w:r>
                            <w:proofErr w:type="spellEnd"/>
                            <w:r w:rsidRPr="0029534D">
                              <w:rPr>
                                <w:rFonts w:ascii="Consolas" w:hAnsi="Consolas"/>
                                <w:bCs/>
                                <w:sz w:val="19"/>
                                <w:szCs w:val="19"/>
                              </w:rPr>
                              <w:t>)/100)</w:t>
                            </w:r>
                          </w:p>
                          <w:p w:rsidR="0038013B" w:rsidP="0029534D" w:rsidRDefault="0038013B" w14:paraId="72B45E8C"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8013B" w:rsidP="0029534D" w:rsidRDefault="0038013B" w14:paraId="0C9C221D" w14:textId="77777777">
                            <w:pPr>
                              <w:pStyle w:val="NoSpacing"/>
                              <w:numPr>
                                <w:ilvl w:val="0"/>
                                <w:numId w:val="14"/>
                              </w:numPr>
                            </w:pPr>
                            <w:r>
                              <w:t>Total CG Fees = Guarantee Fee on SBR + Guarantee Fee for all Premiums</w:t>
                            </w:r>
                          </w:p>
                          <w:p w:rsidR="0038013B" w:rsidP="0029534D" w:rsidRDefault="0038013B" w14:paraId="09AB45F8" w14:textId="510F844D">
                            <w:pPr>
                              <w:pStyle w:val="NoSpacing"/>
                            </w:pPr>
                          </w:p>
                          <w:p w:rsidR="0038013B" w:rsidP="0029534D" w:rsidRDefault="0038013B" w14:paraId="5B53690B" w14:textId="77777777">
                            <w:pPr>
                              <w:pStyle w:val="NoSpacing"/>
                            </w:pPr>
                          </w:p>
                          <w:p w:rsidR="0038013B" w:rsidP="0029534D" w:rsidRDefault="0038013B" w14:paraId="3A674CF7" w14:textId="0D663748">
                            <w:pPr>
                              <w:pStyle w:val="NoSpacing"/>
                              <w:rPr>
                                <w:rFonts w:ascii="Calibri" w:hAnsi="Calibri" w:cs="Calibri"/>
                                <w:b/>
                              </w:rPr>
                            </w:pPr>
                            <w:r w:rsidRPr="00AC3094">
                              <w:rPr>
                                <w:rFonts w:ascii="Calibri" w:hAnsi="Calibri" w:cs="Calibri"/>
                                <w:b/>
                              </w:rPr>
                              <w:t xml:space="preserve">CP1 to CP7 period (Disbursement date in </w:t>
                            </w:r>
                            <w:r>
                              <w:rPr>
                                <w:rFonts w:ascii="Calibri" w:hAnsi="Calibri" w:cs="Calibri"/>
                                <w:b/>
                              </w:rPr>
                              <w:t xml:space="preserve">same </w:t>
                            </w:r>
                            <w:r w:rsidRPr="00AC3094">
                              <w:rPr>
                                <w:rFonts w:ascii="Calibri" w:hAnsi="Calibri" w:cs="Calibri"/>
                                <w:b/>
                              </w:rPr>
                              <w:t>Currency period):</w:t>
                            </w:r>
                          </w:p>
                          <w:p w:rsidR="0038013B" w:rsidP="0029534D" w:rsidRDefault="0038013B" w14:paraId="23413A8E" w14:textId="0CBA3393">
                            <w:pPr>
                              <w:rPr>
                                <w:rFonts w:ascii="Calibri" w:hAnsi="Calibri" w:cs="Calibri"/>
                                <w:bCs/>
                              </w:rPr>
                            </w:pPr>
                            <w:r>
                              <w:t xml:space="preserve">- </w:t>
                            </w:r>
                            <w:r>
                              <w:rPr>
                                <w:rFonts w:ascii="Calibri" w:hAnsi="Calibri" w:cs="Calibri"/>
                                <w:bCs/>
                              </w:rPr>
                              <w:t>CG fee calculated </w:t>
                            </w:r>
                            <w:r w:rsidRPr="00375798">
                              <w:rPr>
                                <w:rFonts w:ascii="Calibri" w:hAnsi="Calibri" w:cs="Calibri"/>
                                <w:bCs/>
                              </w:rPr>
                              <w:t>0.5% from the date of First Disbursement to the end of the financial year.</w:t>
                            </w:r>
                          </w:p>
                          <w:p w:rsidR="0038013B" w:rsidP="0029534D" w:rsidRDefault="0038013B" w14:paraId="25636AC6" w14:textId="160B3EF0">
                            <w:pPr>
                              <w:rPr>
                                <w:rFonts w:ascii="Consolas" w:hAnsi="Consolas"/>
                                <w:bCs/>
                                <w:sz w:val="19"/>
                                <w:szCs w:val="19"/>
                              </w:rPr>
                            </w:pPr>
                            <w:r>
                              <w:rPr>
                                <w:rFonts w:ascii="Calibri" w:hAnsi="Calibri" w:cs="Calibri"/>
                                <w:bCs/>
                              </w:rPr>
                              <w:t xml:space="preserve">- </w:t>
                            </w:r>
                            <w:r w:rsidRPr="00177996">
                              <w:rPr>
                                <w:rFonts w:ascii="Calibri" w:hAnsi="Calibri" w:cs="Calibri"/>
                                <w:b/>
                                <w:bCs/>
                              </w:rPr>
                              <w:t>CGFees</w:t>
                            </w:r>
                            <w:r>
                              <w:rPr>
                                <w:rFonts w:ascii="Calibri" w:hAnsi="Calibri" w:cs="Calibri"/>
                                <w:b/>
                                <w:bCs/>
                              </w:rPr>
                              <w:t xml:space="preserve"> Calculation </w:t>
                            </w:r>
                            <w:r w:rsidRPr="00177996">
                              <w:rPr>
                                <w:rFonts w:ascii="Calibri" w:hAnsi="Calibri" w:cs="Calibri"/>
                                <w:b/>
                                <w:bCs/>
                              </w:rPr>
                              <w:t>=</w:t>
                            </w:r>
                            <w:r w:rsidRPr="00177996">
                              <w:rPr>
                                <w:rFonts w:ascii="Consolas" w:hAnsi="Consolas"/>
                                <w:sz w:val="19"/>
                                <w:szCs w:val="19"/>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 (</w:t>
                            </w:r>
                            <w:proofErr w:type="spellStart"/>
                            <w:r w:rsidRPr="00177996">
                              <w:rPr>
                                <w:rFonts w:ascii="Consolas" w:hAnsi="Consolas"/>
                                <w:bCs/>
                                <w:sz w:val="19"/>
                                <w:szCs w:val="19"/>
                              </w:rPr>
                              <w:t>SHGSYearlyCGFeesRate</w:t>
                            </w:r>
                            <w:proofErr w:type="spellEnd"/>
                            <w:r w:rsidRPr="00177996">
                              <w:rPr>
                                <w:rFonts w:ascii="Consolas" w:hAnsi="Consolas"/>
                                <w:bCs/>
                                <w:sz w:val="19"/>
                                <w:szCs w:val="19"/>
                              </w:rPr>
                              <w:t>) /(100*</w:t>
                            </w:r>
                            <w:proofErr w:type="spellStart"/>
                            <w:r w:rsidRPr="00177996">
                              <w:rPr>
                                <w:rFonts w:ascii="Consolas" w:hAnsi="Consolas"/>
                                <w:bCs/>
                                <w:sz w:val="19"/>
                                <w:szCs w:val="19"/>
                              </w:rPr>
                              <w:t>noofdaysinfinancial</w:t>
                            </w:r>
                            <w:proofErr w:type="spellEnd"/>
                            <w:r w:rsidRPr="00177996">
                              <w:rPr>
                                <w:rFonts w:ascii="Consolas" w:hAnsi="Consolas"/>
                                <w:bCs/>
                                <w:sz w:val="19"/>
                                <w:szCs w:val="19"/>
                              </w:rPr>
                              <w:t>)*(</w:t>
                            </w:r>
                            <w:proofErr w:type="spellStart"/>
                            <w:r w:rsidRPr="00177996">
                              <w:rPr>
                                <w:rFonts w:ascii="Consolas" w:hAnsi="Consolas"/>
                                <w:bCs/>
                                <w:sz w:val="19"/>
                                <w:szCs w:val="19"/>
                              </w:rPr>
                              <w:t>noofdaysleft</w:t>
                            </w:r>
                            <w:proofErr w:type="spellEnd"/>
                            <w:r w:rsidRPr="00177996">
                              <w:rPr>
                                <w:rFonts w:ascii="Consolas" w:hAnsi="Consolas"/>
                                <w:bCs/>
                                <w:sz w:val="19"/>
                                <w:szCs w:val="19"/>
                              </w:rPr>
                              <w:t>) )</w:t>
                            </w:r>
                          </w:p>
                          <w:p w:rsidR="0038013B" w:rsidP="0029534D" w:rsidRDefault="0038013B" w14:paraId="07ECEF46"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8013B" w:rsidP="0029534D" w:rsidRDefault="0038013B" w14:paraId="487A4D83" w14:textId="73F74698">
                            <w:r>
                              <w:t>Total CG Fees = Guarantee Fee on SBR + Guarantee Fee for all Premiums</w:t>
                            </w:r>
                          </w:p>
                          <w:p w:rsidR="0038013B" w:rsidP="0029534D" w:rsidRDefault="0038013B" w14:paraId="705C3232" w14:textId="0F76DF91"/>
                          <w:p w:rsidR="0038013B" w:rsidP="0029534D" w:rsidRDefault="0038013B" w14:paraId="5E6B81DC" w14:textId="2F978648">
                            <w:pPr>
                              <w:rPr>
                                <w:rFonts w:ascii="Calibri" w:hAnsi="Calibri" w:cs="Calibri"/>
                                <w:b/>
                              </w:rPr>
                            </w:pPr>
                            <w:r w:rsidRPr="00AC3094">
                              <w:rPr>
                                <w:rFonts w:ascii="Calibri" w:hAnsi="Calibri" w:cs="Calibri"/>
                                <w:b/>
                              </w:rPr>
                              <w:t>CP1 to CP7 period (Disbursement date updated in CP1 to CP7 period</w:t>
                            </w:r>
                          </w:p>
                          <w:p w:rsidRPr="0029534D" w:rsidR="0038013B" w:rsidP="0029534D" w:rsidRDefault="0038013B" w14:paraId="63074269" w14:textId="795494AD">
                            <w:pPr>
                              <w:pStyle w:val="ListParagraph"/>
                              <w:numPr>
                                <w:ilvl w:val="0"/>
                                <w:numId w:val="14"/>
                              </w:numPr>
                              <w:rPr>
                                <w:rFonts w:ascii="Calibri" w:hAnsi="Calibri" w:cs="Calibri"/>
                                <w:bCs/>
                              </w:rPr>
                            </w:pPr>
                            <w:r w:rsidRPr="00177996">
                              <w:rPr>
                                <w:rFonts w:ascii="Calibri" w:hAnsi="Calibri" w:cs="Calibri"/>
                                <w:b/>
                                <w:bCs/>
                              </w:rPr>
                              <w:t>CGFees</w:t>
                            </w:r>
                            <w:r>
                              <w:rPr>
                                <w:rFonts w:ascii="Calibri" w:hAnsi="Calibri" w:cs="Calibri"/>
                                <w:b/>
                                <w:bCs/>
                              </w:rPr>
                              <w:t xml:space="preserve"> Calculation </w:t>
                            </w:r>
                            <w:r w:rsidRPr="00177996">
                              <w:rPr>
                                <w:rFonts w:ascii="Calibri" w:hAnsi="Calibri" w:cs="Calibri"/>
                                <w:bCs/>
                              </w:rPr>
                              <w:t>=</w:t>
                            </w:r>
                            <w:r>
                              <w:rPr>
                                <w:rFonts w:ascii="Calibri" w:hAnsi="Calibri" w:cs="Calibri"/>
                                <w:bCs/>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w:t>
                            </w:r>
                            <w:proofErr w:type="spellStart"/>
                            <w:r w:rsidRPr="00177996">
                              <w:rPr>
                                <w:rFonts w:ascii="Consolas" w:hAnsi="Consolas"/>
                                <w:bCs/>
                                <w:sz w:val="19"/>
                                <w:szCs w:val="19"/>
                              </w:rPr>
                              <w:t>SHGSYearlyCGFeesRate</w:t>
                            </w:r>
                            <w:proofErr w:type="spellEnd"/>
                            <w:r w:rsidRPr="00177996">
                              <w:rPr>
                                <w:rFonts w:ascii="Consolas" w:hAnsi="Consolas"/>
                                <w:bCs/>
                                <w:sz w:val="19"/>
                                <w:szCs w:val="19"/>
                              </w:rPr>
                              <w:t>) / 100)</w:t>
                            </w:r>
                          </w:p>
                          <w:p w:rsidR="0038013B" w:rsidP="0029534D" w:rsidRDefault="0038013B" w14:paraId="0492503B"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8013B" w:rsidP="0029534D" w:rsidRDefault="0038013B" w14:paraId="7C1CA0C0" w14:textId="77777777">
                            <w:r>
                              <w:t>Total CG Fees = Guarantee Fee on SBR + Guarantee Fee for all Premiums</w:t>
                            </w:r>
                          </w:p>
                          <w:p w:rsidRPr="0029534D" w:rsidR="0038013B" w:rsidP="0029534D" w:rsidRDefault="0038013B" w14:paraId="3CD8AFC7" w14:textId="77777777">
                            <w:pPr>
                              <w:pStyle w:val="ListParagraph"/>
                              <w:numPr>
                                <w:ilvl w:val="0"/>
                                <w:numId w:val="14"/>
                              </w:numPr>
                              <w:rPr>
                                <w:rFonts w:ascii="Calibri" w:hAnsi="Calibri" w:cs="Calibri"/>
                                <w:bCs/>
                              </w:rPr>
                            </w:pPr>
                          </w:p>
                          <w:p w:rsidRPr="000E1A60" w:rsidR="0038013B" w:rsidP="0029534D" w:rsidRDefault="0038013B" w14:paraId="039FFCC8" w14:textId="6A7A10D4">
                            <w:pPr>
                              <w:pStyle w:val="NoSpacing"/>
                              <w:rPr>
                                <w:b/>
                              </w:rPr>
                            </w:pPr>
                            <w:r w:rsidRPr="000E1A60">
                              <w:rPr>
                                <w:b/>
                              </w:rPr>
                              <w:t>Note:</w:t>
                            </w:r>
                          </w:p>
                          <w:p w:rsidRPr="000E1A60" w:rsidR="0038013B" w:rsidP="0029534D" w:rsidRDefault="0038013B" w14:paraId="2BB12DA5" w14:textId="77777777">
                            <w:pPr>
                              <w:pStyle w:val="CommentText"/>
                              <w:numPr>
                                <w:ilvl w:val="0"/>
                                <w:numId w:val="14"/>
                              </w:numPr>
                              <w:rPr>
                                <w:b/>
                                <w:sz w:val="22"/>
                                <w:szCs w:val="22"/>
                              </w:rPr>
                            </w:pPr>
                            <w:r w:rsidRPr="000E1A60">
                              <w:rPr>
                                <w:b/>
                                <w:sz w:val="22"/>
                                <w:szCs w:val="22"/>
                              </w:rPr>
                              <w:t>Here, For all loan types billing will be calculated on Outstanding Loan Amount.</w:t>
                            </w:r>
                          </w:p>
                          <w:p w:rsidRPr="000E1A60" w:rsidR="0038013B" w:rsidP="0029534D" w:rsidRDefault="0038013B" w14:paraId="4730D421" w14:textId="77777777">
                            <w:pPr>
                              <w:rPr>
                                <w:b/>
                              </w:rPr>
                            </w:pPr>
                            <w:r w:rsidRPr="000E1A60">
                              <w:rPr>
                                <w:b/>
                              </w:rPr>
                              <w:t xml:space="preserve">-   Charge CG Fees for First year (Base Period Q1, Base Period Q2, Base Period Q3 and Base Period Q4) at 0.25% of outstanding amount for that particular loan account. </w:t>
                            </w:r>
                          </w:p>
                          <w:p w:rsidRPr="00262BB5" w:rsidR="0038013B" w:rsidP="00CA759A" w:rsidRDefault="0038013B" w14:paraId="1CAD1979" w14:textId="5B5FF9D2">
                            <w:pPr>
                              <w:pStyle w:val="ListParagraph"/>
                              <w:numPr>
                                <w:ilvl w:val="0"/>
                                <w:numId w:val="14"/>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48345CBE">
              <v:rect id="Rectangle 27" style="width:453.3pt;height:387.75pt;visibility:visible;mso-wrap-style:square;mso-left-percent:-10001;mso-top-percent:-10001;mso-position-horizontal:absolute;mso-position-horizontal-relative:char;mso-position-vertical:absolute;mso-position-vertical-relative:line;mso-left-percent:-10001;mso-top-percent:-10001;v-text-anchor:middle" o:spid="_x0000_s1051" fillcolor="white [3201]" strokecolor="#70ad47 [3209]" strokeweight="1pt" w14:anchorId="181CAD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">
                <v:textbox>
                  <w:txbxContent>
                    <w:p w:rsidR="0038013B" w:rsidP="0029534D" w:rsidRDefault="0038013B" w14:paraId="27357E9F" w14:textId="0FB5E076">
                      <w:pPr>
                        <w:rPr>
                          <w:rFonts w:ascii="Calibri" w:hAnsi="Calibri" w:cs="Calibri"/>
                          <w:b/>
                          <w:bCs/>
                        </w:rPr>
                      </w:pPr>
                      <w:r w:rsidRPr="00AC3094">
                        <w:rPr>
                          <w:rFonts w:ascii="Calibri" w:hAnsi="Calibri" w:cs="Calibri"/>
                          <w:b/>
                        </w:rPr>
                        <w:t>CP1 to CP7 period (Disbursement date in Base period)</w:t>
                      </w:r>
                      <w:r w:rsidRPr="00AC3094">
                        <w:rPr>
                          <w:rFonts w:ascii="Calibri" w:hAnsi="Calibri" w:cs="Calibri"/>
                          <w:color w:val="1F497D"/>
                        </w:rPr>
                        <w:t>:</w:t>
                      </w:r>
                    </w:p>
                    <w:p w:rsidRPr="0029534D" w:rsidR="0038013B" w:rsidP="0029534D" w:rsidRDefault="0038013B" w14:paraId="4C92A9AE" w14:textId="77777777">
                      <w:pPr>
                        <w:pStyle w:val="ListParagraph"/>
                        <w:numPr>
                          <w:ilvl w:val="0"/>
                          <w:numId w:val="14"/>
                        </w:numPr>
                        <w:rPr>
                          <w:rFonts w:ascii="Calibri" w:hAnsi="Calibri" w:cs="Calibri"/>
                          <w:bCs/>
                        </w:rPr>
                      </w:pPr>
                      <w:r w:rsidRPr="0029534D">
                        <w:rPr>
                          <w:rFonts w:ascii="Calibri" w:hAnsi="Calibri" w:cs="Calibri"/>
                          <w:bCs/>
                        </w:rPr>
                        <w:t xml:space="preserve">CG fee will be calculate 0.25% of number of days from First Disbursement date to end of Financial </w:t>
                      </w:r>
                      <w:proofErr w:type="gramStart"/>
                      <w:r w:rsidRPr="0029534D">
                        <w:rPr>
                          <w:rFonts w:ascii="Calibri" w:hAnsi="Calibri" w:cs="Calibri"/>
                          <w:bCs/>
                        </w:rPr>
                        <w:t>year  of</w:t>
                      </w:r>
                      <w:proofErr w:type="gramEnd"/>
                      <w:r w:rsidRPr="0029534D">
                        <w:rPr>
                          <w:rFonts w:ascii="Calibri" w:hAnsi="Calibri" w:cs="Calibri"/>
                          <w:bCs/>
                        </w:rPr>
                        <w:t xml:space="preserve"> Base period + Full year 0.5% for CP period.</w:t>
                      </w:r>
                    </w:p>
                    <w:p w:rsidRPr="0029534D" w:rsidR="0038013B" w:rsidP="0029534D" w:rsidRDefault="0038013B" w14:paraId="3F4226B2" w14:textId="77777777">
                      <w:pPr>
                        <w:pStyle w:val="ListParagraph"/>
                        <w:numPr>
                          <w:ilvl w:val="0"/>
                          <w:numId w:val="14"/>
                        </w:numPr>
                        <w:autoSpaceDE w:val="0"/>
                        <w:autoSpaceDN w:val="0"/>
                        <w:rPr>
                          <w:rFonts w:ascii="Consolas" w:hAnsi="Consolas"/>
                          <w:bCs/>
                          <w:sz w:val="19"/>
                          <w:szCs w:val="19"/>
                        </w:rPr>
                      </w:pPr>
                      <w:proofErr w:type="spellStart"/>
                      <w:r w:rsidRPr="0029534D">
                        <w:rPr>
                          <w:rFonts w:ascii="Calibri" w:hAnsi="Calibri" w:cs="Calibri"/>
                          <w:b/>
                          <w:bCs/>
                        </w:rPr>
                        <w:t>CGFees</w:t>
                      </w:r>
                      <w:proofErr w:type="spellEnd"/>
                      <w:r w:rsidRPr="0029534D">
                        <w:rPr>
                          <w:rFonts w:ascii="Calibri" w:hAnsi="Calibri" w:cs="Calibri"/>
                          <w:b/>
                          <w:bCs/>
                        </w:rPr>
                        <w:t xml:space="preserve"> Calculation = </w:t>
                      </w:r>
                      <w:r w:rsidRPr="0029534D">
                        <w:rPr>
                          <w:rFonts w:ascii="Consolas" w:hAnsi="Consolas"/>
                          <w:bCs/>
                          <w:sz w:val="19"/>
                          <w:szCs w:val="19"/>
                        </w:rPr>
                        <w:t>((</w:t>
                      </w:r>
                      <w:proofErr w:type="spellStart"/>
                      <w:r w:rsidRPr="0029534D">
                        <w:rPr>
                          <w:rFonts w:ascii="Consolas" w:hAnsi="Consolas"/>
                          <w:bCs/>
                          <w:sz w:val="19"/>
                          <w:szCs w:val="19"/>
                        </w:rPr>
                        <w:t>UpdatedOutstandingLoanAmount</w:t>
                      </w:r>
                      <w:proofErr w:type="spellEnd"/>
                      <w:r w:rsidRPr="0029534D">
                        <w:rPr>
                          <w:rFonts w:ascii="Consolas" w:hAnsi="Consolas"/>
                          <w:bCs/>
                          <w:sz w:val="19"/>
                          <w:szCs w:val="19"/>
                        </w:rPr>
                        <w:t>) * (</w:t>
                      </w:r>
                      <w:proofErr w:type="spellStart"/>
                      <w:r w:rsidRPr="0029534D">
                        <w:rPr>
                          <w:rFonts w:ascii="Consolas" w:hAnsi="Consolas"/>
                          <w:bCs/>
                          <w:sz w:val="19"/>
                          <w:szCs w:val="19"/>
                        </w:rPr>
                        <w:t>SHGSQuarterCGFeesRate</w:t>
                      </w:r>
                      <w:proofErr w:type="spellEnd"/>
                      <w:r w:rsidRPr="0029534D">
                        <w:rPr>
                          <w:rFonts w:ascii="Consolas" w:hAnsi="Consolas"/>
                          <w:bCs/>
                          <w:sz w:val="19"/>
                          <w:szCs w:val="19"/>
                        </w:rPr>
                        <w:t>)/ (100*</w:t>
                      </w:r>
                      <w:proofErr w:type="spellStart"/>
                      <w:proofErr w:type="gramStart"/>
                      <w:r w:rsidRPr="0029534D">
                        <w:rPr>
                          <w:rFonts w:ascii="Consolas" w:hAnsi="Consolas"/>
                          <w:bCs/>
                          <w:sz w:val="19"/>
                          <w:szCs w:val="19"/>
                        </w:rPr>
                        <w:t>noofdaysinfinancial</w:t>
                      </w:r>
                      <w:proofErr w:type="spellEnd"/>
                      <w:r w:rsidRPr="0029534D">
                        <w:rPr>
                          <w:rFonts w:ascii="Consolas" w:hAnsi="Consolas"/>
                          <w:bCs/>
                          <w:sz w:val="19"/>
                          <w:szCs w:val="19"/>
                        </w:rPr>
                        <w:t>)*</w:t>
                      </w:r>
                      <w:proofErr w:type="gramEnd"/>
                      <w:r w:rsidRPr="0029534D">
                        <w:rPr>
                          <w:rFonts w:ascii="Consolas" w:hAnsi="Consolas"/>
                          <w:bCs/>
                          <w:sz w:val="19"/>
                          <w:szCs w:val="19"/>
                        </w:rPr>
                        <w:t>(</w:t>
                      </w:r>
                      <w:proofErr w:type="spellStart"/>
                      <w:r w:rsidRPr="0029534D">
                        <w:rPr>
                          <w:rFonts w:ascii="Consolas" w:hAnsi="Consolas"/>
                          <w:bCs/>
                          <w:sz w:val="19"/>
                          <w:szCs w:val="19"/>
                        </w:rPr>
                        <w:t>noofdaysleft</w:t>
                      </w:r>
                      <w:proofErr w:type="spellEnd"/>
                      <w:r w:rsidRPr="0029534D">
                        <w:rPr>
                          <w:rFonts w:ascii="Consolas" w:hAnsi="Consolas"/>
                          <w:bCs/>
                          <w:sz w:val="19"/>
                          <w:szCs w:val="19"/>
                        </w:rPr>
                        <w:t>)) + (((</w:t>
                      </w:r>
                      <w:proofErr w:type="spellStart"/>
                      <w:r w:rsidRPr="0029534D">
                        <w:rPr>
                          <w:rFonts w:ascii="Consolas" w:hAnsi="Consolas"/>
                          <w:bCs/>
                          <w:sz w:val="19"/>
                          <w:szCs w:val="19"/>
                        </w:rPr>
                        <w:t>UpdatedOutstandingLoanAmount</w:t>
                      </w:r>
                      <w:proofErr w:type="spellEnd"/>
                      <w:r w:rsidRPr="0029534D">
                        <w:rPr>
                          <w:rFonts w:ascii="Consolas" w:hAnsi="Consolas"/>
                          <w:bCs/>
                          <w:sz w:val="19"/>
                          <w:szCs w:val="19"/>
                        </w:rPr>
                        <w:t>) * (</w:t>
                      </w:r>
                      <w:proofErr w:type="spellStart"/>
                      <w:r w:rsidRPr="0029534D">
                        <w:rPr>
                          <w:rFonts w:ascii="Consolas" w:hAnsi="Consolas"/>
                          <w:bCs/>
                          <w:sz w:val="19"/>
                          <w:szCs w:val="19"/>
                        </w:rPr>
                        <w:t>SHGSYearlyCGFeesRate</w:t>
                      </w:r>
                      <w:proofErr w:type="spellEnd"/>
                      <w:r w:rsidRPr="0029534D">
                        <w:rPr>
                          <w:rFonts w:ascii="Consolas" w:hAnsi="Consolas"/>
                          <w:bCs/>
                          <w:sz w:val="19"/>
                          <w:szCs w:val="19"/>
                        </w:rPr>
                        <w:t>)*</w:t>
                      </w:r>
                      <w:proofErr w:type="spellStart"/>
                      <w:r w:rsidRPr="0029534D">
                        <w:rPr>
                          <w:rFonts w:ascii="Consolas" w:hAnsi="Consolas"/>
                          <w:bCs/>
                          <w:sz w:val="19"/>
                          <w:szCs w:val="19"/>
                        </w:rPr>
                        <w:t>noofdaysleft</w:t>
                      </w:r>
                      <w:proofErr w:type="spellEnd"/>
                      <w:r w:rsidRPr="0029534D">
                        <w:rPr>
                          <w:rFonts w:ascii="Consolas" w:hAnsi="Consolas"/>
                          <w:bCs/>
                          <w:sz w:val="19"/>
                          <w:szCs w:val="19"/>
                        </w:rPr>
                        <w:t>)/100)</w:t>
                      </w:r>
                    </w:p>
                    <w:p w:rsidR="0038013B" w:rsidP="0029534D" w:rsidRDefault="0038013B" w14:paraId="4A16564F"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8013B" w:rsidP="0029534D" w:rsidRDefault="0038013B" w14:paraId="3004EBB3" w14:textId="77777777">
                      <w:pPr>
                        <w:pStyle w:val="NoSpacing"/>
                        <w:numPr>
                          <w:ilvl w:val="0"/>
                          <w:numId w:val="14"/>
                        </w:numPr>
                      </w:pPr>
                      <w:r>
                        <w:t>Total CG Fees = Guarantee Fee on SBR + Guarantee Fee for all Premiums</w:t>
                      </w:r>
                    </w:p>
                    <w:p w:rsidR="0038013B" w:rsidP="0029534D" w:rsidRDefault="0038013B" w14:paraId="5A39BBE3" w14:textId="510F844D">
                      <w:pPr>
                        <w:pStyle w:val="NoSpacing"/>
                      </w:pPr>
                    </w:p>
                    <w:p w:rsidR="0038013B" w:rsidP="0029534D" w:rsidRDefault="0038013B" w14:paraId="41C8F396" w14:textId="77777777">
                      <w:pPr>
                        <w:pStyle w:val="NoSpacing"/>
                      </w:pPr>
                    </w:p>
                    <w:p w:rsidR="0038013B" w:rsidP="0029534D" w:rsidRDefault="0038013B" w14:paraId="611247B2" w14:textId="0D663748">
                      <w:pPr>
                        <w:pStyle w:val="NoSpacing"/>
                        <w:rPr>
                          <w:rFonts w:ascii="Calibri" w:hAnsi="Calibri" w:cs="Calibri"/>
                          <w:b/>
                        </w:rPr>
                      </w:pPr>
                      <w:r w:rsidRPr="00AC3094">
                        <w:rPr>
                          <w:rFonts w:ascii="Calibri" w:hAnsi="Calibri" w:cs="Calibri"/>
                          <w:b/>
                        </w:rPr>
                        <w:t xml:space="preserve">CP1 to CP7 period (Disbursement date in </w:t>
                      </w:r>
                      <w:r>
                        <w:rPr>
                          <w:rFonts w:ascii="Calibri" w:hAnsi="Calibri" w:cs="Calibri"/>
                          <w:b/>
                        </w:rPr>
                        <w:t xml:space="preserve">same </w:t>
                      </w:r>
                      <w:r w:rsidRPr="00AC3094">
                        <w:rPr>
                          <w:rFonts w:ascii="Calibri" w:hAnsi="Calibri" w:cs="Calibri"/>
                          <w:b/>
                        </w:rPr>
                        <w:t>Currency period):</w:t>
                      </w:r>
                    </w:p>
                    <w:p w:rsidR="0038013B" w:rsidP="0029534D" w:rsidRDefault="0038013B" w14:paraId="559F0AB8" w14:textId="0CBA3393">
                      <w:pPr>
                        <w:rPr>
                          <w:rFonts w:ascii="Calibri" w:hAnsi="Calibri" w:cs="Calibri"/>
                          <w:bCs/>
                        </w:rPr>
                      </w:pPr>
                      <w:r>
                        <w:t xml:space="preserve">- </w:t>
                      </w:r>
                      <w:r>
                        <w:rPr>
                          <w:rFonts w:ascii="Calibri" w:hAnsi="Calibri" w:cs="Calibri"/>
                          <w:bCs/>
                        </w:rPr>
                        <w:t>CG fee calculated </w:t>
                      </w:r>
                      <w:r w:rsidRPr="00375798">
                        <w:rPr>
                          <w:rFonts w:ascii="Calibri" w:hAnsi="Calibri" w:cs="Calibri"/>
                          <w:bCs/>
                        </w:rPr>
                        <w:t>0.5% from the date of First Disbursement to the end of the financial year.</w:t>
                      </w:r>
                    </w:p>
                    <w:p w:rsidR="0038013B" w:rsidP="0029534D" w:rsidRDefault="0038013B" w14:paraId="050D1EB4" w14:textId="160B3EF0">
                      <w:pPr>
                        <w:rPr>
                          <w:rFonts w:ascii="Consolas" w:hAnsi="Consolas"/>
                          <w:bCs/>
                          <w:sz w:val="19"/>
                          <w:szCs w:val="19"/>
                        </w:rPr>
                      </w:pPr>
                      <w:r>
                        <w:rPr>
                          <w:rFonts w:ascii="Calibri" w:hAnsi="Calibri" w:cs="Calibri"/>
                          <w:bCs/>
                        </w:rPr>
                        <w:t xml:space="preserve">- </w:t>
                      </w:r>
                      <w:proofErr w:type="spellStart"/>
                      <w:r w:rsidRPr="00177996">
                        <w:rPr>
                          <w:rFonts w:ascii="Calibri" w:hAnsi="Calibri" w:cs="Calibri"/>
                          <w:b/>
                          <w:bCs/>
                        </w:rPr>
                        <w:t>CGFees</w:t>
                      </w:r>
                      <w:proofErr w:type="spellEnd"/>
                      <w:r>
                        <w:rPr>
                          <w:rFonts w:ascii="Calibri" w:hAnsi="Calibri" w:cs="Calibri"/>
                          <w:b/>
                          <w:bCs/>
                        </w:rPr>
                        <w:t xml:space="preserve"> Calculation </w:t>
                      </w:r>
                      <w:r w:rsidRPr="00177996">
                        <w:rPr>
                          <w:rFonts w:ascii="Calibri" w:hAnsi="Calibri" w:cs="Calibri"/>
                          <w:b/>
                          <w:bCs/>
                        </w:rPr>
                        <w:t>=</w:t>
                      </w:r>
                      <w:r w:rsidRPr="00177996">
                        <w:rPr>
                          <w:rFonts w:ascii="Consolas" w:hAnsi="Consolas"/>
                          <w:sz w:val="19"/>
                          <w:szCs w:val="19"/>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 (</w:t>
                      </w:r>
                      <w:proofErr w:type="spellStart"/>
                      <w:r w:rsidRPr="00177996">
                        <w:rPr>
                          <w:rFonts w:ascii="Consolas" w:hAnsi="Consolas"/>
                          <w:bCs/>
                          <w:sz w:val="19"/>
                          <w:szCs w:val="19"/>
                        </w:rPr>
                        <w:t>SHGSYearlyCGFeesRate</w:t>
                      </w:r>
                      <w:proofErr w:type="spellEnd"/>
                      <w:r w:rsidRPr="00177996">
                        <w:rPr>
                          <w:rFonts w:ascii="Consolas" w:hAnsi="Consolas"/>
                          <w:bCs/>
                          <w:sz w:val="19"/>
                          <w:szCs w:val="19"/>
                        </w:rPr>
                        <w:t>) /(100*</w:t>
                      </w:r>
                      <w:proofErr w:type="spellStart"/>
                      <w:proofErr w:type="gramStart"/>
                      <w:r w:rsidRPr="00177996">
                        <w:rPr>
                          <w:rFonts w:ascii="Consolas" w:hAnsi="Consolas"/>
                          <w:bCs/>
                          <w:sz w:val="19"/>
                          <w:szCs w:val="19"/>
                        </w:rPr>
                        <w:t>noofdaysinfinancial</w:t>
                      </w:r>
                      <w:proofErr w:type="spellEnd"/>
                      <w:r w:rsidRPr="00177996">
                        <w:rPr>
                          <w:rFonts w:ascii="Consolas" w:hAnsi="Consolas"/>
                          <w:bCs/>
                          <w:sz w:val="19"/>
                          <w:szCs w:val="19"/>
                        </w:rPr>
                        <w:t>)*</w:t>
                      </w:r>
                      <w:proofErr w:type="gramEnd"/>
                      <w:r w:rsidRPr="00177996">
                        <w:rPr>
                          <w:rFonts w:ascii="Consolas" w:hAnsi="Consolas"/>
                          <w:bCs/>
                          <w:sz w:val="19"/>
                          <w:szCs w:val="19"/>
                        </w:rPr>
                        <w:t>(</w:t>
                      </w:r>
                      <w:proofErr w:type="spellStart"/>
                      <w:r w:rsidRPr="00177996">
                        <w:rPr>
                          <w:rFonts w:ascii="Consolas" w:hAnsi="Consolas"/>
                          <w:bCs/>
                          <w:sz w:val="19"/>
                          <w:szCs w:val="19"/>
                        </w:rPr>
                        <w:t>noofdaysleft</w:t>
                      </w:r>
                      <w:proofErr w:type="spellEnd"/>
                      <w:r w:rsidRPr="00177996">
                        <w:rPr>
                          <w:rFonts w:ascii="Consolas" w:hAnsi="Consolas"/>
                          <w:bCs/>
                          <w:sz w:val="19"/>
                          <w:szCs w:val="19"/>
                        </w:rPr>
                        <w:t>) )</w:t>
                      </w:r>
                    </w:p>
                    <w:p w:rsidR="0038013B" w:rsidP="0029534D" w:rsidRDefault="0038013B" w14:paraId="0C5DDD77"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8013B" w:rsidP="0029534D" w:rsidRDefault="0038013B" w14:paraId="75DA4C5A" w14:textId="73F74698">
                      <w:r>
                        <w:t>Total CG Fees = Guarantee Fee on SBR + Guarantee Fee for all Premiums</w:t>
                      </w:r>
                    </w:p>
                    <w:p w:rsidR="0038013B" w:rsidP="0029534D" w:rsidRDefault="0038013B" w14:paraId="72A3D3EC" w14:textId="0F76DF91"/>
                    <w:p w:rsidR="0038013B" w:rsidP="0029534D" w:rsidRDefault="0038013B" w14:paraId="69A451E2" w14:textId="2F978648">
                      <w:pPr>
                        <w:rPr>
                          <w:rFonts w:ascii="Calibri" w:hAnsi="Calibri" w:cs="Calibri"/>
                          <w:b/>
                        </w:rPr>
                      </w:pPr>
                      <w:r w:rsidRPr="00AC3094">
                        <w:rPr>
                          <w:rFonts w:ascii="Calibri" w:hAnsi="Calibri" w:cs="Calibri"/>
                          <w:b/>
                        </w:rPr>
                        <w:t>CP1 to CP7 period (Disbursement date updated in CP1 to CP7 period</w:t>
                      </w:r>
                    </w:p>
                    <w:p w:rsidRPr="0029534D" w:rsidR="0038013B" w:rsidP="0029534D" w:rsidRDefault="0038013B" w14:paraId="5B0E22FF" w14:textId="795494AD">
                      <w:pPr>
                        <w:pStyle w:val="ListParagraph"/>
                        <w:numPr>
                          <w:ilvl w:val="0"/>
                          <w:numId w:val="14"/>
                        </w:numPr>
                        <w:rPr>
                          <w:rFonts w:ascii="Calibri" w:hAnsi="Calibri" w:cs="Calibri"/>
                          <w:bCs/>
                        </w:rPr>
                      </w:pPr>
                      <w:proofErr w:type="spellStart"/>
                      <w:r w:rsidRPr="00177996">
                        <w:rPr>
                          <w:rFonts w:ascii="Calibri" w:hAnsi="Calibri" w:cs="Calibri"/>
                          <w:b/>
                          <w:bCs/>
                        </w:rPr>
                        <w:t>CGFees</w:t>
                      </w:r>
                      <w:proofErr w:type="spellEnd"/>
                      <w:r>
                        <w:rPr>
                          <w:rFonts w:ascii="Calibri" w:hAnsi="Calibri" w:cs="Calibri"/>
                          <w:b/>
                          <w:bCs/>
                        </w:rPr>
                        <w:t xml:space="preserve"> Calculation </w:t>
                      </w:r>
                      <w:r w:rsidRPr="00177996">
                        <w:rPr>
                          <w:rFonts w:ascii="Calibri" w:hAnsi="Calibri" w:cs="Calibri"/>
                          <w:bCs/>
                        </w:rPr>
                        <w:t>=</w:t>
                      </w:r>
                      <w:r>
                        <w:rPr>
                          <w:rFonts w:ascii="Calibri" w:hAnsi="Calibri" w:cs="Calibri"/>
                          <w:bCs/>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w:t>
                      </w:r>
                      <w:proofErr w:type="spellStart"/>
                      <w:r w:rsidRPr="00177996">
                        <w:rPr>
                          <w:rFonts w:ascii="Consolas" w:hAnsi="Consolas"/>
                          <w:bCs/>
                          <w:sz w:val="19"/>
                          <w:szCs w:val="19"/>
                        </w:rPr>
                        <w:t>SHGSYearlyCGFeesRate</w:t>
                      </w:r>
                      <w:proofErr w:type="spellEnd"/>
                      <w:r w:rsidRPr="00177996">
                        <w:rPr>
                          <w:rFonts w:ascii="Consolas" w:hAnsi="Consolas"/>
                          <w:bCs/>
                          <w:sz w:val="19"/>
                          <w:szCs w:val="19"/>
                        </w:rPr>
                        <w:t>) / 100)</w:t>
                      </w:r>
                    </w:p>
                    <w:p w:rsidR="0038013B" w:rsidP="0029534D" w:rsidRDefault="0038013B" w14:paraId="6CDF05DD"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8013B" w:rsidP="0029534D" w:rsidRDefault="0038013B" w14:paraId="44C77C3B" w14:textId="77777777">
                      <w:r>
                        <w:t>Total CG Fees = Guarantee Fee on SBR + Guarantee Fee for all Premiums</w:t>
                      </w:r>
                    </w:p>
                    <w:p w:rsidRPr="0029534D" w:rsidR="0038013B" w:rsidP="0029534D" w:rsidRDefault="0038013B" w14:paraId="0D0B940D" w14:textId="77777777">
                      <w:pPr>
                        <w:pStyle w:val="ListParagraph"/>
                        <w:numPr>
                          <w:ilvl w:val="0"/>
                          <w:numId w:val="14"/>
                        </w:numPr>
                        <w:rPr>
                          <w:rFonts w:ascii="Calibri" w:hAnsi="Calibri" w:cs="Calibri"/>
                          <w:bCs/>
                        </w:rPr>
                      </w:pPr>
                    </w:p>
                    <w:p w:rsidRPr="000E1A60" w:rsidR="0038013B" w:rsidP="0029534D" w:rsidRDefault="0038013B" w14:paraId="2F6C8373" w14:textId="6A7A10D4">
                      <w:pPr>
                        <w:pStyle w:val="NoSpacing"/>
                        <w:rPr>
                          <w:b/>
                        </w:rPr>
                      </w:pPr>
                      <w:r w:rsidRPr="000E1A60">
                        <w:rPr>
                          <w:b/>
                        </w:rPr>
                        <w:t>Note:</w:t>
                      </w:r>
                    </w:p>
                    <w:p w:rsidRPr="000E1A60" w:rsidR="0038013B" w:rsidP="0029534D" w:rsidRDefault="0038013B" w14:paraId="5F052604" w14:textId="77777777">
                      <w:pPr>
                        <w:pStyle w:val="CommentText"/>
                        <w:numPr>
                          <w:ilvl w:val="0"/>
                          <w:numId w:val="14"/>
                        </w:numPr>
                        <w:rPr>
                          <w:b/>
                          <w:sz w:val="22"/>
                          <w:szCs w:val="22"/>
                        </w:rPr>
                      </w:pPr>
                      <w:r w:rsidRPr="000E1A60">
                        <w:rPr>
                          <w:b/>
                          <w:sz w:val="22"/>
                          <w:szCs w:val="22"/>
                        </w:rPr>
                        <w:t xml:space="preserve">Here, </w:t>
                      </w:r>
                      <w:proofErr w:type="gramStart"/>
                      <w:r w:rsidRPr="000E1A60">
                        <w:rPr>
                          <w:b/>
                          <w:sz w:val="22"/>
                          <w:szCs w:val="22"/>
                        </w:rPr>
                        <w:t>For</w:t>
                      </w:r>
                      <w:proofErr w:type="gramEnd"/>
                      <w:r w:rsidRPr="000E1A60">
                        <w:rPr>
                          <w:b/>
                          <w:sz w:val="22"/>
                          <w:szCs w:val="22"/>
                        </w:rPr>
                        <w:t xml:space="preserve"> all loan types billing will be calculated on Outstanding Loan Amount.</w:t>
                      </w:r>
                    </w:p>
                    <w:p w:rsidRPr="000E1A60" w:rsidR="0038013B" w:rsidP="0029534D" w:rsidRDefault="0038013B" w14:paraId="06988836" w14:textId="77777777">
                      <w:pPr>
                        <w:rPr>
                          <w:b/>
                        </w:rPr>
                      </w:pPr>
                      <w:r w:rsidRPr="000E1A60">
                        <w:rPr>
                          <w:b/>
                        </w:rPr>
                        <w:t xml:space="preserve">-   Charge CG Fees for First year (Base Period Q1, Base Period Q2, Base Period Q3 and Base Period Q4) at 0.25% of outstanding amount for that </w:t>
                      </w:r>
                      <w:proofErr w:type="gramStart"/>
                      <w:r w:rsidRPr="000E1A60">
                        <w:rPr>
                          <w:b/>
                        </w:rPr>
                        <w:t>particular loan</w:t>
                      </w:r>
                      <w:proofErr w:type="gramEnd"/>
                      <w:r w:rsidRPr="000E1A60">
                        <w:rPr>
                          <w:b/>
                        </w:rPr>
                        <w:t xml:space="preserve"> account. </w:t>
                      </w:r>
                    </w:p>
                    <w:p w:rsidRPr="00262BB5" w:rsidR="0038013B" w:rsidP="00CA759A" w:rsidRDefault="0038013B" w14:paraId="0E27B00A" w14:textId="5B5FF9D2">
                      <w:pPr>
                        <w:pStyle w:val="ListParagraph"/>
                        <w:numPr>
                          <w:ilvl w:val="0"/>
                          <w:numId w:val="14"/>
                        </w:numPr>
                      </w:pPr>
                    </w:p>
                  </w:txbxContent>
                </v:textbox>
                <w10:anchorlock/>
              </v:rect>
            </w:pict>
          </mc:Fallback>
        </mc:AlternateContent>
      </w:r>
    </w:p>
    <w:p w:rsidRPr="004131A3" w:rsidR="001E0CCA" w:rsidP="00AE1DE4" w:rsidRDefault="00AE1DE4" w14:paraId="5CA41F4A" w14:textId="68BB84AB">
      <w:pPr>
        <w:rPr>
          <w:b/>
          <w:i/>
          <w:u w:val="single"/>
        </w:rPr>
      </w:pPr>
      <w:r w:rsidRPr="009D7587">
        <w:rPr>
          <w:i/>
        </w:rPr>
        <w:t>Note - The latest available risk premium value of NPA/Claim/CG-Rating in the risk premium master table is selected for further calculation of CG Fees.</w:t>
      </w:r>
      <w:r w:rsidR="008439E3">
        <w:rPr>
          <w:i/>
        </w:rPr>
        <w:t xml:space="preserve"> </w:t>
      </w:r>
    </w:p>
    <w:p w:rsidRPr="00A137F4" w:rsidR="00032D87" w:rsidP="00032D87" w:rsidRDefault="00032D87" w14:paraId="38CD08BD" w14:textId="33FF1909">
      <w:pPr>
        <w:rPr>
          <w:b/>
          <w:u w:val="single"/>
        </w:rPr>
      </w:pPr>
      <w:r w:rsidRPr="00A137F4">
        <w:rPr>
          <w:b/>
          <w:u w:val="single"/>
        </w:rPr>
        <w:t xml:space="preserve">Scenario </w:t>
      </w:r>
      <w:r w:rsidR="00ED4B79">
        <w:rPr>
          <w:b/>
          <w:u w:val="single"/>
        </w:rPr>
        <w:t>1</w:t>
      </w:r>
      <w:r w:rsidRPr="00A137F4">
        <w:rPr>
          <w:b/>
          <w:u w:val="single"/>
        </w:rPr>
        <w:t>: Billing</w:t>
      </w:r>
      <w:r>
        <w:rPr>
          <w:b/>
          <w:u w:val="single"/>
        </w:rPr>
        <w:t xml:space="preserve"> for Portfolio in ‘Currency Period 1 to Currency Period 7</w:t>
      </w:r>
      <w:r w:rsidRPr="00A137F4">
        <w:rPr>
          <w:b/>
          <w:u w:val="single"/>
        </w:rPr>
        <w:t>’</w:t>
      </w:r>
      <w:r>
        <w:rPr>
          <w:b/>
          <w:u w:val="single"/>
        </w:rPr>
        <w:t xml:space="preserve">’ AND For all Loan Types AND </w:t>
      </w:r>
      <w:r w:rsidRPr="00EF2554">
        <w:rPr>
          <w:b/>
          <w:u w:val="single"/>
        </w:rPr>
        <w:t>Disbursement date is in Base period</w:t>
      </w:r>
      <w:r>
        <w:rPr>
          <w:b/>
          <w:u w:val="single"/>
        </w:rPr>
        <w:t>:</w:t>
      </w:r>
    </w:p>
    <w:tbl>
      <w:tblPr>
        <w:tblStyle w:val="TableGrid"/>
        <w:tblW w:w="7116" w:type="dxa"/>
        <w:tblLook w:val="04A0" w:firstRow="1" w:lastRow="0" w:firstColumn="1" w:lastColumn="0" w:noHBand="0" w:noVBand="1"/>
      </w:tblPr>
      <w:tblGrid>
        <w:gridCol w:w="5160"/>
        <w:gridCol w:w="1956"/>
      </w:tblGrid>
      <w:tr w:rsidRPr="00F25836" w:rsidR="00032D87" w:rsidTr="0038013B" w14:paraId="7606BDE0" w14:textId="77777777">
        <w:trPr>
          <w:trHeight w:val="235"/>
        </w:trPr>
        <w:tc>
          <w:tcPr>
            <w:tcW w:w="5160" w:type="dxa"/>
            <w:noWrap/>
            <w:hideMark/>
          </w:tcPr>
          <w:p w:rsidRPr="00F25836" w:rsidR="00032D87" w:rsidP="0038013B" w:rsidRDefault="00032D87" w14:paraId="2CD4FF98"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32D87" w:rsidP="0038013B" w:rsidRDefault="00032D87" w14:paraId="025E4842" w14:textId="77777777">
            <w:pPr>
              <w:rPr>
                <w:rFonts w:ascii="Calibri" w:hAnsi="Calibri" w:eastAsia="Times New Roman" w:cs="Times New Roman"/>
                <w:b/>
                <w:color w:val="000000"/>
                <w:sz w:val="20"/>
                <w:szCs w:val="20"/>
              </w:rPr>
            </w:pPr>
          </w:p>
        </w:tc>
      </w:tr>
      <w:tr w:rsidRPr="00F25836" w:rsidR="00032D87" w:rsidTr="0038013B" w14:paraId="64AD7CFA" w14:textId="77777777">
        <w:trPr>
          <w:trHeight w:val="235"/>
        </w:trPr>
        <w:tc>
          <w:tcPr>
            <w:tcW w:w="5160" w:type="dxa"/>
            <w:hideMark/>
          </w:tcPr>
          <w:p w:rsidRPr="00F25836" w:rsidR="00032D87" w:rsidP="0038013B" w:rsidRDefault="00032D87" w14:paraId="7BAF398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32D87" w:rsidP="0038013B" w:rsidRDefault="00032D87" w14:paraId="0C3EEA4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0.25</w:t>
            </w:r>
            <w:r w:rsidRPr="00F25836">
              <w:rPr>
                <w:rFonts w:ascii="Calibri" w:hAnsi="Calibri" w:eastAsia="Times New Roman" w:cs="Times New Roman"/>
                <w:color w:val="000000"/>
                <w:sz w:val="20"/>
                <w:szCs w:val="20"/>
              </w:rPr>
              <w:t>%</w:t>
            </w:r>
          </w:p>
        </w:tc>
      </w:tr>
      <w:tr w:rsidRPr="00F25836" w:rsidR="00032D87" w:rsidTr="0038013B" w14:paraId="72C8CDE3" w14:textId="77777777">
        <w:trPr>
          <w:trHeight w:val="235"/>
        </w:trPr>
        <w:tc>
          <w:tcPr>
            <w:tcW w:w="5160" w:type="dxa"/>
          </w:tcPr>
          <w:p w:rsidRPr="00F25836" w:rsidR="00032D87" w:rsidP="0038013B" w:rsidRDefault="003E1217" w14:paraId="6EA079F4" w14:textId="683C3D9C">
            <w:pPr>
              <w:ind w:firstLine="400" w:firstLineChars="200"/>
              <w:rPr>
                <w:rFonts w:ascii="Times New Roman" w:hAnsi="Times New Roman" w:eastAsia="Times New Roman" w:cs="Times New Roman"/>
                <w:color w:val="000000"/>
                <w:sz w:val="20"/>
                <w:szCs w:val="20"/>
              </w:rPr>
            </w:pPr>
            <w:r>
              <w:rPr>
                <w:rFonts w:eastAsia="Times New Roman" w:cs="Times New Roman"/>
                <w:color w:val="000000"/>
                <w:sz w:val="20"/>
                <w:szCs w:val="20"/>
              </w:rPr>
              <w:t>Outstanding</w:t>
            </w:r>
            <w:r w:rsidRPr="008F20C7">
              <w:rPr>
                <w:rFonts w:eastAsia="Times New Roman" w:cs="Times New Roman"/>
                <w:color w:val="000000"/>
                <w:sz w:val="20"/>
                <w:szCs w:val="20"/>
              </w:rPr>
              <w:t xml:space="preserve"> </w:t>
            </w:r>
            <w:r w:rsidRPr="008F20C7" w:rsidR="00032D87">
              <w:rPr>
                <w:rFonts w:eastAsia="Times New Roman" w:cs="Times New Roman"/>
                <w:color w:val="000000"/>
                <w:sz w:val="20"/>
                <w:szCs w:val="20"/>
              </w:rPr>
              <w:t>Loan Amount</w:t>
            </w:r>
          </w:p>
        </w:tc>
        <w:tc>
          <w:tcPr>
            <w:tcW w:w="1956" w:type="dxa"/>
          </w:tcPr>
          <w:p w:rsidR="00032D87" w:rsidP="0038013B" w:rsidRDefault="00032D87" w14:paraId="1D737E8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w:t>
            </w:r>
          </w:p>
        </w:tc>
      </w:tr>
      <w:tr w:rsidRPr="00F25836" w:rsidR="00032D87" w:rsidTr="0038013B" w14:paraId="07385A16" w14:textId="77777777">
        <w:trPr>
          <w:trHeight w:val="235"/>
        </w:trPr>
        <w:tc>
          <w:tcPr>
            <w:tcW w:w="5160" w:type="dxa"/>
          </w:tcPr>
          <w:p w:rsidRPr="008F20C7" w:rsidR="00032D87" w:rsidP="0038013B" w:rsidRDefault="00032D87" w14:paraId="1C8F720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32D87" w:rsidP="0038013B" w:rsidRDefault="00032D87" w14:paraId="46174ED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2DCC5DD1" w14:textId="77777777">
        <w:trPr>
          <w:trHeight w:val="235"/>
        </w:trPr>
        <w:tc>
          <w:tcPr>
            <w:tcW w:w="5160" w:type="dxa"/>
          </w:tcPr>
          <w:p w:rsidRPr="008F20C7" w:rsidR="00032D87" w:rsidP="0038013B" w:rsidRDefault="00032D87" w14:paraId="17E4B88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32D87" w:rsidP="0038013B" w:rsidRDefault="00032D87" w14:paraId="3C874E1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1B84F24E" w14:textId="77777777">
        <w:trPr>
          <w:trHeight w:val="235"/>
        </w:trPr>
        <w:tc>
          <w:tcPr>
            <w:tcW w:w="5160" w:type="dxa"/>
          </w:tcPr>
          <w:p w:rsidRPr="008F20C7" w:rsidR="00032D87" w:rsidP="0038013B" w:rsidRDefault="00032D87" w14:paraId="1437E60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32D87" w:rsidP="0038013B" w:rsidRDefault="00032D87" w14:paraId="3F7F8E5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177001E4" w14:textId="77777777">
        <w:trPr>
          <w:trHeight w:val="235"/>
        </w:trPr>
        <w:tc>
          <w:tcPr>
            <w:tcW w:w="5160" w:type="dxa"/>
          </w:tcPr>
          <w:p w:rsidR="00032D87" w:rsidP="0038013B" w:rsidRDefault="00032D87" w14:paraId="56506B7B"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32D87" w:rsidP="0038013B" w:rsidRDefault="00032D87" w14:paraId="6638430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21-May-2020</w:t>
            </w:r>
          </w:p>
        </w:tc>
      </w:tr>
    </w:tbl>
    <w:p w:rsidR="00032D87" w:rsidP="00032D87" w:rsidRDefault="00032D87" w14:paraId="3F0550F5" w14:textId="77777777"/>
    <w:p w:rsidR="00032D87" w:rsidP="00032D87" w:rsidRDefault="00032D87" w14:paraId="49FFABA2" w14:textId="77777777">
      <w:pPr>
        <w:jc w:val="both"/>
      </w:pPr>
      <w:r>
        <w:t xml:space="preserve">MLI uploads and approves the input file on SURGE system in Portfolio having status as Currency Period 1. Billing cycle is executed on 20th May 2022. </w:t>
      </w:r>
    </w:p>
    <w:p w:rsidR="00032D87" w:rsidP="00032D87" w:rsidRDefault="00032D87" w14:paraId="70683D84" w14:textId="77777777">
      <w:r>
        <w:t xml:space="preserve">Thus, in case of this scenario, Guarantee Fee calculation will be based on </w:t>
      </w:r>
      <w:r w:rsidRPr="008D447D">
        <w:rPr>
          <w:b/>
        </w:rPr>
        <w:t>Outstanding Loan Amount</w:t>
      </w:r>
      <w:r>
        <w:t xml:space="preserve"> and for 315 days since 11-May-2020 till 31-March-2021(inclusive of end day).</w:t>
      </w:r>
    </w:p>
    <w:p w:rsidR="00032D87" w:rsidP="00032D87" w:rsidRDefault="00032D87" w14:paraId="6A0CDEB9" w14:textId="77777777">
      <w:pPr>
        <w:rPr>
          <w:rFonts w:ascii="Calibri" w:hAnsi="Calibri" w:cs="Calibri"/>
          <w:bCs/>
        </w:rPr>
      </w:pPr>
      <w:r w:rsidRPr="00375798">
        <w:rPr>
          <w:rFonts w:ascii="Calibri" w:hAnsi="Calibri" w:cs="Calibri"/>
          <w:bCs/>
        </w:rPr>
        <w:t>CG fee will be calculate 0.25% of number of days from First Disbursement date to end of Financial year  of Base period + Full year 0.5% for CP period</w:t>
      </w:r>
      <w:r>
        <w:rPr>
          <w:rFonts w:ascii="Calibri" w:hAnsi="Calibri" w:cs="Calibri"/>
          <w:bCs/>
        </w:rPr>
        <w:t>.</w:t>
      </w:r>
    </w:p>
    <w:p w:rsidRPr="00986E71" w:rsidR="00032D87" w:rsidP="00032D87" w:rsidRDefault="00032D87" w14:paraId="0AC93D19" w14:textId="77777777">
      <w:pPr>
        <w:autoSpaceDE w:val="0"/>
        <w:autoSpaceDN w:val="0"/>
        <w:rPr>
          <w:rFonts w:ascii="Consolas" w:hAnsi="Consolas"/>
          <w:bCs/>
          <w:sz w:val="19"/>
          <w:szCs w:val="19"/>
        </w:rPr>
      </w:pPr>
      <w:r w:rsidRPr="00177996">
        <w:rPr>
          <w:rFonts w:ascii="Calibri" w:hAnsi="Calibri" w:cs="Calibri"/>
          <w:b/>
          <w:bCs/>
        </w:rPr>
        <w:t>CGFees</w:t>
      </w:r>
      <w:r>
        <w:rPr>
          <w:rFonts w:ascii="Calibri" w:hAnsi="Calibri" w:cs="Calibri"/>
          <w:b/>
          <w:bCs/>
        </w:rPr>
        <w:t xml:space="preserve"> Calculation </w:t>
      </w:r>
      <w:r w:rsidRPr="00177996">
        <w:rPr>
          <w:rFonts w:ascii="Calibri" w:hAnsi="Calibri" w:cs="Calibri"/>
          <w:b/>
          <w:bCs/>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 * (</w:t>
      </w:r>
      <w:proofErr w:type="spellStart"/>
      <w:r w:rsidRPr="00177996">
        <w:rPr>
          <w:rFonts w:ascii="Consolas" w:hAnsi="Consolas"/>
          <w:bCs/>
          <w:sz w:val="19"/>
          <w:szCs w:val="19"/>
        </w:rPr>
        <w:t>SHGSQuarterCGFeesRate</w:t>
      </w:r>
      <w:proofErr w:type="spellEnd"/>
      <w:r w:rsidRPr="00177996">
        <w:rPr>
          <w:rFonts w:ascii="Consolas" w:hAnsi="Consolas"/>
          <w:bCs/>
          <w:sz w:val="19"/>
          <w:szCs w:val="19"/>
        </w:rPr>
        <w:t>)/ (100*</w:t>
      </w:r>
      <w:proofErr w:type="spellStart"/>
      <w:r w:rsidRPr="00177996">
        <w:rPr>
          <w:rFonts w:ascii="Consolas" w:hAnsi="Consolas"/>
          <w:bCs/>
          <w:sz w:val="19"/>
          <w:szCs w:val="19"/>
        </w:rPr>
        <w:t>noofdaysin</w:t>
      </w:r>
      <w:r>
        <w:rPr>
          <w:rFonts w:ascii="Consolas" w:hAnsi="Consolas"/>
          <w:bCs/>
          <w:sz w:val="19"/>
          <w:szCs w:val="19"/>
        </w:rPr>
        <w:t>financial</w:t>
      </w:r>
      <w:proofErr w:type="spellEnd"/>
      <w:r>
        <w:rPr>
          <w:rFonts w:ascii="Consolas" w:hAnsi="Consolas"/>
          <w:bCs/>
          <w:sz w:val="19"/>
          <w:szCs w:val="19"/>
        </w:rPr>
        <w:t>)*(</w:t>
      </w:r>
      <w:proofErr w:type="spellStart"/>
      <w:r>
        <w:rPr>
          <w:rFonts w:ascii="Consolas" w:hAnsi="Consolas"/>
          <w:bCs/>
          <w:sz w:val="19"/>
          <w:szCs w:val="19"/>
        </w:rPr>
        <w:t>noofdaysleft</w:t>
      </w:r>
      <w:proofErr w:type="spellEnd"/>
      <w:r>
        <w:rPr>
          <w:rFonts w:ascii="Consolas" w:hAnsi="Consolas"/>
          <w:bCs/>
          <w:sz w:val="19"/>
          <w:szCs w:val="19"/>
        </w:rPr>
        <w:t>)</w:t>
      </w:r>
      <w:r w:rsidRPr="00177996">
        <w:rPr>
          <w:rFonts w:ascii="Consolas" w:hAnsi="Consolas"/>
          <w:bCs/>
          <w:sz w:val="19"/>
          <w:szCs w:val="19"/>
        </w:rPr>
        <w:t>) +</w:t>
      </w:r>
      <w:r>
        <w:rPr>
          <w:rFonts w:ascii="Consolas" w:hAnsi="Consolas"/>
          <w:bCs/>
          <w:sz w:val="19"/>
          <w:szCs w:val="19"/>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 * (</w:t>
      </w:r>
      <w:proofErr w:type="spellStart"/>
      <w:r w:rsidRPr="00177996">
        <w:rPr>
          <w:rFonts w:ascii="Consolas" w:hAnsi="Consolas"/>
          <w:bCs/>
          <w:sz w:val="19"/>
          <w:szCs w:val="19"/>
        </w:rPr>
        <w:t>SHGSYearl</w:t>
      </w:r>
      <w:r>
        <w:rPr>
          <w:rFonts w:ascii="Consolas" w:hAnsi="Consolas"/>
          <w:bCs/>
          <w:sz w:val="19"/>
          <w:szCs w:val="19"/>
        </w:rPr>
        <w:t>yCGFeesRate</w:t>
      </w:r>
      <w:proofErr w:type="spellEnd"/>
      <w:r>
        <w:rPr>
          <w:rFonts w:ascii="Consolas" w:hAnsi="Consolas"/>
          <w:bCs/>
          <w:sz w:val="19"/>
          <w:szCs w:val="19"/>
        </w:rPr>
        <w:t>)*</w:t>
      </w:r>
      <w:proofErr w:type="spellStart"/>
      <w:r>
        <w:rPr>
          <w:rFonts w:ascii="Consolas" w:hAnsi="Consolas"/>
          <w:bCs/>
          <w:sz w:val="19"/>
          <w:szCs w:val="19"/>
        </w:rPr>
        <w:t>noofdaysleft</w:t>
      </w:r>
      <w:proofErr w:type="spellEnd"/>
      <w:r>
        <w:rPr>
          <w:rFonts w:ascii="Consolas" w:hAnsi="Consolas"/>
          <w:bCs/>
          <w:sz w:val="19"/>
          <w:szCs w:val="19"/>
        </w:rPr>
        <w:t>)/100</w:t>
      </w:r>
      <w:r w:rsidRPr="00177996">
        <w:rPr>
          <w:rFonts w:ascii="Consolas" w:hAnsi="Consolas"/>
          <w:bCs/>
          <w:sz w:val="19"/>
          <w:szCs w:val="19"/>
        </w:rPr>
        <w:t>)</w:t>
      </w:r>
    </w:p>
    <w:p w:rsidR="00032D87" w:rsidP="00032D87" w:rsidRDefault="00032D87" w14:paraId="65398C0C" w14:textId="77777777"/>
    <w:p w:rsidR="00032D87" w:rsidP="00032D87" w:rsidRDefault="00032D87" w14:paraId="6BBE8964" w14:textId="77777777">
      <w:r w:rsidRPr="00F07065">
        <w:rPr>
          <w:b/>
        </w:rPr>
        <w:t>Guarantee Fee on SBR</w:t>
      </w:r>
      <w:r>
        <w:rPr>
          <w:b/>
        </w:rPr>
        <w:t>(</w:t>
      </w:r>
      <w:proofErr w:type="spellStart"/>
      <w:r>
        <w:rPr>
          <w:b/>
        </w:rPr>
        <w:t>Querterly</w:t>
      </w:r>
      <w:proofErr w:type="spellEnd"/>
      <w:r>
        <w:rPr>
          <w:b/>
        </w:rPr>
        <w:t>)</w:t>
      </w:r>
      <w:r>
        <w:t xml:space="preserve"> </w:t>
      </w:r>
      <w:commentRangeStart w:id="233"/>
      <w:commentRangeStart w:id="234"/>
      <w:r>
        <w:t xml:space="preserve">= </w:t>
      </w:r>
      <w:r>
        <w:rPr>
          <w:rFonts w:ascii="Calibri" w:hAnsi="Calibri" w:eastAsia="Times New Roman" w:cs="Times New Roman"/>
          <w:color w:val="000000"/>
          <w:sz w:val="20"/>
          <w:szCs w:val="20"/>
        </w:rPr>
        <w:t>150000</w:t>
      </w:r>
      <w:r>
        <w:t xml:space="preserve"> </w:t>
      </w:r>
      <w:commentRangeEnd w:id="233"/>
      <w:r w:rsidR="002400D5">
        <w:rPr>
          <w:rStyle w:val="CommentReference"/>
        </w:rPr>
        <w:commentReference w:id="233"/>
      </w:r>
      <w:commentRangeEnd w:id="234"/>
      <w:r w:rsidR="003E1217">
        <w:rPr>
          <w:rStyle w:val="CommentReference"/>
        </w:rPr>
        <w:commentReference w:id="234"/>
      </w:r>
      <w:r>
        <w:t>* (0.25%/365) * 315 = 323.63/-</w:t>
      </w:r>
    </w:p>
    <w:p w:rsidR="00032D87" w:rsidP="00032D87" w:rsidRDefault="00032D87" w14:paraId="07A9A3CA" w14:textId="77777777">
      <w:r w:rsidRPr="00F07065">
        <w:rPr>
          <w:b/>
        </w:rPr>
        <w:t>Guarantee Fee on SBR</w:t>
      </w:r>
      <w:r>
        <w:rPr>
          <w:b/>
        </w:rPr>
        <w:t>(</w:t>
      </w:r>
      <w:proofErr w:type="spellStart"/>
      <w:r>
        <w:rPr>
          <w:b/>
        </w:rPr>
        <w:t>Yeraly</w:t>
      </w:r>
      <w:proofErr w:type="spellEnd"/>
      <w:r>
        <w:rPr>
          <w:b/>
        </w:rPr>
        <w:t>)</w:t>
      </w:r>
      <w:r>
        <w:t xml:space="preserve"> = </w:t>
      </w:r>
      <w:r>
        <w:rPr>
          <w:rFonts w:ascii="Calibri" w:hAnsi="Calibri" w:eastAsia="Times New Roman" w:cs="Times New Roman"/>
          <w:color w:val="000000"/>
          <w:sz w:val="20"/>
          <w:szCs w:val="20"/>
        </w:rPr>
        <w:t>150000</w:t>
      </w:r>
      <w:r>
        <w:t xml:space="preserve"> * 0.5*2/100 = 1500.00/-</w:t>
      </w:r>
    </w:p>
    <w:p w:rsidR="00032D87" w:rsidP="00032D87" w:rsidRDefault="00032D87" w14:paraId="11FD2393" w14:textId="77777777">
      <w:r w:rsidRPr="00F07065">
        <w:rPr>
          <w:b/>
        </w:rPr>
        <w:t>Guarantee Fee for all Premiums</w:t>
      </w:r>
      <w:r>
        <w:t xml:space="preserve"> = 1823.63*0%</w:t>
      </w:r>
      <w:r w:rsidRPr="00FF19AD">
        <w:t xml:space="preserve"> </w:t>
      </w:r>
      <w:r>
        <w:t>* 0% = 0.00/-</w:t>
      </w:r>
    </w:p>
    <w:p w:rsidRPr="004E746F" w:rsidR="00032D87" w:rsidP="00032D87" w:rsidRDefault="00032D87" w14:paraId="374A71CE" w14:textId="77777777">
      <w:pPr>
        <w:rPr>
          <w:b/>
        </w:rPr>
      </w:pPr>
      <w:r w:rsidRPr="004E746F">
        <w:rPr>
          <w:b/>
        </w:rPr>
        <w:t>CG Fees= 1823.63</w:t>
      </w:r>
      <w:r>
        <w:rPr>
          <w:b/>
        </w:rPr>
        <w:t xml:space="preserve"> </w:t>
      </w:r>
      <w:r w:rsidRPr="004E746F">
        <w:rPr>
          <w:b/>
        </w:rPr>
        <w:t>+</w:t>
      </w:r>
      <w:r>
        <w:rPr>
          <w:b/>
        </w:rPr>
        <w:t xml:space="preserve"> </w:t>
      </w:r>
      <w:r w:rsidRPr="004E746F">
        <w:rPr>
          <w:b/>
        </w:rPr>
        <w:t>0</w:t>
      </w:r>
      <w:r>
        <w:rPr>
          <w:b/>
        </w:rPr>
        <w:t xml:space="preserve"> </w:t>
      </w:r>
      <w:r w:rsidRPr="004E746F">
        <w:rPr>
          <w:b/>
        </w:rPr>
        <w:t>=1823.63/-</w:t>
      </w:r>
    </w:p>
    <w:p w:rsidRPr="00EF577D" w:rsidR="00032D87" w:rsidP="00032D87" w:rsidRDefault="00032D87" w14:paraId="22F3A9A5" w14:textId="6E25010B">
      <w:pPr>
        <w:jc w:val="both"/>
        <w:rPr>
          <w:b/>
        </w:rPr>
      </w:pPr>
      <w:r w:rsidRPr="00F07065">
        <w:rPr>
          <w:b/>
        </w:rPr>
        <w:t xml:space="preserve">Which equals to INR </w:t>
      </w:r>
      <w:r>
        <w:rPr>
          <w:b/>
        </w:rPr>
        <w:t xml:space="preserve">1823.63 </w:t>
      </w:r>
      <w:r w:rsidR="00EF577D">
        <w:rPr>
          <w:b/>
        </w:rPr>
        <w:t>/-</w:t>
      </w:r>
    </w:p>
    <w:p w:rsidR="00032D87" w:rsidP="00032D87" w:rsidRDefault="00032D87" w14:paraId="78BFECCA" w14:textId="77777777">
      <w:pPr>
        <w:jc w:val="both"/>
      </w:pPr>
    </w:p>
    <w:p w:rsidRPr="00A137F4" w:rsidR="00032D87" w:rsidP="00032D87" w:rsidRDefault="00032D87" w14:paraId="75EBF704" w14:textId="139580C4">
      <w:pPr>
        <w:rPr>
          <w:b/>
          <w:u w:val="single"/>
        </w:rPr>
      </w:pPr>
      <w:r w:rsidRPr="00A137F4">
        <w:rPr>
          <w:b/>
          <w:u w:val="single"/>
        </w:rPr>
        <w:t xml:space="preserve">Scenario </w:t>
      </w:r>
      <w:r w:rsidR="00ED4B79">
        <w:rPr>
          <w:b/>
          <w:u w:val="single"/>
        </w:rPr>
        <w:t>2</w:t>
      </w:r>
      <w:r>
        <w:rPr>
          <w:b/>
          <w:u w:val="single"/>
        </w:rPr>
        <w:t xml:space="preserve"> </w:t>
      </w:r>
      <w:r w:rsidRPr="00A137F4">
        <w:rPr>
          <w:b/>
          <w:u w:val="single"/>
        </w:rPr>
        <w:t>: Billing</w:t>
      </w:r>
      <w:r>
        <w:rPr>
          <w:b/>
          <w:u w:val="single"/>
        </w:rPr>
        <w:t xml:space="preserve"> for Portfolio in ‘Currency Period 1 to Currency Period 7</w:t>
      </w:r>
      <w:r w:rsidRPr="00A137F4">
        <w:rPr>
          <w:b/>
          <w:u w:val="single"/>
        </w:rPr>
        <w:t>’</w:t>
      </w:r>
      <w:r>
        <w:rPr>
          <w:b/>
          <w:u w:val="single"/>
        </w:rPr>
        <w:t xml:space="preserve">’ AND For all Loan Types AND </w:t>
      </w:r>
      <w:r w:rsidRPr="00EF2554">
        <w:rPr>
          <w:b/>
          <w:u w:val="single"/>
        </w:rPr>
        <w:t>Dis</w:t>
      </w:r>
      <w:r>
        <w:rPr>
          <w:b/>
          <w:u w:val="single"/>
        </w:rPr>
        <w:t>bursement date is in same currency period 3:</w:t>
      </w:r>
    </w:p>
    <w:tbl>
      <w:tblPr>
        <w:tblStyle w:val="TableGrid"/>
        <w:tblW w:w="7116" w:type="dxa"/>
        <w:tblLook w:val="04A0" w:firstRow="1" w:lastRow="0" w:firstColumn="1" w:lastColumn="0" w:noHBand="0" w:noVBand="1"/>
      </w:tblPr>
      <w:tblGrid>
        <w:gridCol w:w="5160"/>
        <w:gridCol w:w="1956"/>
      </w:tblGrid>
      <w:tr w:rsidRPr="00F25836" w:rsidR="00032D87" w:rsidTr="0038013B" w14:paraId="672FFAAA" w14:textId="77777777">
        <w:trPr>
          <w:trHeight w:val="235"/>
        </w:trPr>
        <w:tc>
          <w:tcPr>
            <w:tcW w:w="5160" w:type="dxa"/>
            <w:noWrap/>
            <w:hideMark/>
          </w:tcPr>
          <w:p w:rsidRPr="00F25836" w:rsidR="00032D87" w:rsidP="0038013B" w:rsidRDefault="00032D87" w14:paraId="78705B8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32D87" w:rsidP="0038013B" w:rsidRDefault="00032D87" w14:paraId="0974F6E2" w14:textId="77777777">
            <w:pPr>
              <w:rPr>
                <w:rFonts w:ascii="Calibri" w:hAnsi="Calibri" w:eastAsia="Times New Roman" w:cs="Times New Roman"/>
                <w:b/>
                <w:color w:val="000000"/>
                <w:sz w:val="20"/>
                <w:szCs w:val="20"/>
              </w:rPr>
            </w:pPr>
          </w:p>
        </w:tc>
      </w:tr>
      <w:tr w:rsidRPr="00F25836" w:rsidR="00032D87" w:rsidTr="0038013B" w14:paraId="1C62E781" w14:textId="77777777">
        <w:trPr>
          <w:trHeight w:val="235"/>
        </w:trPr>
        <w:tc>
          <w:tcPr>
            <w:tcW w:w="5160" w:type="dxa"/>
            <w:hideMark/>
          </w:tcPr>
          <w:p w:rsidRPr="00F25836" w:rsidR="00032D87" w:rsidP="0038013B" w:rsidRDefault="00032D87" w14:paraId="36B03F4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32D87" w:rsidP="0038013B" w:rsidRDefault="00032D87" w14:paraId="227923E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0.25</w:t>
            </w:r>
            <w:r w:rsidRPr="00F25836">
              <w:rPr>
                <w:rFonts w:ascii="Calibri" w:hAnsi="Calibri" w:eastAsia="Times New Roman" w:cs="Times New Roman"/>
                <w:color w:val="000000"/>
                <w:sz w:val="20"/>
                <w:szCs w:val="20"/>
              </w:rPr>
              <w:t>%</w:t>
            </w:r>
          </w:p>
        </w:tc>
      </w:tr>
      <w:tr w:rsidRPr="00F25836" w:rsidR="00032D87" w:rsidTr="0038013B" w14:paraId="420CC48F" w14:textId="77777777">
        <w:trPr>
          <w:trHeight w:val="235"/>
        </w:trPr>
        <w:tc>
          <w:tcPr>
            <w:tcW w:w="5160" w:type="dxa"/>
          </w:tcPr>
          <w:p w:rsidRPr="00F25836" w:rsidR="00032D87" w:rsidP="0038013B" w:rsidRDefault="003E1217" w14:paraId="1957F524" w14:textId="162008D1">
            <w:pPr>
              <w:ind w:firstLine="400" w:firstLineChars="200"/>
              <w:rPr>
                <w:rFonts w:ascii="Times New Roman" w:hAnsi="Times New Roman" w:eastAsia="Times New Roman" w:cs="Times New Roman"/>
                <w:color w:val="000000"/>
                <w:sz w:val="20"/>
                <w:szCs w:val="20"/>
              </w:rPr>
            </w:pPr>
            <w:r>
              <w:rPr>
                <w:rFonts w:eastAsia="Times New Roman" w:cs="Times New Roman"/>
                <w:color w:val="000000"/>
                <w:sz w:val="20"/>
                <w:szCs w:val="20"/>
              </w:rPr>
              <w:t>Outstanding</w:t>
            </w:r>
            <w:r w:rsidRPr="008F20C7" w:rsidR="00032D87">
              <w:rPr>
                <w:rFonts w:eastAsia="Times New Roman" w:cs="Times New Roman"/>
                <w:color w:val="000000"/>
                <w:sz w:val="20"/>
                <w:szCs w:val="20"/>
              </w:rPr>
              <w:t xml:space="preserve"> Loan Amount</w:t>
            </w:r>
          </w:p>
        </w:tc>
        <w:tc>
          <w:tcPr>
            <w:tcW w:w="1956" w:type="dxa"/>
          </w:tcPr>
          <w:p w:rsidR="00032D87" w:rsidP="0038013B" w:rsidRDefault="00032D87" w14:paraId="5E641F2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w:t>
            </w:r>
          </w:p>
        </w:tc>
      </w:tr>
      <w:tr w:rsidRPr="00F25836" w:rsidR="00032D87" w:rsidTr="0038013B" w14:paraId="30346661" w14:textId="77777777">
        <w:trPr>
          <w:trHeight w:val="235"/>
        </w:trPr>
        <w:tc>
          <w:tcPr>
            <w:tcW w:w="5160" w:type="dxa"/>
          </w:tcPr>
          <w:p w:rsidRPr="008F20C7" w:rsidR="00032D87" w:rsidP="0038013B" w:rsidRDefault="00032D87" w14:paraId="7EDD792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32D87" w:rsidP="0038013B" w:rsidRDefault="00032D87" w14:paraId="117E2A9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01ED117E" w14:textId="77777777">
        <w:trPr>
          <w:trHeight w:val="235"/>
        </w:trPr>
        <w:tc>
          <w:tcPr>
            <w:tcW w:w="5160" w:type="dxa"/>
          </w:tcPr>
          <w:p w:rsidRPr="008F20C7" w:rsidR="00032D87" w:rsidP="0038013B" w:rsidRDefault="00032D87" w14:paraId="65485F5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32D87" w:rsidP="0038013B" w:rsidRDefault="00032D87" w14:paraId="247D9C9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3D637AC6" w14:textId="77777777">
        <w:trPr>
          <w:trHeight w:val="235"/>
        </w:trPr>
        <w:tc>
          <w:tcPr>
            <w:tcW w:w="5160" w:type="dxa"/>
          </w:tcPr>
          <w:p w:rsidRPr="008F20C7" w:rsidR="00032D87" w:rsidP="0038013B" w:rsidRDefault="00032D87" w14:paraId="7EC4D0E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32D87" w:rsidP="0038013B" w:rsidRDefault="00032D87" w14:paraId="5F90499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65C6825E" w14:textId="77777777">
        <w:trPr>
          <w:trHeight w:val="235"/>
        </w:trPr>
        <w:tc>
          <w:tcPr>
            <w:tcW w:w="5160" w:type="dxa"/>
          </w:tcPr>
          <w:p w:rsidR="00032D87" w:rsidP="0038013B" w:rsidRDefault="00032D87" w14:paraId="2C69C6C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32D87" w:rsidP="0038013B" w:rsidRDefault="00032D87" w14:paraId="70FAEF9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12-April-2023</w:t>
            </w:r>
          </w:p>
        </w:tc>
      </w:tr>
    </w:tbl>
    <w:p w:rsidR="00032D87" w:rsidP="00032D87" w:rsidRDefault="00032D87" w14:paraId="0B843C93" w14:textId="77777777"/>
    <w:p w:rsidR="00032D87" w:rsidP="00032D87" w:rsidRDefault="00032D87" w14:paraId="6B148082" w14:textId="77777777">
      <w:pPr>
        <w:jc w:val="both"/>
      </w:pPr>
      <w:r>
        <w:t xml:space="preserve">MLI uploads and approves the input file on SURGE system in Portfolio having status as Currency Period 3. Billing cycle is executed on 25th May 2023. </w:t>
      </w:r>
    </w:p>
    <w:p w:rsidR="00032D87" w:rsidP="00032D87" w:rsidRDefault="00032D87" w14:paraId="0C92E268" w14:textId="77777777">
      <w:r>
        <w:t xml:space="preserve">Thus, in case of this scenario, Guarantee Fee calculation will be based on </w:t>
      </w:r>
      <w:r w:rsidRPr="008D447D">
        <w:rPr>
          <w:b/>
        </w:rPr>
        <w:t>Outstanding Loan Amount</w:t>
      </w:r>
      <w:r>
        <w:t xml:space="preserve"> and for 355 days since 12-April-2024 till 31-March-2024(inclusive of end day).</w:t>
      </w:r>
    </w:p>
    <w:p w:rsidR="00032D87" w:rsidP="00032D87" w:rsidRDefault="00032D87" w14:paraId="7A0467E6" w14:textId="77777777">
      <w:pPr>
        <w:rPr>
          <w:rFonts w:ascii="Calibri" w:hAnsi="Calibri" w:cs="Calibri"/>
          <w:bCs/>
        </w:rPr>
      </w:pPr>
      <w:r>
        <w:rPr>
          <w:rFonts w:ascii="Calibri" w:hAnsi="Calibri" w:cs="Calibri"/>
          <w:bCs/>
        </w:rPr>
        <w:t>CG fee calculated </w:t>
      </w:r>
      <w:r w:rsidRPr="00375798">
        <w:rPr>
          <w:rFonts w:ascii="Calibri" w:hAnsi="Calibri" w:cs="Calibri"/>
          <w:bCs/>
        </w:rPr>
        <w:t>0.5% from the date of First Disbursement to the end of the financial year.</w:t>
      </w:r>
    </w:p>
    <w:p w:rsidRPr="00986E71" w:rsidR="00032D87" w:rsidP="00032D87" w:rsidRDefault="00032D87" w14:paraId="1612E4A2" w14:textId="77777777">
      <w:pPr>
        <w:autoSpaceDE w:val="0"/>
        <w:autoSpaceDN w:val="0"/>
        <w:rPr>
          <w:rFonts w:ascii="Consolas" w:hAnsi="Consolas"/>
          <w:bCs/>
          <w:sz w:val="19"/>
          <w:szCs w:val="19"/>
        </w:rPr>
      </w:pPr>
      <w:r w:rsidRPr="00177996">
        <w:rPr>
          <w:rFonts w:ascii="Calibri" w:hAnsi="Calibri" w:cs="Calibri"/>
          <w:b/>
          <w:bCs/>
        </w:rPr>
        <w:t>CGFees</w:t>
      </w:r>
      <w:r>
        <w:rPr>
          <w:rFonts w:ascii="Calibri" w:hAnsi="Calibri" w:cs="Calibri"/>
          <w:b/>
          <w:bCs/>
        </w:rPr>
        <w:t xml:space="preserve"> Calculation </w:t>
      </w:r>
      <w:r w:rsidRPr="00177996">
        <w:rPr>
          <w:rFonts w:ascii="Calibri" w:hAnsi="Calibri" w:cs="Calibri"/>
          <w:b/>
          <w:bCs/>
        </w:rPr>
        <w:t>=</w:t>
      </w:r>
      <w:r w:rsidRPr="00177996">
        <w:rPr>
          <w:rFonts w:ascii="Consolas" w:hAnsi="Consolas"/>
          <w:sz w:val="19"/>
          <w:szCs w:val="19"/>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 (</w:t>
      </w:r>
      <w:proofErr w:type="spellStart"/>
      <w:r w:rsidRPr="00177996">
        <w:rPr>
          <w:rFonts w:ascii="Consolas" w:hAnsi="Consolas"/>
          <w:bCs/>
          <w:sz w:val="19"/>
          <w:szCs w:val="19"/>
        </w:rPr>
        <w:t>SHGSYearlyCGFeesRate</w:t>
      </w:r>
      <w:proofErr w:type="spellEnd"/>
      <w:r w:rsidRPr="00177996">
        <w:rPr>
          <w:rFonts w:ascii="Consolas" w:hAnsi="Consolas"/>
          <w:bCs/>
          <w:sz w:val="19"/>
          <w:szCs w:val="19"/>
        </w:rPr>
        <w:t>) /(100*</w:t>
      </w:r>
      <w:proofErr w:type="spellStart"/>
      <w:r w:rsidRPr="00177996">
        <w:rPr>
          <w:rFonts w:ascii="Consolas" w:hAnsi="Consolas"/>
          <w:bCs/>
          <w:sz w:val="19"/>
          <w:szCs w:val="19"/>
        </w:rPr>
        <w:t>noofdaysinfinancial</w:t>
      </w:r>
      <w:proofErr w:type="spellEnd"/>
      <w:r w:rsidRPr="00177996">
        <w:rPr>
          <w:rFonts w:ascii="Consolas" w:hAnsi="Consolas"/>
          <w:bCs/>
          <w:sz w:val="19"/>
          <w:szCs w:val="19"/>
        </w:rPr>
        <w:t>)*(</w:t>
      </w:r>
      <w:proofErr w:type="spellStart"/>
      <w:r w:rsidRPr="00177996">
        <w:rPr>
          <w:rFonts w:ascii="Consolas" w:hAnsi="Consolas"/>
          <w:bCs/>
          <w:sz w:val="19"/>
          <w:szCs w:val="19"/>
        </w:rPr>
        <w:t>noofdaysleft</w:t>
      </w:r>
      <w:proofErr w:type="spellEnd"/>
      <w:r w:rsidRPr="00177996">
        <w:rPr>
          <w:rFonts w:ascii="Consolas" w:hAnsi="Consolas"/>
          <w:bCs/>
          <w:sz w:val="19"/>
          <w:szCs w:val="19"/>
        </w:rPr>
        <w:t>) )</w:t>
      </w:r>
    </w:p>
    <w:p w:rsidR="00032D87" w:rsidP="00032D87" w:rsidRDefault="00032D87" w14:paraId="6DD9DAEA" w14:textId="77777777"/>
    <w:p w:rsidR="00032D87" w:rsidP="00032D87" w:rsidRDefault="00032D87" w14:paraId="59B02876" w14:textId="77777777">
      <w:r w:rsidRPr="00F07065">
        <w:rPr>
          <w:b/>
        </w:rPr>
        <w:t>Guarantee Fee on SBR</w:t>
      </w:r>
      <w:r>
        <w:rPr>
          <w:b/>
        </w:rPr>
        <w:t xml:space="preserve"> </w:t>
      </w:r>
      <w:r>
        <w:t xml:space="preserve">= </w:t>
      </w:r>
      <w:commentRangeStart w:id="235"/>
      <w:commentRangeStart w:id="236"/>
      <w:commentRangeStart w:id="237"/>
      <w:r>
        <w:rPr>
          <w:rFonts w:ascii="Calibri" w:hAnsi="Calibri" w:eastAsia="Times New Roman" w:cs="Times New Roman"/>
          <w:color w:val="000000"/>
          <w:sz w:val="20"/>
          <w:szCs w:val="20"/>
        </w:rPr>
        <w:t>150000</w:t>
      </w:r>
      <w:r>
        <w:t xml:space="preserve"> *</w:t>
      </w:r>
      <w:commentRangeEnd w:id="235"/>
      <w:r w:rsidR="002400D5">
        <w:rPr>
          <w:rStyle w:val="CommentReference"/>
        </w:rPr>
        <w:commentReference w:id="235"/>
      </w:r>
      <w:commentRangeEnd w:id="236"/>
      <w:r w:rsidR="008A151D">
        <w:rPr>
          <w:rStyle w:val="CommentReference"/>
        </w:rPr>
        <w:commentReference w:id="236"/>
      </w:r>
      <w:commentRangeEnd w:id="237"/>
      <w:r w:rsidR="00A760F6">
        <w:rPr>
          <w:rStyle w:val="CommentReference"/>
        </w:rPr>
        <w:commentReference w:id="237"/>
      </w:r>
      <w:r>
        <w:t xml:space="preserve"> (0.5%/366) * 355*1 = 727.46/-</w:t>
      </w:r>
    </w:p>
    <w:p w:rsidR="00032D87" w:rsidP="00032D87" w:rsidRDefault="00032D87" w14:paraId="560D0E9B" w14:textId="77777777">
      <w:r w:rsidRPr="00F07065">
        <w:rPr>
          <w:b/>
        </w:rPr>
        <w:t>Guarantee Fee for all Premiums</w:t>
      </w:r>
      <w:r>
        <w:t xml:space="preserve"> = 727.46*0%</w:t>
      </w:r>
      <w:r w:rsidRPr="00FF19AD">
        <w:t xml:space="preserve"> </w:t>
      </w:r>
      <w:r>
        <w:t>* 0% = 0.00/-</w:t>
      </w:r>
    </w:p>
    <w:p w:rsidRPr="004E746F" w:rsidR="00032D87" w:rsidP="00032D87" w:rsidRDefault="00032D87" w14:paraId="4DF6450C" w14:textId="77777777">
      <w:pPr>
        <w:rPr>
          <w:b/>
        </w:rPr>
      </w:pPr>
      <w:r>
        <w:rPr>
          <w:b/>
        </w:rPr>
        <w:t xml:space="preserve">CG Fees= 727.46 </w:t>
      </w:r>
      <w:r w:rsidRPr="004E746F">
        <w:rPr>
          <w:b/>
        </w:rPr>
        <w:t>+</w:t>
      </w:r>
      <w:r>
        <w:rPr>
          <w:b/>
        </w:rPr>
        <w:t xml:space="preserve"> </w:t>
      </w:r>
      <w:r w:rsidRPr="004E746F">
        <w:rPr>
          <w:b/>
        </w:rPr>
        <w:t>0</w:t>
      </w:r>
      <w:r>
        <w:rPr>
          <w:b/>
        </w:rPr>
        <w:t xml:space="preserve"> </w:t>
      </w:r>
      <w:r w:rsidRPr="004E746F">
        <w:rPr>
          <w:b/>
        </w:rPr>
        <w:t>=</w:t>
      </w:r>
      <w:r>
        <w:rPr>
          <w:b/>
        </w:rPr>
        <w:t xml:space="preserve"> 727.46</w:t>
      </w:r>
      <w:r w:rsidRPr="004E746F">
        <w:rPr>
          <w:b/>
        </w:rPr>
        <w:t>/-</w:t>
      </w:r>
    </w:p>
    <w:p w:rsidR="00032D87" w:rsidP="00032D87" w:rsidRDefault="00032D87" w14:paraId="1E523176" w14:textId="35A2A1BC">
      <w:pPr>
        <w:jc w:val="both"/>
      </w:pPr>
      <w:r w:rsidRPr="00F07065">
        <w:rPr>
          <w:b/>
        </w:rPr>
        <w:t xml:space="preserve">Which equals to INR </w:t>
      </w:r>
      <w:r>
        <w:rPr>
          <w:b/>
        </w:rPr>
        <w:t xml:space="preserve">1823.63 </w:t>
      </w:r>
      <w:r w:rsidRPr="00F07065">
        <w:rPr>
          <w:b/>
        </w:rPr>
        <w:t>/-</w:t>
      </w:r>
    </w:p>
    <w:p w:rsidR="00032D87" w:rsidP="00032D87" w:rsidRDefault="00032D87" w14:paraId="52403722" w14:textId="77777777">
      <w:pPr>
        <w:jc w:val="both"/>
      </w:pPr>
    </w:p>
    <w:p w:rsidRPr="00A137F4" w:rsidR="00032D87" w:rsidP="00032D87" w:rsidRDefault="00032D87" w14:paraId="04900732" w14:textId="315CA24A">
      <w:pPr>
        <w:rPr>
          <w:b/>
          <w:u w:val="single"/>
        </w:rPr>
      </w:pPr>
      <w:r w:rsidRPr="00A137F4">
        <w:rPr>
          <w:b/>
          <w:u w:val="single"/>
        </w:rPr>
        <w:t xml:space="preserve">Scenario </w:t>
      </w:r>
      <w:r w:rsidR="00ED4B79">
        <w:rPr>
          <w:b/>
          <w:u w:val="single"/>
        </w:rPr>
        <w:t xml:space="preserve">3 </w:t>
      </w:r>
      <w:r w:rsidRPr="00A137F4">
        <w:rPr>
          <w:b/>
          <w:u w:val="single"/>
        </w:rPr>
        <w:t>: Billing</w:t>
      </w:r>
      <w:r>
        <w:rPr>
          <w:b/>
          <w:u w:val="single"/>
        </w:rPr>
        <w:t xml:space="preserve"> for Portfolio in ‘Currency Period 1 to Currency Period 7</w:t>
      </w:r>
      <w:r w:rsidRPr="00A137F4">
        <w:rPr>
          <w:b/>
          <w:u w:val="single"/>
        </w:rPr>
        <w:t>’</w:t>
      </w:r>
      <w:r>
        <w:rPr>
          <w:b/>
          <w:u w:val="single"/>
        </w:rPr>
        <w:t xml:space="preserve">’ AND For all Loan Types AND </w:t>
      </w:r>
      <w:r w:rsidRPr="00EF2554">
        <w:rPr>
          <w:b/>
          <w:u w:val="single"/>
        </w:rPr>
        <w:t>Dis</w:t>
      </w:r>
      <w:r>
        <w:rPr>
          <w:b/>
          <w:u w:val="single"/>
        </w:rPr>
        <w:t>bursement date updated  in Currency period 1 to 7 period:</w:t>
      </w:r>
    </w:p>
    <w:tbl>
      <w:tblPr>
        <w:tblStyle w:val="TableGrid"/>
        <w:tblW w:w="7116" w:type="dxa"/>
        <w:tblLook w:val="04A0" w:firstRow="1" w:lastRow="0" w:firstColumn="1" w:lastColumn="0" w:noHBand="0" w:noVBand="1"/>
      </w:tblPr>
      <w:tblGrid>
        <w:gridCol w:w="5160"/>
        <w:gridCol w:w="1956"/>
      </w:tblGrid>
      <w:tr w:rsidRPr="00F25836" w:rsidR="00032D87" w:rsidTr="0038013B" w14:paraId="221EDBEB" w14:textId="77777777">
        <w:trPr>
          <w:trHeight w:val="235"/>
        </w:trPr>
        <w:tc>
          <w:tcPr>
            <w:tcW w:w="5160" w:type="dxa"/>
            <w:noWrap/>
            <w:hideMark/>
          </w:tcPr>
          <w:p w:rsidRPr="00F25836" w:rsidR="00032D87" w:rsidP="0038013B" w:rsidRDefault="00032D87" w14:paraId="2470B599"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32D87" w:rsidP="0038013B" w:rsidRDefault="00032D87" w14:paraId="12F37D69" w14:textId="77777777">
            <w:pPr>
              <w:rPr>
                <w:rFonts w:ascii="Calibri" w:hAnsi="Calibri" w:eastAsia="Times New Roman" w:cs="Times New Roman"/>
                <w:b/>
                <w:color w:val="000000"/>
                <w:sz w:val="20"/>
                <w:szCs w:val="20"/>
              </w:rPr>
            </w:pPr>
          </w:p>
        </w:tc>
      </w:tr>
      <w:tr w:rsidRPr="00F25836" w:rsidR="00032D87" w:rsidTr="0038013B" w14:paraId="2A2E77A1" w14:textId="77777777">
        <w:trPr>
          <w:trHeight w:val="235"/>
        </w:trPr>
        <w:tc>
          <w:tcPr>
            <w:tcW w:w="5160" w:type="dxa"/>
            <w:hideMark/>
          </w:tcPr>
          <w:p w:rsidRPr="00F25836" w:rsidR="00032D87" w:rsidP="0038013B" w:rsidRDefault="00032D87" w14:paraId="14E797B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32D87" w:rsidP="0038013B" w:rsidRDefault="00032D87" w14:paraId="13B537E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0.25</w:t>
            </w:r>
            <w:r w:rsidRPr="00F25836">
              <w:rPr>
                <w:rFonts w:ascii="Calibri" w:hAnsi="Calibri" w:eastAsia="Times New Roman" w:cs="Times New Roman"/>
                <w:color w:val="000000"/>
                <w:sz w:val="20"/>
                <w:szCs w:val="20"/>
              </w:rPr>
              <w:t>%</w:t>
            </w:r>
          </w:p>
        </w:tc>
      </w:tr>
      <w:tr w:rsidRPr="00F25836" w:rsidR="00032D87" w:rsidTr="0038013B" w14:paraId="77036691" w14:textId="77777777">
        <w:trPr>
          <w:trHeight w:val="235"/>
        </w:trPr>
        <w:tc>
          <w:tcPr>
            <w:tcW w:w="5160" w:type="dxa"/>
          </w:tcPr>
          <w:p w:rsidRPr="00F25836" w:rsidR="00032D87" w:rsidP="0038013B" w:rsidRDefault="008A151D" w14:paraId="53B025BE" w14:textId="28A38753">
            <w:pPr>
              <w:ind w:firstLine="400" w:firstLineChars="200"/>
              <w:rPr>
                <w:rFonts w:ascii="Times New Roman" w:hAnsi="Times New Roman" w:eastAsia="Times New Roman" w:cs="Times New Roman"/>
                <w:color w:val="000000"/>
                <w:sz w:val="20"/>
                <w:szCs w:val="20"/>
              </w:rPr>
            </w:pPr>
            <w:r>
              <w:rPr>
                <w:rFonts w:eastAsia="Times New Roman" w:cs="Times New Roman"/>
                <w:color w:val="000000"/>
                <w:sz w:val="20"/>
                <w:szCs w:val="20"/>
              </w:rPr>
              <w:t>Outstanding</w:t>
            </w:r>
            <w:r w:rsidRPr="008F20C7" w:rsidR="00032D87">
              <w:rPr>
                <w:rFonts w:eastAsia="Times New Roman" w:cs="Times New Roman"/>
                <w:color w:val="000000"/>
                <w:sz w:val="20"/>
                <w:szCs w:val="20"/>
              </w:rPr>
              <w:t xml:space="preserve"> Loan Amount</w:t>
            </w:r>
          </w:p>
        </w:tc>
        <w:tc>
          <w:tcPr>
            <w:tcW w:w="1956" w:type="dxa"/>
          </w:tcPr>
          <w:p w:rsidR="00032D87" w:rsidP="0038013B" w:rsidRDefault="00032D87" w14:paraId="27A4C417" w14:textId="77777777">
            <w:pPr>
              <w:ind w:firstLine="400" w:firstLineChars="200"/>
              <w:rPr>
                <w:rFonts w:ascii="Calibri" w:hAnsi="Calibri" w:eastAsia="Times New Roman" w:cs="Times New Roman"/>
                <w:color w:val="000000"/>
                <w:sz w:val="20"/>
                <w:szCs w:val="20"/>
              </w:rPr>
            </w:pPr>
            <w:r w:rsidRPr="0092033C">
              <w:rPr>
                <w:rFonts w:ascii="Calibri" w:hAnsi="Calibri" w:eastAsia="Times New Roman" w:cs="Times New Roman"/>
                <w:color w:val="000000"/>
                <w:sz w:val="20"/>
                <w:szCs w:val="20"/>
              </w:rPr>
              <w:t>200000</w:t>
            </w:r>
          </w:p>
        </w:tc>
      </w:tr>
      <w:tr w:rsidRPr="00F25836" w:rsidR="00032D87" w:rsidTr="0038013B" w14:paraId="7EA8A73A" w14:textId="77777777">
        <w:trPr>
          <w:trHeight w:val="235"/>
        </w:trPr>
        <w:tc>
          <w:tcPr>
            <w:tcW w:w="5160" w:type="dxa"/>
          </w:tcPr>
          <w:p w:rsidRPr="008F20C7" w:rsidR="00032D87" w:rsidP="0038013B" w:rsidRDefault="00032D87" w14:paraId="5882BC1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32D87" w:rsidP="0038013B" w:rsidRDefault="00032D87" w14:paraId="2A75A78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2797582D" w14:textId="77777777">
        <w:trPr>
          <w:trHeight w:val="235"/>
        </w:trPr>
        <w:tc>
          <w:tcPr>
            <w:tcW w:w="5160" w:type="dxa"/>
          </w:tcPr>
          <w:p w:rsidRPr="008F20C7" w:rsidR="00032D87" w:rsidP="0038013B" w:rsidRDefault="00032D87" w14:paraId="27245D5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32D87" w:rsidP="0038013B" w:rsidRDefault="00032D87" w14:paraId="391CF95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47954A05" w14:textId="77777777">
        <w:trPr>
          <w:trHeight w:val="235"/>
        </w:trPr>
        <w:tc>
          <w:tcPr>
            <w:tcW w:w="5160" w:type="dxa"/>
          </w:tcPr>
          <w:p w:rsidRPr="008F20C7" w:rsidR="00032D87" w:rsidP="0038013B" w:rsidRDefault="00032D87" w14:paraId="741E85B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32D87" w:rsidP="0038013B" w:rsidRDefault="00032D87" w14:paraId="51FBE53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w:t>
            </w:r>
          </w:p>
        </w:tc>
      </w:tr>
      <w:tr w:rsidRPr="00F25836" w:rsidR="00032D87" w:rsidTr="0038013B" w14:paraId="6ED6BAF2" w14:textId="77777777">
        <w:trPr>
          <w:trHeight w:val="235"/>
        </w:trPr>
        <w:tc>
          <w:tcPr>
            <w:tcW w:w="5160" w:type="dxa"/>
          </w:tcPr>
          <w:p w:rsidR="00032D87" w:rsidP="0038013B" w:rsidRDefault="00032D87" w14:paraId="45456FE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32D87" w:rsidP="0038013B" w:rsidRDefault="00032D87" w14:paraId="13E2620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29-April-2024</w:t>
            </w:r>
          </w:p>
        </w:tc>
      </w:tr>
    </w:tbl>
    <w:p w:rsidR="00032D87" w:rsidP="00032D87" w:rsidRDefault="00032D87" w14:paraId="3ECEB60C" w14:textId="77777777"/>
    <w:p w:rsidR="00032D87" w:rsidP="00032D87" w:rsidRDefault="00032D87" w14:paraId="1B2AC600" w14:textId="77777777">
      <w:pPr>
        <w:jc w:val="both"/>
      </w:pPr>
      <w:r>
        <w:t xml:space="preserve">MLI uploads and approves the input file on SURGE system in Portfolio having status as Currency Period 3. Billing cycle is executed on 25th May 2024. </w:t>
      </w:r>
    </w:p>
    <w:p w:rsidR="00032D87" w:rsidP="00032D87" w:rsidRDefault="00032D87" w14:paraId="52FAA718" w14:textId="77777777">
      <w:r>
        <w:t xml:space="preserve">Thus, in case of this scenario, Guarantee Fee calculation will be based on </w:t>
      </w:r>
      <w:r w:rsidRPr="008D447D">
        <w:rPr>
          <w:b/>
        </w:rPr>
        <w:t>Outstanding Loan Amount</w:t>
      </w:r>
      <w:r>
        <w:t xml:space="preserve"> and for 355 days since 12-April-2024 till 31-March-2024(inclusive of end day).</w:t>
      </w:r>
    </w:p>
    <w:p w:rsidR="00032D87" w:rsidP="00032D87" w:rsidRDefault="00032D87" w14:paraId="74E92D4A" w14:textId="77777777">
      <w:pPr>
        <w:rPr>
          <w:rFonts w:ascii="Calibri" w:hAnsi="Calibri" w:cs="Calibri"/>
          <w:bCs/>
        </w:rPr>
      </w:pPr>
      <w:r>
        <w:rPr>
          <w:rFonts w:ascii="Calibri" w:hAnsi="Calibri" w:cs="Calibri"/>
          <w:bCs/>
        </w:rPr>
        <w:t>CG fee calculated </w:t>
      </w:r>
      <w:r w:rsidRPr="00375798">
        <w:rPr>
          <w:rFonts w:ascii="Calibri" w:hAnsi="Calibri" w:cs="Calibri"/>
          <w:bCs/>
        </w:rPr>
        <w:t>0.5% .</w:t>
      </w:r>
    </w:p>
    <w:p w:rsidRPr="002533A8" w:rsidR="00032D87" w:rsidP="00032D87" w:rsidRDefault="00032D87" w14:paraId="307B6D77" w14:textId="77777777">
      <w:pPr>
        <w:rPr>
          <w:rFonts w:ascii="Consolas" w:hAnsi="Consolas"/>
          <w:bCs/>
          <w:sz w:val="19"/>
          <w:szCs w:val="19"/>
        </w:rPr>
      </w:pPr>
      <w:r w:rsidRPr="00177996">
        <w:rPr>
          <w:rFonts w:ascii="Calibri" w:hAnsi="Calibri" w:cs="Calibri"/>
          <w:b/>
          <w:bCs/>
        </w:rPr>
        <w:t>CGFees</w:t>
      </w:r>
      <w:r>
        <w:rPr>
          <w:rFonts w:ascii="Calibri" w:hAnsi="Calibri" w:cs="Calibri"/>
          <w:b/>
          <w:bCs/>
        </w:rPr>
        <w:t xml:space="preserve"> Calculation </w:t>
      </w:r>
      <w:r w:rsidRPr="00177996">
        <w:rPr>
          <w:rFonts w:ascii="Calibri" w:hAnsi="Calibri" w:cs="Calibri"/>
          <w:bCs/>
        </w:rPr>
        <w:t>=</w:t>
      </w:r>
      <w:r>
        <w:rPr>
          <w:rFonts w:ascii="Calibri" w:hAnsi="Calibri" w:cs="Calibri"/>
          <w:bCs/>
        </w:rPr>
        <w:t xml:space="preserve"> </w:t>
      </w:r>
      <w:r w:rsidRPr="00177996">
        <w:rPr>
          <w:rFonts w:ascii="Consolas" w:hAnsi="Consolas"/>
          <w:bCs/>
          <w:sz w:val="19"/>
          <w:szCs w:val="19"/>
        </w:rPr>
        <w:t>(</w:t>
      </w:r>
      <w:proofErr w:type="spellStart"/>
      <w:r w:rsidRPr="00177996">
        <w:rPr>
          <w:rFonts w:ascii="Consolas" w:hAnsi="Consolas"/>
          <w:bCs/>
          <w:sz w:val="19"/>
          <w:szCs w:val="19"/>
        </w:rPr>
        <w:t>UpdatedOutstandingLoanAmount</w:t>
      </w:r>
      <w:proofErr w:type="spellEnd"/>
      <w:r w:rsidRPr="00177996">
        <w:rPr>
          <w:rFonts w:ascii="Consolas" w:hAnsi="Consolas"/>
          <w:bCs/>
          <w:sz w:val="19"/>
          <w:szCs w:val="19"/>
        </w:rPr>
        <w:t>*(</w:t>
      </w:r>
      <w:proofErr w:type="spellStart"/>
      <w:r w:rsidRPr="00177996">
        <w:rPr>
          <w:rFonts w:ascii="Consolas" w:hAnsi="Consolas"/>
          <w:bCs/>
          <w:sz w:val="19"/>
          <w:szCs w:val="19"/>
        </w:rPr>
        <w:t>SHGSYearlyCGFeesRate</w:t>
      </w:r>
      <w:proofErr w:type="spellEnd"/>
      <w:r w:rsidRPr="00177996">
        <w:rPr>
          <w:rFonts w:ascii="Consolas" w:hAnsi="Consolas"/>
          <w:bCs/>
          <w:sz w:val="19"/>
          <w:szCs w:val="19"/>
        </w:rPr>
        <w:t>) / 100)</w:t>
      </w:r>
    </w:p>
    <w:p w:rsidR="00032D87" w:rsidP="00032D87" w:rsidRDefault="00032D87" w14:paraId="0A233232" w14:textId="77777777">
      <w:r w:rsidRPr="00F07065">
        <w:rPr>
          <w:b/>
        </w:rPr>
        <w:t>Guarantee Fee on SBR</w:t>
      </w:r>
      <w:r>
        <w:rPr>
          <w:b/>
        </w:rPr>
        <w:t xml:space="preserve"> </w:t>
      </w:r>
      <w:commentRangeStart w:id="238"/>
      <w:commentRangeStart w:id="239"/>
      <w:commentRangeStart w:id="240"/>
      <w:r>
        <w:t xml:space="preserve">= </w:t>
      </w:r>
      <w:r w:rsidRPr="0092033C">
        <w:rPr>
          <w:rFonts w:ascii="Calibri" w:hAnsi="Calibri" w:eastAsia="Times New Roman" w:cs="Times New Roman"/>
          <w:color w:val="000000"/>
          <w:sz w:val="20"/>
          <w:szCs w:val="20"/>
        </w:rPr>
        <w:t>200000</w:t>
      </w:r>
      <w:commentRangeEnd w:id="238"/>
      <w:r w:rsidR="002400D5">
        <w:rPr>
          <w:rStyle w:val="CommentReference"/>
        </w:rPr>
        <w:commentReference w:id="238"/>
      </w:r>
      <w:commentRangeEnd w:id="239"/>
      <w:r w:rsidR="008A151D">
        <w:rPr>
          <w:rStyle w:val="CommentReference"/>
        </w:rPr>
        <w:commentReference w:id="239"/>
      </w:r>
      <w:commentRangeEnd w:id="240"/>
      <w:r w:rsidR="00C87451">
        <w:rPr>
          <w:rStyle w:val="CommentReference"/>
        </w:rPr>
        <w:commentReference w:id="240"/>
      </w:r>
      <w:r>
        <w:t>* 0.5%= 1000.00/-</w:t>
      </w:r>
    </w:p>
    <w:p w:rsidR="00032D87" w:rsidP="00032D87" w:rsidRDefault="00032D87" w14:paraId="034951FA" w14:textId="77777777">
      <w:r w:rsidRPr="00F07065">
        <w:rPr>
          <w:b/>
        </w:rPr>
        <w:t>Guarantee Fee for all Premiums</w:t>
      </w:r>
      <w:r>
        <w:t xml:space="preserve"> = 1000.00*0%</w:t>
      </w:r>
      <w:r w:rsidRPr="00FF19AD">
        <w:t xml:space="preserve"> </w:t>
      </w:r>
      <w:r>
        <w:t>* 0% = 0.00/-</w:t>
      </w:r>
    </w:p>
    <w:p w:rsidRPr="004E746F" w:rsidR="00032D87" w:rsidP="00032D87" w:rsidRDefault="00032D87" w14:paraId="2EDAA4EF" w14:textId="77777777">
      <w:pPr>
        <w:rPr>
          <w:b/>
        </w:rPr>
      </w:pPr>
      <w:r>
        <w:rPr>
          <w:b/>
        </w:rPr>
        <w:t xml:space="preserve">CG Fees= 1000.00 </w:t>
      </w:r>
      <w:r w:rsidRPr="004E746F">
        <w:rPr>
          <w:b/>
        </w:rPr>
        <w:t>+</w:t>
      </w:r>
      <w:r>
        <w:rPr>
          <w:b/>
        </w:rPr>
        <w:t xml:space="preserve"> </w:t>
      </w:r>
      <w:r w:rsidRPr="004E746F">
        <w:rPr>
          <w:b/>
        </w:rPr>
        <w:t>0</w:t>
      </w:r>
      <w:r>
        <w:rPr>
          <w:b/>
        </w:rPr>
        <w:t xml:space="preserve"> </w:t>
      </w:r>
      <w:r w:rsidRPr="004E746F">
        <w:rPr>
          <w:b/>
        </w:rPr>
        <w:t>=</w:t>
      </w:r>
      <w:r>
        <w:rPr>
          <w:b/>
        </w:rPr>
        <w:t xml:space="preserve"> 1000.00</w:t>
      </w:r>
      <w:r w:rsidRPr="004E746F">
        <w:rPr>
          <w:b/>
        </w:rPr>
        <w:t>/-</w:t>
      </w:r>
    </w:p>
    <w:p w:rsidR="00032D87" w:rsidP="00032D87" w:rsidRDefault="00032D87" w14:paraId="14F638C0" w14:textId="77777777">
      <w:r w:rsidRPr="00F07065">
        <w:rPr>
          <w:b/>
        </w:rPr>
        <w:t xml:space="preserve">Which equals to INR </w:t>
      </w:r>
      <w:r>
        <w:rPr>
          <w:b/>
        </w:rPr>
        <w:t xml:space="preserve">1000.00 </w:t>
      </w:r>
      <w:r w:rsidRPr="00F07065">
        <w:rPr>
          <w:b/>
        </w:rPr>
        <w:t>/-</w:t>
      </w:r>
    </w:p>
    <w:p w:rsidR="002522E8" w:rsidP="00AE1DE4" w:rsidRDefault="002522E8" w14:paraId="7E1CDD36" w14:textId="3634D96D">
      <w:pPr>
        <w:jc w:val="both"/>
      </w:pPr>
    </w:p>
    <w:p w:rsidR="00EF577D" w:rsidP="00AE1DE4" w:rsidRDefault="00EF577D" w14:paraId="2485F48E" w14:textId="68EFA88E">
      <w:pPr>
        <w:jc w:val="both"/>
      </w:pPr>
    </w:p>
    <w:p w:rsidR="00EF577D" w:rsidP="00AE1DE4" w:rsidRDefault="00EF577D" w14:paraId="4D224FCA" w14:textId="6F831D44">
      <w:pPr>
        <w:jc w:val="both"/>
      </w:pPr>
    </w:p>
    <w:p w:rsidR="00EF577D" w:rsidP="00AE1DE4" w:rsidRDefault="00EF577D" w14:paraId="1406B0D8" w14:textId="062D0297">
      <w:pPr>
        <w:jc w:val="both"/>
      </w:pPr>
    </w:p>
    <w:p w:rsidR="00EF577D" w:rsidP="00AE1DE4" w:rsidRDefault="00EF577D" w14:paraId="07C91707" w14:textId="77777777">
      <w:pPr>
        <w:jc w:val="both"/>
      </w:pPr>
    </w:p>
    <w:p w:rsidRPr="004F0D93" w:rsidR="00AE1DE4" w:rsidP="00AE1DE4" w:rsidRDefault="00AE1DE4" w14:paraId="48BB3C36" w14:textId="0B72DEBE">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2" w:id="241"/>
      <w:bookmarkStart w:name="_Toc465274994" w:id="242"/>
      <w:bookmarkStart w:name="_Toc485743359" w:id="243"/>
      <w:bookmarkStart w:name="_Toc160211599" w:id="244"/>
      <w:r>
        <w:rPr>
          <w:rFonts w:ascii="Trebuchet MS" w:hAnsi="Trebuchet MS"/>
          <w:b/>
          <w:bCs/>
          <w:color w:val="000000" w:themeColor="text1"/>
          <w:szCs w:val="22"/>
        </w:rPr>
        <w:t>Calculating Tax on Credit Guarantee Fees for Single Loan Account</w:t>
      </w:r>
      <w:bookmarkEnd w:id="241"/>
      <w:bookmarkEnd w:id="242"/>
      <w:bookmarkEnd w:id="243"/>
      <w:bookmarkEnd w:id="244"/>
      <w:r>
        <w:rPr>
          <w:rFonts w:ascii="Trebuchet MS" w:hAnsi="Trebuchet MS"/>
          <w:b/>
          <w:bCs/>
          <w:color w:val="000000" w:themeColor="text1"/>
          <w:szCs w:val="22"/>
        </w:rPr>
        <w:t xml:space="preserve"> </w:t>
      </w:r>
    </w:p>
    <w:p w:rsidRPr="0007421D" w:rsidR="0007421D" w:rsidP="00240598" w:rsidRDefault="0007421D" w14:paraId="0BEA1B87" w14:textId="01AE702E">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0211600" w:id="245"/>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245"/>
    </w:p>
    <w:p w:rsidR="0007421D" w:rsidP="0007421D" w:rsidRDefault="0007421D" w14:paraId="18E582B4" w14:textId="77777777">
      <w:pPr>
        <w:jc w:val="both"/>
      </w:pPr>
      <w:r>
        <w:t xml:space="preserve">As per GST policy, tax on GST is primarily based on MLI’s Headquarters’ location i.e. the state in which MLI is primarily based. NCGTC’s state of operations is decided as Maharashtra state. </w:t>
      </w:r>
    </w:p>
    <w:p w:rsidR="0007421D" w:rsidP="0007421D" w:rsidRDefault="0007421D" w14:paraId="37D3F255" w14:textId="77777777">
      <w:pPr>
        <w:jc w:val="both"/>
      </w:pPr>
      <w:r w:rsidRPr="00860024">
        <w:rPr>
          <w:b/>
          <w:u w:val="single"/>
        </w:rPr>
        <w:t>If the state of MLI operation is Maharashtra</w:t>
      </w:r>
      <w:r>
        <w:t>:</w:t>
      </w:r>
    </w:p>
    <w:p w:rsidR="0007421D" w:rsidP="0007421D" w:rsidRDefault="0007421D" w14:paraId="59047088" w14:textId="77777777">
      <w:pPr>
        <w:jc w:val="both"/>
      </w:pPr>
      <w:r>
        <w:t>Then as per GST policy, CGST and SGST will be applicable in the tax calculation.</w:t>
      </w:r>
    </w:p>
    <w:p w:rsidR="0007421D" w:rsidP="0007421D" w:rsidRDefault="0007421D" w14:paraId="1A5E0074" w14:textId="77777777">
      <w:pPr>
        <w:jc w:val="both"/>
      </w:pPr>
      <w:r>
        <w:t>The formula is as below:</w:t>
      </w:r>
    </w:p>
    <w:p w:rsidR="0007421D" w:rsidP="0007421D" w:rsidRDefault="0007421D" w14:paraId="23441CF6" w14:textId="77777777">
      <w:pPr>
        <w:jc w:val="both"/>
      </w:pPr>
      <w:r>
        <w:rPr>
          <w:noProof/>
          <w:lang w:val="en-IN" w:eastAsia="en-IN"/>
        </w:rPr>
        <mc:AlternateContent>
          <mc:Choice Requires="wps">
            <w:drawing>
              <wp:inline distT="0" distB="0" distL="0" distR="0" wp14:anchorId="7975822B" wp14:editId="2C0FA814">
                <wp:extent cx="5757126" cy="502285"/>
                <wp:effectExtent l="0" t="0" r="15240" b="12065"/>
                <wp:docPr id="14" name="Rectangle 31"/>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07421D" w:rsidRDefault="0038013B" w14:paraId="62EA2499"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6E7638BA">
              <v:rect id="Rectangle 31"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2" fillcolor="white [3201]" strokecolor="#70ad47 [3209]" strokeweight="1pt" w14:anchorId="797582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CAT2iaVwIAAP8EAAAOAAAAAAAAAAAAAAAAAC4CAABkcnMvZTJvRG9jLnhtbFBLAQItABQA&#10;BgAIAAAAIQBTGNuo2QAAAAQBAAAPAAAAAAAAAAAAAAAAALEEAABkcnMvZG93bnJldi54bWxQSwUG&#10;AAAAAAQABADzAAAAtwUAAAAA&#10;">
                <v:textbox>
                  <w:txbxContent>
                    <w:p w:rsidR="0038013B" w:rsidP="0007421D" w:rsidRDefault="0038013B" w14:paraId="69F83191" w14:textId="77777777">
                      <w:pPr>
                        <w:jc w:val="center"/>
                      </w:pPr>
                      <w:r>
                        <w:t>Tax on Guarantee Fee = (Credit Guarantee Fee * CGST Rate Defined in SURGE) + (Credit Guarantee Fee * SGST Rate Defined in SURGE)</w:t>
                      </w:r>
                    </w:p>
                  </w:txbxContent>
                </v:textbox>
                <w10:anchorlock/>
              </v:rect>
            </w:pict>
          </mc:Fallback>
        </mc:AlternateContent>
      </w:r>
    </w:p>
    <w:p w:rsidR="0007421D" w:rsidP="0007421D" w:rsidRDefault="0007421D" w14:paraId="0717D366" w14:textId="77777777"/>
    <w:p w:rsidR="0007421D" w:rsidP="0007421D" w:rsidRDefault="0007421D" w14:paraId="32A76E73" w14:textId="77777777">
      <w:r>
        <w:t xml:space="preserve">Consider scenario 1 in section 1.8.2.1 above. </w:t>
      </w:r>
    </w:p>
    <w:p w:rsidR="0007421D" w:rsidP="0007421D" w:rsidRDefault="00963830" w14:paraId="5C45095E" w14:textId="03503018">
      <w:pPr>
        <w:jc w:val="both"/>
      </w:pPr>
      <w:r>
        <w:t xml:space="preserve">Taxation on INR  </w:t>
      </w:r>
      <w:r>
        <w:rPr>
          <w:b/>
        </w:rPr>
        <w:t>1823.63</w:t>
      </w:r>
      <w:r>
        <w:t xml:space="preserve">/- </w:t>
      </w:r>
      <w:r w:rsidR="0007421D">
        <w:t>is determined as below:</w:t>
      </w:r>
    </w:p>
    <w:p w:rsidR="0007421D" w:rsidP="00CA759A" w:rsidRDefault="00963830" w14:paraId="5F8541F3" w14:textId="59EB245F">
      <w:pPr>
        <w:pStyle w:val="ListParagraph"/>
        <w:numPr>
          <w:ilvl w:val="0"/>
          <w:numId w:val="44"/>
        </w:numPr>
        <w:jc w:val="both"/>
      </w:pPr>
      <w:r>
        <w:t xml:space="preserve">SGST on this Fee @9% is </w:t>
      </w:r>
      <w:r>
        <w:rPr>
          <w:b/>
        </w:rPr>
        <w:t>1823.63</w:t>
      </w:r>
      <w:r>
        <w:t>/-</w:t>
      </w:r>
      <w:r w:rsidR="00314AE9">
        <w:t>*9% = INR  164.13</w:t>
      </w:r>
      <w:r w:rsidR="0007421D">
        <w:t>/-</w:t>
      </w:r>
    </w:p>
    <w:p w:rsidR="0007421D" w:rsidP="00CA759A" w:rsidRDefault="0007421D" w14:paraId="163FE936" w14:textId="5E659071">
      <w:pPr>
        <w:pStyle w:val="ListParagraph"/>
        <w:numPr>
          <w:ilvl w:val="0"/>
          <w:numId w:val="44"/>
        </w:numPr>
        <w:jc w:val="both"/>
      </w:pPr>
      <w:r>
        <w:t>C</w:t>
      </w:r>
      <w:r w:rsidR="00963830">
        <w:t xml:space="preserve">GST on this Fee @9% is </w:t>
      </w:r>
      <w:r w:rsidR="00963830">
        <w:rPr>
          <w:b/>
        </w:rPr>
        <w:t>1823.63</w:t>
      </w:r>
      <w:r w:rsidR="00963830">
        <w:t>/-</w:t>
      </w:r>
      <w:r w:rsidR="00314AE9">
        <w:t>*9% = INR  164.13</w:t>
      </w:r>
      <w:r>
        <w:t>/-</w:t>
      </w:r>
    </w:p>
    <w:p w:rsidR="0007421D" w:rsidP="0007421D" w:rsidRDefault="00314AE9" w14:paraId="301113D0" w14:textId="0191258B">
      <w:pPr>
        <w:jc w:val="both"/>
        <w:rPr>
          <w:u w:val="single"/>
        </w:rPr>
      </w:pPr>
      <w:r>
        <w:t>Total Tax summation = INR 328.25</w:t>
      </w:r>
      <w:r w:rsidR="0007421D">
        <w:t>/-</w:t>
      </w:r>
    </w:p>
    <w:p w:rsidR="0007421D" w:rsidP="0007421D" w:rsidRDefault="0007421D" w14:paraId="1A31E7D5" w14:textId="77777777">
      <w:pPr>
        <w:jc w:val="both"/>
      </w:pPr>
    </w:p>
    <w:p w:rsidR="0007421D" w:rsidP="0007421D" w:rsidRDefault="0007421D" w14:paraId="0797A4FC"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07421D" w:rsidP="0007421D" w:rsidRDefault="0007421D" w14:paraId="5FA0F96A" w14:textId="77777777">
      <w:pPr>
        <w:jc w:val="both"/>
      </w:pPr>
      <w:r>
        <w:t>Then as per GST policy, IGST will be applicable in the tax calculation.</w:t>
      </w:r>
    </w:p>
    <w:p w:rsidR="0007421D" w:rsidP="0007421D" w:rsidRDefault="0007421D" w14:paraId="3D8D353E" w14:textId="77777777">
      <w:pPr>
        <w:jc w:val="both"/>
      </w:pPr>
      <w:r>
        <w:t>The formula is as below:</w:t>
      </w:r>
    </w:p>
    <w:p w:rsidR="0007421D" w:rsidP="0007421D" w:rsidRDefault="0007421D" w14:paraId="6D406E47" w14:textId="77777777">
      <w:pPr>
        <w:jc w:val="both"/>
      </w:pPr>
      <w:r>
        <w:rPr>
          <w:noProof/>
          <w:lang w:val="en-IN" w:eastAsia="en-IN"/>
        </w:rPr>
        <mc:AlternateContent>
          <mc:Choice Requires="wps">
            <w:drawing>
              <wp:inline distT="0" distB="0" distL="0" distR="0" wp14:anchorId="6FAFD5DD" wp14:editId="47AC6DE1">
                <wp:extent cx="5757126" cy="502285"/>
                <wp:effectExtent l="0" t="0" r="15240" b="12065"/>
                <wp:docPr id="15" name="Rectangle 32"/>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07421D" w:rsidRDefault="0038013B" w14:paraId="29D6E6FC"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31D1F798">
              <v:rect id="Rectangle 32"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3" fillcolor="white [3201]" strokecolor="#70ad47 [3209]" strokeweight="1pt" w14:anchorId="6FAFD5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BWLaAXVwIAAP8EAAAOAAAAAAAAAAAAAAAAAC4CAABkcnMvZTJvRG9jLnhtbFBLAQItABQA&#10;BgAIAAAAIQBTGNuo2QAAAAQBAAAPAAAAAAAAAAAAAAAAALEEAABkcnMvZG93bnJldi54bWxQSwUG&#10;AAAAAAQABADzAAAAtwUAAAAA&#10;">
                <v:textbox>
                  <w:txbxContent>
                    <w:p w:rsidR="0038013B" w:rsidP="0007421D" w:rsidRDefault="0038013B" w14:paraId="07463050" w14:textId="77777777">
                      <w:pPr>
                        <w:jc w:val="center"/>
                      </w:pPr>
                      <w:r>
                        <w:t>Tax on Guarantee Fee = (Credit Guarantee Fee * IGST Rate Defined in SURGE)</w:t>
                      </w:r>
                    </w:p>
                  </w:txbxContent>
                </v:textbox>
                <w10:anchorlock/>
              </v:rect>
            </w:pict>
          </mc:Fallback>
        </mc:AlternateContent>
      </w:r>
    </w:p>
    <w:p w:rsidR="0007421D" w:rsidP="0007421D" w:rsidRDefault="0007421D" w14:paraId="626FAA5E" w14:textId="77777777">
      <w:r>
        <w:t xml:space="preserve">Consider scenario 1 in section 1.8.2.1 above. </w:t>
      </w:r>
    </w:p>
    <w:p w:rsidR="0007421D" w:rsidP="0007421D" w:rsidRDefault="00314AE9" w14:paraId="70E7C0F8" w14:textId="255FF08E">
      <w:pPr>
        <w:jc w:val="both"/>
      </w:pPr>
      <w:r>
        <w:t xml:space="preserve">Taxation on INR </w:t>
      </w:r>
      <w:r w:rsidRPr="00314AE9">
        <w:rPr>
          <w:b/>
        </w:rPr>
        <w:t>1823.63</w:t>
      </w:r>
      <w:r w:rsidRPr="00314AE9" w:rsidR="0007421D">
        <w:rPr>
          <w:b/>
        </w:rPr>
        <w:t>/-</w:t>
      </w:r>
      <w:r>
        <w:t xml:space="preserve"> </w:t>
      </w:r>
      <w:r w:rsidR="0007421D">
        <w:t>is determined as below:</w:t>
      </w:r>
    </w:p>
    <w:p w:rsidR="0007421D" w:rsidP="00CA759A" w:rsidRDefault="0007421D" w14:paraId="05E2EEB9" w14:textId="6BD299F9">
      <w:pPr>
        <w:pStyle w:val="ListParagraph"/>
        <w:numPr>
          <w:ilvl w:val="0"/>
          <w:numId w:val="45"/>
        </w:numPr>
        <w:jc w:val="both"/>
      </w:pPr>
      <w:r>
        <w:t>I</w:t>
      </w:r>
      <w:r w:rsidR="00314AE9">
        <w:t>GST on this Fee @18% is 1823.63</w:t>
      </w:r>
      <w:r w:rsidR="00D6491B">
        <w:t>/-*18% = INR  328.25</w:t>
      </w:r>
      <w:r>
        <w:t>/-</w:t>
      </w:r>
    </w:p>
    <w:p w:rsidR="0007421D" w:rsidP="0007421D" w:rsidRDefault="00D6491B" w14:paraId="3EBA7CAD" w14:textId="65C07EA1">
      <w:pPr>
        <w:jc w:val="both"/>
      </w:pPr>
      <w:r>
        <w:t>Total Tax = INR 328.25</w:t>
      </w:r>
      <w:r w:rsidR="0007421D">
        <w:t>/-</w:t>
      </w:r>
    </w:p>
    <w:p w:rsidR="0007421D" w:rsidP="00AE1DE4" w:rsidRDefault="0007421D" w14:paraId="142E6302" w14:textId="77777777">
      <w:pPr>
        <w:jc w:val="both"/>
      </w:pPr>
    </w:p>
    <w:p w:rsidR="00AE1DE4" w:rsidP="00240598" w:rsidRDefault="00AE1DE4" w14:paraId="5201B37D" w14:textId="24D76481">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3" w:id="246"/>
      <w:bookmarkStart w:name="_Toc465274995" w:id="247"/>
      <w:bookmarkStart w:name="_Toc485743360" w:id="248"/>
      <w:bookmarkStart w:name="_Toc160211601" w:id="249"/>
      <w:r>
        <w:rPr>
          <w:rFonts w:ascii="Trebuchet MS" w:hAnsi="Trebuchet MS"/>
          <w:b/>
          <w:bCs/>
          <w:color w:val="000000" w:themeColor="text1"/>
          <w:szCs w:val="22"/>
        </w:rPr>
        <w:t>Calculating Total Credit Guarantee Charges for Single Loan Account</w:t>
      </w:r>
      <w:bookmarkEnd w:id="246"/>
      <w:bookmarkEnd w:id="247"/>
      <w:bookmarkEnd w:id="248"/>
      <w:bookmarkEnd w:id="249"/>
      <w:r>
        <w:rPr>
          <w:rFonts w:ascii="Trebuchet MS" w:hAnsi="Trebuchet MS"/>
          <w:b/>
          <w:bCs/>
          <w:color w:val="000000" w:themeColor="text1"/>
          <w:szCs w:val="22"/>
        </w:rPr>
        <w:t xml:space="preserve"> </w:t>
      </w:r>
    </w:p>
    <w:p w:rsidR="00AE1DE4" w:rsidP="00AE1DE4" w:rsidRDefault="00AE1DE4" w14:paraId="264FB461" w14:textId="77777777">
      <w:pPr>
        <w:jc w:val="both"/>
      </w:pPr>
      <w:r>
        <w:t>Tax on Credit Guarantee Charges is determined based on CG Fees calculated in section 1.8.2.1 and on taxes calculated on 1.8.2.2.</w:t>
      </w:r>
    </w:p>
    <w:p w:rsidR="00AE1DE4" w:rsidP="00AE1DE4" w:rsidRDefault="00AE1DE4" w14:paraId="5AC7AB47" w14:textId="77777777">
      <w:pPr>
        <w:jc w:val="both"/>
      </w:pPr>
      <w:r>
        <w:rPr>
          <w:noProof/>
          <w:lang w:val="en-IN" w:eastAsia="en-IN"/>
        </w:rPr>
        <mc:AlternateContent>
          <mc:Choice Requires="wps">
            <w:drawing>
              <wp:inline distT="0" distB="0" distL="0" distR="0" wp14:anchorId="2BB76218" wp14:editId="353B0BCF">
                <wp:extent cx="5757126" cy="502285"/>
                <wp:effectExtent l="0" t="0" r="15240" b="12065"/>
                <wp:docPr id="11"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AE1DE4" w:rsidRDefault="0038013B" w14:paraId="3274A8CD"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00E97DD7">
              <v:rect id="Rectangle 33"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4" fillcolor="white [3201]" strokecolor="#70ad47 [3209]" strokeweight="1pt" w14:anchorId="2BB7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DOMS55WAgAA/wQAAA4AAAAAAAAAAAAAAAAALgIAAGRycy9lMm9Eb2MueG1sUEsBAi0AFAAG&#10;AAgAAAAhAFMY26jZAAAABAEAAA8AAAAAAAAAAAAAAAAAsAQAAGRycy9kb3ducmV2LnhtbFBLBQYA&#10;AAAABAAEAPMAAAC2BQAAAAA=&#10;">
                <v:textbox>
                  <w:txbxContent>
                    <w:p w:rsidR="0038013B" w:rsidP="00AE1DE4" w:rsidRDefault="0038013B" w14:paraId="2E4B4AE6" w14:textId="77777777">
                      <w:pPr>
                        <w:jc w:val="center"/>
                      </w:pPr>
                      <w:r>
                        <w:t>Total Credit Guarantee Charges = CG Fees + Total Taxes on CG Fees</w:t>
                      </w:r>
                    </w:p>
                  </w:txbxContent>
                </v:textbox>
                <w10:anchorlock/>
              </v:rect>
            </w:pict>
          </mc:Fallback>
        </mc:AlternateContent>
      </w:r>
    </w:p>
    <w:p w:rsidR="00AE1DE4" w:rsidP="00AE1DE4" w:rsidRDefault="00AE1DE4" w14:paraId="3902ABEB" w14:textId="77777777">
      <w:r>
        <w:t>Consider scenario 1 in section 1.8.2.1 above and taxes calculates as in section 1.8.2.2.</w:t>
      </w:r>
    </w:p>
    <w:p w:rsidR="00AE1DE4" w:rsidP="00AE1DE4" w:rsidRDefault="00AE1DE4" w14:paraId="368A2A24" w14:textId="58E20488">
      <w:pPr>
        <w:jc w:val="both"/>
      </w:pPr>
      <w:r>
        <w:t>T</w:t>
      </w:r>
      <w:r w:rsidR="00D6491B">
        <w:t>otal CG Charges is – 1823.63 + 328.25</w:t>
      </w:r>
      <w:r>
        <w:t xml:space="preserve"> = </w:t>
      </w:r>
      <w:r w:rsidRPr="00E320E3">
        <w:t>2,</w:t>
      </w:r>
      <w:r w:rsidR="00D6491B">
        <w:t>151.88</w:t>
      </w:r>
      <w:r>
        <w:t>/-</w:t>
      </w:r>
      <w:r w:rsidR="0007421D">
        <w:t xml:space="preserve"> (tax is calculated as per service tax regime)</w:t>
      </w:r>
    </w:p>
    <w:p w:rsidR="00AE1DE4" w:rsidP="00AE1DE4" w:rsidRDefault="00AE1DE4" w14:paraId="690B1393" w14:textId="1ABC8573">
      <w:pPr>
        <w:rPr>
          <w:rFonts w:ascii="Trebuchet MS" w:hAnsi="Trebuchet MS" w:eastAsia="Times New Roman" w:cs="Arial"/>
          <w:b/>
          <w:bCs/>
          <w:iCs/>
          <w:color w:val="7F7F7F"/>
          <w:sz w:val="28"/>
          <w:szCs w:val="28"/>
        </w:rPr>
      </w:pPr>
      <w:bookmarkStart w:name="_Toc457206824" w:id="250"/>
    </w:p>
    <w:p w:rsidR="00AE1DE4" w:rsidP="00240598" w:rsidRDefault="00AE1DE4" w14:paraId="68FAD101"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48" w:id="251"/>
      <w:bookmarkStart w:name="_Toc485743361" w:id="252"/>
      <w:bookmarkStart w:name="_Toc160211602" w:id="253"/>
      <w:bookmarkStart w:name="_Toc461481054" w:id="254"/>
      <w:bookmarkStart w:name="_Toc465274996" w:id="255"/>
      <w:r>
        <w:rPr>
          <w:rFonts w:ascii="Trebuchet MS" w:hAnsi="Trebuchet MS" w:eastAsia="Times New Roman" w:cs="Arial"/>
          <w:b/>
          <w:bCs/>
          <w:iCs/>
          <w:color w:val="7F7F7F"/>
          <w:sz w:val="28"/>
          <w:szCs w:val="28"/>
        </w:rPr>
        <w:t>Persisting the Loan Account Information in CG Table</w:t>
      </w:r>
      <w:bookmarkEnd w:id="251"/>
      <w:bookmarkEnd w:id="252"/>
      <w:bookmarkEnd w:id="253"/>
    </w:p>
    <w:p w:rsidR="00AE1DE4" w:rsidP="00240598" w:rsidRDefault="00AE1DE4" w14:paraId="79311510" w14:textId="2B08046C">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9" w:id="256"/>
      <w:bookmarkStart w:name="_Toc485743362" w:id="257"/>
      <w:bookmarkStart w:name="_Toc160211603" w:id="258"/>
      <w:r>
        <w:rPr>
          <w:rFonts w:ascii="Trebuchet MS" w:hAnsi="Trebuchet MS"/>
          <w:b/>
          <w:bCs/>
          <w:color w:val="000000" w:themeColor="text1"/>
          <w:szCs w:val="22"/>
        </w:rPr>
        <w:t>New Credit Guarantee Information</w:t>
      </w:r>
      <w:bookmarkEnd w:id="256"/>
      <w:bookmarkEnd w:id="257"/>
      <w:bookmarkEnd w:id="258"/>
    </w:p>
    <w:p w:rsidR="00AE1DE4" w:rsidP="00AE1DE4" w:rsidRDefault="00AE1DE4" w14:paraId="6B01F0C2" w14:textId="77777777">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AE1DE4" w:rsidP="00CA759A" w:rsidRDefault="00AE1DE4" w14:paraId="447E3CAF" w14:textId="77777777">
      <w:pPr>
        <w:pStyle w:val="ListParagraph"/>
        <w:numPr>
          <w:ilvl w:val="0"/>
          <w:numId w:val="22"/>
        </w:numPr>
        <w:jc w:val="both"/>
      </w:pPr>
      <w:r>
        <w:t>File Type – 1 (which indicates that this is a batch transaction for New CG)</w:t>
      </w:r>
    </w:p>
    <w:p w:rsidR="00AE1DE4" w:rsidP="00CA759A" w:rsidRDefault="00AE1DE4" w14:paraId="39EAE94E" w14:textId="77777777">
      <w:pPr>
        <w:pStyle w:val="ListParagraph"/>
        <w:numPr>
          <w:ilvl w:val="0"/>
          <w:numId w:val="22"/>
        </w:numPr>
        <w:jc w:val="both"/>
      </w:pPr>
      <w:r>
        <w:t xml:space="preserve">Transaction Mode – 120001 </w:t>
      </w:r>
    </w:p>
    <w:p w:rsidR="00AE1DE4" w:rsidP="00CA759A" w:rsidRDefault="00AE1DE4" w14:paraId="0405261D" w14:textId="77777777">
      <w:pPr>
        <w:pStyle w:val="ListParagraph"/>
        <w:numPr>
          <w:ilvl w:val="0"/>
          <w:numId w:val="22"/>
        </w:numPr>
        <w:jc w:val="both"/>
      </w:pPr>
      <w:r>
        <w:t>IP Address – IP Address of the User</w:t>
      </w:r>
    </w:p>
    <w:p w:rsidR="00AE1DE4" w:rsidP="00CA759A" w:rsidRDefault="00AE1DE4" w14:paraId="5493D2AB" w14:textId="77777777">
      <w:pPr>
        <w:pStyle w:val="ListParagraph"/>
        <w:numPr>
          <w:ilvl w:val="0"/>
          <w:numId w:val="22"/>
        </w:numPr>
        <w:jc w:val="both"/>
      </w:pPr>
      <w:r>
        <w:t>Is Active Flag – Active</w:t>
      </w:r>
    </w:p>
    <w:p w:rsidR="00AE1DE4" w:rsidP="00CA759A" w:rsidRDefault="00AE1DE4" w14:paraId="4605C370" w14:textId="77777777">
      <w:pPr>
        <w:pStyle w:val="ListParagraph"/>
        <w:numPr>
          <w:ilvl w:val="0"/>
          <w:numId w:val="22"/>
        </w:numPr>
        <w:jc w:val="both"/>
      </w:pPr>
      <w:r>
        <w:t>Created By – NCGTC user id</w:t>
      </w:r>
    </w:p>
    <w:p w:rsidR="00AE1DE4" w:rsidP="00CA759A" w:rsidRDefault="00AE1DE4" w14:paraId="662766F1" w14:textId="77777777">
      <w:pPr>
        <w:pStyle w:val="ListParagraph"/>
        <w:numPr>
          <w:ilvl w:val="0"/>
          <w:numId w:val="22"/>
        </w:numPr>
        <w:jc w:val="both"/>
      </w:pPr>
      <w:r>
        <w:t xml:space="preserve">Created Date – </w:t>
      </w:r>
      <w:proofErr w:type="spellStart"/>
      <w:r>
        <w:t>DateTime</w:t>
      </w:r>
      <w:proofErr w:type="spellEnd"/>
      <w:r>
        <w:t xml:space="preserve"> of Record insertion </w:t>
      </w:r>
    </w:p>
    <w:p w:rsidR="00AE1DE4" w:rsidP="00CA759A" w:rsidRDefault="00AE1DE4" w14:paraId="10A521CA" w14:textId="77777777">
      <w:pPr>
        <w:pStyle w:val="ListParagraph"/>
        <w:numPr>
          <w:ilvl w:val="0"/>
          <w:numId w:val="22"/>
        </w:numPr>
        <w:jc w:val="both"/>
      </w:pPr>
      <w:r>
        <w:t>The CG Status code will be as below:</w:t>
      </w:r>
    </w:p>
    <w:p w:rsidR="00AE1DE4" w:rsidP="00AE1DE4" w:rsidRDefault="00AE1DE4" w14:paraId="2A0E0DFD"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C4311B" w:rsidR="00AE1DE4" w:rsidTr="009E37EE" w14:paraId="0344B372"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C4311B" w:rsidR="00AE1DE4" w:rsidP="009E37EE" w:rsidRDefault="00AE1DE4" w14:paraId="783B60F3" w14:textId="77777777">
            <w:pPr>
              <w:jc w:val="both"/>
              <w:rPr>
                <w:sz w:val="20"/>
                <w:szCs w:val="20"/>
              </w:rPr>
            </w:pPr>
            <w:r w:rsidRPr="00C4311B">
              <w:rPr>
                <w:sz w:val="20"/>
                <w:szCs w:val="20"/>
              </w:rPr>
              <w:t>S. No.</w:t>
            </w:r>
          </w:p>
        </w:tc>
        <w:tc>
          <w:tcPr>
            <w:tcW w:w="2662" w:type="dxa"/>
          </w:tcPr>
          <w:p w:rsidRPr="00C4311B" w:rsidR="00AE1DE4" w:rsidP="009E37EE" w:rsidRDefault="00AE1DE4" w14:paraId="19033368"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Record Details In Input File for Loan Account in Consideration</w:t>
            </w:r>
          </w:p>
        </w:tc>
        <w:tc>
          <w:tcPr>
            <w:tcW w:w="3284" w:type="dxa"/>
          </w:tcPr>
          <w:p w:rsidRPr="00C4311B" w:rsidR="00AE1DE4" w:rsidP="009E37EE" w:rsidRDefault="00AE1DE4" w14:paraId="2AD7CA4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State of Latest Record in SURGE for Corresponding  Loan Account’s CG</w:t>
            </w:r>
          </w:p>
        </w:tc>
        <w:tc>
          <w:tcPr>
            <w:tcW w:w="2279" w:type="dxa"/>
          </w:tcPr>
          <w:p w:rsidRPr="00C4311B" w:rsidR="00AE1DE4" w:rsidP="009E37EE" w:rsidRDefault="00AE1DE4" w14:paraId="33774FF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4311B">
              <w:rPr>
                <w:sz w:val="20"/>
                <w:szCs w:val="20"/>
              </w:rPr>
              <w:t>Satus</w:t>
            </w:r>
            <w:proofErr w:type="spellEnd"/>
            <w:r w:rsidRPr="00C4311B">
              <w:rPr>
                <w:sz w:val="20"/>
                <w:szCs w:val="20"/>
              </w:rPr>
              <w:t xml:space="preserve"> Codes Provided by System for the New Entry</w:t>
            </w:r>
          </w:p>
        </w:tc>
      </w:tr>
      <w:tr w:rsidRPr="005E6BAF" w:rsidR="00AE1DE4" w:rsidTr="009E37EE" w14:paraId="33EACC5B"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7DA4CCAA" w14:textId="77777777">
            <w:pPr>
              <w:jc w:val="both"/>
              <w:rPr>
                <w:sz w:val="20"/>
                <w:szCs w:val="20"/>
              </w:rPr>
            </w:pPr>
            <w:r w:rsidRPr="005E6BAF">
              <w:rPr>
                <w:sz w:val="20"/>
                <w:szCs w:val="20"/>
              </w:rPr>
              <w:t>1</w:t>
            </w:r>
          </w:p>
        </w:tc>
        <w:tc>
          <w:tcPr>
            <w:tcW w:w="2662" w:type="dxa"/>
          </w:tcPr>
          <w:p w:rsidRPr="005E6BAF" w:rsidR="00AE1DE4" w:rsidP="009E37EE" w:rsidRDefault="00AE1DE4" w14:paraId="364C951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32FF689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0B5C6AA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7373936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rPr>
              <w:t>Previous State – 30036</w:t>
            </w:r>
          </w:p>
        </w:tc>
      </w:tr>
    </w:tbl>
    <w:p w:rsidR="00AE1DE4" w:rsidP="00AE1DE4" w:rsidRDefault="00AE1DE4" w14:paraId="3AD3C7C0" w14:textId="485A0F2F"/>
    <w:p w:rsidR="00AE1DE4" w:rsidP="00240598" w:rsidRDefault="00AE1DE4" w14:paraId="69A2F3CE"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259"/>
      <w:bookmarkStart w:name="_Toc485743363" w:id="260"/>
      <w:bookmarkStart w:name="_Toc160211604" w:id="261"/>
      <w:r>
        <w:rPr>
          <w:rFonts w:ascii="Trebuchet MS" w:hAnsi="Trebuchet MS"/>
          <w:b/>
          <w:bCs/>
          <w:color w:val="000000" w:themeColor="text1"/>
          <w:szCs w:val="22"/>
        </w:rPr>
        <w:t>Update Credit Guarantee Information</w:t>
      </w:r>
      <w:bookmarkEnd w:id="259"/>
      <w:bookmarkEnd w:id="260"/>
      <w:bookmarkEnd w:id="261"/>
      <w:r>
        <w:rPr>
          <w:rFonts w:ascii="Trebuchet MS" w:hAnsi="Trebuchet MS"/>
          <w:b/>
          <w:bCs/>
          <w:color w:val="000000" w:themeColor="text1"/>
          <w:szCs w:val="22"/>
        </w:rPr>
        <w:t xml:space="preserve"> </w:t>
      </w:r>
    </w:p>
    <w:p w:rsidR="00AE1DE4" w:rsidP="00AE1DE4" w:rsidRDefault="00AE1DE4" w14:paraId="2B70049F" w14:textId="77777777">
      <w:pPr>
        <w:jc w:val="both"/>
      </w:pPr>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AE1DE4" w:rsidP="00CA759A" w:rsidRDefault="00AE1DE4" w14:paraId="036E18FD" w14:textId="77777777">
      <w:pPr>
        <w:pStyle w:val="ListParagraph"/>
        <w:numPr>
          <w:ilvl w:val="0"/>
          <w:numId w:val="22"/>
        </w:numPr>
        <w:jc w:val="both"/>
      </w:pPr>
      <w:r>
        <w:t>File Type – 3 (which indicates that this is a batch transaction for Update CG)</w:t>
      </w:r>
    </w:p>
    <w:p w:rsidR="00AE1DE4" w:rsidP="00CA759A" w:rsidRDefault="00AE1DE4" w14:paraId="31C1517E" w14:textId="77777777">
      <w:pPr>
        <w:pStyle w:val="ListParagraph"/>
        <w:numPr>
          <w:ilvl w:val="0"/>
          <w:numId w:val="22"/>
        </w:numPr>
        <w:jc w:val="both"/>
      </w:pPr>
      <w:r>
        <w:t xml:space="preserve">Transaction Mode – 120001 </w:t>
      </w:r>
    </w:p>
    <w:p w:rsidR="00AE1DE4" w:rsidP="00CA759A" w:rsidRDefault="00AE1DE4" w14:paraId="60600F5C" w14:textId="77777777">
      <w:pPr>
        <w:pStyle w:val="ListParagraph"/>
        <w:numPr>
          <w:ilvl w:val="0"/>
          <w:numId w:val="22"/>
        </w:numPr>
        <w:jc w:val="both"/>
      </w:pPr>
      <w:r>
        <w:t>IP Address – IP Address of the User</w:t>
      </w:r>
    </w:p>
    <w:p w:rsidR="00AE1DE4" w:rsidP="00CA759A" w:rsidRDefault="00AE1DE4" w14:paraId="603A2C4A" w14:textId="77777777">
      <w:pPr>
        <w:pStyle w:val="ListParagraph"/>
        <w:numPr>
          <w:ilvl w:val="0"/>
          <w:numId w:val="22"/>
        </w:numPr>
        <w:jc w:val="both"/>
      </w:pPr>
      <w:r>
        <w:t>Is Active Flag – Active</w:t>
      </w:r>
    </w:p>
    <w:p w:rsidRPr="005E6BAF" w:rsidR="00AE1DE4" w:rsidP="00CA759A" w:rsidRDefault="00AE1DE4" w14:paraId="32C1F3FE" w14:textId="77777777">
      <w:pPr>
        <w:pStyle w:val="ListParagraph"/>
        <w:numPr>
          <w:ilvl w:val="0"/>
          <w:numId w:val="22"/>
        </w:numPr>
        <w:jc w:val="both"/>
      </w:pPr>
      <w:r>
        <w:t>Created By – NCGTC user id</w:t>
      </w:r>
    </w:p>
    <w:p w:rsidR="00AE1DE4" w:rsidP="00CA759A" w:rsidRDefault="00AE1DE4" w14:paraId="55BA1A55" w14:textId="77777777">
      <w:pPr>
        <w:pStyle w:val="ListParagraph"/>
        <w:numPr>
          <w:ilvl w:val="0"/>
          <w:numId w:val="22"/>
        </w:numPr>
        <w:jc w:val="both"/>
      </w:pPr>
      <w:r>
        <w:t xml:space="preserve">Created Date – </w:t>
      </w:r>
      <w:proofErr w:type="spellStart"/>
      <w:r>
        <w:t>DateTime</w:t>
      </w:r>
      <w:proofErr w:type="spellEnd"/>
      <w:r>
        <w:t xml:space="preserve"> of Record insertion</w:t>
      </w:r>
    </w:p>
    <w:p w:rsidR="00AE1DE4" w:rsidP="00CA759A" w:rsidRDefault="00AE1DE4" w14:paraId="5F911E85" w14:textId="77777777">
      <w:pPr>
        <w:pStyle w:val="ListParagraph"/>
        <w:numPr>
          <w:ilvl w:val="0"/>
          <w:numId w:val="22"/>
        </w:numPr>
        <w:jc w:val="both"/>
      </w:pPr>
      <w:r>
        <w:t>The CG Status code will be as below:</w:t>
      </w:r>
    </w:p>
    <w:p w:rsidR="00AE1DE4" w:rsidP="00AE1DE4" w:rsidRDefault="00AE1DE4" w14:paraId="5D4CC6E1"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4D3FB6" w:rsidR="00AE1DE4" w:rsidTr="009E37EE" w14:paraId="6840CF29"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C4311B" w:rsidR="00AE1DE4" w:rsidP="009E37EE" w:rsidRDefault="00AE1DE4" w14:paraId="65769B86" w14:textId="77777777">
            <w:pPr>
              <w:jc w:val="both"/>
              <w:rPr>
                <w:sz w:val="20"/>
                <w:szCs w:val="20"/>
              </w:rPr>
            </w:pPr>
            <w:r w:rsidRPr="00C4311B">
              <w:rPr>
                <w:sz w:val="20"/>
                <w:szCs w:val="20"/>
              </w:rPr>
              <w:t>S. No.</w:t>
            </w:r>
          </w:p>
        </w:tc>
        <w:tc>
          <w:tcPr>
            <w:tcW w:w="2662" w:type="dxa"/>
          </w:tcPr>
          <w:p w:rsidRPr="00C4311B" w:rsidR="00AE1DE4" w:rsidP="009E37EE" w:rsidRDefault="00AE1DE4" w14:paraId="1239523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Record Details In Input File for Loan Account in Consideration</w:t>
            </w:r>
          </w:p>
        </w:tc>
        <w:tc>
          <w:tcPr>
            <w:tcW w:w="3284" w:type="dxa"/>
          </w:tcPr>
          <w:p w:rsidRPr="00C4311B" w:rsidR="00AE1DE4" w:rsidP="009E37EE" w:rsidRDefault="00AE1DE4" w14:paraId="3C13454B"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State of Latest Record in SURGE for Corresponding  Loan Account’s CG</w:t>
            </w:r>
          </w:p>
        </w:tc>
        <w:tc>
          <w:tcPr>
            <w:tcW w:w="2279" w:type="dxa"/>
          </w:tcPr>
          <w:p w:rsidRPr="00C4311B" w:rsidR="00AE1DE4" w:rsidP="009E37EE" w:rsidRDefault="00AE1DE4" w14:paraId="4A56351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4311B">
              <w:rPr>
                <w:sz w:val="20"/>
                <w:szCs w:val="20"/>
              </w:rPr>
              <w:t>Satus</w:t>
            </w:r>
            <w:proofErr w:type="spellEnd"/>
            <w:r w:rsidRPr="00C4311B">
              <w:rPr>
                <w:sz w:val="20"/>
                <w:szCs w:val="20"/>
              </w:rPr>
              <w:t xml:space="preserve"> Codes Provided by System for the New Entry</w:t>
            </w:r>
          </w:p>
        </w:tc>
      </w:tr>
      <w:tr w:rsidRPr="005E6BAF" w:rsidR="00AE1DE4" w:rsidTr="009E37EE" w14:paraId="1F07C9E8"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19583D20" w14:textId="77777777">
            <w:pPr>
              <w:jc w:val="both"/>
              <w:rPr>
                <w:sz w:val="20"/>
                <w:szCs w:val="20"/>
              </w:rPr>
            </w:pPr>
            <w:r w:rsidRPr="005E6BAF">
              <w:rPr>
                <w:sz w:val="20"/>
                <w:szCs w:val="20"/>
              </w:rPr>
              <w:t>1</w:t>
            </w:r>
          </w:p>
        </w:tc>
        <w:tc>
          <w:tcPr>
            <w:tcW w:w="2662" w:type="dxa"/>
          </w:tcPr>
          <w:p w:rsidRPr="005E6BAF" w:rsidR="00AE1DE4" w:rsidP="009E37EE" w:rsidRDefault="00AE1DE4" w14:paraId="692DB74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19DE44D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7F04B31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72576D4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rPr>
              <w:t>Previous State – 300</w:t>
            </w:r>
            <w:r>
              <w:rPr>
                <w:sz w:val="20"/>
              </w:rPr>
              <w:t>10</w:t>
            </w:r>
          </w:p>
        </w:tc>
      </w:tr>
      <w:tr w:rsidRPr="005E6BAF" w:rsidR="00AE1DE4" w:rsidTr="009E37EE" w14:paraId="159082D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08D99B08" w14:textId="77777777">
            <w:pPr>
              <w:jc w:val="both"/>
              <w:rPr>
                <w:sz w:val="20"/>
                <w:szCs w:val="20"/>
              </w:rPr>
            </w:pPr>
            <w:r w:rsidRPr="005E6BAF">
              <w:rPr>
                <w:sz w:val="20"/>
                <w:szCs w:val="20"/>
              </w:rPr>
              <w:t>2</w:t>
            </w:r>
          </w:p>
        </w:tc>
        <w:tc>
          <w:tcPr>
            <w:tcW w:w="2662" w:type="dxa"/>
          </w:tcPr>
          <w:p w:rsidRPr="005E6BAF" w:rsidR="00AE1DE4" w:rsidP="009E37EE" w:rsidRDefault="00AE1DE4" w14:paraId="1F1D3BE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3F8FD706"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0C38CD4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7A29182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E6BAF" w:rsidR="00AE1DE4" w:rsidTr="009E37EE" w14:paraId="7CB9FB6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63F715BD" w14:textId="77777777">
            <w:pPr>
              <w:jc w:val="both"/>
              <w:rPr>
                <w:sz w:val="20"/>
                <w:szCs w:val="20"/>
              </w:rPr>
            </w:pPr>
            <w:r w:rsidRPr="005E6BAF">
              <w:rPr>
                <w:sz w:val="20"/>
                <w:szCs w:val="20"/>
              </w:rPr>
              <w:t>3</w:t>
            </w:r>
          </w:p>
        </w:tc>
        <w:tc>
          <w:tcPr>
            <w:tcW w:w="2662" w:type="dxa"/>
          </w:tcPr>
          <w:p w:rsidRPr="005E6BAF" w:rsidR="00AE1DE4" w:rsidP="009E37EE" w:rsidRDefault="00AE1DE4" w14:paraId="1909EBF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2CAF648A"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5FB0BF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1ABDC1A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4CFC6D34"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05ED936E" w14:textId="77777777">
            <w:pPr>
              <w:jc w:val="both"/>
              <w:rPr>
                <w:sz w:val="20"/>
                <w:szCs w:val="20"/>
              </w:rPr>
            </w:pPr>
            <w:r w:rsidRPr="005E6BAF">
              <w:rPr>
                <w:sz w:val="20"/>
                <w:szCs w:val="20"/>
              </w:rPr>
              <w:t>4</w:t>
            </w:r>
          </w:p>
        </w:tc>
        <w:tc>
          <w:tcPr>
            <w:tcW w:w="2662" w:type="dxa"/>
          </w:tcPr>
          <w:p w:rsidRPr="005E6BAF" w:rsidR="00AE1DE4" w:rsidP="009E37EE" w:rsidRDefault="00AE1DE4" w14:paraId="063D98B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0417547C"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0E10C38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342A11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5C36BCF5"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Pr="005E6BAF" w:rsidR="00AE1DE4" w:rsidP="009E37EE" w:rsidRDefault="00AE1DE4" w14:paraId="0AF651E4" w14:textId="77777777">
            <w:pPr>
              <w:jc w:val="both"/>
              <w:rPr>
                <w:sz w:val="20"/>
                <w:szCs w:val="20"/>
              </w:rPr>
            </w:pPr>
            <w:r>
              <w:rPr>
                <w:sz w:val="20"/>
                <w:szCs w:val="20"/>
              </w:rPr>
              <w:t>5</w:t>
            </w:r>
          </w:p>
        </w:tc>
        <w:tc>
          <w:tcPr>
            <w:tcW w:w="2662" w:type="dxa"/>
            <w:vMerge w:val="restart"/>
          </w:tcPr>
          <w:p w:rsidRPr="005E6BAF" w:rsidR="00AE1DE4" w:rsidP="009E37EE" w:rsidRDefault="00AE1DE4" w14:paraId="26B03DD2"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Loan Account is Closed</w:t>
            </w:r>
          </w:p>
        </w:tc>
        <w:tc>
          <w:tcPr>
            <w:tcW w:w="3284" w:type="dxa"/>
          </w:tcPr>
          <w:p w:rsidRPr="005E6BAF" w:rsidR="00AE1DE4" w:rsidP="009E37EE" w:rsidRDefault="00AE1DE4" w14:paraId="52405849"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w:t>
            </w:r>
          </w:p>
        </w:tc>
        <w:tc>
          <w:tcPr>
            <w:tcW w:w="2279" w:type="dxa"/>
          </w:tcPr>
          <w:p w:rsidRPr="005E6BAF" w:rsidR="00AE1DE4" w:rsidP="009E37EE" w:rsidRDefault="00AE1DE4" w14:paraId="0987CEC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3A153FA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C2C61" w:rsidR="00AE1DE4" w:rsidTr="009E37EE" w14:paraId="7AA2A2B9"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Pr="005E6BAF" w:rsidR="00AE1DE4" w:rsidP="009E37EE" w:rsidRDefault="00AE1DE4" w14:paraId="3AFBE90F" w14:textId="77777777">
            <w:pPr>
              <w:jc w:val="both"/>
              <w:rPr>
                <w:sz w:val="20"/>
                <w:szCs w:val="20"/>
              </w:rPr>
            </w:pPr>
          </w:p>
        </w:tc>
        <w:tc>
          <w:tcPr>
            <w:tcW w:w="2662" w:type="dxa"/>
            <w:vMerge/>
          </w:tcPr>
          <w:p w:rsidRPr="005E6BAF" w:rsidR="00AE1DE4" w:rsidP="009E37EE" w:rsidRDefault="00AE1DE4" w14:paraId="6D28A70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Pr="005E6BAF" w:rsidR="00AE1DE4" w:rsidP="009E37EE" w:rsidRDefault="00AE1DE4" w14:paraId="4B9DD6A5"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30020</w:t>
            </w:r>
          </w:p>
        </w:tc>
        <w:tc>
          <w:tcPr>
            <w:tcW w:w="2279" w:type="dxa"/>
          </w:tcPr>
          <w:p w:rsidRPr="005E6BAF" w:rsidR="00AE1DE4" w:rsidP="009E37EE" w:rsidRDefault="00AE1DE4" w14:paraId="01405CE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1D37A43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255D571C"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00AE1DE4" w:rsidP="009E37EE" w:rsidRDefault="00AE1DE4" w14:paraId="4C497E04" w14:textId="77777777">
            <w:pPr>
              <w:jc w:val="both"/>
              <w:rPr>
                <w:sz w:val="20"/>
                <w:szCs w:val="20"/>
              </w:rPr>
            </w:pPr>
            <w:r>
              <w:rPr>
                <w:sz w:val="20"/>
                <w:szCs w:val="20"/>
              </w:rPr>
              <w:t>6</w:t>
            </w:r>
          </w:p>
        </w:tc>
        <w:tc>
          <w:tcPr>
            <w:tcW w:w="2662" w:type="dxa"/>
            <w:vMerge w:val="restart"/>
          </w:tcPr>
          <w:p w:rsidR="00AE1DE4" w:rsidP="009E37EE" w:rsidRDefault="00AE1DE4" w14:paraId="3A7449C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Loan Account is NPA &amp; Closed</w:t>
            </w:r>
          </w:p>
        </w:tc>
        <w:tc>
          <w:tcPr>
            <w:tcW w:w="3284" w:type="dxa"/>
          </w:tcPr>
          <w:p w:rsidR="00AE1DE4" w:rsidP="009E37EE" w:rsidRDefault="00AE1DE4" w14:paraId="1A3F277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w:t>
            </w:r>
          </w:p>
        </w:tc>
        <w:tc>
          <w:tcPr>
            <w:tcW w:w="2279" w:type="dxa"/>
          </w:tcPr>
          <w:p w:rsidRPr="005E6BAF" w:rsidR="00AE1DE4" w:rsidP="009E37EE" w:rsidRDefault="00AE1DE4" w14:paraId="03D9E7B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599ADEA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C2C61" w:rsidR="00AE1DE4" w:rsidTr="009E37EE" w14:paraId="7A5978F2"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00AE1DE4" w:rsidP="009E37EE" w:rsidRDefault="00AE1DE4" w14:paraId="08E392DC" w14:textId="77777777">
            <w:pPr>
              <w:jc w:val="both"/>
              <w:rPr>
                <w:sz w:val="20"/>
                <w:szCs w:val="20"/>
              </w:rPr>
            </w:pPr>
          </w:p>
        </w:tc>
        <w:tc>
          <w:tcPr>
            <w:tcW w:w="2662" w:type="dxa"/>
            <w:vMerge/>
          </w:tcPr>
          <w:p w:rsidR="00AE1DE4" w:rsidP="009E37EE" w:rsidRDefault="00AE1DE4" w14:paraId="1D85B28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00AE1DE4" w:rsidP="009E37EE" w:rsidRDefault="00AE1DE4" w14:paraId="2D1FA0A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30020</w:t>
            </w:r>
          </w:p>
        </w:tc>
        <w:tc>
          <w:tcPr>
            <w:tcW w:w="2279" w:type="dxa"/>
          </w:tcPr>
          <w:p w:rsidRPr="005E6BAF" w:rsidR="00AE1DE4" w:rsidP="009E37EE" w:rsidRDefault="00AE1DE4" w14:paraId="3162901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2D3F8E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bl>
    <w:p w:rsidR="00AE1DE4" w:rsidP="00AE1DE4" w:rsidRDefault="00AE1DE4" w14:paraId="5581DDFD" w14:textId="77777777">
      <w:pPr>
        <w:pStyle w:val="ListParagraph"/>
        <w:jc w:val="both"/>
      </w:pPr>
    </w:p>
    <w:p w:rsidRPr="000142A0" w:rsidR="000142A0" w:rsidP="00CA759A" w:rsidRDefault="00AE1DE4" w14:paraId="29B6FC96" w14:textId="2653646C">
      <w:pPr>
        <w:pStyle w:val="ListParagraph"/>
        <w:numPr>
          <w:ilvl w:val="0"/>
          <w:numId w:val="22"/>
        </w:numPr>
        <w:jc w:val="both"/>
      </w:pPr>
      <w:r w:rsidRPr="006134A1">
        <w:rPr>
          <w:i/>
        </w:rPr>
        <w:t>Note: if loan a/c information provided, speci</w:t>
      </w:r>
      <w:r w:rsidR="00CF11D3">
        <w:rPr>
          <w:i/>
        </w:rPr>
        <w:t>fies, the loan a/c as closed</w:t>
      </w:r>
      <w:r w:rsidRPr="006134A1">
        <w:rPr>
          <w:i/>
        </w:rPr>
        <w:t>, it will be marked as closed.</w:t>
      </w:r>
    </w:p>
    <w:p w:rsidR="000142A0" w:rsidP="000142A0" w:rsidRDefault="000142A0" w14:paraId="16A0B604" w14:textId="51D6F7B7">
      <w:pPr>
        <w:jc w:val="both"/>
      </w:pPr>
    </w:p>
    <w:tbl>
      <w:tblPr>
        <w:tblStyle w:val="TableGrid"/>
        <w:tblpPr w:leftFromText="180" w:rightFromText="180" w:vertAnchor="text" w:horzAnchor="page" w:tblpX="2507" w:tblpY="-36"/>
        <w:tblW w:w="0" w:type="auto"/>
        <w:tblLook w:val="04A0" w:firstRow="1" w:lastRow="0" w:firstColumn="1" w:lastColumn="0" w:noHBand="0" w:noVBand="1"/>
      </w:tblPr>
      <w:tblGrid>
        <w:gridCol w:w="1838"/>
        <w:gridCol w:w="3686"/>
      </w:tblGrid>
      <w:tr w:rsidR="00CD7B98" w:rsidTr="003C5B49" w14:paraId="47FE41B6" w14:textId="77777777">
        <w:tc>
          <w:tcPr>
            <w:tcW w:w="1838" w:type="dxa"/>
          </w:tcPr>
          <w:p w:rsidRPr="00707D10" w:rsidR="00CD7B98" w:rsidP="003C5B49" w:rsidRDefault="00CD7B98" w14:paraId="65EDD807" w14:textId="77777777">
            <w:pPr>
              <w:pStyle w:val="NoSpacing"/>
              <w:rPr>
                <w:b/>
                <w:sz w:val="20"/>
              </w:rPr>
            </w:pPr>
            <w:r w:rsidRPr="00707D10">
              <w:rPr>
                <w:b/>
                <w:sz w:val="20"/>
              </w:rPr>
              <w:t>CG State</w:t>
            </w:r>
          </w:p>
        </w:tc>
        <w:tc>
          <w:tcPr>
            <w:tcW w:w="3686" w:type="dxa"/>
          </w:tcPr>
          <w:p w:rsidRPr="00707D10" w:rsidR="00CD7B98" w:rsidP="003C5B49" w:rsidRDefault="00CD7B98" w14:paraId="7085619A" w14:textId="77777777">
            <w:pPr>
              <w:pStyle w:val="NoSpacing"/>
              <w:rPr>
                <w:b/>
                <w:sz w:val="20"/>
              </w:rPr>
            </w:pPr>
            <w:r w:rsidRPr="00707D10">
              <w:rPr>
                <w:b/>
                <w:sz w:val="20"/>
              </w:rPr>
              <w:t>Description</w:t>
            </w:r>
          </w:p>
        </w:tc>
      </w:tr>
      <w:tr w:rsidR="00CD7B98" w:rsidTr="003C5B49" w14:paraId="5EBA6177" w14:textId="77777777">
        <w:tc>
          <w:tcPr>
            <w:tcW w:w="1838" w:type="dxa"/>
          </w:tcPr>
          <w:p w:rsidRPr="000D7F72" w:rsidR="00CD7B98" w:rsidP="003C5B49" w:rsidRDefault="00CD7B98" w14:paraId="002BCB32" w14:textId="77777777">
            <w:pPr>
              <w:pStyle w:val="NoSpacing"/>
              <w:rPr>
                <w:sz w:val="20"/>
              </w:rPr>
            </w:pPr>
            <w:r w:rsidRPr="000D7F72">
              <w:rPr>
                <w:sz w:val="20"/>
              </w:rPr>
              <w:t>30010</w:t>
            </w:r>
          </w:p>
        </w:tc>
        <w:tc>
          <w:tcPr>
            <w:tcW w:w="3686" w:type="dxa"/>
          </w:tcPr>
          <w:p w:rsidRPr="000D7F72" w:rsidR="00CD7B98" w:rsidP="003C5B49" w:rsidRDefault="00CD7B98" w14:paraId="2B1EFC1B" w14:textId="77777777">
            <w:pPr>
              <w:pStyle w:val="NoSpacing"/>
              <w:rPr>
                <w:sz w:val="20"/>
              </w:rPr>
            </w:pPr>
            <w:r>
              <w:rPr>
                <w:sz w:val="20"/>
              </w:rPr>
              <w:t>Guarantee In Force</w:t>
            </w:r>
          </w:p>
        </w:tc>
      </w:tr>
      <w:tr w:rsidR="00CD7B98" w:rsidTr="003C5B49" w14:paraId="38D8E30E" w14:textId="77777777">
        <w:tc>
          <w:tcPr>
            <w:tcW w:w="1838" w:type="dxa"/>
          </w:tcPr>
          <w:p w:rsidRPr="000D7F72" w:rsidR="00CD7B98" w:rsidP="003C5B49" w:rsidRDefault="00CD7B98" w14:paraId="2F39E94C" w14:textId="77777777">
            <w:pPr>
              <w:pStyle w:val="NoSpacing"/>
              <w:rPr>
                <w:sz w:val="20"/>
              </w:rPr>
            </w:pPr>
            <w:r w:rsidRPr="000D7F72">
              <w:rPr>
                <w:sz w:val="20"/>
              </w:rPr>
              <w:t>30020</w:t>
            </w:r>
          </w:p>
        </w:tc>
        <w:tc>
          <w:tcPr>
            <w:tcW w:w="3686" w:type="dxa"/>
          </w:tcPr>
          <w:p w:rsidRPr="000D7F72" w:rsidR="00CD7B98" w:rsidP="003C5B49" w:rsidRDefault="00CD7B98" w14:paraId="5BB7E4FF" w14:textId="77777777">
            <w:pPr>
              <w:pStyle w:val="NoSpacing"/>
              <w:rPr>
                <w:sz w:val="20"/>
              </w:rPr>
            </w:pPr>
            <w:r>
              <w:rPr>
                <w:sz w:val="20"/>
              </w:rPr>
              <w:t>NPA Guarantee In Force</w:t>
            </w:r>
          </w:p>
        </w:tc>
      </w:tr>
      <w:tr w:rsidR="00CD7B98" w:rsidTr="003C5B49" w14:paraId="2ECD0E48" w14:textId="77777777">
        <w:tc>
          <w:tcPr>
            <w:tcW w:w="1838" w:type="dxa"/>
          </w:tcPr>
          <w:p w:rsidRPr="000D7F72" w:rsidR="00CD7B98" w:rsidP="003C5B49" w:rsidRDefault="00CD7B98" w14:paraId="738B5072" w14:textId="77777777">
            <w:pPr>
              <w:pStyle w:val="NoSpacing"/>
              <w:rPr>
                <w:sz w:val="20"/>
              </w:rPr>
            </w:pPr>
            <w:r w:rsidRPr="000D7F72">
              <w:rPr>
                <w:sz w:val="20"/>
              </w:rPr>
              <w:t>30018</w:t>
            </w:r>
          </w:p>
        </w:tc>
        <w:tc>
          <w:tcPr>
            <w:tcW w:w="3686" w:type="dxa"/>
          </w:tcPr>
          <w:p w:rsidRPr="000D7F72" w:rsidR="00CD7B98" w:rsidP="003C5B49" w:rsidRDefault="00CD7B98" w14:paraId="429A26BE" w14:textId="77777777">
            <w:pPr>
              <w:pStyle w:val="NoSpacing"/>
              <w:rPr>
                <w:sz w:val="20"/>
              </w:rPr>
            </w:pPr>
            <w:r w:rsidRPr="00807EC2">
              <w:rPr>
                <w:sz w:val="20"/>
              </w:rPr>
              <w:t>Guarantee Close By NCGTC</w:t>
            </w:r>
          </w:p>
        </w:tc>
      </w:tr>
      <w:tr w:rsidR="00CD7B98" w:rsidTr="003C5B49" w14:paraId="42525E58" w14:textId="77777777">
        <w:tc>
          <w:tcPr>
            <w:tcW w:w="1838" w:type="dxa"/>
          </w:tcPr>
          <w:p w:rsidRPr="000D7F72" w:rsidR="00CD7B98" w:rsidP="003C5B49" w:rsidRDefault="00CD7B98" w14:paraId="23FAC72F" w14:textId="081CFAD6">
            <w:pPr>
              <w:pStyle w:val="NoSpacing"/>
              <w:rPr>
                <w:sz w:val="20"/>
              </w:rPr>
            </w:pPr>
            <w:r>
              <w:rPr>
                <w:sz w:val="20"/>
              </w:rPr>
              <w:t>30036</w:t>
            </w:r>
          </w:p>
        </w:tc>
        <w:tc>
          <w:tcPr>
            <w:tcW w:w="3686" w:type="dxa"/>
          </w:tcPr>
          <w:p w:rsidRPr="00807EC2" w:rsidR="00CD7B98" w:rsidP="003C5B49" w:rsidRDefault="00CD7B98" w14:paraId="66B82AE4" w14:textId="2BF7CC3A">
            <w:pPr>
              <w:pStyle w:val="NoSpacing"/>
              <w:rPr>
                <w:sz w:val="20"/>
              </w:rPr>
            </w:pPr>
            <w:r w:rsidRPr="00CD7B98">
              <w:rPr>
                <w:sz w:val="20"/>
              </w:rPr>
              <w:t>Guarantee Issuance Provisional</w:t>
            </w:r>
          </w:p>
        </w:tc>
      </w:tr>
      <w:tr w:rsidR="00CD7B98" w:rsidTr="003C5B49" w14:paraId="25B4D301" w14:textId="77777777">
        <w:tc>
          <w:tcPr>
            <w:tcW w:w="1838" w:type="dxa"/>
          </w:tcPr>
          <w:p w:rsidR="00CD7B98" w:rsidP="003C5B49" w:rsidRDefault="00CD7B98" w14:paraId="4E6503AF" w14:textId="42A99F3C">
            <w:pPr>
              <w:pStyle w:val="NoSpacing"/>
              <w:rPr>
                <w:sz w:val="20"/>
              </w:rPr>
            </w:pPr>
            <w:r>
              <w:rPr>
                <w:sz w:val="20"/>
              </w:rPr>
              <w:t>30005</w:t>
            </w:r>
          </w:p>
        </w:tc>
        <w:tc>
          <w:tcPr>
            <w:tcW w:w="3686" w:type="dxa"/>
          </w:tcPr>
          <w:p w:rsidRPr="00807EC2" w:rsidR="00CD7B98" w:rsidP="003C5B49" w:rsidRDefault="00CD7B98" w14:paraId="144B3ECC" w14:textId="2AE5943D">
            <w:pPr>
              <w:pStyle w:val="NoSpacing"/>
              <w:rPr>
                <w:sz w:val="20"/>
              </w:rPr>
            </w:pPr>
            <w:r w:rsidRPr="00CD7B98">
              <w:rPr>
                <w:sz w:val="20"/>
              </w:rPr>
              <w:t>Guarantee Close  By MLI</w:t>
            </w:r>
          </w:p>
        </w:tc>
      </w:tr>
      <w:tr w:rsidR="00071BD7" w:rsidTr="003C5B49" w14:paraId="17AA01F2" w14:textId="77777777">
        <w:tc>
          <w:tcPr>
            <w:tcW w:w="1838" w:type="dxa"/>
          </w:tcPr>
          <w:p w:rsidR="00071BD7" w:rsidP="003C5B49" w:rsidRDefault="00F952D6" w14:paraId="2C97B4DD" w14:textId="6CB762A3">
            <w:pPr>
              <w:pStyle w:val="NoSpacing"/>
              <w:rPr>
                <w:sz w:val="20"/>
              </w:rPr>
            </w:pPr>
            <w:r w:rsidRPr="00AE4D98">
              <w:rPr>
                <w:sz w:val="20"/>
              </w:rPr>
              <w:t>30119</w:t>
            </w:r>
          </w:p>
        </w:tc>
        <w:tc>
          <w:tcPr>
            <w:tcW w:w="3686" w:type="dxa"/>
          </w:tcPr>
          <w:p w:rsidRPr="00CD7B98" w:rsidR="00071BD7" w:rsidP="003C5B49" w:rsidRDefault="0004713A" w14:paraId="53023B4E" w14:textId="6AB8BCC8">
            <w:pPr>
              <w:pStyle w:val="NoSpacing"/>
              <w:rPr>
                <w:sz w:val="20"/>
              </w:rPr>
            </w:pPr>
            <w:r w:rsidRPr="0004713A">
              <w:rPr>
                <w:sz w:val="20"/>
              </w:rPr>
              <w:t>CGFMU Claim 1</w:t>
            </w:r>
          </w:p>
        </w:tc>
      </w:tr>
      <w:tr w:rsidR="00F952D6" w:rsidTr="003C5B49" w14:paraId="110FBCD0" w14:textId="77777777">
        <w:tc>
          <w:tcPr>
            <w:tcW w:w="1838" w:type="dxa"/>
          </w:tcPr>
          <w:p w:rsidR="00F952D6" w:rsidP="003C5B49" w:rsidRDefault="00F952D6" w14:paraId="5EEE8395" w14:textId="0ECCD162">
            <w:pPr>
              <w:pStyle w:val="NoSpacing"/>
              <w:rPr>
                <w:sz w:val="20"/>
              </w:rPr>
            </w:pPr>
            <w:r w:rsidRPr="00AE4D98">
              <w:rPr>
                <w:sz w:val="20"/>
              </w:rPr>
              <w:t>30219</w:t>
            </w:r>
          </w:p>
        </w:tc>
        <w:tc>
          <w:tcPr>
            <w:tcW w:w="3686" w:type="dxa"/>
          </w:tcPr>
          <w:p w:rsidRPr="00CD7B98" w:rsidR="00F952D6" w:rsidP="003C5B49" w:rsidRDefault="0004713A" w14:paraId="7F3AE27C" w14:textId="588434DD">
            <w:pPr>
              <w:pStyle w:val="NoSpacing"/>
              <w:rPr>
                <w:sz w:val="20"/>
              </w:rPr>
            </w:pPr>
            <w:r w:rsidRPr="0004713A">
              <w:rPr>
                <w:sz w:val="20"/>
              </w:rPr>
              <w:t>CGFMU Claim 2</w:t>
            </w:r>
          </w:p>
        </w:tc>
      </w:tr>
      <w:tr w:rsidR="00F952D6" w:rsidTr="003C5B49" w14:paraId="330C5F63" w14:textId="77777777">
        <w:tc>
          <w:tcPr>
            <w:tcW w:w="1838" w:type="dxa"/>
          </w:tcPr>
          <w:p w:rsidR="00F952D6" w:rsidP="003C5B49" w:rsidRDefault="00F952D6" w14:paraId="64A57C75" w14:textId="5A001CD6">
            <w:pPr>
              <w:pStyle w:val="NoSpacing"/>
              <w:rPr>
                <w:sz w:val="20"/>
              </w:rPr>
            </w:pPr>
            <w:r w:rsidRPr="00AE4D98">
              <w:rPr>
                <w:sz w:val="20"/>
              </w:rPr>
              <w:t>30319</w:t>
            </w:r>
          </w:p>
        </w:tc>
        <w:tc>
          <w:tcPr>
            <w:tcW w:w="3686" w:type="dxa"/>
          </w:tcPr>
          <w:p w:rsidRPr="00CD7B98" w:rsidR="00F952D6" w:rsidP="003C5B49" w:rsidRDefault="0004713A" w14:paraId="3BA48EF0" w14:textId="7D7BABEC">
            <w:pPr>
              <w:pStyle w:val="NoSpacing"/>
              <w:rPr>
                <w:sz w:val="20"/>
              </w:rPr>
            </w:pPr>
            <w:r w:rsidRPr="0004713A">
              <w:rPr>
                <w:sz w:val="20"/>
              </w:rPr>
              <w:t>CGFMU Claim 3</w:t>
            </w:r>
          </w:p>
        </w:tc>
      </w:tr>
    </w:tbl>
    <w:p w:rsidR="00CD7B98" w:rsidP="00CD7B98" w:rsidRDefault="00CD7B98" w14:paraId="0BA9B009" w14:textId="77777777">
      <w:pPr>
        <w:pStyle w:val="NoSpacing"/>
        <w:rPr>
          <w:color w:val="A6A6A6" w:themeColor="background1" w:themeShade="A6"/>
          <w:sz w:val="20"/>
        </w:rPr>
      </w:pPr>
    </w:p>
    <w:p w:rsidR="00CD7B98" w:rsidP="00CD7B98" w:rsidRDefault="00CD7B98" w14:paraId="07D2EE83" w14:textId="77777777">
      <w:pPr>
        <w:pStyle w:val="NoSpacing"/>
        <w:rPr>
          <w:color w:val="A6A6A6" w:themeColor="background1" w:themeShade="A6"/>
          <w:sz w:val="20"/>
        </w:rPr>
      </w:pPr>
    </w:p>
    <w:p w:rsidR="00CD7B98" w:rsidP="00CD7B98" w:rsidRDefault="00CD7B98" w14:paraId="4214D5A1" w14:textId="77777777">
      <w:pPr>
        <w:pStyle w:val="NoSpacing"/>
        <w:rPr>
          <w:color w:val="A6A6A6" w:themeColor="background1" w:themeShade="A6"/>
          <w:sz w:val="20"/>
        </w:rPr>
      </w:pPr>
    </w:p>
    <w:p w:rsidR="00CD7B98" w:rsidP="00CD7B98" w:rsidRDefault="00CD7B98" w14:paraId="34546A9D" w14:textId="77777777">
      <w:pPr>
        <w:pStyle w:val="NoSpacing"/>
        <w:rPr>
          <w:color w:val="A6A6A6" w:themeColor="background1" w:themeShade="A6"/>
          <w:sz w:val="20"/>
        </w:rPr>
      </w:pPr>
    </w:p>
    <w:p w:rsidR="00CD7B98" w:rsidP="00CD7B98" w:rsidRDefault="00CD7B98" w14:paraId="258ADCCF" w14:textId="2B5063B4">
      <w:pPr>
        <w:pStyle w:val="NoSpacing"/>
        <w:rPr>
          <w:color w:val="A6A6A6" w:themeColor="background1" w:themeShade="A6"/>
          <w:sz w:val="20"/>
        </w:rPr>
      </w:pPr>
    </w:p>
    <w:p w:rsidR="00613236" w:rsidP="00CD7B98" w:rsidRDefault="00613236" w14:paraId="460DABA9" w14:textId="77777777">
      <w:pPr>
        <w:pStyle w:val="NoSpacing"/>
        <w:rPr>
          <w:color w:val="A6A6A6" w:themeColor="background1" w:themeShade="A6"/>
          <w:sz w:val="20"/>
        </w:rPr>
      </w:pPr>
    </w:p>
    <w:p w:rsidR="00CD7B98" w:rsidP="000142A0" w:rsidRDefault="00CD7B98" w14:paraId="3EE9FBED" w14:textId="4295158C">
      <w:pPr>
        <w:jc w:val="both"/>
      </w:pPr>
    </w:p>
    <w:p w:rsidR="00071BD7" w:rsidP="000142A0" w:rsidRDefault="00071BD7" w14:paraId="6C686CEE" w14:textId="54B5DB25">
      <w:pPr>
        <w:jc w:val="both"/>
      </w:pPr>
    </w:p>
    <w:p w:rsidR="00071BD7" w:rsidP="000142A0" w:rsidRDefault="00071BD7" w14:paraId="5FA4ED63" w14:textId="0EBEFEAA">
      <w:pPr>
        <w:jc w:val="both"/>
      </w:pPr>
    </w:p>
    <w:p w:rsidR="00071BD7" w:rsidP="000142A0" w:rsidRDefault="00071BD7" w14:paraId="4E2B5FC1" w14:textId="3F61F37F">
      <w:pPr>
        <w:jc w:val="both"/>
      </w:pPr>
    </w:p>
    <w:p w:rsidR="00AE6FAF" w:rsidP="00240598" w:rsidRDefault="00AE6FAF" w14:paraId="2970A200" w14:textId="14CE9F1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0211605" w:id="262"/>
      <w:bookmarkStart w:name="_Toc485743364" w:id="263"/>
      <w:r>
        <w:rPr>
          <w:rFonts w:ascii="Trebuchet MS" w:hAnsi="Trebuchet MS" w:eastAsia="Times New Roman" w:cs="Arial"/>
          <w:b/>
          <w:bCs/>
          <w:iCs/>
          <w:color w:val="7F7F7F"/>
          <w:sz w:val="28"/>
          <w:szCs w:val="28"/>
        </w:rPr>
        <w:t>Billing for Claim lodged Cases</w:t>
      </w:r>
      <w:bookmarkEnd w:id="262"/>
    </w:p>
    <w:p w:rsidR="00AE6FAF" w:rsidP="00AE6FAF" w:rsidRDefault="00AE6FAF" w14:paraId="55B9EBD4" w14:textId="4BA9FAA4">
      <w:r>
        <w:t xml:space="preserve">Billing for claim lodged cases is handled in specific manner. In order to prevent refund calculations and the associated functionality, it is decided to undertake billing of the claim lodged case till lodgment of claims and NOT for the entire financial year. </w:t>
      </w:r>
    </w:p>
    <w:p w:rsidR="00AE6FAF" w:rsidP="00AE6FAF" w:rsidRDefault="00AE6FAF" w14:paraId="53014855" w14:textId="65BA7FBC">
      <w:r>
        <w:t>System will follow the steps below and the formula for this calculation:</w:t>
      </w:r>
    </w:p>
    <w:p w:rsidR="00AE6FAF" w:rsidP="00CA759A" w:rsidRDefault="000E5FF3" w14:paraId="3EC33AF8" w14:textId="378ABE62">
      <w:pPr>
        <w:pStyle w:val="ListParagraph"/>
        <w:numPr>
          <w:ilvl w:val="0"/>
          <w:numId w:val="41"/>
        </w:numPr>
      </w:pPr>
      <w:r w:rsidRPr="000E5FF3">
        <w:t>A change in billing is suggested for resetting the billing flags till the billing cycle if the update is being provided as STD or NPA record and its earlier status has been claimed i.e. either 30119,30219 or 30319 – so that it is considered for billing.</w:t>
      </w:r>
      <w:r>
        <w:t xml:space="preserve"> </w:t>
      </w:r>
      <w:r w:rsidR="00AE6FAF">
        <w:t>As mentioned in section 1.8.</w:t>
      </w:r>
    </w:p>
    <w:p w:rsidR="000E5FF3" w:rsidP="00CA759A" w:rsidRDefault="000E5FF3" w14:paraId="60B68E17" w14:textId="0D0EFFBB">
      <w:pPr>
        <w:pStyle w:val="ListParagraph"/>
        <w:numPr>
          <w:ilvl w:val="0"/>
          <w:numId w:val="41"/>
        </w:numPr>
      </w:pPr>
      <w:r w:rsidRPr="000E5FF3">
        <w:t xml:space="preserve">The flags will be </w:t>
      </w:r>
      <w:r w:rsidRPr="000E5FF3" w:rsidR="00FF372E">
        <w:t>resettled</w:t>
      </w:r>
      <w:r w:rsidRPr="000E5FF3">
        <w:t xml:space="preserve"> in such a way that billing is not allowed if the update is provided as Closed/Revoked and its earlier status has been claimed i.e. either 30119,30219 or 30319 – so that it is NOT considered for billing.</w:t>
      </w:r>
    </w:p>
    <w:p w:rsidR="00AE6FAF" w:rsidP="00CA759A" w:rsidRDefault="00AE6FAF" w14:paraId="12653A87" w14:textId="034D3F27">
      <w:pPr>
        <w:pStyle w:val="ListParagraph"/>
        <w:numPr>
          <w:ilvl w:val="0"/>
          <w:numId w:val="41"/>
        </w:numPr>
        <w:jc w:val="both"/>
      </w:pPr>
      <w:r>
        <w:t>From the fees determined – per day fee is determined. (note that the fee determined in pt. 1 above is for entire financial year, from this fee the per day fee is determined)</w:t>
      </w:r>
      <w:r w:rsidR="00D601A4">
        <w:t xml:space="preserve"> (Let’s say this as ‘PDF’)</w:t>
      </w:r>
    </w:p>
    <w:p w:rsidR="00AE6FAF" w:rsidP="00CA759A" w:rsidRDefault="00D601A4" w14:paraId="28E71756" w14:textId="534D801F">
      <w:pPr>
        <w:pStyle w:val="ListParagraph"/>
        <w:numPr>
          <w:ilvl w:val="0"/>
          <w:numId w:val="41"/>
        </w:numPr>
      </w:pPr>
      <w:r>
        <w:t>The duration between the first day of the financial year or the first disbursement date (as the case may be) and claim lodged date is determined. (Let’s say this as ‘D’)</w:t>
      </w:r>
      <w:r w:rsidR="00F47DE1">
        <w:t xml:space="preserve">. The claim lodged date is the date </w:t>
      </w:r>
      <w:r w:rsidR="00B8618B">
        <w:t xml:space="preserve">when </w:t>
      </w:r>
      <w:r w:rsidRPr="004E6E72" w:rsidR="00B8618B">
        <w:rPr>
          <w:rFonts w:cstheme="minorHAnsi"/>
          <w:szCs w:val="20"/>
        </w:rPr>
        <w:t>MLI Approver approves the Batch Claim file. This date of approval is considered as ‘Claim Lodgment Date’</w:t>
      </w:r>
      <w:r w:rsidR="00F47DE1">
        <w:t xml:space="preserve"> (or in specific approves the claim for that loan record/CG in SURGE system).</w:t>
      </w:r>
      <w:r w:rsidR="004E6E72">
        <w:t xml:space="preserve"> I</w:t>
      </w:r>
      <w:r w:rsidRPr="004E6E72" w:rsidR="004E6E72">
        <w:t>f the record is claimed i.e. either 30119/30219/30319 then, consider it for prorate billing such that till the date of new claim and billing flags set so that no further billing is allowed.</w:t>
      </w:r>
    </w:p>
    <w:p w:rsidR="00D601A4" w:rsidP="00CA759A" w:rsidRDefault="00D601A4" w14:paraId="7D06901B" w14:textId="7A42BC9D">
      <w:pPr>
        <w:pStyle w:val="ListParagraph"/>
        <w:numPr>
          <w:ilvl w:val="0"/>
          <w:numId w:val="41"/>
        </w:numPr>
        <w:jc w:val="both"/>
      </w:pPr>
      <w:r>
        <w:t>The total fees for claim lodged cases:</w:t>
      </w:r>
    </w:p>
    <w:p w:rsidR="00D601A4" w:rsidP="00D601A4" w:rsidRDefault="00FE7879" w14:paraId="6D4AC958" w14:textId="2F7C6A22">
      <w:pPr>
        <w:jc w:val="both"/>
      </w:pPr>
      <w:r>
        <w:rPr>
          <w:noProof/>
          <w:lang w:val="en-IN" w:eastAsia="en-IN"/>
        </w:rPr>
        <mc:AlternateContent>
          <mc:Choice Requires="wps">
            <w:drawing>
              <wp:inline distT="0" distB="0" distL="0" distR="0" wp14:anchorId="53006428" wp14:editId="510F2926">
                <wp:extent cx="5757126" cy="1323975"/>
                <wp:effectExtent l="0" t="0" r="15240" b="28575"/>
                <wp:docPr id="5" name="Rectangle 34"/>
                <wp:cNvGraphicFramePr/>
                <a:graphic xmlns:a="http://schemas.openxmlformats.org/drawingml/2006/main">
                  <a:graphicData uri="http://schemas.microsoft.com/office/word/2010/wordprocessingShape">
                    <wps:wsp>
                      <wps:cNvSpPr/>
                      <wps:spPr>
                        <a:xfrm>
                          <a:off x="0" y="0"/>
                          <a:ext cx="5757126"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013B" w:rsidP="00CA759A" w:rsidRDefault="0038013B" w14:paraId="44C2918D" w14:textId="77777777">
                            <w:pPr>
                              <w:pStyle w:val="NoSpacing"/>
                              <w:numPr>
                                <w:ilvl w:val="0"/>
                                <w:numId w:val="14"/>
                              </w:numPr>
                            </w:pPr>
                            <w:r>
                              <w:t>Guarantee Fee SBR for claim lodged case = [PDF * D]</w:t>
                            </w:r>
                          </w:p>
                          <w:p w:rsidR="0038013B" w:rsidP="00CA759A" w:rsidRDefault="0038013B" w14:paraId="775698FF"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38013B" w:rsidP="00CA759A" w:rsidRDefault="0038013B" w14:paraId="5038797A" w14:textId="77777777">
                            <w:pPr>
                              <w:pStyle w:val="NoSpacing"/>
                              <w:numPr>
                                <w:ilvl w:val="0"/>
                                <w:numId w:val="14"/>
                              </w:numPr>
                            </w:pPr>
                            <w:r>
                              <w:t>Total CG Fees = Guarantee Fee SBR for claim lodged case + Guarantee Fee for all Premiums</w:t>
                            </w:r>
                          </w:p>
                          <w:p w:rsidR="0038013B" w:rsidP="00FE7879" w:rsidRDefault="0038013B" w14:paraId="21992D7D" w14:textId="77777777">
                            <w:pPr>
                              <w:pStyle w:val="NoSpacing"/>
                              <w:ind w:left="720"/>
                              <w:rPr>
                                <w:sz w:val="20"/>
                              </w:rPr>
                            </w:pPr>
                          </w:p>
                          <w:p w:rsidRPr="0064551A" w:rsidR="0038013B" w:rsidP="00FE7879" w:rsidRDefault="0038013B" w14:paraId="0C72EB08" w14:textId="77777777">
                            <w:pPr>
                              <w:pStyle w:val="NoSpacing"/>
                              <w:rPr>
                                <w:i/>
                                <w:sz w:val="20"/>
                              </w:rPr>
                            </w:pPr>
                            <w:r w:rsidRPr="0064551A">
                              <w:rPr>
                                <w:i/>
                                <w:sz w:val="20"/>
                              </w:rPr>
                              <w:t>Note:</w:t>
                            </w:r>
                          </w:p>
                          <w:p w:rsidRPr="00830726" w:rsidR="0038013B" w:rsidP="00CA759A" w:rsidRDefault="0038013B" w14:paraId="2FAF447C" w14:textId="77777777">
                            <w:pPr>
                              <w:pStyle w:val="NoSpacing"/>
                              <w:numPr>
                                <w:ilvl w:val="0"/>
                                <w:numId w:val="14"/>
                              </w:numPr>
                              <w:rPr>
                                <w:i/>
                                <w:sz w:val="20"/>
                                <w:highlight w:val="yellow"/>
                              </w:rPr>
                            </w:pPr>
                            <w:r w:rsidRPr="00830726">
                              <w:rPr>
                                <w:i/>
                                <w:sz w:val="20"/>
                                <w:highlight w:val="yellow"/>
                              </w:rPr>
                              <w:t>For determining ‘PDF’ system will use the ‘Guarantee Fee SBR’ as explained in section 1.8</w:t>
                            </w:r>
                          </w:p>
                          <w:p w:rsidR="0038013B" w:rsidP="00FE7879" w:rsidRDefault="0038013B" w14:paraId="71E313D3"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7738C061">
              <v:rect id="Rectangle 34" style="width:453.3pt;height:104.25pt;visibility:visible;mso-wrap-style:square;mso-left-percent:-10001;mso-top-percent:-10001;mso-position-horizontal:absolute;mso-position-horizontal-relative:char;mso-position-vertical:absolute;mso-position-vertical-relative:line;mso-left-percent:-10001;mso-top-percent:-10001;v-text-anchor:middle" o:spid="_x0000_s1055" fillcolor="white [3201]" strokecolor="#70ad47 [3209]" strokeweight="1pt" w14:anchorId="5300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">
                <v:textbox>
                  <w:txbxContent>
                    <w:p w:rsidR="0038013B" w:rsidP="00CA759A" w:rsidRDefault="0038013B" w14:paraId="7A7338B8" w14:textId="77777777">
                      <w:pPr>
                        <w:pStyle w:val="NoSpacing"/>
                        <w:numPr>
                          <w:ilvl w:val="0"/>
                          <w:numId w:val="14"/>
                        </w:numPr>
                      </w:pPr>
                      <w:r>
                        <w:t>Guarantee Fee SBR for claim lodged case = [PDF * D]</w:t>
                      </w:r>
                    </w:p>
                    <w:p w:rsidR="0038013B" w:rsidP="00CA759A" w:rsidRDefault="0038013B" w14:paraId="6BB4F555" w14:textId="77777777">
                      <w:pPr>
                        <w:pStyle w:val="NoSpacing"/>
                        <w:numPr>
                          <w:ilvl w:val="0"/>
                          <w:numId w:val="14"/>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38013B" w:rsidP="00CA759A" w:rsidRDefault="0038013B" w14:paraId="6193BEB1" w14:textId="77777777">
                      <w:pPr>
                        <w:pStyle w:val="NoSpacing"/>
                        <w:numPr>
                          <w:ilvl w:val="0"/>
                          <w:numId w:val="14"/>
                        </w:numPr>
                      </w:pPr>
                      <w:r>
                        <w:t>Total CG Fees = Guarantee Fee SBR for claim lodged case + Guarantee Fee for all Premiums</w:t>
                      </w:r>
                    </w:p>
                    <w:p w:rsidR="0038013B" w:rsidP="00FE7879" w:rsidRDefault="0038013B" w14:paraId="60061E4C" w14:textId="77777777">
                      <w:pPr>
                        <w:pStyle w:val="NoSpacing"/>
                        <w:ind w:left="720"/>
                        <w:rPr>
                          <w:sz w:val="20"/>
                        </w:rPr>
                      </w:pPr>
                    </w:p>
                    <w:p w:rsidRPr="0064551A" w:rsidR="0038013B" w:rsidP="00FE7879" w:rsidRDefault="0038013B" w14:paraId="1F3AABE9" w14:textId="77777777">
                      <w:pPr>
                        <w:pStyle w:val="NoSpacing"/>
                        <w:rPr>
                          <w:i/>
                          <w:sz w:val="20"/>
                        </w:rPr>
                      </w:pPr>
                      <w:r w:rsidRPr="0064551A">
                        <w:rPr>
                          <w:i/>
                          <w:sz w:val="20"/>
                        </w:rPr>
                        <w:t>Note:</w:t>
                      </w:r>
                    </w:p>
                    <w:p w:rsidRPr="00830726" w:rsidR="0038013B" w:rsidP="00CA759A" w:rsidRDefault="0038013B" w14:paraId="7D7143E7" w14:textId="77777777">
                      <w:pPr>
                        <w:pStyle w:val="NoSpacing"/>
                        <w:numPr>
                          <w:ilvl w:val="0"/>
                          <w:numId w:val="14"/>
                        </w:numPr>
                        <w:rPr>
                          <w:i/>
                          <w:sz w:val="20"/>
                          <w:highlight w:val="yellow"/>
                        </w:rPr>
                      </w:pPr>
                      <w:r w:rsidRPr="00830726">
                        <w:rPr>
                          <w:i/>
                          <w:sz w:val="20"/>
                          <w:highlight w:val="yellow"/>
                        </w:rPr>
                        <w:t>For determining ‘PDF’ system will use the ‘Guarantee Fee SBR’ as explained in section 1.8</w:t>
                      </w:r>
                    </w:p>
                    <w:p w:rsidR="0038013B" w:rsidP="00FE7879" w:rsidRDefault="0038013B" w14:paraId="44EAFD9C" w14:textId="77777777">
                      <w:pPr>
                        <w:jc w:val="center"/>
                      </w:pPr>
                    </w:p>
                  </w:txbxContent>
                </v:textbox>
                <w10:anchorlock/>
              </v:rect>
            </w:pict>
          </mc:Fallback>
        </mc:AlternateContent>
      </w:r>
    </w:p>
    <w:p w:rsidR="00FE7879" w:rsidP="00CA759A" w:rsidRDefault="00EE2703" w14:paraId="2D2028D8" w14:textId="689B2BC6">
      <w:pPr>
        <w:pStyle w:val="ListParagraph"/>
        <w:numPr>
          <w:ilvl w:val="0"/>
          <w:numId w:val="41"/>
        </w:numPr>
        <w:jc w:val="both"/>
      </w:pPr>
      <w:r>
        <w:t xml:space="preserve">The tax calculations and subsequently the </w:t>
      </w:r>
      <w:r w:rsidR="00FE7879">
        <w:t>total</w:t>
      </w:r>
      <w:r>
        <w:t xml:space="preserve"> guarantee charges is calculated in the same way as explained in 1.8.</w:t>
      </w:r>
    </w:p>
    <w:p w:rsidR="00E043A5" w:rsidP="00CA759A" w:rsidRDefault="00E043A5" w14:paraId="23EB48A9" w14:textId="3FC47781">
      <w:pPr>
        <w:pStyle w:val="ListParagraph"/>
        <w:numPr>
          <w:ilvl w:val="0"/>
          <w:numId w:val="41"/>
        </w:numPr>
        <w:jc w:val="both"/>
      </w:pPr>
      <w:r>
        <w:t>Claimed account billing Scenarios:</w:t>
      </w:r>
    </w:p>
    <w:p w:rsidR="004308C3" w:rsidP="00CE74E5" w:rsidRDefault="004308C3" w14:paraId="2EFA9CB3" w14:textId="6589C6F1">
      <w:pPr>
        <w:tabs>
          <w:tab w:val="left" w:pos="1122"/>
        </w:tabs>
        <w:jc w:val="both"/>
      </w:pPr>
    </w:p>
    <w:tbl>
      <w:tblPr>
        <w:tblStyle w:val="TableGrid"/>
        <w:tblW w:w="0" w:type="auto"/>
        <w:tblLook w:val="04A0" w:firstRow="1" w:lastRow="0" w:firstColumn="1" w:lastColumn="0" w:noHBand="0" w:noVBand="1"/>
      </w:tblPr>
      <w:tblGrid>
        <w:gridCol w:w="1001"/>
        <w:gridCol w:w="2449"/>
        <w:gridCol w:w="1552"/>
        <w:gridCol w:w="2381"/>
        <w:gridCol w:w="1967"/>
      </w:tblGrid>
      <w:tr w:rsidRPr="00E043A5" w:rsidR="00E043A5" w:rsidTr="00E043A5" w14:paraId="737977BE" w14:textId="77777777">
        <w:tc>
          <w:tcPr>
            <w:tcW w:w="914" w:type="dxa"/>
          </w:tcPr>
          <w:p w:rsidRPr="00E043A5" w:rsidR="00E043A5" w:rsidP="00E043A5" w:rsidRDefault="00E043A5" w14:paraId="443CA8E6" w14:textId="77777777">
            <w:pPr>
              <w:rPr>
                <w:b/>
              </w:rPr>
            </w:pPr>
            <w:r w:rsidRPr="00E043A5">
              <w:rPr>
                <w:b/>
              </w:rPr>
              <w:t xml:space="preserve">Scenario </w:t>
            </w:r>
          </w:p>
        </w:tc>
        <w:tc>
          <w:tcPr>
            <w:tcW w:w="2483" w:type="dxa"/>
          </w:tcPr>
          <w:p w:rsidRPr="00E043A5" w:rsidR="00E043A5" w:rsidP="00E043A5" w:rsidRDefault="00E043A5" w14:paraId="662861A2" w14:textId="77777777">
            <w:pPr>
              <w:rPr>
                <w:b/>
              </w:rPr>
            </w:pPr>
            <w:r w:rsidRPr="00E043A5">
              <w:rPr>
                <w:b/>
              </w:rPr>
              <w:t>Previous State</w:t>
            </w:r>
          </w:p>
        </w:tc>
        <w:tc>
          <w:tcPr>
            <w:tcW w:w="1560" w:type="dxa"/>
          </w:tcPr>
          <w:p w:rsidRPr="00E043A5" w:rsidR="00E043A5" w:rsidP="00E043A5" w:rsidRDefault="00E043A5" w14:paraId="36367B23" w14:textId="77777777">
            <w:pPr>
              <w:rPr>
                <w:b/>
              </w:rPr>
            </w:pPr>
            <w:r w:rsidRPr="00E043A5">
              <w:rPr>
                <w:b/>
              </w:rPr>
              <w:t>Current Status</w:t>
            </w:r>
          </w:p>
        </w:tc>
        <w:tc>
          <w:tcPr>
            <w:tcW w:w="2409" w:type="dxa"/>
          </w:tcPr>
          <w:p w:rsidRPr="00E043A5" w:rsidR="00E043A5" w:rsidP="00E043A5" w:rsidRDefault="00E043A5" w14:paraId="631ECE25" w14:textId="77777777">
            <w:pPr>
              <w:pStyle w:val="ListParagraph"/>
              <w:spacing w:after="160" w:line="259" w:lineRule="auto"/>
              <w:rPr>
                <w:b/>
              </w:rPr>
            </w:pPr>
          </w:p>
        </w:tc>
        <w:tc>
          <w:tcPr>
            <w:tcW w:w="1984" w:type="dxa"/>
          </w:tcPr>
          <w:p w:rsidRPr="00E043A5" w:rsidR="00E043A5" w:rsidP="00E043A5" w:rsidRDefault="00E043A5" w14:paraId="2FD758E1" w14:textId="77777777">
            <w:pPr>
              <w:rPr>
                <w:b/>
              </w:rPr>
            </w:pPr>
            <w:r w:rsidRPr="00E043A5">
              <w:rPr>
                <w:b/>
              </w:rPr>
              <w:t>CG Fee</w:t>
            </w:r>
          </w:p>
        </w:tc>
      </w:tr>
      <w:tr w:rsidRPr="00E043A5" w:rsidR="00E043A5" w:rsidTr="00E043A5" w14:paraId="2F1312F0" w14:textId="77777777">
        <w:tc>
          <w:tcPr>
            <w:tcW w:w="914" w:type="dxa"/>
          </w:tcPr>
          <w:p w:rsidRPr="00E043A5" w:rsidR="00E043A5" w:rsidP="00E043A5" w:rsidRDefault="00E043A5" w14:paraId="15F3A338" w14:textId="77777777">
            <w:r w:rsidRPr="00E043A5">
              <w:t>1</w:t>
            </w:r>
          </w:p>
        </w:tc>
        <w:tc>
          <w:tcPr>
            <w:tcW w:w="2483" w:type="dxa"/>
          </w:tcPr>
          <w:p w:rsidRPr="00E043A5" w:rsidR="00E043A5" w:rsidP="00E043A5" w:rsidRDefault="00E043A5" w14:paraId="3EC96419" w14:textId="77777777">
            <w:r w:rsidRPr="00E043A5">
              <w:t>Claimed (NPA + 6 Months)</w:t>
            </w:r>
          </w:p>
        </w:tc>
        <w:tc>
          <w:tcPr>
            <w:tcW w:w="1560" w:type="dxa"/>
          </w:tcPr>
          <w:p w:rsidRPr="00E043A5" w:rsidR="00E043A5" w:rsidP="00E043A5" w:rsidRDefault="00E043A5" w14:paraId="4F11FB3B" w14:textId="77777777">
            <w:r w:rsidRPr="00E043A5">
              <w:t>STANDARD</w:t>
            </w:r>
          </w:p>
        </w:tc>
        <w:tc>
          <w:tcPr>
            <w:tcW w:w="2409" w:type="dxa"/>
          </w:tcPr>
          <w:p w:rsidRPr="00E043A5" w:rsidR="00E043A5" w:rsidP="00E043A5" w:rsidRDefault="00E043A5" w14:paraId="7FDFF2B4" w14:textId="77777777">
            <w:r w:rsidRPr="00E043A5">
              <w:t>MLI has to provide updates to mark “Standard”</w:t>
            </w:r>
          </w:p>
        </w:tc>
        <w:tc>
          <w:tcPr>
            <w:tcW w:w="1984" w:type="dxa"/>
          </w:tcPr>
          <w:p w:rsidRPr="00E043A5" w:rsidR="00E043A5" w:rsidP="00E043A5" w:rsidRDefault="00E043A5" w14:paraId="4D6ECF49" w14:textId="77777777">
            <w:r w:rsidRPr="00E043A5">
              <w:t>CG should be charged prospective for the entire year</w:t>
            </w:r>
          </w:p>
        </w:tc>
      </w:tr>
      <w:tr w:rsidRPr="00E043A5" w:rsidR="00E043A5" w:rsidTr="00E043A5" w14:paraId="338C9143" w14:textId="77777777">
        <w:tc>
          <w:tcPr>
            <w:tcW w:w="914" w:type="dxa"/>
          </w:tcPr>
          <w:p w:rsidRPr="00E043A5" w:rsidR="00E043A5" w:rsidP="00E043A5" w:rsidRDefault="00E043A5" w14:paraId="09CA5EDA" w14:textId="77777777">
            <w:r w:rsidRPr="00E043A5">
              <w:t>2</w:t>
            </w:r>
          </w:p>
        </w:tc>
        <w:tc>
          <w:tcPr>
            <w:tcW w:w="2483" w:type="dxa"/>
          </w:tcPr>
          <w:p w:rsidRPr="00E043A5" w:rsidR="00E043A5" w:rsidP="00E043A5" w:rsidRDefault="00E043A5" w14:paraId="33A5869F" w14:textId="77777777">
            <w:r w:rsidRPr="00E043A5">
              <w:t>Claimed (NPA + 6 Months)</w:t>
            </w:r>
          </w:p>
        </w:tc>
        <w:tc>
          <w:tcPr>
            <w:tcW w:w="1560" w:type="dxa"/>
          </w:tcPr>
          <w:p w:rsidRPr="00E043A5" w:rsidR="00E043A5" w:rsidP="00E043A5" w:rsidRDefault="00E043A5" w14:paraId="702A48CB" w14:textId="77777777">
            <w:r w:rsidRPr="00E043A5">
              <w:t>NPA with new date</w:t>
            </w:r>
          </w:p>
        </w:tc>
        <w:tc>
          <w:tcPr>
            <w:tcW w:w="2409" w:type="dxa"/>
          </w:tcPr>
          <w:p w:rsidRPr="00E043A5" w:rsidR="00E043A5" w:rsidP="00E043A5" w:rsidRDefault="00E043A5" w14:paraId="21377515" w14:textId="77777777">
            <w:pPr>
              <w:pStyle w:val="ListParagraph"/>
              <w:spacing w:after="160" w:line="259" w:lineRule="auto"/>
            </w:pPr>
          </w:p>
        </w:tc>
        <w:tc>
          <w:tcPr>
            <w:tcW w:w="1984" w:type="dxa"/>
          </w:tcPr>
          <w:p w:rsidRPr="00E043A5" w:rsidR="00E043A5" w:rsidP="00E043A5" w:rsidRDefault="00E043A5" w14:paraId="6793584E" w14:textId="77777777">
            <w:r w:rsidRPr="00E043A5">
              <w:t>CG fee should be charged prospective for full year if NPA date is less than 6 months.</w:t>
            </w:r>
          </w:p>
          <w:p w:rsidRPr="00E043A5" w:rsidR="00E043A5" w:rsidP="007071D8" w:rsidRDefault="00E043A5" w14:paraId="1AAF9296" w14:textId="77777777">
            <w:r w:rsidRPr="00E043A5">
              <w:t>If NPA date + 6 months, and lodge in claim file, CG fee will not be charged.</w:t>
            </w:r>
          </w:p>
          <w:p w:rsidRPr="00E043A5" w:rsidR="00E043A5" w:rsidP="007071D8" w:rsidRDefault="00E043A5" w14:paraId="5C974DB2" w14:textId="77777777">
            <w:r w:rsidRPr="00E043A5">
              <w:t>In case it has NPA+ 6 months but not provided in claim file, CG fee should be charged prospective for full year</w:t>
            </w:r>
          </w:p>
        </w:tc>
      </w:tr>
      <w:tr w:rsidRPr="00E043A5" w:rsidR="00E043A5" w:rsidTr="00E043A5" w14:paraId="56D288C3" w14:textId="77777777">
        <w:tc>
          <w:tcPr>
            <w:tcW w:w="914" w:type="dxa"/>
          </w:tcPr>
          <w:p w:rsidRPr="00E043A5" w:rsidR="00E043A5" w:rsidP="007071D8" w:rsidRDefault="00E043A5" w14:paraId="32AD8AE3" w14:textId="77777777">
            <w:r w:rsidRPr="00E043A5">
              <w:t>3</w:t>
            </w:r>
          </w:p>
        </w:tc>
        <w:tc>
          <w:tcPr>
            <w:tcW w:w="2483" w:type="dxa"/>
          </w:tcPr>
          <w:p w:rsidRPr="00E043A5" w:rsidR="00E043A5" w:rsidP="007071D8" w:rsidRDefault="00E043A5" w14:paraId="46B5EE3F" w14:textId="77777777">
            <w:r w:rsidRPr="00E043A5">
              <w:t>Claimed (NPA + 6 Months)</w:t>
            </w:r>
          </w:p>
        </w:tc>
        <w:tc>
          <w:tcPr>
            <w:tcW w:w="1560" w:type="dxa"/>
          </w:tcPr>
          <w:p w:rsidRPr="00E043A5" w:rsidR="00E043A5" w:rsidP="007071D8" w:rsidRDefault="00E043A5" w14:paraId="4C81C12D" w14:textId="77777777">
            <w:r w:rsidRPr="00E043A5">
              <w:t>NPA with same NPA date of previous claim file</w:t>
            </w:r>
          </w:p>
        </w:tc>
        <w:tc>
          <w:tcPr>
            <w:tcW w:w="2409" w:type="dxa"/>
          </w:tcPr>
          <w:p w:rsidRPr="00E043A5" w:rsidR="00E043A5" w:rsidP="007071D8" w:rsidRDefault="00E043A5" w14:paraId="28DCB078" w14:textId="77777777">
            <w:r w:rsidRPr="00E043A5">
              <w:t>If MLI  provide details of accounts claimed in previous file in addition to new accounts</w:t>
            </w:r>
          </w:p>
        </w:tc>
        <w:tc>
          <w:tcPr>
            <w:tcW w:w="1984" w:type="dxa"/>
          </w:tcPr>
          <w:p w:rsidRPr="00E043A5" w:rsidR="00E043A5" w:rsidP="007071D8" w:rsidRDefault="00E043A5" w14:paraId="356AAC42" w14:textId="77777777">
            <w:r w:rsidRPr="00E043A5">
              <w:t>No CG Fee will be charged on previous claimed accounts.</w:t>
            </w:r>
          </w:p>
          <w:p w:rsidRPr="00E043A5" w:rsidR="00E043A5" w:rsidP="007071D8" w:rsidRDefault="00E043A5" w14:paraId="585F3073" w14:textId="76C15C8E">
            <w:r w:rsidRPr="00E043A5">
              <w:t xml:space="preserve">CG Fee for additional accounts would be charged till </w:t>
            </w:r>
            <w:r w:rsidRPr="00E043A5" w:rsidR="007071D8">
              <w:t>lodgment</w:t>
            </w:r>
          </w:p>
        </w:tc>
      </w:tr>
      <w:tr w:rsidRPr="00E043A5" w:rsidR="00E043A5" w:rsidTr="00E043A5" w14:paraId="376FFB2A" w14:textId="77777777">
        <w:tc>
          <w:tcPr>
            <w:tcW w:w="914" w:type="dxa"/>
          </w:tcPr>
          <w:p w:rsidRPr="00E043A5" w:rsidR="00E043A5" w:rsidP="007071D8" w:rsidRDefault="00E043A5" w14:paraId="65D58AA3" w14:textId="77777777">
            <w:r w:rsidRPr="00E043A5">
              <w:t>4</w:t>
            </w:r>
          </w:p>
        </w:tc>
        <w:tc>
          <w:tcPr>
            <w:tcW w:w="2483" w:type="dxa"/>
          </w:tcPr>
          <w:p w:rsidRPr="00E043A5" w:rsidR="00E043A5" w:rsidP="007071D8" w:rsidRDefault="00E043A5" w14:paraId="4C347B56" w14:textId="77777777">
            <w:r w:rsidRPr="00E043A5">
              <w:t>Claimed (NPA + 6 Months)</w:t>
            </w:r>
          </w:p>
        </w:tc>
        <w:tc>
          <w:tcPr>
            <w:tcW w:w="1560" w:type="dxa"/>
          </w:tcPr>
          <w:p w:rsidRPr="00E043A5" w:rsidR="00E043A5" w:rsidP="00E043A5" w:rsidRDefault="00E043A5" w14:paraId="146C7035" w14:textId="77777777">
            <w:pPr>
              <w:pStyle w:val="ListParagraph"/>
              <w:spacing w:after="160" w:line="259" w:lineRule="auto"/>
            </w:pPr>
          </w:p>
        </w:tc>
        <w:tc>
          <w:tcPr>
            <w:tcW w:w="2409" w:type="dxa"/>
          </w:tcPr>
          <w:p w:rsidRPr="00E043A5" w:rsidR="00E043A5" w:rsidP="007071D8" w:rsidRDefault="00E043A5" w14:paraId="1F194C31" w14:textId="77777777">
            <w:r w:rsidRPr="00E043A5">
              <w:t>MLI has to provide updates to mark “Closed”</w:t>
            </w:r>
          </w:p>
        </w:tc>
        <w:tc>
          <w:tcPr>
            <w:tcW w:w="1984" w:type="dxa"/>
          </w:tcPr>
          <w:p w:rsidRPr="00E043A5" w:rsidR="00E043A5" w:rsidP="007071D8" w:rsidRDefault="00E043A5" w14:paraId="288CAA5A" w14:textId="77777777">
            <w:r w:rsidRPr="00E043A5">
              <w:t>No CG fee</w:t>
            </w:r>
          </w:p>
        </w:tc>
      </w:tr>
    </w:tbl>
    <w:p w:rsidR="00496262" w:rsidRDefault="00496262" w14:paraId="7AE9EF79" w14:textId="77777777">
      <w:pPr>
        <w:rPr>
          <w:rFonts w:ascii="Trebuchet MS" w:hAnsi="Trebuchet MS" w:eastAsia="Times New Roman" w:cs="Arial"/>
          <w:b/>
          <w:bCs/>
          <w:iCs/>
          <w:color w:val="7F7F7F"/>
          <w:sz w:val="28"/>
          <w:szCs w:val="28"/>
        </w:rPr>
      </w:pPr>
    </w:p>
    <w:p w:rsidR="00D601A4" w:rsidRDefault="00D601A4" w14:paraId="67783FA5" w14:textId="26F13743">
      <w:pPr>
        <w:rPr>
          <w:rFonts w:ascii="Trebuchet MS" w:hAnsi="Trebuchet MS" w:eastAsia="Times New Roman" w:cs="Arial"/>
          <w:b/>
          <w:bCs/>
          <w:iCs/>
          <w:color w:val="7F7F7F"/>
          <w:sz w:val="28"/>
          <w:szCs w:val="28"/>
        </w:rPr>
      </w:pPr>
    </w:p>
    <w:p w:rsidR="00E50B7C" w:rsidP="00240598" w:rsidRDefault="00E50B7C" w14:paraId="13067BCD" w14:textId="53A75F9F">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43" w:id="264"/>
      <w:bookmarkStart w:name="_Toc494979146" w:id="265"/>
      <w:bookmarkStart w:name="_Toc160211606" w:id="266"/>
      <w:r>
        <w:rPr>
          <w:rFonts w:ascii="Trebuchet MS" w:hAnsi="Trebuchet MS" w:eastAsia="Times New Roman" w:cs="Arial"/>
          <w:b/>
          <w:bCs/>
          <w:iCs/>
          <w:color w:val="7F7F7F"/>
          <w:sz w:val="28"/>
          <w:szCs w:val="28"/>
        </w:rPr>
        <w:t xml:space="preserve">Selection of Risk Premium </w:t>
      </w:r>
      <w:bookmarkEnd w:id="264"/>
      <w:bookmarkEnd w:id="265"/>
      <w:r>
        <w:rPr>
          <w:rFonts w:ascii="Trebuchet MS" w:hAnsi="Trebuchet MS" w:eastAsia="Times New Roman" w:cs="Arial"/>
          <w:b/>
          <w:bCs/>
          <w:iCs/>
          <w:color w:val="7F7F7F"/>
          <w:sz w:val="28"/>
          <w:szCs w:val="28"/>
        </w:rPr>
        <w:t>Rate for Calculation</w:t>
      </w:r>
      <w:bookmarkEnd w:id="266"/>
    </w:p>
    <w:p w:rsidR="00E50B7C" w:rsidP="00E50B7C" w:rsidRDefault="00E50B7C" w14:paraId="6893BB66" w14:textId="12233B1E">
      <w:pPr>
        <w:jc w:val="both"/>
      </w:pPr>
      <w:r>
        <w:t xml:space="preserve">The Risk Premium parameters are saved in the respective masters. For billing purpose of CG cases, the selection of particular risk premium value </w:t>
      </w:r>
      <w:r w:rsidRPr="00705446">
        <w:t>(</w:t>
      </w:r>
      <w:r>
        <w:t xml:space="preserve">for </w:t>
      </w:r>
      <w:r w:rsidRPr="00705446">
        <w:t>NPA</w:t>
      </w:r>
      <w:r>
        <w:t xml:space="preserve">, </w:t>
      </w:r>
      <w:r w:rsidRPr="00705446">
        <w:t>Claim</w:t>
      </w:r>
      <w:r>
        <w:t xml:space="preserve"> etc.</w:t>
      </w:r>
      <w:r w:rsidRPr="00705446">
        <w:t>)</w:t>
      </w:r>
      <w:r>
        <w:t xml:space="preserve"> depends on - the current system date. The current system date should be between the ‘Start Date’ and ‘End Date’ of a particular risk value (inclusive of these dates).</w:t>
      </w:r>
    </w:p>
    <w:p w:rsidR="00E50B7C" w:rsidP="00E50B7C" w:rsidRDefault="00E50B7C" w14:paraId="06891831" w14:textId="77777777">
      <w:pPr>
        <w:jc w:val="both"/>
      </w:pPr>
    </w:p>
    <w:p w:rsidR="00E83623" w:rsidRDefault="00E83623" w14:paraId="0305E382" w14:textId="77777777">
      <w:pPr>
        <w:rPr>
          <w:rFonts w:ascii="Trebuchet MS" w:hAnsi="Trebuchet MS" w:eastAsia="Times New Roman" w:cs="Arial"/>
          <w:b/>
          <w:bCs/>
          <w:iCs/>
          <w:color w:val="7F7F7F"/>
          <w:sz w:val="28"/>
          <w:szCs w:val="28"/>
        </w:rPr>
      </w:pPr>
    </w:p>
    <w:p w:rsidR="00496262" w:rsidRDefault="00496262" w14:paraId="3FFE9909" w14:textId="77777777">
      <w:pPr>
        <w:rPr>
          <w:rFonts w:ascii="Trebuchet MS" w:hAnsi="Trebuchet MS" w:eastAsia="Times New Roman" w:cs="Arial"/>
          <w:b/>
          <w:bCs/>
          <w:iCs/>
          <w:color w:val="7F7F7F"/>
          <w:sz w:val="28"/>
          <w:szCs w:val="28"/>
        </w:rPr>
      </w:pPr>
    </w:p>
    <w:p w:rsidR="00AE1DE4" w:rsidP="00240598" w:rsidRDefault="00AE1DE4" w14:paraId="6D8EDDB1" w14:textId="60A5568A">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60211607" w:id="267"/>
      <w:r>
        <w:rPr>
          <w:rFonts w:ascii="Trebuchet MS" w:hAnsi="Trebuchet MS" w:eastAsia="Times New Roman" w:cs="Arial"/>
          <w:b/>
          <w:bCs/>
          <w:iCs/>
          <w:color w:val="7F7F7F"/>
          <w:sz w:val="28"/>
          <w:szCs w:val="28"/>
        </w:rPr>
        <w:t>Points Pending for Further Clarification</w:t>
      </w:r>
      <w:bookmarkEnd w:id="250"/>
      <w:bookmarkEnd w:id="254"/>
      <w:bookmarkEnd w:id="255"/>
      <w:bookmarkEnd w:id="263"/>
      <w:bookmarkEnd w:id="267"/>
    </w:p>
    <w:p w:rsidR="00AE1DE4" w:rsidP="00AE1DE4" w:rsidRDefault="00AE1DE4" w14:paraId="1CDBCD68" w14:textId="77777777">
      <w:r>
        <w:t>Following points will need clarification from NCGTC:</w:t>
      </w:r>
    </w:p>
    <w:tbl>
      <w:tblPr>
        <w:tblStyle w:val="GridTable4-Accent6"/>
        <w:tblW w:w="9900" w:type="dxa"/>
        <w:tblLook w:val="04A0" w:firstRow="1" w:lastRow="0" w:firstColumn="1" w:lastColumn="0" w:noHBand="0" w:noVBand="1"/>
      </w:tblPr>
      <w:tblGrid>
        <w:gridCol w:w="895"/>
        <w:gridCol w:w="4320"/>
        <w:gridCol w:w="4685"/>
      </w:tblGrid>
      <w:tr w:rsidR="00AE1DE4" w:rsidTr="009E37EE" w14:paraId="329A5FE3"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AE1DE4" w:rsidP="009E37EE" w:rsidRDefault="00AE1DE4" w14:paraId="3763DD3B" w14:textId="77777777">
            <w:pPr>
              <w:jc w:val="both"/>
            </w:pPr>
            <w:r>
              <w:t>S. No.</w:t>
            </w:r>
          </w:p>
        </w:tc>
        <w:tc>
          <w:tcPr>
            <w:tcW w:w="4320" w:type="dxa"/>
          </w:tcPr>
          <w:p w:rsidR="00AE1DE4" w:rsidP="009E37EE" w:rsidRDefault="00AE1DE4" w14:paraId="0D2B0118"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4685" w:type="dxa"/>
          </w:tcPr>
          <w:p w:rsidR="00AE1DE4" w:rsidP="009E37EE" w:rsidRDefault="00AE1DE4" w14:paraId="45D5B555"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AE1DE4" w:rsidTr="009E37EE" w14:paraId="6F1CA723" w14:textId="7777777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rsidR="00AE1DE4" w:rsidP="009E37EE" w:rsidRDefault="00AE1DE4" w14:paraId="675D516B" w14:textId="77777777">
            <w:pPr>
              <w:jc w:val="both"/>
            </w:pPr>
            <w:r>
              <w:t>-</w:t>
            </w:r>
          </w:p>
        </w:tc>
        <w:tc>
          <w:tcPr>
            <w:tcW w:w="4320" w:type="dxa"/>
          </w:tcPr>
          <w:p w:rsidR="00AE1DE4" w:rsidP="009E37EE" w:rsidRDefault="00AE1DE4" w14:paraId="02095A6E"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4685" w:type="dxa"/>
          </w:tcPr>
          <w:p w:rsidR="00AE1DE4" w:rsidP="009E37EE" w:rsidRDefault="00AE1DE4" w14:paraId="3BDED84C"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AE1DE4" w:rsidP="00AE1DE4" w:rsidRDefault="00AE1DE4" w14:paraId="3944DE27" w14:textId="77777777"/>
    <w:p w:rsidRPr="00E96C01" w:rsidR="00B11A5E" w:rsidP="00E96C01" w:rsidRDefault="00AE1DE4" w14:paraId="7B836B7E" w14:textId="30DD6443">
      <w:r>
        <w:t>On receipt of further clarification from NCGTC team, the current document will undergo revision</w:t>
      </w:r>
      <w:bookmarkEnd w:id="0"/>
    </w:p>
    <w:sectPr w:rsidRPr="00E96C01" w:rsidR="00B11A5E" w:rsidSect="009D4580">
      <w:headerReference w:type="default" r:id="rId69"/>
      <w:footerReference w:type="default" r:id="rId70"/>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N" w:author="Divya Nayak" w:date="2024-03-01T11:29:00Z" w:id="6">
    <w:p w:rsidR="0038013B" w:rsidP="00BF4C8E" w:rsidRDefault="0038013B" w14:paraId="63257DFC" w14:textId="77777777">
      <w:pPr>
        <w:pStyle w:val="CommentText"/>
      </w:pPr>
      <w:r>
        <w:rPr>
          <w:rStyle w:val="CommentReference"/>
        </w:rPr>
        <w:annotationRef/>
      </w:r>
      <w:r>
        <w:t>Sanction limit above 10 to 20 lakhs</w:t>
      </w:r>
    </w:p>
  </w:comment>
  <w:comment w:initials="SS" w:author="Supriya Shinde" w:date="2024-03-01T18:08:00Z" w:id="7">
    <w:p w:rsidR="0038013B" w:rsidRDefault="0038013B" w14:paraId="286C192C" w14:textId="5949B260">
      <w:pPr>
        <w:pStyle w:val="CommentText"/>
      </w:pPr>
      <w:r>
        <w:rPr>
          <w:rStyle w:val="CommentReference"/>
        </w:rPr>
        <w:annotationRef/>
      </w:r>
      <w:r>
        <w:t>Changed</w:t>
      </w:r>
    </w:p>
  </w:comment>
  <w:comment w:initials="DN" w:author="Divya Nayak" w:date="2024-03-13T14:42:00Z" w:id="8">
    <w:p w:rsidR="00314BEB" w:rsidP="00314BEB" w:rsidRDefault="00314BEB" w14:paraId="732A8A99" w14:textId="77777777">
      <w:pPr>
        <w:pStyle w:val="CommentText"/>
      </w:pPr>
      <w:r>
        <w:rPr>
          <w:rStyle w:val="CommentReference"/>
        </w:rPr>
        <w:annotationRef/>
      </w:r>
      <w:r>
        <w:t>ok</w:t>
      </w:r>
    </w:p>
  </w:comment>
  <w:comment w:initials="DN" w:author="Divya Nayak" w:date="2024-04-15T14:31:00Z" w:id="43">
    <w:p w:rsidR="007258BE" w:rsidP="007258BE" w:rsidRDefault="007258BE" w14:paraId="20F8669E" w14:textId="77777777">
      <w:pPr>
        <w:pStyle w:val="CommentText"/>
      </w:pPr>
      <w:r>
        <w:rPr>
          <w:rStyle w:val="CommentReference"/>
        </w:rPr>
        <w:annotationRef/>
      </w:r>
      <w:r>
        <w:t>Processed</w:t>
      </w:r>
    </w:p>
  </w:comment>
  <w:comment w:initials="DP" w:author="Deepti Pujari" w:date="2024-04-29T15:04:00Z" w:id="44">
    <w:p w:rsidR="00906C95" w:rsidRDefault="00906C95" w14:paraId="6BC016D3" w14:textId="45E34144">
      <w:pPr>
        <w:pStyle w:val="CommentText"/>
      </w:pPr>
      <w:r>
        <w:rPr>
          <w:rStyle w:val="CommentReference"/>
        </w:rPr>
        <w:annotationRef/>
      </w:r>
      <w:r>
        <w:t>Done</w:t>
      </w:r>
    </w:p>
  </w:comment>
  <w:comment w:initials="DN" w:author="Divya Nayak" w:date="2024-04-15T14:31:00Z" w:id="45">
    <w:p w:rsidR="007258BE" w:rsidP="007258BE" w:rsidRDefault="007258BE" w14:paraId="1FC3B5FD" w14:textId="77777777">
      <w:pPr>
        <w:pStyle w:val="CommentText"/>
      </w:pPr>
      <w:r>
        <w:rPr>
          <w:rStyle w:val="CommentReference"/>
        </w:rPr>
        <w:annotationRef/>
      </w:r>
      <w:r>
        <w:t>Change to Processed</w:t>
      </w:r>
    </w:p>
  </w:comment>
  <w:comment w:initials="DP" w:author="Deepti Pujari" w:date="2024-04-29T15:04:00Z" w:id="46">
    <w:p w:rsidR="00906C95" w:rsidRDefault="00906C95" w14:paraId="3A4B9F3A" w14:textId="538735B0">
      <w:pPr>
        <w:pStyle w:val="CommentText"/>
      </w:pPr>
      <w:r>
        <w:rPr>
          <w:rStyle w:val="CommentReference"/>
        </w:rPr>
        <w:annotationRef/>
      </w:r>
      <w:r>
        <w:t>Done</w:t>
      </w:r>
    </w:p>
  </w:comment>
  <w:comment w:initials="DN" w:author="Divya Nayak" w:date="2024-04-15T15:02:00Z" w:id="52">
    <w:p w:rsidR="00B23808" w:rsidP="00B23808" w:rsidRDefault="00B23808" w14:paraId="5017D92B" w14:textId="77777777">
      <w:pPr>
        <w:pStyle w:val="CommentText"/>
      </w:pPr>
      <w:r>
        <w:rPr>
          <w:rStyle w:val="CommentReference"/>
        </w:rPr>
        <w:annotationRef/>
      </w:r>
      <w:r>
        <w:t>Not applicable- This is SHG portfolio</w:t>
      </w:r>
    </w:p>
  </w:comment>
  <w:comment w:initials="DP" w:author="Deepti Pujari" w:date="2024-04-29T15:04:00Z" w:id="53">
    <w:p w:rsidR="00A15B6F" w:rsidRDefault="00A15B6F" w14:paraId="1F890580" w14:textId="25A5AF7A">
      <w:pPr>
        <w:pStyle w:val="CommentText"/>
      </w:pPr>
      <w:r>
        <w:rPr>
          <w:rStyle w:val="CommentReference"/>
        </w:rPr>
        <w:annotationRef/>
      </w:r>
      <w:r>
        <w:t>Removed</w:t>
      </w:r>
    </w:p>
  </w:comment>
  <w:comment w:initials="DN" w:author="Divya Nayak" w:date="2024-03-13T15:00:00Z" w:id="54">
    <w:p w:rsidR="00D6591B" w:rsidP="00D6591B" w:rsidRDefault="00D6591B" w14:paraId="47A78147" w14:textId="4E6B372E">
      <w:pPr>
        <w:pStyle w:val="CommentText"/>
      </w:pPr>
      <w:r>
        <w:rPr>
          <w:rStyle w:val="CommentReference"/>
        </w:rPr>
        <w:annotationRef/>
      </w:r>
      <w:r>
        <w:t>“Processed”</w:t>
      </w:r>
    </w:p>
  </w:comment>
  <w:comment w:initials="DP" w:author="Deepti Pujari" w:date="2024-03-28T19:49:00Z" w:id="55">
    <w:p w:rsidR="00E83623" w:rsidRDefault="00E83623" w14:paraId="40183A24" w14:textId="4F28DC92">
      <w:pPr>
        <w:pStyle w:val="CommentText"/>
      </w:pPr>
      <w:r>
        <w:rPr>
          <w:rStyle w:val="CommentReference"/>
        </w:rPr>
        <w:annotationRef/>
      </w:r>
      <w:r>
        <w:t>Done as per your comments</w:t>
      </w:r>
    </w:p>
  </w:comment>
  <w:comment w:initials="DN" w:author="Divya Nayak" w:date="2024-04-15T15:03:00Z" w:id="56">
    <w:p w:rsidR="009629E3" w:rsidP="009629E3" w:rsidRDefault="009629E3" w14:paraId="3710EA65" w14:textId="77777777">
      <w:pPr>
        <w:pStyle w:val="CommentText"/>
      </w:pPr>
      <w:r>
        <w:rPr>
          <w:rStyle w:val="CommentReference"/>
        </w:rPr>
        <w:annotationRef/>
      </w:r>
      <w:r>
        <w:t>ok</w:t>
      </w:r>
    </w:p>
  </w:comment>
  <w:comment w:initials="DN" w:author="Divya Nayak" w:date="2024-03-01T11:32:00Z" w:id="57">
    <w:p w:rsidR="0038013B" w:rsidP="00BF4C8E" w:rsidRDefault="0038013B" w14:paraId="6DA61D5F" w14:textId="062CAF54">
      <w:pPr>
        <w:pStyle w:val="CommentText"/>
      </w:pPr>
      <w:r>
        <w:rPr>
          <w:rStyle w:val="CommentReference"/>
        </w:rPr>
        <w:annotationRef/>
      </w:r>
      <w:r>
        <w:t>Processed state</w:t>
      </w:r>
    </w:p>
  </w:comment>
  <w:comment w:initials="SS" w:author="Supriya Shinde" w:date="2024-03-01T18:11:00Z" w:id="58">
    <w:p w:rsidR="0038013B" w:rsidRDefault="0038013B" w14:paraId="4C319337" w14:textId="5B807A69">
      <w:pPr>
        <w:pStyle w:val="CommentText"/>
      </w:pPr>
      <w:r>
        <w:rPr>
          <w:rStyle w:val="CommentReference"/>
        </w:rPr>
        <w:annotationRef/>
      </w:r>
      <w:r>
        <w:t>Changed</w:t>
      </w:r>
    </w:p>
  </w:comment>
  <w:comment w:initials="DN" w:author="Divya Nayak" w:date="2024-03-13T14:59:00Z" w:id="59">
    <w:p w:rsidR="00D6591B" w:rsidP="00D6591B" w:rsidRDefault="00D6591B" w14:paraId="71E61F9C" w14:textId="77777777">
      <w:pPr>
        <w:pStyle w:val="CommentText"/>
      </w:pPr>
      <w:r>
        <w:rPr>
          <w:rStyle w:val="CommentReference"/>
        </w:rPr>
        <w:annotationRef/>
      </w:r>
      <w:r>
        <w:t>ok</w:t>
      </w:r>
    </w:p>
  </w:comment>
  <w:comment w:initials="SS" w:author="Supriya Shinde" w:date="2024-03-01T18:49:00Z" w:id="74">
    <w:p w:rsidR="004F39C2" w:rsidRDefault="004F39C2" w14:paraId="2C279055" w14:textId="01E6C886">
      <w:pPr>
        <w:pStyle w:val="CommentText"/>
      </w:pPr>
      <w:r>
        <w:rPr>
          <w:rStyle w:val="CommentReference"/>
        </w:rPr>
        <w:annotationRef/>
      </w:r>
      <w:r>
        <w:t>Changed as per your comments.</w:t>
      </w:r>
    </w:p>
  </w:comment>
  <w:comment w:initials="DN" w:author="Divya Nayak" w:date="2024-04-15T15:05:00Z" w:id="75">
    <w:p w:rsidR="00A577C6" w:rsidP="00A577C6" w:rsidRDefault="00A577C6" w14:paraId="2645A747" w14:textId="77777777">
      <w:pPr>
        <w:pStyle w:val="CommentText"/>
      </w:pPr>
      <w:r>
        <w:rPr>
          <w:rStyle w:val="CommentReference"/>
        </w:rPr>
        <w:annotationRef/>
      </w:r>
      <w:r>
        <w:t>ok</w:t>
      </w:r>
    </w:p>
  </w:comment>
  <w:comment w:initials="DP" w:author="Deepti Pujari" w:date="2024-03-28T19:36:00Z" w:id="80">
    <w:p w:rsidR="00F21CAC" w:rsidRDefault="00F21CAC" w14:paraId="3BE218D7" w14:textId="354EB3AC">
      <w:pPr>
        <w:pStyle w:val="CommentText"/>
      </w:pPr>
      <w:r>
        <w:rPr>
          <w:rStyle w:val="CommentReference"/>
        </w:rPr>
        <w:annotationRef/>
      </w:r>
      <w:r>
        <w:t xml:space="preserve">As per your suggestion, done the changes please check </w:t>
      </w:r>
    </w:p>
  </w:comment>
  <w:comment w:initials="DN" w:author="Divya Nayak" w:date="2024-04-15T15:14:00Z" w:id="81">
    <w:p w:rsidR="00FC11C2" w:rsidP="00FC11C2" w:rsidRDefault="00FC11C2" w14:paraId="0525E3B8" w14:textId="77777777">
      <w:pPr>
        <w:pStyle w:val="CommentText"/>
        <w:numPr>
          <w:ilvl w:val="0"/>
          <w:numId w:val="57"/>
        </w:numPr>
      </w:pPr>
      <w:r>
        <w:rPr>
          <w:rStyle w:val="CommentReference"/>
        </w:rPr>
        <w:annotationRef/>
      </w:r>
      <w:r>
        <w:t>Input Data for New CG Request is received within stipulated time - please include this point</w:t>
      </w:r>
    </w:p>
  </w:comment>
  <w:comment w:initials="DP" w:author="Deepti Pujari" w:date="2024-04-29T15:05:00Z" w:id="82">
    <w:p w:rsidR="00A15B6F" w:rsidRDefault="00A15B6F" w14:paraId="22F44BFF" w14:textId="13B22911">
      <w:pPr>
        <w:pStyle w:val="CommentText"/>
      </w:pPr>
      <w:r>
        <w:rPr>
          <w:rStyle w:val="CommentReference"/>
        </w:rPr>
        <w:annotationRef/>
      </w:r>
      <w:r>
        <w:t>Done Please check</w:t>
      </w:r>
    </w:p>
  </w:comment>
  <w:comment w:initials="DN" w:author="Divya Nayak" w:date="2024-03-13T15:45:00Z" w:id="83">
    <w:p w:rsidR="006947AE" w:rsidP="006947AE" w:rsidRDefault="006947AE" w14:paraId="3ABBC1B8" w14:textId="649BBB4F">
      <w:pPr>
        <w:pStyle w:val="CommentText"/>
        <w:numPr>
          <w:ilvl w:val="0"/>
          <w:numId w:val="54"/>
        </w:numPr>
      </w:pPr>
      <w:r>
        <w:rPr>
          <w:rStyle w:val="CommentReference"/>
        </w:rPr>
        <w:annotationRef/>
      </w:r>
      <w:r>
        <w:t>Update Data (if applicable) is received within stipulated time</w:t>
      </w:r>
    </w:p>
    <w:p w:rsidR="006947AE" w:rsidP="006947AE" w:rsidRDefault="006947AE" w14:paraId="7D72F807" w14:textId="77777777">
      <w:pPr>
        <w:pStyle w:val="CommentText"/>
      </w:pPr>
      <w:r>
        <w:t>Above point should be added</w:t>
      </w:r>
    </w:p>
  </w:comment>
  <w:comment w:initials="DP" w:author="Deepti Pujari" w:date="2024-03-28T19:37:00Z" w:id="84">
    <w:p w:rsidR="00F21CAC" w:rsidRDefault="00F21CAC" w14:paraId="2DE8E389" w14:textId="50EFF17E">
      <w:pPr>
        <w:pStyle w:val="CommentText"/>
      </w:pPr>
      <w:r>
        <w:rPr>
          <w:rStyle w:val="CommentReference"/>
        </w:rPr>
        <w:annotationRef/>
      </w:r>
      <w:r>
        <w:t xml:space="preserve">Done please check </w:t>
      </w:r>
    </w:p>
  </w:comment>
  <w:comment w:initials="DN" w:author="Divya Nayak" w:date="2024-04-15T15:17:00Z" w:id="85">
    <w:p w:rsidR="00FC11C2" w:rsidP="00FC11C2" w:rsidRDefault="00FC11C2" w14:paraId="0B04EDF4" w14:textId="77777777">
      <w:pPr>
        <w:pStyle w:val="CommentText"/>
        <w:numPr>
          <w:ilvl w:val="0"/>
          <w:numId w:val="58"/>
        </w:numPr>
      </w:pPr>
      <w:r>
        <w:rPr>
          <w:rStyle w:val="CommentReference"/>
        </w:rPr>
        <w:annotationRef/>
      </w:r>
      <w:r>
        <w:t>Input Data for New CG Request is received within stipulated time -please add the point</w:t>
      </w:r>
    </w:p>
  </w:comment>
  <w:comment w:initials="DP" w:author="Deepti Pujari" w:date="2024-04-29T15:05:00Z" w:id="86">
    <w:p w:rsidR="00C67D06" w:rsidRDefault="00C67D06" w14:paraId="08714F42" w14:textId="3E06E272">
      <w:pPr>
        <w:pStyle w:val="CommentText"/>
      </w:pPr>
      <w:r>
        <w:rPr>
          <w:rStyle w:val="CommentReference"/>
        </w:rPr>
        <w:annotationRef/>
      </w:r>
      <w:r>
        <w:t xml:space="preserve">Done Please check </w:t>
      </w:r>
    </w:p>
  </w:comment>
  <w:comment w:initials="DN" w:author="Divya Nayak" w:date="2024-03-13T15:59:00Z" w:id="87">
    <w:p w:rsidR="00507D97" w:rsidP="00507D97" w:rsidRDefault="00507D97" w14:paraId="689A2B82" w14:textId="13BD890D">
      <w:pPr>
        <w:pStyle w:val="CommentText"/>
      </w:pPr>
      <w:r>
        <w:rPr>
          <w:rStyle w:val="CommentReference"/>
        </w:rPr>
        <w:annotationRef/>
      </w:r>
      <w:r>
        <w:t xml:space="preserve">Similarly mention NPA </w:t>
      </w:r>
      <w:r w:rsidR="00341425">
        <w:t>account state</w:t>
      </w:r>
      <w:r>
        <w:t xml:space="preserve"> for billing</w:t>
      </w:r>
    </w:p>
  </w:comment>
  <w:comment w:initials="DP" w:author="Deepti Pujari" w:date="2024-03-28T19:39:00Z" w:id="88">
    <w:p w:rsidR="00F21CAC" w:rsidRDefault="00F21CAC" w14:paraId="4396F071" w14:textId="25273608">
      <w:pPr>
        <w:pStyle w:val="CommentText"/>
      </w:pPr>
      <w:r>
        <w:rPr>
          <w:rStyle w:val="CommentReference"/>
        </w:rPr>
        <w:annotationRef/>
      </w:r>
      <w:r>
        <w:t>Done please check</w:t>
      </w:r>
    </w:p>
  </w:comment>
  <w:comment w:initials="DN" w:author="Divya Nayak" w:date="2024-04-15T15:19:00Z" w:id="89">
    <w:p w:rsidR="0079419D" w:rsidP="0079419D" w:rsidRDefault="0079419D" w14:paraId="5F518ADC" w14:textId="77777777">
      <w:pPr>
        <w:pStyle w:val="CommentText"/>
      </w:pPr>
      <w:r>
        <w:rPr>
          <w:rStyle w:val="CommentReference"/>
        </w:rPr>
        <w:annotationRef/>
      </w:r>
      <w:r>
        <w:t>ok</w:t>
      </w:r>
    </w:p>
  </w:comment>
  <w:comment w:initials="DN" w:author="Divya Nayak" w:date="2024-03-13T16:02:00Z" w:id="90">
    <w:p w:rsidR="00507D97" w:rsidP="00507D97" w:rsidRDefault="00507D97" w14:paraId="05D2158A" w14:textId="21277324">
      <w:pPr>
        <w:pStyle w:val="CommentText"/>
      </w:pPr>
      <w:r>
        <w:rPr>
          <w:rStyle w:val="CommentReference"/>
        </w:rPr>
        <w:annotationRef/>
      </w:r>
      <w:r w:rsidR="00341425">
        <w:t>Remove.</w:t>
      </w:r>
      <w:r>
        <w:t xml:space="preserve"> Already included</w:t>
      </w:r>
    </w:p>
  </w:comment>
  <w:comment w:initials="DP" w:author="Deepti Pujari" w:date="2024-03-28T19:39:00Z" w:id="91">
    <w:p w:rsidR="00F21CAC" w:rsidRDefault="00F21CAC" w14:paraId="4ECA07A3" w14:textId="7F7A5929">
      <w:pPr>
        <w:pStyle w:val="CommentText"/>
      </w:pPr>
      <w:r>
        <w:rPr>
          <w:rStyle w:val="CommentReference"/>
        </w:rPr>
        <w:annotationRef/>
      </w:r>
      <w:r>
        <w:t>Removed</w:t>
      </w:r>
    </w:p>
  </w:comment>
  <w:comment w:initials="DN" w:author="Divya Nayak" w:date="2024-04-16T12:22:00Z" w:id="92">
    <w:p w:rsidR="004E7B77" w:rsidP="004E7B77" w:rsidRDefault="004E7B77" w14:paraId="660C52A6" w14:textId="77777777">
      <w:pPr>
        <w:pStyle w:val="CommentText"/>
      </w:pPr>
      <w:r>
        <w:rPr>
          <w:rStyle w:val="CommentReference"/>
        </w:rPr>
        <w:annotationRef/>
      </w:r>
      <w:r>
        <w:t>ok</w:t>
      </w:r>
    </w:p>
  </w:comment>
  <w:comment w:initials="DN" w:author="Divya Nayak" w:date="2024-03-13T16:14:00Z" w:id="93">
    <w:p w:rsidR="00B47C22" w:rsidP="00B47C22" w:rsidRDefault="00B47C22" w14:paraId="7AA62B66" w14:textId="517041F5">
      <w:pPr>
        <w:pStyle w:val="CommentText"/>
      </w:pPr>
      <w:r>
        <w:rPr>
          <w:rStyle w:val="CommentReference"/>
        </w:rPr>
        <w:annotationRef/>
      </w:r>
      <w:r>
        <w:t>Remove. Already included</w:t>
      </w:r>
    </w:p>
  </w:comment>
  <w:comment w:initials="DP" w:author="Deepti Pujari" w:date="2024-03-28T19:40:00Z" w:id="94">
    <w:p w:rsidR="00F21CAC" w:rsidRDefault="00F21CAC" w14:paraId="13BB7A53" w14:textId="68109E66">
      <w:pPr>
        <w:pStyle w:val="CommentText"/>
      </w:pPr>
      <w:r>
        <w:rPr>
          <w:rStyle w:val="CommentReference"/>
        </w:rPr>
        <w:annotationRef/>
      </w:r>
      <w:r>
        <w:t>Removed</w:t>
      </w:r>
    </w:p>
  </w:comment>
  <w:comment w:initials="DN" w:author="Divya Nayak" w:date="2024-04-15T15:21:00Z" w:id="95">
    <w:p w:rsidR="00EA06FD" w:rsidP="00EA06FD" w:rsidRDefault="00EA06FD" w14:paraId="4DE5A6E3" w14:textId="77777777">
      <w:pPr>
        <w:pStyle w:val="CommentText"/>
      </w:pPr>
      <w:r>
        <w:rPr>
          <w:rStyle w:val="CommentReference"/>
        </w:rPr>
        <w:annotationRef/>
      </w:r>
      <w:r>
        <w:t>ok</w:t>
      </w:r>
    </w:p>
  </w:comment>
  <w:comment w:initials="DN" w:author="Divya Nayak" w:date="2024-04-15T15:23:00Z" w:id="96">
    <w:p w:rsidR="00EA06FD" w:rsidP="00EA06FD" w:rsidRDefault="00EA06FD" w14:paraId="281FCC7A" w14:textId="77777777">
      <w:pPr>
        <w:pStyle w:val="CommentText"/>
      </w:pPr>
      <w:r>
        <w:rPr>
          <w:rStyle w:val="CommentReference"/>
        </w:rPr>
        <w:annotationRef/>
      </w:r>
      <w:r>
        <w:t>CPVI billing</w:t>
      </w:r>
    </w:p>
  </w:comment>
  <w:comment w:initials="DP" w:author="Deepti Pujari" w:date="2024-04-29T15:05:00Z" w:id="97">
    <w:p w:rsidR="00C67D06" w:rsidRDefault="00C67D06" w14:paraId="7D4E2867" w14:textId="79E0E6BD">
      <w:pPr>
        <w:pStyle w:val="CommentText"/>
      </w:pPr>
      <w:r>
        <w:rPr>
          <w:rStyle w:val="CommentReference"/>
        </w:rPr>
        <w:annotationRef/>
      </w:r>
      <w:r>
        <w:t>Done</w:t>
      </w:r>
    </w:p>
  </w:comment>
  <w:comment w:initials="DN" w:author="Divya Nayak" w:date="2024-04-15T15:30:00Z" w:id="102">
    <w:p w:rsidR="0074640E" w:rsidP="0074640E" w:rsidRDefault="0074640E" w14:paraId="2D4AE57E" w14:textId="77777777">
      <w:pPr>
        <w:pStyle w:val="CommentText"/>
      </w:pPr>
      <w:r>
        <w:rPr>
          <w:rStyle w:val="CommentReference"/>
        </w:rPr>
        <w:annotationRef/>
      </w:r>
      <w:r>
        <w:t>this is SHG BRD -  please check</w:t>
      </w:r>
    </w:p>
  </w:comment>
  <w:comment w:initials="DP" w:author="Deepti Pujari" w:date="2024-04-29T15:06:00Z" w:id="103">
    <w:p w:rsidR="0085088B" w:rsidRDefault="0085088B" w14:paraId="5EF362FB" w14:textId="5DAAE359">
      <w:pPr>
        <w:pStyle w:val="CommentText"/>
      </w:pPr>
      <w:r>
        <w:rPr>
          <w:rStyle w:val="CommentReference"/>
        </w:rPr>
        <w:annotationRef/>
      </w:r>
      <w:r>
        <w:t>Done</w:t>
      </w:r>
    </w:p>
  </w:comment>
  <w:comment w:initials="DN" w:author="Divya Nayak" w:date="2024-04-15T15:45:00Z" w:id="126">
    <w:p w:rsidR="00F90CF7" w:rsidP="00F90CF7" w:rsidRDefault="00F90CF7" w14:paraId="184A27D7" w14:textId="77777777">
      <w:pPr>
        <w:pStyle w:val="CommentText"/>
      </w:pPr>
      <w:r>
        <w:rPr>
          <w:rStyle w:val="CommentReference"/>
        </w:rPr>
        <w:annotationRef/>
      </w:r>
      <w:r>
        <w:t>Please check in this senario full file got rejected or respective loan account rejected</w:t>
      </w:r>
    </w:p>
  </w:comment>
  <w:comment w:initials="DP" w:author="Deepti Pujari" w:date="2024-04-29T17:36:00Z" w:id="127">
    <w:p w:rsidR="00CF40FF" w:rsidRDefault="00CF40FF" w14:paraId="3CCC70F0" w14:textId="4C767E6A">
      <w:pPr>
        <w:pStyle w:val="CommentText"/>
      </w:pPr>
      <w:r>
        <w:rPr>
          <w:rStyle w:val="CommentReference"/>
        </w:rPr>
        <w:annotationRef/>
      </w:r>
      <w:r w:rsidR="002D6439">
        <w:t xml:space="preserve">Changed please check </w:t>
      </w:r>
    </w:p>
  </w:comment>
  <w:comment w:initials="DN" w:author="Divya Nayak" w:date="2024-04-15T16:12:00Z" w:id="128">
    <w:p w:rsidR="00DC0A15" w:rsidP="00DC0A15" w:rsidRDefault="00DC0A15" w14:paraId="08E5C807" w14:textId="77777777">
      <w:pPr>
        <w:pStyle w:val="CommentText"/>
      </w:pPr>
      <w:r>
        <w:rPr>
          <w:rStyle w:val="CommentReference"/>
        </w:rPr>
        <w:annotationRef/>
      </w:r>
      <w:r>
        <w:t>This is SHG</w:t>
      </w:r>
    </w:p>
  </w:comment>
  <w:comment w:initials="DP" w:author="Deepti Pujari" w:date="2024-04-29T15:07:00Z" w:id="129">
    <w:p w:rsidR="0043194E" w:rsidRDefault="0043194E" w14:paraId="7266FDA2" w14:textId="2F97D0FF">
      <w:pPr>
        <w:pStyle w:val="CommentText"/>
      </w:pPr>
      <w:r>
        <w:rPr>
          <w:rStyle w:val="CommentReference"/>
        </w:rPr>
        <w:annotationRef/>
      </w:r>
      <w:r>
        <w:t>Done</w:t>
      </w:r>
    </w:p>
  </w:comment>
  <w:comment w:initials="DN" w:author="Divya Nayak" w:date="2024-03-01T11:48:00Z" w:id="142">
    <w:p w:rsidR="0038013B" w:rsidP="00C531B3" w:rsidRDefault="0038013B" w14:paraId="651664BF" w14:textId="364F8B1C">
      <w:pPr>
        <w:pStyle w:val="CommentText"/>
      </w:pPr>
      <w:r>
        <w:rPr>
          <w:rStyle w:val="CommentReference"/>
        </w:rPr>
        <w:annotationRef/>
      </w:r>
      <w:r>
        <w:t>SHG BRD</w:t>
      </w:r>
    </w:p>
  </w:comment>
  <w:comment w:initials="SS" w:author="Supriya Shinde" w:date="2024-03-01T18:16:00Z" w:id="143">
    <w:p w:rsidR="0038013B" w:rsidRDefault="0038013B" w14:paraId="3B88795E" w14:textId="64271175">
      <w:pPr>
        <w:pStyle w:val="CommentText"/>
      </w:pPr>
      <w:r>
        <w:rPr>
          <w:rStyle w:val="CommentReference"/>
        </w:rPr>
        <w:annotationRef/>
      </w:r>
      <w:r>
        <w:t>Changed</w:t>
      </w:r>
    </w:p>
  </w:comment>
  <w:comment w:initials="DN" w:author="Divya Nayak" w:date="2024-04-15T16:53:00Z" w:id="144">
    <w:p w:rsidR="009A707A" w:rsidP="009A707A" w:rsidRDefault="009A707A" w14:paraId="5A560A0E" w14:textId="77777777">
      <w:pPr>
        <w:pStyle w:val="CommentText"/>
      </w:pPr>
      <w:r>
        <w:rPr>
          <w:rStyle w:val="CommentReference"/>
        </w:rPr>
        <w:annotationRef/>
      </w:r>
      <w:r>
        <w:t>ok</w:t>
      </w:r>
    </w:p>
  </w:comment>
  <w:comment w:initials="DN" w:author="Divya Nayak" w:date="2024-04-15T16:55:00Z" w:id="145">
    <w:p w:rsidR="006A1732" w:rsidP="006A1732" w:rsidRDefault="006A1732" w14:paraId="061C30BF" w14:textId="77777777">
      <w:pPr>
        <w:pStyle w:val="CommentText"/>
      </w:pPr>
      <w:r>
        <w:rPr>
          <w:rStyle w:val="CommentReference"/>
        </w:rPr>
        <w:annotationRef/>
      </w:r>
      <w:r>
        <w:t>SHG BRD</w:t>
      </w:r>
    </w:p>
  </w:comment>
  <w:comment w:initials="DP" w:author="Deepti Pujari" w:date="2024-04-29T15:07:00Z" w:id="146">
    <w:p w:rsidR="00F064DD" w:rsidRDefault="00F064DD" w14:paraId="3F3D5F68" w14:textId="7D22E610">
      <w:pPr>
        <w:pStyle w:val="CommentText"/>
      </w:pPr>
      <w:r>
        <w:rPr>
          <w:rStyle w:val="CommentReference"/>
        </w:rPr>
        <w:annotationRef/>
      </w:r>
      <w:r>
        <w:t>Changed</w:t>
      </w:r>
    </w:p>
  </w:comment>
  <w:comment w:initials="DN" w:author="Divya Nayak" w:date="2024-04-15T17:20:00Z" w:id="147">
    <w:p w:rsidR="001A4E43" w:rsidP="001A4E43" w:rsidRDefault="001A4E43" w14:paraId="33291386" w14:textId="77777777">
      <w:pPr>
        <w:pStyle w:val="CommentText"/>
      </w:pPr>
      <w:r>
        <w:rPr>
          <w:rStyle w:val="CommentReference"/>
        </w:rPr>
        <w:annotationRef/>
      </w:r>
      <w:r>
        <w:t>SHG - please check</w:t>
      </w:r>
    </w:p>
  </w:comment>
  <w:comment w:initials="DN" w:author="Divya Nayak" w:date="2024-04-15T17:21:00Z" w:id="148">
    <w:p w:rsidR="001A4E43" w:rsidP="001A4E43" w:rsidRDefault="001A4E43" w14:paraId="4ADAD11E" w14:textId="77777777">
      <w:pPr>
        <w:pStyle w:val="CommentText"/>
      </w:pPr>
      <w:r>
        <w:rPr>
          <w:rStyle w:val="CommentReference"/>
        </w:rPr>
        <w:annotationRef/>
      </w:r>
      <w:r>
        <w:t>Please check</w:t>
      </w:r>
    </w:p>
  </w:comment>
  <w:comment w:initials="DP" w:author="Deepti Pujari" w:date="2024-04-29T15:08:00Z" w:id="149">
    <w:p w:rsidR="00BB6F25" w:rsidRDefault="00BB6F25" w14:paraId="70730298" w14:textId="2DB8862B">
      <w:pPr>
        <w:pStyle w:val="CommentText"/>
      </w:pPr>
      <w:r>
        <w:rPr>
          <w:rStyle w:val="CommentReference"/>
        </w:rPr>
        <w:annotationRef/>
      </w:r>
      <w:r>
        <w:t>Done</w:t>
      </w:r>
    </w:p>
  </w:comment>
  <w:comment w:initials="DN" w:author="Divya Nayak" w:date="2024-04-15T17:23:00Z" w:id="150">
    <w:p w:rsidR="001A4E43" w:rsidP="001A4E43" w:rsidRDefault="001A4E43" w14:paraId="2EC954DB" w14:textId="77777777">
      <w:pPr>
        <w:pStyle w:val="CommentText"/>
      </w:pPr>
      <w:r>
        <w:rPr>
          <w:rStyle w:val="CommentReference"/>
        </w:rPr>
        <w:annotationRef/>
      </w:r>
      <w:r>
        <w:t>Plz check</w:t>
      </w:r>
    </w:p>
  </w:comment>
  <w:comment w:initials="DP" w:author="Deepti Pujari" w:date="2024-04-29T15:08:00Z" w:id="151">
    <w:p w:rsidR="00192BB2" w:rsidRDefault="00192BB2" w14:paraId="18249D04" w14:textId="2346D9CF">
      <w:pPr>
        <w:pStyle w:val="CommentText"/>
      </w:pPr>
      <w:r>
        <w:rPr>
          <w:rStyle w:val="CommentReference"/>
        </w:rPr>
        <w:annotationRef/>
      </w:r>
      <w:r>
        <w:t>Done</w:t>
      </w:r>
    </w:p>
  </w:comment>
  <w:comment w:initials="DP" w:author="Deepti Pujari" w:date="2024-03-28T19:47:00Z" w:id="152">
    <w:p w:rsidR="008A151D" w:rsidRDefault="008A151D" w14:paraId="2C0195F2" w14:textId="1C4D47FD">
      <w:pPr>
        <w:pStyle w:val="CommentText"/>
      </w:pPr>
      <w:r>
        <w:rPr>
          <w:rStyle w:val="CommentReference"/>
        </w:rPr>
        <w:annotationRef/>
      </w:r>
      <w:r w:rsidR="00341425">
        <w:t xml:space="preserve">Status codes - </w:t>
      </w:r>
      <w:r>
        <w:t>Description added as per your comments</w:t>
      </w:r>
      <w:r w:rsidR="00341425">
        <w:t>, please check</w:t>
      </w:r>
    </w:p>
  </w:comment>
  <w:comment w:initials="DN" w:author="Divya Nayak" w:date="2024-04-16T12:24:00Z" w:id="153">
    <w:p w:rsidR="007E631D" w:rsidP="007E631D" w:rsidRDefault="007E631D" w14:paraId="2DCADE55" w14:textId="77777777">
      <w:pPr>
        <w:pStyle w:val="CommentText"/>
      </w:pPr>
      <w:r>
        <w:rPr>
          <w:rStyle w:val="CommentReference"/>
        </w:rPr>
        <w:annotationRef/>
      </w:r>
      <w:r>
        <w:t>ok</w:t>
      </w:r>
    </w:p>
  </w:comment>
  <w:comment w:initials="DN" w:author="Divya Nayak" w:date="2024-03-13T17:15:00Z" w:id="154">
    <w:p w:rsidR="0097081D" w:rsidP="0097081D" w:rsidRDefault="0097081D" w14:paraId="628FD577" w14:textId="07129D86">
      <w:pPr>
        <w:pStyle w:val="CommentText"/>
      </w:pPr>
      <w:r>
        <w:rPr>
          <w:rStyle w:val="CommentReference"/>
        </w:rPr>
        <w:annotationRef/>
      </w:r>
      <w:r>
        <w:t>\Above 10lakhs to 20lakhs</w:t>
      </w:r>
    </w:p>
  </w:comment>
  <w:comment w:initials="DP" w:author="Deepti Pujari" w:date="2024-03-28T19:43:00Z" w:id="155">
    <w:p w:rsidR="00F21CAC" w:rsidRDefault="00F21CAC" w14:paraId="7B5DBCE7" w14:textId="79C043D8">
      <w:pPr>
        <w:pStyle w:val="CommentText"/>
      </w:pPr>
      <w:r>
        <w:rPr>
          <w:rStyle w:val="CommentReference"/>
        </w:rPr>
        <w:annotationRef/>
      </w:r>
      <w:r>
        <w:t xml:space="preserve">Done Please check </w:t>
      </w:r>
    </w:p>
  </w:comment>
  <w:comment w:initials="DN" w:author="Divya Nayak" w:date="2024-04-16T12:24:00Z" w:id="156">
    <w:p w:rsidR="007E631D" w:rsidP="007E631D" w:rsidRDefault="007E631D" w14:paraId="7031CF6E" w14:textId="77777777">
      <w:pPr>
        <w:pStyle w:val="CommentText"/>
      </w:pPr>
      <w:r>
        <w:rPr>
          <w:rStyle w:val="CommentReference"/>
        </w:rPr>
        <w:annotationRef/>
      </w:r>
      <w:r>
        <w:t>ok</w:t>
      </w:r>
    </w:p>
  </w:comment>
  <w:comment w:initials="DN" w:author="Divya Nayak" w:date="2024-03-13T17:17:00Z" w:id="157">
    <w:p w:rsidR="0097081D" w:rsidP="0097081D" w:rsidRDefault="0097081D" w14:paraId="2E2F62F4" w14:textId="051DD2C6">
      <w:pPr>
        <w:pStyle w:val="CommentText"/>
      </w:pPr>
      <w:r>
        <w:rPr>
          <w:rStyle w:val="CommentReference"/>
        </w:rPr>
        <w:annotationRef/>
      </w:r>
      <w:r>
        <w:t>Remove. This will not include in SHG</w:t>
      </w:r>
    </w:p>
  </w:comment>
  <w:comment w:initials="DP" w:author="Deepti Pujari" w:date="2024-03-28T19:43:00Z" w:id="158">
    <w:p w:rsidR="00F21CAC" w:rsidRDefault="00F21CAC" w14:paraId="39DAB7FC" w14:textId="64BA8687">
      <w:pPr>
        <w:pStyle w:val="CommentText"/>
      </w:pPr>
      <w:r>
        <w:rPr>
          <w:rStyle w:val="CommentReference"/>
        </w:rPr>
        <w:annotationRef/>
      </w:r>
      <w:r>
        <w:t>Done Please check</w:t>
      </w:r>
    </w:p>
  </w:comment>
  <w:comment w:initials="DN" w:author="Divya Nayak" w:date="2024-04-15T17:28:00Z" w:id="159">
    <w:p w:rsidR="00336D1D" w:rsidP="00336D1D" w:rsidRDefault="00336D1D" w14:paraId="40A7831A" w14:textId="77777777">
      <w:pPr>
        <w:pStyle w:val="CommentText"/>
      </w:pPr>
      <w:r>
        <w:rPr>
          <w:rStyle w:val="CommentReference"/>
        </w:rPr>
        <w:annotationRef/>
      </w:r>
      <w:r>
        <w:t>Please check this validation</w:t>
      </w:r>
    </w:p>
  </w:comment>
  <w:comment w:initials="DP" w:author="Deepti Pujari" w:date="2024-04-29T17:36:00Z" w:id="160">
    <w:p w:rsidR="003104B7" w:rsidRDefault="003104B7" w14:paraId="25F69A97" w14:textId="0803790E">
      <w:pPr>
        <w:pStyle w:val="CommentText"/>
      </w:pPr>
      <w:r>
        <w:rPr>
          <w:rStyle w:val="CommentReference"/>
        </w:rPr>
        <w:annotationRef/>
      </w:r>
      <w:r>
        <w:t xml:space="preserve">Changed please check </w:t>
      </w:r>
    </w:p>
  </w:comment>
  <w:comment w:initials="DN" w:author="Divya Nayak" w:date="2024-03-13T17:54:00Z" w:id="213">
    <w:p w:rsidR="002400D5" w:rsidP="002400D5" w:rsidRDefault="002400D5" w14:paraId="1CB73B40" w14:textId="780E0AFD">
      <w:pPr>
        <w:pStyle w:val="CommentText"/>
      </w:pPr>
      <w:r>
        <w:rPr>
          <w:rStyle w:val="CommentReference"/>
        </w:rPr>
        <w:annotationRef/>
      </w:r>
      <w:r w:rsidR="00341425">
        <w:t>Sanction amount</w:t>
      </w:r>
      <w:r>
        <w:t xml:space="preserve"> as per the above example. For SHG CG fee calculated on o/s balance</w:t>
      </w:r>
    </w:p>
  </w:comment>
  <w:comment w:initials="DP" w:author="Deepti Pujari" w:date="2024-03-28T19:44:00Z" w:id="214">
    <w:p w:rsidR="003E1217" w:rsidRDefault="003E1217" w14:paraId="367270E6" w14:textId="7F5CC3FB">
      <w:pPr>
        <w:pStyle w:val="CommentText"/>
      </w:pPr>
      <w:r>
        <w:rPr>
          <w:rStyle w:val="CommentReference"/>
        </w:rPr>
        <w:annotationRef/>
      </w:r>
      <w:r>
        <w:t>Done Please check</w:t>
      </w:r>
      <w:r w:rsidR="004662F2">
        <w:t>, sanction changed to outstanding amount in all the respective tables</w:t>
      </w:r>
    </w:p>
  </w:comment>
  <w:comment w:initials="DN" w:author="Divya Nayak" w:date="2024-03-13T17:58:00Z" w:id="233">
    <w:p w:rsidR="002400D5" w:rsidP="002400D5" w:rsidRDefault="002400D5" w14:paraId="0C142EB3" w14:textId="77777777">
      <w:pPr>
        <w:pStyle w:val="CommentText"/>
      </w:pPr>
      <w:r>
        <w:rPr>
          <w:rStyle w:val="CommentReference"/>
        </w:rPr>
        <w:annotationRef/>
      </w:r>
      <w:r>
        <w:t>Sanction amount mentioned as per the above example. Please check</w:t>
      </w:r>
    </w:p>
  </w:comment>
  <w:comment w:initials="DP" w:author="Deepti Pujari" w:date="2024-03-28T19:45:00Z" w:id="234">
    <w:p w:rsidR="003E1217" w:rsidRDefault="003E1217" w14:paraId="6A147E7C" w14:textId="3F7FB694">
      <w:pPr>
        <w:pStyle w:val="CommentText"/>
      </w:pPr>
      <w:r>
        <w:rPr>
          <w:rStyle w:val="CommentReference"/>
        </w:rPr>
        <w:annotationRef/>
      </w:r>
      <w:r>
        <w:t xml:space="preserve">Done Please check </w:t>
      </w:r>
    </w:p>
  </w:comment>
  <w:comment w:initials="DN" w:author="Divya Nayak" w:date="2024-03-13T18:00:00Z" w:id="235">
    <w:p w:rsidR="002400D5" w:rsidP="002400D5" w:rsidRDefault="002400D5" w14:paraId="25AEBFCB" w14:textId="77777777">
      <w:pPr>
        <w:pStyle w:val="CommentText"/>
      </w:pPr>
      <w:r>
        <w:rPr>
          <w:rStyle w:val="CommentReference"/>
        </w:rPr>
        <w:annotationRef/>
      </w:r>
      <w:r>
        <w:t>Sanction amount as per the above example. Please check</w:t>
      </w:r>
    </w:p>
  </w:comment>
  <w:comment w:initials="DP" w:author="Deepti Pujari" w:date="2024-03-28T19:45:00Z" w:id="236">
    <w:p w:rsidR="008A151D" w:rsidRDefault="008A151D" w14:paraId="248B3B11" w14:textId="25AC6088">
      <w:pPr>
        <w:pStyle w:val="CommentText"/>
      </w:pPr>
      <w:r>
        <w:rPr>
          <w:rStyle w:val="CommentReference"/>
        </w:rPr>
        <w:annotationRef/>
      </w:r>
      <w:r>
        <w:t xml:space="preserve">Done Please check </w:t>
      </w:r>
    </w:p>
  </w:comment>
  <w:comment w:initials="DN" w:author="Divya Nayak" w:date="2024-04-15T17:48:00Z" w:id="237">
    <w:p w:rsidR="00A760F6" w:rsidP="00A760F6" w:rsidRDefault="00A760F6" w14:paraId="7E140AB2" w14:textId="77777777">
      <w:pPr>
        <w:pStyle w:val="CommentText"/>
      </w:pPr>
      <w:r>
        <w:rPr>
          <w:rStyle w:val="CommentReference"/>
        </w:rPr>
        <w:annotationRef/>
      </w:r>
      <w:r>
        <w:t>ok</w:t>
      </w:r>
    </w:p>
  </w:comment>
  <w:comment w:initials="DN" w:author="Divya Nayak" w:date="2024-03-13T18:01:00Z" w:id="238">
    <w:p w:rsidR="002400D5" w:rsidP="002400D5" w:rsidRDefault="002400D5" w14:paraId="70240166" w14:textId="033321DA">
      <w:pPr>
        <w:pStyle w:val="CommentText"/>
      </w:pPr>
      <w:r>
        <w:rPr>
          <w:rStyle w:val="CommentReference"/>
        </w:rPr>
        <w:annotationRef/>
      </w:r>
      <w:r>
        <w:t>Please check</w:t>
      </w:r>
    </w:p>
  </w:comment>
  <w:comment w:initials="DP" w:author="Deepti Pujari" w:date="2024-03-28T19:45:00Z" w:id="239">
    <w:p w:rsidR="008A151D" w:rsidRDefault="008A151D" w14:paraId="61001493" w14:textId="1E2378AC">
      <w:pPr>
        <w:pStyle w:val="CommentText"/>
      </w:pPr>
      <w:r>
        <w:rPr>
          <w:rStyle w:val="CommentReference"/>
        </w:rPr>
        <w:annotationRef/>
      </w:r>
      <w:r>
        <w:t xml:space="preserve">Done Please check </w:t>
      </w:r>
    </w:p>
  </w:comment>
  <w:comment w:initials="DN" w:author="Divya Nayak" w:date="2024-04-16T12:29:00Z" w:id="240">
    <w:p w:rsidR="00C87451" w:rsidP="00C87451" w:rsidRDefault="00C87451" w14:paraId="320C0E44" w14:textId="77777777">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257DFC" w15:done="0"/>
  <w15:commentEx w15:paraId="286C192C" w15:paraIdParent="63257DFC" w15:done="0"/>
  <w15:commentEx w15:paraId="732A8A99" w15:paraIdParent="63257DFC" w15:done="0"/>
  <w15:commentEx w15:paraId="20F8669E" w15:done="0"/>
  <w15:commentEx w15:paraId="6BC016D3" w15:paraIdParent="20F8669E" w15:done="0"/>
  <w15:commentEx w15:paraId="1FC3B5FD" w15:done="0"/>
  <w15:commentEx w15:paraId="3A4B9F3A" w15:paraIdParent="1FC3B5FD" w15:done="0"/>
  <w15:commentEx w15:paraId="5017D92B" w15:done="0"/>
  <w15:commentEx w15:paraId="1F890580" w15:paraIdParent="5017D92B" w15:done="0"/>
  <w15:commentEx w15:paraId="47A78147" w15:done="0"/>
  <w15:commentEx w15:paraId="40183A24" w15:paraIdParent="47A78147" w15:done="0"/>
  <w15:commentEx w15:paraId="3710EA65" w15:paraIdParent="47A78147" w15:done="0"/>
  <w15:commentEx w15:paraId="6DA61D5F" w15:done="0"/>
  <w15:commentEx w15:paraId="4C319337" w15:paraIdParent="6DA61D5F" w15:done="0"/>
  <w15:commentEx w15:paraId="71E61F9C" w15:paraIdParent="6DA61D5F" w15:done="0"/>
  <w15:commentEx w15:paraId="2C279055" w15:done="0"/>
  <w15:commentEx w15:paraId="2645A747" w15:paraIdParent="2C279055" w15:done="0"/>
  <w15:commentEx w15:paraId="3BE218D7" w15:done="0"/>
  <w15:commentEx w15:paraId="0525E3B8" w15:paraIdParent="3BE218D7" w15:done="0"/>
  <w15:commentEx w15:paraId="22F44BFF" w15:paraIdParent="3BE218D7" w15:done="0"/>
  <w15:commentEx w15:paraId="7D72F807" w15:done="0"/>
  <w15:commentEx w15:paraId="2DE8E389" w15:paraIdParent="7D72F807" w15:done="0"/>
  <w15:commentEx w15:paraId="0B04EDF4" w15:paraIdParent="7D72F807" w15:done="0"/>
  <w15:commentEx w15:paraId="08714F42" w15:paraIdParent="7D72F807" w15:done="0"/>
  <w15:commentEx w15:paraId="689A2B82" w15:done="0"/>
  <w15:commentEx w15:paraId="4396F071" w15:paraIdParent="689A2B82" w15:done="0"/>
  <w15:commentEx w15:paraId="5F518ADC" w15:paraIdParent="689A2B82" w15:done="0"/>
  <w15:commentEx w15:paraId="05D2158A" w15:done="0"/>
  <w15:commentEx w15:paraId="4ECA07A3" w15:paraIdParent="05D2158A" w15:done="0"/>
  <w15:commentEx w15:paraId="660C52A6" w15:paraIdParent="05D2158A" w15:done="0"/>
  <w15:commentEx w15:paraId="7AA62B66" w15:done="0"/>
  <w15:commentEx w15:paraId="13BB7A53" w15:paraIdParent="7AA62B66" w15:done="0"/>
  <w15:commentEx w15:paraId="4DE5A6E3" w15:paraIdParent="7AA62B66" w15:done="0"/>
  <w15:commentEx w15:paraId="281FCC7A" w15:done="0"/>
  <w15:commentEx w15:paraId="7D4E2867" w15:paraIdParent="281FCC7A" w15:done="0"/>
  <w15:commentEx w15:paraId="2D4AE57E" w15:done="0"/>
  <w15:commentEx w15:paraId="5EF362FB" w15:paraIdParent="2D4AE57E" w15:done="0"/>
  <w15:commentEx w15:paraId="184A27D7" w15:done="0"/>
  <w15:commentEx w15:paraId="3CCC70F0" w15:paraIdParent="184A27D7" w15:done="0"/>
  <w15:commentEx w15:paraId="08E5C807" w15:done="0"/>
  <w15:commentEx w15:paraId="7266FDA2" w15:paraIdParent="08E5C807" w15:done="0"/>
  <w15:commentEx w15:paraId="651664BF" w15:done="0"/>
  <w15:commentEx w15:paraId="3B88795E" w15:paraIdParent="651664BF" w15:done="0"/>
  <w15:commentEx w15:paraId="5A560A0E" w15:paraIdParent="651664BF" w15:done="0"/>
  <w15:commentEx w15:paraId="061C30BF" w15:done="0"/>
  <w15:commentEx w15:paraId="3F3D5F68" w15:paraIdParent="061C30BF" w15:done="0"/>
  <w15:commentEx w15:paraId="33291386" w15:done="0"/>
  <w15:commentEx w15:paraId="4ADAD11E" w15:done="0"/>
  <w15:commentEx w15:paraId="70730298" w15:paraIdParent="4ADAD11E" w15:done="0"/>
  <w15:commentEx w15:paraId="2EC954DB" w15:done="0"/>
  <w15:commentEx w15:paraId="18249D04" w15:paraIdParent="2EC954DB" w15:done="0"/>
  <w15:commentEx w15:paraId="2C0195F2" w15:done="0"/>
  <w15:commentEx w15:paraId="2DCADE55" w15:paraIdParent="2C0195F2" w15:done="0"/>
  <w15:commentEx w15:paraId="628FD577" w15:done="0"/>
  <w15:commentEx w15:paraId="7B5DBCE7" w15:paraIdParent="628FD577" w15:done="0"/>
  <w15:commentEx w15:paraId="7031CF6E" w15:paraIdParent="628FD577" w15:done="0"/>
  <w15:commentEx w15:paraId="2E2F62F4" w15:done="0"/>
  <w15:commentEx w15:paraId="39DAB7FC" w15:paraIdParent="2E2F62F4" w15:done="0"/>
  <w15:commentEx w15:paraId="40A7831A" w15:done="0"/>
  <w15:commentEx w15:paraId="25F69A97" w15:paraIdParent="40A7831A" w15:done="0"/>
  <w15:commentEx w15:paraId="1CB73B40" w15:done="0"/>
  <w15:commentEx w15:paraId="367270E6" w15:paraIdParent="1CB73B40" w15:done="0"/>
  <w15:commentEx w15:paraId="0C142EB3" w15:done="0"/>
  <w15:commentEx w15:paraId="6A147E7C" w15:paraIdParent="0C142EB3" w15:done="0"/>
  <w15:commentEx w15:paraId="25AEBFCB" w15:done="0"/>
  <w15:commentEx w15:paraId="248B3B11" w15:paraIdParent="25AEBFCB" w15:done="0"/>
  <w15:commentEx w15:paraId="7E140AB2" w15:paraIdParent="25AEBFCB" w15:done="0"/>
  <w15:commentEx w15:paraId="70240166" w15:done="0"/>
  <w15:commentEx w15:paraId="61001493" w15:paraIdParent="70240166" w15:done="0"/>
  <w15:commentEx w15:paraId="320C0E44" w15:paraIdParent="702401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8EE635" w16cex:dateUtc="2024-03-01T05:59:00Z"/>
  <w16cex:commentExtensible w16cex:durableId="0CF2DC49" w16cex:dateUtc="2024-03-13T09:12:00Z"/>
  <w16cex:commentExtensible w16cex:durableId="22B93DB0" w16cex:dateUtc="2024-04-15T09:01:00Z"/>
  <w16cex:commentExtensible w16cex:durableId="309E087F" w16cex:dateUtc="2024-04-29T09:34:00Z"/>
  <w16cex:commentExtensible w16cex:durableId="4B02FD2A" w16cex:dateUtc="2024-04-15T09:01:00Z"/>
  <w16cex:commentExtensible w16cex:durableId="3867CCEF" w16cex:dateUtc="2024-04-29T09:34:00Z"/>
  <w16cex:commentExtensible w16cex:durableId="2DD76C0D" w16cex:dateUtc="2024-04-15T09:32:00Z"/>
  <w16cex:commentExtensible w16cex:durableId="0B028B0D" w16cex:dateUtc="2024-04-29T09:34:00Z"/>
  <w16cex:commentExtensible w16cex:durableId="6C7A47BC" w16cex:dateUtc="2024-03-13T09:30:00Z"/>
  <w16cex:commentExtensible w16cex:durableId="59AF31D7" w16cex:dateUtc="2024-03-28T14:19:00Z"/>
  <w16cex:commentExtensible w16cex:durableId="21C9D0F8" w16cex:dateUtc="2024-04-15T09:33:00Z"/>
  <w16cex:commentExtensible w16cex:durableId="007B71F1" w16cex:dateUtc="2024-03-01T06:02:00Z"/>
  <w16cex:commentExtensible w16cex:durableId="385B14ED" w16cex:dateUtc="2024-03-13T09:29:00Z"/>
  <w16cex:commentExtensible w16cex:durableId="2CA8C0A3" w16cex:dateUtc="2024-04-15T09:35:00Z"/>
  <w16cex:commentExtensible w16cex:durableId="6FF9A11B" w16cex:dateUtc="2024-03-28T14:06:00Z"/>
  <w16cex:commentExtensible w16cex:durableId="7EC7B1F7" w16cex:dateUtc="2024-04-15T09:44:00Z"/>
  <w16cex:commentExtensible w16cex:durableId="1656184C" w16cex:dateUtc="2024-04-29T09:35:00Z"/>
  <w16cex:commentExtensible w16cex:durableId="7BFD14D2" w16cex:dateUtc="2024-03-13T10:15:00Z"/>
  <w16cex:commentExtensible w16cex:durableId="77E9A839" w16cex:dateUtc="2024-03-28T14:07:00Z"/>
  <w16cex:commentExtensible w16cex:durableId="1BD1D740" w16cex:dateUtc="2024-04-15T09:47:00Z"/>
  <w16cex:commentExtensible w16cex:durableId="2F2D5E9B" w16cex:dateUtc="2024-04-29T09:35:00Z"/>
  <w16cex:commentExtensible w16cex:durableId="4D190B81" w16cex:dateUtc="2024-03-13T10:29:00Z"/>
  <w16cex:commentExtensible w16cex:durableId="36A8E856" w16cex:dateUtc="2024-03-28T14:09:00Z"/>
  <w16cex:commentExtensible w16cex:durableId="4702AE8B" w16cex:dateUtc="2024-04-15T09:49:00Z"/>
  <w16cex:commentExtensible w16cex:durableId="207BE9B8" w16cex:dateUtc="2024-03-13T10:32:00Z"/>
  <w16cex:commentExtensible w16cex:durableId="14D2B1B5" w16cex:dateUtc="2024-03-28T14:09:00Z"/>
  <w16cex:commentExtensible w16cex:durableId="5CCB9FF3" w16cex:dateUtc="2024-04-16T06:52:00Z"/>
  <w16cex:commentExtensible w16cex:durableId="534743BD" w16cex:dateUtc="2024-03-13T10:44:00Z"/>
  <w16cex:commentExtensible w16cex:durableId="15911970" w16cex:dateUtc="2024-03-28T14:10:00Z"/>
  <w16cex:commentExtensible w16cex:durableId="6E305516" w16cex:dateUtc="2024-04-15T09:51:00Z"/>
  <w16cex:commentExtensible w16cex:durableId="5BD4D099" w16cex:dateUtc="2024-04-15T09:53:00Z"/>
  <w16cex:commentExtensible w16cex:durableId="55400BAA" w16cex:dateUtc="2024-04-29T09:35:00Z"/>
  <w16cex:commentExtensible w16cex:durableId="691CE99B" w16cex:dateUtc="2024-04-15T10:00:00Z"/>
  <w16cex:commentExtensible w16cex:durableId="0C432C51" w16cex:dateUtc="2024-04-29T09:36:00Z"/>
  <w16cex:commentExtensible w16cex:durableId="6C8F85C5" w16cex:dateUtc="2024-04-15T10:15:00Z"/>
  <w16cex:commentExtensible w16cex:durableId="5A860D2A" w16cex:dateUtc="2024-04-29T12:06:00Z"/>
  <w16cex:commentExtensible w16cex:durableId="5E235FD9" w16cex:dateUtc="2024-04-15T10:42:00Z"/>
  <w16cex:commentExtensible w16cex:durableId="0E63AEDB" w16cex:dateUtc="2024-04-29T09:37:00Z"/>
  <w16cex:commentExtensible w16cex:durableId="04A64A7F" w16cex:dateUtc="2024-03-01T06:18:00Z"/>
  <w16cex:commentExtensible w16cex:durableId="04A12D2D" w16cex:dateUtc="2024-04-15T11:23:00Z"/>
  <w16cex:commentExtensible w16cex:durableId="331062CF" w16cex:dateUtc="2024-04-15T11:25:00Z"/>
  <w16cex:commentExtensible w16cex:durableId="087580B5" w16cex:dateUtc="2024-04-29T09:37:00Z"/>
  <w16cex:commentExtensible w16cex:durableId="6AFF0570" w16cex:dateUtc="2024-04-15T11:50:00Z"/>
  <w16cex:commentExtensible w16cex:durableId="3C0D2223" w16cex:dateUtc="2024-04-15T11:51:00Z"/>
  <w16cex:commentExtensible w16cex:durableId="34ECE1E4" w16cex:dateUtc="2024-04-29T09:38:00Z"/>
  <w16cex:commentExtensible w16cex:durableId="555C71EE" w16cex:dateUtc="2024-04-15T11:53:00Z"/>
  <w16cex:commentExtensible w16cex:durableId="460FDE3F" w16cex:dateUtc="2024-04-29T09:38:00Z"/>
  <w16cex:commentExtensible w16cex:durableId="55B02AF1" w16cex:dateUtc="2024-03-28T14:17:00Z"/>
  <w16cex:commentExtensible w16cex:durableId="22D842DD" w16cex:dateUtc="2024-04-16T06:54:00Z"/>
  <w16cex:commentExtensible w16cex:durableId="586ABA23" w16cex:dateUtc="2024-03-13T11:45:00Z"/>
  <w16cex:commentExtensible w16cex:durableId="0A88A2F2" w16cex:dateUtc="2024-03-28T14:13:00Z"/>
  <w16cex:commentExtensible w16cex:durableId="520CD540" w16cex:dateUtc="2024-04-16T06:54:00Z"/>
  <w16cex:commentExtensible w16cex:durableId="4A351E74" w16cex:dateUtc="2024-03-13T11:47:00Z"/>
  <w16cex:commentExtensible w16cex:durableId="67405CBB" w16cex:dateUtc="2024-03-28T14:13:00Z"/>
  <w16cex:commentExtensible w16cex:durableId="20F724D9" w16cex:dateUtc="2024-04-15T11:58:00Z"/>
  <w16cex:commentExtensible w16cex:durableId="226EBD71" w16cex:dateUtc="2024-04-29T12:06:00Z"/>
  <w16cex:commentExtensible w16cex:durableId="56E1545E" w16cex:dateUtc="2024-03-13T12:24:00Z"/>
  <w16cex:commentExtensible w16cex:durableId="14CFF366" w16cex:dateUtc="2024-03-28T14:14:00Z"/>
  <w16cex:commentExtensible w16cex:durableId="16ACE491" w16cex:dateUtc="2024-03-13T12:28:00Z"/>
  <w16cex:commentExtensible w16cex:durableId="0670D3B5" w16cex:dateUtc="2024-03-28T14:15:00Z"/>
  <w16cex:commentExtensible w16cex:durableId="1240E35C" w16cex:dateUtc="2024-03-13T12:30:00Z"/>
  <w16cex:commentExtensible w16cex:durableId="295B4D7D" w16cex:dateUtc="2024-03-28T14:15:00Z"/>
  <w16cex:commentExtensible w16cex:durableId="56DE04A1" w16cex:dateUtc="2024-04-15T12:18:00Z"/>
  <w16cex:commentExtensible w16cex:durableId="09549B5C" w16cex:dateUtc="2024-03-13T12:31:00Z"/>
  <w16cex:commentExtensible w16cex:durableId="2F5B859F" w16cex:dateUtc="2024-03-28T14:15:00Z"/>
  <w16cex:commentExtensible w16cex:durableId="6D624A7E" w16cex:dateUtc="2024-04-16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257DFC" w16cid:durableId="4A8EE635"/>
  <w16cid:commentId w16cid:paraId="286C192C" w16cid:durableId="5D363872"/>
  <w16cid:commentId w16cid:paraId="732A8A99" w16cid:durableId="0CF2DC49"/>
  <w16cid:commentId w16cid:paraId="20F8669E" w16cid:durableId="22B93DB0"/>
  <w16cid:commentId w16cid:paraId="6BC016D3" w16cid:durableId="309E087F"/>
  <w16cid:commentId w16cid:paraId="1FC3B5FD" w16cid:durableId="4B02FD2A"/>
  <w16cid:commentId w16cid:paraId="3A4B9F3A" w16cid:durableId="3867CCEF"/>
  <w16cid:commentId w16cid:paraId="5017D92B" w16cid:durableId="2DD76C0D"/>
  <w16cid:commentId w16cid:paraId="1F890580" w16cid:durableId="0B028B0D"/>
  <w16cid:commentId w16cid:paraId="47A78147" w16cid:durableId="6C7A47BC"/>
  <w16cid:commentId w16cid:paraId="40183A24" w16cid:durableId="59AF31D7"/>
  <w16cid:commentId w16cid:paraId="3710EA65" w16cid:durableId="21C9D0F8"/>
  <w16cid:commentId w16cid:paraId="6DA61D5F" w16cid:durableId="007B71F1"/>
  <w16cid:commentId w16cid:paraId="4C319337" w16cid:durableId="0EC63E8A"/>
  <w16cid:commentId w16cid:paraId="71E61F9C" w16cid:durableId="385B14ED"/>
  <w16cid:commentId w16cid:paraId="2C279055" w16cid:durableId="212F2A02"/>
  <w16cid:commentId w16cid:paraId="2645A747" w16cid:durableId="2CA8C0A3"/>
  <w16cid:commentId w16cid:paraId="3BE218D7" w16cid:durableId="6FF9A11B"/>
  <w16cid:commentId w16cid:paraId="0525E3B8" w16cid:durableId="7EC7B1F7"/>
  <w16cid:commentId w16cid:paraId="22F44BFF" w16cid:durableId="1656184C"/>
  <w16cid:commentId w16cid:paraId="7D72F807" w16cid:durableId="7BFD14D2"/>
  <w16cid:commentId w16cid:paraId="2DE8E389" w16cid:durableId="77E9A839"/>
  <w16cid:commentId w16cid:paraId="0B04EDF4" w16cid:durableId="1BD1D740"/>
  <w16cid:commentId w16cid:paraId="08714F42" w16cid:durableId="2F2D5E9B"/>
  <w16cid:commentId w16cid:paraId="689A2B82" w16cid:durableId="4D190B81"/>
  <w16cid:commentId w16cid:paraId="4396F071" w16cid:durableId="36A8E856"/>
  <w16cid:commentId w16cid:paraId="5F518ADC" w16cid:durableId="4702AE8B"/>
  <w16cid:commentId w16cid:paraId="05D2158A" w16cid:durableId="207BE9B8"/>
  <w16cid:commentId w16cid:paraId="4ECA07A3" w16cid:durableId="14D2B1B5"/>
  <w16cid:commentId w16cid:paraId="660C52A6" w16cid:durableId="5CCB9FF3"/>
  <w16cid:commentId w16cid:paraId="7AA62B66" w16cid:durableId="534743BD"/>
  <w16cid:commentId w16cid:paraId="13BB7A53" w16cid:durableId="15911970"/>
  <w16cid:commentId w16cid:paraId="4DE5A6E3" w16cid:durableId="6E305516"/>
  <w16cid:commentId w16cid:paraId="281FCC7A" w16cid:durableId="5BD4D099"/>
  <w16cid:commentId w16cid:paraId="7D4E2867" w16cid:durableId="55400BAA"/>
  <w16cid:commentId w16cid:paraId="2D4AE57E" w16cid:durableId="691CE99B"/>
  <w16cid:commentId w16cid:paraId="5EF362FB" w16cid:durableId="0C432C51"/>
  <w16cid:commentId w16cid:paraId="184A27D7" w16cid:durableId="6C8F85C5"/>
  <w16cid:commentId w16cid:paraId="3CCC70F0" w16cid:durableId="5A860D2A"/>
  <w16cid:commentId w16cid:paraId="08E5C807" w16cid:durableId="5E235FD9"/>
  <w16cid:commentId w16cid:paraId="7266FDA2" w16cid:durableId="0E63AEDB"/>
  <w16cid:commentId w16cid:paraId="651664BF" w16cid:durableId="04A64A7F"/>
  <w16cid:commentId w16cid:paraId="3B88795E" w16cid:durableId="7545F18D"/>
  <w16cid:commentId w16cid:paraId="5A560A0E" w16cid:durableId="04A12D2D"/>
  <w16cid:commentId w16cid:paraId="061C30BF" w16cid:durableId="331062CF"/>
  <w16cid:commentId w16cid:paraId="3F3D5F68" w16cid:durableId="087580B5"/>
  <w16cid:commentId w16cid:paraId="33291386" w16cid:durableId="6AFF0570"/>
  <w16cid:commentId w16cid:paraId="4ADAD11E" w16cid:durableId="3C0D2223"/>
  <w16cid:commentId w16cid:paraId="70730298" w16cid:durableId="34ECE1E4"/>
  <w16cid:commentId w16cid:paraId="2EC954DB" w16cid:durableId="555C71EE"/>
  <w16cid:commentId w16cid:paraId="18249D04" w16cid:durableId="460FDE3F"/>
  <w16cid:commentId w16cid:paraId="2C0195F2" w16cid:durableId="55B02AF1"/>
  <w16cid:commentId w16cid:paraId="2DCADE55" w16cid:durableId="22D842DD"/>
  <w16cid:commentId w16cid:paraId="628FD577" w16cid:durableId="586ABA23"/>
  <w16cid:commentId w16cid:paraId="7B5DBCE7" w16cid:durableId="0A88A2F2"/>
  <w16cid:commentId w16cid:paraId="7031CF6E" w16cid:durableId="520CD540"/>
  <w16cid:commentId w16cid:paraId="2E2F62F4" w16cid:durableId="4A351E74"/>
  <w16cid:commentId w16cid:paraId="39DAB7FC" w16cid:durableId="67405CBB"/>
  <w16cid:commentId w16cid:paraId="40A7831A" w16cid:durableId="20F724D9"/>
  <w16cid:commentId w16cid:paraId="25F69A97" w16cid:durableId="226EBD71"/>
  <w16cid:commentId w16cid:paraId="1CB73B40" w16cid:durableId="56E1545E"/>
  <w16cid:commentId w16cid:paraId="367270E6" w16cid:durableId="14CFF366"/>
  <w16cid:commentId w16cid:paraId="0C142EB3" w16cid:durableId="16ACE491"/>
  <w16cid:commentId w16cid:paraId="6A147E7C" w16cid:durableId="0670D3B5"/>
  <w16cid:commentId w16cid:paraId="25AEBFCB" w16cid:durableId="1240E35C"/>
  <w16cid:commentId w16cid:paraId="248B3B11" w16cid:durableId="295B4D7D"/>
  <w16cid:commentId w16cid:paraId="7E140AB2" w16cid:durableId="56DE04A1"/>
  <w16cid:commentId w16cid:paraId="70240166" w16cid:durableId="09549B5C"/>
  <w16cid:commentId w16cid:paraId="61001493" w16cid:durableId="2F5B859F"/>
  <w16cid:commentId w16cid:paraId="320C0E44" w16cid:durableId="6D624A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4580" w:rsidP="00F40904" w:rsidRDefault="009D4580" w14:paraId="3DAC89A4" w14:textId="77777777">
      <w:pPr>
        <w:spacing w:after="0" w:line="240" w:lineRule="auto"/>
      </w:pPr>
      <w:r>
        <w:separator/>
      </w:r>
    </w:p>
  </w:endnote>
  <w:endnote w:type="continuationSeparator" w:id="0">
    <w:p w:rsidR="009D4580" w:rsidP="00F40904" w:rsidRDefault="009D4580" w14:paraId="07190B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38013B" w:rsidP="00B317FD" w:rsidRDefault="0038013B" w14:paraId="251B09D3" w14:textId="69572572">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906B36">
              <w:rPr>
                <w:b/>
                <w:bCs/>
                <w:noProof/>
                <w:sz w:val="20"/>
                <w:szCs w:val="20"/>
              </w:rPr>
              <w:t>22</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906B36">
              <w:rPr>
                <w:b/>
                <w:bCs/>
                <w:noProof/>
                <w:sz w:val="20"/>
                <w:szCs w:val="20"/>
              </w:rPr>
              <w:t>41</w:t>
            </w:r>
            <w:r w:rsidRPr="0029620B">
              <w:rPr>
                <w:b/>
                <w:bCs/>
                <w:sz w:val="20"/>
                <w:szCs w:val="20"/>
              </w:rPr>
              <w:fldChar w:fldCharType="end"/>
            </w:r>
          </w:p>
        </w:sdtContent>
      </w:sdt>
    </w:sdtContent>
  </w:sdt>
  <w:p w:rsidR="0038013B" w:rsidRDefault="0038013B"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4580" w:rsidP="00F40904" w:rsidRDefault="009D4580" w14:paraId="10CF1713" w14:textId="77777777">
      <w:pPr>
        <w:spacing w:after="0" w:line="240" w:lineRule="auto"/>
      </w:pPr>
      <w:r>
        <w:separator/>
      </w:r>
    </w:p>
  </w:footnote>
  <w:footnote w:type="continuationSeparator" w:id="0">
    <w:p w:rsidR="009D4580" w:rsidP="00F40904" w:rsidRDefault="009D4580" w14:paraId="7D4B6F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29620B" w:rsidR="0038013B" w:rsidRDefault="0038013B" w14:paraId="6C3B03B1" w14:textId="7B06D4AE">
    <w:pPr>
      <w:pStyle w:val="Header"/>
      <w:rPr>
        <w:sz w:val="20"/>
        <w:szCs w:val="20"/>
      </w:rPr>
    </w:pPr>
    <w:r>
      <w:rPr>
        <w:noProof/>
        <w:lang w:val="en-IN" w:eastAsia="en-IN"/>
      </w:rPr>
      <w:drawing>
        <wp:anchor distT="0" distB="0" distL="114300" distR="114300" simplePos="0" relativeHeight="251659264" behindDoc="0" locked="0" layoutInCell="1" allowOverlap="1" wp14:anchorId="501A23C7" wp14:editId="6A9E002C">
          <wp:simplePos x="0" y="0"/>
          <wp:positionH relativeFrom="column">
            <wp:posOffset>5045413</wp:posOffset>
          </wp:positionH>
          <wp:positionV relativeFrom="paragraph">
            <wp:posOffset>-298450</wp:posOffset>
          </wp:positionV>
          <wp:extent cx="1400810" cy="447675"/>
          <wp:effectExtent l="0" t="0" r="8890" b="9525"/>
          <wp:wrapSquare wrapText="bothSides"/>
          <wp:docPr id="4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AE1DE4">
      <w:rPr>
        <w:sz w:val="20"/>
        <w:szCs w:val="20"/>
      </w:rPr>
      <w:t xml:space="preserve"> </w:t>
    </w:r>
    <w:r>
      <w:rPr>
        <w:sz w:val="20"/>
        <w:szCs w:val="20"/>
      </w:rPr>
      <w:t>Mudra Loans – Portfolio CG</w:t>
    </w:r>
    <w:r w:rsidRPr="0029620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459D"/>
    <w:multiLevelType w:val="hybridMultilevel"/>
    <w:tmpl w:val="01F212EE"/>
    <w:lvl w:ilvl="0" w:tplc="94ACF418">
      <w:start w:val="1"/>
      <w:numFmt w:val="bullet"/>
      <w:lvlText w:val="-"/>
      <w:lvlJc w:val="left"/>
      <w:pPr>
        <w:ind w:left="360" w:hanging="360"/>
      </w:pPr>
      <w:rPr>
        <w:rFonts w:hint="default" w:ascii="Calibri" w:hAnsi="Calibri" w:eastAsiaTheme="minorEastAsia" w:cstheme="minorBidi"/>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556660F"/>
    <w:multiLevelType w:val="hybridMultilevel"/>
    <w:tmpl w:val="4E241F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93DED"/>
    <w:multiLevelType w:val="hybridMultilevel"/>
    <w:tmpl w:val="D5EA3448"/>
    <w:lvl w:ilvl="0" w:tplc="09E02FAE">
      <w:start w:val="1"/>
      <w:numFmt w:val="bullet"/>
      <w:lvlText w:val=""/>
      <w:lvlJc w:val="left"/>
      <w:pPr>
        <w:ind w:left="1080" w:hanging="360"/>
      </w:pPr>
      <w:rPr>
        <w:rFonts w:ascii="Symbol" w:hAnsi="Symbol"/>
      </w:rPr>
    </w:lvl>
    <w:lvl w:ilvl="1" w:tplc="B4CC7234">
      <w:start w:val="1"/>
      <w:numFmt w:val="bullet"/>
      <w:lvlText w:val=""/>
      <w:lvlJc w:val="left"/>
      <w:pPr>
        <w:ind w:left="1080" w:hanging="360"/>
      </w:pPr>
      <w:rPr>
        <w:rFonts w:ascii="Symbol" w:hAnsi="Symbol"/>
      </w:rPr>
    </w:lvl>
    <w:lvl w:ilvl="2" w:tplc="C464A2A0">
      <w:start w:val="1"/>
      <w:numFmt w:val="bullet"/>
      <w:lvlText w:val=""/>
      <w:lvlJc w:val="left"/>
      <w:pPr>
        <w:ind w:left="1080" w:hanging="360"/>
      </w:pPr>
      <w:rPr>
        <w:rFonts w:ascii="Symbol" w:hAnsi="Symbol"/>
      </w:rPr>
    </w:lvl>
    <w:lvl w:ilvl="3" w:tplc="65D8894E">
      <w:start w:val="1"/>
      <w:numFmt w:val="bullet"/>
      <w:lvlText w:val=""/>
      <w:lvlJc w:val="left"/>
      <w:pPr>
        <w:ind w:left="1080" w:hanging="360"/>
      </w:pPr>
      <w:rPr>
        <w:rFonts w:ascii="Symbol" w:hAnsi="Symbol"/>
      </w:rPr>
    </w:lvl>
    <w:lvl w:ilvl="4" w:tplc="D8DAACAA">
      <w:start w:val="1"/>
      <w:numFmt w:val="bullet"/>
      <w:lvlText w:val=""/>
      <w:lvlJc w:val="left"/>
      <w:pPr>
        <w:ind w:left="1080" w:hanging="360"/>
      </w:pPr>
      <w:rPr>
        <w:rFonts w:ascii="Symbol" w:hAnsi="Symbol"/>
      </w:rPr>
    </w:lvl>
    <w:lvl w:ilvl="5" w:tplc="A0F8F3DE">
      <w:start w:val="1"/>
      <w:numFmt w:val="bullet"/>
      <w:lvlText w:val=""/>
      <w:lvlJc w:val="left"/>
      <w:pPr>
        <w:ind w:left="1080" w:hanging="360"/>
      </w:pPr>
      <w:rPr>
        <w:rFonts w:ascii="Symbol" w:hAnsi="Symbol"/>
      </w:rPr>
    </w:lvl>
    <w:lvl w:ilvl="6" w:tplc="4EFA274E">
      <w:start w:val="1"/>
      <w:numFmt w:val="bullet"/>
      <w:lvlText w:val=""/>
      <w:lvlJc w:val="left"/>
      <w:pPr>
        <w:ind w:left="1080" w:hanging="360"/>
      </w:pPr>
      <w:rPr>
        <w:rFonts w:ascii="Symbol" w:hAnsi="Symbol"/>
      </w:rPr>
    </w:lvl>
    <w:lvl w:ilvl="7" w:tplc="22E06EFC">
      <w:start w:val="1"/>
      <w:numFmt w:val="bullet"/>
      <w:lvlText w:val=""/>
      <w:lvlJc w:val="left"/>
      <w:pPr>
        <w:ind w:left="1080" w:hanging="360"/>
      </w:pPr>
      <w:rPr>
        <w:rFonts w:ascii="Symbol" w:hAnsi="Symbol"/>
      </w:rPr>
    </w:lvl>
    <w:lvl w:ilvl="8" w:tplc="2EC25278">
      <w:start w:val="1"/>
      <w:numFmt w:val="bullet"/>
      <w:lvlText w:val=""/>
      <w:lvlJc w:val="left"/>
      <w:pPr>
        <w:ind w:left="1080" w:hanging="360"/>
      </w:pPr>
      <w:rPr>
        <w:rFonts w:ascii="Symbol" w:hAnsi="Symbol"/>
      </w:rPr>
    </w:lvl>
  </w:abstractNum>
  <w:abstractNum w:abstractNumId="4" w15:restartNumberingAfterBreak="0">
    <w:nsid w:val="0AE34FB5"/>
    <w:multiLevelType w:val="hybridMultilevel"/>
    <w:tmpl w:val="085E3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75AB2"/>
    <w:multiLevelType w:val="hybridMultilevel"/>
    <w:tmpl w:val="F580F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8" w15:restartNumberingAfterBreak="0">
    <w:nsid w:val="0E672F86"/>
    <w:multiLevelType w:val="hybridMultilevel"/>
    <w:tmpl w:val="52AE6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F6F16"/>
    <w:multiLevelType w:val="hybridMultilevel"/>
    <w:tmpl w:val="66A8C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30B83"/>
    <w:multiLevelType w:val="hybridMultilevel"/>
    <w:tmpl w:val="7696B84E"/>
    <w:lvl w:ilvl="0" w:tplc="F842A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DF0E22"/>
    <w:multiLevelType w:val="hybridMultilevel"/>
    <w:tmpl w:val="99328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2D3FAC"/>
    <w:multiLevelType w:val="hybridMultilevel"/>
    <w:tmpl w:val="734ED2A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18150F62"/>
    <w:multiLevelType w:val="hybridMultilevel"/>
    <w:tmpl w:val="88CEB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36111"/>
    <w:multiLevelType w:val="hybridMultilevel"/>
    <w:tmpl w:val="E0DA8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3772F"/>
    <w:multiLevelType w:val="hybridMultilevel"/>
    <w:tmpl w:val="F5F08F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7" w15:restartNumberingAfterBreak="0">
    <w:nsid w:val="1DCB1997"/>
    <w:multiLevelType w:val="multilevel"/>
    <w:tmpl w:val="CE926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78254BC"/>
    <w:multiLevelType w:val="hybridMultilevel"/>
    <w:tmpl w:val="FAA088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93CD0"/>
    <w:multiLevelType w:val="hybridMultilevel"/>
    <w:tmpl w:val="6708F3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07104"/>
    <w:multiLevelType w:val="hybridMultilevel"/>
    <w:tmpl w:val="C85023E0"/>
    <w:lvl w:ilvl="0" w:tplc="A87E5F7E">
      <w:start w:val="1"/>
      <w:numFmt w:val="bullet"/>
      <w:lvlText w:val=""/>
      <w:lvlJc w:val="left"/>
      <w:pPr>
        <w:ind w:left="1080" w:hanging="360"/>
      </w:pPr>
      <w:rPr>
        <w:rFonts w:ascii="Symbol" w:hAnsi="Symbol"/>
      </w:rPr>
    </w:lvl>
    <w:lvl w:ilvl="1" w:tplc="B9DCA6FC">
      <w:start w:val="1"/>
      <w:numFmt w:val="bullet"/>
      <w:lvlText w:val=""/>
      <w:lvlJc w:val="left"/>
      <w:pPr>
        <w:ind w:left="1080" w:hanging="360"/>
      </w:pPr>
      <w:rPr>
        <w:rFonts w:ascii="Symbol" w:hAnsi="Symbol"/>
      </w:rPr>
    </w:lvl>
    <w:lvl w:ilvl="2" w:tplc="A0C29C5C">
      <w:start w:val="1"/>
      <w:numFmt w:val="bullet"/>
      <w:lvlText w:val=""/>
      <w:lvlJc w:val="left"/>
      <w:pPr>
        <w:ind w:left="1080" w:hanging="360"/>
      </w:pPr>
      <w:rPr>
        <w:rFonts w:ascii="Symbol" w:hAnsi="Symbol"/>
      </w:rPr>
    </w:lvl>
    <w:lvl w:ilvl="3" w:tplc="EE4A334A">
      <w:start w:val="1"/>
      <w:numFmt w:val="bullet"/>
      <w:lvlText w:val=""/>
      <w:lvlJc w:val="left"/>
      <w:pPr>
        <w:ind w:left="1080" w:hanging="360"/>
      </w:pPr>
      <w:rPr>
        <w:rFonts w:ascii="Symbol" w:hAnsi="Symbol"/>
      </w:rPr>
    </w:lvl>
    <w:lvl w:ilvl="4" w:tplc="0270D65A">
      <w:start w:val="1"/>
      <w:numFmt w:val="bullet"/>
      <w:lvlText w:val=""/>
      <w:lvlJc w:val="left"/>
      <w:pPr>
        <w:ind w:left="1080" w:hanging="360"/>
      </w:pPr>
      <w:rPr>
        <w:rFonts w:ascii="Symbol" w:hAnsi="Symbol"/>
      </w:rPr>
    </w:lvl>
    <w:lvl w:ilvl="5" w:tplc="F1A4D708">
      <w:start w:val="1"/>
      <w:numFmt w:val="bullet"/>
      <w:lvlText w:val=""/>
      <w:lvlJc w:val="left"/>
      <w:pPr>
        <w:ind w:left="1080" w:hanging="360"/>
      </w:pPr>
      <w:rPr>
        <w:rFonts w:ascii="Symbol" w:hAnsi="Symbol"/>
      </w:rPr>
    </w:lvl>
    <w:lvl w:ilvl="6" w:tplc="C9845D00">
      <w:start w:val="1"/>
      <w:numFmt w:val="bullet"/>
      <w:lvlText w:val=""/>
      <w:lvlJc w:val="left"/>
      <w:pPr>
        <w:ind w:left="1080" w:hanging="360"/>
      </w:pPr>
      <w:rPr>
        <w:rFonts w:ascii="Symbol" w:hAnsi="Symbol"/>
      </w:rPr>
    </w:lvl>
    <w:lvl w:ilvl="7" w:tplc="1E82E5BE">
      <w:start w:val="1"/>
      <w:numFmt w:val="bullet"/>
      <w:lvlText w:val=""/>
      <w:lvlJc w:val="left"/>
      <w:pPr>
        <w:ind w:left="1080" w:hanging="360"/>
      </w:pPr>
      <w:rPr>
        <w:rFonts w:ascii="Symbol" w:hAnsi="Symbol"/>
      </w:rPr>
    </w:lvl>
    <w:lvl w:ilvl="8" w:tplc="511AAF64">
      <w:start w:val="1"/>
      <w:numFmt w:val="bullet"/>
      <w:lvlText w:val=""/>
      <w:lvlJc w:val="left"/>
      <w:pPr>
        <w:ind w:left="1080" w:hanging="360"/>
      </w:pPr>
      <w:rPr>
        <w:rFonts w:ascii="Symbol" w:hAnsi="Symbol"/>
      </w:rPr>
    </w:lvl>
  </w:abstractNum>
  <w:abstractNum w:abstractNumId="21"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D140D83"/>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DF07BD"/>
    <w:multiLevelType w:val="hybridMultilevel"/>
    <w:tmpl w:val="FD4CE6EE"/>
    <w:lvl w:ilvl="0" w:tplc="CC30CB92">
      <w:start w:val="1"/>
      <w:numFmt w:val="bullet"/>
      <w:lvlText w:val=""/>
      <w:lvlJc w:val="left"/>
      <w:pPr>
        <w:ind w:left="1080" w:hanging="360"/>
      </w:pPr>
      <w:rPr>
        <w:rFonts w:ascii="Symbol" w:hAnsi="Symbol"/>
      </w:rPr>
    </w:lvl>
    <w:lvl w:ilvl="1" w:tplc="55DC3A34">
      <w:start w:val="1"/>
      <w:numFmt w:val="bullet"/>
      <w:lvlText w:val=""/>
      <w:lvlJc w:val="left"/>
      <w:pPr>
        <w:ind w:left="1080" w:hanging="360"/>
      </w:pPr>
      <w:rPr>
        <w:rFonts w:ascii="Symbol" w:hAnsi="Symbol"/>
      </w:rPr>
    </w:lvl>
    <w:lvl w:ilvl="2" w:tplc="6EAA03CC">
      <w:start w:val="1"/>
      <w:numFmt w:val="bullet"/>
      <w:lvlText w:val=""/>
      <w:lvlJc w:val="left"/>
      <w:pPr>
        <w:ind w:left="1080" w:hanging="360"/>
      </w:pPr>
      <w:rPr>
        <w:rFonts w:ascii="Symbol" w:hAnsi="Symbol"/>
      </w:rPr>
    </w:lvl>
    <w:lvl w:ilvl="3" w:tplc="091244EC">
      <w:start w:val="1"/>
      <w:numFmt w:val="bullet"/>
      <w:lvlText w:val=""/>
      <w:lvlJc w:val="left"/>
      <w:pPr>
        <w:ind w:left="1080" w:hanging="360"/>
      </w:pPr>
      <w:rPr>
        <w:rFonts w:ascii="Symbol" w:hAnsi="Symbol"/>
      </w:rPr>
    </w:lvl>
    <w:lvl w:ilvl="4" w:tplc="879A7F68">
      <w:start w:val="1"/>
      <w:numFmt w:val="bullet"/>
      <w:lvlText w:val=""/>
      <w:lvlJc w:val="left"/>
      <w:pPr>
        <w:ind w:left="1080" w:hanging="360"/>
      </w:pPr>
      <w:rPr>
        <w:rFonts w:ascii="Symbol" w:hAnsi="Symbol"/>
      </w:rPr>
    </w:lvl>
    <w:lvl w:ilvl="5" w:tplc="26A4C3C0">
      <w:start w:val="1"/>
      <w:numFmt w:val="bullet"/>
      <w:lvlText w:val=""/>
      <w:lvlJc w:val="left"/>
      <w:pPr>
        <w:ind w:left="1080" w:hanging="360"/>
      </w:pPr>
      <w:rPr>
        <w:rFonts w:ascii="Symbol" w:hAnsi="Symbol"/>
      </w:rPr>
    </w:lvl>
    <w:lvl w:ilvl="6" w:tplc="4B2092A0">
      <w:start w:val="1"/>
      <w:numFmt w:val="bullet"/>
      <w:lvlText w:val=""/>
      <w:lvlJc w:val="left"/>
      <w:pPr>
        <w:ind w:left="1080" w:hanging="360"/>
      </w:pPr>
      <w:rPr>
        <w:rFonts w:ascii="Symbol" w:hAnsi="Symbol"/>
      </w:rPr>
    </w:lvl>
    <w:lvl w:ilvl="7" w:tplc="9618A7E6">
      <w:start w:val="1"/>
      <w:numFmt w:val="bullet"/>
      <w:lvlText w:val=""/>
      <w:lvlJc w:val="left"/>
      <w:pPr>
        <w:ind w:left="1080" w:hanging="360"/>
      </w:pPr>
      <w:rPr>
        <w:rFonts w:ascii="Symbol" w:hAnsi="Symbol"/>
      </w:rPr>
    </w:lvl>
    <w:lvl w:ilvl="8" w:tplc="C8A87998">
      <w:start w:val="1"/>
      <w:numFmt w:val="bullet"/>
      <w:lvlText w:val=""/>
      <w:lvlJc w:val="left"/>
      <w:pPr>
        <w:ind w:left="1080" w:hanging="360"/>
      </w:pPr>
      <w:rPr>
        <w:rFonts w:ascii="Symbol" w:hAnsi="Symbol"/>
      </w:rPr>
    </w:lvl>
  </w:abstractNum>
  <w:abstractNum w:abstractNumId="24" w15:restartNumberingAfterBreak="0">
    <w:nsid w:val="2E3D0830"/>
    <w:multiLevelType w:val="hybridMultilevel"/>
    <w:tmpl w:val="4CFE3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A9086E"/>
    <w:multiLevelType w:val="hybridMultilevel"/>
    <w:tmpl w:val="A1D6F8BE"/>
    <w:lvl w:ilvl="0" w:tplc="B1BC2862">
      <w:start w:val="19"/>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6"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2AB76EC"/>
    <w:multiLevelType w:val="hybridMultilevel"/>
    <w:tmpl w:val="04605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8F5FED"/>
    <w:multiLevelType w:val="hybridMultilevel"/>
    <w:tmpl w:val="9CF2848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38CF1EF1"/>
    <w:multiLevelType w:val="hybridMultilevel"/>
    <w:tmpl w:val="7946EDCA"/>
    <w:lvl w:ilvl="0" w:tplc="DF82FE9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B23CB3"/>
    <w:multiLevelType w:val="hybridMultilevel"/>
    <w:tmpl w:val="A934BDC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1B27ADE"/>
    <w:multiLevelType w:val="hybridMultilevel"/>
    <w:tmpl w:val="9A380716"/>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43E44B14"/>
    <w:multiLevelType w:val="hybridMultilevel"/>
    <w:tmpl w:val="4C9427B4"/>
    <w:lvl w:ilvl="0" w:tplc="B2CA5D28">
      <w:start w:val="3"/>
      <w:numFmt w:val="bullet"/>
      <w:lvlText w:val="-"/>
      <w:lvlJc w:val="left"/>
      <w:pPr>
        <w:ind w:left="360" w:hanging="360"/>
      </w:pPr>
      <w:rPr>
        <w:rFonts w:hint="default" w:ascii="Calibri" w:hAnsi="Calibri" w:eastAsia="Times New Roman"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5" w15:restartNumberingAfterBreak="0">
    <w:nsid w:val="4D340289"/>
    <w:multiLevelType w:val="hybridMultilevel"/>
    <w:tmpl w:val="A5809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B1217D"/>
    <w:multiLevelType w:val="hybridMultilevel"/>
    <w:tmpl w:val="7DA0C7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hint="default" w:ascii="Symbol" w:hAnsi="Symbol"/>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0260C27"/>
    <w:multiLevelType w:val="hybridMultilevel"/>
    <w:tmpl w:val="F1481EDA"/>
    <w:lvl w:ilvl="0" w:tplc="3EF6BE1A">
      <w:start w:val="30"/>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53C9099A"/>
    <w:multiLevelType w:val="hybridMultilevel"/>
    <w:tmpl w:val="FD869ED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0" w15:restartNumberingAfterBreak="0">
    <w:nsid w:val="53D37BD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2D53E2"/>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C34A1"/>
    <w:multiLevelType w:val="hybridMultilevel"/>
    <w:tmpl w:val="4A1EEEA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58FA3D8B"/>
    <w:multiLevelType w:val="hybridMultilevel"/>
    <w:tmpl w:val="44667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376BB4"/>
    <w:multiLevelType w:val="hybridMultilevel"/>
    <w:tmpl w:val="A7B8B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675E5667"/>
    <w:multiLevelType w:val="hybridMultilevel"/>
    <w:tmpl w:val="FF56307E"/>
    <w:lvl w:ilvl="0" w:tplc="A19686C2">
      <w:start w:val="1"/>
      <w:numFmt w:val="bullet"/>
      <w:lvlText w:val=""/>
      <w:lvlJc w:val="left"/>
      <w:pPr>
        <w:ind w:left="1080" w:hanging="360"/>
      </w:pPr>
      <w:rPr>
        <w:rFonts w:ascii="Symbol" w:hAnsi="Symbol"/>
      </w:rPr>
    </w:lvl>
    <w:lvl w:ilvl="1" w:tplc="5EA2F84A">
      <w:start w:val="1"/>
      <w:numFmt w:val="bullet"/>
      <w:lvlText w:val=""/>
      <w:lvlJc w:val="left"/>
      <w:pPr>
        <w:ind w:left="1080" w:hanging="360"/>
      </w:pPr>
      <w:rPr>
        <w:rFonts w:ascii="Symbol" w:hAnsi="Symbol"/>
      </w:rPr>
    </w:lvl>
    <w:lvl w:ilvl="2" w:tplc="F79E1C7E">
      <w:start w:val="1"/>
      <w:numFmt w:val="bullet"/>
      <w:lvlText w:val=""/>
      <w:lvlJc w:val="left"/>
      <w:pPr>
        <w:ind w:left="1080" w:hanging="360"/>
      </w:pPr>
      <w:rPr>
        <w:rFonts w:ascii="Symbol" w:hAnsi="Symbol"/>
      </w:rPr>
    </w:lvl>
    <w:lvl w:ilvl="3" w:tplc="962C7CD2">
      <w:start w:val="1"/>
      <w:numFmt w:val="bullet"/>
      <w:lvlText w:val=""/>
      <w:lvlJc w:val="left"/>
      <w:pPr>
        <w:ind w:left="1080" w:hanging="360"/>
      </w:pPr>
      <w:rPr>
        <w:rFonts w:ascii="Symbol" w:hAnsi="Symbol"/>
      </w:rPr>
    </w:lvl>
    <w:lvl w:ilvl="4" w:tplc="2466C0C0">
      <w:start w:val="1"/>
      <w:numFmt w:val="bullet"/>
      <w:lvlText w:val=""/>
      <w:lvlJc w:val="left"/>
      <w:pPr>
        <w:ind w:left="1080" w:hanging="360"/>
      </w:pPr>
      <w:rPr>
        <w:rFonts w:ascii="Symbol" w:hAnsi="Symbol"/>
      </w:rPr>
    </w:lvl>
    <w:lvl w:ilvl="5" w:tplc="F9BC3276">
      <w:start w:val="1"/>
      <w:numFmt w:val="bullet"/>
      <w:lvlText w:val=""/>
      <w:lvlJc w:val="left"/>
      <w:pPr>
        <w:ind w:left="1080" w:hanging="360"/>
      </w:pPr>
      <w:rPr>
        <w:rFonts w:ascii="Symbol" w:hAnsi="Symbol"/>
      </w:rPr>
    </w:lvl>
    <w:lvl w:ilvl="6" w:tplc="58447C94">
      <w:start w:val="1"/>
      <w:numFmt w:val="bullet"/>
      <w:lvlText w:val=""/>
      <w:lvlJc w:val="left"/>
      <w:pPr>
        <w:ind w:left="1080" w:hanging="360"/>
      </w:pPr>
      <w:rPr>
        <w:rFonts w:ascii="Symbol" w:hAnsi="Symbol"/>
      </w:rPr>
    </w:lvl>
    <w:lvl w:ilvl="7" w:tplc="C878249C">
      <w:start w:val="1"/>
      <w:numFmt w:val="bullet"/>
      <w:lvlText w:val=""/>
      <w:lvlJc w:val="left"/>
      <w:pPr>
        <w:ind w:left="1080" w:hanging="360"/>
      </w:pPr>
      <w:rPr>
        <w:rFonts w:ascii="Symbol" w:hAnsi="Symbol"/>
      </w:rPr>
    </w:lvl>
    <w:lvl w:ilvl="8" w:tplc="DDC21980">
      <w:start w:val="1"/>
      <w:numFmt w:val="bullet"/>
      <w:lvlText w:val=""/>
      <w:lvlJc w:val="left"/>
      <w:pPr>
        <w:ind w:left="1080" w:hanging="360"/>
      </w:pPr>
      <w:rPr>
        <w:rFonts w:ascii="Symbol" w:hAnsi="Symbol"/>
      </w:rPr>
    </w:lvl>
  </w:abstractNum>
  <w:abstractNum w:abstractNumId="48" w15:restartNumberingAfterBreak="0">
    <w:nsid w:val="679D471F"/>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49" w15:restartNumberingAfterBreak="0">
    <w:nsid w:val="6925789F"/>
    <w:multiLevelType w:val="hybridMultilevel"/>
    <w:tmpl w:val="5AF001CC"/>
    <w:lvl w:ilvl="0" w:tplc="262CB876">
      <w:start w:val="1"/>
      <w:numFmt w:val="bullet"/>
      <w:lvlText w:val=""/>
      <w:lvlJc w:val="left"/>
      <w:pPr>
        <w:ind w:left="1080" w:hanging="360"/>
      </w:pPr>
      <w:rPr>
        <w:rFonts w:ascii="Symbol" w:hAnsi="Symbol"/>
      </w:rPr>
    </w:lvl>
    <w:lvl w:ilvl="1" w:tplc="FA7E6CF6">
      <w:start w:val="1"/>
      <w:numFmt w:val="bullet"/>
      <w:lvlText w:val=""/>
      <w:lvlJc w:val="left"/>
      <w:pPr>
        <w:ind w:left="1080" w:hanging="360"/>
      </w:pPr>
      <w:rPr>
        <w:rFonts w:ascii="Symbol" w:hAnsi="Symbol"/>
      </w:rPr>
    </w:lvl>
    <w:lvl w:ilvl="2" w:tplc="806E64D0">
      <w:start w:val="1"/>
      <w:numFmt w:val="bullet"/>
      <w:lvlText w:val=""/>
      <w:lvlJc w:val="left"/>
      <w:pPr>
        <w:ind w:left="1080" w:hanging="360"/>
      </w:pPr>
      <w:rPr>
        <w:rFonts w:ascii="Symbol" w:hAnsi="Symbol"/>
      </w:rPr>
    </w:lvl>
    <w:lvl w:ilvl="3" w:tplc="0E8A2DDC">
      <w:start w:val="1"/>
      <w:numFmt w:val="bullet"/>
      <w:lvlText w:val=""/>
      <w:lvlJc w:val="left"/>
      <w:pPr>
        <w:ind w:left="1080" w:hanging="360"/>
      </w:pPr>
      <w:rPr>
        <w:rFonts w:ascii="Symbol" w:hAnsi="Symbol"/>
      </w:rPr>
    </w:lvl>
    <w:lvl w:ilvl="4" w:tplc="C2C44A22">
      <w:start w:val="1"/>
      <w:numFmt w:val="bullet"/>
      <w:lvlText w:val=""/>
      <w:lvlJc w:val="left"/>
      <w:pPr>
        <w:ind w:left="1080" w:hanging="360"/>
      </w:pPr>
      <w:rPr>
        <w:rFonts w:ascii="Symbol" w:hAnsi="Symbol"/>
      </w:rPr>
    </w:lvl>
    <w:lvl w:ilvl="5" w:tplc="5EBCAB12">
      <w:start w:val="1"/>
      <w:numFmt w:val="bullet"/>
      <w:lvlText w:val=""/>
      <w:lvlJc w:val="left"/>
      <w:pPr>
        <w:ind w:left="1080" w:hanging="360"/>
      </w:pPr>
      <w:rPr>
        <w:rFonts w:ascii="Symbol" w:hAnsi="Symbol"/>
      </w:rPr>
    </w:lvl>
    <w:lvl w:ilvl="6" w:tplc="43FC8384">
      <w:start w:val="1"/>
      <w:numFmt w:val="bullet"/>
      <w:lvlText w:val=""/>
      <w:lvlJc w:val="left"/>
      <w:pPr>
        <w:ind w:left="1080" w:hanging="360"/>
      </w:pPr>
      <w:rPr>
        <w:rFonts w:ascii="Symbol" w:hAnsi="Symbol"/>
      </w:rPr>
    </w:lvl>
    <w:lvl w:ilvl="7" w:tplc="FEF81194">
      <w:start w:val="1"/>
      <w:numFmt w:val="bullet"/>
      <w:lvlText w:val=""/>
      <w:lvlJc w:val="left"/>
      <w:pPr>
        <w:ind w:left="1080" w:hanging="360"/>
      </w:pPr>
      <w:rPr>
        <w:rFonts w:ascii="Symbol" w:hAnsi="Symbol"/>
      </w:rPr>
    </w:lvl>
    <w:lvl w:ilvl="8" w:tplc="9ABCC46A">
      <w:start w:val="1"/>
      <w:numFmt w:val="bullet"/>
      <w:lvlText w:val=""/>
      <w:lvlJc w:val="left"/>
      <w:pPr>
        <w:ind w:left="1080" w:hanging="360"/>
      </w:pPr>
      <w:rPr>
        <w:rFonts w:ascii="Symbol" w:hAnsi="Symbol"/>
      </w:rPr>
    </w:lvl>
  </w:abstractNum>
  <w:abstractNum w:abstractNumId="50" w15:restartNumberingAfterBreak="0">
    <w:nsid w:val="6A796FA8"/>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417041"/>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8842D05"/>
    <w:multiLevelType w:val="hybridMultilevel"/>
    <w:tmpl w:val="58F2B14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5"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1740F4"/>
    <w:multiLevelType w:val="hybridMultilevel"/>
    <w:tmpl w:val="8A3C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FF27E1"/>
    <w:multiLevelType w:val="hybridMultilevel"/>
    <w:tmpl w:val="A66268CE"/>
    <w:lvl w:ilvl="0" w:tplc="0409000F">
      <w:start w:val="1"/>
      <w:numFmt w:val="decimal"/>
      <w:lvlText w:val="%1."/>
      <w:lvlJc w:val="left"/>
      <w:pPr>
        <w:ind w:left="720" w:hanging="360"/>
      </w:pPr>
      <w:rPr>
        <w:rFonts w:hint="default"/>
      </w:rPr>
    </w:lvl>
    <w:lvl w:ilvl="1" w:tplc="DF82FE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328971">
    <w:abstractNumId w:val="34"/>
  </w:num>
  <w:num w:numId="2" w16cid:durableId="1292707242">
    <w:abstractNumId w:val="36"/>
  </w:num>
  <w:num w:numId="3" w16cid:durableId="2084790529">
    <w:abstractNumId w:val="2"/>
  </w:num>
  <w:num w:numId="4" w16cid:durableId="1106772422">
    <w:abstractNumId w:val="46"/>
  </w:num>
  <w:num w:numId="5" w16cid:durableId="2108496355">
    <w:abstractNumId w:val="55"/>
  </w:num>
  <w:num w:numId="6" w16cid:durableId="360404613">
    <w:abstractNumId w:val="6"/>
  </w:num>
  <w:num w:numId="7" w16cid:durableId="742525178">
    <w:abstractNumId w:val="21"/>
  </w:num>
  <w:num w:numId="8" w16cid:durableId="905064989">
    <w:abstractNumId w:val="44"/>
  </w:num>
  <w:num w:numId="9" w16cid:durableId="1446270653">
    <w:abstractNumId w:val="10"/>
  </w:num>
  <w:num w:numId="10" w16cid:durableId="1646620476">
    <w:abstractNumId w:val="30"/>
  </w:num>
  <w:num w:numId="11" w16cid:durableId="1124082145">
    <w:abstractNumId w:val="43"/>
  </w:num>
  <w:num w:numId="12" w16cid:durableId="1446802250">
    <w:abstractNumId w:val="45"/>
  </w:num>
  <w:num w:numId="13" w16cid:durableId="1453672177">
    <w:abstractNumId w:val="38"/>
  </w:num>
  <w:num w:numId="14" w16cid:durableId="1437360697">
    <w:abstractNumId w:val="0"/>
  </w:num>
  <w:num w:numId="15" w16cid:durableId="1848978011">
    <w:abstractNumId w:val="51"/>
  </w:num>
  <w:num w:numId="16" w16cid:durableId="426270091">
    <w:abstractNumId w:val="33"/>
  </w:num>
  <w:num w:numId="17" w16cid:durableId="1475565089">
    <w:abstractNumId w:val="22"/>
  </w:num>
  <w:num w:numId="18" w16cid:durableId="26878766">
    <w:abstractNumId w:val="16"/>
  </w:num>
  <w:num w:numId="19" w16cid:durableId="664208748">
    <w:abstractNumId w:val="32"/>
  </w:num>
  <w:num w:numId="20" w16cid:durableId="1540513645">
    <w:abstractNumId w:val="25"/>
  </w:num>
  <w:num w:numId="21" w16cid:durableId="1456751008">
    <w:abstractNumId w:val="7"/>
  </w:num>
  <w:num w:numId="22" w16cid:durableId="12612255">
    <w:abstractNumId w:val="26"/>
  </w:num>
  <w:num w:numId="23" w16cid:durableId="1158034823">
    <w:abstractNumId w:val="28"/>
  </w:num>
  <w:num w:numId="24" w16cid:durableId="868644015">
    <w:abstractNumId w:val="12"/>
  </w:num>
  <w:num w:numId="25" w16cid:durableId="373576265">
    <w:abstractNumId w:val="1"/>
  </w:num>
  <w:num w:numId="26" w16cid:durableId="1555311214">
    <w:abstractNumId w:val="8"/>
  </w:num>
  <w:num w:numId="27" w16cid:durableId="1667704707">
    <w:abstractNumId w:val="27"/>
  </w:num>
  <w:num w:numId="28" w16cid:durableId="1206679769">
    <w:abstractNumId w:val="18"/>
  </w:num>
  <w:num w:numId="29" w16cid:durableId="758066285">
    <w:abstractNumId w:val="19"/>
  </w:num>
  <w:num w:numId="30" w16cid:durableId="317999429">
    <w:abstractNumId w:val="4"/>
  </w:num>
  <w:num w:numId="31" w16cid:durableId="1743407527">
    <w:abstractNumId w:val="24"/>
  </w:num>
  <w:num w:numId="32" w16cid:durableId="2063750198">
    <w:abstractNumId w:val="9"/>
  </w:num>
  <w:num w:numId="33" w16cid:durableId="1174884196">
    <w:abstractNumId w:val="56"/>
  </w:num>
  <w:num w:numId="34" w16cid:durableId="1608544765">
    <w:abstractNumId w:val="13"/>
  </w:num>
  <w:num w:numId="35" w16cid:durableId="133913317">
    <w:abstractNumId w:val="57"/>
  </w:num>
  <w:num w:numId="36" w16cid:durableId="1414277349">
    <w:abstractNumId w:val="42"/>
  </w:num>
  <w:num w:numId="37" w16cid:durableId="607276378">
    <w:abstractNumId w:val="53"/>
  </w:num>
  <w:num w:numId="38" w16cid:durableId="500245137">
    <w:abstractNumId w:val="29"/>
  </w:num>
  <w:num w:numId="39" w16cid:durableId="166672889">
    <w:abstractNumId w:val="31"/>
  </w:num>
  <w:num w:numId="40" w16cid:durableId="729961774">
    <w:abstractNumId w:val="39"/>
  </w:num>
  <w:num w:numId="41" w16cid:durableId="237138845">
    <w:abstractNumId w:val="14"/>
  </w:num>
  <w:num w:numId="42" w16cid:durableId="2090231840">
    <w:abstractNumId w:val="41"/>
  </w:num>
  <w:num w:numId="43" w16cid:durableId="1618364701">
    <w:abstractNumId w:val="40"/>
  </w:num>
  <w:num w:numId="44" w16cid:durableId="152723186">
    <w:abstractNumId w:val="52"/>
  </w:num>
  <w:num w:numId="45" w16cid:durableId="1114521429">
    <w:abstractNumId w:val="50"/>
  </w:num>
  <w:num w:numId="46" w16cid:durableId="1579945197">
    <w:abstractNumId w:val="35"/>
  </w:num>
  <w:num w:numId="47" w16cid:durableId="402679497">
    <w:abstractNumId w:val="54"/>
  </w:num>
  <w:num w:numId="48" w16cid:durableId="283847377">
    <w:abstractNumId w:val="11"/>
  </w:num>
  <w:num w:numId="49" w16cid:durableId="1180581616">
    <w:abstractNumId w:val="5"/>
  </w:num>
  <w:num w:numId="50" w16cid:durableId="8725329">
    <w:abstractNumId w:val="48"/>
  </w:num>
  <w:num w:numId="51" w16cid:durableId="1876119011">
    <w:abstractNumId w:val="15"/>
  </w:num>
  <w:num w:numId="52" w16cid:durableId="769085457">
    <w:abstractNumId w:val="37"/>
  </w:num>
  <w:num w:numId="53" w16cid:durableId="454181514">
    <w:abstractNumId w:val="23"/>
  </w:num>
  <w:num w:numId="54" w16cid:durableId="1476797755">
    <w:abstractNumId w:val="47"/>
  </w:num>
  <w:num w:numId="55" w16cid:durableId="1043479365">
    <w:abstractNumId w:val="17"/>
  </w:num>
  <w:num w:numId="56" w16cid:durableId="149518110">
    <w:abstractNumId w:val="20"/>
  </w:num>
  <w:num w:numId="57" w16cid:durableId="1389720441">
    <w:abstractNumId w:val="49"/>
  </w:num>
  <w:num w:numId="58" w16cid:durableId="775058342">
    <w:abstractNumId w:val="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vya Nayak">
    <w15:presenceInfo w15:providerId="AD" w15:userId="S::divyan@NCGTC.IN::9bb9fe8d-49a9-4fc2-a3d3-e90cd323bf0c"/>
  </w15:person>
  <w15:person w15:author="Supriya Shinde">
    <w15:presenceInfo w15:providerId="AD" w15:userId="S-1-5-21-4233355052-2025615853-2415487666-13269"/>
  </w15:person>
  <w15:person w15:author="Deepti Pujari">
    <w15:presenceInfo w15:providerId="AD" w15:userId="S::deepti.pujari@esds.co.in::53b94a59-794d-4e9a-8a01-91ed1285c56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proofState w:spelling="clean" w:grammar="dirty"/>
  <w:trackRevisions w:val="false"/>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D68"/>
    <w:rsid w:val="00001EA5"/>
    <w:rsid w:val="00001F64"/>
    <w:rsid w:val="000021C3"/>
    <w:rsid w:val="000030FA"/>
    <w:rsid w:val="00003141"/>
    <w:rsid w:val="00003A7B"/>
    <w:rsid w:val="0000463E"/>
    <w:rsid w:val="000060CD"/>
    <w:rsid w:val="00006128"/>
    <w:rsid w:val="00007746"/>
    <w:rsid w:val="00012208"/>
    <w:rsid w:val="000140F7"/>
    <w:rsid w:val="000142A0"/>
    <w:rsid w:val="00015753"/>
    <w:rsid w:val="00017B24"/>
    <w:rsid w:val="00017E63"/>
    <w:rsid w:val="000201A8"/>
    <w:rsid w:val="00020351"/>
    <w:rsid w:val="000231F8"/>
    <w:rsid w:val="000264A3"/>
    <w:rsid w:val="0002753A"/>
    <w:rsid w:val="000279D7"/>
    <w:rsid w:val="000302AB"/>
    <w:rsid w:val="00030BFB"/>
    <w:rsid w:val="00031AA2"/>
    <w:rsid w:val="00032D87"/>
    <w:rsid w:val="000342C0"/>
    <w:rsid w:val="000344A9"/>
    <w:rsid w:val="000346C9"/>
    <w:rsid w:val="0003659F"/>
    <w:rsid w:val="000366E8"/>
    <w:rsid w:val="000376E4"/>
    <w:rsid w:val="000379B7"/>
    <w:rsid w:val="00040D08"/>
    <w:rsid w:val="00041223"/>
    <w:rsid w:val="00041888"/>
    <w:rsid w:val="00042FEF"/>
    <w:rsid w:val="0004339A"/>
    <w:rsid w:val="00045EA1"/>
    <w:rsid w:val="0004713A"/>
    <w:rsid w:val="00047548"/>
    <w:rsid w:val="00050148"/>
    <w:rsid w:val="00050642"/>
    <w:rsid w:val="00055334"/>
    <w:rsid w:val="00055884"/>
    <w:rsid w:val="00055CC4"/>
    <w:rsid w:val="000615D4"/>
    <w:rsid w:val="0006204F"/>
    <w:rsid w:val="0006350F"/>
    <w:rsid w:val="00064025"/>
    <w:rsid w:val="00064CD4"/>
    <w:rsid w:val="0006506E"/>
    <w:rsid w:val="0006620C"/>
    <w:rsid w:val="00067892"/>
    <w:rsid w:val="0007051A"/>
    <w:rsid w:val="000710D0"/>
    <w:rsid w:val="00071BD7"/>
    <w:rsid w:val="0007396F"/>
    <w:rsid w:val="0007421D"/>
    <w:rsid w:val="000755FF"/>
    <w:rsid w:val="00080992"/>
    <w:rsid w:val="000820F8"/>
    <w:rsid w:val="000827FA"/>
    <w:rsid w:val="000832B8"/>
    <w:rsid w:val="00083FFD"/>
    <w:rsid w:val="00084075"/>
    <w:rsid w:val="0008479B"/>
    <w:rsid w:val="000852E0"/>
    <w:rsid w:val="00086660"/>
    <w:rsid w:val="00087448"/>
    <w:rsid w:val="0009165F"/>
    <w:rsid w:val="00091C64"/>
    <w:rsid w:val="00091CAF"/>
    <w:rsid w:val="000934CE"/>
    <w:rsid w:val="00093E9F"/>
    <w:rsid w:val="0009451A"/>
    <w:rsid w:val="000949DC"/>
    <w:rsid w:val="0009510A"/>
    <w:rsid w:val="0009563C"/>
    <w:rsid w:val="00096683"/>
    <w:rsid w:val="000A259C"/>
    <w:rsid w:val="000A330A"/>
    <w:rsid w:val="000A4DA6"/>
    <w:rsid w:val="000B451A"/>
    <w:rsid w:val="000B45D5"/>
    <w:rsid w:val="000B48F9"/>
    <w:rsid w:val="000B6545"/>
    <w:rsid w:val="000B6D41"/>
    <w:rsid w:val="000B78DC"/>
    <w:rsid w:val="000C068E"/>
    <w:rsid w:val="000C0E04"/>
    <w:rsid w:val="000C44B3"/>
    <w:rsid w:val="000C4872"/>
    <w:rsid w:val="000C5A85"/>
    <w:rsid w:val="000C5E83"/>
    <w:rsid w:val="000C61B5"/>
    <w:rsid w:val="000D0E50"/>
    <w:rsid w:val="000D27FD"/>
    <w:rsid w:val="000D2A89"/>
    <w:rsid w:val="000D3284"/>
    <w:rsid w:val="000D4685"/>
    <w:rsid w:val="000D5221"/>
    <w:rsid w:val="000D6532"/>
    <w:rsid w:val="000D6681"/>
    <w:rsid w:val="000E0B49"/>
    <w:rsid w:val="000E0B7E"/>
    <w:rsid w:val="000E144E"/>
    <w:rsid w:val="000E1564"/>
    <w:rsid w:val="000E1A60"/>
    <w:rsid w:val="000E29F1"/>
    <w:rsid w:val="000E35DE"/>
    <w:rsid w:val="000E3602"/>
    <w:rsid w:val="000E5D7A"/>
    <w:rsid w:val="000E5FF3"/>
    <w:rsid w:val="000F04CC"/>
    <w:rsid w:val="000F0FDE"/>
    <w:rsid w:val="000F14CF"/>
    <w:rsid w:val="000F3B0A"/>
    <w:rsid w:val="000F4DA4"/>
    <w:rsid w:val="001016C3"/>
    <w:rsid w:val="00101917"/>
    <w:rsid w:val="001019DC"/>
    <w:rsid w:val="00101BC7"/>
    <w:rsid w:val="00102B0D"/>
    <w:rsid w:val="001037FE"/>
    <w:rsid w:val="00105ECF"/>
    <w:rsid w:val="00107307"/>
    <w:rsid w:val="001074E5"/>
    <w:rsid w:val="00111F58"/>
    <w:rsid w:val="00113771"/>
    <w:rsid w:val="00113D90"/>
    <w:rsid w:val="00113DDC"/>
    <w:rsid w:val="00115540"/>
    <w:rsid w:val="00117594"/>
    <w:rsid w:val="00120490"/>
    <w:rsid w:val="001204AC"/>
    <w:rsid w:val="00121F66"/>
    <w:rsid w:val="0012315D"/>
    <w:rsid w:val="001233B5"/>
    <w:rsid w:val="00123998"/>
    <w:rsid w:val="00123AB9"/>
    <w:rsid w:val="00125B1A"/>
    <w:rsid w:val="00126E96"/>
    <w:rsid w:val="00127549"/>
    <w:rsid w:val="00127D99"/>
    <w:rsid w:val="00130F41"/>
    <w:rsid w:val="00131EBA"/>
    <w:rsid w:val="001336CB"/>
    <w:rsid w:val="00135530"/>
    <w:rsid w:val="001366A9"/>
    <w:rsid w:val="0014024A"/>
    <w:rsid w:val="001413EF"/>
    <w:rsid w:val="00141D50"/>
    <w:rsid w:val="00142449"/>
    <w:rsid w:val="00146120"/>
    <w:rsid w:val="00151BF3"/>
    <w:rsid w:val="001529BB"/>
    <w:rsid w:val="001529CD"/>
    <w:rsid w:val="001533E4"/>
    <w:rsid w:val="0015464E"/>
    <w:rsid w:val="0016216F"/>
    <w:rsid w:val="0016252E"/>
    <w:rsid w:val="00163456"/>
    <w:rsid w:val="001637F7"/>
    <w:rsid w:val="00165195"/>
    <w:rsid w:val="00165957"/>
    <w:rsid w:val="00166909"/>
    <w:rsid w:val="001678F1"/>
    <w:rsid w:val="00170E08"/>
    <w:rsid w:val="001713B3"/>
    <w:rsid w:val="0017144A"/>
    <w:rsid w:val="001716C8"/>
    <w:rsid w:val="001720B4"/>
    <w:rsid w:val="00172979"/>
    <w:rsid w:val="001740CD"/>
    <w:rsid w:val="0017448C"/>
    <w:rsid w:val="00174E19"/>
    <w:rsid w:val="00177DAB"/>
    <w:rsid w:val="00180143"/>
    <w:rsid w:val="00180733"/>
    <w:rsid w:val="0018079E"/>
    <w:rsid w:val="00181000"/>
    <w:rsid w:val="00182DEF"/>
    <w:rsid w:val="00186EBE"/>
    <w:rsid w:val="001907F5"/>
    <w:rsid w:val="001911B4"/>
    <w:rsid w:val="00192BB2"/>
    <w:rsid w:val="0019334D"/>
    <w:rsid w:val="0019400B"/>
    <w:rsid w:val="00195789"/>
    <w:rsid w:val="00196E49"/>
    <w:rsid w:val="001A0534"/>
    <w:rsid w:val="001A0FEC"/>
    <w:rsid w:val="001A1C07"/>
    <w:rsid w:val="001A2DF5"/>
    <w:rsid w:val="001A3E88"/>
    <w:rsid w:val="001A40C2"/>
    <w:rsid w:val="001A4E43"/>
    <w:rsid w:val="001A58F7"/>
    <w:rsid w:val="001B0518"/>
    <w:rsid w:val="001B1FE1"/>
    <w:rsid w:val="001B325D"/>
    <w:rsid w:val="001B3472"/>
    <w:rsid w:val="001B4DCA"/>
    <w:rsid w:val="001C035E"/>
    <w:rsid w:val="001C0A6F"/>
    <w:rsid w:val="001C2A19"/>
    <w:rsid w:val="001C5EA0"/>
    <w:rsid w:val="001D0AF8"/>
    <w:rsid w:val="001D18B2"/>
    <w:rsid w:val="001D2CC8"/>
    <w:rsid w:val="001D6FEB"/>
    <w:rsid w:val="001D742D"/>
    <w:rsid w:val="001E0CCA"/>
    <w:rsid w:val="001E0D13"/>
    <w:rsid w:val="001E0DBA"/>
    <w:rsid w:val="001E263E"/>
    <w:rsid w:val="001E3113"/>
    <w:rsid w:val="001E6031"/>
    <w:rsid w:val="001E6E39"/>
    <w:rsid w:val="001F0A55"/>
    <w:rsid w:val="001F0E63"/>
    <w:rsid w:val="001F2508"/>
    <w:rsid w:val="001F33A0"/>
    <w:rsid w:val="001F4D58"/>
    <w:rsid w:val="001F7BF3"/>
    <w:rsid w:val="001F7F88"/>
    <w:rsid w:val="00203571"/>
    <w:rsid w:val="002056AC"/>
    <w:rsid w:val="00207363"/>
    <w:rsid w:val="002075FF"/>
    <w:rsid w:val="0021061A"/>
    <w:rsid w:val="00211110"/>
    <w:rsid w:val="00211A6A"/>
    <w:rsid w:val="00211E51"/>
    <w:rsid w:val="002170C8"/>
    <w:rsid w:val="00217C63"/>
    <w:rsid w:val="00220C34"/>
    <w:rsid w:val="00220FC3"/>
    <w:rsid w:val="0022174D"/>
    <w:rsid w:val="00221755"/>
    <w:rsid w:val="00221F17"/>
    <w:rsid w:val="00224645"/>
    <w:rsid w:val="00224707"/>
    <w:rsid w:val="00225DA0"/>
    <w:rsid w:val="00227E20"/>
    <w:rsid w:val="00227FC2"/>
    <w:rsid w:val="0023089E"/>
    <w:rsid w:val="00231C89"/>
    <w:rsid w:val="00232C4F"/>
    <w:rsid w:val="00232F7E"/>
    <w:rsid w:val="00237714"/>
    <w:rsid w:val="002400D5"/>
    <w:rsid w:val="00240598"/>
    <w:rsid w:val="00243F29"/>
    <w:rsid w:val="002452EE"/>
    <w:rsid w:val="0024767A"/>
    <w:rsid w:val="00250DB8"/>
    <w:rsid w:val="00251467"/>
    <w:rsid w:val="002522E8"/>
    <w:rsid w:val="002533A8"/>
    <w:rsid w:val="00253715"/>
    <w:rsid w:val="002567EB"/>
    <w:rsid w:val="0026233E"/>
    <w:rsid w:val="00262BB5"/>
    <w:rsid w:val="00262D5D"/>
    <w:rsid w:val="00263795"/>
    <w:rsid w:val="00263934"/>
    <w:rsid w:val="00263B9D"/>
    <w:rsid w:val="00263C3B"/>
    <w:rsid w:val="00264284"/>
    <w:rsid w:val="00265E26"/>
    <w:rsid w:val="002668FC"/>
    <w:rsid w:val="00267EFF"/>
    <w:rsid w:val="00270E37"/>
    <w:rsid w:val="00271792"/>
    <w:rsid w:val="00272C94"/>
    <w:rsid w:val="002743CA"/>
    <w:rsid w:val="0027532D"/>
    <w:rsid w:val="00277569"/>
    <w:rsid w:val="00277CD7"/>
    <w:rsid w:val="0028009D"/>
    <w:rsid w:val="002804DC"/>
    <w:rsid w:val="00280755"/>
    <w:rsid w:val="00281300"/>
    <w:rsid w:val="0028419A"/>
    <w:rsid w:val="00285A90"/>
    <w:rsid w:val="00285D93"/>
    <w:rsid w:val="00286BB7"/>
    <w:rsid w:val="0028784B"/>
    <w:rsid w:val="00290615"/>
    <w:rsid w:val="00290C09"/>
    <w:rsid w:val="00291AA8"/>
    <w:rsid w:val="0029234A"/>
    <w:rsid w:val="00292724"/>
    <w:rsid w:val="00293848"/>
    <w:rsid w:val="0029534D"/>
    <w:rsid w:val="0029534E"/>
    <w:rsid w:val="00295AAE"/>
    <w:rsid w:val="0029620B"/>
    <w:rsid w:val="00296B7C"/>
    <w:rsid w:val="002970AC"/>
    <w:rsid w:val="002975BE"/>
    <w:rsid w:val="002A10B3"/>
    <w:rsid w:val="002A1535"/>
    <w:rsid w:val="002A3184"/>
    <w:rsid w:val="002A3A05"/>
    <w:rsid w:val="002A7AD5"/>
    <w:rsid w:val="002B2311"/>
    <w:rsid w:val="002B24DA"/>
    <w:rsid w:val="002B42D0"/>
    <w:rsid w:val="002B4A57"/>
    <w:rsid w:val="002B52A7"/>
    <w:rsid w:val="002B5542"/>
    <w:rsid w:val="002B5722"/>
    <w:rsid w:val="002B5FA6"/>
    <w:rsid w:val="002B64DD"/>
    <w:rsid w:val="002B6B66"/>
    <w:rsid w:val="002B7635"/>
    <w:rsid w:val="002C0DB9"/>
    <w:rsid w:val="002C0DFB"/>
    <w:rsid w:val="002C1FCC"/>
    <w:rsid w:val="002C724C"/>
    <w:rsid w:val="002C7E99"/>
    <w:rsid w:val="002D0A0D"/>
    <w:rsid w:val="002D0F31"/>
    <w:rsid w:val="002D161F"/>
    <w:rsid w:val="002D1800"/>
    <w:rsid w:val="002D1ED7"/>
    <w:rsid w:val="002D2E54"/>
    <w:rsid w:val="002D3502"/>
    <w:rsid w:val="002D4725"/>
    <w:rsid w:val="002D4926"/>
    <w:rsid w:val="002D58E6"/>
    <w:rsid w:val="002D5FB3"/>
    <w:rsid w:val="002D6439"/>
    <w:rsid w:val="002D781F"/>
    <w:rsid w:val="002E27AE"/>
    <w:rsid w:val="002E3AAE"/>
    <w:rsid w:val="002E5DD1"/>
    <w:rsid w:val="002E68F5"/>
    <w:rsid w:val="002E77BB"/>
    <w:rsid w:val="002E7886"/>
    <w:rsid w:val="002F0FD5"/>
    <w:rsid w:val="002F32E2"/>
    <w:rsid w:val="002F3E1C"/>
    <w:rsid w:val="002F59DD"/>
    <w:rsid w:val="002F6DF2"/>
    <w:rsid w:val="002F6E88"/>
    <w:rsid w:val="00302AB1"/>
    <w:rsid w:val="00303083"/>
    <w:rsid w:val="00303B1A"/>
    <w:rsid w:val="003047AC"/>
    <w:rsid w:val="00306624"/>
    <w:rsid w:val="003066D9"/>
    <w:rsid w:val="00306EE5"/>
    <w:rsid w:val="00307288"/>
    <w:rsid w:val="003102C9"/>
    <w:rsid w:val="003104B7"/>
    <w:rsid w:val="003122CB"/>
    <w:rsid w:val="00313B46"/>
    <w:rsid w:val="003144B7"/>
    <w:rsid w:val="00314AE9"/>
    <w:rsid w:val="00314BEB"/>
    <w:rsid w:val="003166DC"/>
    <w:rsid w:val="0031747E"/>
    <w:rsid w:val="003215A6"/>
    <w:rsid w:val="00321767"/>
    <w:rsid w:val="00321AC8"/>
    <w:rsid w:val="0032317E"/>
    <w:rsid w:val="00325DEE"/>
    <w:rsid w:val="003263B0"/>
    <w:rsid w:val="00326656"/>
    <w:rsid w:val="00326A79"/>
    <w:rsid w:val="003270C2"/>
    <w:rsid w:val="00330724"/>
    <w:rsid w:val="00330F12"/>
    <w:rsid w:val="00333394"/>
    <w:rsid w:val="00334D6D"/>
    <w:rsid w:val="00336D1D"/>
    <w:rsid w:val="003370F4"/>
    <w:rsid w:val="0034034B"/>
    <w:rsid w:val="00341425"/>
    <w:rsid w:val="003441E6"/>
    <w:rsid w:val="00344D99"/>
    <w:rsid w:val="00347213"/>
    <w:rsid w:val="00347E74"/>
    <w:rsid w:val="00351EF8"/>
    <w:rsid w:val="003546D5"/>
    <w:rsid w:val="00355483"/>
    <w:rsid w:val="00356351"/>
    <w:rsid w:val="0036250B"/>
    <w:rsid w:val="00363581"/>
    <w:rsid w:val="00363915"/>
    <w:rsid w:val="0036507D"/>
    <w:rsid w:val="003706F8"/>
    <w:rsid w:val="00371D07"/>
    <w:rsid w:val="00372787"/>
    <w:rsid w:val="003727A6"/>
    <w:rsid w:val="00372E1E"/>
    <w:rsid w:val="00373833"/>
    <w:rsid w:val="00374DDD"/>
    <w:rsid w:val="00375C25"/>
    <w:rsid w:val="00377F86"/>
    <w:rsid w:val="0038013B"/>
    <w:rsid w:val="00380B5E"/>
    <w:rsid w:val="003847BF"/>
    <w:rsid w:val="003854C3"/>
    <w:rsid w:val="003867E9"/>
    <w:rsid w:val="00386B2E"/>
    <w:rsid w:val="00387685"/>
    <w:rsid w:val="00391483"/>
    <w:rsid w:val="00393DC7"/>
    <w:rsid w:val="00394770"/>
    <w:rsid w:val="003A0E62"/>
    <w:rsid w:val="003A1022"/>
    <w:rsid w:val="003A26CA"/>
    <w:rsid w:val="003A2F0B"/>
    <w:rsid w:val="003A4671"/>
    <w:rsid w:val="003A4EA4"/>
    <w:rsid w:val="003A58CF"/>
    <w:rsid w:val="003A648E"/>
    <w:rsid w:val="003B19CC"/>
    <w:rsid w:val="003B2FC5"/>
    <w:rsid w:val="003B38B0"/>
    <w:rsid w:val="003B41F5"/>
    <w:rsid w:val="003B4913"/>
    <w:rsid w:val="003B5539"/>
    <w:rsid w:val="003B5F7F"/>
    <w:rsid w:val="003B624E"/>
    <w:rsid w:val="003B7422"/>
    <w:rsid w:val="003C1447"/>
    <w:rsid w:val="003C189D"/>
    <w:rsid w:val="003C1CB7"/>
    <w:rsid w:val="003C2163"/>
    <w:rsid w:val="003C2B60"/>
    <w:rsid w:val="003C5B49"/>
    <w:rsid w:val="003C613F"/>
    <w:rsid w:val="003D1616"/>
    <w:rsid w:val="003D2273"/>
    <w:rsid w:val="003D2B65"/>
    <w:rsid w:val="003D4273"/>
    <w:rsid w:val="003D5BB0"/>
    <w:rsid w:val="003D7375"/>
    <w:rsid w:val="003D79FB"/>
    <w:rsid w:val="003E015E"/>
    <w:rsid w:val="003E019B"/>
    <w:rsid w:val="003E0DC2"/>
    <w:rsid w:val="003E1217"/>
    <w:rsid w:val="003E1F89"/>
    <w:rsid w:val="003E25B0"/>
    <w:rsid w:val="003E283D"/>
    <w:rsid w:val="003E5DE3"/>
    <w:rsid w:val="003E5E71"/>
    <w:rsid w:val="003E6F87"/>
    <w:rsid w:val="003E7B84"/>
    <w:rsid w:val="003F078D"/>
    <w:rsid w:val="003F0CF5"/>
    <w:rsid w:val="003F1417"/>
    <w:rsid w:val="003F244B"/>
    <w:rsid w:val="003F6EC4"/>
    <w:rsid w:val="003F7D25"/>
    <w:rsid w:val="00400080"/>
    <w:rsid w:val="00401D66"/>
    <w:rsid w:val="00402857"/>
    <w:rsid w:val="00403CA1"/>
    <w:rsid w:val="00405487"/>
    <w:rsid w:val="004072C6"/>
    <w:rsid w:val="00407838"/>
    <w:rsid w:val="00412720"/>
    <w:rsid w:val="00412F80"/>
    <w:rsid w:val="004130C9"/>
    <w:rsid w:val="004131A3"/>
    <w:rsid w:val="0041408B"/>
    <w:rsid w:val="0041424E"/>
    <w:rsid w:val="004142A1"/>
    <w:rsid w:val="00414E60"/>
    <w:rsid w:val="00415092"/>
    <w:rsid w:val="00417178"/>
    <w:rsid w:val="0042116A"/>
    <w:rsid w:val="00421D79"/>
    <w:rsid w:val="00422E83"/>
    <w:rsid w:val="0042359F"/>
    <w:rsid w:val="0042514A"/>
    <w:rsid w:val="004269FC"/>
    <w:rsid w:val="0042744F"/>
    <w:rsid w:val="00427CC1"/>
    <w:rsid w:val="004307FA"/>
    <w:rsid w:val="004308C3"/>
    <w:rsid w:val="00431451"/>
    <w:rsid w:val="0043194E"/>
    <w:rsid w:val="004331C1"/>
    <w:rsid w:val="004338EB"/>
    <w:rsid w:val="00433E24"/>
    <w:rsid w:val="00435375"/>
    <w:rsid w:val="00436855"/>
    <w:rsid w:val="0044043E"/>
    <w:rsid w:val="004419AA"/>
    <w:rsid w:val="004422AD"/>
    <w:rsid w:val="004426F4"/>
    <w:rsid w:val="00442835"/>
    <w:rsid w:val="00443D3D"/>
    <w:rsid w:val="00443F20"/>
    <w:rsid w:val="00444B13"/>
    <w:rsid w:val="00445107"/>
    <w:rsid w:val="004459B1"/>
    <w:rsid w:val="00446F43"/>
    <w:rsid w:val="00450353"/>
    <w:rsid w:val="004512FB"/>
    <w:rsid w:val="00451A67"/>
    <w:rsid w:val="004529E0"/>
    <w:rsid w:val="00455167"/>
    <w:rsid w:val="0045562E"/>
    <w:rsid w:val="00456584"/>
    <w:rsid w:val="00460FF3"/>
    <w:rsid w:val="00461428"/>
    <w:rsid w:val="00464ADC"/>
    <w:rsid w:val="00465A40"/>
    <w:rsid w:val="00465A76"/>
    <w:rsid w:val="004662F2"/>
    <w:rsid w:val="004670A5"/>
    <w:rsid w:val="004704BC"/>
    <w:rsid w:val="00471014"/>
    <w:rsid w:val="00471BBD"/>
    <w:rsid w:val="00472A9D"/>
    <w:rsid w:val="00474D24"/>
    <w:rsid w:val="00477303"/>
    <w:rsid w:val="00477B66"/>
    <w:rsid w:val="00481648"/>
    <w:rsid w:val="00481B06"/>
    <w:rsid w:val="00481B29"/>
    <w:rsid w:val="004822F9"/>
    <w:rsid w:val="004826D1"/>
    <w:rsid w:val="0048303C"/>
    <w:rsid w:val="00483C3B"/>
    <w:rsid w:val="00485A0D"/>
    <w:rsid w:val="00485F6F"/>
    <w:rsid w:val="00486943"/>
    <w:rsid w:val="00486F6B"/>
    <w:rsid w:val="00487148"/>
    <w:rsid w:val="00487E2D"/>
    <w:rsid w:val="00490856"/>
    <w:rsid w:val="00490F89"/>
    <w:rsid w:val="00491F7D"/>
    <w:rsid w:val="004932FA"/>
    <w:rsid w:val="004938DC"/>
    <w:rsid w:val="0049418A"/>
    <w:rsid w:val="00495B3E"/>
    <w:rsid w:val="00496262"/>
    <w:rsid w:val="004A1DDB"/>
    <w:rsid w:val="004A1F00"/>
    <w:rsid w:val="004A3A44"/>
    <w:rsid w:val="004A765B"/>
    <w:rsid w:val="004A7D1C"/>
    <w:rsid w:val="004B0210"/>
    <w:rsid w:val="004B0335"/>
    <w:rsid w:val="004B1DCF"/>
    <w:rsid w:val="004B21AA"/>
    <w:rsid w:val="004B2627"/>
    <w:rsid w:val="004B3B8F"/>
    <w:rsid w:val="004B3DDA"/>
    <w:rsid w:val="004B49F9"/>
    <w:rsid w:val="004B57DC"/>
    <w:rsid w:val="004B6B4B"/>
    <w:rsid w:val="004C2789"/>
    <w:rsid w:val="004C3662"/>
    <w:rsid w:val="004C3780"/>
    <w:rsid w:val="004C4863"/>
    <w:rsid w:val="004C5D6C"/>
    <w:rsid w:val="004C7104"/>
    <w:rsid w:val="004C7F56"/>
    <w:rsid w:val="004D0BEE"/>
    <w:rsid w:val="004D2158"/>
    <w:rsid w:val="004D28D6"/>
    <w:rsid w:val="004D3FB6"/>
    <w:rsid w:val="004D453A"/>
    <w:rsid w:val="004E0AF0"/>
    <w:rsid w:val="004E0B57"/>
    <w:rsid w:val="004E328E"/>
    <w:rsid w:val="004E3D80"/>
    <w:rsid w:val="004E6E72"/>
    <w:rsid w:val="004E746F"/>
    <w:rsid w:val="004E773F"/>
    <w:rsid w:val="004E7B77"/>
    <w:rsid w:val="004E7DA2"/>
    <w:rsid w:val="004F0D93"/>
    <w:rsid w:val="004F0FED"/>
    <w:rsid w:val="004F10A3"/>
    <w:rsid w:val="004F1908"/>
    <w:rsid w:val="004F2CAA"/>
    <w:rsid w:val="004F39C2"/>
    <w:rsid w:val="004F435E"/>
    <w:rsid w:val="004F4437"/>
    <w:rsid w:val="004F4E3A"/>
    <w:rsid w:val="004F52A2"/>
    <w:rsid w:val="004F5514"/>
    <w:rsid w:val="004F5A9C"/>
    <w:rsid w:val="004F62A6"/>
    <w:rsid w:val="004F76B4"/>
    <w:rsid w:val="004F7804"/>
    <w:rsid w:val="004F7F6E"/>
    <w:rsid w:val="005028C8"/>
    <w:rsid w:val="00504C9E"/>
    <w:rsid w:val="00505EC1"/>
    <w:rsid w:val="00506259"/>
    <w:rsid w:val="00506886"/>
    <w:rsid w:val="00506F6D"/>
    <w:rsid w:val="00507613"/>
    <w:rsid w:val="00507D97"/>
    <w:rsid w:val="00510B18"/>
    <w:rsid w:val="0051208F"/>
    <w:rsid w:val="0051452B"/>
    <w:rsid w:val="00515068"/>
    <w:rsid w:val="00517F11"/>
    <w:rsid w:val="00520751"/>
    <w:rsid w:val="00521C18"/>
    <w:rsid w:val="00521C2D"/>
    <w:rsid w:val="00523744"/>
    <w:rsid w:val="00524936"/>
    <w:rsid w:val="005254C8"/>
    <w:rsid w:val="0052578A"/>
    <w:rsid w:val="005276B2"/>
    <w:rsid w:val="00527D8F"/>
    <w:rsid w:val="005301BA"/>
    <w:rsid w:val="005306D5"/>
    <w:rsid w:val="00531C7B"/>
    <w:rsid w:val="00534982"/>
    <w:rsid w:val="00534F05"/>
    <w:rsid w:val="0053511F"/>
    <w:rsid w:val="00535C80"/>
    <w:rsid w:val="00535E25"/>
    <w:rsid w:val="00535FA9"/>
    <w:rsid w:val="00537EE3"/>
    <w:rsid w:val="00540773"/>
    <w:rsid w:val="005416DA"/>
    <w:rsid w:val="00542C11"/>
    <w:rsid w:val="00543E0C"/>
    <w:rsid w:val="005447E8"/>
    <w:rsid w:val="00544919"/>
    <w:rsid w:val="00544C36"/>
    <w:rsid w:val="005470DB"/>
    <w:rsid w:val="0054715F"/>
    <w:rsid w:val="005473DB"/>
    <w:rsid w:val="00547CA4"/>
    <w:rsid w:val="0055009C"/>
    <w:rsid w:val="00551B6D"/>
    <w:rsid w:val="00552733"/>
    <w:rsid w:val="00553D48"/>
    <w:rsid w:val="00557828"/>
    <w:rsid w:val="00557DBD"/>
    <w:rsid w:val="00571036"/>
    <w:rsid w:val="005711EB"/>
    <w:rsid w:val="00572C7F"/>
    <w:rsid w:val="00574748"/>
    <w:rsid w:val="00574B75"/>
    <w:rsid w:val="00574F66"/>
    <w:rsid w:val="005756DE"/>
    <w:rsid w:val="00576E58"/>
    <w:rsid w:val="0057758B"/>
    <w:rsid w:val="00580C97"/>
    <w:rsid w:val="00582AA2"/>
    <w:rsid w:val="00583B6D"/>
    <w:rsid w:val="005850CE"/>
    <w:rsid w:val="005852A3"/>
    <w:rsid w:val="00585DA5"/>
    <w:rsid w:val="005862A7"/>
    <w:rsid w:val="00586A66"/>
    <w:rsid w:val="005872DD"/>
    <w:rsid w:val="005875EA"/>
    <w:rsid w:val="0059069C"/>
    <w:rsid w:val="00590919"/>
    <w:rsid w:val="0059108E"/>
    <w:rsid w:val="00591161"/>
    <w:rsid w:val="005924BF"/>
    <w:rsid w:val="005924E9"/>
    <w:rsid w:val="00592C1F"/>
    <w:rsid w:val="0059491E"/>
    <w:rsid w:val="005965DD"/>
    <w:rsid w:val="00596747"/>
    <w:rsid w:val="005A03A2"/>
    <w:rsid w:val="005A2938"/>
    <w:rsid w:val="005A51F8"/>
    <w:rsid w:val="005A5C90"/>
    <w:rsid w:val="005A7A3E"/>
    <w:rsid w:val="005B0096"/>
    <w:rsid w:val="005B1988"/>
    <w:rsid w:val="005B2A0C"/>
    <w:rsid w:val="005B3216"/>
    <w:rsid w:val="005B3725"/>
    <w:rsid w:val="005B3E81"/>
    <w:rsid w:val="005B435A"/>
    <w:rsid w:val="005B4465"/>
    <w:rsid w:val="005B4646"/>
    <w:rsid w:val="005B4AFD"/>
    <w:rsid w:val="005B616E"/>
    <w:rsid w:val="005B6EB9"/>
    <w:rsid w:val="005B700A"/>
    <w:rsid w:val="005B7971"/>
    <w:rsid w:val="005C3712"/>
    <w:rsid w:val="005C4404"/>
    <w:rsid w:val="005C4A80"/>
    <w:rsid w:val="005C52B8"/>
    <w:rsid w:val="005C76A7"/>
    <w:rsid w:val="005C7F16"/>
    <w:rsid w:val="005D0EA7"/>
    <w:rsid w:val="005D1846"/>
    <w:rsid w:val="005D312C"/>
    <w:rsid w:val="005D3F52"/>
    <w:rsid w:val="005D56DF"/>
    <w:rsid w:val="005D6293"/>
    <w:rsid w:val="005D62F6"/>
    <w:rsid w:val="005D77B4"/>
    <w:rsid w:val="005E1FF5"/>
    <w:rsid w:val="005E2E07"/>
    <w:rsid w:val="005E3956"/>
    <w:rsid w:val="005E4105"/>
    <w:rsid w:val="005E48C1"/>
    <w:rsid w:val="005E4CEE"/>
    <w:rsid w:val="005E570A"/>
    <w:rsid w:val="005E5EDE"/>
    <w:rsid w:val="005E6C4C"/>
    <w:rsid w:val="005E7558"/>
    <w:rsid w:val="005F0920"/>
    <w:rsid w:val="005F0C2C"/>
    <w:rsid w:val="005F2639"/>
    <w:rsid w:val="005F2F98"/>
    <w:rsid w:val="005F4474"/>
    <w:rsid w:val="005F51F4"/>
    <w:rsid w:val="005F5A9E"/>
    <w:rsid w:val="005F63A6"/>
    <w:rsid w:val="005F6928"/>
    <w:rsid w:val="0060321C"/>
    <w:rsid w:val="00604E45"/>
    <w:rsid w:val="0060539C"/>
    <w:rsid w:val="00605DF2"/>
    <w:rsid w:val="0060642A"/>
    <w:rsid w:val="0060783D"/>
    <w:rsid w:val="00607853"/>
    <w:rsid w:val="00610602"/>
    <w:rsid w:val="006118EB"/>
    <w:rsid w:val="00611CC0"/>
    <w:rsid w:val="00611D71"/>
    <w:rsid w:val="006123FF"/>
    <w:rsid w:val="00613236"/>
    <w:rsid w:val="0061333E"/>
    <w:rsid w:val="006133F7"/>
    <w:rsid w:val="00613640"/>
    <w:rsid w:val="0061418F"/>
    <w:rsid w:val="00615496"/>
    <w:rsid w:val="00616BC7"/>
    <w:rsid w:val="006173AB"/>
    <w:rsid w:val="0061761E"/>
    <w:rsid w:val="0061770F"/>
    <w:rsid w:val="00620CD1"/>
    <w:rsid w:val="00621551"/>
    <w:rsid w:val="00622153"/>
    <w:rsid w:val="00623096"/>
    <w:rsid w:val="0062630F"/>
    <w:rsid w:val="0062639B"/>
    <w:rsid w:val="00627B57"/>
    <w:rsid w:val="00627BFD"/>
    <w:rsid w:val="00627F40"/>
    <w:rsid w:val="00631005"/>
    <w:rsid w:val="006312CE"/>
    <w:rsid w:val="00631450"/>
    <w:rsid w:val="00633811"/>
    <w:rsid w:val="00634095"/>
    <w:rsid w:val="0063410D"/>
    <w:rsid w:val="00634BCB"/>
    <w:rsid w:val="00636A8D"/>
    <w:rsid w:val="0063751D"/>
    <w:rsid w:val="006439B0"/>
    <w:rsid w:val="006447F4"/>
    <w:rsid w:val="006447FE"/>
    <w:rsid w:val="00646295"/>
    <w:rsid w:val="00646BB5"/>
    <w:rsid w:val="00651EAB"/>
    <w:rsid w:val="00654C60"/>
    <w:rsid w:val="00655C77"/>
    <w:rsid w:val="00655E92"/>
    <w:rsid w:val="0065621F"/>
    <w:rsid w:val="00656915"/>
    <w:rsid w:val="0066074D"/>
    <w:rsid w:val="00660F4D"/>
    <w:rsid w:val="0066386C"/>
    <w:rsid w:val="00664186"/>
    <w:rsid w:val="006678FA"/>
    <w:rsid w:val="00670748"/>
    <w:rsid w:val="006721DC"/>
    <w:rsid w:val="00672A8E"/>
    <w:rsid w:val="0067380F"/>
    <w:rsid w:val="00674A56"/>
    <w:rsid w:val="00675F04"/>
    <w:rsid w:val="00677D26"/>
    <w:rsid w:val="00682697"/>
    <w:rsid w:val="00682C24"/>
    <w:rsid w:val="0068388D"/>
    <w:rsid w:val="00685634"/>
    <w:rsid w:val="00685753"/>
    <w:rsid w:val="00685865"/>
    <w:rsid w:val="00685A53"/>
    <w:rsid w:val="00686E3B"/>
    <w:rsid w:val="006872C2"/>
    <w:rsid w:val="006873D7"/>
    <w:rsid w:val="00687CBF"/>
    <w:rsid w:val="006911C2"/>
    <w:rsid w:val="00692C91"/>
    <w:rsid w:val="00694253"/>
    <w:rsid w:val="00694293"/>
    <w:rsid w:val="006947AE"/>
    <w:rsid w:val="00695C85"/>
    <w:rsid w:val="00696895"/>
    <w:rsid w:val="006A1732"/>
    <w:rsid w:val="006A2575"/>
    <w:rsid w:val="006A35F4"/>
    <w:rsid w:val="006A3E5B"/>
    <w:rsid w:val="006A622A"/>
    <w:rsid w:val="006B1915"/>
    <w:rsid w:val="006B1DAF"/>
    <w:rsid w:val="006B1FD1"/>
    <w:rsid w:val="006B2290"/>
    <w:rsid w:val="006B303B"/>
    <w:rsid w:val="006B3719"/>
    <w:rsid w:val="006B447B"/>
    <w:rsid w:val="006B454C"/>
    <w:rsid w:val="006B5510"/>
    <w:rsid w:val="006B5DD7"/>
    <w:rsid w:val="006B63F4"/>
    <w:rsid w:val="006B7934"/>
    <w:rsid w:val="006B7D2F"/>
    <w:rsid w:val="006B7FB0"/>
    <w:rsid w:val="006C15AE"/>
    <w:rsid w:val="006C18B1"/>
    <w:rsid w:val="006C1998"/>
    <w:rsid w:val="006C25ED"/>
    <w:rsid w:val="006C30A1"/>
    <w:rsid w:val="006C3767"/>
    <w:rsid w:val="006C383E"/>
    <w:rsid w:val="006C4041"/>
    <w:rsid w:val="006C4348"/>
    <w:rsid w:val="006C4DD7"/>
    <w:rsid w:val="006C541B"/>
    <w:rsid w:val="006C56B4"/>
    <w:rsid w:val="006C6539"/>
    <w:rsid w:val="006C7E54"/>
    <w:rsid w:val="006D0059"/>
    <w:rsid w:val="006D01F0"/>
    <w:rsid w:val="006D0412"/>
    <w:rsid w:val="006D0A46"/>
    <w:rsid w:val="006D0AFD"/>
    <w:rsid w:val="006D1079"/>
    <w:rsid w:val="006D2E05"/>
    <w:rsid w:val="006D327D"/>
    <w:rsid w:val="006D5792"/>
    <w:rsid w:val="006D5AD0"/>
    <w:rsid w:val="006D5CF8"/>
    <w:rsid w:val="006D765F"/>
    <w:rsid w:val="006D7E89"/>
    <w:rsid w:val="006E7308"/>
    <w:rsid w:val="006E7BA3"/>
    <w:rsid w:val="006F0C10"/>
    <w:rsid w:val="006F0CB3"/>
    <w:rsid w:val="006F1305"/>
    <w:rsid w:val="006F2D73"/>
    <w:rsid w:val="006F2FBF"/>
    <w:rsid w:val="006F385F"/>
    <w:rsid w:val="006F70C3"/>
    <w:rsid w:val="006F773C"/>
    <w:rsid w:val="0070030A"/>
    <w:rsid w:val="00701CB7"/>
    <w:rsid w:val="00702E91"/>
    <w:rsid w:val="007058F3"/>
    <w:rsid w:val="00706015"/>
    <w:rsid w:val="007065D5"/>
    <w:rsid w:val="007071D8"/>
    <w:rsid w:val="007074DE"/>
    <w:rsid w:val="00707965"/>
    <w:rsid w:val="007108C2"/>
    <w:rsid w:val="00710D1D"/>
    <w:rsid w:val="0071203C"/>
    <w:rsid w:val="007135AF"/>
    <w:rsid w:val="00716601"/>
    <w:rsid w:val="007170B1"/>
    <w:rsid w:val="007177FC"/>
    <w:rsid w:val="007178C2"/>
    <w:rsid w:val="00720B68"/>
    <w:rsid w:val="0072525C"/>
    <w:rsid w:val="007258BE"/>
    <w:rsid w:val="00725B18"/>
    <w:rsid w:val="00725BC3"/>
    <w:rsid w:val="00730AE8"/>
    <w:rsid w:val="007310A3"/>
    <w:rsid w:val="00731BF6"/>
    <w:rsid w:val="00733A96"/>
    <w:rsid w:val="00734BED"/>
    <w:rsid w:val="00735132"/>
    <w:rsid w:val="007357FB"/>
    <w:rsid w:val="00735BB9"/>
    <w:rsid w:val="00735CC8"/>
    <w:rsid w:val="007375FF"/>
    <w:rsid w:val="007441E1"/>
    <w:rsid w:val="0074640E"/>
    <w:rsid w:val="00747422"/>
    <w:rsid w:val="00750C6D"/>
    <w:rsid w:val="00751383"/>
    <w:rsid w:val="00752102"/>
    <w:rsid w:val="0075248C"/>
    <w:rsid w:val="00753036"/>
    <w:rsid w:val="00755E65"/>
    <w:rsid w:val="00760C4B"/>
    <w:rsid w:val="00761D44"/>
    <w:rsid w:val="0076755E"/>
    <w:rsid w:val="00767B1C"/>
    <w:rsid w:val="00770F73"/>
    <w:rsid w:val="00770FE3"/>
    <w:rsid w:val="00771C56"/>
    <w:rsid w:val="00772986"/>
    <w:rsid w:val="00775615"/>
    <w:rsid w:val="007756D2"/>
    <w:rsid w:val="0077586D"/>
    <w:rsid w:val="00777C95"/>
    <w:rsid w:val="00781D53"/>
    <w:rsid w:val="007828DD"/>
    <w:rsid w:val="00782A28"/>
    <w:rsid w:val="00783DB6"/>
    <w:rsid w:val="00787CCD"/>
    <w:rsid w:val="00790F4C"/>
    <w:rsid w:val="00792A58"/>
    <w:rsid w:val="0079419D"/>
    <w:rsid w:val="00795700"/>
    <w:rsid w:val="00795BF7"/>
    <w:rsid w:val="007A21E8"/>
    <w:rsid w:val="007A3151"/>
    <w:rsid w:val="007A704A"/>
    <w:rsid w:val="007A7D1F"/>
    <w:rsid w:val="007B0274"/>
    <w:rsid w:val="007B0B3E"/>
    <w:rsid w:val="007B2019"/>
    <w:rsid w:val="007B2689"/>
    <w:rsid w:val="007B3ADF"/>
    <w:rsid w:val="007B3AE4"/>
    <w:rsid w:val="007B3B95"/>
    <w:rsid w:val="007B3EFE"/>
    <w:rsid w:val="007B3F97"/>
    <w:rsid w:val="007B42D0"/>
    <w:rsid w:val="007B46E0"/>
    <w:rsid w:val="007B5737"/>
    <w:rsid w:val="007C0D76"/>
    <w:rsid w:val="007C1785"/>
    <w:rsid w:val="007C2654"/>
    <w:rsid w:val="007C278E"/>
    <w:rsid w:val="007C370F"/>
    <w:rsid w:val="007C41AE"/>
    <w:rsid w:val="007C43F8"/>
    <w:rsid w:val="007C53D0"/>
    <w:rsid w:val="007C5D1B"/>
    <w:rsid w:val="007C760F"/>
    <w:rsid w:val="007C7B38"/>
    <w:rsid w:val="007D170E"/>
    <w:rsid w:val="007D3D9F"/>
    <w:rsid w:val="007D3F29"/>
    <w:rsid w:val="007D40A7"/>
    <w:rsid w:val="007D4E8A"/>
    <w:rsid w:val="007D612D"/>
    <w:rsid w:val="007D6927"/>
    <w:rsid w:val="007D7490"/>
    <w:rsid w:val="007D76AF"/>
    <w:rsid w:val="007D79F8"/>
    <w:rsid w:val="007E012F"/>
    <w:rsid w:val="007E03D1"/>
    <w:rsid w:val="007E1C95"/>
    <w:rsid w:val="007E3F68"/>
    <w:rsid w:val="007E41D3"/>
    <w:rsid w:val="007E4C3F"/>
    <w:rsid w:val="007E61BC"/>
    <w:rsid w:val="007E631D"/>
    <w:rsid w:val="007E74DE"/>
    <w:rsid w:val="007F4E22"/>
    <w:rsid w:val="007F5629"/>
    <w:rsid w:val="00800168"/>
    <w:rsid w:val="008023B9"/>
    <w:rsid w:val="00802795"/>
    <w:rsid w:val="00802D86"/>
    <w:rsid w:val="00806A8F"/>
    <w:rsid w:val="00807F0F"/>
    <w:rsid w:val="008113FE"/>
    <w:rsid w:val="00811E8A"/>
    <w:rsid w:val="008150A4"/>
    <w:rsid w:val="0081575A"/>
    <w:rsid w:val="00815BE3"/>
    <w:rsid w:val="00817404"/>
    <w:rsid w:val="00817992"/>
    <w:rsid w:val="00817F04"/>
    <w:rsid w:val="00821B85"/>
    <w:rsid w:val="0082244B"/>
    <w:rsid w:val="00822886"/>
    <w:rsid w:val="008230F0"/>
    <w:rsid w:val="0082361B"/>
    <w:rsid w:val="00826043"/>
    <w:rsid w:val="008269C9"/>
    <w:rsid w:val="00827DCF"/>
    <w:rsid w:val="00830726"/>
    <w:rsid w:val="00833061"/>
    <w:rsid w:val="00833BCB"/>
    <w:rsid w:val="008345BE"/>
    <w:rsid w:val="008346C0"/>
    <w:rsid w:val="00834CA4"/>
    <w:rsid w:val="008370E7"/>
    <w:rsid w:val="008379E3"/>
    <w:rsid w:val="008405A1"/>
    <w:rsid w:val="008439E3"/>
    <w:rsid w:val="008441BB"/>
    <w:rsid w:val="008444A7"/>
    <w:rsid w:val="0084611E"/>
    <w:rsid w:val="008463B7"/>
    <w:rsid w:val="008472F7"/>
    <w:rsid w:val="00847A22"/>
    <w:rsid w:val="0085005D"/>
    <w:rsid w:val="00850523"/>
    <w:rsid w:val="0085088B"/>
    <w:rsid w:val="00850ACB"/>
    <w:rsid w:val="00851E14"/>
    <w:rsid w:val="00852236"/>
    <w:rsid w:val="0085243B"/>
    <w:rsid w:val="00853451"/>
    <w:rsid w:val="00854A90"/>
    <w:rsid w:val="008566A9"/>
    <w:rsid w:val="008610B3"/>
    <w:rsid w:val="00861A8A"/>
    <w:rsid w:val="00861CB6"/>
    <w:rsid w:val="00864351"/>
    <w:rsid w:val="00864456"/>
    <w:rsid w:val="008645BA"/>
    <w:rsid w:val="00865656"/>
    <w:rsid w:val="00866F54"/>
    <w:rsid w:val="0086720D"/>
    <w:rsid w:val="00867932"/>
    <w:rsid w:val="00871A58"/>
    <w:rsid w:val="00871C58"/>
    <w:rsid w:val="00871D47"/>
    <w:rsid w:val="00872E63"/>
    <w:rsid w:val="008735BB"/>
    <w:rsid w:val="008751B8"/>
    <w:rsid w:val="00880115"/>
    <w:rsid w:val="00880BF0"/>
    <w:rsid w:val="00883B69"/>
    <w:rsid w:val="00885052"/>
    <w:rsid w:val="00885E7D"/>
    <w:rsid w:val="0088658B"/>
    <w:rsid w:val="00886E36"/>
    <w:rsid w:val="00887E6C"/>
    <w:rsid w:val="00890338"/>
    <w:rsid w:val="0089281F"/>
    <w:rsid w:val="00893314"/>
    <w:rsid w:val="008948A1"/>
    <w:rsid w:val="008953DE"/>
    <w:rsid w:val="00896357"/>
    <w:rsid w:val="008978BC"/>
    <w:rsid w:val="00897EEB"/>
    <w:rsid w:val="008A151D"/>
    <w:rsid w:val="008A374B"/>
    <w:rsid w:val="008A4873"/>
    <w:rsid w:val="008A4E72"/>
    <w:rsid w:val="008A5671"/>
    <w:rsid w:val="008A63CD"/>
    <w:rsid w:val="008B0273"/>
    <w:rsid w:val="008B0395"/>
    <w:rsid w:val="008B1C46"/>
    <w:rsid w:val="008B2CDA"/>
    <w:rsid w:val="008B3896"/>
    <w:rsid w:val="008B5C4B"/>
    <w:rsid w:val="008B5D92"/>
    <w:rsid w:val="008B63FB"/>
    <w:rsid w:val="008B6C56"/>
    <w:rsid w:val="008C0CE1"/>
    <w:rsid w:val="008C21F0"/>
    <w:rsid w:val="008C3719"/>
    <w:rsid w:val="008C3D27"/>
    <w:rsid w:val="008C50D3"/>
    <w:rsid w:val="008C5E98"/>
    <w:rsid w:val="008C74B0"/>
    <w:rsid w:val="008D05C6"/>
    <w:rsid w:val="008D0BC3"/>
    <w:rsid w:val="008D1FB9"/>
    <w:rsid w:val="008D2052"/>
    <w:rsid w:val="008D2F2C"/>
    <w:rsid w:val="008D447D"/>
    <w:rsid w:val="008D793E"/>
    <w:rsid w:val="008E1510"/>
    <w:rsid w:val="008E1C5D"/>
    <w:rsid w:val="008E2776"/>
    <w:rsid w:val="008E38B7"/>
    <w:rsid w:val="008E3EA8"/>
    <w:rsid w:val="008E49E0"/>
    <w:rsid w:val="008E4F60"/>
    <w:rsid w:val="008E5286"/>
    <w:rsid w:val="008E5AB6"/>
    <w:rsid w:val="008E6977"/>
    <w:rsid w:val="008E737F"/>
    <w:rsid w:val="008E7B5B"/>
    <w:rsid w:val="008E7CCE"/>
    <w:rsid w:val="008E7DB0"/>
    <w:rsid w:val="008F0316"/>
    <w:rsid w:val="008F0692"/>
    <w:rsid w:val="008F0E7A"/>
    <w:rsid w:val="008F1DD6"/>
    <w:rsid w:val="008F20C7"/>
    <w:rsid w:val="008F2A2D"/>
    <w:rsid w:val="008F3051"/>
    <w:rsid w:val="008F4297"/>
    <w:rsid w:val="008F4A63"/>
    <w:rsid w:val="008F7AFA"/>
    <w:rsid w:val="00900C71"/>
    <w:rsid w:val="00900F95"/>
    <w:rsid w:val="009014C0"/>
    <w:rsid w:val="0090157F"/>
    <w:rsid w:val="00901646"/>
    <w:rsid w:val="00904036"/>
    <w:rsid w:val="0090541D"/>
    <w:rsid w:val="00905526"/>
    <w:rsid w:val="00906823"/>
    <w:rsid w:val="00906B36"/>
    <w:rsid w:val="00906C95"/>
    <w:rsid w:val="009078C1"/>
    <w:rsid w:val="00912170"/>
    <w:rsid w:val="0091242B"/>
    <w:rsid w:val="00913382"/>
    <w:rsid w:val="009166E2"/>
    <w:rsid w:val="009166EC"/>
    <w:rsid w:val="0092033C"/>
    <w:rsid w:val="00920806"/>
    <w:rsid w:val="0092103A"/>
    <w:rsid w:val="00921FCA"/>
    <w:rsid w:val="0092398A"/>
    <w:rsid w:val="00924346"/>
    <w:rsid w:val="00924BC5"/>
    <w:rsid w:val="009304AD"/>
    <w:rsid w:val="00930BDA"/>
    <w:rsid w:val="00931682"/>
    <w:rsid w:val="00934524"/>
    <w:rsid w:val="00934709"/>
    <w:rsid w:val="00934C80"/>
    <w:rsid w:val="00934F5D"/>
    <w:rsid w:val="0093559C"/>
    <w:rsid w:val="0093595A"/>
    <w:rsid w:val="009374DA"/>
    <w:rsid w:val="009375E8"/>
    <w:rsid w:val="00937A81"/>
    <w:rsid w:val="00937B8C"/>
    <w:rsid w:val="00941A44"/>
    <w:rsid w:val="00941D67"/>
    <w:rsid w:val="00942F87"/>
    <w:rsid w:val="0094347F"/>
    <w:rsid w:val="00945073"/>
    <w:rsid w:val="0094570D"/>
    <w:rsid w:val="009475BD"/>
    <w:rsid w:val="00947990"/>
    <w:rsid w:val="00947D04"/>
    <w:rsid w:val="009519C1"/>
    <w:rsid w:val="00952E16"/>
    <w:rsid w:val="00952EA0"/>
    <w:rsid w:val="00954173"/>
    <w:rsid w:val="00954E4D"/>
    <w:rsid w:val="00954F31"/>
    <w:rsid w:val="00955F45"/>
    <w:rsid w:val="0095664B"/>
    <w:rsid w:val="0095768A"/>
    <w:rsid w:val="00957C8E"/>
    <w:rsid w:val="0096019E"/>
    <w:rsid w:val="009606FB"/>
    <w:rsid w:val="00961004"/>
    <w:rsid w:val="009617AC"/>
    <w:rsid w:val="00961990"/>
    <w:rsid w:val="009629E3"/>
    <w:rsid w:val="0096382B"/>
    <w:rsid w:val="00963830"/>
    <w:rsid w:val="00963C6C"/>
    <w:rsid w:val="00970188"/>
    <w:rsid w:val="00970504"/>
    <w:rsid w:val="0097081D"/>
    <w:rsid w:val="00971FFF"/>
    <w:rsid w:val="00972B7E"/>
    <w:rsid w:val="009747D9"/>
    <w:rsid w:val="00975A0E"/>
    <w:rsid w:val="00976189"/>
    <w:rsid w:val="00976639"/>
    <w:rsid w:val="00980016"/>
    <w:rsid w:val="00981284"/>
    <w:rsid w:val="00981B76"/>
    <w:rsid w:val="0098230A"/>
    <w:rsid w:val="00983E44"/>
    <w:rsid w:val="00985CB2"/>
    <w:rsid w:val="00986E71"/>
    <w:rsid w:val="0099063D"/>
    <w:rsid w:val="00990F61"/>
    <w:rsid w:val="00993EBB"/>
    <w:rsid w:val="00994F3B"/>
    <w:rsid w:val="00995219"/>
    <w:rsid w:val="00995B2F"/>
    <w:rsid w:val="0099709D"/>
    <w:rsid w:val="00997B04"/>
    <w:rsid w:val="00997DB7"/>
    <w:rsid w:val="00997FFB"/>
    <w:rsid w:val="009A0FA6"/>
    <w:rsid w:val="009A14AC"/>
    <w:rsid w:val="009A14D3"/>
    <w:rsid w:val="009A4C72"/>
    <w:rsid w:val="009A6AB0"/>
    <w:rsid w:val="009A707A"/>
    <w:rsid w:val="009A7C47"/>
    <w:rsid w:val="009B0F23"/>
    <w:rsid w:val="009B51F9"/>
    <w:rsid w:val="009B6A2E"/>
    <w:rsid w:val="009C1A4C"/>
    <w:rsid w:val="009C1CAF"/>
    <w:rsid w:val="009C4099"/>
    <w:rsid w:val="009C5654"/>
    <w:rsid w:val="009C5BF2"/>
    <w:rsid w:val="009C76D9"/>
    <w:rsid w:val="009D0E2F"/>
    <w:rsid w:val="009D1410"/>
    <w:rsid w:val="009D2394"/>
    <w:rsid w:val="009D36F0"/>
    <w:rsid w:val="009D4580"/>
    <w:rsid w:val="009D4ABE"/>
    <w:rsid w:val="009D5A09"/>
    <w:rsid w:val="009D72A5"/>
    <w:rsid w:val="009E051C"/>
    <w:rsid w:val="009E2354"/>
    <w:rsid w:val="009E37EE"/>
    <w:rsid w:val="009E60BA"/>
    <w:rsid w:val="009E60C9"/>
    <w:rsid w:val="009E6436"/>
    <w:rsid w:val="009E6547"/>
    <w:rsid w:val="009E67C3"/>
    <w:rsid w:val="009E6D83"/>
    <w:rsid w:val="009E6E7C"/>
    <w:rsid w:val="009E7803"/>
    <w:rsid w:val="009E7A61"/>
    <w:rsid w:val="009F00C2"/>
    <w:rsid w:val="009F02FF"/>
    <w:rsid w:val="009F16D8"/>
    <w:rsid w:val="009F2E30"/>
    <w:rsid w:val="009F3B24"/>
    <w:rsid w:val="009F4788"/>
    <w:rsid w:val="009F481A"/>
    <w:rsid w:val="009F5475"/>
    <w:rsid w:val="009F60FA"/>
    <w:rsid w:val="009F6C10"/>
    <w:rsid w:val="009F772C"/>
    <w:rsid w:val="009F7A3D"/>
    <w:rsid w:val="009F7B5A"/>
    <w:rsid w:val="00A00A38"/>
    <w:rsid w:val="00A016D1"/>
    <w:rsid w:val="00A028D9"/>
    <w:rsid w:val="00A02B50"/>
    <w:rsid w:val="00A037E4"/>
    <w:rsid w:val="00A06E20"/>
    <w:rsid w:val="00A072B3"/>
    <w:rsid w:val="00A07769"/>
    <w:rsid w:val="00A07BAB"/>
    <w:rsid w:val="00A10693"/>
    <w:rsid w:val="00A10A47"/>
    <w:rsid w:val="00A10B74"/>
    <w:rsid w:val="00A11AE1"/>
    <w:rsid w:val="00A123C7"/>
    <w:rsid w:val="00A152D9"/>
    <w:rsid w:val="00A15AC2"/>
    <w:rsid w:val="00A15B6F"/>
    <w:rsid w:val="00A15E79"/>
    <w:rsid w:val="00A2015B"/>
    <w:rsid w:val="00A24442"/>
    <w:rsid w:val="00A25C7A"/>
    <w:rsid w:val="00A26109"/>
    <w:rsid w:val="00A316F7"/>
    <w:rsid w:val="00A31BFA"/>
    <w:rsid w:val="00A3223E"/>
    <w:rsid w:val="00A32F8A"/>
    <w:rsid w:val="00A345E2"/>
    <w:rsid w:val="00A36A5D"/>
    <w:rsid w:val="00A377D4"/>
    <w:rsid w:val="00A401DF"/>
    <w:rsid w:val="00A41D55"/>
    <w:rsid w:val="00A42532"/>
    <w:rsid w:val="00A42BA3"/>
    <w:rsid w:val="00A45593"/>
    <w:rsid w:val="00A45748"/>
    <w:rsid w:val="00A46F5C"/>
    <w:rsid w:val="00A47F5D"/>
    <w:rsid w:val="00A52A20"/>
    <w:rsid w:val="00A53B34"/>
    <w:rsid w:val="00A543A1"/>
    <w:rsid w:val="00A56003"/>
    <w:rsid w:val="00A57493"/>
    <w:rsid w:val="00A577C6"/>
    <w:rsid w:val="00A57BA3"/>
    <w:rsid w:val="00A57D7F"/>
    <w:rsid w:val="00A606B0"/>
    <w:rsid w:val="00A61011"/>
    <w:rsid w:val="00A616AB"/>
    <w:rsid w:val="00A6187E"/>
    <w:rsid w:val="00A6199A"/>
    <w:rsid w:val="00A61FBA"/>
    <w:rsid w:val="00A64331"/>
    <w:rsid w:val="00A6793A"/>
    <w:rsid w:val="00A67CCC"/>
    <w:rsid w:val="00A70C57"/>
    <w:rsid w:val="00A726B2"/>
    <w:rsid w:val="00A72EBD"/>
    <w:rsid w:val="00A72EC8"/>
    <w:rsid w:val="00A73530"/>
    <w:rsid w:val="00A74ADB"/>
    <w:rsid w:val="00A74C0E"/>
    <w:rsid w:val="00A760F6"/>
    <w:rsid w:val="00A769EC"/>
    <w:rsid w:val="00A77071"/>
    <w:rsid w:val="00A80AE6"/>
    <w:rsid w:val="00A810BD"/>
    <w:rsid w:val="00A83F47"/>
    <w:rsid w:val="00A84BBD"/>
    <w:rsid w:val="00A86489"/>
    <w:rsid w:val="00A86681"/>
    <w:rsid w:val="00A8745C"/>
    <w:rsid w:val="00A900C8"/>
    <w:rsid w:val="00A90581"/>
    <w:rsid w:val="00A90BCA"/>
    <w:rsid w:val="00A90E1C"/>
    <w:rsid w:val="00A95B32"/>
    <w:rsid w:val="00A96DB5"/>
    <w:rsid w:val="00AA1635"/>
    <w:rsid w:val="00AA1E22"/>
    <w:rsid w:val="00AA3339"/>
    <w:rsid w:val="00AA42D6"/>
    <w:rsid w:val="00AA46BE"/>
    <w:rsid w:val="00AA541B"/>
    <w:rsid w:val="00AA6472"/>
    <w:rsid w:val="00AA7418"/>
    <w:rsid w:val="00AB0360"/>
    <w:rsid w:val="00AB0F4D"/>
    <w:rsid w:val="00AB140A"/>
    <w:rsid w:val="00AB18F9"/>
    <w:rsid w:val="00AB40C6"/>
    <w:rsid w:val="00AB4A33"/>
    <w:rsid w:val="00AB4F9F"/>
    <w:rsid w:val="00AB5373"/>
    <w:rsid w:val="00AB6AAC"/>
    <w:rsid w:val="00AB6C30"/>
    <w:rsid w:val="00AB7032"/>
    <w:rsid w:val="00AB79ED"/>
    <w:rsid w:val="00AB7FBF"/>
    <w:rsid w:val="00AC0057"/>
    <w:rsid w:val="00AC0BA1"/>
    <w:rsid w:val="00AC0F17"/>
    <w:rsid w:val="00AC1BF4"/>
    <w:rsid w:val="00AC1CE3"/>
    <w:rsid w:val="00AC2541"/>
    <w:rsid w:val="00AC2896"/>
    <w:rsid w:val="00AC3410"/>
    <w:rsid w:val="00AC506C"/>
    <w:rsid w:val="00AC7019"/>
    <w:rsid w:val="00AC79E6"/>
    <w:rsid w:val="00AD117A"/>
    <w:rsid w:val="00AD287D"/>
    <w:rsid w:val="00AD2E4F"/>
    <w:rsid w:val="00AD3466"/>
    <w:rsid w:val="00AD38A8"/>
    <w:rsid w:val="00AD3A41"/>
    <w:rsid w:val="00AD5229"/>
    <w:rsid w:val="00AD7A51"/>
    <w:rsid w:val="00AE1DE4"/>
    <w:rsid w:val="00AE2720"/>
    <w:rsid w:val="00AE2E25"/>
    <w:rsid w:val="00AE4033"/>
    <w:rsid w:val="00AE480B"/>
    <w:rsid w:val="00AE4D08"/>
    <w:rsid w:val="00AE4D98"/>
    <w:rsid w:val="00AE56B8"/>
    <w:rsid w:val="00AE59DD"/>
    <w:rsid w:val="00AE5F3D"/>
    <w:rsid w:val="00AE5FE4"/>
    <w:rsid w:val="00AE6978"/>
    <w:rsid w:val="00AE6FAF"/>
    <w:rsid w:val="00AE77DB"/>
    <w:rsid w:val="00AE7DD1"/>
    <w:rsid w:val="00AE7EB7"/>
    <w:rsid w:val="00AF2F6C"/>
    <w:rsid w:val="00AF421B"/>
    <w:rsid w:val="00AF59BA"/>
    <w:rsid w:val="00AF5D11"/>
    <w:rsid w:val="00AF762F"/>
    <w:rsid w:val="00B0324B"/>
    <w:rsid w:val="00B0355C"/>
    <w:rsid w:val="00B035D2"/>
    <w:rsid w:val="00B042AC"/>
    <w:rsid w:val="00B0466C"/>
    <w:rsid w:val="00B047E5"/>
    <w:rsid w:val="00B06B5E"/>
    <w:rsid w:val="00B108ED"/>
    <w:rsid w:val="00B10F16"/>
    <w:rsid w:val="00B11A5E"/>
    <w:rsid w:val="00B1269E"/>
    <w:rsid w:val="00B1271C"/>
    <w:rsid w:val="00B12CA0"/>
    <w:rsid w:val="00B14C83"/>
    <w:rsid w:val="00B21416"/>
    <w:rsid w:val="00B21E95"/>
    <w:rsid w:val="00B224B1"/>
    <w:rsid w:val="00B2298D"/>
    <w:rsid w:val="00B22CE9"/>
    <w:rsid w:val="00B23808"/>
    <w:rsid w:val="00B26C0E"/>
    <w:rsid w:val="00B317FD"/>
    <w:rsid w:val="00B31AB2"/>
    <w:rsid w:val="00B32AB8"/>
    <w:rsid w:val="00B35FAB"/>
    <w:rsid w:val="00B360A8"/>
    <w:rsid w:val="00B367FC"/>
    <w:rsid w:val="00B403B9"/>
    <w:rsid w:val="00B409C9"/>
    <w:rsid w:val="00B41BC7"/>
    <w:rsid w:val="00B42D73"/>
    <w:rsid w:val="00B42DB5"/>
    <w:rsid w:val="00B448BB"/>
    <w:rsid w:val="00B45377"/>
    <w:rsid w:val="00B466D2"/>
    <w:rsid w:val="00B46836"/>
    <w:rsid w:val="00B47579"/>
    <w:rsid w:val="00B4766E"/>
    <w:rsid w:val="00B47C22"/>
    <w:rsid w:val="00B506B8"/>
    <w:rsid w:val="00B522E7"/>
    <w:rsid w:val="00B54561"/>
    <w:rsid w:val="00B54C79"/>
    <w:rsid w:val="00B54F3E"/>
    <w:rsid w:val="00B55112"/>
    <w:rsid w:val="00B56A82"/>
    <w:rsid w:val="00B56BFA"/>
    <w:rsid w:val="00B57560"/>
    <w:rsid w:val="00B60B32"/>
    <w:rsid w:val="00B61497"/>
    <w:rsid w:val="00B6195A"/>
    <w:rsid w:val="00B61AE6"/>
    <w:rsid w:val="00B63DE2"/>
    <w:rsid w:val="00B65D9D"/>
    <w:rsid w:val="00B707A6"/>
    <w:rsid w:val="00B70BD4"/>
    <w:rsid w:val="00B723F6"/>
    <w:rsid w:val="00B73D3C"/>
    <w:rsid w:val="00B7470C"/>
    <w:rsid w:val="00B75061"/>
    <w:rsid w:val="00B75D9A"/>
    <w:rsid w:val="00B84F50"/>
    <w:rsid w:val="00B8618B"/>
    <w:rsid w:val="00B90161"/>
    <w:rsid w:val="00B91BF4"/>
    <w:rsid w:val="00B91DD5"/>
    <w:rsid w:val="00B92C9E"/>
    <w:rsid w:val="00B930D1"/>
    <w:rsid w:val="00B954A6"/>
    <w:rsid w:val="00B959F1"/>
    <w:rsid w:val="00B9630D"/>
    <w:rsid w:val="00BA09D2"/>
    <w:rsid w:val="00BA0DEA"/>
    <w:rsid w:val="00BA16C2"/>
    <w:rsid w:val="00BA5F29"/>
    <w:rsid w:val="00BA79FC"/>
    <w:rsid w:val="00BB0082"/>
    <w:rsid w:val="00BB0843"/>
    <w:rsid w:val="00BB11A9"/>
    <w:rsid w:val="00BB1BBE"/>
    <w:rsid w:val="00BB438D"/>
    <w:rsid w:val="00BB50DF"/>
    <w:rsid w:val="00BB6DEE"/>
    <w:rsid w:val="00BB6F25"/>
    <w:rsid w:val="00BB7068"/>
    <w:rsid w:val="00BB7211"/>
    <w:rsid w:val="00BC010E"/>
    <w:rsid w:val="00BC03E6"/>
    <w:rsid w:val="00BC0BF7"/>
    <w:rsid w:val="00BC1041"/>
    <w:rsid w:val="00BC25B7"/>
    <w:rsid w:val="00BC2822"/>
    <w:rsid w:val="00BC2BC6"/>
    <w:rsid w:val="00BD0BA6"/>
    <w:rsid w:val="00BD1B8C"/>
    <w:rsid w:val="00BD202A"/>
    <w:rsid w:val="00BD478F"/>
    <w:rsid w:val="00BD54EC"/>
    <w:rsid w:val="00BD60C6"/>
    <w:rsid w:val="00BD7284"/>
    <w:rsid w:val="00BE22AE"/>
    <w:rsid w:val="00BE2585"/>
    <w:rsid w:val="00BE42D0"/>
    <w:rsid w:val="00BE4476"/>
    <w:rsid w:val="00BE4B82"/>
    <w:rsid w:val="00BE54EC"/>
    <w:rsid w:val="00BE612C"/>
    <w:rsid w:val="00BE6E5C"/>
    <w:rsid w:val="00BF1977"/>
    <w:rsid w:val="00BF2FB3"/>
    <w:rsid w:val="00BF37AF"/>
    <w:rsid w:val="00BF4C8E"/>
    <w:rsid w:val="00BF54F0"/>
    <w:rsid w:val="00BF55A1"/>
    <w:rsid w:val="00BF56B6"/>
    <w:rsid w:val="00BF6ECA"/>
    <w:rsid w:val="00C009B7"/>
    <w:rsid w:val="00C011D4"/>
    <w:rsid w:val="00C03A8A"/>
    <w:rsid w:val="00C041F7"/>
    <w:rsid w:val="00C049C5"/>
    <w:rsid w:val="00C05899"/>
    <w:rsid w:val="00C10076"/>
    <w:rsid w:val="00C102D4"/>
    <w:rsid w:val="00C114C4"/>
    <w:rsid w:val="00C12E0F"/>
    <w:rsid w:val="00C13087"/>
    <w:rsid w:val="00C13FD6"/>
    <w:rsid w:val="00C16098"/>
    <w:rsid w:val="00C201D6"/>
    <w:rsid w:val="00C2073D"/>
    <w:rsid w:val="00C215AF"/>
    <w:rsid w:val="00C2335A"/>
    <w:rsid w:val="00C239ED"/>
    <w:rsid w:val="00C242C8"/>
    <w:rsid w:val="00C25668"/>
    <w:rsid w:val="00C2689A"/>
    <w:rsid w:val="00C26DD9"/>
    <w:rsid w:val="00C31A29"/>
    <w:rsid w:val="00C338BD"/>
    <w:rsid w:val="00C33D54"/>
    <w:rsid w:val="00C33FF3"/>
    <w:rsid w:val="00C347B8"/>
    <w:rsid w:val="00C35013"/>
    <w:rsid w:val="00C351A7"/>
    <w:rsid w:val="00C35951"/>
    <w:rsid w:val="00C37849"/>
    <w:rsid w:val="00C37E56"/>
    <w:rsid w:val="00C41C17"/>
    <w:rsid w:val="00C424B6"/>
    <w:rsid w:val="00C43F7B"/>
    <w:rsid w:val="00C45D12"/>
    <w:rsid w:val="00C46B14"/>
    <w:rsid w:val="00C47A5E"/>
    <w:rsid w:val="00C5078D"/>
    <w:rsid w:val="00C51726"/>
    <w:rsid w:val="00C531B3"/>
    <w:rsid w:val="00C5323B"/>
    <w:rsid w:val="00C54A7B"/>
    <w:rsid w:val="00C553CF"/>
    <w:rsid w:val="00C554E2"/>
    <w:rsid w:val="00C55668"/>
    <w:rsid w:val="00C55F42"/>
    <w:rsid w:val="00C57A53"/>
    <w:rsid w:val="00C57D66"/>
    <w:rsid w:val="00C6442C"/>
    <w:rsid w:val="00C67BC0"/>
    <w:rsid w:val="00C67D06"/>
    <w:rsid w:val="00C7299E"/>
    <w:rsid w:val="00C72A50"/>
    <w:rsid w:val="00C73EC5"/>
    <w:rsid w:val="00C7563C"/>
    <w:rsid w:val="00C75707"/>
    <w:rsid w:val="00C759EE"/>
    <w:rsid w:val="00C75C0E"/>
    <w:rsid w:val="00C779DC"/>
    <w:rsid w:val="00C8163C"/>
    <w:rsid w:val="00C817A9"/>
    <w:rsid w:val="00C817D0"/>
    <w:rsid w:val="00C83955"/>
    <w:rsid w:val="00C87451"/>
    <w:rsid w:val="00C87F99"/>
    <w:rsid w:val="00C9015C"/>
    <w:rsid w:val="00C90483"/>
    <w:rsid w:val="00C96EFE"/>
    <w:rsid w:val="00C971AC"/>
    <w:rsid w:val="00C97363"/>
    <w:rsid w:val="00C97DBF"/>
    <w:rsid w:val="00CA0C7E"/>
    <w:rsid w:val="00CA1205"/>
    <w:rsid w:val="00CA2305"/>
    <w:rsid w:val="00CA67DF"/>
    <w:rsid w:val="00CA759A"/>
    <w:rsid w:val="00CA7619"/>
    <w:rsid w:val="00CA7AF9"/>
    <w:rsid w:val="00CA7E39"/>
    <w:rsid w:val="00CB0422"/>
    <w:rsid w:val="00CB445B"/>
    <w:rsid w:val="00CB566A"/>
    <w:rsid w:val="00CB612F"/>
    <w:rsid w:val="00CB6580"/>
    <w:rsid w:val="00CB6895"/>
    <w:rsid w:val="00CB68C1"/>
    <w:rsid w:val="00CC25FF"/>
    <w:rsid w:val="00CC40A7"/>
    <w:rsid w:val="00CC4740"/>
    <w:rsid w:val="00CC4E08"/>
    <w:rsid w:val="00CC5993"/>
    <w:rsid w:val="00CC7CBA"/>
    <w:rsid w:val="00CD08FE"/>
    <w:rsid w:val="00CD18A4"/>
    <w:rsid w:val="00CD334A"/>
    <w:rsid w:val="00CD3607"/>
    <w:rsid w:val="00CD3FBF"/>
    <w:rsid w:val="00CD45CB"/>
    <w:rsid w:val="00CD5802"/>
    <w:rsid w:val="00CD634E"/>
    <w:rsid w:val="00CD72EE"/>
    <w:rsid w:val="00CD768C"/>
    <w:rsid w:val="00CD78AB"/>
    <w:rsid w:val="00CD7B98"/>
    <w:rsid w:val="00CE0073"/>
    <w:rsid w:val="00CE2320"/>
    <w:rsid w:val="00CE4AB6"/>
    <w:rsid w:val="00CE5801"/>
    <w:rsid w:val="00CE60CE"/>
    <w:rsid w:val="00CE69A2"/>
    <w:rsid w:val="00CE74E5"/>
    <w:rsid w:val="00CE76D3"/>
    <w:rsid w:val="00CE7EFA"/>
    <w:rsid w:val="00CF11D3"/>
    <w:rsid w:val="00CF2094"/>
    <w:rsid w:val="00CF30F9"/>
    <w:rsid w:val="00CF40FF"/>
    <w:rsid w:val="00CF41BE"/>
    <w:rsid w:val="00CF4ADC"/>
    <w:rsid w:val="00CF6974"/>
    <w:rsid w:val="00D002DA"/>
    <w:rsid w:val="00D0038E"/>
    <w:rsid w:val="00D00C5E"/>
    <w:rsid w:val="00D01E08"/>
    <w:rsid w:val="00D03DB0"/>
    <w:rsid w:val="00D03F2B"/>
    <w:rsid w:val="00D041E0"/>
    <w:rsid w:val="00D04424"/>
    <w:rsid w:val="00D04E11"/>
    <w:rsid w:val="00D057D4"/>
    <w:rsid w:val="00D0609A"/>
    <w:rsid w:val="00D07A7E"/>
    <w:rsid w:val="00D12CF8"/>
    <w:rsid w:val="00D130D2"/>
    <w:rsid w:val="00D13436"/>
    <w:rsid w:val="00D13B9E"/>
    <w:rsid w:val="00D149A9"/>
    <w:rsid w:val="00D14F68"/>
    <w:rsid w:val="00D15A2D"/>
    <w:rsid w:val="00D16A18"/>
    <w:rsid w:val="00D22C50"/>
    <w:rsid w:val="00D23B2C"/>
    <w:rsid w:val="00D25675"/>
    <w:rsid w:val="00D26BC5"/>
    <w:rsid w:val="00D32470"/>
    <w:rsid w:val="00D3287E"/>
    <w:rsid w:val="00D32ED3"/>
    <w:rsid w:val="00D330DB"/>
    <w:rsid w:val="00D3335F"/>
    <w:rsid w:val="00D34540"/>
    <w:rsid w:val="00D35E41"/>
    <w:rsid w:val="00D361E0"/>
    <w:rsid w:val="00D37B82"/>
    <w:rsid w:val="00D4246A"/>
    <w:rsid w:val="00D43088"/>
    <w:rsid w:val="00D43241"/>
    <w:rsid w:val="00D4336D"/>
    <w:rsid w:val="00D4423E"/>
    <w:rsid w:val="00D447B8"/>
    <w:rsid w:val="00D451B1"/>
    <w:rsid w:val="00D456B1"/>
    <w:rsid w:val="00D45708"/>
    <w:rsid w:val="00D46A62"/>
    <w:rsid w:val="00D47C0C"/>
    <w:rsid w:val="00D50014"/>
    <w:rsid w:val="00D50400"/>
    <w:rsid w:val="00D5134B"/>
    <w:rsid w:val="00D52122"/>
    <w:rsid w:val="00D525D2"/>
    <w:rsid w:val="00D52878"/>
    <w:rsid w:val="00D5288A"/>
    <w:rsid w:val="00D530C0"/>
    <w:rsid w:val="00D54A3C"/>
    <w:rsid w:val="00D576AC"/>
    <w:rsid w:val="00D601A4"/>
    <w:rsid w:val="00D60AF2"/>
    <w:rsid w:val="00D60BB0"/>
    <w:rsid w:val="00D60D78"/>
    <w:rsid w:val="00D613CB"/>
    <w:rsid w:val="00D63876"/>
    <w:rsid w:val="00D63A36"/>
    <w:rsid w:val="00D6491B"/>
    <w:rsid w:val="00D65250"/>
    <w:rsid w:val="00D6591B"/>
    <w:rsid w:val="00D65978"/>
    <w:rsid w:val="00D670DD"/>
    <w:rsid w:val="00D70476"/>
    <w:rsid w:val="00D70D3A"/>
    <w:rsid w:val="00D71054"/>
    <w:rsid w:val="00D7133D"/>
    <w:rsid w:val="00D71B21"/>
    <w:rsid w:val="00D7323B"/>
    <w:rsid w:val="00D7465A"/>
    <w:rsid w:val="00D75078"/>
    <w:rsid w:val="00D7685D"/>
    <w:rsid w:val="00D80486"/>
    <w:rsid w:val="00D804EF"/>
    <w:rsid w:val="00D82444"/>
    <w:rsid w:val="00D82CB6"/>
    <w:rsid w:val="00D82D24"/>
    <w:rsid w:val="00D832F4"/>
    <w:rsid w:val="00D84147"/>
    <w:rsid w:val="00D84922"/>
    <w:rsid w:val="00D85471"/>
    <w:rsid w:val="00D87170"/>
    <w:rsid w:val="00D874BE"/>
    <w:rsid w:val="00D92D71"/>
    <w:rsid w:val="00D93382"/>
    <w:rsid w:val="00D94A73"/>
    <w:rsid w:val="00D94AD5"/>
    <w:rsid w:val="00D967A3"/>
    <w:rsid w:val="00D96B2F"/>
    <w:rsid w:val="00D9773C"/>
    <w:rsid w:val="00DA0788"/>
    <w:rsid w:val="00DA0BCC"/>
    <w:rsid w:val="00DA1C5E"/>
    <w:rsid w:val="00DA259B"/>
    <w:rsid w:val="00DA644B"/>
    <w:rsid w:val="00DA701A"/>
    <w:rsid w:val="00DA7E07"/>
    <w:rsid w:val="00DB075B"/>
    <w:rsid w:val="00DB080E"/>
    <w:rsid w:val="00DB187B"/>
    <w:rsid w:val="00DB1CCF"/>
    <w:rsid w:val="00DB24C3"/>
    <w:rsid w:val="00DB397B"/>
    <w:rsid w:val="00DB558A"/>
    <w:rsid w:val="00DB6234"/>
    <w:rsid w:val="00DB71C9"/>
    <w:rsid w:val="00DB758B"/>
    <w:rsid w:val="00DC0A15"/>
    <w:rsid w:val="00DC22D2"/>
    <w:rsid w:val="00DC3E56"/>
    <w:rsid w:val="00DC49F9"/>
    <w:rsid w:val="00DC61A8"/>
    <w:rsid w:val="00DC6FF3"/>
    <w:rsid w:val="00DC7AFE"/>
    <w:rsid w:val="00DD0BBE"/>
    <w:rsid w:val="00DD2E98"/>
    <w:rsid w:val="00DD43CD"/>
    <w:rsid w:val="00DD6D3E"/>
    <w:rsid w:val="00DE308D"/>
    <w:rsid w:val="00DE5A51"/>
    <w:rsid w:val="00DE6683"/>
    <w:rsid w:val="00DE6B91"/>
    <w:rsid w:val="00DE74A7"/>
    <w:rsid w:val="00DE78E0"/>
    <w:rsid w:val="00DE7D4F"/>
    <w:rsid w:val="00DE7E17"/>
    <w:rsid w:val="00DF1CA7"/>
    <w:rsid w:val="00DF4F72"/>
    <w:rsid w:val="00DF50F5"/>
    <w:rsid w:val="00DF5F60"/>
    <w:rsid w:val="00DF7AAB"/>
    <w:rsid w:val="00E00460"/>
    <w:rsid w:val="00E00F01"/>
    <w:rsid w:val="00E015D4"/>
    <w:rsid w:val="00E03219"/>
    <w:rsid w:val="00E0334C"/>
    <w:rsid w:val="00E036B0"/>
    <w:rsid w:val="00E03E48"/>
    <w:rsid w:val="00E043A5"/>
    <w:rsid w:val="00E04DCE"/>
    <w:rsid w:val="00E05775"/>
    <w:rsid w:val="00E066E3"/>
    <w:rsid w:val="00E10573"/>
    <w:rsid w:val="00E10764"/>
    <w:rsid w:val="00E14152"/>
    <w:rsid w:val="00E14AAE"/>
    <w:rsid w:val="00E14AAF"/>
    <w:rsid w:val="00E20604"/>
    <w:rsid w:val="00E233EE"/>
    <w:rsid w:val="00E23806"/>
    <w:rsid w:val="00E24583"/>
    <w:rsid w:val="00E25371"/>
    <w:rsid w:val="00E25475"/>
    <w:rsid w:val="00E25DA0"/>
    <w:rsid w:val="00E26683"/>
    <w:rsid w:val="00E27266"/>
    <w:rsid w:val="00E27AE0"/>
    <w:rsid w:val="00E3016E"/>
    <w:rsid w:val="00E30D0E"/>
    <w:rsid w:val="00E30D30"/>
    <w:rsid w:val="00E31C8D"/>
    <w:rsid w:val="00E32391"/>
    <w:rsid w:val="00E32898"/>
    <w:rsid w:val="00E32A2C"/>
    <w:rsid w:val="00E32B99"/>
    <w:rsid w:val="00E33378"/>
    <w:rsid w:val="00E36E29"/>
    <w:rsid w:val="00E375F4"/>
    <w:rsid w:val="00E37FBA"/>
    <w:rsid w:val="00E41530"/>
    <w:rsid w:val="00E41DA5"/>
    <w:rsid w:val="00E42CD1"/>
    <w:rsid w:val="00E4555C"/>
    <w:rsid w:val="00E45685"/>
    <w:rsid w:val="00E4598F"/>
    <w:rsid w:val="00E471D1"/>
    <w:rsid w:val="00E47984"/>
    <w:rsid w:val="00E50B7C"/>
    <w:rsid w:val="00E51BAC"/>
    <w:rsid w:val="00E51E9D"/>
    <w:rsid w:val="00E57F6C"/>
    <w:rsid w:val="00E60BC9"/>
    <w:rsid w:val="00E63321"/>
    <w:rsid w:val="00E63836"/>
    <w:rsid w:val="00E647A0"/>
    <w:rsid w:val="00E6480C"/>
    <w:rsid w:val="00E649DE"/>
    <w:rsid w:val="00E66996"/>
    <w:rsid w:val="00E70D05"/>
    <w:rsid w:val="00E713B3"/>
    <w:rsid w:val="00E75E91"/>
    <w:rsid w:val="00E76BDA"/>
    <w:rsid w:val="00E809F2"/>
    <w:rsid w:val="00E81BFD"/>
    <w:rsid w:val="00E83623"/>
    <w:rsid w:val="00E84A8F"/>
    <w:rsid w:val="00E85C6C"/>
    <w:rsid w:val="00E876E9"/>
    <w:rsid w:val="00E87E30"/>
    <w:rsid w:val="00E90576"/>
    <w:rsid w:val="00E90A28"/>
    <w:rsid w:val="00E9220A"/>
    <w:rsid w:val="00E92E67"/>
    <w:rsid w:val="00E93046"/>
    <w:rsid w:val="00E934A2"/>
    <w:rsid w:val="00E9692F"/>
    <w:rsid w:val="00E96C01"/>
    <w:rsid w:val="00E973F6"/>
    <w:rsid w:val="00E9778C"/>
    <w:rsid w:val="00E97C8D"/>
    <w:rsid w:val="00EA043C"/>
    <w:rsid w:val="00EA06FD"/>
    <w:rsid w:val="00EA2131"/>
    <w:rsid w:val="00EA3012"/>
    <w:rsid w:val="00EA4BE6"/>
    <w:rsid w:val="00EA5873"/>
    <w:rsid w:val="00EA657C"/>
    <w:rsid w:val="00EA6630"/>
    <w:rsid w:val="00EA731F"/>
    <w:rsid w:val="00EB480C"/>
    <w:rsid w:val="00EB665C"/>
    <w:rsid w:val="00EB6F4B"/>
    <w:rsid w:val="00EB79AE"/>
    <w:rsid w:val="00EC0599"/>
    <w:rsid w:val="00EC0EAF"/>
    <w:rsid w:val="00EC22A9"/>
    <w:rsid w:val="00EC26CE"/>
    <w:rsid w:val="00EC2BEA"/>
    <w:rsid w:val="00EC33B9"/>
    <w:rsid w:val="00EC7723"/>
    <w:rsid w:val="00EC79C2"/>
    <w:rsid w:val="00ED06BE"/>
    <w:rsid w:val="00ED0AC6"/>
    <w:rsid w:val="00ED1170"/>
    <w:rsid w:val="00ED21AD"/>
    <w:rsid w:val="00ED2CE3"/>
    <w:rsid w:val="00ED39FB"/>
    <w:rsid w:val="00ED4B79"/>
    <w:rsid w:val="00ED5596"/>
    <w:rsid w:val="00ED5F1E"/>
    <w:rsid w:val="00ED6A68"/>
    <w:rsid w:val="00EE2703"/>
    <w:rsid w:val="00EE31CF"/>
    <w:rsid w:val="00EE39DF"/>
    <w:rsid w:val="00EE3E98"/>
    <w:rsid w:val="00EE4ABE"/>
    <w:rsid w:val="00EE504C"/>
    <w:rsid w:val="00EE7750"/>
    <w:rsid w:val="00EF002E"/>
    <w:rsid w:val="00EF08A9"/>
    <w:rsid w:val="00EF2554"/>
    <w:rsid w:val="00EF3FB0"/>
    <w:rsid w:val="00EF47B7"/>
    <w:rsid w:val="00EF531E"/>
    <w:rsid w:val="00EF577D"/>
    <w:rsid w:val="00EF581B"/>
    <w:rsid w:val="00EF6095"/>
    <w:rsid w:val="00EF7129"/>
    <w:rsid w:val="00EF7162"/>
    <w:rsid w:val="00EF75E2"/>
    <w:rsid w:val="00F0051C"/>
    <w:rsid w:val="00F0132D"/>
    <w:rsid w:val="00F01369"/>
    <w:rsid w:val="00F01E6F"/>
    <w:rsid w:val="00F0369F"/>
    <w:rsid w:val="00F03FB1"/>
    <w:rsid w:val="00F049CA"/>
    <w:rsid w:val="00F04CAA"/>
    <w:rsid w:val="00F05E62"/>
    <w:rsid w:val="00F064DD"/>
    <w:rsid w:val="00F06D45"/>
    <w:rsid w:val="00F07065"/>
    <w:rsid w:val="00F1125C"/>
    <w:rsid w:val="00F12418"/>
    <w:rsid w:val="00F1355B"/>
    <w:rsid w:val="00F14256"/>
    <w:rsid w:val="00F14B24"/>
    <w:rsid w:val="00F1507A"/>
    <w:rsid w:val="00F174A2"/>
    <w:rsid w:val="00F17C05"/>
    <w:rsid w:val="00F17D38"/>
    <w:rsid w:val="00F21CAC"/>
    <w:rsid w:val="00F2280E"/>
    <w:rsid w:val="00F23957"/>
    <w:rsid w:val="00F25262"/>
    <w:rsid w:val="00F25836"/>
    <w:rsid w:val="00F2680C"/>
    <w:rsid w:val="00F27296"/>
    <w:rsid w:val="00F3259F"/>
    <w:rsid w:val="00F3350F"/>
    <w:rsid w:val="00F3464A"/>
    <w:rsid w:val="00F3744C"/>
    <w:rsid w:val="00F40904"/>
    <w:rsid w:val="00F41389"/>
    <w:rsid w:val="00F41AB4"/>
    <w:rsid w:val="00F4236D"/>
    <w:rsid w:val="00F47DE1"/>
    <w:rsid w:val="00F50CAB"/>
    <w:rsid w:val="00F51382"/>
    <w:rsid w:val="00F51A7B"/>
    <w:rsid w:val="00F51CCA"/>
    <w:rsid w:val="00F5270C"/>
    <w:rsid w:val="00F53BC4"/>
    <w:rsid w:val="00F53CD3"/>
    <w:rsid w:val="00F54666"/>
    <w:rsid w:val="00F57058"/>
    <w:rsid w:val="00F57BFF"/>
    <w:rsid w:val="00F60258"/>
    <w:rsid w:val="00F60A5A"/>
    <w:rsid w:val="00F61261"/>
    <w:rsid w:val="00F61824"/>
    <w:rsid w:val="00F633B4"/>
    <w:rsid w:val="00F65D8A"/>
    <w:rsid w:val="00F67453"/>
    <w:rsid w:val="00F726A2"/>
    <w:rsid w:val="00F77C0B"/>
    <w:rsid w:val="00F80E85"/>
    <w:rsid w:val="00F81D55"/>
    <w:rsid w:val="00F81E55"/>
    <w:rsid w:val="00F822DD"/>
    <w:rsid w:val="00F82DA4"/>
    <w:rsid w:val="00F84284"/>
    <w:rsid w:val="00F84531"/>
    <w:rsid w:val="00F8453B"/>
    <w:rsid w:val="00F855F0"/>
    <w:rsid w:val="00F85C0E"/>
    <w:rsid w:val="00F861D6"/>
    <w:rsid w:val="00F86759"/>
    <w:rsid w:val="00F87011"/>
    <w:rsid w:val="00F90CF7"/>
    <w:rsid w:val="00F932E1"/>
    <w:rsid w:val="00F93503"/>
    <w:rsid w:val="00F93EB4"/>
    <w:rsid w:val="00F952C4"/>
    <w:rsid w:val="00F952D6"/>
    <w:rsid w:val="00F963F5"/>
    <w:rsid w:val="00F96908"/>
    <w:rsid w:val="00F97A78"/>
    <w:rsid w:val="00FA0288"/>
    <w:rsid w:val="00FA24E2"/>
    <w:rsid w:val="00FA4293"/>
    <w:rsid w:val="00FA7B2A"/>
    <w:rsid w:val="00FA7D5A"/>
    <w:rsid w:val="00FB11A2"/>
    <w:rsid w:val="00FB15A3"/>
    <w:rsid w:val="00FB3189"/>
    <w:rsid w:val="00FB3672"/>
    <w:rsid w:val="00FB5F25"/>
    <w:rsid w:val="00FB66EF"/>
    <w:rsid w:val="00FB71DE"/>
    <w:rsid w:val="00FB7794"/>
    <w:rsid w:val="00FB785A"/>
    <w:rsid w:val="00FC008B"/>
    <w:rsid w:val="00FC032F"/>
    <w:rsid w:val="00FC0389"/>
    <w:rsid w:val="00FC09B7"/>
    <w:rsid w:val="00FC11C2"/>
    <w:rsid w:val="00FC1A5D"/>
    <w:rsid w:val="00FC2E12"/>
    <w:rsid w:val="00FC3DD6"/>
    <w:rsid w:val="00FC5106"/>
    <w:rsid w:val="00FC5DD7"/>
    <w:rsid w:val="00FC68BD"/>
    <w:rsid w:val="00FD35FF"/>
    <w:rsid w:val="00FD37D2"/>
    <w:rsid w:val="00FD3E6B"/>
    <w:rsid w:val="00FD61C1"/>
    <w:rsid w:val="00FD72EF"/>
    <w:rsid w:val="00FD797F"/>
    <w:rsid w:val="00FE04B8"/>
    <w:rsid w:val="00FE0FC7"/>
    <w:rsid w:val="00FE171B"/>
    <w:rsid w:val="00FE1FB7"/>
    <w:rsid w:val="00FE3EEF"/>
    <w:rsid w:val="00FE409B"/>
    <w:rsid w:val="00FE421B"/>
    <w:rsid w:val="00FE4DD3"/>
    <w:rsid w:val="00FE62F4"/>
    <w:rsid w:val="00FE7712"/>
    <w:rsid w:val="00FE7879"/>
    <w:rsid w:val="00FF07AC"/>
    <w:rsid w:val="00FF13C2"/>
    <w:rsid w:val="00FF21A6"/>
    <w:rsid w:val="00FF372E"/>
    <w:rsid w:val="00FF374F"/>
    <w:rsid w:val="00FF56D6"/>
    <w:rsid w:val="00FF62B2"/>
    <w:rsid w:val="00FF6EDE"/>
    <w:rsid w:val="00FF71BC"/>
    <w:rsid w:val="045A5FAA"/>
    <w:rsid w:val="6505C132"/>
    <w:rsid w:val="685B97CB"/>
    <w:rsid w:val="71EC6F0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aliases w:val="Heading 41,Report Para,Heading 411,Heading 4111,Graphic,List Paragraph1,normal,Paragraph,First level bullet"/>
    <w:basedOn w:val="Normal"/>
    <w:link w:val="ListParagraphChar"/>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E809F2"/>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8F2A2D"/>
    <w:rPr>
      <w:color w:val="954F72" w:themeColor="followedHyperlink"/>
      <w:u w:val="single"/>
    </w:rPr>
  </w:style>
  <w:style w:type="table" w:styleId="GridTable6Colorful-Accent5">
    <w:name w:val="Grid Table 6 Colorful Accent 5"/>
    <w:basedOn w:val="TableNormal"/>
    <w:uiPriority w:val="51"/>
    <w:rsid w:val="00FD35FF"/>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FD35FF"/>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basedOn w:val="Normal"/>
    <w:link w:val="FootnoteTextChar"/>
    <w:uiPriority w:val="99"/>
    <w:semiHidden/>
    <w:unhideWhenUsed/>
    <w:rsid w:val="00B4757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47579"/>
    <w:rPr>
      <w:sz w:val="20"/>
      <w:szCs w:val="20"/>
    </w:rPr>
  </w:style>
  <w:style w:type="character" w:styleId="FootnoteReference">
    <w:name w:val="footnote reference"/>
    <w:basedOn w:val="DefaultParagraphFont"/>
    <w:uiPriority w:val="99"/>
    <w:semiHidden/>
    <w:unhideWhenUsed/>
    <w:rsid w:val="00B47579"/>
    <w:rPr>
      <w:vertAlign w:val="superscript"/>
    </w:rPr>
  </w:style>
  <w:style w:type="table" w:styleId="GridTable1Light-Accent4">
    <w:name w:val="Grid Table 1 Light Accent 4"/>
    <w:basedOn w:val="TableNormal"/>
    <w:uiPriority w:val="46"/>
    <w:rsid w:val="00AE1DE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E1DE4"/>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UnresolvedMention1" w:customStyle="1">
    <w:name w:val="Unresolved Mention1"/>
    <w:basedOn w:val="DefaultParagraphFont"/>
    <w:uiPriority w:val="99"/>
    <w:semiHidden/>
    <w:unhideWhenUsed/>
    <w:rsid w:val="00890338"/>
    <w:rPr>
      <w:color w:val="605E5C"/>
      <w:shd w:val="clear" w:color="auto" w:fill="E1DFDD"/>
    </w:rPr>
  </w:style>
  <w:style w:type="paragraph" w:styleId="Revision">
    <w:name w:val="Revision"/>
    <w:hidden/>
    <w:uiPriority w:val="99"/>
    <w:semiHidden/>
    <w:rsid w:val="005301BA"/>
    <w:pPr>
      <w:spacing w:after="0" w:line="240" w:lineRule="auto"/>
    </w:pPr>
  </w:style>
  <w:style w:type="character" w:styleId="ui-provider" w:customStyle="1">
    <w:name w:val="ui-provider"/>
    <w:basedOn w:val="DefaultParagraphFont"/>
    <w:rsid w:val="00F2680C"/>
  </w:style>
  <w:style w:type="character" w:styleId="ListParagraphChar" w:customStyle="1">
    <w:name w:val="List Paragraph Char"/>
    <w:aliases w:val="Heading 41 Char,Report Para Char,Heading 411 Char,Heading 4111 Char,Graphic Char,List Paragraph1 Char,normal Char,Paragraph Char,First level bullet Char"/>
    <w:link w:val="ListParagraph"/>
    <w:uiPriority w:val="34"/>
    <w:locked/>
    <w:rsid w:val="00F53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400949939">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88595167">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9708811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26574688">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05352934">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23580656">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21" Type="http://schemas.openxmlformats.org/officeDocument/2006/relationships/diagramColors" Target="diagrams/colors1.xml"/><Relationship Id="rId42" Type="http://schemas.openxmlformats.org/officeDocument/2006/relationships/diagramData" Target="diagrams/data5.xml"/><Relationship Id="rId47" Type="http://schemas.openxmlformats.org/officeDocument/2006/relationships/image" Target="media/image5.emf"/><Relationship Id="rId63" Type="http://schemas.microsoft.com/office/2007/relationships/diagramDrawing" Target="diagrams/drawing8.xml"/><Relationship Id="rId68" Type="http://schemas.microsoft.com/office/2007/relationships/diagramDrawing" Target="diagrams/drawing9.xml"/><Relationship Id="rId2" Type="http://schemas.openxmlformats.org/officeDocument/2006/relationships/customXml" Target="../customXml/item2.xml"/><Relationship Id="rId16" Type="http://schemas.microsoft.com/office/2016/09/relationships/commentsIds" Target="commentsIds.xml"/><Relationship Id="rId29" Type="http://schemas.microsoft.com/office/2007/relationships/diagramDrawing" Target="diagrams/drawing2.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diagramLayout" Target="diagrams/layout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diagramColors" Target="diagrams/colors5.xml"/><Relationship Id="rId53" Type="http://schemas.microsoft.com/office/2007/relationships/diagramDrawing" Target="diagrams/drawing6.xml"/><Relationship Id="rId58" Type="http://schemas.microsoft.com/office/2007/relationships/diagramDrawing" Target="diagrams/drawing7.xml"/><Relationship Id="rId66" Type="http://schemas.openxmlformats.org/officeDocument/2006/relationships/diagramQuickStyle" Target="diagrams/quickStyle9.xml"/><Relationship Id="rId5" Type="http://schemas.openxmlformats.org/officeDocument/2006/relationships/customXml" Target="../customXml/item5.xml"/><Relationship Id="rId61" Type="http://schemas.openxmlformats.org/officeDocument/2006/relationships/diagramQuickStyle" Target="diagrams/quickStyle8.xml"/><Relationship Id="rId19" Type="http://schemas.openxmlformats.org/officeDocument/2006/relationships/diagramLayout" Target="diagrams/layout1.xml"/><Relationship Id="rId14" Type="http://schemas.openxmlformats.org/officeDocument/2006/relationships/comments" Target="comments.xml"/><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image" Target="media/image3.png"/><Relationship Id="rId35" Type="http://schemas.microsoft.com/office/2007/relationships/diagramDrawing" Target="diagrams/drawing3.xml"/><Relationship Id="rId43" Type="http://schemas.openxmlformats.org/officeDocument/2006/relationships/diagramLayout" Target="diagrams/layout5.xml"/><Relationship Id="rId48" Type="http://schemas.openxmlformats.org/officeDocument/2006/relationships/oleObject" Target="embeddings/oleObject2.bin"/><Relationship Id="rId56" Type="http://schemas.openxmlformats.org/officeDocument/2006/relationships/diagramQuickStyle" Target="diagrams/quickStyle7.xml"/><Relationship Id="rId64" Type="http://schemas.openxmlformats.org/officeDocument/2006/relationships/diagramData" Target="diagrams/data9.xml"/><Relationship Id="rId69"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diagramQuickStyle" Target="diagrams/quickStyle6.xm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diagramLayout" Target="diagrams/layout4.xml"/><Relationship Id="rId46" Type="http://schemas.microsoft.com/office/2007/relationships/diagramDrawing" Target="diagrams/drawing5.xml"/><Relationship Id="rId59" Type="http://schemas.openxmlformats.org/officeDocument/2006/relationships/diagramData" Target="diagrams/data8.xml"/><Relationship Id="rId67" Type="http://schemas.openxmlformats.org/officeDocument/2006/relationships/diagramColors" Target="diagrams/colors9.xml"/><Relationship Id="rId20" Type="http://schemas.openxmlformats.org/officeDocument/2006/relationships/diagramQuickStyle" Target="diagrams/quickStyle1.xml"/><Relationship Id="rId41" Type="http://schemas.microsoft.com/office/2007/relationships/diagramDrawing" Target="diagrams/drawing4.xml"/><Relationship Id="rId54" Type="http://schemas.openxmlformats.org/officeDocument/2006/relationships/diagramData" Target="diagrams/data7.xml"/><Relationship Id="rId62" Type="http://schemas.openxmlformats.org/officeDocument/2006/relationships/diagramColors" Target="diagrams/colors8.xm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2.emf"/><Relationship Id="rId28" Type="http://schemas.openxmlformats.org/officeDocument/2006/relationships/diagramColors" Target="diagrams/colors2.xml"/><Relationship Id="rId36" Type="http://schemas.openxmlformats.org/officeDocument/2006/relationships/image" Target="media/image4.emf"/><Relationship Id="rId49" Type="http://schemas.openxmlformats.org/officeDocument/2006/relationships/diagramData" Target="diagrams/data6.xml"/><Relationship Id="rId57" Type="http://schemas.openxmlformats.org/officeDocument/2006/relationships/diagramColors" Target="diagrams/colors7.xml"/><Relationship Id="rId10" Type="http://schemas.openxmlformats.org/officeDocument/2006/relationships/footnotes" Target="footnotes.xml"/><Relationship Id="rId31" Type="http://schemas.openxmlformats.org/officeDocument/2006/relationships/diagramData" Target="diagrams/data3.xml"/><Relationship Id="rId44" Type="http://schemas.openxmlformats.org/officeDocument/2006/relationships/diagramQuickStyle" Target="diagrams/quickStyle5.xml"/><Relationship Id="rId52" Type="http://schemas.openxmlformats.org/officeDocument/2006/relationships/diagramColors" Target="diagrams/colors6.xml"/><Relationship Id="rId60" Type="http://schemas.openxmlformats.org/officeDocument/2006/relationships/diagramLayout" Target="diagrams/layout8.xml"/><Relationship Id="rId65" Type="http://schemas.openxmlformats.org/officeDocument/2006/relationships/diagramLayout" Target="diagrams/layout9.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diagramData" Target="diagrams/data1.xml"/><Relationship Id="rId39" Type="http://schemas.openxmlformats.org/officeDocument/2006/relationships/diagramQuickStyle" Target="diagrams/quickStyle4.xml"/><Relationship Id="rId34" Type="http://schemas.openxmlformats.org/officeDocument/2006/relationships/diagramColors" Target="diagrams/colors3.xml"/><Relationship Id="rId50" Type="http://schemas.openxmlformats.org/officeDocument/2006/relationships/diagramLayout" Target="diagrams/layout6.xml"/><Relationship Id="rId55" Type="http://schemas.openxmlformats.org/officeDocument/2006/relationships/diagramLayout" Target="diagrams/layout7.xml"/><Relationship Id="rId7" Type="http://schemas.openxmlformats.org/officeDocument/2006/relationships/styles" Target="styles.xml"/><Relationship Id="rId7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Micro Units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pt>
    <dgm:pt modelId="{6EFB1894-3966-4506-BD08-CAE2FDD84F25}" type="pres">
      <dgm:prSet presAssocID="{C8F95EEC-B235-456A-A48C-16F86294807D}" presName="connTx" presStyleLbl="parChTrans1D4" presStyleIdx="0" presStyleCnt="1"/>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pt>
    <dgm:pt modelId="{32D6AC13-D859-4B06-9FD0-B4D823A0A5D9}" type="pres">
      <dgm:prSet presAssocID="{44F499E3-287B-4561-B44C-728D5B6B0E6F}" presName="level3hierChild" presStyleCnt="0"/>
      <dgm:spPr/>
    </dgm:pt>
  </dgm:ptLst>
  <dgm:cxnLst>
    <dgm:cxn modelId="{8765CB17-218A-44D0-9BEC-62C4DABCF5EA}" type="presOf" srcId="{4E5C3606-D1FE-464C-ACB0-75BE5C44AC5A}" destId="{71020DD6-19DD-4973-800C-B8FEC5354FB6}" srcOrd="0" destOrd="0" presId="urn:microsoft.com/office/officeart/2008/layout/HorizontalMultiLevelHierarchy"/>
    <dgm:cxn modelId="{11209D1F-27DA-4FB5-BF43-0AAD8CBE9EC5}" type="presOf" srcId="{5DC85E52-490C-4117-AC9C-62C58778C502}" destId="{4A48B387-3D16-4588-B959-6CF1EBB1A222}" srcOrd="0" destOrd="0" presId="urn:microsoft.com/office/officeart/2008/layout/HorizontalMultiLevelHierarchy"/>
    <dgm:cxn modelId="{E2922427-6D81-4022-8959-36C5414BCA76}" type="presOf" srcId="{C8F95EEC-B235-456A-A48C-16F86294807D}" destId="{FE8459F3-5031-40BF-B3D4-0C32A20203FB}"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8160BA8B-1EC5-4E24-96D7-A8873FA9561B}" srcId="{5DC85E52-490C-4117-AC9C-62C58778C502}" destId="{FC06E5B1-AF5C-4FB3-AE8E-5E594A466029}" srcOrd="0" destOrd="0" parTransId="{6585D1EB-C383-477D-AAFF-97CFE933D783}" sibTransId="{67780F8F-A521-4215-9B9E-50F3863519FE}"/>
    <dgm:cxn modelId="{BF1C38A6-B4B8-45F4-B49D-11081650B1EF}" type="presOf" srcId="{C8F95EEC-B235-456A-A48C-16F86294807D}" destId="{6EFB1894-3966-4506-BD08-CAE2FDD84F25}" srcOrd="1"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01AD3AAA-DD3D-4C5C-8E53-99253CDB9B75}" type="presOf" srcId="{FC06E5B1-AF5C-4FB3-AE8E-5E594A466029}" destId="{39FA9487-0C55-4027-8432-1664B4B35AFB}" srcOrd="0" destOrd="0" presId="urn:microsoft.com/office/officeart/2008/layout/HorizontalMultiLevelHierarchy"/>
    <dgm:cxn modelId="{D66D4AAD-CBD2-41EC-8C76-4216B3A1C84E}" type="presOf" srcId="{DEE513AA-3CD1-473B-84C2-0B1C718A9475}" destId="{90875A08-2F5E-414E-8481-33DB00FA9ACF}" srcOrd="0" destOrd="0" presId="urn:microsoft.com/office/officeart/2008/layout/HorizontalMultiLevelHierarchy"/>
    <dgm:cxn modelId="{F62223CC-0826-4AC3-ABEB-27CE4B273A03}" type="presOf" srcId="{91CCB41C-2573-4F3E-92A8-E330E8776E0D}" destId="{2434ECE7-201E-4436-ABF0-78AA0CFB9BF8}" srcOrd="1"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61ABECE7-1C4B-42EA-A0C6-5F2F3EAA8E5E}" type="presOf" srcId="{6585D1EB-C383-477D-AAFF-97CFE933D783}" destId="{7FCAF412-9C9C-4471-B0F6-FC40552649C8}" srcOrd="0" destOrd="0" presId="urn:microsoft.com/office/officeart/2008/layout/HorizontalMultiLevelHierarchy"/>
    <dgm:cxn modelId="{48FE4BEC-86A9-4346-95DE-006622B6B00C}" type="presOf" srcId="{44F499E3-287B-4561-B44C-728D5B6B0E6F}" destId="{6EB6D5B5-782A-4152-9752-ADC1E913E65B}" srcOrd="0" destOrd="0" presId="urn:microsoft.com/office/officeart/2008/layout/HorizontalMultiLevelHierarchy"/>
    <dgm:cxn modelId="{5D2CF8F1-4704-41F0-BA77-AC14DFEC4B69}" type="presOf" srcId="{6585D1EB-C383-477D-AAFF-97CFE933D783}" destId="{46B4B83A-4934-40A2-ADD3-C595A9A682AD}" srcOrd="1" destOrd="0" presId="urn:microsoft.com/office/officeart/2008/layout/HorizontalMultiLevelHierarchy"/>
    <dgm:cxn modelId="{9760CAFE-C672-4059-ACE2-31739473CC6D}" type="presOf" srcId="{91CCB41C-2573-4F3E-92A8-E330E8776E0D}" destId="{DBF17566-C46D-4ACB-BB68-8E3208C44F44}" srcOrd="0" destOrd="0" presId="urn:microsoft.com/office/officeart/2008/layout/HorizontalMultiLevelHierarchy"/>
    <dgm:cxn modelId="{29BFD658-E25E-418E-91A5-22557D899B7B}" type="presParOf" srcId="{71020DD6-19DD-4973-800C-B8FEC5354FB6}" destId="{E819F759-E9E8-456A-9428-3D9A99724FBF}" srcOrd="0" destOrd="0" presId="urn:microsoft.com/office/officeart/2008/layout/HorizontalMultiLevelHierarchy"/>
    <dgm:cxn modelId="{5F99495A-4B1F-49DA-A91B-9E2D6D27F4C2}" type="presParOf" srcId="{E819F759-E9E8-456A-9428-3D9A99724FBF}" destId="{90875A08-2F5E-414E-8481-33DB00FA9ACF}" srcOrd="0" destOrd="0" presId="urn:microsoft.com/office/officeart/2008/layout/HorizontalMultiLevelHierarchy"/>
    <dgm:cxn modelId="{9A880627-1804-4980-B820-0CC3FCFB57D9}" type="presParOf" srcId="{E819F759-E9E8-456A-9428-3D9A99724FBF}" destId="{939744A1-1628-4027-8797-49279109A16F}" srcOrd="1" destOrd="0" presId="urn:microsoft.com/office/officeart/2008/layout/HorizontalMultiLevelHierarchy"/>
    <dgm:cxn modelId="{D2330739-9787-4ADD-A686-84E8CD5E6C94}" type="presParOf" srcId="{939744A1-1628-4027-8797-49279109A16F}" destId="{DBF17566-C46D-4ACB-BB68-8E3208C44F44}" srcOrd="0" destOrd="0" presId="urn:microsoft.com/office/officeart/2008/layout/HorizontalMultiLevelHierarchy"/>
    <dgm:cxn modelId="{67FB80FA-7A81-461B-9F99-66413FEFD622}" type="presParOf" srcId="{DBF17566-C46D-4ACB-BB68-8E3208C44F44}" destId="{2434ECE7-201E-4436-ABF0-78AA0CFB9BF8}" srcOrd="0" destOrd="0" presId="urn:microsoft.com/office/officeart/2008/layout/HorizontalMultiLevelHierarchy"/>
    <dgm:cxn modelId="{F3A28746-089C-4D68-8D2C-09831952F9C7}" type="presParOf" srcId="{939744A1-1628-4027-8797-49279109A16F}" destId="{ACEB8BA6-E811-4473-9D04-BFA89E0744A4}" srcOrd="1" destOrd="0" presId="urn:microsoft.com/office/officeart/2008/layout/HorizontalMultiLevelHierarchy"/>
    <dgm:cxn modelId="{5735877E-AC93-46FB-A071-E0168C5CE971}" type="presParOf" srcId="{ACEB8BA6-E811-4473-9D04-BFA89E0744A4}" destId="{4A48B387-3D16-4588-B959-6CF1EBB1A222}" srcOrd="0" destOrd="0" presId="urn:microsoft.com/office/officeart/2008/layout/HorizontalMultiLevelHierarchy"/>
    <dgm:cxn modelId="{813A241E-87B4-4154-8E16-8FD01BAAE6DC}" type="presParOf" srcId="{ACEB8BA6-E811-4473-9D04-BFA89E0744A4}" destId="{7D61FDDF-7C84-4151-9696-739988740E3C}" srcOrd="1" destOrd="0" presId="urn:microsoft.com/office/officeart/2008/layout/HorizontalMultiLevelHierarchy"/>
    <dgm:cxn modelId="{A9F17DA4-492B-49AB-891A-C49065C11FBA}" type="presParOf" srcId="{7D61FDDF-7C84-4151-9696-739988740E3C}" destId="{7FCAF412-9C9C-4471-B0F6-FC40552649C8}" srcOrd="0" destOrd="0" presId="urn:microsoft.com/office/officeart/2008/layout/HorizontalMultiLevelHierarchy"/>
    <dgm:cxn modelId="{557E3E97-692B-4CCF-B8E4-030A63E5A541}" type="presParOf" srcId="{7FCAF412-9C9C-4471-B0F6-FC40552649C8}" destId="{46B4B83A-4934-40A2-ADD3-C595A9A682AD}" srcOrd="0" destOrd="0" presId="urn:microsoft.com/office/officeart/2008/layout/HorizontalMultiLevelHierarchy"/>
    <dgm:cxn modelId="{1A92E267-B623-4481-8154-F45863107A8A}" type="presParOf" srcId="{7D61FDDF-7C84-4151-9696-739988740E3C}" destId="{BB6BFF42-5C42-4509-BAA7-F309289A6AE9}" srcOrd="1" destOrd="0" presId="urn:microsoft.com/office/officeart/2008/layout/HorizontalMultiLevelHierarchy"/>
    <dgm:cxn modelId="{264BFDC9-F19B-4F2C-88C2-89686C14F4AF}" type="presParOf" srcId="{BB6BFF42-5C42-4509-BAA7-F309289A6AE9}" destId="{39FA9487-0C55-4027-8432-1664B4B35AFB}" srcOrd="0" destOrd="0" presId="urn:microsoft.com/office/officeart/2008/layout/HorizontalMultiLevelHierarchy"/>
    <dgm:cxn modelId="{673089F1-E6B3-4AA2-BE72-DC1FE6E30D85}" type="presParOf" srcId="{BB6BFF42-5C42-4509-BAA7-F309289A6AE9}" destId="{D1C6839C-DD04-4467-80BA-1670902181F4}" srcOrd="1" destOrd="0" presId="urn:microsoft.com/office/officeart/2008/layout/HorizontalMultiLevelHierarchy"/>
    <dgm:cxn modelId="{969C45B4-B7E0-49E3-89B7-64213222FE52}" type="presParOf" srcId="{D1C6839C-DD04-4467-80BA-1670902181F4}" destId="{FE8459F3-5031-40BF-B3D4-0C32A20203FB}" srcOrd="0" destOrd="0" presId="urn:microsoft.com/office/officeart/2008/layout/HorizontalMultiLevelHierarchy"/>
    <dgm:cxn modelId="{0D19D818-9431-4747-A310-6A5E60B3A7BE}" type="presParOf" srcId="{FE8459F3-5031-40BF-B3D4-0C32A20203FB}" destId="{6EFB1894-3966-4506-BD08-CAE2FDD84F25}" srcOrd="0" destOrd="0" presId="urn:microsoft.com/office/officeart/2008/layout/HorizontalMultiLevelHierarchy"/>
    <dgm:cxn modelId="{7BCFDBB9-2B6F-4D7C-931A-C8CA308D2563}" type="presParOf" srcId="{D1C6839C-DD04-4467-80BA-1670902181F4}" destId="{EF3546FB-1432-40A0-A438-408014343BAA}" srcOrd="1" destOrd="0" presId="urn:microsoft.com/office/officeart/2008/layout/HorizontalMultiLevelHierarchy"/>
    <dgm:cxn modelId="{44BCA3CD-89F5-43C1-804F-20D95449BE79}" type="presParOf" srcId="{EF3546FB-1432-40A0-A438-408014343BAA}" destId="{6EB6D5B5-782A-4152-9752-ADC1E913E65B}" srcOrd="0" destOrd="0" presId="urn:microsoft.com/office/officeart/2008/layout/HorizontalMultiLevelHierarchy"/>
    <dgm:cxn modelId="{CFB9785F-031D-4E09-BBBC-437384987EB2}"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100" b="1"/>
            <a:t>Step 1: Prepare</a:t>
          </a:r>
        </a:p>
      </dgm:t>
    </dgm:pt>
    <dgm:pt modelId="{0E365E65-E7A9-4808-BF57-C184D2711CB9}" type="parTrans" cxnId="{0C81BD61-FB39-4C01-A2EB-4F3B2B6EFE22}">
      <dgm:prSet/>
      <dgm:spPr/>
      <dgm:t>
        <a:bodyPr/>
        <a:lstStyle/>
        <a:p>
          <a:pPr algn="l"/>
          <a:endParaRPr lang="en-US" sz="1400"/>
        </a:p>
      </dgm:t>
    </dgm:pt>
    <dgm:pt modelId="{21606DAE-5770-42A5-AAF8-FA72597A5AF8}" type="sibTrans" cxnId="{0C81BD61-FB39-4C01-A2EB-4F3B2B6EFE22}">
      <dgm:prSet custT="1"/>
      <dgm:spPr/>
      <dgm:t>
        <a:bodyPr/>
        <a:lstStyle/>
        <a:p>
          <a:pPr algn="l"/>
          <a:endParaRPr lang="en-US" sz="800"/>
        </a:p>
      </dgm:t>
    </dgm:pt>
    <dgm:pt modelId="{980F022A-BFE6-488B-925F-C5E93DB75D63}">
      <dgm:prSet phldrT="[Text]" custT="1"/>
      <dgm:spPr/>
      <dgm:t>
        <a:bodyPr/>
        <a:lstStyle/>
        <a:p>
          <a:pPr algn="l"/>
          <a:r>
            <a:rPr lang="en-US" sz="1050"/>
            <a:t>Extract &amp; Prepare Input file and upload on NCGTC Server to selected Portfolio</a:t>
          </a:r>
        </a:p>
      </dgm:t>
    </dgm:pt>
    <dgm:pt modelId="{7635DE29-1A01-462A-B4E8-9F94278FF8D1}" type="parTrans" cxnId="{21D54795-3C43-4C3C-8587-BAB747506C17}">
      <dgm:prSet/>
      <dgm:spPr/>
      <dgm:t>
        <a:bodyPr/>
        <a:lstStyle/>
        <a:p>
          <a:pPr algn="l"/>
          <a:endParaRPr lang="en-US" sz="1400"/>
        </a:p>
      </dgm:t>
    </dgm:pt>
    <dgm:pt modelId="{B881E0E6-0049-478B-B5F3-C536565A3D4D}" type="sibTrans" cxnId="{21D54795-3C43-4C3C-8587-BAB747506C17}">
      <dgm:prSet/>
      <dgm:spPr/>
      <dgm:t>
        <a:bodyPr/>
        <a:lstStyle/>
        <a:p>
          <a:pPr algn="l"/>
          <a:endParaRPr lang="en-US" sz="1400"/>
        </a:p>
      </dgm:t>
    </dgm:pt>
    <dgm:pt modelId="{C1E93FAA-71B7-400E-BAB7-8A786A43A4EC}">
      <dgm:prSet phldrT="[Text]" custT="1"/>
      <dgm:spPr/>
      <dgm:t>
        <a:bodyPr/>
        <a:lstStyle/>
        <a:p>
          <a:pPr algn="l"/>
          <a:r>
            <a:rPr lang="en-US" sz="1100" b="1"/>
            <a:t>Step 2: Approve</a:t>
          </a:r>
        </a:p>
      </dgm:t>
    </dgm:pt>
    <dgm:pt modelId="{B0F2587D-7082-4B1E-A579-97FFAE893177}" type="parTrans" cxnId="{B20FBDA4-871E-4D5E-9CB5-4A20128AB873}">
      <dgm:prSet/>
      <dgm:spPr/>
      <dgm:t>
        <a:bodyPr/>
        <a:lstStyle/>
        <a:p>
          <a:pPr algn="l"/>
          <a:endParaRPr lang="en-US" sz="1400"/>
        </a:p>
      </dgm:t>
    </dgm:pt>
    <dgm:pt modelId="{A016DA44-AE80-4E58-85B4-77CA2ACA1292}" type="sibTrans" cxnId="{B20FBDA4-871E-4D5E-9CB5-4A20128AB873}">
      <dgm:prSet custT="1"/>
      <dgm:spPr/>
      <dgm:t>
        <a:bodyPr/>
        <a:lstStyle/>
        <a:p>
          <a:pPr algn="l"/>
          <a:endParaRPr lang="en-US" sz="800"/>
        </a:p>
      </dgm:t>
    </dgm:pt>
    <dgm:pt modelId="{D630A1B2-8C05-4806-8A40-250904FBAE50}">
      <dgm:prSet phldrT="[Text]" custT="1"/>
      <dgm:spPr/>
      <dgm:t>
        <a:bodyPr/>
        <a:lstStyle/>
        <a:p>
          <a:pPr algn="l"/>
          <a:r>
            <a:rPr lang="en-US" sz="1050"/>
            <a:t>Approve the Input file. </a:t>
          </a:r>
        </a:p>
      </dgm:t>
    </dgm:pt>
    <dgm:pt modelId="{508BB6D8-FE54-4188-A8B7-CCB4E310A9DF}" type="parTrans" cxnId="{1E30B99F-41B0-442A-843A-164466641543}">
      <dgm:prSet/>
      <dgm:spPr/>
      <dgm:t>
        <a:bodyPr/>
        <a:lstStyle/>
        <a:p>
          <a:pPr algn="l"/>
          <a:endParaRPr lang="en-US" sz="1400"/>
        </a:p>
      </dgm:t>
    </dgm:pt>
    <dgm:pt modelId="{D8BCFCA2-B6F2-4F94-A742-D0379555EB5F}" type="sibTrans" cxnId="{1E30B99F-41B0-442A-843A-164466641543}">
      <dgm:prSet/>
      <dgm:spPr/>
      <dgm:t>
        <a:bodyPr/>
        <a:lstStyle/>
        <a:p>
          <a:pPr algn="l"/>
          <a:endParaRPr lang="en-US" sz="1400"/>
        </a:p>
      </dgm:t>
    </dgm:pt>
    <dgm:pt modelId="{FD8B892E-DD73-49B7-87CF-A5F2017C1EBE}">
      <dgm:prSet phldrT="[Text]" custT="1"/>
      <dgm:spPr/>
      <dgm:t>
        <a:bodyPr/>
        <a:lstStyle/>
        <a:p>
          <a:pPr algn="l"/>
          <a:r>
            <a:rPr lang="en-US" sz="1100" b="1"/>
            <a:t>Step 3: Final Submission</a:t>
          </a:r>
        </a:p>
      </dgm:t>
    </dgm:pt>
    <dgm:pt modelId="{ED29F795-A6CF-4F64-9B52-BDC0BAF120A3}" type="parTrans" cxnId="{DB9EA307-8D8F-49FD-A147-F465AD1757D2}">
      <dgm:prSet/>
      <dgm:spPr/>
      <dgm:t>
        <a:bodyPr/>
        <a:lstStyle/>
        <a:p>
          <a:pPr algn="l"/>
          <a:endParaRPr lang="en-US" sz="1400"/>
        </a:p>
      </dgm:t>
    </dgm:pt>
    <dgm:pt modelId="{7E31569D-7C30-4B7A-81CD-4FCF6B0A387A}" type="sibTrans" cxnId="{DB9EA307-8D8F-49FD-A147-F465AD1757D2}">
      <dgm:prSet/>
      <dgm:spPr/>
      <dgm:t>
        <a:bodyPr/>
        <a:lstStyle/>
        <a:p>
          <a:pPr algn="l"/>
          <a:endParaRPr lang="en-US" sz="1400"/>
        </a:p>
      </dgm:t>
    </dgm:pt>
    <dgm:pt modelId="{5259C306-554B-428E-9CFD-875C366693BE}">
      <dgm:prSet phldrT="[Text]" custT="1"/>
      <dgm:spPr/>
      <dgm:t>
        <a:bodyPr/>
        <a:lstStyle/>
        <a:p>
          <a:pPr algn="l"/>
          <a:r>
            <a:rPr lang="en-US" sz="1050"/>
            <a:t>Acceptance to the ‘Management Certificate - Terms &amp; Conditions’</a:t>
          </a:r>
        </a:p>
      </dgm:t>
    </dgm:pt>
    <dgm:pt modelId="{3EB8037B-95BE-4586-B020-0917E79492BE}" type="parTrans" cxnId="{1644548B-ABE9-4731-BD4F-A292D738B437}">
      <dgm:prSet/>
      <dgm:spPr/>
      <dgm:t>
        <a:bodyPr/>
        <a:lstStyle/>
        <a:p>
          <a:pPr algn="l"/>
          <a:endParaRPr lang="en-US" sz="1400"/>
        </a:p>
      </dgm:t>
    </dgm:pt>
    <dgm:pt modelId="{4640409F-F557-4B76-8B5B-B59C8415F708}" type="sibTrans" cxnId="{1644548B-ABE9-4731-BD4F-A292D738B437}">
      <dgm:prSet/>
      <dgm:spPr/>
      <dgm:t>
        <a:bodyPr/>
        <a:lstStyle/>
        <a:p>
          <a:pPr algn="l"/>
          <a:endParaRPr lang="en-US" sz="1400"/>
        </a:p>
      </dgm:t>
    </dgm:pt>
    <dgm:pt modelId="{67A7DBB6-3B17-4F65-8407-DA07BA79ED9C}">
      <dgm:prSet phldrT="[Text]" custT="1"/>
      <dgm:spPr/>
      <dgm:t>
        <a:bodyPr/>
        <a:lstStyle/>
        <a:p>
          <a:pPr algn="l"/>
          <a:r>
            <a:rPr lang="en-US" sz="1050"/>
            <a:t>Approved by MLI Approver Account after due verifications.</a:t>
          </a:r>
        </a:p>
      </dgm:t>
    </dgm:pt>
    <dgm:pt modelId="{6AAB4D5C-DC35-4073-A6C3-65E6E002C363}" type="parTrans" cxnId="{39A505BB-D61A-4634-B758-33148CCEE448}">
      <dgm:prSet/>
      <dgm:spPr/>
      <dgm:t>
        <a:bodyPr/>
        <a:lstStyle/>
        <a:p>
          <a:pPr algn="l"/>
          <a:endParaRPr lang="en-US" sz="1600"/>
        </a:p>
      </dgm:t>
    </dgm:pt>
    <dgm:pt modelId="{68BAAF61-869B-4886-B57D-0DF04355FB96}" type="sibTrans" cxnId="{39A505BB-D61A-4634-B758-33148CCEE448}">
      <dgm:prSet/>
      <dgm:spPr/>
      <dgm:t>
        <a:bodyPr/>
        <a:lstStyle/>
        <a:p>
          <a:pPr algn="l"/>
          <a:endParaRPr lang="en-US" sz="1600"/>
        </a:p>
      </dgm:t>
    </dgm:pt>
    <dgm:pt modelId="{83CF52D0-32F8-411A-9516-7D3841F6C83A}">
      <dgm:prSet phldrT="[Text]" custT="1"/>
      <dgm:spPr/>
      <dgm:t>
        <a:bodyPr/>
        <a:lstStyle/>
        <a:p>
          <a:pPr algn="l"/>
          <a:r>
            <a:rPr lang="en-US" sz="1050"/>
            <a:t>Prepared by MLI user account.</a:t>
          </a:r>
        </a:p>
      </dgm:t>
    </dgm:pt>
    <dgm:pt modelId="{98637194-C551-4478-ACA1-5057BD05A0C6}" type="parTrans" cxnId="{8C22A181-38B4-4AFC-AC6D-EBCCE7C355F4}">
      <dgm:prSet/>
      <dgm:spPr/>
      <dgm:t>
        <a:bodyPr/>
        <a:lstStyle/>
        <a:p>
          <a:pPr algn="l"/>
          <a:endParaRPr lang="en-US" sz="1600"/>
        </a:p>
      </dgm:t>
    </dgm:pt>
    <dgm:pt modelId="{543E71D5-21B4-4053-A5F1-DD8DEB703545}" type="sibTrans" cxnId="{8C22A181-38B4-4AFC-AC6D-EBCCE7C355F4}">
      <dgm:prSet/>
      <dgm:spPr/>
      <dgm:t>
        <a:bodyPr/>
        <a:lstStyle/>
        <a:p>
          <a:pPr algn="l"/>
          <a:endParaRPr lang="en-US" sz="1600"/>
        </a:p>
      </dgm:t>
    </dgm:pt>
    <dgm:pt modelId="{A1D40DED-D13B-4012-8505-C29B8E6BA18C}">
      <dgm:prSet phldrT="[Text]" custT="1"/>
      <dgm:spPr/>
      <dgm:t>
        <a:bodyPr/>
        <a:lstStyle/>
        <a:p>
          <a:pPr algn="l"/>
          <a:r>
            <a:rPr lang="en-US" sz="1050"/>
            <a:t>Post Approval of NCGTC user - the input file is processed for further inclusion in Portfolio</a:t>
          </a:r>
        </a:p>
      </dgm:t>
    </dgm:pt>
    <dgm:pt modelId="{59A97630-DE89-4B38-8989-612E6FB3E066}" type="parTrans" cxnId="{13129FBE-FCA2-4511-9AE4-0CF6CA966EE8}">
      <dgm:prSet/>
      <dgm:spPr/>
      <dgm:t>
        <a:bodyPr/>
        <a:lstStyle/>
        <a:p>
          <a:pPr algn="l"/>
          <a:endParaRPr lang="en-US" sz="1600"/>
        </a:p>
      </dgm:t>
    </dgm:pt>
    <dgm:pt modelId="{87555025-C5A9-4AD0-AA60-8BC5E9FE93A7}" type="sibTrans" cxnId="{13129FBE-FCA2-4511-9AE4-0CF6CA966EE8}">
      <dgm:prSet/>
      <dgm:spPr/>
      <dgm:t>
        <a:bodyPr/>
        <a:lstStyle/>
        <a:p>
          <a:pPr algn="l"/>
          <a:endParaRPr lang="en-US" sz="1600"/>
        </a:p>
      </dgm:t>
    </dgm:pt>
    <dgm:pt modelId="{D4E2EAC7-E94D-4625-ACBA-C3C24D275418}">
      <dgm:prSet phldrT="[Text]" custT="1"/>
      <dgm:spPr/>
      <dgm:t>
        <a:bodyPr/>
        <a:lstStyle/>
        <a:p>
          <a:pPr algn="l"/>
          <a:r>
            <a:rPr lang="en-US" sz="1050"/>
            <a:t>File Status - 'Draft'</a:t>
          </a:r>
        </a:p>
      </dgm:t>
    </dgm:pt>
    <dgm:pt modelId="{34EB007D-6385-403E-BC39-22E4DB0BDC06}" type="parTrans" cxnId="{A059C11A-842A-44D7-B733-939FEF0B85C8}">
      <dgm:prSet/>
      <dgm:spPr/>
      <dgm:t>
        <a:bodyPr/>
        <a:lstStyle/>
        <a:p>
          <a:pPr algn="l"/>
          <a:endParaRPr lang="en-US" sz="1600"/>
        </a:p>
      </dgm:t>
    </dgm:pt>
    <dgm:pt modelId="{9B160883-BEF0-4934-9A21-E99237729E08}" type="sibTrans" cxnId="{A059C11A-842A-44D7-B733-939FEF0B85C8}">
      <dgm:prSet/>
      <dgm:spPr/>
      <dgm:t>
        <a:bodyPr/>
        <a:lstStyle/>
        <a:p>
          <a:pPr algn="l"/>
          <a:endParaRPr lang="en-US" sz="1600"/>
        </a:p>
      </dgm:t>
    </dgm:pt>
    <dgm:pt modelId="{C5218336-F9F9-4CAE-A9F5-636F4098660C}">
      <dgm:prSet phldrT="[Text]" custT="1"/>
      <dgm:spPr/>
      <dgm:t>
        <a:bodyPr/>
        <a:lstStyle/>
        <a:p>
          <a:pPr algn="l"/>
          <a:r>
            <a:rPr lang="en-US" sz="1050"/>
            <a:t>File Status - 'Approved'</a:t>
          </a:r>
        </a:p>
      </dgm:t>
    </dgm:pt>
    <dgm:pt modelId="{71B55E95-74DD-4CF3-91EB-A39A0ADD4D83}" type="parTrans" cxnId="{00D3E89B-B417-4A80-A4AA-1EBFE1BEF903}">
      <dgm:prSet/>
      <dgm:spPr/>
      <dgm:t>
        <a:bodyPr/>
        <a:lstStyle/>
        <a:p>
          <a:pPr algn="l"/>
          <a:endParaRPr lang="en-US" sz="1600"/>
        </a:p>
      </dgm:t>
    </dgm:pt>
    <dgm:pt modelId="{E2AD531C-E8AB-4DE9-8FDA-B145D4733824}" type="sibTrans" cxnId="{00D3E89B-B417-4A80-A4AA-1EBFE1BEF903}">
      <dgm:prSet/>
      <dgm:spPr/>
      <dgm:t>
        <a:bodyPr/>
        <a:lstStyle/>
        <a:p>
          <a:pPr algn="l"/>
          <a:endParaRPr lang="en-US" sz="1600"/>
        </a:p>
      </dgm:t>
    </dgm:pt>
    <dgm:pt modelId="{01B6C6E7-9787-4310-8847-35684426CA35}">
      <dgm:prSet phldrT="[Text]" custT="1"/>
      <dgm:spPr/>
      <dgm:t>
        <a:bodyPr/>
        <a:lstStyle/>
        <a:p>
          <a:pPr algn="l"/>
          <a:r>
            <a:rPr lang="en-US" sz="1050"/>
            <a:t>File Status - Processed'</a:t>
          </a:r>
        </a:p>
      </dgm:t>
    </dgm:pt>
    <dgm:pt modelId="{4352088A-122E-4C56-A2EC-A5D818C7C16D}" type="parTrans" cxnId="{6CDFAFE0-7F40-4418-B091-E30424BD5496}">
      <dgm:prSet/>
      <dgm:spPr/>
      <dgm:t>
        <a:bodyPr/>
        <a:lstStyle/>
        <a:p>
          <a:pPr algn="l"/>
          <a:endParaRPr lang="en-US" sz="1600"/>
        </a:p>
      </dgm:t>
    </dgm:pt>
    <dgm:pt modelId="{D640D3B2-EDAE-43F2-91F6-6C8792166127}" type="sibTrans" cxnId="{6CDFAFE0-7F40-4418-B091-E30424BD5496}">
      <dgm:prSet/>
      <dgm:spPr/>
      <dgm:t>
        <a:bodyPr/>
        <a:lstStyle/>
        <a:p>
          <a:pPr algn="l"/>
          <a:endParaRPr lang="en-US" sz="1600"/>
        </a:p>
      </dgm:t>
    </dgm:pt>
    <dgm:pt modelId="{00E167D3-E893-4FA8-8099-C5457DB8EAD0}">
      <dgm:prSet phldrT="[Text]" custT="1"/>
      <dgm:spPr/>
      <dgm:t>
        <a:bodyPr/>
        <a:lstStyle/>
        <a:p>
          <a:pPr algn="l"/>
          <a:r>
            <a:rPr lang="en-US" sz="1050"/>
            <a:t>File is sent for Approval from NCGTC</a:t>
          </a:r>
        </a:p>
      </dgm:t>
    </dgm:pt>
    <dgm:pt modelId="{5AD29C3D-BA21-4F87-B773-F8803FE0F0D9}" type="parTrans" cxnId="{FD170929-149C-41E3-B652-799624D37A60}">
      <dgm:prSet/>
      <dgm:spPr/>
      <dgm:t>
        <a:bodyPr/>
        <a:lstStyle/>
        <a:p>
          <a:endParaRPr lang="en-US" sz="1600"/>
        </a:p>
      </dgm:t>
    </dgm:pt>
    <dgm:pt modelId="{B11F7CD6-6E0B-4586-A997-57CB068610BE}" type="sibTrans" cxnId="{FD170929-149C-41E3-B652-799624D37A60}">
      <dgm:prSet/>
      <dgm:spPr/>
      <dgm:t>
        <a:bodyPr/>
        <a:lstStyle/>
        <a:p>
          <a:endParaRPr lang="en-US" sz="16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A059C11A-842A-44D7-B733-939FEF0B85C8}" srcId="{CCEAD49F-6DCD-4292-9FE7-441AFAD64B39}" destId="{D4E2EAC7-E94D-4625-ACBA-C3C24D275418}" srcOrd="2" destOrd="0" parTransId="{34EB007D-6385-403E-BC39-22E4DB0BDC06}" sibTransId="{9B160883-BEF0-4934-9A21-E99237729E08}"/>
    <dgm:cxn modelId="{07958925-ABF4-4688-B3D6-5232B337D96A}" type="presOf" srcId="{67A7DBB6-3B17-4F65-8407-DA07BA79ED9C}" destId="{CD73F94E-0A11-475B-BB2A-B4DEB9D56EC3}" srcOrd="0" destOrd="2" presId="urn:microsoft.com/office/officeart/2005/8/layout/process1"/>
    <dgm:cxn modelId="{3E107E26-0FEF-4BCF-AC9E-4CAC8ECD0DA4}" type="presOf" srcId="{A1D40DED-D13B-4012-8505-C29B8E6BA18C}" destId="{EAAC59B8-96C7-4CBF-ACA4-650459BD0A18}" srcOrd="0" destOrd="3" presId="urn:microsoft.com/office/officeart/2005/8/layout/process1"/>
    <dgm:cxn modelId="{FD170929-149C-41E3-B652-799624D37A60}" srcId="{FD8B892E-DD73-49B7-87CF-A5F2017C1EBE}" destId="{00E167D3-E893-4FA8-8099-C5457DB8EAD0}" srcOrd="1" destOrd="0" parTransId="{5AD29C3D-BA21-4F87-B773-F8803FE0F0D9}" sibTransId="{B11F7CD6-6E0B-4586-A997-57CB068610BE}"/>
    <dgm:cxn modelId="{AE6C792B-E0B0-4C93-9B99-8235C577AD22}" type="presOf" srcId="{FD8B892E-DD73-49B7-87CF-A5F2017C1EBE}" destId="{EAAC59B8-96C7-4CBF-ACA4-650459BD0A18}" srcOrd="0" destOrd="0" presId="urn:microsoft.com/office/officeart/2005/8/layout/process1"/>
    <dgm:cxn modelId="{2ABD7231-ED9D-4768-BE72-56D152C80D8A}" type="presOf" srcId="{83CF52D0-32F8-411A-9516-7D3841F6C83A}" destId="{F4312996-DE59-42F3-BE2D-2C9CF0941401}" srcOrd="0" destOrd="2" presId="urn:microsoft.com/office/officeart/2005/8/layout/process1"/>
    <dgm:cxn modelId="{133BE038-016C-4E43-8E56-5C3AEBD51A92}" type="presOf" srcId="{A016DA44-AE80-4E58-85B4-77CA2ACA1292}" destId="{45075F9F-14BE-40C8-891F-A5E80F655B62}" srcOrd="0" destOrd="0" presId="urn:microsoft.com/office/officeart/2005/8/layout/process1"/>
    <dgm:cxn modelId="{B352B93B-05E7-4634-A49C-F326A6B37C2C}" type="presOf" srcId="{5259C306-554B-428E-9CFD-875C366693BE}" destId="{EAAC59B8-96C7-4CBF-ACA4-650459BD0A18}" srcOrd="0" destOrd="1" presId="urn:microsoft.com/office/officeart/2005/8/layout/process1"/>
    <dgm:cxn modelId="{7CDE663C-C61B-450C-8F1D-4EBEA39D2F74}" type="presOf" srcId="{21606DAE-5770-42A5-AAF8-FA72597A5AF8}" destId="{68FD1713-4021-4DEB-86A7-53D2E761EDBC}" srcOrd="1" destOrd="0" presId="urn:microsoft.com/office/officeart/2005/8/layout/process1"/>
    <dgm:cxn modelId="{F560E13E-4BC7-4F03-B94B-D2623CF3F3E9}" type="presOf" srcId="{D630A1B2-8C05-4806-8A40-250904FBAE50}" destId="{CD73F94E-0A11-475B-BB2A-B4DEB9D56EC3}" srcOrd="0" destOrd="1" presId="urn:microsoft.com/office/officeart/2005/8/layout/process1"/>
    <dgm:cxn modelId="{0823CD5F-1CD4-4AD8-A0DF-E1247FE86331}" type="presOf" srcId="{D4E2EAC7-E94D-4625-ACBA-C3C24D275418}" destId="{F4312996-DE59-42F3-BE2D-2C9CF0941401}"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19252971-898D-4446-B4F4-B1052A2B1520}" type="presOf" srcId="{CCEAD49F-6DCD-4292-9FE7-441AFAD64B39}" destId="{F4312996-DE59-42F3-BE2D-2C9CF0941401}"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9C9FF181-E0D5-4E9A-AD20-EC9B21032AFB}" type="presOf" srcId="{01B6C6E7-9787-4310-8847-35684426CA35}" destId="{EAAC59B8-96C7-4CBF-ACA4-650459BD0A18}" srcOrd="0" destOrd="4"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55D63D90-666F-4535-89DF-2B89B52B3E43}" type="presOf" srcId="{A016DA44-AE80-4E58-85B4-77CA2ACA1292}" destId="{192F59F8-06BC-45EB-9BD0-00FD368988AF}" srcOrd="1" destOrd="0" presId="urn:microsoft.com/office/officeart/2005/8/layout/process1"/>
    <dgm:cxn modelId="{C0591E95-5452-4DFD-8645-B2110648C3FF}" type="presOf" srcId="{9816F7DA-A258-4CF6-8709-83EA73649C64}" destId="{D6A6F12F-8E6F-418D-A7EA-DCBA61AECC20}"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1E30B99F-41B0-442A-843A-164466641543}" srcId="{C1E93FAA-71B7-400E-BAB7-8A786A43A4EC}" destId="{D630A1B2-8C05-4806-8A40-250904FBAE50}" srcOrd="0" destOrd="0" parTransId="{508BB6D8-FE54-4188-A8B7-CCB4E310A9DF}" sibTransId="{D8BCFCA2-B6F2-4F94-A742-D0379555EB5F}"/>
    <dgm:cxn modelId="{B20FBDA4-871E-4D5E-9CB5-4A20128AB873}" srcId="{9816F7DA-A258-4CF6-8709-83EA73649C64}" destId="{C1E93FAA-71B7-400E-BAB7-8A786A43A4EC}" srcOrd="1" destOrd="0" parTransId="{B0F2587D-7082-4B1E-A579-97FFAE893177}" sibTransId="{A016DA44-AE80-4E58-85B4-77CA2ACA1292}"/>
    <dgm:cxn modelId="{8F4959A7-6BE9-4CA4-9F05-EB6B895C6751}" type="presOf" srcId="{C1E93FAA-71B7-400E-BAB7-8A786A43A4EC}" destId="{CD73F94E-0A11-475B-BB2A-B4DEB9D56EC3}" srcOrd="0"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13129FBE-FCA2-4511-9AE4-0CF6CA966EE8}" srcId="{FD8B892E-DD73-49B7-87CF-A5F2017C1EBE}" destId="{A1D40DED-D13B-4012-8505-C29B8E6BA18C}" srcOrd="2" destOrd="0" parTransId="{59A97630-DE89-4B38-8989-612E6FB3E066}" sibTransId="{87555025-C5A9-4AD0-AA60-8BC5E9FE93A7}"/>
    <dgm:cxn modelId="{59FFA3CC-1F26-4739-96F3-00FAB610404B}" type="presOf" srcId="{980F022A-BFE6-488B-925F-C5E93DB75D63}" destId="{F4312996-DE59-42F3-BE2D-2C9CF0941401}" srcOrd="0" destOrd="1" presId="urn:microsoft.com/office/officeart/2005/8/layout/process1"/>
    <dgm:cxn modelId="{5A1C6DDC-65A8-4414-A649-8200F023EDA7}" type="presOf" srcId="{00E167D3-E893-4FA8-8099-C5457DB8EAD0}" destId="{EAAC59B8-96C7-4CBF-ACA4-650459BD0A18}" srcOrd="0" destOrd="2" presId="urn:microsoft.com/office/officeart/2005/8/layout/process1"/>
    <dgm:cxn modelId="{6CDFAFE0-7F40-4418-B091-E30424BD5496}" srcId="{FD8B892E-DD73-49B7-87CF-A5F2017C1EBE}" destId="{01B6C6E7-9787-4310-8847-35684426CA35}" srcOrd="3" destOrd="0" parTransId="{4352088A-122E-4C56-A2EC-A5D818C7C16D}" sibTransId="{D640D3B2-EDAE-43F2-91F6-6C8792166127}"/>
    <dgm:cxn modelId="{714EB1E0-EA69-4583-BFE0-03392226C34B}" type="presOf" srcId="{21606DAE-5770-42A5-AAF8-FA72597A5AF8}" destId="{34C0E2DC-A878-4ADF-8712-4A5E44B3C49C}" srcOrd="0" destOrd="0" presId="urn:microsoft.com/office/officeart/2005/8/layout/process1"/>
    <dgm:cxn modelId="{99316BF0-F57E-445C-9BCF-6703D6E4874B}" type="presOf" srcId="{C5218336-F9F9-4CAE-A9F5-636F4098660C}" destId="{CD73F94E-0A11-475B-BB2A-B4DEB9D56EC3}" srcOrd="0" destOrd="3" presId="urn:microsoft.com/office/officeart/2005/8/layout/process1"/>
    <dgm:cxn modelId="{86C229DD-F2CA-49E1-AA0A-4497C6C66E82}" type="presParOf" srcId="{D6A6F12F-8E6F-418D-A7EA-DCBA61AECC20}" destId="{F4312996-DE59-42F3-BE2D-2C9CF0941401}" srcOrd="0" destOrd="0" presId="urn:microsoft.com/office/officeart/2005/8/layout/process1"/>
    <dgm:cxn modelId="{254D1605-FDF6-4AA4-8988-E0B0EFE8229B}" type="presParOf" srcId="{D6A6F12F-8E6F-418D-A7EA-DCBA61AECC20}" destId="{34C0E2DC-A878-4ADF-8712-4A5E44B3C49C}" srcOrd="1" destOrd="0" presId="urn:microsoft.com/office/officeart/2005/8/layout/process1"/>
    <dgm:cxn modelId="{9CFB5D62-990E-4CBB-AB75-C5EF6B436CA7}" type="presParOf" srcId="{34C0E2DC-A878-4ADF-8712-4A5E44B3C49C}" destId="{68FD1713-4021-4DEB-86A7-53D2E761EDBC}" srcOrd="0" destOrd="0" presId="urn:microsoft.com/office/officeart/2005/8/layout/process1"/>
    <dgm:cxn modelId="{ECCBA7CB-F326-4FCB-825E-B90F925A7175}" type="presParOf" srcId="{D6A6F12F-8E6F-418D-A7EA-DCBA61AECC20}" destId="{CD73F94E-0A11-475B-BB2A-B4DEB9D56EC3}" srcOrd="2" destOrd="0" presId="urn:microsoft.com/office/officeart/2005/8/layout/process1"/>
    <dgm:cxn modelId="{0936DAF0-B8C2-4379-B036-DEC1D1E3E345}" type="presParOf" srcId="{D6A6F12F-8E6F-418D-A7EA-DCBA61AECC20}" destId="{45075F9F-14BE-40C8-891F-A5E80F655B62}" srcOrd="3" destOrd="0" presId="urn:microsoft.com/office/officeart/2005/8/layout/process1"/>
    <dgm:cxn modelId="{C1A51615-4F9B-4ED7-B550-DC4667F201C7}" type="presParOf" srcId="{45075F9F-14BE-40C8-891F-A5E80F655B62}" destId="{192F59F8-06BC-45EB-9BD0-00FD368988AF}" srcOrd="0" destOrd="0" presId="urn:microsoft.com/office/officeart/2005/8/layout/process1"/>
    <dgm:cxn modelId="{6E940B1F-7904-4CE0-AC45-FF16890B08DE}"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800"/>
            <a:t>MLI Code</a:t>
          </a:r>
        </a:p>
      </dgm:t>
    </dgm:pt>
    <dgm:pt modelId="{6D600315-F77F-4ABE-A877-7F831B4D2787}" type="parTrans" cxnId="{16EC8ECC-503A-486B-B231-7AE7F8DE5182}">
      <dgm:prSet/>
      <dgm:spPr/>
      <dgm:t>
        <a:bodyPr/>
        <a:lstStyle/>
        <a:p>
          <a:endParaRPr lang="en-US" sz="1800"/>
        </a:p>
      </dgm:t>
    </dgm:pt>
    <dgm:pt modelId="{8C680992-89D2-47FF-9E67-58FFF61C5FE8}" type="sibTrans" cxnId="{16EC8ECC-503A-486B-B231-7AE7F8DE5182}">
      <dgm:prSet/>
      <dgm:spPr/>
      <dgm:t>
        <a:bodyPr/>
        <a:lstStyle/>
        <a:p>
          <a:endParaRPr lang="en-US" sz="1800"/>
        </a:p>
      </dgm:t>
    </dgm:pt>
    <dgm:pt modelId="{93A29005-ECEA-44A8-98A3-35A4E0B048EC}">
      <dgm:prSet phldrT="[Text]" custT="1"/>
      <dgm:spPr/>
      <dgm:t>
        <a:bodyPr/>
        <a:lstStyle/>
        <a:p>
          <a:r>
            <a:rPr lang="en-US" sz="900"/>
            <a:t>Unique Code for each MLI - A 4 character unique string</a:t>
          </a:r>
          <a:endParaRPr lang="en-US" sz="800"/>
        </a:p>
      </dgm:t>
    </dgm:pt>
    <dgm:pt modelId="{77C44587-68A5-42FB-ADCD-513B3B5CC9BE}" type="parTrans" cxnId="{93C0C760-7CAA-49CC-92AD-CA834B9C2D66}">
      <dgm:prSet/>
      <dgm:spPr/>
      <dgm:t>
        <a:bodyPr/>
        <a:lstStyle/>
        <a:p>
          <a:endParaRPr lang="en-US" sz="1800"/>
        </a:p>
      </dgm:t>
    </dgm:pt>
    <dgm:pt modelId="{68759E10-0083-4961-9502-603B1BCC826E}" type="sibTrans" cxnId="{93C0C760-7CAA-49CC-92AD-CA834B9C2D66}">
      <dgm:prSet/>
      <dgm:spPr/>
      <dgm:t>
        <a:bodyPr/>
        <a:lstStyle/>
        <a:p>
          <a:endParaRPr lang="en-US" sz="1800"/>
        </a:p>
      </dgm:t>
    </dgm:pt>
    <dgm:pt modelId="{AF384810-E690-4216-8FEE-83D6F82C63EB}">
      <dgm:prSet phldrT="[Text]" custT="1"/>
      <dgm:spPr/>
      <dgm:t>
        <a:bodyPr/>
        <a:lstStyle/>
        <a:p>
          <a:r>
            <a:rPr lang="en-US" sz="800"/>
            <a:t>Financial Year Period for which Portfolio is Created</a:t>
          </a:r>
        </a:p>
      </dgm:t>
    </dgm:pt>
    <dgm:pt modelId="{82D8C762-2B16-4860-B5A5-460A4C39A9FA}" type="parTrans" cxnId="{8159DE8D-75CB-4F19-8865-39759731CD83}">
      <dgm:prSet/>
      <dgm:spPr/>
      <dgm:t>
        <a:bodyPr/>
        <a:lstStyle/>
        <a:p>
          <a:endParaRPr lang="en-US" sz="1800"/>
        </a:p>
      </dgm:t>
    </dgm:pt>
    <dgm:pt modelId="{049571CC-9752-49A3-9115-B4165343C2BE}" type="sibTrans" cxnId="{8159DE8D-75CB-4F19-8865-39759731CD83}">
      <dgm:prSet/>
      <dgm:spPr/>
      <dgm:t>
        <a:bodyPr/>
        <a:lstStyle/>
        <a:p>
          <a:endParaRPr lang="en-US" sz="1800"/>
        </a:p>
      </dgm:t>
    </dgm:pt>
    <dgm:pt modelId="{527AC3A1-6FAF-41EE-8198-647E6079E24C}">
      <dgm:prSet phldrT="[Text]" custT="1"/>
      <dgm:spPr/>
      <dgm:t>
        <a:bodyPr/>
        <a:lstStyle/>
        <a:p>
          <a:r>
            <a:rPr lang="en-US" sz="900"/>
            <a:t>Comprises of:</a:t>
          </a:r>
        </a:p>
      </dgm:t>
    </dgm:pt>
    <dgm:pt modelId="{EEF35C69-FA3A-44A6-80D9-D0E84816B7F2}" type="parTrans" cxnId="{A3E6A921-B119-4ED0-BA2E-224A0D6640A7}">
      <dgm:prSet/>
      <dgm:spPr/>
      <dgm:t>
        <a:bodyPr/>
        <a:lstStyle/>
        <a:p>
          <a:endParaRPr lang="en-US" sz="1800"/>
        </a:p>
      </dgm:t>
    </dgm:pt>
    <dgm:pt modelId="{97278750-C384-4C64-B96A-48EE160575AC}" type="sibTrans" cxnId="{A3E6A921-B119-4ED0-BA2E-224A0D6640A7}">
      <dgm:prSet/>
      <dgm:spPr/>
      <dgm:t>
        <a:bodyPr/>
        <a:lstStyle/>
        <a:p>
          <a:endParaRPr lang="en-US" sz="1800"/>
        </a:p>
      </dgm:t>
    </dgm:pt>
    <dgm:pt modelId="{0ACDF20D-ADB1-4D4E-8243-352135544B18}">
      <dgm:prSet phldrT="[Text]" custT="1"/>
      <dgm:spPr/>
      <dgm:t>
        <a:bodyPr/>
        <a:lstStyle/>
        <a:p>
          <a:r>
            <a:rPr lang="en-US" sz="800"/>
            <a:t>Identifier</a:t>
          </a:r>
        </a:p>
      </dgm:t>
    </dgm:pt>
    <dgm:pt modelId="{7358250D-9CE2-4923-B67A-FF9A1FD706D3}" type="parTrans" cxnId="{C206B8A8-7148-4E2A-90A5-DBC1A1EB0CFD}">
      <dgm:prSet/>
      <dgm:spPr/>
      <dgm:t>
        <a:bodyPr/>
        <a:lstStyle/>
        <a:p>
          <a:endParaRPr lang="en-US" sz="1800"/>
        </a:p>
      </dgm:t>
    </dgm:pt>
    <dgm:pt modelId="{DEA5A2E7-71D5-426B-99D4-02EB344A4A03}" type="sibTrans" cxnId="{C206B8A8-7148-4E2A-90A5-DBC1A1EB0CFD}">
      <dgm:prSet/>
      <dgm:spPr/>
      <dgm:t>
        <a:bodyPr/>
        <a:lstStyle/>
        <a:p>
          <a:endParaRPr lang="en-US" sz="1800"/>
        </a:p>
      </dgm:t>
    </dgm:pt>
    <dgm:pt modelId="{53D2D26F-1741-42EF-AA50-5A347EA23D3B}">
      <dgm:prSet phldrT="[Text]" custT="1"/>
      <dgm:spPr/>
      <dgm:t>
        <a:bodyPr/>
        <a:lstStyle/>
        <a:p>
          <a:r>
            <a:rPr lang="en-US" sz="900"/>
            <a:t>A fixed identifier - 'MUD'</a:t>
          </a:r>
          <a:endParaRPr lang="en-US" sz="800"/>
        </a:p>
      </dgm:t>
    </dgm:pt>
    <dgm:pt modelId="{69A390D9-6390-4EE6-AD4B-266D584B88DD}" type="parTrans" cxnId="{10F5CF05-049B-45EE-B9CB-97D9D7C4A35F}">
      <dgm:prSet/>
      <dgm:spPr/>
      <dgm:t>
        <a:bodyPr/>
        <a:lstStyle/>
        <a:p>
          <a:endParaRPr lang="en-US" sz="1800"/>
        </a:p>
      </dgm:t>
    </dgm:pt>
    <dgm:pt modelId="{0DCFE729-BC4A-4C72-9E34-64FE5D603D32}" type="sibTrans" cxnId="{10F5CF05-049B-45EE-B9CB-97D9D7C4A35F}">
      <dgm:prSet/>
      <dgm:spPr/>
      <dgm:t>
        <a:bodyPr/>
        <a:lstStyle/>
        <a:p>
          <a:endParaRPr lang="en-US" sz="1800"/>
        </a:p>
      </dgm:t>
    </dgm:pt>
    <dgm:pt modelId="{47AFD867-8425-4BA7-B57F-180D71205940}">
      <dgm:prSet phldrT="[Text]" custT="1"/>
      <dgm:spPr/>
      <dgm:t>
        <a:bodyPr/>
        <a:lstStyle/>
        <a:p>
          <a:r>
            <a:rPr lang="en-US" sz="900"/>
            <a:t>Portfolio Created to accomodate older loans OR loans in current FY. Fixed Identifier 'SHG'</a:t>
          </a:r>
          <a:endParaRPr lang="en-US" sz="800"/>
        </a:p>
      </dgm:t>
    </dgm:pt>
    <dgm:pt modelId="{D265CCA4-551E-48B8-9100-64C2CB51D73D}" type="parTrans" cxnId="{4A7FEFBD-5EB1-4EB5-B61A-72B7BF5543DA}">
      <dgm:prSet/>
      <dgm:spPr/>
      <dgm:t>
        <a:bodyPr/>
        <a:lstStyle/>
        <a:p>
          <a:endParaRPr lang="en-US" sz="1800"/>
        </a:p>
      </dgm:t>
    </dgm:pt>
    <dgm:pt modelId="{615B8AD1-C81F-4DF6-8CCB-AA154ACABBAE}" type="sibTrans" cxnId="{4A7FEFBD-5EB1-4EB5-B61A-72B7BF5543DA}">
      <dgm:prSet/>
      <dgm:spPr/>
      <dgm:t>
        <a:bodyPr/>
        <a:lstStyle/>
        <a:p>
          <a:endParaRPr lang="en-US" sz="1800"/>
        </a:p>
      </dgm:t>
    </dgm:pt>
    <dgm:pt modelId="{EBEADE71-69CA-4ABA-A72C-4BB2F0E2D874}">
      <dgm:prSet phldrT="[Text]" custT="1"/>
      <dgm:spPr/>
      <dgm:t>
        <a:bodyPr/>
        <a:lstStyle/>
        <a:p>
          <a:r>
            <a:rPr lang="en-US" sz="900"/>
            <a:t>Financial Year start period</a:t>
          </a:r>
        </a:p>
      </dgm:t>
    </dgm:pt>
    <dgm:pt modelId="{B5D9825D-EF4C-4AE0-99CC-16E9DC6D6528}" type="parTrans" cxnId="{97E3AEE4-2880-413D-9467-1E7987FD6B1B}">
      <dgm:prSet/>
      <dgm:spPr/>
      <dgm:t>
        <a:bodyPr/>
        <a:lstStyle/>
        <a:p>
          <a:endParaRPr lang="en-US" sz="1800"/>
        </a:p>
      </dgm:t>
    </dgm:pt>
    <dgm:pt modelId="{D916AB3A-D1D7-41A5-97A3-E6CBF2F946B1}" type="sibTrans" cxnId="{97E3AEE4-2880-413D-9467-1E7987FD6B1B}">
      <dgm:prSet/>
      <dgm:spPr/>
      <dgm:t>
        <a:bodyPr/>
        <a:lstStyle/>
        <a:p>
          <a:endParaRPr lang="en-US" sz="1800"/>
        </a:p>
      </dgm:t>
    </dgm:pt>
    <dgm:pt modelId="{02F1B690-5B1C-40D4-92CC-0DB68E34D7F9}">
      <dgm:prSet phldrT="[Text]" custT="1"/>
      <dgm:spPr/>
      <dgm:t>
        <a:bodyPr/>
        <a:lstStyle/>
        <a:p>
          <a:r>
            <a:rPr lang="en-US" sz="900"/>
            <a:t>Financial Year end period</a:t>
          </a:r>
          <a:endParaRPr lang="en-US" sz="800"/>
        </a:p>
      </dgm:t>
    </dgm:pt>
    <dgm:pt modelId="{9393672A-D3C0-40C7-9656-DD4DE1453D11}" type="parTrans" cxnId="{92B25D53-BFEB-4D00-A6D7-7D1DF1C877B1}">
      <dgm:prSet/>
      <dgm:spPr/>
      <dgm:t>
        <a:bodyPr/>
        <a:lstStyle/>
        <a:p>
          <a:endParaRPr lang="en-US" sz="1800"/>
        </a:p>
      </dgm:t>
    </dgm:pt>
    <dgm:pt modelId="{26DADFA8-302C-4CCA-95F2-7276E7054372}" type="sibTrans" cxnId="{92B25D53-BFEB-4D00-A6D7-7D1DF1C877B1}">
      <dgm:prSet/>
      <dgm:spPr/>
      <dgm:t>
        <a:bodyPr/>
        <a:lstStyle/>
        <a:p>
          <a:endParaRPr lang="en-US" sz="1800"/>
        </a:p>
      </dgm:t>
    </dgm:pt>
    <dgm:pt modelId="{FE0E02C2-B1D6-49D5-AC54-2FA8250E283D}">
      <dgm:prSet phldrT="[Text]" custT="1"/>
      <dgm:spPr/>
      <dgm:t>
        <a:bodyPr/>
        <a:lstStyle/>
        <a:p>
          <a:r>
            <a:rPr lang="en-US" sz="800"/>
            <a:t>Current or Retrospective Portfolio </a:t>
          </a:r>
        </a:p>
      </dgm:t>
    </dgm:pt>
    <dgm:pt modelId="{1919688C-B2C9-4EFF-BC8A-1F00F05A18AF}" type="parTrans" cxnId="{E70A9C75-F43F-4A87-92E5-0C9A8FC24EBA}">
      <dgm:prSet/>
      <dgm:spPr/>
      <dgm:t>
        <a:bodyPr/>
        <a:lstStyle/>
        <a:p>
          <a:endParaRPr lang="en-US" sz="1800"/>
        </a:p>
      </dgm:t>
    </dgm:pt>
    <dgm:pt modelId="{C2DB2297-276F-4B92-BC2D-6864F9700806}" type="sibTrans" cxnId="{E70A9C75-F43F-4A87-92E5-0C9A8FC24EBA}">
      <dgm:prSet/>
      <dgm:spPr/>
      <dgm:t>
        <a:bodyPr/>
        <a:lstStyle/>
        <a:p>
          <a:endParaRPr lang="en-US" sz="18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4">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4">
        <dgm:presLayoutVars>
          <dgm:bulletEnabled val="1"/>
        </dgm:presLayoutVars>
      </dgm:prSet>
      <dgm:spPr/>
    </dgm:pt>
    <dgm:pt modelId="{F8F82C52-0D97-4645-B255-295E2B23C9E2}" type="pres">
      <dgm:prSet presAssocID="{049571CC-9752-49A3-9115-B4165343C2BE}" presName="space" presStyleCnt="0"/>
      <dgm:spPr/>
    </dgm:pt>
    <dgm:pt modelId="{96C3862B-9005-4F55-B5DA-A8B8F97B8802}" type="pres">
      <dgm:prSet presAssocID="{FE0E02C2-B1D6-49D5-AC54-2FA8250E283D}" presName="composite" presStyleCnt="0"/>
      <dgm:spPr/>
    </dgm:pt>
    <dgm:pt modelId="{9E7D8B15-614D-4241-B266-C9259507E931}" type="pres">
      <dgm:prSet presAssocID="{FE0E02C2-B1D6-49D5-AC54-2FA8250E283D}" presName="parTx" presStyleLbl="alignNode1" presStyleIdx="3" presStyleCnt="4">
        <dgm:presLayoutVars>
          <dgm:chMax val="0"/>
          <dgm:chPref val="0"/>
          <dgm:bulletEnabled val="1"/>
        </dgm:presLayoutVars>
      </dgm:prSet>
      <dgm:spPr/>
    </dgm:pt>
    <dgm:pt modelId="{B2876CDD-2A1E-4DD7-9A33-D2D771E8BCCA}" type="pres">
      <dgm:prSet presAssocID="{FE0E02C2-B1D6-49D5-AC54-2FA8250E283D}"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6889B811-0F6A-4C62-846A-CF051A17EDF5}" type="presOf" srcId="{93A29005-ECEA-44A8-98A3-35A4E0B048EC}" destId="{D2B92B6C-FE09-4D8C-BA10-51242D398CE0}" srcOrd="0" destOrd="0" presId="urn:microsoft.com/office/officeart/2005/8/layout/hList1"/>
    <dgm:cxn modelId="{3559581D-4E3D-44AE-BF4F-6356ECAA5437}" type="presOf" srcId="{FE0E02C2-B1D6-49D5-AC54-2FA8250E283D}" destId="{9E7D8B15-614D-4241-B266-C9259507E931}"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988FAF2E-0256-4F37-B80F-953FE5A3D03D}" type="presOf" srcId="{47AFD867-8425-4BA7-B57F-180D71205940}" destId="{B2876CDD-2A1E-4DD7-9A33-D2D771E8BCCA}"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92B25D53-BFEB-4D00-A6D7-7D1DF1C877B1}" srcId="{527AC3A1-6FAF-41EE-8198-647E6079E24C}" destId="{02F1B690-5B1C-40D4-92CC-0DB68E34D7F9}" srcOrd="1" destOrd="0" parTransId="{9393672A-D3C0-40C7-9656-DD4DE1453D11}" sibTransId="{26DADFA8-302C-4CCA-95F2-7276E7054372}"/>
    <dgm:cxn modelId="{FA6E2454-CC8B-478B-A084-0D0925452A6A}" type="presOf" srcId="{EBEADE71-69CA-4ABA-A72C-4BB2F0E2D874}" destId="{3786AE98-8FF5-4EA2-BAFA-B60AAD6A7D88}" srcOrd="0" destOrd="1" presId="urn:microsoft.com/office/officeart/2005/8/layout/hList1"/>
    <dgm:cxn modelId="{E70A9C75-F43F-4A87-92E5-0C9A8FC24EBA}" srcId="{390D8610-3C4D-4862-9B1F-A61FA8D53658}" destId="{FE0E02C2-B1D6-49D5-AC54-2FA8250E283D}" srcOrd="3" destOrd="0" parTransId="{1919688C-B2C9-4EFF-BC8A-1F00F05A18AF}" sibTransId="{C2DB2297-276F-4B92-BC2D-6864F9700806}"/>
    <dgm:cxn modelId="{8159DE8D-75CB-4F19-8865-39759731CD83}" srcId="{390D8610-3C4D-4862-9B1F-A61FA8D53658}" destId="{AF384810-E690-4216-8FEE-83D6F82C63EB}" srcOrd="2" destOrd="0" parTransId="{82D8C762-2B16-4860-B5A5-460A4C39A9FA}" sibTransId="{049571CC-9752-49A3-9115-B4165343C2BE}"/>
    <dgm:cxn modelId="{041B4990-F94A-4775-ABFE-205DE9E9DF85}" type="presOf" srcId="{AF384810-E690-4216-8FEE-83D6F82C63EB}" destId="{2CCC3C7B-D042-4A1F-A467-9036DCC31A55}" srcOrd="0" destOrd="0" presId="urn:microsoft.com/office/officeart/2005/8/layout/hList1"/>
    <dgm:cxn modelId="{99E6329F-6919-426C-9733-B123EB83580A}" type="presOf" srcId="{0ACDF20D-ADB1-4D4E-8243-352135544B18}" destId="{1ECD78CA-FCE0-4EC3-8581-CAAE55BE8636}" srcOrd="0" destOrd="0" presId="urn:microsoft.com/office/officeart/2005/8/layout/hList1"/>
    <dgm:cxn modelId="{68E819A6-937F-4726-A425-55195935D202}"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2ED8F5B9-C545-453E-9B05-D0EE3318835A}" type="presOf" srcId="{02F1B690-5B1C-40D4-92CC-0DB68E34D7F9}" destId="{3786AE98-8FF5-4EA2-BAFA-B60AAD6A7D88}" srcOrd="0" destOrd="2" presId="urn:microsoft.com/office/officeart/2005/8/layout/hList1"/>
    <dgm:cxn modelId="{4A7FEFBD-5EB1-4EB5-B61A-72B7BF5543DA}" srcId="{FE0E02C2-B1D6-49D5-AC54-2FA8250E283D}" destId="{47AFD867-8425-4BA7-B57F-180D71205940}" srcOrd="0" destOrd="0" parTransId="{D265CCA4-551E-48B8-9100-64C2CB51D73D}" sibTransId="{615B8AD1-C81F-4DF6-8CCB-AA154ACABBAE}"/>
    <dgm:cxn modelId="{16EC8ECC-503A-486B-B231-7AE7F8DE5182}" srcId="{390D8610-3C4D-4862-9B1F-A61FA8D53658}" destId="{B37414E4-9E0C-498C-87A8-550DC2FC8D7D}" srcOrd="1" destOrd="0" parTransId="{6D600315-F77F-4ABE-A877-7F831B4D2787}" sibTransId="{8C680992-89D2-47FF-9E67-58FFF61C5FE8}"/>
    <dgm:cxn modelId="{9AE654CE-845E-4375-9775-1D1A5469EF2E}" type="presOf" srcId="{390D8610-3C4D-4862-9B1F-A61FA8D53658}" destId="{85AAFB0E-2194-48E2-830B-394C2E069829}" srcOrd="0" destOrd="0" presId="urn:microsoft.com/office/officeart/2005/8/layout/hList1"/>
    <dgm:cxn modelId="{A238F4E3-D8A6-4A74-A9ED-1B51E1352CE1}" type="presOf" srcId="{527AC3A1-6FAF-41EE-8198-647E6079E24C}" destId="{3786AE98-8FF5-4EA2-BAFA-B60AAD6A7D88}" srcOrd="0" destOrd="0" presId="urn:microsoft.com/office/officeart/2005/8/layout/hList1"/>
    <dgm:cxn modelId="{97E3AEE4-2880-413D-9467-1E7987FD6B1B}" srcId="{527AC3A1-6FAF-41EE-8198-647E6079E24C}" destId="{EBEADE71-69CA-4ABA-A72C-4BB2F0E2D874}" srcOrd="0" destOrd="0" parTransId="{B5D9825D-EF4C-4AE0-99CC-16E9DC6D6528}" sibTransId="{D916AB3A-D1D7-41A5-97A3-E6CBF2F946B1}"/>
    <dgm:cxn modelId="{61B513EB-5A6C-4563-90EA-DE5F0F2B9C95}" type="presOf" srcId="{B37414E4-9E0C-498C-87A8-550DC2FC8D7D}" destId="{8299344E-6C89-4F5B-A8DA-BFF8CB285CED}" srcOrd="0" destOrd="0" presId="urn:microsoft.com/office/officeart/2005/8/layout/hList1"/>
    <dgm:cxn modelId="{67F0E690-1799-44AA-8DC2-DFEEF33E0200}" type="presParOf" srcId="{85AAFB0E-2194-48E2-830B-394C2E069829}" destId="{FBC826E7-AA08-4BCA-A553-D360D51A835D}" srcOrd="0" destOrd="0" presId="urn:microsoft.com/office/officeart/2005/8/layout/hList1"/>
    <dgm:cxn modelId="{2553956A-CE7C-47EA-B41D-DE4FFDEF61E8}" type="presParOf" srcId="{FBC826E7-AA08-4BCA-A553-D360D51A835D}" destId="{1ECD78CA-FCE0-4EC3-8581-CAAE55BE8636}" srcOrd="0" destOrd="0" presId="urn:microsoft.com/office/officeart/2005/8/layout/hList1"/>
    <dgm:cxn modelId="{68BE59B1-D97A-47CA-8F21-205B0B30C244}" type="presParOf" srcId="{FBC826E7-AA08-4BCA-A553-D360D51A835D}" destId="{EB70FAA0-E258-41A7-896E-34D8687D7F08}" srcOrd="1" destOrd="0" presId="urn:microsoft.com/office/officeart/2005/8/layout/hList1"/>
    <dgm:cxn modelId="{F264EFAC-9DCA-40F7-9997-8FDF0CD7667F}" type="presParOf" srcId="{85AAFB0E-2194-48E2-830B-394C2E069829}" destId="{58258DFA-E442-494A-AAFA-17061AAD8C48}" srcOrd="1" destOrd="0" presId="urn:microsoft.com/office/officeart/2005/8/layout/hList1"/>
    <dgm:cxn modelId="{1AF47F80-0CC3-41AC-9A1A-6E638009DA03}" type="presParOf" srcId="{85AAFB0E-2194-48E2-830B-394C2E069829}" destId="{7C07A2C5-BB02-42AB-9A56-F18A383232BC}" srcOrd="2" destOrd="0" presId="urn:microsoft.com/office/officeart/2005/8/layout/hList1"/>
    <dgm:cxn modelId="{A2E9F726-4385-4946-A6E1-CCCC038F6AC0}" type="presParOf" srcId="{7C07A2C5-BB02-42AB-9A56-F18A383232BC}" destId="{8299344E-6C89-4F5B-A8DA-BFF8CB285CED}" srcOrd="0" destOrd="0" presId="urn:microsoft.com/office/officeart/2005/8/layout/hList1"/>
    <dgm:cxn modelId="{DE944A04-B3F3-48FC-8A1C-5ABCD8EC8B30}" type="presParOf" srcId="{7C07A2C5-BB02-42AB-9A56-F18A383232BC}" destId="{D2B92B6C-FE09-4D8C-BA10-51242D398CE0}" srcOrd="1" destOrd="0" presId="urn:microsoft.com/office/officeart/2005/8/layout/hList1"/>
    <dgm:cxn modelId="{57B0C83A-F25F-4E7D-B8A9-310B39501144}" type="presParOf" srcId="{85AAFB0E-2194-48E2-830B-394C2E069829}" destId="{333DB282-DC9C-45FA-B253-7707934DC4FB}" srcOrd="3" destOrd="0" presId="urn:microsoft.com/office/officeart/2005/8/layout/hList1"/>
    <dgm:cxn modelId="{1555B5BB-E419-438E-8EC8-9CC7B204AEFC}" type="presParOf" srcId="{85AAFB0E-2194-48E2-830B-394C2E069829}" destId="{BB746EC9-8E8B-469B-9B41-26F129E7C0C9}" srcOrd="4" destOrd="0" presId="urn:microsoft.com/office/officeart/2005/8/layout/hList1"/>
    <dgm:cxn modelId="{8E39CE00-A0A4-4D74-A331-950D930F6F86}" type="presParOf" srcId="{BB746EC9-8E8B-469B-9B41-26F129E7C0C9}" destId="{2CCC3C7B-D042-4A1F-A467-9036DCC31A55}" srcOrd="0" destOrd="0" presId="urn:microsoft.com/office/officeart/2005/8/layout/hList1"/>
    <dgm:cxn modelId="{CB75D607-77C9-4A7C-A59A-A7763D99BAAD}" type="presParOf" srcId="{BB746EC9-8E8B-469B-9B41-26F129E7C0C9}" destId="{3786AE98-8FF5-4EA2-BAFA-B60AAD6A7D88}" srcOrd="1" destOrd="0" presId="urn:microsoft.com/office/officeart/2005/8/layout/hList1"/>
    <dgm:cxn modelId="{40C3FE57-877E-4DB0-BF21-76092E2E5F86}" type="presParOf" srcId="{85AAFB0E-2194-48E2-830B-394C2E069829}" destId="{F8F82C52-0D97-4645-B255-295E2B23C9E2}" srcOrd="5" destOrd="0" presId="urn:microsoft.com/office/officeart/2005/8/layout/hList1"/>
    <dgm:cxn modelId="{D31DE7BF-2B6D-43AD-A0FE-B088F2C75261}" type="presParOf" srcId="{85AAFB0E-2194-48E2-830B-394C2E069829}" destId="{96C3862B-9005-4F55-B5DA-A8B8F97B8802}" srcOrd="6" destOrd="0" presId="urn:microsoft.com/office/officeart/2005/8/layout/hList1"/>
    <dgm:cxn modelId="{9FF027B3-85FA-43F5-88EA-E7CE6FE45D26}" type="presParOf" srcId="{96C3862B-9005-4F55-B5DA-A8B8F97B8802}" destId="{9E7D8B15-614D-4241-B266-C9259507E931}" srcOrd="0" destOrd="0" presId="urn:microsoft.com/office/officeart/2005/8/layout/hList1"/>
    <dgm:cxn modelId="{535CA53A-638A-4BA5-BDD4-86CC72DBF26D}" type="presParOf" srcId="{96C3862B-9005-4F55-B5DA-A8B8F97B8802}" destId="{B2876CDD-2A1E-4DD7-9A33-D2D771E8BCCA}" srcOrd="1" destOrd="0" presId="urn:microsoft.com/office/officeart/2005/8/layout/h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Scheme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B260560A-5903-474E-8152-C3D327A560DD}"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2C7AD139-78FF-41DA-81F2-1484E5BE8D44}" type="presOf" srcId="{527AC3A1-6FAF-41EE-8198-647E6079E24C}" destId="{3786AE98-8FF5-4EA2-BAFA-B60AAD6A7D88}" srcOrd="0" destOrd="0" presId="urn:microsoft.com/office/officeart/2005/8/layout/hList1"/>
    <dgm:cxn modelId="{8FB2195D-6927-4B52-8EB9-63C3815384C7}"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9F426F6F-3646-4360-B272-488B55099173}" type="presOf" srcId="{390D8610-3C4D-4862-9B1F-A61FA8D53658}" destId="{85AAFB0E-2194-48E2-830B-394C2E069829}" srcOrd="0" destOrd="0" presId="urn:microsoft.com/office/officeart/2005/8/layout/hList1"/>
    <dgm:cxn modelId="{FFC51A53-88C1-40AD-97A2-BB4AEBF81208}" type="presOf" srcId="{AEFABD14-E801-4D98-B9CF-19CF2E09370D}" destId="{BC1BB2AF-4F42-4901-81C7-3F95B164ADA1}" srcOrd="0" destOrd="0" presId="urn:microsoft.com/office/officeart/2005/8/layout/hList1"/>
    <dgm:cxn modelId="{D6060B7F-DD23-490E-92A9-09343DFF5992}" type="presOf" srcId="{C78FF884-AF32-4A77-A291-AA9E473C2D67}" destId="{0A7A737D-871A-4BAD-8681-7CDC65215798}" srcOrd="0" destOrd="0" presId="urn:microsoft.com/office/officeart/2005/8/layout/hList1"/>
    <dgm:cxn modelId="{270B2680-6899-46EB-93EA-539D280C925D}" type="presOf" srcId="{93A29005-ECEA-44A8-98A3-35A4E0B048EC}" destId="{D2B92B6C-FE09-4D8C-BA10-51242D398CE0}" srcOrd="0" destOrd="0" presId="urn:microsoft.com/office/officeart/2005/8/layout/hList1"/>
    <dgm:cxn modelId="{4C133C86-CD3B-4DA1-A454-B302C8295999}" type="presOf" srcId="{02CDCE9B-4370-43D0-AFA1-A769A1400600}" destId="{E8ECBE4F-BC95-43E0-89CC-E90D6D5D8FBE}"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DC9114BD-1832-4504-A05A-96632F1A92E5}" type="presOf" srcId="{53D2D26F-1741-42EF-AA50-5A347EA23D3B}" destId="{EB70FAA0-E258-41A7-896E-34D8687D7F08}" srcOrd="0" destOrd="0" presId="urn:microsoft.com/office/officeart/2005/8/layout/hList1"/>
    <dgm:cxn modelId="{63F1ADCB-0D66-4218-8256-776D3E96E398}" type="presOf" srcId="{0ACDF20D-ADB1-4D4E-8243-352135544B18}" destId="{1ECD78CA-FCE0-4EC3-8581-CAAE55BE8636}"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3C24EE3-A1A0-41B4-B0DF-96A916531F90}" type="presOf" srcId="{B37414E4-9E0C-498C-87A8-550DC2FC8D7D}" destId="{8299344E-6C89-4F5B-A8DA-BFF8CB285CED}" srcOrd="0" destOrd="0" presId="urn:microsoft.com/office/officeart/2005/8/layout/hList1"/>
    <dgm:cxn modelId="{3593FDCF-1129-49CD-8DF9-A4AE464C0BC9}" type="presParOf" srcId="{85AAFB0E-2194-48E2-830B-394C2E069829}" destId="{FBC826E7-AA08-4BCA-A553-D360D51A835D}" srcOrd="0" destOrd="0" presId="urn:microsoft.com/office/officeart/2005/8/layout/hList1"/>
    <dgm:cxn modelId="{C03283AE-D4C1-41C8-A3F9-A148EEA46268}" type="presParOf" srcId="{FBC826E7-AA08-4BCA-A553-D360D51A835D}" destId="{1ECD78CA-FCE0-4EC3-8581-CAAE55BE8636}" srcOrd="0" destOrd="0" presId="urn:microsoft.com/office/officeart/2005/8/layout/hList1"/>
    <dgm:cxn modelId="{E0F6D83A-3919-496D-8B7A-916985D0403B}" type="presParOf" srcId="{FBC826E7-AA08-4BCA-A553-D360D51A835D}" destId="{EB70FAA0-E258-41A7-896E-34D8687D7F08}" srcOrd="1" destOrd="0" presId="urn:microsoft.com/office/officeart/2005/8/layout/hList1"/>
    <dgm:cxn modelId="{9308F1EB-FB23-4A76-8460-7D6EC724B116}" type="presParOf" srcId="{85AAFB0E-2194-48E2-830B-394C2E069829}" destId="{58258DFA-E442-494A-AAFA-17061AAD8C48}" srcOrd="1" destOrd="0" presId="urn:microsoft.com/office/officeart/2005/8/layout/hList1"/>
    <dgm:cxn modelId="{B8F96B94-78F8-45FC-9759-450E856274D5}" type="presParOf" srcId="{85AAFB0E-2194-48E2-830B-394C2E069829}" destId="{7C07A2C5-BB02-42AB-9A56-F18A383232BC}" srcOrd="2" destOrd="0" presId="urn:microsoft.com/office/officeart/2005/8/layout/hList1"/>
    <dgm:cxn modelId="{F28DEAE5-834D-42C4-8556-6477592920C5}" type="presParOf" srcId="{7C07A2C5-BB02-42AB-9A56-F18A383232BC}" destId="{8299344E-6C89-4F5B-A8DA-BFF8CB285CED}" srcOrd="0" destOrd="0" presId="urn:microsoft.com/office/officeart/2005/8/layout/hList1"/>
    <dgm:cxn modelId="{0653077A-9036-4A86-9A4B-21B045E44A98}" type="presParOf" srcId="{7C07A2C5-BB02-42AB-9A56-F18A383232BC}" destId="{D2B92B6C-FE09-4D8C-BA10-51242D398CE0}" srcOrd="1" destOrd="0" presId="urn:microsoft.com/office/officeart/2005/8/layout/hList1"/>
    <dgm:cxn modelId="{A40E2EC4-4D2C-43AA-A868-1A1DB02564C0}" type="presParOf" srcId="{85AAFB0E-2194-48E2-830B-394C2E069829}" destId="{333DB282-DC9C-45FA-B253-7707934DC4FB}" srcOrd="3" destOrd="0" presId="urn:microsoft.com/office/officeart/2005/8/layout/hList1"/>
    <dgm:cxn modelId="{E68D3B67-9CF2-4E7D-BF3E-D1FD021552BF}" type="presParOf" srcId="{85AAFB0E-2194-48E2-830B-394C2E069829}" destId="{BB746EC9-8E8B-469B-9B41-26F129E7C0C9}" srcOrd="4" destOrd="0" presId="urn:microsoft.com/office/officeart/2005/8/layout/hList1"/>
    <dgm:cxn modelId="{8991C6D4-B918-4EEC-A856-67FAB53AF15A}" type="presParOf" srcId="{BB746EC9-8E8B-469B-9B41-26F129E7C0C9}" destId="{2CCC3C7B-D042-4A1F-A467-9036DCC31A55}" srcOrd="0" destOrd="0" presId="urn:microsoft.com/office/officeart/2005/8/layout/hList1"/>
    <dgm:cxn modelId="{FF2178F0-6B87-4971-A122-70279A17EF0F}" type="presParOf" srcId="{BB746EC9-8E8B-469B-9B41-26F129E7C0C9}" destId="{3786AE98-8FF5-4EA2-BAFA-B60AAD6A7D88}" srcOrd="1" destOrd="0" presId="urn:microsoft.com/office/officeart/2005/8/layout/hList1"/>
    <dgm:cxn modelId="{7E3C65A0-65F7-4CA7-884C-37A1CE3C362A}" type="presParOf" srcId="{85AAFB0E-2194-48E2-830B-394C2E069829}" destId="{33455CB7-8AC9-4A1C-8C10-02F9406DBEB6}" srcOrd="5" destOrd="0" presId="urn:microsoft.com/office/officeart/2005/8/layout/hList1"/>
    <dgm:cxn modelId="{FD0A7470-9EDB-45EC-A7C4-B1CDDCA3F1A1}" type="presParOf" srcId="{85AAFB0E-2194-48E2-830B-394C2E069829}" destId="{3B20A72A-F2F6-4F17-AE4D-A1C8BA57A214}" srcOrd="6" destOrd="0" presId="urn:microsoft.com/office/officeart/2005/8/layout/hList1"/>
    <dgm:cxn modelId="{BCEB3A9D-9B43-4905-B276-C5B86ECB0874}" type="presParOf" srcId="{3B20A72A-F2F6-4F17-AE4D-A1C8BA57A214}" destId="{BC1BB2AF-4F42-4901-81C7-3F95B164ADA1}" srcOrd="0" destOrd="0" presId="urn:microsoft.com/office/officeart/2005/8/layout/hList1"/>
    <dgm:cxn modelId="{76EFD0C4-A007-44EC-B093-80E063BF13EF}" type="presParOf" srcId="{3B20A72A-F2F6-4F17-AE4D-A1C8BA57A214}" destId="{0A7A737D-871A-4BAD-8681-7CDC65215798}" srcOrd="1" destOrd="0" presId="urn:microsoft.com/office/officeart/2005/8/layout/hList1"/>
    <dgm:cxn modelId="{321EBB5E-4B63-4693-80D6-137E696EEDC5}" type="presParOf" srcId="{85AAFB0E-2194-48E2-830B-394C2E069829}" destId="{F4531B6C-5E6A-44C8-8F45-E711DD3904FD}" srcOrd="7" destOrd="0" presId="urn:microsoft.com/office/officeart/2005/8/layout/hList1"/>
    <dgm:cxn modelId="{042E19E4-843C-4FA9-8BCE-21792A37CA95}" type="presParOf" srcId="{85AAFB0E-2194-48E2-830B-394C2E069829}" destId="{D1028E2A-03ED-48C4-AB86-DA7B645333E4}" srcOrd="8" destOrd="0" presId="urn:microsoft.com/office/officeart/2005/8/layout/hList1"/>
    <dgm:cxn modelId="{48F5C779-F8FB-47DA-AE99-942F298476B1}" type="presParOf" srcId="{D1028E2A-03ED-48C4-AB86-DA7B645333E4}" destId="{CD3694EF-CEF3-4438-B7F5-48F26BE42B91}" srcOrd="0" destOrd="0" presId="urn:microsoft.com/office/officeart/2005/8/layout/hList1"/>
    <dgm:cxn modelId="{1915E375-13E8-433A-926E-0A7D0D7E7F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Include New Loan Request to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pt>
  </dgm:ptLst>
  <dgm:cxnLst>
    <dgm:cxn modelId="{E9B6E263-DBB7-4E52-936F-6B54ED07A6CD}" type="presOf" srcId="{5BCA1AA2-8218-4CE1-9C72-A9E1A90CE55C}" destId="{791536F1-E9EC-4E01-A918-028864771551}" srcOrd="0" destOrd="0" presId="urn:microsoft.com/office/officeart/2005/8/layout/hProcess9"/>
    <dgm:cxn modelId="{417AC249-7330-451C-9005-9E8ADFECF2F1}" type="presOf" srcId="{69D2CB5C-3894-48E7-94A6-F7FA90E58022}" destId="{5AA3C766-7446-4F53-9F1A-622AFC19ECC8}" srcOrd="0" destOrd="0" presId="urn:microsoft.com/office/officeart/2005/8/layout/hProcess9"/>
    <dgm:cxn modelId="{74518080-E3C2-4781-9250-DDEB04003044}" type="presOf" srcId="{1836425D-59BB-49FE-AD6B-CD7C24774BC7}" destId="{7A3A9960-B20C-4336-BA4D-2A0B8C08CBB1}" srcOrd="0" destOrd="0" presId="urn:microsoft.com/office/officeart/2005/8/layout/hProcess9"/>
    <dgm:cxn modelId="{74894588-0E93-4FEC-8934-1DBCBA056E9B}" srcId="{69D2CB5C-3894-48E7-94A6-F7FA90E58022}" destId="{5BCA1AA2-8218-4CE1-9C72-A9E1A90CE55C}" srcOrd="1" destOrd="0" parTransId="{EC9B0179-F057-4144-8D98-AE04D1488719}" sibTransId="{43C0E595-266E-4AEC-AF19-8D0FAB619649}"/>
    <dgm:cxn modelId="{B9022FE0-A6F4-4854-B07F-77D5209B7FF9}" srcId="{69D2CB5C-3894-48E7-94A6-F7FA90E58022}" destId="{D76839DB-909A-4A9D-B908-F9C6E2D1C2B2}" srcOrd="2"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0E451FF8-6678-4BBC-879A-BEFB9D2277D5}" type="presOf" srcId="{D76839DB-909A-4A9D-B908-F9C6E2D1C2B2}" destId="{F6767227-A7D3-42E7-8D44-E58A38E43A92}" srcOrd="0" destOrd="0" presId="urn:microsoft.com/office/officeart/2005/8/layout/hProcess9"/>
    <dgm:cxn modelId="{7E1E5E5A-6063-4166-BD3F-2ED5A34EA002}" type="presParOf" srcId="{5AA3C766-7446-4F53-9F1A-622AFC19ECC8}" destId="{4B32CC90-31CD-46C2-BC22-2C4AC87C1058}" srcOrd="0" destOrd="0" presId="urn:microsoft.com/office/officeart/2005/8/layout/hProcess9"/>
    <dgm:cxn modelId="{1493B89C-BB7E-4855-9E51-1064FF07F5CD}" type="presParOf" srcId="{5AA3C766-7446-4F53-9F1A-622AFC19ECC8}" destId="{052883CF-3243-429B-B341-ED97D14A32D0}" srcOrd="1" destOrd="0" presId="urn:microsoft.com/office/officeart/2005/8/layout/hProcess9"/>
    <dgm:cxn modelId="{CD3314C9-39CD-415B-8AA7-6D3A7F7A273A}" type="presParOf" srcId="{052883CF-3243-429B-B341-ED97D14A32D0}" destId="{7A3A9960-B20C-4336-BA4D-2A0B8C08CBB1}" srcOrd="0" destOrd="0" presId="urn:microsoft.com/office/officeart/2005/8/layout/hProcess9"/>
    <dgm:cxn modelId="{B182611F-28D4-4E7A-B728-9D21BCB06973}" type="presParOf" srcId="{052883CF-3243-429B-B341-ED97D14A32D0}" destId="{AD36E775-E8AF-4F2A-BA33-A54B66F4A4E3}" srcOrd="1" destOrd="0" presId="urn:microsoft.com/office/officeart/2005/8/layout/hProcess9"/>
    <dgm:cxn modelId="{C7A7633D-5FA5-4DFE-B790-5557AD4F9EBA}" type="presParOf" srcId="{052883CF-3243-429B-B341-ED97D14A32D0}" destId="{791536F1-E9EC-4E01-A918-028864771551}" srcOrd="2" destOrd="0" presId="urn:microsoft.com/office/officeart/2005/8/layout/hProcess9"/>
    <dgm:cxn modelId="{C83DB8ED-863C-438C-A981-E628B41A732F}" type="presParOf" srcId="{052883CF-3243-429B-B341-ED97D14A32D0}" destId="{1DD9D24F-618E-43F8-99D8-2EBF530D604C}" srcOrd="3" destOrd="0" presId="urn:microsoft.com/office/officeart/2005/8/layout/hProcess9"/>
    <dgm:cxn modelId="{C87CD2A9-0D98-4D83-87C7-2598AF424560}"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Update Loan Request in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pt>
  </dgm:ptLst>
  <dgm:cxnLst>
    <dgm:cxn modelId="{52BA040D-EC87-4E83-9F06-DA0F1839C390}" type="presOf" srcId="{5BCA1AA2-8218-4CE1-9C72-A9E1A90CE55C}" destId="{791536F1-E9EC-4E01-A918-028864771551}" srcOrd="0" destOrd="0" presId="urn:microsoft.com/office/officeart/2005/8/layout/hProcess9"/>
    <dgm:cxn modelId="{74894588-0E93-4FEC-8934-1DBCBA056E9B}" srcId="{69D2CB5C-3894-48E7-94A6-F7FA90E58022}" destId="{5BCA1AA2-8218-4CE1-9C72-A9E1A90CE55C}" srcOrd="1" destOrd="0" parTransId="{EC9B0179-F057-4144-8D98-AE04D1488719}" sibTransId="{43C0E595-266E-4AEC-AF19-8D0FAB619649}"/>
    <dgm:cxn modelId="{9EDCEC9C-DDBD-4108-8829-B20A35C36BA8}" type="presOf" srcId="{D76839DB-909A-4A9D-B908-F9C6E2D1C2B2}" destId="{F6767227-A7D3-42E7-8D44-E58A38E43A92}" srcOrd="0" destOrd="0" presId="urn:microsoft.com/office/officeart/2005/8/layout/hProcess9"/>
    <dgm:cxn modelId="{A62618C7-51D4-4FD5-8407-BFB08CB675A9}" type="presOf" srcId="{69D2CB5C-3894-48E7-94A6-F7FA90E58022}" destId="{5AA3C766-7446-4F53-9F1A-622AFC19ECC8}" srcOrd="0" destOrd="0" presId="urn:microsoft.com/office/officeart/2005/8/layout/hProcess9"/>
    <dgm:cxn modelId="{F56F29DA-7311-4C3D-867E-7B13E12701A1}"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2"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1D61F479-F49E-4574-9635-56EED232D17D}" type="presParOf" srcId="{5AA3C766-7446-4F53-9F1A-622AFC19ECC8}" destId="{4B32CC90-31CD-46C2-BC22-2C4AC87C1058}" srcOrd="0" destOrd="0" presId="urn:microsoft.com/office/officeart/2005/8/layout/hProcess9"/>
    <dgm:cxn modelId="{2ED3429D-F4DB-42F9-9B7B-06D1B64AEC07}" type="presParOf" srcId="{5AA3C766-7446-4F53-9F1A-622AFC19ECC8}" destId="{052883CF-3243-429B-B341-ED97D14A32D0}" srcOrd="1" destOrd="0" presId="urn:microsoft.com/office/officeart/2005/8/layout/hProcess9"/>
    <dgm:cxn modelId="{60D21819-5DCE-4D17-9F7D-45A50B11EF35}" type="presParOf" srcId="{052883CF-3243-429B-B341-ED97D14A32D0}" destId="{7A3A9960-B20C-4336-BA4D-2A0B8C08CBB1}" srcOrd="0" destOrd="0" presId="urn:microsoft.com/office/officeart/2005/8/layout/hProcess9"/>
    <dgm:cxn modelId="{BEBC5D69-213E-443A-B48C-1356A1F85FB4}" type="presParOf" srcId="{052883CF-3243-429B-B341-ED97D14A32D0}" destId="{AD36E775-E8AF-4F2A-BA33-A54B66F4A4E3}" srcOrd="1" destOrd="0" presId="urn:microsoft.com/office/officeart/2005/8/layout/hProcess9"/>
    <dgm:cxn modelId="{790D76BB-0976-411C-8763-41AEE58F7A3A}" type="presParOf" srcId="{052883CF-3243-429B-B341-ED97D14A32D0}" destId="{791536F1-E9EC-4E01-A918-028864771551}" srcOrd="2" destOrd="0" presId="urn:microsoft.com/office/officeart/2005/8/layout/hProcess9"/>
    <dgm:cxn modelId="{2A93B46B-9E40-4F6B-A206-F3E1706ECCE1}" type="presParOf" srcId="{052883CF-3243-429B-B341-ED97D14A32D0}" destId="{1DD9D24F-618E-43F8-99D8-2EBF530D604C}" srcOrd="3" destOrd="0" presId="urn:microsoft.com/office/officeart/2005/8/layout/hProcess9"/>
    <dgm:cxn modelId="{D1E16B68-90BB-4CB6-B50D-8CD3D5DD2FDA}"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Mudra Loan the code is - 'MUD'</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AF5D3200-DF1F-49C1-AC73-8AA3FC56928B}" type="presOf" srcId="{B37414E4-9E0C-498C-87A8-550DC2FC8D7D}" destId="{8299344E-6C89-4F5B-A8DA-BFF8CB285CED}" srcOrd="0" destOrd="0" presId="urn:microsoft.com/office/officeart/2005/8/layout/hList1"/>
    <dgm:cxn modelId="{FD71C703-E415-4CBF-A8D3-D74A64C03C83}"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4567F12E-A286-41E8-B143-B581F8A1E377}" type="presOf" srcId="{02CDCE9B-4370-43D0-AFA1-A769A1400600}" destId="{E8ECBE4F-BC95-43E0-89CC-E90D6D5D8FBE}" srcOrd="0" destOrd="0" presId="urn:microsoft.com/office/officeart/2005/8/layout/hList1"/>
    <dgm:cxn modelId="{E9D4FF36-E4CE-4F23-B9C5-CB65B7852C85}"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9FB92E64-EB27-4374-8BE4-09C0E27FF06F}"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F0454371-C150-499A-9171-5E0522441380}" type="presOf" srcId="{0ACDF20D-ADB1-4D4E-8243-352135544B18}" destId="{1ECD78CA-FCE0-4EC3-8581-CAAE55BE8636}" srcOrd="0" destOrd="0" presId="urn:microsoft.com/office/officeart/2005/8/layout/hList1"/>
    <dgm:cxn modelId="{E5FDF451-18D6-4391-9DAC-7CAF4F286721}" type="presOf" srcId="{93A29005-ECEA-44A8-98A3-35A4E0B048EC}" destId="{D2B92B6C-FE09-4D8C-BA10-51242D398CE0}"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4ACA6BE2-95DD-46FB-B3CB-D0506B184987}" type="presOf" srcId="{AEFABD14-E801-4D98-B9CF-19CF2E09370D}" destId="{BC1BB2AF-4F42-4901-81C7-3F95B164ADA1}" srcOrd="0" destOrd="0" presId="urn:microsoft.com/office/officeart/2005/8/layout/hList1"/>
    <dgm:cxn modelId="{78A246F8-59EE-453E-9AB5-FA4FCE75C6FA}" type="presOf" srcId="{53D2D26F-1741-42EF-AA50-5A347EA23D3B}" destId="{EB70FAA0-E258-41A7-896E-34D8687D7F08}" srcOrd="0" destOrd="0" presId="urn:microsoft.com/office/officeart/2005/8/layout/hList1"/>
    <dgm:cxn modelId="{5C265954-C6BC-4722-9691-BE799021F157}" type="presParOf" srcId="{85AAFB0E-2194-48E2-830B-394C2E069829}" destId="{FBC826E7-AA08-4BCA-A553-D360D51A835D}" srcOrd="0" destOrd="0" presId="urn:microsoft.com/office/officeart/2005/8/layout/hList1"/>
    <dgm:cxn modelId="{C46F0400-3DC6-4C72-A920-AED4063D75C1}" type="presParOf" srcId="{FBC826E7-AA08-4BCA-A553-D360D51A835D}" destId="{1ECD78CA-FCE0-4EC3-8581-CAAE55BE8636}" srcOrd="0" destOrd="0" presId="urn:microsoft.com/office/officeart/2005/8/layout/hList1"/>
    <dgm:cxn modelId="{8E1FFF36-6A16-47C1-89CD-A4E6830EAB89}" type="presParOf" srcId="{FBC826E7-AA08-4BCA-A553-D360D51A835D}" destId="{EB70FAA0-E258-41A7-896E-34D8687D7F08}" srcOrd="1" destOrd="0" presId="urn:microsoft.com/office/officeart/2005/8/layout/hList1"/>
    <dgm:cxn modelId="{B05D09F2-F583-4E07-9154-AA32997A927D}" type="presParOf" srcId="{85AAFB0E-2194-48E2-830B-394C2E069829}" destId="{58258DFA-E442-494A-AAFA-17061AAD8C48}" srcOrd="1" destOrd="0" presId="urn:microsoft.com/office/officeart/2005/8/layout/hList1"/>
    <dgm:cxn modelId="{5F7C5DE8-7762-4A03-98D2-706122F5C635}" type="presParOf" srcId="{85AAFB0E-2194-48E2-830B-394C2E069829}" destId="{7C07A2C5-BB02-42AB-9A56-F18A383232BC}" srcOrd="2" destOrd="0" presId="urn:microsoft.com/office/officeart/2005/8/layout/hList1"/>
    <dgm:cxn modelId="{04F280D4-A62A-4262-A417-1A9B255EEE71}" type="presParOf" srcId="{7C07A2C5-BB02-42AB-9A56-F18A383232BC}" destId="{8299344E-6C89-4F5B-A8DA-BFF8CB285CED}" srcOrd="0" destOrd="0" presId="urn:microsoft.com/office/officeart/2005/8/layout/hList1"/>
    <dgm:cxn modelId="{D8211331-4119-4EC1-880B-6E68A4EA93E8}" type="presParOf" srcId="{7C07A2C5-BB02-42AB-9A56-F18A383232BC}" destId="{D2B92B6C-FE09-4D8C-BA10-51242D398CE0}" srcOrd="1" destOrd="0" presId="urn:microsoft.com/office/officeart/2005/8/layout/hList1"/>
    <dgm:cxn modelId="{6D2CB5CF-AA90-4A58-A10B-C700EEE7936F}" type="presParOf" srcId="{85AAFB0E-2194-48E2-830B-394C2E069829}" destId="{333DB282-DC9C-45FA-B253-7707934DC4FB}" srcOrd="3" destOrd="0" presId="urn:microsoft.com/office/officeart/2005/8/layout/hList1"/>
    <dgm:cxn modelId="{A55C6A9D-4F5D-43C9-81D4-16D368CB0196}" type="presParOf" srcId="{85AAFB0E-2194-48E2-830B-394C2E069829}" destId="{3B20A72A-F2F6-4F17-AE4D-A1C8BA57A214}" srcOrd="4" destOrd="0" presId="urn:microsoft.com/office/officeart/2005/8/layout/hList1"/>
    <dgm:cxn modelId="{36C09961-A09C-44B6-9226-387A7FBD259C}" type="presParOf" srcId="{3B20A72A-F2F6-4F17-AE4D-A1C8BA57A214}" destId="{BC1BB2AF-4F42-4901-81C7-3F95B164ADA1}" srcOrd="0" destOrd="0" presId="urn:microsoft.com/office/officeart/2005/8/layout/hList1"/>
    <dgm:cxn modelId="{69BC5037-6EFA-41B2-AD37-F6CFCAAED644}" type="presParOf" srcId="{3B20A72A-F2F6-4F17-AE4D-A1C8BA57A214}" destId="{0A7A737D-871A-4BAD-8681-7CDC65215798}" srcOrd="1" destOrd="0" presId="urn:microsoft.com/office/officeart/2005/8/layout/hList1"/>
    <dgm:cxn modelId="{420337C4-FD92-4ECF-930C-70D7EF96F858}" type="presParOf" srcId="{85AAFB0E-2194-48E2-830B-394C2E069829}" destId="{F4531B6C-5E6A-44C8-8F45-E711DD3904FD}" srcOrd="5" destOrd="0" presId="urn:microsoft.com/office/officeart/2005/8/layout/hList1"/>
    <dgm:cxn modelId="{DC8A7B29-1F0E-4610-90B3-A191E019BBA2}" type="presParOf" srcId="{85AAFB0E-2194-48E2-830B-394C2E069829}" destId="{D1028E2A-03ED-48C4-AB86-DA7B645333E4}" srcOrd="6" destOrd="0" presId="urn:microsoft.com/office/officeart/2005/8/layout/hList1"/>
    <dgm:cxn modelId="{0B11B49D-4473-42C3-BF8F-6FA1310CEBA1}" type="presParOf" srcId="{D1028E2A-03ED-48C4-AB86-DA7B645333E4}" destId="{CD3694EF-CEF3-4438-B7F5-48F26BE42B91}" srcOrd="0" destOrd="0" presId="urn:microsoft.com/office/officeart/2005/8/layout/hList1"/>
    <dgm:cxn modelId="{3D02F297-EDBC-495B-994A-DA80FCC4CCBC}"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Loan the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30933C09-B235-47F5-A660-091A4D0A05E2}" type="presOf" srcId="{53D2D26F-1741-42EF-AA50-5A347EA23D3B}" destId="{EB70FAA0-E258-41A7-896E-34D8687D7F08}" srcOrd="0" destOrd="0" presId="urn:microsoft.com/office/officeart/2005/8/layout/hList1"/>
    <dgm:cxn modelId="{45059A10-558C-4253-8C56-29C40CBA8494}" type="presOf" srcId="{02CDCE9B-4370-43D0-AFA1-A769A1400600}" destId="{E8ECBE4F-BC95-43E0-89CC-E90D6D5D8FBE}"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47796053-4037-4B50-A412-5B94CAEC6A58}" type="presOf" srcId="{1C50EF65-8CAB-4668-9F5C-304E95049C95}" destId="{CD3694EF-CEF3-4438-B7F5-48F26BE42B91}" srcOrd="0" destOrd="0" presId="urn:microsoft.com/office/officeart/2005/8/layout/hList1"/>
    <dgm:cxn modelId="{0722E584-C7BF-4FED-9DBB-AB3D595855AA}" type="presOf" srcId="{C78FF884-AF32-4A77-A291-AA9E473C2D67}" destId="{0A7A737D-871A-4BAD-8681-7CDC6521579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61381AD-4827-4BBE-B404-FFEF67862629}" type="presOf" srcId="{527AC3A1-6FAF-41EE-8198-647E6079E24C}" destId="{3786AE98-8FF5-4EA2-BAFA-B60AAD6A7D88}" srcOrd="0" destOrd="0" presId="urn:microsoft.com/office/officeart/2005/8/layout/hList1"/>
    <dgm:cxn modelId="{F5983DAE-B64E-45AF-B263-F8FFCC637D99}" type="presOf" srcId="{AEFABD14-E801-4D98-B9CF-19CF2E09370D}" destId="{BC1BB2AF-4F42-4901-81C7-3F95B164ADA1}" srcOrd="0" destOrd="0" presId="urn:microsoft.com/office/officeart/2005/8/layout/hList1"/>
    <dgm:cxn modelId="{900FA0C4-751A-48C7-87D5-5D82C1103C1C}" type="presOf" srcId="{0ACDF20D-ADB1-4D4E-8243-352135544B18}" destId="{1ECD78CA-FCE0-4EC3-8581-CAAE55BE8636}"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E549DBD3-6303-4347-96F0-9874BEBF857E}" type="presOf" srcId="{B37414E4-9E0C-498C-87A8-550DC2FC8D7D}" destId="{8299344E-6C89-4F5B-A8DA-BFF8CB285CED}" srcOrd="0" destOrd="0" presId="urn:microsoft.com/office/officeart/2005/8/layout/hList1"/>
    <dgm:cxn modelId="{3736F1EB-E1BD-4F27-8C4F-9B76DF1EBD64}" type="presOf" srcId="{390D8610-3C4D-4862-9B1F-A61FA8D53658}" destId="{85AAFB0E-2194-48E2-830B-394C2E069829}" srcOrd="0" destOrd="0" presId="urn:microsoft.com/office/officeart/2005/8/layout/hList1"/>
    <dgm:cxn modelId="{9BF5BFEF-6685-4C54-A57A-EA3E96F65DE8}" type="presOf" srcId="{AF384810-E690-4216-8FEE-83D6F82C63EB}" destId="{2CCC3C7B-D042-4A1F-A467-9036DCC31A55}" srcOrd="0" destOrd="0" presId="urn:microsoft.com/office/officeart/2005/8/layout/hList1"/>
    <dgm:cxn modelId="{A0C525F6-6FF6-4FC6-B8C9-40459D1BCEB4}" type="presOf" srcId="{93A29005-ECEA-44A8-98A3-35A4E0B048EC}" destId="{D2B92B6C-FE09-4D8C-BA10-51242D398CE0}" srcOrd="0" destOrd="0" presId="urn:microsoft.com/office/officeart/2005/8/layout/hList1"/>
    <dgm:cxn modelId="{DB9AB136-5183-41EA-A9F3-864ACBD0A20D}" type="presParOf" srcId="{85AAFB0E-2194-48E2-830B-394C2E069829}" destId="{FBC826E7-AA08-4BCA-A553-D360D51A835D}" srcOrd="0" destOrd="0" presId="urn:microsoft.com/office/officeart/2005/8/layout/hList1"/>
    <dgm:cxn modelId="{A4B35A21-F5FA-4F5F-9C73-DFAE17EE3853}" type="presParOf" srcId="{FBC826E7-AA08-4BCA-A553-D360D51A835D}" destId="{1ECD78CA-FCE0-4EC3-8581-CAAE55BE8636}" srcOrd="0" destOrd="0" presId="urn:microsoft.com/office/officeart/2005/8/layout/hList1"/>
    <dgm:cxn modelId="{11FD97E7-1B62-41E4-9540-9C345EE1BCCC}" type="presParOf" srcId="{FBC826E7-AA08-4BCA-A553-D360D51A835D}" destId="{EB70FAA0-E258-41A7-896E-34D8687D7F08}" srcOrd="1" destOrd="0" presId="urn:microsoft.com/office/officeart/2005/8/layout/hList1"/>
    <dgm:cxn modelId="{397D29FD-2C83-4FDA-953E-AA58F6EC7D00}" type="presParOf" srcId="{85AAFB0E-2194-48E2-830B-394C2E069829}" destId="{58258DFA-E442-494A-AAFA-17061AAD8C48}" srcOrd="1" destOrd="0" presId="urn:microsoft.com/office/officeart/2005/8/layout/hList1"/>
    <dgm:cxn modelId="{409DD14A-74B4-4D8D-8FAB-850B3A32D5E2}" type="presParOf" srcId="{85AAFB0E-2194-48E2-830B-394C2E069829}" destId="{7C07A2C5-BB02-42AB-9A56-F18A383232BC}" srcOrd="2" destOrd="0" presId="urn:microsoft.com/office/officeart/2005/8/layout/hList1"/>
    <dgm:cxn modelId="{BE2FFA2E-A091-493D-ACB7-87E206E489A7}" type="presParOf" srcId="{7C07A2C5-BB02-42AB-9A56-F18A383232BC}" destId="{8299344E-6C89-4F5B-A8DA-BFF8CB285CED}" srcOrd="0" destOrd="0" presId="urn:microsoft.com/office/officeart/2005/8/layout/hList1"/>
    <dgm:cxn modelId="{3F92FABB-D03B-4F81-B042-03BDF8014879}" type="presParOf" srcId="{7C07A2C5-BB02-42AB-9A56-F18A383232BC}" destId="{D2B92B6C-FE09-4D8C-BA10-51242D398CE0}" srcOrd="1" destOrd="0" presId="urn:microsoft.com/office/officeart/2005/8/layout/hList1"/>
    <dgm:cxn modelId="{BCFC1CCA-427E-41DC-933A-78069A1ECB1D}" type="presParOf" srcId="{85AAFB0E-2194-48E2-830B-394C2E069829}" destId="{333DB282-DC9C-45FA-B253-7707934DC4FB}" srcOrd="3" destOrd="0" presId="urn:microsoft.com/office/officeart/2005/8/layout/hList1"/>
    <dgm:cxn modelId="{C1332A91-1772-4508-8DE1-E7E0082A00E0}" type="presParOf" srcId="{85AAFB0E-2194-48E2-830B-394C2E069829}" destId="{BB746EC9-8E8B-469B-9B41-26F129E7C0C9}" srcOrd="4" destOrd="0" presId="urn:microsoft.com/office/officeart/2005/8/layout/hList1"/>
    <dgm:cxn modelId="{431E06BD-6D55-49F9-89E3-FE7D9B9E64C8}" type="presParOf" srcId="{BB746EC9-8E8B-469B-9B41-26F129E7C0C9}" destId="{2CCC3C7B-D042-4A1F-A467-9036DCC31A55}" srcOrd="0" destOrd="0" presId="urn:microsoft.com/office/officeart/2005/8/layout/hList1"/>
    <dgm:cxn modelId="{F6CC7625-55C7-408A-A0F9-2B120C723309}" type="presParOf" srcId="{BB746EC9-8E8B-469B-9B41-26F129E7C0C9}" destId="{3786AE98-8FF5-4EA2-BAFA-B60AAD6A7D88}" srcOrd="1" destOrd="0" presId="urn:microsoft.com/office/officeart/2005/8/layout/hList1"/>
    <dgm:cxn modelId="{6764240F-1337-40E2-BF83-6C9C40BDE436}" type="presParOf" srcId="{85AAFB0E-2194-48E2-830B-394C2E069829}" destId="{33455CB7-8AC9-4A1C-8C10-02F9406DBEB6}" srcOrd="5" destOrd="0" presId="urn:microsoft.com/office/officeart/2005/8/layout/hList1"/>
    <dgm:cxn modelId="{B504A2DB-0B8C-46AD-8A56-78D4CC781F1F}" type="presParOf" srcId="{85AAFB0E-2194-48E2-830B-394C2E069829}" destId="{3B20A72A-F2F6-4F17-AE4D-A1C8BA57A214}" srcOrd="6" destOrd="0" presId="urn:microsoft.com/office/officeart/2005/8/layout/hList1"/>
    <dgm:cxn modelId="{EFC5279E-7789-4D52-A487-50BDDE67A3C7}" type="presParOf" srcId="{3B20A72A-F2F6-4F17-AE4D-A1C8BA57A214}" destId="{BC1BB2AF-4F42-4901-81C7-3F95B164ADA1}" srcOrd="0" destOrd="0" presId="urn:microsoft.com/office/officeart/2005/8/layout/hList1"/>
    <dgm:cxn modelId="{C91FB840-415F-4933-8312-0DEF9F3CBE80}" type="presParOf" srcId="{3B20A72A-F2F6-4F17-AE4D-A1C8BA57A214}" destId="{0A7A737D-871A-4BAD-8681-7CDC65215798}" srcOrd="1" destOrd="0" presId="urn:microsoft.com/office/officeart/2005/8/layout/hList1"/>
    <dgm:cxn modelId="{5E2C29BB-C10B-43D7-BA38-FAE33639A6B6}" type="presParOf" srcId="{85AAFB0E-2194-48E2-830B-394C2E069829}" destId="{F4531B6C-5E6A-44C8-8F45-E711DD3904FD}" srcOrd="7" destOrd="0" presId="urn:microsoft.com/office/officeart/2005/8/layout/hList1"/>
    <dgm:cxn modelId="{84A1900F-E57A-4E0A-92F4-8F02ACD9D1ED}" type="presParOf" srcId="{85AAFB0E-2194-48E2-830B-394C2E069829}" destId="{D1028E2A-03ED-48C4-AB86-DA7B645333E4}" srcOrd="8" destOrd="0" presId="urn:microsoft.com/office/officeart/2005/8/layout/hList1"/>
    <dgm:cxn modelId="{3CC1A616-EF02-49FB-9F1C-40EAB838E360}" type="presParOf" srcId="{D1028E2A-03ED-48C4-AB86-DA7B645333E4}" destId="{CD3694EF-CEF3-4438-B7F5-48F26BE42B91}" srcOrd="0" destOrd="0" presId="urn:microsoft.com/office/officeart/2005/8/layout/hList1"/>
    <dgm:cxn modelId="{146D8DA7-9382-453E-8620-9C8E77CAEA78}"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pt>
    <dgm:pt modelId="{A9BB3A76-D9E2-4FAB-8347-67028F2D06DD}" type="pres">
      <dgm:prSet presAssocID="{845400AE-B173-4DA9-9071-DB9F150E9F41}" presName="pillarX" presStyleLbl="node1" presStyleIdx="1" presStyleCnt="2">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1" destOrd="0" parTransId="{96E6FE51-8EAB-492A-84F9-CCA2D1F30254}" sibTransId="{1624D6DB-6889-419F-97C6-63FDC5D3E1FE}"/>
    <dgm:cxn modelId="{883BCD4B-FDBB-4BF5-95DF-D8970FA62F65}" type="presOf" srcId="{845400AE-B173-4DA9-9071-DB9F150E9F41}" destId="{A9BB3A76-D9E2-4FAB-8347-67028F2D06DD}" srcOrd="0" destOrd="0" presId="urn:microsoft.com/office/officeart/2005/8/layout/hList3"/>
    <dgm:cxn modelId="{CBB06E93-E865-4977-ACBC-C5B2F56E6E12}" srcId="{58D2CA9D-3992-49AB-8F64-E991CEFF84FF}" destId="{A2575CFD-F745-49E3-9E2A-4F4FF8A0FD50}" srcOrd="0" destOrd="0" parTransId="{0DCF2A9B-6BB2-4019-8D8E-9B8943DD20FF}" sibTransId="{47EADDC9-183D-404C-994E-7068928C767E}"/>
    <dgm:cxn modelId="{070B9897-5DDA-4C34-AD1F-D538EDC0897E}" type="presOf" srcId="{DAFEE803-2DDC-4056-8F65-A048E5BA1D75}" destId="{636BACA1-EEBA-493A-9384-8451A016E0C8}" srcOrd="0" destOrd="0" presId="urn:microsoft.com/office/officeart/2005/8/layout/hList3"/>
    <dgm:cxn modelId="{717821A2-E937-4B57-905E-CB5F0E379FDD}" type="presOf" srcId="{A2575CFD-F745-49E3-9E2A-4F4FF8A0FD50}" destId="{E402C77F-0973-4DB2-8B58-D6B99AF8F788}" srcOrd="0" destOrd="0" presId="urn:microsoft.com/office/officeart/2005/8/layout/hList3"/>
    <dgm:cxn modelId="{991261AB-15B3-425E-99B0-DD34C89E15A6}"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DB162918-DE3F-4E17-8665-698671047639}" type="presParOf" srcId="{636BACA1-EEBA-493A-9384-8451A016E0C8}" destId="{1FC7250E-5C3E-4000-AEFD-6407B527FDA6}" srcOrd="0" destOrd="0" presId="urn:microsoft.com/office/officeart/2005/8/layout/hList3"/>
    <dgm:cxn modelId="{ECDAFB99-AF04-4913-8EB7-2D5EDBF59C29}" type="presParOf" srcId="{636BACA1-EEBA-493A-9384-8451A016E0C8}" destId="{1B5E11F4-7CD9-4AE5-B9DB-EFD6DEF090C9}" srcOrd="1" destOrd="0" presId="urn:microsoft.com/office/officeart/2005/8/layout/hList3"/>
    <dgm:cxn modelId="{F5129CBE-88F1-4275-BD94-D77A632E904B}" type="presParOf" srcId="{1B5E11F4-7CD9-4AE5-B9DB-EFD6DEF090C9}" destId="{E402C77F-0973-4DB2-8B58-D6B99AF8F788}" srcOrd="0" destOrd="0" presId="urn:microsoft.com/office/officeart/2005/8/layout/hList3"/>
    <dgm:cxn modelId="{644BCF1A-E912-4BBB-B488-B6E20C3CDA95}" type="presParOf" srcId="{1B5E11F4-7CD9-4AE5-B9DB-EFD6DEF090C9}" destId="{A9BB3A76-D9E2-4FAB-8347-67028F2D06DD}" srcOrd="1" destOrd="0" presId="urn:microsoft.com/office/officeart/2005/8/layout/hList3"/>
    <dgm:cxn modelId="{EF6B5ECE-008C-409C-A337-0C78CF98D4CB}"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134" y="1421129"/>
          <a:ext cx="280669" cy="91440"/>
        </a:xfrm>
        <a:custGeom>
          <a:avLst/>
          <a:gdLst/>
          <a:ahLst/>
          <a:cxnLst/>
          <a:rect l="0" t="0" r="0" b="0"/>
          <a:pathLst>
            <a:path>
              <a:moveTo>
                <a:pt x="0" y="45720"/>
              </a:moveTo>
              <a:lnTo>
                <a:pt x="280669"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2452" y="1459833"/>
        <a:ext cx="14033" cy="14033"/>
      </dsp:txXfrm>
    </dsp:sp>
    <dsp:sp modelId="{7FCAF412-9C9C-4471-B0F6-FC40552649C8}">
      <dsp:nvSpPr>
        <dsp:cNvPr id="0" name=""/>
        <dsp:cNvSpPr/>
      </dsp:nvSpPr>
      <dsp:spPr>
        <a:xfrm>
          <a:off x="2115115" y="1421129"/>
          <a:ext cx="280669" cy="91440"/>
        </a:xfrm>
        <a:custGeom>
          <a:avLst/>
          <a:gdLst/>
          <a:ahLst/>
          <a:cxnLst/>
          <a:rect l="0" t="0" r="0" b="0"/>
          <a:pathLst>
            <a:path>
              <a:moveTo>
                <a:pt x="0" y="45720"/>
              </a:moveTo>
              <a:lnTo>
                <a:pt x="28066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433" y="1459833"/>
        <a:ext cx="14033" cy="14033"/>
      </dsp:txXfrm>
    </dsp:sp>
    <dsp:sp modelId="{DBF17566-C46D-4ACB-BB68-8E3208C44F44}">
      <dsp:nvSpPr>
        <dsp:cNvPr id="0" name=""/>
        <dsp:cNvSpPr/>
      </dsp:nvSpPr>
      <dsp:spPr>
        <a:xfrm>
          <a:off x="431096" y="1421129"/>
          <a:ext cx="280669" cy="91440"/>
        </a:xfrm>
        <a:custGeom>
          <a:avLst/>
          <a:gdLst/>
          <a:ahLst/>
          <a:cxnLst/>
          <a:rect l="0" t="0" r="0" b="0"/>
          <a:pathLst>
            <a:path>
              <a:moveTo>
                <a:pt x="0" y="45720"/>
              </a:moveTo>
              <a:lnTo>
                <a:pt x="28066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4414" y="1459833"/>
        <a:ext cx="14033" cy="14033"/>
      </dsp:txXfrm>
    </dsp:sp>
    <dsp:sp modelId="{90875A08-2F5E-414E-8481-33DB00FA9ACF}">
      <dsp:nvSpPr>
        <dsp:cNvPr id="0" name=""/>
        <dsp:cNvSpPr/>
      </dsp:nvSpPr>
      <dsp:spPr>
        <a:xfrm rot="16200000">
          <a:off x="-908750" y="1252924"/>
          <a:ext cx="2251843" cy="42785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Micro Units </a:t>
          </a:r>
        </a:p>
      </dsp:txBody>
      <dsp:txXfrm>
        <a:off x="-908750" y="1252924"/>
        <a:ext cx="2251843" cy="427850"/>
      </dsp:txXfrm>
    </dsp:sp>
    <dsp:sp modelId="{4A48B387-3D16-4588-B959-6CF1EBB1A222}">
      <dsp:nvSpPr>
        <dsp:cNvPr id="0" name=""/>
        <dsp:cNvSpPr/>
      </dsp:nvSpPr>
      <dsp:spPr>
        <a:xfrm>
          <a:off x="711766" y="1252924"/>
          <a:ext cx="1403349" cy="4278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1766" y="1252924"/>
        <a:ext cx="1403349" cy="427850"/>
      </dsp:txXfrm>
    </dsp:sp>
    <dsp:sp modelId="{39FA9487-0C55-4027-8432-1664B4B35AFB}">
      <dsp:nvSpPr>
        <dsp:cNvPr id="0" name=""/>
        <dsp:cNvSpPr/>
      </dsp:nvSpPr>
      <dsp:spPr>
        <a:xfrm>
          <a:off x="2395785" y="1252924"/>
          <a:ext cx="1403349" cy="42785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785" y="1252924"/>
        <a:ext cx="1403349" cy="427850"/>
      </dsp:txXfrm>
    </dsp:sp>
    <dsp:sp modelId="{6EB6D5B5-782A-4152-9752-ADC1E913E65B}">
      <dsp:nvSpPr>
        <dsp:cNvPr id="0" name=""/>
        <dsp:cNvSpPr/>
      </dsp:nvSpPr>
      <dsp:spPr>
        <a:xfrm>
          <a:off x="4079804" y="1252924"/>
          <a:ext cx="1403349" cy="4278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79804" y="1252924"/>
        <a:ext cx="1403349" cy="4278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317387"/>
          <a:ext cx="1561355" cy="22322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1: Prepare</a:t>
          </a:r>
        </a:p>
        <a:p>
          <a:pPr marL="57150" lvl="1" indent="-57150" algn="l" defTabSz="466725">
            <a:lnSpc>
              <a:spcPct val="90000"/>
            </a:lnSpc>
            <a:spcBef>
              <a:spcPct val="0"/>
            </a:spcBef>
            <a:spcAft>
              <a:spcPct val="15000"/>
            </a:spcAft>
            <a:buChar char="•"/>
          </a:pPr>
          <a:r>
            <a:rPr lang="en-US" sz="1050" kern="1200"/>
            <a:t>Extract &amp; Prepare Input file and upload on NCGTC Server to selected Portfolio</a:t>
          </a:r>
        </a:p>
        <a:p>
          <a:pPr marL="57150" lvl="1" indent="-57150" algn="l" defTabSz="466725">
            <a:lnSpc>
              <a:spcPct val="90000"/>
            </a:lnSpc>
            <a:spcBef>
              <a:spcPct val="0"/>
            </a:spcBef>
            <a:spcAft>
              <a:spcPct val="15000"/>
            </a:spcAft>
            <a:buChar char="•"/>
          </a:pPr>
          <a:r>
            <a:rPr lang="en-US" sz="1050" kern="1200"/>
            <a:t>Prepared by MLI user account.</a:t>
          </a:r>
        </a:p>
        <a:p>
          <a:pPr marL="57150" lvl="1" indent="-57150" algn="l" defTabSz="466725">
            <a:lnSpc>
              <a:spcPct val="90000"/>
            </a:lnSpc>
            <a:spcBef>
              <a:spcPct val="0"/>
            </a:spcBef>
            <a:spcAft>
              <a:spcPct val="15000"/>
            </a:spcAft>
            <a:buChar char="•"/>
          </a:pPr>
          <a:r>
            <a:rPr lang="en-US" sz="1050" kern="1200"/>
            <a:t>File Status - 'Draft'</a:t>
          </a:r>
        </a:p>
      </dsp:txBody>
      <dsp:txXfrm>
        <a:off x="50954" y="363118"/>
        <a:ext cx="1469893" cy="2140788"/>
      </dsp:txXfrm>
    </dsp:sp>
    <dsp:sp modelId="{34C0E2DC-A878-4ADF-8712-4A5E44B3C49C}">
      <dsp:nvSpPr>
        <dsp:cNvPr id="0" name=""/>
        <dsp:cNvSpPr/>
      </dsp:nvSpPr>
      <dsp:spPr>
        <a:xfrm>
          <a:off x="1722715" y="1239904"/>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1722715" y="1317347"/>
        <a:ext cx="231705" cy="232330"/>
      </dsp:txXfrm>
    </dsp:sp>
    <dsp:sp modelId="{CD73F94E-0A11-475B-BB2A-B4DEB9D56EC3}">
      <dsp:nvSpPr>
        <dsp:cNvPr id="0" name=""/>
        <dsp:cNvSpPr/>
      </dsp:nvSpPr>
      <dsp:spPr>
        <a:xfrm>
          <a:off x="2191122" y="317387"/>
          <a:ext cx="1561355" cy="223225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2: Approve</a:t>
          </a:r>
        </a:p>
        <a:p>
          <a:pPr marL="57150" lvl="1" indent="-57150" algn="l" defTabSz="466725">
            <a:lnSpc>
              <a:spcPct val="90000"/>
            </a:lnSpc>
            <a:spcBef>
              <a:spcPct val="0"/>
            </a:spcBef>
            <a:spcAft>
              <a:spcPct val="15000"/>
            </a:spcAft>
            <a:buChar char="•"/>
          </a:pPr>
          <a:r>
            <a:rPr lang="en-US" sz="1050" kern="1200"/>
            <a:t>Approve the Input file. </a:t>
          </a:r>
        </a:p>
        <a:p>
          <a:pPr marL="57150" lvl="1" indent="-57150" algn="l" defTabSz="466725">
            <a:lnSpc>
              <a:spcPct val="90000"/>
            </a:lnSpc>
            <a:spcBef>
              <a:spcPct val="0"/>
            </a:spcBef>
            <a:spcAft>
              <a:spcPct val="15000"/>
            </a:spcAft>
            <a:buChar char="•"/>
          </a:pPr>
          <a:r>
            <a:rPr lang="en-US" sz="1050" kern="1200"/>
            <a:t>Approved by MLI Approver Account after due verifications.</a:t>
          </a:r>
        </a:p>
        <a:p>
          <a:pPr marL="57150" lvl="1" indent="-57150" algn="l" defTabSz="466725">
            <a:lnSpc>
              <a:spcPct val="90000"/>
            </a:lnSpc>
            <a:spcBef>
              <a:spcPct val="0"/>
            </a:spcBef>
            <a:spcAft>
              <a:spcPct val="15000"/>
            </a:spcAft>
            <a:buChar char="•"/>
          </a:pPr>
          <a:r>
            <a:rPr lang="en-US" sz="1050" kern="1200"/>
            <a:t>File Status - 'Approved'</a:t>
          </a:r>
        </a:p>
      </dsp:txBody>
      <dsp:txXfrm>
        <a:off x="2236853" y="363118"/>
        <a:ext cx="1469893" cy="2140788"/>
      </dsp:txXfrm>
    </dsp:sp>
    <dsp:sp modelId="{45075F9F-14BE-40C8-891F-A5E80F655B62}">
      <dsp:nvSpPr>
        <dsp:cNvPr id="0" name=""/>
        <dsp:cNvSpPr/>
      </dsp:nvSpPr>
      <dsp:spPr>
        <a:xfrm>
          <a:off x="3908613" y="1239904"/>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908613" y="1317347"/>
        <a:ext cx="231705" cy="232330"/>
      </dsp:txXfrm>
    </dsp:sp>
    <dsp:sp modelId="{EAAC59B8-96C7-4CBF-ACA4-650459BD0A18}">
      <dsp:nvSpPr>
        <dsp:cNvPr id="0" name=""/>
        <dsp:cNvSpPr/>
      </dsp:nvSpPr>
      <dsp:spPr>
        <a:xfrm>
          <a:off x="4377020" y="317387"/>
          <a:ext cx="1561355" cy="223225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3: Final Submission</a:t>
          </a:r>
        </a:p>
        <a:p>
          <a:pPr marL="57150" lvl="1" indent="-57150" algn="l" defTabSz="466725">
            <a:lnSpc>
              <a:spcPct val="90000"/>
            </a:lnSpc>
            <a:spcBef>
              <a:spcPct val="0"/>
            </a:spcBef>
            <a:spcAft>
              <a:spcPct val="15000"/>
            </a:spcAft>
            <a:buChar char="•"/>
          </a:pPr>
          <a:r>
            <a:rPr lang="en-US" sz="1050" kern="1200"/>
            <a:t>Acceptance to the ‘Management Certificate - Terms &amp; Conditions’</a:t>
          </a:r>
        </a:p>
        <a:p>
          <a:pPr marL="57150" lvl="1" indent="-57150" algn="l" defTabSz="466725">
            <a:lnSpc>
              <a:spcPct val="90000"/>
            </a:lnSpc>
            <a:spcBef>
              <a:spcPct val="0"/>
            </a:spcBef>
            <a:spcAft>
              <a:spcPct val="15000"/>
            </a:spcAft>
            <a:buChar char="•"/>
          </a:pPr>
          <a:r>
            <a:rPr lang="en-US" sz="1050" kern="1200"/>
            <a:t>File is sent for Approval from NCGTC</a:t>
          </a:r>
        </a:p>
        <a:p>
          <a:pPr marL="57150" lvl="1" indent="-57150" algn="l" defTabSz="466725">
            <a:lnSpc>
              <a:spcPct val="90000"/>
            </a:lnSpc>
            <a:spcBef>
              <a:spcPct val="0"/>
            </a:spcBef>
            <a:spcAft>
              <a:spcPct val="15000"/>
            </a:spcAft>
            <a:buChar char="•"/>
          </a:pPr>
          <a:r>
            <a:rPr lang="en-US" sz="1050" kern="1200"/>
            <a:t>Post Approval of NCGTC user - the input file is processed for further inclusion in Portfolio</a:t>
          </a:r>
        </a:p>
        <a:p>
          <a:pPr marL="57150" lvl="1" indent="-57150" algn="l" defTabSz="466725">
            <a:lnSpc>
              <a:spcPct val="90000"/>
            </a:lnSpc>
            <a:spcBef>
              <a:spcPct val="0"/>
            </a:spcBef>
            <a:spcAft>
              <a:spcPct val="15000"/>
            </a:spcAft>
            <a:buChar char="•"/>
          </a:pPr>
          <a:r>
            <a:rPr lang="en-US" sz="1050" kern="1200"/>
            <a:t>File Status - Processed'</a:t>
          </a:r>
        </a:p>
      </dsp:txBody>
      <dsp:txXfrm>
        <a:off x="4422751" y="363118"/>
        <a:ext cx="1469893" cy="21407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130" y="19983"/>
          <a:ext cx="1281247" cy="512498"/>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Identifier</a:t>
          </a:r>
        </a:p>
      </dsp:txBody>
      <dsp:txXfrm>
        <a:off x="2130" y="19983"/>
        <a:ext cx="1281247" cy="512498"/>
      </dsp:txXfrm>
    </dsp:sp>
    <dsp:sp modelId="{EB70FAA0-E258-41A7-896E-34D8687D7F08}">
      <dsp:nvSpPr>
        <dsp:cNvPr id="0" name=""/>
        <dsp:cNvSpPr/>
      </dsp:nvSpPr>
      <dsp:spPr>
        <a:xfrm>
          <a:off x="2130" y="532481"/>
          <a:ext cx="1281247" cy="79056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'MUD'</a:t>
          </a:r>
          <a:endParaRPr lang="en-US" sz="800" kern="1200"/>
        </a:p>
      </dsp:txBody>
      <dsp:txXfrm>
        <a:off x="2130" y="532481"/>
        <a:ext cx="1281247" cy="790560"/>
      </dsp:txXfrm>
    </dsp:sp>
    <dsp:sp modelId="{8299344E-6C89-4F5B-A8DA-BFF8CB285CED}">
      <dsp:nvSpPr>
        <dsp:cNvPr id="0" name=""/>
        <dsp:cNvSpPr/>
      </dsp:nvSpPr>
      <dsp:spPr>
        <a:xfrm>
          <a:off x="1462752" y="19983"/>
          <a:ext cx="1281247" cy="512498"/>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MLI Code</a:t>
          </a:r>
        </a:p>
      </dsp:txBody>
      <dsp:txXfrm>
        <a:off x="1462752" y="19983"/>
        <a:ext cx="1281247" cy="512498"/>
      </dsp:txXfrm>
    </dsp:sp>
    <dsp:sp modelId="{D2B92B6C-FE09-4D8C-BA10-51242D398CE0}">
      <dsp:nvSpPr>
        <dsp:cNvPr id="0" name=""/>
        <dsp:cNvSpPr/>
      </dsp:nvSpPr>
      <dsp:spPr>
        <a:xfrm>
          <a:off x="1462752" y="532481"/>
          <a:ext cx="1281247" cy="79056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Unique Code for each MLI - A 4 character unique string</a:t>
          </a:r>
          <a:endParaRPr lang="en-US" sz="800" kern="1200"/>
        </a:p>
      </dsp:txBody>
      <dsp:txXfrm>
        <a:off x="1462752" y="532481"/>
        <a:ext cx="1281247" cy="790560"/>
      </dsp:txXfrm>
    </dsp:sp>
    <dsp:sp modelId="{2CCC3C7B-D042-4A1F-A467-9036DCC31A55}">
      <dsp:nvSpPr>
        <dsp:cNvPr id="0" name=""/>
        <dsp:cNvSpPr/>
      </dsp:nvSpPr>
      <dsp:spPr>
        <a:xfrm>
          <a:off x="2923374" y="19983"/>
          <a:ext cx="1281247" cy="512498"/>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Financial Year Period for which Portfolio is Created</a:t>
          </a:r>
        </a:p>
      </dsp:txBody>
      <dsp:txXfrm>
        <a:off x="2923374" y="19983"/>
        <a:ext cx="1281247" cy="512498"/>
      </dsp:txXfrm>
    </dsp:sp>
    <dsp:sp modelId="{3786AE98-8FF5-4EA2-BAFA-B60AAD6A7D88}">
      <dsp:nvSpPr>
        <dsp:cNvPr id="0" name=""/>
        <dsp:cNvSpPr/>
      </dsp:nvSpPr>
      <dsp:spPr>
        <a:xfrm>
          <a:off x="2923374" y="532481"/>
          <a:ext cx="1281247" cy="79056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Comprises of:</a:t>
          </a:r>
        </a:p>
        <a:p>
          <a:pPr marL="114300" lvl="2" indent="-57150" algn="l" defTabSz="400050">
            <a:lnSpc>
              <a:spcPct val="90000"/>
            </a:lnSpc>
            <a:spcBef>
              <a:spcPct val="0"/>
            </a:spcBef>
            <a:spcAft>
              <a:spcPct val="15000"/>
            </a:spcAft>
            <a:buChar char="•"/>
          </a:pPr>
          <a:r>
            <a:rPr lang="en-US" sz="900" kern="1200"/>
            <a:t>Financial Year start period</a:t>
          </a:r>
        </a:p>
        <a:p>
          <a:pPr marL="114300" lvl="2" indent="-57150" algn="l" defTabSz="400050">
            <a:lnSpc>
              <a:spcPct val="90000"/>
            </a:lnSpc>
            <a:spcBef>
              <a:spcPct val="0"/>
            </a:spcBef>
            <a:spcAft>
              <a:spcPct val="15000"/>
            </a:spcAft>
            <a:buChar char="•"/>
          </a:pPr>
          <a:r>
            <a:rPr lang="en-US" sz="900" kern="1200"/>
            <a:t>Financial Year end period</a:t>
          </a:r>
          <a:endParaRPr lang="en-US" sz="800" kern="1200"/>
        </a:p>
      </dsp:txBody>
      <dsp:txXfrm>
        <a:off x="2923374" y="532481"/>
        <a:ext cx="1281247" cy="790560"/>
      </dsp:txXfrm>
    </dsp:sp>
    <dsp:sp modelId="{9E7D8B15-614D-4241-B266-C9259507E931}">
      <dsp:nvSpPr>
        <dsp:cNvPr id="0" name=""/>
        <dsp:cNvSpPr/>
      </dsp:nvSpPr>
      <dsp:spPr>
        <a:xfrm>
          <a:off x="4383996" y="19983"/>
          <a:ext cx="1281247" cy="512498"/>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Current or Retrospective Portfolio </a:t>
          </a:r>
        </a:p>
      </dsp:txBody>
      <dsp:txXfrm>
        <a:off x="4383996" y="19983"/>
        <a:ext cx="1281247" cy="512498"/>
      </dsp:txXfrm>
    </dsp:sp>
    <dsp:sp modelId="{B2876CDD-2A1E-4DD7-9A33-D2D771E8BCCA}">
      <dsp:nvSpPr>
        <dsp:cNvPr id="0" name=""/>
        <dsp:cNvSpPr/>
      </dsp:nvSpPr>
      <dsp:spPr>
        <a:xfrm>
          <a:off x="4383996" y="532481"/>
          <a:ext cx="1281247" cy="79056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Portfolio Created to accomodate older loans OR loans in current FY. Fixed Identifier 'SHG'</a:t>
          </a:r>
          <a:endParaRPr lang="en-US" sz="800" kern="1200"/>
        </a:p>
      </dsp:txBody>
      <dsp:txXfrm>
        <a:off x="4383996" y="532481"/>
        <a:ext cx="1281247" cy="7905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Scheme code is - 'MUD'</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Include New Loan Request to the Portfolio</a:t>
          </a:r>
        </a:p>
      </dsp:txBody>
      <dsp:txXfrm>
        <a:off x="4505209" y="643393"/>
        <a:ext cx="1835317"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Update Loan Request in the Portfolio</a:t>
          </a:r>
        </a:p>
      </dsp:txBody>
      <dsp:txXfrm>
        <a:off x="4505209" y="643393"/>
        <a:ext cx="1835317"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updates for Mudra loan scheme.
This scheme is a portfolio scheme. Intention is to collate &amp; track functional specifications of underlying business processes for Mudra loan guarantee business and provide a firm base for further interpretations of software requirements &amp; specifications.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087AF-3850-4DC4-99A2-E44DA34B8B97}">
  <ds:schemaRefs>
    <ds:schemaRef ds:uri="http://schemas.microsoft.com/office/2006/metadata/properties"/>
    <ds:schemaRef ds:uri="http://schemas.microsoft.com/office/infopath/2007/PartnerControls"/>
    <ds:schemaRef ds:uri="7b5eabb9-33a7-4f39-9ee7-c53b891be3bb"/>
    <ds:schemaRef ds:uri="57e2904d-03cf-4f4a-8d43-76aa56e67ae1"/>
  </ds:schemaRefs>
</ds:datastoreItem>
</file>

<file path=customXml/itemProps3.xml><?xml version="1.0" encoding="utf-8"?>
<ds:datastoreItem xmlns:ds="http://schemas.openxmlformats.org/officeDocument/2006/customXml" ds:itemID="{DBD0E55D-F0C3-40E0-A401-3B9D4C8E3025}">
  <ds:schemaRefs>
    <ds:schemaRef ds:uri="http://schemas.openxmlformats.org/officeDocument/2006/bibliography"/>
  </ds:schemaRefs>
</ds:datastoreItem>
</file>

<file path=customXml/itemProps4.xml><?xml version="1.0" encoding="utf-8"?>
<ds:datastoreItem xmlns:ds="http://schemas.openxmlformats.org/officeDocument/2006/customXml" ds:itemID="{67C8C0DB-D128-43C3-93A0-62A0304FAE02}">
  <ds:schemaRefs>
    <ds:schemaRef ds:uri="http://schemas.microsoft.com/sharepoint/v3/contenttype/forms"/>
  </ds:schemaRefs>
</ds:datastoreItem>
</file>

<file path=customXml/itemProps5.xml><?xml version="1.0" encoding="utf-8"?>
<ds:datastoreItem xmlns:ds="http://schemas.openxmlformats.org/officeDocument/2006/customXml" ds:itemID="{0CB32184-96F5-4C17-8CB7-87F4A68EC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abb9-33a7-4f39-9ee7-c53b891be3bb"/>
    <ds:schemaRef ds:uri="57e2904d-03cf-4f4a-8d43-76aa56e67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Mudra Loan – Portfolio Credit Guarantees</dc:subject>
  <dc:creator>Sachin Patange/Solution Architect</dc:creator>
  <keywords/>
  <dc:description/>
  <lastModifiedBy>Sheeman Ahmed Shafeeque Ahmed Ansari</lastModifiedBy>
  <revision>38</revision>
  <lastPrinted>2016-08-05T11:50:00.0000000Z</lastPrinted>
  <dcterms:created xsi:type="dcterms:W3CDTF">2024-09-27T07:39:00.0000000Z</dcterms:created>
  <dcterms:modified xsi:type="dcterms:W3CDTF">2024-09-27T07:43:37.3449500Z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