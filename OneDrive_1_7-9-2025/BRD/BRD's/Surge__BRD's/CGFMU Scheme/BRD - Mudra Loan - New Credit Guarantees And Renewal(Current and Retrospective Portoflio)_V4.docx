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16 w16cex w16sdtdh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06D3FC10">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EF85BA8">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799F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0D799D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A9B" w:rsidRDefault="009B6A9B"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B6A9B" w:rsidP="00C46B14" w:rsidRDefault="009B6A9B" w14:paraId="4EFCFD31" w14:textId="06841903">
                                    <w:pPr>
                                      <w:pStyle w:val="NoSpacing"/>
                                      <w:jc w:val="right"/>
                                      <w:rPr>
                                        <w:color w:val="595959" w:themeColor="text1" w:themeTint="A6"/>
                                        <w:sz w:val="20"/>
                                        <w:szCs w:val="20"/>
                                      </w:rPr>
                                    </w:pPr>
                                    <w:r w:rsidRPr="004E341B">
                                      <w:rPr>
                                        <w:color w:val="595959" w:themeColor="text1" w:themeTint="A6"/>
                                        <w:sz w:val="20"/>
                                        <w:szCs w:val="20"/>
                                      </w:rPr>
                                      <w:t>This document summarizes functional needs of credit guarantee business for new guarantee issuance &amp; their updates for Mudra loan scheme.</w:t>
                                    </w:r>
                                    <w:r>
                                      <w:rPr>
                                        <w:color w:val="595959" w:themeColor="text1" w:themeTint="A6"/>
                                        <w:sz w:val="20"/>
                                        <w:szCs w:val="20"/>
                                      </w:rPr>
                                      <w:br/>
                                    </w:r>
                                    <w:r w:rsidRPr="004E341B">
                                      <w:rPr>
                                        <w:color w:val="595959" w:themeColor="text1" w:themeTint="A6"/>
                                        <w:sz w:val="20"/>
                                        <w:szCs w:val="20"/>
                                      </w:rPr>
                                      <w:t>This scheme is a portfolio scheme. Intention is to collate &amp; track functional specifications of underlying business processes for Mudra loan guarantee business and provide a firm base for further interpretations of software requirements &amp; specifications.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B761361">
                  <v:shapetype id="_x0000_t202" coordsize="21600,21600" o:spt="202" path="m,l,21600r21600,l21600,xe" w14:anchorId="1B65B769">
                    <v:stroke joinstyle="miter"/>
                    <v:path gradientshapeok="t" o:connecttype="rect"/>
                  </v:shapetype>
                  <v:shape id="Text Box 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9B6A9B" w:rsidRDefault="009B6A9B" w14:paraId="7CBFD60A" w14:textId="77777777">
                          <w:pPr>
                            <w:pStyle w:val="NoSpacing"/>
                            <w:jc w:val="right"/>
                            <w:rPr>
                              <w:color w:val="5B9BD5" w:themeColor="accent1"/>
                              <w:sz w:val="28"/>
                              <w:szCs w:val="28"/>
                            </w:rPr>
                          </w:pPr>
                          <w:r>
                            <w:rPr>
                              <w:color w:val="5B9BD5" w:themeColor="accent1"/>
                              <w:sz w:val="28"/>
                              <w:szCs w:val="28"/>
                            </w:rPr>
                            <w:t>Abstract</w:t>
                          </w:r>
                        </w:p>
                        <w:sdt>
                          <w:sdtPr>
                            <w:id w:val="583764354"/>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B6A9B" w:rsidP="00C46B14" w:rsidRDefault="009B6A9B" w14:paraId="2D9992C8" w14:textId="06841903">
                              <w:pPr>
                                <w:pStyle w:val="NoSpacing"/>
                                <w:jc w:val="right"/>
                                <w:rPr>
                                  <w:color w:val="595959" w:themeColor="text1" w:themeTint="A6"/>
                                  <w:sz w:val="20"/>
                                  <w:szCs w:val="20"/>
                                </w:rPr>
                              </w:pPr>
                              <w:r w:rsidRPr="004E341B">
                                <w:rPr>
                                  <w:color w:val="595959" w:themeColor="text1" w:themeTint="A6"/>
                                  <w:sz w:val="20"/>
                                  <w:szCs w:val="20"/>
                                </w:rPr>
                                <w:t>This document summarizes functional needs of credit guarantee business for new guarantee issuance &amp; their updates for Mudra loan scheme.</w:t>
                              </w:r>
                              <w:r>
                                <w:rPr>
                                  <w:color w:val="595959" w:themeColor="text1" w:themeTint="A6"/>
                                  <w:sz w:val="20"/>
                                  <w:szCs w:val="20"/>
                                </w:rPr>
                                <w:br/>
                              </w:r>
                              <w:r w:rsidRPr="004E341B">
                                <w:rPr>
                                  <w:color w:val="595959" w:themeColor="text1" w:themeTint="A6"/>
                                  <w:sz w:val="20"/>
                                  <w:szCs w:val="20"/>
                                </w:rPr>
                                <w:t>This scheme is a portfolio scheme. Intention is to collate &amp; track functional specifications of underlying business processes for Mudra loan guarantee business and provide a firm base for further interpretations of software requirements &amp; specifications.</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A9B" w:rsidRDefault="008B23A1"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6A9B">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B6A9B" w:rsidRDefault="009B6A9B" w14:paraId="01B0C5C0"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A358F74">
                  <v:shape id="Text Box 3"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5088EBD4">
                    <v:textbox inset="126pt,0,54pt,0">
                      <w:txbxContent>
                        <w:p w:rsidR="009B6A9B" w:rsidRDefault="00000000" w14:paraId="6BA47156" w14:textId="00F30603">
                          <w:pPr>
                            <w:jc w:val="right"/>
                            <w:rPr>
                              <w:color w:val="5B9BD5" w:themeColor="accent1"/>
                              <w:sz w:val="64"/>
                              <w:szCs w:val="64"/>
                            </w:rPr>
                          </w:pPr>
                          <w:sdt>
                            <w:sdtPr>
                              <w:id w:val="612681176"/>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6A9B">
                                <w:rPr>
                                  <w:caps/>
                                  <w:color w:val="5B9BD5" w:themeColor="accent1"/>
                                  <w:sz w:val="64"/>
                                  <w:szCs w:val="64"/>
                                </w:rPr>
                                <w:t>Business Requirement Document</w:t>
                              </w:r>
                            </w:sdtContent>
                          </w:sdt>
                        </w:p>
                        <w:sdt>
                          <w:sdtPr>
                            <w:id w:val="1395548422"/>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B6A9B" w:rsidRDefault="009B6A9B" w14:paraId="58A8EE8F"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165"/>
        <w:gridCol w:w="4770"/>
        <w:gridCol w:w="1620"/>
        <w:gridCol w:w="1795"/>
      </w:tblGrid>
      <w:tr w:rsidRPr="00AE77DB" w:rsidR="00AE1DE4" w:rsidTr="000F4DA4" w14:paraId="40F5EF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7BC8F98D" w14:textId="77777777">
            <w:pPr>
              <w:rPr>
                <w:rFonts w:eastAsia="Times New Roman"/>
                <w:b w:val="0"/>
                <w:bCs w:val="0"/>
                <w:sz w:val="20"/>
              </w:rPr>
            </w:pPr>
            <w:r w:rsidRPr="00AE77DB">
              <w:rPr>
                <w:rFonts w:eastAsia="Times New Roman"/>
                <w:b w:val="0"/>
                <w:bCs w:val="0"/>
                <w:sz w:val="20"/>
              </w:rPr>
              <w:t>Version No.</w:t>
            </w:r>
          </w:p>
        </w:tc>
        <w:tc>
          <w:tcPr>
            <w:tcW w:w="4770" w:type="dxa"/>
          </w:tcPr>
          <w:p w:rsidRPr="00AE77DB" w:rsidR="00AE1DE4" w:rsidP="009E37EE" w:rsidRDefault="00AE1DE4" w14:paraId="681A857D"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AE77DB">
              <w:rPr>
                <w:rFonts w:eastAsia="Times New Roman"/>
                <w:b w:val="0"/>
                <w:bCs w:val="0"/>
                <w:sz w:val="20"/>
              </w:rPr>
              <w:t>Remarks</w:t>
            </w:r>
          </w:p>
        </w:tc>
        <w:tc>
          <w:tcPr>
            <w:tcW w:w="1620" w:type="dxa"/>
          </w:tcPr>
          <w:p w:rsidRPr="00AE77DB" w:rsidR="00AE1DE4" w:rsidP="009E37EE" w:rsidRDefault="00AE1DE4" w14:paraId="5C800292"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AE77DB">
              <w:rPr>
                <w:rFonts w:eastAsia="Times New Roman"/>
                <w:b w:val="0"/>
                <w:bCs w:val="0"/>
                <w:sz w:val="20"/>
              </w:rPr>
              <w:t>Date</w:t>
            </w:r>
          </w:p>
        </w:tc>
        <w:tc>
          <w:tcPr>
            <w:tcW w:w="1795" w:type="dxa"/>
          </w:tcPr>
          <w:p w:rsidRPr="00AE77DB" w:rsidR="00AE1DE4" w:rsidP="009E37EE" w:rsidRDefault="00AE1DE4" w14:paraId="35EF860A"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AE77DB">
              <w:rPr>
                <w:rFonts w:eastAsia="Times New Roman"/>
                <w:b w:val="0"/>
                <w:sz w:val="20"/>
              </w:rPr>
              <w:t>Author</w:t>
            </w:r>
          </w:p>
        </w:tc>
      </w:tr>
      <w:tr w:rsidRPr="00AE77DB" w:rsidR="00AE1DE4" w:rsidTr="000F4DA4" w14:paraId="1DA12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35FD277F" w14:textId="77777777">
            <w:pPr>
              <w:rPr>
                <w:rFonts w:eastAsia="Times New Roman"/>
                <w:b w:val="0"/>
                <w:bCs w:val="0"/>
                <w:sz w:val="20"/>
              </w:rPr>
            </w:pPr>
            <w:r w:rsidRPr="00AE77DB">
              <w:rPr>
                <w:rFonts w:eastAsia="Times New Roman"/>
                <w:sz w:val="20"/>
              </w:rPr>
              <w:t>1.0</w:t>
            </w:r>
          </w:p>
        </w:tc>
        <w:tc>
          <w:tcPr>
            <w:tcW w:w="4770" w:type="dxa"/>
          </w:tcPr>
          <w:p w:rsidRPr="00AE77DB" w:rsidR="00AE1DE4" w:rsidP="009E37EE" w:rsidRDefault="00AE1DE4" w14:paraId="4BE10A6E"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Baseline</w:t>
            </w:r>
          </w:p>
        </w:tc>
        <w:tc>
          <w:tcPr>
            <w:tcW w:w="1620" w:type="dxa"/>
          </w:tcPr>
          <w:p w:rsidRPr="00AE77DB" w:rsidR="00AE1DE4" w:rsidP="009E37EE" w:rsidRDefault="00AE1DE4" w14:paraId="1359E8E4"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18-May-2016</w:t>
            </w:r>
          </w:p>
        </w:tc>
        <w:tc>
          <w:tcPr>
            <w:tcW w:w="1795" w:type="dxa"/>
          </w:tcPr>
          <w:p w:rsidRPr="00AE77DB" w:rsidR="00AE1DE4" w:rsidP="009E37EE" w:rsidRDefault="00AE1DE4" w14:paraId="7B483EE1"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235C0744"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4A2BE267" w14:textId="77777777">
            <w:pPr>
              <w:rPr>
                <w:rFonts w:eastAsia="Times New Roman"/>
                <w:bCs w:val="0"/>
                <w:sz w:val="20"/>
              </w:rPr>
            </w:pPr>
            <w:r w:rsidRPr="00AE77DB">
              <w:rPr>
                <w:rFonts w:eastAsia="Times New Roman"/>
                <w:bCs w:val="0"/>
                <w:sz w:val="20"/>
              </w:rPr>
              <w:t>2.0</w:t>
            </w:r>
          </w:p>
        </w:tc>
        <w:tc>
          <w:tcPr>
            <w:tcW w:w="4770" w:type="dxa"/>
          </w:tcPr>
          <w:p w:rsidRPr="00AE77DB" w:rsidR="00AE1DE4" w:rsidP="009E37EE" w:rsidRDefault="00AE1DE4" w14:paraId="10996D6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First Revision – to calculations, portfolio for retrospective, eligibility rules, billing mode</w:t>
            </w:r>
          </w:p>
        </w:tc>
        <w:tc>
          <w:tcPr>
            <w:tcW w:w="1620" w:type="dxa"/>
          </w:tcPr>
          <w:p w:rsidRPr="00AE77DB" w:rsidR="00AE1DE4" w:rsidP="009E37EE" w:rsidRDefault="00AE1DE4" w14:paraId="6905BB3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24-July-2016</w:t>
            </w:r>
          </w:p>
        </w:tc>
        <w:tc>
          <w:tcPr>
            <w:tcW w:w="1795" w:type="dxa"/>
          </w:tcPr>
          <w:p w:rsidRPr="00AE77DB" w:rsidR="00AE1DE4" w:rsidP="009E37EE" w:rsidRDefault="00AE1DE4" w14:paraId="1BEB0CF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7DD7E3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1C8F7866" w14:textId="77777777">
            <w:pPr>
              <w:rPr>
                <w:rFonts w:eastAsia="Times New Roman"/>
                <w:sz w:val="20"/>
              </w:rPr>
            </w:pPr>
            <w:r w:rsidRPr="00AE77DB">
              <w:rPr>
                <w:rFonts w:eastAsia="Times New Roman"/>
                <w:sz w:val="20"/>
              </w:rPr>
              <w:t>3.0</w:t>
            </w:r>
          </w:p>
        </w:tc>
        <w:tc>
          <w:tcPr>
            <w:tcW w:w="4770" w:type="dxa"/>
          </w:tcPr>
          <w:p w:rsidRPr="00AE77DB" w:rsidR="00AE1DE4" w:rsidP="009E37EE" w:rsidRDefault="00AE1DE4" w14:paraId="470A997A"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Final Revision – </w:t>
            </w:r>
          </w:p>
          <w:p w:rsidRPr="00AE77DB" w:rsidR="00AE1DE4" w:rsidP="00AE1DE4" w:rsidRDefault="00AE1DE4" w14:paraId="7CAEAE8A"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Incorporating rules for current/retro and update. Review comments for billing as well.</w:t>
            </w:r>
          </w:p>
          <w:p w:rsidRPr="00AE77DB" w:rsidR="00AE1DE4" w:rsidP="00AE1DE4" w:rsidRDefault="00AE1DE4" w14:paraId="546AE070"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Also full functionality for portfolio management</w:t>
            </w:r>
          </w:p>
          <w:p w:rsidRPr="00AE77DB" w:rsidR="00AE1DE4" w:rsidP="00AE1DE4" w:rsidRDefault="00AE1DE4" w14:paraId="23310FB7"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Portfolio Window Management</w:t>
            </w:r>
          </w:p>
        </w:tc>
        <w:tc>
          <w:tcPr>
            <w:tcW w:w="1620" w:type="dxa"/>
          </w:tcPr>
          <w:p w:rsidRPr="00AE77DB" w:rsidR="00AE1DE4" w:rsidP="009E37EE" w:rsidRDefault="00AE1DE4" w14:paraId="2C34AFF4"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27-Nov-2016</w:t>
            </w:r>
          </w:p>
        </w:tc>
        <w:tc>
          <w:tcPr>
            <w:tcW w:w="1795" w:type="dxa"/>
          </w:tcPr>
          <w:p w:rsidRPr="00AE77DB" w:rsidR="00AE1DE4" w:rsidP="009E37EE" w:rsidRDefault="00AE1DE4" w14:paraId="7C4F00A0"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67189005"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5E4FC0DB" w14:textId="77777777">
            <w:pPr>
              <w:rPr>
                <w:rFonts w:eastAsia="Times New Roman"/>
                <w:sz w:val="20"/>
              </w:rPr>
            </w:pPr>
            <w:r w:rsidRPr="00AE77DB">
              <w:rPr>
                <w:rFonts w:eastAsia="Times New Roman"/>
                <w:sz w:val="20"/>
              </w:rPr>
              <w:t>4.0</w:t>
            </w:r>
          </w:p>
        </w:tc>
        <w:tc>
          <w:tcPr>
            <w:tcW w:w="4770" w:type="dxa"/>
          </w:tcPr>
          <w:p w:rsidRPr="00AE77DB" w:rsidR="00AE1DE4" w:rsidP="009E37EE" w:rsidRDefault="00AE1DE4" w14:paraId="34A66F98"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Change in billing condition – such that those loan records are NOT considered for billing whose days difference </w:t>
            </w:r>
            <w:r w:rsidRPr="00AE77DB">
              <w:rPr>
                <w:sz w:val="20"/>
              </w:rPr>
              <w:t>till end of Portfolio FY since date of First Disbursement is Negative.</w:t>
            </w:r>
          </w:p>
        </w:tc>
        <w:tc>
          <w:tcPr>
            <w:tcW w:w="1620" w:type="dxa"/>
          </w:tcPr>
          <w:p w:rsidRPr="00AE77DB" w:rsidR="00AE1DE4" w:rsidP="009E37EE" w:rsidRDefault="00AE1DE4" w14:paraId="7013F27B"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18-Apr-2017</w:t>
            </w:r>
          </w:p>
        </w:tc>
        <w:tc>
          <w:tcPr>
            <w:tcW w:w="1795" w:type="dxa"/>
          </w:tcPr>
          <w:p w:rsidRPr="00AE77DB" w:rsidR="00AE1DE4" w:rsidP="009E37EE" w:rsidRDefault="00AE1DE4" w14:paraId="484A57D6"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4286A6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345A0382" w14:textId="77777777">
            <w:pPr>
              <w:rPr>
                <w:rFonts w:eastAsia="Times New Roman"/>
                <w:sz w:val="20"/>
              </w:rPr>
            </w:pPr>
            <w:r w:rsidRPr="00AE77DB">
              <w:rPr>
                <w:rFonts w:eastAsia="Times New Roman"/>
                <w:sz w:val="20"/>
              </w:rPr>
              <w:t>5.0</w:t>
            </w:r>
          </w:p>
        </w:tc>
        <w:tc>
          <w:tcPr>
            <w:tcW w:w="4770" w:type="dxa"/>
          </w:tcPr>
          <w:p w:rsidRPr="00AE77DB" w:rsidR="00AE1DE4" w:rsidP="009E37EE" w:rsidRDefault="00AE1DE4" w14:paraId="7C455715"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Revisions as per CG Operations</w:t>
            </w:r>
          </w:p>
        </w:tc>
        <w:tc>
          <w:tcPr>
            <w:tcW w:w="1620" w:type="dxa"/>
          </w:tcPr>
          <w:p w:rsidRPr="00AE77DB" w:rsidR="00AE1DE4" w:rsidP="009E37EE" w:rsidRDefault="00AE1DE4" w14:paraId="0B2ABE10"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29-Apr-2017</w:t>
            </w:r>
          </w:p>
        </w:tc>
        <w:tc>
          <w:tcPr>
            <w:tcW w:w="1795" w:type="dxa"/>
          </w:tcPr>
          <w:p w:rsidRPr="00AE77DB" w:rsidR="00AE1DE4" w:rsidP="009E37EE" w:rsidRDefault="00AE1DE4" w14:paraId="01CA21FD"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ED06BE" w:rsidTr="000F4DA4" w14:paraId="7574F1B5"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ED06BE" w:rsidP="009E37EE" w:rsidRDefault="00ED06BE" w14:paraId="13E96398" w14:textId="00B51261">
            <w:pPr>
              <w:rPr>
                <w:rFonts w:eastAsia="Times New Roman"/>
                <w:sz w:val="20"/>
              </w:rPr>
            </w:pPr>
            <w:r w:rsidRPr="00AE77DB">
              <w:rPr>
                <w:rFonts w:eastAsia="Times New Roman"/>
                <w:sz w:val="20"/>
              </w:rPr>
              <w:t>6.0</w:t>
            </w:r>
          </w:p>
        </w:tc>
        <w:tc>
          <w:tcPr>
            <w:tcW w:w="4770" w:type="dxa"/>
          </w:tcPr>
          <w:p w:rsidRPr="00AE77DB" w:rsidR="00ED06BE" w:rsidP="009E37EE" w:rsidRDefault="007C370F" w14:paraId="392EEE3C"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 </w:t>
            </w:r>
            <w:r w:rsidRPr="00AE77DB" w:rsidR="00ED06BE">
              <w:rPr>
                <w:rFonts w:eastAsia="Times New Roman"/>
                <w:sz w:val="20"/>
              </w:rPr>
              <w:t>Incorporated Billing for claim lodgment cases</w:t>
            </w:r>
          </w:p>
          <w:p w:rsidRPr="00AE77DB" w:rsidR="007C370F" w:rsidP="009E37EE" w:rsidRDefault="007C370F" w14:paraId="5F8CB978" w14:textId="6A113B0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changes to NPA rules (in updates and retrospective new cases)</w:t>
            </w:r>
          </w:p>
          <w:p w:rsidRPr="00AE77DB" w:rsidR="007C370F" w:rsidP="009E37EE" w:rsidRDefault="007C370F" w14:paraId="71DA97CE"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GST billing related</w:t>
            </w:r>
          </w:p>
          <w:p w:rsidRPr="00AE77DB" w:rsidR="007C370F" w:rsidP="007C370F" w:rsidRDefault="007C370F" w14:paraId="659407A2"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Incase of Updates, changes to validation of O/s amt.</w:t>
            </w:r>
          </w:p>
          <w:p w:rsidRPr="00AE77DB" w:rsidR="007C370F" w:rsidP="007C370F" w:rsidRDefault="007C370F" w14:paraId="7B9E7E0F" w14:textId="1505F886">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Incase of Updates, changes to validation of FDA.</w:t>
            </w:r>
          </w:p>
        </w:tc>
        <w:tc>
          <w:tcPr>
            <w:tcW w:w="1620" w:type="dxa"/>
          </w:tcPr>
          <w:p w:rsidRPr="00AE77DB" w:rsidR="00ED06BE" w:rsidP="009E37EE" w:rsidRDefault="00ED06BE" w14:paraId="0A56ED01" w14:textId="6347E30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8-Aug-2017</w:t>
            </w:r>
          </w:p>
        </w:tc>
        <w:tc>
          <w:tcPr>
            <w:tcW w:w="1795" w:type="dxa"/>
          </w:tcPr>
          <w:p w:rsidRPr="00AE77DB" w:rsidR="00ED06BE" w:rsidP="009E37EE" w:rsidRDefault="00ED06BE" w14:paraId="43CEF40A" w14:textId="3A6CD305">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D874BE" w:rsidTr="000F4DA4" w14:paraId="51C208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D874BE" w:rsidP="009E37EE" w:rsidRDefault="00C96EFE" w14:paraId="75C2ABCC" w14:textId="794A907D">
            <w:pPr>
              <w:rPr>
                <w:rFonts w:eastAsia="Times New Roman"/>
                <w:sz w:val="20"/>
              </w:rPr>
            </w:pPr>
            <w:r w:rsidRPr="00AE77DB">
              <w:rPr>
                <w:rFonts w:eastAsia="Times New Roman"/>
                <w:sz w:val="20"/>
              </w:rPr>
              <w:t>7.0</w:t>
            </w:r>
          </w:p>
        </w:tc>
        <w:tc>
          <w:tcPr>
            <w:tcW w:w="4770" w:type="dxa"/>
          </w:tcPr>
          <w:p w:rsidRPr="00AE77DB" w:rsidR="00D874BE" w:rsidP="009E37EE" w:rsidRDefault="00C96EFE" w14:paraId="5C7A686C"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Revisions done as below:</w:t>
            </w:r>
          </w:p>
          <w:p w:rsidRPr="00AE77DB" w:rsidR="00C96EFE" w:rsidP="00C96EFE" w:rsidRDefault="00C96EFE" w14:paraId="5D0BA322"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Rule for Update - Modified Sanction Amount/Date</w:t>
            </w:r>
          </w:p>
          <w:p w:rsidRPr="00AE77DB" w:rsidR="00C96EFE" w:rsidP="00C96EFE" w:rsidRDefault="00C96EFE" w14:paraId="3249DE94"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Rule for Negative Outstanding Amount</w:t>
            </w:r>
          </w:p>
          <w:p w:rsidRPr="00AE77DB" w:rsidR="00C96EFE" w:rsidP="00C96EFE" w:rsidRDefault="00C96EFE" w14:paraId="7047D27E"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Ignoring subsequent First Disbursement Amount and First Disbursement Date</w:t>
            </w:r>
          </w:p>
          <w:p w:rsidRPr="00AE77DB" w:rsidR="00C96EFE" w:rsidP="00C96EFE" w:rsidRDefault="00C96EFE" w14:paraId="4845B5F5" w14:textId="2E54743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A New rule for MUDRA scheme (Update file) to limit the modified sanction amount of all loan accounts for a customer till 10Lacs only. Only For S, K T Loan Types.</w:t>
            </w:r>
          </w:p>
        </w:tc>
        <w:tc>
          <w:tcPr>
            <w:tcW w:w="1620" w:type="dxa"/>
          </w:tcPr>
          <w:p w:rsidRPr="00AE77DB" w:rsidR="00D874BE" w:rsidP="009E37EE" w:rsidRDefault="00C96EFE" w14:paraId="356253CB" w14:textId="7AE1737B">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30-Oct-2017</w:t>
            </w:r>
          </w:p>
        </w:tc>
        <w:tc>
          <w:tcPr>
            <w:tcW w:w="1795" w:type="dxa"/>
          </w:tcPr>
          <w:p w:rsidRPr="00AE77DB" w:rsidR="00D874BE" w:rsidP="009E37EE" w:rsidRDefault="00C96EFE" w14:paraId="183559C8" w14:textId="3396DB13">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Sachin</w:t>
            </w:r>
          </w:p>
        </w:tc>
      </w:tr>
      <w:tr w:rsidRPr="00AE77DB" w:rsidR="00AE77DB" w:rsidTr="000F4DA4" w14:paraId="25AC98C7"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AE77DB" w:rsidP="009E37EE" w:rsidRDefault="00AE77DB" w14:paraId="777C673C" w14:textId="51714EA6">
            <w:pPr>
              <w:rPr>
                <w:rFonts w:eastAsia="Times New Roman"/>
                <w:sz w:val="20"/>
              </w:rPr>
            </w:pPr>
            <w:r w:rsidRPr="00AE77DB">
              <w:rPr>
                <w:rFonts w:eastAsia="Times New Roman"/>
                <w:sz w:val="20"/>
              </w:rPr>
              <w:t>8.0</w:t>
            </w:r>
          </w:p>
        </w:tc>
        <w:tc>
          <w:tcPr>
            <w:tcW w:w="4770" w:type="dxa"/>
          </w:tcPr>
          <w:p w:rsidRPr="00AE77DB" w:rsidR="00AE77DB" w:rsidP="009E37EE" w:rsidRDefault="00AE77DB" w14:paraId="62B3F7ED"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Revisions done as below:</w:t>
            </w:r>
          </w:p>
          <w:p w:rsidRPr="00AE77DB" w:rsidR="00AE77DB" w:rsidP="00AE77DB" w:rsidRDefault="00AE77DB" w14:paraId="69D66549" w14:textId="50B934C2">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New Rules – Current Portfolio:</w:t>
            </w:r>
          </w:p>
          <w:p w:rsidR="00AE77DB" w:rsidP="00AE77DB" w:rsidRDefault="00AE77DB" w14:paraId="6C29DA0E" w14:textId="2DAE85E2">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Maximum Limit for PMMY loans – for calculating the summation of loans for a customer, loans which are closed (by MLI/NCGTC are not considered)</w:t>
            </w:r>
          </w:p>
          <w:p w:rsidRPr="00AE77DB" w:rsidR="008B1C46" w:rsidP="00AE77DB" w:rsidRDefault="008B1C46" w14:paraId="1B5300DA" w14:textId="0D1C6D03">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Duplicate Check for MLI + Loan A/c No. is introduced when records are transited from temporary to permanent CG table.</w:t>
            </w:r>
          </w:p>
          <w:p w:rsidRPr="00AE77DB" w:rsidR="00AE77DB" w:rsidP="00AE77DB" w:rsidRDefault="00AE77DB" w14:paraId="3682AB8D" w14:textId="4CD081B8">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New Rules – Retrospective Portfolio:</w:t>
            </w:r>
          </w:p>
          <w:p w:rsidR="00AE77DB" w:rsidP="00AE77DB" w:rsidRDefault="00AE77DB" w14:paraId="760D5E96" w14:textId="17B4F7CB">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Maximum Limit for PMMY loans – for calculating the summation of loans for a customer, loans which are closed (by MLI/NCGTC are not considered)</w:t>
            </w:r>
          </w:p>
          <w:p w:rsidRPr="00AE77DB" w:rsidR="008B1C46" w:rsidP="00AE77DB" w:rsidRDefault="008B1C46" w14:paraId="1492DECC" w14:textId="4A68B1FB">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Duplicate Check for MLI + Loan A/c No. is introduced when records are transited from temporary to permanent CG table.</w:t>
            </w:r>
          </w:p>
          <w:p w:rsidRPr="00AE77DB" w:rsidR="00AE77DB" w:rsidP="00AE77DB" w:rsidRDefault="00AE77DB" w14:paraId="47FFE080" w14:textId="185DD67A">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Update rules – </w:t>
            </w:r>
          </w:p>
          <w:p w:rsidR="00AE77DB" w:rsidP="00AE77DB" w:rsidRDefault="00AE77DB" w14:paraId="7BABD2C2" w14:textId="77777777">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Maximum Limit for PMMY loans – for calculating the summation of loans for a customer, loans which are closed (by MLI/NCGTC are not considered), in earlier rule invoked cases were not considered for summation. Now invoked is considered</w:t>
            </w:r>
          </w:p>
          <w:p w:rsidRPr="00AE77DB" w:rsidR="00AE77DB" w:rsidP="00AE77DB" w:rsidRDefault="00AE77DB" w14:paraId="43D7C8F3" w14:textId="6250E5BF">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6978">
              <w:rPr>
                <w:sz w:val="20"/>
              </w:rPr>
              <w:t>First Disbursement Date (FDD) (for each customer id of loan a/c)</w:t>
            </w:r>
            <w:r>
              <w:rPr>
                <w:sz w:val="20"/>
              </w:rPr>
              <w:t xml:space="preserve"> – when FDA &amp; FDD is provided by MLI for first time, then it is checked, if it is </w:t>
            </w:r>
            <w:r w:rsidRPr="00AE77DB">
              <w:rPr>
                <w:sz w:val="20"/>
              </w:rPr>
              <w:t>Earlier to Original Sanction Date (of File Type 1)</w:t>
            </w:r>
            <w:r>
              <w:rPr>
                <w:sz w:val="20"/>
              </w:rPr>
              <w:t>.</w:t>
            </w:r>
          </w:p>
          <w:p w:rsidR="00AE77DB" w:rsidP="00AE77DB" w:rsidRDefault="00AE77DB" w14:paraId="16563A61" w14:textId="77777777">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A</w:t>
            </w:r>
            <w:r w:rsidRPr="00AE77DB">
              <w:rPr>
                <w:rFonts w:eastAsia="Times New Roman"/>
                <w:sz w:val="20"/>
              </w:rPr>
              <w:t>llow closure of undisbursed loan accounts</w:t>
            </w:r>
          </w:p>
          <w:p w:rsidR="008B1C46" w:rsidP="008B1C46" w:rsidRDefault="008B1C46" w14:paraId="161388D6" w14:textId="77777777">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Duplicate Check for MLI + Loan A/c No. + Scheme + Status is introduced – atleast one active CG record should exist.</w:t>
            </w:r>
          </w:p>
          <w:p w:rsidRPr="008C21F0" w:rsidR="008C21F0" w:rsidP="00A02B50" w:rsidRDefault="008C21F0" w14:paraId="7A9153B7" w14:textId="04D75A1B">
            <w:pPr>
              <w:pStyle w:val="ListParagraph"/>
              <w:ind w:left="1080"/>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620" w:type="dxa"/>
          </w:tcPr>
          <w:p w:rsidRPr="00AE77DB" w:rsidR="00AE77DB" w:rsidP="009E37EE" w:rsidRDefault="00AE77DB" w14:paraId="34459B7A"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795" w:type="dxa"/>
          </w:tcPr>
          <w:p w:rsidRPr="00AE77DB" w:rsidR="00AE77DB" w:rsidP="009E37EE" w:rsidRDefault="00AE77DB" w14:paraId="6D6A64DE"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
        </w:tc>
      </w:tr>
      <w:tr w:rsidRPr="00AE77DB" w:rsidR="00A02B50" w:rsidTr="000F4DA4" w14:paraId="4260C4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02B50" w:rsidP="009E37EE" w:rsidRDefault="00A02B50" w14:paraId="7482528D" w14:textId="31D69092">
            <w:pPr>
              <w:rPr>
                <w:rFonts w:eastAsia="Times New Roman"/>
                <w:sz w:val="20"/>
              </w:rPr>
            </w:pPr>
            <w:r>
              <w:rPr>
                <w:rFonts w:eastAsia="Times New Roman"/>
                <w:sz w:val="20"/>
              </w:rPr>
              <w:t>9.0</w:t>
            </w:r>
          </w:p>
        </w:tc>
        <w:tc>
          <w:tcPr>
            <w:tcW w:w="4770" w:type="dxa"/>
          </w:tcPr>
          <w:p w:rsidRPr="00AE77DB" w:rsidR="00A02B50" w:rsidP="009E37EE" w:rsidRDefault="00A02B50" w14:paraId="46A5DED6" w14:textId="7DF886C9">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02B50">
              <w:rPr>
                <w:rFonts w:eastAsia="Times New Roman"/>
                <w:sz w:val="20"/>
              </w:rPr>
              <w:t xml:space="preserve">Whenever, MLI </w:t>
            </w:r>
            <w:r w:rsidRPr="00A02B50" w:rsidR="0003659F">
              <w:rPr>
                <w:rFonts w:eastAsia="Times New Roman"/>
                <w:sz w:val="20"/>
              </w:rPr>
              <w:t>Approver</w:t>
            </w:r>
            <w:r w:rsidRPr="00A02B50">
              <w:rPr>
                <w:rFonts w:eastAsia="Times New Roman"/>
                <w:sz w:val="20"/>
              </w:rPr>
              <w:t xml:space="preserve"> approves the Batch Claim file, the date of approval will be considered as ‘Claim </w:t>
            </w:r>
            <w:r w:rsidRPr="00A02B50" w:rsidR="0003659F">
              <w:rPr>
                <w:rFonts w:eastAsia="Times New Roman"/>
                <w:sz w:val="20"/>
              </w:rPr>
              <w:t>Lodgment</w:t>
            </w:r>
            <w:r w:rsidRPr="00A02B50">
              <w:rPr>
                <w:rFonts w:eastAsia="Times New Roman"/>
                <w:sz w:val="20"/>
              </w:rPr>
              <w:t xml:space="preserve"> Date’. For those CG’s, whose claim has been invoked, their calculation of CG Charges will be considered till this claim </w:t>
            </w:r>
            <w:r w:rsidRPr="00A02B50" w:rsidR="0003659F">
              <w:rPr>
                <w:rFonts w:eastAsia="Times New Roman"/>
                <w:sz w:val="20"/>
              </w:rPr>
              <w:t>lodgment</w:t>
            </w:r>
            <w:r w:rsidRPr="00A02B50">
              <w:rPr>
                <w:rFonts w:eastAsia="Times New Roman"/>
                <w:sz w:val="20"/>
              </w:rPr>
              <w:t xml:space="preserve"> date only.</w:t>
            </w:r>
          </w:p>
        </w:tc>
        <w:tc>
          <w:tcPr>
            <w:tcW w:w="1620" w:type="dxa"/>
          </w:tcPr>
          <w:p w:rsidRPr="00AE77DB" w:rsidR="00A02B50" w:rsidP="009E37EE" w:rsidRDefault="00A02B50" w14:paraId="64629C12" w14:textId="266CF53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3-Feb-2018</w:t>
            </w:r>
          </w:p>
        </w:tc>
        <w:tc>
          <w:tcPr>
            <w:tcW w:w="1795" w:type="dxa"/>
          </w:tcPr>
          <w:p w:rsidRPr="00AE77DB" w:rsidR="00A02B50" w:rsidP="009E37EE" w:rsidRDefault="00A02B50" w14:paraId="360A40B2" w14:textId="4D0A01C4">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Sachin</w:t>
            </w:r>
          </w:p>
        </w:tc>
      </w:tr>
      <w:tr w:rsidRPr="00AE77DB" w:rsidR="006D0AFD" w:rsidTr="000F4DA4" w14:paraId="54D12A28" w14:textId="77777777">
        <w:tc>
          <w:tcPr>
            <w:cnfStyle w:val="001000000000" w:firstRow="0" w:lastRow="0" w:firstColumn="1" w:lastColumn="0" w:oddVBand="0" w:evenVBand="0" w:oddHBand="0" w:evenHBand="0" w:firstRowFirstColumn="0" w:firstRowLastColumn="0" w:lastRowFirstColumn="0" w:lastRowLastColumn="0"/>
            <w:tcW w:w="1165" w:type="dxa"/>
          </w:tcPr>
          <w:p w:rsidR="006D0AFD" w:rsidP="009E37EE" w:rsidRDefault="006D0AFD" w14:paraId="307D7392" w14:textId="5C58D1C2">
            <w:pPr>
              <w:rPr>
                <w:rFonts w:eastAsia="Times New Roman"/>
                <w:sz w:val="20"/>
              </w:rPr>
            </w:pPr>
            <w:r>
              <w:rPr>
                <w:rFonts w:eastAsia="Times New Roman"/>
                <w:sz w:val="20"/>
              </w:rPr>
              <w:t>10.0</w:t>
            </w:r>
          </w:p>
        </w:tc>
        <w:tc>
          <w:tcPr>
            <w:tcW w:w="4770" w:type="dxa"/>
          </w:tcPr>
          <w:p w:rsidRPr="00A02B50" w:rsidR="006D0AFD" w:rsidP="009E37EE" w:rsidRDefault="006D0AFD" w14:paraId="57C780D4" w14:textId="1AE9A784">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Modifications to NPA Rules</w:t>
            </w:r>
          </w:p>
        </w:tc>
        <w:tc>
          <w:tcPr>
            <w:tcW w:w="1620" w:type="dxa"/>
          </w:tcPr>
          <w:p w:rsidR="006D0AFD" w:rsidP="009E37EE" w:rsidRDefault="006D0AFD" w14:paraId="1BA62839" w14:textId="1A551AEA">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11-Jun-2018</w:t>
            </w:r>
          </w:p>
        </w:tc>
        <w:tc>
          <w:tcPr>
            <w:tcW w:w="1795" w:type="dxa"/>
          </w:tcPr>
          <w:p w:rsidR="006D0AFD" w:rsidP="009E37EE" w:rsidRDefault="006D0AFD" w14:paraId="5061D910" w14:textId="18FA07B9">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Sachin</w:t>
            </w:r>
          </w:p>
        </w:tc>
      </w:tr>
      <w:tr w:rsidRPr="00AE77DB" w:rsidR="006C383E" w:rsidTr="000F4DA4" w14:paraId="1DB25A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6C383E" w:rsidP="009E37EE" w:rsidRDefault="006C383E" w14:paraId="3B4D5C53" w14:textId="7A3BA774">
            <w:pPr>
              <w:rPr>
                <w:rFonts w:eastAsia="Times New Roman"/>
                <w:sz w:val="20"/>
              </w:rPr>
            </w:pPr>
            <w:r>
              <w:rPr>
                <w:rFonts w:eastAsia="Times New Roman"/>
                <w:sz w:val="20"/>
              </w:rPr>
              <w:t>11.0</w:t>
            </w:r>
          </w:p>
        </w:tc>
        <w:tc>
          <w:tcPr>
            <w:tcW w:w="4770" w:type="dxa"/>
          </w:tcPr>
          <w:p w:rsidR="006C383E" w:rsidP="009E37EE" w:rsidRDefault="006C383E" w14:paraId="21DBC1FB" w14:textId="209275A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6C383E">
              <w:rPr>
                <w:rFonts w:eastAsia="Times New Roman"/>
                <w:sz w:val="20"/>
              </w:rPr>
              <w:t>Rule on NPA date to compare with file upload date (file for requesting new CG)</w:t>
            </w:r>
          </w:p>
        </w:tc>
        <w:tc>
          <w:tcPr>
            <w:tcW w:w="1620" w:type="dxa"/>
          </w:tcPr>
          <w:p w:rsidR="006C383E" w:rsidP="009E37EE" w:rsidRDefault="006C383E" w14:paraId="06AD8E42" w14:textId="38B3B933">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18-Aug-2018</w:t>
            </w:r>
          </w:p>
        </w:tc>
        <w:tc>
          <w:tcPr>
            <w:tcW w:w="1795" w:type="dxa"/>
          </w:tcPr>
          <w:p w:rsidR="006C383E" w:rsidP="009E37EE" w:rsidRDefault="006C383E" w14:paraId="4B3725CF" w14:textId="066CE7E5">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Sachin</w:t>
            </w:r>
          </w:p>
        </w:tc>
      </w:tr>
      <w:tr w:rsidRPr="00AE77DB" w:rsidR="002B5542" w:rsidTr="000F4DA4" w14:paraId="7C34307E" w14:textId="77777777">
        <w:tc>
          <w:tcPr>
            <w:cnfStyle w:val="001000000000" w:firstRow="0" w:lastRow="0" w:firstColumn="1" w:lastColumn="0" w:oddVBand="0" w:evenVBand="0" w:oddHBand="0" w:evenHBand="0" w:firstRowFirstColumn="0" w:firstRowLastColumn="0" w:lastRowFirstColumn="0" w:lastRowLastColumn="0"/>
            <w:tcW w:w="1165" w:type="dxa"/>
          </w:tcPr>
          <w:p w:rsidR="002B5542" w:rsidP="009E37EE" w:rsidRDefault="002B5542" w14:paraId="511BCA63" w14:textId="66F20E8E">
            <w:pPr>
              <w:rPr>
                <w:rFonts w:eastAsia="Times New Roman"/>
                <w:sz w:val="20"/>
              </w:rPr>
            </w:pPr>
            <w:r>
              <w:rPr>
                <w:rFonts w:eastAsia="Times New Roman"/>
                <w:sz w:val="20"/>
              </w:rPr>
              <w:t>12.0</w:t>
            </w:r>
          </w:p>
        </w:tc>
        <w:tc>
          <w:tcPr>
            <w:tcW w:w="4770" w:type="dxa"/>
          </w:tcPr>
          <w:p w:rsidR="002B5542" w:rsidP="009E37EE" w:rsidRDefault="002B5542" w14:paraId="657B4676" w14:textId="20CF41B3">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Validation rule: Modified Sanctioned amount removed.</w:t>
            </w:r>
          </w:p>
          <w:p w:rsidRPr="006C383E" w:rsidR="002B5542" w:rsidP="009E37EE" w:rsidRDefault="00771C56" w14:paraId="323021FD" w14:textId="32107490">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Outstanding amount comparison with sanctioned amount.</w:t>
            </w:r>
          </w:p>
        </w:tc>
        <w:tc>
          <w:tcPr>
            <w:tcW w:w="1620" w:type="dxa"/>
          </w:tcPr>
          <w:p w:rsidR="002B5542" w:rsidP="009E37EE" w:rsidRDefault="00771C56" w14:paraId="7B94C192" w14:textId="2FF97A70">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26-Mar-2020</w:t>
            </w:r>
          </w:p>
        </w:tc>
        <w:tc>
          <w:tcPr>
            <w:tcW w:w="1795" w:type="dxa"/>
          </w:tcPr>
          <w:p w:rsidR="002B5542" w:rsidP="009E37EE" w:rsidRDefault="00771C56" w14:paraId="14D2F601" w14:textId="73E7DD7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Satyan</w:t>
            </w:r>
          </w:p>
        </w:tc>
      </w:tr>
      <w:tr w:rsidRPr="00AE77DB" w:rsidR="00113771" w:rsidTr="000F4DA4" w14:paraId="141C65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113771" w:rsidP="009E37EE" w:rsidRDefault="00113771" w14:paraId="26D8AB09" w14:textId="3682DD06">
            <w:pPr>
              <w:rPr>
                <w:rFonts w:eastAsia="Times New Roman"/>
                <w:sz w:val="20"/>
              </w:rPr>
            </w:pPr>
            <w:r>
              <w:rPr>
                <w:rFonts w:eastAsia="Times New Roman"/>
                <w:sz w:val="20"/>
              </w:rPr>
              <w:t>13.0</w:t>
            </w:r>
          </w:p>
        </w:tc>
        <w:tc>
          <w:tcPr>
            <w:tcW w:w="4770" w:type="dxa"/>
          </w:tcPr>
          <w:p w:rsidR="00113771" w:rsidP="009E37EE" w:rsidRDefault="00113771" w14:paraId="61264BD0" w14:textId="7047BA30">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Portfolio Migration, existing portfolio to migrated portfolio</w:t>
            </w:r>
          </w:p>
        </w:tc>
        <w:tc>
          <w:tcPr>
            <w:tcW w:w="1620" w:type="dxa"/>
          </w:tcPr>
          <w:p w:rsidR="00113771" w:rsidP="009E37EE" w:rsidRDefault="00113771" w14:paraId="153758B6" w14:textId="23A4A5EE">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3-Apr-2020</w:t>
            </w:r>
          </w:p>
        </w:tc>
        <w:tc>
          <w:tcPr>
            <w:tcW w:w="1795" w:type="dxa"/>
          </w:tcPr>
          <w:p w:rsidR="00113771" w:rsidP="009E37EE" w:rsidRDefault="00113771" w14:paraId="0752F20C" w14:textId="67BD8FB5">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Satyan</w:t>
            </w:r>
          </w:p>
        </w:tc>
      </w:tr>
      <w:tr w:rsidRPr="00AE77DB" w:rsidR="007E74DE" w:rsidTr="000F4DA4" w14:paraId="0EA8AD73" w14:textId="77777777">
        <w:tc>
          <w:tcPr>
            <w:cnfStyle w:val="001000000000" w:firstRow="0" w:lastRow="0" w:firstColumn="1" w:lastColumn="0" w:oddVBand="0" w:evenVBand="0" w:oddHBand="0" w:evenHBand="0" w:firstRowFirstColumn="0" w:firstRowLastColumn="0" w:lastRowFirstColumn="0" w:lastRowLastColumn="0"/>
            <w:tcW w:w="1165" w:type="dxa"/>
          </w:tcPr>
          <w:p w:rsidR="007E74DE" w:rsidP="009E37EE" w:rsidRDefault="007E74DE" w14:paraId="674668E2" w14:textId="253E67E0">
            <w:pPr>
              <w:rPr>
                <w:rFonts w:eastAsia="Times New Roman"/>
                <w:sz w:val="20"/>
              </w:rPr>
            </w:pPr>
            <w:r>
              <w:rPr>
                <w:rFonts w:eastAsia="Times New Roman"/>
                <w:sz w:val="20"/>
              </w:rPr>
              <w:t>14.0</w:t>
            </w:r>
          </w:p>
        </w:tc>
        <w:tc>
          <w:tcPr>
            <w:tcW w:w="4770" w:type="dxa"/>
          </w:tcPr>
          <w:p w:rsidR="007E74DE" w:rsidP="009E37EE" w:rsidRDefault="007E74DE" w14:paraId="133283B1" w14:textId="74E758DD">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Surge Enhancements</w:t>
            </w:r>
          </w:p>
        </w:tc>
        <w:tc>
          <w:tcPr>
            <w:tcW w:w="1620" w:type="dxa"/>
          </w:tcPr>
          <w:p w:rsidR="007E74DE" w:rsidP="009E37EE" w:rsidRDefault="00733A96" w14:paraId="13F2CBC2" w14:textId="6E29F82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31</w:t>
            </w:r>
            <w:r w:rsidR="007E74DE">
              <w:rPr>
                <w:rFonts w:eastAsia="Times New Roman"/>
                <w:sz w:val="20"/>
              </w:rPr>
              <w:t>-Oct-2020</w:t>
            </w:r>
          </w:p>
        </w:tc>
        <w:tc>
          <w:tcPr>
            <w:tcW w:w="1795" w:type="dxa"/>
          </w:tcPr>
          <w:p w:rsidR="007E74DE" w:rsidP="005306D5" w:rsidRDefault="00E9692F" w14:paraId="647F9CA1" w14:textId="1B39342E">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Supriya </w:t>
            </w:r>
            <w:r w:rsidR="005306D5">
              <w:rPr>
                <w:rFonts w:eastAsia="Times New Roman"/>
                <w:sz w:val="20"/>
              </w:rPr>
              <w:t>Shinde</w:t>
            </w:r>
          </w:p>
        </w:tc>
      </w:tr>
      <w:tr w:rsidRPr="00AE77DB" w:rsidR="000B45D5" w:rsidTr="000F4DA4" w14:paraId="46E242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0B45D5" w:rsidP="009E37EE" w:rsidRDefault="000B45D5" w14:paraId="396A958A" w14:textId="4DCC35BC">
            <w:pPr>
              <w:rPr>
                <w:rFonts w:eastAsia="Times New Roman"/>
                <w:sz w:val="20"/>
              </w:rPr>
            </w:pPr>
            <w:r>
              <w:rPr>
                <w:rFonts w:eastAsia="Times New Roman"/>
                <w:sz w:val="20"/>
              </w:rPr>
              <w:t>15.0</w:t>
            </w:r>
          </w:p>
        </w:tc>
        <w:tc>
          <w:tcPr>
            <w:tcW w:w="4770" w:type="dxa"/>
          </w:tcPr>
          <w:p w:rsidR="000B45D5" w:rsidP="009E37EE" w:rsidRDefault="000B45D5" w14:paraId="48F7980A" w14:textId="78D4F8F5">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Updated Cr Points</w:t>
            </w:r>
          </w:p>
        </w:tc>
        <w:tc>
          <w:tcPr>
            <w:tcW w:w="1620" w:type="dxa"/>
          </w:tcPr>
          <w:p w:rsidR="000B45D5" w:rsidP="009E37EE" w:rsidRDefault="000B45D5" w14:paraId="5D90875B" w14:textId="10A40F8F">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25-May-2023</w:t>
            </w:r>
          </w:p>
        </w:tc>
        <w:tc>
          <w:tcPr>
            <w:tcW w:w="1795" w:type="dxa"/>
          </w:tcPr>
          <w:p w:rsidR="000B45D5" w:rsidP="009E37EE" w:rsidRDefault="000B45D5" w14:paraId="0CA59217" w14:textId="7B8AA61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Shinde-Dhuri</w:t>
            </w:r>
          </w:p>
        </w:tc>
      </w:tr>
      <w:tr w:rsidRPr="00AE77DB" w:rsidR="00347213" w:rsidTr="000F4DA4" w14:paraId="42F9C599" w14:textId="77777777">
        <w:tc>
          <w:tcPr>
            <w:cnfStyle w:val="001000000000" w:firstRow="0" w:lastRow="0" w:firstColumn="1" w:lastColumn="0" w:oddVBand="0" w:evenVBand="0" w:oddHBand="0" w:evenHBand="0" w:firstRowFirstColumn="0" w:firstRowLastColumn="0" w:lastRowFirstColumn="0" w:lastRowLastColumn="0"/>
            <w:tcW w:w="1165" w:type="dxa"/>
          </w:tcPr>
          <w:p w:rsidR="00347213" w:rsidP="009E37EE" w:rsidRDefault="00347213" w14:paraId="135C9F89" w14:textId="3CC1ED6A">
            <w:pPr>
              <w:rPr>
                <w:rFonts w:eastAsia="Times New Roman"/>
                <w:sz w:val="20"/>
              </w:rPr>
            </w:pPr>
            <w:r>
              <w:rPr>
                <w:rFonts w:eastAsia="Times New Roman"/>
                <w:sz w:val="20"/>
              </w:rPr>
              <w:t>16.0</w:t>
            </w:r>
          </w:p>
        </w:tc>
        <w:tc>
          <w:tcPr>
            <w:tcW w:w="4770" w:type="dxa"/>
          </w:tcPr>
          <w:p w:rsidR="00347213" w:rsidP="009E37EE" w:rsidRDefault="00347213" w14:paraId="63610822" w14:textId="2B89738C">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Updated BRD as per NCGTC comments</w:t>
            </w:r>
          </w:p>
        </w:tc>
        <w:tc>
          <w:tcPr>
            <w:tcW w:w="1620" w:type="dxa"/>
          </w:tcPr>
          <w:p w:rsidR="00347213" w:rsidP="009E37EE" w:rsidRDefault="004F62A6" w14:paraId="1C81F77D" w14:textId="740E180F">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05-July-2023</w:t>
            </w:r>
          </w:p>
        </w:tc>
        <w:tc>
          <w:tcPr>
            <w:tcW w:w="1795" w:type="dxa"/>
          </w:tcPr>
          <w:p w:rsidR="00347213" w:rsidP="009E37EE" w:rsidRDefault="00692C91" w14:paraId="410048E8" w14:textId="00C46BA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Shinde-Dhuri</w:t>
            </w:r>
          </w:p>
        </w:tc>
      </w:tr>
    </w:tbl>
    <w:p w:rsidR="000B6545" w:rsidP="0085005D" w:rsidRDefault="007C370F" w14:paraId="2EFB3A3B" w14:textId="7EBD972E">
      <w:pPr>
        <w:rPr>
          <w:rFonts w:eastAsia="Times New Roman"/>
        </w:rPr>
      </w:pPr>
      <w:r>
        <w:rPr>
          <w:rFonts w:eastAsia="Times New Roman"/>
        </w:rPr>
        <w:tab/>
      </w:r>
    </w:p>
    <w:p w:rsidR="006C383E" w:rsidP="0085005D" w:rsidRDefault="006C383E" w14:paraId="3B1CFF8C" w14:textId="49F6934E">
      <w:pPr>
        <w:rPr>
          <w:rFonts w:eastAsia="Times New Roman"/>
        </w:rPr>
      </w:pPr>
    </w:p>
    <w:p w:rsidR="008E7CCE" w:rsidP="0085005D" w:rsidRDefault="008E7CCE" w14:paraId="137E0329" w14:textId="1B5AC938">
      <w:pPr>
        <w:rPr>
          <w:rFonts w:eastAsia="Times New Roman"/>
        </w:rPr>
      </w:pPr>
    </w:p>
    <w:p w:rsidR="008E7CCE" w:rsidP="0085005D" w:rsidRDefault="008E7CCE" w14:paraId="1DC0B0F3" w14:textId="3426E354">
      <w:pPr>
        <w:rPr>
          <w:rFonts w:eastAsia="Times New Roman"/>
        </w:rPr>
      </w:pPr>
    </w:p>
    <w:p w:rsidR="008E7CCE" w:rsidP="0085005D" w:rsidRDefault="008E7CCE" w14:paraId="55C201B8" w14:textId="77777777">
      <w:pPr>
        <w:rPr>
          <w:rFonts w:eastAsia="Times New Roman"/>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AE1DE4" w:rsidTr="009E37EE" w14:paraId="2DD44E89" w14:textId="77777777">
        <w:trPr>
          <w:trHeight w:val="185"/>
        </w:trPr>
        <w:tc>
          <w:tcPr>
            <w:tcW w:w="1389" w:type="dxa"/>
          </w:tcPr>
          <w:p w:rsidRPr="0085005D" w:rsidR="00AE1DE4" w:rsidP="009E37EE" w:rsidRDefault="00AE1DE4" w14:paraId="0B4FC146" w14:textId="77777777">
            <w:pPr>
              <w:rPr>
                <w:rFonts w:eastAsia="Times New Roman"/>
                <w:b/>
                <w:bCs/>
              </w:rPr>
            </w:pPr>
            <w:r>
              <w:rPr>
                <w:rFonts w:eastAsia="Times New Roman"/>
                <w:b/>
                <w:bCs/>
              </w:rPr>
              <w:t>Signature</w:t>
            </w:r>
          </w:p>
        </w:tc>
        <w:tc>
          <w:tcPr>
            <w:tcW w:w="292" w:type="dxa"/>
          </w:tcPr>
          <w:p w:rsidRPr="00B65D9D" w:rsidR="00AE1DE4" w:rsidP="009E37EE" w:rsidRDefault="00AE1DE4" w14:paraId="0DB66297" w14:textId="77777777">
            <w:pPr>
              <w:rPr>
                <w:rFonts w:eastAsia="Times New Roman"/>
                <w:bCs/>
              </w:rPr>
            </w:pPr>
            <w:r w:rsidRPr="00B65D9D">
              <w:rPr>
                <w:rFonts w:eastAsia="Times New Roman"/>
                <w:bCs/>
              </w:rPr>
              <w:t>:</w:t>
            </w:r>
          </w:p>
        </w:tc>
        <w:tc>
          <w:tcPr>
            <w:tcW w:w="3159" w:type="dxa"/>
          </w:tcPr>
          <w:p w:rsidRPr="0085005D" w:rsidR="00AE1DE4" w:rsidP="009E37EE" w:rsidRDefault="00AE1DE4" w14:paraId="28F0EB43" w14:textId="77777777">
            <w:pPr>
              <w:rPr>
                <w:rFonts w:eastAsia="Times New Roman"/>
                <w:b/>
                <w:bCs/>
              </w:rPr>
            </w:pPr>
          </w:p>
        </w:tc>
        <w:tc>
          <w:tcPr>
            <w:tcW w:w="236" w:type="dxa"/>
          </w:tcPr>
          <w:p w:rsidRPr="0085005D" w:rsidR="00AE1DE4" w:rsidP="009E37EE" w:rsidRDefault="00AE1DE4" w14:paraId="3D7E29DB" w14:textId="77777777">
            <w:pPr>
              <w:rPr>
                <w:rFonts w:eastAsia="Times New Roman"/>
                <w:b/>
                <w:bCs/>
              </w:rPr>
            </w:pPr>
          </w:p>
        </w:tc>
        <w:tc>
          <w:tcPr>
            <w:tcW w:w="1459" w:type="dxa"/>
          </w:tcPr>
          <w:p w:rsidRPr="0085005D" w:rsidR="00AE1DE4" w:rsidP="009E37EE" w:rsidRDefault="00AE1DE4" w14:paraId="2C187919" w14:textId="77777777">
            <w:pPr>
              <w:rPr>
                <w:rFonts w:eastAsia="Times New Roman"/>
                <w:b/>
                <w:bCs/>
              </w:rPr>
            </w:pPr>
            <w:r>
              <w:rPr>
                <w:rFonts w:eastAsia="Times New Roman"/>
                <w:b/>
                <w:bCs/>
              </w:rPr>
              <w:t>Signature</w:t>
            </w:r>
          </w:p>
        </w:tc>
        <w:tc>
          <w:tcPr>
            <w:tcW w:w="292" w:type="dxa"/>
          </w:tcPr>
          <w:p w:rsidRPr="0085005D" w:rsidR="00AE1DE4" w:rsidP="009E37EE" w:rsidRDefault="00AE1DE4" w14:paraId="41EA72F2" w14:textId="77777777">
            <w:pPr>
              <w:rPr>
                <w:rFonts w:eastAsia="Times New Roman"/>
                <w:b/>
                <w:bCs/>
              </w:rPr>
            </w:pPr>
            <w:r w:rsidRPr="00B65D9D">
              <w:rPr>
                <w:rFonts w:eastAsia="Times New Roman"/>
                <w:bCs/>
              </w:rPr>
              <w:t>:</w:t>
            </w:r>
          </w:p>
        </w:tc>
        <w:tc>
          <w:tcPr>
            <w:tcW w:w="3413" w:type="dxa"/>
          </w:tcPr>
          <w:p w:rsidRPr="0085005D" w:rsidR="00AE1DE4" w:rsidP="009E37EE" w:rsidRDefault="00AE1DE4" w14:paraId="5A4896F6" w14:textId="77777777">
            <w:pPr>
              <w:rPr>
                <w:rFonts w:eastAsia="Times New Roman"/>
                <w:b/>
                <w:bCs/>
              </w:rPr>
            </w:pPr>
          </w:p>
        </w:tc>
      </w:tr>
      <w:tr w:rsidRPr="0085005D" w:rsidR="00AE1DE4" w:rsidTr="009E37EE" w14:paraId="62795A92" w14:textId="77777777">
        <w:trPr>
          <w:trHeight w:val="185"/>
        </w:trPr>
        <w:tc>
          <w:tcPr>
            <w:tcW w:w="1389" w:type="dxa"/>
          </w:tcPr>
          <w:p w:rsidR="00AE1DE4" w:rsidP="009E37EE" w:rsidRDefault="00AE1DE4" w14:paraId="44D59837" w14:textId="77777777">
            <w:pPr>
              <w:rPr>
                <w:rFonts w:eastAsia="Times New Roman"/>
                <w:b/>
                <w:bCs/>
              </w:rPr>
            </w:pPr>
          </w:p>
        </w:tc>
        <w:tc>
          <w:tcPr>
            <w:tcW w:w="292" w:type="dxa"/>
          </w:tcPr>
          <w:p w:rsidRPr="00B65D9D" w:rsidR="00AE1DE4" w:rsidP="009E37EE" w:rsidRDefault="00AE1DE4" w14:paraId="513D4388" w14:textId="77777777">
            <w:pPr>
              <w:rPr>
                <w:rFonts w:eastAsia="Times New Roman"/>
                <w:bCs/>
              </w:rPr>
            </w:pPr>
          </w:p>
        </w:tc>
        <w:tc>
          <w:tcPr>
            <w:tcW w:w="3159" w:type="dxa"/>
          </w:tcPr>
          <w:p w:rsidRPr="0085005D" w:rsidR="00AE1DE4" w:rsidP="009E37EE" w:rsidRDefault="00AE1DE4" w14:paraId="3654922C" w14:textId="77777777">
            <w:pPr>
              <w:rPr>
                <w:rFonts w:eastAsia="Times New Roman"/>
                <w:b/>
                <w:bCs/>
              </w:rPr>
            </w:pPr>
          </w:p>
        </w:tc>
        <w:tc>
          <w:tcPr>
            <w:tcW w:w="236" w:type="dxa"/>
          </w:tcPr>
          <w:p w:rsidRPr="0085005D" w:rsidR="00AE1DE4" w:rsidP="009E37EE" w:rsidRDefault="00AE1DE4" w14:paraId="65786CB0" w14:textId="77777777">
            <w:pPr>
              <w:rPr>
                <w:rFonts w:eastAsia="Times New Roman"/>
                <w:b/>
                <w:bCs/>
              </w:rPr>
            </w:pPr>
          </w:p>
        </w:tc>
        <w:tc>
          <w:tcPr>
            <w:tcW w:w="1459" w:type="dxa"/>
          </w:tcPr>
          <w:p w:rsidR="00AE1DE4" w:rsidP="009E37EE" w:rsidRDefault="00AE1DE4" w14:paraId="57EE7972" w14:textId="77777777">
            <w:pPr>
              <w:rPr>
                <w:rFonts w:eastAsia="Times New Roman"/>
                <w:b/>
                <w:bCs/>
              </w:rPr>
            </w:pPr>
          </w:p>
        </w:tc>
        <w:tc>
          <w:tcPr>
            <w:tcW w:w="292" w:type="dxa"/>
          </w:tcPr>
          <w:p w:rsidRPr="00B65D9D" w:rsidR="00AE1DE4" w:rsidP="009E37EE" w:rsidRDefault="00AE1DE4" w14:paraId="72B5FEA0" w14:textId="77777777">
            <w:pPr>
              <w:rPr>
                <w:rFonts w:eastAsia="Times New Roman"/>
                <w:bCs/>
              </w:rPr>
            </w:pPr>
          </w:p>
        </w:tc>
        <w:tc>
          <w:tcPr>
            <w:tcW w:w="3413" w:type="dxa"/>
          </w:tcPr>
          <w:p w:rsidRPr="0085005D" w:rsidR="00AE1DE4" w:rsidP="009E37EE" w:rsidRDefault="00AE1DE4" w14:paraId="4AF635C3" w14:textId="77777777">
            <w:pPr>
              <w:rPr>
                <w:rFonts w:eastAsia="Times New Roman"/>
                <w:b/>
                <w:bCs/>
              </w:rPr>
            </w:pPr>
          </w:p>
        </w:tc>
      </w:tr>
      <w:tr w:rsidRPr="0085005D" w:rsidR="00AE1DE4" w:rsidTr="009E37EE" w14:paraId="25D3CA42" w14:textId="77777777">
        <w:trPr>
          <w:trHeight w:val="185"/>
        </w:trPr>
        <w:tc>
          <w:tcPr>
            <w:tcW w:w="1389" w:type="dxa"/>
          </w:tcPr>
          <w:p w:rsidR="00AE1DE4" w:rsidP="009E37EE" w:rsidRDefault="00AE1DE4" w14:paraId="64947FFC" w14:textId="77777777">
            <w:pPr>
              <w:rPr>
                <w:rFonts w:eastAsia="Times New Roman"/>
                <w:b/>
                <w:bCs/>
              </w:rPr>
            </w:pPr>
          </w:p>
        </w:tc>
        <w:tc>
          <w:tcPr>
            <w:tcW w:w="292" w:type="dxa"/>
          </w:tcPr>
          <w:p w:rsidRPr="00B65D9D" w:rsidR="00AE1DE4" w:rsidP="009E37EE" w:rsidRDefault="00AE1DE4" w14:paraId="2FFEC46F" w14:textId="77777777">
            <w:pPr>
              <w:rPr>
                <w:rFonts w:eastAsia="Times New Roman"/>
                <w:bCs/>
              </w:rPr>
            </w:pPr>
          </w:p>
        </w:tc>
        <w:tc>
          <w:tcPr>
            <w:tcW w:w="3159" w:type="dxa"/>
          </w:tcPr>
          <w:p w:rsidRPr="0085005D" w:rsidR="00AE1DE4" w:rsidP="009E37EE" w:rsidRDefault="00AE1DE4" w14:paraId="5BC2A0A7" w14:textId="77777777">
            <w:pPr>
              <w:rPr>
                <w:rFonts w:eastAsia="Times New Roman"/>
                <w:b/>
                <w:bCs/>
              </w:rPr>
            </w:pPr>
          </w:p>
        </w:tc>
        <w:tc>
          <w:tcPr>
            <w:tcW w:w="236" w:type="dxa"/>
          </w:tcPr>
          <w:p w:rsidRPr="0085005D" w:rsidR="00AE1DE4" w:rsidP="009E37EE" w:rsidRDefault="00AE1DE4" w14:paraId="549A07B3" w14:textId="77777777">
            <w:pPr>
              <w:rPr>
                <w:rFonts w:eastAsia="Times New Roman"/>
                <w:b/>
                <w:bCs/>
              </w:rPr>
            </w:pPr>
          </w:p>
        </w:tc>
        <w:tc>
          <w:tcPr>
            <w:tcW w:w="1459" w:type="dxa"/>
          </w:tcPr>
          <w:p w:rsidR="00AE1DE4" w:rsidP="009E37EE" w:rsidRDefault="00AE1DE4" w14:paraId="3426407C" w14:textId="77777777">
            <w:pPr>
              <w:rPr>
                <w:rFonts w:eastAsia="Times New Roman"/>
                <w:b/>
                <w:bCs/>
              </w:rPr>
            </w:pPr>
          </w:p>
        </w:tc>
        <w:tc>
          <w:tcPr>
            <w:tcW w:w="292" w:type="dxa"/>
          </w:tcPr>
          <w:p w:rsidRPr="00B65D9D" w:rsidR="00AE1DE4" w:rsidP="009E37EE" w:rsidRDefault="00AE1DE4" w14:paraId="3A84A273" w14:textId="77777777">
            <w:pPr>
              <w:rPr>
                <w:rFonts w:eastAsia="Times New Roman"/>
                <w:bCs/>
              </w:rPr>
            </w:pPr>
          </w:p>
        </w:tc>
        <w:tc>
          <w:tcPr>
            <w:tcW w:w="3413" w:type="dxa"/>
          </w:tcPr>
          <w:p w:rsidRPr="0085005D" w:rsidR="00AE1DE4" w:rsidP="009E37EE" w:rsidRDefault="00AE1DE4" w14:paraId="0D58E19C" w14:textId="77777777">
            <w:pPr>
              <w:rPr>
                <w:rFonts w:eastAsia="Times New Roman"/>
                <w:b/>
                <w:bCs/>
              </w:rPr>
            </w:pPr>
          </w:p>
        </w:tc>
      </w:tr>
      <w:tr w:rsidRPr="0085005D" w:rsidR="00AE1DE4" w:rsidTr="009E37EE" w14:paraId="7F8CC7EB" w14:textId="77777777">
        <w:trPr>
          <w:trHeight w:val="185"/>
        </w:trPr>
        <w:tc>
          <w:tcPr>
            <w:tcW w:w="1389" w:type="dxa"/>
          </w:tcPr>
          <w:p w:rsidR="00AE1DE4" w:rsidP="009E37EE" w:rsidRDefault="00AE1DE4" w14:paraId="4902FC60" w14:textId="77777777">
            <w:pPr>
              <w:rPr>
                <w:rFonts w:eastAsia="Times New Roman"/>
                <w:b/>
                <w:bCs/>
              </w:rPr>
            </w:pPr>
          </w:p>
        </w:tc>
        <w:tc>
          <w:tcPr>
            <w:tcW w:w="292" w:type="dxa"/>
          </w:tcPr>
          <w:p w:rsidRPr="00B65D9D" w:rsidR="00AE1DE4" w:rsidP="009E37EE" w:rsidRDefault="00AE1DE4" w14:paraId="1298C3C6" w14:textId="77777777">
            <w:pPr>
              <w:rPr>
                <w:rFonts w:eastAsia="Times New Roman"/>
                <w:bCs/>
              </w:rPr>
            </w:pPr>
          </w:p>
        </w:tc>
        <w:tc>
          <w:tcPr>
            <w:tcW w:w="3159" w:type="dxa"/>
          </w:tcPr>
          <w:p w:rsidRPr="0085005D" w:rsidR="00AE1DE4" w:rsidP="009E37EE" w:rsidRDefault="00AE1DE4" w14:paraId="099B2EB1" w14:textId="77777777">
            <w:pPr>
              <w:rPr>
                <w:rFonts w:eastAsia="Times New Roman"/>
                <w:b/>
                <w:bCs/>
              </w:rPr>
            </w:pPr>
          </w:p>
        </w:tc>
        <w:tc>
          <w:tcPr>
            <w:tcW w:w="236" w:type="dxa"/>
          </w:tcPr>
          <w:p w:rsidRPr="0085005D" w:rsidR="00AE1DE4" w:rsidP="009E37EE" w:rsidRDefault="00AE1DE4" w14:paraId="215AF2C7" w14:textId="77777777">
            <w:pPr>
              <w:rPr>
                <w:rFonts w:eastAsia="Times New Roman"/>
                <w:b/>
                <w:bCs/>
              </w:rPr>
            </w:pPr>
          </w:p>
        </w:tc>
        <w:tc>
          <w:tcPr>
            <w:tcW w:w="1459" w:type="dxa"/>
          </w:tcPr>
          <w:p w:rsidR="00AE1DE4" w:rsidP="009E37EE" w:rsidRDefault="00AE1DE4" w14:paraId="392071CB" w14:textId="77777777">
            <w:pPr>
              <w:rPr>
                <w:rFonts w:eastAsia="Times New Roman"/>
                <w:b/>
                <w:bCs/>
              </w:rPr>
            </w:pPr>
          </w:p>
        </w:tc>
        <w:tc>
          <w:tcPr>
            <w:tcW w:w="292" w:type="dxa"/>
          </w:tcPr>
          <w:p w:rsidRPr="00B65D9D" w:rsidR="00AE1DE4" w:rsidP="009E37EE" w:rsidRDefault="00AE1DE4" w14:paraId="2CBA46BF" w14:textId="77777777">
            <w:pPr>
              <w:rPr>
                <w:rFonts w:eastAsia="Times New Roman"/>
                <w:bCs/>
              </w:rPr>
            </w:pPr>
          </w:p>
        </w:tc>
        <w:tc>
          <w:tcPr>
            <w:tcW w:w="3413" w:type="dxa"/>
          </w:tcPr>
          <w:p w:rsidRPr="0085005D" w:rsidR="00AE1DE4" w:rsidP="009E37EE" w:rsidRDefault="00AE1DE4" w14:paraId="0138EA9A" w14:textId="77777777">
            <w:pPr>
              <w:rPr>
                <w:rFonts w:eastAsia="Times New Roman"/>
                <w:b/>
                <w:bCs/>
              </w:rPr>
            </w:pPr>
          </w:p>
        </w:tc>
      </w:tr>
      <w:tr w:rsidRPr="0085005D" w:rsidR="00AE1DE4" w:rsidTr="009E37EE" w14:paraId="2D51150C" w14:textId="77777777">
        <w:trPr>
          <w:trHeight w:val="185"/>
        </w:trPr>
        <w:tc>
          <w:tcPr>
            <w:tcW w:w="1389" w:type="dxa"/>
          </w:tcPr>
          <w:p w:rsidR="00AE1DE4" w:rsidP="009E37EE" w:rsidRDefault="00AE1DE4" w14:paraId="56DE887E" w14:textId="77777777">
            <w:pPr>
              <w:rPr>
                <w:rFonts w:eastAsia="Times New Roman"/>
                <w:b/>
                <w:bCs/>
              </w:rPr>
            </w:pPr>
            <w:r>
              <w:rPr>
                <w:rFonts w:eastAsia="Times New Roman"/>
                <w:b/>
                <w:bCs/>
              </w:rPr>
              <w:t>Date</w:t>
            </w:r>
          </w:p>
        </w:tc>
        <w:tc>
          <w:tcPr>
            <w:tcW w:w="292" w:type="dxa"/>
          </w:tcPr>
          <w:p w:rsidRPr="00B65D9D" w:rsidR="00AE1DE4" w:rsidP="009E37EE" w:rsidRDefault="00AE1DE4" w14:paraId="32273466" w14:textId="77777777">
            <w:pPr>
              <w:rPr>
                <w:rFonts w:eastAsia="Times New Roman"/>
                <w:bCs/>
              </w:rPr>
            </w:pPr>
            <w:r w:rsidRPr="00B65D9D">
              <w:rPr>
                <w:rFonts w:eastAsia="Times New Roman"/>
                <w:bCs/>
              </w:rPr>
              <w:t>:</w:t>
            </w:r>
          </w:p>
        </w:tc>
        <w:tc>
          <w:tcPr>
            <w:tcW w:w="3159" w:type="dxa"/>
          </w:tcPr>
          <w:p w:rsidRPr="004130C9" w:rsidR="00AE1DE4" w:rsidP="009E37EE" w:rsidRDefault="00AE1DE4" w14:paraId="2511F2BD" w14:textId="4ABD9512">
            <w:pPr>
              <w:rPr>
                <w:rFonts w:eastAsia="Times New Roman"/>
                <w:bCs/>
              </w:rPr>
            </w:pPr>
          </w:p>
        </w:tc>
        <w:tc>
          <w:tcPr>
            <w:tcW w:w="236" w:type="dxa"/>
          </w:tcPr>
          <w:p w:rsidRPr="0085005D" w:rsidR="00AE1DE4" w:rsidP="009E37EE" w:rsidRDefault="00AE1DE4" w14:paraId="3C9A13A7" w14:textId="77777777">
            <w:pPr>
              <w:rPr>
                <w:rFonts w:eastAsia="Times New Roman"/>
                <w:b/>
                <w:bCs/>
              </w:rPr>
            </w:pPr>
          </w:p>
        </w:tc>
        <w:tc>
          <w:tcPr>
            <w:tcW w:w="1459" w:type="dxa"/>
          </w:tcPr>
          <w:p w:rsidRPr="0085005D" w:rsidR="00AE1DE4" w:rsidP="009E37EE" w:rsidRDefault="00AE1DE4" w14:paraId="7DF0C315" w14:textId="77777777">
            <w:pPr>
              <w:rPr>
                <w:rFonts w:eastAsia="Times New Roman"/>
                <w:b/>
                <w:bCs/>
              </w:rPr>
            </w:pPr>
            <w:r>
              <w:rPr>
                <w:rFonts w:eastAsia="Times New Roman"/>
                <w:b/>
                <w:bCs/>
              </w:rPr>
              <w:t>Date</w:t>
            </w:r>
          </w:p>
        </w:tc>
        <w:tc>
          <w:tcPr>
            <w:tcW w:w="292" w:type="dxa"/>
          </w:tcPr>
          <w:p w:rsidRPr="0085005D" w:rsidR="00AE1DE4" w:rsidP="009E37EE" w:rsidRDefault="00AE1DE4" w14:paraId="1878FF88" w14:textId="77777777">
            <w:pPr>
              <w:rPr>
                <w:rFonts w:eastAsia="Times New Roman"/>
                <w:b/>
                <w:bCs/>
              </w:rPr>
            </w:pPr>
            <w:r w:rsidRPr="00B65D9D">
              <w:rPr>
                <w:rFonts w:eastAsia="Times New Roman"/>
                <w:bCs/>
              </w:rPr>
              <w:t>:</w:t>
            </w:r>
          </w:p>
        </w:tc>
        <w:tc>
          <w:tcPr>
            <w:tcW w:w="3413" w:type="dxa"/>
          </w:tcPr>
          <w:p w:rsidRPr="0085005D" w:rsidR="00AE1DE4" w:rsidP="009E37EE" w:rsidRDefault="00AE1DE4" w14:paraId="74EFC478" w14:textId="748C5429">
            <w:pPr>
              <w:rPr>
                <w:rFonts w:eastAsia="Times New Roman"/>
                <w:b/>
                <w:bCs/>
              </w:rPr>
            </w:pPr>
          </w:p>
        </w:tc>
      </w:tr>
      <w:tr w:rsidR="004A1F00" w:rsidTr="009E37EE" w14:paraId="5CECD7BE" w14:textId="77777777">
        <w:trPr>
          <w:trHeight w:val="185"/>
        </w:trPr>
        <w:tc>
          <w:tcPr>
            <w:tcW w:w="1389" w:type="dxa"/>
          </w:tcPr>
          <w:p w:rsidR="004A1F00" w:rsidP="004A1F00" w:rsidRDefault="004A1F00" w14:paraId="1AA1451A" w14:textId="77777777">
            <w:pPr>
              <w:rPr>
                <w:rFonts w:eastAsia="Times New Roman"/>
                <w:b/>
                <w:bCs/>
              </w:rPr>
            </w:pPr>
            <w:r>
              <w:rPr>
                <w:rFonts w:eastAsia="Times New Roman"/>
                <w:b/>
                <w:bCs/>
              </w:rPr>
              <w:t>Name</w:t>
            </w:r>
          </w:p>
        </w:tc>
        <w:tc>
          <w:tcPr>
            <w:tcW w:w="292" w:type="dxa"/>
          </w:tcPr>
          <w:p w:rsidRPr="00B65D9D" w:rsidR="004A1F00" w:rsidP="004A1F00" w:rsidRDefault="004A1F00" w14:paraId="37E4C4D2" w14:textId="77777777">
            <w:pPr>
              <w:rPr>
                <w:rFonts w:eastAsia="Times New Roman"/>
              </w:rPr>
            </w:pPr>
            <w:r w:rsidRPr="00B65D9D">
              <w:rPr>
                <w:rFonts w:eastAsia="Times New Roman"/>
              </w:rPr>
              <w:t>:</w:t>
            </w:r>
          </w:p>
        </w:tc>
        <w:tc>
          <w:tcPr>
            <w:tcW w:w="3159" w:type="dxa"/>
          </w:tcPr>
          <w:p w:rsidR="004A1F00" w:rsidP="004A1F00" w:rsidRDefault="004A1F00" w14:paraId="5E5F85FA" w14:textId="1922735C">
            <w:pPr>
              <w:rPr>
                <w:rFonts w:eastAsia="Times New Roman"/>
              </w:rPr>
            </w:pPr>
            <w:r>
              <w:rPr>
                <w:rFonts w:eastAsia="Times New Roman"/>
              </w:rPr>
              <w:t>Anindya Pal</w:t>
            </w:r>
          </w:p>
        </w:tc>
        <w:tc>
          <w:tcPr>
            <w:tcW w:w="236" w:type="dxa"/>
          </w:tcPr>
          <w:p w:rsidR="004A1F00" w:rsidP="004A1F00" w:rsidRDefault="004A1F00" w14:paraId="11A3B1EC" w14:textId="77777777">
            <w:pPr>
              <w:rPr>
                <w:rFonts w:eastAsia="Times New Roman"/>
              </w:rPr>
            </w:pPr>
          </w:p>
        </w:tc>
        <w:tc>
          <w:tcPr>
            <w:tcW w:w="1459" w:type="dxa"/>
          </w:tcPr>
          <w:p w:rsidR="004A1F00" w:rsidP="004A1F00" w:rsidRDefault="004A1F00" w14:paraId="4FED6601" w14:textId="77777777">
            <w:pPr>
              <w:rPr>
                <w:rFonts w:eastAsia="Times New Roman"/>
              </w:rPr>
            </w:pPr>
            <w:r>
              <w:rPr>
                <w:rFonts w:eastAsia="Times New Roman"/>
                <w:b/>
                <w:bCs/>
              </w:rPr>
              <w:t>Name</w:t>
            </w:r>
          </w:p>
        </w:tc>
        <w:tc>
          <w:tcPr>
            <w:tcW w:w="292" w:type="dxa"/>
          </w:tcPr>
          <w:p w:rsidR="004A1F00" w:rsidP="004A1F00" w:rsidRDefault="004A1F00" w14:paraId="616F01D6" w14:textId="77777777">
            <w:pPr>
              <w:rPr>
                <w:rFonts w:eastAsia="Times New Roman"/>
              </w:rPr>
            </w:pPr>
            <w:r w:rsidRPr="00B65D9D">
              <w:rPr>
                <w:rFonts w:eastAsia="Times New Roman"/>
              </w:rPr>
              <w:t>:</w:t>
            </w:r>
          </w:p>
        </w:tc>
        <w:tc>
          <w:tcPr>
            <w:tcW w:w="3413" w:type="dxa"/>
          </w:tcPr>
          <w:p w:rsidR="004A1F00" w:rsidP="004A1F00" w:rsidRDefault="004A1F00" w14:paraId="7AA667E6" w14:textId="7D2C080F">
            <w:pPr>
              <w:rPr>
                <w:rFonts w:eastAsia="Times New Roman"/>
              </w:rPr>
            </w:pPr>
            <w:r>
              <w:rPr>
                <w:rFonts w:eastAsia="Times New Roman"/>
              </w:rPr>
              <w:t>Keshav Bhandure</w:t>
            </w:r>
          </w:p>
        </w:tc>
      </w:tr>
      <w:tr w:rsidR="00AE1DE4" w:rsidTr="009E37EE" w14:paraId="1207A045" w14:textId="77777777">
        <w:trPr>
          <w:trHeight w:val="559"/>
        </w:trPr>
        <w:tc>
          <w:tcPr>
            <w:tcW w:w="1389" w:type="dxa"/>
          </w:tcPr>
          <w:p w:rsidR="00AE1DE4" w:rsidP="009E37EE" w:rsidRDefault="00AE1DE4" w14:paraId="051D712A" w14:textId="77777777">
            <w:pPr>
              <w:rPr>
                <w:rFonts w:eastAsia="Times New Roman"/>
                <w:b/>
                <w:bCs/>
              </w:rPr>
            </w:pPr>
            <w:r>
              <w:rPr>
                <w:rFonts w:eastAsia="Times New Roman"/>
                <w:b/>
                <w:bCs/>
              </w:rPr>
              <w:t>Designation</w:t>
            </w:r>
          </w:p>
        </w:tc>
        <w:tc>
          <w:tcPr>
            <w:tcW w:w="292" w:type="dxa"/>
          </w:tcPr>
          <w:p w:rsidRPr="00B65D9D" w:rsidR="00AE1DE4" w:rsidP="009E37EE" w:rsidRDefault="00AE1DE4" w14:paraId="558B0344" w14:textId="77777777">
            <w:pPr>
              <w:rPr>
                <w:rFonts w:eastAsia="Times New Roman"/>
              </w:rPr>
            </w:pPr>
            <w:r w:rsidRPr="00B65D9D">
              <w:rPr>
                <w:rFonts w:eastAsia="Times New Roman"/>
              </w:rPr>
              <w:t>:</w:t>
            </w:r>
          </w:p>
        </w:tc>
        <w:tc>
          <w:tcPr>
            <w:tcW w:w="3159" w:type="dxa"/>
          </w:tcPr>
          <w:p w:rsidR="00AE1DE4" w:rsidP="009E37EE" w:rsidRDefault="00AE1DE4" w14:paraId="51092B95" w14:textId="77777777">
            <w:pPr>
              <w:rPr>
                <w:rFonts w:eastAsia="Times New Roman"/>
              </w:rPr>
            </w:pPr>
            <w:r>
              <w:rPr>
                <w:rFonts w:eastAsia="Times New Roman"/>
              </w:rPr>
              <w:t>DGM</w:t>
            </w:r>
          </w:p>
          <w:p w:rsidR="00AE1DE4" w:rsidP="009E37EE" w:rsidRDefault="00AE1DE4" w14:paraId="67D9D1D6" w14:textId="77777777">
            <w:pPr>
              <w:rPr>
                <w:rFonts w:eastAsia="Times New Roman"/>
              </w:rPr>
            </w:pPr>
            <w:r w:rsidRPr="00B65D9D">
              <w:rPr>
                <w:rFonts w:eastAsia="Times New Roman"/>
              </w:rPr>
              <w:t>National Credit Guarantee Trustee Company Ltd</w:t>
            </w:r>
          </w:p>
        </w:tc>
        <w:tc>
          <w:tcPr>
            <w:tcW w:w="236" w:type="dxa"/>
          </w:tcPr>
          <w:p w:rsidR="00AE1DE4" w:rsidP="009E37EE" w:rsidRDefault="00AE1DE4" w14:paraId="2A53EF5C" w14:textId="77777777">
            <w:pPr>
              <w:rPr>
                <w:rFonts w:eastAsia="Times New Roman"/>
              </w:rPr>
            </w:pPr>
          </w:p>
        </w:tc>
        <w:tc>
          <w:tcPr>
            <w:tcW w:w="1459" w:type="dxa"/>
          </w:tcPr>
          <w:p w:rsidR="00AE1DE4" w:rsidP="009E37EE" w:rsidRDefault="00AE1DE4" w14:paraId="7112767C" w14:textId="77777777">
            <w:pPr>
              <w:rPr>
                <w:rFonts w:eastAsia="Times New Roman"/>
              </w:rPr>
            </w:pPr>
            <w:r>
              <w:rPr>
                <w:rFonts w:eastAsia="Times New Roman"/>
                <w:b/>
                <w:bCs/>
              </w:rPr>
              <w:t>Designation</w:t>
            </w:r>
          </w:p>
        </w:tc>
        <w:tc>
          <w:tcPr>
            <w:tcW w:w="292" w:type="dxa"/>
          </w:tcPr>
          <w:p w:rsidR="00AE1DE4" w:rsidP="009E37EE" w:rsidRDefault="00AE1DE4" w14:paraId="6C58599F" w14:textId="77777777">
            <w:pPr>
              <w:rPr>
                <w:rFonts w:eastAsia="Times New Roman"/>
              </w:rPr>
            </w:pPr>
            <w:r w:rsidRPr="00B65D9D">
              <w:rPr>
                <w:rFonts w:eastAsia="Times New Roman"/>
              </w:rPr>
              <w:t>:</w:t>
            </w:r>
          </w:p>
        </w:tc>
        <w:tc>
          <w:tcPr>
            <w:tcW w:w="3413" w:type="dxa"/>
          </w:tcPr>
          <w:p w:rsidR="00AE1DE4" w:rsidP="009E37EE" w:rsidRDefault="00AE1DE4" w14:paraId="14731C3B" w14:textId="77777777">
            <w:pPr>
              <w:rPr>
                <w:rFonts w:eastAsia="Times New Roman"/>
              </w:rPr>
            </w:pPr>
            <w:r>
              <w:rPr>
                <w:rFonts w:eastAsia="Times New Roman"/>
              </w:rPr>
              <w:t>Project Manager</w:t>
            </w:r>
          </w:p>
          <w:p w:rsidR="00AE1DE4" w:rsidP="009E37EE" w:rsidRDefault="00535FA9" w14:paraId="1F0EB377" w14:textId="5A20533D">
            <w:pPr>
              <w:rPr>
                <w:rFonts w:eastAsia="Times New Roman"/>
              </w:rPr>
            </w:pPr>
            <w:r>
              <w:rPr>
                <w:rFonts w:eastAsia="Times New Roman"/>
              </w:rPr>
              <w:t>ESDS</w:t>
            </w:r>
            <w:r w:rsidR="00AE1DE4">
              <w:rPr>
                <w:rFonts w:eastAsia="Times New Roman"/>
              </w:rPr>
              <w:t xml:space="preserve"> Ltd.</w:t>
            </w:r>
          </w:p>
        </w:tc>
      </w:tr>
    </w:tbl>
    <w:p w:rsidR="0053511F" w:rsidP="0085005D" w:rsidRDefault="0053511F" w14:paraId="57BCEA37" w14:textId="2B0AC943">
      <w:pPr>
        <w:rPr>
          <w:rFonts w:eastAsia="Times New Roman"/>
        </w:rPr>
      </w:pPr>
    </w:p>
    <w:p w:rsidR="00B65D9D" w:rsidP="00B65D9D" w:rsidRDefault="00B65D9D" w14:paraId="758FA6AE"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ＭＳ 明朝" w:cs="Mangal" w:asciiTheme="minorAscii" w:hAnsiTheme="minorAscii" w:eastAsiaTheme="minorEastAsia" w:cstheme="minorBidi"/>
          <w:color w:val="auto"/>
          <w:sz w:val="22"/>
          <w:szCs w:val="22"/>
        </w:rPr>
      </w:sdtPr>
      <w:sdtEndPr>
        <w:rPr>
          <w:rFonts w:ascii="Calibri" w:hAnsi="Calibri" w:eastAsia="ＭＳ 明朝" w:cs="Mangal"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235336" w:rsidRDefault="005B1988" w14:paraId="55370721" w14:textId="118D388D">
          <w:pPr>
            <w:pStyle w:val="TOC2"/>
            <w:tabs>
              <w:tab w:val="left" w:pos="880"/>
              <w:tab w:val="right" w:leader="dot" w:pos="9350"/>
            </w:tabs>
            <w:rPr>
              <w:noProof/>
              <w:lang w:val="en-IN" w:eastAsia="en-IN"/>
            </w:rPr>
          </w:pPr>
          <w:r>
            <w:fldChar w:fldCharType="begin"/>
          </w:r>
          <w:r>
            <w:instrText xml:space="preserve"> TOC \o "1-3" \h \z \u </w:instrText>
          </w:r>
          <w:r>
            <w:fldChar w:fldCharType="separate"/>
          </w:r>
          <w:hyperlink w:history="1" w:anchor="_Toc159600833">
            <w:r w:rsidRPr="00880531" w:rsidR="00235336">
              <w:rPr>
                <w:rStyle w:val="Hyperlink"/>
                <w:rFonts w:ascii="Trebuchet MS" w:hAnsi="Trebuchet MS" w:eastAsia="Times New Roman" w:cs="Times New Roman"/>
                <w:b/>
                <w:bCs/>
                <w:iCs/>
                <w:noProof/>
              </w:rPr>
              <w:t>1.1</w:t>
            </w:r>
            <w:r w:rsidR="00235336">
              <w:rPr>
                <w:noProof/>
                <w:lang w:val="en-IN" w:eastAsia="en-IN"/>
              </w:rPr>
              <w:tab/>
            </w:r>
            <w:r w:rsidRPr="00880531" w:rsidR="00235336">
              <w:rPr>
                <w:rStyle w:val="Hyperlink"/>
                <w:rFonts w:ascii="Trebuchet MS" w:hAnsi="Trebuchet MS" w:eastAsia="Times New Roman" w:cs="Arial"/>
                <w:b/>
                <w:bCs/>
                <w:iCs/>
                <w:noProof/>
              </w:rPr>
              <w:t>Introduction</w:t>
            </w:r>
            <w:r w:rsidR="00235336">
              <w:rPr>
                <w:noProof/>
                <w:webHidden/>
              </w:rPr>
              <w:tab/>
            </w:r>
            <w:r w:rsidR="00235336">
              <w:rPr>
                <w:noProof/>
                <w:webHidden/>
              </w:rPr>
              <w:fldChar w:fldCharType="begin"/>
            </w:r>
            <w:r w:rsidR="00235336">
              <w:rPr>
                <w:noProof/>
                <w:webHidden/>
              </w:rPr>
              <w:instrText xml:space="preserve"> PAGEREF _Toc159600833 \h </w:instrText>
            </w:r>
            <w:r w:rsidR="00235336">
              <w:rPr>
                <w:noProof/>
                <w:webHidden/>
              </w:rPr>
            </w:r>
            <w:r w:rsidR="00235336">
              <w:rPr>
                <w:noProof/>
                <w:webHidden/>
              </w:rPr>
              <w:fldChar w:fldCharType="separate"/>
            </w:r>
            <w:r w:rsidR="00235336">
              <w:rPr>
                <w:noProof/>
                <w:webHidden/>
              </w:rPr>
              <w:t>6</w:t>
            </w:r>
            <w:r w:rsidR="00235336">
              <w:rPr>
                <w:noProof/>
                <w:webHidden/>
              </w:rPr>
              <w:fldChar w:fldCharType="end"/>
            </w:r>
          </w:hyperlink>
        </w:p>
        <w:p w:rsidR="00235336" w:rsidRDefault="008B23A1" w14:paraId="3B1960F1" w14:textId="79C61ED0">
          <w:pPr>
            <w:pStyle w:val="TOC3"/>
            <w:tabs>
              <w:tab w:val="left" w:pos="1320"/>
              <w:tab w:val="right" w:leader="dot" w:pos="9350"/>
            </w:tabs>
            <w:rPr>
              <w:noProof/>
              <w:lang w:val="en-IN" w:eastAsia="en-IN"/>
            </w:rPr>
          </w:pPr>
          <w:hyperlink w:history="1" w:anchor="_Toc159600834">
            <w:r w:rsidRPr="00880531" w:rsidR="00235336">
              <w:rPr>
                <w:rStyle w:val="Hyperlink"/>
                <w:rFonts w:ascii="Trebuchet MS" w:hAnsi="Trebuchet MS" w:cs="Times New Roman"/>
                <w:b/>
                <w:bCs/>
                <w:noProof/>
              </w:rPr>
              <w:t>1.1.1</w:t>
            </w:r>
            <w:r w:rsidR="00235336">
              <w:rPr>
                <w:noProof/>
                <w:lang w:val="en-IN" w:eastAsia="en-IN"/>
              </w:rPr>
              <w:tab/>
            </w:r>
            <w:r w:rsidRPr="00880531" w:rsidR="00235336">
              <w:rPr>
                <w:rStyle w:val="Hyperlink"/>
                <w:rFonts w:ascii="Trebuchet MS" w:hAnsi="Trebuchet MS"/>
                <w:b/>
                <w:bCs/>
                <w:noProof/>
              </w:rPr>
              <w:t>Fund &amp; Docket Construct</w:t>
            </w:r>
            <w:r w:rsidR="00235336">
              <w:rPr>
                <w:noProof/>
                <w:webHidden/>
              </w:rPr>
              <w:tab/>
            </w:r>
            <w:r w:rsidR="00235336">
              <w:rPr>
                <w:noProof/>
                <w:webHidden/>
              </w:rPr>
              <w:fldChar w:fldCharType="begin"/>
            </w:r>
            <w:r w:rsidR="00235336">
              <w:rPr>
                <w:noProof/>
                <w:webHidden/>
              </w:rPr>
              <w:instrText xml:space="preserve"> PAGEREF _Toc159600834 \h </w:instrText>
            </w:r>
            <w:r w:rsidR="00235336">
              <w:rPr>
                <w:noProof/>
                <w:webHidden/>
              </w:rPr>
            </w:r>
            <w:r w:rsidR="00235336">
              <w:rPr>
                <w:noProof/>
                <w:webHidden/>
              </w:rPr>
              <w:fldChar w:fldCharType="separate"/>
            </w:r>
            <w:r w:rsidR="00235336">
              <w:rPr>
                <w:noProof/>
                <w:webHidden/>
              </w:rPr>
              <w:t>7</w:t>
            </w:r>
            <w:r w:rsidR="00235336">
              <w:rPr>
                <w:noProof/>
                <w:webHidden/>
              </w:rPr>
              <w:fldChar w:fldCharType="end"/>
            </w:r>
          </w:hyperlink>
        </w:p>
        <w:p w:rsidR="00235336" w:rsidRDefault="008B23A1" w14:paraId="57A8E33A" w14:textId="27D6106E">
          <w:pPr>
            <w:pStyle w:val="TOC2"/>
            <w:tabs>
              <w:tab w:val="left" w:pos="880"/>
              <w:tab w:val="right" w:leader="dot" w:pos="9350"/>
            </w:tabs>
            <w:rPr>
              <w:noProof/>
              <w:lang w:val="en-IN" w:eastAsia="en-IN"/>
            </w:rPr>
          </w:pPr>
          <w:hyperlink w:history="1" w:anchor="_Toc159600835">
            <w:r w:rsidRPr="00880531" w:rsidR="00235336">
              <w:rPr>
                <w:rStyle w:val="Hyperlink"/>
                <w:rFonts w:ascii="Trebuchet MS" w:hAnsi="Trebuchet MS" w:eastAsia="Times New Roman" w:cs="Times New Roman"/>
                <w:b/>
                <w:bCs/>
                <w:iCs/>
                <w:noProof/>
              </w:rPr>
              <w:t>1.2</w:t>
            </w:r>
            <w:r w:rsidR="00235336">
              <w:rPr>
                <w:noProof/>
                <w:lang w:val="en-IN" w:eastAsia="en-IN"/>
              </w:rPr>
              <w:tab/>
            </w:r>
            <w:r w:rsidRPr="00880531" w:rsidR="00235336">
              <w:rPr>
                <w:rStyle w:val="Hyperlink"/>
                <w:rFonts w:ascii="Trebuchet MS" w:hAnsi="Trebuchet MS" w:eastAsia="Times New Roman" w:cs="Arial"/>
                <w:b/>
                <w:bCs/>
                <w:iCs/>
                <w:noProof/>
              </w:rPr>
              <w:t>Input File Layout</w:t>
            </w:r>
            <w:r w:rsidR="00235336">
              <w:rPr>
                <w:noProof/>
                <w:webHidden/>
              </w:rPr>
              <w:tab/>
            </w:r>
            <w:r w:rsidR="00235336">
              <w:rPr>
                <w:noProof/>
                <w:webHidden/>
              </w:rPr>
              <w:fldChar w:fldCharType="begin"/>
            </w:r>
            <w:r w:rsidR="00235336">
              <w:rPr>
                <w:noProof/>
                <w:webHidden/>
              </w:rPr>
              <w:instrText xml:space="preserve"> PAGEREF _Toc159600835 \h </w:instrText>
            </w:r>
            <w:r w:rsidR="00235336">
              <w:rPr>
                <w:noProof/>
                <w:webHidden/>
              </w:rPr>
            </w:r>
            <w:r w:rsidR="00235336">
              <w:rPr>
                <w:noProof/>
                <w:webHidden/>
              </w:rPr>
              <w:fldChar w:fldCharType="separate"/>
            </w:r>
            <w:r w:rsidR="00235336">
              <w:rPr>
                <w:noProof/>
                <w:webHidden/>
              </w:rPr>
              <w:t>7</w:t>
            </w:r>
            <w:r w:rsidR="00235336">
              <w:rPr>
                <w:noProof/>
                <w:webHidden/>
              </w:rPr>
              <w:fldChar w:fldCharType="end"/>
            </w:r>
          </w:hyperlink>
        </w:p>
        <w:p w:rsidR="00235336" w:rsidRDefault="008B23A1" w14:paraId="05221492" w14:textId="195D435D">
          <w:pPr>
            <w:pStyle w:val="TOC3"/>
            <w:tabs>
              <w:tab w:val="left" w:pos="1320"/>
              <w:tab w:val="right" w:leader="dot" w:pos="9350"/>
            </w:tabs>
            <w:rPr>
              <w:noProof/>
              <w:lang w:val="en-IN" w:eastAsia="en-IN"/>
            </w:rPr>
          </w:pPr>
          <w:hyperlink w:history="1" w:anchor="_Toc159600836">
            <w:r w:rsidRPr="00880531" w:rsidR="00235336">
              <w:rPr>
                <w:rStyle w:val="Hyperlink"/>
                <w:rFonts w:ascii="Trebuchet MS" w:hAnsi="Trebuchet MS" w:cs="Times New Roman"/>
                <w:b/>
                <w:bCs/>
                <w:noProof/>
              </w:rPr>
              <w:t>1.2.1</w:t>
            </w:r>
            <w:r w:rsidR="00235336">
              <w:rPr>
                <w:noProof/>
                <w:lang w:val="en-IN" w:eastAsia="en-IN"/>
              </w:rPr>
              <w:tab/>
            </w:r>
            <w:r w:rsidRPr="00880531" w:rsidR="00235336">
              <w:rPr>
                <w:rStyle w:val="Hyperlink"/>
                <w:rFonts w:ascii="Trebuchet MS" w:hAnsi="Trebuchet MS"/>
                <w:b/>
                <w:bCs/>
                <w:noProof/>
              </w:rPr>
              <w:t>Layout: Input File – New Loan Information</w:t>
            </w:r>
            <w:r w:rsidR="00235336">
              <w:rPr>
                <w:noProof/>
                <w:webHidden/>
              </w:rPr>
              <w:tab/>
            </w:r>
            <w:r w:rsidR="00235336">
              <w:rPr>
                <w:noProof/>
                <w:webHidden/>
              </w:rPr>
              <w:fldChar w:fldCharType="begin"/>
            </w:r>
            <w:r w:rsidR="00235336">
              <w:rPr>
                <w:noProof/>
                <w:webHidden/>
              </w:rPr>
              <w:instrText xml:space="preserve"> PAGEREF _Toc159600836 \h </w:instrText>
            </w:r>
            <w:r w:rsidR="00235336">
              <w:rPr>
                <w:noProof/>
                <w:webHidden/>
              </w:rPr>
            </w:r>
            <w:r w:rsidR="00235336">
              <w:rPr>
                <w:noProof/>
                <w:webHidden/>
              </w:rPr>
              <w:fldChar w:fldCharType="separate"/>
            </w:r>
            <w:r w:rsidR="00235336">
              <w:rPr>
                <w:noProof/>
                <w:webHidden/>
              </w:rPr>
              <w:t>7</w:t>
            </w:r>
            <w:r w:rsidR="00235336">
              <w:rPr>
                <w:noProof/>
                <w:webHidden/>
              </w:rPr>
              <w:fldChar w:fldCharType="end"/>
            </w:r>
          </w:hyperlink>
        </w:p>
        <w:p w:rsidR="00235336" w:rsidRDefault="008B23A1" w14:paraId="077BD91E" w14:textId="075AE327">
          <w:pPr>
            <w:pStyle w:val="TOC3"/>
            <w:tabs>
              <w:tab w:val="left" w:pos="1320"/>
              <w:tab w:val="right" w:leader="dot" w:pos="9350"/>
            </w:tabs>
            <w:rPr>
              <w:noProof/>
              <w:lang w:val="en-IN" w:eastAsia="en-IN"/>
            </w:rPr>
          </w:pPr>
          <w:hyperlink w:history="1" w:anchor="_Toc159600837">
            <w:r w:rsidRPr="00880531" w:rsidR="00235336">
              <w:rPr>
                <w:rStyle w:val="Hyperlink"/>
                <w:rFonts w:ascii="Trebuchet MS" w:hAnsi="Trebuchet MS" w:cs="Times New Roman"/>
                <w:b/>
                <w:bCs/>
                <w:noProof/>
              </w:rPr>
              <w:t>1.2.2</w:t>
            </w:r>
            <w:r w:rsidR="00235336">
              <w:rPr>
                <w:noProof/>
                <w:lang w:val="en-IN" w:eastAsia="en-IN"/>
              </w:rPr>
              <w:tab/>
            </w:r>
            <w:r w:rsidRPr="00880531" w:rsidR="00235336">
              <w:rPr>
                <w:rStyle w:val="Hyperlink"/>
                <w:rFonts w:ascii="Trebuchet MS" w:hAnsi="Trebuchet MS"/>
                <w:b/>
                <w:bCs/>
                <w:noProof/>
              </w:rPr>
              <w:t>Layout: Input File – Update Loan Details for Covered Loans</w:t>
            </w:r>
            <w:r w:rsidR="00235336">
              <w:rPr>
                <w:noProof/>
                <w:webHidden/>
              </w:rPr>
              <w:tab/>
            </w:r>
            <w:r w:rsidR="00235336">
              <w:rPr>
                <w:noProof/>
                <w:webHidden/>
              </w:rPr>
              <w:fldChar w:fldCharType="begin"/>
            </w:r>
            <w:r w:rsidR="00235336">
              <w:rPr>
                <w:noProof/>
                <w:webHidden/>
              </w:rPr>
              <w:instrText xml:space="preserve"> PAGEREF _Toc159600837 \h </w:instrText>
            </w:r>
            <w:r w:rsidR="00235336">
              <w:rPr>
                <w:noProof/>
                <w:webHidden/>
              </w:rPr>
            </w:r>
            <w:r w:rsidR="00235336">
              <w:rPr>
                <w:noProof/>
                <w:webHidden/>
              </w:rPr>
              <w:fldChar w:fldCharType="separate"/>
            </w:r>
            <w:r w:rsidR="00235336">
              <w:rPr>
                <w:noProof/>
                <w:webHidden/>
              </w:rPr>
              <w:t>7</w:t>
            </w:r>
            <w:r w:rsidR="00235336">
              <w:rPr>
                <w:noProof/>
                <w:webHidden/>
              </w:rPr>
              <w:fldChar w:fldCharType="end"/>
            </w:r>
          </w:hyperlink>
        </w:p>
        <w:p w:rsidR="00235336" w:rsidRDefault="008B23A1" w14:paraId="35451097" w14:textId="2631AF0D">
          <w:pPr>
            <w:pStyle w:val="TOC2"/>
            <w:tabs>
              <w:tab w:val="left" w:pos="880"/>
              <w:tab w:val="right" w:leader="dot" w:pos="9350"/>
            </w:tabs>
            <w:rPr>
              <w:noProof/>
              <w:lang w:val="en-IN" w:eastAsia="en-IN"/>
            </w:rPr>
          </w:pPr>
          <w:hyperlink w:history="1" w:anchor="_Toc159600838">
            <w:r w:rsidRPr="00880531" w:rsidR="00235336">
              <w:rPr>
                <w:rStyle w:val="Hyperlink"/>
                <w:rFonts w:ascii="Trebuchet MS" w:hAnsi="Trebuchet MS" w:eastAsia="Times New Roman" w:cs="Times New Roman"/>
                <w:b/>
                <w:bCs/>
                <w:iCs/>
                <w:noProof/>
              </w:rPr>
              <w:t>1.3</w:t>
            </w:r>
            <w:r w:rsidR="00235336">
              <w:rPr>
                <w:noProof/>
                <w:lang w:val="en-IN" w:eastAsia="en-IN"/>
              </w:rPr>
              <w:tab/>
            </w:r>
            <w:r w:rsidRPr="00880531" w:rsidR="00235336">
              <w:rPr>
                <w:rStyle w:val="Hyperlink"/>
                <w:rFonts w:ascii="Trebuchet MS" w:hAnsi="Trebuchet MS" w:eastAsia="Times New Roman" w:cs="Arial"/>
                <w:b/>
                <w:bCs/>
                <w:iCs/>
                <w:noProof/>
              </w:rPr>
              <w:t>Input File Format Processed By SURGE</w:t>
            </w:r>
            <w:r w:rsidR="00235336">
              <w:rPr>
                <w:noProof/>
                <w:webHidden/>
              </w:rPr>
              <w:tab/>
            </w:r>
            <w:r w:rsidR="00235336">
              <w:rPr>
                <w:noProof/>
                <w:webHidden/>
              </w:rPr>
              <w:fldChar w:fldCharType="begin"/>
            </w:r>
            <w:r w:rsidR="00235336">
              <w:rPr>
                <w:noProof/>
                <w:webHidden/>
              </w:rPr>
              <w:instrText xml:space="preserve"> PAGEREF _Toc159600838 \h </w:instrText>
            </w:r>
            <w:r w:rsidR="00235336">
              <w:rPr>
                <w:noProof/>
                <w:webHidden/>
              </w:rPr>
            </w:r>
            <w:r w:rsidR="00235336">
              <w:rPr>
                <w:noProof/>
                <w:webHidden/>
              </w:rPr>
              <w:fldChar w:fldCharType="separate"/>
            </w:r>
            <w:r w:rsidR="00235336">
              <w:rPr>
                <w:noProof/>
                <w:webHidden/>
              </w:rPr>
              <w:t>8</w:t>
            </w:r>
            <w:r w:rsidR="00235336">
              <w:rPr>
                <w:noProof/>
                <w:webHidden/>
              </w:rPr>
              <w:fldChar w:fldCharType="end"/>
            </w:r>
          </w:hyperlink>
        </w:p>
        <w:p w:rsidR="00235336" w:rsidRDefault="008B23A1" w14:paraId="359A4FA4" w14:textId="63F8D47F">
          <w:pPr>
            <w:pStyle w:val="TOC2"/>
            <w:tabs>
              <w:tab w:val="left" w:pos="880"/>
              <w:tab w:val="right" w:leader="dot" w:pos="9350"/>
            </w:tabs>
            <w:rPr>
              <w:noProof/>
              <w:lang w:val="en-IN" w:eastAsia="en-IN"/>
            </w:rPr>
          </w:pPr>
          <w:hyperlink w:history="1" w:anchor="_Toc159600839">
            <w:r w:rsidRPr="00880531" w:rsidR="00235336">
              <w:rPr>
                <w:rStyle w:val="Hyperlink"/>
                <w:rFonts w:ascii="Trebuchet MS" w:hAnsi="Trebuchet MS" w:eastAsia="Times New Roman" w:cs="Times New Roman"/>
                <w:b/>
                <w:bCs/>
                <w:iCs/>
                <w:noProof/>
              </w:rPr>
              <w:t>1.4</w:t>
            </w:r>
            <w:r w:rsidR="00235336">
              <w:rPr>
                <w:noProof/>
                <w:lang w:val="en-IN" w:eastAsia="en-IN"/>
              </w:rPr>
              <w:tab/>
            </w:r>
            <w:r w:rsidRPr="00880531" w:rsidR="00235336">
              <w:rPr>
                <w:rStyle w:val="Hyperlink"/>
                <w:rFonts w:ascii="Trebuchet MS" w:hAnsi="Trebuchet MS" w:eastAsia="Times New Roman" w:cs="Arial"/>
                <w:b/>
                <w:bCs/>
                <w:iCs/>
                <w:noProof/>
              </w:rPr>
              <w:t>Preparation of Input File</w:t>
            </w:r>
            <w:r w:rsidR="00235336">
              <w:rPr>
                <w:noProof/>
                <w:webHidden/>
              </w:rPr>
              <w:tab/>
            </w:r>
            <w:r w:rsidR="00235336">
              <w:rPr>
                <w:noProof/>
                <w:webHidden/>
              </w:rPr>
              <w:fldChar w:fldCharType="begin"/>
            </w:r>
            <w:r w:rsidR="00235336">
              <w:rPr>
                <w:noProof/>
                <w:webHidden/>
              </w:rPr>
              <w:instrText xml:space="preserve"> PAGEREF _Toc159600839 \h </w:instrText>
            </w:r>
            <w:r w:rsidR="00235336">
              <w:rPr>
                <w:noProof/>
                <w:webHidden/>
              </w:rPr>
            </w:r>
            <w:r w:rsidR="00235336">
              <w:rPr>
                <w:noProof/>
                <w:webHidden/>
              </w:rPr>
              <w:fldChar w:fldCharType="separate"/>
            </w:r>
            <w:r w:rsidR="00235336">
              <w:rPr>
                <w:noProof/>
                <w:webHidden/>
              </w:rPr>
              <w:t>8</w:t>
            </w:r>
            <w:r w:rsidR="00235336">
              <w:rPr>
                <w:noProof/>
                <w:webHidden/>
              </w:rPr>
              <w:fldChar w:fldCharType="end"/>
            </w:r>
          </w:hyperlink>
        </w:p>
        <w:p w:rsidR="00235336" w:rsidRDefault="008B23A1" w14:paraId="7BEE17CC" w14:textId="638D9A53">
          <w:pPr>
            <w:pStyle w:val="TOC3"/>
            <w:tabs>
              <w:tab w:val="left" w:pos="1320"/>
              <w:tab w:val="right" w:leader="dot" w:pos="9350"/>
            </w:tabs>
            <w:rPr>
              <w:noProof/>
              <w:lang w:val="en-IN" w:eastAsia="en-IN"/>
            </w:rPr>
          </w:pPr>
          <w:hyperlink w:history="1" w:anchor="_Toc159600840">
            <w:r w:rsidRPr="00880531" w:rsidR="00235336">
              <w:rPr>
                <w:rStyle w:val="Hyperlink"/>
                <w:rFonts w:ascii="Trebuchet MS" w:hAnsi="Trebuchet MS" w:cs="Times New Roman"/>
                <w:b/>
                <w:bCs/>
                <w:noProof/>
              </w:rPr>
              <w:t>1.4.1</w:t>
            </w:r>
            <w:r w:rsidR="00235336">
              <w:rPr>
                <w:noProof/>
                <w:lang w:val="en-IN" w:eastAsia="en-IN"/>
              </w:rPr>
              <w:tab/>
            </w:r>
            <w:r w:rsidRPr="00880531" w:rsidR="00235336">
              <w:rPr>
                <w:rStyle w:val="Hyperlink"/>
                <w:rFonts w:ascii="Trebuchet MS" w:hAnsi="Trebuchet MS"/>
                <w:b/>
                <w:bCs/>
                <w:noProof/>
              </w:rPr>
              <w:t>New Loan Information – For Inclusion in Portfolio during Base Period</w:t>
            </w:r>
            <w:r w:rsidR="00235336">
              <w:rPr>
                <w:noProof/>
                <w:webHidden/>
              </w:rPr>
              <w:tab/>
            </w:r>
            <w:r w:rsidR="00235336">
              <w:rPr>
                <w:noProof/>
                <w:webHidden/>
              </w:rPr>
              <w:fldChar w:fldCharType="begin"/>
            </w:r>
            <w:r w:rsidR="00235336">
              <w:rPr>
                <w:noProof/>
                <w:webHidden/>
              </w:rPr>
              <w:instrText xml:space="preserve"> PAGEREF _Toc159600840 \h </w:instrText>
            </w:r>
            <w:r w:rsidR="00235336">
              <w:rPr>
                <w:noProof/>
                <w:webHidden/>
              </w:rPr>
            </w:r>
            <w:r w:rsidR="00235336">
              <w:rPr>
                <w:noProof/>
                <w:webHidden/>
              </w:rPr>
              <w:fldChar w:fldCharType="separate"/>
            </w:r>
            <w:r w:rsidR="00235336">
              <w:rPr>
                <w:noProof/>
                <w:webHidden/>
              </w:rPr>
              <w:t>9</w:t>
            </w:r>
            <w:r w:rsidR="00235336">
              <w:rPr>
                <w:noProof/>
                <w:webHidden/>
              </w:rPr>
              <w:fldChar w:fldCharType="end"/>
            </w:r>
          </w:hyperlink>
        </w:p>
        <w:p w:rsidR="00235336" w:rsidRDefault="008B23A1" w14:paraId="7813E96A" w14:textId="6A843ABE">
          <w:pPr>
            <w:pStyle w:val="TOC3"/>
            <w:tabs>
              <w:tab w:val="left" w:pos="1320"/>
              <w:tab w:val="right" w:leader="dot" w:pos="9350"/>
            </w:tabs>
            <w:rPr>
              <w:noProof/>
              <w:lang w:val="en-IN" w:eastAsia="en-IN"/>
            </w:rPr>
          </w:pPr>
          <w:hyperlink w:history="1" w:anchor="_Toc159600841">
            <w:r w:rsidRPr="00880531" w:rsidR="00235336">
              <w:rPr>
                <w:rStyle w:val="Hyperlink"/>
                <w:rFonts w:ascii="Trebuchet MS" w:hAnsi="Trebuchet MS" w:cs="Times New Roman"/>
                <w:b/>
                <w:bCs/>
                <w:noProof/>
              </w:rPr>
              <w:t>1.4.2</w:t>
            </w:r>
            <w:r w:rsidR="00235336">
              <w:rPr>
                <w:noProof/>
                <w:lang w:val="en-IN" w:eastAsia="en-IN"/>
              </w:rPr>
              <w:tab/>
            </w:r>
            <w:r w:rsidRPr="00880531" w:rsidR="00235336">
              <w:rPr>
                <w:rStyle w:val="Hyperlink"/>
                <w:rFonts w:ascii="Trebuchet MS" w:hAnsi="Trebuchet MS"/>
                <w:b/>
                <w:bCs/>
                <w:noProof/>
              </w:rPr>
              <w:t>Update Loan Details for Covered Loans - For Inclusion in Portfolio during Base Period &amp; Currency Period</w:t>
            </w:r>
            <w:r w:rsidR="00235336">
              <w:rPr>
                <w:noProof/>
                <w:webHidden/>
              </w:rPr>
              <w:tab/>
            </w:r>
            <w:r w:rsidR="00235336">
              <w:rPr>
                <w:noProof/>
                <w:webHidden/>
              </w:rPr>
              <w:fldChar w:fldCharType="begin"/>
            </w:r>
            <w:r w:rsidR="00235336">
              <w:rPr>
                <w:noProof/>
                <w:webHidden/>
              </w:rPr>
              <w:instrText xml:space="preserve"> PAGEREF _Toc159600841 \h </w:instrText>
            </w:r>
            <w:r w:rsidR="00235336">
              <w:rPr>
                <w:noProof/>
                <w:webHidden/>
              </w:rPr>
            </w:r>
            <w:r w:rsidR="00235336">
              <w:rPr>
                <w:noProof/>
                <w:webHidden/>
              </w:rPr>
              <w:fldChar w:fldCharType="separate"/>
            </w:r>
            <w:r w:rsidR="00235336">
              <w:rPr>
                <w:noProof/>
                <w:webHidden/>
              </w:rPr>
              <w:t>9</w:t>
            </w:r>
            <w:r w:rsidR="00235336">
              <w:rPr>
                <w:noProof/>
                <w:webHidden/>
              </w:rPr>
              <w:fldChar w:fldCharType="end"/>
            </w:r>
          </w:hyperlink>
        </w:p>
        <w:p w:rsidR="00235336" w:rsidRDefault="008B23A1" w14:paraId="2EEE6E89" w14:textId="332D0637">
          <w:pPr>
            <w:pStyle w:val="TOC3"/>
            <w:tabs>
              <w:tab w:val="left" w:pos="1320"/>
              <w:tab w:val="right" w:leader="dot" w:pos="9350"/>
            </w:tabs>
            <w:rPr>
              <w:noProof/>
              <w:lang w:val="en-IN" w:eastAsia="en-IN"/>
            </w:rPr>
          </w:pPr>
          <w:hyperlink w:history="1" w:anchor="_Toc159600842">
            <w:r w:rsidRPr="00880531" w:rsidR="00235336">
              <w:rPr>
                <w:rStyle w:val="Hyperlink"/>
                <w:rFonts w:ascii="Trebuchet MS" w:hAnsi="Trebuchet MS" w:cs="Times New Roman"/>
                <w:b/>
                <w:bCs/>
                <w:noProof/>
              </w:rPr>
              <w:t>1.4.3</w:t>
            </w:r>
            <w:r w:rsidR="00235336">
              <w:rPr>
                <w:noProof/>
                <w:lang w:val="en-IN" w:eastAsia="en-IN"/>
              </w:rPr>
              <w:tab/>
            </w:r>
            <w:r w:rsidRPr="00880531" w:rsidR="00235336">
              <w:rPr>
                <w:rStyle w:val="Hyperlink"/>
                <w:rFonts w:ascii="Trebuchet MS" w:hAnsi="Trebuchet MS"/>
                <w:b/>
                <w:bCs/>
                <w:noProof/>
              </w:rPr>
              <w:t>Summary - Preparing &amp; Uploading the Input File</w:t>
            </w:r>
            <w:r w:rsidR="00235336">
              <w:rPr>
                <w:noProof/>
                <w:webHidden/>
              </w:rPr>
              <w:tab/>
            </w:r>
            <w:r w:rsidR="00235336">
              <w:rPr>
                <w:noProof/>
                <w:webHidden/>
              </w:rPr>
              <w:fldChar w:fldCharType="begin"/>
            </w:r>
            <w:r w:rsidR="00235336">
              <w:rPr>
                <w:noProof/>
                <w:webHidden/>
              </w:rPr>
              <w:instrText xml:space="preserve"> PAGEREF _Toc159600842 \h </w:instrText>
            </w:r>
            <w:r w:rsidR="00235336">
              <w:rPr>
                <w:noProof/>
                <w:webHidden/>
              </w:rPr>
            </w:r>
            <w:r w:rsidR="00235336">
              <w:rPr>
                <w:noProof/>
                <w:webHidden/>
              </w:rPr>
              <w:fldChar w:fldCharType="separate"/>
            </w:r>
            <w:r w:rsidR="00235336">
              <w:rPr>
                <w:noProof/>
                <w:webHidden/>
              </w:rPr>
              <w:t>10</w:t>
            </w:r>
            <w:r w:rsidR="00235336">
              <w:rPr>
                <w:noProof/>
                <w:webHidden/>
              </w:rPr>
              <w:fldChar w:fldCharType="end"/>
            </w:r>
          </w:hyperlink>
        </w:p>
        <w:p w:rsidR="00235336" w:rsidRDefault="008B23A1" w14:paraId="0C134E52" w14:textId="6C4EC0BD">
          <w:pPr>
            <w:pStyle w:val="TOC3"/>
            <w:tabs>
              <w:tab w:val="right" w:leader="dot" w:pos="9350"/>
            </w:tabs>
            <w:rPr>
              <w:noProof/>
              <w:lang w:val="en-IN" w:eastAsia="en-IN"/>
            </w:rPr>
          </w:pPr>
          <w:hyperlink w:history="1" w:anchor="_Toc159600844">
            <w:r w:rsidRPr="00880531" w:rsidR="00235336">
              <w:rPr>
                <w:rStyle w:val="Hyperlink"/>
                <w:rFonts w:ascii="Trebuchet MS" w:hAnsi="Trebuchet MS"/>
                <w:b/>
                <w:bCs/>
                <w:noProof/>
              </w:rPr>
              <w:t>1.4.4 Process Flow- Input File and Payment Management</w:t>
            </w:r>
            <w:r w:rsidR="00235336">
              <w:rPr>
                <w:noProof/>
                <w:webHidden/>
              </w:rPr>
              <w:tab/>
            </w:r>
            <w:r w:rsidR="00235336">
              <w:rPr>
                <w:noProof/>
                <w:webHidden/>
              </w:rPr>
              <w:fldChar w:fldCharType="begin"/>
            </w:r>
            <w:r w:rsidR="00235336">
              <w:rPr>
                <w:noProof/>
                <w:webHidden/>
              </w:rPr>
              <w:instrText xml:space="preserve"> PAGEREF _Toc159600844 \h </w:instrText>
            </w:r>
            <w:r w:rsidR="00235336">
              <w:rPr>
                <w:noProof/>
                <w:webHidden/>
              </w:rPr>
            </w:r>
            <w:r w:rsidR="00235336">
              <w:rPr>
                <w:noProof/>
                <w:webHidden/>
              </w:rPr>
              <w:fldChar w:fldCharType="separate"/>
            </w:r>
            <w:r w:rsidR="00235336">
              <w:rPr>
                <w:noProof/>
                <w:webHidden/>
              </w:rPr>
              <w:t>11</w:t>
            </w:r>
            <w:r w:rsidR="00235336">
              <w:rPr>
                <w:noProof/>
                <w:webHidden/>
              </w:rPr>
              <w:fldChar w:fldCharType="end"/>
            </w:r>
          </w:hyperlink>
        </w:p>
        <w:p w:rsidR="00235336" w:rsidRDefault="008B23A1" w14:paraId="5BB05D61" w14:textId="3DA2A34D">
          <w:pPr>
            <w:pStyle w:val="TOC2"/>
            <w:tabs>
              <w:tab w:val="left" w:pos="880"/>
              <w:tab w:val="right" w:leader="dot" w:pos="9350"/>
            </w:tabs>
            <w:rPr>
              <w:noProof/>
              <w:lang w:val="en-IN" w:eastAsia="en-IN"/>
            </w:rPr>
          </w:pPr>
          <w:hyperlink w:history="1" w:anchor="_Toc159600845">
            <w:r w:rsidRPr="00880531" w:rsidR="00235336">
              <w:rPr>
                <w:rStyle w:val="Hyperlink"/>
                <w:rFonts w:ascii="Trebuchet MS" w:hAnsi="Trebuchet MS" w:eastAsia="Times New Roman" w:cs="Times New Roman"/>
                <w:b/>
                <w:bCs/>
                <w:iCs/>
                <w:noProof/>
              </w:rPr>
              <w:t>1.5</w:t>
            </w:r>
            <w:r w:rsidR="00235336">
              <w:rPr>
                <w:noProof/>
                <w:lang w:val="en-IN" w:eastAsia="en-IN"/>
              </w:rPr>
              <w:tab/>
            </w:r>
            <w:r w:rsidRPr="00880531" w:rsidR="00235336">
              <w:rPr>
                <w:rStyle w:val="Hyperlink"/>
                <w:rFonts w:ascii="Trebuchet MS" w:hAnsi="Trebuchet MS" w:eastAsia="Times New Roman" w:cs="Arial"/>
                <w:b/>
                <w:bCs/>
                <w:iCs/>
                <w:noProof/>
              </w:rPr>
              <w:t>Portfolio Management</w:t>
            </w:r>
            <w:r w:rsidR="00235336">
              <w:rPr>
                <w:noProof/>
                <w:webHidden/>
              </w:rPr>
              <w:tab/>
            </w:r>
            <w:r w:rsidR="00235336">
              <w:rPr>
                <w:noProof/>
                <w:webHidden/>
              </w:rPr>
              <w:fldChar w:fldCharType="begin"/>
            </w:r>
            <w:r w:rsidR="00235336">
              <w:rPr>
                <w:noProof/>
                <w:webHidden/>
              </w:rPr>
              <w:instrText xml:space="preserve"> PAGEREF _Toc159600845 \h </w:instrText>
            </w:r>
            <w:r w:rsidR="00235336">
              <w:rPr>
                <w:noProof/>
                <w:webHidden/>
              </w:rPr>
            </w:r>
            <w:r w:rsidR="00235336">
              <w:rPr>
                <w:noProof/>
                <w:webHidden/>
              </w:rPr>
              <w:fldChar w:fldCharType="separate"/>
            </w:r>
            <w:r w:rsidR="00235336">
              <w:rPr>
                <w:noProof/>
                <w:webHidden/>
              </w:rPr>
              <w:t>12</w:t>
            </w:r>
            <w:r w:rsidR="00235336">
              <w:rPr>
                <w:noProof/>
                <w:webHidden/>
              </w:rPr>
              <w:fldChar w:fldCharType="end"/>
            </w:r>
          </w:hyperlink>
        </w:p>
        <w:p w:rsidR="00235336" w:rsidRDefault="008B23A1" w14:paraId="17FB37EB" w14:textId="286814FE">
          <w:pPr>
            <w:pStyle w:val="TOC3"/>
            <w:tabs>
              <w:tab w:val="left" w:pos="1320"/>
              <w:tab w:val="right" w:leader="dot" w:pos="9350"/>
            </w:tabs>
            <w:rPr>
              <w:noProof/>
              <w:lang w:val="en-IN" w:eastAsia="en-IN"/>
            </w:rPr>
          </w:pPr>
          <w:hyperlink w:history="1" w:anchor="_Toc159600846">
            <w:r w:rsidRPr="00880531" w:rsidR="00235336">
              <w:rPr>
                <w:rStyle w:val="Hyperlink"/>
                <w:rFonts w:ascii="Trebuchet MS" w:hAnsi="Trebuchet MS" w:cs="Times New Roman"/>
                <w:b/>
                <w:bCs/>
                <w:noProof/>
              </w:rPr>
              <w:t>1.5.1</w:t>
            </w:r>
            <w:r w:rsidR="00235336">
              <w:rPr>
                <w:noProof/>
                <w:lang w:val="en-IN" w:eastAsia="en-IN"/>
              </w:rPr>
              <w:tab/>
            </w:r>
            <w:r w:rsidRPr="00880531" w:rsidR="00235336">
              <w:rPr>
                <w:rStyle w:val="Hyperlink"/>
                <w:rFonts w:ascii="Trebuchet MS" w:hAnsi="Trebuchet MS"/>
                <w:b/>
                <w:bCs/>
                <w:noProof/>
              </w:rPr>
              <w:t>Portfolio Creation</w:t>
            </w:r>
            <w:r w:rsidR="00235336">
              <w:rPr>
                <w:noProof/>
                <w:webHidden/>
              </w:rPr>
              <w:tab/>
            </w:r>
            <w:r w:rsidR="00235336">
              <w:rPr>
                <w:noProof/>
                <w:webHidden/>
              </w:rPr>
              <w:fldChar w:fldCharType="begin"/>
            </w:r>
            <w:r w:rsidR="00235336">
              <w:rPr>
                <w:noProof/>
                <w:webHidden/>
              </w:rPr>
              <w:instrText xml:space="preserve"> PAGEREF _Toc159600846 \h </w:instrText>
            </w:r>
            <w:r w:rsidR="00235336">
              <w:rPr>
                <w:noProof/>
                <w:webHidden/>
              </w:rPr>
            </w:r>
            <w:r w:rsidR="00235336">
              <w:rPr>
                <w:noProof/>
                <w:webHidden/>
              </w:rPr>
              <w:fldChar w:fldCharType="separate"/>
            </w:r>
            <w:r w:rsidR="00235336">
              <w:rPr>
                <w:noProof/>
                <w:webHidden/>
              </w:rPr>
              <w:t>12</w:t>
            </w:r>
            <w:r w:rsidR="00235336">
              <w:rPr>
                <w:noProof/>
                <w:webHidden/>
              </w:rPr>
              <w:fldChar w:fldCharType="end"/>
            </w:r>
          </w:hyperlink>
        </w:p>
        <w:p w:rsidR="00235336" w:rsidRDefault="008B23A1" w14:paraId="1B9CF882" w14:textId="15F88635">
          <w:pPr>
            <w:pStyle w:val="TOC3"/>
            <w:tabs>
              <w:tab w:val="left" w:pos="1540"/>
              <w:tab w:val="right" w:leader="dot" w:pos="9350"/>
            </w:tabs>
            <w:rPr>
              <w:noProof/>
              <w:lang w:val="en-IN" w:eastAsia="en-IN"/>
            </w:rPr>
          </w:pPr>
          <w:hyperlink w:history="1" w:anchor="_Toc159600847">
            <w:r w:rsidRPr="00880531" w:rsidR="00235336">
              <w:rPr>
                <w:rStyle w:val="Hyperlink"/>
                <w:rFonts w:ascii="Trebuchet MS" w:hAnsi="Trebuchet MS" w:cs="Times New Roman"/>
                <w:b/>
                <w:bCs/>
                <w:noProof/>
              </w:rPr>
              <w:t>1.5.1.1</w:t>
            </w:r>
            <w:r w:rsidR="00235336">
              <w:rPr>
                <w:noProof/>
                <w:lang w:val="en-IN" w:eastAsia="en-IN"/>
              </w:rPr>
              <w:tab/>
            </w:r>
            <w:r w:rsidRPr="00880531" w:rsidR="00235336">
              <w:rPr>
                <w:rStyle w:val="Hyperlink"/>
                <w:rFonts w:ascii="Trebuchet MS" w:hAnsi="Trebuchet MS"/>
                <w:b/>
                <w:bCs/>
                <w:noProof/>
              </w:rPr>
              <w:t>Portfolio Status Values</w:t>
            </w:r>
            <w:r w:rsidR="00235336">
              <w:rPr>
                <w:noProof/>
                <w:webHidden/>
              </w:rPr>
              <w:tab/>
            </w:r>
            <w:r w:rsidR="00235336">
              <w:rPr>
                <w:noProof/>
                <w:webHidden/>
              </w:rPr>
              <w:fldChar w:fldCharType="begin"/>
            </w:r>
            <w:r w:rsidR="00235336">
              <w:rPr>
                <w:noProof/>
                <w:webHidden/>
              </w:rPr>
              <w:instrText xml:space="preserve"> PAGEREF _Toc159600847 \h </w:instrText>
            </w:r>
            <w:r w:rsidR="00235336">
              <w:rPr>
                <w:noProof/>
                <w:webHidden/>
              </w:rPr>
            </w:r>
            <w:r w:rsidR="00235336">
              <w:rPr>
                <w:noProof/>
                <w:webHidden/>
              </w:rPr>
              <w:fldChar w:fldCharType="separate"/>
            </w:r>
            <w:r w:rsidR="00235336">
              <w:rPr>
                <w:noProof/>
                <w:webHidden/>
              </w:rPr>
              <w:t>13</w:t>
            </w:r>
            <w:r w:rsidR="00235336">
              <w:rPr>
                <w:noProof/>
                <w:webHidden/>
              </w:rPr>
              <w:fldChar w:fldCharType="end"/>
            </w:r>
          </w:hyperlink>
        </w:p>
        <w:p w:rsidR="00235336" w:rsidRDefault="008B23A1" w14:paraId="6FF6474D" w14:textId="61138547">
          <w:pPr>
            <w:pStyle w:val="TOC3"/>
            <w:tabs>
              <w:tab w:val="left" w:pos="1540"/>
              <w:tab w:val="right" w:leader="dot" w:pos="9350"/>
            </w:tabs>
            <w:rPr>
              <w:noProof/>
              <w:lang w:val="en-IN" w:eastAsia="en-IN"/>
            </w:rPr>
          </w:pPr>
          <w:hyperlink w:history="1" w:anchor="_Toc159600848">
            <w:r w:rsidRPr="00880531" w:rsidR="00235336">
              <w:rPr>
                <w:rStyle w:val="Hyperlink"/>
                <w:rFonts w:ascii="Trebuchet MS" w:hAnsi="Trebuchet MS" w:cs="Times New Roman"/>
                <w:b/>
                <w:bCs/>
                <w:noProof/>
              </w:rPr>
              <w:t>1.5.1.2</w:t>
            </w:r>
            <w:r w:rsidR="00235336">
              <w:rPr>
                <w:noProof/>
                <w:lang w:val="en-IN" w:eastAsia="en-IN"/>
              </w:rPr>
              <w:tab/>
            </w:r>
            <w:r w:rsidRPr="00880531" w:rsidR="00235336">
              <w:rPr>
                <w:rStyle w:val="Hyperlink"/>
                <w:rFonts w:ascii="Trebuchet MS" w:hAnsi="Trebuchet MS"/>
                <w:b/>
                <w:bCs/>
                <w:noProof/>
              </w:rPr>
              <w:t>Portfolio Transitions</w:t>
            </w:r>
            <w:r w:rsidR="00235336">
              <w:rPr>
                <w:noProof/>
                <w:webHidden/>
              </w:rPr>
              <w:tab/>
            </w:r>
            <w:r w:rsidR="00235336">
              <w:rPr>
                <w:noProof/>
                <w:webHidden/>
              </w:rPr>
              <w:fldChar w:fldCharType="begin"/>
            </w:r>
            <w:r w:rsidR="00235336">
              <w:rPr>
                <w:noProof/>
                <w:webHidden/>
              </w:rPr>
              <w:instrText xml:space="preserve"> PAGEREF _Toc159600848 \h </w:instrText>
            </w:r>
            <w:r w:rsidR="00235336">
              <w:rPr>
                <w:noProof/>
                <w:webHidden/>
              </w:rPr>
            </w:r>
            <w:r w:rsidR="00235336">
              <w:rPr>
                <w:noProof/>
                <w:webHidden/>
              </w:rPr>
              <w:fldChar w:fldCharType="separate"/>
            </w:r>
            <w:r w:rsidR="00235336">
              <w:rPr>
                <w:noProof/>
                <w:webHidden/>
              </w:rPr>
              <w:t>14</w:t>
            </w:r>
            <w:r w:rsidR="00235336">
              <w:rPr>
                <w:noProof/>
                <w:webHidden/>
              </w:rPr>
              <w:fldChar w:fldCharType="end"/>
            </w:r>
          </w:hyperlink>
        </w:p>
        <w:p w:rsidR="00235336" w:rsidRDefault="008B23A1" w14:paraId="561A3807" w14:textId="43262B76">
          <w:pPr>
            <w:pStyle w:val="TOC3"/>
            <w:tabs>
              <w:tab w:val="left" w:pos="1320"/>
              <w:tab w:val="right" w:leader="dot" w:pos="9350"/>
            </w:tabs>
            <w:rPr>
              <w:noProof/>
              <w:lang w:val="en-IN" w:eastAsia="en-IN"/>
            </w:rPr>
          </w:pPr>
          <w:hyperlink w:history="1" w:anchor="_Toc159600849">
            <w:r w:rsidRPr="00880531" w:rsidR="00235336">
              <w:rPr>
                <w:rStyle w:val="Hyperlink"/>
                <w:rFonts w:ascii="Trebuchet MS" w:hAnsi="Trebuchet MS" w:cs="Times New Roman"/>
                <w:b/>
                <w:bCs/>
                <w:noProof/>
              </w:rPr>
              <w:t>1.5.2</w:t>
            </w:r>
            <w:r w:rsidR="00235336">
              <w:rPr>
                <w:noProof/>
                <w:lang w:val="en-IN" w:eastAsia="en-IN"/>
              </w:rPr>
              <w:tab/>
            </w:r>
            <w:r w:rsidRPr="00880531" w:rsidR="00235336">
              <w:rPr>
                <w:rStyle w:val="Hyperlink"/>
                <w:rFonts w:ascii="Trebuchet MS" w:hAnsi="Trebuchet MS"/>
                <w:b/>
                <w:bCs/>
                <w:noProof/>
              </w:rPr>
              <w:t>Allotting Credit Guarantee Unique Identifiers - CGPAN</w:t>
            </w:r>
            <w:r w:rsidR="00235336">
              <w:rPr>
                <w:noProof/>
                <w:webHidden/>
              </w:rPr>
              <w:tab/>
            </w:r>
            <w:r w:rsidR="00235336">
              <w:rPr>
                <w:noProof/>
                <w:webHidden/>
              </w:rPr>
              <w:fldChar w:fldCharType="begin"/>
            </w:r>
            <w:r w:rsidR="00235336">
              <w:rPr>
                <w:noProof/>
                <w:webHidden/>
              </w:rPr>
              <w:instrText xml:space="preserve"> PAGEREF _Toc159600849 \h </w:instrText>
            </w:r>
            <w:r w:rsidR="00235336">
              <w:rPr>
                <w:noProof/>
                <w:webHidden/>
              </w:rPr>
            </w:r>
            <w:r w:rsidR="00235336">
              <w:rPr>
                <w:noProof/>
                <w:webHidden/>
              </w:rPr>
              <w:fldChar w:fldCharType="separate"/>
            </w:r>
            <w:r w:rsidR="00235336">
              <w:rPr>
                <w:noProof/>
                <w:webHidden/>
              </w:rPr>
              <w:t>19</w:t>
            </w:r>
            <w:r w:rsidR="00235336">
              <w:rPr>
                <w:noProof/>
                <w:webHidden/>
              </w:rPr>
              <w:fldChar w:fldCharType="end"/>
            </w:r>
          </w:hyperlink>
        </w:p>
        <w:p w:rsidR="00235336" w:rsidRDefault="008B23A1" w14:paraId="46E4437A" w14:textId="2C671A96">
          <w:pPr>
            <w:pStyle w:val="TOC3"/>
            <w:tabs>
              <w:tab w:val="left" w:pos="1320"/>
              <w:tab w:val="right" w:leader="dot" w:pos="9350"/>
            </w:tabs>
            <w:rPr>
              <w:noProof/>
              <w:lang w:val="en-IN" w:eastAsia="en-IN"/>
            </w:rPr>
          </w:pPr>
          <w:hyperlink w:history="1" w:anchor="_Toc159600850">
            <w:r w:rsidRPr="00880531" w:rsidR="00235336">
              <w:rPr>
                <w:rStyle w:val="Hyperlink"/>
                <w:rFonts w:ascii="Trebuchet MS" w:hAnsi="Trebuchet MS" w:cs="Times New Roman"/>
                <w:b/>
                <w:bCs/>
                <w:noProof/>
              </w:rPr>
              <w:t>1.5.3</w:t>
            </w:r>
            <w:r w:rsidR="00235336">
              <w:rPr>
                <w:noProof/>
                <w:lang w:val="en-IN" w:eastAsia="en-IN"/>
              </w:rPr>
              <w:tab/>
            </w:r>
            <w:r w:rsidRPr="00880531" w:rsidR="00235336">
              <w:rPr>
                <w:rStyle w:val="Hyperlink"/>
                <w:rFonts w:ascii="Trebuchet MS" w:hAnsi="Trebuchet MS"/>
                <w:b/>
                <w:bCs/>
                <w:noProof/>
              </w:rPr>
              <w:t>Portfolio Risk Assessment</w:t>
            </w:r>
            <w:r w:rsidR="00235336">
              <w:rPr>
                <w:noProof/>
                <w:webHidden/>
              </w:rPr>
              <w:tab/>
            </w:r>
            <w:r w:rsidR="00235336">
              <w:rPr>
                <w:noProof/>
                <w:webHidden/>
              </w:rPr>
              <w:fldChar w:fldCharType="begin"/>
            </w:r>
            <w:r w:rsidR="00235336">
              <w:rPr>
                <w:noProof/>
                <w:webHidden/>
              </w:rPr>
              <w:instrText xml:space="preserve"> PAGEREF _Toc159600850 \h </w:instrText>
            </w:r>
            <w:r w:rsidR="00235336">
              <w:rPr>
                <w:noProof/>
                <w:webHidden/>
              </w:rPr>
            </w:r>
            <w:r w:rsidR="00235336">
              <w:rPr>
                <w:noProof/>
                <w:webHidden/>
              </w:rPr>
              <w:fldChar w:fldCharType="separate"/>
            </w:r>
            <w:r w:rsidR="00235336">
              <w:rPr>
                <w:noProof/>
                <w:webHidden/>
              </w:rPr>
              <w:t>20</w:t>
            </w:r>
            <w:r w:rsidR="00235336">
              <w:rPr>
                <w:noProof/>
                <w:webHidden/>
              </w:rPr>
              <w:fldChar w:fldCharType="end"/>
            </w:r>
          </w:hyperlink>
        </w:p>
        <w:p w:rsidR="00235336" w:rsidRDefault="008B23A1" w14:paraId="3DFD7E7B" w14:textId="2BCFE543">
          <w:pPr>
            <w:pStyle w:val="TOC3"/>
            <w:tabs>
              <w:tab w:val="left" w:pos="1320"/>
              <w:tab w:val="right" w:leader="dot" w:pos="9350"/>
            </w:tabs>
            <w:rPr>
              <w:noProof/>
              <w:lang w:val="en-IN" w:eastAsia="en-IN"/>
            </w:rPr>
          </w:pPr>
          <w:hyperlink w:history="1" w:anchor="_Toc159600851">
            <w:r w:rsidRPr="00880531" w:rsidR="00235336">
              <w:rPr>
                <w:rStyle w:val="Hyperlink"/>
                <w:rFonts w:ascii="Trebuchet MS" w:hAnsi="Trebuchet MS" w:cs="Times New Roman"/>
                <w:b/>
                <w:bCs/>
                <w:noProof/>
              </w:rPr>
              <w:t>1.5.4</w:t>
            </w:r>
            <w:r w:rsidR="00235336">
              <w:rPr>
                <w:noProof/>
                <w:lang w:val="en-IN" w:eastAsia="en-IN"/>
              </w:rPr>
              <w:tab/>
            </w:r>
            <w:r w:rsidRPr="00880531" w:rsidR="00235336">
              <w:rPr>
                <w:rStyle w:val="Hyperlink"/>
                <w:rFonts w:ascii="Trebuchet MS" w:hAnsi="Trebuchet MS"/>
                <w:b/>
                <w:bCs/>
                <w:noProof/>
              </w:rPr>
              <w:t>Portfolio Cancellation</w:t>
            </w:r>
            <w:r w:rsidR="00235336">
              <w:rPr>
                <w:noProof/>
                <w:webHidden/>
              </w:rPr>
              <w:tab/>
            </w:r>
            <w:r w:rsidR="00235336">
              <w:rPr>
                <w:noProof/>
                <w:webHidden/>
              </w:rPr>
              <w:fldChar w:fldCharType="begin"/>
            </w:r>
            <w:r w:rsidR="00235336">
              <w:rPr>
                <w:noProof/>
                <w:webHidden/>
              </w:rPr>
              <w:instrText xml:space="preserve"> PAGEREF _Toc159600851 \h </w:instrText>
            </w:r>
            <w:r w:rsidR="00235336">
              <w:rPr>
                <w:noProof/>
                <w:webHidden/>
              </w:rPr>
            </w:r>
            <w:r w:rsidR="00235336">
              <w:rPr>
                <w:noProof/>
                <w:webHidden/>
              </w:rPr>
              <w:fldChar w:fldCharType="separate"/>
            </w:r>
            <w:r w:rsidR="00235336">
              <w:rPr>
                <w:noProof/>
                <w:webHidden/>
              </w:rPr>
              <w:t>20</w:t>
            </w:r>
            <w:r w:rsidR="00235336">
              <w:rPr>
                <w:noProof/>
                <w:webHidden/>
              </w:rPr>
              <w:fldChar w:fldCharType="end"/>
            </w:r>
          </w:hyperlink>
        </w:p>
        <w:p w:rsidR="00235336" w:rsidRDefault="008B23A1" w14:paraId="40EA0262" w14:textId="0799011A">
          <w:pPr>
            <w:pStyle w:val="TOC2"/>
            <w:tabs>
              <w:tab w:val="left" w:pos="880"/>
              <w:tab w:val="right" w:leader="dot" w:pos="9350"/>
            </w:tabs>
            <w:rPr>
              <w:noProof/>
              <w:lang w:val="en-IN" w:eastAsia="en-IN"/>
            </w:rPr>
          </w:pPr>
          <w:hyperlink w:history="1" w:anchor="_Toc159600852">
            <w:r w:rsidRPr="00880531" w:rsidR="00235336">
              <w:rPr>
                <w:rStyle w:val="Hyperlink"/>
                <w:rFonts w:ascii="Trebuchet MS" w:hAnsi="Trebuchet MS" w:eastAsia="Times New Roman" w:cs="Times New Roman"/>
                <w:b/>
                <w:bCs/>
                <w:iCs/>
                <w:noProof/>
              </w:rPr>
              <w:t>1.6</w:t>
            </w:r>
            <w:r w:rsidR="00235336">
              <w:rPr>
                <w:noProof/>
                <w:lang w:val="en-IN" w:eastAsia="en-IN"/>
              </w:rPr>
              <w:tab/>
            </w:r>
            <w:r w:rsidRPr="00880531" w:rsidR="00235336">
              <w:rPr>
                <w:rStyle w:val="Hyperlink"/>
                <w:rFonts w:ascii="Trebuchet MS" w:hAnsi="Trebuchet MS" w:eastAsia="Times New Roman" w:cs="Arial"/>
                <w:b/>
                <w:bCs/>
                <w:iCs/>
                <w:noProof/>
              </w:rPr>
              <w:t>Inclusion of New Loan Information in Portfolio during Base Period</w:t>
            </w:r>
            <w:r w:rsidR="00235336">
              <w:rPr>
                <w:noProof/>
                <w:webHidden/>
              </w:rPr>
              <w:tab/>
            </w:r>
            <w:r w:rsidR="00235336">
              <w:rPr>
                <w:noProof/>
                <w:webHidden/>
              </w:rPr>
              <w:fldChar w:fldCharType="begin"/>
            </w:r>
            <w:r w:rsidR="00235336">
              <w:rPr>
                <w:noProof/>
                <w:webHidden/>
              </w:rPr>
              <w:instrText xml:space="preserve"> PAGEREF _Toc159600852 \h </w:instrText>
            </w:r>
            <w:r w:rsidR="00235336">
              <w:rPr>
                <w:noProof/>
                <w:webHidden/>
              </w:rPr>
            </w:r>
            <w:r w:rsidR="00235336">
              <w:rPr>
                <w:noProof/>
                <w:webHidden/>
              </w:rPr>
              <w:fldChar w:fldCharType="separate"/>
            </w:r>
            <w:r w:rsidR="00235336">
              <w:rPr>
                <w:noProof/>
                <w:webHidden/>
              </w:rPr>
              <w:t>20</w:t>
            </w:r>
            <w:r w:rsidR="00235336">
              <w:rPr>
                <w:noProof/>
                <w:webHidden/>
              </w:rPr>
              <w:fldChar w:fldCharType="end"/>
            </w:r>
          </w:hyperlink>
        </w:p>
        <w:p w:rsidR="00235336" w:rsidRDefault="008B23A1" w14:paraId="6C6A514D" w14:textId="00F428C8">
          <w:pPr>
            <w:pStyle w:val="TOC3"/>
            <w:tabs>
              <w:tab w:val="left" w:pos="1320"/>
              <w:tab w:val="right" w:leader="dot" w:pos="9350"/>
            </w:tabs>
            <w:rPr>
              <w:noProof/>
              <w:lang w:val="en-IN" w:eastAsia="en-IN"/>
            </w:rPr>
          </w:pPr>
          <w:hyperlink w:history="1" w:anchor="_Toc159600853">
            <w:r w:rsidRPr="00880531" w:rsidR="00235336">
              <w:rPr>
                <w:rStyle w:val="Hyperlink"/>
                <w:rFonts w:ascii="Trebuchet MS" w:hAnsi="Trebuchet MS" w:cs="Times New Roman"/>
                <w:b/>
                <w:bCs/>
                <w:noProof/>
              </w:rPr>
              <w:t>1.6.1</w:t>
            </w:r>
            <w:r w:rsidR="00235336">
              <w:rPr>
                <w:noProof/>
                <w:lang w:val="en-IN" w:eastAsia="en-IN"/>
              </w:rPr>
              <w:tab/>
            </w:r>
            <w:r w:rsidRPr="00880531" w:rsidR="00235336">
              <w:rPr>
                <w:rStyle w:val="Hyperlink"/>
                <w:rFonts w:ascii="Trebuchet MS" w:hAnsi="Trebuchet MS"/>
                <w:b/>
                <w:bCs/>
                <w:noProof/>
              </w:rPr>
              <w:t>Input File Content to Staging Area</w:t>
            </w:r>
            <w:r w:rsidR="00235336">
              <w:rPr>
                <w:noProof/>
                <w:webHidden/>
              </w:rPr>
              <w:tab/>
            </w:r>
            <w:r w:rsidR="00235336">
              <w:rPr>
                <w:noProof/>
                <w:webHidden/>
              </w:rPr>
              <w:fldChar w:fldCharType="begin"/>
            </w:r>
            <w:r w:rsidR="00235336">
              <w:rPr>
                <w:noProof/>
                <w:webHidden/>
              </w:rPr>
              <w:instrText xml:space="preserve"> PAGEREF _Toc159600853 \h </w:instrText>
            </w:r>
            <w:r w:rsidR="00235336">
              <w:rPr>
                <w:noProof/>
                <w:webHidden/>
              </w:rPr>
            </w:r>
            <w:r w:rsidR="00235336">
              <w:rPr>
                <w:noProof/>
                <w:webHidden/>
              </w:rPr>
              <w:fldChar w:fldCharType="separate"/>
            </w:r>
            <w:r w:rsidR="00235336">
              <w:rPr>
                <w:noProof/>
                <w:webHidden/>
              </w:rPr>
              <w:t>21</w:t>
            </w:r>
            <w:r w:rsidR="00235336">
              <w:rPr>
                <w:noProof/>
                <w:webHidden/>
              </w:rPr>
              <w:fldChar w:fldCharType="end"/>
            </w:r>
          </w:hyperlink>
        </w:p>
        <w:p w:rsidR="00235336" w:rsidRDefault="008B23A1" w14:paraId="45BDDFCC" w14:textId="02641A2D">
          <w:pPr>
            <w:pStyle w:val="TOC3"/>
            <w:tabs>
              <w:tab w:val="left" w:pos="1320"/>
              <w:tab w:val="right" w:leader="dot" w:pos="9350"/>
            </w:tabs>
            <w:rPr>
              <w:noProof/>
              <w:lang w:val="en-IN" w:eastAsia="en-IN"/>
            </w:rPr>
          </w:pPr>
          <w:hyperlink w:history="1" w:anchor="_Toc159600854">
            <w:r w:rsidRPr="00880531" w:rsidR="00235336">
              <w:rPr>
                <w:rStyle w:val="Hyperlink"/>
                <w:rFonts w:ascii="Trebuchet MS" w:hAnsi="Trebuchet MS" w:cs="Times New Roman"/>
                <w:b/>
                <w:bCs/>
                <w:noProof/>
              </w:rPr>
              <w:t>1.6.2</w:t>
            </w:r>
            <w:r w:rsidR="00235336">
              <w:rPr>
                <w:noProof/>
                <w:lang w:val="en-IN" w:eastAsia="en-IN"/>
              </w:rPr>
              <w:tab/>
            </w:r>
            <w:r w:rsidRPr="00880531" w:rsidR="00235336">
              <w:rPr>
                <w:rStyle w:val="Hyperlink"/>
                <w:rFonts w:ascii="Trebuchet MS" w:hAnsi="Trebuchet MS"/>
                <w:b/>
                <w:bCs/>
                <w:noProof/>
              </w:rPr>
              <w:t>Eligibility Criteria Checks</w:t>
            </w:r>
            <w:r w:rsidR="00235336">
              <w:rPr>
                <w:noProof/>
                <w:webHidden/>
              </w:rPr>
              <w:tab/>
            </w:r>
            <w:r w:rsidR="00235336">
              <w:rPr>
                <w:noProof/>
                <w:webHidden/>
              </w:rPr>
              <w:fldChar w:fldCharType="begin"/>
            </w:r>
            <w:r w:rsidR="00235336">
              <w:rPr>
                <w:noProof/>
                <w:webHidden/>
              </w:rPr>
              <w:instrText xml:space="preserve"> PAGEREF _Toc159600854 \h </w:instrText>
            </w:r>
            <w:r w:rsidR="00235336">
              <w:rPr>
                <w:noProof/>
                <w:webHidden/>
              </w:rPr>
            </w:r>
            <w:r w:rsidR="00235336">
              <w:rPr>
                <w:noProof/>
                <w:webHidden/>
              </w:rPr>
              <w:fldChar w:fldCharType="separate"/>
            </w:r>
            <w:r w:rsidR="00235336">
              <w:rPr>
                <w:noProof/>
                <w:webHidden/>
              </w:rPr>
              <w:t>21</w:t>
            </w:r>
            <w:r w:rsidR="00235336">
              <w:rPr>
                <w:noProof/>
                <w:webHidden/>
              </w:rPr>
              <w:fldChar w:fldCharType="end"/>
            </w:r>
          </w:hyperlink>
        </w:p>
        <w:p w:rsidR="00235336" w:rsidRDefault="008B23A1" w14:paraId="203F7372" w14:textId="185605D5">
          <w:pPr>
            <w:pStyle w:val="TOC3"/>
            <w:tabs>
              <w:tab w:val="left" w:pos="1540"/>
              <w:tab w:val="right" w:leader="dot" w:pos="9350"/>
            </w:tabs>
            <w:rPr>
              <w:noProof/>
              <w:lang w:val="en-IN" w:eastAsia="en-IN"/>
            </w:rPr>
          </w:pPr>
          <w:hyperlink w:history="1" w:anchor="_Toc159600855">
            <w:r w:rsidRPr="00880531" w:rsidR="00235336">
              <w:rPr>
                <w:rStyle w:val="Hyperlink"/>
                <w:rFonts w:ascii="Trebuchet MS" w:hAnsi="Trebuchet MS" w:cs="Times New Roman"/>
                <w:b/>
                <w:bCs/>
                <w:noProof/>
              </w:rPr>
              <w:t>1.6.2.1</w:t>
            </w:r>
            <w:r w:rsidR="00235336">
              <w:rPr>
                <w:noProof/>
                <w:lang w:val="en-IN" w:eastAsia="en-IN"/>
              </w:rPr>
              <w:tab/>
            </w:r>
            <w:r w:rsidRPr="00880531" w:rsidR="00235336">
              <w:rPr>
                <w:rStyle w:val="Hyperlink"/>
                <w:rFonts w:ascii="Trebuchet MS" w:hAnsi="Trebuchet MS"/>
                <w:b/>
                <w:bCs/>
                <w:noProof/>
              </w:rPr>
              <w:t>Eligibility Criteria Checks for Current Portfolio</w:t>
            </w:r>
            <w:r w:rsidR="00235336">
              <w:rPr>
                <w:noProof/>
                <w:webHidden/>
              </w:rPr>
              <w:tab/>
            </w:r>
            <w:r w:rsidR="00235336">
              <w:rPr>
                <w:noProof/>
                <w:webHidden/>
              </w:rPr>
              <w:fldChar w:fldCharType="begin"/>
            </w:r>
            <w:r w:rsidR="00235336">
              <w:rPr>
                <w:noProof/>
                <w:webHidden/>
              </w:rPr>
              <w:instrText xml:space="preserve"> PAGEREF _Toc159600855 \h </w:instrText>
            </w:r>
            <w:r w:rsidR="00235336">
              <w:rPr>
                <w:noProof/>
                <w:webHidden/>
              </w:rPr>
            </w:r>
            <w:r w:rsidR="00235336">
              <w:rPr>
                <w:noProof/>
                <w:webHidden/>
              </w:rPr>
              <w:fldChar w:fldCharType="separate"/>
            </w:r>
            <w:r w:rsidR="00235336">
              <w:rPr>
                <w:noProof/>
                <w:webHidden/>
              </w:rPr>
              <w:t>21</w:t>
            </w:r>
            <w:r w:rsidR="00235336">
              <w:rPr>
                <w:noProof/>
                <w:webHidden/>
              </w:rPr>
              <w:fldChar w:fldCharType="end"/>
            </w:r>
          </w:hyperlink>
        </w:p>
        <w:p w:rsidR="00235336" w:rsidRDefault="008B23A1" w14:paraId="3D3CAA31" w14:textId="116E30EB">
          <w:pPr>
            <w:pStyle w:val="TOC3"/>
            <w:tabs>
              <w:tab w:val="left" w:pos="1540"/>
              <w:tab w:val="right" w:leader="dot" w:pos="9350"/>
            </w:tabs>
            <w:rPr>
              <w:noProof/>
              <w:lang w:val="en-IN" w:eastAsia="en-IN"/>
            </w:rPr>
          </w:pPr>
          <w:hyperlink w:history="1" w:anchor="_Toc159600856">
            <w:r w:rsidRPr="00880531" w:rsidR="00235336">
              <w:rPr>
                <w:rStyle w:val="Hyperlink"/>
                <w:rFonts w:ascii="Trebuchet MS" w:hAnsi="Trebuchet MS" w:cs="Times New Roman"/>
                <w:b/>
                <w:bCs/>
                <w:noProof/>
              </w:rPr>
              <w:t>1.6.2.2</w:t>
            </w:r>
            <w:r w:rsidR="00235336">
              <w:rPr>
                <w:noProof/>
                <w:lang w:val="en-IN" w:eastAsia="en-IN"/>
              </w:rPr>
              <w:tab/>
            </w:r>
            <w:r w:rsidRPr="00880531" w:rsidR="00235336">
              <w:rPr>
                <w:rStyle w:val="Hyperlink"/>
                <w:rFonts w:ascii="Trebuchet MS" w:hAnsi="Trebuchet MS"/>
                <w:b/>
                <w:bCs/>
                <w:noProof/>
              </w:rPr>
              <w:t>Eligibility Criteria Checks for Retrospective Portfolio</w:t>
            </w:r>
            <w:r w:rsidR="00235336">
              <w:rPr>
                <w:noProof/>
                <w:webHidden/>
              </w:rPr>
              <w:tab/>
            </w:r>
            <w:r w:rsidR="00235336">
              <w:rPr>
                <w:noProof/>
                <w:webHidden/>
              </w:rPr>
              <w:fldChar w:fldCharType="begin"/>
            </w:r>
            <w:r w:rsidR="00235336">
              <w:rPr>
                <w:noProof/>
                <w:webHidden/>
              </w:rPr>
              <w:instrText xml:space="preserve"> PAGEREF _Toc159600856 \h </w:instrText>
            </w:r>
            <w:r w:rsidR="00235336">
              <w:rPr>
                <w:noProof/>
                <w:webHidden/>
              </w:rPr>
            </w:r>
            <w:r w:rsidR="00235336">
              <w:rPr>
                <w:noProof/>
                <w:webHidden/>
              </w:rPr>
              <w:fldChar w:fldCharType="separate"/>
            </w:r>
            <w:r w:rsidR="00235336">
              <w:rPr>
                <w:noProof/>
                <w:webHidden/>
              </w:rPr>
              <w:t>24</w:t>
            </w:r>
            <w:r w:rsidR="00235336">
              <w:rPr>
                <w:noProof/>
                <w:webHidden/>
              </w:rPr>
              <w:fldChar w:fldCharType="end"/>
            </w:r>
          </w:hyperlink>
        </w:p>
        <w:p w:rsidR="00235336" w:rsidRDefault="008B23A1" w14:paraId="5B59E21B" w14:textId="233064BF">
          <w:pPr>
            <w:pStyle w:val="TOC3"/>
            <w:tabs>
              <w:tab w:val="left" w:pos="1320"/>
              <w:tab w:val="right" w:leader="dot" w:pos="9350"/>
            </w:tabs>
            <w:rPr>
              <w:noProof/>
              <w:lang w:val="en-IN" w:eastAsia="en-IN"/>
            </w:rPr>
          </w:pPr>
          <w:hyperlink w:history="1" w:anchor="_Toc159600857">
            <w:r w:rsidRPr="00880531" w:rsidR="00235336">
              <w:rPr>
                <w:rStyle w:val="Hyperlink"/>
                <w:rFonts w:ascii="Trebuchet MS" w:hAnsi="Trebuchet MS" w:cs="Times New Roman"/>
                <w:b/>
                <w:bCs/>
                <w:noProof/>
              </w:rPr>
              <w:t>1.6.3</w:t>
            </w:r>
            <w:r w:rsidR="00235336">
              <w:rPr>
                <w:noProof/>
                <w:lang w:val="en-IN" w:eastAsia="en-IN"/>
              </w:rPr>
              <w:tab/>
            </w:r>
            <w:r w:rsidRPr="00880531" w:rsidR="00235336">
              <w:rPr>
                <w:rStyle w:val="Hyperlink"/>
                <w:rFonts w:ascii="Trebuchet MS" w:hAnsi="Trebuchet MS"/>
                <w:b/>
                <w:bCs/>
                <w:noProof/>
              </w:rPr>
              <w:t>Deduplication Criteria Checks</w:t>
            </w:r>
            <w:r w:rsidR="00235336">
              <w:rPr>
                <w:noProof/>
                <w:webHidden/>
              </w:rPr>
              <w:tab/>
            </w:r>
            <w:r w:rsidR="00235336">
              <w:rPr>
                <w:noProof/>
                <w:webHidden/>
              </w:rPr>
              <w:fldChar w:fldCharType="begin"/>
            </w:r>
            <w:r w:rsidR="00235336">
              <w:rPr>
                <w:noProof/>
                <w:webHidden/>
              </w:rPr>
              <w:instrText xml:space="preserve"> PAGEREF _Toc159600857 \h </w:instrText>
            </w:r>
            <w:r w:rsidR="00235336">
              <w:rPr>
                <w:noProof/>
                <w:webHidden/>
              </w:rPr>
            </w:r>
            <w:r w:rsidR="00235336">
              <w:rPr>
                <w:noProof/>
                <w:webHidden/>
              </w:rPr>
              <w:fldChar w:fldCharType="separate"/>
            </w:r>
            <w:r w:rsidR="00235336">
              <w:rPr>
                <w:noProof/>
                <w:webHidden/>
              </w:rPr>
              <w:t>26</w:t>
            </w:r>
            <w:r w:rsidR="00235336">
              <w:rPr>
                <w:noProof/>
                <w:webHidden/>
              </w:rPr>
              <w:fldChar w:fldCharType="end"/>
            </w:r>
          </w:hyperlink>
        </w:p>
        <w:p w:rsidR="00235336" w:rsidRDefault="008B23A1" w14:paraId="22440A84" w14:textId="66210EAB">
          <w:pPr>
            <w:pStyle w:val="TOC2"/>
            <w:tabs>
              <w:tab w:val="left" w:pos="880"/>
              <w:tab w:val="right" w:leader="dot" w:pos="9350"/>
            </w:tabs>
            <w:rPr>
              <w:noProof/>
              <w:lang w:val="en-IN" w:eastAsia="en-IN"/>
            </w:rPr>
          </w:pPr>
          <w:hyperlink w:history="1" w:anchor="_Toc159600858">
            <w:r w:rsidRPr="00880531" w:rsidR="00235336">
              <w:rPr>
                <w:rStyle w:val="Hyperlink"/>
                <w:rFonts w:ascii="Trebuchet MS" w:hAnsi="Trebuchet MS" w:eastAsia="Times New Roman" w:cs="Times New Roman"/>
                <w:b/>
                <w:bCs/>
                <w:iCs/>
                <w:noProof/>
              </w:rPr>
              <w:t>1.7</w:t>
            </w:r>
            <w:r w:rsidR="00235336">
              <w:rPr>
                <w:noProof/>
                <w:lang w:val="en-IN" w:eastAsia="en-IN"/>
              </w:rPr>
              <w:tab/>
            </w:r>
            <w:r w:rsidRPr="00880531" w:rsidR="00235336">
              <w:rPr>
                <w:rStyle w:val="Hyperlink"/>
                <w:rFonts w:ascii="Trebuchet MS" w:hAnsi="Trebuchet MS" w:eastAsia="Times New Roman" w:cs="Arial"/>
                <w:b/>
                <w:bCs/>
                <w:iCs/>
                <w:noProof/>
              </w:rPr>
              <w:t>Inclusion of Update Loan Information in Portfolio during Base Period &amp;/or Currency Period</w:t>
            </w:r>
            <w:r w:rsidR="00235336">
              <w:rPr>
                <w:noProof/>
                <w:webHidden/>
              </w:rPr>
              <w:tab/>
            </w:r>
            <w:r w:rsidR="00235336">
              <w:rPr>
                <w:noProof/>
                <w:webHidden/>
              </w:rPr>
              <w:fldChar w:fldCharType="begin"/>
            </w:r>
            <w:r w:rsidR="00235336">
              <w:rPr>
                <w:noProof/>
                <w:webHidden/>
              </w:rPr>
              <w:instrText xml:space="preserve"> PAGEREF _Toc159600858 \h </w:instrText>
            </w:r>
            <w:r w:rsidR="00235336">
              <w:rPr>
                <w:noProof/>
                <w:webHidden/>
              </w:rPr>
            </w:r>
            <w:r w:rsidR="00235336">
              <w:rPr>
                <w:noProof/>
                <w:webHidden/>
              </w:rPr>
              <w:fldChar w:fldCharType="separate"/>
            </w:r>
            <w:r w:rsidR="00235336">
              <w:rPr>
                <w:noProof/>
                <w:webHidden/>
              </w:rPr>
              <w:t>26</w:t>
            </w:r>
            <w:r w:rsidR="00235336">
              <w:rPr>
                <w:noProof/>
                <w:webHidden/>
              </w:rPr>
              <w:fldChar w:fldCharType="end"/>
            </w:r>
          </w:hyperlink>
        </w:p>
        <w:p w:rsidR="00235336" w:rsidRDefault="008B23A1" w14:paraId="2754223A" w14:textId="6C55061E">
          <w:pPr>
            <w:pStyle w:val="TOC3"/>
            <w:tabs>
              <w:tab w:val="left" w:pos="1320"/>
              <w:tab w:val="right" w:leader="dot" w:pos="9350"/>
            </w:tabs>
            <w:rPr>
              <w:noProof/>
              <w:lang w:val="en-IN" w:eastAsia="en-IN"/>
            </w:rPr>
          </w:pPr>
          <w:hyperlink w:history="1" w:anchor="_Toc159600859">
            <w:r w:rsidRPr="00880531" w:rsidR="00235336">
              <w:rPr>
                <w:rStyle w:val="Hyperlink"/>
                <w:rFonts w:ascii="Trebuchet MS" w:hAnsi="Trebuchet MS" w:cs="Times New Roman"/>
                <w:b/>
                <w:bCs/>
                <w:noProof/>
              </w:rPr>
              <w:t>1.7.1</w:t>
            </w:r>
            <w:r w:rsidR="00235336">
              <w:rPr>
                <w:noProof/>
                <w:lang w:val="en-IN" w:eastAsia="en-IN"/>
              </w:rPr>
              <w:tab/>
            </w:r>
            <w:r w:rsidRPr="00880531" w:rsidR="00235336">
              <w:rPr>
                <w:rStyle w:val="Hyperlink"/>
                <w:rFonts w:ascii="Trebuchet MS" w:hAnsi="Trebuchet MS"/>
                <w:b/>
                <w:bCs/>
                <w:noProof/>
              </w:rPr>
              <w:t>Eligibility Criteria Checks</w:t>
            </w:r>
            <w:r w:rsidR="00235336">
              <w:rPr>
                <w:noProof/>
                <w:webHidden/>
              </w:rPr>
              <w:tab/>
            </w:r>
            <w:r w:rsidR="00235336">
              <w:rPr>
                <w:noProof/>
                <w:webHidden/>
              </w:rPr>
              <w:fldChar w:fldCharType="begin"/>
            </w:r>
            <w:r w:rsidR="00235336">
              <w:rPr>
                <w:noProof/>
                <w:webHidden/>
              </w:rPr>
              <w:instrText xml:space="preserve"> PAGEREF _Toc159600859 \h </w:instrText>
            </w:r>
            <w:r w:rsidR="00235336">
              <w:rPr>
                <w:noProof/>
                <w:webHidden/>
              </w:rPr>
            </w:r>
            <w:r w:rsidR="00235336">
              <w:rPr>
                <w:noProof/>
                <w:webHidden/>
              </w:rPr>
              <w:fldChar w:fldCharType="separate"/>
            </w:r>
            <w:r w:rsidR="00235336">
              <w:rPr>
                <w:noProof/>
                <w:webHidden/>
              </w:rPr>
              <w:t>27</w:t>
            </w:r>
            <w:r w:rsidR="00235336">
              <w:rPr>
                <w:noProof/>
                <w:webHidden/>
              </w:rPr>
              <w:fldChar w:fldCharType="end"/>
            </w:r>
          </w:hyperlink>
        </w:p>
        <w:p w:rsidR="00235336" w:rsidRDefault="008B23A1" w14:paraId="61B1CE5B" w14:textId="04CDA407">
          <w:pPr>
            <w:pStyle w:val="TOC3"/>
            <w:tabs>
              <w:tab w:val="left" w:pos="1320"/>
              <w:tab w:val="right" w:leader="dot" w:pos="9350"/>
            </w:tabs>
            <w:rPr>
              <w:noProof/>
              <w:lang w:val="en-IN" w:eastAsia="en-IN"/>
            </w:rPr>
          </w:pPr>
          <w:hyperlink w:history="1" w:anchor="_Toc159600860">
            <w:r w:rsidRPr="00880531" w:rsidR="00235336">
              <w:rPr>
                <w:rStyle w:val="Hyperlink"/>
                <w:rFonts w:ascii="Trebuchet MS" w:hAnsi="Trebuchet MS" w:cs="Times New Roman"/>
                <w:b/>
                <w:bCs/>
                <w:noProof/>
              </w:rPr>
              <w:t>1.7.2</w:t>
            </w:r>
            <w:r w:rsidR="00235336">
              <w:rPr>
                <w:noProof/>
                <w:lang w:val="en-IN" w:eastAsia="en-IN"/>
              </w:rPr>
              <w:tab/>
            </w:r>
            <w:r w:rsidRPr="00880531" w:rsidR="00235336">
              <w:rPr>
                <w:rStyle w:val="Hyperlink"/>
                <w:rFonts w:ascii="Trebuchet MS" w:hAnsi="Trebuchet MS"/>
                <w:b/>
                <w:bCs/>
                <w:noProof/>
              </w:rPr>
              <w:t>Input File Content to Staging Area</w:t>
            </w:r>
            <w:r w:rsidR="00235336">
              <w:rPr>
                <w:noProof/>
                <w:webHidden/>
              </w:rPr>
              <w:tab/>
            </w:r>
            <w:r w:rsidR="00235336">
              <w:rPr>
                <w:noProof/>
                <w:webHidden/>
              </w:rPr>
              <w:fldChar w:fldCharType="begin"/>
            </w:r>
            <w:r w:rsidR="00235336">
              <w:rPr>
                <w:noProof/>
                <w:webHidden/>
              </w:rPr>
              <w:instrText xml:space="preserve"> PAGEREF _Toc159600860 \h </w:instrText>
            </w:r>
            <w:r w:rsidR="00235336">
              <w:rPr>
                <w:noProof/>
                <w:webHidden/>
              </w:rPr>
            </w:r>
            <w:r w:rsidR="00235336">
              <w:rPr>
                <w:noProof/>
                <w:webHidden/>
              </w:rPr>
              <w:fldChar w:fldCharType="separate"/>
            </w:r>
            <w:r w:rsidR="00235336">
              <w:rPr>
                <w:noProof/>
                <w:webHidden/>
              </w:rPr>
              <w:t>32</w:t>
            </w:r>
            <w:r w:rsidR="00235336">
              <w:rPr>
                <w:noProof/>
                <w:webHidden/>
              </w:rPr>
              <w:fldChar w:fldCharType="end"/>
            </w:r>
          </w:hyperlink>
        </w:p>
        <w:p w:rsidR="00235336" w:rsidRDefault="008B23A1" w14:paraId="7D46573D" w14:textId="5CE8EDDF">
          <w:pPr>
            <w:pStyle w:val="TOC3"/>
            <w:tabs>
              <w:tab w:val="left" w:pos="1320"/>
              <w:tab w:val="right" w:leader="dot" w:pos="9350"/>
            </w:tabs>
            <w:rPr>
              <w:noProof/>
              <w:lang w:val="en-IN" w:eastAsia="en-IN"/>
            </w:rPr>
          </w:pPr>
          <w:hyperlink w:history="1" w:anchor="_Toc159600861">
            <w:r w:rsidRPr="00880531" w:rsidR="00235336">
              <w:rPr>
                <w:rStyle w:val="Hyperlink"/>
                <w:rFonts w:ascii="Trebuchet MS" w:hAnsi="Trebuchet MS" w:cs="Times New Roman"/>
                <w:b/>
                <w:bCs/>
                <w:noProof/>
              </w:rPr>
              <w:t>1.7.3</w:t>
            </w:r>
            <w:r w:rsidR="00235336">
              <w:rPr>
                <w:noProof/>
                <w:lang w:val="en-IN" w:eastAsia="en-IN"/>
              </w:rPr>
              <w:tab/>
            </w:r>
            <w:r w:rsidRPr="00880531" w:rsidR="00235336">
              <w:rPr>
                <w:rStyle w:val="Hyperlink"/>
                <w:rFonts w:ascii="Trebuchet MS" w:hAnsi="Trebuchet MS"/>
                <w:b/>
                <w:bCs/>
                <w:noProof/>
              </w:rPr>
              <w:t>Deduplication Criteria Checks</w:t>
            </w:r>
            <w:r w:rsidR="00235336">
              <w:rPr>
                <w:noProof/>
                <w:webHidden/>
              </w:rPr>
              <w:tab/>
            </w:r>
            <w:r w:rsidR="00235336">
              <w:rPr>
                <w:noProof/>
                <w:webHidden/>
              </w:rPr>
              <w:fldChar w:fldCharType="begin"/>
            </w:r>
            <w:r w:rsidR="00235336">
              <w:rPr>
                <w:noProof/>
                <w:webHidden/>
              </w:rPr>
              <w:instrText xml:space="preserve"> PAGEREF _Toc159600861 \h </w:instrText>
            </w:r>
            <w:r w:rsidR="00235336">
              <w:rPr>
                <w:noProof/>
                <w:webHidden/>
              </w:rPr>
            </w:r>
            <w:r w:rsidR="00235336">
              <w:rPr>
                <w:noProof/>
                <w:webHidden/>
              </w:rPr>
              <w:fldChar w:fldCharType="separate"/>
            </w:r>
            <w:r w:rsidR="00235336">
              <w:rPr>
                <w:noProof/>
                <w:webHidden/>
              </w:rPr>
              <w:t>33</w:t>
            </w:r>
            <w:r w:rsidR="00235336">
              <w:rPr>
                <w:noProof/>
                <w:webHidden/>
              </w:rPr>
              <w:fldChar w:fldCharType="end"/>
            </w:r>
          </w:hyperlink>
        </w:p>
        <w:p w:rsidR="00235336" w:rsidRDefault="008B23A1" w14:paraId="0E8DCBBB" w14:textId="0ADA7CBA">
          <w:pPr>
            <w:pStyle w:val="TOC3"/>
            <w:tabs>
              <w:tab w:val="left" w:pos="1320"/>
              <w:tab w:val="right" w:leader="dot" w:pos="9350"/>
            </w:tabs>
            <w:rPr>
              <w:noProof/>
              <w:lang w:val="en-IN" w:eastAsia="en-IN"/>
            </w:rPr>
          </w:pPr>
          <w:hyperlink w:history="1" w:anchor="_Toc159600862">
            <w:r w:rsidRPr="00880531" w:rsidR="00235336">
              <w:rPr>
                <w:rStyle w:val="Hyperlink"/>
                <w:rFonts w:ascii="Trebuchet MS" w:hAnsi="Trebuchet MS" w:cs="Times New Roman"/>
                <w:b/>
                <w:bCs/>
                <w:noProof/>
              </w:rPr>
              <w:t>1.7.4</w:t>
            </w:r>
            <w:r w:rsidR="00235336">
              <w:rPr>
                <w:noProof/>
                <w:lang w:val="en-IN" w:eastAsia="en-IN"/>
              </w:rPr>
              <w:tab/>
            </w:r>
            <w:r w:rsidRPr="00880531" w:rsidR="00235336">
              <w:rPr>
                <w:rStyle w:val="Hyperlink"/>
                <w:rFonts w:ascii="Trebuchet MS" w:hAnsi="Trebuchet MS"/>
                <w:b/>
                <w:bCs/>
                <w:noProof/>
              </w:rPr>
              <w:t>Demand Advice for Guarantee Charges</w:t>
            </w:r>
            <w:r w:rsidR="00235336">
              <w:rPr>
                <w:noProof/>
                <w:webHidden/>
              </w:rPr>
              <w:tab/>
            </w:r>
            <w:r w:rsidR="00235336">
              <w:rPr>
                <w:noProof/>
                <w:webHidden/>
              </w:rPr>
              <w:fldChar w:fldCharType="begin"/>
            </w:r>
            <w:r w:rsidR="00235336">
              <w:rPr>
                <w:noProof/>
                <w:webHidden/>
              </w:rPr>
              <w:instrText xml:space="preserve"> PAGEREF _Toc159600862 \h </w:instrText>
            </w:r>
            <w:r w:rsidR="00235336">
              <w:rPr>
                <w:noProof/>
                <w:webHidden/>
              </w:rPr>
            </w:r>
            <w:r w:rsidR="00235336">
              <w:rPr>
                <w:noProof/>
                <w:webHidden/>
              </w:rPr>
              <w:fldChar w:fldCharType="separate"/>
            </w:r>
            <w:r w:rsidR="00235336">
              <w:rPr>
                <w:noProof/>
                <w:webHidden/>
              </w:rPr>
              <w:t>33</w:t>
            </w:r>
            <w:r w:rsidR="00235336">
              <w:rPr>
                <w:noProof/>
                <w:webHidden/>
              </w:rPr>
              <w:fldChar w:fldCharType="end"/>
            </w:r>
          </w:hyperlink>
        </w:p>
        <w:p w:rsidR="00235336" w:rsidRDefault="008B23A1" w14:paraId="70CD6F1E" w14:textId="7D77D7FC">
          <w:pPr>
            <w:pStyle w:val="TOC3"/>
            <w:tabs>
              <w:tab w:val="left" w:pos="1540"/>
              <w:tab w:val="right" w:leader="dot" w:pos="9350"/>
            </w:tabs>
            <w:rPr>
              <w:noProof/>
              <w:lang w:val="en-IN" w:eastAsia="en-IN"/>
            </w:rPr>
          </w:pPr>
          <w:hyperlink w:history="1" w:anchor="_Toc159600863">
            <w:r w:rsidRPr="00880531" w:rsidR="00235336">
              <w:rPr>
                <w:rStyle w:val="Hyperlink"/>
                <w:rFonts w:ascii="Trebuchet MS" w:hAnsi="Trebuchet MS" w:cs="Times New Roman"/>
                <w:b/>
                <w:bCs/>
                <w:noProof/>
              </w:rPr>
              <w:t>1.7.4.1</w:t>
            </w:r>
            <w:r w:rsidR="00235336">
              <w:rPr>
                <w:noProof/>
                <w:lang w:val="en-IN" w:eastAsia="en-IN"/>
              </w:rPr>
              <w:tab/>
            </w:r>
            <w:r w:rsidRPr="00880531" w:rsidR="00235336">
              <w:rPr>
                <w:rStyle w:val="Hyperlink"/>
                <w:rFonts w:ascii="Trebuchet MS" w:hAnsi="Trebuchet MS"/>
                <w:b/>
                <w:bCs/>
                <w:noProof/>
              </w:rPr>
              <w:t>BATCHDAN – Demand Advice: New Guarantee Cover - Batch</w:t>
            </w:r>
            <w:r w:rsidR="00235336">
              <w:rPr>
                <w:noProof/>
                <w:webHidden/>
              </w:rPr>
              <w:tab/>
            </w:r>
            <w:r w:rsidR="00235336">
              <w:rPr>
                <w:noProof/>
                <w:webHidden/>
              </w:rPr>
              <w:fldChar w:fldCharType="begin"/>
            </w:r>
            <w:r w:rsidR="00235336">
              <w:rPr>
                <w:noProof/>
                <w:webHidden/>
              </w:rPr>
              <w:instrText xml:space="preserve"> PAGEREF _Toc159600863 \h </w:instrText>
            </w:r>
            <w:r w:rsidR="00235336">
              <w:rPr>
                <w:noProof/>
                <w:webHidden/>
              </w:rPr>
            </w:r>
            <w:r w:rsidR="00235336">
              <w:rPr>
                <w:noProof/>
                <w:webHidden/>
              </w:rPr>
              <w:fldChar w:fldCharType="separate"/>
            </w:r>
            <w:r w:rsidR="00235336">
              <w:rPr>
                <w:noProof/>
                <w:webHidden/>
              </w:rPr>
              <w:t>33</w:t>
            </w:r>
            <w:r w:rsidR="00235336">
              <w:rPr>
                <w:noProof/>
                <w:webHidden/>
              </w:rPr>
              <w:fldChar w:fldCharType="end"/>
            </w:r>
          </w:hyperlink>
        </w:p>
        <w:p w:rsidR="00235336" w:rsidRDefault="008B23A1" w14:paraId="142CB5DB" w14:textId="12A974D7">
          <w:pPr>
            <w:pStyle w:val="TOC3"/>
            <w:tabs>
              <w:tab w:val="left" w:pos="1540"/>
              <w:tab w:val="right" w:leader="dot" w:pos="9350"/>
            </w:tabs>
            <w:rPr>
              <w:noProof/>
              <w:lang w:val="en-IN" w:eastAsia="en-IN"/>
            </w:rPr>
          </w:pPr>
          <w:hyperlink w:history="1" w:anchor="_Toc159600864">
            <w:r w:rsidRPr="00880531" w:rsidR="00235336">
              <w:rPr>
                <w:rStyle w:val="Hyperlink"/>
                <w:rFonts w:ascii="Trebuchet MS" w:hAnsi="Trebuchet MS" w:cs="Times New Roman"/>
                <w:b/>
                <w:bCs/>
                <w:noProof/>
              </w:rPr>
              <w:t>1.7.4.2</w:t>
            </w:r>
            <w:r w:rsidR="00235336">
              <w:rPr>
                <w:noProof/>
                <w:lang w:val="en-IN" w:eastAsia="en-IN"/>
              </w:rPr>
              <w:tab/>
            </w:r>
            <w:r w:rsidRPr="00880531" w:rsidR="00235336">
              <w:rPr>
                <w:rStyle w:val="Hyperlink"/>
                <w:rFonts w:ascii="Trebuchet MS" w:hAnsi="Trebuchet MS"/>
                <w:b/>
                <w:bCs/>
                <w:noProof/>
              </w:rPr>
              <w:t>CGDAN – Demand Advice: New Guarantee Cover - Individual</w:t>
            </w:r>
            <w:r w:rsidR="00235336">
              <w:rPr>
                <w:noProof/>
                <w:webHidden/>
              </w:rPr>
              <w:tab/>
            </w:r>
            <w:r w:rsidR="00235336">
              <w:rPr>
                <w:noProof/>
                <w:webHidden/>
              </w:rPr>
              <w:fldChar w:fldCharType="begin"/>
            </w:r>
            <w:r w:rsidR="00235336">
              <w:rPr>
                <w:noProof/>
                <w:webHidden/>
              </w:rPr>
              <w:instrText xml:space="preserve"> PAGEREF _Toc159600864 \h </w:instrText>
            </w:r>
            <w:r w:rsidR="00235336">
              <w:rPr>
                <w:noProof/>
                <w:webHidden/>
              </w:rPr>
            </w:r>
            <w:r w:rsidR="00235336">
              <w:rPr>
                <w:noProof/>
                <w:webHidden/>
              </w:rPr>
              <w:fldChar w:fldCharType="separate"/>
            </w:r>
            <w:r w:rsidR="00235336">
              <w:rPr>
                <w:noProof/>
                <w:webHidden/>
              </w:rPr>
              <w:t>33</w:t>
            </w:r>
            <w:r w:rsidR="00235336">
              <w:rPr>
                <w:noProof/>
                <w:webHidden/>
              </w:rPr>
              <w:fldChar w:fldCharType="end"/>
            </w:r>
          </w:hyperlink>
        </w:p>
        <w:p w:rsidR="00235336" w:rsidRDefault="008B23A1" w14:paraId="12495207" w14:textId="06D5C580">
          <w:pPr>
            <w:pStyle w:val="TOC3"/>
            <w:tabs>
              <w:tab w:val="left" w:pos="1320"/>
              <w:tab w:val="right" w:leader="dot" w:pos="9350"/>
            </w:tabs>
            <w:rPr>
              <w:noProof/>
              <w:lang w:val="en-IN" w:eastAsia="en-IN"/>
            </w:rPr>
          </w:pPr>
          <w:hyperlink w:history="1" w:anchor="_Toc159600865">
            <w:r w:rsidRPr="00880531" w:rsidR="00235336">
              <w:rPr>
                <w:rStyle w:val="Hyperlink"/>
                <w:rFonts w:ascii="Trebuchet MS" w:hAnsi="Trebuchet MS" w:cs="Times New Roman"/>
                <w:b/>
                <w:bCs/>
                <w:noProof/>
              </w:rPr>
              <w:t>1.7.5</w:t>
            </w:r>
            <w:r w:rsidR="00235336">
              <w:rPr>
                <w:noProof/>
                <w:lang w:val="en-IN" w:eastAsia="en-IN"/>
              </w:rPr>
              <w:tab/>
            </w:r>
            <w:r w:rsidRPr="00880531" w:rsidR="00235336">
              <w:rPr>
                <w:rStyle w:val="Hyperlink"/>
                <w:rFonts w:ascii="Trebuchet MS" w:hAnsi="Trebuchet MS"/>
                <w:b/>
                <w:bCs/>
                <w:noProof/>
              </w:rPr>
              <w:t>Payment of CG Charges</w:t>
            </w:r>
            <w:r w:rsidR="00235336">
              <w:rPr>
                <w:noProof/>
                <w:webHidden/>
              </w:rPr>
              <w:tab/>
            </w:r>
            <w:r w:rsidR="00235336">
              <w:rPr>
                <w:noProof/>
                <w:webHidden/>
              </w:rPr>
              <w:fldChar w:fldCharType="begin"/>
            </w:r>
            <w:r w:rsidR="00235336">
              <w:rPr>
                <w:noProof/>
                <w:webHidden/>
              </w:rPr>
              <w:instrText xml:space="preserve"> PAGEREF _Toc159600865 \h </w:instrText>
            </w:r>
            <w:r w:rsidR="00235336">
              <w:rPr>
                <w:noProof/>
                <w:webHidden/>
              </w:rPr>
            </w:r>
            <w:r w:rsidR="00235336">
              <w:rPr>
                <w:noProof/>
                <w:webHidden/>
              </w:rPr>
              <w:fldChar w:fldCharType="separate"/>
            </w:r>
            <w:r w:rsidR="00235336">
              <w:rPr>
                <w:noProof/>
                <w:webHidden/>
              </w:rPr>
              <w:t>34</w:t>
            </w:r>
            <w:r w:rsidR="00235336">
              <w:rPr>
                <w:noProof/>
                <w:webHidden/>
              </w:rPr>
              <w:fldChar w:fldCharType="end"/>
            </w:r>
          </w:hyperlink>
        </w:p>
        <w:p w:rsidR="00235336" w:rsidRDefault="008B23A1" w14:paraId="21DC8440" w14:textId="55A818CA">
          <w:pPr>
            <w:pStyle w:val="TOC3"/>
            <w:tabs>
              <w:tab w:val="left" w:pos="1540"/>
              <w:tab w:val="right" w:leader="dot" w:pos="9350"/>
            </w:tabs>
            <w:rPr>
              <w:noProof/>
              <w:lang w:val="en-IN" w:eastAsia="en-IN"/>
            </w:rPr>
          </w:pPr>
          <w:hyperlink w:history="1" w:anchor="_Toc159600866">
            <w:r w:rsidRPr="00880531" w:rsidR="00235336">
              <w:rPr>
                <w:rStyle w:val="Hyperlink"/>
                <w:rFonts w:ascii="Trebuchet MS" w:hAnsi="Trebuchet MS" w:cs="Times New Roman"/>
                <w:b/>
                <w:bCs/>
                <w:noProof/>
              </w:rPr>
              <w:t>1.7.5.1</w:t>
            </w:r>
            <w:r w:rsidR="00235336">
              <w:rPr>
                <w:noProof/>
                <w:lang w:val="en-IN" w:eastAsia="en-IN"/>
              </w:rPr>
              <w:tab/>
            </w:r>
            <w:r w:rsidRPr="00880531" w:rsidR="00235336">
              <w:rPr>
                <w:rStyle w:val="Hyperlink"/>
                <w:rFonts w:ascii="Trebuchet MS" w:hAnsi="Trebuchet MS"/>
                <w:b/>
                <w:bCs/>
                <w:noProof/>
              </w:rPr>
              <w:t>Payment of CG Charges in Stipulated Time</w:t>
            </w:r>
            <w:r w:rsidR="00235336">
              <w:rPr>
                <w:noProof/>
                <w:webHidden/>
              </w:rPr>
              <w:tab/>
            </w:r>
            <w:r w:rsidR="00235336">
              <w:rPr>
                <w:noProof/>
                <w:webHidden/>
              </w:rPr>
              <w:fldChar w:fldCharType="begin"/>
            </w:r>
            <w:r w:rsidR="00235336">
              <w:rPr>
                <w:noProof/>
                <w:webHidden/>
              </w:rPr>
              <w:instrText xml:space="preserve"> PAGEREF _Toc159600866 \h </w:instrText>
            </w:r>
            <w:r w:rsidR="00235336">
              <w:rPr>
                <w:noProof/>
                <w:webHidden/>
              </w:rPr>
            </w:r>
            <w:r w:rsidR="00235336">
              <w:rPr>
                <w:noProof/>
                <w:webHidden/>
              </w:rPr>
              <w:fldChar w:fldCharType="separate"/>
            </w:r>
            <w:r w:rsidR="00235336">
              <w:rPr>
                <w:noProof/>
                <w:webHidden/>
              </w:rPr>
              <w:t>34</w:t>
            </w:r>
            <w:r w:rsidR="00235336">
              <w:rPr>
                <w:noProof/>
                <w:webHidden/>
              </w:rPr>
              <w:fldChar w:fldCharType="end"/>
            </w:r>
          </w:hyperlink>
        </w:p>
        <w:p w:rsidR="00235336" w:rsidRDefault="008B23A1" w14:paraId="23CA5D73" w14:textId="6E05189D">
          <w:pPr>
            <w:pStyle w:val="TOC3"/>
            <w:tabs>
              <w:tab w:val="left" w:pos="1540"/>
              <w:tab w:val="right" w:leader="dot" w:pos="9350"/>
            </w:tabs>
            <w:rPr>
              <w:noProof/>
              <w:lang w:val="en-IN" w:eastAsia="en-IN"/>
            </w:rPr>
          </w:pPr>
          <w:hyperlink w:history="1" w:anchor="_Toc159600867">
            <w:r w:rsidRPr="00880531" w:rsidR="00235336">
              <w:rPr>
                <w:rStyle w:val="Hyperlink"/>
                <w:rFonts w:ascii="Trebuchet MS" w:hAnsi="Trebuchet MS" w:cs="Times New Roman"/>
                <w:b/>
                <w:bCs/>
                <w:noProof/>
              </w:rPr>
              <w:t>1.7.5.2</w:t>
            </w:r>
            <w:r w:rsidR="00235336">
              <w:rPr>
                <w:noProof/>
                <w:lang w:val="en-IN" w:eastAsia="en-IN"/>
              </w:rPr>
              <w:tab/>
            </w:r>
            <w:r w:rsidRPr="00880531" w:rsidR="00235336">
              <w:rPr>
                <w:rStyle w:val="Hyperlink"/>
                <w:rFonts w:ascii="Trebuchet MS" w:hAnsi="Trebuchet MS"/>
                <w:b/>
                <w:bCs/>
                <w:noProof/>
              </w:rPr>
              <w:t>Non-Payment of CG Charges in Stipulated Time</w:t>
            </w:r>
            <w:r w:rsidR="00235336">
              <w:rPr>
                <w:noProof/>
                <w:webHidden/>
              </w:rPr>
              <w:tab/>
            </w:r>
            <w:r w:rsidR="00235336">
              <w:rPr>
                <w:noProof/>
                <w:webHidden/>
              </w:rPr>
              <w:fldChar w:fldCharType="begin"/>
            </w:r>
            <w:r w:rsidR="00235336">
              <w:rPr>
                <w:noProof/>
                <w:webHidden/>
              </w:rPr>
              <w:instrText xml:space="preserve"> PAGEREF _Toc159600867 \h </w:instrText>
            </w:r>
            <w:r w:rsidR="00235336">
              <w:rPr>
                <w:noProof/>
                <w:webHidden/>
              </w:rPr>
            </w:r>
            <w:r w:rsidR="00235336">
              <w:rPr>
                <w:noProof/>
                <w:webHidden/>
              </w:rPr>
              <w:fldChar w:fldCharType="separate"/>
            </w:r>
            <w:r w:rsidR="00235336">
              <w:rPr>
                <w:noProof/>
                <w:webHidden/>
              </w:rPr>
              <w:t>35</w:t>
            </w:r>
            <w:r w:rsidR="00235336">
              <w:rPr>
                <w:noProof/>
                <w:webHidden/>
              </w:rPr>
              <w:fldChar w:fldCharType="end"/>
            </w:r>
          </w:hyperlink>
        </w:p>
        <w:p w:rsidR="00235336" w:rsidRDefault="008B23A1" w14:paraId="256FC238" w14:textId="72A9EA1E">
          <w:pPr>
            <w:pStyle w:val="TOC2"/>
            <w:tabs>
              <w:tab w:val="left" w:pos="880"/>
              <w:tab w:val="right" w:leader="dot" w:pos="9350"/>
            </w:tabs>
            <w:rPr>
              <w:noProof/>
              <w:lang w:val="en-IN" w:eastAsia="en-IN"/>
            </w:rPr>
          </w:pPr>
          <w:hyperlink w:history="1" w:anchor="_Toc159600868">
            <w:r w:rsidRPr="00880531" w:rsidR="00235336">
              <w:rPr>
                <w:rStyle w:val="Hyperlink"/>
                <w:rFonts w:ascii="Trebuchet MS" w:hAnsi="Trebuchet MS" w:eastAsia="Times New Roman" w:cs="Times New Roman"/>
                <w:b/>
                <w:bCs/>
                <w:iCs/>
                <w:noProof/>
              </w:rPr>
              <w:t>1.8</w:t>
            </w:r>
            <w:r w:rsidR="00235336">
              <w:rPr>
                <w:noProof/>
                <w:lang w:val="en-IN" w:eastAsia="en-IN"/>
              </w:rPr>
              <w:tab/>
            </w:r>
            <w:r w:rsidRPr="00880531" w:rsidR="00235336">
              <w:rPr>
                <w:rStyle w:val="Hyperlink"/>
                <w:rFonts w:ascii="Trebuchet MS" w:hAnsi="Trebuchet MS" w:eastAsia="Times New Roman" w:cs="Arial"/>
                <w:b/>
                <w:bCs/>
                <w:iCs/>
                <w:noProof/>
              </w:rPr>
              <w:t>Portfolio Billing</w:t>
            </w:r>
            <w:r w:rsidR="00235336">
              <w:rPr>
                <w:noProof/>
                <w:webHidden/>
              </w:rPr>
              <w:tab/>
            </w:r>
            <w:r w:rsidR="00235336">
              <w:rPr>
                <w:noProof/>
                <w:webHidden/>
              </w:rPr>
              <w:fldChar w:fldCharType="begin"/>
            </w:r>
            <w:r w:rsidR="00235336">
              <w:rPr>
                <w:noProof/>
                <w:webHidden/>
              </w:rPr>
              <w:instrText xml:space="preserve"> PAGEREF _Toc159600868 \h </w:instrText>
            </w:r>
            <w:r w:rsidR="00235336">
              <w:rPr>
                <w:noProof/>
                <w:webHidden/>
              </w:rPr>
            </w:r>
            <w:r w:rsidR="00235336">
              <w:rPr>
                <w:noProof/>
                <w:webHidden/>
              </w:rPr>
              <w:fldChar w:fldCharType="separate"/>
            </w:r>
            <w:r w:rsidR="00235336">
              <w:rPr>
                <w:noProof/>
                <w:webHidden/>
              </w:rPr>
              <w:t>35</w:t>
            </w:r>
            <w:r w:rsidR="00235336">
              <w:rPr>
                <w:noProof/>
                <w:webHidden/>
              </w:rPr>
              <w:fldChar w:fldCharType="end"/>
            </w:r>
          </w:hyperlink>
        </w:p>
        <w:p w:rsidR="00235336" w:rsidRDefault="008B23A1" w14:paraId="4B7AB616" w14:textId="4DFFAFED">
          <w:pPr>
            <w:pStyle w:val="TOC3"/>
            <w:tabs>
              <w:tab w:val="left" w:pos="1320"/>
              <w:tab w:val="right" w:leader="dot" w:pos="9350"/>
            </w:tabs>
            <w:rPr>
              <w:noProof/>
              <w:lang w:val="en-IN" w:eastAsia="en-IN"/>
            </w:rPr>
          </w:pPr>
          <w:hyperlink w:history="1" w:anchor="_Toc159600869">
            <w:r w:rsidRPr="00880531" w:rsidR="00235336">
              <w:rPr>
                <w:rStyle w:val="Hyperlink"/>
                <w:rFonts w:ascii="Trebuchet MS" w:hAnsi="Trebuchet MS" w:cs="Times New Roman"/>
                <w:b/>
                <w:bCs/>
                <w:noProof/>
              </w:rPr>
              <w:t>1.8.1</w:t>
            </w:r>
            <w:r w:rsidR="00235336">
              <w:rPr>
                <w:noProof/>
                <w:lang w:val="en-IN" w:eastAsia="en-IN"/>
              </w:rPr>
              <w:tab/>
            </w:r>
            <w:r w:rsidRPr="00880531" w:rsidR="00235336">
              <w:rPr>
                <w:rStyle w:val="Hyperlink"/>
                <w:rFonts w:ascii="Trebuchet MS" w:hAnsi="Trebuchet MS"/>
                <w:b/>
                <w:bCs/>
                <w:noProof/>
              </w:rPr>
              <w:t xml:space="preserve">Base Period Billing Cycle </w:t>
            </w:r>
            <w:r w:rsidR="00235336">
              <w:rPr>
                <w:noProof/>
                <w:webHidden/>
              </w:rPr>
              <w:tab/>
            </w:r>
            <w:r w:rsidR="00235336">
              <w:rPr>
                <w:noProof/>
                <w:webHidden/>
              </w:rPr>
              <w:fldChar w:fldCharType="begin"/>
            </w:r>
            <w:r w:rsidR="00235336">
              <w:rPr>
                <w:noProof/>
                <w:webHidden/>
              </w:rPr>
              <w:instrText xml:space="preserve"> PAGEREF _Toc159600869 \h </w:instrText>
            </w:r>
            <w:r w:rsidR="00235336">
              <w:rPr>
                <w:noProof/>
                <w:webHidden/>
              </w:rPr>
            </w:r>
            <w:r w:rsidR="00235336">
              <w:rPr>
                <w:noProof/>
                <w:webHidden/>
              </w:rPr>
              <w:fldChar w:fldCharType="separate"/>
            </w:r>
            <w:r w:rsidR="00235336">
              <w:rPr>
                <w:noProof/>
                <w:webHidden/>
              </w:rPr>
              <w:t>36</w:t>
            </w:r>
            <w:r w:rsidR="00235336">
              <w:rPr>
                <w:noProof/>
                <w:webHidden/>
              </w:rPr>
              <w:fldChar w:fldCharType="end"/>
            </w:r>
          </w:hyperlink>
        </w:p>
        <w:p w:rsidR="00235336" w:rsidRDefault="008B23A1" w14:paraId="3DA8385E" w14:textId="7A9810C3">
          <w:pPr>
            <w:pStyle w:val="TOC3"/>
            <w:tabs>
              <w:tab w:val="left" w:pos="1540"/>
              <w:tab w:val="right" w:leader="dot" w:pos="9350"/>
            </w:tabs>
            <w:rPr>
              <w:noProof/>
              <w:lang w:val="en-IN" w:eastAsia="en-IN"/>
            </w:rPr>
          </w:pPr>
          <w:hyperlink w:history="1" w:anchor="_Toc159600870">
            <w:r w:rsidRPr="00880531" w:rsidR="00235336">
              <w:rPr>
                <w:rStyle w:val="Hyperlink"/>
                <w:rFonts w:ascii="Trebuchet MS" w:hAnsi="Trebuchet MS" w:cs="Times New Roman"/>
                <w:b/>
                <w:bCs/>
                <w:noProof/>
              </w:rPr>
              <w:t>1.8.1.1</w:t>
            </w:r>
            <w:r w:rsidR="00235336">
              <w:rPr>
                <w:noProof/>
                <w:lang w:val="en-IN" w:eastAsia="en-IN"/>
              </w:rPr>
              <w:tab/>
            </w:r>
            <w:r w:rsidRPr="00880531" w:rsidR="00235336">
              <w:rPr>
                <w:rStyle w:val="Hyperlink"/>
                <w:rFonts w:ascii="Trebuchet MS" w:hAnsi="Trebuchet MS"/>
                <w:b/>
                <w:bCs/>
                <w:noProof/>
              </w:rPr>
              <w:t>CG Fees Calculation for Single Loan Account for Base Period Billing</w:t>
            </w:r>
            <w:r w:rsidR="00235336">
              <w:rPr>
                <w:noProof/>
                <w:webHidden/>
              </w:rPr>
              <w:tab/>
            </w:r>
            <w:r w:rsidR="00235336">
              <w:rPr>
                <w:noProof/>
                <w:webHidden/>
              </w:rPr>
              <w:fldChar w:fldCharType="begin"/>
            </w:r>
            <w:r w:rsidR="00235336">
              <w:rPr>
                <w:noProof/>
                <w:webHidden/>
              </w:rPr>
              <w:instrText xml:space="preserve"> PAGEREF _Toc159600870 \h </w:instrText>
            </w:r>
            <w:r w:rsidR="00235336">
              <w:rPr>
                <w:noProof/>
                <w:webHidden/>
              </w:rPr>
            </w:r>
            <w:r w:rsidR="00235336">
              <w:rPr>
                <w:noProof/>
                <w:webHidden/>
              </w:rPr>
              <w:fldChar w:fldCharType="separate"/>
            </w:r>
            <w:r w:rsidR="00235336">
              <w:rPr>
                <w:noProof/>
                <w:webHidden/>
              </w:rPr>
              <w:t>38</w:t>
            </w:r>
            <w:r w:rsidR="00235336">
              <w:rPr>
                <w:noProof/>
                <w:webHidden/>
              </w:rPr>
              <w:fldChar w:fldCharType="end"/>
            </w:r>
          </w:hyperlink>
        </w:p>
        <w:p w:rsidR="00235336" w:rsidRDefault="008B23A1" w14:paraId="798747D6" w14:textId="744E898E">
          <w:pPr>
            <w:pStyle w:val="TOC3"/>
            <w:tabs>
              <w:tab w:val="left" w:pos="1540"/>
              <w:tab w:val="right" w:leader="dot" w:pos="9350"/>
            </w:tabs>
            <w:rPr>
              <w:noProof/>
              <w:lang w:val="en-IN" w:eastAsia="en-IN"/>
            </w:rPr>
          </w:pPr>
          <w:hyperlink w:history="1" w:anchor="_Toc159600871">
            <w:r w:rsidRPr="00880531" w:rsidR="00235336">
              <w:rPr>
                <w:rStyle w:val="Hyperlink"/>
                <w:rFonts w:ascii="Trebuchet MS" w:hAnsi="Trebuchet MS" w:cs="Times New Roman"/>
                <w:b/>
                <w:bCs/>
                <w:noProof/>
              </w:rPr>
              <w:t>1.8.1.2</w:t>
            </w:r>
            <w:r w:rsidR="00235336">
              <w:rPr>
                <w:noProof/>
                <w:lang w:val="en-IN" w:eastAsia="en-IN"/>
              </w:rPr>
              <w:tab/>
            </w:r>
            <w:r w:rsidRPr="00880531" w:rsidR="00235336">
              <w:rPr>
                <w:rStyle w:val="Hyperlink"/>
                <w:rFonts w:ascii="Trebuchet MS" w:hAnsi="Trebuchet MS"/>
                <w:b/>
                <w:bCs/>
                <w:noProof/>
              </w:rPr>
              <w:t>Calculating Tax on Credit Guarantee Fees for Single Loan Account</w:t>
            </w:r>
            <w:r w:rsidR="00235336">
              <w:rPr>
                <w:noProof/>
                <w:webHidden/>
              </w:rPr>
              <w:tab/>
            </w:r>
            <w:r w:rsidR="00235336">
              <w:rPr>
                <w:noProof/>
                <w:webHidden/>
              </w:rPr>
              <w:fldChar w:fldCharType="begin"/>
            </w:r>
            <w:r w:rsidR="00235336">
              <w:rPr>
                <w:noProof/>
                <w:webHidden/>
              </w:rPr>
              <w:instrText xml:space="preserve"> PAGEREF _Toc159600871 \h </w:instrText>
            </w:r>
            <w:r w:rsidR="00235336">
              <w:rPr>
                <w:noProof/>
                <w:webHidden/>
              </w:rPr>
            </w:r>
            <w:r w:rsidR="00235336">
              <w:rPr>
                <w:noProof/>
                <w:webHidden/>
              </w:rPr>
              <w:fldChar w:fldCharType="separate"/>
            </w:r>
            <w:r w:rsidR="00235336">
              <w:rPr>
                <w:noProof/>
                <w:webHidden/>
              </w:rPr>
              <w:t>43</w:t>
            </w:r>
            <w:r w:rsidR="00235336">
              <w:rPr>
                <w:noProof/>
                <w:webHidden/>
              </w:rPr>
              <w:fldChar w:fldCharType="end"/>
            </w:r>
          </w:hyperlink>
        </w:p>
        <w:p w:rsidR="00235336" w:rsidRDefault="008B23A1" w14:paraId="55DBC6D7" w14:textId="7942EFDD">
          <w:pPr>
            <w:pStyle w:val="TOC3"/>
            <w:tabs>
              <w:tab w:val="left" w:pos="1760"/>
              <w:tab w:val="right" w:leader="dot" w:pos="9350"/>
            </w:tabs>
            <w:rPr>
              <w:noProof/>
              <w:lang w:val="en-IN" w:eastAsia="en-IN"/>
            </w:rPr>
          </w:pPr>
          <w:hyperlink w:history="1" w:anchor="_Toc159600872">
            <w:r w:rsidRPr="00880531" w:rsidR="00235336">
              <w:rPr>
                <w:rStyle w:val="Hyperlink"/>
                <w:rFonts w:ascii="Trebuchet MS" w:hAnsi="Trebuchet MS" w:cs="Times New Roman"/>
                <w:b/>
                <w:bCs/>
                <w:noProof/>
              </w:rPr>
              <w:t>1.8.1.2.1</w:t>
            </w:r>
            <w:r w:rsidR="00235336">
              <w:rPr>
                <w:noProof/>
                <w:lang w:val="en-IN" w:eastAsia="en-IN"/>
              </w:rPr>
              <w:tab/>
            </w:r>
            <w:r w:rsidRPr="00880531" w:rsidR="00235336">
              <w:rPr>
                <w:rStyle w:val="Hyperlink"/>
                <w:rFonts w:ascii="Trebuchet MS" w:hAnsi="Trebuchet MS"/>
                <w:b/>
                <w:bCs/>
                <w:noProof/>
              </w:rPr>
              <w:t>Calculation based on Service Tax, Krishi-Kalyan Cess and Swach Bharat Cess</w:t>
            </w:r>
            <w:r w:rsidR="00235336">
              <w:rPr>
                <w:noProof/>
                <w:webHidden/>
              </w:rPr>
              <w:tab/>
            </w:r>
            <w:r w:rsidR="00235336">
              <w:rPr>
                <w:noProof/>
                <w:webHidden/>
              </w:rPr>
              <w:fldChar w:fldCharType="begin"/>
            </w:r>
            <w:r w:rsidR="00235336">
              <w:rPr>
                <w:noProof/>
                <w:webHidden/>
              </w:rPr>
              <w:instrText xml:space="preserve"> PAGEREF _Toc159600872 \h </w:instrText>
            </w:r>
            <w:r w:rsidR="00235336">
              <w:rPr>
                <w:noProof/>
                <w:webHidden/>
              </w:rPr>
            </w:r>
            <w:r w:rsidR="00235336">
              <w:rPr>
                <w:noProof/>
                <w:webHidden/>
              </w:rPr>
              <w:fldChar w:fldCharType="separate"/>
            </w:r>
            <w:r w:rsidR="00235336">
              <w:rPr>
                <w:noProof/>
                <w:webHidden/>
              </w:rPr>
              <w:t>43</w:t>
            </w:r>
            <w:r w:rsidR="00235336">
              <w:rPr>
                <w:noProof/>
                <w:webHidden/>
              </w:rPr>
              <w:fldChar w:fldCharType="end"/>
            </w:r>
          </w:hyperlink>
        </w:p>
        <w:p w:rsidR="00235336" w:rsidRDefault="008B23A1" w14:paraId="6B6807BC" w14:textId="00963DA7">
          <w:pPr>
            <w:pStyle w:val="TOC3"/>
            <w:tabs>
              <w:tab w:val="left" w:pos="1760"/>
              <w:tab w:val="right" w:leader="dot" w:pos="9350"/>
            </w:tabs>
            <w:rPr>
              <w:noProof/>
              <w:lang w:val="en-IN" w:eastAsia="en-IN"/>
            </w:rPr>
          </w:pPr>
          <w:hyperlink w:history="1" w:anchor="_Toc159600873">
            <w:r w:rsidRPr="00880531" w:rsidR="00235336">
              <w:rPr>
                <w:rStyle w:val="Hyperlink"/>
                <w:rFonts w:ascii="Trebuchet MS" w:hAnsi="Trebuchet MS" w:cs="Times New Roman"/>
                <w:b/>
                <w:bCs/>
                <w:noProof/>
              </w:rPr>
              <w:t>1.8.1.2.2</w:t>
            </w:r>
            <w:r w:rsidR="00235336">
              <w:rPr>
                <w:noProof/>
                <w:lang w:val="en-IN" w:eastAsia="en-IN"/>
              </w:rPr>
              <w:tab/>
            </w:r>
            <w:r w:rsidRPr="00880531" w:rsidR="00235336">
              <w:rPr>
                <w:rStyle w:val="Hyperlink"/>
                <w:rFonts w:ascii="Trebuchet MS" w:hAnsi="Trebuchet MS"/>
                <w:b/>
                <w:bCs/>
                <w:noProof/>
              </w:rPr>
              <w:t>Calculation based on GST</w:t>
            </w:r>
            <w:r w:rsidR="00235336">
              <w:rPr>
                <w:noProof/>
                <w:webHidden/>
              </w:rPr>
              <w:tab/>
            </w:r>
            <w:r w:rsidR="00235336">
              <w:rPr>
                <w:noProof/>
                <w:webHidden/>
              </w:rPr>
              <w:fldChar w:fldCharType="begin"/>
            </w:r>
            <w:r w:rsidR="00235336">
              <w:rPr>
                <w:noProof/>
                <w:webHidden/>
              </w:rPr>
              <w:instrText xml:space="preserve"> PAGEREF _Toc159600873 \h </w:instrText>
            </w:r>
            <w:r w:rsidR="00235336">
              <w:rPr>
                <w:noProof/>
                <w:webHidden/>
              </w:rPr>
            </w:r>
            <w:r w:rsidR="00235336">
              <w:rPr>
                <w:noProof/>
                <w:webHidden/>
              </w:rPr>
              <w:fldChar w:fldCharType="separate"/>
            </w:r>
            <w:r w:rsidR="00235336">
              <w:rPr>
                <w:noProof/>
                <w:webHidden/>
              </w:rPr>
              <w:t>44</w:t>
            </w:r>
            <w:r w:rsidR="00235336">
              <w:rPr>
                <w:noProof/>
                <w:webHidden/>
              </w:rPr>
              <w:fldChar w:fldCharType="end"/>
            </w:r>
          </w:hyperlink>
        </w:p>
        <w:p w:rsidR="00235336" w:rsidRDefault="008B23A1" w14:paraId="10FDAB24" w14:textId="37FE940F">
          <w:pPr>
            <w:pStyle w:val="TOC3"/>
            <w:tabs>
              <w:tab w:val="left" w:pos="1540"/>
              <w:tab w:val="right" w:leader="dot" w:pos="9350"/>
            </w:tabs>
            <w:rPr>
              <w:noProof/>
              <w:lang w:val="en-IN" w:eastAsia="en-IN"/>
            </w:rPr>
          </w:pPr>
          <w:hyperlink w:history="1" w:anchor="_Toc159600874">
            <w:r w:rsidRPr="00880531" w:rsidR="00235336">
              <w:rPr>
                <w:rStyle w:val="Hyperlink"/>
                <w:rFonts w:ascii="Trebuchet MS" w:hAnsi="Trebuchet MS" w:cs="Times New Roman"/>
                <w:b/>
                <w:bCs/>
                <w:noProof/>
              </w:rPr>
              <w:t>1.8.1.3</w:t>
            </w:r>
            <w:r w:rsidR="00235336">
              <w:rPr>
                <w:noProof/>
                <w:lang w:val="en-IN" w:eastAsia="en-IN"/>
              </w:rPr>
              <w:tab/>
            </w:r>
            <w:r w:rsidRPr="00880531" w:rsidR="00235336">
              <w:rPr>
                <w:rStyle w:val="Hyperlink"/>
                <w:rFonts w:ascii="Trebuchet MS" w:hAnsi="Trebuchet MS"/>
                <w:b/>
                <w:bCs/>
                <w:noProof/>
              </w:rPr>
              <w:t>Calculating Total Credit Guarantee Charges for Single Loan Account</w:t>
            </w:r>
            <w:r w:rsidR="00235336">
              <w:rPr>
                <w:noProof/>
                <w:webHidden/>
              </w:rPr>
              <w:tab/>
            </w:r>
            <w:r w:rsidR="00235336">
              <w:rPr>
                <w:noProof/>
                <w:webHidden/>
              </w:rPr>
              <w:fldChar w:fldCharType="begin"/>
            </w:r>
            <w:r w:rsidR="00235336">
              <w:rPr>
                <w:noProof/>
                <w:webHidden/>
              </w:rPr>
              <w:instrText xml:space="preserve"> PAGEREF _Toc159600874 \h </w:instrText>
            </w:r>
            <w:r w:rsidR="00235336">
              <w:rPr>
                <w:noProof/>
                <w:webHidden/>
              </w:rPr>
            </w:r>
            <w:r w:rsidR="00235336">
              <w:rPr>
                <w:noProof/>
                <w:webHidden/>
              </w:rPr>
              <w:fldChar w:fldCharType="separate"/>
            </w:r>
            <w:r w:rsidR="00235336">
              <w:rPr>
                <w:noProof/>
                <w:webHidden/>
              </w:rPr>
              <w:t>45</w:t>
            </w:r>
            <w:r w:rsidR="00235336">
              <w:rPr>
                <w:noProof/>
                <w:webHidden/>
              </w:rPr>
              <w:fldChar w:fldCharType="end"/>
            </w:r>
          </w:hyperlink>
        </w:p>
        <w:p w:rsidR="00235336" w:rsidRDefault="008B23A1" w14:paraId="6E9B30A8" w14:textId="49B050AE">
          <w:pPr>
            <w:pStyle w:val="TOC3"/>
            <w:tabs>
              <w:tab w:val="left" w:pos="1320"/>
              <w:tab w:val="right" w:leader="dot" w:pos="9350"/>
            </w:tabs>
            <w:rPr>
              <w:noProof/>
              <w:lang w:val="en-IN" w:eastAsia="en-IN"/>
            </w:rPr>
          </w:pPr>
          <w:hyperlink w:history="1" w:anchor="_Toc159600875">
            <w:r w:rsidRPr="00880531" w:rsidR="00235336">
              <w:rPr>
                <w:rStyle w:val="Hyperlink"/>
                <w:rFonts w:ascii="Trebuchet MS" w:hAnsi="Trebuchet MS" w:cs="Times New Roman"/>
                <w:b/>
                <w:bCs/>
                <w:noProof/>
              </w:rPr>
              <w:t>1.8.2</w:t>
            </w:r>
            <w:r w:rsidR="00235336">
              <w:rPr>
                <w:noProof/>
                <w:lang w:val="en-IN" w:eastAsia="en-IN"/>
              </w:rPr>
              <w:tab/>
            </w:r>
            <w:r w:rsidRPr="00880531" w:rsidR="00235336">
              <w:rPr>
                <w:rStyle w:val="Hyperlink"/>
                <w:rFonts w:ascii="Trebuchet MS" w:hAnsi="Trebuchet MS"/>
                <w:b/>
                <w:bCs/>
                <w:noProof/>
              </w:rPr>
              <w:t>Yearly Billing Cycle</w:t>
            </w:r>
            <w:r w:rsidR="00235336">
              <w:rPr>
                <w:noProof/>
                <w:webHidden/>
              </w:rPr>
              <w:tab/>
            </w:r>
            <w:r w:rsidR="00235336">
              <w:rPr>
                <w:noProof/>
                <w:webHidden/>
              </w:rPr>
              <w:fldChar w:fldCharType="begin"/>
            </w:r>
            <w:r w:rsidR="00235336">
              <w:rPr>
                <w:noProof/>
                <w:webHidden/>
              </w:rPr>
              <w:instrText xml:space="preserve"> PAGEREF _Toc159600875 \h </w:instrText>
            </w:r>
            <w:r w:rsidR="00235336">
              <w:rPr>
                <w:noProof/>
                <w:webHidden/>
              </w:rPr>
            </w:r>
            <w:r w:rsidR="00235336">
              <w:rPr>
                <w:noProof/>
                <w:webHidden/>
              </w:rPr>
              <w:fldChar w:fldCharType="separate"/>
            </w:r>
            <w:r w:rsidR="00235336">
              <w:rPr>
                <w:noProof/>
                <w:webHidden/>
              </w:rPr>
              <w:t>45</w:t>
            </w:r>
            <w:r w:rsidR="00235336">
              <w:rPr>
                <w:noProof/>
                <w:webHidden/>
              </w:rPr>
              <w:fldChar w:fldCharType="end"/>
            </w:r>
          </w:hyperlink>
        </w:p>
        <w:p w:rsidR="00235336" w:rsidRDefault="008B23A1" w14:paraId="52A6A028" w14:textId="76E7D409">
          <w:pPr>
            <w:pStyle w:val="TOC3"/>
            <w:tabs>
              <w:tab w:val="left" w:pos="1540"/>
              <w:tab w:val="right" w:leader="dot" w:pos="9350"/>
            </w:tabs>
            <w:rPr>
              <w:noProof/>
              <w:lang w:val="en-IN" w:eastAsia="en-IN"/>
            </w:rPr>
          </w:pPr>
          <w:hyperlink w:history="1" w:anchor="_Toc159600876">
            <w:r w:rsidRPr="00880531" w:rsidR="00235336">
              <w:rPr>
                <w:rStyle w:val="Hyperlink"/>
                <w:rFonts w:ascii="Trebuchet MS" w:hAnsi="Trebuchet MS" w:cs="Times New Roman"/>
                <w:b/>
                <w:bCs/>
                <w:noProof/>
              </w:rPr>
              <w:t>1.8.2.1</w:t>
            </w:r>
            <w:r w:rsidR="00235336">
              <w:rPr>
                <w:noProof/>
                <w:lang w:val="en-IN" w:eastAsia="en-IN"/>
              </w:rPr>
              <w:tab/>
            </w:r>
            <w:r w:rsidRPr="00880531" w:rsidR="00235336">
              <w:rPr>
                <w:rStyle w:val="Hyperlink"/>
                <w:rFonts w:ascii="Trebuchet MS" w:hAnsi="Trebuchet MS"/>
                <w:b/>
                <w:bCs/>
                <w:noProof/>
              </w:rPr>
              <w:t>CG Fees Calculation for Single Loan Account for Yearly Billing</w:t>
            </w:r>
            <w:r w:rsidR="00235336">
              <w:rPr>
                <w:noProof/>
                <w:webHidden/>
              </w:rPr>
              <w:tab/>
            </w:r>
            <w:r w:rsidR="00235336">
              <w:rPr>
                <w:noProof/>
                <w:webHidden/>
              </w:rPr>
              <w:fldChar w:fldCharType="begin"/>
            </w:r>
            <w:r w:rsidR="00235336">
              <w:rPr>
                <w:noProof/>
                <w:webHidden/>
              </w:rPr>
              <w:instrText xml:space="preserve"> PAGEREF _Toc159600876 \h </w:instrText>
            </w:r>
            <w:r w:rsidR="00235336">
              <w:rPr>
                <w:noProof/>
                <w:webHidden/>
              </w:rPr>
            </w:r>
            <w:r w:rsidR="00235336">
              <w:rPr>
                <w:noProof/>
                <w:webHidden/>
              </w:rPr>
              <w:fldChar w:fldCharType="separate"/>
            </w:r>
            <w:r w:rsidR="00235336">
              <w:rPr>
                <w:noProof/>
                <w:webHidden/>
              </w:rPr>
              <w:t>47</w:t>
            </w:r>
            <w:r w:rsidR="00235336">
              <w:rPr>
                <w:noProof/>
                <w:webHidden/>
              </w:rPr>
              <w:fldChar w:fldCharType="end"/>
            </w:r>
          </w:hyperlink>
        </w:p>
        <w:p w:rsidR="00235336" w:rsidRDefault="008B23A1" w14:paraId="5D5AF393" w14:textId="22235825">
          <w:pPr>
            <w:pStyle w:val="TOC3"/>
            <w:tabs>
              <w:tab w:val="left" w:pos="1540"/>
              <w:tab w:val="right" w:leader="dot" w:pos="9350"/>
            </w:tabs>
            <w:rPr>
              <w:noProof/>
              <w:lang w:val="en-IN" w:eastAsia="en-IN"/>
            </w:rPr>
          </w:pPr>
          <w:hyperlink w:history="1" w:anchor="_Toc159600877">
            <w:r w:rsidRPr="00880531" w:rsidR="00235336">
              <w:rPr>
                <w:rStyle w:val="Hyperlink"/>
                <w:rFonts w:ascii="Trebuchet MS" w:hAnsi="Trebuchet MS" w:cs="Times New Roman"/>
                <w:b/>
                <w:bCs/>
                <w:noProof/>
              </w:rPr>
              <w:t>1.8.2.2</w:t>
            </w:r>
            <w:r w:rsidR="00235336">
              <w:rPr>
                <w:noProof/>
                <w:lang w:val="en-IN" w:eastAsia="en-IN"/>
              </w:rPr>
              <w:tab/>
            </w:r>
            <w:r w:rsidRPr="00880531" w:rsidR="00235336">
              <w:rPr>
                <w:rStyle w:val="Hyperlink"/>
                <w:rFonts w:ascii="Trebuchet MS" w:hAnsi="Trebuchet MS"/>
                <w:b/>
                <w:bCs/>
                <w:noProof/>
              </w:rPr>
              <w:t>Calculating Tax on Credit Guarantee Fees for Single Loan Account</w:t>
            </w:r>
            <w:r w:rsidR="00235336">
              <w:rPr>
                <w:noProof/>
                <w:webHidden/>
              </w:rPr>
              <w:tab/>
            </w:r>
            <w:r w:rsidR="00235336">
              <w:rPr>
                <w:noProof/>
                <w:webHidden/>
              </w:rPr>
              <w:fldChar w:fldCharType="begin"/>
            </w:r>
            <w:r w:rsidR="00235336">
              <w:rPr>
                <w:noProof/>
                <w:webHidden/>
              </w:rPr>
              <w:instrText xml:space="preserve"> PAGEREF _Toc159600877 \h </w:instrText>
            </w:r>
            <w:r w:rsidR="00235336">
              <w:rPr>
                <w:noProof/>
                <w:webHidden/>
              </w:rPr>
            </w:r>
            <w:r w:rsidR="00235336">
              <w:rPr>
                <w:noProof/>
                <w:webHidden/>
              </w:rPr>
              <w:fldChar w:fldCharType="separate"/>
            </w:r>
            <w:r w:rsidR="00235336">
              <w:rPr>
                <w:noProof/>
                <w:webHidden/>
              </w:rPr>
              <w:t>54</w:t>
            </w:r>
            <w:r w:rsidR="00235336">
              <w:rPr>
                <w:noProof/>
                <w:webHidden/>
              </w:rPr>
              <w:fldChar w:fldCharType="end"/>
            </w:r>
          </w:hyperlink>
        </w:p>
        <w:p w:rsidR="00235336" w:rsidRDefault="008B23A1" w14:paraId="053F2E77" w14:textId="11917676">
          <w:pPr>
            <w:pStyle w:val="TOC3"/>
            <w:tabs>
              <w:tab w:val="left" w:pos="1760"/>
              <w:tab w:val="right" w:leader="dot" w:pos="9350"/>
            </w:tabs>
            <w:rPr>
              <w:noProof/>
              <w:lang w:val="en-IN" w:eastAsia="en-IN"/>
            </w:rPr>
          </w:pPr>
          <w:hyperlink w:history="1" w:anchor="_Toc159600878">
            <w:r w:rsidRPr="00880531" w:rsidR="00235336">
              <w:rPr>
                <w:rStyle w:val="Hyperlink"/>
                <w:rFonts w:ascii="Trebuchet MS" w:hAnsi="Trebuchet MS" w:cs="Times New Roman"/>
                <w:b/>
                <w:bCs/>
                <w:noProof/>
              </w:rPr>
              <w:t>1.8.2.2.1</w:t>
            </w:r>
            <w:r w:rsidR="00235336">
              <w:rPr>
                <w:noProof/>
                <w:lang w:val="en-IN" w:eastAsia="en-IN"/>
              </w:rPr>
              <w:tab/>
            </w:r>
            <w:r w:rsidRPr="00880531" w:rsidR="00235336">
              <w:rPr>
                <w:rStyle w:val="Hyperlink"/>
                <w:rFonts w:ascii="Trebuchet MS" w:hAnsi="Trebuchet MS"/>
                <w:b/>
                <w:bCs/>
                <w:noProof/>
              </w:rPr>
              <w:t>Calculation based on Service Tax, Krishi-Kalyan Cess and Swach Bharat Cess</w:t>
            </w:r>
            <w:r w:rsidR="00235336">
              <w:rPr>
                <w:noProof/>
                <w:webHidden/>
              </w:rPr>
              <w:tab/>
            </w:r>
            <w:r w:rsidR="00235336">
              <w:rPr>
                <w:noProof/>
                <w:webHidden/>
              </w:rPr>
              <w:fldChar w:fldCharType="begin"/>
            </w:r>
            <w:r w:rsidR="00235336">
              <w:rPr>
                <w:noProof/>
                <w:webHidden/>
              </w:rPr>
              <w:instrText xml:space="preserve"> PAGEREF _Toc159600878 \h </w:instrText>
            </w:r>
            <w:r w:rsidR="00235336">
              <w:rPr>
                <w:noProof/>
                <w:webHidden/>
              </w:rPr>
            </w:r>
            <w:r w:rsidR="00235336">
              <w:rPr>
                <w:noProof/>
                <w:webHidden/>
              </w:rPr>
              <w:fldChar w:fldCharType="separate"/>
            </w:r>
            <w:r w:rsidR="00235336">
              <w:rPr>
                <w:noProof/>
                <w:webHidden/>
              </w:rPr>
              <w:t>54</w:t>
            </w:r>
            <w:r w:rsidR="00235336">
              <w:rPr>
                <w:noProof/>
                <w:webHidden/>
              </w:rPr>
              <w:fldChar w:fldCharType="end"/>
            </w:r>
          </w:hyperlink>
        </w:p>
        <w:p w:rsidR="00235336" w:rsidRDefault="008B23A1" w14:paraId="63E63976" w14:textId="24BB46C5">
          <w:pPr>
            <w:pStyle w:val="TOC3"/>
            <w:tabs>
              <w:tab w:val="left" w:pos="1760"/>
              <w:tab w:val="right" w:leader="dot" w:pos="9350"/>
            </w:tabs>
            <w:rPr>
              <w:noProof/>
              <w:lang w:val="en-IN" w:eastAsia="en-IN"/>
            </w:rPr>
          </w:pPr>
          <w:hyperlink w:history="1" w:anchor="_Toc159600879">
            <w:r w:rsidRPr="00880531" w:rsidR="00235336">
              <w:rPr>
                <w:rStyle w:val="Hyperlink"/>
                <w:rFonts w:ascii="Trebuchet MS" w:hAnsi="Trebuchet MS" w:cs="Times New Roman"/>
                <w:b/>
                <w:bCs/>
                <w:noProof/>
              </w:rPr>
              <w:t>1.8.2.2.2</w:t>
            </w:r>
            <w:r w:rsidR="00235336">
              <w:rPr>
                <w:noProof/>
                <w:lang w:val="en-IN" w:eastAsia="en-IN"/>
              </w:rPr>
              <w:tab/>
            </w:r>
            <w:r w:rsidRPr="00880531" w:rsidR="00235336">
              <w:rPr>
                <w:rStyle w:val="Hyperlink"/>
                <w:rFonts w:ascii="Trebuchet MS" w:hAnsi="Trebuchet MS"/>
                <w:b/>
                <w:bCs/>
                <w:noProof/>
              </w:rPr>
              <w:t>Calculation based on GST</w:t>
            </w:r>
            <w:r w:rsidR="00235336">
              <w:rPr>
                <w:noProof/>
                <w:webHidden/>
              </w:rPr>
              <w:tab/>
            </w:r>
            <w:r w:rsidR="00235336">
              <w:rPr>
                <w:noProof/>
                <w:webHidden/>
              </w:rPr>
              <w:fldChar w:fldCharType="begin"/>
            </w:r>
            <w:r w:rsidR="00235336">
              <w:rPr>
                <w:noProof/>
                <w:webHidden/>
              </w:rPr>
              <w:instrText xml:space="preserve"> PAGEREF _Toc159600879 \h </w:instrText>
            </w:r>
            <w:r w:rsidR="00235336">
              <w:rPr>
                <w:noProof/>
                <w:webHidden/>
              </w:rPr>
            </w:r>
            <w:r w:rsidR="00235336">
              <w:rPr>
                <w:noProof/>
                <w:webHidden/>
              </w:rPr>
              <w:fldChar w:fldCharType="separate"/>
            </w:r>
            <w:r w:rsidR="00235336">
              <w:rPr>
                <w:noProof/>
                <w:webHidden/>
              </w:rPr>
              <w:t>55</w:t>
            </w:r>
            <w:r w:rsidR="00235336">
              <w:rPr>
                <w:noProof/>
                <w:webHidden/>
              </w:rPr>
              <w:fldChar w:fldCharType="end"/>
            </w:r>
          </w:hyperlink>
        </w:p>
        <w:p w:rsidR="00235336" w:rsidRDefault="008B23A1" w14:paraId="1237407B" w14:textId="6242F787">
          <w:pPr>
            <w:pStyle w:val="TOC3"/>
            <w:tabs>
              <w:tab w:val="left" w:pos="1540"/>
              <w:tab w:val="right" w:leader="dot" w:pos="9350"/>
            </w:tabs>
            <w:rPr>
              <w:noProof/>
              <w:lang w:val="en-IN" w:eastAsia="en-IN"/>
            </w:rPr>
          </w:pPr>
          <w:hyperlink w:history="1" w:anchor="_Toc159600880">
            <w:r w:rsidRPr="00880531" w:rsidR="00235336">
              <w:rPr>
                <w:rStyle w:val="Hyperlink"/>
                <w:rFonts w:ascii="Trebuchet MS" w:hAnsi="Trebuchet MS" w:cs="Times New Roman"/>
                <w:b/>
                <w:bCs/>
                <w:noProof/>
              </w:rPr>
              <w:t>1.8.2.3</w:t>
            </w:r>
            <w:r w:rsidR="00235336">
              <w:rPr>
                <w:noProof/>
                <w:lang w:val="en-IN" w:eastAsia="en-IN"/>
              </w:rPr>
              <w:tab/>
            </w:r>
            <w:r w:rsidRPr="00880531" w:rsidR="00235336">
              <w:rPr>
                <w:rStyle w:val="Hyperlink"/>
                <w:rFonts w:ascii="Trebuchet MS" w:hAnsi="Trebuchet MS"/>
                <w:b/>
                <w:bCs/>
                <w:noProof/>
              </w:rPr>
              <w:t>Calculating Total Credit Guarantee Charges for Single Loan Account</w:t>
            </w:r>
            <w:r w:rsidR="00235336">
              <w:rPr>
                <w:noProof/>
                <w:webHidden/>
              </w:rPr>
              <w:tab/>
            </w:r>
            <w:r w:rsidR="00235336">
              <w:rPr>
                <w:noProof/>
                <w:webHidden/>
              </w:rPr>
              <w:fldChar w:fldCharType="begin"/>
            </w:r>
            <w:r w:rsidR="00235336">
              <w:rPr>
                <w:noProof/>
                <w:webHidden/>
              </w:rPr>
              <w:instrText xml:space="preserve"> PAGEREF _Toc159600880 \h </w:instrText>
            </w:r>
            <w:r w:rsidR="00235336">
              <w:rPr>
                <w:noProof/>
                <w:webHidden/>
              </w:rPr>
            </w:r>
            <w:r w:rsidR="00235336">
              <w:rPr>
                <w:noProof/>
                <w:webHidden/>
              </w:rPr>
              <w:fldChar w:fldCharType="separate"/>
            </w:r>
            <w:r w:rsidR="00235336">
              <w:rPr>
                <w:noProof/>
                <w:webHidden/>
              </w:rPr>
              <w:t>56</w:t>
            </w:r>
            <w:r w:rsidR="00235336">
              <w:rPr>
                <w:noProof/>
                <w:webHidden/>
              </w:rPr>
              <w:fldChar w:fldCharType="end"/>
            </w:r>
          </w:hyperlink>
        </w:p>
        <w:p w:rsidR="00235336" w:rsidRDefault="008B23A1" w14:paraId="6CB175A3" w14:textId="374FB065">
          <w:pPr>
            <w:pStyle w:val="TOC2"/>
            <w:tabs>
              <w:tab w:val="left" w:pos="880"/>
              <w:tab w:val="right" w:leader="dot" w:pos="9350"/>
            </w:tabs>
            <w:rPr>
              <w:noProof/>
              <w:lang w:val="en-IN" w:eastAsia="en-IN"/>
            </w:rPr>
          </w:pPr>
          <w:hyperlink w:history="1" w:anchor="_Toc159600881">
            <w:r w:rsidRPr="00880531" w:rsidR="00235336">
              <w:rPr>
                <w:rStyle w:val="Hyperlink"/>
                <w:rFonts w:ascii="Trebuchet MS" w:hAnsi="Trebuchet MS" w:eastAsia="Times New Roman" w:cs="Times New Roman"/>
                <w:b/>
                <w:bCs/>
                <w:iCs/>
                <w:noProof/>
              </w:rPr>
              <w:t>1.9</w:t>
            </w:r>
            <w:r w:rsidR="00235336">
              <w:rPr>
                <w:noProof/>
                <w:lang w:val="en-IN" w:eastAsia="en-IN"/>
              </w:rPr>
              <w:tab/>
            </w:r>
            <w:r w:rsidRPr="00880531" w:rsidR="00235336">
              <w:rPr>
                <w:rStyle w:val="Hyperlink"/>
                <w:rFonts w:ascii="Trebuchet MS" w:hAnsi="Trebuchet MS" w:eastAsia="Times New Roman" w:cs="Arial"/>
                <w:b/>
                <w:bCs/>
                <w:iCs/>
                <w:noProof/>
              </w:rPr>
              <w:t>Persisting the Loan Account Information in CG Table</w:t>
            </w:r>
            <w:r w:rsidR="00235336">
              <w:rPr>
                <w:noProof/>
                <w:webHidden/>
              </w:rPr>
              <w:tab/>
            </w:r>
            <w:r w:rsidR="00235336">
              <w:rPr>
                <w:noProof/>
                <w:webHidden/>
              </w:rPr>
              <w:fldChar w:fldCharType="begin"/>
            </w:r>
            <w:r w:rsidR="00235336">
              <w:rPr>
                <w:noProof/>
                <w:webHidden/>
              </w:rPr>
              <w:instrText xml:space="preserve"> PAGEREF _Toc159600881 \h </w:instrText>
            </w:r>
            <w:r w:rsidR="00235336">
              <w:rPr>
                <w:noProof/>
                <w:webHidden/>
              </w:rPr>
            </w:r>
            <w:r w:rsidR="00235336">
              <w:rPr>
                <w:noProof/>
                <w:webHidden/>
              </w:rPr>
              <w:fldChar w:fldCharType="separate"/>
            </w:r>
            <w:r w:rsidR="00235336">
              <w:rPr>
                <w:noProof/>
                <w:webHidden/>
              </w:rPr>
              <w:t>56</w:t>
            </w:r>
            <w:r w:rsidR="00235336">
              <w:rPr>
                <w:noProof/>
                <w:webHidden/>
              </w:rPr>
              <w:fldChar w:fldCharType="end"/>
            </w:r>
          </w:hyperlink>
        </w:p>
        <w:p w:rsidR="00235336" w:rsidRDefault="008B23A1" w14:paraId="6EFAEEF0" w14:textId="2A0349DE">
          <w:pPr>
            <w:pStyle w:val="TOC3"/>
            <w:tabs>
              <w:tab w:val="left" w:pos="1320"/>
              <w:tab w:val="right" w:leader="dot" w:pos="9350"/>
            </w:tabs>
            <w:rPr>
              <w:noProof/>
              <w:lang w:val="en-IN" w:eastAsia="en-IN"/>
            </w:rPr>
          </w:pPr>
          <w:hyperlink w:history="1" w:anchor="_Toc159600882">
            <w:r w:rsidRPr="00880531" w:rsidR="00235336">
              <w:rPr>
                <w:rStyle w:val="Hyperlink"/>
                <w:rFonts w:ascii="Trebuchet MS" w:hAnsi="Trebuchet MS" w:cs="Times New Roman"/>
                <w:b/>
                <w:bCs/>
                <w:noProof/>
              </w:rPr>
              <w:t>1.9.1</w:t>
            </w:r>
            <w:r w:rsidR="00235336">
              <w:rPr>
                <w:noProof/>
                <w:lang w:val="en-IN" w:eastAsia="en-IN"/>
              </w:rPr>
              <w:tab/>
            </w:r>
            <w:r w:rsidRPr="00880531" w:rsidR="00235336">
              <w:rPr>
                <w:rStyle w:val="Hyperlink"/>
                <w:rFonts w:ascii="Trebuchet MS" w:hAnsi="Trebuchet MS"/>
                <w:b/>
                <w:bCs/>
                <w:noProof/>
              </w:rPr>
              <w:t>New Credit Guarantee Information</w:t>
            </w:r>
            <w:r w:rsidR="00235336">
              <w:rPr>
                <w:noProof/>
                <w:webHidden/>
              </w:rPr>
              <w:tab/>
            </w:r>
            <w:r w:rsidR="00235336">
              <w:rPr>
                <w:noProof/>
                <w:webHidden/>
              </w:rPr>
              <w:fldChar w:fldCharType="begin"/>
            </w:r>
            <w:r w:rsidR="00235336">
              <w:rPr>
                <w:noProof/>
                <w:webHidden/>
              </w:rPr>
              <w:instrText xml:space="preserve"> PAGEREF _Toc159600882 \h </w:instrText>
            </w:r>
            <w:r w:rsidR="00235336">
              <w:rPr>
                <w:noProof/>
                <w:webHidden/>
              </w:rPr>
            </w:r>
            <w:r w:rsidR="00235336">
              <w:rPr>
                <w:noProof/>
                <w:webHidden/>
              </w:rPr>
              <w:fldChar w:fldCharType="separate"/>
            </w:r>
            <w:r w:rsidR="00235336">
              <w:rPr>
                <w:noProof/>
                <w:webHidden/>
              </w:rPr>
              <w:t>56</w:t>
            </w:r>
            <w:r w:rsidR="00235336">
              <w:rPr>
                <w:noProof/>
                <w:webHidden/>
              </w:rPr>
              <w:fldChar w:fldCharType="end"/>
            </w:r>
          </w:hyperlink>
        </w:p>
        <w:p w:rsidR="00235336" w:rsidRDefault="008B23A1" w14:paraId="2BAD6FCA" w14:textId="1A4622B5">
          <w:pPr>
            <w:pStyle w:val="TOC3"/>
            <w:tabs>
              <w:tab w:val="left" w:pos="1320"/>
              <w:tab w:val="right" w:leader="dot" w:pos="9350"/>
            </w:tabs>
            <w:rPr>
              <w:noProof/>
              <w:lang w:val="en-IN" w:eastAsia="en-IN"/>
            </w:rPr>
          </w:pPr>
          <w:hyperlink w:history="1" w:anchor="_Toc159600883">
            <w:r w:rsidRPr="00880531" w:rsidR="00235336">
              <w:rPr>
                <w:rStyle w:val="Hyperlink"/>
                <w:rFonts w:ascii="Trebuchet MS" w:hAnsi="Trebuchet MS" w:cs="Times New Roman"/>
                <w:b/>
                <w:bCs/>
                <w:noProof/>
              </w:rPr>
              <w:t>1.9.2</w:t>
            </w:r>
            <w:r w:rsidR="00235336">
              <w:rPr>
                <w:noProof/>
                <w:lang w:val="en-IN" w:eastAsia="en-IN"/>
              </w:rPr>
              <w:tab/>
            </w:r>
            <w:r w:rsidRPr="00880531" w:rsidR="00235336">
              <w:rPr>
                <w:rStyle w:val="Hyperlink"/>
                <w:rFonts w:ascii="Trebuchet MS" w:hAnsi="Trebuchet MS"/>
                <w:b/>
                <w:bCs/>
                <w:noProof/>
              </w:rPr>
              <w:t>Update Credit Guarantee Information</w:t>
            </w:r>
            <w:r w:rsidR="00235336">
              <w:rPr>
                <w:noProof/>
                <w:webHidden/>
              </w:rPr>
              <w:tab/>
            </w:r>
            <w:r w:rsidR="00235336">
              <w:rPr>
                <w:noProof/>
                <w:webHidden/>
              </w:rPr>
              <w:fldChar w:fldCharType="begin"/>
            </w:r>
            <w:r w:rsidR="00235336">
              <w:rPr>
                <w:noProof/>
                <w:webHidden/>
              </w:rPr>
              <w:instrText xml:space="preserve"> PAGEREF _Toc159600883 \h </w:instrText>
            </w:r>
            <w:r w:rsidR="00235336">
              <w:rPr>
                <w:noProof/>
                <w:webHidden/>
              </w:rPr>
            </w:r>
            <w:r w:rsidR="00235336">
              <w:rPr>
                <w:noProof/>
                <w:webHidden/>
              </w:rPr>
              <w:fldChar w:fldCharType="separate"/>
            </w:r>
            <w:r w:rsidR="00235336">
              <w:rPr>
                <w:noProof/>
                <w:webHidden/>
              </w:rPr>
              <w:t>57</w:t>
            </w:r>
            <w:r w:rsidR="00235336">
              <w:rPr>
                <w:noProof/>
                <w:webHidden/>
              </w:rPr>
              <w:fldChar w:fldCharType="end"/>
            </w:r>
          </w:hyperlink>
        </w:p>
        <w:p w:rsidR="00235336" w:rsidRDefault="008B23A1" w14:paraId="37A662F0" w14:textId="643FAC94">
          <w:pPr>
            <w:pStyle w:val="TOC2"/>
            <w:tabs>
              <w:tab w:val="left" w:pos="1100"/>
              <w:tab w:val="right" w:leader="dot" w:pos="9350"/>
            </w:tabs>
            <w:rPr>
              <w:noProof/>
              <w:lang w:val="en-IN" w:eastAsia="en-IN"/>
            </w:rPr>
          </w:pPr>
          <w:hyperlink w:history="1" w:anchor="_Toc159600884">
            <w:r w:rsidRPr="00880531" w:rsidR="00235336">
              <w:rPr>
                <w:rStyle w:val="Hyperlink"/>
                <w:rFonts w:ascii="Trebuchet MS" w:hAnsi="Trebuchet MS" w:eastAsia="Times New Roman" w:cs="Times New Roman"/>
                <w:b/>
                <w:bCs/>
                <w:iCs/>
                <w:noProof/>
              </w:rPr>
              <w:t>1.10</w:t>
            </w:r>
            <w:r w:rsidR="00235336">
              <w:rPr>
                <w:noProof/>
                <w:lang w:val="en-IN" w:eastAsia="en-IN"/>
              </w:rPr>
              <w:tab/>
            </w:r>
            <w:r w:rsidRPr="00880531" w:rsidR="00235336">
              <w:rPr>
                <w:rStyle w:val="Hyperlink"/>
                <w:rFonts w:ascii="Trebuchet MS" w:hAnsi="Trebuchet MS" w:eastAsia="Times New Roman" w:cs="Arial"/>
                <w:b/>
                <w:bCs/>
                <w:iCs/>
                <w:noProof/>
              </w:rPr>
              <w:t>Billing for Claim lodged Cases</w:t>
            </w:r>
            <w:r w:rsidR="00235336">
              <w:rPr>
                <w:noProof/>
                <w:webHidden/>
              </w:rPr>
              <w:tab/>
            </w:r>
            <w:r w:rsidR="00235336">
              <w:rPr>
                <w:noProof/>
                <w:webHidden/>
              </w:rPr>
              <w:fldChar w:fldCharType="begin"/>
            </w:r>
            <w:r w:rsidR="00235336">
              <w:rPr>
                <w:noProof/>
                <w:webHidden/>
              </w:rPr>
              <w:instrText xml:space="preserve"> PAGEREF _Toc159600884 \h </w:instrText>
            </w:r>
            <w:r w:rsidR="00235336">
              <w:rPr>
                <w:noProof/>
                <w:webHidden/>
              </w:rPr>
            </w:r>
            <w:r w:rsidR="00235336">
              <w:rPr>
                <w:noProof/>
                <w:webHidden/>
              </w:rPr>
              <w:fldChar w:fldCharType="separate"/>
            </w:r>
            <w:r w:rsidR="00235336">
              <w:rPr>
                <w:noProof/>
                <w:webHidden/>
              </w:rPr>
              <w:t>58</w:t>
            </w:r>
            <w:r w:rsidR="00235336">
              <w:rPr>
                <w:noProof/>
                <w:webHidden/>
              </w:rPr>
              <w:fldChar w:fldCharType="end"/>
            </w:r>
          </w:hyperlink>
        </w:p>
        <w:p w:rsidR="00235336" w:rsidRDefault="008B23A1" w14:paraId="052E60C4" w14:textId="2C932635">
          <w:pPr>
            <w:pStyle w:val="TOC2"/>
            <w:tabs>
              <w:tab w:val="left" w:pos="1100"/>
              <w:tab w:val="right" w:leader="dot" w:pos="9350"/>
            </w:tabs>
            <w:rPr>
              <w:noProof/>
              <w:lang w:val="en-IN" w:eastAsia="en-IN"/>
            </w:rPr>
          </w:pPr>
          <w:hyperlink w:history="1" w:anchor="_Toc159600885">
            <w:r w:rsidRPr="00880531" w:rsidR="00235336">
              <w:rPr>
                <w:rStyle w:val="Hyperlink"/>
                <w:rFonts w:ascii="Trebuchet MS" w:hAnsi="Trebuchet MS" w:eastAsia="Times New Roman" w:cs="Times New Roman"/>
                <w:b/>
                <w:bCs/>
                <w:iCs/>
                <w:noProof/>
              </w:rPr>
              <w:t>1.11</w:t>
            </w:r>
            <w:r w:rsidR="00235336">
              <w:rPr>
                <w:noProof/>
                <w:lang w:val="en-IN" w:eastAsia="en-IN"/>
              </w:rPr>
              <w:tab/>
            </w:r>
            <w:r w:rsidRPr="00880531" w:rsidR="00235336">
              <w:rPr>
                <w:rStyle w:val="Hyperlink"/>
                <w:rFonts w:ascii="Trebuchet MS" w:hAnsi="Trebuchet MS" w:eastAsia="Times New Roman" w:cs="Arial"/>
                <w:b/>
                <w:bCs/>
                <w:iCs/>
                <w:noProof/>
              </w:rPr>
              <w:t>Selection of Risk Premium Rate for Calculation</w:t>
            </w:r>
            <w:r w:rsidR="00235336">
              <w:rPr>
                <w:noProof/>
                <w:webHidden/>
              </w:rPr>
              <w:tab/>
            </w:r>
            <w:r w:rsidR="00235336">
              <w:rPr>
                <w:noProof/>
                <w:webHidden/>
              </w:rPr>
              <w:fldChar w:fldCharType="begin"/>
            </w:r>
            <w:r w:rsidR="00235336">
              <w:rPr>
                <w:noProof/>
                <w:webHidden/>
              </w:rPr>
              <w:instrText xml:space="preserve"> PAGEREF _Toc159600885 \h </w:instrText>
            </w:r>
            <w:r w:rsidR="00235336">
              <w:rPr>
                <w:noProof/>
                <w:webHidden/>
              </w:rPr>
            </w:r>
            <w:r w:rsidR="00235336">
              <w:rPr>
                <w:noProof/>
                <w:webHidden/>
              </w:rPr>
              <w:fldChar w:fldCharType="separate"/>
            </w:r>
            <w:r w:rsidR="00235336">
              <w:rPr>
                <w:noProof/>
                <w:webHidden/>
              </w:rPr>
              <w:t>59</w:t>
            </w:r>
            <w:r w:rsidR="00235336">
              <w:rPr>
                <w:noProof/>
                <w:webHidden/>
              </w:rPr>
              <w:fldChar w:fldCharType="end"/>
            </w:r>
          </w:hyperlink>
        </w:p>
        <w:p w:rsidR="00235336" w:rsidRDefault="008B23A1" w14:paraId="5F42EEEE" w14:textId="74657B77">
          <w:pPr>
            <w:pStyle w:val="TOC2"/>
            <w:tabs>
              <w:tab w:val="left" w:pos="1100"/>
              <w:tab w:val="right" w:leader="dot" w:pos="9350"/>
            </w:tabs>
            <w:rPr>
              <w:noProof/>
              <w:lang w:val="en-IN" w:eastAsia="en-IN"/>
            </w:rPr>
          </w:pPr>
          <w:hyperlink w:history="1" w:anchor="_Toc159600886">
            <w:r w:rsidRPr="00880531" w:rsidR="00235336">
              <w:rPr>
                <w:rStyle w:val="Hyperlink"/>
                <w:rFonts w:ascii="Trebuchet MS" w:hAnsi="Trebuchet MS" w:eastAsia="Times New Roman" w:cs="Times New Roman"/>
                <w:b/>
                <w:bCs/>
                <w:iCs/>
                <w:noProof/>
              </w:rPr>
              <w:t>1.12</w:t>
            </w:r>
            <w:r w:rsidR="00235336">
              <w:rPr>
                <w:noProof/>
                <w:lang w:val="en-IN" w:eastAsia="en-IN"/>
              </w:rPr>
              <w:tab/>
            </w:r>
            <w:r w:rsidRPr="00880531" w:rsidR="00235336">
              <w:rPr>
                <w:rStyle w:val="Hyperlink"/>
                <w:rFonts w:ascii="Trebuchet MS" w:hAnsi="Trebuchet MS" w:eastAsia="Times New Roman" w:cs="Arial"/>
                <w:b/>
                <w:bCs/>
                <w:iCs/>
                <w:noProof/>
              </w:rPr>
              <w:t>Points Pending for Further Clarification</w:t>
            </w:r>
            <w:r w:rsidR="00235336">
              <w:rPr>
                <w:noProof/>
                <w:webHidden/>
              </w:rPr>
              <w:tab/>
            </w:r>
            <w:r w:rsidR="00235336">
              <w:rPr>
                <w:noProof/>
                <w:webHidden/>
              </w:rPr>
              <w:fldChar w:fldCharType="begin"/>
            </w:r>
            <w:r w:rsidR="00235336">
              <w:rPr>
                <w:noProof/>
                <w:webHidden/>
              </w:rPr>
              <w:instrText xml:space="preserve"> PAGEREF _Toc159600886 \h </w:instrText>
            </w:r>
            <w:r w:rsidR="00235336">
              <w:rPr>
                <w:noProof/>
                <w:webHidden/>
              </w:rPr>
            </w:r>
            <w:r w:rsidR="00235336">
              <w:rPr>
                <w:noProof/>
                <w:webHidden/>
              </w:rPr>
              <w:fldChar w:fldCharType="separate"/>
            </w:r>
            <w:r w:rsidR="00235336">
              <w:rPr>
                <w:noProof/>
                <w:webHidden/>
              </w:rPr>
              <w:t>60</w:t>
            </w:r>
            <w:r w:rsidR="00235336">
              <w:rPr>
                <w:noProof/>
                <w:webHidden/>
              </w:rPr>
              <w:fldChar w:fldCharType="end"/>
            </w:r>
          </w:hyperlink>
        </w:p>
        <w:p w:rsidR="005B1988" w:rsidP="005B1988" w:rsidRDefault="005B1988" w14:paraId="55423842" w14:textId="6379DD98">
          <w:r>
            <w:rPr>
              <w:b/>
              <w:bCs/>
              <w:noProof/>
            </w:rPr>
            <w:fldChar w:fldCharType="end"/>
          </w:r>
        </w:p>
      </w:sdtContent>
    </w:sdt>
    <w:p w:rsidR="00AE1DE4" w:rsidP="00AE1DE4" w:rsidRDefault="00B11A5E" w14:paraId="407C9EF5" w14:textId="67E8DA6E">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AE1DE4" w:rsidP="00AE1DE4" w:rsidRDefault="00AE1DE4" w14:paraId="07EAF8B8"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AE1DE4" w:rsidP="00AE1DE4" w:rsidRDefault="00AE1DE4" w14:paraId="5C546AE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606"/>
        <w:gridCol w:w="6519"/>
      </w:tblGrid>
      <w:tr w:rsidRPr="004A148D" w:rsidR="00AE1DE4" w:rsidTr="0CE4D0AC" w14:paraId="6FF5A3A2"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2D962BBC" w14:textId="77777777">
            <w:pPr>
              <w:jc w:val="both"/>
              <w:rPr>
                <w:rFonts w:ascii="Calibri" w:hAnsi="Calibri" w:eastAsia="Times New Roman" w:cs="Times New Roman"/>
                <w:bCs w:val="0"/>
                <w:sz w:val="20"/>
              </w:rPr>
            </w:pPr>
            <w:r w:rsidRPr="00D24932">
              <w:rPr>
                <w:rFonts w:ascii="Calibri" w:hAnsi="Calibri" w:eastAsia="Times New Roman" w:cs="Times New Roman"/>
                <w:sz w:val="20"/>
              </w:rPr>
              <w:t>S. No.</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7518A2E3"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D24932">
              <w:rPr>
                <w:rFonts w:ascii="Calibri" w:hAnsi="Calibri" w:eastAsia="Times New Roman" w:cs="Times New Roman"/>
                <w:sz w:val="20"/>
              </w:rPr>
              <w:t>Term</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4D2DC544"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D24932">
              <w:rPr>
                <w:rFonts w:ascii="Calibri" w:hAnsi="Calibri" w:eastAsia="Times New Roman" w:cs="Times New Roman"/>
                <w:sz w:val="20"/>
              </w:rPr>
              <w:t>Description</w:t>
            </w:r>
          </w:p>
        </w:tc>
      </w:tr>
      <w:tr w:rsidRPr="004A148D" w:rsidR="00AE1DE4" w:rsidTr="0CE4D0AC" w14:paraId="40B4E7D0"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3D936734" w14:textId="77777777">
            <w:pPr>
              <w:jc w:val="both"/>
              <w:rPr>
                <w:rFonts w:ascii="Calibri" w:hAnsi="Calibri" w:eastAsia="Times New Roman" w:cs="Times New Roman"/>
                <w:bCs w:val="0"/>
                <w:sz w:val="20"/>
              </w:rPr>
            </w:pPr>
            <w:r w:rsidRPr="00D24932">
              <w:rPr>
                <w:rFonts w:ascii="Calibri" w:hAnsi="Calibri" w:eastAsia="Times New Roman" w:cs="Times New Roman"/>
                <w:sz w:val="20"/>
              </w:rPr>
              <w:t>1</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5AEAF85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D24932">
              <w:rPr>
                <w:rFonts w:ascii="Calibri" w:hAnsi="Calibri" w:eastAsia="Times New Roman" w:cs="Times New Roman"/>
                <w:bCs/>
                <w:sz w:val="20"/>
              </w:rPr>
              <w:t>BATCHDAN</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034672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D24932">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4A148D" w:rsidR="00AE1DE4" w:rsidTr="0CE4D0AC" w14:paraId="76E30D7D"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772DE2FD"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2</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3669FF3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1B71C6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w:t>
            </w:r>
          </w:p>
        </w:tc>
      </w:tr>
      <w:tr w:rsidRPr="004A148D" w:rsidR="00AE1DE4" w:rsidTr="0CE4D0AC" w14:paraId="1D67049D"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7F896EC4"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3</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566B46D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CGDAN</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6C8AA19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 Demand Advisory Number - a Unique Credit Guarantee Demand Number generated by NCGTC processing system for each loan record demand of CG Fees which MLI needs to pay to avail the CG cover.</w:t>
            </w:r>
          </w:p>
        </w:tc>
      </w:tr>
      <w:tr w:rsidRPr="004A148D" w:rsidR="00AE1DE4" w:rsidTr="0CE4D0AC" w14:paraId="1367846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1428C930"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4</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7BBAFB3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CGPAN</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4F4489C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4A148D" w:rsidR="00AE1DE4" w:rsidTr="0CE4D0AC" w14:paraId="340E3B26"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054FDBE2"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5</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63B32C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DDMMYYYY</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6BCD0A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DD- Date; MM-Month; YYYY-Year (4 digit)</w:t>
            </w:r>
          </w:p>
        </w:tc>
      </w:tr>
      <w:tr w:rsidRPr="004A148D" w:rsidR="00AE1DE4" w:rsidTr="0CE4D0AC" w14:paraId="2C44E03C" w14:textId="77777777">
        <w:trPr>
          <w:trHeight w:val="281"/>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20FFDFD2"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6</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133A4BE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D24932">
              <w:rPr>
                <w:rFonts w:ascii="Calibri" w:hAnsi="Calibri" w:eastAsia="Times New Roman" w:cs="Times New Roman"/>
                <w:sz w:val="20"/>
              </w:rPr>
              <w:t>eGov</w:t>
            </w:r>
            <w:proofErr w:type="spellEnd"/>
            <w:r w:rsidRPr="00D24932">
              <w:rPr>
                <w:rFonts w:ascii="Calibri" w:hAnsi="Calibri" w:eastAsia="Times New Roman" w:cs="Times New Roman"/>
                <w:sz w:val="20"/>
              </w:rPr>
              <w:t xml:space="preserve"> Standards</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3E7F14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E Government Standards – Information Technology Standards.</w:t>
            </w:r>
          </w:p>
        </w:tc>
      </w:tr>
      <w:tr w:rsidRPr="004A148D" w:rsidR="00AE1DE4" w:rsidTr="0CE4D0AC" w14:paraId="54DCD57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CE4D0AC" w:rsidRDefault="00AE1DE4" w14:paraId="695B244D" w14:textId="403591B7">
            <w:pPr>
              <w:jc w:val="both"/>
              <w:rPr>
                <w:rFonts w:ascii="Calibri" w:hAnsi="Calibri" w:eastAsia="Times New Roman" w:cs="Times New Roman"/>
                <w:b w:val="0"/>
                <w:bCs w:val="0"/>
                <w:sz w:val="20"/>
                <w:szCs w:val="20"/>
              </w:rPr>
            </w:pPr>
            <w:r w:rsidRPr="0CE4D0AC" w:rsidR="00AE1DE4">
              <w:rPr>
                <w:rFonts w:ascii="Calibri" w:hAnsi="Calibri" w:eastAsia="Times New Roman" w:cs="Times New Roman"/>
                <w:sz w:val="20"/>
                <w:szCs w:val="20"/>
              </w:rPr>
              <w:t>7</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688C9B4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FY</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752CDB0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Financial Year</w:t>
            </w:r>
          </w:p>
        </w:tc>
      </w:tr>
      <w:tr w:rsidRPr="004A148D" w:rsidR="00AE1DE4" w:rsidTr="0CE4D0AC" w14:paraId="71E36505"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36F642B9"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8</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206A7CC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IFSC</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3042131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An Indian Financial System Code - an alphanumeric code that uniquely identifies a bank-branch.</w:t>
            </w:r>
          </w:p>
        </w:tc>
      </w:tr>
      <w:tr w:rsidRPr="004A148D" w:rsidR="00AE1DE4" w:rsidTr="0CE4D0AC" w14:paraId="59C016CA"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3BA760D6"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9</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1F3ABA8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MLI</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2B11824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Member Leading Institute. These will be Banks, Factors, and Para- Banks etc. Institutes predominantly in business of Money Lending’s.</w:t>
            </w:r>
          </w:p>
        </w:tc>
      </w:tr>
      <w:tr w:rsidRPr="004A148D" w:rsidR="00AE1DE4" w:rsidTr="0CE4D0AC" w14:paraId="5FE7D694"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39372F48"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10</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151DA63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NPA</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2D7E434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 xml:space="preserve">Non-Performing Asset </w:t>
            </w:r>
          </w:p>
        </w:tc>
      </w:tr>
      <w:tr w:rsidRPr="004A148D" w:rsidR="00AE1DE4" w:rsidTr="0CE4D0AC" w14:paraId="74BBF48C"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5C1FD929" w14:textId="77777777">
            <w:pPr>
              <w:jc w:val="both"/>
              <w:rPr>
                <w:rFonts w:ascii="Calibri" w:hAnsi="Calibri" w:eastAsia="Times New Roman" w:cs="Times New Roman"/>
                <w:b w:val="0"/>
                <w:sz w:val="20"/>
              </w:rPr>
            </w:pPr>
            <w:r w:rsidRPr="00D24932">
              <w:rPr>
                <w:rFonts w:ascii="Calibri" w:hAnsi="Calibri" w:eastAsia="Times New Roman" w:cs="Times New Roman"/>
                <w:sz w:val="20"/>
              </w:rPr>
              <w:t>11</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4CDADB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NCGTC</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0319180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National Credit Guarantee Trustee Company Ltd</w:t>
            </w:r>
          </w:p>
        </w:tc>
      </w:tr>
      <w:tr w:rsidRPr="004A148D" w:rsidR="00AE1DE4" w:rsidTr="0CE4D0AC" w14:paraId="73305A54"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69A1928C"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12</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768007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SURGE</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289F84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Software System Developed and Commissioned by NCGTC for Managing Credit Guarantee Business Process.</w:t>
            </w:r>
          </w:p>
          <w:p w:rsidRPr="00D24932" w:rsidR="00AE1DE4" w:rsidP="009E37EE" w:rsidRDefault="00AE1DE4" w14:paraId="0AB8EB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i/>
                <w:iCs/>
                <w:sz w:val="20"/>
              </w:rPr>
              <w:t>SURGE – System for Underwriting, Reassurance &amp; Guarantee Endorsement</w:t>
            </w:r>
          </w:p>
        </w:tc>
      </w:tr>
      <w:tr w:rsidRPr="004A148D" w:rsidR="00AE1DE4" w:rsidTr="0CE4D0AC" w14:paraId="60CA6144"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210642E0"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13</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084056A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274A19B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Scheduled Caste</w:t>
            </w:r>
          </w:p>
        </w:tc>
      </w:tr>
      <w:tr w:rsidRPr="004A148D" w:rsidR="00AE1DE4" w:rsidTr="0CE4D0AC" w14:paraId="7032FCA6"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4F026656"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14</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2A1CDC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ST</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3031591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Scheduled Tribe</w:t>
            </w:r>
          </w:p>
        </w:tc>
      </w:tr>
      <w:tr w:rsidRPr="004A148D" w:rsidR="00AE1DE4" w:rsidTr="0CE4D0AC" w14:paraId="706E43DA"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Mar/>
          </w:tcPr>
          <w:p w:rsidRPr="00D24932" w:rsidR="00AE1DE4" w:rsidP="009E37EE" w:rsidRDefault="00AE1DE4" w14:paraId="6F1368D5"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15</w:t>
            </w:r>
          </w:p>
        </w:tc>
        <w:tc>
          <w:tcPr>
            <w:cnfStyle w:val="000000000000" w:firstRow="0" w:lastRow="0" w:firstColumn="0" w:lastColumn="0" w:oddVBand="0" w:evenVBand="0" w:oddHBand="0" w:evenHBand="0" w:firstRowFirstColumn="0" w:firstRowLastColumn="0" w:lastRowFirstColumn="0" w:lastRowLastColumn="0"/>
            <w:tcW w:w="1606" w:type="dxa"/>
            <w:tcMar/>
          </w:tcPr>
          <w:p w:rsidRPr="00D24932" w:rsidR="00AE1DE4" w:rsidP="009E37EE" w:rsidRDefault="00AE1DE4" w14:paraId="56A9AF6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Gen</w:t>
            </w:r>
          </w:p>
        </w:tc>
        <w:tc>
          <w:tcPr>
            <w:cnfStyle w:val="000000000000" w:firstRow="0" w:lastRow="0" w:firstColumn="0" w:lastColumn="0" w:oddVBand="0" w:evenVBand="0" w:oddHBand="0" w:evenHBand="0" w:firstRowFirstColumn="0" w:firstRowLastColumn="0" w:lastRowFirstColumn="0" w:lastRowLastColumn="0"/>
            <w:tcW w:w="6519" w:type="dxa"/>
            <w:tcMar/>
          </w:tcPr>
          <w:p w:rsidRPr="00D24932" w:rsidR="00AE1DE4" w:rsidP="009E37EE" w:rsidRDefault="00AE1DE4" w14:paraId="46BA341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General</w:t>
            </w:r>
          </w:p>
        </w:tc>
      </w:tr>
      <w:tr w:rsidRPr="004A148D" w:rsidR="00AE1DE4" w:rsidTr="0CE4D0AC" w14:paraId="56DA45F1"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Mar/>
            <w:hideMark/>
          </w:tcPr>
          <w:p w:rsidRPr="00D24932" w:rsidR="00AE1DE4" w:rsidP="009E37EE" w:rsidRDefault="00AE1DE4" w14:paraId="512E040C"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16</w:t>
            </w:r>
          </w:p>
        </w:tc>
        <w:tc>
          <w:tcPr>
            <w:cnfStyle w:val="000000000000" w:firstRow="0" w:lastRow="0" w:firstColumn="0" w:lastColumn="0" w:oddVBand="0" w:evenVBand="0" w:oddHBand="0" w:evenHBand="0" w:firstRowFirstColumn="0" w:firstRowLastColumn="0" w:lastRowFirstColumn="0" w:lastRowLastColumn="0"/>
            <w:tcW w:w="1606" w:type="dxa"/>
            <w:tcMar/>
            <w:hideMark/>
          </w:tcPr>
          <w:p w:rsidRPr="00D24932" w:rsidR="00AE1DE4" w:rsidP="009E37EE" w:rsidRDefault="00AE1DE4" w14:paraId="6D5E11F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XML</w:t>
            </w:r>
          </w:p>
        </w:tc>
        <w:tc>
          <w:tcPr>
            <w:cnfStyle w:val="000000000000" w:firstRow="0" w:lastRow="0" w:firstColumn="0" w:lastColumn="0" w:oddVBand="0" w:evenVBand="0" w:oddHBand="0" w:evenHBand="0" w:firstRowFirstColumn="0" w:firstRowLastColumn="0" w:lastRowFirstColumn="0" w:lastRowLastColumn="0"/>
            <w:tcW w:w="6519" w:type="dxa"/>
            <w:tcMar/>
            <w:hideMark/>
          </w:tcPr>
          <w:p w:rsidRPr="00D24932" w:rsidR="00AE1DE4" w:rsidP="009E37EE" w:rsidRDefault="00AE1DE4" w14:paraId="4CE3B66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Extensible Markup Language (</w:t>
            </w:r>
            <w:r w:rsidRPr="00D24932">
              <w:rPr>
                <w:rFonts w:ascii="Calibri" w:hAnsi="Calibri" w:eastAsia="Times New Roman" w:cs="Times New Roman"/>
                <w:b/>
                <w:bCs/>
                <w:sz w:val="20"/>
              </w:rPr>
              <w:t>XML</w:t>
            </w:r>
            <w:r w:rsidRPr="00D24932">
              <w:rPr>
                <w:rFonts w:ascii="Calibri" w:hAnsi="Calibri" w:eastAsia="Times New Roman" w:cs="Times New Roman"/>
                <w:sz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Pr="004A148D" w:rsidR="00AE1DE4" w:rsidTr="0CE4D0AC" w14:paraId="2CE1763D" w14:textId="77777777">
        <w:trPr>
          <w:trHeight w:val="385"/>
        </w:trPr>
        <w:tc>
          <w:tcPr>
            <w:cnfStyle w:val="001000000000" w:firstRow="0" w:lastRow="0" w:firstColumn="1" w:lastColumn="0" w:oddVBand="0" w:evenVBand="0" w:oddHBand="0" w:evenHBand="0" w:firstRowFirstColumn="0" w:firstRowLastColumn="0" w:lastRowFirstColumn="0" w:lastRowLastColumn="0"/>
            <w:tcW w:w="799" w:type="dxa"/>
            <w:tcMar/>
          </w:tcPr>
          <w:p w:rsidRPr="004A148D" w:rsidR="00AE1DE4" w:rsidP="009E37EE" w:rsidRDefault="00AE1DE4" w14:paraId="0EBA204C" w14:textId="77777777">
            <w:pPr>
              <w:jc w:val="both"/>
              <w:rPr>
                <w:rFonts w:ascii="Calibri" w:hAnsi="Calibri" w:eastAsia="Times New Roman" w:cs="Times New Roman"/>
                <w:sz w:val="20"/>
              </w:rPr>
            </w:pPr>
            <w:r w:rsidRPr="00F66835">
              <w:rPr>
                <w:rFonts w:ascii="Calibri" w:hAnsi="Calibri" w:eastAsia="Times New Roman" w:cs="Times New Roman"/>
                <w:sz w:val="20"/>
                <w:szCs w:val="20"/>
              </w:rPr>
              <w:t>17</w:t>
            </w:r>
          </w:p>
        </w:tc>
        <w:tc>
          <w:tcPr>
            <w:cnfStyle w:val="000000000000" w:firstRow="0" w:lastRow="0" w:firstColumn="0" w:lastColumn="0" w:oddVBand="0" w:evenVBand="0" w:oddHBand="0" w:evenHBand="0" w:firstRowFirstColumn="0" w:firstRowLastColumn="0" w:lastRowFirstColumn="0" w:lastRowLastColumn="0"/>
            <w:tcW w:w="1606" w:type="dxa"/>
            <w:tcMar/>
          </w:tcPr>
          <w:p w:rsidRPr="004A148D" w:rsidR="00AE1DE4" w:rsidP="009E37EE" w:rsidRDefault="00AE1DE4" w14:paraId="1575AC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szCs w:val="20"/>
              </w:rPr>
              <w:t>FDD</w:t>
            </w:r>
          </w:p>
        </w:tc>
        <w:tc>
          <w:tcPr>
            <w:cnfStyle w:val="000000000000" w:firstRow="0" w:lastRow="0" w:firstColumn="0" w:lastColumn="0" w:oddVBand="0" w:evenVBand="0" w:oddHBand="0" w:evenHBand="0" w:firstRowFirstColumn="0" w:firstRowLastColumn="0" w:lastRowFirstColumn="0" w:lastRowLastColumn="0"/>
            <w:tcW w:w="6519" w:type="dxa"/>
            <w:tcMar/>
          </w:tcPr>
          <w:p w:rsidRPr="004A148D" w:rsidR="00AE1DE4" w:rsidP="009E37EE" w:rsidRDefault="00AE1DE4" w14:paraId="5E70EA8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szCs w:val="20"/>
              </w:rPr>
              <w:t>Date of First Disbursement</w:t>
            </w:r>
          </w:p>
        </w:tc>
      </w:tr>
      <w:tr w:rsidRPr="004A148D" w:rsidR="00AE1DE4" w:rsidTr="0CE4D0AC" w14:paraId="36523414" w14:textId="77777777">
        <w:trPr>
          <w:trHeight w:val="699"/>
        </w:trPr>
        <w:tc>
          <w:tcPr>
            <w:cnfStyle w:val="001000000000" w:firstRow="0" w:lastRow="0" w:firstColumn="1" w:lastColumn="0" w:oddVBand="0" w:evenVBand="0" w:oddHBand="0" w:evenHBand="0" w:firstRowFirstColumn="0" w:firstRowLastColumn="0" w:lastRowFirstColumn="0" w:lastRowLastColumn="0"/>
            <w:tcW w:w="799" w:type="dxa"/>
            <w:tcMar/>
          </w:tcPr>
          <w:p w:rsidRPr="00F66835" w:rsidR="00AE1DE4" w:rsidP="009E37EE" w:rsidRDefault="00AE1DE4" w14:paraId="6081C30C" w14:textId="77777777">
            <w:pPr>
              <w:jc w:val="both"/>
              <w:rPr>
                <w:rFonts w:ascii="Calibri" w:hAnsi="Calibri" w:eastAsia="Times New Roman" w:cs="Times New Roman"/>
                <w:sz w:val="20"/>
                <w:szCs w:val="20"/>
              </w:rPr>
            </w:pPr>
            <w:r w:rsidRPr="00F66835">
              <w:rPr>
                <w:rFonts w:ascii="Calibri" w:hAnsi="Calibri" w:eastAsia="Times New Roman" w:cs="Times New Roman"/>
                <w:sz w:val="20"/>
                <w:szCs w:val="20"/>
              </w:rPr>
              <w:t>18</w:t>
            </w:r>
          </w:p>
        </w:tc>
        <w:tc>
          <w:tcPr>
            <w:cnfStyle w:val="000000000000" w:firstRow="0" w:lastRow="0" w:firstColumn="0" w:lastColumn="0" w:oddVBand="0" w:evenVBand="0" w:oddHBand="0" w:evenHBand="0" w:firstRowFirstColumn="0" w:firstRowLastColumn="0" w:lastRowFirstColumn="0" w:lastRowLastColumn="0"/>
            <w:tcW w:w="1606" w:type="dxa"/>
            <w:tcMar/>
          </w:tcPr>
          <w:p w:rsidR="00AE1DE4" w:rsidP="009E37EE" w:rsidRDefault="00AE1DE4" w14:paraId="6D2488B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LAFDD</w:t>
            </w:r>
          </w:p>
        </w:tc>
        <w:tc>
          <w:tcPr>
            <w:cnfStyle w:val="000000000000" w:firstRow="0" w:lastRow="0" w:firstColumn="0" w:lastColumn="0" w:oddVBand="0" w:evenVBand="0" w:oddHBand="0" w:evenHBand="0" w:firstRowFirstColumn="0" w:firstRowLastColumn="0" w:lastRowFirstColumn="0" w:lastRowLastColumn="0"/>
            <w:tcW w:w="6519" w:type="dxa"/>
            <w:tcMar/>
          </w:tcPr>
          <w:p w:rsidR="00AE1DE4" w:rsidP="009E37EE" w:rsidRDefault="00AE1DE4" w14:paraId="2D9E8B4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Loan Application Table (main table related to CG’s in SURGE)</w:t>
            </w:r>
          </w:p>
        </w:tc>
      </w:tr>
      <w:tr w:rsidRPr="004A148D" w:rsidR="00AE1DE4" w:rsidTr="0CE4D0AC" w14:paraId="34174A03" w14:textId="77777777">
        <w:trPr>
          <w:trHeight w:val="736"/>
        </w:trPr>
        <w:tc>
          <w:tcPr>
            <w:cnfStyle w:val="001000000000" w:firstRow="0" w:lastRow="0" w:firstColumn="1" w:lastColumn="0" w:oddVBand="0" w:evenVBand="0" w:oddHBand="0" w:evenHBand="0" w:firstRowFirstColumn="0" w:firstRowLastColumn="0" w:lastRowFirstColumn="0" w:lastRowLastColumn="0"/>
            <w:tcW w:w="799" w:type="dxa"/>
            <w:tcMar/>
          </w:tcPr>
          <w:p w:rsidRPr="00F66835" w:rsidR="00AE1DE4" w:rsidP="009E37EE" w:rsidRDefault="00AE1DE4" w14:paraId="0AA4C4D3" w14:textId="77777777">
            <w:pPr>
              <w:jc w:val="both"/>
              <w:rPr>
                <w:rFonts w:ascii="Calibri" w:hAnsi="Calibri" w:eastAsia="Times New Roman" w:cs="Times New Roman"/>
                <w:sz w:val="20"/>
                <w:szCs w:val="20"/>
              </w:rPr>
            </w:pPr>
            <w:r w:rsidRPr="00F66835">
              <w:rPr>
                <w:rFonts w:ascii="Calibri" w:hAnsi="Calibri" w:eastAsia="Times New Roman" w:cs="Times New Roman"/>
                <w:sz w:val="20"/>
                <w:szCs w:val="20"/>
              </w:rPr>
              <w:t>19</w:t>
            </w:r>
          </w:p>
        </w:tc>
        <w:tc>
          <w:tcPr>
            <w:cnfStyle w:val="000000000000" w:firstRow="0" w:lastRow="0" w:firstColumn="0" w:lastColumn="0" w:oddVBand="0" w:evenVBand="0" w:oddHBand="0" w:evenHBand="0" w:firstRowFirstColumn="0" w:firstRowLastColumn="0" w:lastRowFirstColumn="0" w:lastRowLastColumn="0"/>
            <w:tcW w:w="1606" w:type="dxa"/>
            <w:tcMar/>
          </w:tcPr>
          <w:p w:rsidR="00AE1DE4" w:rsidP="009E37EE" w:rsidRDefault="00AE1DE4" w14:paraId="6E1F99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TVFDD</w:t>
            </w:r>
          </w:p>
        </w:tc>
        <w:tc>
          <w:tcPr>
            <w:cnfStyle w:val="000000000000" w:firstRow="0" w:lastRow="0" w:firstColumn="0" w:lastColumn="0" w:oddVBand="0" w:evenVBand="0" w:oddHBand="0" w:evenHBand="0" w:firstRowFirstColumn="0" w:firstRowLastColumn="0" w:lastRowFirstColumn="0" w:lastRowLastColumn="0"/>
            <w:tcW w:w="6519" w:type="dxa"/>
            <w:tcMar/>
          </w:tcPr>
          <w:p w:rsidR="00AE1DE4" w:rsidP="009E37EE" w:rsidRDefault="00AE1DE4" w14:paraId="4D4390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Temporary Validation Table (staging table related to CG’s in SURGE)</w:t>
            </w:r>
          </w:p>
        </w:tc>
      </w:tr>
    </w:tbl>
    <w:p w:rsidR="00AE1DE4" w:rsidP="00AE1DE4" w:rsidRDefault="00AE1DE4" w14:paraId="373DC65D" w14:textId="559A00EF">
      <w:pPr>
        <w:rPr>
          <w:rFonts w:ascii="Trebuchet MS" w:hAnsi="Trebuchet MS" w:eastAsia="Times New Roman" w:cs="Arial"/>
          <w:b/>
          <w:bCs/>
          <w:iCs/>
          <w:color w:val="7F7F7F"/>
          <w:sz w:val="28"/>
          <w:szCs w:val="28"/>
        </w:rPr>
      </w:pPr>
    </w:p>
    <w:p w:rsidR="00AE1DE4" w:rsidP="00AE1DE4" w:rsidRDefault="00AE1DE4" w14:paraId="57EFBFD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09" w:id="1"/>
      <w:bookmarkStart w:name="_Toc465274951" w:id="2"/>
      <w:bookmarkStart w:name="_Toc485743319" w:id="3"/>
      <w:bookmarkStart w:name="_Toc159600833" w:id="4"/>
      <w:bookmarkStart w:name="_Toc436819445" w:id="5"/>
      <w:r>
        <w:rPr>
          <w:rFonts w:ascii="Trebuchet MS" w:hAnsi="Trebuchet MS" w:eastAsia="Times New Roman" w:cs="Arial"/>
          <w:b/>
          <w:bCs/>
          <w:iCs/>
          <w:color w:val="7F7F7F"/>
          <w:sz w:val="28"/>
          <w:szCs w:val="28"/>
        </w:rPr>
        <w:t>Introduction</w:t>
      </w:r>
      <w:bookmarkEnd w:id="1"/>
      <w:bookmarkEnd w:id="2"/>
      <w:bookmarkEnd w:id="3"/>
      <w:bookmarkEnd w:id="4"/>
    </w:p>
    <w:p w:rsidR="00AE1DE4" w:rsidP="00AE1DE4" w:rsidRDefault="00AE1DE4" w14:paraId="23A07893" w14:textId="327B5AAE">
      <w:pPr>
        <w:jc w:val="both"/>
      </w:pPr>
      <w:r>
        <w:t xml:space="preserve">For </w:t>
      </w:r>
      <w:r w:rsidR="00440878">
        <w:t>the purpose</w:t>
      </w:r>
      <w:r>
        <w:t xml:space="preserve"> of guaranteeing payment against default in micro loans extended to eligible borrowers by Banks/NBFCs /MFIs / Other financial intermediaries – this scheme of guarantees - </w:t>
      </w:r>
      <w:r w:rsidRPr="009E6D83">
        <w:t>Credit Guarant</w:t>
      </w:r>
      <w:r>
        <w:t xml:space="preserve">ee Fund for Micro Units (CGFMU) has been designed. </w:t>
      </w:r>
    </w:p>
    <w:p w:rsidR="00AE1DE4" w:rsidP="00AE1DE4" w:rsidRDefault="00AE1DE4" w14:paraId="5E3E5978" w14:textId="77777777">
      <w:pPr>
        <w:jc w:val="both"/>
      </w:pPr>
      <w:r>
        <w:t>This scheme of guarantees has come into force from the date notified by the Government of India and micro loans sanctioned since 8th April, 2015 with features covered under the Scheme.</w:t>
      </w:r>
    </w:p>
    <w:p w:rsidR="00AE1DE4" w:rsidP="00AE1DE4" w:rsidRDefault="00AE1DE4" w14:paraId="18FB4808" w14:textId="77777777">
      <w:pPr>
        <w:jc w:val="both"/>
      </w:pPr>
      <w:r>
        <w:t>This guarantee scheme is particularly Portfolio credit guarantee scheme – wherein the portfolio building period is known as ‘Base Year’ or ‘Base Period’ (and is one year duration). This portfolio is crystallized at the end of financial year (31</w:t>
      </w:r>
      <w:r w:rsidRPr="009E6D83">
        <w:rPr>
          <w:vertAlign w:val="superscript"/>
        </w:rPr>
        <w:t>st</w:t>
      </w:r>
      <w:r>
        <w:t xml:space="preserve"> March). Three complete financial years from the end of the date of crystallization of the portfolio is known as ‘Currency of Portfolio’.</w:t>
      </w:r>
    </w:p>
    <w:p w:rsidR="00AE1DE4" w:rsidP="00AE1DE4" w:rsidRDefault="00AE1DE4" w14:paraId="7B0722E9" w14:textId="77777777">
      <w:pPr>
        <w:jc w:val="both"/>
      </w:pPr>
      <w:r>
        <w:t>NCGTC extends guarantee to the Micro Loans extended by Member Lending Institutions to an eligible borrower for Pradhan Mantri MUDRA Yojana, MUDRA Ltd. They are presently defined as under:</w:t>
      </w:r>
    </w:p>
    <w:p w:rsidRPr="0009165F" w:rsidR="00AE1DE4" w:rsidP="00AE1DE4" w:rsidRDefault="00AE1DE4" w14:paraId="5BD333D6" w14:textId="6101CA6D">
      <w:pPr>
        <w:pStyle w:val="ListParagraph"/>
        <w:numPr>
          <w:ilvl w:val="0"/>
          <w:numId w:val="9"/>
        </w:numPr>
        <w:jc w:val="both"/>
      </w:pPr>
      <w:r>
        <w:t>Shishu: covering loans upto 50,000</w:t>
      </w:r>
      <w:r w:rsidR="006D0412">
        <w:t>.</w:t>
      </w:r>
    </w:p>
    <w:p w:rsidR="00AE1DE4" w:rsidP="00AE1DE4" w:rsidRDefault="00AE1DE4" w14:paraId="507887DC" w14:textId="77777777">
      <w:pPr>
        <w:pStyle w:val="ListParagraph"/>
        <w:numPr>
          <w:ilvl w:val="0"/>
          <w:numId w:val="9"/>
        </w:numPr>
        <w:jc w:val="both"/>
      </w:pPr>
      <w:r>
        <w:t xml:space="preserve">Kishor : covering loans above 50,000/- and upto 5 </w:t>
      </w:r>
      <w:commentRangeStart w:id="6"/>
      <w:commentRangeStart w:id="7"/>
      <w:commentRangeStart w:id="8"/>
      <w:r>
        <w:t>lakh</w:t>
      </w:r>
      <w:commentRangeEnd w:id="6"/>
      <w:r w:rsidRPr="0009165F" w:rsidR="0055009C">
        <w:commentReference w:id="6"/>
      </w:r>
      <w:commentRangeEnd w:id="7"/>
      <w:r w:rsidR="00A6793A">
        <w:rPr>
          <w:rStyle w:val="CommentReference"/>
        </w:rPr>
        <w:commentReference w:id="7"/>
      </w:r>
      <w:commentRangeEnd w:id="8"/>
      <w:r w:rsidR="003F7D25">
        <w:rPr>
          <w:rStyle w:val="CommentReference"/>
        </w:rPr>
        <w:commentReference w:id="8"/>
      </w:r>
    </w:p>
    <w:p w:rsidR="00AE1DE4" w:rsidP="00AE1DE4" w:rsidRDefault="00AE1DE4" w14:paraId="3B00EB13" w14:textId="4077D429">
      <w:pPr>
        <w:pStyle w:val="ListParagraph"/>
        <w:numPr>
          <w:ilvl w:val="0"/>
          <w:numId w:val="7"/>
        </w:numPr>
        <w:jc w:val="both"/>
      </w:pPr>
      <w:r>
        <w:t>Tarun : covering loans above 5 lakh and upto 10 lakh</w:t>
      </w:r>
    </w:p>
    <w:p w:rsidR="00AE1DE4" w:rsidP="00AE1DE4" w:rsidRDefault="00AE1DE4" w14:paraId="2D46FDD0" w14:textId="4A71F0FD">
      <w:pPr>
        <w:pStyle w:val="ListParagraph"/>
        <w:numPr>
          <w:ilvl w:val="0"/>
          <w:numId w:val="7"/>
        </w:numPr>
        <w:jc w:val="both"/>
      </w:pPr>
      <w:r>
        <w:t xml:space="preserve">Further, Overdraft facility </w:t>
      </w:r>
      <w:r w:rsidR="003E25B0">
        <w:t>of Rs</w:t>
      </w:r>
      <w:r w:rsidRPr="0009165F" w:rsidR="003E25B0">
        <w:t>. 10,000</w:t>
      </w:r>
      <w:r w:rsidRPr="0009165F" w:rsidR="00443F20">
        <w:t>/-</w:t>
      </w:r>
      <w:r w:rsidR="00443F20">
        <w:t xml:space="preserve"> </w:t>
      </w:r>
      <w:r>
        <w:t>sanctioned under PMJDY accounts shall also be eligible to be covered under Credit guarantee Fund.</w:t>
      </w:r>
    </w:p>
    <w:p w:rsidRPr="005C7F16" w:rsidR="00E47984" w:rsidP="00E47984" w:rsidRDefault="00E47984" w14:paraId="29626534" w14:textId="41305CF4">
      <w:pPr>
        <w:pStyle w:val="ListParagraph"/>
        <w:numPr>
          <w:ilvl w:val="0"/>
          <w:numId w:val="7"/>
        </w:numPr>
        <w:jc w:val="both"/>
      </w:pPr>
      <w:commentRangeStart w:id="9"/>
      <w:commentRangeStart w:id="10"/>
      <w:r w:rsidRPr="005C7F16">
        <w:t xml:space="preserve">Also, </w:t>
      </w:r>
      <w:r>
        <w:t xml:space="preserve">Micro loans up to Rs.10 lakhs set up under </w:t>
      </w:r>
      <w:r w:rsidRPr="005C7F16">
        <w:t>Joint Liability Group (JLG)</w:t>
      </w:r>
      <w:r>
        <w:t xml:space="preserve"> framework, individually or jointly falling under any sector covered under PMMY or as defined in the MSMED Act, 2006, </w:t>
      </w:r>
      <w:r w:rsidRPr="005C7F16">
        <w:t>accounts shall also be eligible to be covered under credit guarantee fund.</w:t>
      </w:r>
      <w:commentRangeEnd w:id="9"/>
      <w:r w:rsidRPr="005C7F16">
        <w:commentReference w:id="9"/>
      </w:r>
      <w:commentRangeEnd w:id="10"/>
      <w:r w:rsidR="00BF2FB3">
        <w:rPr>
          <w:rStyle w:val="CommentReference"/>
        </w:rPr>
        <w:commentReference w:id="10"/>
      </w:r>
    </w:p>
    <w:p w:rsidR="00AE1DE4" w:rsidP="003C5B49" w:rsidRDefault="00A61011" w14:paraId="1783DA19" w14:textId="52AD2856">
      <w:pPr>
        <w:pStyle w:val="ListParagraph"/>
        <w:numPr>
          <w:ilvl w:val="0"/>
          <w:numId w:val="7"/>
        </w:numPr>
        <w:jc w:val="both"/>
      </w:pPr>
      <w:r w:rsidRPr="005C7F16">
        <w:t>The guarantee fees</w:t>
      </w:r>
      <w:r w:rsidR="002A7AD5">
        <w:t xml:space="preserve"> </w:t>
      </w:r>
      <w:r w:rsidRPr="005C7F16">
        <w:t xml:space="preserve">charged on </w:t>
      </w:r>
      <w:r w:rsidR="002A7AD5">
        <w:t xml:space="preserve">MUDRA </w:t>
      </w:r>
      <w:r w:rsidRPr="005C7F16">
        <w:t>loans up to Rs.5</w:t>
      </w:r>
      <w:r w:rsidR="00BF1977">
        <w:t xml:space="preserve"> </w:t>
      </w:r>
      <w:r w:rsidRPr="005C7F16">
        <w:t>lakhs established by Women SHG members</w:t>
      </w:r>
      <w:r w:rsidR="002A7AD5">
        <w:t xml:space="preserve"> reimbursed by Ministry to MLI.</w:t>
      </w:r>
      <w:r w:rsidR="004B2627">
        <w:t xml:space="preserve"> </w:t>
      </w:r>
      <w:r w:rsidRPr="004B2627" w:rsidR="004B2627">
        <w:rPr>
          <w:highlight w:val="yellow"/>
        </w:rPr>
        <w:t xml:space="preserve">(In progress- not in </w:t>
      </w:r>
      <w:commentRangeStart w:id="11"/>
      <w:r w:rsidRPr="004B2627" w:rsidR="004B2627">
        <w:rPr>
          <w:highlight w:val="yellow"/>
        </w:rPr>
        <w:t>production</w:t>
      </w:r>
      <w:commentRangeEnd w:id="11"/>
      <w:r w:rsidR="003C1447">
        <w:rPr>
          <w:rStyle w:val="CommentReference"/>
        </w:rPr>
        <w:commentReference w:id="11"/>
      </w:r>
      <w:r w:rsidRPr="004B2627" w:rsidR="004B2627">
        <w:rPr>
          <w:highlight w:val="yellow"/>
        </w:rPr>
        <w:t>)</w:t>
      </w:r>
      <w:r w:rsidR="004B2627">
        <w:t>.</w:t>
      </w:r>
    </w:p>
    <w:p w:rsidR="008A63CD" w:rsidP="008A63CD" w:rsidRDefault="008A63CD" w14:paraId="57F157E3" w14:textId="6848B749">
      <w:pPr>
        <w:jc w:val="both"/>
      </w:pPr>
    </w:p>
    <w:p w:rsidR="008A63CD" w:rsidP="008A63CD" w:rsidRDefault="008A63CD" w14:paraId="48AC4715" w14:textId="4BC66667">
      <w:pPr>
        <w:jc w:val="both"/>
      </w:pPr>
    </w:p>
    <w:p w:rsidR="008A63CD" w:rsidP="008A63CD" w:rsidRDefault="008A63CD" w14:paraId="15536BCA" w14:textId="216CEE95">
      <w:pPr>
        <w:jc w:val="both"/>
      </w:pPr>
    </w:p>
    <w:p w:rsidR="008A63CD" w:rsidP="008A63CD" w:rsidRDefault="008A63CD" w14:paraId="6B099521" w14:textId="79A81664">
      <w:pPr>
        <w:jc w:val="both"/>
      </w:pPr>
    </w:p>
    <w:p w:rsidR="008A63CD" w:rsidP="008A63CD" w:rsidRDefault="008A63CD" w14:paraId="406FE553" w14:textId="330DB6B9">
      <w:pPr>
        <w:jc w:val="both"/>
      </w:pPr>
    </w:p>
    <w:p w:rsidR="008A63CD" w:rsidP="008A63CD" w:rsidRDefault="008A63CD" w14:paraId="3027A788" w14:textId="5B312644">
      <w:pPr>
        <w:jc w:val="both"/>
      </w:pPr>
    </w:p>
    <w:p w:rsidR="008A63CD" w:rsidP="008A63CD" w:rsidRDefault="008A63CD" w14:paraId="0795EE5A" w14:textId="19714401">
      <w:pPr>
        <w:jc w:val="both"/>
      </w:pPr>
    </w:p>
    <w:p w:rsidR="008A63CD" w:rsidP="008A63CD" w:rsidRDefault="008A63CD" w14:paraId="294A8E24" w14:textId="58831667">
      <w:pPr>
        <w:jc w:val="both"/>
      </w:pPr>
    </w:p>
    <w:p w:rsidR="008A63CD" w:rsidP="008A63CD" w:rsidRDefault="008A63CD" w14:paraId="37FF4FBA" w14:textId="59E549F3">
      <w:pPr>
        <w:jc w:val="both"/>
      </w:pPr>
    </w:p>
    <w:p w:rsidR="008A63CD" w:rsidP="008A63CD" w:rsidRDefault="008A63CD" w14:paraId="4C52C97E" w14:textId="7989FCAA">
      <w:pPr>
        <w:jc w:val="both"/>
      </w:pPr>
    </w:p>
    <w:p w:rsidR="008A63CD" w:rsidP="008A63CD" w:rsidRDefault="008A63CD" w14:paraId="3DAEFD6B" w14:textId="75667D27">
      <w:pPr>
        <w:jc w:val="both"/>
      </w:pPr>
    </w:p>
    <w:p w:rsidR="008A63CD" w:rsidP="008A63CD" w:rsidRDefault="008A63CD" w14:paraId="77DC3DD8" w14:textId="77777777">
      <w:pPr>
        <w:jc w:val="both"/>
      </w:pPr>
    </w:p>
    <w:p w:rsidRPr="00363581" w:rsidR="00AE1DE4" w:rsidP="00AE1DE4" w:rsidRDefault="00AE1DE4" w14:paraId="3852BA23"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61481010" w:id="12"/>
      <w:bookmarkStart w:name="_Toc465274952" w:id="13"/>
      <w:bookmarkStart w:name="_Toc485743320" w:id="14"/>
      <w:bookmarkStart w:name="_Toc159600834" w:id="15"/>
      <w:r>
        <w:rPr>
          <w:rFonts w:ascii="Trebuchet MS" w:hAnsi="Trebuchet MS"/>
          <w:b/>
          <w:bCs/>
          <w:color w:val="000000" w:themeColor="text1"/>
          <w:szCs w:val="22"/>
        </w:rPr>
        <w:t>Fund &amp; Docket Construct</w:t>
      </w:r>
      <w:bookmarkEnd w:id="12"/>
      <w:bookmarkEnd w:id="13"/>
      <w:bookmarkEnd w:id="14"/>
      <w:bookmarkEnd w:id="15"/>
      <w:r>
        <w:rPr>
          <w:rFonts w:ascii="Trebuchet MS" w:hAnsi="Trebuchet MS"/>
          <w:b/>
          <w:bCs/>
          <w:color w:val="000000" w:themeColor="text1"/>
          <w:szCs w:val="22"/>
        </w:rPr>
        <w:t xml:space="preserve"> </w:t>
      </w:r>
    </w:p>
    <w:p w:rsidR="00AE1DE4" w:rsidP="00AE1DE4" w:rsidRDefault="00AE1DE4" w14:paraId="58BBAE60" w14:textId="77777777">
      <w:pPr>
        <w:jc w:val="both"/>
      </w:pPr>
      <w:r>
        <w:t>Currently it is being envisaged that this scheme has one docket. These dockets have codes - ‘GEN’. Schematic relation for the Trust, Fund, Scheme and Docket Relation is as below:</w:t>
      </w:r>
    </w:p>
    <w:p w:rsidR="00AE1DE4" w:rsidP="00AE1DE4" w:rsidRDefault="00AE1DE4" w14:paraId="331D74AA" w14:textId="77777777">
      <w:pPr>
        <w:jc w:val="both"/>
      </w:pPr>
      <w:r>
        <w:rPr>
          <w:noProof/>
          <w:lang w:val="en-IN" w:eastAsia="en-IN"/>
        </w:rPr>
        <w:drawing>
          <wp:inline distT="0" distB="0" distL="0" distR="0" wp14:anchorId="6515A4EF" wp14:editId="5A2B135A">
            <wp:extent cx="5486400" cy="2933700"/>
            <wp:effectExtent l="0" t="0" r="19050" b="0"/>
            <wp:docPr id="8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E1DE4" w:rsidP="00AE1DE4" w:rsidRDefault="00AE1DE4" w14:paraId="0C1164CB"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11" w:id="16"/>
      <w:bookmarkStart w:name="_Toc465274953" w:id="17"/>
      <w:bookmarkStart w:name="_Toc485743321" w:id="18"/>
      <w:bookmarkStart w:name="_Toc159600835" w:id="19"/>
      <w:r>
        <w:rPr>
          <w:rFonts w:ascii="Trebuchet MS" w:hAnsi="Trebuchet MS" w:eastAsia="Times New Roman" w:cs="Arial"/>
          <w:b/>
          <w:bCs/>
          <w:iCs/>
          <w:color w:val="7F7F7F"/>
          <w:sz w:val="28"/>
          <w:szCs w:val="28"/>
        </w:rPr>
        <w:t>Input File Layout</w:t>
      </w:r>
      <w:bookmarkEnd w:id="5"/>
      <w:bookmarkEnd w:id="16"/>
      <w:bookmarkEnd w:id="17"/>
      <w:bookmarkEnd w:id="18"/>
      <w:bookmarkEnd w:id="19"/>
    </w:p>
    <w:p w:rsidR="00AE1DE4" w:rsidP="00AE1DE4" w:rsidRDefault="00AE1DE4" w14:paraId="12547AB8" w14:textId="77777777">
      <w:pPr>
        <w:jc w:val="both"/>
      </w:pPr>
      <w:r>
        <w:t>This section specifies the layout of input file which MLI’s needs to send for their respective Loan information’s to request issuance of credit guarantees and/or Continuity of the credit guarantees from NCGTC.</w:t>
      </w:r>
    </w:p>
    <w:p w:rsidRPr="00363581" w:rsidR="00AE1DE4" w:rsidP="00AE1DE4" w:rsidRDefault="00AE1DE4" w14:paraId="4DF4967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20"/>
      <w:bookmarkStart w:name="_Toc461481012" w:id="21"/>
      <w:bookmarkStart w:name="_Toc465274954" w:id="22"/>
      <w:bookmarkStart w:name="_Toc485743322" w:id="23"/>
      <w:bookmarkStart w:name="_Toc159600836" w:id="24"/>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bookmarkEnd w:id="20"/>
      <w:r>
        <w:rPr>
          <w:rFonts w:ascii="Trebuchet MS" w:hAnsi="Trebuchet MS"/>
          <w:b/>
          <w:bCs/>
          <w:color w:val="000000" w:themeColor="text1"/>
          <w:szCs w:val="22"/>
        </w:rPr>
        <w:t>Loan Information</w:t>
      </w:r>
      <w:bookmarkEnd w:id="21"/>
      <w:bookmarkEnd w:id="22"/>
      <w:bookmarkEnd w:id="23"/>
      <w:bookmarkEnd w:id="24"/>
    </w:p>
    <w:p w:rsidR="00AE1DE4" w:rsidP="00AE1DE4" w:rsidRDefault="00AE1DE4" w14:paraId="3B3C76B2" w14:textId="77777777">
      <w:pPr>
        <w:jc w:val="both"/>
      </w:pPr>
      <w:r>
        <w:t>Input file layout for new loan information for PMMY to be included in the portfolio during the Base Period:</w:t>
      </w:r>
    </w:p>
    <w:p w:rsidR="00AE1DE4" w:rsidP="00AE1DE4" w:rsidRDefault="00AE1DE4" w14:paraId="19A257FE" w14:textId="77777777">
      <w:pPr>
        <w:jc w:val="both"/>
      </w:pPr>
      <w:r>
        <w:t xml:space="preserve">Refer the spread sheet - </w:t>
      </w:r>
      <w:r w:rsidRPr="00AB0360">
        <w:t>Mudra Scheme - New</w:t>
      </w:r>
      <w:r>
        <w:t xml:space="preserve"> and Update Input Layout for the fields included, Mandatory/optional level, allowed characters and usage of codes wherever applicable. </w:t>
      </w:r>
    </w:p>
    <w:p w:rsidRPr="00B6577F" w:rsidR="00AE1DE4" w:rsidP="00AE1DE4" w:rsidRDefault="00AE1DE4" w14:paraId="04167023" w14:textId="77777777">
      <w:pPr>
        <w:jc w:val="both"/>
        <w:rPr>
          <w:b/>
        </w:rPr>
      </w:pPr>
      <w:r w:rsidRPr="00B6577F">
        <w:rPr>
          <w:b/>
        </w:rPr>
        <w:t>Note:</w:t>
      </w:r>
    </w:p>
    <w:p w:rsidR="00AE1DE4" w:rsidP="00AE1DE4" w:rsidRDefault="00AE1DE4" w14:paraId="6BD89F6A" w14:textId="77777777">
      <w:pPr>
        <w:pStyle w:val="ListParagraph"/>
        <w:numPr>
          <w:ilvl w:val="0"/>
          <w:numId w:val="20"/>
        </w:numPr>
        <w:jc w:val="both"/>
      </w:pPr>
      <w:r>
        <w:t>Customer ID has been included in layout</w:t>
      </w:r>
    </w:p>
    <w:p w:rsidR="00AE1DE4" w:rsidP="00AE1DE4" w:rsidRDefault="00AE1DE4" w14:paraId="7068A841" w14:textId="77777777">
      <w:pPr>
        <w:pStyle w:val="ListParagraph"/>
        <w:numPr>
          <w:ilvl w:val="0"/>
          <w:numId w:val="20"/>
        </w:numPr>
        <w:jc w:val="both"/>
      </w:pPr>
      <w:r>
        <w:t>There will be scenarios where once customer ID has multiple associated Loan Accounts (which are either Term Loan Or Composite Loan OR Limit in nature)</w:t>
      </w:r>
    </w:p>
    <w:p w:rsidR="00AE1DE4" w:rsidP="00AE1DE4" w:rsidRDefault="00A47F5D" w14:paraId="7A0BC477" w14:textId="3BDB6A5D">
      <w:pPr>
        <w:jc w:val="both"/>
      </w:pPr>
      <w:r>
        <w:t xml:space="preserve">    </w:t>
      </w:r>
      <w:commentRangeStart w:id="25"/>
      <w:commentRangeStart w:id="26"/>
      <w:commentRangeStart w:id="27"/>
      <w:commentRangeStart w:id="28"/>
      <w:commentRangeStart w:id="29"/>
      <w:bookmarkStart w:name="_MON_1755701065" w:id="30"/>
      <w:bookmarkEnd w:id="30"/>
      <w:r w:rsidR="00D03DB2">
        <w:object w:dxaOrig="1311" w:dyaOrig="849" w14:anchorId="2985EAD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6pt;height:42pt" o:ole="" type="#_x0000_t75">
            <v:imagedata o:title="" r:id="rId23"/>
          </v:shape>
          <o:OLEObject Type="Embed" ProgID="Excel.Sheet.12" ShapeID="_x0000_i1025" DrawAspect="Icon" ObjectID="_1785622719" r:id="rId24"/>
        </w:object>
      </w:r>
      <w:commentRangeEnd w:id="25"/>
      <w:r w:rsidR="00631005">
        <w:rPr>
          <w:rStyle w:val="CommentReference"/>
        </w:rPr>
        <w:commentReference w:id="25"/>
      </w:r>
      <w:commentRangeEnd w:id="26"/>
      <w:r w:rsidR="004B2627">
        <w:rPr>
          <w:rStyle w:val="CommentReference"/>
        </w:rPr>
        <w:commentReference w:id="26"/>
      </w:r>
      <w:commentRangeEnd w:id="27"/>
      <w:r w:rsidR="00B26C0E">
        <w:rPr>
          <w:rStyle w:val="CommentReference"/>
        </w:rPr>
        <w:commentReference w:id="27"/>
      </w:r>
      <w:commentRangeEnd w:id="28"/>
      <w:r w:rsidR="00050148">
        <w:rPr>
          <w:rStyle w:val="CommentReference"/>
        </w:rPr>
        <w:commentReference w:id="28"/>
      </w:r>
      <w:commentRangeEnd w:id="29"/>
      <w:r w:rsidR="007065D5">
        <w:rPr>
          <w:rStyle w:val="CommentReference"/>
        </w:rPr>
        <w:commentReference w:id="29"/>
      </w:r>
    </w:p>
    <w:p w:rsidRPr="00363581" w:rsidR="00AE1DE4" w:rsidP="00AE1DE4" w:rsidRDefault="00AE1DE4" w14:paraId="307CF700"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31"/>
      <w:bookmarkStart w:name="_Toc461481013" w:id="32"/>
      <w:bookmarkStart w:name="_Toc465274955" w:id="33"/>
      <w:bookmarkStart w:name="_Toc485743323" w:id="34"/>
      <w:bookmarkStart w:name="_Toc159600837" w:id="35"/>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bookmarkEnd w:id="31"/>
      <w:r>
        <w:rPr>
          <w:rFonts w:ascii="Trebuchet MS" w:hAnsi="Trebuchet MS"/>
          <w:b/>
          <w:bCs/>
          <w:color w:val="000000" w:themeColor="text1"/>
          <w:szCs w:val="22"/>
        </w:rPr>
        <w:t xml:space="preserve">Update </w:t>
      </w:r>
      <w:r w:rsidRPr="00C25668">
        <w:rPr>
          <w:rFonts w:ascii="Trebuchet MS" w:hAnsi="Trebuchet MS"/>
          <w:b/>
          <w:bCs/>
          <w:color w:val="000000" w:themeColor="text1"/>
          <w:szCs w:val="22"/>
        </w:rPr>
        <w:t>Loan Details for Covered Loans</w:t>
      </w:r>
      <w:bookmarkEnd w:id="32"/>
      <w:bookmarkEnd w:id="33"/>
      <w:bookmarkEnd w:id="34"/>
      <w:bookmarkEnd w:id="35"/>
      <w:r>
        <w:rPr>
          <w:rFonts w:ascii="Trebuchet MS" w:hAnsi="Trebuchet MS"/>
          <w:b/>
          <w:bCs/>
          <w:color w:val="000000" w:themeColor="text1"/>
          <w:szCs w:val="22"/>
        </w:rPr>
        <w:t xml:space="preserve"> </w:t>
      </w:r>
    </w:p>
    <w:p w:rsidR="00AE1DE4" w:rsidP="00AE1DE4" w:rsidRDefault="00AE1DE4" w14:paraId="451C98E3" w14:textId="77777777">
      <w:pPr>
        <w:jc w:val="both"/>
      </w:pPr>
      <w:r w:rsidRPr="00AF762F">
        <w:t xml:space="preserve">Input file layout for </w:t>
      </w:r>
      <w:r>
        <w:t>existing loan information included in the portfolio with supplementary information during the Base Period and Currency of the Portfolio:</w:t>
      </w:r>
    </w:p>
    <w:p w:rsidR="00AE1DE4" w:rsidP="009F6C10" w:rsidRDefault="00AE1DE4" w14:paraId="775206D2" w14:textId="6765A0C1">
      <w:pPr>
        <w:jc w:val="both"/>
      </w:pPr>
      <w:r>
        <w:t xml:space="preserve">Refer the spread sheet - </w:t>
      </w:r>
      <w:r w:rsidRPr="00AB0360">
        <w:t>Mudra Scheme - New</w:t>
      </w:r>
      <w:r>
        <w:t xml:space="preserve"> and Update Input Layout for the fields included, Mandatory/optional level, allowed characters and usage of codes wherever applicable. </w:t>
      </w:r>
    </w:p>
    <w:bookmarkStart w:name="_MON_1776528136" w:id="36"/>
    <w:bookmarkEnd w:id="36"/>
    <w:p w:rsidRPr="009F6C10" w:rsidR="009F6C10" w:rsidP="009F6C10" w:rsidRDefault="00D03DB2" w14:paraId="40D4F29E" w14:textId="26AB2691">
      <w:pPr>
        <w:jc w:val="both"/>
      </w:pPr>
      <w:r>
        <w:object w:dxaOrig="1311" w:dyaOrig="849" w14:anchorId="0F5441D4">
          <v:shape id="_x0000_i1026" style="width:66pt;height:42.75pt" o:ole="" type="#_x0000_t75">
            <v:imagedata o:title="" r:id="rId25"/>
          </v:shape>
          <o:OLEObject Type="Embed" ProgID="Excel.Sheet.12" ShapeID="_x0000_i1026" DrawAspect="Icon" ObjectID="_1785622720" r:id="rId26"/>
        </w:object>
      </w:r>
    </w:p>
    <w:p w:rsidR="00AE1DE4" w:rsidP="00AE1DE4" w:rsidRDefault="00AE1DE4" w14:paraId="20DCA10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37"/>
      <w:bookmarkStart w:name="_Toc461481014" w:id="38"/>
      <w:bookmarkStart w:name="_Toc465274956" w:id="39"/>
      <w:bookmarkStart w:name="_Toc485743324" w:id="40"/>
      <w:bookmarkStart w:name="_Toc159600838" w:id="41"/>
      <w:r>
        <w:rPr>
          <w:rFonts w:ascii="Trebuchet MS" w:hAnsi="Trebuchet MS" w:eastAsia="Times New Roman" w:cs="Arial"/>
          <w:b/>
          <w:bCs/>
          <w:iCs/>
          <w:color w:val="7F7F7F"/>
          <w:sz w:val="28"/>
          <w:szCs w:val="28"/>
        </w:rPr>
        <w:t>Input File Format Processed By SURGE</w:t>
      </w:r>
      <w:bookmarkEnd w:id="37"/>
      <w:bookmarkEnd w:id="38"/>
      <w:bookmarkEnd w:id="39"/>
      <w:bookmarkEnd w:id="40"/>
      <w:bookmarkEnd w:id="41"/>
      <w:r>
        <w:rPr>
          <w:rFonts w:ascii="Trebuchet MS" w:hAnsi="Trebuchet MS" w:eastAsia="Times New Roman" w:cs="Arial"/>
          <w:b/>
          <w:bCs/>
          <w:iCs/>
          <w:color w:val="7F7F7F"/>
          <w:sz w:val="28"/>
          <w:szCs w:val="28"/>
        </w:rPr>
        <w:t xml:space="preserve"> </w:t>
      </w:r>
    </w:p>
    <w:p w:rsidR="00AE1DE4" w:rsidP="00AE1DE4" w:rsidRDefault="00AE1DE4" w14:paraId="4B1A2B09" w14:textId="77777777">
      <w:pPr>
        <w:jc w:val="both"/>
      </w:pPr>
      <w:r>
        <w:t>SURGE will accept input file from MLI(s) in following format only:</w:t>
      </w:r>
    </w:p>
    <w:p w:rsidR="00AE1DE4" w:rsidP="00AE1DE4" w:rsidRDefault="00AE1DE4" w14:paraId="45F1D987" w14:textId="165ECEC8">
      <w:pPr>
        <w:pStyle w:val="ListParagraph"/>
        <w:numPr>
          <w:ilvl w:val="0"/>
          <w:numId w:val="4"/>
        </w:numPr>
        <w:jc w:val="both"/>
      </w:pPr>
      <w:r>
        <w:t>XML layout</w:t>
      </w:r>
      <w:r w:rsidR="00AC4BD7">
        <w:t>- New CG</w:t>
      </w:r>
    </w:p>
    <w:p w:rsidR="006B63F4" w:rsidP="006B63F4" w:rsidRDefault="0029534E" w14:paraId="571CE74D" w14:textId="3FA95998">
      <w:pPr>
        <w:jc w:val="both"/>
      </w:pPr>
      <w:commentRangeStart w:id="42"/>
      <w:commentRangeStart w:id="43"/>
      <w:commentRangeEnd w:id="42"/>
      <w:r>
        <w:rPr>
          <w:rStyle w:val="CommentReference"/>
        </w:rPr>
        <w:commentReference w:id="42"/>
      </w:r>
      <w:commentRangeEnd w:id="43"/>
      <w:r w:rsidR="007065D5">
        <w:rPr>
          <w:rStyle w:val="CommentReference"/>
        </w:rPr>
        <w:commentReference w:id="43"/>
      </w:r>
      <w:r w:rsidR="00D03DB2">
        <w:object w:dxaOrig="1311" w:dyaOrig="849" w14:anchorId="28978B74">
          <v:shape id="_x0000_i1027" style="width:66pt;height:42.75pt" o:ole="" type="#_x0000_t75">
            <v:imagedata o:title="" r:id="rId27"/>
          </v:shape>
          <o:OLEObject Type="Embed" ProgID="Package" ShapeID="_x0000_i1027" DrawAspect="Icon" ObjectID="_1785622721" r:id="rId28"/>
        </w:object>
      </w:r>
    </w:p>
    <w:p w:rsidR="00AC4BD7" w:rsidP="00AC4BD7" w:rsidRDefault="00AC4BD7" w14:paraId="6B1AD518" w14:textId="1EAFFCE2">
      <w:pPr>
        <w:pStyle w:val="ListParagraph"/>
        <w:numPr>
          <w:ilvl w:val="0"/>
          <w:numId w:val="63"/>
        </w:numPr>
        <w:jc w:val="both"/>
      </w:pPr>
      <w:r>
        <w:t>XML layout- Update  CG</w:t>
      </w:r>
    </w:p>
    <w:p w:rsidR="00AC4BD7" w:rsidP="00AC4BD7" w:rsidRDefault="00AC4BD7" w14:paraId="57995698" w14:textId="75A5974F">
      <w:pPr>
        <w:pStyle w:val="ListParagraph"/>
        <w:jc w:val="both"/>
      </w:pPr>
      <w:r>
        <w:object w:dxaOrig="1534" w:dyaOrig="997" w14:anchorId="6CAABAF7">
          <v:shape id="_x0000_i1028" style="width:77.25pt;height:50.25pt" o:ole="" type="#_x0000_t75">
            <v:imagedata o:title="" r:id="rId29"/>
          </v:shape>
          <o:OLEObject Type="Embed" ProgID="Package" ShapeID="_x0000_i1028" DrawAspect="Icon" ObjectID="_1785622722" r:id="rId30"/>
        </w:object>
      </w:r>
    </w:p>
    <w:p w:rsidR="00AC4BD7" w:rsidP="006B63F4" w:rsidRDefault="00AC4BD7" w14:paraId="75FE4ABF" w14:textId="77777777">
      <w:pPr>
        <w:jc w:val="both"/>
      </w:pPr>
    </w:p>
    <w:p w:rsidR="00AE1DE4" w:rsidP="00AE1DE4" w:rsidRDefault="00AE1DE4" w14:paraId="6A32E10A" w14:textId="7283A784">
      <w:pPr>
        <w:jc w:val="both"/>
      </w:pPr>
      <w:r>
        <w:t xml:space="preserve">XML is only format permissible as per eGov standards. SURGE will </w:t>
      </w:r>
      <w:r w:rsidRPr="002D4725">
        <w:rPr>
          <w:b/>
          <w:u w:val="single"/>
        </w:rPr>
        <w:t>NOT</w:t>
      </w:r>
      <w:r>
        <w:t xml:space="preserve"> </w:t>
      </w:r>
      <w:r w:rsidR="000F4DA4">
        <w:t>process</w:t>
      </w:r>
      <w:r>
        <w:t xml:space="preserve"> files received in any other formats than those listed above.</w:t>
      </w:r>
    </w:p>
    <w:p w:rsidR="00AE1DE4" w:rsidP="00AE1DE4" w:rsidRDefault="00AE1DE4" w14:paraId="3CF02409" w14:textId="5A85B878">
      <w:pPr>
        <w:jc w:val="both"/>
      </w:pPr>
      <w:r>
        <w:t xml:space="preserve">Refer - </w:t>
      </w:r>
      <w:r w:rsidRPr="00AB0360">
        <w:t>Mudra Scheme - Sample XML Layout for New Credit Guarantee Request</w:t>
      </w:r>
      <w:r>
        <w:t xml:space="preserve"> and </w:t>
      </w:r>
      <w:r w:rsidRPr="00AB0360">
        <w:t>Mudra Scheme - Sample XML Layout for Updating Credit Guarantee Request</w:t>
      </w:r>
      <w:r>
        <w:t xml:space="preserve"> – for XML layout of the file – in which MLI’s will need to send their loan information data to NCGTC for requesting new CG or updating the loan information of existing CG.</w:t>
      </w:r>
    </w:p>
    <w:p w:rsidR="00E41530" w:rsidP="00AE1DE4" w:rsidRDefault="00E41530" w14:paraId="5702BAC5" w14:textId="77777777">
      <w:pPr>
        <w:jc w:val="both"/>
      </w:pPr>
    </w:p>
    <w:p w:rsidR="00AE1DE4" w:rsidP="00AE1DE4" w:rsidRDefault="00AE1DE4" w14:paraId="47ACED17"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44"/>
      <w:bookmarkStart w:name="_Toc461481015" w:id="45"/>
      <w:bookmarkStart w:name="_Toc465274957" w:id="46"/>
      <w:bookmarkStart w:name="_Toc485743325" w:id="47"/>
      <w:bookmarkStart w:name="_Toc159600839" w:id="48"/>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44"/>
      <w:bookmarkEnd w:id="45"/>
      <w:bookmarkEnd w:id="46"/>
      <w:bookmarkEnd w:id="47"/>
      <w:bookmarkEnd w:id="48"/>
    </w:p>
    <w:p w:rsidR="00AE1DE4" w:rsidP="00AE1DE4" w:rsidRDefault="00AE1DE4" w14:paraId="50106605" w14:textId="77777777">
      <w:pPr>
        <w:jc w:val="both"/>
      </w:pPr>
      <w:r>
        <w:t>This section describes the process for preparation of input file which MLI needs to send to NCGTC. MLI’s need to prepare and send TWO separate files, each having different layout. The purpose of these two files is:</w:t>
      </w:r>
    </w:p>
    <w:p w:rsidR="00AE1DE4" w:rsidP="00AE1DE4" w:rsidRDefault="00AE1DE4" w14:paraId="20269F6A" w14:textId="77777777">
      <w:pPr>
        <w:pStyle w:val="ListParagraph"/>
        <w:numPr>
          <w:ilvl w:val="0"/>
          <w:numId w:val="2"/>
        </w:numPr>
        <w:jc w:val="both"/>
      </w:pPr>
      <w:r>
        <w:t>New Loan Information – Loan Details for including in Portfolio during the Base Period only.</w:t>
      </w:r>
    </w:p>
    <w:p w:rsidR="00AE1DE4" w:rsidP="00AE1DE4" w:rsidRDefault="00AE1DE4" w14:paraId="04BE77EF" w14:textId="77777777">
      <w:pPr>
        <w:pStyle w:val="ListParagraph"/>
        <w:numPr>
          <w:ilvl w:val="0"/>
          <w:numId w:val="2"/>
        </w:numPr>
        <w:jc w:val="both"/>
      </w:pPr>
      <w:r>
        <w:t xml:space="preserve">Update Loan </w:t>
      </w:r>
      <w:r w:rsidRPr="00AA1635">
        <w:t xml:space="preserve">Details </w:t>
      </w:r>
      <w:r>
        <w:t xml:space="preserve">for Covered Loans – update details of the loans already included in the portfolio (during base period and/or currency of portfolio). MLI needs to send this data if there are any updates to the loan account. It is agreed that – MLI’s will need to send these updates as per the window time notified by NCGTC.  </w:t>
      </w:r>
    </w:p>
    <w:p w:rsidR="00655E92" w:rsidP="00AE1DE4" w:rsidRDefault="00AE1DE4" w14:paraId="1C6FD1FA" w14:textId="32713788">
      <w:pPr>
        <w:jc w:val="both"/>
      </w:pPr>
      <w:del w:author="Divya Nayak [2]" w:date="2023-06-30T11:16:00Z" w:id="49">
        <w:r w:rsidDel="005301BA">
          <w:rPr>
            <w:noProof/>
            <w:lang w:val="en-IN" w:eastAsia="en-IN"/>
          </w:rPr>
          <mc:AlternateContent>
            <mc:Choice Requires="wps">
              <w:drawing>
                <wp:inline distT="0" distB="0" distL="0" distR="0" wp14:anchorId="6BF630D6" wp14:editId="030B9857">
                  <wp:extent cx="5908040" cy="3305175"/>
                  <wp:effectExtent l="0" t="0" r="16510" b="28575"/>
                  <wp:docPr id="79" name="Rectangle 5"/>
                  <wp:cNvGraphicFramePr/>
                  <a:graphic xmlns:a="http://schemas.openxmlformats.org/drawingml/2006/main">
                    <a:graphicData uri="http://schemas.microsoft.com/office/word/2010/wordprocessingShape">
                      <wps:wsp>
                        <wps:cNvSpPr/>
                        <wps:spPr>
                          <a:xfrm>
                            <a:off x="0" y="0"/>
                            <a:ext cx="5908040" cy="33051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485203" w:rsidR="009B6A9B" w:rsidP="00AE1DE4" w:rsidRDefault="009B6A9B" w14:paraId="3CC1D9F3"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9B6A9B" w:rsidP="00AE1DE4" w:rsidRDefault="009B6A9B" w14:paraId="73D301E3"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9B6A9B" w:rsidP="00AE1DE4" w:rsidRDefault="009B6A9B" w14:paraId="00FC4DAA"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9B6A9B" w:rsidP="00AE1DE4" w:rsidRDefault="009B6A9B" w14:paraId="6A3C31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9B6A9B" w:rsidP="00AE1DE4" w:rsidRDefault="009B6A9B" w14:paraId="223D0A5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9B6A9B" w:rsidP="00AE1DE4" w:rsidRDefault="009B6A9B" w14:paraId="1AC2214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9B6A9B" w:rsidP="00AE1DE4" w:rsidRDefault="009B6A9B" w14:paraId="248304FF"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9B6A9B" w:rsidP="00AE1DE4" w:rsidRDefault="009B6A9B" w14:paraId="51637590"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9B6A9B" w:rsidP="00C239ED" w:rsidRDefault="009B6A9B" w14:paraId="04D9C9C9"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It is decided to accept updates to the existing CG’s every year multiple times</w:t>
                              </w:r>
                              <w:r>
                                <w:rPr>
                                  <w:rFonts w:asciiTheme="majorHAnsi" w:hAnsiTheme="majorHAns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08DB64B4">
                <v:rect id="Rectangle 5" style="width:465.2pt;height:260.2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color="#70ad47 [3209]" strokeweight="1pt" w14:anchorId="6BF630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">
                  <v:textbox>
                    <w:txbxContent>
                      <w:p w:rsidRPr="00485203" w:rsidR="009B6A9B" w:rsidP="00AE1DE4" w:rsidRDefault="009B6A9B" w14:paraId="11C561CE"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9B6A9B" w:rsidP="00AE1DE4" w:rsidRDefault="009B6A9B" w14:paraId="1A3D773B"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9B6A9B" w:rsidP="00AE1DE4" w:rsidRDefault="009B6A9B" w14:paraId="09A4D405"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9B6A9B" w:rsidP="00AE1DE4" w:rsidRDefault="009B6A9B" w14:paraId="6C890E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9B6A9B" w:rsidP="00AE1DE4" w:rsidRDefault="009B6A9B" w14:paraId="2238AAFD"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9B6A9B" w:rsidP="00AE1DE4" w:rsidRDefault="009B6A9B" w14:paraId="74A2351E"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9B6A9B" w:rsidP="00AE1DE4" w:rsidRDefault="009B6A9B" w14:paraId="1FB0D2E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9B6A9B" w:rsidP="00AE1DE4" w:rsidRDefault="009B6A9B" w14:paraId="701E3E56"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9B6A9B" w:rsidP="00C239ED" w:rsidRDefault="009B6A9B" w14:paraId="7A03AB27"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It is decided to accept updates to the existing CG’s every year multiple times</w:t>
                        </w:r>
                        <w:r>
                          <w:rPr>
                            <w:rFonts w:asciiTheme="majorHAnsi" w:hAnsiTheme="majorHAnsi"/>
                            <w:sz w:val="20"/>
                          </w:rPr>
                          <w:t xml:space="preserve">. </w:t>
                        </w:r>
                      </w:p>
                    </w:txbxContent>
                  </v:textbox>
                  <w10:anchorlock/>
                </v:rect>
              </w:pict>
            </mc:Fallback>
          </mc:AlternateContent>
        </w:r>
      </w:del>
      <w:commentRangeStart w:id="50"/>
      <w:commentRangeStart w:id="51"/>
      <w:commentRangeStart w:id="52"/>
      <w:commentRangeEnd w:id="50"/>
      <w:r w:rsidR="008751B8">
        <w:rPr>
          <w:rStyle w:val="CommentReference"/>
        </w:rPr>
        <w:commentReference w:id="50"/>
      </w:r>
      <w:commentRangeEnd w:id="51"/>
      <w:r w:rsidR="00F0369F">
        <w:rPr>
          <w:rStyle w:val="CommentReference"/>
        </w:rPr>
        <w:commentReference w:id="51"/>
      </w:r>
      <w:commentRangeEnd w:id="52"/>
      <w:r w:rsidR="007065D5">
        <w:rPr>
          <w:rStyle w:val="CommentReference"/>
        </w:rPr>
        <w:commentReference w:id="52"/>
      </w:r>
    </w:p>
    <w:p w:rsidR="00AE1DE4" w:rsidP="00AE1DE4" w:rsidRDefault="00AE1DE4" w14:paraId="0483CBD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53"/>
      <w:bookmarkStart w:name="_Toc461481016" w:id="54"/>
      <w:bookmarkStart w:name="_Toc465274958" w:id="55"/>
      <w:bookmarkStart w:name="_Toc485743326" w:id="56"/>
      <w:bookmarkStart w:name="_Toc159600840" w:id="57"/>
      <w:r>
        <w:rPr>
          <w:rFonts w:ascii="Trebuchet MS" w:hAnsi="Trebuchet MS"/>
          <w:b/>
          <w:bCs/>
          <w:color w:val="000000" w:themeColor="text1"/>
          <w:szCs w:val="22"/>
        </w:rPr>
        <w:t>New Loan Information – For Inclusion in Portfolio during Base Period</w:t>
      </w:r>
      <w:bookmarkEnd w:id="53"/>
      <w:bookmarkEnd w:id="54"/>
      <w:bookmarkEnd w:id="55"/>
      <w:bookmarkEnd w:id="56"/>
      <w:bookmarkEnd w:id="57"/>
    </w:p>
    <w:p w:rsidR="00AE1DE4" w:rsidP="00AE1DE4" w:rsidRDefault="00AE1DE4" w14:paraId="4F2F56A9" w14:textId="771E3E25">
      <w:pPr>
        <w:jc w:val="both"/>
      </w:pPr>
      <w:r>
        <w:t>As a part of MLI’s loan business at their end, they will sanction and disburse PMMY Loans or issue Overdraft to PMJDY Account holders. While doing these sanctions and disbursement, MLI’s will:</w:t>
      </w:r>
    </w:p>
    <w:p w:rsidR="00AE1DE4" w:rsidP="00AE1DE4" w:rsidRDefault="00AE1DE4" w14:paraId="661C78A5" w14:textId="77777777">
      <w:pPr>
        <w:pStyle w:val="ListParagraph"/>
        <w:numPr>
          <w:ilvl w:val="0"/>
          <w:numId w:val="3"/>
        </w:numPr>
        <w:jc w:val="both"/>
      </w:pPr>
      <w:r>
        <w:t>Undertake various business checks and validations to ascertain the eligibility of the borrower.</w:t>
      </w:r>
    </w:p>
    <w:p w:rsidR="00AE1DE4" w:rsidP="00AE1DE4" w:rsidRDefault="00AE1DE4" w14:paraId="6D4D3751" w14:textId="77777777">
      <w:pPr>
        <w:pStyle w:val="ListParagraph"/>
        <w:numPr>
          <w:ilvl w:val="0"/>
          <w:numId w:val="3"/>
        </w:numPr>
        <w:jc w:val="both"/>
      </w:pPr>
      <w:r>
        <w:t>Disburse loan amount in full or in partial.</w:t>
      </w:r>
    </w:p>
    <w:p w:rsidR="00AE1DE4" w:rsidP="00AE1DE4" w:rsidRDefault="00AE1DE4" w14:paraId="46501569"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AE1DE4" w:rsidP="00AE1DE4" w:rsidRDefault="00AE1DE4" w14:paraId="09524812" w14:textId="77777777">
      <w:pPr>
        <w:jc w:val="both"/>
      </w:pPr>
      <w:r>
        <w:t xml:space="preserve">Whilst the above activities from the loan business perspective is being done by the MLI’s, they </w:t>
      </w:r>
      <w:r w:rsidRPr="003A54F1">
        <w:rPr>
          <w:i/>
        </w:rPr>
        <w:t>may</w:t>
      </w:r>
      <w:r>
        <w:t xml:space="preserve"> essentially leverage the benefit of NCGTC’s Mudra Guarantee Scheme. </w:t>
      </w:r>
    </w:p>
    <w:p w:rsidR="00AE1DE4" w:rsidP="00AE1DE4" w:rsidRDefault="00AE1DE4" w14:paraId="34A395BC" w14:textId="77777777">
      <w:pPr>
        <w:jc w:val="both"/>
      </w:pPr>
      <w:r>
        <w:t>As a part of this scheme, MLI’s are advised to send their requests to NCGTC for inclusion in the portfolio during the base period only of a given portfolio in following steps:</w:t>
      </w:r>
    </w:p>
    <w:p w:rsidR="00AE1DE4" w:rsidP="00AE1DE4" w:rsidRDefault="00AE1DE4" w14:paraId="02B413CF" w14:textId="77777777">
      <w:pPr>
        <w:pStyle w:val="ListParagraph"/>
        <w:numPr>
          <w:ilvl w:val="0"/>
          <w:numId w:val="5"/>
        </w:numPr>
        <w:jc w:val="both"/>
      </w:pPr>
      <w:r>
        <w:t xml:space="preserve">At regular frequency (indicated above) MLI’s needs to extract the loan information from their IT system for all those loan accounts for which they need new CG in a file, called as ‘New Loan Details for CG’. Information to be extracted in the layout mentioned in the section 1.2.1 and in the format mentioned in section 1.3. Refer section 1.4 while preparing this file and when to upload this file. </w:t>
      </w:r>
    </w:p>
    <w:p w:rsidR="00AE1DE4" w:rsidP="00AE1DE4" w:rsidRDefault="00AE1DE4" w14:paraId="51689CC1" w14:textId="77777777">
      <w:pPr>
        <w:pStyle w:val="ListParagraph"/>
        <w:numPr>
          <w:ilvl w:val="0"/>
          <w:numId w:val="5"/>
        </w:numPr>
        <w:jc w:val="both"/>
      </w:pPr>
      <w:r>
        <w:t>MLI’s need to select the portfolio in which these updates are applicable (either in retrospective or current portfolio).</w:t>
      </w:r>
    </w:p>
    <w:p w:rsidR="00AE1DE4" w:rsidP="00AE1DE4" w:rsidRDefault="00AE1DE4" w14:paraId="35526691" w14:textId="77777777">
      <w:pPr>
        <w:pStyle w:val="ListParagraph"/>
        <w:numPr>
          <w:ilvl w:val="0"/>
          <w:numId w:val="5"/>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 wherein certain scheme specific parameters are defined. </w:t>
      </w:r>
    </w:p>
    <w:p w:rsidR="00AE1DE4" w:rsidP="00AE1DE4" w:rsidRDefault="00AE1DE4" w14:paraId="353599F9" w14:textId="77777777">
      <w:pPr>
        <w:pStyle w:val="ListParagraph"/>
        <w:numPr>
          <w:ilvl w:val="0"/>
          <w:numId w:val="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rsidR="00AE1DE4" w:rsidP="00AE1DE4" w:rsidRDefault="00AE1DE4" w14:paraId="6460C25E" w14:textId="77777777">
      <w:pPr>
        <w:pStyle w:val="ListParagraph"/>
        <w:numPr>
          <w:ilvl w:val="0"/>
          <w:numId w:val="5"/>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rsidR="00AE1DE4" w:rsidP="00AE1DE4" w:rsidRDefault="00AE1DE4" w14:paraId="6F0D72FA" w14:textId="77777777">
      <w:pPr>
        <w:pStyle w:val="ListParagraph"/>
        <w:numPr>
          <w:ilvl w:val="0"/>
          <w:numId w:val="5"/>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rsidR="00AE1DE4" w:rsidP="00AE1DE4" w:rsidRDefault="00AE1DE4" w14:paraId="7200D10F" w14:textId="77777777">
      <w:pPr>
        <w:pStyle w:val="ListParagraph"/>
        <w:numPr>
          <w:ilvl w:val="0"/>
          <w:numId w:val="5"/>
        </w:numPr>
        <w:jc w:val="both"/>
      </w:pPr>
      <w:r>
        <w:t>Approved state of input file also means the loan information is inserted in the selected portfolio.</w:t>
      </w:r>
    </w:p>
    <w:p w:rsidR="00AE1DE4" w:rsidP="00AE1DE4" w:rsidRDefault="00AE1DE4" w14:paraId="2461308D" w14:textId="77777777">
      <w:pPr>
        <w:pStyle w:val="ListParagraph"/>
        <w:jc w:val="both"/>
      </w:pPr>
      <w:r>
        <w:t xml:space="preserve"> </w:t>
      </w:r>
    </w:p>
    <w:p w:rsidR="00AE1DE4" w:rsidP="00AE1DE4" w:rsidRDefault="00AE1DE4" w14:paraId="3F904DB1"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58"/>
      <w:bookmarkStart w:name="_Toc461481017" w:id="59"/>
      <w:bookmarkStart w:name="_Toc465274959" w:id="60"/>
      <w:bookmarkStart w:name="_Toc485743327" w:id="61"/>
      <w:bookmarkStart w:name="_Toc159600841" w:id="62"/>
      <w:r>
        <w:rPr>
          <w:rFonts w:ascii="Trebuchet MS" w:hAnsi="Trebuchet MS"/>
          <w:b/>
          <w:bCs/>
          <w:color w:val="000000" w:themeColor="text1"/>
          <w:szCs w:val="22"/>
        </w:rPr>
        <w:t>Update</w:t>
      </w:r>
      <w:r w:rsidRPr="00C25668">
        <w:rPr>
          <w:rFonts w:ascii="Trebuchet MS" w:hAnsi="Trebuchet MS"/>
          <w:b/>
          <w:bCs/>
          <w:color w:val="000000" w:themeColor="text1"/>
          <w:szCs w:val="22"/>
        </w:rPr>
        <w:t xml:space="preserve"> Loan Details for Covered Loans</w:t>
      </w:r>
      <w:bookmarkEnd w:id="58"/>
      <w:r>
        <w:rPr>
          <w:rFonts w:ascii="Trebuchet MS" w:hAnsi="Trebuchet MS"/>
          <w:b/>
          <w:bCs/>
          <w:color w:val="000000" w:themeColor="text1"/>
          <w:szCs w:val="22"/>
        </w:rPr>
        <w:t xml:space="preserve"> - For Inclusion in Portfolio during Base Period &amp; Currency Period</w:t>
      </w:r>
      <w:bookmarkEnd w:id="59"/>
      <w:bookmarkEnd w:id="60"/>
      <w:bookmarkEnd w:id="61"/>
      <w:bookmarkEnd w:id="62"/>
      <w:r>
        <w:rPr>
          <w:rFonts w:ascii="Trebuchet MS" w:hAnsi="Trebuchet MS"/>
          <w:b/>
          <w:bCs/>
          <w:color w:val="000000" w:themeColor="text1"/>
          <w:szCs w:val="22"/>
        </w:rPr>
        <w:t xml:space="preserve"> </w:t>
      </w:r>
    </w:p>
    <w:p w:rsidR="00AE1DE4" w:rsidP="00AE1DE4" w:rsidRDefault="00AE1DE4" w14:paraId="1E01492F" w14:textId="77777777">
      <w:pPr>
        <w:jc w:val="both"/>
      </w:pPr>
      <w:r>
        <w:t>Status of the loans which are included in the portfolio may undergo change. To update these changes in the portfolio – NCGTC will accept file - Update Loan Details for Covered Loans and follow these steps:</w:t>
      </w:r>
    </w:p>
    <w:p w:rsidR="00AE1DE4" w:rsidP="00AE1DE4" w:rsidRDefault="00AE1DE4" w14:paraId="3261474C" w14:textId="77777777">
      <w:pPr>
        <w:pStyle w:val="ListParagraph"/>
        <w:numPr>
          <w:ilvl w:val="0"/>
          <w:numId w:val="6"/>
        </w:numPr>
        <w:jc w:val="both"/>
      </w:pPr>
      <w:r>
        <w:t>At regular frequency (indicated above) MLI’s needs to extract the loan information from their IT system for all those loan accounts whose details they wish to update</w:t>
      </w:r>
      <w:r w:rsidRPr="005D2322">
        <w:t xml:space="preserve"> </w:t>
      </w:r>
      <w:r>
        <w:t xml:space="preserve">in a file, called as ‘Update Loan Details for Covered Loans’. Information to be extracted in the layout mentioned in the section 1.2.2 and in the format mentioned in </w:t>
      </w:r>
      <w:r w:rsidRPr="00B06A8D">
        <w:t>section 1.3.</w:t>
      </w:r>
      <w:r>
        <w:t xml:space="preserve"> Refer section 1.4 while preparing this file and when to upload this file.</w:t>
      </w:r>
    </w:p>
    <w:p w:rsidR="00AE1DE4" w:rsidP="00AE1DE4" w:rsidRDefault="00AE1DE4" w14:paraId="58F9036D" w14:textId="77777777">
      <w:pPr>
        <w:pStyle w:val="ListParagraph"/>
        <w:numPr>
          <w:ilvl w:val="0"/>
          <w:numId w:val="6"/>
        </w:numPr>
        <w:jc w:val="both"/>
      </w:pPr>
      <w:r>
        <w:t>MLI’s need to select the portfolio in which these updates are applicable (either in retrospective or current portfolio).</w:t>
      </w:r>
    </w:p>
    <w:p w:rsidR="00AE1DE4" w:rsidP="00AE1DE4" w:rsidRDefault="00AE1DE4" w14:paraId="64055E1D" w14:textId="77777777">
      <w:pPr>
        <w:pStyle w:val="ListParagraph"/>
        <w:numPr>
          <w:ilvl w:val="0"/>
          <w:numId w:val="6"/>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 wherein certain scheme specific parameters are defined. </w:t>
      </w:r>
    </w:p>
    <w:p w:rsidR="00AE1DE4" w:rsidP="00AE1DE4" w:rsidRDefault="00AE1DE4" w14:paraId="3CF85F7E" w14:textId="77777777">
      <w:pPr>
        <w:pStyle w:val="ListParagraph"/>
        <w:numPr>
          <w:ilvl w:val="0"/>
          <w:numId w:val="6"/>
        </w:numPr>
        <w:jc w:val="both"/>
      </w:pPr>
      <w:r>
        <w:t xml:space="preserve">Till the specified period (communicated by NCGTC) MLI is permitted to upload and/or re-upload the input file multiple times. Thus, allowing MLI’s to append, edit and delete the Update loan account information multiple times and in </w:t>
      </w:r>
      <w:r w:rsidRPr="006312CE">
        <w:rPr>
          <w:i/>
        </w:rPr>
        <w:t>‘Non Approved’</w:t>
      </w:r>
      <w:r>
        <w:t xml:space="preserve"> state.</w:t>
      </w:r>
    </w:p>
    <w:p w:rsidR="00AE1DE4" w:rsidP="00AE1DE4" w:rsidRDefault="00AE1DE4" w14:paraId="1F744043" w14:textId="77777777">
      <w:pPr>
        <w:pStyle w:val="ListParagraph"/>
        <w:numPr>
          <w:ilvl w:val="0"/>
          <w:numId w:val="6"/>
        </w:numPr>
        <w:jc w:val="both"/>
      </w:pPr>
      <w:r>
        <w:t xml:space="preserve">Final submission of the </w:t>
      </w:r>
      <w:r w:rsidRPr="008C3719">
        <w:t>‘Approved’</w:t>
      </w:r>
      <w:r>
        <w:t xml:space="preserve"> input file will be effective once MLI accepts to the </w:t>
      </w:r>
      <w:r w:rsidRPr="008C3719">
        <w:t>‘Management certificate - Terms &amp; Conditions’.</w:t>
      </w:r>
      <w:r>
        <w:t xml:space="preserve"> Post the approved state – the input file is sent for approval by NCGTC user. </w:t>
      </w:r>
    </w:p>
    <w:p w:rsidR="00AE1DE4" w:rsidP="00AE1DE4" w:rsidRDefault="00AE1DE4" w14:paraId="49D21BDD" w14:textId="77777777">
      <w:pPr>
        <w:pStyle w:val="ListParagraph"/>
        <w:numPr>
          <w:ilvl w:val="0"/>
          <w:numId w:val="6"/>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rsidR="00AE1DE4" w:rsidP="00AE1DE4" w:rsidRDefault="00AE1DE4" w14:paraId="1C83B8BE" w14:textId="77777777">
      <w:pPr>
        <w:pStyle w:val="ListParagraph"/>
        <w:numPr>
          <w:ilvl w:val="0"/>
          <w:numId w:val="6"/>
        </w:numPr>
        <w:jc w:val="both"/>
      </w:pPr>
      <w:r>
        <w:t>Approved state of input file also means the loan information is inserted in the selected portfolio.</w:t>
      </w:r>
    </w:p>
    <w:p w:rsidR="00AE1DE4" w:rsidP="00AE1DE4" w:rsidRDefault="00AE1DE4" w14:paraId="04530122" w14:textId="4CE2DF70"/>
    <w:p w:rsidR="00AE1DE4" w:rsidP="00AE1DE4" w:rsidRDefault="00AE1DE4" w14:paraId="7E74F84A"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63"/>
      <w:bookmarkStart w:name="_Toc461481018" w:id="64"/>
      <w:bookmarkStart w:name="_Toc465274960" w:id="65"/>
      <w:bookmarkStart w:name="_Toc485743328" w:id="66"/>
      <w:bookmarkStart w:name="_Toc159600842" w:id="67"/>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 xml:space="preserve">Input </w:t>
      </w:r>
      <w:commentRangeStart w:id="68"/>
      <w:commentRangeStart w:id="69"/>
      <w:r w:rsidRPr="003E5E71">
        <w:rPr>
          <w:rFonts w:ascii="Trebuchet MS" w:hAnsi="Trebuchet MS"/>
          <w:b/>
          <w:bCs/>
          <w:color w:val="000000" w:themeColor="text1"/>
          <w:szCs w:val="22"/>
        </w:rPr>
        <w:t>File</w:t>
      </w:r>
      <w:bookmarkEnd w:id="63"/>
      <w:bookmarkEnd w:id="64"/>
      <w:bookmarkEnd w:id="65"/>
      <w:bookmarkEnd w:id="66"/>
      <w:commentRangeEnd w:id="68"/>
      <w:r w:rsidR="00CA7AF9">
        <w:rPr>
          <w:rStyle w:val="CommentReference"/>
          <w:rFonts w:asciiTheme="minorHAnsi" w:hAnsiTheme="minorHAnsi" w:eastAsiaTheme="minorEastAsia" w:cstheme="minorBidi"/>
          <w:color w:val="auto"/>
        </w:rPr>
        <w:commentReference w:id="68"/>
      </w:r>
      <w:commentRangeEnd w:id="69"/>
      <w:r w:rsidR="00121F66">
        <w:rPr>
          <w:rStyle w:val="CommentReference"/>
          <w:rFonts w:asciiTheme="minorHAnsi" w:hAnsiTheme="minorHAnsi" w:eastAsiaTheme="minorEastAsia" w:cstheme="minorBidi"/>
          <w:color w:val="auto"/>
        </w:rPr>
        <w:commentReference w:id="69"/>
      </w:r>
      <w:bookmarkEnd w:id="67"/>
    </w:p>
    <w:p w:rsidRPr="0009542B" w:rsidR="00AE1DE4" w:rsidP="00AE1DE4" w:rsidRDefault="00AE1DE4" w14:paraId="686638F9" w14:textId="77777777"/>
    <w:p w:rsidR="00AE1DE4" w:rsidP="00AE1DE4" w:rsidRDefault="00AE1DE4" w14:paraId="34A49FAB" w14:textId="77777777">
      <w:pPr>
        <w:jc w:val="both"/>
      </w:pPr>
      <w:r>
        <w:rPr>
          <w:noProof/>
          <w:lang w:val="en-IN" w:eastAsia="en-IN"/>
        </w:rPr>
        <w:drawing>
          <wp:inline distT="0" distB="0" distL="0" distR="0" wp14:anchorId="4B9816B4" wp14:editId="0AA09A3A">
            <wp:extent cx="5943600" cy="2867025"/>
            <wp:effectExtent l="0" t="0" r="38100" b="0"/>
            <wp:docPr id="7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00C5E" w:rsidP="00AE1DE4" w:rsidRDefault="00D00C5E" w14:paraId="169BA5F6" w14:textId="77777777">
      <w:pPr>
        <w:jc w:val="both"/>
        <w:rPr>
          <w:b/>
        </w:rPr>
      </w:pPr>
    </w:p>
    <w:p w:rsidR="00AE1DE4" w:rsidP="00AE1DE4" w:rsidRDefault="00AE1DE4" w14:paraId="2A8E3C96" w14:textId="359B01AA">
      <w:pPr>
        <w:jc w:val="both"/>
      </w:pPr>
      <w:r w:rsidRPr="000832B8">
        <w:rPr>
          <w:b/>
        </w:rPr>
        <w:t>Note</w:t>
      </w:r>
      <w:r>
        <w:t>: MLI’s are expected to perform these steps in stipulated time communicated by NCGTC to MLI’s.</w:t>
      </w:r>
    </w:p>
    <w:p w:rsidR="00D00C5E" w:rsidP="00AE1DE4" w:rsidRDefault="00D00C5E" w14:paraId="039B6714" w14:textId="77777777">
      <w:pPr>
        <w:rPr>
          <w:b/>
        </w:rPr>
      </w:pPr>
    </w:p>
    <w:p w:rsidRPr="009078C1" w:rsidR="009078C1" w:rsidP="005711EB" w:rsidRDefault="000852E0" w14:paraId="3966A21C" w14:textId="2845A79D">
      <w:commentRangeStart w:id="70"/>
      <w:commentRangeStart w:id="71"/>
      <w:commentRangeStart w:id="72"/>
      <w:commentRangeStart w:id="73"/>
      <w:r w:rsidRPr="000852E0">
        <w:rPr>
          <w:b/>
        </w:rPr>
        <w:t>Note</w:t>
      </w:r>
      <w:r w:rsidRPr="000852E0">
        <w:t>: -</w:t>
      </w:r>
      <w:r w:rsidRPr="000852E0" w:rsidR="00141D50">
        <w:t xml:space="preserve"> </w:t>
      </w:r>
      <w:r w:rsidR="00A401DF">
        <w:t xml:space="preserve">In </w:t>
      </w:r>
      <w:r w:rsidRPr="000852E0" w:rsidR="00141D50">
        <w:t>Home Page</w:t>
      </w:r>
      <w:r w:rsidR="009475BD">
        <w:t xml:space="preserve"> at NCGTC side</w:t>
      </w:r>
      <w:r w:rsidRPr="000852E0" w:rsidR="00141D50">
        <w:t xml:space="preserve"> </w:t>
      </w:r>
      <w:r w:rsidRPr="000852E0" w:rsidR="00A32F8A">
        <w:t>–</w:t>
      </w:r>
      <w:r w:rsidRPr="000852E0" w:rsidR="00141D50">
        <w:t xml:space="preserve"> </w:t>
      </w:r>
      <w:r w:rsidRPr="000852E0" w:rsidR="00A32F8A">
        <w:t xml:space="preserve">Two additional fields provided as </w:t>
      </w:r>
      <w:r w:rsidRPr="009E6436" w:rsidR="00A32F8A">
        <w:rPr>
          <w:b/>
        </w:rPr>
        <w:t>Portfolio ID and Portfolio Status</w:t>
      </w:r>
      <w:r w:rsidR="008C3D27">
        <w:t xml:space="preserve"> and u</w:t>
      </w:r>
      <w:r w:rsidRPr="000852E0" w:rsidR="00A32F8A">
        <w:t xml:space="preserve">ser can export to excel home page data. </w:t>
      </w:r>
      <w:commentRangeEnd w:id="70"/>
      <w:r w:rsidRPr="000852E0" w:rsidR="00E90A28">
        <w:rPr>
          <w:rStyle w:val="CommentReference"/>
        </w:rPr>
        <w:commentReference w:id="70"/>
      </w:r>
      <w:r w:rsidR="002B5FA6">
        <w:t xml:space="preserve">Wherever the Home page </w:t>
      </w:r>
      <w:r w:rsidR="00163456">
        <w:t xml:space="preserve">available </w:t>
      </w:r>
      <w:r w:rsidR="00CA7AF9">
        <w:t>these details</w:t>
      </w:r>
      <w:r w:rsidR="002B5FA6">
        <w:t xml:space="preserve"> will display and users can export data in excel.</w:t>
      </w:r>
      <w:commentRangeEnd w:id="71"/>
      <w:r w:rsidRPr="000852E0" w:rsidR="00464ADC">
        <w:rPr>
          <w:rStyle w:val="CommentReference"/>
        </w:rPr>
        <w:commentReference w:id="71"/>
      </w:r>
    </w:p>
    <w:p w:rsidRPr="005711EB" w:rsidR="005711EB" w:rsidP="00485F6F" w:rsidRDefault="00A32F8A" w14:paraId="50990A34" w14:textId="5FD6F67A">
      <w:pPr>
        <w:pStyle w:val="Heading3"/>
        <w:keepLines w:val="0"/>
        <w:pBdr>
          <w:bottom w:val="single" w:color="auto" w:sz="4" w:space="1"/>
        </w:pBdr>
        <w:tabs>
          <w:tab w:val="left" w:pos="0"/>
          <w:tab w:val="left" w:pos="720"/>
        </w:tabs>
        <w:spacing w:before="60" w:after="60" w:line="276" w:lineRule="auto"/>
      </w:pPr>
      <w:bookmarkStart w:name="_Toc159600381" w:id="74"/>
      <w:bookmarkStart w:name="_Toc159600436" w:id="75"/>
      <w:bookmarkStart w:name="_Toc159600843" w:id="76"/>
      <w:commentRangeEnd w:id="72"/>
      <w:r w:rsidRPr="000852E0">
        <w:rPr>
          <w:rStyle w:val="CommentReference"/>
        </w:rPr>
        <w:commentReference w:id="72"/>
      </w:r>
      <w:bookmarkEnd w:id="74"/>
      <w:bookmarkEnd w:id="75"/>
      <w:bookmarkEnd w:id="76"/>
    </w:p>
    <w:p w:rsidR="007C2654" w:rsidP="00DA0BCC" w:rsidRDefault="007C2654" w14:paraId="7925822D" w14:textId="7777777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p>
    <w:p w:rsidR="007C2654" w:rsidP="00DA0BCC" w:rsidRDefault="007C2654" w14:paraId="08505BB3" w14:textId="77777777">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p>
    <w:p w:rsidR="00DA0BCC" w:rsidP="00DA0BCC" w:rsidRDefault="00DA0BCC" w14:paraId="1370C0BB" w14:textId="674CCC8E">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159600844" w:id="77"/>
      <w:r>
        <w:rPr>
          <w:rFonts w:ascii="Trebuchet MS" w:hAnsi="Trebuchet MS"/>
          <w:b/>
          <w:bCs/>
          <w:color w:val="000000" w:themeColor="text1"/>
          <w:szCs w:val="22"/>
        </w:rPr>
        <w:t xml:space="preserve">1.4.4 </w:t>
      </w:r>
      <w:r w:rsidR="00853451">
        <w:rPr>
          <w:rFonts w:ascii="Trebuchet MS" w:hAnsi="Trebuchet MS"/>
          <w:b/>
          <w:bCs/>
          <w:color w:val="000000" w:themeColor="text1"/>
          <w:szCs w:val="22"/>
        </w:rPr>
        <w:t>Process Flow- Input File and Payment Management</w:t>
      </w:r>
      <w:bookmarkEnd w:id="77"/>
      <w:r w:rsidR="00853451">
        <w:rPr>
          <w:rFonts w:ascii="Trebuchet MS" w:hAnsi="Trebuchet MS"/>
          <w:b/>
          <w:bCs/>
          <w:color w:val="000000" w:themeColor="text1"/>
          <w:szCs w:val="22"/>
        </w:rPr>
        <w:t xml:space="preserve"> </w:t>
      </w:r>
    </w:p>
    <w:p w:rsidR="009078C1" w:rsidP="00DA0BCC" w:rsidRDefault="00FB785A" w14:paraId="66333AEA" w14:textId="7ED71F64">
      <w:pPr>
        <w:rPr>
          <w:rFonts w:ascii="Trebuchet MS" w:hAnsi="Trebuchet MS" w:eastAsia="Times New Roman" w:cs="Arial"/>
          <w:b/>
          <w:bCs/>
          <w:iCs/>
          <w:color w:val="7F7F7F"/>
          <w:sz w:val="28"/>
          <w:szCs w:val="28"/>
        </w:rPr>
      </w:pPr>
      <w:commentRangeEnd w:id="73"/>
      <w:r>
        <w:rPr>
          <w:rStyle w:val="CommentReference"/>
        </w:rPr>
        <w:commentReference w:id="73"/>
      </w:r>
    </w:p>
    <w:p w:rsidR="005711EB" w:rsidP="00DA0BCC" w:rsidRDefault="005711EB" w14:paraId="1DDC4959" w14:textId="650CDD08">
      <w:pPr>
        <w:rPr>
          <w:rFonts w:ascii="Trebuchet MS" w:hAnsi="Trebuchet MS" w:eastAsia="Times New Roman" w:cs="Arial"/>
          <w:b/>
          <w:bCs/>
          <w:iCs/>
          <w:color w:val="7F7F7F"/>
          <w:sz w:val="28"/>
          <w:szCs w:val="28"/>
        </w:rPr>
      </w:pPr>
      <w:r w:rsidRPr="009078C1">
        <w:rPr>
          <w:rFonts w:ascii="Trebuchet MS" w:hAnsi="Trebuchet MS" w:eastAsia="Times New Roman" w:cs="Arial"/>
          <w:b/>
          <w:bCs/>
          <w:iCs/>
          <w:noProof/>
          <w:color w:val="7F7F7F"/>
          <w:sz w:val="28"/>
          <w:szCs w:val="28"/>
          <w:lang w:val="en-IN" w:eastAsia="en-IN"/>
        </w:rPr>
        <w:drawing>
          <wp:inline distT="0" distB="0" distL="0" distR="0" wp14:anchorId="398867A7" wp14:editId="22AB39D3">
            <wp:extent cx="5943600" cy="3881755"/>
            <wp:effectExtent l="0" t="0" r="0" b="4445"/>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881755"/>
                    </a:xfrm>
                    <a:prstGeom prst="rect">
                      <a:avLst/>
                    </a:prstGeom>
                  </pic:spPr>
                </pic:pic>
              </a:graphicData>
            </a:graphic>
          </wp:inline>
        </w:drawing>
      </w:r>
    </w:p>
    <w:p w:rsidR="005711EB" w:rsidP="00DA0BCC" w:rsidRDefault="005711EB" w14:paraId="5F2FC612" w14:textId="77777777">
      <w:pPr>
        <w:rPr>
          <w:rFonts w:ascii="Trebuchet MS" w:hAnsi="Trebuchet MS" w:eastAsia="Times New Roman" w:cs="Arial"/>
          <w:b/>
          <w:bCs/>
          <w:iCs/>
          <w:color w:val="7F7F7F"/>
          <w:sz w:val="28"/>
          <w:szCs w:val="28"/>
        </w:rPr>
      </w:pPr>
    </w:p>
    <w:p w:rsidR="00AE1DE4" w:rsidP="00DA0BCC" w:rsidRDefault="003E6F87" w14:paraId="2DB71BB0" w14:textId="1EE6B733">
      <w:pPr>
        <w:rPr>
          <w:rFonts w:ascii="Trebuchet MS" w:hAnsi="Trebuchet MS" w:eastAsia="Times New Roman" w:cs="Arial"/>
          <w:b/>
          <w:bCs/>
          <w:iCs/>
          <w:color w:val="7F7F7F"/>
          <w:sz w:val="28"/>
          <w:szCs w:val="28"/>
        </w:rPr>
      </w:pPr>
      <w:commentRangeStart w:id="78"/>
      <w:commentRangeStart w:id="79"/>
      <w:commentRangeEnd w:id="78"/>
      <w:r>
        <w:rPr>
          <w:rStyle w:val="CommentReference"/>
        </w:rPr>
        <w:commentReference w:id="78"/>
      </w:r>
      <w:commentRangeEnd w:id="79"/>
      <w:r w:rsidR="00D456B1">
        <w:rPr>
          <w:rStyle w:val="CommentReference"/>
        </w:rPr>
        <w:commentReference w:id="79"/>
      </w:r>
      <w:r w:rsidR="00AE1DE4">
        <w:rPr>
          <w:rFonts w:ascii="Trebuchet MS" w:hAnsi="Trebuchet MS" w:eastAsia="Times New Roman" w:cs="Arial"/>
          <w:b/>
          <w:bCs/>
          <w:iCs/>
          <w:color w:val="7F7F7F"/>
          <w:sz w:val="28"/>
          <w:szCs w:val="28"/>
        </w:rPr>
        <w:br w:type="page"/>
      </w:r>
    </w:p>
    <w:p w:rsidR="00AE1DE4" w:rsidP="00D779EB" w:rsidRDefault="00AE1DE4" w14:paraId="64ADF691" w14:textId="1EBFABF2">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19" w:id="80"/>
      <w:bookmarkStart w:name="_Toc465274961" w:id="81"/>
      <w:bookmarkStart w:name="_Toc485743329" w:id="82"/>
      <w:bookmarkStart w:name="_Toc159600845" w:id="83"/>
      <w:r>
        <w:rPr>
          <w:rFonts w:ascii="Trebuchet MS" w:hAnsi="Trebuchet MS" w:eastAsia="Times New Roman" w:cs="Arial"/>
          <w:b/>
          <w:bCs/>
          <w:iCs/>
          <w:color w:val="7F7F7F"/>
          <w:sz w:val="28"/>
          <w:szCs w:val="28"/>
        </w:rPr>
        <w:t>Portfolio Management</w:t>
      </w:r>
      <w:bookmarkEnd w:id="80"/>
      <w:bookmarkEnd w:id="81"/>
      <w:bookmarkEnd w:id="82"/>
      <w:bookmarkEnd w:id="83"/>
    </w:p>
    <w:p w:rsidRPr="00DB558A" w:rsidR="00AE1DE4" w:rsidP="00AE1DE4" w:rsidRDefault="00AE1DE4" w14:paraId="00D90B65" w14:textId="77777777">
      <w:pPr>
        <w:jc w:val="both"/>
      </w:pPr>
      <w:r>
        <w:t>This section provides information on the activities which can be performed on the portfolio.</w:t>
      </w:r>
    </w:p>
    <w:p w:rsidR="00AE1DE4" w:rsidP="00D779EB" w:rsidRDefault="00AE1DE4" w14:paraId="2196D8B1"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0" w:id="84"/>
      <w:bookmarkStart w:name="_Toc465274962" w:id="85"/>
      <w:bookmarkStart w:name="_Toc485743330" w:id="86"/>
      <w:bookmarkStart w:name="_Toc159600846" w:id="87"/>
      <w:r>
        <w:rPr>
          <w:rFonts w:ascii="Trebuchet MS" w:hAnsi="Trebuchet MS"/>
          <w:b/>
          <w:bCs/>
          <w:color w:val="000000" w:themeColor="text1"/>
          <w:szCs w:val="22"/>
        </w:rPr>
        <w:t>Portfolio Creation</w:t>
      </w:r>
      <w:bookmarkEnd w:id="84"/>
      <w:bookmarkEnd w:id="85"/>
      <w:bookmarkEnd w:id="86"/>
      <w:bookmarkEnd w:id="87"/>
      <w:r>
        <w:rPr>
          <w:rFonts w:ascii="Trebuchet MS" w:hAnsi="Trebuchet MS"/>
          <w:b/>
          <w:bCs/>
          <w:color w:val="000000" w:themeColor="text1"/>
          <w:szCs w:val="22"/>
        </w:rPr>
        <w:tab/>
      </w:r>
    </w:p>
    <w:p w:rsidR="00AE1DE4" w:rsidP="00AE1DE4" w:rsidRDefault="00AE1DE4" w14:paraId="3303BE38" w14:textId="77777777">
      <w:pPr>
        <w:jc w:val="both"/>
      </w:pPr>
      <w:r>
        <w:t>Portfolio needs to be created for the MLI registered with NCGTC and enrolled for this scheme. On creation of portfolio – its portfolio ID is created, this unique identification number is used for traceability and management of portfolio in SURGE system.</w:t>
      </w:r>
    </w:p>
    <w:p w:rsidR="00AE1DE4" w:rsidP="00AE1DE4" w:rsidRDefault="00AE1DE4" w14:paraId="31A52700" w14:textId="77777777">
      <w:pPr>
        <w:jc w:val="both"/>
      </w:pPr>
      <w:r>
        <w:t>Portfolio Identifier follows a specific format:</w:t>
      </w:r>
    </w:p>
    <w:p w:rsidRPr="00F96908" w:rsidR="00AE1DE4" w:rsidP="00AE1DE4" w:rsidRDefault="00AE1DE4" w14:paraId="27D5F31F" w14:textId="77777777">
      <w:pPr>
        <w:jc w:val="both"/>
      </w:pPr>
      <w:r>
        <w:rPr>
          <w:noProof/>
          <w:lang w:val="en-IN" w:eastAsia="en-IN"/>
        </w:rPr>
        <w:drawing>
          <wp:inline distT="0" distB="0" distL="0" distR="0" wp14:anchorId="6DCE9E61" wp14:editId="2A9EEA32">
            <wp:extent cx="5667375" cy="1343025"/>
            <wp:effectExtent l="38100" t="0" r="9525" b="9525"/>
            <wp:docPr id="1"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AE1DE4" w:rsidP="00AE1DE4" w:rsidRDefault="00AE1DE4" w14:paraId="55DCAC5D" w14:textId="77777777">
      <w:pPr>
        <w:jc w:val="both"/>
      </w:pPr>
      <w:r>
        <w:t>Rules for Portfolio Creation:</w:t>
      </w:r>
    </w:p>
    <w:p w:rsidR="00AE1DE4" w:rsidP="00AE1DE4" w:rsidRDefault="00AE1DE4" w14:paraId="0DCD418B" w14:textId="703C254B">
      <w:pPr>
        <w:pStyle w:val="ListParagraph"/>
        <w:numPr>
          <w:ilvl w:val="0"/>
          <w:numId w:val="10"/>
        </w:numPr>
        <w:jc w:val="both"/>
      </w:pPr>
      <w:r>
        <w:t xml:space="preserve">MLI Code - Can be any </w:t>
      </w:r>
      <w:r w:rsidR="00AC0057">
        <w:t>4-character</w:t>
      </w:r>
      <w:r>
        <w:t xml:space="preserve"> string. No duplicates allowed for this code.</w:t>
      </w:r>
    </w:p>
    <w:p w:rsidR="00AE1DE4" w:rsidP="00AE1DE4" w:rsidRDefault="00AE1DE4" w14:paraId="165833E3" w14:textId="77777777">
      <w:pPr>
        <w:pStyle w:val="ListParagraph"/>
        <w:numPr>
          <w:ilvl w:val="0"/>
          <w:numId w:val="10"/>
        </w:numPr>
        <w:jc w:val="both"/>
      </w:pPr>
      <w:r>
        <w:t>Financial Period:</w:t>
      </w:r>
    </w:p>
    <w:p w:rsidR="00AE1DE4" w:rsidP="00AE1DE4" w:rsidRDefault="00AE1DE4" w14:paraId="50CB3C64" w14:textId="77777777">
      <w:pPr>
        <w:pStyle w:val="ListParagraph"/>
        <w:numPr>
          <w:ilvl w:val="1"/>
          <w:numId w:val="10"/>
        </w:numPr>
        <w:jc w:val="both"/>
      </w:pPr>
      <w:r>
        <w:t>Only one portfolio can be created as current portfolio.</w:t>
      </w:r>
    </w:p>
    <w:p w:rsidR="00AE1DE4" w:rsidP="00AE1DE4" w:rsidRDefault="00AE1DE4" w14:paraId="1FD8B99F" w14:textId="77777777">
      <w:pPr>
        <w:pStyle w:val="ListParagraph"/>
        <w:numPr>
          <w:ilvl w:val="1"/>
          <w:numId w:val="10"/>
        </w:numPr>
        <w:jc w:val="both"/>
      </w:pPr>
      <w:r>
        <w:t>Portfolio cannot be created for next FY.</w:t>
      </w:r>
    </w:p>
    <w:p w:rsidR="00AE1DE4" w:rsidP="00AE1DE4" w:rsidRDefault="00AE1DE4" w14:paraId="5855D4D0" w14:textId="77777777">
      <w:pPr>
        <w:pStyle w:val="ListParagraph"/>
        <w:numPr>
          <w:ilvl w:val="1"/>
          <w:numId w:val="10"/>
        </w:numPr>
        <w:jc w:val="both"/>
      </w:pPr>
      <w:r>
        <w:t xml:space="preserve">NCGTC user can create multiple portfolios which are retrospective but maximum to 3. </w:t>
      </w:r>
    </w:p>
    <w:p w:rsidR="00AE1DE4" w:rsidP="00AE1DE4" w:rsidRDefault="00AE1DE4" w14:paraId="6FD21769" w14:textId="77777777">
      <w:pPr>
        <w:pStyle w:val="ListParagraph"/>
        <w:numPr>
          <w:ilvl w:val="1"/>
          <w:numId w:val="10"/>
        </w:numPr>
        <w:jc w:val="both"/>
      </w:pPr>
      <w:r>
        <w:t>A user cannot create retrospective portfolios for current FY. It should always be prior to current FY.</w:t>
      </w:r>
    </w:p>
    <w:p w:rsidR="00AE1DE4" w:rsidP="00AE1DE4" w:rsidRDefault="00AE1DE4" w14:paraId="69D90DE7" w14:textId="77777777">
      <w:pPr>
        <w:pStyle w:val="ListParagraph"/>
        <w:numPr>
          <w:ilvl w:val="1"/>
          <w:numId w:val="10"/>
        </w:numPr>
        <w:jc w:val="both"/>
      </w:pPr>
      <w:r>
        <w:t>A user can create retrospective portfolio up to FY 2015-16 and not prior than this.</w:t>
      </w:r>
    </w:p>
    <w:p w:rsidR="00AE1DE4" w:rsidP="00AE1DE4" w:rsidRDefault="00AE1DE4" w14:paraId="46F75360" w14:textId="77777777">
      <w:pPr>
        <w:pStyle w:val="ListParagraph"/>
        <w:numPr>
          <w:ilvl w:val="1"/>
          <w:numId w:val="10"/>
        </w:numPr>
        <w:jc w:val="both"/>
      </w:pPr>
      <w:r>
        <w:t xml:space="preserve">It is must to have one current year portfolio. </w:t>
      </w:r>
    </w:p>
    <w:p w:rsidR="00AE1DE4" w:rsidP="00AE1DE4" w:rsidRDefault="00AE1DE4" w14:paraId="19465867" w14:textId="77777777">
      <w:pPr>
        <w:pStyle w:val="ListParagraph"/>
        <w:numPr>
          <w:ilvl w:val="0"/>
          <w:numId w:val="10"/>
        </w:numPr>
        <w:jc w:val="both"/>
      </w:pPr>
      <w:r>
        <w:t>Current or Retrospective Portfolio – This identifier has two values either ‘R’ or ‘C’. ‘C’ value will be used for portfolio for current FY period only. ‘R’ value will be used for portfolio having FY period older than current FY only.</w:t>
      </w:r>
    </w:p>
    <w:p w:rsidR="00AE1DE4" w:rsidP="00AE1DE4" w:rsidRDefault="00AE1DE4" w14:paraId="3ABA28AE" w14:textId="3E36BB3D">
      <w:pPr>
        <w:pStyle w:val="ListParagraph"/>
        <w:numPr>
          <w:ilvl w:val="0"/>
          <w:numId w:val="10"/>
        </w:numPr>
        <w:jc w:val="both"/>
      </w:pPr>
      <w:r>
        <w:t>When a portfolio is created – apart from Portfolio ID – a CGPAN is allotted to t</w:t>
      </w:r>
      <w:r w:rsidR="002E5DD1">
        <w:t>his portfolio. Refer section 1.1</w:t>
      </w:r>
      <w:r>
        <w:t>.2 for format of CGPAN. (</w:t>
      </w:r>
      <w:r w:rsidRPr="00C76ABE">
        <w:rPr>
          <w:i/>
        </w:rPr>
        <w:t>since creation of retrospective portfolio has a rule till what previous years it will be created, hence it needs to know the ‘From’ year which is defined by current portfolio – hence there is a business need to create the current portfolio first</w:t>
      </w:r>
      <w:r>
        <w:t>)</w:t>
      </w:r>
    </w:p>
    <w:p w:rsidR="00AE1DE4" w:rsidP="00AE1DE4" w:rsidRDefault="00AE1DE4" w14:paraId="12B77D12" w14:textId="77777777">
      <w:r>
        <w:t>Illustration:</w:t>
      </w:r>
    </w:p>
    <w:p w:rsidR="00AE1DE4" w:rsidP="00AE1DE4" w:rsidRDefault="00AE1DE4" w14:paraId="2445D78F" w14:textId="77777777">
      <w:r>
        <w:t>Consider the following chart:</w:t>
      </w:r>
    </w:p>
    <w:tbl>
      <w:tblPr>
        <w:tblW w:w="7480" w:type="dxa"/>
        <w:tblLook w:val="04A0" w:firstRow="1" w:lastRow="0" w:firstColumn="1" w:lastColumn="0" w:noHBand="0" w:noVBand="1"/>
      </w:tblPr>
      <w:tblGrid>
        <w:gridCol w:w="2100"/>
        <w:gridCol w:w="960"/>
        <w:gridCol w:w="473"/>
        <w:gridCol w:w="473"/>
        <w:gridCol w:w="473"/>
        <w:gridCol w:w="473"/>
        <w:gridCol w:w="473"/>
        <w:gridCol w:w="473"/>
        <w:gridCol w:w="473"/>
        <w:gridCol w:w="473"/>
        <w:gridCol w:w="473"/>
        <w:gridCol w:w="473"/>
        <w:gridCol w:w="473"/>
        <w:gridCol w:w="473"/>
        <w:gridCol w:w="473"/>
      </w:tblGrid>
      <w:tr w:rsidRPr="00C41C17" w:rsidR="00AE1DE4" w:rsidTr="009E37EE" w14:paraId="099EF001" w14:textId="77777777">
        <w:trPr>
          <w:trHeight w:val="795"/>
        </w:trPr>
        <w:tc>
          <w:tcPr>
            <w:tcW w:w="210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C41C17" w:rsidR="00AE1DE4" w:rsidP="009E37EE" w:rsidRDefault="00AE1DE4" w14:paraId="266B4F62"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Year of MLI Registration</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C41C17" w:rsidR="00AE1DE4" w:rsidP="009E37EE" w:rsidRDefault="00AE1DE4" w14:paraId="7DD1328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C41C17" w:rsidR="00AE1DE4" w:rsidP="009E37EE" w:rsidRDefault="00AE1DE4" w14:paraId="5D8D1DC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2015-16</w:t>
            </w:r>
          </w:p>
        </w:tc>
        <w:tc>
          <w:tcPr>
            <w:tcW w:w="340"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C41C17" w:rsidR="00AE1DE4" w:rsidP="009E37EE" w:rsidRDefault="00AE1DE4" w14:paraId="09BCD52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2016-17</w:t>
            </w:r>
          </w:p>
        </w:tc>
        <w:tc>
          <w:tcPr>
            <w:tcW w:w="340"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C41C17" w:rsidR="00AE1DE4" w:rsidP="009E37EE" w:rsidRDefault="00AE1DE4" w14:paraId="2C4B16C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2017-18</w:t>
            </w:r>
          </w:p>
        </w:tc>
        <w:tc>
          <w:tcPr>
            <w:tcW w:w="340"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C41C17" w:rsidR="00AE1DE4" w:rsidP="009E37EE" w:rsidRDefault="00AE1DE4" w14:paraId="57B5E50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2018-19</w:t>
            </w:r>
          </w:p>
        </w:tc>
        <w:tc>
          <w:tcPr>
            <w:tcW w:w="340"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C41C17" w:rsidR="00AE1DE4" w:rsidP="009E37EE" w:rsidRDefault="00AE1DE4" w14:paraId="7820065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2019-20</w:t>
            </w:r>
          </w:p>
        </w:tc>
        <w:tc>
          <w:tcPr>
            <w:tcW w:w="340" w:type="dxa"/>
            <w:tcBorders>
              <w:top w:val="single" w:color="auto" w:sz="4" w:space="0"/>
              <w:left w:val="nil"/>
              <w:bottom w:val="single" w:color="auto" w:sz="4" w:space="0"/>
              <w:right w:val="single" w:color="auto" w:sz="4" w:space="0"/>
            </w:tcBorders>
            <w:shd w:val="clear" w:color="000000" w:fill="C65911"/>
            <w:noWrap/>
            <w:textDirection w:val="tbRl"/>
            <w:vAlign w:val="bottom"/>
            <w:hideMark/>
          </w:tcPr>
          <w:p w:rsidRPr="00C41C17" w:rsidR="00AE1DE4" w:rsidP="009E37EE" w:rsidRDefault="00AE1DE4" w14:paraId="7FA159A0"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2020-21</w:t>
            </w:r>
          </w:p>
        </w:tc>
        <w:tc>
          <w:tcPr>
            <w:tcW w:w="340"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C41C17" w:rsidR="00AE1DE4" w:rsidP="009E37EE" w:rsidRDefault="00AE1DE4" w14:paraId="6BF85DB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2021-22</w:t>
            </w:r>
          </w:p>
        </w:tc>
        <w:tc>
          <w:tcPr>
            <w:tcW w:w="340"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C41C17" w:rsidR="00AE1DE4" w:rsidP="009E37EE" w:rsidRDefault="00AE1DE4" w14:paraId="3230026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2022-23</w:t>
            </w:r>
          </w:p>
        </w:tc>
        <w:tc>
          <w:tcPr>
            <w:tcW w:w="340" w:type="dxa"/>
            <w:tcBorders>
              <w:top w:val="single" w:color="auto" w:sz="4" w:space="0"/>
              <w:left w:val="nil"/>
              <w:bottom w:val="single" w:color="auto" w:sz="4" w:space="0"/>
              <w:right w:val="single" w:color="auto" w:sz="4" w:space="0"/>
            </w:tcBorders>
            <w:shd w:val="clear" w:color="000000" w:fill="A9D08E"/>
            <w:noWrap/>
            <w:textDirection w:val="tbRl"/>
            <w:vAlign w:val="bottom"/>
            <w:hideMark/>
          </w:tcPr>
          <w:p w:rsidRPr="00C41C17" w:rsidR="00AE1DE4" w:rsidP="009E37EE" w:rsidRDefault="00AE1DE4" w14:paraId="76DA24C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2023-24</w:t>
            </w:r>
          </w:p>
        </w:tc>
        <w:tc>
          <w:tcPr>
            <w:tcW w:w="340" w:type="dxa"/>
            <w:tcBorders>
              <w:top w:val="single" w:color="auto" w:sz="4" w:space="0"/>
              <w:left w:val="nil"/>
              <w:bottom w:val="single" w:color="auto" w:sz="4" w:space="0"/>
              <w:right w:val="single" w:color="auto" w:sz="4" w:space="0"/>
            </w:tcBorders>
            <w:shd w:val="clear" w:color="000000" w:fill="548235"/>
            <w:noWrap/>
            <w:textDirection w:val="tbRl"/>
            <w:vAlign w:val="bottom"/>
            <w:hideMark/>
          </w:tcPr>
          <w:p w:rsidRPr="00C41C17" w:rsidR="00AE1DE4" w:rsidP="009E37EE" w:rsidRDefault="00AE1DE4" w14:paraId="29C1D8E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2024-25</w:t>
            </w:r>
          </w:p>
        </w:tc>
        <w:tc>
          <w:tcPr>
            <w:tcW w:w="340"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C41C17" w:rsidR="00AE1DE4" w:rsidP="009E37EE" w:rsidRDefault="00AE1DE4" w14:paraId="0CAC1F5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2025-26</w:t>
            </w:r>
          </w:p>
        </w:tc>
        <w:tc>
          <w:tcPr>
            <w:tcW w:w="340"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C41C17" w:rsidR="00AE1DE4" w:rsidP="009E37EE" w:rsidRDefault="00AE1DE4" w14:paraId="423C2B1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2026-27</w:t>
            </w:r>
          </w:p>
        </w:tc>
        <w:tc>
          <w:tcPr>
            <w:tcW w:w="340"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C41C17" w:rsidR="00AE1DE4" w:rsidP="009E37EE" w:rsidRDefault="00AE1DE4" w14:paraId="194F132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2027-28</w:t>
            </w:r>
          </w:p>
        </w:tc>
      </w:tr>
      <w:tr w:rsidRPr="00C41C17" w:rsidR="00AE1DE4" w:rsidTr="009E37EE" w14:paraId="03D89600" w14:textId="77777777">
        <w:trPr>
          <w:trHeight w:val="255"/>
        </w:trPr>
        <w:tc>
          <w:tcPr>
            <w:tcW w:w="2100" w:type="dxa"/>
            <w:tcBorders>
              <w:top w:val="nil"/>
              <w:left w:val="single" w:color="auto" w:sz="4" w:space="0"/>
              <w:bottom w:val="single" w:color="auto" w:sz="4" w:space="0"/>
              <w:right w:val="single" w:color="auto" w:sz="4" w:space="0"/>
            </w:tcBorders>
            <w:shd w:val="clear" w:color="000000" w:fill="E2EFDA"/>
            <w:noWrap/>
            <w:vAlign w:val="center"/>
            <w:hideMark/>
          </w:tcPr>
          <w:p w:rsidRPr="00C41C17" w:rsidR="00AE1DE4" w:rsidP="009E37EE" w:rsidRDefault="00AE1DE4" w14:paraId="3169FD41"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2015-16</w:t>
            </w:r>
          </w:p>
        </w:tc>
        <w:tc>
          <w:tcPr>
            <w:tcW w:w="96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4A25648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178D84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B0FC2B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6AE823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FC70CC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241944B" w14:textId="1929F61F">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BB1BBE">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BB1BBE" w14:paraId="38E2D9F6" w14:textId="7D08572F">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C5</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BB1BBE" w14:paraId="71D08E9A" w14:textId="6EF2CAC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68FB9AC9" w14:textId="2195F40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176E002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720826D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DC7D88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6CBAB8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E815CF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3C2C2E35"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C41C17" w:rsidR="00AE1DE4" w:rsidP="009E37EE" w:rsidRDefault="00AE1DE4" w14:paraId="26FF33CD"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2016-17</w:t>
            </w:r>
          </w:p>
        </w:tc>
        <w:tc>
          <w:tcPr>
            <w:tcW w:w="96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77302F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02464A4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D9C394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D4DDDB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F408C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A49BA3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BB1BBE" w14:paraId="697ACF76" w14:textId="7A080CED">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C4</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BB1BBE" w14:paraId="2775D422" w14:textId="53C3E11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r w:rsidRPr="00C41C17"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6E57F643" w14:textId="4CADE9F7">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BB1BBE" w14:paraId="3F8F6758" w14:textId="3991F1F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7B7C704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FED82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5B9451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F9D2F4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5F1FE5A0"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C41C17" w:rsidR="00AE1DE4" w:rsidP="009E37EE" w:rsidRDefault="00AE1DE4" w14:paraId="05F5788E"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2017-18</w:t>
            </w:r>
          </w:p>
        </w:tc>
        <w:tc>
          <w:tcPr>
            <w:tcW w:w="96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51E962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7172792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F9FC9F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013736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53E0C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87765C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1787CB8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C3</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BB1BBE" w14:paraId="4F988E4E" w14:textId="0FC70E52">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2A981503" w14:textId="092FF60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BB1BBE" w14:paraId="276AE34A" w14:textId="1B6B32D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4A9E677F" w14:textId="34FF715B">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C7</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9F5564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13FB547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BE3D99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4F345834"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C41C17" w:rsidR="00AE1DE4" w:rsidP="009E37EE" w:rsidRDefault="00AE1DE4" w14:paraId="65B90E8E"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2018-19</w:t>
            </w:r>
          </w:p>
        </w:tc>
        <w:tc>
          <w:tcPr>
            <w:tcW w:w="96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77038D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741BFC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68666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2C6C9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34E65B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1A0482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5CFC44D3"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C2</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54E931E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112BA623" w14:textId="3D9C867A">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r w:rsidRPr="00C41C17"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BB1BBE" w14:paraId="529149EE" w14:textId="02964EE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2ACE18A9" w14:textId="34B94944">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C6</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3F94E622" w14:textId="5D688CD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E4D7EE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E0ACBA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23547A9F"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C41C17" w:rsidR="00AE1DE4" w:rsidP="009E37EE" w:rsidRDefault="00AE1DE4" w14:paraId="2628B11D"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2019-20</w:t>
            </w:r>
          </w:p>
        </w:tc>
        <w:tc>
          <w:tcPr>
            <w:tcW w:w="96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21F606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8C32CF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42A09A6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6506BB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64194F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4CFC8BC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0F8AB55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C1</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575BD45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78ED487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42012484" w14:textId="6434C87F">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BB1BBE">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40E2B365" w14:textId="27C4855D">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C5</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5409028E" w14:textId="0815D4D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78B3EBC2" w14:textId="292ED6FA">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9685A1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62EB0D14" w14:textId="77777777">
        <w:trPr>
          <w:trHeight w:val="255"/>
        </w:trPr>
        <w:tc>
          <w:tcPr>
            <w:tcW w:w="2100" w:type="dxa"/>
            <w:tcBorders>
              <w:top w:val="nil"/>
              <w:left w:val="single" w:color="auto" w:sz="4" w:space="0"/>
              <w:bottom w:val="single" w:color="auto" w:sz="4" w:space="0"/>
              <w:right w:val="single" w:color="auto" w:sz="4" w:space="0"/>
            </w:tcBorders>
            <w:shd w:val="clear" w:color="000000" w:fill="C65911"/>
            <w:noWrap/>
            <w:vAlign w:val="center"/>
            <w:hideMark/>
          </w:tcPr>
          <w:p w:rsidRPr="00C41C17" w:rsidR="00AE1DE4" w:rsidP="009E37EE" w:rsidRDefault="00AE1DE4" w14:paraId="7AF0F8EE" w14:textId="77777777">
            <w:pPr>
              <w:spacing w:after="0" w:line="240" w:lineRule="auto"/>
              <w:jc w:val="center"/>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2020-21</w:t>
            </w:r>
          </w:p>
        </w:tc>
        <w:tc>
          <w:tcPr>
            <w:tcW w:w="96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098AB421"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292D1E98"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42FB876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46877B7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5698BC1A"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3C7527E8"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7588CFC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BP</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1C98506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1A52298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5D11231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757D43BC" w14:textId="3D961BA6">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C4</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619C7D94" w14:textId="3CA25C6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4B8A8163" w14:textId="16DD6E3A">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1B929F04" w14:textId="1A64B48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r>
      <w:tr w:rsidRPr="00C41C17" w:rsidR="00AE1DE4" w:rsidTr="009E37EE" w14:paraId="67E3A560" w14:textId="77777777">
        <w:trPr>
          <w:trHeight w:val="255"/>
        </w:trPr>
        <w:tc>
          <w:tcPr>
            <w:tcW w:w="2100" w:type="dxa"/>
            <w:tcBorders>
              <w:top w:val="nil"/>
              <w:left w:val="single" w:color="auto" w:sz="4" w:space="0"/>
              <w:bottom w:val="single" w:color="auto" w:sz="4" w:space="0"/>
              <w:right w:val="single" w:color="auto" w:sz="4" w:space="0"/>
            </w:tcBorders>
            <w:shd w:val="clear" w:color="000000" w:fill="E2EFDA"/>
            <w:noWrap/>
            <w:vAlign w:val="center"/>
            <w:hideMark/>
          </w:tcPr>
          <w:p w:rsidRPr="00C41C17" w:rsidR="00AE1DE4" w:rsidP="009E37EE" w:rsidRDefault="00AE1DE4" w14:paraId="6E61B40B"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2021-22</w:t>
            </w:r>
          </w:p>
        </w:tc>
        <w:tc>
          <w:tcPr>
            <w:tcW w:w="96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35450CE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350C939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3E87F9D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0188F7C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7E96C0D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78701A3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7FAACB4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56465E0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6491312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11717A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DF453B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C3</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013D5839" w14:textId="4EC34147">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296E3F07" w14:textId="2186FB55">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0574AB7E" w14:textId="76059C4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r>
      <w:tr w:rsidRPr="00C41C17" w:rsidR="00AE1DE4" w:rsidTr="009E37EE" w14:paraId="0EE18786"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C41C17" w:rsidR="00AE1DE4" w:rsidP="009E37EE" w:rsidRDefault="00AE1DE4" w14:paraId="234C3698"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2022-23</w:t>
            </w:r>
          </w:p>
        </w:tc>
        <w:tc>
          <w:tcPr>
            <w:tcW w:w="96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3DD737C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048420A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BE6034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217CB3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05DC382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6C62FFF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D0291B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69D75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71A2027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F458CE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A3AAB78"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C2</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7D0EDB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453B63A3" w14:textId="4DD4D40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r w:rsidRPr="00C41C17"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126A30DF" w14:textId="2EFC4BF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r>
      <w:tr w:rsidRPr="00C41C17" w:rsidR="00AE1DE4" w:rsidTr="009E37EE" w14:paraId="6531A195" w14:textId="77777777">
        <w:trPr>
          <w:trHeight w:val="255"/>
        </w:trPr>
        <w:tc>
          <w:tcPr>
            <w:tcW w:w="2100" w:type="dxa"/>
            <w:tcBorders>
              <w:top w:val="nil"/>
              <w:left w:val="single" w:color="auto" w:sz="4" w:space="0"/>
              <w:bottom w:val="single" w:color="auto" w:sz="4" w:space="0"/>
              <w:right w:val="single" w:color="auto" w:sz="4" w:space="0"/>
            </w:tcBorders>
            <w:shd w:val="clear" w:color="000000" w:fill="A9D08E"/>
            <w:noWrap/>
            <w:vAlign w:val="center"/>
            <w:hideMark/>
          </w:tcPr>
          <w:p w:rsidRPr="00C41C17" w:rsidR="00AE1DE4" w:rsidP="009E37EE" w:rsidRDefault="00AE1DE4" w14:paraId="7D18CF1B"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2023-24</w:t>
            </w:r>
          </w:p>
        </w:tc>
        <w:tc>
          <w:tcPr>
            <w:tcW w:w="96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BCE3E3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7234892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47FB06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11A05C9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500C73D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08C4729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736CFE3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762863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59C4936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558781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0E03ECB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C1</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79DD5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D04C9A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0BB977B2" w14:textId="108EB8D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p>
        </w:tc>
      </w:tr>
      <w:tr w:rsidRPr="00C41C17" w:rsidR="00AE1DE4" w:rsidTr="009E37EE" w14:paraId="01E359CB" w14:textId="77777777">
        <w:trPr>
          <w:trHeight w:val="255"/>
        </w:trPr>
        <w:tc>
          <w:tcPr>
            <w:tcW w:w="2100" w:type="dxa"/>
            <w:tcBorders>
              <w:top w:val="nil"/>
              <w:left w:val="single" w:color="auto" w:sz="4" w:space="0"/>
              <w:bottom w:val="single" w:color="auto" w:sz="4" w:space="0"/>
              <w:right w:val="single" w:color="auto" w:sz="4" w:space="0"/>
            </w:tcBorders>
            <w:shd w:val="clear" w:color="000000" w:fill="548235"/>
            <w:noWrap/>
            <w:vAlign w:val="center"/>
            <w:hideMark/>
          </w:tcPr>
          <w:p w:rsidRPr="00C41C17" w:rsidR="00AE1DE4" w:rsidP="009E37EE" w:rsidRDefault="00AE1DE4" w14:paraId="3C10BAA1" w14:textId="77777777">
            <w:pPr>
              <w:spacing w:after="0" w:line="240" w:lineRule="auto"/>
              <w:jc w:val="center"/>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2024-25</w:t>
            </w:r>
          </w:p>
        </w:tc>
        <w:tc>
          <w:tcPr>
            <w:tcW w:w="96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8D482BC"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3BA854BE"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43C7CCD2"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3097F4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7E64FC0A"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03261AC0"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7DCE8D3"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20DCE5E3"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56BE9EA"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27F9958B"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2CEABFA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BP</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4C822F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CF1624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352FDE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r>
      <w:tr w:rsidRPr="00C41C17" w:rsidR="00AE1DE4" w:rsidTr="009E37EE" w14:paraId="40D9021D"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C41C17" w:rsidR="00AE1DE4" w:rsidP="009E37EE" w:rsidRDefault="00AE1DE4" w14:paraId="09F8702E"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2025-26</w:t>
            </w:r>
          </w:p>
        </w:tc>
        <w:tc>
          <w:tcPr>
            <w:tcW w:w="96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AF4475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862A38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B283A1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01493D7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71C8BE6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D3D2EA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F340C7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ACE3F5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560C2D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C1FDB4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D2CABA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5C1221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D45CE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9FED90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r>
      <w:tr w:rsidRPr="00C41C17" w:rsidR="00AE1DE4" w:rsidTr="009E37EE" w14:paraId="6CB5C326"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C41C17" w:rsidR="00AE1DE4" w:rsidP="009E37EE" w:rsidRDefault="00AE1DE4" w14:paraId="6032F643"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2026-27</w:t>
            </w:r>
          </w:p>
        </w:tc>
        <w:tc>
          <w:tcPr>
            <w:tcW w:w="96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1E1E5F7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E419DD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650343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DF0F5C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11C98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56D320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9245B2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2C8EA1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CA2E4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575F430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C9B0B1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6305E10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3978C4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7ECA65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r>
      <w:tr w:rsidRPr="00C41C17" w:rsidR="00AE1DE4" w:rsidTr="009E37EE" w14:paraId="269A2E26"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C41C17" w:rsidR="00AE1DE4" w:rsidP="009E37EE" w:rsidRDefault="00AE1DE4" w14:paraId="140C7275"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2027-28</w:t>
            </w:r>
          </w:p>
        </w:tc>
        <w:tc>
          <w:tcPr>
            <w:tcW w:w="96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C8FAA7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E8BD8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5EDFF6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66B5DB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FF827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E150AA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846873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4BE9EB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4FDD0E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E7114E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33C291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600B69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46A706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267790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r>
    </w:tbl>
    <w:p w:rsidR="00AE1DE4" w:rsidP="00AE1DE4" w:rsidRDefault="00AE1DE4" w14:paraId="03E93B47" w14:textId="77777777"/>
    <w:p w:rsidR="00AE1DE4" w:rsidP="00AE1DE4" w:rsidRDefault="00AE1DE4" w14:paraId="2593D39C" w14:textId="77777777">
      <w:r>
        <w:t>If a MLI is enrolled for this scheme in year 2016-17,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30"/>
      </w:tblGrid>
      <w:tr w:rsidR="00AE1DE4" w:rsidTr="009E37EE" w14:paraId="41B4AFB6" w14:textId="77777777">
        <w:tc>
          <w:tcPr>
            <w:tcW w:w="985" w:type="dxa"/>
          </w:tcPr>
          <w:p w:rsidRPr="00C41C17" w:rsidR="00AE1DE4" w:rsidP="009E37EE" w:rsidRDefault="00AE1DE4" w14:paraId="3329BFB8" w14:textId="77777777">
            <w:pPr>
              <w:rPr>
                <w:b/>
              </w:rPr>
            </w:pPr>
            <w:r w:rsidRPr="00C41C17">
              <w:rPr>
                <w:b/>
              </w:rPr>
              <w:t>S. No.</w:t>
            </w:r>
          </w:p>
        </w:tc>
        <w:tc>
          <w:tcPr>
            <w:tcW w:w="2430" w:type="dxa"/>
          </w:tcPr>
          <w:p w:rsidRPr="00C41C17" w:rsidR="00AE1DE4" w:rsidP="009E37EE" w:rsidRDefault="00AE1DE4" w14:paraId="63ACCA96" w14:textId="77777777">
            <w:pPr>
              <w:rPr>
                <w:b/>
              </w:rPr>
            </w:pPr>
            <w:r w:rsidRPr="00C41C17">
              <w:rPr>
                <w:b/>
              </w:rPr>
              <w:t>Portfolio Type</w:t>
            </w:r>
          </w:p>
        </w:tc>
        <w:tc>
          <w:tcPr>
            <w:tcW w:w="2430" w:type="dxa"/>
          </w:tcPr>
          <w:p w:rsidRPr="00C41C17" w:rsidR="00AE1DE4" w:rsidP="009E37EE" w:rsidRDefault="00AE1DE4" w14:paraId="76E4C70A" w14:textId="77777777">
            <w:pPr>
              <w:rPr>
                <w:b/>
              </w:rPr>
            </w:pPr>
            <w:r w:rsidRPr="00C41C17">
              <w:rPr>
                <w:b/>
              </w:rPr>
              <w:t>Portfolio Name</w:t>
            </w:r>
          </w:p>
        </w:tc>
      </w:tr>
      <w:tr w:rsidR="00AE1DE4" w:rsidTr="009E37EE" w14:paraId="7C25C61B" w14:textId="77777777">
        <w:tc>
          <w:tcPr>
            <w:tcW w:w="985" w:type="dxa"/>
          </w:tcPr>
          <w:p w:rsidR="00AE1DE4" w:rsidP="009E37EE" w:rsidRDefault="00AE1DE4" w14:paraId="4BC5B44E" w14:textId="77777777">
            <w:r>
              <w:t>1</w:t>
            </w:r>
          </w:p>
        </w:tc>
        <w:tc>
          <w:tcPr>
            <w:tcW w:w="2430" w:type="dxa"/>
          </w:tcPr>
          <w:p w:rsidR="00AE1DE4" w:rsidP="009E37EE" w:rsidRDefault="00AE1DE4" w14:paraId="7AA2F058" w14:textId="77777777">
            <w:r>
              <w:t>Retrospective</w:t>
            </w:r>
          </w:p>
        </w:tc>
        <w:tc>
          <w:tcPr>
            <w:tcW w:w="2430" w:type="dxa"/>
          </w:tcPr>
          <w:p w:rsidR="00AE1DE4" w:rsidP="009E37EE" w:rsidRDefault="00AE1DE4" w14:paraId="57EB6245" w14:textId="77777777">
            <w:r>
              <w:t>MUDCCCC20152016R</w:t>
            </w:r>
          </w:p>
        </w:tc>
      </w:tr>
      <w:tr w:rsidR="00AE1DE4" w:rsidTr="009E37EE" w14:paraId="75294A44" w14:textId="77777777">
        <w:tc>
          <w:tcPr>
            <w:tcW w:w="985" w:type="dxa"/>
          </w:tcPr>
          <w:p w:rsidR="00AE1DE4" w:rsidP="009E37EE" w:rsidRDefault="00AE1DE4" w14:paraId="502E003B" w14:textId="77777777">
            <w:r>
              <w:t>2</w:t>
            </w:r>
          </w:p>
        </w:tc>
        <w:tc>
          <w:tcPr>
            <w:tcW w:w="2430" w:type="dxa"/>
          </w:tcPr>
          <w:p w:rsidR="00AE1DE4" w:rsidP="009E37EE" w:rsidRDefault="00AE1DE4" w14:paraId="0FCBAC2E" w14:textId="77777777">
            <w:r>
              <w:t>Current</w:t>
            </w:r>
          </w:p>
        </w:tc>
        <w:tc>
          <w:tcPr>
            <w:tcW w:w="2430" w:type="dxa"/>
          </w:tcPr>
          <w:p w:rsidR="00AE1DE4" w:rsidP="009E37EE" w:rsidRDefault="00AE1DE4" w14:paraId="139924E6" w14:textId="77777777">
            <w:r>
              <w:t>MUDCCCC20162017C</w:t>
            </w:r>
          </w:p>
        </w:tc>
      </w:tr>
    </w:tbl>
    <w:p w:rsidR="00AE1DE4" w:rsidP="00AE1DE4" w:rsidRDefault="00AE1DE4" w14:paraId="4C13142E" w14:textId="77777777"/>
    <w:p w:rsidR="00AE1DE4" w:rsidP="00AE1DE4" w:rsidRDefault="00AE1DE4" w14:paraId="12F9FDC2" w14:textId="77777777">
      <w:r>
        <w:t>If a MLI is enrolled for this scheme in year 2020-21,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30"/>
      </w:tblGrid>
      <w:tr w:rsidR="00AE1DE4" w:rsidTr="009E37EE" w14:paraId="5D614732" w14:textId="77777777">
        <w:tc>
          <w:tcPr>
            <w:tcW w:w="985" w:type="dxa"/>
          </w:tcPr>
          <w:p w:rsidRPr="00C41C17" w:rsidR="00AE1DE4" w:rsidP="009E37EE" w:rsidRDefault="00AE1DE4" w14:paraId="1B88B52D" w14:textId="77777777">
            <w:pPr>
              <w:rPr>
                <w:b/>
              </w:rPr>
            </w:pPr>
            <w:r w:rsidRPr="00C41C17">
              <w:rPr>
                <w:b/>
              </w:rPr>
              <w:t>S. No.</w:t>
            </w:r>
          </w:p>
        </w:tc>
        <w:tc>
          <w:tcPr>
            <w:tcW w:w="2430" w:type="dxa"/>
          </w:tcPr>
          <w:p w:rsidRPr="00C41C17" w:rsidR="00AE1DE4" w:rsidP="009E37EE" w:rsidRDefault="00AE1DE4" w14:paraId="669B2D94" w14:textId="77777777">
            <w:pPr>
              <w:rPr>
                <w:b/>
              </w:rPr>
            </w:pPr>
            <w:r w:rsidRPr="00C41C17">
              <w:rPr>
                <w:b/>
              </w:rPr>
              <w:t>Portfolio Type</w:t>
            </w:r>
          </w:p>
        </w:tc>
        <w:tc>
          <w:tcPr>
            <w:tcW w:w="2430" w:type="dxa"/>
          </w:tcPr>
          <w:p w:rsidRPr="00C41C17" w:rsidR="00AE1DE4" w:rsidP="009E37EE" w:rsidRDefault="00AE1DE4" w14:paraId="6A306360" w14:textId="77777777">
            <w:pPr>
              <w:rPr>
                <w:b/>
              </w:rPr>
            </w:pPr>
            <w:r w:rsidRPr="00C41C17">
              <w:rPr>
                <w:b/>
              </w:rPr>
              <w:t>Portfolio Name</w:t>
            </w:r>
          </w:p>
        </w:tc>
      </w:tr>
      <w:tr w:rsidR="00AE1DE4" w:rsidTr="009E37EE" w14:paraId="2E3BC3E9" w14:textId="77777777">
        <w:tc>
          <w:tcPr>
            <w:tcW w:w="985" w:type="dxa"/>
          </w:tcPr>
          <w:p w:rsidR="00AE1DE4" w:rsidP="009E37EE" w:rsidRDefault="00AE1DE4" w14:paraId="77F52386" w14:textId="77777777">
            <w:r>
              <w:t>1</w:t>
            </w:r>
          </w:p>
        </w:tc>
        <w:tc>
          <w:tcPr>
            <w:tcW w:w="2430" w:type="dxa"/>
          </w:tcPr>
          <w:p w:rsidR="00AE1DE4" w:rsidP="009E37EE" w:rsidRDefault="00AE1DE4" w14:paraId="1260CE22" w14:textId="77777777">
            <w:r>
              <w:t>Retrospective</w:t>
            </w:r>
          </w:p>
        </w:tc>
        <w:tc>
          <w:tcPr>
            <w:tcW w:w="2430" w:type="dxa"/>
          </w:tcPr>
          <w:p w:rsidR="00AE1DE4" w:rsidP="009E37EE" w:rsidRDefault="00AE1DE4" w14:paraId="26D0AAF8" w14:textId="77777777">
            <w:r>
              <w:t>MUDAAAA20192020R</w:t>
            </w:r>
          </w:p>
        </w:tc>
      </w:tr>
      <w:tr w:rsidR="00AE1DE4" w:rsidTr="009E37EE" w14:paraId="562D58EE" w14:textId="77777777">
        <w:tc>
          <w:tcPr>
            <w:tcW w:w="985" w:type="dxa"/>
          </w:tcPr>
          <w:p w:rsidR="00AE1DE4" w:rsidP="009E37EE" w:rsidRDefault="00AE1DE4" w14:paraId="45D796FD" w14:textId="77777777">
            <w:r>
              <w:t>2</w:t>
            </w:r>
          </w:p>
        </w:tc>
        <w:tc>
          <w:tcPr>
            <w:tcW w:w="2430" w:type="dxa"/>
          </w:tcPr>
          <w:p w:rsidR="00AE1DE4" w:rsidP="009E37EE" w:rsidRDefault="00AE1DE4" w14:paraId="7AC83D7A" w14:textId="77777777">
            <w:r>
              <w:t>Retrospective</w:t>
            </w:r>
          </w:p>
        </w:tc>
        <w:tc>
          <w:tcPr>
            <w:tcW w:w="2430" w:type="dxa"/>
          </w:tcPr>
          <w:p w:rsidR="00AE1DE4" w:rsidP="009E37EE" w:rsidRDefault="00AE1DE4" w14:paraId="6EEB5BCA" w14:textId="77777777">
            <w:r>
              <w:t>MUDBBBB20182019R</w:t>
            </w:r>
          </w:p>
        </w:tc>
      </w:tr>
      <w:tr w:rsidR="00AE1DE4" w:rsidTr="009E37EE" w14:paraId="29DBD2D7" w14:textId="77777777">
        <w:tc>
          <w:tcPr>
            <w:tcW w:w="985" w:type="dxa"/>
          </w:tcPr>
          <w:p w:rsidR="00AE1DE4" w:rsidP="009E37EE" w:rsidRDefault="00AE1DE4" w14:paraId="24B988BD" w14:textId="77777777">
            <w:r>
              <w:t>3</w:t>
            </w:r>
          </w:p>
        </w:tc>
        <w:tc>
          <w:tcPr>
            <w:tcW w:w="2430" w:type="dxa"/>
          </w:tcPr>
          <w:p w:rsidR="00AE1DE4" w:rsidP="009E37EE" w:rsidRDefault="00AE1DE4" w14:paraId="7CBF922C" w14:textId="77777777">
            <w:r>
              <w:t>Retrospective</w:t>
            </w:r>
          </w:p>
        </w:tc>
        <w:tc>
          <w:tcPr>
            <w:tcW w:w="2430" w:type="dxa"/>
          </w:tcPr>
          <w:p w:rsidR="00AE1DE4" w:rsidP="009E37EE" w:rsidRDefault="00AE1DE4" w14:paraId="5C57A82E" w14:textId="77777777">
            <w:r>
              <w:t>MUDCCCC20172018R</w:t>
            </w:r>
          </w:p>
        </w:tc>
      </w:tr>
      <w:tr w:rsidR="00AE1DE4" w:rsidTr="009E37EE" w14:paraId="48D0FB46" w14:textId="77777777">
        <w:tc>
          <w:tcPr>
            <w:tcW w:w="985" w:type="dxa"/>
          </w:tcPr>
          <w:p w:rsidR="00AE1DE4" w:rsidP="009E37EE" w:rsidRDefault="00AE1DE4" w14:paraId="71344BAF" w14:textId="77777777">
            <w:r>
              <w:t>4</w:t>
            </w:r>
          </w:p>
        </w:tc>
        <w:tc>
          <w:tcPr>
            <w:tcW w:w="2430" w:type="dxa"/>
          </w:tcPr>
          <w:p w:rsidR="00AE1DE4" w:rsidP="009E37EE" w:rsidRDefault="00AE1DE4" w14:paraId="7E4860A5" w14:textId="77777777">
            <w:r>
              <w:t>Current</w:t>
            </w:r>
          </w:p>
        </w:tc>
        <w:tc>
          <w:tcPr>
            <w:tcW w:w="2430" w:type="dxa"/>
          </w:tcPr>
          <w:p w:rsidR="00AE1DE4" w:rsidP="009E37EE" w:rsidRDefault="00AE1DE4" w14:paraId="39B0A5AF" w14:textId="77777777">
            <w:r>
              <w:t>MUDCCCC20202021C</w:t>
            </w:r>
          </w:p>
        </w:tc>
      </w:tr>
    </w:tbl>
    <w:p w:rsidR="00AE1DE4" w:rsidP="00AE1DE4" w:rsidRDefault="00AE1DE4" w14:paraId="144477F6" w14:textId="77777777"/>
    <w:p w:rsidRPr="00623096" w:rsidR="00AE1DE4" w:rsidP="00D779EB" w:rsidRDefault="00AE1DE4" w14:paraId="21BACF71"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1" w:id="88"/>
      <w:bookmarkStart w:name="_Toc159600847" w:id="89"/>
      <w:r>
        <w:rPr>
          <w:rFonts w:ascii="Trebuchet MS" w:hAnsi="Trebuchet MS"/>
          <w:b/>
          <w:bCs/>
          <w:color w:val="000000" w:themeColor="text1"/>
          <w:szCs w:val="22"/>
        </w:rPr>
        <w:t>Portfolio Status Values</w:t>
      </w:r>
      <w:bookmarkEnd w:id="88"/>
      <w:bookmarkEnd w:id="89"/>
      <w:r w:rsidRPr="00623096">
        <w:rPr>
          <w:rFonts w:ascii="Trebuchet MS" w:hAnsi="Trebuchet MS"/>
          <w:b/>
          <w:bCs/>
          <w:color w:val="000000" w:themeColor="text1"/>
          <w:szCs w:val="22"/>
        </w:rPr>
        <w:tab/>
      </w:r>
    </w:p>
    <w:p w:rsidR="00AE1DE4" w:rsidP="00AE1DE4" w:rsidRDefault="00AE1DE4" w14:paraId="16B4E8F0" w14:textId="77777777">
      <w:r>
        <w:t>Each Portfolio will have a specific status assigned by the system to denote its position in its life-cycle.</w:t>
      </w:r>
    </w:p>
    <w:p w:rsidR="00AE1DE4" w:rsidP="00AE1DE4" w:rsidRDefault="00AE1DE4" w14:paraId="3558EC38" w14:textId="77777777">
      <w:r>
        <w:t xml:space="preserve">Status assigned during Base Period: </w:t>
      </w:r>
    </w:p>
    <w:tbl>
      <w:tblPr>
        <w:tblStyle w:val="GridTable1Light-Accent2"/>
        <w:tblW w:w="9350" w:type="dxa"/>
        <w:tblLook w:val="04A0" w:firstRow="1" w:lastRow="0" w:firstColumn="1" w:lastColumn="0" w:noHBand="0" w:noVBand="1"/>
      </w:tblPr>
      <w:tblGrid>
        <w:gridCol w:w="805"/>
        <w:gridCol w:w="2340"/>
        <w:gridCol w:w="3102"/>
        <w:gridCol w:w="3103"/>
      </w:tblGrid>
      <w:tr w:rsidRPr="008F3051" w:rsidR="00AE1DE4" w:rsidTr="009E37EE" w14:paraId="5A1AFA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8F3051" w:rsidR="00AE1DE4" w:rsidP="009E37EE" w:rsidRDefault="00AE1DE4" w14:paraId="2F6B008E" w14:textId="77777777">
            <w:pPr>
              <w:jc w:val="both"/>
              <w:rPr>
                <w:b w:val="0"/>
              </w:rPr>
            </w:pPr>
            <w:r w:rsidRPr="008F3051">
              <w:t>S. No.</w:t>
            </w:r>
          </w:p>
        </w:tc>
        <w:tc>
          <w:tcPr>
            <w:tcW w:w="2340" w:type="dxa"/>
          </w:tcPr>
          <w:p w:rsidRPr="008F3051" w:rsidR="00AE1DE4" w:rsidP="009E37EE" w:rsidRDefault="00AE1DE4" w14:paraId="370103C1" w14:textId="77777777">
            <w:pPr>
              <w:jc w:val="both"/>
              <w:cnfStyle w:val="100000000000" w:firstRow="1" w:lastRow="0" w:firstColumn="0" w:lastColumn="0" w:oddVBand="0" w:evenVBand="0" w:oddHBand="0" w:evenHBand="0" w:firstRowFirstColumn="0" w:firstRowLastColumn="0" w:lastRowFirstColumn="0" w:lastRowLastColumn="0"/>
              <w:rPr>
                <w:b w:val="0"/>
              </w:rPr>
            </w:pPr>
            <w:r w:rsidRPr="008F3051">
              <w:t>Portfolio Status</w:t>
            </w:r>
            <w:r>
              <w:t xml:space="preserve"> </w:t>
            </w:r>
          </w:p>
        </w:tc>
        <w:tc>
          <w:tcPr>
            <w:tcW w:w="3102" w:type="dxa"/>
          </w:tcPr>
          <w:p w:rsidRPr="008F3051" w:rsidR="00AE1DE4" w:rsidP="009E37EE" w:rsidRDefault="00AE1DE4" w14:paraId="3CF9D77C" w14:textId="77777777">
            <w:pPr>
              <w:jc w:val="both"/>
              <w:cnfStyle w:val="100000000000" w:firstRow="1" w:lastRow="0" w:firstColumn="0" w:lastColumn="0" w:oddVBand="0" w:evenVBand="0" w:oddHBand="0" w:evenHBand="0" w:firstRowFirstColumn="0" w:firstRowLastColumn="0" w:lastRowFirstColumn="0" w:lastRowLastColumn="0"/>
              <w:rPr>
                <w:b w:val="0"/>
              </w:rPr>
            </w:pPr>
            <w:r>
              <w:t>Current Portfolio</w:t>
            </w:r>
          </w:p>
        </w:tc>
        <w:tc>
          <w:tcPr>
            <w:tcW w:w="3103" w:type="dxa"/>
          </w:tcPr>
          <w:p w:rsidRPr="00A948F1" w:rsidR="00AE1DE4" w:rsidP="009E37EE" w:rsidRDefault="00AE1DE4" w14:paraId="57CC77C1" w14:textId="77777777">
            <w:pPr>
              <w:jc w:val="both"/>
              <w:cnfStyle w:val="100000000000" w:firstRow="1" w:lastRow="0" w:firstColumn="0" w:lastColumn="0" w:oddVBand="0" w:evenVBand="0" w:oddHBand="0" w:evenHBand="0" w:firstRowFirstColumn="0" w:firstRowLastColumn="0" w:lastRowFirstColumn="0" w:lastRowLastColumn="0"/>
            </w:pPr>
            <w:r w:rsidRPr="00A948F1">
              <w:t>Retrospective Portfolio</w:t>
            </w:r>
          </w:p>
        </w:tc>
      </w:tr>
      <w:tr w:rsidRPr="005C0558" w:rsidR="00AE1DE4" w:rsidTr="009E37EE" w14:paraId="1F1EC91D"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AE1DE4" w14:paraId="58064D90" w14:textId="77777777">
            <w:pPr>
              <w:jc w:val="both"/>
            </w:pPr>
            <w:r>
              <w:t>1</w:t>
            </w:r>
          </w:p>
        </w:tc>
        <w:tc>
          <w:tcPr>
            <w:tcW w:w="2340" w:type="dxa"/>
          </w:tcPr>
          <w:p w:rsidR="00AE1DE4" w:rsidP="009E37EE" w:rsidRDefault="00AE1DE4" w14:paraId="04DA73F8" w14:textId="77777777">
            <w:pPr>
              <w:jc w:val="both"/>
              <w:cnfStyle w:val="000000000000" w:firstRow="0" w:lastRow="0" w:firstColumn="0" w:lastColumn="0" w:oddVBand="0" w:evenVBand="0" w:oddHBand="0" w:evenHBand="0" w:firstRowFirstColumn="0" w:firstRowLastColumn="0" w:lastRowFirstColumn="0" w:lastRowLastColumn="0"/>
            </w:pPr>
            <w:r>
              <w:t>Base Period – Q1</w:t>
            </w:r>
          </w:p>
        </w:tc>
        <w:tc>
          <w:tcPr>
            <w:tcW w:w="3102" w:type="dxa"/>
          </w:tcPr>
          <w:p w:rsidR="00AE1DE4" w:rsidP="00AE1DE4" w:rsidRDefault="00AE1DE4" w14:paraId="4B9F9EBA" w14:textId="4E6F99B1">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When the portfolio is created in current FY Quarter 1 (i.e. in month Apr-to-June)</w:t>
            </w:r>
          </w:p>
          <w:p w:rsidR="00AE1DE4" w:rsidP="009E37EE" w:rsidRDefault="00AE1DE4" w14:paraId="459910CC" w14:textId="77777777">
            <w:pPr>
              <w:jc w:val="both"/>
              <w:cnfStyle w:val="000000000000" w:firstRow="0" w:lastRow="0" w:firstColumn="0" w:lastColumn="0" w:oddVBand="0" w:evenVBand="0" w:oddHBand="0" w:evenHBand="0" w:firstRowFirstColumn="0" w:firstRowLastColumn="0" w:lastRowFirstColumn="0" w:lastRowLastColumn="0"/>
            </w:pPr>
            <w:r>
              <w:t>OR</w:t>
            </w:r>
          </w:p>
          <w:p w:rsidRPr="005C0558" w:rsidR="00AE1DE4" w:rsidP="00AE1DE4" w:rsidRDefault="00AE1DE4" w14:paraId="1C264A0A" w14:textId="77777777">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2 (i.e. in month Jul-to-Sep) </w:t>
            </w:r>
          </w:p>
        </w:tc>
        <w:tc>
          <w:tcPr>
            <w:tcW w:w="3103" w:type="dxa"/>
          </w:tcPr>
          <w:p w:rsidR="00AE1DE4" w:rsidP="009E37EE" w:rsidRDefault="00AE1DE4" w14:paraId="03F312A4" w14:textId="77777777">
            <w:pPr>
              <w:jc w:val="both"/>
              <w:cnfStyle w:val="000000000000" w:firstRow="0" w:lastRow="0" w:firstColumn="0" w:lastColumn="0" w:oddVBand="0" w:evenVBand="0" w:oddHBand="0" w:evenHBand="0" w:firstRowFirstColumn="0" w:firstRowLastColumn="0" w:lastRowFirstColumn="0" w:lastRowLastColumn="0"/>
            </w:pPr>
            <w:r>
              <w:t>-</w:t>
            </w:r>
          </w:p>
        </w:tc>
      </w:tr>
      <w:tr w:rsidR="00AE1DE4" w:rsidTr="009E37EE" w14:paraId="67DC7CC5"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AE1DE4" w14:paraId="7B162577" w14:textId="77777777">
            <w:pPr>
              <w:jc w:val="both"/>
            </w:pPr>
            <w:r>
              <w:t>2</w:t>
            </w:r>
          </w:p>
        </w:tc>
        <w:tc>
          <w:tcPr>
            <w:tcW w:w="2340" w:type="dxa"/>
          </w:tcPr>
          <w:p w:rsidR="00AE1DE4" w:rsidP="009E37EE" w:rsidRDefault="00AE1DE4" w14:paraId="1BA82E75" w14:textId="77777777">
            <w:pPr>
              <w:jc w:val="both"/>
              <w:cnfStyle w:val="000000000000" w:firstRow="0" w:lastRow="0" w:firstColumn="0" w:lastColumn="0" w:oddVBand="0" w:evenVBand="0" w:oddHBand="0" w:evenHBand="0" w:firstRowFirstColumn="0" w:firstRowLastColumn="0" w:lastRowFirstColumn="0" w:lastRowLastColumn="0"/>
            </w:pPr>
            <w:r>
              <w:t>Base Period – Q2</w:t>
            </w:r>
          </w:p>
        </w:tc>
        <w:tc>
          <w:tcPr>
            <w:tcW w:w="3102" w:type="dxa"/>
          </w:tcPr>
          <w:p w:rsidR="00AE1DE4" w:rsidP="00AE1DE4" w:rsidRDefault="00AE1DE4" w14:paraId="1E0B0B75" w14:textId="77777777">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3 (i.e. in month Oct-to-Dec)  </w:t>
            </w:r>
          </w:p>
        </w:tc>
        <w:tc>
          <w:tcPr>
            <w:tcW w:w="3103" w:type="dxa"/>
          </w:tcPr>
          <w:p w:rsidR="00AE1DE4" w:rsidP="009E37EE" w:rsidRDefault="00AE1DE4" w14:paraId="28C34FE3" w14:textId="77777777">
            <w:pPr>
              <w:jc w:val="both"/>
              <w:cnfStyle w:val="000000000000" w:firstRow="0" w:lastRow="0" w:firstColumn="0" w:lastColumn="0" w:oddVBand="0" w:evenVBand="0" w:oddHBand="0" w:evenHBand="0" w:firstRowFirstColumn="0" w:firstRowLastColumn="0" w:lastRowFirstColumn="0" w:lastRowLastColumn="0"/>
            </w:pPr>
            <w:r>
              <w:t>-</w:t>
            </w:r>
          </w:p>
        </w:tc>
      </w:tr>
      <w:tr w:rsidR="00AE1DE4" w:rsidTr="009E37EE" w14:paraId="12D425DB"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AE1DE4" w14:paraId="10AB9272" w14:textId="77777777">
            <w:pPr>
              <w:jc w:val="both"/>
            </w:pPr>
            <w:r>
              <w:t>3</w:t>
            </w:r>
          </w:p>
        </w:tc>
        <w:tc>
          <w:tcPr>
            <w:tcW w:w="2340" w:type="dxa"/>
          </w:tcPr>
          <w:p w:rsidR="00AE1DE4" w:rsidP="009E37EE" w:rsidRDefault="00AE1DE4" w14:paraId="211DE314" w14:textId="77777777">
            <w:pPr>
              <w:jc w:val="both"/>
              <w:cnfStyle w:val="000000000000" w:firstRow="0" w:lastRow="0" w:firstColumn="0" w:lastColumn="0" w:oddVBand="0" w:evenVBand="0" w:oddHBand="0" w:evenHBand="0" w:firstRowFirstColumn="0" w:firstRowLastColumn="0" w:lastRowFirstColumn="0" w:lastRowLastColumn="0"/>
            </w:pPr>
            <w:r>
              <w:t>Base Period – Q3</w:t>
            </w:r>
          </w:p>
        </w:tc>
        <w:tc>
          <w:tcPr>
            <w:tcW w:w="3102" w:type="dxa"/>
          </w:tcPr>
          <w:p w:rsidR="00AE1DE4" w:rsidP="00AE1DE4" w:rsidRDefault="00AE1DE4" w14:paraId="129D2A92" w14:textId="77777777">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4 (i.e. in month Jan-to-Mar)  </w:t>
            </w:r>
          </w:p>
        </w:tc>
        <w:tc>
          <w:tcPr>
            <w:tcW w:w="3103" w:type="dxa"/>
          </w:tcPr>
          <w:p w:rsidR="00AE1DE4" w:rsidP="009E37EE" w:rsidRDefault="00AE1DE4" w14:paraId="3276CE46" w14:textId="77777777">
            <w:pPr>
              <w:jc w:val="both"/>
              <w:cnfStyle w:val="000000000000" w:firstRow="0" w:lastRow="0" w:firstColumn="0" w:lastColumn="0" w:oddVBand="0" w:evenVBand="0" w:oddHBand="0" w:evenHBand="0" w:firstRowFirstColumn="0" w:firstRowLastColumn="0" w:lastRowFirstColumn="0" w:lastRowLastColumn="0"/>
            </w:pPr>
            <w:r>
              <w:t>-</w:t>
            </w:r>
          </w:p>
        </w:tc>
      </w:tr>
      <w:tr w:rsidR="00AE1DE4" w:rsidTr="009E37EE" w14:paraId="43EF7DED"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AE1DE4" w14:paraId="6FBCEE8A" w14:textId="77777777">
            <w:pPr>
              <w:jc w:val="both"/>
            </w:pPr>
            <w:r>
              <w:t>4</w:t>
            </w:r>
          </w:p>
        </w:tc>
        <w:tc>
          <w:tcPr>
            <w:tcW w:w="2340" w:type="dxa"/>
          </w:tcPr>
          <w:p w:rsidR="00AE1DE4" w:rsidP="009E37EE" w:rsidRDefault="00AE1DE4" w14:paraId="3E1815E0" w14:textId="77777777">
            <w:pPr>
              <w:jc w:val="both"/>
              <w:cnfStyle w:val="000000000000" w:firstRow="0" w:lastRow="0" w:firstColumn="0" w:lastColumn="0" w:oddVBand="0" w:evenVBand="0" w:oddHBand="0" w:evenHBand="0" w:firstRowFirstColumn="0" w:firstRowLastColumn="0" w:lastRowFirstColumn="0" w:lastRowLastColumn="0"/>
            </w:pPr>
            <w:r>
              <w:t>Base Period – Q4</w:t>
            </w:r>
          </w:p>
        </w:tc>
        <w:tc>
          <w:tcPr>
            <w:tcW w:w="3102" w:type="dxa"/>
          </w:tcPr>
          <w:p w:rsidR="00AE1DE4" w:rsidP="00AE1DE4" w:rsidRDefault="00AE1DE4" w14:paraId="3D0C0206" w14:textId="1828BCF2">
            <w:pPr>
              <w:pStyle w:val="ListParagraph"/>
              <w:numPr>
                <w:ilvl w:val="0"/>
                <w:numId w:val="11"/>
              </w:numPr>
              <w:ind w:left="360"/>
              <w:jc w:val="both"/>
              <w:cnfStyle w:val="000000000000" w:firstRow="0" w:lastRow="0" w:firstColumn="0" w:lastColumn="0" w:oddVBand="0" w:evenVBand="0" w:oddHBand="0" w:evenHBand="0" w:firstRowFirstColumn="0" w:firstRowLastColumn="0" w:lastRowFirstColumn="0" w:lastRowLastColumn="0"/>
            </w:pPr>
            <w:r>
              <w:t xml:space="preserve">When the portfolio is created in Quarter 1 of next </w:t>
            </w:r>
            <w:r w:rsidR="00C54A7B">
              <w:t>FY (</w:t>
            </w:r>
            <w:r>
              <w:t xml:space="preserve">i.e. in month Apr-to-June)  </w:t>
            </w:r>
          </w:p>
        </w:tc>
        <w:tc>
          <w:tcPr>
            <w:tcW w:w="3103" w:type="dxa"/>
          </w:tcPr>
          <w:p w:rsidR="00AE1DE4" w:rsidP="009E37EE" w:rsidRDefault="00AE1DE4" w14:paraId="10B67D3E" w14:textId="77777777">
            <w:pPr>
              <w:jc w:val="both"/>
              <w:cnfStyle w:val="000000000000" w:firstRow="0" w:lastRow="0" w:firstColumn="0" w:lastColumn="0" w:oddVBand="0" w:evenVBand="0" w:oddHBand="0" w:evenHBand="0" w:firstRowFirstColumn="0" w:firstRowLastColumn="0" w:lastRowFirstColumn="0" w:lastRowLastColumn="0"/>
            </w:pPr>
            <w:r>
              <w:t xml:space="preserve">This will be </w:t>
            </w:r>
            <w:r w:rsidRPr="001740CD">
              <w:t>default</w:t>
            </w:r>
            <w:r>
              <w:t xml:space="preserve"> status value when created</w:t>
            </w:r>
          </w:p>
        </w:tc>
      </w:tr>
      <w:tr w:rsidR="00AE1DE4" w:rsidTr="009E37EE" w14:paraId="1DDE4961" w14:textId="77777777">
        <w:tc>
          <w:tcPr>
            <w:cnfStyle w:val="001000000000" w:firstRow="0" w:lastRow="0" w:firstColumn="1" w:lastColumn="0" w:oddVBand="0" w:evenVBand="0" w:oddHBand="0" w:evenHBand="0" w:firstRowFirstColumn="0" w:firstRowLastColumn="0" w:lastRowFirstColumn="0" w:lastRowLastColumn="0"/>
            <w:tcW w:w="805" w:type="dxa"/>
          </w:tcPr>
          <w:p w:rsidR="00AE1DE4" w:rsidP="009E37EE" w:rsidRDefault="00AE1DE4" w14:paraId="55BED519" w14:textId="77777777">
            <w:pPr>
              <w:jc w:val="both"/>
            </w:pPr>
            <w:r>
              <w:t>5</w:t>
            </w:r>
          </w:p>
        </w:tc>
        <w:tc>
          <w:tcPr>
            <w:tcW w:w="2340" w:type="dxa"/>
          </w:tcPr>
          <w:p w:rsidR="00AE1DE4" w:rsidP="009E37EE" w:rsidRDefault="00AE1DE4" w14:paraId="1501FE6B" w14:textId="77777777">
            <w:pPr>
              <w:jc w:val="both"/>
              <w:cnfStyle w:val="000000000000" w:firstRow="0" w:lastRow="0" w:firstColumn="0" w:lastColumn="0" w:oddVBand="0" w:evenVBand="0" w:oddHBand="0" w:evenHBand="0" w:firstRowFirstColumn="0" w:firstRowLastColumn="0" w:lastRowFirstColumn="0" w:lastRowLastColumn="0"/>
            </w:pPr>
            <w:r>
              <w:t>Crystallized</w:t>
            </w:r>
          </w:p>
        </w:tc>
        <w:tc>
          <w:tcPr>
            <w:tcW w:w="3102" w:type="dxa"/>
          </w:tcPr>
          <w:p w:rsidR="00AE1DE4" w:rsidP="009E37EE" w:rsidRDefault="00AE1DE4" w14:paraId="088A1CA6" w14:textId="77777777">
            <w:pPr>
              <w:jc w:val="both"/>
              <w:cnfStyle w:val="000000000000" w:firstRow="0" w:lastRow="0" w:firstColumn="0" w:lastColumn="0" w:oddVBand="0" w:evenVBand="0" w:oddHBand="0" w:evenHBand="0" w:firstRowFirstColumn="0" w:firstRowLastColumn="0" w:lastRowFirstColumn="0" w:lastRowLastColumn="0"/>
            </w:pPr>
            <w:r>
              <w:t>Post ‘Base Period – Q4’</w:t>
            </w:r>
          </w:p>
        </w:tc>
        <w:tc>
          <w:tcPr>
            <w:tcW w:w="3103" w:type="dxa"/>
          </w:tcPr>
          <w:p w:rsidR="00AE1DE4" w:rsidP="009E37EE" w:rsidRDefault="00AE1DE4" w14:paraId="3579D49D" w14:textId="77777777">
            <w:pPr>
              <w:jc w:val="both"/>
              <w:cnfStyle w:val="000000000000" w:firstRow="0" w:lastRow="0" w:firstColumn="0" w:lastColumn="0" w:oddVBand="0" w:evenVBand="0" w:oddHBand="0" w:evenHBand="0" w:firstRowFirstColumn="0" w:firstRowLastColumn="0" w:lastRowFirstColumn="0" w:lastRowLastColumn="0"/>
            </w:pPr>
            <w:r>
              <w:t>Post ‘Base Period – Q4’</w:t>
            </w:r>
          </w:p>
        </w:tc>
      </w:tr>
    </w:tbl>
    <w:p w:rsidR="00AE1DE4" w:rsidP="00AE1DE4" w:rsidRDefault="00AE1DE4" w14:paraId="73B1C682" w14:textId="77777777"/>
    <w:p w:rsidR="00AE1DE4" w:rsidP="00AE1DE4" w:rsidRDefault="00AE1DE4" w14:paraId="061952E1" w14:textId="77777777">
      <w:r>
        <w:t xml:space="preserve">Status assigned during Currency Period: </w:t>
      </w:r>
    </w:p>
    <w:tbl>
      <w:tblPr>
        <w:tblStyle w:val="GridTable1Light-Accent2"/>
        <w:tblW w:w="9350" w:type="dxa"/>
        <w:tblLook w:val="04A0" w:firstRow="1" w:lastRow="0" w:firstColumn="1" w:lastColumn="0" w:noHBand="0" w:noVBand="1"/>
      </w:tblPr>
      <w:tblGrid>
        <w:gridCol w:w="700"/>
        <w:gridCol w:w="1818"/>
        <w:gridCol w:w="2408"/>
        <w:gridCol w:w="2460"/>
        <w:gridCol w:w="1964"/>
      </w:tblGrid>
      <w:tr w:rsidRPr="008F3051" w:rsidR="004B6B4B" w:rsidTr="004B6B4B" w14:paraId="6C179374" w14:textId="0E5D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rsidRPr="008F3051" w:rsidR="004B6B4B" w:rsidP="00972B7E" w:rsidRDefault="004B6B4B" w14:paraId="76F6F62A" w14:textId="77777777">
            <w:pPr>
              <w:jc w:val="both"/>
              <w:rPr>
                <w:b w:val="0"/>
              </w:rPr>
            </w:pPr>
            <w:r w:rsidRPr="008F3051">
              <w:t>S. No.</w:t>
            </w:r>
          </w:p>
        </w:tc>
        <w:tc>
          <w:tcPr>
            <w:tcW w:w="1818" w:type="dxa"/>
          </w:tcPr>
          <w:p w:rsidRPr="008F3051" w:rsidR="004B6B4B" w:rsidP="00972B7E" w:rsidRDefault="004B6B4B" w14:paraId="7B4EA0D7" w14:textId="77777777">
            <w:pPr>
              <w:jc w:val="both"/>
              <w:cnfStyle w:val="100000000000" w:firstRow="1" w:lastRow="0" w:firstColumn="0" w:lastColumn="0" w:oddVBand="0" w:evenVBand="0" w:oddHBand="0" w:evenHBand="0" w:firstRowFirstColumn="0" w:firstRowLastColumn="0" w:lastRowFirstColumn="0" w:lastRowLastColumn="0"/>
              <w:rPr>
                <w:b w:val="0"/>
              </w:rPr>
            </w:pPr>
            <w:r w:rsidRPr="008F3051">
              <w:t>Portfolio Status</w:t>
            </w:r>
            <w:r>
              <w:t xml:space="preserve"> </w:t>
            </w:r>
          </w:p>
        </w:tc>
        <w:tc>
          <w:tcPr>
            <w:tcW w:w="2408" w:type="dxa"/>
          </w:tcPr>
          <w:p w:rsidRPr="008F3051" w:rsidR="004B6B4B" w:rsidP="00972B7E" w:rsidRDefault="004B6B4B" w14:paraId="127D546A" w14:textId="77777777">
            <w:pPr>
              <w:jc w:val="both"/>
              <w:cnfStyle w:val="100000000000" w:firstRow="1" w:lastRow="0" w:firstColumn="0" w:lastColumn="0" w:oddVBand="0" w:evenVBand="0" w:oddHBand="0" w:evenHBand="0" w:firstRowFirstColumn="0" w:firstRowLastColumn="0" w:lastRowFirstColumn="0" w:lastRowLastColumn="0"/>
              <w:rPr>
                <w:b w:val="0"/>
              </w:rPr>
            </w:pPr>
            <w:r>
              <w:t>Current Portfolio</w:t>
            </w:r>
          </w:p>
        </w:tc>
        <w:tc>
          <w:tcPr>
            <w:tcW w:w="2460" w:type="dxa"/>
          </w:tcPr>
          <w:p w:rsidRPr="00A948F1" w:rsidR="004B6B4B" w:rsidP="00972B7E" w:rsidRDefault="004B6B4B" w14:paraId="6D1C272B" w14:textId="77777777">
            <w:pPr>
              <w:jc w:val="both"/>
              <w:cnfStyle w:val="100000000000" w:firstRow="1" w:lastRow="0" w:firstColumn="0" w:lastColumn="0" w:oddVBand="0" w:evenVBand="0" w:oddHBand="0" w:evenHBand="0" w:firstRowFirstColumn="0" w:firstRowLastColumn="0" w:lastRowFirstColumn="0" w:lastRowLastColumn="0"/>
            </w:pPr>
            <w:r w:rsidRPr="00A948F1">
              <w:t>Retrospective Portfolio</w:t>
            </w:r>
          </w:p>
        </w:tc>
        <w:tc>
          <w:tcPr>
            <w:tcW w:w="1964" w:type="dxa"/>
          </w:tcPr>
          <w:p w:rsidRPr="00A948F1" w:rsidR="004B6B4B" w:rsidP="00972B7E" w:rsidRDefault="004B6B4B" w14:paraId="2AA74A08" w14:textId="42CC7D05">
            <w:pPr>
              <w:jc w:val="both"/>
              <w:cnfStyle w:val="100000000000" w:firstRow="1" w:lastRow="0" w:firstColumn="0" w:lastColumn="0" w:oddVBand="0" w:evenVBand="0" w:oddHBand="0" w:evenHBand="0" w:firstRowFirstColumn="0" w:firstRowLastColumn="0" w:lastRowFirstColumn="0" w:lastRowLastColumn="0"/>
            </w:pPr>
            <w:r>
              <w:t>Migrated Portfolio</w:t>
            </w:r>
          </w:p>
        </w:tc>
      </w:tr>
      <w:tr w:rsidRPr="005C0558" w:rsidR="004B6B4B" w:rsidTr="004B6B4B" w14:paraId="27722BB9" w14:textId="6ECFF004">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5F80CCA3" w14:textId="77777777">
            <w:pPr>
              <w:jc w:val="both"/>
            </w:pPr>
            <w:r>
              <w:t>1</w:t>
            </w:r>
          </w:p>
        </w:tc>
        <w:tc>
          <w:tcPr>
            <w:tcW w:w="1818" w:type="dxa"/>
          </w:tcPr>
          <w:p w:rsidR="004B6B4B" w:rsidP="00972B7E" w:rsidRDefault="004B6B4B" w14:paraId="6B378106" w14:textId="77777777">
            <w:pPr>
              <w:jc w:val="both"/>
              <w:cnfStyle w:val="000000000000" w:firstRow="0" w:lastRow="0" w:firstColumn="0" w:lastColumn="0" w:oddVBand="0" w:evenVBand="0" w:oddHBand="0" w:evenHBand="0" w:firstRowFirstColumn="0" w:firstRowLastColumn="0" w:lastRowFirstColumn="0" w:lastRowLastColumn="0"/>
            </w:pPr>
            <w:r>
              <w:t>Currency Period I</w:t>
            </w:r>
          </w:p>
        </w:tc>
        <w:tc>
          <w:tcPr>
            <w:tcW w:w="2408" w:type="dxa"/>
          </w:tcPr>
          <w:p w:rsidRPr="005C0558" w:rsidR="004B6B4B" w:rsidP="00972B7E" w:rsidRDefault="004B6B4B" w14:paraId="4B5DAE07" w14:textId="77777777">
            <w:pPr>
              <w:jc w:val="both"/>
              <w:cnfStyle w:val="000000000000" w:firstRow="0" w:lastRow="0" w:firstColumn="0" w:lastColumn="0" w:oddVBand="0" w:evenVBand="0" w:oddHBand="0" w:evenHBand="0" w:firstRowFirstColumn="0" w:firstRowLastColumn="0" w:lastRowFirstColumn="0" w:lastRowLastColumn="0"/>
            </w:pPr>
            <w:r>
              <w:t xml:space="preserve">Post ‘Crystallized’ state </w:t>
            </w:r>
          </w:p>
        </w:tc>
        <w:tc>
          <w:tcPr>
            <w:tcW w:w="2460" w:type="dxa"/>
          </w:tcPr>
          <w:p w:rsidR="004B6B4B" w:rsidP="00972B7E" w:rsidRDefault="004B6B4B" w14:paraId="63EA1D47" w14:textId="77777777">
            <w:pPr>
              <w:jc w:val="both"/>
              <w:cnfStyle w:val="000000000000" w:firstRow="0" w:lastRow="0" w:firstColumn="0" w:lastColumn="0" w:oddVBand="0" w:evenVBand="0" w:oddHBand="0" w:evenHBand="0" w:firstRowFirstColumn="0" w:firstRowLastColumn="0" w:lastRowFirstColumn="0" w:lastRowLastColumn="0"/>
            </w:pPr>
            <w:r>
              <w:t xml:space="preserve">Post ‘Crystallized’ state </w:t>
            </w:r>
          </w:p>
        </w:tc>
        <w:tc>
          <w:tcPr>
            <w:tcW w:w="1964" w:type="dxa"/>
          </w:tcPr>
          <w:p w:rsidR="004B6B4B" w:rsidP="00972B7E" w:rsidRDefault="004B6B4B" w14:paraId="3A37C4DC"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004B6B4B" w14:paraId="40A26FAB" w14:textId="08880C0F">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62042681" w14:textId="77777777">
            <w:pPr>
              <w:jc w:val="both"/>
            </w:pPr>
            <w:r>
              <w:t>2</w:t>
            </w:r>
          </w:p>
        </w:tc>
        <w:tc>
          <w:tcPr>
            <w:tcW w:w="1818" w:type="dxa"/>
          </w:tcPr>
          <w:p w:rsidR="004B6B4B" w:rsidP="00972B7E" w:rsidRDefault="004B6B4B" w14:paraId="54461BF2" w14:textId="77777777">
            <w:pPr>
              <w:jc w:val="both"/>
              <w:cnfStyle w:val="000000000000" w:firstRow="0" w:lastRow="0" w:firstColumn="0" w:lastColumn="0" w:oddVBand="0" w:evenVBand="0" w:oddHBand="0" w:evenHBand="0" w:firstRowFirstColumn="0" w:firstRowLastColumn="0" w:lastRowFirstColumn="0" w:lastRowLastColumn="0"/>
            </w:pPr>
            <w:r>
              <w:t>Currency Period II</w:t>
            </w:r>
          </w:p>
        </w:tc>
        <w:tc>
          <w:tcPr>
            <w:tcW w:w="2408" w:type="dxa"/>
          </w:tcPr>
          <w:p w:rsidR="004B6B4B" w:rsidP="00972B7E" w:rsidRDefault="004B6B4B" w14:paraId="20AB0123"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 </w:t>
            </w:r>
          </w:p>
        </w:tc>
        <w:tc>
          <w:tcPr>
            <w:tcW w:w="2460" w:type="dxa"/>
          </w:tcPr>
          <w:p w:rsidR="004B6B4B" w:rsidP="00972B7E" w:rsidRDefault="004B6B4B" w14:paraId="5B57569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 </w:t>
            </w:r>
          </w:p>
        </w:tc>
        <w:tc>
          <w:tcPr>
            <w:tcW w:w="1964" w:type="dxa"/>
          </w:tcPr>
          <w:p w:rsidR="004B6B4B" w:rsidP="00972B7E" w:rsidRDefault="004B6B4B" w14:paraId="664350A5"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004B6B4B" w14:paraId="512CE365" w14:textId="3F79C8CC">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32A2DA86" w14:textId="77777777">
            <w:pPr>
              <w:jc w:val="both"/>
            </w:pPr>
            <w:r>
              <w:t>3</w:t>
            </w:r>
          </w:p>
        </w:tc>
        <w:tc>
          <w:tcPr>
            <w:tcW w:w="1818" w:type="dxa"/>
          </w:tcPr>
          <w:p w:rsidR="004B6B4B" w:rsidP="00972B7E" w:rsidRDefault="004B6B4B" w14:paraId="2CA613A2" w14:textId="77777777">
            <w:pPr>
              <w:jc w:val="both"/>
              <w:cnfStyle w:val="000000000000" w:firstRow="0" w:lastRow="0" w:firstColumn="0" w:lastColumn="0" w:oddVBand="0" w:evenVBand="0" w:oddHBand="0" w:evenHBand="0" w:firstRowFirstColumn="0" w:firstRowLastColumn="0" w:lastRowFirstColumn="0" w:lastRowLastColumn="0"/>
            </w:pPr>
            <w:r>
              <w:t>Currency Period III</w:t>
            </w:r>
          </w:p>
        </w:tc>
        <w:tc>
          <w:tcPr>
            <w:tcW w:w="2408" w:type="dxa"/>
          </w:tcPr>
          <w:p w:rsidR="004B6B4B" w:rsidP="00972B7E" w:rsidRDefault="004B6B4B" w14:paraId="7A4BF63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 </w:t>
            </w:r>
          </w:p>
        </w:tc>
        <w:tc>
          <w:tcPr>
            <w:tcW w:w="2460" w:type="dxa"/>
          </w:tcPr>
          <w:p w:rsidR="004B6B4B" w:rsidP="00972B7E" w:rsidRDefault="004B6B4B" w14:paraId="4F32211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 </w:t>
            </w:r>
          </w:p>
        </w:tc>
        <w:tc>
          <w:tcPr>
            <w:tcW w:w="1964" w:type="dxa"/>
          </w:tcPr>
          <w:p w:rsidR="004B6B4B" w:rsidP="00972B7E" w:rsidRDefault="004B6B4B" w14:paraId="3E190171"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004B6B4B" w14:paraId="012E4DC1" w14:textId="605922E4">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421C8AAF" w14:textId="77777777">
            <w:pPr>
              <w:jc w:val="both"/>
            </w:pPr>
            <w:r>
              <w:t>4</w:t>
            </w:r>
          </w:p>
        </w:tc>
        <w:tc>
          <w:tcPr>
            <w:tcW w:w="1818" w:type="dxa"/>
          </w:tcPr>
          <w:p w:rsidR="004B6B4B" w:rsidP="00972B7E" w:rsidRDefault="004B6B4B" w14:paraId="5C01321D" w14:textId="77777777">
            <w:pPr>
              <w:jc w:val="both"/>
              <w:cnfStyle w:val="000000000000" w:firstRow="0" w:lastRow="0" w:firstColumn="0" w:lastColumn="0" w:oddVBand="0" w:evenVBand="0" w:oddHBand="0" w:evenHBand="0" w:firstRowFirstColumn="0" w:firstRowLastColumn="0" w:lastRowFirstColumn="0" w:lastRowLastColumn="0"/>
            </w:pPr>
            <w:r>
              <w:t>Currency Period IV</w:t>
            </w:r>
          </w:p>
        </w:tc>
        <w:tc>
          <w:tcPr>
            <w:tcW w:w="2408" w:type="dxa"/>
          </w:tcPr>
          <w:p w:rsidR="004B6B4B" w:rsidP="00972B7E" w:rsidRDefault="004B6B4B" w14:paraId="34EC7ADF"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III’ </w:t>
            </w:r>
          </w:p>
        </w:tc>
        <w:tc>
          <w:tcPr>
            <w:tcW w:w="2460" w:type="dxa"/>
          </w:tcPr>
          <w:p w:rsidR="004B6B4B" w:rsidP="00972B7E" w:rsidRDefault="004B6B4B" w14:paraId="6F328BE9"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III’ </w:t>
            </w:r>
          </w:p>
        </w:tc>
        <w:tc>
          <w:tcPr>
            <w:tcW w:w="1964" w:type="dxa"/>
          </w:tcPr>
          <w:p w:rsidR="004B6B4B" w:rsidP="00972B7E" w:rsidRDefault="004B6B4B" w14:paraId="569C72AC"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004B6B4B" w14:paraId="6FD69641" w14:textId="4AE81543">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68698C00" w14:textId="77777777">
            <w:pPr>
              <w:jc w:val="both"/>
            </w:pPr>
            <w:r>
              <w:t>5</w:t>
            </w:r>
          </w:p>
        </w:tc>
        <w:tc>
          <w:tcPr>
            <w:tcW w:w="1818" w:type="dxa"/>
          </w:tcPr>
          <w:p w:rsidR="004B6B4B" w:rsidP="00972B7E" w:rsidRDefault="004B6B4B" w14:paraId="342CC042" w14:textId="77777777">
            <w:pPr>
              <w:jc w:val="both"/>
              <w:cnfStyle w:val="000000000000" w:firstRow="0" w:lastRow="0" w:firstColumn="0" w:lastColumn="0" w:oddVBand="0" w:evenVBand="0" w:oddHBand="0" w:evenHBand="0" w:firstRowFirstColumn="0" w:firstRowLastColumn="0" w:lastRowFirstColumn="0" w:lastRowLastColumn="0"/>
            </w:pPr>
            <w:r>
              <w:t>Currency Period V</w:t>
            </w:r>
          </w:p>
        </w:tc>
        <w:tc>
          <w:tcPr>
            <w:tcW w:w="2408" w:type="dxa"/>
          </w:tcPr>
          <w:p w:rsidR="004B6B4B" w:rsidP="00972B7E" w:rsidRDefault="004B6B4B" w14:paraId="33D86444" w14:textId="77777777">
            <w:pPr>
              <w:jc w:val="both"/>
              <w:cnfStyle w:val="000000000000" w:firstRow="0" w:lastRow="0" w:firstColumn="0" w:lastColumn="0" w:oddVBand="0" w:evenVBand="0" w:oddHBand="0" w:evenHBand="0" w:firstRowFirstColumn="0" w:firstRowLastColumn="0" w:lastRowFirstColumn="0" w:lastRowLastColumn="0"/>
            </w:pPr>
            <w:r>
              <w:t>Post ‘Currency Period IV’</w:t>
            </w:r>
          </w:p>
        </w:tc>
        <w:tc>
          <w:tcPr>
            <w:tcW w:w="2460" w:type="dxa"/>
          </w:tcPr>
          <w:p w:rsidR="004B6B4B" w:rsidP="00972B7E" w:rsidRDefault="004B6B4B" w14:paraId="0F8B58B3" w14:textId="77777777">
            <w:pPr>
              <w:jc w:val="both"/>
              <w:cnfStyle w:val="000000000000" w:firstRow="0" w:lastRow="0" w:firstColumn="0" w:lastColumn="0" w:oddVBand="0" w:evenVBand="0" w:oddHBand="0" w:evenHBand="0" w:firstRowFirstColumn="0" w:firstRowLastColumn="0" w:lastRowFirstColumn="0" w:lastRowLastColumn="0"/>
            </w:pPr>
            <w:r>
              <w:t>Post ‘Currency Period IV’</w:t>
            </w:r>
          </w:p>
        </w:tc>
        <w:tc>
          <w:tcPr>
            <w:tcW w:w="1964" w:type="dxa"/>
          </w:tcPr>
          <w:p w:rsidR="004B6B4B" w:rsidP="00972B7E" w:rsidRDefault="004B6B4B" w14:paraId="448490F1" w14:textId="6FFE93DE">
            <w:pPr>
              <w:jc w:val="both"/>
              <w:cnfStyle w:val="000000000000" w:firstRow="0" w:lastRow="0" w:firstColumn="0" w:lastColumn="0" w:oddVBand="0" w:evenVBand="0" w:oddHBand="0" w:evenHBand="0" w:firstRowFirstColumn="0" w:firstRowLastColumn="0" w:lastRowFirstColumn="0" w:lastRowLastColumn="0"/>
            </w:pPr>
            <w:r>
              <w:t>Migrated Portfolio</w:t>
            </w:r>
          </w:p>
        </w:tc>
      </w:tr>
      <w:tr w:rsidR="004B6B4B" w:rsidTr="004B6B4B" w14:paraId="5276B7CA" w14:textId="2CB95315">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164F238B" w14:textId="77777777">
            <w:pPr>
              <w:jc w:val="both"/>
            </w:pPr>
            <w:r>
              <w:t>6</w:t>
            </w:r>
          </w:p>
        </w:tc>
        <w:tc>
          <w:tcPr>
            <w:tcW w:w="1818" w:type="dxa"/>
          </w:tcPr>
          <w:p w:rsidR="004B6B4B" w:rsidP="00972B7E" w:rsidRDefault="004B6B4B" w14:paraId="75133C92" w14:textId="77777777">
            <w:pPr>
              <w:jc w:val="both"/>
              <w:cnfStyle w:val="000000000000" w:firstRow="0" w:lastRow="0" w:firstColumn="0" w:lastColumn="0" w:oddVBand="0" w:evenVBand="0" w:oddHBand="0" w:evenHBand="0" w:firstRowFirstColumn="0" w:firstRowLastColumn="0" w:lastRowFirstColumn="0" w:lastRowLastColumn="0"/>
            </w:pPr>
            <w:r>
              <w:t>Currency Period VI</w:t>
            </w:r>
          </w:p>
        </w:tc>
        <w:tc>
          <w:tcPr>
            <w:tcW w:w="2408" w:type="dxa"/>
          </w:tcPr>
          <w:p w:rsidR="004B6B4B" w:rsidP="00972B7E" w:rsidRDefault="004B6B4B" w14:paraId="7E07AC44" w14:textId="77777777">
            <w:pPr>
              <w:jc w:val="both"/>
              <w:cnfStyle w:val="000000000000" w:firstRow="0" w:lastRow="0" w:firstColumn="0" w:lastColumn="0" w:oddVBand="0" w:evenVBand="0" w:oddHBand="0" w:evenHBand="0" w:firstRowFirstColumn="0" w:firstRowLastColumn="0" w:lastRowFirstColumn="0" w:lastRowLastColumn="0"/>
            </w:pPr>
            <w:r>
              <w:t>Post ‘Currency Period V’</w:t>
            </w:r>
          </w:p>
        </w:tc>
        <w:tc>
          <w:tcPr>
            <w:tcW w:w="2460" w:type="dxa"/>
          </w:tcPr>
          <w:p w:rsidR="004B6B4B" w:rsidP="00972B7E" w:rsidRDefault="004B6B4B" w14:paraId="07689708" w14:textId="77777777">
            <w:pPr>
              <w:jc w:val="both"/>
              <w:cnfStyle w:val="000000000000" w:firstRow="0" w:lastRow="0" w:firstColumn="0" w:lastColumn="0" w:oddVBand="0" w:evenVBand="0" w:oddHBand="0" w:evenHBand="0" w:firstRowFirstColumn="0" w:firstRowLastColumn="0" w:lastRowFirstColumn="0" w:lastRowLastColumn="0"/>
            </w:pPr>
            <w:r>
              <w:t>Post ‘Currency Period V’</w:t>
            </w:r>
          </w:p>
        </w:tc>
        <w:tc>
          <w:tcPr>
            <w:tcW w:w="1964" w:type="dxa"/>
          </w:tcPr>
          <w:p w:rsidR="004B6B4B" w:rsidP="00972B7E" w:rsidRDefault="004B6B4B" w14:paraId="5CB504D3" w14:textId="5D7FC5F7">
            <w:pPr>
              <w:jc w:val="both"/>
              <w:cnfStyle w:val="000000000000" w:firstRow="0" w:lastRow="0" w:firstColumn="0" w:lastColumn="0" w:oddVBand="0" w:evenVBand="0" w:oddHBand="0" w:evenHBand="0" w:firstRowFirstColumn="0" w:firstRowLastColumn="0" w:lastRowFirstColumn="0" w:lastRowLastColumn="0"/>
            </w:pPr>
            <w:r>
              <w:t>Migrated Portfolio</w:t>
            </w:r>
          </w:p>
        </w:tc>
      </w:tr>
      <w:tr w:rsidR="004B6B4B" w:rsidTr="004B6B4B" w14:paraId="0ACB80B6" w14:textId="2786F556">
        <w:tc>
          <w:tcPr>
            <w:cnfStyle w:val="001000000000" w:firstRow="0" w:lastRow="0" w:firstColumn="1" w:lastColumn="0" w:oddVBand="0" w:evenVBand="0" w:oddHBand="0" w:evenHBand="0" w:firstRowFirstColumn="0" w:firstRowLastColumn="0" w:lastRowFirstColumn="0" w:lastRowLastColumn="0"/>
            <w:tcW w:w="700" w:type="dxa"/>
          </w:tcPr>
          <w:p w:rsidR="004B6B4B" w:rsidP="00972B7E" w:rsidRDefault="004B6B4B" w14:paraId="2F75AED4" w14:textId="77777777">
            <w:pPr>
              <w:jc w:val="both"/>
            </w:pPr>
            <w:r>
              <w:t>7</w:t>
            </w:r>
          </w:p>
        </w:tc>
        <w:tc>
          <w:tcPr>
            <w:tcW w:w="1818" w:type="dxa"/>
          </w:tcPr>
          <w:p w:rsidR="004B6B4B" w:rsidP="00972B7E" w:rsidRDefault="004B6B4B" w14:paraId="50C0CAD0" w14:textId="77777777">
            <w:pPr>
              <w:jc w:val="both"/>
              <w:cnfStyle w:val="000000000000" w:firstRow="0" w:lastRow="0" w:firstColumn="0" w:lastColumn="0" w:oddVBand="0" w:evenVBand="0" w:oddHBand="0" w:evenHBand="0" w:firstRowFirstColumn="0" w:firstRowLastColumn="0" w:lastRowFirstColumn="0" w:lastRowLastColumn="0"/>
            </w:pPr>
            <w:r>
              <w:t>Currency Period VII</w:t>
            </w:r>
          </w:p>
        </w:tc>
        <w:tc>
          <w:tcPr>
            <w:tcW w:w="2408" w:type="dxa"/>
          </w:tcPr>
          <w:p w:rsidR="004B6B4B" w:rsidP="00972B7E" w:rsidRDefault="004B6B4B" w14:paraId="0F317890" w14:textId="77777777">
            <w:pPr>
              <w:jc w:val="both"/>
              <w:cnfStyle w:val="000000000000" w:firstRow="0" w:lastRow="0" w:firstColumn="0" w:lastColumn="0" w:oddVBand="0" w:evenVBand="0" w:oddHBand="0" w:evenHBand="0" w:firstRowFirstColumn="0" w:firstRowLastColumn="0" w:lastRowFirstColumn="0" w:lastRowLastColumn="0"/>
            </w:pPr>
            <w:r>
              <w:t>Post ‘Currency Period VI’</w:t>
            </w:r>
          </w:p>
        </w:tc>
        <w:tc>
          <w:tcPr>
            <w:tcW w:w="2460" w:type="dxa"/>
          </w:tcPr>
          <w:p w:rsidR="004B6B4B" w:rsidP="00972B7E" w:rsidRDefault="004B6B4B" w14:paraId="77EAEE79" w14:textId="77777777">
            <w:pPr>
              <w:jc w:val="both"/>
              <w:cnfStyle w:val="000000000000" w:firstRow="0" w:lastRow="0" w:firstColumn="0" w:lastColumn="0" w:oddVBand="0" w:evenVBand="0" w:oddHBand="0" w:evenHBand="0" w:firstRowFirstColumn="0" w:firstRowLastColumn="0" w:lastRowFirstColumn="0" w:lastRowLastColumn="0"/>
            </w:pPr>
            <w:r>
              <w:t>Post ‘Currency Period VI’</w:t>
            </w:r>
          </w:p>
        </w:tc>
        <w:tc>
          <w:tcPr>
            <w:tcW w:w="1964" w:type="dxa"/>
          </w:tcPr>
          <w:p w:rsidR="004B6B4B" w:rsidP="00972B7E" w:rsidRDefault="00D32470" w14:paraId="7F7EA02E" w14:textId="0319E69B">
            <w:pPr>
              <w:jc w:val="both"/>
              <w:cnfStyle w:val="000000000000" w:firstRow="0" w:lastRow="0" w:firstColumn="0" w:lastColumn="0" w:oddVBand="0" w:evenVBand="0" w:oddHBand="0" w:evenHBand="0" w:firstRowFirstColumn="0" w:firstRowLastColumn="0" w:lastRowFirstColumn="0" w:lastRowLastColumn="0"/>
            </w:pPr>
            <w:r>
              <w:t>Migrated Portfolio</w:t>
            </w:r>
          </w:p>
        </w:tc>
      </w:tr>
    </w:tbl>
    <w:p w:rsidR="00AE1DE4" w:rsidP="00AE1DE4" w:rsidRDefault="00AE1DE4" w14:paraId="15976EF0" w14:textId="77777777"/>
    <w:p w:rsidRPr="00623096" w:rsidR="00AE1DE4" w:rsidP="00D779EB" w:rsidRDefault="00AE1DE4" w14:paraId="6D879A97"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2" w:id="90"/>
      <w:bookmarkStart w:name="_Toc159600848" w:id="91"/>
      <w:r>
        <w:rPr>
          <w:rFonts w:ascii="Trebuchet MS" w:hAnsi="Trebuchet MS"/>
          <w:b/>
          <w:bCs/>
          <w:color w:val="000000" w:themeColor="text1"/>
          <w:szCs w:val="22"/>
        </w:rPr>
        <w:t>Portfolio Transitions</w:t>
      </w:r>
      <w:bookmarkEnd w:id="90"/>
      <w:bookmarkEnd w:id="91"/>
      <w:r w:rsidRPr="00623096">
        <w:rPr>
          <w:rFonts w:ascii="Trebuchet MS" w:hAnsi="Trebuchet MS"/>
          <w:b/>
          <w:bCs/>
          <w:color w:val="000000" w:themeColor="text1"/>
          <w:szCs w:val="22"/>
        </w:rPr>
        <w:tab/>
      </w:r>
    </w:p>
    <w:p w:rsidR="00AE1DE4" w:rsidP="00AE1DE4" w:rsidRDefault="00AE1DE4" w14:paraId="064295E9" w14:textId="77777777"/>
    <w:p w:rsidR="00AE1DE4" w:rsidP="00AE1DE4" w:rsidRDefault="00AE1DE4" w14:paraId="437DB348" w14:textId="77777777">
      <w:r w:rsidRPr="00E5781D">
        <w:rPr>
          <w:noProof/>
          <w:lang w:val="en-IN" w:eastAsia="en-IN"/>
        </w:rPr>
        <w:drawing>
          <wp:inline distT="0" distB="0" distL="0" distR="0" wp14:anchorId="2D8B5CDA" wp14:editId="5675E51F">
            <wp:extent cx="6176947" cy="170497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82651" cy="1706550"/>
                    </a:xfrm>
                    <a:prstGeom prst="rect">
                      <a:avLst/>
                    </a:prstGeom>
                    <a:noFill/>
                    <a:ln>
                      <a:noFill/>
                    </a:ln>
                  </pic:spPr>
                </pic:pic>
              </a:graphicData>
            </a:graphic>
          </wp:inline>
        </w:drawing>
      </w:r>
    </w:p>
    <w:p w:rsidR="00AE1DE4" w:rsidP="00AE1DE4" w:rsidRDefault="00AE1DE4" w14:paraId="4853AE5E" w14:textId="03E72120">
      <w:r>
        <w:t>Each Portfolio is transited to its next state by NCGTC User. There are however following pre-conditions for the respective transitions:</w:t>
      </w:r>
    </w:p>
    <w:p w:rsidRPr="00D87170" w:rsidR="00FE1FB7" w:rsidP="00AE1DE4" w:rsidRDefault="00F27296" w14:paraId="476476D8" w14:textId="762C3167">
      <w:pPr>
        <w:rPr>
          <w:b/>
        </w:rPr>
      </w:pPr>
      <w:r>
        <w:t>(</w:t>
      </w:r>
      <w:r w:rsidRPr="00D87170">
        <w:rPr>
          <w:b/>
        </w:rPr>
        <w:t>Note: -</w:t>
      </w:r>
      <w:commentRangeStart w:id="92"/>
      <w:commentRangeStart w:id="93"/>
      <w:commentRangeStart w:id="94"/>
      <w:commentRangeStart w:id="95"/>
      <w:commentRangeStart w:id="96"/>
      <w:commentRangeStart w:id="97"/>
      <w:r w:rsidRPr="00D87170" w:rsidR="00885052">
        <w:rPr>
          <w:b/>
        </w:rPr>
        <w:t xml:space="preserve">Set </w:t>
      </w:r>
      <w:r w:rsidRPr="00D87170" w:rsidR="000615D4">
        <w:rPr>
          <w:b/>
        </w:rPr>
        <w:t xml:space="preserve">Rules </w:t>
      </w:r>
      <w:r w:rsidRPr="00D87170" w:rsidR="00885052">
        <w:rPr>
          <w:b/>
        </w:rPr>
        <w:t xml:space="preserve">for Transition of </w:t>
      </w:r>
      <w:r w:rsidRPr="00D87170" w:rsidR="00F85C0E">
        <w:rPr>
          <w:b/>
        </w:rPr>
        <w:t>Portfolio: -</w:t>
      </w:r>
    </w:p>
    <w:p w:rsidRPr="00D87170" w:rsidR="00FE1FB7" w:rsidP="00FE1FB7" w:rsidRDefault="003102C9" w14:paraId="7BAD4992" w14:textId="2A68076D">
      <w:pPr>
        <w:pStyle w:val="ListParagraph"/>
        <w:numPr>
          <w:ilvl w:val="0"/>
          <w:numId w:val="56"/>
        </w:numPr>
        <w:rPr>
          <w:b/>
        </w:rPr>
      </w:pPr>
      <w:r w:rsidRPr="00D87170">
        <w:rPr>
          <w:b/>
        </w:rPr>
        <w:t>For (Base period 4</w:t>
      </w:r>
      <w:r w:rsidRPr="00D87170" w:rsidR="00592C1F">
        <w:rPr>
          <w:b/>
        </w:rPr>
        <w:t xml:space="preserve"> </w:t>
      </w:r>
      <w:r w:rsidRPr="00D87170">
        <w:rPr>
          <w:b/>
        </w:rPr>
        <w:t>i.e Q4</w:t>
      </w:r>
      <w:commentRangeStart w:id="98"/>
      <w:commentRangeEnd w:id="98"/>
      <w:r w:rsidRPr="00D87170" w:rsidR="00592C1F">
        <w:rPr>
          <w:b/>
        </w:rPr>
        <w:commentReference w:id="98"/>
      </w:r>
      <w:r w:rsidRPr="00D87170" w:rsidR="00AB79ED">
        <w:rPr>
          <w:b/>
        </w:rPr>
        <w:t xml:space="preserve"> to</w:t>
      </w:r>
      <w:r w:rsidRPr="00D87170" w:rsidR="00FE1FB7">
        <w:rPr>
          <w:b/>
        </w:rPr>
        <w:t xml:space="preserve"> </w:t>
      </w:r>
      <w:r w:rsidRPr="00D87170" w:rsidR="008E2776">
        <w:rPr>
          <w:b/>
        </w:rPr>
        <w:t xml:space="preserve">all </w:t>
      </w:r>
      <w:r w:rsidRPr="00D87170" w:rsidR="00FE1FB7">
        <w:rPr>
          <w:b/>
        </w:rPr>
        <w:t>Currency periods)</w:t>
      </w:r>
      <w:r w:rsidRPr="00D87170" w:rsidR="00592C1F">
        <w:rPr>
          <w:b/>
        </w:rPr>
        <w:t xml:space="preserve"> </w:t>
      </w:r>
      <w:r w:rsidRPr="00D87170" w:rsidR="00FE1FB7">
        <w:rPr>
          <w:b/>
        </w:rPr>
        <w:t>- Transition</w:t>
      </w:r>
      <w:r w:rsidRPr="00D87170" w:rsidR="006D5AD0">
        <w:rPr>
          <w:b/>
        </w:rPr>
        <w:t xml:space="preserve"> </w:t>
      </w:r>
      <w:r w:rsidRPr="00D87170" w:rsidR="00FE1FB7">
        <w:rPr>
          <w:b/>
        </w:rPr>
        <w:t>not possible for payments are pending for portfolio.</w:t>
      </w:r>
    </w:p>
    <w:p w:rsidRPr="00D87170" w:rsidR="008472F7" w:rsidP="00FE1FB7" w:rsidRDefault="00885052" w14:paraId="191710A2" w14:textId="70C84002">
      <w:pPr>
        <w:pStyle w:val="ListParagraph"/>
        <w:numPr>
          <w:ilvl w:val="0"/>
          <w:numId w:val="56"/>
        </w:numPr>
        <w:rPr>
          <w:b/>
        </w:rPr>
      </w:pPr>
      <w:r w:rsidRPr="00D87170">
        <w:rPr>
          <w:b/>
        </w:rPr>
        <w:t xml:space="preserve">In case data is not uploaded for </w:t>
      </w:r>
      <w:r w:rsidRPr="00D87170" w:rsidR="003102C9">
        <w:rPr>
          <w:b/>
        </w:rPr>
        <w:t xml:space="preserve">Base period </w:t>
      </w:r>
      <w:r w:rsidRPr="00D87170" w:rsidR="00D4336D">
        <w:rPr>
          <w:b/>
        </w:rPr>
        <w:t>4 to</w:t>
      </w:r>
      <w:r w:rsidRPr="00D87170" w:rsidR="00D832F4">
        <w:rPr>
          <w:b/>
        </w:rPr>
        <w:t xml:space="preserve"> all Currency periods </w:t>
      </w:r>
      <w:r w:rsidRPr="00D87170" w:rsidR="000201A8">
        <w:rPr>
          <w:b/>
        </w:rPr>
        <w:t>and</w:t>
      </w:r>
      <w:r w:rsidRPr="00D87170" w:rsidR="00FE1FB7">
        <w:rPr>
          <w:b/>
        </w:rPr>
        <w:t xml:space="preserve"> user transit the </w:t>
      </w:r>
      <w:r w:rsidRPr="00D87170" w:rsidR="000201A8">
        <w:rPr>
          <w:b/>
        </w:rPr>
        <w:t>portfolio</w:t>
      </w:r>
      <w:r w:rsidRPr="00D87170" w:rsidR="00FE1FB7">
        <w:rPr>
          <w:b/>
        </w:rPr>
        <w:t xml:space="preserve"> system will </w:t>
      </w:r>
      <w:r w:rsidRPr="00D87170">
        <w:rPr>
          <w:b/>
        </w:rPr>
        <w:t>prompt</w:t>
      </w:r>
      <w:r w:rsidRPr="00D87170" w:rsidR="00D149A9">
        <w:rPr>
          <w:b/>
        </w:rPr>
        <w:t xml:space="preserve"> alert</w:t>
      </w:r>
      <w:r w:rsidRPr="00D87170">
        <w:rPr>
          <w:b/>
        </w:rPr>
        <w:t xml:space="preserve"> to be displayed.</w:t>
      </w:r>
    </w:p>
    <w:p w:rsidRPr="007310A3" w:rsidR="00885052" w:rsidP="00E015D4" w:rsidRDefault="009E7A61" w14:paraId="54EE7954" w14:textId="79B420BE">
      <w:pPr>
        <w:pStyle w:val="ListParagraph"/>
        <w:numPr>
          <w:ilvl w:val="0"/>
          <w:numId w:val="56"/>
        </w:numPr>
      </w:pPr>
      <w:commentRangeEnd w:id="92"/>
      <w:r w:rsidRPr="00D87170">
        <w:rPr>
          <w:b/>
        </w:rPr>
        <w:commentReference w:id="92"/>
      </w:r>
      <w:commentRangeEnd w:id="93"/>
      <w:r w:rsidRPr="00D87170" w:rsidR="006D1079">
        <w:rPr>
          <w:b/>
        </w:rPr>
        <w:commentReference w:id="93"/>
      </w:r>
      <w:commentRangeEnd w:id="94"/>
      <w:r w:rsidRPr="00D87170" w:rsidR="00017B24">
        <w:rPr>
          <w:b/>
        </w:rPr>
        <w:commentReference w:id="94"/>
      </w:r>
      <w:commentRangeEnd w:id="95"/>
      <w:r w:rsidRPr="00D87170" w:rsidR="00592C1F">
        <w:rPr>
          <w:b/>
        </w:rPr>
        <w:commentReference w:id="95"/>
      </w:r>
      <w:commentRangeEnd w:id="96"/>
      <w:r w:rsidRPr="00D87170" w:rsidR="00B22CE9">
        <w:rPr>
          <w:b/>
        </w:rPr>
        <w:commentReference w:id="96"/>
      </w:r>
      <w:commentRangeEnd w:id="97"/>
      <w:r w:rsidRPr="00D87170" w:rsidR="00C54A7B">
        <w:rPr>
          <w:b/>
        </w:rPr>
        <w:commentReference w:id="97"/>
      </w:r>
      <w:r w:rsidRPr="00D87170" w:rsidR="008472F7">
        <w:rPr>
          <w:b/>
        </w:rPr>
        <w:t xml:space="preserve"> Transition of Portfolio to be </w:t>
      </w:r>
      <w:r w:rsidRPr="00D87170" w:rsidR="00AB7032">
        <w:rPr>
          <w:b/>
        </w:rPr>
        <w:t>allowed Only</w:t>
      </w:r>
      <w:r w:rsidRPr="00D87170" w:rsidR="008472F7">
        <w:rPr>
          <w:b/>
        </w:rPr>
        <w:t xml:space="preserve"> Billing and payment</w:t>
      </w:r>
      <w:r w:rsidRPr="00D87170" w:rsidR="00E015D4">
        <w:rPr>
          <w:b/>
        </w:rPr>
        <w:t xml:space="preserve"> done for</w:t>
      </w:r>
      <w:r w:rsidRPr="00D87170" w:rsidR="00AB7032">
        <w:rPr>
          <w:b/>
        </w:rPr>
        <w:t xml:space="preserve"> </w:t>
      </w:r>
      <w:r w:rsidRPr="00D87170" w:rsidR="002C0DFB">
        <w:rPr>
          <w:b/>
        </w:rPr>
        <w:t>previous portfolio</w:t>
      </w:r>
      <w:r w:rsidRPr="00D87170" w:rsidR="00D32ED3">
        <w:rPr>
          <w:b/>
        </w:rPr>
        <w:t xml:space="preserve"> </w:t>
      </w:r>
      <w:r w:rsidRPr="00D87170" w:rsidR="00AB7032">
        <w:rPr>
          <w:b/>
        </w:rPr>
        <w:t>Period</w:t>
      </w:r>
      <w:r w:rsidRPr="00D87170" w:rsidR="00D32ED3">
        <w:rPr>
          <w:b/>
        </w:rPr>
        <w:t>s</w:t>
      </w:r>
      <w:r w:rsidRPr="00D87170" w:rsidR="00AB7032">
        <w:rPr>
          <w:b/>
        </w:rPr>
        <w:t>.</w:t>
      </w:r>
    </w:p>
    <w:p w:rsidR="00972B7E" w:rsidP="00AE1DE4" w:rsidRDefault="00972B7E" w14:paraId="56EDCE64" w14:textId="65359745"/>
    <w:tbl>
      <w:tblPr>
        <w:tblStyle w:val="GridTable1Light-Accent2"/>
        <w:tblW w:w="0" w:type="auto"/>
        <w:tblLook w:val="04A0" w:firstRow="1" w:lastRow="0" w:firstColumn="1" w:lastColumn="0" w:noHBand="0" w:noVBand="1"/>
      </w:tblPr>
      <w:tblGrid>
        <w:gridCol w:w="895"/>
        <w:gridCol w:w="2160"/>
        <w:gridCol w:w="2250"/>
        <w:gridCol w:w="4045"/>
      </w:tblGrid>
      <w:tr w:rsidRPr="00972B7E" w:rsidR="00972B7E" w:rsidTr="00972B7E" w14:paraId="5630F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Pr="00972B7E" w:rsidR="00972B7E" w:rsidP="00972B7E" w:rsidRDefault="00972B7E" w14:paraId="14D9332F" w14:textId="77777777">
            <w:pPr>
              <w:spacing w:after="160" w:line="259" w:lineRule="auto"/>
            </w:pPr>
            <w:r w:rsidRPr="00972B7E">
              <w:t>S. No.</w:t>
            </w:r>
          </w:p>
        </w:tc>
        <w:tc>
          <w:tcPr>
            <w:tcW w:w="4410" w:type="dxa"/>
            <w:gridSpan w:val="2"/>
          </w:tcPr>
          <w:p w:rsidRPr="00972B7E" w:rsidR="00972B7E" w:rsidP="00972B7E" w:rsidRDefault="00972B7E" w14:paraId="6B8D5F66"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972B7E">
              <w:t>Portfolio Status</w:t>
            </w:r>
          </w:p>
        </w:tc>
        <w:tc>
          <w:tcPr>
            <w:tcW w:w="4045" w:type="dxa"/>
            <w:vMerge w:val="restart"/>
          </w:tcPr>
          <w:p w:rsidRPr="00972B7E" w:rsidR="00972B7E" w:rsidP="00972B7E" w:rsidRDefault="00972B7E" w14:paraId="2991B747"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972B7E">
              <w:t>Pre-Conditions</w:t>
            </w:r>
          </w:p>
        </w:tc>
      </w:tr>
      <w:tr w:rsidRPr="00972B7E" w:rsidR="00972B7E" w:rsidTr="00972B7E" w14:paraId="1103B25A" w14:textId="77777777">
        <w:tc>
          <w:tcPr>
            <w:cnfStyle w:val="001000000000" w:firstRow="0" w:lastRow="0" w:firstColumn="1" w:lastColumn="0" w:oddVBand="0" w:evenVBand="0" w:oddHBand="0" w:evenHBand="0" w:firstRowFirstColumn="0" w:firstRowLastColumn="0" w:lastRowFirstColumn="0" w:lastRowLastColumn="0"/>
            <w:tcW w:w="895" w:type="dxa"/>
            <w:vMerge/>
          </w:tcPr>
          <w:p w:rsidRPr="00972B7E" w:rsidR="00972B7E" w:rsidP="00972B7E" w:rsidRDefault="00972B7E" w14:paraId="2F57B52E" w14:textId="77777777">
            <w:pPr>
              <w:spacing w:after="160" w:line="259" w:lineRule="auto"/>
            </w:pPr>
          </w:p>
        </w:tc>
        <w:tc>
          <w:tcPr>
            <w:tcW w:w="2160" w:type="dxa"/>
          </w:tcPr>
          <w:p w:rsidRPr="00972B7E" w:rsidR="00972B7E" w:rsidP="00972B7E" w:rsidRDefault="00972B7E" w14:paraId="52CE7A01"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Pre-Transition Status</w:t>
            </w:r>
          </w:p>
        </w:tc>
        <w:tc>
          <w:tcPr>
            <w:tcW w:w="2250" w:type="dxa"/>
          </w:tcPr>
          <w:p w:rsidRPr="00972B7E" w:rsidR="00972B7E" w:rsidP="00972B7E" w:rsidRDefault="00972B7E" w14:paraId="562B5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Post-Transition Status</w:t>
            </w:r>
          </w:p>
        </w:tc>
        <w:tc>
          <w:tcPr>
            <w:tcW w:w="4045" w:type="dxa"/>
            <w:vMerge/>
          </w:tcPr>
          <w:p w:rsidRPr="00972B7E" w:rsidR="00972B7E" w:rsidP="00972B7E" w:rsidRDefault="00972B7E" w14:paraId="58FA2FA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Pr="00972B7E" w:rsidR="00972B7E" w:rsidTr="00972B7E" w14:paraId="0B0DCA07"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55DDEA81" w14:textId="77777777">
            <w:pPr>
              <w:spacing w:after="160" w:line="259" w:lineRule="auto"/>
            </w:pPr>
            <w:r w:rsidRPr="00972B7E">
              <w:t>1</w:t>
            </w:r>
          </w:p>
        </w:tc>
        <w:tc>
          <w:tcPr>
            <w:tcW w:w="2160" w:type="dxa"/>
          </w:tcPr>
          <w:p w:rsidRPr="00972B7E" w:rsidR="00972B7E" w:rsidP="00972B7E" w:rsidRDefault="00972B7E" w14:paraId="3D7A3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Q1</w:t>
            </w:r>
          </w:p>
        </w:tc>
        <w:tc>
          <w:tcPr>
            <w:tcW w:w="2250" w:type="dxa"/>
          </w:tcPr>
          <w:p w:rsidRPr="00972B7E" w:rsidR="00972B7E" w:rsidP="00972B7E" w:rsidRDefault="00972B7E" w14:paraId="15E1819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Q2</w:t>
            </w:r>
          </w:p>
          <w:p w:rsidRPr="00972B7E" w:rsidR="00972B7E" w:rsidP="00972B7E" w:rsidRDefault="00972B7E" w14:paraId="07352AA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1DB28710"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045" w:type="dxa"/>
          </w:tcPr>
          <w:p w:rsidRPr="00972B7E" w:rsidR="00AF0E40" w:rsidP="00AF0E40" w:rsidRDefault="00972B7E" w14:paraId="30AAB20B" w14:textId="3C83EBAB">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Input Data for New CG Request is received within stipulated </w:t>
            </w:r>
            <w:commentRangeStart w:id="99"/>
            <w:r w:rsidRPr="00972B7E">
              <w:t>time</w:t>
            </w:r>
            <w:commentRangeEnd w:id="99"/>
            <w:r w:rsidR="00AF0E40">
              <w:rPr>
                <w:rStyle w:val="CommentReference"/>
              </w:rPr>
              <w:commentReference w:id="99"/>
            </w:r>
          </w:p>
          <w:p w:rsidRPr="00972B7E" w:rsidR="00972B7E" w:rsidP="00972B7E" w:rsidRDefault="00972B7E" w14:paraId="0848B838"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972B7E" w:rsidR="00972B7E" w:rsidP="00972B7E" w:rsidRDefault="00972B7E" w14:paraId="68CFE840"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00972B7E" w14:paraId="19D97233"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B0C1BCD" w14:textId="77777777">
            <w:pPr>
              <w:spacing w:after="160" w:line="259" w:lineRule="auto"/>
            </w:pPr>
            <w:r w:rsidRPr="00972B7E">
              <w:t>2</w:t>
            </w:r>
          </w:p>
        </w:tc>
        <w:tc>
          <w:tcPr>
            <w:tcW w:w="2160" w:type="dxa"/>
          </w:tcPr>
          <w:p w:rsidRPr="00972B7E" w:rsidR="00972B7E" w:rsidP="00972B7E" w:rsidRDefault="00972B7E" w14:paraId="0A93563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Q2</w:t>
            </w:r>
          </w:p>
        </w:tc>
        <w:tc>
          <w:tcPr>
            <w:tcW w:w="2250" w:type="dxa"/>
          </w:tcPr>
          <w:p w:rsidRPr="00972B7E" w:rsidR="00972B7E" w:rsidP="00972B7E" w:rsidRDefault="00972B7E" w14:paraId="515F9E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Q3</w:t>
            </w:r>
          </w:p>
        </w:tc>
        <w:tc>
          <w:tcPr>
            <w:tcW w:w="4045" w:type="dxa"/>
          </w:tcPr>
          <w:p w:rsidRPr="00972B7E" w:rsidR="00972B7E" w:rsidP="00972B7E" w:rsidRDefault="00972B7E" w14:paraId="5C5ECCDE"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3BE6442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0BD16E6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972B7E" w:rsidR="00972B7E" w:rsidP="00972B7E" w:rsidRDefault="00972B7E" w14:paraId="7C851DE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00972B7E" w14:paraId="48C2890D"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45FEE06D" w14:textId="77777777">
            <w:pPr>
              <w:spacing w:after="160" w:line="259" w:lineRule="auto"/>
            </w:pPr>
            <w:r w:rsidRPr="00972B7E">
              <w:t>3</w:t>
            </w:r>
          </w:p>
        </w:tc>
        <w:tc>
          <w:tcPr>
            <w:tcW w:w="2160" w:type="dxa"/>
          </w:tcPr>
          <w:p w:rsidRPr="00972B7E" w:rsidR="00972B7E" w:rsidP="00972B7E" w:rsidRDefault="00972B7E" w14:paraId="5DF47D8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Q3</w:t>
            </w:r>
          </w:p>
        </w:tc>
        <w:tc>
          <w:tcPr>
            <w:tcW w:w="2250" w:type="dxa"/>
          </w:tcPr>
          <w:p w:rsidRPr="00972B7E" w:rsidR="00972B7E" w:rsidP="00972B7E" w:rsidRDefault="00972B7E" w14:paraId="07808C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Q4</w:t>
            </w:r>
          </w:p>
        </w:tc>
        <w:tc>
          <w:tcPr>
            <w:tcW w:w="4045" w:type="dxa"/>
          </w:tcPr>
          <w:p w:rsidRPr="00972B7E" w:rsidR="00972B7E" w:rsidP="00972B7E" w:rsidRDefault="00972B7E" w14:paraId="6991FFF1"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2114A854"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F23957" w:rsidR="009C1CAF" w:rsidP="00F23957" w:rsidRDefault="00972B7E" w14:paraId="308A67F2" w14:textId="674A02B4">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00972B7E" w14:paraId="7BDF08C6"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6A10A544" w14:textId="77777777">
            <w:pPr>
              <w:spacing w:after="160" w:line="259" w:lineRule="auto"/>
            </w:pPr>
            <w:r w:rsidRPr="00972B7E">
              <w:t>4</w:t>
            </w:r>
          </w:p>
        </w:tc>
        <w:tc>
          <w:tcPr>
            <w:tcW w:w="2160" w:type="dxa"/>
          </w:tcPr>
          <w:p w:rsidRPr="00972B7E" w:rsidR="00972B7E" w:rsidP="00972B7E" w:rsidRDefault="00972B7E" w14:paraId="1BA110F9"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Q4</w:t>
            </w:r>
          </w:p>
        </w:tc>
        <w:tc>
          <w:tcPr>
            <w:tcW w:w="2250" w:type="dxa"/>
          </w:tcPr>
          <w:p w:rsidRPr="00972B7E" w:rsidR="00972B7E" w:rsidP="00972B7E" w:rsidRDefault="00972B7E" w14:paraId="0D14F02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Crystallized</w:t>
            </w:r>
          </w:p>
        </w:tc>
        <w:tc>
          <w:tcPr>
            <w:tcW w:w="4045" w:type="dxa"/>
          </w:tcPr>
          <w:p w:rsidRPr="00972B7E" w:rsidR="00972B7E" w:rsidP="00972B7E" w:rsidRDefault="00972B7E" w14:paraId="774EF8B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2BA9574F"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1A8733D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00972B7E" w:rsidP="00972B7E" w:rsidRDefault="00972B7E" w14:paraId="2169E0B3"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225DA0" w14:paraId="4FDD67AC" w14:textId="2A5AAEA9">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00"/>
            <w:commentRangeStart w:id="101"/>
            <w:r w:rsidRPr="00225DA0">
              <w:t>In case data is not uploaded for particular quarter</w:t>
            </w:r>
            <w:r w:rsidR="00D85471">
              <w:t xml:space="preserve"> </w:t>
            </w:r>
            <w:r w:rsidRPr="00225DA0">
              <w:t>(Base Period) then alert prompt to be displayed.</w:t>
            </w:r>
            <w:commentRangeEnd w:id="100"/>
            <w:r>
              <w:rPr>
                <w:rStyle w:val="CommentReference"/>
              </w:rPr>
              <w:commentReference w:id="100"/>
            </w:r>
            <w:commentRangeEnd w:id="101"/>
            <w:r w:rsidR="00811264">
              <w:rPr>
                <w:rStyle w:val="CommentReference"/>
              </w:rPr>
              <w:commentReference w:id="101"/>
            </w:r>
          </w:p>
        </w:tc>
      </w:tr>
      <w:tr w:rsidRPr="00972B7E" w:rsidR="00972B7E" w:rsidTr="00972B7E" w14:paraId="5425C0E7"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36608539" w14:textId="77777777">
            <w:pPr>
              <w:spacing w:after="160" w:line="259" w:lineRule="auto"/>
            </w:pPr>
            <w:r w:rsidRPr="00972B7E">
              <w:t>5</w:t>
            </w:r>
          </w:p>
        </w:tc>
        <w:tc>
          <w:tcPr>
            <w:tcW w:w="2160" w:type="dxa"/>
          </w:tcPr>
          <w:p w:rsidRPr="00972B7E" w:rsidR="00972B7E" w:rsidP="00972B7E" w:rsidRDefault="00972B7E" w14:paraId="2FE3A7C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Crystallized</w:t>
            </w:r>
          </w:p>
        </w:tc>
        <w:tc>
          <w:tcPr>
            <w:tcW w:w="2250" w:type="dxa"/>
          </w:tcPr>
          <w:p w:rsidRPr="00972B7E" w:rsidR="00972B7E" w:rsidP="00972B7E" w:rsidRDefault="00972B7E" w14:paraId="4BA7A55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w:t>
            </w:r>
          </w:p>
        </w:tc>
        <w:tc>
          <w:tcPr>
            <w:tcW w:w="4045" w:type="dxa"/>
          </w:tcPr>
          <w:p w:rsidRPr="0009510A" w:rsidR="00972B7E" w:rsidP="00972B7E" w:rsidRDefault="001E3113" w14:paraId="797E57E9" w14:textId="4A823F5B">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0009510A">
              <w:t>data</w:t>
            </w:r>
            <w:r w:rsidRPr="0009510A">
              <w:t xml:space="preserve"> </w:t>
            </w:r>
            <w:r w:rsidRPr="0009510A" w:rsidR="0009510A">
              <w:t>updating</w:t>
            </w:r>
            <w:commentRangeStart w:id="102"/>
            <w:commentRangeStart w:id="103"/>
            <w:commentRangeStart w:id="104"/>
            <w:commentRangeStart w:id="105"/>
            <w:commentRangeStart w:id="106"/>
          </w:p>
          <w:p w:rsidRPr="0009510A" w:rsidR="00972B7E" w:rsidP="00972B7E" w:rsidRDefault="001E3113" w14:paraId="7EFF8206" w14:textId="569EB3F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Pr="0009510A" w:rsidR="00972B7E">
              <w:t xml:space="preserve">Billing Cycle is executed </w:t>
            </w:r>
          </w:p>
          <w:p w:rsidRPr="00972B7E" w:rsidR="00972B7E" w:rsidP="00972B7E" w:rsidRDefault="001E3113" w14:paraId="2B2C0E1A" w14:textId="186419AF">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Pr="0009510A" w:rsidR="00972B7E">
              <w:t>Payment is received from MLI</w:t>
            </w:r>
            <w:commentRangeEnd w:id="102"/>
            <w:r w:rsidRPr="0009510A" w:rsidR="00F932E1">
              <w:commentReference w:id="102"/>
            </w:r>
            <w:commentRangeEnd w:id="103"/>
            <w:r w:rsidRPr="0009510A" w:rsidR="005A51F8">
              <w:commentReference w:id="103"/>
            </w:r>
            <w:commentRangeEnd w:id="104"/>
            <w:r w:rsidRPr="0009510A" w:rsidR="00D361E0">
              <w:commentReference w:id="104"/>
            </w:r>
            <w:commentRangeEnd w:id="105"/>
            <w:r w:rsidRPr="0009510A" w:rsidR="00557828">
              <w:commentReference w:id="105"/>
            </w:r>
            <w:commentRangeEnd w:id="106"/>
            <w:r w:rsidR="00811264">
              <w:rPr>
                <w:rStyle w:val="CommentReference"/>
              </w:rPr>
              <w:commentReference w:id="106"/>
            </w:r>
          </w:p>
        </w:tc>
      </w:tr>
      <w:tr w:rsidRPr="00972B7E" w:rsidR="00972B7E" w:rsidTr="00972B7E" w14:paraId="02B47850"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4766465E" w14:textId="77777777">
            <w:pPr>
              <w:spacing w:after="160" w:line="259" w:lineRule="auto"/>
            </w:pPr>
            <w:r w:rsidRPr="00972B7E">
              <w:t>6</w:t>
            </w:r>
          </w:p>
        </w:tc>
        <w:tc>
          <w:tcPr>
            <w:tcW w:w="2160" w:type="dxa"/>
          </w:tcPr>
          <w:p w:rsidRPr="00972B7E" w:rsidR="00972B7E" w:rsidP="00972B7E" w:rsidRDefault="00972B7E" w14:paraId="39A665EE"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w:t>
            </w:r>
          </w:p>
        </w:tc>
        <w:tc>
          <w:tcPr>
            <w:tcW w:w="2250" w:type="dxa"/>
          </w:tcPr>
          <w:p w:rsidRPr="00972B7E" w:rsidR="00972B7E" w:rsidP="00972B7E" w:rsidRDefault="00972B7E" w14:paraId="3FA136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w:t>
            </w:r>
          </w:p>
        </w:tc>
        <w:tc>
          <w:tcPr>
            <w:tcW w:w="4045" w:type="dxa"/>
          </w:tcPr>
          <w:p w:rsidRPr="00972B7E" w:rsidR="00972B7E" w:rsidP="00972B7E" w:rsidRDefault="00972B7E" w14:paraId="26C2F9EE"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20FAEF0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972B7E" w:rsidRDefault="00972B7E" w14:paraId="33002BBC"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F932E1" w14:paraId="55B1025C" w14:textId="65F81CC1">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t>S</w:t>
            </w:r>
            <w:commentRangeStart w:id="107"/>
            <w:commentRangeStart w:id="108"/>
            <w:commentRangeStart w:id="109"/>
            <w:r w:rsidRPr="00225DA0" w:rsidR="00225DA0">
              <w:t>et for Transition where transition of Portfolio to be allowed only Billing and  payment of Currency Period and approval on previous currency period is pending.</w:t>
            </w:r>
            <w:commentRangeEnd w:id="107"/>
            <w:r w:rsidR="00B54561">
              <w:rPr>
                <w:rStyle w:val="CommentReference"/>
              </w:rPr>
              <w:commentReference w:id="107"/>
            </w:r>
            <w:commentRangeEnd w:id="108"/>
            <w:r>
              <w:rPr>
                <w:rStyle w:val="CommentReference"/>
              </w:rPr>
              <w:commentReference w:id="108"/>
            </w:r>
            <w:commentRangeEnd w:id="109"/>
            <w:r w:rsidR="00811264">
              <w:rPr>
                <w:rStyle w:val="CommentReference"/>
              </w:rPr>
              <w:commentReference w:id="109"/>
            </w:r>
          </w:p>
        </w:tc>
      </w:tr>
      <w:tr w:rsidRPr="00972B7E" w:rsidR="00972B7E" w:rsidTr="00972B7E" w14:paraId="0A638D10"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60785653" w14:textId="77777777">
            <w:pPr>
              <w:spacing w:after="160" w:line="259" w:lineRule="auto"/>
            </w:pPr>
            <w:r w:rsidRPr="00972B7E">
              <w:t>7</w:t>
            </w:r>
          </w:p>
        </w:tc>
        <w:tc>
          <w:tcPr>
            <w:tcW w:w="2160" w:type="dxa"/>
          </w:tcPr>
          <w:p w:rsidRPr="00972B7E" w:rsidR="00972B7E" w:rsidP="00972B7E" w:rsidRDefault="00972B7E" w14:paraId="0394900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w:t>
            </w:r>
          </w:p>
        </w:tc>
        <w:tc>
          <w:tcPr>
            <w:tcW w:w="2250" w:type="dxa"/>
          </w:tcPr>
          <w:p w:rsidRPr="00972B7E" w:rsidR="00972B7E" w:rsidP="00972B7E" w:rsidRDefault="00972B7E" w14:paraId="7565961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III</w:t>
            </w:r>
          </w:p>
        </w:tc>
        <w:tc>
          <w:tcPr>
            <w:tcW w:w="4045" w:type="dxa"/>
          </w:tcPr>
          <w:p w:rsidRPr="00972B7E" w:rsidR="00972B7E" w:rsidP="00972B7E" w:rsidRDefault="00972B7E" w14:paraId="553C93E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00972B7E" w:rsidP="00972B7E" w:rsidRDefault="00972B7E" w14:paraId="1002D5C5" w14:textId="3F562DD0">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5A51F8" w:rsidP="005A51F8" w:rsidRDefault="005A51F8" w14:paraId="68285316" w14:textId="203FF1E2">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Firstly, Billing Cycle execution and charge CG Fees only on “</w:t>
            </w:r>
            <w:r w:rsidR="00AC79E6">
              <w:t>Standard” and “NPA”</w:t>
            </w:r>
            <w:r w:rsidRPr="00972B7E">
              <w:t xml:space="preserve"> loan account </w:t>
            </w:r>
            <w:commentRangeStart w:id="110"/>
            <w:commentRangeStart w:id="111"/>
            <w:commentRangeStart w:id="112"/>
            <w:commentRangeStart w:id="113"/>
            <w:r w:rsidRPr="00CD78AB">
              <w:t>number</w:t>
            </w:r>
            <w:r w:rsidR="00AC79E6">
              <w:t>s</w:t>
            </w:r>
            <w:commentRangeEnd w:id="110"/>
            <w:r w:rsidRPr="00CD78AB">
              <w:commentReference w:id="110"/>
            </w:r>
            <w:commentRangeEnd w:id="111"/>
            <w:r w:rsidRPr="00CD78AB">
              <w:commentReference w:id="111"/>
            </w:r>
            <w:commentRangeEnd w:id="112"/>
            <w:r w:rsidR="00B403B9">
              <w:rPr>
                <w:rStyle w:val="CommentReference"/>
              </w:rPr>
              <w:commentReference w:id="112"/>
            </w:r>
            <w:commentRangeEnd w:id="113"/>
            <w:r w:rsidR="009F481A">
              <w:rPr>
                <w:rStyle w:val="CommentReference"/>
              </w:rPr>
              <w:commentReference w:id="113"/>
            </w:r>
            <w:r w:rsidRPr="00CD78AB">
              <w:t>.</w:t>
            </w:r>
            <w:r w:rsidRPr="00972B7E">
              <w:t xml:space="preserve"> Consider Accounts with state “Guarantees in-force” state i.e. 30010 for billing.</w:t>
            </w:r>
          </w:p>
          <w:p w:rsidRPr="00972B7E" w:rsidR="00972B7E" w:rsidP="00972B7E" w:rsidRDefault="00972B7E" w14:paraId="57CF99AB"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972B7E" w:rsidRDefault="00972B7E" w14:paraId="74E18E28"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F932E1" w14:paraId="52470A50" w14:textId="5B505E15">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t>S</w:t>
            </w:r>
            <w:commentRangeStart w:id="114"/>
            <w:commentRangeStart w:id="115"/>
            <w:commentRangeStart w:id="116"/>
            <w:r w:rsidRPr="00225DA0" w:rsidR="00225DA0">
              <w:t xml:space="preserve">et for Transition where transition of Portfolio to be allowed only Billing </w:t>
            </w:r>
            <w:r w:rsidRPr="00225DA0">
              <w:t>and payment</w:t>
            </w:r>
            <w:r w:rsidRPr="00225DA0" w:rsidR="00225DA0">
              <w:t xml:space="preserve"> of Currency Period and approval on previous currency period is pending.</w:t>
            </w:r>
            <w:commentRangeEnd w:id="114"/>
            <w:r w:rsidR="00B54561">
              <w:rPr>
                <w:rStyle w:val="CommentReference"/>
              </w:rPr>
              <w:commentReference w:id="114"/>
            </w:r>
            <w:commentRangeEnd w:id="115"/>
            <w:r>
              <w:rPr>
                <w:rStyle w:val="CommentReference"/>
              </w:rPr>
              <w:commentReference w:id="115"/>
            </w:r>
            <w:commentRangeEnd w:id="116"/>
            <w:r w:rsidR="00D361E0">
              <w:rPr>
                <w:rStyle w:val="CommentReference"/>
              </w:rPr>
              <w:commentReference w:id="116"/>
            </w:r>
          </w:p>
        </w:tc>
      </w:tr>
      <w:tr w:rsidRPr="00972B7E" w:rsidR="00972B7E" w:rsidTr="00972B7E" w14:paraId="29DD58A5"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82744CE" w14:textId="77777777">
            <w:pPr>
              <w:spacing w:after="160" w:line="259" w:lineRule="auto"/>
            </w:pPr>
            <w:r w:rsidRPr="00972B7E">
              <w:t>8</w:t>
            </w:r>
          </w:p>
        </w:tc>
        <w:tc>
          <w:tcPr>
            <w:tcW w:w="2160" w:type="dxa"/>
          </w:tcPr>
          <w:p w:rsidRPr="00972B7E" w:rsidR="00972B7E" w:rsidP="00972B7E" w:rsidRDefault="00972B7E" w14:paraId="058749D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III</w:t>
            </w:r>
          </w:p>
        </w:tc>
        <w:tc>
          <w:tcPr>
            <w:tcW w:w="2250" w:type="dxa"/>
          </w:tcPr>
          <w:p w:rsidRPr="00972B7E" w:rsidR="00972B7E" w:rsidP="00972B7E" w:rsidRDefault="00972B7E" w14:paraId="322856A8"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IV</w:t>
            </w:r>
          </w:p>
          <w:p w:rsidRPr="00972B7E" w:rsidR="00972B7E" w:rsidP="00972B7E" w:rsidRDefault="00972B7E" w14:paraId="5091428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6FB2D4B1"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3A96705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4045" w:type="dxa"/>
          </w:tcPr>
          <w:p w:rsidRPr="00972B7E" w:rsidR="00972B7E" w:rsidP="00972B7E" w:rsidRDefault="00972B7E" w14:paraId="386115D2"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7F8EED0E" w14:textId="29234C7C">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972B7E" w:rsidRDefault="00972B7E" w14:paraId="29293523"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Pr="00972B7E" w:rsidR="00972B7E" w:rsidP="00972B7E" w:rsidRDefault="00972B7E" w14:paraId="2CE84DB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00972B7E" w:rsidP="00972B7E" w:rsidRDefault="00972B7E" w14:paraId="10F893E3" w14:textId="4018CC98">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Claim </w:t>
            </w:r>
            <w:r w:rsidRPr="00972B7E" w:rsidR="00225DA0">
              <w:t>Lodgment &amp;</w:t>
            </w:r>
            <w:r w:rsidRPr="00972B7E">
              <w:t xml:space="preserve"> Settlement</w:t>
            </w:r>
          </w:p>
          <w:p w:rsidRPr="00972B7E" w:rsidR="00225DA0" w:rsidP="00225DA0" w:rsidRDefault="00225DA0" w14:paraId="66FA42B0" w14:textId="33E0F5DC">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17"/>
            <w:commentRangeStart w:id="118"/>
            <w:r w:rsidRPr="00225DA0">
              <w:t>set for Transition where transition of Portfolio to be allowed only Billing and  payment of Currency Period and approval on previous currency period is pending.</w:t>
            </w:r>
            <w:commentRangeEnd w:id="117"/>
            <w:r w:rsidR="00B54561">
              <w:rPr>
                <w:rStyle w:val="CommentReference"/>
              </w:rPr>
              <w:commentReference w:id="117"/>
            </w:r>
            <w:commentRangeEnd w:id="118"/>
            <w:r w:rsidR="00D361E0">
              <w:rPr>
                <w:rStyle w:val="CommentReference"/>
              </w:rPr>
              <w:commentReference w:id="118"/>
            </w:r>
          </w:p>
        </w:tc>
      </w:tr>
      <w:tr w:rsidRPr="00972B7E" w:rsidR="00972B7E" w:rsidTr="00972B7E" w14:paraId="5193C0FB"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B9E6B57" w14:textId="77777777">
            <w:pPr>
              <w:spacing w:after="160" w:line="259" w:lineRule="auto"/>
            </w:pPr>
            <w:r w:rsidRPr="00972B7E">
              <w:t>9</w:t>
            </w:r>
          </w:p>
        </w:tc>
        <w:tc>
          <w:tcPr>
            <w:tcW w:w="2160" w:type="dxa"/>
          </w:tcPr>
          <w:p w:rsidRPr="00972B7E" w:rsidR="00972B7E" w:rsidP="00972B7E" w:rsidRDefault="00972B7E" w14:paraId="7788A15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IV</w:t>
            </w:r>
          </w:p>
        </w:tc>
        <w:tc>
          <w:tcPr>
            <w:tcW w:w="2250" w:type="dxa"/>
          </w:tcPr>
          <w:p w:rsidRPr="00972B7E" w:rsidR="00972B7E" w:rsidP="00972B7E" w:rsidRDefault="00972B7E" w14:paraId="4FA1DA3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w:t>
            </w:r>
          </w:p>
        </w:tc>
        <w:tc>
          <w:tcPr>
            <w:tcW w:w="4045" w:type="dxa"/>
          </w:tcPr>
          <w:p w:rsidRPr="00972B7E" w:rsidR="00972B7E" w:rsidP="00972B7E" w:rsidRDefault="00972B7E" w14:paraId="0F3E8EB6"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02C312A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received from MLI.</w:t>
            </w:r>
          </w:p>
          <w:p w:rsidR="00972B7E" w:rsidP="00972B7E" w:rsidRDefault="00972B7E" w14:paraId="4D705DA5" w14:textId="3CB96CAE">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19"/>
            <w:commentRangeStart w:id="120"/>
            <w:commentRangeStart w:id="121"/>
            <w:commentRangeStart w:id="122"/>
            <w:r w:rsidRPr="00972B7E">
              <w:t>Once billing done, then only Final Claim lodgment and settlement should happen.</w:t>
            </w:r>
            <w:commentRangeEnd w:id="119"/>
            <w:r w:rsidR="008B63FB">
              <w:rPr>
                <w:rStyle w:val="CommentReference"/>
              </w:rPr>
              <w:commentReference w:id="119"/>
            </w:r>
            <w:commentRangeEnd w:id="120"/>
            <w:r w:rsidR="002170C8">
              <w:rPr>
                <w:rStyle w:val="CommentReference"/>
              </w:rPr>
              <w:commentReference w:id="120"/>
            </w:r>
            <w:commentRangeEnd w:id="121"/>
            <w:r w:rsidR="00811264">
              <w:rPr>
                <w:rStyle w:val="CommentReference"/>
              </w:rPr>
              <w:commentReference w:id="121"/>
            </w:r>
            <w:commentRangeEnd w:id="122"/>
            <w:r w:rsidR="00811264">
              <w:rPr>
                <w:rStyle w:val="CommentReference"/>
              </w:rPr>
              <w:commentReference w:id="122"/>
            </w:r>
            <w:r w:rsidR="002170C8">
              <w:t>(</w:t>
            </w:r>
            <w:r w:rsidR="002170C8">
              <w:rPr>
                <w:lang w:val="en-IN"/>
              </w:rPr>
              <w:t xml:space="preserve"> For Cp4 billing should be done on all standard accounts as on 31st March of the CP3 period )</w:t>
            </w:r>
          </w:p>
          <w:p w:rsidRPr="00972B7E" w:rsidR="00225DA0" w:rsidP="00225DA0" w:rsidRDefault="00225DA0" w14:paraId="10B02BFA" w14:textId="70F815C8">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23"/>
            <w:commentRangeStart w:id="124"/>
            <w:r w:rsidRPr="00225DA0">
              <w:t>set for Transition where transition of Portfolio to be allowed only Billing and  payment of Currency Period and approval on previous currency period is pending.</w:t>
            </w:r>
            <w:commentRangeEnd w:id="123"/>
            <w:r w:rsidR="00B54561">
              <w:rPr>
                <w:rStyle w:val="CommentReference"/>
              </w:rPr>
              <w:commentReference w:id="123"/>
            </w:r>
            <w:commentRangeEnd w:id="124"/>
            <w:r w:rsidR="00D361E0">
              <w:rPr>
                <w:rStyle w:val="CommentReference"/>
              </w:rPr>
              <w:commentReference w:id="124"/>
            </w:r>
          </w:p>
        </w:tc>
      </w:tr>
      <w:tr w:rsidRPr="00972B7E" w:rsidR="00972B7E" w:rsidTr="00972B7E" w14:paraId="10C5390F"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2C5F3FA4" w14:textId="77777777">
            <w:pPr>
              <w:spacing w:after="160" w:line="259" w:lineRule="auto"/>
            </w:pPr>
            <w:r w:rsidRPr="00972B7E">
              <w:t>10</w:t>
            </w:r>
          </w:p>
        </w:tc>
        <w:tc>
          <w:tcPr>
            <w:tcW w:w="2160" w:type="dxa"/>
          </w:tcPr>
          <w:p w:rsidRPr="00972B7E" w:rsidR="00972B7E" w:rsidP="00972B7E" w:rsidRDefault="00972B7E" w14:paraId="5D1943F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w:t>
            </w:r>
          </w:p>
        </w:tc>
        <w:tc>
          <w:tcPr>
            <w:tcW w:w="2250" w:type="dxa"/>
          </w:tcPr>
          <w:p w:rsidRPr="00972B7E" w:rsidR="00972B7E" w:rsidP="00972B7E" w:rsidRDefault="00972B7E" w14:paraId="2D51C00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w:t>
            </w:r>
          </w:p>
        </w:tc>
        <w:tc>
          <w:tcPr>
            <w:tcW w:w="4045" w:type="dxa"/>
          </w:tcPr>
          <w:p w:rsidRPr="00972B7E" w:rsidR="00972B7E" w:rsidP="00972B7E" w:rsidRDefault="00972B7E" w14:paraId="3440060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972B7E" w:rsidRDefault="00972B7E" w14:paraId="17346409" w14:textId="2DBFAB58">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972B7E" w:rsidRDefault="00972B7E" w14:paraId="4FEE5BC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972B7E" w:rsidRDefault="00972B7E" w14:paraId="2C367DB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225DA0" w14:paraId="06449999" w14:textId="14C1F21E">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25"/>
            <w:commentRangeStart w:id="126"/>
            <w:r w:rsidRPr="00225DA0">
              <w:t>set for Transition where transition of Portfolio to be allowed only Billing and  payment of Currency Period and approval on previous currency period is pending.</w:t>
            </w:r>
            <w:commentRangeEnd w:id="125"/>
            <w:r w:rsidR="00B54561">
              <w:rPr>
                <w:rStyle w:val="CommentReference"/>
              </w:rPr>
              <w:commentReference w:id="125"/>
            </w:r>
            <w:commentRangeEnd w:id="126"/>
            <w:r w:rsidR="008B63FB">
              <w:rPr>
                <w:rStyle w:val="CommentReference"/>
              </w:rPr>
              <w:commentReference w:id="126"/>
            </w:r>
          </w:p>
        </w:tc>
      </w:tr>
      <w:tr w:rsidRPr="00972B7E" w:rsidR="00972B7E" w:rsidTr="00972B7E" w14:paraId="01313EA1"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792AA9F2" w14:textId="77777777">
            <w:pPr>
              <w:spacing w:after="160" w:line="259" w:lineRule="auto"/>
            </w:pPr>
            <w:r w:rsidRPr="00972B7E">
              <w:t>11</w:t>
            </w:r>
          </w:p>
        </w:tc>
        <w:tc>
          <w:tcPr>
            <w:tcW w:w="2160" w:type="dxa"/>
          </w:tcPr>
          <w:p w:rsidRPr="00972B7E" w:rsidR="00972B7E" w:rsidP="00972B7E" w:rsidRDefault="00972B7E" w14:paraId="74C69D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w:t>
            </w:r>
          </w:p>
        </w:tc>
        <w:tc>
          <w:tcPr>
            <w:tcW w:w="2250" w:type="dxa"/>
          </w:tcPr>
          <w:p w:rsidRPr="00972B7E" w:rsidR="00972B7E" w:rsidP="00972B7E" w:rsidRDefault="00972B7E" w14:paraId="028C8A15"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VII</w:t>
            </w:r>
          </w:p>
        </w:tc>
        <w:tc>
          <w:tcPr>
            <w:tcW w:w="4045" w:type="dxa"/>
          </w:tcPr>
          <w:p w:rsidRPr="00972B7E" w:rsidR="00972B7E" w:rsidP="00972B7E" w:rsidRDefault="00972B7E" w14:paraId="649A00A6"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972B7E" w:rsidRDefault="00972B7E" w14:paraId="0317C2EB" w14:textId="06E9A66F">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972B7E" w:rsidRDefault="00972B7E" w14:paraId="419D56FC"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Pr="00972B7E" w:rsidR="00972B7E" w:rsidP="00972B7E" w:rsidRDefault="00972B7E" w14:paraId="4C1EE26E"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00972B7E" w:rsidP="00972B7E" w:rsidRDefault="00972B7E" w14:paraId="6FEFCFCE" w14:textId="229B4109">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Claim </w:t>
            </w:r>
            <w:r w:rsidRPr="00972B7E" w:rsidR="00225DA0">
              <w:t>Lodgment &amp;</w:t>
            </w:r>
            <w:r w:rsidRPr="00972B7E">
              <w:t xml:space="preserve"> Settlement</w:t>
            </w:r>
          </w:p>
          <w:p w:rsidRPr="00972B7E" w:rsidR="00225DA0" w:rsidP="00225DA0" w:rsidRDefault="00225DA0" w14:paraId="57E1817B" w14:textId="1E7899F2">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27"/>
            <w:commentRangeStart w:id="128"/>
            <w:r w:rsidRPr="00225DA0">
              <w:t>set for Transition where transition of Portfolio to be allowed only Billing and  payment of Currency Period and approval on previous currency period is pending.</w:t>
            </w:r>
            <w:commentRangeEnd w:id="127"/>
            <w:r w:rsidR="00B54561">
              <w:rPr>
                <w:rStyle w:val="CommentReference"/>
              </w:rPr>
              <w:commentReference w:id="127"/>
            </w:r>
            <w:commentRangeEnd w:id="128"/>
            <w:r w:rsidR="009E0997">
              <w:rPr>
                <w:rStyle w:val="CommentReference"/>
              </w:rPr>
              <w:commentReference w:id="128"/>
            </w:r>
          </w:p>
        </w:tc>
      </w:tr>
      <w:tr w:rsidRPr="00972B7E" w:rsidR="00972B7E" w:rsidTr="00972B7E" w14:paraId="06309C19" w14:textId="77777777">
        <w:tc>
          <w:tcPr>
            <w:cnfStyle w:val="001000000000" w:firstRow="0" w:lastRow="0" w:firstColumn="1" w:lastColumn="0" w:oddVBand="0" w:evenVBand="0" w:oddHBand="0" w:evenHBand="0" w:firstRowFirstColumn="0" w:firstRowLastColumn="0" w:lastRowFirstColumn="0" w:lastRowLastColumn="0"/>
            <w:tcW w:w="895" w:type="dxa"/>
          </w:tcPr>
          <w:p w:rsidRPr="00972B7E" w:rsidR="00972B7E" w:rsidP="00972B7E" w:rsidRDefault="00972B7E" w14:paraId="593C4C07" w14:textId="77777777">
            <w:pPr>
              <w:spacing w:after="160" w:line="259" w:lineRule="auto"/>
            </w:pPr>
            <w:r w:rsidRPr="00972B7E">
              <w:t>12</w:t>
            </w:r>
          </w:p>
        </w:tc>
        <w:tc>
          <w:tcPr>
            <w:tcW w:w="2160" w:type="dxa"/>
          </w:tcPr>
          <w:p w:rsidRPr="00972B7E" w:rsidR="00972B7E" w:rsidP="00972B7E" w:rsidRDefault="00972B7E" w14:paraId="793D827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VII</w:t>
            </w:r>
          </w:p>
        </w:tc>
        <w:tc>
          <w:tcPr>
            <w:tcW w:w="2250" w:type="dxa"/>
          </w:tcPr>
          <w:p w:rsidRPr="00972B7E" w:rsidR="00972B7E" w:rsidP="00972B7E" w:rsidRDefault="00972B7E" w14:paraId="47C2A69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Close</w:t>
            </w:r>
          </w:p>
        </w:tc>
        <w:tc>
          <w:tcPr>
            <w:tcW w:w="4045" w:type="dxa"/>
          </w:tcPr>
          <w:p w:rsidRPr="00972B7E" w:rsidR="00972B7E" w:rsidP="00972B7E" w:rsidRDefault="00972B7E" w14:paraId="117E7BE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Update Data (if applicable, only those accounts which were considered for </w:t>
            </w:r>
            <w:commentRangeStart w:id="129"/>
            <w:r w:rsidRPr="00972B7E">
              <w:t>CPIV billing</w:t>
            </w:r>
            <w:commentRangeEnd w:id="129"/>
            <w:r w:rsidR="009E0997">
              <w:rPr>
                <w:rStyle w:val="CommentReference"/>
              </w:rPr>
              <w:commentReference w:id="129"/>
            </w:r>
            <w:r w:rsidRPr="00972B7E">
              <w:t>) is received within stipulated time</w:t>
            </w:r>
          </w:p>
          <w:p w:rsidRPr="00972B7E" w:rsidR="00972B7E" w:rsidP="00972B7E" w:rsidRDefault="00972B7E" w14:paraId="3C64F0F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No Billing on Update file.</w:t>
            </w:r>
          </w:p>
          <w:p w:rsidRPr="00972B7E" w:rsidR="00972B7E" w:rsidP="00972B7E" w:rsidRDefault="00972B7E" w14:paraId="077DF51A" w14:textId="4E8EE0CA">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Final Claim lodgment and settlement.</w:t>
            </w:r>
          </w:p>
        </w:tc>
      </w:tr>
    </w:tbl>
    <w:p w:rsidR="00AE1DE4" w:rsidP="00AE1DE4" w:rsidRDefault="00AE1DE4" w14:paraId="6495F499" w14:textId="77777777"/>
    <w:p w:rsidR="00AE1DE4" w:rsidP="00AE1DE4" w:rsidRDefault="00AE1DE4" w14:paraId="67D56F9D" w14:textId="08208E79">
      <w:pPr>
        <w:pStyle w:val="ListParagraph"/>
        <w:numPr>
          <w:ilvl w:val="0"/>
          <w:numId w:val="47"/>
        </w:numPr>
      </w:pPr>
      <w:r>
        <w:t xml:space="preserve">Portfolio remains in the state of Base Period for One FY in which it is created. </w:t>
      </w:r>
      <w:r w:rsidR="00972B7E">
        <w:t>Thus,</w:t>
      </w:r>
      <w:r>
        <w:t xml:space="preserve"> it may have existence with full four quarters or less than four quarters (depending on when it is created). After the fourth quarter of Base Period, the portfolio needs to be </w:t>
      </w:r>
      <w:r w:rsidRPr="00B360A8">
        <w:rPr>
          <w:i/>
        </w:rPr>
        <w:t>CRYSTALLIZED</w:t>
      </w:r>
      <w:r>
        <w:t xml:space="preserve"> and transited to currency </w:t>
      </w:r>
      <w:commentRangeStart w:id="130"/>
      <w:commentRangeStart w:id="131"/>
      <w:r w:rsidR="001F2508">
        <w:t>periods (Cp1 to Cp7</w:t>
      </w:r>
      <w:commentRangeEnd w:id="130"/>
      <w:r w:rsidR="001F2508">
        <w:rPr>
          <w:rStyle w:val="CommentReference"/>
        </w:rPr>
        <w:commentReference w:id="130"/>
      </w:r>
      <w:commentRangeEnd w:id="131"/>
      <w:r w:rsidR="009E0997">
        <w:rPr>
          <w:rStyle w:val="CommentReference"/>
        </w:rPr>
        <w:commentReference w:id="131"/>
      </w:r>
      <w:r w:rsidR="001F2508">
        <w:t>)</w:t>
      </w:r>
      <w:r>
        <w:t xml:space="preserve">. There are three such currency period in this scheme: Currency Period I, Currency Period </w:t>
      </w:r>
      <w:r w:rsidR="001F2508">
        <w:t>II, Currency</w:t>
      </w:r>
      <w:r>
        <w:t xml:space="preserve"> Period III</w:t>
      </w:r>
      <w:r w:rsidR="001F2508">
        <w:t>, Currency Period IV, Currency Period V, Currency Period VI and Currency Period VII</w:t>
      </w:r>
      <w:r>
        <w:t xml:space="preserve">. After Currency Period </w:t>
      </w:r>
      <w:r w:rsidR="001F2508">
        <w:t>IV</w:t>
      </w:r>
      <w:r>
        <w:t>,</w:t>
      </w:r>
      <w:r w:rsidR="001F2508">
        <w:t xml:space="preserve"> portfolio migrated in Currency Period </w:t>
      </w:r>
      <w:r w:rsidR="008A374B">
        <w:t>V and</w:t>
      </w:r>
      <w:r w:rsidR="001F2508">
        <w:t xml:space="preserve"> after Currency Period VI</w:t>
      </w:r>
      <w:r w:rsidR="00CD334A">
        <w:t>I</w:t>
      </w:r>
      <w:r w:rsidR="001F2508">
        <w:t xml:space="preserve"> t</w:t>
      </w:r>
      <w:r>
        <w:t xml:space="preserve">he portfolio is closed and </w:t>
      </w:r>
      <w:commentRangeStart w:id="132"/>
      <w:commentRangeStart w:id="133"/>
      <w:commentRangeStart w:id="134"/>
      <w:r>
        <w:t>settled</w:t>
      </w:r>
      <w:commentRangeEnd w:id="132"/>
      <w:r w:rsidR="00C779DC">
        <w:rPr>
          <w:rStyle w:val="CommentReference"/>
        </w:rPr>
        <w:commentReference w:id="132"/>
      </w:r>
      <w:commentRangeEnd w:id="133"/>
      <w:r w:rsidR="008A374B">
        <w:rPr>
          <w:rStyle w:val="CommentReference"/>
        </w:rPr>
        <w:commentReference w:id="133"/>
      </w:r>
      <w:commentRangeEnd w:id="134"/>
      <w:r w:rsidR="009E0997">
        <w:rPr>
          <w:rStyle w:val="CommentReference"/>
        </w:rPr>
        <w:commentReference w:id="134"/>
      </w:r>
      <w:r>
        <w:t>.</w:t>
      </w:r>
    </w:p>
    <w:p w:rsidR="00AE1DE4" w:rsidP="00AE1DE4" w:rsidRDefault="00AE1DE4" w14:paraId="0227D8AB" w14:textId="77777777">
      <w:pPr>
        <w:pStyle w:val="ListParagraph"/>
        <w:numPr>
          <w:ilvl w:val="0"/>
          <w:numId w:val="47"/>
        </w:numPr>
      </w:pPr>
      <w:r>
        <w:t>No input file for ‘New CG Request’ is accepted after Crystallized state of portfolio except for the ‘Update’ file for the existing loan information in the portfolio will be accepted.</w:t>
      </w:r>
    </w:p>
    <w:p w:rsidR="00AE1DE4" w:rsidP="00AE1DE4" w:rsidRDefault="00AE1DE4" w14:paraId="4DAFCA8C" w14:textId="77777777">
      <w:pPr>
        <w:pStyle w:val="ListParagraph"/>
        <w:numPr>
          <w:ilvl w:val="0"/>
          <w:numId w:val="47"/>
        </w:numPr>
      </w:pPr>
      <w:r>
        <w:t>Post Closure of Portfolio, only recoveries to the claim lodged is permitted.</w:t>
      </w:r>
      <w:r w:rsidRPr="00584F37">
        <w:t xml:space="preserve"> </w:t>
      </w:r>
      <w:r>
        <w:t>No input file for updates will be accepted.</w:t>
      </w:r>
    </w:p>
    <w:p w:rsidR="00AE1DE4" w:rsidP="00AE1DE4" w:rsidRDefault="00AE1DE4" w14:paraId="6BFA4010" w14:textId="6322D79A">
      <w:pPr>
        <w:pStyle w:val="ListParagraph"/>
        <w:numPr>
          <w:ilvl w:val="0"/>
          <w:numId w:val="47"/>
        </w:numPr>
        <w:jc w:val="both"/>
      </w:pPr>
      <w:r>
        <w:t xml:space="preserve">In case of Retrospective Portfolio’s, It depends on the current system date and the FY for which the retrospective portfolio is being created – which decides the number of billing cycles (both of base period and currency period) that an user has to execute in succession (i.e. back-to-back) to bring the folio on par with the FY in which it is created. </w:t>
      </w:r>
    </w:p>
    <w:p w:rsidR="00AE1DE4" w:rsidP="00D82D24" w:rsidRDefault="00AE1DE4" w14:paraId="7A78A989" w14:textId="18E0A87C">
      <w:pPr>
        <w:pStyle w:val="ListParagraph"/>
        <w:numPr>
          <w:ilvl w:val="0"/>
          <w:numId w:val="47"/>
        </w:numPr>
        <w:jc w:val="both"/>
      </w:pPr>
      <w:r>
        <w:t>As an example: If MLI enrolls for this scheme in year 2020-21, then NCGTC user will create the portfolios and will execute the billing cycles as below:</w:t>
      </w:r>
    </w:p>
    <w:p w:rsidR="00C7563C" w:rsidP="00C7563C" w:rsidRDefault="00C7563C" w14:paraId="7DAC4A13" w14:textId="77777777">
      <w:pPr>
        <w:jc w:val="both"/>
      </w:pPr>
    </w:p>
    <w:tbl>
      <w:tblPr>
        <w:tblStyle w:val="GridTable1Light-Accent2"/>
        <w:tblW w:w="8640" w:type="dxa"/>
        <w:tblInd w:w="607" w:type="dxa"/>
        <w:tblLook w:val="04A0" w:firstRow="1" w:lastRow="0" w:firstColumn="1" w:lastColumn="0" w:noHBand="0" w:noVBand="1"/>
      </w:tblPr>
      <w:tblGrid>
        <w:gridCol w:w="810"/>
        <w:gridCol w:w="1980"/>
        <w:gridCol w:w="2155"/>
        <w:gridCol w:w="3695"/>
      </w:tblGrid>
      <w:tr w:rsidRPr="001F54F0" w:rsidR="00AE1DE4" w:rsidTr="009E37EE" w14:paraId="127756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020CD333" w14:textId="77777777">
            <w:pPr>
              <w:rPr>
                <w:sz w:val="20"/>
              </w:rPr>
            </w:pPr>
            <w:r w:rsidRPr="001F54F0">
              <w:rPr>
                <w:sz w:val="20"/>
              </w:rPr>
              <w:t>S. No.</w:t>
            </w:r>
          </w:p>
        </w:tc>
        <w:tc>
          <w:tcPr>
            <w:tcW w:w="1980" w:type="dxa"/>
          </w:tcPr>
          <w:p w:rsidRPr="001F54F0" w:rsidR="00AE1DE4" w:rsidP="009E37EE" w:rsidRDefault="00AE1DE4" w14:paraId="410F0AB1" w14:textId="77777777">
            <w:pPr>
              <w:cnfStyle w:val="100000000000" w:firstRow="1" w:lastRow="0" w:firstColumn="0" w:lastColumn="0" w:oddVBand="0" w:evenVBand="0" w:oddHBand="0" w:evenHBand="0" w:firstRowFirstColumn="0" w:firstRowLastColumn="0" w:lastRowFirstColumn="0" w:lastRowLastColumn="0"/>
              <w:rPr>
                <w:sz w:val="20"/>
              </w:rPr>
            </w:pPr>
            <w:r w:rsidRPr="001F54F0">
              <w:rPr>
                <w:sz w:val="20"/>
              </w:rPr>
              <w:t>Portfolio Type &amp; FY</w:t>
            </w:r>
          </w:p>
        </w:tc>
        <w:tc>
          <w:tcPr>
            <w:tcW w:w="2155" w:type="dxa"/>
          </w:tcPr>
          <w:p w:rsidRPr="001F54F0" w:rsidR="00AE1DE4" w:rsidP="009E37EE" w:rsidRDefault="00AE1DE4" w14:paraId="791A06DC" w14:textId="77777777">
            <w:pPr>
              <w:cnfStyle w:val="100000000000" w:firstRow="1" w:lastRow="0" w:firstColumn="0" w:lastColumn="0" w:oddVBand="0" w:evenVBand="0" w:oddHBand="0" w:evenHBand="0" w:firstRowFirstColumn="0" w:firstRowLastColumn="0" w:lastRowFirstColumn="0" w:lastRowLastColumn="0"/>
              <w:rPr>
                <w:sz w:val="20"/>
              </w:rPr>
            </w:pPr>
            <w:r w:rsidRPr="001F54F0">
              <w:rPr>
                <w:sz w:val="20"/>
              </w:rPr>
              <w:t>Portfolio Name</w:t>
            </w:r>
          </w:p>
        </w:tc>
        <w:tc>
          <w:tcPr>
            <w:tcW w:w="3695" w:type="dxa"/>
          </w:tcPr>
          <w:p w:rsidRPr="001F54F0" w:rsidR="00AE1DE4" w:rsidP="009E37EE" w:rsidRDefault="00AE1DE4" w14:paraId="76861F9A" w14:textId="77777777">
            <w:pPr>
              <w:cnfStyle w:val="100000000000" w:firstRow="1" w:lastRow="0" w:firstColumn="0" w:lastColumn="0" w:oddVBand="0" w:evenVBand="0" w:oddHBand="0" w:evenHBand="0" w:firstRowFirstColumn="0" w:firstRowLastColumn="0" w:lastRowFirstColumn="0" w:lastRowLastColumn="0"/>
              <w:rPr>
                <w:sz w:val="20"/>
              </w:rPr>
            </w:pPr>
            <w:r w:rsidRPr="001F54F0">
              <w:rPr>
                <w:sz w:val="20"/>
              </w:rPr>
              <w:t>Number of Billing Cycle</w:t>
            </w:r>
          </w:p>
        </w:tc>
      </w:tr>
      <w:tr w:rsidRPr="001F54F0" w:rsidR="00AE1DE4" w:rsidTr="009E37EE" w14:paraId="7D36664A" w14:textId="77777777">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07401F97" w14:textId="77777777">
            <w:pPr>
              <w:rPr>
                <w:sz w:val="20"/>
              </w:rPr>
            </w:pPr>
            <w:r w:rsidRPr="001F54F0">
              <w:rPr>
                <w:sz w:val="20"/>
              </w:rPr>
              <w:t>1</w:t>
            </w:r>
          </w:p>
        </w:tc>
        <w:tc>
          <w:tcPr>
            <w:tcW w:w="1980" w:type="dxa"/>
          </w:tcPr>
          <w:p w:rsidRPr="001F54F0" w:rsidR="00AE1DE4" w:rsidP="009E37EE" w:rsidRDefault="00AE1DE4" w14:paraId="42089875"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Retrospective &amp; 2019-20</w:t>
            </w:r>
          </w:p>
        </w:tc>
        <w:tc>
          <w:tcPr>
            <w:tcW w:w="2155" w:type="dxa"/>
          </w:tcPr>
          <w:p w:rsidRPr="001F54F0" w:rsidR="00AE1DE4" w:rsidP="009E37EE" w:rsidRDefault="00AE1DE4" w14:paraId="5ECD879C"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MUDAAAA20192020R</w:t>
            </w:r>
          </w:p>
        </w:tc>
        <w:tc>
          <w:tcPr>
            <w:tcW w:w="3695" w:type="dxa"/>
          </w:tcPr>
          <w:p w:rsidRPr="001F54F0" w:rsidR="00AE1DE4" w:rsidP="00AE1DE4" w:rsidRDefault="00AE1DE4" w14:paraId="0DD853FA"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One Base Period Billing Cycle followed by Yearly Billing Cycle </w:t>
            </w:r>
            <w:r w:rsidRPr="001F54F0">
              <w:rPr>
                <w:b/>
                <w:sz w:val="20"/>
              </w:rPr>
              <w:t xml:space="preserve">Once </w:t>
            </w:r>
            <w:r w:rsidRPr="001F54F0">
              <w:rPr>
                <w:sz w:val="20"/>
              </w:rPr>
              <w:t xml:space="preserve">to bring in par with FY20-21. </w:t>
            </w:r>
          </w:p>
          <w:p w:rsidRPr="001F54F0" w:rsidR="00AE1DE4" w:rsidP="00AE1DE4" w:rsidRDefault="00AE1DE4" w14:paraId="3F1A4B4D"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i.e. Billing cycle for Base Period Q4 and Billing Cycle for Currency Period I. Portfolio Status is ‘Currency Period II’ </w:t>
            </w:r>
          </w:p>
          <w:p w:rsidRPr="001F54F0" w:rsidR="00AE1DE4" w:rsidP="00AE1DE4" w:rsidRDefault="00AE1DE4" w14:paraId="6EC7ACA0"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Next billing cycle to be executed as the calendar proceeds.</w:t>
            </w:r>
          </w:p>
        </w:tc>
      </w:tr>
      <w:tr w:rsidRPr="001F54F0" w:rsidR="00AE1DE4" w:rsidTr="009E37EE" w14:paraId="7E958D92" w14:textId="77777777">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2AFF21F1" w14:textId="77777777">
            <w:pPr>
              <w:rPr>
                <w:sz w:val="20"/>
              </w:rPr>
            </w:pPr>
            <w:r w:rsidRPr="001F54F0">
              <w:rPr>
                <w:sz w:val="20"/>
              </w:rPr>
              <w:t>2</w:t>
            </w:r>
          </w:p>
        </w:tc>
        <w:tc>
          <w:tcPr>
            <w:tcW w:w="1980" w:type="dxa"/>
          </w:tcPr>
          <w:p w:rsidRPr="001F54F0" w:rsidR="00AE1DE4" w:rsidP="009E37EE" w:rsidRDefault="00AE1DE4" w14:paraId="18C5D42C"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Retrospective &amp; 2018-19</w:t>
            </w:r>
          </w:p>
        </w:tc>
        <w:tc>
          <w:tcPr>
            <w:tcW w:w="2155" w:type="dxa"/>
          </w:tcPr>
          <w:p w:rsidRPr="001F54F0" w:rsidR="00AE1DE4" w:rsidP="009E37EE" w:rsidRDefault="00AE1DE4" w14:paraId="7869699B"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MUDBBBB20182019R</w:t>
            </w:r>
          </w:p>
        </w:tc>
        <w:tc>
          <w:tcPr>
            <w:tcW w:w="3695" w:type="dxa"/>
          </w:tcPr>
          <w:p w:rsidRPr="001F54F0" w:rsidR="00AE1DE4" w:rsidP="00AE1DE4" w:rsidRDefault="00AE1DE4" w14:paraId="7F056667"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One Base Period Billing Cycle followed Yearly Billing Cycle </w:t>
            </w:r>
            <w:r w:rsidRPr="001F54F0">
              <w:rPr>
                <w:b/>
                <w:sz w:val="20"/>
              </w:rPr>
              <w:t xml:space="preserve">Twice </w:t>
            </w:r>
            <w:r w:rsidRPr="001F54F0">
              <w:rPr>
                <w:sz w:val="20"/>
              </w:rPr>
              <w:t xml:space="preserve">to bring in par with FY20-21. </w:t>
            </w:r>
          </w:p>
          <w:p w:rsidRPr="001F54F0" w:rsidR="00AE1DE4" w:rsidP="00AE1DE4" w:rsidRDefault="00AE1DE4" w14:paraId="0D366A71"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i.e. Billing cycle for Base Period Q4,  Billing Cycle for Currency Period I and Billing Cycle for Currency Period II. Portfolio Status is ‘Currency Period III’ </w:t>
            </w:r>
          </w:p>
          <w:p w:rsidRPr="001F54F0" w:rsidR="00AE1DE4" w:rsidP="00AE1DE4" w:rsidRDefault="00AE1DE4" w14:paraId="7B9E2F9D"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Next billing cycle to be executed as the calendar proceeds.</w:t>
            </w:r>
          </w:p>
        </w:tc>
      </w:tr>
      <w:tr w:rsidRPr="001F54F0" w:rsidR="00AE1DE4" w:rsidTr="009E37EE" w14:paraId="4259B9F5" w14:textId="77777777">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4A651DD6" w14:textId="77777777">
            <w:pPr>
              <w:rPr>
                <w:sz w:val="20"/>
              </w:rPr>
            </w:pPr>
            <w:r w:rsidRPr="001F54F0">
              <w:rPr>
                <w:sz w:val="20"/>
              </w:rPr>
              <w:t>3</w:t>
            </w:r>
          </w:p>
        </w:tc>
        <w:tc>
          <w:tcPr>
            <w:tcW w:w="1980" w:type="dxa"/>
          </w:tcPr>
          <w:p w:rsidRPr="001F54F0" w:rsidR="00AE1DE4" w:rsidP="009E37EE" w:rsidRDefault="00AE1DE4" w14:paraId="24368811"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Retrospective &amp; 2017-18</w:t>
            </w:r>
          </w:p>
        </w:tc>
        <w:tc>
          <w:tcPr>
            <w:tcW w:w="2155" w:type="dxa"/>
          </w:tcPr>
          <w:p w:rsidRPr="001F54F0" w:rsidR="00AE1DE4" w:rsidP="009E37EE" w:rsidRDefault="00AE1DE4" w14:paraId="5B0EA82D"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MUDCCCC20172018R</w:t>
            </w:r>
          </w:p>
        </w:tc>
        <w:tc>
          <w:tcPr>
            <w:tcW w:w="3695" w:type="dxa"/>
          </w:tcPr>
          <w:p w:rsidRPr="001F54F0" w:rsidR="00AE1DE4" w:rsidP="00AE1DE4" w:rsidRDefault="00AE1DE4" w14:paraId="5C56A26F"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One Base Period Billing Cycle followed Yearly Billing Cycle </w:t>
            </w:r>
            <w:r w:rsidRPr="001F54F0">
              <w:rPr>
                <w:b/>
                <w:sz w:val="20"/>
              </w:rPr>
              <w:t xml:space="preserve">Thrice </w:t>
            </w:r>
            <w:r w:rsidRPr="001F54F0">
              <w:rPr>
                <w:sz w:val="20"/>
              </w:rPr>
              <w:t xml:space="preserve">to bring in par with FY20-21. </w:t>
            </w:r>
          </w:p>
          <w:p w:rsidRPr="001F54F0" w:rsidR="00AE1DE4" w:rsidP="00AE1DE4" w:rsidRDefault="00AE1DE4" w14:paraId="02A25F3C"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i.e. Billing cycle for Base Period Q4, Billing Cycle for Currency Period I  </w:t>
            </w:r>
          </w:p>
          <w:p w:rsidRPr="001F54F0" w:rsidR="00AE1DE4" w:rsidP="009E37EE" w:rsidRDefault="00AE1DE4" w14:paraId="2A2C2B48"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Billing Cycle for Currency Period II and Billing Cycle for Currency Period III. Portfolio Status is ‘Closed’ </w:t>
            </w:r>
          </w:p>
          <w:p w:rsidRPr="001F54F0" w:rsidR="00AE1DE4" w:rsidP="00AE1DE4" w:rsidRDefault="00AE1DE4" w14:paraId="7B85429F"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No Next billing cycle.</w:t>
            </w:r>
          </w:p>
        </w:tc>
      </w:tr>
    </w:tbl>
    <w:p w:rsidR="00AE1DE4" w:rsidP="00AE1DE4" w:rsidRDefault="00AE1DE4" w14:paraId="30D49349" w14:textId="73249726"/>
    <w:p w:rsidR="00AE1DE4" w:rsidP="00D779EB" w:rsidRDefault="00AE1DE4" w14:paraId="662336D4"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7" w:id="135"/>
      <w:bookmarkStart w:name="_Toc465274969" w:id="136"/>
      <w:bookmarkStart w:name="_Toc485743333" w:id="137"/>
      <w:bookmarkStart w:name="_Toc159600849" w:id="138"/>
      <w:r>
        <w:rPr>
          <w:rFonts w:ascii="Trebuchet MS" w:hAnsi="Trebuchet MS"/>
          <w:b/>
          <w:bCs/>
          <w:color w:val="000000" w:themeColor="text1"/>
          <w:szCs w:val="22"/>
        </w:rPr>
        <w:t>Allotting Credit Guarantee Unique Identifiers - CGPAN</w:t>
      </w:r>
      <w:bookmarkEnd w:id="135"/>
      <w:bookmarkEnd w:id="136"/>
      <w:bookmarkEnd w:id="137"/>
      <w:bookmarkEnd w:id="138"/>
    </w:p>
    <w:p w:rsidR="00AE1DE4" w:rsidP="00AE1DE4" w:rsidRDefault="00AE1DE4" w14:paraId="6FFB3EA6" w14:textId="77777777">
      <w:pPr>
        <w:jc w:val="both"/>
      </w:pPr>
      <w:r>
        <w:t xml:space="preserve">System allocates a unique identification number to the portfolio, called as CGPAN – Credit Guarantee Permanent Account Number, for traceability and management of CG in SURGE system. </w:t>
      </w:r>
    </w:p>
    <w:p w:rsidR="00AE1DE4" w:rsidP="00AE1DE4" w:rsidRDefault="00AE1DE4" w14:paraId="149F6C21" w14:textId="77777777">
      <w:pPr>
        <w:jc w:val="both"/>
      </w:pPr>
      <w:r>
        <w:t>CGPAN follows a specific format:</w:t>
      </w:r>
    </w:p>
    <w:p w:rsidRPr="00C5323B" w:rsidR="00AE1DE4" w:rsidP="00AE1DE4" w:rsidRDefault="00AE1DE4" w14:paraId="4303F159" w14:textId="77777777">
      <w:pPr>
        <w:jc w:val="both"/>
        <w:rPr>
          <w:b/>
        </w:rPr>
      </w:pPr>
      <w:r>
        <w:rPr>
          <w:b/>
        </w:rPr>
        <w:t>CGPAN Format for General Scheme:</w:t>
      </w:r>
    </w:p>
    <w:p w:rsidRPr="00F96908" w:rsidR="00AE1DE4" w:rsidP="00AE1DE4" w:rsidRDefault="00AE1DE4" w14:paraId="094EC87D" w14:textId="77777777">
      <w:pPr>
        <w:jc w:val="both"/>
      </w:pPr>
      <w:r>
        <w:rPr>
          <w:noProof/>
          <w:lang w:val="en-IN" w:eastAsia="en-IN"/>
        </w:rPr>
        <w:drawing>
          <wp:inline distT="0" distB="0" distL="0" distR="0" wp14:anchorId="03E3AC82" wp14:editId="10C0A108">
            <wp:extent cx="5486400" cy="1238036"/>
            <wp:effectExtent l="38100" t="0" r="19050" b="635"/>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E1DE4" w:rsidP="00AE1DE4" w:rsidRDefault="00AE1DE4" w14:paraId="2E6E1F21" w14:textId="77777777">
      <w:r>
        <w:t>CGPAN signifies a unique identification to the credit guarantee in SURGE system. Subsequently it is used to integrate with Accounting Subsystem and for payment reconciliations.</w:t>
      </w:r>
    </w:p>
    <w:p w:rsidR="00AE1DE4" w:rsidP="00AE1DE4" w:rsidRDefault="00AE1DE4" w14:paraId="75C89C13" w14:textId="39DC02ED">
      <w:r>
        <w:t>For retrospective or current portfolio’s – CGPAN will be allotted by the system at the time of creation. Internally it is provided to all the loan records for a particular portfolio.</w:t>
      </w:r>
    </w:p>
    <w:p w:rsidR="00AE1DE4" w:rsidP="00D779EB" w:rsidRDefault="00AE1DE4" w14:paraId="2C187C57"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8" w:id="139"/>
      <w:bookmarkStart w:name="_Toc465274970" w:id="140"/>
      <w:bookmarkStart w:name="_Toc485743334" w:id="141"/>
      <w:bookmarkStart w:name="_Toc159600850" w:id="142"/>
      <w:r>
        <w:rPr>
          <w:rFonts w:ascii="Trebuchet MS" w:hAnsi="Trebuchet MS"/>
          <w:b/>
          <w:bCs/>
          <w:color w:val="000000" w:themeColor="text1"/>
          <w:szCs w:val="22"/>
        </w:rPr>
        <w:t>Portfolio Risk Assessment</w:t>
      </w:r>
      <w:bookmarkEnd w:id="139"/>
      <w:bookmarkEnd w:id="140"/>
      <w:bookmarkEnd w:id="141"/>
      <w:bookmarkEnd w:id="142"/>
      <w:r>
        <w:rPr>
          <w:rFonts w:ascii="Trebuchet MS" w:hAnsi="Trebuchet MS"/>
          <w:b/>
          <w:bCs/>
          <w:color w:val="000000" w:themeColor="text1"/>
          <w:szCs w:val="22"/>
        </w:rPr>
        <w:t xml:space="preserve"> </w:t>
      </w:r>
    </w:p>
    <w:p w:rsidR="00AE1DE4" w:rsidP="00AE1DE4" w:rsidRDefault="00AE1DE4" w14:paraId="4266DDC3" w14:textId="77777777">
      <w:r>
        <w:t>For each portfolio created in the system, there will be a provision to provide inputs for:</w:t>
      </w:r>
    </w:p>
    <w:p w:rsidR="002E5DD1" w:rsidP="000F04CC" w:rsidRDefault="00AE1DE4" w14:paraId="278046AC" w14:textId="01591593">
      <w:pPr>
        <w:pStyle w:val="ListParagraph"/>
        <w:numPr>
          <w:ilvl w:val="0"/>
          <w:numId w:val="4"/>
        </w:numPr>
      </w:pPr>
      <w:r>
        <w:t>Risk premium on Credit Rating / Grading</w:t>
      </w:r>
    </w:p>
    <w:p w:rsidR="00AE1DE4" w:rsidP="00AE1DE4" w:rsidRDefault="00AE1DE4" w14:paraId="2E921930" w14:textId="77777777">
      <w:pPr>
        <w:pStyle w:val="ListParagraph"/>
        <w:numPr>
          <w:ilvl w:val="0"/>
          <w:numId w:val="4"/>
        </w:numPr>
      </w:pPr>
      <w:r>
        <w:t>Risk premium on NPAs in guaranteed portfolio</w:t>
      </w:r>
    </w:p>
    <w:p w:rsidR="00AE1DE4" w:rsidP="00AE1DE4" w:rsidRDefault="00AE1DE4" w14:paraId="35DD090D" w14:textId="77777777">
      <w:pPr>
        <w:pStyle w:val="ListParagraph"/>
        <w:numPr>
          <w:ilvl w:val="0"/>
          <w:numId w:val="4"/>
        </w:numPr>
      </w:pPr>
      <w:r>
        <w:t>Risk premium on Claim Payout Ratio</w:t>
      </w:r>
    </w:p>
    <w:p w:rsidR="00AE1DE4" w:rsidP="00AE1DE4" w:rsidRDefault="00AE1DE4" w14:paraId="4FFC1584" w14:textId="3241B222">
      <w:pPr>
        <w:rPr>
          <w:rFonts w:ascii="Trebuchet MS" w:hAnsi="Trebuchet MS" w:eastAsiaTheme="majorEastAsia" w:cstheme="majorBidi"/>
          <w:b/>
          <w:bCs/>
          <w:color w:val="000000" w:themeColor="text1"/>
          <w:sz w:val="28"/>
        </w:rPr>
      </w:pPr>
    </w:p>
    <w:p w:rsidRPr="00F53BCF" w:rsidR="00AE1DE4" w:rsidP="00D779EB" w:rsidRDefault="00AE1DE4" w14:paraId="14D23635"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5" w:id="143"/>
      <w:bookmarkStart w:name="_Toc159600851" w:id="144"/>
      <w:r>
        <w:rPr>
          <w:rFonts w:ascii="Trebuchet MS" w:hAnsi="Trebuchet MS"/>
          <w:b/>
          <w:bCs/>
          <w:color w:val="000000" w:themeColor="text1"/>
          <w:szCs w:val="22"/>
        </w:rPr>
        <w:t>Portfolio Cancellation</w:t>
      </w:r>
      <w:bookmarkEnd w:id="143"/>
      <w:bookmarkEnd w:id="144"/>
      <w:r w:rsidRPr="00F53BCF">
        <w:rPr>
          <w:rFonts w:ascii="Trebuchet MS" w:hAnsi="Trebuchet MS"/>
          <w:b/>
          <w:bCs/>
          <w:color w:val="000000" w:themeColor="text1"/>
          <w:szCs w:val="22"/>
        </w:rPr>
        <w:tab/>
      </w:r>
    </w:p>
    <w:p w:rsidR="00AE1DE4" w:rsidP="00AE1DE4" w:rsidRDefault="00AE1DE4" w14:paraId="5F764D25" w14:textId="77777777">
      <w:r>
        <w:t>NCGTC user can cancel any approved portfolio, which does NOT have any records/transactions within it.</w:t>
      </w:r>
    </w:p>
    <w:p w:rsidR="00AE1DE4" w:rsidP="00AE1DE4" w:rsidRDefault="00AE1DE4" w14:paraId="587A5FA1" w14:textId="6DA67FB2">
      <w:pPr>
        <w:rPr>
          <w:rFonts w:ascii="Trebuchet MS" w:hAnsi="Trebuchet MS" w:eastAsia="Times New Roman" w:cs="Arial"/>
          <w:b/>
          <w:bCs/>
          <w:iCs/>
          <w:color w:val="7F7F7F"/>
          <w:sz w:val="28"/>
          <w:szCs w:val="28"/>
        </w:rPr>
      </w:pPr>
    </w:p>
    <w:p w:rsidR="00AE1DE4" w:rsidP="00D779EB" w:rsidRDefault="00AE1DE4" w14:paraId="69B37F7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29" w:id="145"/>
      <w:bookmarkStart w:name="_Toc465274971" w:id="146"/>
      <w:bookmarkStart w:name="_Toc485743336" w:id="147"/>
      <w:bookmarkStart w:name="_Toc159600852" w:id="148"/>
      <w:r>
        <w:rPr>
          <w:rFonts w:ascii="Trebuchet MS" w:hAnsi="Trebuchet MS" w:eastAsia="Times New Roman" w:cs="Arial"/>
          <w:b/>
          <w:bCs/>
          <w:iCs/>
          <w:color w:val="7F7F7F"/>
          <w:sz w:val="28"/>
          <w:szCs w:val="28"/>
        </w:rPr>
        <w:t>Inclusion of New Loan Information in Portfolio during Base Period</w:t>
      </w:r>
      <w:bookmarkEnd w:id="145"/>
      <w:bookmarkEnd w:id="146"/>
      <w:bookmarkEnd w:id="147"/>
      <w:bookmarkEnd w:id="148"/>
    </w:p>
    <w:p w:rsidR="00AE1DE4" w:rsidP="00AE1DE4" w:rsidRDefault="00AE1DE4" w14:paraId="262F2D70" w14:textId="77777777">
      <w:pPr>
        <w:jc w:val="both"/>
      </w:pPr>
      <w:r>
        <w:t xml:space="preserve">System initiates processing of input file to the portfolio on upload and approval of loan data file from MLI’s (along with acceptance to the terms &amp; conditions of Management certificate) for a given batch execution.   </w:t>
      </w:r>
    </w:p>
    <w:p w:rsidR="00AE1DE4" w:rsidP="00AE1DE4" w:rsidRDefault="00AE1DE4" w14:paraId="7AEEF6A7" w14:textId="77777777">
      <w:pPr>
        <w:jc w:val="both"/>
      </w:pPr>
      <w:r>
        <w:rPr>
          <w:noProof/>
          <w:lang w:val="en-IN" w:eastAsia="en-IN"/>
        </w:rPr>
        <w:drawing>
          <wp:anchor distT="0" distB="0" distL="114300" distR="114300" simplePos="0" relativeHeight="251764736" behindDoc="0" locked="0" layoutInCell="1" allowOverlap="1" wp14:anchorId="34CF2889" wp14:editId="0A52F261">
            <wp:simplePos x="0" y="0"/>
            <wp:positionH relativeFrom="column">
              <wp:posOffset>20320</wp:posOffset>
            </wp:positionH>
            <wp:positionV relativeFrom="paragraph">
              <wp:posOffset>417195</wp:posOffset>
            </wp:positionV>
            <wp:extent cx="6379845" cy="2013585"/>
            <wp:effectExtent l="5715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r>
        <w:t>Steps involved in the batch execution for generating the credit guarantees entails following steps:</w:t>
      </w:r>
    </w:p>
    <w:p w:rsidR="00AE1DE4" w:rsidP="00AE1DE4" w:rsidRDefault="00AE1DE4" w14:paraId="3C79641F" w14:textId="77777777">
      <w:pPr>
        <w:jc w:val="both"/>
      </w:pPr>
    </w:p>
    <w:p w:rsidR="00AE1DE4" w:rsidP="00AE1DE4" w:rsidRDefault="00AE1DE4" w14:paraId="1802D20E"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AE1DE4" w:rsidP="00AE1DE4" w:rsidRDefault="00AE1DE4" w14:paraId="3F411FEE" w14:textId="319371E3">
      <w:pPr>
        <w:jc w:val="both"/>
      </w:pPr>
    </w:p>
    <w:p w:rsidR="00DB187B" w:rsidP="00AE1DE4" w:rsidRDefault="00DB187B" w14:paraId="0084E71D" w14:textId="5F366FF5">
      <w:pPr>
        <w:jc w:val="both"/>
      </w:pPr>
    </w:p>
    <w:p w:rsidR="00DB187B" w:rsidP="00AE1DE4" w:rsidRDefault="00DB187B" w14:paraId="4671E531" w14:textId="4A3F811D">
      <w:pPr>
        <w:jc w:val="both"/>
      </w:pPr>
    </w:p>
    <w:p w:rsidR="00DB187B" w:rsidP="00AE1DE4" w:rsidRDefault="00DB187B" w14:paraId="01490A5C" w14:textId="77777777">
      <w:pPr>
        <w:jc w:val="both"/>
      </w:pPr>
    </w:p>
    <w:p w:rsidR="00AE1DE4" w:rsidP="00D779EB" w:rsidRDefault="00AE1DE4" w14:paraId="4072B3D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0" w:id="149"/>
      <w:bookmarkStart w:name="_Toc465274972" w:id="150"/>
      <w:bookmarkStart w:name="_Toc485743337" w:id="151"/>
      <w:bookmarkStart w:name="_Toc159600853" w:id="152"/>
      <w:r>
        <w:rPr>
          <w:rFonts w:ascii="Trebuchet MS" w:hAnsi="Trebuchet MS"/>
          <w:b/>
          <w:bCs/>
          <w:color w:val="000000" w:themeColor="text1"/>
          <w:szCs w:val="22"/>
        </w:rPr>
        <w:t>Input File Content to Staging Area</w:t>
      </w:r>
      <w:bookmarkEnd w:id="149"/>
      <w:bookmarkEnd w:id="150"/>
      <w:bookmarkEnd w:id="151"/>
      <w:bookmarkEnd w:id="152"/>
    </w:p>
    <w:p w:rsidR="00AE1DE4" w:rsidP="00AE1DE4" w:rsidRDefault="00AE1DE4" w14:paraId="0B694846" w14:textId="1E43692E">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DB187B" w:rsidP="00AE1DE4" w:rsidRDefault="00055884" w14:paraId="249A74F7" w14:textId="5D2E8146">
      <w:pPr>
        <w:jc w:val="both"/>
      </w:pPr>
      <w:commentRangeStart w:id="153"/>
      <w:commentRangeEnd w:id="153"/>
      <w:r>
        <w:rPr>
          <w:rStyle w:val="CommentReference"/>
        </w:rPr>
        <w:commentReference w:id="153"/>
      </w:r>
      <w:commentRangeStart w:id="154"/>
      <w:commentRangeStart w:id="155"/>
      <w:commentRangeEnd w:id="154"/>
      <w:r w:rsidR="005C52B8">
        <w:rPr>
          <w:rStyle w:val="CommentReference"/>
        </w:rPr>
        <w:commentReference w:id="154"/>
      </w:r>
      <w:commentRangeEnd w:id="155"/>
      <w:r w:rsidR="004F4E3A">
        <w:rPr>
          <w:rStyle w:val="CommentReference"/>
        </w:rPr>
        <w:commentReference w:id="155"/>
      </w:r>
      <w:r w:rsidR="005C52B8">
        <w:rPr/>
        <w:t xml:space="preserve">      </w:t>
      </w:r>
      <w:r w:rsidR="00521C18">
        <w:object w:dxaOrig="1311" w:dyaOrig="849" w14:anchorId="39984E2C">
          <v:shape id="_x0000_i1029" style="width:64.5pt;height:42.75pt" o:ole="" type="#_x0000_t75">
            <v:imagedata o:title="" r:id="rId53"/>
          </v:shape>
          <o:OLEObject Type="Embed" ProgID="Package" ShapeID="_x0000_i1029" DrawAspect="Icon" ObjectID="_1785622723" r:id="rId54"/>
        </w:object>
      </w:r>
    </w:p>
    <w:p w:rsidR="00AE1DE4" w:rsidP="00AE1DE4" w:rsidRDefault="00AE1DE4" w14:paraId="610655C2" w14:textId="77777777">
      <w:pPr>
        <w:jc w:val="both"/>
      </w:pPr>
    </w:p>
    <w:p w:rsidR="00AE1DE4" w:rsidP="00D779EB" w:rsidRDefault="00AE1DE4" w14:paraId="4B14D36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1" w:id="156"/>
      <w:bookmarkStart w:name="_Toc465274973" w:id="157"/>
      <w:bookmarkStart w:name="_Toc485743338" w:id="158"/>
      <w:bookmarkStart w:name="_Toc159600854" w:id="159"/>
      <w:r>
        <w:rPr>
          <w:rFonts w:ascii="Trebuchet MS" w:hAnsi="Trebuchet MS"/>
          <w:b/>
          <w:bCs/>
          <w:color w:val="000000" w:themeColor="text1"/>
          <w:szCs w:val="22"/>
        </w:rPr>
        <w:t>Eligibility Criteria Checks</w:t>
      </w:r>
      <w:bookmarkEnd w:id="156"/>
      <w:bookmarkEnd w:id="157"/>
      <w:bookmarkEnd w:id="158"/>
      <w:bookmarkEnd w:id="159"/>
    </w:p>
    <w:p w:rsidR="00AE1DE4" w:rsidP="00AE1DE4" w:rsidRDefault="00AE1DE4" w14:paraId="78FE439E" w14:textId="77777777">
      <w:pPr>
        <w:jc w:val="both"/>
      </w:pPr>
      <w:r>
        <w:t xml:space="preserve">Following checks are performed on each MLI Loan Accounts in the NEW LOAN INFORMATION FILE to ascertain their eligibility for issuing credit guarantees. </w:t>
      </w:r>
    </w:p>
    <w:p w:rsidRPr="00A6199A" w:rsidR="00AE1DE4" w:rsidP="00D779EB" w:rsidRDefault="00AE1DE4" w14:paraId="4D750F9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2" w:id="160"/>
      <w:bookmarkStart w:name="_Toc465274974" w:id="161"/>
      <w:bookmarkStart w:name="_Toc485743339" w:id="162"/>
      <w:bookmarkStart w:name="_Toc159600855" w:id="163"/>
      <w:r w:rsidRPr="00A6199A">
        <w:rPr>
          <w:rFonts w:ascii="Trebuchet MS" w:hAnsi="Trebuchet MS"/>
          <w:b/>
          <w:bCs/>
          <w:color w:val="000000" w:themeColor="text1"/>
          <w:szCs w:val="22"/>
        </w:rPr>
        <w:t xml:space="preserve">Eligibility Criteria Checks for </w:t>
      </w:r>
      <w:r>
        <w:rPr>
          <w:rFonts w:ascii="Trebuchet MS" w:hAnsi="Trebuchet MS"/>
          <w:b/>
          <w:bCs/>
          <w:color w:val="000000" w:themeColor="text1"/>
          <w:szCs w:val="22"/>
        </w:rPr>
        <w:t>C</w:t>
      </w:r>
      <w:r w:rsidRPr="00A6199A">
        <w:rPr>
          <w:rFonts w:ascii="Trebuchet MS" w:hAnsi="Trebuchet MS"/>
          <w:b/>
          <w:bCs/>
          <w:color w:val="000000" w:themeColor="text1"/>
          <w:szCs w:val="22"/>
        </w:rPr>
        <w:t>urrent Portfolio</w:t>
      </w:r>
      <w:bookmarkEnd w:id="160"/>
      <w:bookmarkEnd w:id="161"/>
      <w:bookmarkEnd w:id="162"/>
      <w:bookmarkEnd w:id="163"/>
    </w:p>
    <w:p w:rsidR="00AE1DE4" w:rsidP="00AE1DE4" w:rsidRDefault="00AE1DE4" w14:paraId="1EE4E6C2" w14:textId="77777777">
      <w:pPr>
        <w:jc w:val="both"/>
      </w:pPr>
      <w:r>
        <w:t xml:space="preserve">Approved Input file will be processed for each record and the record will be </w:t>
      </w:r>
      <w:r w:rsidRPr="00344D99">
        <w:rPr>
          <w:i/>
          <w:u w:val="single"/>
        </w:rPr>
        <w:t>REJECTED if</w:t>
      </w:r>
      <w:r>
        <w:t>:</w:t>
      </w:r>
    </w:p>
    <w:tbl>
      <w:tblPr>
        <w:tblStyle w:val="GridTable1Light-Accent2"/>
        <w:tblW w:w="0" w:type="auto"/>
        <w:tblLook w:val="04A0" w:firstRow="1" w:lastRow="0" w:firstColumn="1" w:lastColumn="0" w:noHBand="0" w:noVBand="1"/>
      </w:tblPr>
      <w:tblGrid>
        <w:gridCol w:w="805"/>
        <w:gridCol w:w="2160"/>
        <w:gridCol w:w="6385"/>
      </w:tblGrid>
      <w:tr w:rsidRPr="00134CB8" w:rsidR="00AE1DE4" w:rsidTr="0BF86C18" w14:paraId="5CB869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4E756975" w14:textId="77777777">
            <w:pPr>
              <w:jc w:val="both"/>
              <w:rPr>
                <w:sz w:val="20"/>
              </w:rPr>
            </w:pPr>
            <w:r w:rsidRPr="00134CB8">
              <w:rPr>
                <w:sz w:val="20"/>
              </w:rPr>
              <w:t>S. No.</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095B8433"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cnfStyle w:val="000000000000" w:firstRow="0" w:lastRow="0" w:firstColumn="0" w:lastColumn="0" w:oddVBand="0" w:evenVBand="0" w:oddHBand="0" w:evenHBand="0" w:firstRowFirstColumn="0" w:firstRowLastColumn="0" w:lastRowFirstColumn="0" w:lastRowLastColumn="0"/>
            <w:tcW w:w="6385" w:type="dxa"/>
            <w:tcMar/>
          </w:tcPr>
          <w:p w:rsidRPr="00134CB8" w:rsidR="00AE1DE4" w:rsidP="009E37EE" w:rsidRDefault="00AE77DB" w14:paraId="16EB5213" w14:textId="74B182FF">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AE1DE4" w:rsidTr="0BF86C18" w14:paraId="50A410DB"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7357FB" w:rsidR="00AE1DE4" w:rsidP="009E37EE" w:rsidRDefault="00AE1DE4" w14:paraId="29B677CE" w14:textId="77777777">
            <w:pPr>
              <w:jc w:val="both"/>
              <w:rPr>
                <w:strike/>
                <w:sz w:val="20"/>
              </w:rPr>
            </w:pPr>
            <w:commentRangeStart w:id="164"/>
            <w:commentRangeStart w:id="165"/>
            <w:r w:rsidRPr="007357FB">
              <w:rPr>
                <w:strike/>
                <w:sz w:val="20"/>
              </w:rPr>
              <w:t>1</w:t>
            </w:r>
          </w:p>
        </w:tc>
        <w:tc>
          <w:tcPr>
            <w:cnfStyle w:val="000000000000" w:firstRow="0" w:lastRow="0" w:firstColumn="0" w:lastColumn="0" w:oddVBand="0" w:evenVBand="0" w:oddHBand="0" w:evenHBand="0" w:firstRowFirstColumn="0" w:firstRowLastColumn="0" w:lastRowFirstColumn="0" w:lastRowLastColumn="0"/>
            <w:tcW w:w="2160" w:type="dxa"/>
            <w:tcMar/>
          </w:tcPr>
          <w:p w:rsidRPr="007357FB" w:rsidR="00AE1DE4" w:rsidP="009E37EE" w:rsidRDefault="00AE1DE4" w14:paraId="581EE00B" w14:textId="77777777">
            <w:pPr>
              <w:jc w:val="both"/>
              <w:cnfStyle w:val="000000000000" w:firstRow="0" w:lastRow="0" w:firstColumn="0" w:lastColumn="0" w:oddVBand="0" w:evenVBand="0" w:oddHBand="0" w:evenHBand="0" w:firstRowFirstColumn="0" w:firstRowLastColumn="0" w:lastRowFirstColumn="0" w:lastRowLastColumn="0"/>
              <w:rPr>
                <w:strike/>
                <w:sz w:val="20"/>
              </w:rPr>
            </w:pPr>
            <w:r w:rsidRPr="007357FB">
              <w:rPr>
                <w:strike/>
                <w:sz w:val="20"/>
              </w:rPr>
              <w:t xml:space="preserve">Window Date/Cut-Off time to upload </w:t>
            </w:r>
          </w:p>
        </w:tc>
        <w:tc>
          <w:tcPr>
            <w:cnfStyle w:val="000000000000" w:firstRow="0" w:lastRow="0" w:firstColumn="0" w:lastColumn="0" w:oddVBand="0" w:evenVBand="0" w:oddHBand="0" w:evenHBand="0" w:firstRowFirstColumn="0" w:firstRowLastColumn="0" w:lastRowFirstColumn="0" w:lastRowLastColumn="0"/>
            <w:tcW w:w="6385" w:type="dxa"/>
            <w:tcMar/>
          </w:tcPr>
          <w:p w:rsidRPr="007357FB" w:rsidR="00AE1DE4" w:rsidP="00AE1DE4" w:rsidRDefault="00AE1DE4" w14:paraId="3385E767"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trike/>
                <w:sz w:val="20"/>
              </w:rPr>
            </w:pPr>
            <w:r w:rsidRPr="007357FB">
              <w:rPr>
                <w:strike/>
                <w:sz w:val="20"/>
              </w:rPr>
              <w:t>If the current system date of file upload and processing does is not in lie between the date range (DD-MM) as specified in ‘New Loan Accounts Input Window’ with the error message ‘File Upload Not in Window Time’.</w:t>
            </w:r>
          </w:p>
          <w:p w:rsidRPr="007357FB" w:rsidR="00AE1DE4" w:rsidP="00AE1DE4" w:rsidRDefault="00AE1DE4" w14:paraId="330B395A"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trike/>
                <w:sz w:val="20"/>
              </w:rPr>
            </w:pPr>
            <w:r w:rsidRPr="007357FB">
              <w:rPr>
                <w:strike/>
                <w:sz w:val="20"/>
              </w:rPr>
              <w:t>Also at the same time it is checked if window date is defined for this Portfolio, if Not, then Reject.</w:t>
            </w:r>
            <w:commentRangeEnd w:id="164"/>
            <w:r w:rsidR="007357FB">
              <w:rPr>
                <w:rStyle w:val="CommentReference"/>
              </w:rPr>
              <w:commentReference w:id="164"/>
            </w:r>
            <w:commentRangeEnd w:id="165"/>
            <w:r w:rsidR="00D85471">
              <w:rPr>
                <w:rStyle w:val="CommentReference"/>
              </w:rPr>
              <w:commentReference w:id="165"/>
            </w:r>
          </w:p>
        </w:tc>
      </w:tr>
      <w:tr w:rsidRPr="00134CB8" w:rsidR="00AE1DE4" w:rsidTr="0BF86C18" w14:paraId="5B2193BE"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41276F42" w14:textId="77777777">
            <w:pPr>
              <w:jc w:val="both"/>
              <w:rPr>
                <w:sz w:val="20"/>
              </w:rPr>
            </w:pPr>
            <w:r>
              <w:rPr>
                <w:sz w:val="20"/>
              </w:rPr>
              <w:t>2</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20E41EA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Database</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5B232A1C" w14:textId="352CCA7C">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 xml:space="preserve">Loan Account and MLI </w:t>
            </w:r>
            <w:r>
              <w:rPr>
                <w:sz w:val="20"/>
              </w:rPr>
              <w:t xml:space="preserve">if they </w:t>
            </w:r>
            <w:r w:rsidRPr="00134CB8" w:rsidR="001019DC">
              <w:rPr>
                <w:sz w:val="20"/>
              </w:rPr>
              <w:t>exist</w:t>
            </w:r>
            <w:r w:rsidRPr="00134CB8">
              <w:rPr>
                <w:sz w:val="20"/>
              </w:rPr>
              <w:t xml:space="preserve"> in the credit guarantee database.</w:t>
            </w:r>
            <w:r>
              <w:rPr>
                <w:sz w:val="20"/>
              </w:rPr>
              <w:t xml:space="preserve"> If exists, then Reject.</w:t>
            </w:r>
          </w:p>
          <w:p w:rsidRPr="00134CB8" w:rsidR="00552733" w:rsidP="009E37EE" w:rsidRDefault="00552733" w14:paraId="6A79BBAC" w14:textId="7A7EA99E">
            <w:pPr>
              <w:jc w:val="both"/>
              <w:cnfStyle w:val="000000000000" w:firstRow="0" w:lastRow="0" w:firstColumn="0" w:lastColumn="0" w:oddVBand="0" w:evenVBand="0" w:oddHBand="0" w:evenHBand="0" w:firstRowFirstColumn="0" w:firstRowLastColumn="0" w:lastRowFirstColumn="0" w:lastRowLastColumn="0"/>
              <w:rPr>
                <w:sz w:val="20"/>
              </w:rPr>
            </w:pPr>
            <w:r>
              <w:rPr>
                <w:sz w:val="20"/>
              </w:rPr>
              <w:t>This check is repeated when loan accounts are transited from temporary table to permanent store at the time NCGTC Approves the data. If duplicate fount then entire file is rejected.</w:t>
            </w:r>
          </w:p>
        </w:tc>
      </w:tr>
      <w:tr w:rsidRPr="00134CB8" w:rsidR="00AE1DE4" w:rsidTr="0BF86C18" w14:paraId="6A56593A"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322DCD32" w14:textId="77777777">
            <w:pPr>
              <w:jc w:val="both"/>
              <w:rPr>
                <w:sz w:val="20"/>
              </w:rPr>
            </w:pPr>
            <w:r>
              <w:rPr>
                <w:sz w:val="20"/>
              </w:rPr>
              <w:t>3</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2225C39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cnfStyle w:val="000000000000" w:firstRow="0" w:lastRow="0" w:firstColumn="0" w:lastColumn="0" w:oddVBand="0" w:evenVBand="0" w:oddHBand="0" w:evenHBand="0" w:firstRowFirstColumn="0" w:firstRowLastColumn="0" w:lastRowFirstColumn="0" w:lastRowLastColumn="0"/>
            <w:tcW w:w="6385" w:type="dxa"/>
            <w:tcMar/>
          </w:tcPr>
          <w:p w:rsidRPr="00134CB8" w:rsidR="00AE1DE4" w:rsidP="009E37EE" w:rsidRDefault="00AE1DE4" w14:paraId="1DCD5C3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duplicate.</w:t>
            </w:r>
          </w:p>
        </w:tc>
      </w:tr>
      <w:tr w:rsidRPr="00134CB8" w:rsidR="00AE1DE4" w:rsidTr="0BF86C18" w14:paraId="0D55D4DA"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0DAA0454" w14:textId="77777777">
            <w:pPr>
              <w:jc w:val="both"/>
              <w:rPr>
                <w:sz w:val="20"/>
              </w:rPr>
            </w:pPr>
            <w:r>
              <w:rPr>
                <w:sz w:val="20"/>
              </w:rPr>
              <w:t>4</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4E74C07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PMMY Loan</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700866A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AE1DE4" w:rsidP="00AE1DE4" w:rsidRDefault="00AE1DE4" w14:paraId="0D57E5B3" w14:textId="059A4714">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‘S’ or ‘K’ or ‘T’,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w:t>
            </w:r>
            <w:r w:rsidR="00CD72EE">
              <w:rPr>
                <w:sz w:val="20"/>
              </w:rPr>
              <w:t>Loan Application</w:t>
            </w:r>
            <w:r>
              <w:rPr>
                <w:sz w:val="20"/>
              </w:rPr>
              <w:t xml:space="preserve"> table)</w:t>
            </w:r>
            <w:r w:rsidRPr="00134CB8">
              <w:rPr>
                <w:sz w:val="20"/>
              </w:rPr>
              <w:t>. If update records do not exist in the portfolio, then, the system considers ‘Original Sanction Amount’.</w:t>
            </w:r>
            <w:r w:rsidR="00970504">
              <w:rPr>
                <w:sz w:val="20"/>
              </w:rPr>
              <w:t xml:space="preserve"> Also while calculating the summation, loan accounts or CG’s which are closed (by MLI and/or NCGTC) are not considered.</w:t>
            </w:r>
          </w:p>
          <w:p w:rsidRPr="00134CB8" w:rsidR="00AE1DE4" w:rsidP="00AE1DE4" w:rsidRDefault="00AE1DE4" w14:paraId="0013B868" w14:textId="65C77886">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w:t>
            </w:r>
            <w:r w:rsidRPr="00134CB8" w:rsidR="008F0316">
              <w:rPr>
                <w:sz w:val="20"/>
              </w:rPr>
              <w:t xml:space="preserve">for </w:t>
            </w:r>
            <w:r w:rsidR="008F0316">
              <w:rPr>
                <w:sz w:val="20"/>
              </w:rPr>
              <w:t>the given c</w:t>
            </w:r>
            <w:r w:rsidRPr="00134CB8" w:rsidR="008F0316">
              <w:rPr>
                <w:sz w:val="20"/>
              </w:rPr>
              <w:t>ustomer ID</w:t>
            </w:r>
            <w:r w:rsidRPr="00134CB8">
              <w:rPr>
                <w:sz w:val="20"/>
              </w:rPr>
              <w:t xml:space="preserve"> is added up. Note here that while deriving the summation, </w:t>
            </w:r>
            <w:r>
              <w:rPr>
                <w:sz w:val="20"/>
              </w:rPr>
              <w:t xml:space="preserve">any errored record </w:t>
            </w:r>
            <w:r w:rsidRPr="00134CB8">
              <w:rPr>
                <w:sz w:val="20"/>
              </w:rPr>
              <w:t xml:space="preserve">from </w:t>
            </w:r>
            <w:r>
              <w:rPr>
                <w:sz w:val="20"/>
              </w:rPr>
              <w:t xml:space="preserve">the same file (i.e </w:t>
            </w:r>
            <w:r w:rsidRPr="00134CB8">
              <w:rPr>
                <w:sz w:val="20"/>
              </w:rPr>
              <w:t>Temp</w:t>
            </w:r>
            <w:r>
              <w:rPr>
                <w:sz w:val="20"/>
              </w:rPr>
              <w:t>Validation &amp; TempValidationError</w:t>
            </w:r>
            <w:r w:rsidRPr="00134CB8">
              <w:rPr>
                <w:sz w:val="20"/>
              </w:rPr>
              <w:t xml:space="preserve"> table</w:t>
            </w:r>
            <w:r>
              <w:rPr>
                <w:sz w:val="20"/>
              </w:rPr>
              <w:t>) is also considered.</w:t>
            </w:r>
            <w:r w:rsidRPr="00134CB8">
              <w:rPr>
                <w:sz w:val="20"/>
              </w:rPr>
              <w:t xml:space="preserve"> </w:t>
            </w:r>
          </w:p>
          <w:p w:rsidRPr="00134CB8" w:rsidR="00AE1DE4" w:rsidP="00AE1DE4" w:rsidRDefault="00AE1DE4" w14:paraId="0F961FFD"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If the ‘Verify Sanction Amount’ exceeds the scheme parameters - ‘Maximum Limit to Guarantee Issuance Allowed (INR)’, then it is rejected.</w:t>
            </w:r>
            <w:r>
              <w:rPr>
                <w:sz w:val="20"/>
              </w:rPr>
              <w:t xml:space="preserve"> For such rejections, </w:t>
            </w:r>
            <w:r w:rsidRPr="00134CB8">
              <w:rPr>
                <w:sz w:val="20"/>
              </w:rPr>
              <w:t xml:space="preserve">all the loan a/c for the selected customer id is </w:t>
            </w:r>
            <w:r>
              <w:rPr>
                <w:sz w:val="20"/>
              </w:rPr>
              <w:t xml:space="preserve">also </w:t>
            </w:r>
            <w:r w:rsidRPr="00134CB8">
              <w:rPr>
                <w:sz w:val="20"/>
              </w:rPr>
              <w:t>rejected.</w:t>
            </w:r>
          </w:p>
        </w:tc>
      </w:tr>
      <w:tr w:rsidRPr="00134CB8" w:rsidR="00AE1DE4" w:rsidTr="0BF86C18" w14:paraId="3529B2AD"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30D36936" w14:textId="77777777">
            <w:pPr>
              <w:jc w:val="both"/>
              <w:rPr>
                <w:sz w:val="20"/>
              </w:rPr>
            </w:pPr>
            <w:r>
              <w:rPr>
                <w:sz w:val="20"/>
              </w:rPr>
              <w:t>5</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3977FE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w:t>
            </w:r>
            <w:r>
              <w:rPr>
                <w:sz w:val="20"/>
              </w:rPr>
              <w:t>JD</w:t>
            </w:r>
            <w:r w:rsidRPr="00134CB8">
              <w:rPr>
                <w:sz w:val="20"/>
              </w:rPr>
              <w:t>Y Loan</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4B7998D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AE1DE4" w:rsidP="00AE1DE4" w:rsidRDefault="00AE1DE4" w14:paraId="12EA26B0"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w:t>
            </w:r>
            <w:r>
              <w:rPr>
                <w:sz w:val="20"/>
              </w:rPr>
              <w:t>J</w:t>
            </w:r>
            <w:r w:rsidRPr="00134CB8">
              <w:rPr>
                <w:sz w:val="20"/>
              </w:rPr>
              <w: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LoanApplication table)</w:t>
            </w:r>
            <w:r w:rsidRPr="00134CB8">
              <w:rPr>
                <w:sz w:val="20"/>
              </w:rPr>
              <w:t>. If update records do not exist in the portfolio, then, the system considers ‘Original Sanction Amount’.</w:t>
            </w:r>
          </w:p>
          <w:p w:rsidR="00AE1DE4" w:rsidP="00AE1DE4" w:rsidRDefault="00AE1DE4" w14:paraId="3BDADD98" w14:textId="32ECD512">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w:t>
            </w:r>
            <w:r w:rsidRPr="00134CB8" w:rsidR="008F0316">
              <w:rPr>
                <w:sz w:val="20"/>
              </w:rPr>
              <w:t xml:space="preserve">for </w:t>
            </w:r>
            <w:r w:rsidR="008F0316">
              <w:rPr>
                <w:sz w:val="20"/>
              </w:rPr>
              <w:t>the given c</w:t>
            </w:r>
            <w:r w:rsidRPr="00134CB8" w:rsidR="008F0316">
              <w:rPr>
                <w:sz w:val="20"/>
              </w:rPr>
              <w:t>ustomer ID</w:t>
            </w:r>
            <w:r w:rsidRPr="00134CB8">
              <w:rPr>
                <w:sz w:val="20"/>
              </w:rPr>
              <w:t xml:space="preserve"> is added up. Note here that while deriving the summation, </w:t>
            </w:r>
            <w:r>
              <w:rPr>
                <w:sz w:val="20"/>
              </w:rPr>
              <w:t xml:space="preserve">any errored record </w:t>
            </w:r>
            <w:r w:rsidRPr="00134CB8">
              <w:rPr>
                <w:sz w:val="20"/>
              </w:rPr>
              <w:t xml:space="preserve">from </w:t>
            </w:r>
            <w:r>
              <w:rPr>
                <w:sz w:val="20"/>
              </w:rPr>
              <w:t xml:space="preserve">the same file (i.e </w:t>
            </w:r>
            <w:r w:rsidRPr="00134CB8">
              <w:rPr>
                <w:sz w:val="20"/>
              </w:rPr>
              <w:t>Temp</w:t>
            </w:r>
            <w:r>
              <w:rPr>
                <w:sz w:val="20"/>
              </w:rPr>
              <w:t>Validation &amp; TempValidationError</w:t>
            </w:r>
            <w:r w:rsidRPr="00134CB8">
              <w:rPr>
                <w:sz w:val="20"/>
              </w:rPr>
              <w:t xml:space="preserve"> table</w:t>
            </w:r>
            <w:r>
              <w:rPr>
                <w:sz w:val="20"/>
              </w:rPr>
              <w:t>) is also considered.</w:t>
            </w:r>
            <w:r w:rsidRPr="00134CB8">
              <w:rPr>
                <w:sz w:val="20"/>
              </w:rPr>
              <w:t xml:space="preserve"> </w:t>
            </w:r>
          </w:p>
          <w:p w:rsidRPr="009B51F9" w:rsidR="00AE1DE4" w:rsidP="00AE1DE4" w:rsidRDefault="00AE1DE4" w14:paraId="40481320"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9B51F9">
              <w:rPr>
                <w:sz w:val="20"/>
              </w:rPr>
              <w:t xml:space="preserve">If the ‘Verify Sanction Amount’ exceeds the scheme parameters </w:t>
            </w:r>
            <w:r w:rsidRPr="009B51F9" w:rsidR="00006128">
              <w:rPr>
                <w:sz w:val="20"/>
              </w:rPr>
              <w:t>INR 10,</w:t>
            </w:r>
            <w:commentRangeStart w:id="166"/>
            <w:commentRangeStart w:id="167"/>
            <w:commentRangeStart w:id="168"/>
            <w:commentRangeStart w:id="169"/>
            <w:r w:rsidRPr="009B51F9" w:rsidR="00006128">
              <w:rPr>
                <w:sz w:val="20"/>
              </w:rPr>
              <w:t>000</w:t>
            </w:r>
            <w:commentRangeEnd w:id="166"/>
            <w:r w:rsidRPr="009B51F9" w:rsidR="00D85471">
              <w:rPr>
                <w:rStyle w:val="CommentReference"/>
              </w:rPr>
              <w:commentReference w:id="166"/>
            </w:r>
            <w:commentRangeEnd w:id="167"/>
            <w:r w:rsidRPr="009B51F9" w:rsidR="00373833">
              <w:rPr>
                <w:rStyle w:val="CommentReference"/>
              </w:rPr>
              <w:commentReference w:id="167"/>
            </w:r>
            <w:commentRangeEnd w:id="168"/>
            <w:r w:rsidRPr="009B51F9" w:rsidR="00682C24">
              <w:rPr>
                <w:rStyle w:val="CommentReference"/>
              </w:rPr>
              <w:commentReference w:id="168"/>
            </w:r>
            <w:commentRangeEnd w:id="169"/>
            <w:r w:rsidR="00281300">
              <w:rPr>
                <w:rStyle w:val="CommentReference"/>
              </w:rPr>
              <w:commentReference w:id="169"/>
            </w:r>
            <w:r w:rsidRPr="009B51F9" w:rsidR="00006128">
              <w:rPr>
                <w:sz w:val="20"/>
              </w:rPr>
              <w:t>/-</w:t>
            </w:r>
            <w:r w:rsidRPr="009B51F9">
              <w:rPr>
                <w:sz w:val="20"/>
              </w:rPr>
              <w:t>(which is the limit for the Overdraft), then it is rejected. For such rejections, all the loan a/c for the selected customer id is also rejected.</w:t>
            </w:r>
          </w:p>
          <w:p w:rsidRPr="00682C24" w:rsidR="00682C24" w:rsidP="00682C24" w:rsidRDefault="00682C24" w14:paraId="5673D7C6" w14:textId="58A0F100">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9B51F9">
              <w:rPr>
                <w:sz w:val="20"/>
              </w:rPr>
              <w:t>If the ‘Verify Sanction Amount’ exceeds the scheme parameters INR 10,</w:t>
            </w:r>
            <w:commentRangeStart w:id="170"/>
            <w:commentRangeStart w:id="171"/>
            <w:r w:rsidRPr="009B51F9">
              <w:rPr>
                <w:sz w:val="20"/>
              </w:rPr>
              <w:t>00,00</w:t>
            </w:r>
            <w:commentRangeEnd w:id="170"/>
            <w:r w:rsidRPr="009B51F9">
              <w:rPr>
                <w:rStyle w:val="CommentReference"/>
              </w:rPr>
              <w:commentReference w:id="170"/>
            </w:r>
            <w:commentRangeEnd w:id="171"/>
            <w:r w:rsidRPr="009B51F9">
              <w:rPr>
                <w:rStyle w:val="CommentReference"/>
              </w:rPr>
              <w:commentReference w:id="171"/>
            </w:r>
            <w:r w:rsidRPr="009B51F9">
              <w:rPr>
                <w:sz w:val="20"/>
              </w:rPr>
              <w:t>0/-(which is the limit for the JLG’s), then it is rejected. For such</w:t>
            </w:r>
            <w:r>
              <w:rPr>
                <w:sz w:val="20"/>
              </w:rPr>
              <w:t xml:space="preserve"> rejections, </w:t>
            </w:r>
            <w:r w:rsidRPr="00134CB8">
              <w:rPr>
                <w:sz w:val="20"/>
              </w:rPr>
              <w:t xml:space="preserve">all the loan a/c for the selected customer id is </w:t>
            </w:r>
            <w:r>
              <w:rPr>
                <w:sz w:val="20"/>
              </w:rPr>
              <w:t xml:space="preserve">also </w:t>
            </w:r>
            <w:r w:rsidRPr="00134CB8">
              <w:rPr>
                <w:sz w:val="20"/>
              </w:rPr>
              <w:t>rejected.</w:t>
            </w:r>
          </w:p>
        </w:tc>
      </w:tr>
      <w:tr w:rsidRPr="00134CB8" w:rsidR="00AE1DE4" w:rsidTr="0BF86C18" w14:paraId="13637D0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1BB87855" w14:textId="77777777">
            <w:pPr>
              <w:jc w:val="both"/>
              <w:rPr>
                <w:sz w:val="20"/>
              </w:rPr>
            </w:pPr>
            <w:r>
              <w:rPr>
                <w:sz w:val="20"/>
              </w:rPr>
              <w:t>6</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0EED14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FC1581">
              <w:rPr>
                <w:sz w:val="20"/>
              </w:rPr>
              <w:t>First Time MLI</w:t>
            </w:r>
            <w:r>
              <w:rPr>
                <w:sz w:val="20"/>
              </w:rPr>
              <w:t xml:space="preserve"> and </w:t>
            </w:r>
            <w:r w:rsidRPr="00FC1581">
              <w:rPr>
                <w:sz w:val="20"/>
              </w:rPr>
              <w:t xml:space="preserve"> Sanctioned Loan Date</w:t>
            </w:r>
          </w:p>
        </w:tc>
        <w:tc>
          <w:tcPr>
            <w:cnfStyle w:val="000000000000" w:firstRow="0" w:lastRow="0" w:firstColumn="0" w:lastColumn="0" w:oddVBand="0" w:evenVBand="0" w:oddHBand="0" w:evenHBand="0" w:firstRowFirstColumn="0" w:firstRowLastColumn="0" w:lastRowFirstColumn="0" w:lastRowLastColumn="0"/>
            <w:tcW w:w="6385" w:type="dxa"/>
            <w:tcMar/>
          </w:tcPr>
          <w:p w:rsidRPr="00DD2276" w:rsidR="00AE1DE4" w:rsidP="009E37EE" w:rsidRDefault="00AE1DE4" w14:paraId="383527E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Following steps are needed for this condition - ‘First Time MLI Sanctioned Loan Date’ (First time means – MLI is undertaking an upload for first time </w:t>
            </w:r>
            <w:r>
              <w:rPr>
                <w:sz w:val="20"/>
              </w:rPr>
              <w:t xml:space="preserve">on newly created </w:t>
            </w:r>
            <w:r w:rsidRPr="00DD2276">
              <w:rPr>
                <w:sz w:val="20"/>
              </w:rPr>
              <w:t>Current Portfolio)</w:t>
            </w:r>
            <w:r>
              <w:rPr>
                <w:sz w:val="20"/>
              </w:rPr>
              <w:t xml:space="preserve">: </w:t>
            </w:r>
            <w:r w:rsidRPr="00DD2276">
              <w:rPr>
                <w:sz w:val="20"/>
              </w:rPr>
              <w:t xml:space="preserve"> </w:t>
            </w:r>
          </w:p>
          <w:p w:rsidRPr="00DD2276" w:rsidR="00AE1DE4" w:rsidP="00AE1DE4" w:rsidRDefault="00AE1DE4" w14:paraId="6A48E3B8"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Portfolio is created in Q2 of the FY and has status as ‘Base Period Q1’  – </w:t>
            </w:r>
          </w:p>
          <w:p w:rsidRPr="00DD2276" w:rsidR="00AE1DE4" w:rsidP="00AE1DE4" w:rsidRDefault="00AE1DE4" w14:paraId="0954EE07" w14:textId="77777777">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and 30th June of the FY as specified in the start FY of the portfolio created. (As per New Loan Accounts Input Window the window will be opened from 1st July – 7th July of the start FY)</w:t>
            </w:r>
          </w:p>
          <w:p w:rsidRPr="00DD2276" w:rsidR="00AE1DE4" w:rsidP="00AE1DE4" w:rsidRDefault="00AE1DE4" w14:paraId="1A3C3067"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Portfolio is created in Q3 of the FY and has status as ‘Base Period Q2’ – </w:t>
            </w:r>
          </w:p>
          <w:p w:rsidRPr="00DD2276" w:rsidR="00AE1DE4" w:rsidP="00AE1DE4" w:rsidRDefault="00AE1DE4" w14:paraId="12199931"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and 30th September of the FY as specified in the start FY of the portfolio created. (As per New Loan Accounts Input Window the window will be opened from 1st Oct – 7th Oct of the start FY)</w:t>
            </w:r>
          </w:p>
          <w:p w:rsidRPr="00DD2276" w:rsidR="00AE1DE4" w:rsidP="00AE1DE4" w:rsidRDefault="00AE1DE4" w14:paraId="7B16A1FF"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Portfolio is created in Q4 of the FY and has status as ‘Base Period Q3’ –</w:t>
            </w:r>
          </w:p>
          <w:p w:rsidRPr="00DD2276" w:rsidR="00AE1DE4" w:rsidP="00AE1DE4" w:rsidRDefault="00AE1DE4" w14:paraId="2E51B27E" w14:textId="77777777">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and 31st December of the FY as specified in the start FY of the portfolio created. (As per New Loan Accounts Input Window the window will be opened from 1st Jan – 7th Jan of the start FY)</w:t>
            </w:r>
          </w:p>
          <w:p w:rsidRPr="00DD2276" w:rsidR="00AE1DE4" w:rsidP="00AE1DE4" w:rsidRDefault="00AE1DE4" w14:paraId="0F39532F"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Portfolio is created in Q1 of the next FY and has status as ‘Base Period Q4’ –</w:t>
            </w:r>
          </w:p>
          <w:p w:rsidRPr="00DD2276" w:rsidR="00AE1DE4" w:rsidP="00AE1DE4" w:rsidRDefault="00AE1DE4" w14:paraId="2538E986" w14:textId="77777777">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Sanctioned Loan Date of the loan record in consideration is NOT between 1st April of the FY as specified in the start FY of the portfolio created and 31st March of the FY as specified in the end FY of the portfolio created. (As per New Loan Accounts Input Window the window will be opened from 1st April – 7th April of the end FY)</w:t>
            </w:r>
          </w:p>
        </w:tc>
      </w:tr>
      <w:tr w:rsidRPr="00134CB8" w:rsidR="00AE1DE4" w:rsidTr="0BF86C18" w14:paraId="520383F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AC0CDC9" w14:textId="77777777">
            <w:pPr>
              <w:jc w:val="both"/>
              <w:rPr>
                <w:sz w:val="20"/>
              </w:rPr>
            </w:pPr>
            <w:r>
              <w:rPr>
                <w:sz w:val="20"/>
              </w:rPr>
              <w:t>7</w:t>
            </w:r>
          </w:p>
        </w:tc>
        <w:tc>
          <w:tcPr>
            <w:cnfStyle w:val="000000000000" w:firstRow="0" w:lastRow="0" w:firstColumn="0" w:lastColumn="0" w:oddVBand="0" w:evenVBand="0" w:oddHBand="0" w:evenHBand="0" w:firstRowFirstColumn="0" w:firstRowLastColumn="0" w:lastRowFirstColumn="0" w:lastRowLastColumn="0"/>
            <w:tcW w:w="2160" w:type="dxa"/>
            <w:tcMar/>
          </w:tcPr>
          <w:p w:rsidRPr="00FC1581" w:rsidR="00AE1DE4" w:rsidP="009E37EE" w:rsidRDefault="00AE1DE4" w14:paraId="01A37A1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4A499E">
              <w:rPr>
                <w:sz w:val="20"/>
              </w:rPr>
              <w:t>NOT First Time MLI</w:t>
            </w:r>
            <w:r>
              <w:rPr>
                <w:sz w:val="20"/>
              </w:rPr>
              <w:t xml:space="preserve"> and </w:t>
            </w:r>
            <w:r w:rsidRPr="004A499E">
              <w:rPr>
                <w:sz w:val="20"/>
              </w:rPr>
              <w:t xml:space="preserve"> Sanctioned Loan Date</w:t>
            </w:r>
          </w:p>
        </w:tc>
        <w:tc>
          <w:tcPr>
            <w:cnfStyle w:val="000000000000" w:firstRow="0" w:lastRow="0" w:firstColumn="0" w:lastColumn="0" w:oddVBand="0" w:evenVBand="0" w:oddHBand="0" w:evenHBand="0" w:firstRowFirstColumn="0" w:firstRowLastColumn="0" w:lastRowFirstColumn="0" w:lastRowLastColumn="0"/>
            <w:tcW w:w="6385" w:type="dxa"/>
            <w:tcMar/>
          </w:tcPr>
          <w:p w:rsidRPr="004A499E" w:rsidR="00AE1DE4" w:rsidP="009E37EE" w:rsidRDefault="00AE1DE4" w14:paraId="7790085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4A499E">
              <w:rPr>
                <w:sz w:val="20"/>
              </w:rPr>
              <w:t xml:space="preserve">Following steps are needed for this condition - ‘NOT First Time MLI Sanctioned Loan Date’ </w:t>
            </w:r>
            <w:r w:rsidRPr="00DD2276">
              <w:rPr>
                <w:sz w:val="20"/>
              </w:rPr>
              <w:t xml:space="preserve">(First time means – MLI is undertaking an upload for first time </w:t>
            </w:r>
            <w:r>
              <w:rPr>
                <w:sz w:val="20"/>
              </w:rPr>
              <w:t xml:space="preserve">on newly created </w:t>
            </w:r>
            <w:r w:rsidRPr="00DD2276">
              <w:rPr>
                <w:sz w:val="20"/>
              </w:rPr>
              <w:t>Current Portfolio)</w:t>
            </w:r>
            <w:r w:rsidRPr="004A499E">
              <w:rPr>
                <w:sz w:val="20"/>
              </w:rPr>
              <w:t xml:space="preserve"> - </w:t>
            </w:r>
          </w:p>
          <w:p w:rsidRPr="00702E99" w:rsidR="00AE1DE4" w:rsidP="00AE1DE4" w:rsidRDefault="00AE1DE4" w14:paraId="6B9DDE94"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Q1’ – </w:t>
            </w:r>
          </w:p>
          <w:p w:rsidRPr="00702E99" w:rsidR="00AE1DE4" w:rsidP="00AE1DE4" w:rsidRDefault="00AE1DE4" w14:paraId="2270D6D1"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April and 30th June of the FY as specified in the start FY of the portfolio created. (As per New Loan Accounts Input Window the window will be opened from 1st July – 7th July of the start FY)</w:t>
            </w:r>
          </w:p>
          <w:p w:rsidR="00AE1DE4" w:rsidP="00AE1DE4" w:rsidRDefault="00AE1DE4" w14:paraId="5DEDDDED"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Q2’ – </w:t>
            </w:r>
          </w:p>
          <w:p w:rsidRPr="00702E99" w:rsidR="00AE1DE4" w:rsidP="00AE1DE4" w:rsidRDefault="00AE1DE4" w14:paraId="0967AA50" w14:textId="77777777">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July and 30th September of the FY as specified in the start FY of the portfolio created. (As per New Loan Accounts Input Window the window will be opened from 1st Oct – 7th Oct of the start FY)</w:t>
            </w:r>
          </w:p>
          <w:p w:rsidRPr="00702E99" w:rsidR="00AE1DE4" w:rsidP="00AE1DE4" w:rsidRDefault="00AE1DE4" w14:paraId="68FD710A"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Q3’ – </w:t>
            </w:r>
          </w:p>
          <w:p w:rsidRPr="00702E99" w:rsidR="00AE1DE4" w:rsidP="00AE1DE4" w:rsidRDefault="00AE1DE4" w14:paraId="5DE66C64"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October and 31st December of the FY as specified in the start FY of the portfolio created. (As per New Loan Accounts Input Window the window will be opened from 1st Jan – 7th Jan of the start FY)</w:t>
            </w:r>
          </w:p>
          <w:p w:rsidRPr="00702E99" w:rsidR="00AE1DE4" w:rsidP="00AE1DE4" w:rsidRDefault="00AE1DE4" w14:paraId="6BD91769"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Q4’ – </w:t>
            </w:r>
          </w:p>
          <w:p w:rsidRPr="00702E99" w:rsidR="00AE1DE4" w:rsidP="00AE1DE4" w:rsidRDefault="00AE1DE4" w14:paraId="0264043F" w14:textId="77777777">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Sanctioned Loan Date of the loan record in consideration is NOT between 1st January and 31st March of the FY as specified in the end FY of the portfolio created. (As per New Loan Accounts Input Window the window will be opened from 1st April – 7th April of the end FY)</w:t>
            </w:r>
          </w:p>
        </w:tc>
      </w:tr>
      <w:tr w:rsidRPr="00134CB8" w:rsidR="00AE1DE4" w:rsidTr="0BF86C18" w14:paraId="4D59102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BEB1CA2" w14:textId="77777777">
            <w:pPr>
              <w:jc w:val="both"/>
              <w:rPr>
                <w:sz w:val="20"/>
              </w:rPr>
            </w:pPr>
            <w:r>
              <w:rPr>
                <w:sz w:val="20"/>
              </w:rPr>
              <w:t>8</w:t>
            </w:r>
          </w:p>
        </w:tc>
        <w:tc>
          <w:tcPr>
            <w:cnfStyle w:val="000000000000" w:firstRow="0" w:lastRow="0" w:firstColumn="0" w:lastColumn="0" w:oddVBand="0" w:evenVBand="0" w:oddHBand="0" w:evenHBand="0" w:firstRowFirstColumn="0" w:firstRowLastColumn="0" w:lastRowFirstColumn="0" w:lastRowLastColumn="0"/>
            <w:tcW w:w="2160" w:type="dxa"/>
            <w:tcMar/>
          </w:tcPr>
          <w:p w:rsidRPr="004A499E" w:rsidR="00AE1DE4" w:rsidP="009E37EE" w:rsidRDefault="00AE1DE4" w14:paraId="35B66BA3"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First Disbursement</w:t>
            </w:r>
          </w:p>
        </w:tc>
        <w:tc>
          <w:tcPr>
            <w:cnfStyle w:val="000000000000" w:firstRow="0" w:lastRow="0" w:firstColumn="0" w:lastColumn="0" w:oddVBand="0" w:evenVBand="0" w:oddHBand="0" w:evenHBand="0" w:firstRowFirstColumn="0" w:firstRowLastColumn="0" w:lastRowFirstColumn="0" w:lastRowLastColumn="0"/>
            <w:tcW w:w="6385" w:type="dxa"/>
            <w:tcMar/>
          </w:tcPr>
          <w:p w:rsidRPr="007B620D" w:rsidR="00AE1DE4" w:rsidP="00AE1DE4" w:rsidRDefault="00AE1DE4" w14:paraId="324C1E90"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EQUAL TO ZEROES:</w:t>
            </w:r>
          </w:p>
          <w:p w:rsidRPr="007B620D" w:rsidR="00AE1DE4" w:rsidP="00AE1DE4" w:rsidRDefault="00AE1DE4" w14:paraId="2D3D45B1" w14:textId="77777777">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NOT NULL/SPACES</w:t>
            </w:r>
          </w:p>
          <w:p w:rsidRPr="007B620D" w:rsidR="00AE1DE4" w:rsidP="00AE1DE4" w:rsidRDefault="00AE1DE4" w14:paraId="22A766CD"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GREATER THAN ZEROES:</w:t>
            </w:r>
          </w:p>
          <w:p w:rsidRPr="007B620D" w:rsidR="00AE1DE4" w:rsidP="00AE1DE4" w:rsidRDefault="00AE1DE4" w14:paraId="0B1F959A"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NULL/SPACES/</w:t>
            </w:r>
          </w:p>
          <w:p w:rsidRPr="007B620D" w:rsidR="00AE1DE4" w:rsidP="0BF86C18" w:rsidRDefault="00AE1DE4" w14:paraId="55BAE13A" w14:textId="77777777" w14:noSpellErr="1">
            <w:pPr>
              <w:pStyle w:val="ListParagraph"/>
              <w:numPr>
                <w:ilvl w:val="1"/>
                <w:numId w:val="39"/>
              </w:numPr>
              <w:jc w:val="both"/>
              <w:cnfStyle w:val="000000000000" w:firstRow="0" w:lastRow="0" w:firstColumn="0" w:lastColumn="0" w:oddVBand="0" w:evenVBand="0" w:oddHBand="0" w:evenHBand="0" w:firstRowFirstColumn="0" w:firstRowLastColumn="0" w:lastRowFirstColumn="0" w:lastRowLastColumn="0"/>
              <w:rPr>
                <w:sz w:val="20"/>
                <w:szCs w:val="20"/>
              </w:rPr>
            </w:pPr>
            <w:r w:rsidRPr="0BF86C18" w:rsidR="00AE1DE4">
              <w:rPr>
                <w:sz w:val="20"/>
                <w:szCs w:val="20"/>
              </w:rPr>
              <w:t>Earlier THAN ‘Sanctioned Loan Date</w:t>
            </w:r>
            <w:r w:rsidRPr="0BF86C18" w:rsidR="00AE1DE4">
              <w:rPr>
                <w:sz w:val="20"/>
                <w:szCs w:val="20"/>
              </w:rPr>
              <w:t>’.</w:t>
            </w:r>
          </w:p>
          <w:p w:rsidRPr="007B620D" w:rsidR="00AE1DE4" w:rsidP="00AE1DE4" w:rsidRDefault="00AE1DE4" w14:paraId="7D5F5551"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Pr>
                <w:sz w:val="20"/>
              </w:rPr>
              <w:t>L</w:t>
            </w:r>
            <w:r w:rsidRPr="007B620D">
              <w:rPr>
                <w:sz w:val="20"/>
              </w:rPr>
              <w:t>ater THAN current system date (on date of file processing)</w:t>
            </w:r>
          </w:p>
        </w:tc>
      </w:tr>
      <w:tr w:rsidRPr="00134CB8" w:rsidR="00AE1DE4" w:rsidTr="0BF86C18" w14:paraId="138BBC2C"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CCE1251" w14:textId="77777777">
            <w:pPr>
              <w:jc w:val="both"/>
              <w:rPr>
                <w:sz w:val="20"/>
              </w:rPr>
            </w:pPr>
            <w:r>
              <w:rPr>
                <w:sz w:val="20"/>
              </w:rPr>
              <w:t>9</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38A19F51"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Closure</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2B69C3D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closed is ‘Y’</w:t>
            </w:r>
          </w:p>
        </w:tc>
      </w:tr>
      <w:tr w:rsidRPr="00134CB8" w:rsidR="00AE1DE4" w:rsidTr="0BF86C18" w14:paraId="3CD96F78"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2BE9103" w14:textId="77777777">
            <w:pPr>
              <w:jc w:val="both"/>
              <w:rPr>
                <w:sz w:val="20"/>
              </w:rPr>
            </w:pPr>
            <w:r>
              <w:rPr>
                <w:sz w:val="20"/>
              </w:rPr>
              <w:t>10</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13CE26AA"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Loan Closure</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66AE03E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Th</w:t>
            </w:r>
            <w:r>
              <w:rPr>
                <w:sz w:val="20"/>
              </w:rPr>
              <w:t xml:space="preserve">is date </w:t>
            </w:r>
            <w:r w:rsidRPr="00AC474A">
              <w:rPr>
                <w:sz w:val="20"/>
              </w:rPr>
              <w:t>IS NOT NULL/SPACE(s).</w:t>
            </w:r>
          </w:p>
        </w:tc>
      </w:tr>
      <w:tr w:rsidRPr="00134CB8" w:rsidR="00AE1DE4" w:rsidTr="0BF86C18" w14:paraId="7E0BECB2"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C96164C" w14:textId="77777777">
            <w:pPr>
              <w:jc w:val="both"/>
              <w:rPr>
                <w:sz w:val="20"/>
              </w:rPr>
            </w:pPr>
            <w:r>
              <w:rPr>
                <w:sz w:val="20"/>
              </w:rPr>
              <w:t>11</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24E25B4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A/c is NPA</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1AD5257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NPA is ‘Y’</w:t>
            </w:r>
          </w:p>
        </w:tc>
      </w:tr>
      <w:tr w:rsidRPr="00134CB8" w:rsidR="00AE1DE4" w:rsidTr="0BF86C18" w14:paraId="60B0B202"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2A846306" w14:textId="77777777">
            <w:pPr>
              <w:jc w:val="both"/>
              <w:rPr>
                <w:sz w:val="20"/>
              </w:rPr>
            </w:pPr>
            <w:r>
              <w:rPr>
                <w:sz w:val="20"/>
              </w:rPr>
              <w:t>12</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33D7A87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7367659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Th</w:t>
            </w:r>
            <w:r>
              <w:rPr>
                <w:sz w:val="20"/>
              </w:rPr>
              <w:t xml:space="preserve">is date </w:t>
            </w:r>
            <w:r w:rsidRPr="00AC474A">
              <w:rPr>
                <w:sz w:val="20"/>
              </w:rPr>
              <w:t>IS NOT NULL/SPACE(s).</w:t>
            </w:r>
          </w:p>
        </w:tc>
      </w:tr>
      <w:tr w:rsidRPr="00134CB8" w:rsidR="00AE1DE4" w:rsidTr="0BF86C18" w14:paraId="4FC969B6"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5A9EF6F" w14:textId="77777777">
            <w:pPr>
              <w:jc w:val="both"/>
              <w:rPr>
                <w:sz w:val="20"/>
              </w:rPr>
            </w:pPr>
            <w:r>
              <w:rPr>
                <w:sz w:val="20"/>
              </w:rPr>
              <w:t>13</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135367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Total Sanctioned Loan Amount/Limit</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01A5C6D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This amount </w:t>
            </w:r>
            <w:r w:rsidRPr="00AC474A">
              <w:rPr>
                <w:sz w:val="20"/>
              </w:rPr>
              <w:t>IS EQUAL OR LESS THAN Zero.</w:t>
            </w:r>
          </w:p>
        </w:tc>
      </w:tr>
      <w:tr w:rsidRPr="00134CB8" w:rsidR="00AE1DE4" w:rsidTr="0BF86C18" w14:paraId="59C7F58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CE95BE2" w14:textId="77777777">
            <w:pPr>
              <w:jc w:val="both"/>
              <w:rPr>
                <w:sz w:val="20"/>
              </w:rPr>
            </w:pPr>
            <w:r>
              <w:rPr>
                <w:sz w:val="20"/>
              </w:rPr>
              <w:t>14</w:t>
            </w:r>
          </w:p>
        </w:tc>
        <w:tc>
          <w:tcPr>
            <w:cnfStyle w:val="000000000000" w:firstRow="0" w:lastRow="0" w:firstColumn="0" w:lastColumn="0" w:oddVBand="0" w:evenVBand="0" w:oddHBand="0" w:evenHBand="0" w:firstRowFirstColumn="0" w:firstRowLastColumn="0" w:lastRowFirstColumn="0" w:lastRowLastColumn="0"/>
            <w:tcW w:w="2160" w:type="dxa"/>
            <w:tcMar/>
          </w:tcPr>
          <w:p w:rsidRPr="00AC474A" w:rsidR="00AE1DE4" w:rsidP="009E37EE" w:rsidRDefault="00AE1DE4" w14:paraId="1F76E09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Loan Amount – First Disbursement</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AE1DE4" w:rsidRDefault="00AE1DE4" w14:paraId="2E91F11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IS LESS THAN Zero.</w:t>
            </w:r>
          </w:p>
          <w:p w:rsidRPr="00AC474A" w:rsidR="00AE1DE4" w:rsidP="00AE1DE4" w:rsidRDefault="00AE1DE4" w14:paraId="2FDA0393"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Greater Than Sanction Amount</w:t>
            </w:r>
          </w:p>
        </w:tc>
      </w:tr>
      <w:tr w:rsidRPr="00134CB8" w:rsidR="00AE59DD" w:rsidTr="0BF86C18" w14:paraId="6666F714"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59DD" w:rsidP="009E37EE" w:rsidRDefault="00AE59DD" w14:paraId="2DAD8F73" w14:textId="100CB00B">
            <w:pPr>
              <w:jc w:val="both"/>
              <w:rPr>
                <w:sz w:val="20"/>
              </w:rPr>
            </w:pPr>
            <w:r>
              <w:rPr>
                <w:sz w:val="20"/>
              </w:rPr>
              <w:t>15</w:t>
            </w:r>
          </w:p>
        </w:tc>
        <w:tc>
          <w:tcPr>
            <w:cnfStyle w:val="000000000000" w:firstRow="0" w:lastRow="0" w:firstColumn="0" w:lastColumn="0" w:oddVBand="0" w:evenVBand="0" w:oddHBand="0" w:evenHBand="0" w:firstRowFirstColumn="0" w:firstRowLastColumn="0" w:lastRowFirstColumn="0" w:lastRowLastColumn="0"/>
            <w:tcW w:w="2160" w:type="dxa"/>
            <w:tcMar/>
          </w:tcPr>
          <w:p w:rsidRPr="00AC474A" w:rsidR="00AE59DD" w:rsidP="009E37EE" w:rsidRDefault="00AE59DD" w14:paraId="7665089D" w14:textId="2FC5D982">
            <w:pPr>
              <w:jc w:val="both"/>
              <w:cnfStyle w:val="000000000000" w:firstRow="0" w:lastRow="0" w:firstColumn="0" w:lastColumn="0" w:oddVBand="0" w:evenVBand="0" w:oddHBand="0" w:evenHBand="0" w:firstRowFirstColumn="0" w:firstRowLastColumn="0" w:lastRowFirstColumn="0" w:lastRowLastColumn="0"/>
              <w:rPr>
                <w:sz w:val="20"/>
              </w:rPr>
            </w:pPr>
            <w:r>
              <w:rPr>
                <w:sz w:val="20"/>
              </w:rPr>
              <w:t>Outstanding Loan Amount</w:t>
            </w:r>
          </w:p>
        </w:tc>
        <w:tc>
          <w:tcPr>
            <w:cnfStyle w:val="000000000000" w:firstRow="0" w:lastRow="0" w:firstColumn="0" w:lastColumn="0" w:oddVBand="0" w:evenVBand="0" w:oddHBand="0" w:evenHBand="0" w:firstRowFirstColumn="0" w:firstRowLastColumn="0" w:lastRowFirstColumn="0" w:lastRowLastColumn="0"/>
            <w:tcW w:w="6385" w:type="dxa"/>
            <w:tcMar/>
          </w:tcPr>
          <w:p w:rsidR="00AE59DD" w:rsidP="00AE1DE4" w:rsidRDefault="00AE59DD" w14:paraId="0EA81E6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Pr>
                <w:sz w:val="20"/>
              </w:rPr>
              <w:t>Greater than 1.50 times of sanctioned amount.</w:t>
            </w:r>
          </w:p>
          <w:p w:rsidRPr="00AC474A" w:rsidR="002C0DB9" w:rsidP="00AE1DE4" w:rsidRDefault="002C0DB9" w14:paraId="1D086713" w14:textId="1B51C463">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commentRangeStart w:id="172"/>
            <w:commentRangeStart w:id="173"/>
            <w:commentRangeStart w:id="174"/>
            <w:r>
              <w:rPr>
                <w:sz w:val="20"/>
              </w:rPr>
              <w:t xml:space="preserve">Less </w:t>
            </w:r>
            <w:r w:rsidR="009374DA">
              <w:rPr>
                <w:sz w:val="20"/>
              </w:rPr>
              <w:t>than</w:t>
            </w:r>
            <w:r>
              <w:rPr>
                <w:sz w:val="20"/>
              </w:rPr>
              <w:t xml:space="preserve"> Zero.</w:t>
            </w:r>
            <w:commentRangeEnd w:id="172"/>
            <w:r w:rsidR="00286BB7">
              <w:rPr>
                <w:rStyle w:val="CommentReference"/>
              </w:rPr>
              <w:commentReference w:id="172"/>
            </w:r>
            <w:commentRangeEnd w:id="173"/>
            <w:r w:rsidR="00EB79AE">
              <w:rPr>
                <w:rStyle w:val="CommentReference"/>
              </w:rPr>
              <w:commentReference w:id="173"/>
            </w:r>
            <w:commentRangeEnd w:id="174"/>
            <w:r w:rsidR="00D52122">
              <w:rPr>
                <w:rStyle w:val="CommentReference"/>
              </w:rPr>
              <w:commentReference w:id="174"/>
            </w:r>
          </w:p>
        </w:tc>
      </w:tr>
      <w:tr w:rsidRPr="00134CB8" w:rsidR="00AE59DD" w:rsidTr="0BF86C18" w14:paraId="3942F6F6"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59DD" w:rsidP="009E37EE" w:rsidRDefault="00AE59DD" w14:paraId="5901079A" w14:textId="27AC729A">
            <w:pPr>
              <w:jc w:val="both"/>
              <w:rPr>
                <w:sz w:val="20"/>
              </w:rPr>
            </w:pPr>
            <w:r>
              <w:rPr>
                <w:sz w:val="20"/>
              </w:rPr>
              <w:t>16</w:t>
            </w:r>
          </w:p>
        </w:tc>
        <w:tc>
          <w:tcPr>
            <w:cnfStyle w:val="000000000000" w:firstRow="0" w:lastRow="0" w:firstColumn="0" w:lastColumn="0" w:oddVBand="0" w:evenVBand="0" w:oddHBand="0" w:evenHBand="0" w:firstRowFirstColumn="0" w:firstRowLastColumn="0" w:lastRowFirstColumn="0" w:lastRowLastColumn="0"/>
            <w:tcW w:w="2160" w:type="dxa"/>
            <w:tcMar/>
          </w:tcPr>
          <w:p w:rsidR="00AE59DD" w:rsidP="009E37EE" w:rsidRDefault="00C347B8" w14:paraId="178D866D" w14:textId="6689DAD2">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w:t>
            </w:r>
          </w:p>
        </w:tc>
        <w:tc>
          <w:tcPr>
            <w:cnfStyle w:val="000000000000" w:firstRow="0" w:lastRow="0" w:firstColumn="0" w:lastColumn="0" w:oddVBand="0" w:evenVBand="0" w:oddHBand="0" w:evenHBand="0" w:firstRowFirstColumn="0" w:firstRowLastColumn="0" w:lastRowFirstColumn="0" w:lastRowLastColumn="0"/>
            <w:tcW w:w="6385" w:type="dxa"/>
            <w:tcMar/>
          </w:tcPr>
          <w:p w:rsidR="00AE59DD" w:rsidP="00AE1DE4" w:rsidRDefault="00C347B8" w14:paraId="2B6ABF8B" w14:textId="26FC44B5">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Pr>
                <w:sz w:val="20"/>
              </w:rPr>
              <w:t>Is zero, Outstanding amount is greater than zero.</w:t>
            </w:r>
          </w:p>
        </w:tc>
      </w:tr>
    </w:tbl>
    <w:p w:rsidR="00AE1DE4" w:rsidP="00AE1DE4" w:rsidRDefault="00AE1DE4" w14:paraId="6723B8D9" w14:textId="38B9B5A7">
      <w:pPr>
        <w:jc w:val="both"/>
      </w:pPr>
    </w:p>
    <w:p w:rsidRPr="00815BE3" w:rsidR="006C4041" w:rsidP="00AE1DE4" w:rsidRDefault="006C4041" w14:paraId="477AA135" w14:textId="641F4511">
      <w:pPr>
        <w:jc w:val="both"/>
      </w:pPr>
      <w:commentRangeStart w:id="175"/>
      <w:commentRangeStart w:id="176"/>
      <w:r w:rsidRPr="006C4041">
        <w:rPr>
          <w:b/>
        </w:rPr>
        <w:t xml:space="preserve">Note:  </w:t>
      </w:r>
      <w:r w:rsidRPr="00815BE3">
        <w:t xml:space="preserve">For closed account </w:t>
      </w:r>
      <w:r w:rsidRPr="00815BE3">
        <w:rPr>
          <w:sz w:val="20"/>
        </w:rPr>
        <w:t>Outstanding Loan Amount s</w:t>
      </w:r>
      <w:r w:rsidR="00502ADF">
        <w:rPr>
          <w:sz w:val="20"/>
        </w:rPr>
        <w:t>hould</w:t>
      </w:r>
      <w:r w:rsidRPr="00815BE3">
        <w:rPr>
          <w:sz w:val="20"/>
        </w:rPr>
        <w:t xml:space="preserve"> be zero.</w:t>
      </w:r>
      <w:commentRangeEnd w:id="175"/>
      <w:r w:rsidRPr="00815BE3">
        <w:rPr>
          <w:rStyle w:val="CommentReference"/>
        </w:rPr>
        <w:commentReference w:id="175"/>
      </w:r>
      <w:commentRangeEnd w:id="176"/>
      <w:r w:rsidR="00502ADF">
        <w:rPr>
          <w:rStyle w:val="CommentReference"/>
        </w:rPr>
        <w:commentReference w:id="176"/>
      </w:r>
    </w:p>
    <w:p w:rsidRPr="00BB3B7A" w:rsidR="00AE1DE4" w:rsidP="00AE1DE4" w:rsidRDefault="00AE1DE4" w14:paraId="6077577D" w14:textId="77777777">
      <w:pPr>
        <w:jc w:val="both"/>
        <w:rPr>
          <w:b/>
        </w:rPr>
      </w:pPr>
      <w:r w:rsidRPr="00BB3B7A">
        <w:rPr>
          <w:b/>
        </w:rPr>
        <w:t xml:space="preserve">Note: </w:t>
      </w:r>
    </w:p>
    <w:p w:rsidR="00AE1DE4" w:rsidP="00AE1DE4" w:rsidRDefault="00AE1DE4" w14:paraId="5D643D83" w14:textId="77777777">
      <w:pPr>
        <w:pStyle w:val="ListParagraph"/>
        <w:numPr>
          <w:ilvl w:val="0"/>
          <w:numId w:val="40"/>
        </w:numPr>
        <w:jc w:val="both"/>
      </w:pPr>
      <w:r>
        <w:t>New Loan Information to the Portfolio are not allowed after portfolio is crystallized.</w:t>
      </w:r>
    </w:p>
    <w:p w:rsidR="00064CD4" w:rsidP="00064025" w:rsidRDefault="00AE1DE4" w14:paraId="68EE0C30" w14:textId="52929F03">
      <w:pPr>
        <w:pStyle w:val="ListParagraph"/>
        <w:numPr>
          <w:ilvl w:val="0"/>
          <w:numId w:val="40"/>
        </w:numPr>
        <w:jc w:val="both"/>
      </w:pPr>
      <w:r>
        <w:t>If due to any of the above rule, the loan a/c is rejected, then all the associated loan a/c in the same input file for that customer will be rejected.</w:t>
      </w:r>
    </w:p>
    <w:p w:rsidR="00510B18" w:rsidP="00AE1DE4" w:rsidRDefault="00510B18" w14:paraId="10953E6A" w14:textId="77777777">
      <w:pPr>
        <w:tabs>
          <w:tab w:val="left" w:pos="3855"/>
        </w:tabs>
        <w:jc w:val="both"/>
      </w:pPr>
    </w:p>
    <w:p w:rsidRPr="00A6199A" w:rsidR="00AE1DE4" w:rsidP="00D779EB" w:rsidRDefault="00AE1DE4" w14:paraId="7B57A0B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3" w:id="177"/>
      <w:bookmarkStart w:name="_Toc465274975" w:id="178"/>
      <w:bookmarkStart w:name="_Toc485743340" w:id="179"/>
      <w:bookmarkStart w:name="_Toc159600856" w:id="180"/>
      <w:r w:rsidRPr="00A6199A">
        <w:rPr>
          <w:rFonts w:ascii="Trebuchet MS" w:hAnsi="Trebuchet MS"/>
          <w:b/>
          <w:bCs/>
          <w:color w:val="000000" w:themeColor="text1"/>
          <w:szCs w:val="22"/>
        </w:rPr>
        <w:t xml:space="preserve">Eligibility Criteria Checks for </w:t>
      </w:r>
      <w:r>
        <w:rPr>
          <w:rFonts w:ascii="Trebuchet MS" w:hAnsi="Trebuchet MS"/>
          <w:b/>
          <w:bCs/>
          <w:color w:val="000000" w:themeColor="text1"/>
          <w:szCs w:val="22"/>
        </w:rPr>
        <w:t xml:space="preserve">Retrospective </w:t>
      </w:r>
      <w:r w:rsidRPr="00A6199A">
        <w:rPr>
          <w:rFonts w:ascii="Trebuchet MS" w:hAnsi="Trebuchet MS"/>
          <w:b/>
          <w:bCs/>
          <w:color w:val="000000" w:themeColor="text1"/>
          <w:szCs w:val="22"/>
        </w:rPr>
        <w:t>Portfolio</w:t>
      </w:r>
      <w:bookmarkEnd w:id="177"/>
      <w:bookmarkEnd w:id="178"/>
      <w:bookmarkEnd w:id="179"/>
      <w:bookmarkEnd w:id="180"/>
    </w:p>
    <w:p w:rsidR="00AE1DE4" w:rsidP="00AE1DE4" w:rsidRDefault="00AE1DE4" w14:paraId="6BBE5B42" w14:textId="77777777">
      <w:pPr>
        <w:jc w:val="both"/>
      </w:pPr>
      <w:r>
        <w:t xml:space="preserve">Approved Input file will be processed for each record and the record will be </w:t>
      </w:r>
      <w:r w:rsidRPr="00344D99">
        <w:rPr>
          <w:i/>
          <w:u w:val="single"/>
        </w:rPr>
        <w:t>REJECTED if</w:t>
      </w:r>
      <w:r>
        <w:t>:</w:t>
      </w:r>
    </w:p>
    <w:tbl>
      <w:tblPr>
        <w:tblStyle w:val="GridTable1Light-Accent2"/>
        <w:tblW w:w="0" w:type="auto"/>
        <w:tblLook w:val="04A0" w:firstRow="1" w:lastRow="0" w:firstColumn="1" w:lastColumn="0" w:noHBand="0" w:noVBand="1"/>
      </w:tblPr>
      <w:tblGrid>
        <w:gridCol w:w="805"/>
        <w:gridCol w:w="2160"/>
        <w:gridCol w:w="6385"/>
      </w:tblGrid>
      <w:tr w:rsidRPr="00134CB8" w:rsidR="00AE1DE4" w:rsidTr="009E37EE" w14:paraId="7F8474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Pr="00134CB8" w:rsidR="00AE1DE4" w:rsidP="009E37EE" w:rsidRDefault="00AE1DE4" w14:paraId="00BFE2B3" w14:textId="77777777">
            <w:pPr>
              <w:jc w:val="both"/>
              <w:rPr>
                <w:sz w:val="20"/>
              </w:rPr>
            </w:pPr>
            <w:r w:rsidRPr="00134CB8">
              <w:rPr>
                <w:sz w:val="20"/>
              </w:rPr>
              <w:t>S. No.</w:t>
            </w:r>
          </w:p>
        </w:tc>
        <w:tc>
          <w:tcPr>
            <w:tcW w:w="2160" w:type="dxa"/>
          </w:tcPr>
          <w:p w:rsidRPr="00134CB8" w:rsidR="00AE1DE4" w:rsidP="009E37EE" w:rsidRDefault="00AE1DE4" w14:paraId="5C6899E8"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tcW w:w="6385" w:type="dxa"/>
          </w:tcPr>
          <w:p w:rsidRPr="00134CB8" w:rsidR="00AE1DE4" w:rsidP="009E37EE" w:rsidRDefault="00AE1DE4" w14:paraId="33E551EB"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Desciption</w:t>
            </w:r>
          </w:p>
        </w:tc>
      </w:tr>
      <w:tr w:rsidRPr="00134CB8" w:rsidR="00AE1DE4" w:rsidTr="009E37EE" w14:paraId="78BD9898" w14:textId="77777777">
        <w:tc>
          <w:tcPr>
            <w:cnfStyle w:val="001000000000" w:firstRow="0" w:lastRow="0" w:firstColumn="1" w:lastColumn="0" w:oddVBand="0" w:evenVBand="0" w:oddHBand="0" w:evenHBand="0" w:firstRowFirstColumn="0" w:firstRowLastColumn="0" w:lastRowFirstColumn="0" w:lastRowLastColumn="0"/>
            <w:tcW w:w="805" w:type="dxa"/>
          </w:tcPr>
          <w:p w:rsidRPr="00134CB8" w:rsidR="00AE1DE4" w:rsidP="009E37EE" w:rsidRDefault="00AE1DE4" w14:paraId="176C607E" w14:textId="77777777">
            <w:pPr>
              <w:jc w:val="both"/>
              <w:rPr>
                <w:sz w:val="20"/>
              </w:rPr>
            </w:pPr>
            <w:r>
              <w:rPr>
                <w:sz w:val="20"/>
              </w:rPr>
              <w:t>1</w:t>
            </w:r>
          </w:p>
        </w:tc>
        <w:tc>
          <w:tcPr>
            <w:tcW w:w="2160" w:type="dxa"/>
          </w:tcPr>
          <w:p w:rsidRPr="00134CB8" w:rsidR="00AE1DE4" w:rsidP="009E37EE" w:rsidRDefault="00AE1DE4" w14:paraId="33BE7FE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Database</w:t>
            </w:r>
          </w:p>
        </w:tc>
        <w:tc>
          <w:tcPr>
            <w:tcW w:w="6385" w:type="dxa"/>
          </w:tcPr>
          <w:p w:rsidR="00AE1DE4" w:rsidP="009E37EE" w:rsidRDefault="00AE1DE4" w14:paraId="64D24C1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 xml:space="preserve">Loan Account and MLI </w:t>
            </w:r>
            <w:r>
              <w:rPr>
                <w:sz w:val="20"/>
              </w:rPr>
              <w:t xml:space="preserve">if they </w:t>
            </w:r>
            <w:r w:rsidRPr="00134CB8">
              <w:rPr>
                <w:sz w:val="20"/>
              </w:rPr>
              <w:t>exists in the credit guarantee database.</w:t>
            </w:r>
            <w:r>
              <w:rPr>
                <w:sz w:val="20"/>
              </w:rPr>
              <w:t xml:space="preserve"> If exists, then Reject.</w:t>
            </w:r>
          </w:p>
          <w:p w:rsidRPr="00134CB8" w:rsidR="002D0A0D" w:rsidP="009E37EE" w:rsidRDefault="002D0A0D" w14:paraId="2E3D178F" w14:textId="537FC903">
            <w:pPr>
              <w:jc w:val="both"/>
              <w:cnfStyle w:val="000000000000" w:firstRow="0" w:lastRow="0" w:firstColumn="0" w:lastColumn="0" w:oddVBand="0" w:evenVBand="0" w:oddHBand="0" w:evenHBand="0" w:firstRowFirstColumn="0" w:firstRowLastColumn="0" w:lastRowFirstColumn="0" w:lastRowLastColumn="0"/>
              <w:rPr>
                <w:sz w:val="20"/>
              </w:rPr>
            </w:pPr>
            <w:r>
              <w:rPr>
                <w:sz w:val="20"/>
              </w:rPr>
              <w:t>This check is repeated when loan accounts are transited from temporary ta</w:t>
            </w:r>
            <w:r w:rsidR="00552733">
              <w:rPr>
                <w:sz w:val="20"/>
              </w:rPr>
              <w:t>ble to permanent store at the time NCGTC Approves the data. If duplicate fount then entire file is rejected.</w:t>
            </w:r>
          </w:p>
        </w:tc>
      </w:tr>
      <w:tr w:rsidRPr="00134CB8" w:rsidR="00AE1DE4" w:rsidTr="009E37EE" w14:paraId="04FFE55D" w14:textId="77777777">
        <w:tc>
          <w:tcPr>
            <w:cnfStyle w:val="001000000000" w:firstRow="0" w:lastRow="0" w:firstColumn="1" w:lastColumn="0" w:oddVBand="0" w:evenVBand="0" w:oddHBand="0" w:evenHBand="0" w:firstRowFirstColumn="0" w:firstRowLastColumn="0" w:lastRowFirstColumn="0" w:lastRowLastColumn="0"/>
            <w:tcW w:w="805" w:type="dxa"/>
          </w:tcPr>
          <w:p w:rsidRPr="00134CB8" w:rsidR="00AE1DE4" w:rsidP="009E37EE" w:rsidRDefault="00AE1DE4" w14:paraId="1C9402A5" w14:textId="77777777">
            <w:pPr>
              <w:jc w:val="both"/>
              <w:rPr>
                <w:sz w:val="20"/>
              </w:rPr>
            </w:pPr>
            <w:r>
              <w:rPr>
                <w:sz w:val="20"/>
              </w:rPr>
              <w:t>2</w:t>
            </w:r>
          </w:p>
        </w:tc>
        <w:tc>
          <w:tcPr>
            <w:tcW w:w="2160" w:type="dxa"/>
          </w:tcPr>
          <w:p w:rsidRPr="00134CB8" w:rsidR="00AE1DE4" w:rsidP="009E37EE" w:rsidRDefault="00AE1DE4" w14:paraId="75363E7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tcW w:w="6385" w:type="dxa"/>
          </w:tcPr>
          <w:p w:rsidRPr="00134CB8" w:rsidR="00AE1DE4" w:rsidP="009E37EE" w:rsidRDefault="00AE1DE4" w14:paraId="3D085D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duplicate.</w:t>
            </w:r>
          </w:p>
        </w:tc>
      </w:tr>
      <w:tr w:rsidRPr="00134CB8" w:rsidR="002D0A0D" w:rsidTr="009E37EE" w14:paraId="606737EF"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680ED6E2" w14:textId="77777777">
            <w:pPr>
              <w:jc w:val="both"/>
              <w:rPr>
                <w:sz w:val="20"/>
              </w:rPr>
            </w:pPr>
            <w:r>
              <w:rPr>
                <w:sz w:val="20"/>
              </w:rPr>
              <w:t>3</w:t>
            </w:r>
          </w:p>
        </w:tc>
        <w:tc>
          <w:tcPr>
            <w:tcW w:w="2160" w:type="dxa"/>
          </w:tcPr>
          <w:p w:rsidR="002D0A0D" w:rsidP="002D0A0D" w:rsidRDefault="002D0A0D" w14:paraId="1C567B7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PMMY Loan</w:t>
            </w:r>
          </w:p>
        </w:tc>
        <w:tc>
          <w:tcPr>
            <w:tcW w:w="6385" w:type="dxa"/>
          </w:tcPr>
          <w:p w:rsidR="002D0A0D" w:rsidP="002D0A0D" w:rsidRDefault="002D0A0D" w14:paraId="3CCC26A7"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2D0A0D" w:rsidP="002D0A0D" w:rsidRDefault="002D0A0D" w14:paraId="7EF3B001" w14:textId="0A7808BA">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‘S’ or ‘K’ or ‘T’,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LoanApplication table)</w:t>
            </w:r>
            <w:r w:rsidRPr="00134CB8">
              <w:rPr>
                <w:sz w:val="20"/>
              </w:rPr>
              <w:t>. If update records do not exist in the portfolio, then, the system considers ‘Original Sanction Amount’.</w:t>
            </w:r>
            <w:r>
              <w:rPr>
                <w:sz w:val="20"/>
              </w:rPr>
              <w:t xml:space="preserve">  Also while calculating the summation, loan accounts or CG’s which are closed (by MLI and/or NCGTC) are not considered.</w:t>
            </w:r>
          </w:p>
          <w:p w:rsidRPr="00134CB8" w:rsidR="002D0A0D" w:rsidP="002D0A0D" w:rsidRDefault="002D0A0D" w14:paraId="65B4004F" w14:textId="0D17562F">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 xml:space="preserve">ustomer ID is added up. Note here that while deriving the summation, </w:t>
            </w:r>
            <w:r>
              <w:rPr>
                <w:sz w:val="20"/>
              </w:rPr>
              <w:t xml:space="preserve">any errored record </w:t>
            </w:r>
            <w:r w:rsidRPr="00134CB8">
              <w:rPr>
                <w:sz w:val="20"/>
              </w:rPr>
              <w:t xml:space="preserve">from </w:t>
            </w:r>
            <w:r>
              <w:rPr>
                <w:sz w:val="20"/>
              </w:rPr>
              <w:t xml:space="preserve">the same file (i.e </w:t>
            </w:r>
            <w:r w:rsidRPr="00134CB8">
              <w:rPr>
                <w:sz w:val="20"/>
              </w:rPr>
              <w:t>Temp</w:t>
            </w:r>
            <w:r>
              <w:rPr>
                <w:sz w:val="20"/>
              </w:rPr>
              <w:t>Validation &amp; TempValidationError</w:t>
            </w:r>
            <w:r w:rsidRPr="00134CB8">
              <w:rPr>
                <w:sz w:val="20"/>
              </w:rPr>
              <w:t xml:space="preserve"> table</w:t>
            </w:r>
            <w:r>
              <w:rPr>
                <w:sz w:val="20"/>
              </w:rPr>
              <w:t>) is also considered.</w:t>
            </w:r>
            <w:r w:rsidRPr="00134CB8">
              <w:rPr>
                <w:sz w:val="20"/>
              </w:rPr>
              <w:t xml:space="preserve"> </w:t>
            </w:r>
          </w:p>
          <w:p w:rsidRPr="00134CB8" w:rsidR="002D0A0D" w:rsidP="002D0A0D" w:rsidRDefault="002D0A0D" w14:paraId="457CD0E8"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If the ‘Verify Sanction Amount’ exceeds the scheme parameters - ‘Maximum Limit to Guarantee Issuance Allowed (INR)’, then it is rejected.</w:t>
            </w:r>
            <w:r>
              <w:rPr>
                <w:sz w:val="20"/>
              </w:rPr>
              <w:t xml:space="preserve"> For such rejections, </w:t>
            </w:r>
            <w:r w:rsidRPr="00134CB8">
              <w:rPr>
                <w:sz w:val="20"/>
              </w:rPr>
              <w:t xml:space="preserve">all the loan a/c for the selected customer id is </w:t>
            </w:r>
            <w:r>
              <w:rPr>
                <w:sz w:val="20"/>
              </w:rPr>
              <w:t xml:space="preserve">also </w:t>
            </w:r>
            <w:r w:rsidRPr="00134CB8">
              <w:rPr>
                <w:sz w:val="20"/>
              </w:rPr>
              <w:t>rejected.</w:t>
            </w:r>
          </w:p>
        </w:tc>
      </w:tr>
      <w:tr w:rsidRPr="00134CB8" w:rsidR="002D0A0D" w:rsidTr="009E37EE" w14:paraId="65B7B786"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72D9BBFD" w14:textId="77777777">
            <w:pPr>
              <w:jc w:val="both"/>
              <w:rPr>
                <w:sz w:val="20"/>
              </w:rPr>
            </w:pPr>
            <w:r>
              <w:rPr>
                <w:sz w:val="20"/>
              </w:rPr>
              <w:t>4</w:t>
            </w:r>
          </w:p>
        </w:tc>
        <w:tc>
          <w:tcPr>
            <w:tcW w:w="2160" w:type="dxa"/>
          </w:tcPr>
          <w:p w:rsidRPr="00134CB8" w:rsidR="002D0A0D" w:rsidP="002D0A0D" w:rsidRDefault="002D0A0D" w14:paraId="260DD5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w:t>
            </w:r>
            <w:r>
              <w:rPr>
                <w:sz w:val="20"/>
              </w:rPr>
              <w:t>JD</w:t>
            </w:r>
            <w:r w:rsidRPr="00134CB8">
              <w:rPr>
                <w:sz w:val="20"/>
              </w:rPr>
              <w:t>Y Loan</w:t>
            </w:r>
          </w:p>
        </w:tc>
        <w:tc>
          <w:tcPr>
            <w:tcW w:w="6385" w:type="dxa"/>
          </w:tcPr>
          <w:p w:rsidR="002D0A0D" w:rsidP="002D0A0D" w:rsidRDefault="002D0A0D" w14:paraId="7BD364C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2D0A0D" w:rsidP="002D0A0D" w:rsidRDefault="002D0A0D" w14:paraId="77CDA457"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w:t>
            </w:r>
            <w:r>
              <w:rPr>
                <w:sz w:val="20"/>
              </w:rPr>
              <w:t>J</w:t>
            </w:r>
            <w:r w:rsidRPr="00134CB8">
              <w:rPr>
                <w:sz w:val="20"/>
              </w:rPr>
              <w: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LoanApplication table)</w:t>
            </w:r>
            <w:r w:rsidRPr="00134CB8">
              <w:rPr>
                <w:sz w:val="20"/>
              </w:rPr>
              <w:t>. If update records do not exist in the portfolio, then, the system considers ‘Original Sanction Amount’.</w:t>
            </w:r>
          </w:p>
          <w:p w:rsidR="002D0A0D" w:rsidP="002D0A0D" w:rsidRDefault="002D0A0D" w14:paraId="2726A899" w14:textId="001F9CAE">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 xml:space="preserve">ustomer ID is added up. Note here that while deriving the summation, </w:t>
            </w:r>
            <w:r>
              <w:rPr>
                <w:sz w:val="20"/>
              </w:rPr>
              <w:t xml:space="preserve">any errored record </w:t>
            </w:r>
            <w:r w:rsidRPr="00134CB8">
              <w:rPr>
                <w:sz w:val="20"/>
              </w:rPr>
              <w:t xml:space="preserve">from </w:t>
            </w:r>
            <w:r>
              <w:rPr>
                <w:sz w:val="20"/>
              </w:rPr>
              <w:t xml:space="preserve">the same file (i.e </w:t>
            </w:r>
            <w:r w:rsidRPr="00134CB8">
              <w:rPr>
                <w:sz w:val="20"/>
              </w:rPr>
              <w:t>Temp</w:t>
            </w:r>
            <w:r>
              <w:rPr>
                <w:sz w:val="20"/>
              </w:rPr>
              <w:t>Validation &amp; TempValidationError</w:t>
            </w:r>
            <w:r w:rsidRPr="00134CB8">
              <w:rPr>
                <w:sz w:val="20"/>
              </w:rPr>
              <w:t xml:space="preserve"> table</w:t>
            </w:r>
            <w:r>
              <w:rPr>
                <w:sz w:val="20"/>
              </w:rPr>
              <w:t>) is also considered.</w:t>
            </w:r>
            <w:r w:rsidRPr="00134CB8">
              <w:rPr>
                <w:sz w:val="20"/>
              </w:rPr>
              <w:t xml:space="preserve"> </w:t>
            </w:r>
          </w:p>
          <w:p w:rsidR="002D0A0D" w:rsidP="002D0A0D" w:rsidRDefault="002D0A0D" w14:paraId="2BCEF869"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If the ‘Verify Sanction Amount’ exceeds the scheme parameters - </w:t>
            </w:r>
            <w:r w:rsidRPr="00BB267B">
              <w:rPr>
                <w:sz w:val="20"/>
              </w:rPr>
              <w:t xml:space="preserve">INR </w:t>
            </w:r>
            <w:r w:rsidRPr="00DB397B" w:rsidR="003B5F7F">
              <w:rPr>
                <w:sz w:val="20"/>
              </w:rPr>
              <w:t>10</w:t>
            </w:r>
            <w:r w:rsidRPr="00DB397B">
              <w:rPr>
                <w:sz w:val="20"/>
              </w:rPr>
              <w:t>000.</w:t>
            </w:r>
            <w:commentRangeStart w:id="181"/>
            <w:commentRangeStart w:id="182"/>
            <w:commentRangeStart w:id="183"/>
            <w:commentRangeStart w:id="184"/>
            <w:r w:rsidRPr="00DB397B">
              <w:rPr>
                <w:sz w:val="20"/>
              </w:rPr>
              <w:t>00</w:t>
            </w:r>
            <w:commentRangeEnd w:id="181"/>
            <w:r w:rsidRPr="00DB397B" w:rsidR="00D85471">
              <w:rPr>
                <w:rStyle w:val="CommentReference"/>
              </w:rPr>
              <w:commentReference w:id="181"/>
            </w:r>
            <w:commentRangeEnd w:id="182"/>
            <w:r w:rsidRPr="00DB397B" w:rsidR="003B5F7F">
              <w:rPr>
                <w:rStyle w:val="CommentReference"/>
              </w:rPr>
              <w:commentReference w:id="182"/>
            </w:r>
            <w:commentRangeEnd w:id="183"/>
            <w:r w:rsidR="00B42D73">
              <w:rPr>
                <w:rStyle w:val="CommentReference"/>
              </w:rPr>
              <w:commentReference w:id="183"/>
            </w:r>
            <w:commentRangeEnd w:id="184"/>
            <w:r w:rsidR="003C5B49">
              <w:rPr>
                <w:rStyle w:val="CommentReference"/>
              </w:rPr>
              <w:commentReference w:id="184"/>
            </w:r>
            <w:r w:rsidRPr="00BB267B">
              <w:rPr>
                <w:sz w:val="20"/>
              </w:rPr>
              <w:t xml:space="preserve"> (which is the limit for the Overdraft), then it is rejected</w:t>
            </w:r>
            <w:r w:rsidRPr="00134CB8">
              <w:rPr>
                <w:sz w:val="20"/>
              </w:rPr>
              <w:t>.</w:t>
            </w:r>
            <w:r>
              <w:rPr>
                <w:sz w:val="20"/>
              </w:rPr>
              <w:t xml:space="preserve"> For such rejections, </w:t>
            </w:r>
            <w:r w:rsidRPr="00134CB8">
              <w:rPr>
                <w:sz w:val="20"/>
              </w:rPr>
              <w:t xml:space="preserve">all the loan a/c for the selected customer id is </w:t>
            </w:r>
            <w:r>
              <w:rPr>
                <w:sz w:val="20"/>
              </w:rPr>
              <w:t xml:space="preserve">also </w:t>
            </w:r>
            <w:r w:rsidRPr="00134CB8">
              <w:rPr>
                <w:sz w:val="20"/>
              </w:rPr>
              <w:t>rejected.</w:t>
            </w:r>
          </w:p>
          <w:p w:rsidRPr="00B42D73" w:rsidR="00B42D73" w:rsidP="00B42D73" w:rsidRDefault="00B42D73" w14:paraId="111ECD54" w14:textId="6D50741E">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If the ‘Verify Sanction Amount’ exceeds the scheme parameters - </w:t>
            </w:r>
            <w:r w:rsidRPr="00BB267B">
              <w:rPr>
                <w:sz w:val="20"/>
              </w:rPr>
              <w:t xml:space="preserve">INR </w:t>
            </w:r>
            <w:r w:rsidRPr="00DB397B">
              <w:rPr>
                <w:sz w:val="20"/>
              </w:rPr>
              <w:t>10</w:t>
            </w:r>
            <w:r w:rsidR="00A70C57">
              <w:rPr>
                <w:sz w:val="20"/>
              </w:rPr>
              <w:t>,00,</w:t>
            </w:r>
            <w:r w:rsidRPr="00DB397B">
              <w:rPr>
                <w:sz w:val="20"/>
              </w:rPr>
              <w:t>000.</w:t>
            </w:r>
            <w:commentRangeStart w:id="185"/>
            <w:commentRangeStart w:id="186"/>
            <w:r w:rsidRPr="00DB397B">
              <w:rPr>
                <w:sz w:val="20"/>
              </w:rPr>
              <w:t>00</w:t>
            </w:r>
            <w:commentRangeEnd w:id="185"/>
            <w:r w:rsidRPr="00DB397B">
              <w:rPr>
                <w:rStyle w:val="CommentReference"/>
              </w:rPr>
              <w:commentReference w:id="185"/>
            </w:r>
            <w:commentRangeEnd w:id="186"/>
            <w:r w:rsidRPr="00DB397B">
              <w:rPr>
                <w:rStyle w:val="CommentReference"/>
              </w:rPr>
              <w:commentReference w:id="186"/>
            </w:r>
            <w:r w:rsidRPr="00BB267B">
              <w:rPr>
                <w:sz w:val="20"/>
              </w:rPr>
              <w:t xml:space="preserve"> (which is the limit for the</w:t>
            </w:r>
            <w:r w:rsidR="00A70C57">
              <w:rPr>
                <w:sz w:val="20"/>
              </w:rPr>
              <w:t xml:space="preserve"> JLG</w:t>
            </w:r>
            <w:r w:rsidRPr="00BB267B">
              <w:rPr>
                <w:sz w:val="20"/>
              </w:rPr>
              <w:t>), then it is rejected</w:t>
            </w:r>
            <w:r w:rsidRPr="00134CB8">
              <w:rPr>
                <w:sz w:val="20"/>
              </w:rPr>
              <w:t>.</w:t>
            </w:r>
            <w:r>
              <w:rPr>
                <w:sz w:val="20"/>
              </w:rPr>
              <w:t xml:space="preserve"> For such rejections, </w:t>
            </w:r>
            <w:r w:rsidRPr="00134CB8">
              <w:rPr>
                <w:sz w:val="20"/>
              </w:rPr>
              <w:t xml:space="preserve">all the loan a/c for the selected customer id is </w:t>
            </w:r>
            <w:r>
              <w:rPr>
                <w:sz w:val="20"/>
              </w:rPr>
              <w:t xml:space="preserve">also </w:t>
            </w:r>
            <w:r w:rsidRPr="00134CB8">
              <w:rPr>
                <w:sz w:val="20"/>
              </w:rPr>
              <w:t>rejected.</w:t>
            </w:r>
          </w:p>
        </w:tc>
      </w:tr>
      <w:tr w:rsidRPr="00134CB8" w:rsidR="002D0A0D" w:rsidTr="009E37EE" w14:paraId="536DFA9C"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54088FBB" w14:textId="77777777">
            <w:pPr>
              <w:jc w:val="both"/>
              <w:rPr>
                <w:sz w:val="20"/>
              </w:rPr>
            </w:pPr>
            <w:r>
              <w:rPr>
                <w:sz w:val="20"/>
              </w:rPr>
              <w:t>5</w:t>
            </w:r>
          </w:p>
        </w:tc>
        <w:tc>
          <w:tcPr>
            <w:tcW w:w="2160" w:type="dxa"/>
          </w:tcPr>
          <w:p w:rsidRPr="00134CB8" w:rsidR="002D0A0D" w:rsidP="002D0A0D" w:rsidRDefault="002D0A0D" w14:paraId="677EE30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FC1581">
              <w:rPr>
                <w:sz w:val="20"/>
              </w:rPr>
              <w:t>Sanctioned Loan Date</w:t>
            </w:r>
          </w:p>
        </w:tc>
        <w:tc>
          <w:tcPr>
            <w:tcW w:w="6385" w:type="dxa"/>
          </w:tcPr>
          <w:p w:rsidRPr="00C97BF3" w:rsidR="002D0A0D" w:rsidP="002D0A0D" w:rsidRDefault="002D0A0D" w14:paraId="09D88B8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C97BF3">
              <w:rPr>
                <w:sz w:val="20"/>
              </w:rPr>
              <w:t xml:space="preserve">This </w:t>
            </w:r>
            <w:r>
              <w:rPr>
                <w:sz w:val="20"/>
              </w:rPr>
              <w:t xml:space="preserve">date </w:t>
            </w:r>
            <w:r w:rsidRPr="00C97BF3">
              <w:rPr>
                <w:sz w:val="20"/>
              </w:rPr>
              <w:t>DOES NOT lie between the Start FY and End FY of all the retrospective portfolio (Start FY and End FY is the FY for which the Retrospective Portfolio is created), except for the Retrospective Portfolio’s created in FY 2015-16 wherein the sanctioned date should lie between 8th April 2015 and 31st March 2016.</w:t>
            </w:r>
          </w:p>
        </w:tc>
      </w:tr>
      <w:tr w:rsidRPr="00134CB8" w:rsidR="002D0A0D" w:rsidTr="009E37EE" w14:paraId="1E101A05"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3D340578" w14:textId="77777777">
            <w:pPr>
              <w:jc w:val="both"/>
              <w:rPr>
                <w:sz w:val="20"/>
              </w:rPr>
            </w:pPr>
            <w:r>
              <w:rPr>
                <w:sz w:val="20"/>
              </w:rPr>
              <w:t>6</w:t>
            </w:r>
          </w:p>
        </w:tc>
        <w:tc>
          <w:tcPr>
            <w:tcW w:w="2160" w:type="dxa"/>
          </w:tcPr>
          <w:p w:rsidRPr="004A499E" w:rsidR="002D0A0D" w:rsidP="002D0A0D" w:rsidRDefault="002D0A0D" w14:paraId="0FC29B6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First Disbursement</w:t>
            </w:r>
          </w:p>
        </w:tc>
        <w:tc>
          <w:tcPr>
            <w:tcW w:w="6385" w:type="dxa"/>
          </w:tcPr>
          <w:p w:rsidRPr="007B620D" w:rsidR="002D0A0D" w:rsidP="002D0A0D" w:rsidRDefault="002D0A0D" w14:paraId="37D1350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EQUAL TO ZEROES:</w:t>
            </w:r>
          </w:p>
          <w:p w:rsidRPr="007B620D" w:rsidR="002D0A0D" w:rsidP="002D0A0D" w:rsidRDefault="002D0A0D" w14:paraId="6FEB5F19"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NOT NULL/SPACES</w:t>
            </w:r>
          </w:p>
          <w:p w:rsidRPr="007B620D" w:rsidR="002D0A0D" w:rsidP="002D0A0D" w:rsidRDefault="002D0A0D" w14:paraId="33AC25F6"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GREATER THAN ZEROES:</w:t>
            </w:r>
          </w:p>
          <w:p w:rsidRPr="007B620D" w:rsidR="002D0A0D" w:rsidP="002D0A0D" w:rsidRDefault="002D0A0D" w14:paraId="6E392D26" w14:textId="7777777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NULL/SPACES/</w:t>
            </w:r>
          </w:p>
          <w:p w:rsidRPr="007B620D" w:rsidR="002D0A0D" w:rsidP="002D0A0D" w:rsidRDefault="002D0A0D" w14:paraId="22860264" w14:textId="7777777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Earlier THAN ‘Sanctioned Loan Date’.</w:t>
            </w:r>
          </w:p>
          <w:p w:rsidRPr="007B620D" w:rsidR="002D0A0D" w:rsidP="002D0A0D" w:rsidRDefault="002D0A0D" w14:paraId="0A168C46" w14:textId="7777777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20"/>
              </w:rPr>
            </w:pPr>
            <w:r>
              <w:rPr>
                <w:sz w:val="20"/>
              </w:rPr>
              <w:t>L</w:t>
            </w:r>
            <w:r w:rsidRPr="007B620D">
              <w:rPr>
                <w:sz w:val="20"/>
              </w:rPr>
              <w:t>ater THAN current system date (on date of file processing)</w:t>
            </w:r>
          </w:p>
        </w:tc>
      </w:tr>
      <w:tr w:rsidRPr="00134CB8" w:rsidR="002D0A0D" w:rsidTr="009E37EE" w14:paraId="799369AD"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6AC2FB52" w14:textId="77777777">
            <w:pPr>
              <w:jc w:val="both"/>
              <w:rPr>
                <w:sz w:val="20"/>
              </w:rPr>
            </w:pPr>
            <w:r>
              <w:rPr>
                <w:sz w:val="20"/>
              </w:rPr>
              <w:t>7</w:t>
            </w:r>
          </w:p>
        </w:tc>
        <w:tc>
          <w:tcPr>
            <w:tcW w:w="2160" w:type="dxa"/>
          </w:tcPr>
          <w:p w:rsidR="002D0A0D" w:rsidP="002D0A0D" w:rsidRDefault="002D0A0D" w14:paraId="553059E5"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Closure</w:t>
            </w:r>
          </w:p>
        </w:tc>
        <w:tc>
          <w:tcPr>
            <w:tcW w:w="6385" w:type="dxa"/>
          </w:tcPr>
          <w:p w:rsidRPr="00AC474A" w:rsidR="002D0A0D" w:rsidP="002D0A0D" w:rsidRDefault="002D0A0D" w14:paraId="3AF58F9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closed is ‘Y’</w:t>
            </w:r>
          </w:p>
        </w:tc>
      </w:tr>
      <w:tr w:rsidRPr="00134CB8" w:rsidR="002D0A0D" w:rsidTr="009E37EE" w14:paraId="0B7622D8" w14:textId="77777777">
        <w:tc>
          <w:tcPr>
            <w:cnfStyle w:val="001000000000" w:firstRow="0" w:lastRow="0" w:firstColumn="1" w:lastColumn="0" w:oddVBand="0" w:evenVBand="0" w:oddHBand="0" w:evenHBand="0" w:firstRowFirstColumn="0" w:firstRowLastColumn="0" w:lastRowFirstColumn="0" w:lastRowLastColumn="0"/>
            <w:tcW w:w="805" w:type="dxa"/>
          </w:tcPr>
          <w:p w:rsidRPr="000905FA" w:rsidR="002D0A0D" w:rsidP="002D0A0D" w:rsidRDefault="002D0A0D" w14:paraId="274A046A" w14:textId="77777777">
            <w:pPr>
              <w:jc w:val="both"/>
              <w:rPr>
                <w:sz w:val="20"/>
              </w:rPr>
            </w:pPr>
            <w:r>
              <w:rPr>
                <w:sz w:val="20"/>
              </w:rPr>
              <w:t>8</w:t>
            </w:r>
          </w:p>
        </w:tc>
        <w:tc>
          <w:tcPr>
            <w:tcW w:w="2160" w:type="dxa"/>
          </w:tcPr>
          <w:p w:rsidRPr="000905FA" w:rsidR="002D0A0D" w:rsidP="002D0A0D" w:rsidRDefault="002D0A0D" w14:paraId="5D98260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Date of Loan Closure</w:t>
            </w:r>
          </w:p>
        </w:tc>
        <w:tc>
          <w:tcPr>
            <w:tcW w:w="6385" w:type="dxa"/>
          </w:tcPr>
          <w:p w:rsidRPr="00AC474A" w:rsidR="002D0A0D" w:rsidP="002D0A0D" w:rsidRDefault="002D0A0D" w14:paraId="30F6E9D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This date IS NOT NULL/SPACE(s).</w:t>
            </w:r>
          </w:p>
        </w:tc>
      </w:tr>
      <w:tr w:rsidRPr="00134CB8" w:rsidR="002D0A0D" w:rsidTr="009E37EE" w14:paraId="75646451"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4E23795B" w14:textId="77777777">
            <w:pPr>
              <w:jc w:val="both"/>
              <w:rPr>
                <w:sz w:val="20"/>
              </w:rPr>
            </w:pPr>
            <w:r>
              <w:rPr>
                <w:sz w:val="20"/>
              </w:rPr>
              <w:t>9</w:t>
            </w:r>
          </w:p>
        </w:tc>
        <w:tc>
          <w:tcPr>
            <w:tcW w:w="2160" w:type="dxa"/>
          </w:tcPr>
          <w:p w:rsidR="002D0A0D" w:rsidP="002D0A0D" w:rsidRDefault="002D0A0D" w14:paraId="41F37D70"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w:t>
            </w:r>
          </w:p>
        </w:tc>
        <w:tc>
          <w:tcPr>
            <w:tcW w:w="6385" w:type="dxa"/>
          </w:tcPr>
          <w:p w:rsidRPr="00C97BF3" w:rsidR="002D0A0D" w:rsidP="002D0A0D" w:rsidRDefault="002D0A0D" w14:paraId="35200250" w14:textId="1CB1B20C">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C97BF3">
              <w:rPr>
                <w:sz w:val="20"/>
              </w:rPr>
              <w:t xml:space="preserve">For individual a/c – Check if NPA date </w:t>
            </w:r>
            <w:r>
              <w:rPr>
                <w:sz w:val="20"/>
              </w:rPr>
              <w:t xml:space="preserve">‘N’ and NPA date </w:t>
            </w:r>
            <w:r w:rsidRPr="00C97BF3">
              <w:rPr>
                <w:sz w:val="20"/>
              </w:rPr>
              <w:t>is NOT NULL/SPACES</w:t>
            </w:r>
            <w:r>
              <w:rPr>
                <w:sz w:val="20"/>
              </w:rPr>
              <w:t xml:space="preserve"> – the reject. If NPA is ‘Y’ and NPA date is Null/Spaces – then Reject. If NPA is Y</w:t>
            </w:r>
            <w:r w:rsidRPr="00C97BF3">
              <w:rPr>
                <w:sz w:val="20"/>
              </w:rPr>
              <w:t xml:space="preserve"> </w:t>
            </w:r>
            <w:r>
              <w:rPr>
                <w:sz w:val="20"/>
              </w:rPr>
              <w:t>AND</w:t>
            </w:r>
            <w:r w:rsidRPr="00C97BF3">
              <w:rPr>
                <w:sz w:val="20"/>
              </w:rPr>
              <w:t xml:space="preserve"> if First Disbursement Date </w:t>
            </w:r>
            <w:r>
              <w:rPr>
                <w:sz w:val="20"/>
              </w:rPr>
              <w:t xml:space="preserve">(FDD) </w:t>
            </w:r>
            <w:r w:rsidRPr="00C97BF3">
              <w:rPr>
                <w:sz w:val="20"/>
              </w:rPr>
              <w:t xml:space="preserve">is NULL/Spaces – then Reject. </w:t>
            </w:r>
          </w:p>
          <w:p w:rsidRPr="00C97BF3" w:rsidR="002D0A0D" w:rsidP="002D0A0D" w:rsidRDefault="002D0A0D" w14:paraId="28057BA0"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C97BF3">
              <w:rPr>
                <w:sz w:val="20"/>
              </w:rPr>
              <w:t xml:space="preserve">If FDD is NOT NULL/Spaces and if First Disbursement Date </w:t>
            </w:r>
            <w:r>
              <w:rPr>
                <w:sz w:val="20"/>
              </w:rPr>
              <w:t xml:space="preserve">(FDD) </w:t>
            </w:r>
            <w:r w:rsidRPr="00C97BF3">
              <w:rPr>
                <w:sz w:val="20"/>
              </w:rPr>
              <w:t>is</w:t>
            </w:r>
            <w:r>
              <w:rPr>
                <w:sz w:val="20"/>
              </w:rPr>
              <w:t xml:space="preserve"> NOT</w:t>
            </w:r>
            <w:r w:rsidRPr="00C97BF3">
              <w:rPr>
                <w:sz w:val="20"/>
              </w:rPr>
              <w:t xml:space="preserve"> NULL/Spaces</w:t>
            </w:r>
            <w:r>
              <w:rPr>
                <w:sz w:val="20"/>
              </w:rPr>
              <w:t xml:space="preserve">, </w:t>
            </w:r>
            <w:r w:rsidRPr="00C97BF3">
              <w:rPr>
                <w:sz w:val="20"/>
              </w:rPr>
              <w:t>then</w:t>
            </w:r>
            <w:r>
              <w:rPr>
                <w:sz w:val="20"/>
              </w:rPr>
              <w:t>, NPA Date IS</w:t>
            </w:r>
            <w:r w:rsidRPr="00C97BF3">
              <w:rPr>
                <w:sz w:val="20"/>
              </w:rPr>
              <w:t xml:space="preserve"> Earlier than FDD (</w:t>
            </w:r>
            <w:r>
              <w:rPr>
                <w:sz w:val="20"/>
              </w:rPr>
              <w:t>i.e. NOT EQUAL OR NOT EARLIER</w:t>
            </w:r>
            <w:r w:rsidRPr="00C97BF3">
              <w:rPr>
                <w:sz w:val="20"/>
              </w:rPr>
              <w:t xml:space="preserve">) AND </w:t>
            </w:r>
            <w:r>
              <w:rPr>
                <w:sz w:val="20"/>
              </w:rPr>
              <w:t xml:space="preserve">LATER THAN </w:t>
            </w:r>
            <w:r w:rsidRPr="00C97BF3">
              <w:rPr>
                <w:sz w:val="20"/>
              </w:rPr>
              <w:t>current system date</w:t>
            </w:r>
            <w:r>
              <w:rPr>
                <w:sz w:val="20"/>
              </w:rPr>
              <w:t xml:space="preserve"> – then Reject.</w:t>
            </w:r>
          </w:p>
        </w:tc>
      </w:tr>
      <w:tr w:rsidRPr="00134CB8" w:rsidR="002D0A0D" w:rsidTr="009E37EE" w14:paraId="41C2EF52"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2769644C" w14:textId="77777777">
            <w:pPr>
              <w:jc w:val="both"/>
              <w:rPr>
                <w:sz w:val="20"/>
              </w:rPr>
            </w:pPr>
            <w:r>
              <w:rPr>
                <w:sz w:val="20"/>
              </w:rPr>
              <w:t>10</w:t>
            </w:r>
          </w:p>
        </w:tc>
        <w:tc>
          <w:tcPr>
            <w:tcW w:w="2160" w:type="dxa"/>
          </w:tcPr>
          <w:p w:rsidR="002D0A0D" w:rsidP="002D0A0D" w:rsidRDefault="002D0A0D" w14:paraId="11398E9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Same NPA parameters</w:t>
            </w:r>
          </w:p>
        </w:tc>
        <w:tc>
          <w:tcPr>
            <w:tcW w:w="6385" w:type="dxa"/>
          </w:tcPr>
          <w:p w:rsidRPr="00C97BF3" w:rsidR="002D0A0D" w:rsidP="002D0A0D" w:rsidRDefault="002D0A0D" w14:paraId="68207F5D"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0A1CA8">
              <w:rPr>
                <w:sz w:val="20"/>
              </w:rPr>
              <w:t xml:space="preserve">System will check if the NPA flag, NPA date and NPA Category information provided in ALL the NEW record for a given customer (Customer ID) are SAME. If NOT then ALL these records for that customer will be rejected. This check </w:t>
            </w:r>
            <w:r>
              <w:rPr>
                <w:sz w:val="20"/>
              </w:rPr>
              <w:t xml:space="preserve">for all the loan accounts in </w:t>
            </w:r>
            <w:r w:rsidRPr="000A1CA8">
              <w:rPr>
                <w:sz w:val="20"/>
              </w:rPr>
              <w:t>same</w:t>
            </w:r>
            <w:r>
              <w:rPr>
                <w:sz w:val="20"/>
              </w:rPr>
              <w:t xml:space="preserve"> input</w:t>
            </w:r>
            <w:r w:rsidRPr="000A1CA8">
              <w:rPr>
                <w:sz w:val="20"/>
              </w:rPr>
              <w:t xml:space="preserve"> file.</w:t>
            </w:r>
          </w:p>
        </w:tc>
      </w:tr>
      <w:tr w:rsidRPr="00134CB8" w:rsidR="002D0A0D" w:rsidTr="009E37EE" w14:paraId="104D067B"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6E640323" w14:textId="77777777">
            <w:pPr>
              <w:jc w:val="both"/>
              <w:rPr>
                <w:sz w:val="20"/>
              </w:rPr>
            </w:pPr>
            <w:r>
              <w:rPr>
                <w:sz w:val="20"/>
              </w:rPr>
              <w:t>11</w:t>
            </w:r>
          </w:p>
        </w:tc>
        <w:tc>
          <w:tcPr>
            <w:tcW w:w="2160" w:type="dxa"/>
          </w:tcPr>
          <w:p w:rsidR="002D0A0D" w:rsidP="002D0A0D" w:rsidRDefault="002D0A0D" w14:paraId="0DD95A9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Total Sanctioned Loan Amount/Limit</w:t>
            </w:r>
          </w:p>
        </w:tc>
        <w:tc>
          <w:tcPr>
            <w:tcW w:w="6385" w:type="dxa"/>
          </w:tcPr>
          <w:p w:rsidRPr="00AC474A" w:rsidR="002D0A0D" w:rsidP="002D0A0D" w:rsidRDefault="002D0A0D" w14:paraId="66742219" w14:textId="77777777">
            <w:pPr>
              <w:jc w:val="both"/>
              <w:cnfStyle w:val="000000000000" w:firstRow="0" w:lastRow="0" w:firstColumn="0" w:lastColumn="0" w:oddVBand="0" w:evenVBand="0" w:oddHBand="0" w:evenHBand="0" w:firstRowFirstColumn="0" w:firstRowLastColumn="0" w:lastRowFirstColumn="0" w:lastRowLastColumn="0"/>
              <w:rPr>
                <w:sz w:val="20"/>
              </w:rPr>
            </w:pPr>
            <w:commentRangeStart w:id="187"/>
            <w:commentRangeStart w:id="188"/>
            <w:r>
              <w:rPr>
                <w:sz w:val="20"/>
              </w:rPr>
              <w:t xml:space="preserve">This amount </w:t>
            </w:r>
            <w:r w:rsidRPr="00AC474A">
              <w:rPr>
                <w:sz w:val="20"/>
              </w:rPr>
              <w:t>IS EQUAL OR LESS THAN Zero.</w:t>
            </w:r>
            <w:commentRangeEnd w:id="187"/>
            <w:r w:rsidR="000379B7">
              <w:rPr>
                <w:rStyle w:val="CommentReference"/>
              </w:rPr>
              <w:commentReference w:id="187"/>
            </w:r>
            <w:commentRangeEnd w:id="188"/>
            <w:r w:rsidR="00997B04">
              <w:rPr>
                <w:rStyle w:val="CommentReference"/>
              </w:rPr>
              <w:commentReference w:id="188"/>
            </w:r>
          </w:p>
        </w:tc>
      </w:tr>
      <w:tr w:rsidRPr="00134CB8" w:rsidR="002D0A0D" w:rsidTr="009E37EE" w14:paraId="2C353401" w14:textId="77777777">
        <w:tc>
          <w:tcPr>
            <w:cnfStyle w:val="001000000000" w:firstRow="0" w:lastRow="0" w:firstColumn="1" w:lastColumn="0" w:oddVBand="0" w:evenVBand="0" w:oddHBand="0" w:evenHBand="0" w:firstRowFirstColumn="0" w:firstRowLastColumn="0" w:lastRowFirstColumn="0" w:lastRowLastColumn="0"/>
            <w:tcW w:w="805" w:type="dxa"/>
          </w:tcPr>
          <w:p w:rsidR="002D0A0D" w:rsidP="002D0A0D" w:rsidRDefault="002D0A0D" w14:paraId="75FE57A6" w14:textId="77777777">
            <w:pPr>
              <w:jc w:val="both"/>
              <w:rPr>
                <w:sz w:val="20"/>
              </w:rPr>
            </w:pPr>
            <w:r>
              <w:rPr>
                <w:sz w:val="20"/>
              </w:rPr>
              <w:t>12</w:t>
            </w:r>
          </w:p>
        </w:tc>
        <w:tc>
          <w:tcPr>
            <w:tcW w:w="2160" w:type="dxa"/>
          </w:tcPr>
          <w:p w:rsidRPr="00AC474A" w:rsidR="002D0A0D" w:rsidP="002D0A0D" w:rsidRDefault="002D0A0D" w14:paraId="397579A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Loan Amount – First Disbursement</w:t>
            </w:r>
          </w:p>
        </w:tc>
        <w:tc>
          <w:tcPr>
            <w:tcW w:w="6385" w:type="dxa"/>
          </w:tcPr>
          <w:p w:rsidRPr="00AC474A" w:rsidR="002D0A0D" w:rsidP="002D0A0D" w:rsidRDefault="002D0A0D" w14:paraId="6AC81F47"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IS LESS THAN Zero.</w:t>
            </w:r>
          </w:p>
          <w:p w:rsidRPr="00AC474A" w:rsidR="002D0A0D" w:rsidP="002D0A0D" w:rsidRDefault="002D0A0D" w14:paraId="1A64E86C"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Greater Than Sanction Amount</w:t>
            </w:r>
          </w:p>
        </w:tc>
      </w:tr>
    </w:tbl>
    <w:p w:rsidR="00AE1DE4" w:rsidP="00AE1DE4" w:rsidRDefault="00AE1DE4" w14:paraId="1018C9C2" w14:textId="77777777">
      <w:pPr>
        <w:jc w:val="both"/>
      </w:pPr>
    </w:p>
    <w:p w:rsidRPr="00D3264D" w:rsidR="00AE1DE4" w:rsidP="00AE1DE4" w:rsidRDefault="00AE1DE4" w14:paraId="2200BE37" w14:textId="77777777">
      <w:pPr>
        <w:jc w:val="both"/>
        <w:rPr>
          <w:b/>
        </w:rPr>
      </w:pPr>
      <w:r w:rsidRPr="00D3264D">
        <w:rPr>
          <w:b/>
        </w:rPr>
        <w:t>Note:</w:t>
      </w:r>
    </w:p>
    <w:p w:rsidR="00AE1DE4" w:rsidP="00AE1DE4" w:rsidRDefault="00AE1DE4" w14:paraId="118E1A4D" w14:textId="77777777">
      <w:pPr>
        <w:pStyle w:val="ListParagraph"/>
        <w:numPr>
          <w:ilvl w:val="1"/>
          <w:numId w:val="40"/>
        </w:numPr>
        <w:jc w:val="both"/>
      </w:pPr>
      <w:r w:rsidRPr="000A1CA8">
        <w:t xml:space="preserve">NPA </w:t>
      </w:r>
      <w:r>
        <w:t>value can be ‘Y’ or ‘N’ and in both the case NPA date may have valid value.</w:t>
      </w:r>
    </w:p>
    <w:p w:rsidR="00AE1DE4" w:rsidP="00AE1DE4" w:rsidRDefault="00AE1DE4" w14:paraId="1393B90B" w14:textId="77777777">
      <w:pPr>
        <w:pStyle w:val="ListParagraph"/>
        <w:numPr>
          <w:ilvl w:val="1"/>
          <w:numId w:val="40"/>
        </w:numPr>
        <w:jc w:val="both"/>
      </w:pPr>
      <w:r>
        <w:t>New Loan Information to the Portfolio are not allowed after portfolio is crystallized.</w:t>
      </w:r>
    </w:p>
    <w:p w:rsidR="00AE1DE4" w:rsidP="00AE1DE4" w:rsidRDefault="00AE1DE4" w14:paraId="252E8FE6" w14:textId="77777777">
      <w:pPr>
        <w:pStyle w:val="ListParagraph"/>
        <w:numPr>
          <w:ilvl w:val="1"/>
          <w:numId w:val="40"/>
        </w:numPr>
        <w:jc w:val="both"/>
      </w:pPr>
      <w:r>
        <w:t>If due to any of the above rule, the loan a/c is rejected, then all the associated loan a/c in the same input file for that customer will be rejected.</w:t>
      </w:r>
    </w:p>
    <w:p w:rsidR="00F93503" w:rsidP="00AE1DE4" w:rsidRDefault="00F93503" w14:paraId="2FAC0691" w14:textId="5A45D928">
      <w:pPr>
        <w:jc w:val="both"/>
      </w:pPr>
    </w:p>
    <w:p w:rsidR="00F93503" w:rsidP="00AE1DE4" w:rsidRDefault="00F93503" w14:paraId="53B38BE6" w14:textId="77777777">
      <w:pPr>
        <w:jc w:val="both"/>
      </w:pPr>
    </w:p>
    <w:p w:rsidR="00AE1DE4" w:rsidP="00D779EB" w:rsidRDefault="00AE1DE4" w14:paraId="3F129ACD"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4" w:id="189"/>
      <w:bookmarkStart w:name="_Toc465274976" w:id="190"/>
      <w:bookmarkStart w:name="_Toc485743341" w:id="191"/>
      <w:bookmarkStart w:name="_Toc159600857" w:id="192"/>
      <w:r>
        <w:rPr>
          <w:rFonts w:ascii="Trebuchet MS" w:hAnsi="Trebuchet MS"/>
          <w:b/>
          <w:bCs/>
          <w:color w:val="000000" w:themeColor="text1"/>
          <w:szCs w:val="22"/>
        </w:rPr>
        <w:t>Deduplication Criteria Checks</w:t>
      </w:r>
      <w:bookmarkEnd w:id="189"/>
      <w:bookmarkEnd w:id="190"/>
      <w:bookmarkEnd w:id="191"/>
      <w:bookmarkEnd w:id="192"/>
    </w:p>
    <w:p w:rsidR="00AE1DE4" w:rsidP="00AE1DE4" w:rsidRDefault="00AE1DE4" w14:paraId="47C97FD1" w14:textId="1F60D787">
      <w:pPr>
        <w:jc w:val="both"/>
      </w:pPr>
      <w:r w:rsidRPr="00795BF7">
        <w:t xml:space="preserve">Currently no provision for de-duplication will be provided, since, rolling out this scheme and acceptance of this scheme by </w:t>
      </w:r>
      <w:r>
        <w:t>MLI</w:t>
      </w:r>
      <w:r w:rsidRPr="00795BF7">
        <w:t xml:space="preserve"> is priority. </w:t>
      </w:r>
      <w:r w:rsidRPr="00795BF7" w:rsidR="00D45708">
        <w:t>Consequently,</w:t>
      </w:r>
      <w:r w:rsidRPr="00795BF7">
        <w:t xml:space="preserve"> as the scheme and its process of issuance and settling guarantees stabilizes – it will be decided to construct an effective de-duplication mechanism.</w:t>
      </w:r>
    </w:p>
    <w:p w:rsidR="00AE1DE4" w:rsidP="00AE1DE4" w:rsidRDefault="00AE1DE4" w14:paraId="68EBAE3F" w14:textId="748F6340">
      <w:pPr>
        <w:rPr>
          <w:rFonts w:ascii="Trebuchet MS" w:hAnsi="Trebuchet MS" w:eastAsia="Times New Roman" w:cs="Arial"/>
          <w:b/>
          <w:bCs/>
          <w:iCs/>
          <w:color w:val="7F7F7F"/>
          <w:sz w:val="28"/>
          <w:szCs w:val="28"/>
        </w:rPr>
      </w:pPr>
    </w:p>
    <w:p w:rsidRPr="00D967A3" w:rsidR="00AE1DE4" w:rsidP="00D779EB" w:rsidRDefault="00AE1DE4" w14:paraId="348884FF"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35" w:id="193"/>
      <w:bookmarkStart w:name="_Toc465274977" w:id="194"/>
      <w:bookmarkStart w:name="_Toc485743342" w:id="195"/>
      <w:bookmarkStart w:name="_Toc159600858" w:id="196"/>
      <w:r>
        <w:rPr>
          <w:rFonts w:ascii="Trebuchet MS" w:hAnsi="Trebuchet MS" w:eastAsia="Times New Roman" w:cs="Arial"/>
          <w:b/>
          <w:bCs/>
          <w:iCs/>
          <w:color w:val="7F7F7F"/>
          <w:sz w:val="28"/>
          <w:szCs w:val="28"/>
        </w:rPr>
        <w:t>Inclusion of Update Loan Information in Portfolio during Base Period &amp;/or Currency Period</w:t>
      </w:r>
      <w:bookmarkEnd w:id="193"/>
      <w:bookmarkEnd w:id="194"/>
      <w:bookmarkEnd w:id="195"/>
      <w:bookmarkEnd w:id="196"/>
    </w:p>
    <w:p w:rsidR="00AE1DE4" w:rsidP="00AE1DE4" w:rsidRDefault="00AE1DE4" w14:paraId="746309DE" w14:textId="77777777">
      <w:pPr>
        <w:jc w:val="both"/>
      </w:pPr>
      <w:r>
        <w:t>Updates to loan information are allowed during the Base Period as well as during the Currency Period of the Portfolio.</w:t>
      </w:r>
    </w:p>
    <w:p w:rsidR="00AE1DE4" w:rsidP="00AE1DE4" w:rsidRDefault="00AE1DE4" w14:paraId="167E84AF" w14:textId="77777777">
      <w:pPr>
        <w:jc w:val="both"/>
      </w:pPr>
      <w:r>
        <w:t>Steps involved in the batch execution for including updates to the loan information are as below:</w:t>
      </w:r>
      <w:r>
        <w:rPr>
          <w:noProof/>
        </w:rPr>
        <w:t xml:space="preserve"> </w:t>
      </w:r>
    </w:p>
    <w:p w:rsidR="00AE1DE4" w:rsidP="00AE1DE4" w:rsidRDefault="00AE1DE4" w14:paraId="0EB4EAF2" w14:textId="77777777">
      <w:pPr>
        <w:jc w:val="both"/>
      </w:pPr>
      <w:r>
        <w:rPr>
          <w:noProof/>
          <w:lang w:val="en-IN" w:eastAsia="en-IN"/>
        </w:rPr>
        <w:drawing>
          <wp:anchor distT="0" distB="0" distL="114300" distR="114300" simplePos="0" relativeHeight="251766784" behindDoc="0" locked="0" layoutInCell="1" allowOverlap="1" wp14:anchorId="2B292837" wp14:editId="39A3F7EE">
            <wp:simplePos x="0" y="0"/>
            <wp:positionH relativeFrom="column">
              <wp:posOffset>0</wp:posOffset>
            </wp:positionH>
            <wp:positionV relativeFrom="paragraph">
              <wp:posOffset>352830</wp:posOffset>
            </wp:positionV>
            <wp:extent cx="6379845" cy="2013585"/>
            <wp:effectExtent l="57150" t="0" r="40005" b="5715"/>
            <wp:wrapSquare wrapText="bothSides"/>
            <wp:docPr id="2"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14:sizeRelH relativeFrom="margin">
              <wp14:pctWidth>0</wp14:pctWidth>
            </wp14:sizeRelH>
            <wp14:sizeRelV relativeFrom="margin">
              <wp14:pctHeight>0</wp14:pctHeight>
            </wp14:sizeRelV>
          </wp:anchor>
        </w:drawing>
      </w:r>
    </w:p>
    <w:p w:rsidR="00AE1DE4" w:rsidP="00AE1DE4" w:rsidRDefault="00AE1DE4" w14:paraId="4DA5F053" w14:textId="77777777">
      <w:pPr>
        <w:jc w:val="both"/>
      </w:pPr>
      <w:r>
        <w:t>The above is a schematic representation of various processes which will execute in batch mode of NCGTC system. Status reports will be generated at the end of each process to keep NCGTC end users informed and take corrective actions</w:t>
      </w:r>
    </w:p>
    <w:p w:rsidR="00AE1DE4" w:rsidP="00AE1DE4" w:rsidRDefault="00AE1DE4" w14:paraId="720172A5" w14:textId="77777777">
      <w:pPr>
        <w:jc w:val="both"/>
      </w:pPr>
      <w:r>
        <w:t>For every record in the portfolio, system keeps track of state which essentially depends on its pervious state as depicted below:</w:t>
      </w:r>
    </w:p>
    <w:p w:rsidR="00AE1DE4" w:rsidP="00AE1DE4" w:rsidRDefault="00AE1DE4" w14:paraId="3C98239F" w14:textId="77777777">
      <w:pPr>
        <w:jc w:val="both"/>
      </w:pPr>
      <w:r>
        <w:t>By default all loan records in the portfolio will be in ‘In Force’ state.</w:t>
      </w:r>
    </w:p>
    <w:p w:rsidR="00AE1DE4" w:rsidP="00AE1DE4" w:rsidRDefault="00AE1DE4" w14:paraId="339B5205" w14:textId="77777777">
      <w:pPr>
        <w:jc w:val="both"/>
      </w:pPr>
      <w:r w:rsidRPr="009166E2">
        <w:rPr>
          <w:u w:val="single"/>
        </w:rPr>
        <w:t>Scenario 1:</w:t>
      </w:r>
    </w:p>
    <w:p w:rsidR="00AE1DE4" w:rsidP="00AE1DE4" w:rsidRDefault="00AE1DE4" w14:paraId="68A659B0" w14:textId="77777777">
      <w:r>
        <w:rPr>
          <w:noProof/>
          <w:lang w:val="en-IN" w:eastAsia="en-IN"/>
        </w:rPr>
        <mc:AlternateContent>
          <mc:Choice Requires="wpg">
            <w:drawing>
              <wp:anchor distT="0" distB="0" distL="114300" distR="114300" simplePos="0" relativeHeight="251765760" behindDoc="0" locked="0" layoutInCell="1" allowOverlap="1" wp14:anchorId="2DC2535F" wp14:editId="0C264EF9">
                <wp:simplePos x="0" y="0"/>
                <wp:positionH relativeFrom="margin">
                  <wp:posOffset>-21394</wp:posOffset>
                </wp:positionH>
                <wp:positionV relativeFrom="paragraph">
                  <wp:posOffset>51630</wp:posOffset>
                </wp:positionV>
                <wp:extent cx="5787390" cy="904875"/>
                <wp:effectExtent l="0" t="0" r="22860" b="28575"/>
                <wp:wrapNone/>
                <wp:docPr id="10" name="Group 14"/>
                <wp:cNvGraphicFramePr/>
                <a:graphic xmlns:a="http://schemas.openxmlformats.org/drawingml/2006/main">
                  <a:graphicData uri="http://schemas.microsoft.com/office/word/2010/wordprocessingGroup">
                    <wpg:wgp>
                      <wpg:cNvGrpSpPr/>
                      <wpg:grpSpPr>
                        <a:xfrm>
                          <a:off x="0" y="0"/>
                          <a:ext cx="5787390" cy="904875"/>
                          <a:chOff x="0" y="0"/>
                          <a:chExt cx="5787390" cy="904875"/>
                        </a:xfrm>
                      </wpg:grpSpPr>
                      <wps:wsp>
                        <wps:cNvPr id="144" name="Rounded Rectangle 144"/>
                        <wps:cNvSpPr/>
                        <wps:spPr>
                          <a:xfrm>
                            <a:off x="1352550" y="161925"/>
                            <a:ext cx="1501369"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08BEC9DF" w14:textId="77777777">
                              <w:pPr>
                                <w:jc w:val="center"/>
                                <w:rPr>
                                  <w:sz w:val="20"/>
                                </w:rPr>
                              </w:pPr>
                              <w:r>
                                <w:rPr>
                                  <w:sz w:val="20"/>
                                </w:rPr>
                                <w:t xml:space="preserve">System Generates Portfolio CG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3076575" y="0"/>
                            <a:ext cx="992572"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1A532AC2"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4286250" y="142875"/>
                            <a:ext cx="1501140" cy="61722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039C178B"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876550"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5" name="Rounded Rectangle 155"/>
                        <wps:cNvSpPr/>
                        <wps:spPr>
                          <a:xfrm>
                            <a:off x="0" y="57150"/>
                            <a:ext cx="1133475" cy="74814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163FD26A" w14:textId="77777777">
                              <w:pPr>
                                <w:jc w:val="center"/>
                                <w:rPr>
                                  <w:sz w:val="20"/>
                                </w:rPr>
                              </w:pPr>
                              <w:r>
                                <w:rPr>
                                  <w:sz w:val="20"/>
                                </w:rPr>
                                <w:t xml:space="preserve">Loan Record Exists as </w:t>
                              </w:r>
                              <w:r w:rsidRPr="00B55679">
                                <w:rPr>
                                  <w:b/>
                                  <w:sz w:val="20"/>
                                </w:rPr>
                                <w:t>‘In 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152525" y="400050"/>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8" name="Straight Arrow Connector 148"/>
                        <wps:cNvCnPr/>
                        <wps:spPr>
                          <a:xfrm>
                            <a:off x="4086225"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0BD987C">
              <v:group id="Group 14" style="position:absolute;margin-left:-1.7pt;margin-top:4.05pt;width:455.7pt;height:71.25pt;z-index:251765760;mso-position-horizontal-relative:margin;mso-position-vertical-relative:text" coordsize="57873,9048" o:spid="_x0000_s1029" w14:anchorId="2DC25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">
                <v:roundrect id="Rounded Rectangle 144" style="position:absolute;left:13525;top:1619;width:15014;height:5620;visibility:visible;mso-wrap-style:square;v-text-anchor:middle" o:spid="_x0000_s103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9B6A9B" w:rsidP="00AE1DE4" w:rsidRDefault="009B6A9B" w14:paraId="66F86911" w14:textId="77777777">
                        <w:pPr>
                          <w:jc w:val="center"/>
                          <w:rPr>
                            <w:sz w:val="20"/>
                          </w:rPr>
                        </w:pPr>
                        <w:r>
                          <w:rPr>
                            <w:sz w:val="20"/>
                          </w:rPr>
                          <w:t xml:space="preserve">System Generates Portfolio CG Charges </w:t>
                        </w:r>
                      </w:p>
                    </w:txbxContent>
                  </v:textbox>
                </v:roundrect>
                <v:roundrect id="Rounded Rectangle 145" style="position:absolute;left:30765;width:9926;height:9048;visibility:visible;mso-wrap-style:square;v-text-anchor:middle" o:spid="_x0000_s103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">
                  <v:stroke joinstyle="miter"/>
                  <v:textbox>
                    <w:txbxContent>
                      <w:p w:rsidRPr="009166E2" w:rsidR="009B6A9B" w:rsidP="00AE1DE4" w:rsidRDefault="009B6A9B" w14:paraId="2377D943" w14:textId="77777777">
                        <w:pPr>
                          <w:jc w:val="center"/>
                          <w:rPr>
                            <w:sz w:val="20"/>
                          </w:rPr>
                        </w:pPr>
                        <w:r w:rsidRPr="009166E2">
                          <w:rPr>
                            <w:sz w:val="20"/>
                          </w:rPr>
                          <w:t xml:space="preserve">MLI </w:t>
                        </w:r>
                        <w:r>
                          <w:rPr>
                            <w:sz w:val="20"/>
                          </w:rPr>
                          <w:t>makes Payment</w:t>
                        </w:r>
                      </w:p>
                    </w:txbxContent>
                  </v:textbox>
                </v:roundrect>
                <v:roundrect id="Rounded Rectangle 146" style="position:absolute;left:42862;top:1428;width:15011;height:6172;visibility:visible;mso-wrap-style:square;v-text-anchor:middle" o:spid="_x0000_s1032"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9B6A9B" w:rsidP="00AE1DE4" w:rsidRDefault="009B6A9B" w14:paraId="119CB491"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v:textbox>
                </v:roundrect>
                <v:shapetype id="_x0000_t32" coordsize="21600,21600" o:oned="t" filled="f" o:spt="32" path="m,l21600,21600e">
                  <v:path fillok="f" arrowok="t" o:connecttype="none"/>
                  <o:lock v:ext="edit" shapetype="t"/>
                </v:shapetype>
                <v:shape id="Straight Arrow Connector 147" style="position:absolute;left:28765;top:4476;width:2002;height:0;visibility:visible;mso-wrap-style:square" o:spid="_x0000_s103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">
                  <v:stroke joinstyle="miter" endarrow="block"/>
                </v:shape>
                <v:roundrect id="Rounded Rectangle 155" style="position:absolute;top:571;width:11334;height:7481;visibility:visible;mso-wrap-style:square;v-text-anchor:middle" o:spid="_x0000_s1034"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">
                  <v:stroke joinstyle="miter"/>
                  <v:textbox>
                    <w:txbxContent>
                      <w:p w:rsidRPr="009166E2" w:rsidR="009B6A9B" w:rsidP="00AE1DE4" w:rsidRDefault="009B6A9B" w14:paraId="6B53891E" w14:textId="77777777">
                        <w:pPr>
                          <w:jc w:val="center"/>
                          <w:rPr>
                            <w:sz w:val="20"/>
                          </w:rPr>
                        </w:pPr>
                        <w:r>
                          <w:rPr>
                            <w:sz w:val="20"/>
                          </w:rPr>
                          <w:t xml:space="preserve">Loan Record Exists as </w:t>
                        </w:r>
                        <w:r w:rsidRPr="00B55679">
                          <w:rPr>
                            <w:b/>
                            <w:sz w:val="20"/>
                          </w:rPr>
                          <w:t>‘In Force’</w:t>
                        </w:r>
                      </w:p>
                    </w:txbxContent>
                  </v:textbox>
                </v:roundrect>
                <v:shape id="Straight Arrow Connector 156" style="position:absolute;left:11525;top:4000;width:2002;height:0;visibility:visible;mso-wrap-style:square" o:spid="_x0000_s103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">
                  <v:stroke joinstyle="miter" endarrow="block"/>
                </v:shape>
                <v:shape id="Straight Arrow Connector 148" style="position:absolute;left:40862;top:4476;width:2002;height:0;visibility:visible;mso-wrap-style:square" o:spid="_x0000_s103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v:stroke joinstyle="miter" endarrow="block"/>
                </v:shape>
                <w10:wrap anchorx="margin"/>
              </v:group>
            </w:pict>
          </mc:Fallback>
        </mc:AlternateContent>
      </w:r>
    </w:p>
    <w:p w:rsidR="00AE1DE4" w:rsidP="00AE1DE4" w:rsidRDefault="00AE1DE4" w14:paraId="50CBA6E7" w14:textId="77777777"/>
    <w:p w:rsidR="00AE1DE4" w:rsidP="00AE1DE4" w:rsidRDefault="00AE1DE4" w14:paraId="2FCED053" w14:textId="77777777">
      <w:pPr>
        <w:jc w:val="both"/>
        <w:rPr>
          <w:u w:val="single"/>
        </w:rPr>
      </w:pPr>
    </w:p>
    <w:p w:rsidR="00AE1DE4" w:rsidP="00AE1DE4" w:rsidRDefault="00AE1DE4" w14:paraId="2C1AC2EA" w14:textId="77777777">
      <w:pPr>
        <w:jc w:val="both"/>
        <w:rPr>
          <w:u w:val="single"/>
        </w:rPr>
      </w:pPr>
    </w:p>
    <w:p w:rsidR="00AE1DE4" w:rsidP="00AE1DE4" w:rsidRDefault="00AE1DE4" w14:paraId="19B45EC8" w14:textId="77777777">
      <w:pPr>
        <w:jc w:val="both"/>
      </w:pPr>
      <w:r>
        <w:rPr>
          <w:noProof/>
          <w:lang w:val="en-IN" w:eastAsia="en-IN"/>
        </w:rPr>
        <mc:AlternateContent>
          <mc:Choice Requires="wpg">
            <w:drawing>
              <wp:anchor distT="0" distB="0" distL="114300" distR="114300" simplePos="0" relativeHeight="251767808" behindDoc="0" locked="0" layoutInCell="1" allowOverlap="1" wp14:anchorId="4A715E7B" wp14:editId="7A426A8C">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15"/>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2977F8B6"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7A8D2D8A" w14:textId="77777777">
                              <w:pPr>
                                <w:jc w:val="center"/>
                                <w:rPr>
                                  <w:sz w:val="20"/>
                                </w:rPr>
                              </w:pPr>
                              <w:r w:rsidRPr="005F4474">
                                <w:rPr>
                                  <w:sz w:val="20"/>
                                </w:rPr>
                                <w:t>System Generates Portfolio CG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9B6A9B" w:rsidP="00AE1DE4" w:rsidRDefault="009B6A9B" w14:paraId="1518F5A8"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9B6A9B" w:rsidP="00AE1DE4" w:rsidRDefault="009B6A9B" w14:paraId="7994DE82"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9B6A9B" w:rsidP="00AE1DE4" w:rsidRDefault="009B6A9B" w14:paraId="5F290F12" w14:textId="77777777">
                              <w:pPr>
                                <w:pStyle w:val="NoSpacing"/>
                                <w:jc w:val="center"/>
                                <w:rPr>
                                  <w:sz w:val="20"/>
                                </w:rPr>
                              </w:pPr>
                              <w:r w:rsidRPr="009166E2">
                                <w:rPr>
                                  <w:sz w:val="20"/>
                                </w:rPr>
                                <w:t>Status of CG as</w:t>
                              </w:r>
                              <w:r>
                                <w:rPr>
                                  <w:sz w:val="20"/>
                                </w:rPr>
                                <w:t>:</w:t>
                              </w:r>
                            </w:p>
                            <w:p w:rsidRPr="009166E2" w:rsidR="009B6A9B" w:rsidP="00AE1DE4" w:rsidRDefault="009B6A9B" w14:paraId="45340A78"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5430C102">
              <v:group id="Group 15" style="position:absolute;left:0;text-align:left;margin-left:-5.65pt;margin-top:19.4pt;width:518.55pt;height:80.85pt;z-index:251767808;mso-position-horizontal-relative:text;mso-position-vertical-relative:text;mso-width-relative:margin;mso-height-relative:margin" coordsize="65857,10316" coordorigin=",-220" o:spid="_x0000_s1037" w14:anchorId="4A715E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">
                <v:roundrect id="Rounded Rectangle 62" style="position:absolute;width:11334;height:10096;visibility:visible;mso-wrap-style:square;v-text-anchor:middle" o:spid="_x0000_s1038"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9B6A9B" w:rsidP="00AE1DE4" w:rsidRDefault="009B6A9B" w14:paraId="587374B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39"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9B6A9B" w:rsidP="00AE1DE4" w:rsidRDefault="009B6A9B" w14:paraId="156C5F0E" w14:textId="77777777">
                        <w:pPr>
                          <w:jc w:val="center"/>
                          <w:rPr>
                            <w:sz w:val="20"/>
                          </w:rPr>
                        </w:pPr>
                        <w:r w:rsidRPr="005F4474">
                          <w:rPr>
                            <w:sz w:val="20"/>
                          </w:rPr>
                          <w:t>System Generates Portfolio CG Charges</w:t>
                        </w:r>
                      </w:p>
                    </w:txbxContent>
                  </v:textbox>
                </v:roundrect>
                <v:roundrect id="Rounded Rectangle 64" style="position:absolute;left:33337;width:11335;height:9048;visibility:visible;mso-wrap-style:square;v-text-anchor:middle" o:spid="_x0000_s1040"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9B6A9B" w:rsidP="00AE1DE4" w:rsidRDefault="009B6A9B" w14:paraId="684A04AF" w14:textId="77777777">
                        <w:pPr>
                          <w:jc w:val="center"/>
                          <w:rPr>
                            <w:sz w:val="20"/>
                          </w:rPr>
                        </w:pPr>
                        <w:r w:rsidRPr="009166E2">
                          <w:rPr>
                            <w:sz w:val="20"/>
                          </w:rPr>
                          <w:t xml:space="preserve">MLI </w:t>
                        </w:r>
                        <w:r>
                          <w:rPr>
                            <w:sz w:val="20"/>
                          </w:rPr>
                          <w:t>makes Payment</w:t>
                        </w:r>
                      </w:p>
                    </w:txbxContent>
                  </v:textbox>
                </v:roundrect>
                <v:shape id="Straight Arrow Connector 65" style="position:absolute;left:11334;top:4572;width:2286;height:0;visibility:visible;mso-wrap-style:square" o:spid="_x0000_s1041"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4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4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9B6A9B" w:rsidP="00AE1DE4" w:rsidRDefault="009B6A9B"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9B6A9B" w:rsidP="00AE1DE4" w:rsidRDefault="009B6A9B" w14:paraId="772840A4" w14:textId="77777777">
                        <w:pPr>
                          <w:pStyle w:val="NoSpacing"/>
                          <w:jc w:val="center"/>
                          <w:rPr>
                            <w:sz w:val="20"/>
                          </w:rPr>
                        </w:pPr>
                        <w:r w:rsidRPr="009166E2">
                          <w:rPr>
                            <w:sz w:val="20"/>
                          </w:rPr>
                          <w:t>Status of CG as</w:t>
                        </w:r>
                        <w:r>
                          <w:rPr>
                            <w:sz w:val="20"/>
                          </w:rPr>
                          <w:t>:</w:t>
                        </w:r>
                      </w:p>
                      <w:p w:rsidRPr="009166E2" w:rsidR="009B6A9B" w:rsidP="00AE1DE4" w:rsidRDefault="009B6A9B"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4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Pr>
          <w:u w:val="single"/>
        </w:rPr>
        <w:t xml:space="preserve">Scenario </w:t>
      </w:r>
      <w:r>
        <w:rPr>
          <w:u w:val="single"/>
        </w:rPr>
        <w:t>2</w:t>
      </w:r>
      <w:r w:rsidRPr="009166E2">
        <w:rPr>
          <w:u w:val="single"/>
        </w:rPr>
        <w:t>:</w:t>
      </w:r>
    </w:p>
    <w:p w:rsidR="00AE1DE4" w:rsidP="00AE1DE4" w:rsidRDefault="00AE1DE4" w14:paraId="498B6F1C" w14:textId="1D9B1556">
      <w:pPr>
        <w:jc w:val="both"/>
        <w:rPr>
          <w:u w:val="single"/>
        </w:rPr>
      </w:pPr>
    </w:p>
    <w:p w:rsidR="00AE1DE4" w:rsidP="00AE1DE4" w:rsidRDefault="00AE1DE4" w14:paraId="05325B6B" w14:textId="77777777">
      <w:pPr>
        <w:jc w:val="both"/>
      </w:pPr>
      <w:r>
        <w:t>Updates to the Portfolio are not allowed after portfolio closure.</w:t>
      </w:r>
    </w:p>
    <w:p w:rsidR="00AE1DE4" w:rsidP="00AE1DE4" w:rsidRDefault="00AE1DE4" w14:paraId="77E9CDF7" w14:textId="77777777"/>
    <w:p w:rsidR="00AE1DE4" w:rsidP="00D779EB" w:rsidRDefault="00AE1DE4" w14:paraId="5F8F827A"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6" w:id="197"/>
      <w:bookmarkStart w:name="_Toc465274978" w:id="198"/>
      <w:bookmarkStart w:name="_Toc485743343" w:id="199"/>
      <w:bookmarkStart w:name="_Toc159600859" w:id="200"/>
      <w:r>
        <w:rPr>
          <w:rFonts w:ascii="Trebuchet MS" w:hAnsi="Trebuchet MS"/>
          <w:b/>
          <w:bCs/>
          <w:color w:val="000000" w:themeColor="text1"/>
          <w:szCs w:val="22"/>
        </w:rPr>
        <w:t>Eligibility Criteria Checks</w:t>
      </w:r>
      <w:bookmarkEnd w:id="197"/>
      <w:bookmarkEnd w:id="198"/>
      <w:bookmarkEnd w:id="199"/>
      <w:bookmarkEnd w:id="200"/>
    </w:p>
    <w:p w:rsidR="00AE1DE4" w:rsidP="00AE1DE4" w:rsidRDefault="00AE1DE4" w14:paraId="1F8D6501" w14:textId="77777777">
      <w:pPr>
        <w:jc w:val="both"/>
      </w:pPr>
      <w:r>
        <w:t xml:space="preserve">Following checks are performed on each MLI Loan Accounts in the UPDATE LOAN INFORMATION FILE to ascertain their eligibility for issuing credit guarantees. Approved Input file will be processed for each record and the record will be </w:t>
      </w:r>
      <w:r w:rsidRPr="00344D99">
        <w:rPr>
          <w:i/>
          <w:u w:val="single"/>
        </w:rPr>
        <w:t>REJECTED if</w:t>
      </w:r>
      <w:r>
        <w:t xml:space="preserve"> (applicable for both Current Portfolio and Retrospective Portfolio):</w:t>
      </w:r>
    </w:p>
    <w:tbl>
      <w:tblPr>
        <w:tblStyle w:val="GridTable1Light-Accent2"/>
        <w:tblW w:w="10435" w:type="dxa"/>
        <w:tblLayout w:type="fixed"/>
        <w:tblLook w:val="04A0" w:firstRow="1" w:lastRow="0" w:firstColumn="1" w:lastColumn="0" w:noHBand="0" w:noVBand="1"/>
      </w:tblPr>
      <w:tblGrid>
        <w:gridCol w:w="586"/>
        <w:gridCol w:w="1929"/>
        <w:gridCol w:w="7920"/>
      </w:tblGrid>
      <w:tr w:rsidRPr="00134CB8" w:rsidR="00AE1DE4" w:rsidTr="00611CC0" w14:paraId="429450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AE1DE4" w14:paraId="0E68934F" w14:textId="77777777">
            <w:pPr>
              <w:jc w:val="both"/>
              <w:rPr>
                <w:sz w:val="20"/>
              </w:rPr>
            </w:pPr>
            <w:r w:rsidRPr="00134CB8">
              <w:rPr>
                <w:sz w:val="20"/>
              </w:rPr>
              <w:t>S. No.</w:t>
            </w:r>
          </w:p>
        </w:tc>
        <w:tc>
          <w:tcPr>
            <w:tcW w:w="1929" w:type="dxa"/>
          </w:tcPr>
          <w:p w:rsidRPr="00134CB8" w:rsidR="00AE1DE4" w:rsidP="009E37EE" w:rsidRDefault="00AE1DE4" w14:paraId="5CE7FD29"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tcW w:w="7920" w:type="dxa"/>
          </w:tcPr>
          <w:p w:rsidRPr="00134CB8" w:rsidR="00AE1DE4" w:rsidP="009E37EE" w:rsidRDefault="00E97C8D" w14:paraId="4AE80854" w14:textId="747729F8">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AE1DE4" w:rsidTr="00611CC0" w14:paraId="41AFECCB" w14:textId="77777777">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AE1DE4" w14:paraId="4EE939EC" w14:textId="77777777">
            <w:pPr>
              <w:jc w:val="both"/>
              <w:rPr>
                <w:sz w:val="20"/>
              </w:rPr>
            </w:pPr>
            <w:commentRangeStart w:id="201"/>
            <w:commentRangeStart w:id="202"/>
            <w:r>
              <w:rPr>
                <w:sz w:val="20"/>
              </w:rPr>
              <w:t>1</w:t>
            </w:r>
          </w:p>
        </w:tc>
        <w:tc>
          <w:tcPr>
            <w:tcW w:w="1929" w:type="dxa"/>
          </w:tcPr>
          <w:p w:rsidRPr="00134CB8" w:rsidR="00AE1DE4" w:rsidP="009E37EE" w:rsidRDefault="00AE1DE4" w14:paraId="645FEA79" w14:textId="77777777">
            <w:pPr>
              <w:jc w:val="both"/>
              <w:cnfStyle w:val="000000000000" w:firstRow="0" w:lastRow="0" w:firstColumn="0" w:lastColumn="0" w:oddVBand="0" w:evenVBand="0" w:oddHBand="0" w:evenHBand="0" w:firstRowFirstColumn="0" w:firstRowLastColumn="0" w:lastRowFirstColumn="0" w:lastRowLastColumn="0"/>
              <w:rPr>
                <w:sz w:val="20"/>
              </w:rPr>
            </w:pPr>
            <w:commentRangeStart w:id="203"/>
            <w:r>
              <w:rPr>
                <w:sz w:val="20"/>
              </w:rPr>
              <w:t xml:space="preserve">Window Date/Cut-Off time to upload </w:t>
            </w:r>
          </w:p>
        </w:tc>
        <w:tc>
          <w:tcPr>
            <w:tcW w:w="7920" w:type="dxa"/>
          </w:tcPr>
          <w:p w:rsidRPr="000A259C" w:rsidR="00AE1DE4" w:rsidP="00AE1DE4" w:rsidRDefault="00AE1DE4" w14:paraId="4EB318B2"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trike/>
                <w:sz w:val="20"/>
              </w:rPr>
            </w:pPr>
            <w:r w:rsidRPr="000A259C">
              <w:rPr>
                <w:strike/>
                <w:sz w:val="20"/>
              </w:rPr>
              <w:t>If the current system date of file upload and processing does is not in lie between the date range (DD-MM) as specified in ‘Update Loan Accounts Input Window’ with the error message ‘File Upload Not in Window Time’.</w:t>
            </w:r>
          </w:p>
          <w:p w:rsidRPr="00134CB8" w:rsidR="00AE1DE4" w:rsidP="00AE1DE4" w:rsidRDefault="00AE1DE4" w14:paraId="47C73E5A"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z w:val="20"/>
              </w:rPr>
            </w:pPr>
            <w:r w:rsidRPr="000A259C">
              <w:rPr>
                <w:strike/>
                <w:sz w:val="20"/>
              </w:rPr>
              <w:t>Also at the same time it is checked if window date is defined for this Portfolio, if Not, then Reject.</w:t>
            </w:r>
            <w:commentRangeEnd w:id="203"/>
            <w:r w:rsidRPr="000A259C" w:rsidR="000379B7">
              <w:rPr>
                <w:rStyle w:val="CommentReference"/>
                <w:strike/>
              </w:rPr>
              <w:commentReference w:id="203"/>
            </w:r>
            <w:commentRangeEnd w:id="201"/>
            <w:r w:rsidR="000A259C">
              <w:rPr>
                <w:rStyle w:val="CommentReference"/>
              </w:rPr>
              <w:commentReference w:id="201"/>
            </w:r>
            <w:commentRangeEnd w:id="202"/>
            <w:r w:rsidR="004F4E3A">
              <w:rPr>
                <w:rStyle w:val="CommentReference"/>
              </w:rPr>
              <w:commentReference w:id="202"/>
            </w:r>
          </w:p>
        </w:tc>
      </w:tr>
      <w:tr w:rsidRPr="00134CB8" w:rsidR="00AE1DE4" w:rsidTr="00611CC0" w14:paraId="4E9908B1" w14:textId="77777777">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AE1DE4" w14:paraId="151C0961" w14:textId="77777777">
            <w:pPr>
              <w:jc w:val="both"/>
              <w:rPr>
                <w:sz w:val="20"/>
              </w:rPr>
            </w:pPr>
            <w:r>
              <w:rPr>
                <w:sz w:val="20"/>
              </w:rPr>
              <w:t>2</w:t>
            </w:r>
          </w:p>
        </w:tc>
        <w:tc>
          <w:tcPr>
            <w:tcW w:w="1929" w:type="dxa"/>
          </w:tcPr>
          <w:p w:rsidRPr="00134CB8" w:rsidR="00AE1DE4" w:rsidP="009E37EE" w:rsidRDefault="00AE1DE4" w14:paraId="6FA09BB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Existence of Loan A/c in CG Database</w:t>
            </w:r>
          </w:p>
        </w:tc>
        <w:tc>
          <w:tcPr>
            <w:tcW w:w="7920" w:type="dxa"/>
          </w:tcPr>
          <w:p w:rsidRPr="00134CB8" w:rsidR="00AE1DE4" w:rsidP="009E37EE" w:rsidRDefault="00AE1DE4" w14:paraId="7F828E4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Loan Account and MLI</w:t>
            </w:r>
            <w:r>
              <w:rPr>
                <w:sz w:val="20"/>
              </w:rPr>
              <w:t xml:space="preserve"> and Portfolio and Customer Id and Scheme (i.e. Mudra Scheme).</w:t>
            </w:r>
            <w:r w:rsidRPr="00134CB8">
              <w:rPr>
                <w:sz w:val="20"/>
              </w:rPr>
              <w:t xml:space="preserve"> </w:t>
            </w:r>
            <w:r>
              <w:rPr>
                <w:sz w:val="20"/>
              </w:rPr>
              <w:t xml:space="preserve">if the A/c does NOT </w:t>
            </w:r>
            <w:r w:rsidRPr="00134CB8">
              <w:rPr>
                <w:sz w:val="20"/>
              </w:rPr>
              <w:t>exists in the credit guarantee database</w:t>
            </w:r>
            <w:r>
              <w:rPr>
                <w:sz w:val="20"/>
              </w:rPr>
              <w:t xml:space="preserve"> then, Reject.</w:t>
            </w:r>
          </w:p>
        </w:tc>
      </w:tr>
      <w:tr w:rsidRPr="00134CB8" w:rsidR="00AE1DE4" w:rsidTr="00611CC0" w14:paraId="1305005D" w14:textId="77777777">
        <w:tc>
          <w:tcPr>
            <w:cnfStyle w:val="001000000000" w:firstRow="0" w:lastRow="0" w:firstColumn="1" w:lastColumn="0" w:oddVBand="0" w:evenVBand="0" w:oddHBand="0" w:evenHBand="0" w:firstRowFirstColumn="0" w:firstRowLastColumn="0" w:lastRowFirstColumn="0" w:lastRowLastColumn="0"/>
            <w:tcW w:w="586" w:type="dxa"/>
          </w:tcPr>
          <w:p w:rsidRPr="00134CB8" w:rsidR="00AE1DE4" w:rsidP="009E37EE" w:rsidRDefault="00AE1DE4" w14:paraId="5FEF527A" w14:textId="77777777">
            <w:pPr>
              <w:jc w:val="both"/>
              <w:rPr>
                <w:sz w:val="20"/>
              </w:rPr>
            </w:pPr>
            <w:r>
              <w:rPr>
                <w:sz w:val="20"/>
              </w:rPr>
              <w:t>3</w:t>
            </w:r>
          </w:p>
        </w:tc>
        <w:tc>
          <w:tcPr>
            <w:tcW w:w="1929" w:type="dxa"/>
          </w:tcPr>
          <w:p w:rsidRPr="00134CB8" w:rsidR="00AE1DE4" w:rsidP="009E37EE" w:rsidRDefault="00AE1DE4" w14:paraId="7B3C0CE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tcW w:w="7920" w:type="dxa"/>
          </w:tcPr>
          <w:p w:rsidRPr="00134CB8" w:rsidR="00AE1DE4" w:rsidP="009E37EE" w:rsidRDefault="00AE1DE4" w14:paraId="49C7DA0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 xml:space="preserve">duplicate. </w:t>
            </w:r>
            <w:r w:rsidRPr="003F4B88">
              <w:rPr>
                <w:sz w:val="20"/>
              </w:rPr>
              <w:t>(Note that in this case ALL the records provided in the input file for this loan account will be rejected)</w:t>
            </w:r>
          </w:p>
        </w:tc>
      </w:tr>
      <w:tr w:rsidRPr="00134CB8" w:rsidR="00FC2E12" w:rsidTr="00611CC0" w14:paraId="42B147D5"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FC2E12" w14:paraId="2F7795C9" w14:textId="4FB03BDD">
            <w:pPr>
              <w:jc w:val="both"/>
              <w:rPr>
                <w:sz w:val="20"/>
              </w:rPr>
            </w:pPr>
            <w:r>
              <w:rPr>
                <w:sz w:val="20"/>
              </w:rPr>
              <w:t>4</w:t>
            </w:r>
          </w:p>
        </w:tc>
        <w:tc>
          <w:tcPr>
            <w:tcW w:w="1929" w:type="dxa"/>
          </w:tcPr>
          <w:p w:rsidR="00FC2E12" w:rsidP="00FC2E12" w:rsidRDefault="00FC2E12" w14:paraId="19BA0734" w14:textId="2F1CC5D3">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Table</w:t>
            </w:r>
          </w:p>
        </w:tc>
        <w:tc>
          <w:tcPr>
            <w:tcW w:w="7920" w:type="dxa"/>
          </w:tcPr>
          <w:p w:rsidR="00FC2E12" w:rsidP="00FC2E12" w:rsidRDefault="00FC2E12" w14:paraId="1792B4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The ‘Loan Account Number’ for a particular Loan Account specified </w:t>
            </w:r>
            <w:r>
              <w:rPr>
                <w:sz w:val="20"/>
              </w:rPr>
              <w:t>for a MLI is verified for existence (on more than one count) in CG table, if count is more than one, then system verifies its status. If status is ACTIVE for more than one count, then error.</w:t>
            </w:r>
          </w:p>
          <w:p w:rsidR="00FC2E12" w:rsidP="00FC2E12" w:rsidRDefault="00FC2E12" w14:paraId="4AFA3EC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i.e. only one active loan account (or CG) to exist for the given MLI and its loan account.</w:t>
            </w:r>
          </w:p>
          <w:p w:rsidRPr="00134CB8" w:rsidR="00955F45" w:rsidP="00FC2E12" w:rsidRDefault="00955F45" w14:paraId="10B31ECD" w14:textId="20181EC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[here the check is on - </w:t>
            </w:r>
            <w:r w:rsidRPr="00955F45">
              <w:rPr>
                <w:sz w:val="20"/>
              </w:rPr>
              <w:t>MLI + Loan A/c No. + Scheme + Status</w:t>
            </w:r>
            <w:r>
              <w:rPr>
                <w:sz w:val="20"/>
              </w:rPr>
              <w:t>]</w:t>
            </w:r>
          </w:p>
        </w:tc>
      </w:tr>
      <w:tr w:rsidRPr="00134CB8" w:rsidR="00FC2E12" w:rsidTr="00611CC0" w14:paraId="3E2023C5" w14:textId="77777777">
        <w:tc>
          <w:tcPr>
            <w:cnfStyle w:val="001000000000" w:firstRow="0" w:lastRow="0" w:firstColumn="1" w:lastColumn="0" w:oddVBand="0" w:evenVBand="0" w:oddHBand="0" w:evenHBand="0" w:firstRowFirstColumn="0" w:firstRowLastColumn="0" w:lastRowFirstColumn="0" w:lastRowLastColumn="0"/>
            <w:tcW w:w="586" w:type="dxa"/>
          </w:tcPr>
          <w:p w:rsidRPr="000905FA" w:rsidR="00FC2E12" w:rsidP="00FC2E12" w:rsidRDefault="002D0A0D" w14:paraId="0363A627" w14:textId="56B3F094">
            <w:pPr>
              <w:jc w:val="both"/>
              <w:rPr>
                <w:sz w:val="20"/>
              </w:rPr>
            </w:pPr>
            <w:r>
              <w:rPr>
                <w:sz w:val="20"/>
              </w:rPr>
              <w:t>5</w:t>
            </w:r>
          </w:p>
        </w:tc>
        <w:tc>
          <w:tcPr>
            <w:tcW w:w="1929" w:type="dxa"/>
          </w:tcPr>
          <w:p w:rsidRPr="000905FA" w:rsidR="00FC2E12" w:rsidP="00FC2E12" w:rsidRDefault="00FC2E12" w14:paraId="20E9C7E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Date of Loan Closure</w:t>
            </w:r>
            <w:r>
              <w:rPr>
                <w:sz w:val="20"/>
              </w:rPr>
              <w:t xml:space="preserve"> (for each individual loan a/c)</w:t>
            </w:r>
          </w:p>
        </w:tc>
        <w:tc>
          <w:tcPr>
            <w:tcW w:w="7920" w:type="dxa"/>
          </w:tcPr>
          <w:p w:rsidRPr="00D31743" w:rsidR="00FC2E12" w:rsidP="00FC2E12" w:rsidRDefault="00FC2E12" w14:paraId="77BD4714"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N and Valid date is Provided</w:t>
            </w:r>
          </w:p>
          <w:p w:rsidRPr="00D31743" w:rsidR="00FC2E12" w:rsidP="00FC2E12" w:rsidRDefault="00FC2E12" w14:paraId="335CC2D4"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Y and Date of Loan Closure is NULL/Space</w:t>
            </w:r>
          </w:p>
          <w:p w:rsidRPr="00D31743" w:rsidR="00FC2E12" w:rsidP="00FC2E12" w:rsidRDefault="00FC2E12" w14:paraId="08AAFC89"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Y:</w:t>
            </w:r>
          </w:p>
          <w:p w:rsidRPr="00D31743" w:rsidR="00FC2E12" w:rsidP="00FC2E12" w:rsidRDefault="00FC2E12" w14:paraId="22A6CC1E" w14:textId="77777777">
            <w:pPr>
              <w:pStyle w:val="ListParagraph"/>
              <w:numPr>
                <w:ilvl w:val="1"/>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for the given loan account, </w:t>
            </w:r>
            <w:r w:rsidRPr="008128E4">
              <w:rPr>
                <w:sz w:val="20"/>
                <w:u w:val="single"/>
              </w:rPr>
              <w:t>there is</w:t>
            </w:r>
            <w:r w:rsidRPr="00D31743">
              <w:rPr>
                <w:sz w:val="20"/>
              </w:rPr>
              <w:t xml:space="preserve"> FDD/FDA present in the CG table, then, ‘Date of Loan Closure’ (a valid date) is NOT EQUAL to this ‘Date of First Disbursement’ and NOT EARLIER than this First Disbursement Date AND NOT LATER Current System Date.</w:t>
            </w:r>
          </w:p>
          <w:p w:rsidRPr="00D31743" w:rsidR="00FC2E12" w:rsidP="00FC2E12" w:rsidRDefault="00FC2E12" w14:paraId="73F16526" w14:textId="77777777">
            <w:pPr>
              <w:pStyle w:val="ListParagraph"/>
              <w:numPr>
                <w:ilvl w:val="1"/>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for the given loan account, </w:t>
            </w:r>
            <w:r w:rsidRPr="008128E4">
              <w:rPr>
                <w:sz w:val="20"/>
                <w:u w:val="single"/>
              </w:rPr>
              <w:t>there is NO</w:t>
            </w:r>
            <w:r w:rsidRPr="00D31743">
              <w:rPr>
                <w:sz w:val="20"/>
              </w:rPr>
              <w:t xml:space="preserve"> FDD/FDA present in the CG table, then system checks the availability of FDD/FDA in the </w:t>
            </w:r>
            <w:r w:rsidRPr="00D31743">
              <w:rPr>
                <w:sz w:val="20"/>
                <w:u w:val="single"/>
              </w:rPr>
              <w:t>same</w:t>
            </w:r>
            <w:r w:rsidRPr="00D31743">
              <w:rPr>
                <w:sz w:val="20"/>
              </w:rPr>
              <w:t xml:space="preserve"> input file. Then:</w:t>
            </w:r>
          </w:p>
          <w:p w:rsidRPr="00D31743" w:rsidR="00FC2E12" w:rsidP="00FC2E12" w:rsidRDefault="00FC2E12" w14:paraId="0EC2633C" w14:textId="77777777">
            <w:pPr>
              <w:pStyle w:val="ListParagraph"/>
              <w:numPr>
                <w:ilvl w:val="2"/>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present - The ‘Date of Loan Closure’ (a valid date) is NOT EQUAL to this ‘Date of First Disbursement’ and NOT EARLIER than this First Disbursement Date AND NOT LATER Current System Date.</w:t>
            </w:r>
          </w:p>
          <w:p w:rsidR="00FC2E12" w:rsidP="00FC2E12" w:rsidRDefault="00FC2E12" w14:paraId="235E251D" w14:textId="1A37812F">
            <w:pPr>
              <w:pStyle w:val="ListParagraph"/>
              <w:numPr>
                <w:ilvl w:val="2"/>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NOT present </w:t>
            </w:r>
            <w:r>
              <w:rPr>
                <w:sz w:val="20"/>
              </w:rPr>
              <w:t xml:space="preserve">in CG Table and same input file </w:t>
            </w:r>
            <w:r w:rsidRPr="00D31743">
              <w:rPr>
                <w:sz w:val="20"/>
              </w:rPr>
              <w:t xml:space="preserve">– Then, </w:t>
            </w:r>
            <w:r w:rsidRPr="00487E2D">
              <w:rPr>
                <w:sz w:val="20"/>
              </w:rPr>
              <w:t>the date of original sanction (in CG table</w:t>
            </w:r>
            <w:r>
              <w:rPr>
                <w:sz w:val="20"/>
              </w:rPr>
              <w:t xml:space="preserve"> i.e. with file type 1</w:t>
            </w:r>
            <w:r w:rsidRPr="00487E2D">
              <w:rPr>
                <w:sz w:val="20"/>
              </w:rPr>
              <w:t>) is compared with FDD and CSD (Current System Date) such that – [Date of Loan Closure is LATER THAN Original Sanction Date (in CG table)] AND [Date of Loan Closure is EARLIER THAN OR EQUAL TO CSD]</w:t>
            </w:r>
          </w:p>
          <w:p w:rsidRPr="00B53E22" w:rsidR="00FC2E12" w:rsidP="00FC2E12" w:rsidRDefault="00FC2E12" w14:paraId="570A3856" w14:textId="5CDCF2DE">
            <w:pPr>
              <w:pStyle w:val="ListParagraph"/>
              <w:ind w:left="1800"/>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766288FF"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7208FEF3" w14:textId="061C91B2">
            <w:pPr>
              <w:jc w:val="both"/>
              <w:rPr>
                <w:sz w:val="20"/>
              </w:rPr>
            </w:pPr>
            <w:r>
              <w:rPr>
                <w:sz w:val="20"/>
              </w:rPr>
              <w:t>6</w:t>
            </w:r>
          </w:p>
        </w:tc>
        <w:tc>
          <w:tcPr>
            <w:tcW w:w="1929" w:type="dxa"/>
          </w:tcPr>
          <w:p w:rsidR="00FC2E12" w:rsidP="00FC2E12" w:rsidRDefault="00FC2E12" w14:paraId="5E29ADE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 (FDA) (for each individual loan a/c)</w:t>
            </w:r>
          </w:p>
        </w:tc>
        <w:tc>
          <w:tcPr>
            <w:tcW w:w="7920" w:type="dxa"/>
          </w:tcPr>
          <w:p w:rsidRPr="00275100" w:rsidR="00FC2E12" w:rsidP="00FC2E12" w:rsidRDefault="00FC2E12" w14:paraId="634392F7"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275100">
              <w:rPr>
                <w:sz w:val="20"/>
              </w:rPr>
              <w:t>If it is Less than zero</w:t>
            </w:r>
            <w:r>
              <w:rPr>
                <w:sz w:val="20"/>
              </w:rPr>
              <w:t xml:space="preserve"> (for all cases whether first time or subsequent times!)</w:t>
            </w:r>
          </w:p>
          <w:p w:rsidR="00FC2E12" w:rsidP="00FC2E12" w:rsidRDefault="00FC2E12" w14:paraId="00C1FC43"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275100">
              <w:rPr>
                <w:sz w:val="20"/>
              </w:rPr>
              <w:t xml:space="preserve">If for the given loan account, </w:t>
            </w:r>
            <w:r w:rsidRPr="00275100">
              <w:rPr>
                <w:sz w:val="20"/>
                <w:u w:val="single"/>
              </w:rPr>
              <w:t>there is NO</w:t>
            </w:r>
            <w:r w:rsidRPr="00275100">
              <w:rPr>
                <w:sz w:val="20"/>
              </w:rPr>
              <w:t xml:space="preserve"> FDD/FDA present in the CG table, then, For Term Loans Only - If it is Greater than zero AND Greater than Modified Sanctioned Amount of the same loan record. </w:t>
            </w:r>
          </w:p>
          <w:p w:rsidRPr="009D1566" w:rsidR="00FC2E12" w:rsidP="00FC2E12" w:rsidRDefault="00FC2E12" w14:paraId="7948BC08" w14:textId="6AB6C575">
            <w:pPr>
              <w:pStyle w:val="ListParagraph"/>
              <w:ind w:left="360"/>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34BDC4AB"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3D2EA3A3" w14:textId="384344CB">
            <w:pPr>
              <w:jc w:val="both"/>
              <w:rPr>
                <w:sz w:val="20"/>
              </w:rPr>
            </w:pPr>
            <w:r>
              <w:rPr>
                <w:sz w:val="20"/>
              </w:rPr>
              <w:t>7</w:t>
            </w:r>
          </w:p>
        </w:tc>
        <w:tc>
          <w:tcPr>
            <w:tcW w:w="1929" w:type="dxa"/>
          </w:tcPr>
          <w:p w:rsidR="00FC2E12" w:rsidP="00FC2E12" w:rsidRDefault="00FC2E12" w14:paraId="41486793"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Date (FDD) (for each individual loan a/c)</w:t>
            </w:r>
          </w:p>
        </w:tc>
        <w:tc>
          <w:tcPr>
            <w:tcW w:w="7920" w:type="dxa"/>
          </w:tcPr>
          <w:p w:rsidRPr="009B7AA0" w:rsidR="00FC2E12" w:rsidP="00FC2E12" w:rsidRDefault="00FC2E12" w14:paraId="7399E063"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9B7AA0">
              <w:rPr>
                <w:sz w:val="20"/>
              </w:rPr>
              <w:t>If FDA is Zero, and FDD is NOT NULL/SPACES</w:t>
            </w:r>
            <w:r>
              <w:rPr>
                <w:sz w:val="20"/>
              </w:rPr>
              <w:t xml:space="preserve"> (for all cases whether first time or subsequent times!)</w:t>
            </w:r>
          </w:p>
          <w:p w:rsidRPr="00134CB8" w:rsidR="00FC2E12" w:rsidP="00FC2E12" w:rsidRDefault="00FC2E12" w14:paraId="11BA578F" w14:textId="5A9DD24E">
            <w:pPr>
              <w:jc w:val="both"/>
              <w:cnfStyle w:val="000000000000" w:firstRow="0" w:lastRow="0" w:firstColumn="0" w:lastColumn="0" w:oddVBand="0" w:evenVBand="0" w:oddHBand="0" w:evenHBand="0" w:firstRowFirstColumn="0" w:firstRowLastColumn="0" w:lastRowFirstColumn="0" w:lastRowLastColumn="0"/>
              <w:rPr>
                <w:sz w:val="20"/>
              </w:rPr>
            </w:pPr>
          </w:p>
        </w:tc>
      </w:tr>
      <w:tr w:rsidRPr="00E97C8D" w:rsidR="00FC2E12" w:rsidTr="00611CC0" w14:paraId="49A55499" w14:textId="77777777">
        <w:tc>
          <w:tcPr>
            <w:cnfStyle w:val="001000000000" w:firstRow="0" w:lastRow="0" w:firstColumn="1" w:lastColumn="0" w:oddVBand="0" w:evenVBand="0" w:oddHBand="0" w:evenHBand="0" w:firstRowFirstColumn="0" w:firstRowLastColumn="0" w:lastRowFirstColumn="0" w:lastRowLastColumn="0"/>
            <w:tcW w:w="586" w:type="dxa"/>
          </w:tcPr>
          <w:p w:rsidRPr="00AE6978" w:rsidR="00FC2E12" w:rsidP="00FC2E12" w:rsidRDefault="002D0A0D" w14:paraId="0AF85C40" w14:textId="605EBA52">
            <w:pPr>
              <w:jc w:val="both"/>
              <w:rPr>
                <w:sz w:val="20"/>
              </w:rPr>
            </w:pPr>
            <w:r>
              <w:rPr>
                <w:sz w:val="20"/>
              </w:rPr>
              <w:t>8</w:t>
            </w:r>
          </w:p>
        </w:tc>
        <w:tc>
          <w:tcPr>
            <w:tcW w:w="1929" w:type="dxa"/>
          </w:tcPr>
          <w:p w:rsidRPr="00AE6978" w:rsidR="00FC2E12" w:rsidP="00FC2E12" w:rsidRDefault="00FC2E12" w14:paraId="74F7A830" w14:textId="77777777">
            <w:pPr>
              <w:jc w:val="both"/>
              <w:cnfStyle w:val="000000000000" w:firstRow="0" w:lastRow="0" w:firstColumn="0" w:lastColumn="0" w:oddVBand="0" w:evenVBand="0" w:oddHBand="0" w:evenHBand="0" w:firstRowFirstColumn="0" w:firstRowLastColumn="0" w:lastRowFirstColumn="0" w:lastRowLastColumn="0"/>
              <w:rPr>
                <w:color w:val="FF0000"/>
                <w:sz w:val="20"/>
              </w:rPr>
            </w:pPr>
            <w:r w:rsidRPr="00AE6978">
              <w:rPr>
                <w:sz w:val="20"/>
              </w:rPr>
              <w:t>First Disbursement Date (FDD) (for each customer id of  loan a/c)</w:t>
            </w:r>
          </w:p>
        </w:tc>
        <w:tc>
          <w:tcPr>
            <w:tcW w:w="7920" w:type="dxa"/>
          </w:tcPr>
          <w:p w:rsidRPr="00AE6978" w:rsidR="00FC2E12" w:rsidP="00FC2E12" w:rsidRDefault="00FC2E12" w14:paraId="5BFC2854" w14:textId="463BCDA9">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sidRPr="00AE6978">
              <w:rPr>
                <w:sz w:val="20"/>
              </w:rPr>
              <w:t xml:space="preserve">FDD </w:t>
            </w:r>
            <w:r w:rsidRPr="00AE6978">
              <w:rPr>
                <w:sz w:val="20"/>
                <w:u w:val="single"/>
              </w:rPr>
              <w:t>is More</w:t>
            </w:r>
            <w:r w:rsidRPr="00AE6978">
              <w:rPr>
                <w:sz w:val="20"/>
              </w:rPr>
              <w:t xml:space="preserve"> than system date (for all cases whether first time or subsequent times!)</w:t>
            </w:r>
          </w:p>
          <w:p w:rsidRPr="00E97C8D" w:rsidR="00FC2E12" w:rsidP="00FC2E12" w:rsidRDefault="00FC2E12" w14:paraId="40F1FE49"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bl>
            <w:tblPr>
              <w:tblStyle w:val="GridTable4-Accent4"/>
              <w:tblW w:w="5935"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544"/>
              <w:gridCol w:w="1362"/>
              <w:gridCol w:w="1337"/>
              <w:gridCol w:w="1350"/>
              <w:gridCol w:w="1342"/>
            </w:tblGrid>
            <w:tr w:rsidRPr="00E97C8D" w:rsidR="00FC2E12" w:rsidTr="009E37EE" w14:paraId="1FD3C32B" w14:textId="7777777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544" w:type="dxa"/>
                  <w:vMerge w:val="restart"/>
                </w:tcPr>
                <w:p w:rsidRPr="00AE6978" w:rsidR="00FC2E12" w:rsidP="00FC2E12" w:rsidRDefault="00FC2E12" w14:paraId="73A4181F" w14:textId="77777777">
                  <w:pPr>
                    <w:rPr>
                      <w:color w:val="auto"/>
                      <w:sz w:val="18"/>
                    </w:rPr>
                  </w:pPr>
                  <w:r w:rsidRPr="00AE6978">
                    <w:rPr>
                      <w:color w:val="auto"/>
                      <w:sz w:val="18"/>
                    </w:rPr>
                    <w:t>S. No.</w:t>
                  </w:r>
                </w:p>
              </w:tc>
              <w:tc>
                <w:tcPr>
                  <w:tcW w:w="2699" w:type="dxa"/>
                  <w:gridSpan w:val="2"/>
                </w:tcPr>
                <w:p w:rsidRPr="00AE6978" w:rsidR="00FC2E12" w:rsidP="00FC2E12" w:rsidRDefault="00FC2E12" w14:paraId="793E55E5" w14:textId="77777777">
                  <w:pPr>
                    <w:jc w:val="center"/>
                    <w:cnfStyle w:val="100000000000" w:firstRow="1" w:lastRow="0" w:firstColumn="0" w:lastColumn="0" w:oddVBand="0" w:evenVBand="0" w:oddHBand="0" w:evenHBand="0" w:firstRowFirstColumn="0" w:firstRowLastColumn="0" w:lastRowFirstColumn="0" w:lastRowLastColumn="0"/>
                    <w:rPr>
                      <w:color w:val="auto"/>
                      <w:sz w:val="18"/>
                    </w:rPr>
                  </w:pPr>
                  <w:r w:rsidRPr="00AE6978">
                    <w:rPr>
                      <w:b w:val="0"/>
                      <w:color w:val="auto"/>
                      <w:sz w:val="18"/>
                    </w:rPr>
                    <w:t>Latest Record in CG Database for Given Loan Account</w:t>
                  </w:r>
                  <w:r w:rsidRPr="00AE6978">
                    <w:rPr>
                      <w:b w:val="0"/>
                      <w:color w:val="auto"/>
                      <w:sz w:val="18"/>
                      <w:vertAlign w:val="superscript"/>
                    </w:rPr>
                    <w:t>1</w:t>
                  </w:r>
                </w:p>
              </w:tc>
              <w:tc>
                <w:tcPr>
                  <w:tcW w:w="2692" w:type="dxa"/>
                  <w:gridSpan w:val="2"/>
                </w:tcPr>
                <w:p w:rsidRPr="00AE6978" w:rsidR="00FC2E12" w:rsidP="00FC2E12" w:rsidRDefault="00FC2E12" w14:paraId="67721D1D" w14:textId="77777777">
                  <w:pPr>
                    <w:tabs>
                      <w:tab w:val="center" w:pos="2175"/>
                    </w:tabs>
                    <w:cnfStyle w:val="100000000000" w:firstRow="1" w:lastRow="0" w:firstColumn="0" w:lastColumn="0" w:oddVBand="0" w:evenVBand="0" w:oddHBand="0" w:evenHBand="0" w:firstRowFirstColumn="0" w:firstRowLastColumn="0" w:lastRowFirstColumn="0" w:lastRowLastColumn="0"/>
                    <w:rPr>
                      <w:color w:val="auto"/>
                      <w:sz w:val="18"/>
                    </w:rPr>
                  </w:pPr>
                  <w:r w:rsidRPr="00AE6978">
                    <w:rPr>
                      <w:color w:val="auto"/>
                      <w:sz w:val="18"/>
                    </w:rPr>
                    <w:tab/>
                  </w:r>
                  <w:r w:rsidRPr="00AE6978">
                    <w:rPr>
                      <w:color w:val="auto"/>
                      <w:sz w:val="18"/>
                    </w:rPr>
                    <w:t>Record In Input File</w:t>
                  </w:r>
                </w:p>
              </w:tc>
            </w:tr>
            <w:tr w:rsidRPr="00E97C8D" w:rsidR="00FC2E12" w:rsidTr="009E37EE" w14:paraId="290C64B0" w14:textId="77777777">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44" w:type="dxa"/>
                  <w:vMerge/>
                </w:tcPr>
                <w:p w:rsidRPr="00E97C8D" w:rsidR="00FC2E12" w:rsidP="00FC2E12" w:rsidRDefault="00FC2E12" w14:paraId="19F31619" w14:textId="77777777">
                  <w:pPr>
                    <w:rPr>
                      <w:strike/>
                      <w:color w:val="FF0000"/>
                      <w:sz w:val="18"/>
                    </w:rPr>
                  </w:pPr>
                </w:p>
              </w:tc>
              <w:tc>
                <w:tcPr>
                  <w:tcW w:w="1362" w:type="dxa"/>
                  <w:shd w:val="clear" w:color="auto" w:fill="FFC000" w:themeFill="accent4"/>
                </w:tcPr>
                <w:p w:rsidRPr="00AE6978" w:rsidR="00FC2E12" w:rsidP="00FC2E12" w:rsidRDefault="00FC2E12" w14:paraId="1DA38FE1"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Amount</w:t>
                  </w:r>
                </w:p>
              </w:tc>
              <w:tc>
                <w:tcPr>
                  <w:tcW w:w="1337" w:type="dxa"/>
                  <w:shd w:val="clear" w:color="auto" w:fill="FFC000" w:themeFill="accent4"/>
                </w:tcPr>
                <w:p w:rsidRPr="00AE6978" w:rsidR="00FC2E12" w:rsidP="00FC2E12" w:rsidRDefault="00FC2E12" w14:paraId="26D37991"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Date</w:t>
                  </w:r>
                </w:p>
              </w:tc>
              <w:tc>
                <w:tcPr>
                  <w:tcW w:w="1350" w:type="dxa"/>
                  <w:shd w:val="clear" w:color="auto" w:fill="FFC000" w:themeFill="accent4"/>
                </w:tcPr>
                <w:p w:rsidRPr="00AE6978" w:rsidR="00FC2E12" w:rsidP="00FC2E12" w:rsidRDefault="00FC2E12" w14:paraId="19EB6673"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Amount</w:t>
                  </w:r>
                </w:p>
              </w:tc>
              <w:tc>
                <w:tcPr>
                  <w:tcW w:w="1342" w:type="dxa"/>
                  <w:shd w:val="clear" w:color="auto" w:fill="FFC000" w:themeFill="accent4"/>
                </w:tcPr>
                <w:p w:rsidRPr="00AE6978" w:rsidR="00FC2E12" w:rsidP="00FC2E12" w:rsidRDefault="00FC2E12" w14:paraId="76C61B25"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Date</w:t>
                  </w:r>
                </w:p>
              </w:tc>
            </w:tr>
            <w:tr w:rsidRPr="00E97C8D" w:rsidR="00FC2E12" w:rsidTr="009E37EE" w14:paraId="0A398840" w14:textId="77777777">
              <w:trPr>
                <w:trHeight w:val="114"/>
              </w:trPr>
              <w:tc>
                <w:tcPr>
                  <w:cnfStyle w:val="001000000000" w:firstRow="0" w:lastRow="0" w:firstColumn="1" w:lastColumn="0" w:oddVBand="0" w:evenVBand="0" w:oddHBand="0" w:evenHBand="0" w:firstRowFirstColumn="0" w:firstRowLastColumn="0" w:lastRowFirstColumn="0" w:lastRowLastColumn="0"/>
                  <w:tcW w:w="544" w:type="dxa"/>
                </w:tcPr>
                <w:p w:rsidRPr="00AE6978" w:rsidR="00FC2E12" w:rsidP="00FC2E12" w:rsidRDefault="00FC2E12" w14:paraId="5B7F6C5B" w14:textId="77777777">
                  <w:pPr>
                    <w:rPr>
                      <w:sz w:val="18"/>
                    </w:rPr>
                  </w:pPr>
                  <w:r w:rsidRPr="00AE6978">
                    <w:rPr>
                      <w:sz w:val="18"/>
                    </w:rPr>
                    <w:t>1</w:t>
                  </w:r>
                </w:p>
              </w:tc>
              <w:tc>
                <w:tcPr>
                  <w:tcW w:w="1362" w:type="dxa"/>
                </w:tcPr>
                <w:p w:rsidRPr="00AE6978" w:rsidR="00FC2E12" w:rsidP="00FC2E12" w:rsidRDefault="00FC2E12" w14:paraId="426CD6A5"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ZEROES</w:t>
                  </w:r>
                </w:p>
              </w:tc>
              <w:tc>
                <w:tcPr>
                  <w:tcW w:w="1337" w:type="dxa"/>
                </w:tcPr>
                <w:p w:rsidRPr="00AE6978" w:rsidR="00FC2E12" w:rsidP="00FC2E12" w:rsidRDefault="00FC2E12" w14:paraId="64734DE2"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NULL/SPACES</w:t>
                  </w:r>
                </w:p>
              </w:tc>
              <w:tc>
                <w:tcPr>
                  <w:tcW w:w="1350" w:type="dxa"/>
                </w:tcPr>
                <w:p w:rsidRPr="00AE6978" w:rsidR="00FC2E12" w:rsidP="00FC2E12" w:rsidRDefault="00FC2E12" w14:paraId="367FBE0E"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A1</w:t>
                  </w:r>
                </w:p>
              </w:tc>
              <w:tc>
                <w:tcPr>
                  <w:tcW w:w="1342" w:type="dxa"/>
                </w:tcPr>
                <w:p w:rsidRPr="008F4A63" w:rsidR="00FC2E12" w:rsidP="00FC2E12" w:rsidRDefault="00FC2E12" w14:paraId="3557F407" w14:textId="06C8D860">
                  <w:pPr>
                    <w:cnfStyle w:val="000000000000" w:firstRow="0" w:lastRow="0" w:firstColumn="0" w:lastColumn="0" w:oddVBand="0" w:evenVBand="0" w:oddHBand="0" w:evenHBand="0" w:firstRowFirstColumn="0" w:firstRowLastColumn="0" w:lastRowFirstColumn="0" w:lastRowLastColumn="0"/>
                    <w:rPr>
                      <w:sz w:val="18"/>
                    </w:rPr>
                  </w:pPr>
                  <w:r w:rsidRPr="00B21E95">
                    <w:rPr>
                      <w:sz w:val="18"/>
                    </w:rPr>
                    <w:t>Earlier to Original</w:t>
                  </w:r>
                  <w:r>
                    <w:rPr>
                      <w:sz w:val="18"/>
                    </w:rPr>
                    <w:t xml:space="preserve"> Sanction Date (of File Type 1)</w:t>
                  </w:r>
                </w:p>
              </w:tc>
            </w:tr>
          </w:tbl>
          <w:p w:rsidRPr="00E97C8D" w:rsidR="00FC2E12" w:rsidP="00FC2E12" w:rsidRDefault="00FC2E12" w14:paraId="3D6E70D2"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p w:rsidRPr="00AE6978" w:rsidR="00FC2E12" w:rsidP="00FC2E12" w:rsidRDefault="00FC2E12" w14:paraId="50EB08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E6978">
              <w:rPr>
                <w:sz w:val="20"/>
              </w:rPr>
              <w:t>For identifying the CG records in database, system, will use further filter of Scheme Id (i.e. Mudra Scheme), Portfolio, MLI Name, Customer Id and A/c No and Transaction Mode – 120001</w:t>
            </w:r>
          </w:p>
          <w:p w:rsidRPr="00E97C8D" w:rsidR="00FC2E12" w:rsidP="00FC2E12" w:rsidRDefault="00FC2E12" w14:paraId="63AEF2CB"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c>
      </w:tr>
      <w:tr w:rsidRPr="00134CB8" w:rsidR="00FC2E12" w:rsidTr="00611CC0" w14:paraId="4E751A71"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66AB5F46" w14:textId="2B5401A9">
            <w:pPr>
              <w:jc w:val="both"/>
              <w:rPr>
                <w:sz w:val="20"/>
              </w:rPr>
            </w:pPr>
            <w:r>
              <w:rPr>
                <w:sz w:val="20"/>
              </w:rPr>
              <w:t>9</w:t>
            </w:r>
          </w:p>
        </w:tc>
        <w:tc>
          <w:tcPr>
            <w:tcW w:w="1929" w:type="dxa"/>
          </w:tcPr>
          <w:p w:rsidR="00FC2E12" w:rsidP="00FC2E12" w:rsidRDefault="00FC2E12" w14:paraId="5772FDA2"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Same NPA parameters (for each customer id of  loan a/c)</w:t>
            </w:r>
          </w:p>
        </w:tc>
        <w:tc>
          <w:tcPr>
            <w:tcW w:w="7920" w:type="dxa"/>
          </w:tcPr>
          <w:p w:rsidRPr="00C97BF3" w:rsidR="00FC2E12" w:rsidP="00FC2E12" w:rsidRDefault="00FC2E12" w14:paraId="71791DB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0A1CA8">
              <w:rPr>
                <w:sz w:val="20"/>
              </w:rPr>
              <w:t xml:space="preserve">System will check if the NPA flag, NPA date and NPA Category information provided in ALL the NEW record for a given customer (Customer ID) are SAME. If NOT then ALL these records for that customer will be rejected. This check </w:t>
            </w:r>
            <w:r>
              <w:rPr>
                <w:sz w:val="20"/>
              </w:rPr>
              <w:t xml:space="preserve">for all the loan accounts in </w:t>
            </w:r>
            <w:r w:rsidRPr="000A1CA8">
              <w:rPr>
                <w:sz w:val="20"/>
              </w:rPr>
              <w:t>same</w:t>
            </w:r>
            <w:r>
              <w:rPr>
                <w:sz w:val="20"/>
              </w:rPr>
              <w:t xml:space="preserve"> input</w:t>
            </w:r>
            <w:r w:rsidRPr="000A1CA8">
              <w:rPr>
                <w:sz w:val="20"/>
              </w:rPr>
              <w:t xml:space="preserve"> file.</w:t>
            </w:r>
          </w:p>
        </w:tc>
      </w:tr>
      <w:tr w:rsidRPr="00134CB8" w:rsidR="00FC2E12" w:rsidTr="00611CC0" w14:paraId="6824F92C"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7D8446BA" w14:textId="0AD999F2">
            <w:pPr>
              <w:jc w:val="both"/>
              <w:rPr>
                <w:sz w:val="20"/>
              </w:rPr>
            </w:pPr>
            <w:r>
              <w:rPr>
                <w:sz w:val="20"/>
              </w:rPr>
              <w:t>10</w:t>
            </w:r>
          </w:p>
        </w:tc>
        <w:tc>
          <w:tcPr>
            <w:tcW w:w="1929" w:type="dxa"/>
          </w:tcPr>
          <w:p w:rsidR="00FC2E12" w:rsidP="00FC2E12" w:rsidRDefault="00FC2E12" w14:paraId="569A3A11"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 (for each customer id of  loan a/c)</w:t>
            </w:r>
          </w:p>
        </w:tc>
        <w:tc>
          <w:tcPr>
            <w:tcW w:w="7920" w:type="dxa"/>
          </w:tcPr>
          <w:p w:rsidRPr="000329F4" w:rsidR="00FC2E12" w:rsidP="00FC2E12" w:rsidRDefault="00FC2E12" w14:paraId="75B2789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w:t>
            </w:r>
            <w:r w:rsidRPr="000329F4">
              <w:rPr>
                <w:sz w:val="20"/>
              </w:rPr>
              <w:t xml:space="preserve">ystem, </w:t>
            </w:r>
            <w:r>
              <w:rPr>
                <w:sz w:val="20"/>
              </w:rPr>
              <w:t xml:space="preserve">identifies </w:t>
            </w:r>
            <w:r w:rsidRPr="000329F4">
              <w:rPr>
                <w:sz w:val="20"/>
              </w:rPr>
              <w:t xml:space="preserve">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p w:rsidR="00FC2E12" w:rsidP="00FC2E12" w:rsidRDefault="00FC2E12" w14:paraId="6C9FF894" w14:textId="21531401">
            <w:pPr>
              <w:jc w:val="both"/>
              <w:cnfStyle w:val="000000000000" w:firstRow="0" w:lastRow="0" w:firstColumn="0" w:lastColumn="0" w:oddVBand="0" w:evenVBand="0" w:oddHBand="0" w:evenHBand="0" w:firstRowFirstColumn="0" w:firstRowLastColumn="0" w:lastRowFirstColumn="0" w:lastRowLastColumn="0"/>
              <w:rPr>
                <w:sz w:val="20"/>
              </w:rPr>
            </w:pPr>
          </w:p>
          <w:tbl>
            <w:tblPr>
              <w:tblW w:w="680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414"/>
              <w:gridCol w:w="509"/>
              <w:gridCol w:w="867"/>
              <w:gridCol w:w="763"/>
              <w:gridCol w:w="4250"/>
            </w:tblGrid>
            <w:tr w:rsidRPr="008978DF" w:rsidR="00FC2E12" w:rsidTr="00611CC0" w14:paraId="3F4F491B" w14:textId="77777777">
              <w:trPr>
                <w:trHeight w:val="155"/>
              </w:trPr>
              <w:tc>
                <w:tcPr>
                  <w:tcW w:w="414" w:type="dxa"/>
                  <w:vMerge w:val="restart"/>
                  <w:shd w:val="clear" w:color="auto" w:fill="FFC000"/>
                  <w:tcMar>
                    <w:top w:w="0" w:type="dxa"/>
                    <w:left w:w="108" w:type="dxa"/>
                    <w:bottom w:w="0" w:type="dxa"/>
                    <w:right w:w="108" w:type="dxa"/>
                  </w:tcMar>
                  <w:hideMark/>
                </w:tcPr>
                <w:p w:rsidRPr="008978DF" w:rsidR="00FC2E12" w:rsidP="00FC2E12" w:rsidRDefault="00FC2E12" w14:paraId="7F293834" w14:textId="77777777">
                  <w:pPr>
                    <w:rPr>
                      <w:b/>
                      <w:bCs/>
                      <w:color w:val="FFFFFF"/>
                      <w:sz w:val="20"/>
                      <w:szCs w:val="20"/>
                    </w:rPr>
                  </w:pPr>
                  <w:r w:rsidRPr="008978DF">
                    <w:rPr>
                      <w:b/>
                      <w:bCs/>
                      <w:color w:val="FFFFFF"/>
                      <w:sz w:val="20"/>
                      <w:szCs w:val="20"/>
                    </w:rPr>
                    <w:t>S. No.</w:t>
                  </w:r>
                </w:p>
              </w:tc>
              <w:tc>
                <w:tcPr>
                  <w:tcW w:w="1376" w:type="dxa"/>
                  <w:gridSpan w:val="2"/>
                  <w:shd w:val="clear" w:color="auto" w:fill="FFC000"/>
                  <w:tcMar>
                    <w:top w:w="0" w:type="dxa"/>
                    <w:left w:w="108" w:type="dxa"/>
                    <w:bottom w:w="0" w:type="dxa"/>
                    <w:right w:w="108" w:type="dxa"/>
                  </w:tcMar>
                  <w:hideMark/>
                </w:tcPr>
                <w:p w:rsidRPr="008978DF" w:rsidR="00FC2E12" w:rsidP="00FC2E12" w:rsidRDefault="00FC2E12" w14:paraId="6B5E2A95" w14:textId="77777777">
                  <w:pPr>
                    <w:jc w:val="center"/>
                    <w:rPr>
                      <w:b/>
                      <w:bCs/>
                      <w:color w:val="FFFFFF"/>
                      <w:sz w:val="20"/>
                      <w:szCs w:val="20"/>
                    </w:rPr>
                  </w:pPr>
                  <w:r w:rsidRPr="008978DF">
                    <w:rPr>
                      <w:b/>
                      <w:bCs/>
                      <w:color w:val="FFFFFF"/>
                      <w:sz w:val="20"/>
                      <w:szCs w:val="20"/>
                    </w:rPr>
                    <w:t>Latest Record in Existing in Database for Given CG</w:t>
                  </w:r>
                  <w:r w:rsidRPr="008978DF">
                    <w:rPr>
                      <w:b/>
                      <w:bCs/>
                      <w:color w:val="FFFFFF"/>
                      <w:sz w:val="20"/>
                      <w:szCs w:val="20"/>
                      <w:vertAlign w:val="superscript"/>
                    </w:rPr>
                    <w:t>1</w:t>
                  </w:r>
                </w:p>
              </w:tc>
              <w:tc>
                <w:tcPr>
                  <w:tcW w:w="5013" w:type="dxa"/>
                  <w:gridSpan w:val="2"/>
                  <w:shd w:val="clear" w:color="auto" w:fill="FFC000"/>
                  <w:tcMar>
                    <w:top w:w="0" w:type="dxa"/>
                    <w:left w:w="108" w:type="dxa"/>
                    <w:bottom w:w="0" w:type="dxa"/>
                    <w:right w:w="108" w:type="dxa"/>
                  </w:tcMar>
                  <w:hideMark/>
                </w:tcPr>
                <w:p w:rsidRPr="008978DF" w:rsidR="00FC2E12" w:rsidP="00FC2E12" w:rsidRDefault="00FC2E12" w14:paraId="16949489" w14:textId="77777777">
                  <w:pPr>
                    <w:rPr>
                      <w:b/>
                      <w:bCs/>
                      <w:color w:val="FFFFFF"/>
                      <w:sz w:val="20"/>
                      <w:szCs w:val="20"/>
                    </w:rPr>
                  </w:pPr>
                  <w:r w:rsidRPr="008978DF">
                    <w:rPr>
                      <w:b/>
                      <w:bCs/>
                      <w:color w:val="FFFFFF"/>
                      <w:sz w:val="20"/>
                      <w:szCs w:val="20"/>
                    </w:rPr>
                    <w:tab/>
                  </w:r>
                  <w:r w:rsidRPr="008978DF">
                    <w:rPr>
                      <w:b/>
                      <w:bCs/>
                      <w:color w:val="FFFFFF"/>
                      <w:sz w:val="20"/>
                      <w:szCs w:val="20"/>
                    </w:rPr>
                    <w:t>Record In Input File</w:t>
                  </w:r>
                </w:p>
                <w:p w:rsidRPr="008978DF" w:rsidR="00FC2E12" w:rsidP="00FC2E12" w:rsidRDefault="00FC2E12" w14:paraId="5D130FBA" w14:textId="77777777">
                  <w:pPr>
                    <w:rPr>
                      <w:b/>
                      <w:bCs/>
                      <w:i/>
                      <w:color w:val="FFFFFF"/>
                      <w:sz w:val="20"/>
                      <w:szCs w:val="20"/>
                    </w:rPr>
                  </w:pPr>
                  <w:r w:rsidRPr="008978DF">
                    <w:rPr>
                      <w:b/>
                      <w:bCs/>
                      <w:i/>
                      <w:color w:val="FFFFFF"/>
                      <w:sz w:val="20"/>
                      <w:szCs w:val="20"/>
                    </w:rPr>
                    <w:t>(Any one of the NPA information is considered, since all the NPA information across the provided update information is/are common)</w:t>
                  </w:r>
                </w:p>
              </w:tc>
            </w:tr>
            <w:tr w:rsidRPr="008978DF" w:rsidR="00FC2E12" w:rsidTr="005B2A0C" w14:paraId="113C29A9" w14:textId="77777777">
              <w:trPr>
                <w:trHeight w:val="95"/>
              </w:trPr>
              <w:tc>
                <w:tcPr>
                  <w:tcW w:w="414" w:type="dxa"/>
                  <w:vMerge/>
                  <w:vAlign w:val="center"/>
                  <w:hideMark/>
                </w:tcPr>
                <w:p w:rsidRPr="008978DF" w:rsidR="00FC2E12" w:rsidP="00FC2E12" w:rsidRDefault="00FC2E12" w14:paraId="5FB47848" w14:textId="77777777">
                  <w:pPr>
                    <w:spacing w:after="0"/>
                    <w:rPr>
                      <w:b/>
                      <w:bCs/>
                      <w:color w:val="FFFFFF"/>
                      <w:sz w:val="20"/>
                      <w:szCs w:val="20"/>
                    </w:rPr>
                  </w:pPr>
                </w:p>
              </w:tc>
              <w:tc>
                <w:tcPr>
                  <w:tcW w:w="509" w:type="dxa"/>
                  <w:shd w:val="clear" w:color="auto" w:fill="FFC000"/>
                  <w:tcMar>
                    <w:top w:w="0" w:type="dxa"/>
                    <w:left w:w="108" w:type="dxa"/>
                    <w:bottom w:w="0" w:type="dxa"/>
                    <w:right w:w="108" w:type="dxa"/>
                  </w:tcMar>
                  <w:hideMark/>
                </w:tcPr>
                <w:p w:rsidRPr="008978DF" w:rsidR="00FC2E12" w:rsidP="00FC2E12" w:rsidRDefault="00FC2E12" w14:paraId="29775C71" w14:textId="77777777">
                  <w:pPr>
                    <w:jc w:val="center"/>
                    <w:rPr>
                      <w:b/>
                      <w:bCs/>
                      <w:color w:val="FFFFFF"/>
                      <w:sz w:val="20"/>
                      <w:szCs w:val="20"/>
                    </w:rPr>
                  </w:pPr>
                  <w:r w:rsidRPr="008978DF">
                    <w:rPr>
                      <w:b/>
                      <w:bCs/>
                      <w:color w:val="FFFFFF"/>
                      <w:sz w:val="20"/>
                      <w:szCs w:val="20"/>
                    </w:rPr>
                    <w:t>NPA Flag</w:t>
                  </w:r>
                </w:p>
              </w:tc>
              <w:tc>
                <w:tcPr>
                  <w:tcW w:w="867" w:type="dxa"/>
                  <w:shd w:val="clear" w:color="auto" w:fill="FFC000"/>
                  <w:tcMar>
                    <w:top w:w="0" w:type="dxa"/>
                    <w:left w:w="108" w:type="dxa"/>
                    <w:bottom w:w="0" w:type="dxa"/>
                    <w:right w:w="108" w:type="dxa"/>
                  </w:tcMar>
                  <w:hideMark/>
                </w:tcPr>
                <w:p w:rsidRPr="008978DF" w:rsidR="00FC2E12" w:rsidP="00FC2E12" w:rsidRDefault="00FC2E12" w14:paraId="63221F4F" w14:textId="77777777">
                  <w:pPr>
                    <w:jc w:val="center"/>
                    <w:rPr>
                      <w:b/>
                      <w:bCs/>
                      <w:color w:val="FFFFFF"/>
                      <w:sz w:val="20"/>
                      <w:szCs w:val="20"/>
                    </w:rPr>
                  </w:pPr>
                  <w:r w:rsidRPr="008978DF">
                    <w:rPr>
                      <w:b/>
                      <w:bCs/>
                      <w:color w:val="FFFFFF"/>
                      <w:sz w:val="20"/>
                      <w:szCs w:val="20"/>
                    </w:rPr>
                    <w:t>Date</w:t>
                  </w:r>
                </w:p>
              </w:tc>
              <w:tc>
                <w:tcPr>
                  <w:tcW w:w="763" w:type="dxa"/>
                  <w:shd w:val="clear" w:color="auto" w:fill="FFC000"/>
                  <w:tcMar>
                    <w:top w:w="0" w:type="dxa"/>
                    <w:left w:w="108" w:type="dxa"/>
                    <w:bottom w:w="0" w:type="dxa"/>
                    <w:right w:w="108" w:type="dxa"/>
                  </w:tcMar>
                  <w:hideMark/>
                </w:tcPr>
                <w:p w:rsidRPr="008978DF" w:rsidR="00FC2E12" w:rsidP="00FC2E12" w:rsidRDefault="00FC2E12" w14:paraId="2F1805BF" w14:textId="77777777">
                  <w:pPr>
                    <w:jc w:val="center"/>
                    <w:rPr>
                      <w:b/>
                      <w:bCs/>
                      <w:color w:val="FFFFFF"/>
                      <w:sz w:val="20"/>
                      <w:szCs w:val="20"/>
                    </w:rPr>
                  </w:pPr>
                  <w:r w:rsidRPr="008978DF">
                    <w:rPr>
                      <w:b/>
                      <w:bCs/>
                      <w:color w:val="FFFFFF"/>
                      <w:sz w:val="20"/>
                      <w:szCs w:val="20"/>
                    </w:rPr>
                    <w:t>NPA Flag</w:t>
                  </w:r>
                </w:p>
              </w:tc>
              <w:tc>
                <w:tcPr>
                  <w:tcW w:w="4250" w:type="dxa"/>
                  <w:shd w:val="clear" w:color="auto" w:fill="FFC000"/>
                  <w:tcMar>
                    <w:top w:w="0" w:type="dxa"/>
                    <w:left w:w="108" w:type="dxa"/>
                    <w:bottom w:w="0" w:type="dxa"/>
                    <w:right w:w="108" w:type="dxa"/>
                  </w:tcMar>
                  <w:hideMark/>
                </w:tcPr>
                <w:p w:rsidRPr="008978DF" w:rsidR="00FC2E12" w:rsidP="00FC2E12" w:rsidRDefault="00FC2E12" w14:paraId="47A14761" w14:textId="77777777">
                  <w:pPr>
                    <w:jc w:val="center"/>
                    <w:rPr>
                      <w:b/>
                      <w:bCs/>
                      <w:color w:val="FFFFFF"/>
                      <w:sz w:val="20"/>
                      <w:szCs w:val="20"/>
                    </w:rPr>
                  </w:pPr>
                  <w:r w:rsidRPr="008978DF">
                    <w:rPr>
                      <w:b/>
                      <w:bCs/>
                      <w:color w:val="FFFFFF"/>
                      <w:sz w:val="20"/>
                      <w:szCs w:val="20"/>
                    </w:rPr>
                    <w:t>NPA Date</w:t>
                  </w:r>
                </w:p>
              </w:tc>
            </w:tr>
            <w:tr w:rsidRPr="008978DF" w:rsidR="00FC2E12" w:rsidTr="005B2A0C" w14:paraId="42BF7F16" w14:textId="77777777">
              <w:trPr>
                <w:trHeight w:val="89"/>
              </w:trPr>
              <w:tc>
                <w:tcPr>
                  <w:tcW w:w="414" w:type="dxa"/>
                  <w:tcMar>
                    <w:top w:w="0" w:type="dxa"/>
                    <w:left w:w="108" w:type="dxa"/>
                    <w:bottom w:w="0" w:type="dxa"/>
                    <w:right w:w="108" w:type="dxa"/>
                  </w:tcMar>
                  <w:hideMark/>
                </w:tcPr>
                <w:p w:rsidRPr="008978DF" w:rsidR="00FC2E12" w:rsidP="00FC2E12" w:rsidRDefault="00FC2E12" w14:paraId="4C16EE91" w14:textId="77777777">
                  <w:pPr>
                    <w:rPr>
                      <w:b/>
                      <w:bCs/>
                      <w:sz w:val="20"/>
                      <w:szCs w:val="20"/>
                    </w:rPr>
                  </w:pPr>
                  <w:r w:rsidRPr="008978DF">
                    <w:rPr>
                      <w:b/>
                      <w:bCs/>
                      <w:sz w:val="20"/>
                      <w:szCs w:val="20"/>
                    </w:rPr>
                    <w:t>1</w:t>
                  </w:r>
                </w:p>
              </w:tc>
              <w:tc>
                <w:tcPr>
                  <w:tcW w:w="509" w:type="dxa"/>
                  <w:tcMar>
                    <w:top w:w="0" w:type="dxa"/>
                    <w:left w:w="108" w:type="dxa"/>
                    <w:bottom w:w="0" w:type="dxa"/>
                    <w:right w:w="108" w:type="dxa"/>
                  </w:tcMar>
                  <w:hideMark/>
                </w:tcPr>
                <w:p w:rsidRPr="008978DF" w:rsidR="00FC2E12" w:rsidP="00FC2E12" w:rsidRDefault="00FC2E12" w14:paraId="26CB1708" w14:textId="77777777">
                  <w:pPr>
                    <w:rPr>
                      <w:sz w:val="20"/>
                      <w:szCs w:val="20"/>
                    </w:rPr>
                  </w:pPr>
                  <w:r w:rsidRPr="008978DF">
                    <w:rPr>
                      <w:sz w:val="20"/>
                      <w:szCs w:val="20"/>
                    </w:rPr>
                    <w:t>N</w:t>
                  </w:r>
                </w:p>
              </w:tc>
              <w:tc>
                <w:tcPr>
                  <w:tcW w:w="867" w:type="dxa"/>
                  <w:tcMar>
                    <w:top w:w="0" w:type="dxa"/>
                    <w:left w:w="108" w:type="dxa"/>
                    <w:bottom w:w="0" w:type="dxa"/>
                    <w:right w:w="108" w:type="dxa"/>
                  </w:tcMar>
                  <w:hideMark/>
                </w:tcPr>
                <w:p w:rsidRPr="008978DF" w:rsidR="00FC2E12" w:rsidP="00FC2E12" w:rsidRDefault="00FC2E12" w14:paraId="583F4607" w14:textId="77777777">
                  <w:pPr>
                    <w:rPr>
                      <w:sz w:val="20"/>
                      <w:szCs w:val="20"/>
                    </w:rPr>
                  </w:pPr>
                  <w:r w:rsidRPr="008978DF">
                    <w:rPr>
                      <w:sz w:val="20"/>
                      <w:szCs w:val="20"/>
                    </w:rPr>
                    <w:t>Null</w:t>
                  </w:r>
                </w:p>
              </w:tc>
              <w:tc>
                <w:tcPr>
                  <w:tcW w:w="763" w:type="dxa"/>
                  <w:tcMar>
                    <w:top w:w="0" w:type="dxa"/>
                    <w:left w:w="108" w:type="dxa"/>
                    <w:bottom w:w="0" w:type="dxa"/>
                    <w:right w:w="108" w:type="dxa"/>
                  </w:tcMar>
                  <w:hideMark/>
                </w:tcPr>
                <w:p w:rsidRPr="008978DF" w:rsidR="00FC2E12" w:rsidP="00FC2E12" w:rsidRDefault="00FC2E12" w14:paraId="0E6E5642" w14:textId="77777777">
                  <w:pPr>
                    <w:rPr>
                      <w:sz w:val="20"/>
                      <w:szCs w:val="20"/>
                    </w:rPr>
                  </w:pPr>
                  <w:r w:rsidRPr="008978DF">
                    <w:rPr>
                      <w:sz w:val="20"/>
                      <w:szCs w:val="20"/>
                    </w:rPr>
                    <w:t>N</w:t>
                  </w:r>
                </w:p>
              </w:tc>
              <w:tc>
                <w:tcPr>
                  <w:tcW w:w="4250" w:type="dxa"/>
                  <w:tcMar>
                    <w:top w:w="0" w:type="dxa"/>
                    <w:left w:w="108" w:type="dxa"/>
                    <w:bottom w:w="0" w:type="dxa"/>
                    <w:right w:w="108" w:type="dxa"/>
                  </w:tcMar>
                  <w:hideMark/>
                </w:tcPr>
                <w:p w:rsidRPr="008978DF" w:rsidR="00FC2E12" w:rsidP="00FC2E12" w:rsidRDefault="00FC2E12" w14:paraId="39EFE20A" w14:textId="77777777">
                  <w:pPr>
                    <w:rPr>
                      <w:sz w:val="20"/>
                      <w:szCs w:val="20"/>
                    </w:rPr>
                  </w:pPr>
                  <w:r w:rsidRPr="008978DF">
                    <w:rPr>
                      <w:sz w:val="20"/>
                      <w:szCs w:val="20"/>
                    </w:rPr>
                    <w:t>NOT Null</w:t>
                  </w:r>
                </w:p>
              </w:tc>
            </w:tr>
            <w:tr w:rsidRPr="008978DF" w:rsidR="00FC2E12" w:rsidTr="005B2A0C" w14:paraId="7E309E2F" w14:textId="77777777">
              <w:trPr>
                <w:trHeight w:val="89"/>
              </w:trPr>
              <w:tc>
                <w:tcPr>
                  <w:tcW w:w="414" w:type="dxa"/>
                  <w:tcMar>
                    <w:top w:w="0" w:type="dxa"/>
                    <w:left w:w="108" w:type="dxa"/>
                    <w:bottom w:w="0" w:type="dxa"/>
                    <w:right w:w="108" w:type="dxa"/>
                  </w:tcMar>
                </w:tcPr>
                <w:p w:rsidRPr="008978DF" w:rsidR="00FC2E12" w:rsidP="00FC2E12" w:rsidRDefault="00FC2E12" w14:paraId="477B4695" w14:textId="77777777">
                  <w:pPr>
                    <w:rPr>
                      <w:b/>
                      <w:bCs/>
                      <w:sz w:val="20"/>
                      <w:szCs w:val="20"/>
                    </w:rPr>
                  </w:pPr>
                  <w:r w:rsidRPr="008978DF">
                    <w:rPr>
                      <w:b/>
                      <w:bCs/>
                      <w:sz w:val="20"/>
                      <w:szCs w:val="20"/>
                    </w:rPr>
                    <w:t>2</w:t>
                  </w:r>
                </w:p>
              </w:tc>
              <w:tc>
                <w:tcPr>
                  <w:tcW w:w="509" w:type="dxa"/>
                  <w:tcMar>
                    <w:top w:w="0" w:type="dxa"/>
                    <w:left w:w="108" w:type="dxa"/>
                    <w:bottom w:w="0" w:type="dxa"/>
                    <w:right w:w="108" w:type="dxa"/>
                  </w:tcMar>
                </w:tcPr>
                <w:p w:rsidRPr="008978DF" w:rsidR="00FC2E12" w:rsidP="00FC2E12" w:rsidRDefault="00FC2E12" w14:paraId="5F4FA8EE" w14:textId="77777777">
                  <w:pPr>
                    <w:rPr>
                      <w:sz w:val="20"/>
                      <w:szCs w:val="20"/>
                    </w:rPr>
                  </w:pPr>
                  <w:r w:rsidRPr="008978DF">
                    <w:rPr>
                      <w:sz w:val="20"/>
                      <w:szCs w:val="20"/>
                    </w:rPr>
                    <w:t>N</w:t>
                  </w:r>
                </w:p>
              </w:tc>
              <w:tc>
                <w:tcPr>
                  <w:tcW w:w="867" w:type="dxa"/>
                  <w:tcMar>
                    <w:top w:w="0" w:type="dxa"/>
                    <w:left w:w="108" w:type="dxa"/>
                    <w:bottom w:w="0" w:type="dxa"/>
                    <w:right w:w="108" w:type="dxa"/>
                  </w:tcMar>
                </w:tcPr>
                <w:p w:rsidRPr="008978DF" w:rsidR="00FC2E12" w:rsidP="00FC2E12" w:rsidRDefault="00FC2E12" w14:paraId="0E109465" w14:textId="77777777">
                  <w:pPr>
                    <w:rPr>
                      <w:sz w:val="20"/>
                      <w:szCs w:val="20"/>
                    </w:rPr>
                  </w:pPr>
                  <w:r w:rsidRPr="008978DF">
                    <w:rPr>
                      <w:sz w:val="20"/>
                      <w:szCs w:val="20"/>
                    </w:rPr>
                    <w:t>Null</w:t>
                  </w:r>
                </w:p>
              </w:tc>
              <w:tc>
                <w:tcPr>
                  <w:tcW w:w="763" w:type="dxa"/>
                  <w:tcMar>
                    <w:top w:w="0" w:type="dxa"/>
                    <w:left w:w="108" w:type="dxa"/>
                    <w:bottom w:w="0" w:type="dxa"/>
                    <w:right w:w="108" w:type="dxa"/>
                  </w:tcMar>
                </w:tcPr>
                <w:p w:rsidRPr="008978DF" w:rsidR="00FC2E12" w:rsidP="00FC2E12" w:rsidRDefault="00FC2E12" w14:paraId="2D19A9AE" w14:textId="77777777">
                  <w:pPr>
                    <w:rPr>
                      <w:sz w:val="20"/>
                      <w:szCs w:val="20"/>
                    </w:rPr>
                  </w:pPr>
                  <w:r w:rsidRPr="008978DF">
                    <w:rPr>
                      <w:sz w:val="20"/>
                      <w:szCs w:val="20"/>
                    </w:rPr>
                    <w:t>Y</w:t>
                  </w:r>
                </w:p>
              </w:tc>
              <w:tc>
                <w:tcPr>
                  <w:tcW w:w="4250" w:type="dxa"/>
                  <w:tcMar>
                    <w:top w:w="0" w:type="dxa"/>
                    <w:left w:w="108" w:type="dxa"/>
                    <w:bottom w:w="0" w:type="dxa"/>
                    <w:right w:w="108" w:type="dxa"/>
                  </w:tcMar>
                </w:tcPr>
                <w:p w:rsidRPr="003E2070" w:rsidR="00FC2E12" w:rsidP="00FC2E12" w:rsidRDefault="00FC2E12" w14:paraId="40AA6FF8" w14:textId="249608CA">
                  <w:pPr>
                    <w:pStyle w:val="ListParagraph"/>
                    <w:numPr>
                      <w:ilvl w:val="0"/>
                      <w:numId w:val="22"/>
                    </w:numPr>
                    <w:jc w:val="both"/>
                    <w:rPr>
                      <w:sz w:val="20"/>
                    </w:rPr>
                  </w:pPr>
                  <w:r w:rsidRPr="003E2070">
                    <w:rPr>
                      <w:sz w:val="20"/>
                    </w:rPr>
                    <w:t xml:space="preserve">If for the given loan account, </w:t>
                  </w:r>
                  <w:r w:rsidRPr="003E2070">
                    <w:rPr>
                      <w:sz w:val="20"/>
                      <w:u w:val="single"/>
                    </w:rPr>
                    <w:t>there is</w:t>
                  </w:r>
                  <w:r w:rsidRPr="003E2070">
                    <w:rPr>
                      <w:sz w:val="20"/>
                    </w:rPr>
                    <w:t xml:space="preserve"> FDD/FDA present in the CG table</w:t>
                  </w:r>
                  <w:r w:rsidR="00451A67">
                    <w:rPr>
                      <w:sz w:val="20"/>
                    </w:rPr>
                    <w:t xml:space="preserve"> </w:t>
                  </w:r>
                  <w:r w:rsidRPr="00451A67" w:rsidR="00451A67">
                    <w:rPr>
                      <w:sz w:val="20"/>
                      <w:u w:val="single"/>
                    </w:rPr>
                    <w:t>(for that customer id</w:t>
                  </w:r>
                  <w:r w:rsidR="00B0355C">
                    <w:rPr>
                      <w:sz w:val="20"/>
                      <w:u w:val="single"/>
                    </w:rPr>
                    <w:t xml:space="preserve"> which is Latest</w:t>
                  </w:r>
                  <w:r w:rsidRPr="00451A67" w:rsidR="00451A67">
                    <w:rPr>
                      <w:sz w:val="20"/>
                      <w:u w:val="single"/>
                    </w:rPr>
                    <w:t>)</w:t>
                  </w:r>
                  <w:r w:rsidRPr="003E2070">
                    <w:rPr>
                      <w:sz w:val="20"/>
                    </w:rPr>
                    <w:t xml:space="preserve">, then, </w:t>
                  </w:r>
                  <w:r w:rsidRPr="003E2070">
                    <w:rPr>
                      <w:sz w:val="20"/>
                      <w:szCs w:val="20"/>
                    </w:rPr>
                    <w:t>then, the NPA date provided in the update information is NOT between this first disbursement date and current system date (inclusive of current system date only) then reject.</w:t>
                  </w:r>
                  <w:r w:rsidR="0081575A">
                    <w:rPr>
                      <w:sz w:val="20"/>
                      <w:szCs w:val="20"/>
                    </w:rPr>
                    <w:t xml:space="preserve"> [here the latest FDD is being considered]</w:t>
                  </w:r>
                </w:p>
                <w:p w:rsidRPr="003E2070" w:rsidR="00FC2E12" w:rsidP="00FC2E12" w:rsidRDefault="00FC2E12" w14:paraId="65965DAD" w14:textId="579A6BB3">
                  <w:pPr>
                    <w:pStyle w:val="ListParagraph"/>
                    <w:numPr>
                      <w:ilvl w:val="0"/>
                      <w:numId w:val="22"/>
                    </w:numPr>
                    <w:jc w:val="both"/>
                    <w:rPr>
                      <w:sz w:val="20"/>
                    </w:rPr>
                  </w:pPr>
                  <w:r w:rsidRPr="003E2070">
                    <w:rPr>
                      <w:sz w:val="20"/>
                    </w:rPr>
                    <w:t xml:space="preserve">If for the given loan account, </w:t>
                  </w:r>
                  <w:r w:rsidRPr="003E2070">
                    <w:rPr>
                      <w:sz w:val="20"/>
                      <w:u w:val="single"/>
                    </w:rPr>
                    <w:t>there is NO</w:t>
                  </w:r>
                  <w:r w:rsidRPr="003E2070">
                    <w:rPr>
                      <w:sz w:val="20"/>
                    </w:rPr>
                    <w:t xml:space="preserve"> FDD/FDA present in the CG table, then, system checks FDD/FDA present in the same input file</w:t>
                  </w:r>
                  <w:r w:rsidR="0081575A">
                    <w:rPr>
                      <w:sz w:val="20"/>
                    </w:rPr>
                    <w:t xml:space="preserve"> </w:t>
                  </w:r>
                  <w:r w:rsidRPr="0081575A" w:rsidR="0081575A">
                    <w:rPr>
                      <w:sz w:val="20"/>
                      <w:u w:val="single"/>
                    </w:rPr>
                    <w:t>(for that loan account)</w:t>
                  </w:r>
                  <w:r w:rsidRPr="003E2070">
                    <w:rPr>
                      <w:sz w:val="20"/>
                    </w:rPr>
                    <w:t xml:space="preserve">, if present, </w:t>
                  </w:r>
                  <w:r w:rsidRPr="003E2070">
                    <w:rPr>
                      <w:sz w:val="20"/>
                      <w:szCs w:val="20"/>
                    </w:rPr>
                    <w:t>then, the NPA date provided in the update information is NOT between this first disbursement date and current system date (inclusive of current system date only) then reject.</w:t>
                  </w:r>
                </w:p>
                <w:p w:rsidRPr="000868D5" w:rsidR="00FC2E12" w:rsidP="00FC2E12" w:rsidRDefault="00FC2E12" w14:paraId="7844B069" w14:textId="549494DB">
                  <w:pPr>
                    <w:pStyle w:val="ListParagraph"/>
                    <w:numPr>
                      <w:ilvl w:val="0"/>
                      <w:numId w:val="23"/>
                    </w:numPr>
                    <w:spacing w:after="0" w:line="240" w:lineRule="auto"/>
                    <w:rPr>
                      <w:sz w:val="20"/>
                      <w:szCs w:val="20"/>
                    </w:rPr>
                  </w:pPr>
                  <w:r w:rsidRPr="003E2070">
                    <w:rPr>
                      <w:sz w:val="20"/>
                    </w:rPr>
                    <w:t xml:space="preserve">If for the given loan account, </w:t>
                  </w:r>
                  <w:r w:rsidRPr="003E2070">
                    <w:rPr>
                      <w:sz w:val="20"/>
                      <w:u w:val="single"/>
                    </w:rPr>
                    <w:t>there is NO</w:t>
                  </w:r>
                  <w:r w:rsidRPr="003E2070">
                    <w:rPr>
                      <w:sz w:val="20"/>
                    </w:rPr>
                    <w:t xml:space="preserve"> FDD/FDA present in the CG table AND Not present in the input file, then error.</w:t>
                  </w:r>
                </w:p>
              </w:tc>
            </w:tr>
            <w:tr w:rsidRPr="008978DF" w:rsidR="00FC2E12" w:rsidTr="005B2A0C" w14:paraId="68E14A58" w14:textId="77777777">
              <w:trPr>
                <w:trHeight w:val="89"/>
              </w:trPr>
              <w:tc>
                <w:tcPr>
                  <w:tcW w:w="414" w:type="dxa"/>
                  <w:tcMar>
                    <w:top w:w="0" w:type="dxa"/>
                    <w:left w:w="108" w:type="dxa"/>
                    <w:bottom w:w="0" w:type="dxa"/>
                    <w:right w:w="108" w:type="dxa"/>
                  </w:tcMar>
                </w:tcPr>
                <w:p w:rsidRPr="008978DF" w:rsidR="00FC2E12" w:rsidP="00FC2E12" w:rsidRDefault="00FC2E12" w14:paraId="2A315C99" w14:textId="77777777">
                  <w:pPr>
                    <w:rPr>
                      <w:b/>
                      <w:bCs/>
                      <w:sz w:val="20"/>
                      <w:szCs w:val="20"/>
                    </w:rPr>
                  </w:pPr>
                  <w:r w:rsidRPr="008978DF">
                    <w:rPr>
                      <w:b/>
                      <w:bCs/>
                      <w:sz w:val="20"/>
                      <w:szCs w:val="20"/>
                    </w:rPr>
                    <w:t>3</w:t>
                  </w:r>
                </w:p>
              </w:tc>
              <w:tc>
                <w:tcPr>
                  <w:tcW w:w="509" w:type="dxa"/>
                  <w:tcMar>
                    <w:top w:w="0" w:type="dxa"/>
                    <w:left w:w="108" w:type="dxa"/>
                    <w:bottom w:w="0" w:type="dxa"/>
                    <w:right w:w="108" w:type="dxa"/>
                  </w:tcMar>
                </w:tcPr>
                <w:p w:rsidRPr="008978DF" w:rsidR="00FC2E12" w:rsidP="00FC2E12" w:rsidRDefault="00FC2E12" w14:paraId="42BA263C" w14:textId="77777777">
                  <w:pPr>
                    <w:rPr>
                      <w:sz w:val="20"/>
                      <w:szCs w:val="20"/>
                    </w:rPr>
                  </w:pPr>
                  <w:r w:rsidRPr="008978DF">
                    <w:rPr>
                      <w:sz w:val="20"/>
                      <w:szCs w:val="20"/>
                    </w:rPr>
                    <w:t>N</w:t>
                  </w:r>
                </w:p>
              </w:tc>
              <w:tc>
                <w:tcPr>
                  <w:tcW w:w="867" w:type="dxa"/>
                  <w:tcMar>
                    <w:top w:w="0" w:type="dxa"/>
                    <w:left w:w="108" w:type="dxa"/>
                    <w:bottom w:w="0" w:type="dxa"/>
                    <w:right w:w="108" w:type="dxa"/>
                  </w:tcMar>
                </w:tcPr>
                <w:p w:rsidRPr="008978DF" w:rsidR="00FC2E12" w:rsidP="00FC2E12" w:rsidRDefault="00FC2E12" w14:paraId="7A599EAA" w14:textId="77777777">
                  <w:pPr>
                    <w:rPr>
                      <w:sz w:val="20"/>
                      <w:szCs w:val="20"/>
                    </w:rPr>
                  </w:pPr>
                  <w:r w:rsidRPr="008978DF">
                    <w:rPr>
                      <w:sz w:val="20"/>
                      <w:szCs w:val="20"/>
                    </w:rPr>
                    <w:t>Null</w:t>
                  </w:r>
                </w:p>
                <w:p w:rsidRPr="008978DF" w:rsidR="00FC2E12" w:rsidP="00FC2E12" w:rsidRDefault="00FC2E12" w14:paraId="5B28DBEA" w14:textId="77777777">
                  <w:pPr>
                    <w:rPr>
                      <w:sz w:val="20"/>
                      <w:szCs w:val="20"/>
                    </w:rPr>
                  </w:pPr>
                  <w:r w:rsidRPr="008978DF">
                    <w:rPr>
                      <w:sz w:val="20"/>
                      <w:szCs w:val="20"/>
                    </w:rPr>
                    <w:t>(Such that there is previous NPA Y record with NPA date as D1)</w:t>
                  </w:r>
                </w:p>
              </w:tc>
              <w:tc>
                <w:tcPr>
                  <w:tcW w:w="763" w:type="dxa"/>
                  <w:tcMar>
                    <w:top w:w="0" w:type="dxa"/>
                    <w:left w:w="108" w:type="dxa"/>
                    <w:bottom w:w="0" w:type="dxa"/>
                    <w:right w:w="108" w:type="dxa"/>
                  </w:tcMar>
                </w:tcPr>
                <w:p w:rsidRPr="008978DF" w:rsidR="00FC2E12" w:rsidP="00FC2E12" w:rsidRDefault="00FC2E12" w14:paraId="49897919" w14:textId="77777777">
                  <w:pPr>
                    <w:rPr>
                      <w:sz w:val="20"/>
                      <w:szCs w:val="20"/>
                    </w:rPr>
                  </w:pPr>
                  <w:r w:rsidRPr="008978DF">
                    <w:rPr>
                      <w:sz w:val="20"/>
                      <w:szCs w:val="20"/>
                    </w:rPr>
                    <w:t>Y</w:t>
                  </w:r>
                </w:p>
              </w:tc>
              <w:tc>
                <w:tcPr>
                  <w:tcW w:w="4250" w:type="dxa"/>
                  <w:tcMar>
                    <w:top w:w="0" w:type="dxa"/>
                    <w:left w:w="108" w:type="dxa"/>
                    <w:bottom w:w="0" w:type="dxa"/>
                    <w:right w:w="108" w:type="dxa"/>
                  </w:tcMar>
                </w:tcPr>
                <w:p w:rsidRPr="008978DF" w:rsidR="00FC2E12" w:rsidP="00FC2E12" w:rsidRDefault="00FC2E12" w14:paraId="39F78CCC" w14:textId="77777777">
                  <w:pPr>
                    <w:spacing w:after="0" w:line="240" w:lineRule="auto"/>
                    <w:rPr>
                      <w:sz w:val="20"/>
                      <w:szCs w:val="20"/>
                    </w:rPr>
                  </w:pPr>
                  <w:r w:rsidRPr="008978DF">
                    <w:rPr>
                      <w:sz w:val="20"/>
                      <w:szCs w:val="20"/>
                    </w:rPr>
                    <w:t>Date provided is NOT Later than D1 OR EXCEEDS current system date</w:t>
                  </w:r>
                </w:p>
              </w:tc>
            </w:tr>
            <w:tr w:rsidRPr="008978DF" w:rsidR="00FC2E12" w:rsidTr="005B2A0C" w14:paraId="5C2263DD" w14:textId="77777777">
              <w:trPr>
                <w:trHeight w:val="89"/>
              </w:trPr>
              <w:tc>
                <w:tcPr>
                  <w:tcW w:w="414" w:type="dxa"/>
                  <w:tcMar>
                    <w:top w:w="0" w:type="dxa"/>
                    <w:left w:w="108" w:type="dxa"/>
                    <w:bottom w:w="0" w:type="dxa"/>
                    <w:right w:w="108" w:type="dxa"/>
                  </w:tcMar>
                </w:tcPr>
                <w:p w:rsidRPr="008978DF" w:rsidR="00FC2E12" w:rsidP="00FC2E12" w:rsidRDefault="00FC2E12" w14:paraId="25EE02D0" w14:textId="77777777">
                  <w:pPr>
                    <w:rPr>
                      <w:b/>
                      <w:bCs/>
                      <w:sz w:val="20"/>
                      <w:szCs w:val="20"/>
                    </w:rPr>
                  </w:pPr>
                  <w:r w:rsidRPr="008978DF">
                    <w:rPr>
                      <w:b/>
                      <w:bCs/>
                      <w:sz w:val="20"/>
                      <w:szCs w:val="20"/>
                    </w:rPr>
                    <w:t>3</w:t>
                  </w:r>
                </w:p>
              </w:tc>
              <w:tc>
                <w:tcPr>
                  <w:tcW w:w="509" w:type="dxa"/>
                  <w:tcMar>
                    <w:top w:w="0" w:type="dxa"/>
                    <w:left w:w="108" w:type="dxa"/>
                    <w:bottom w:w="0" w:type="dxa"/>
                    <w:right w:w="108" w:type="dxa"/>
                  </w:tcMar>
                </w:tcPr>
                <w:p w:rsidRPr="008978DF" w:rsidR="00FC2E12" w:rsidP="00FC2E12" w:rsidRDefault="00FC2E12" w14:paraId="36EEAE2B"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7D9C81D5"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782DBCE4" w14:textId="77777777">
                  <w:pPr>
                    <w:rPr>
                      <w:sz w:val="20"/>
                      <w:szCs w:val="20"/>
                    </w:rPr>
                  </w:pPr>
                  <w:r w:rsidRPr="008978DF">
                    <w:rPr>
                      <w:sz w:val="20"/>
                      <w:szCs w:val="20"/>
                    </w:rPr>
                    <w:t>N</w:t>
                  </w:r>
                </w:p>
              </w:tc>
              <w:tc>
                <w:tcPr>
                  <w:tcW w:w="4250" w:type="dxa"/>
                  <w:tcMar>
                    <w:top w:w="0" w:type="dxa"/>
                    <w:left w:w="108" w:type="dxa"/>
                    <w:bottom w:w="0" w:type="dxa"/>
                    <w:right w:w="108" w:type="dxa"/>
                  </w:tcMar>
                </w:tcPr>
                <w:p w:rsidRPr="008978DF" w:rsidR="00FC2E12" w:rsidP="00FC2E12" w:rsidRDefault="00FC2E12" w14:paraId="0DB4620E" w14:textId="77777777">
                  <w:pPr>
                    <w:spacing w:after="0" w:line="240" w:lineRule="auto"/>
                    <w:rPr>
                      <w:sz w:val="20"/>
                      <w:szCs w:val="20"/>
                    </w:rPr>
                  </w:pPr>
                  <w:r w:rsidRPr="008978DF">
                    <w:rPr>
                      <w:sz w:val="20"/>
                      <w:szCs w:val="20"/>
                    </w:rPr>
                    <w:t>NOT NULL</w:t>
                  </w:r>
                </w:p>
              </w:tc>
            </w:tr>
            <w:tr w:rsidRPr="008978DF" w:rsidR="00FC2E12" w:rsidTr="005B2A0C" w14:paraId="586906BF" w14:textId="77777777">
              <w:trPr>
                <w:trHeight w:val="89"/>
              </w:trPr>
              <w:tc>
                <w:tcPr>
                  <w:tcW w:w="414" w:type="dxa"/>
                  <w:tcMar>
                    <w:top w:w="0" w:type="dxa"/>
                    <w:left w:w="108" w:type="dxa"/>
                    <w:bottom w:w="0" w:type="dxa"/>
                    <w:right w:w="108" w:type="dxa"/>
                  </w:tcMar>
                </w:tcPr>
                <w:p w:rsidRPr="008978DF" w:rsidR="00FC2E12" w:rsidP="00FC2E12" w:rsidRDefault="00FC2E12" w14:paraId="2E5DF8A4" w14:textId="77777777">
                  <w:pPr>
                    <w:rPr>
                      <w:b/>
                      <w:bCs/>
                      <w:sz w:val="20"/>
                      <w:szCs w:val="20"/>
                    </w:rPr>
                  </w:pPr>
                  <w:r w:rsidRPr="008978DF">
                    <w:rPr>
                      <w:b/>
                      <w:bCs/>
                      <w:sz w:val="20"/>
                      <w:szCs w:val="20"/>
                    </w:rPr>
                    <w:t>4</w:t>
                  </w:r>
                </w:p>
              </w:tc>
              <w:tc>
                <w:tcPr>
                  <w:tcW w:w="509" w:type="dxa"/>
                  <w:tcMar>
                    <w:top w:w="0" w:type="dxa"/>
                    <w:left w:w="108" w:type="dxa"/>
                    <w:bottom w:w="0" w:type="dxa"/>
                    <w:right w:w="108" w:type="dxa"/>
                  </w:tcMar>
                </w:tcPr>
                <w:p w:rsidRPr="008978DF" w:rsidR="00FC2E12" w:rsidP="00FC2E12" w:rsidRDefault="00FC2E12" w14:paraId="66187FDF"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54EE751D"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5B0FB0FA" w14:textId="77777777">
                  <w:pPr>
                    <w:rPr>
                      <w:sz w:val="20"/>
                      <w:szCs w:val="20"/>
                    </w:rPr>
                  </w:pPr>
                  <w:r w:rsidRPr="008978DF">
                    <w:rPr>
                      <w:sz w:val="20"/>
                      <w:szCs w:val="20"/>
                    </w:rPr>
                    <w:t>Y</w:t>
                  </w:r>
                </w:p>
              </w:tc>
              <w:tc>
                <w:tcPr>
                  <w:tcW w:w="4250" w:type="dxa"/>
                  <w:tcMar>
                    <w:top w:w="0" w:type="dxa"/>
                    <w:left w:w="108" w:type="dxa"/>
                    <w:bottom w:w="0" w:type="dxa"/>
                    <w:right w:w="108" w:type="dxa"/>
                  </w:tcMar>
                </w:tcPr>
                <w:p w:rsidR="00FC2E12" w:rsidP="00FC2E12" w:rsidRDefault="00FC2E12" w14:paraId="0461F7BE" w14:textId="77777777">
                  <w:pPr>
                    <w:pStyle w:val="ListParagraph"/>
                    <w:numPr>
                      <w:ilvl w:val="0"/>
                      <w:numId w:val="23"/>
                    </w:numPr>
                    <w:spacing w:after="0" w:line="240" w:lineRule="auto"/>
                    <w:rPr>
                      <w:sz w:val="20"/>
                      <w:szCs w:val="20"/>
                    </w:rPr>
                  </w:pPr>
                  <w:r w:rsidRPr="00702E91">
                    <w:rPr>
                      <w:sz w:val="20"/>
                      <w:szCs w:val="20"/>
                    </w:rPr>
                    <w:t>NOT SAME AS D1</w:t>
                  </w:r>
                </w:p>
                <w:p w:rsidR="00FC2E12" w:rsidP="00FC2E12" w:rsidRDefault="00FC2E12" w14:paraId="3854F60B" w14:textId="77777777">
                  <w:pPr>
                    <w:pStyle w:val="ListParagraph"/>
                    <w:numPr>
                      <w:ilvl w:val="0"/>
                      <w:numId w:val="23"/>
                    </w:numPr>
                    <w:spacing w:after="0" w:line="240" w:lineRule="auto"/>
                    <w:rPr>
                      <w:sz w:val="20"/>
                      <w:szCs w:val="20"/>
                    </w:rPr>
                  </w:pPr>
                  <w:r>
                    <w:rPr>
                      <w:sz w:val="20"/>
                      <w:szCs w:val="20"/>
                    </w:rPr>
                    <w:t>Earlier to D1</w:t>
                  </w:r>
                </w:p>
                <w:p w:rsidR="00FC2E12" w:rsidP="00FC2E12" w:rsidRDefault="00FC2E12" w14:paraId="6A14DCF3" w14:textId="77777777">
                  <w:pPr>
                    <w:pStyle w:val="ListParagraph"/>
                    <w:numPr>
                      <w:ilvl w:val="0"/>
                      <w:numId w:val="23"/>
                    </w:numPr>
                    <w:spacing w:after="0" w:line="240" w:lineRule="auto"/>
                    <w:rPr>
                      <w:sz w:val="20"/>
                      <w:szCs w:val="20"/>
                    </w:rPr>
                  </w:pPr>
                  <w:r>
                    <w:rPr>
                      <w:sz w:val="20"/>
                      <w:szCs w:val="20"/>
                    </w:rPr>
                    <w:t xml:space="preserve">Later than Current System </w:t>
                  </w:r>
                </w:p>
                <w:p w:rsidRPr="00702E91" w:rsidR="00FC2E12" w:rsidP="00FC2E12" w:rsidRDefault="00FC2E12" w14:paraId="04053FB0" w14:textId="314CB68B">
                  <w:pPr>
                    <w:pStyle w:val="ListParagraph"/>
                    <w:spacing w:after="0" w:line="240" w:lineRule="auto"/>
                    <w:ind w:left="360"/>
                    <w:rPr>
                      <w:sz w:val="20"/>
                      <w:szCs w:val="20"/>
                    </w:rPr>
                  </w:pPr>
                  <w:r>
                    <w:rPr>
                      <w:sz w:val="20"/>
                      <w:szCs w:val="20"/>
                    </w:rPr>
                    <w:t>Date</w:t>
                  </w:r>
                </w:p>
              </w:tc>
            </w:tr>
            <w:tr w:rsidRPr="00501526" w:rsidR="00FC2E12" w:rsidTr="005B2A0C" w14:paraId="6309BA23" w14:textId="77777777">
              <w:trPr>
                <w:trHeight w:val="89"/>
              </w:trPr>
              <w:tc>
                <w:tcPr>
                  <w:tcW w:w="414" w:type="dxa"/>
                  <w:tcMar>
                    <w:top w:w="0" w:type="dxa"/>
                    <w:left w:w="108" w:type="dxa"/>
                    <w:bottom w:w="0" w:type="dxa"/>
                    <w:right w:w="108" w:type="dxa"/>
                  </w:tcMar>
                </w:tcPr>
                <w:p w:rsidRPr="008978DF" w:rsidR="00FC2E12" w:rsidP="00FC2E12" w:rsidRDefault="00FC2E12" w14:paraId="5034B5FC" w14:textId="77777777">
                  <w:pPr>
                    <w:rPr>
                      <w:b/>
                      <w:bCs/>
                      <w:sz w:val="20"/>
                      <w:szCs w:val="20"/>
                    </w:rPr>
                  </w:pPr>
                  <w:r w:rsidRPr="008978DF">
                    <w:rPr>
                      <w:b/>
                      <w:bCs/>
                      <w:sz w:val="20"/>
                      <w:szCs w:val="20"/>
                    </w:rPr>
                    <w:t>5</w:t>
                  </w:r>
                </w:p>
              </w:tc>
              <w:tc>
                <w:tcPr>
                  <w:tcW w:w="509" w:type="dxa"/>
                  <w:tcMar>
                    <w:top w:w="0" w:type="dxa"/>
                    <w:left w:w="108" w:type="dxa"/>
                    <w:bottom w:w="0" w:type="dxa"/>
                    <w:right w:w="108" w:type="dxa"/>
                  </w:tcMar>
                </w:tcPr>
                <w:p w:rsidRPr="008978DF" w:rsidR="00FC2E12" w:rsidP="00FC2E12" w:rsidRDefault="00FC2E12" w14:paraId="11367445"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711727DF"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206187AE" w14:textId="77777777">
                  <w:pPr>
                    <w:rPr>
                      <w:sz w:val="20"/>
                      <w:szCs w:val="20"/>
                    </w:rPr>
                  </w:pPr>
                  <w:r w:rsidRPr="008978DF">
                    <w:rPr>
                      <w:sz w:val="20"/>
                      <w:szCs w:val="20"/>
                    </w:rPr>
                    <w:t>Y</w:t>
                  </w:r>
                </w:p>
              </w:tc>
              <w:tc>
                <w:tcPr>
                  <w:tcW w:w="4250" w:type="dxa"/>
                  <w:tcMar>
                    <w:top w:w="0" w:type="dxa"/>
                    <w:left w:w="108" w:type="dxa"/>
                    <w:bottom w:w="0" w:type="dxa"/>
                    <w:right w:w="108" w:type="dxa"/>
                  </w:tcMar>
                </w:tcPr>
                <w:p w:rsidRPr="00501526" w:rsidR="00FC2E12" w:rsidP="00FC2E12" w:rsidRDefault="00FC2E12" w14:paraId="589EE6D1" w14:textId="77777777">
                  <w:pPr>
                    <w:spacing w:after="0" w:line="240" w:lineRule="auto"/>
                    <w:rPr>
                      <w:sz w:val="20"/>
                      <w:szCs w:val="20"/>
                    </w:rPr>
                  </w:pPr>
                  <w:r w:rsidRPr="008978DF">
                    <w:rPr>
                      <w:sz w:val="20"/>
                      <w:szCs w:val="20"/>
                    </w:rPr>
                    <w:t>NULL/SPACES</w:t>
                  </w:r>
                </w:p>
              </w:tc>
            </w:tr>
          </w:tbl>
          <w:p w:rsidR="00FC2E12" w:rsidP="00FC2E12" w:rsidRDefault="00FC2E12" w14:paraId="0B3334B2" w14:textId="365388D5">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1C82C73E" w14:textId="46F10FFE">
            <w:pPr>
              <w:jc w:val="both"/>
              <w:cnfStyle w:val="000000000000" w:firstRow="0" w:lastRow="0" w:firstColumn="0" w:lastColumn="0" w:oddVBand="0" w:evenVBand="0" w:oddHBand="0" w:evenHBand="0" w:firstRowFirstColumn="0" w:firstRowLastColumn="0" w:lastRowFirstColumn="0" w:lastRowLastColumn="0"/>
              <w:rPr>
                <w:sz w:val="20"/>
              </w:rPr>
            </w:pPr>
            <w:r w:rsidRPr="009E37EE">
              <w:rPr>
                <w:sz w:val="20"/>
              </w:rPr>
              <w:t>For pt. 2 and 6, system first determines if the a/c in the system had NPA as Y, if yes, then the NPA = Y details provided in the input file along with the date for update is not being provided for first time (i.e. there has been an earlier occurrence where this account has become NPA). Thus, the check mentioned in pt. 6 will be applied on NPA date. Else, check mentioned in pt. 2 will be applied.</w:t>
            </w:r>
          </w:p>
          <w:p w:rsidRPr="000329F4" w:rsidR="00FC2E12" w:rsidP="00FC2E12" w:rsidRDefault="00FC2E12" w14:paraId="12277C6D"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50103509"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p w:rsidRPr="00134CB8" w:rsidR="00FC2E12" w:rsidP="00FC2E12" w:rsidRDefault="00FC2E12" w14:paraId="18CF6A12"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5035BD34"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6D77F582" w14:textId="13B155D3">
            <w:pPr>
              <w:jc w:val="both"/>
              <w:rPr>
                <w:sz w:val="20"/>
              </w:rPr>
            </w:pPr>
            <w:r>
              <w:rPr>
                <w:sz w:val="20"/>
              </w:rPr>
              <w:t>11</w:t>
            </w:r>
          </w:p>
        </w:tc>
        <w:tc>
          <w:tcPr>
            <w:tcW w:w="1929" w:type="dxa"/>
          </w:tcPr>
          <w:p w:rsidR="00FC2E12" w:rsidP="00FC2E12" w:rsidRDefault="00FC2E12" w14:paraId="2E1264F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Modified Sanctioned Lo</w:t>
            </w:r>
            <w:r>
              <w:rPr>
                <w:sz w:val="20"/>
              </w:rPr>
              <w:t>an Amount/Limit (for each customer id of  loan a/c)</w:t>
            </w:r>
          </w:p>
        </w:tc>
        <w:tc>
          <w:tcPr>
            <w:tcW w:w="7920" w:type="dxa"/>
          </w:tcPr>
          <w:p w:rsidRPr="00134CB8" w:rsidR="00FC2E12" w:rsidP="00FC2E12" w:rsidRDefault="00FC2E12" w14:paraId="12B8A24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I</w:t>
            </w:r>
            <w:r w:rsidRPr="003013DE">
              <w:rPr>
                <w:sz w:val="20"/>
              </w:rPr>
              <w:t>S EQUAL OR</w:t>
            </w:r>
            <w:r>
              <w:rPr>
                <w:sz w:val="20"/>
              </w:rPr>
              <w:t xml:space="preserve"> LESS THAN Zero</w:t>
            </w:r>
          </w:p>
        </w:tc>
      </w:tr>
      <w:tr w:rsidRPr="00134CB8" w:rsidR="00FC2E12" w:rsidTr="00611CC0" w14:paraId="5AD967CE"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38A85E11" w14:textId="20EC46DA">
            <w:pPr>
              <w:jc w:val="both"/>
              <w:rPr>
                <w:sz w:val="20"/>
              </w:rPr>
            </w:pPr>
            <w:r>
              <w:rPr>
                <w:sz w:val="20"/>
              </w:rPr>
              <w:t>12</w:t>
            </w:r>
          </w:p>
        </w:tc>
        <w:tc>
          <w:tcPr>
            <w:tcW w:w="1929" w:type="dxa"/>
          </w:tcPr>
          <w:p w:rsidR="00FC2E12" w:rsidP="00FC2E12" w:rsidRDefault="00FC2E12" w14:paraId="2E2D746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Modified Sanctioned Lo</w:t>
            </w:r>
            <w:r>
              <w:rPr>
                <w:sz w:val="20"/>
              </w:rPr>
              <w:t>an Amount/Limit (for each customer id of  loan a/c)</w:t>
            </w:r>
          </w:p>
        </w:tc>
        <w:tc>
          <w:tcPr>
            <w:tcW w:w="7920" w:type="dxa"/>
          </w:tcPr>
          <w:p w:rsidRPr="00417178" w:rsidR="00FC2E12" w:rsidP="00FC2E12" w:rsidRDefault="00FC2E12" w14:paraId="20D7CFDD" w14:textId="0F0EFE0D">
            <w:pPr>
              <w:pStyle w:val="ListParagraph"/>
              <w:numPr>
                <w:ilvl w:val="0"/>
                <w:numId w:val="53"/>
              </w:numPr>
              <w:jc w:val="both"/>
              <w:cnfStyle w:val="000000000000" w:firstRow="0" w:lastRow="0" w:firstColumn="0" w:lastColumn="0" w:oddVBand="0" w:evenVBand="0" w:oddHBand="0" w:evenHBand="0" w:firstRowFirstColumn="0" w:firstRowLastColumn="0" w:lastRowFirstColumn="0" w:lastRowLastColumn="0"/>
              <w:rPr>
                <w:sz w:val="20"/>
              </w:rPr>
            </w:pPr>
            <w:r w:rsidRPr="00417178">
              <w:rPr>
                <w:sz w:val="20"/>
              </w:rPr>
              <w:t xml:space="preserve">If Loan is a Term Loan, then, this amount is Greater than the Sanction/Modified Sanction Amount of the Latest Record in CG Database. </w:t>
            </w:r>
          </w:p>
          <w:p w:rsidR="00FC2E12" w:rsidP="00FC2E12" w:rsidRDefault="00FC2E12" w14:paraId="272DEC51" w14:textId="77777777">
            <w:pPr>
              <w:ind w:left="360"/>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p w:rsidRPr="00417178" w:rsidR="00FC2E12" w:rsidP="00FC2E12" w:rsidRDefault="00FC2E12" w14:paraId="124E2475" w14:textId="4F063616">
            <w:pPr>
              <w:pStyle w:val="ListParagraph"/>
              <w:numPr>
                <w:ilvl w:val="0"/>
                <w:numId w:val="53"/>
              </w:numPr>
              <w:jc w:val="both"/>
              <w:cnfStyle w:val="000000000000" w:firstRow="0" w:lastRow="0" w:firstColumn="0" w:lastColumn="0" w:oddVBand="0" w:evenVBand="0" w:oddHBand="0" w:evenHBand="0" w:firstRowFirstColumn="0" w:firstRowLastColumn="0" w:lastRowFirstColumn="0" w:lastRowLastColumn="0"/>
              <w:rPr>
                <w:sz w:val="20"/>
              </w:rPr>
            </w:pPr>
            <w:r w:rsidRPr="00417178">
              <w:rPr>
                <w:sz w:val="20"/>
              </w:rPr>
              <w:t xml:space="preserve">If Loan is a </w:t>
            </w:r>
            <w:r>
              <w:rPr>
                <w:sz w:val="20"/>
              </w:rPr>
              <w:t xml:space="preserve">Working Capital Loan and </w:t>
            </w:r>
            <w:r w:rsidRPr="00417178">
              <w:rPr>
                <w:sz w:val="20"/>
              </w:rPr>
              <w:t>th</w:t>
            </w:r>
            <w:r>
              <w:rPr>
                <w:sz w:val="20"/>
              </w:rPr>
              <w:t xml:space="preserve">e </w:t>
            </w:r>
            <w:r w:rsidRPr="00417178">
              <w:rPr>
                <w:sz w:val="20"/>
              </w:rPr>
              <w:t xml:space="preserve">amount is </w:t>
            </w:r>
            <w:r>
              <w:rPr>
                <w:sz w:val="20"/>
              </w:rPr>
              <w:t xml:space="preserve">Zero, and, Loan Closed is ‘N’ </w:t>
            </w:r>
          </w:p>
        </w:tc>
      </w:tr>
      <w:tr w:rsidRPr="00134CB8" w:rsidR="00FC2E12" w:rsidTr="00611CC0" w14:paraId="682D65FE"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617038BA" w14:textId="728F7FC7">
            <w:pPr>
              <w:jc w:val="both"/>
              <w:rPr>
                <w:sz w:val="20"/>
              </w:rPr>
            </w:pPr>
            <w:r>
              <w:rPr>
                <w:sz w:val="20"/>
              </w:rPr>
              <w:t>13</w:t>
            </w:r>
          </w:p>
        </w:tc>
        <w:tc>
          <w:tcPr>
            <w:tcW w:w="1929" w:type="dxa"/>
          </w:tcPr>
          <w:p w:rsidRPr="003013DE" w:rsidR="00FC2E12" w:rsidP="00FC2E12" w:rsidRDefault="00FC2E12" w14:paraId="293D312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Date of Modified Sanctioned Loan Amount/Limit</w:t>
            </w:r>
            <w:r>
              <w:rPr>
                <w:sz w:val="20"/>
              </w:rPr>
              <w:t xml:space="preserve"> (for each customer id of  loan a/c)</w:t>
            </w:r>
          </w:p>
        </w:tc>
        <w:tc>
          <w:tcPr>
            <w:tcW w:w="7920" w:type="dxa"/>
          </w:tcPr>
          <w:p w:rsidR="00FC2E12" w:rsidP="00FC2E12" w:rsidRDefault="00FC2E12" w14:paraId="2B9483FC" w14:textId="77777777">
            <w:pPr>
              <w:jc w:val="both"/>
              <w:cnfStyle w:val="000000000000" w:firstRow="0" w:lastRow="0" w:firstColumn="0" w:lastColumn="0" w:oddVBand="0" w:evenVBand="0" w:oddHBand="0" w:evenHBand="0" w:firstRowFirstColumn="0" w:firstRowLastColumn="0" w:lastRowFirstColumn="0" w:lastRowLastColumn="0"/>
              <w:rPr>
                <w:sz w:val="20"/>
              </w:rPr>
            </w:pPr>
          </w:p>
          <w:tbl>
            <w:tblPr>
              <w:tblStyle w:val="GridTable4-Accent4"/>
              <w:tblW w:w="5906"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640"/>
              <w:gridCol w:w="1050"/>
              <w:gridCol w:w="1315"/>
              <w:gridCol w:w="1179"/>
              <w:gridCol w:w="1722"/>
            </w:tblGrid>
            <w:tr w:rsidRPr="003013DE" w:rsidR="00FC2E12" w:rsidTr="009E37EE" w14:paraId="4B6AFF8B" w14:textId="77777777">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640" w:type="dxa"/>
                  <w:vMerge w:val="restart"/>
                  <w:tcBorders>
                    <w:top w:val="none" w:color="auto" w:sz="0" w:space="0"/>
                    <w:left w:val="none" w:color="auto" w:sz="0" w:space="0"/>
                    <w:bottom w:val="none" w:color="auto" w:sz="0" w:space="0"/>
                    <w:right w:val="none" w:color="auto" w:sz="0" w:space="0"/>
                  </w:tcBorders>
                </w:tcPr>
                <w:p w:rsidRPr="003013DE" w:rsidR="00FC2E12" w:rsidP="00FC2E12" w:rsidRDefault="00FC2E12" w14:paraId="7B981EF4" w14:textId="77777777">
                  <w:pPr>
                    <w:rPr>
                      <w:sz w:val="20"/>
                    </w:rPr>
                  </w:pPr>
                  <w:r w:rsidRPr="003013DE">
                    <w:rPr>
                      <w:sz w:val="20"/>
                    </w:rPr>
                    <w:t>S. No.</w:t>
                  </w:r>
                </w:p>
              </w:tc>
              <w:tc>
                <w:tcPr>
                  <w:tcW w:w="2365" w:type="dxa"/>
                  <w:gridSpan w:val="2"/>
                  <w:tcBorders>
                    <w:top w:val="none" w:color="auto" w:sz="0" w:space="0"/>
                    <w:left w:val="none" w:color="auto" w:sz="0" w:space="0"/>
                    <w:bottom w:val="none" w:color="auto" w:sz="0" w:space="0"/>
                    <w:right w:val="none" w:color="auto" w:sz="0" w:space="0"/>
                  </w:tcBorders>
                </w:tcPr>
                <w:p w:rsidRPr="003013DE" w:rsidR="00FC2E12" w:rsidP="00FC2E12" w:rsidRDefault="00FC2E12" w14:paraId="15E870A0"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3013DE">
                    <w:rPr>
                      <w:sz w:val="20"/>
                    </w:rPr>
                    <w:t>Latest Record in CG Database for Given Loan Account</w:t>
                  </w:r>
                  <w:r w:rsidRPr="003013DE">
                    <w:rPr>
                      <w:sz w:val="20"/>
                      <w:vertAlign w:val="superscript"/>
                    </w:rPr>
                    <w:t>1</w:t>
                  </w:r>
                </w:p>
              </w:tc>
              <w:tc>
                <w:tcPr>
                  <w:tcW w:w="2901" w:type="dxa"/>
                  <w:gridSpan w:val="2"/>
                  <w:tcBorders>
                    <w:top w:val="none" w:color="auto" w:sz="0" w:space="0"/>
                    <w:left w:val="none" w:color="auto" w:sz="0" w:space="0"/>
                    <w:bottom w:val="none" w:color="auto" w:sz="0" w:space="0"/>
                    <w:right w:val="none" w:color="auto" w:sz="0" w:space="0"/>
                  </w:tcBorders>
                </w:tcPr>
                <w:p w:rsidRPr="003013DE" w:rsidR="00FC2E12" w:rsidP="00FC2E12" w:rsidRDefault="00FC2E12" w14:paraId="113578E1"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3013DE">
                    <w:rPr>
                      <w:sz w:val="20"/>
                    </w:rPr>
                    <w:t>Record In Input File</w:t>
                  </w:r>
                </w:p>
              </w:tc>
            </w:tr>
            <w:tr w:rsidRPr="003013DE" w:rsidR="00FC2E12" w:rsidTr="009E37EE" w14:paraId="5AC3C1F1"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640" w:type="dxa"/>
                  <w:vMerge/>
                </w:tcPr>
                <w:p w:rsidRPr="003013DE" w:rsidR="00FC2E12" w:rsidP="00FC2E12" w:rsidRDefault="00FC2E12" w14:paraId="62DA4CFD" w14:textId="77777777">
                  <w:pPr>
                    <w:rPr>
                      <w:sz w:val="20"/>
                    </w:rPr>
                  </w:pPr>
                </w:p>
              </w:tc>
              <w:tc>
                <w:tcPr>
                  <w:tcW w:w="1050" w:type="dxa"/>
                  <w:shd w:val="clear" w:color="auto" w:fill="FFC000" w:themeFill="accent4"/>
                </w:tcPr>
                <w:p w:rsidRPr="003013DE" w:rsidR="00FC2E12" w:rsidP="00FC2E12" w:rsidRDefault="00FC2E12" w14:paraId="6BC8696A"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Amount</w:t>
                  </w:r>
                </w:p>
              </w:tc>
              <w:tc>
                <w:tcPr>
                  <w:tcW w:w="1315" w:type="dxa"/>
                  <w:shd w:val="clear" w:color="auto" w:fill="FFC000" w:themeFill="accent4"/>
                </w:tcPr>
                <w:p w:rsidRPr="003013DE" w:rsidR="00FC2E12" w:rsidP="00FC2E12" w:rsidRDefault="00FC2E12" w14:paraId="0280E9BE"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Date</w:t>
                  </w:r>
                </w:p>
              </w:tc>
              <w:tc>
                <w:tcPr>
                  <w:tcW w:w="1179" w:type="dxa"/>
                  <w:shd w:val="clear" w:color="auto" w:fill="FFC000" w:themeFill="accent4"/>
                </w:tcPr>
                <w:p w:rsidRPr="003013DE" w:rsidR="00FC2E12" w:rsidP="00FC2E12" w:rsidRDefault="00FC2E12" w14:paraId="2693D699" w14:textId="77777777">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Amount</w:t>
                  </w:r>
                </w:p>
              </w:tc>
              <w:tc>
                <w:tcPr>
                  <w:tcW w:w="1722" w:type="dxa"/>
                  <w:shd w:val="clear" w:color="auto" w:fill="FFC000" w:themeFill="accent4"/>
                </w:tcPr>
                <w:p w:rsidRPr="003013DE" w:rsidR="00FC2E12" w:rsidP="00FC2E12" w:rsidRDefault="00FC2E12" w14:paraId="109C6462"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b/>
                      <w:color w:val="FFFFFF" w:themeColor="background1"/>
                      <w:sz w:val="20"/>
                    </w:rPr>
                    <w:t>Modified Sanction Date</w:t>
                  </w:r>
                </w:p>
              </w:tc>
            </w:tr>
            <w:tr w:rsidRPr="003013DE" w:rsidR="00FC2E12" w:rsidTr="009E37EE" w14:paraId="24BD6A61" w14:textId="77777777">
              <w:trPr>
                <w:trHeight w:val="121"/>
              </w:trPr>
              <w:tc>
                <w:tcPr>
                  <w:cnfStyle w:val="001000000000" w:firstRow="0" w:lastRow="0" w:firstColumn="1" w:lastColumn="0" w:oddVBand="0" w:evenVBand="0" w:oddHBand="0" w:evenHBand="0" w:firstRowFirstColumn="0" w:firstRowLastColumn="0" w:lastRowFirstColumn="0" w:lastRowLastColumn="0"/>
                  <w:tcW w:w="640" w:type="dxa"/>
                </w:tcPr>
                <w:p w:rsidRPr="003013DE" w:rsidR="00FC2E12" w:rsidP="00FC2E12" w:rsidRDefault="00FC2E12" w14:paraId="22F41930" w14:textId="77777777">
                  <w:pPr>
                    <w:rPr>
                      <w:sz w:val="20"/>
                    </w:rPr>
                  </w:pPr>
                  <w:r w:rsidRPr="003013DE">
                    <w:rPr>
                      <w:sz w:val="20"/>
                    </w:rPr>
                    <w:t>1</w:t>
                  </w:r>
                </w:p>
              </w:tc>
              <w:tc>
                <w:tcPr>
                  <w:tcW w:w="1050" w:type="dxa"/>
                </w:tcPr>
                <w:p w:rsidRPr="003013DE" w:rsidR="00FC2E12" w:rsidP="00FC2E12" w:rsidRDefault="00FC2E12" w14:paraId="097709BA"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A1 (Where A1 is valid amount)</w:t>
                  </w:r>
                </w:p>
              </w:tc>
              <w:tc>
                <w:tcPr>
                  <w:tcW w:w="1315" w:type="dxa"/>
                </w:tcPr>
                <w:p w:rsidRPr="003013DE" w:rsidR="00FC2E12" w:rsidP="00FC2E12" w:rsidRDefault="00FC2E12" w14:paraId="36BCDC65"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Valid date – D1</w:t>
                  </w:r>
                </w:p>
              </w:tc>
              <w:tc>
                <w:tcPr>
                  <w:tcW w:w="1179" w:type="dxa"/>
                </w:tcPr>
                <w:p w:rsidRPr="003013DE" w:rsidR="00FC2E12" w:rsidP="00FC2E12" w:rsidRDefault="00FC2E12" w14:paraId="065FCE89"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Same as A1</w:t>
                  </w:r>
                </w:p>
              </w:tc>
              <w:tc>
                <w:tcPr>
                  <w:tcW w:w="1722" w:type="dxa"/>
                </w:tcPr>
                <w:p w:rsidRPr="003013DE" w:rsidR="00FC2E12" w:rsidP="00FC2E12" w:rsidRDefault="00FC2E12" w14:paraId="248307F5" w14:textId="5E15DDF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Earlier than </w:t>
                  </w:r>
                  <w:r w:rsidRPr="003013DE">
                    <w:rPr>
                      <w:sz w:val="20"/>
                    </w:rPr>
                    <w:t>D1</w:t>
                  </w:r>
                </w:p>
                <w:p w:rsidRPr="003013DE" w:rsidR="00FC2E12" w:rsidP="00FC2E12" w:rsidRDefault="00FC2E12" w14:paraId="51D4FF98"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3013DE">
                    <w:rPr>
                      <w:sz w:val="20"/>
                    </w:rPr>
                    <w:t>EXCEEDS current system date</w:t>
                  </w:r>
                </w:p>
                <w:p w:rsidRPr="003013DE" w:rsidR="00FC2E12" w:rsidP="00FC2E12" w:rsidRDefault="00FC2E12" w14:paraId="735E4FE5"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3013DE">
                    <w:rPr>
                      <w:sz w:val="20"/>
                    </w:rPr>
                    <w:t>NULL/SPACES</w:t>
                  </w:r>
                </w:p>
                <w:p w:rsidRPr="003013DE" w:rsidR="00FC2E12" w:rsidP="00FC2E12" w:rsidRDefault="00FC2E12" w14:paraId="042BF0B1"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Pr="00946C34" w:rsidR="00FC2E12" w:rsidTr="009E37EE" w14:paraId="02813A75" w14:textId="77777777">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640" w:type="dxa"/>
                </w:tcPr>
                <w:p w:rsidRPr="003013DE" w:rsidR="00FC2E12" w:rsidP="00FC2E12" w:rsidRDefault="00FC2E12" w14:paraId="11A6C7EF" w14:textId="77777777">
                  <w:pPr>
                    <w:rPr>
                      <w:sz w:val="20"/>
                    </w:rPr>
                  </w:pPr>
                  <w:r w:rsidRPr="003013DE">
                    <w:rPr>
                      <w:sz w:val="20"/>
                    </w:rPr>
                    <w:t>2</w:t>
                  </w:r>
                </w:p>
              </w:tc>
              <w:tc>
                <w:tcPr>
                  <w:tcW w:w="1050" w:type="dxa"/>
                </w:tcPr>
                <w:p w:rsidRPr="003013DE" w:rsidR="00FC2E12" w:rsidP="00FC2E12" w:rsidRDefault="00FC2E12" w14:paraId="4650D43F"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A1 (Where A1 is valid amount)</w:t>
                  </w:r>
                </w:p>
              </w:tc>
              <w:tc>
                <w:tcPr>
                  <w:tcW w:w="1315" w:type="dxa"/>
                </w:tcPr>
                <w:p w:rsidRPr="003013DE" w:rsidR="00FC2E12" w:rsidP="00FC2E12" w:rsidRDefault="00FC2E12" w14:paraId="25EB461C"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Valid date – D1</w:t>
                  </w:r>
                </w:p>
              </w:tc>
              <w:tc>
                <w:tcPr>
                  <w:tcW w:w="1179" w:type="dxa"/>
                </w:tcPr>
                <w:p w:rsidRPr="003013DE" w:rsidR="00FC2E12" w:rsidP="00FC2E12" w:rsidRDefault="00FC2E12" w14:paraId="4DED761D"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NOT Same as A1</w:t>
                  </w:r>
                </w:p>
              </w:tc>
              <w:tc>
                <w:tcPr>
                  <w:tcW w:w="1722" w:type="dxa"/>
                </w:tcPr>
                <w:p w:rsidRPr="003013DE" w:rsidR="00FC2E12" w:rsidP="00FC2E12" w:rsidRDefault="00FC2E12" w14:paraId="623FA18E" w14:textId="777777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Earlier than </w:t>
                  </w:r>
                  <w:r w:rsidRPr="003013DE">
                    <w:rPr>
                      <w:sz w:val="20"/>
                    </w:rPr>
                    <w:t>D1</w:t>
                  </w:r>
                </w:p>
                <w:p w:rsidRPr="003013DE" w:rsidR="00FC2E12" w:rsidP="00FC2E12" w:rsidRDefault="00FC2E12" w14:paraId="3E25A073" w14:textId="777777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rPr>
                  </w:pPr>
                  <w:r w:rsidRPr="003013DE">
                    <w:rPr>
                      <w:sz w:val="20"/>
                    </w:rPr>
                    <w:t>EXCEEDS current system date</w:t>
                  </w:r>
                </w:p>
                <w:p w:rsidRPr="003013DE" w:rsidR="00FC2E12" w:rsidP="00FC2E12" w:rsidRDefault="00FC2E12" w14:paraId="448929C7" w14:textId="777777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rPr>
                  </w:pPr>
                  <w:r w:rsidRPr="003013DE">
                    <w:rPr>
                      <w:sz w:val="20"/>
                    </w:rPr>
                    <w:t>NULL/SPACES</w:t>
                  </w:r>
                </w:p>
                <w:p w:rsidRPr="003013DE" w:rsidR="00FC2E12" w:rsidP="00FC2E12" w:rsidRDefault="00FC2E12" w14:paraId="641486B8" w14:textId="77777777">
                  <w:pPr>
                    <w:jc w:val="center"/>
                    <w:cnfStyle w:val="000000100000" w:firstRow="0" w:lastRow="0" w:firstColumn="0" w:lastColumn="0" w:oddVBand="0" w:evenVBand="0" w:oddHBand="1" w:evenHBand="0" w:firstRowFirstColumn="0" w:firstRowLastColumn="0" w:lastRowFirstColumn="0" w:lastRowLastColumn="0"/>
                    <w:rPr>
                      <w:sz w:val="20"/>
                    </w:rPr>
                  </w:pPr>
                </w:p>
              </w:tc>
            </w:tr>
          </w:tbl>
          <w:p w:rsidR="00FC2E12" w:rsidP="00FC2E12" w:rsidRDefault="00FC2E12" w14:paraId="32AC466A"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161614E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tc>
      </w:tr>
      <w:tr w:rsidRPr="00134CB8" w:rsidR="00FC2E12" w:rsidTr="00611CC0" w14:paraId="4E146125"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30AEAD52" w14:textId="1A0085A1">
            <w:pPr>
              <w:jc w:val="both"/>
              <w:rPr>
                <w:sz w:val="20"/>
              </w:rPr>
            </w:pPr>
            <w:r>
              <w:rPr>
                <w:sz w:val="20"/>
              </w:rPr>
              <w:t>14</w:t>
            </w:r>
          </w:p>
        </w:tc>
        <w:tc>
          <w:tcPr>
            <w:tcW w:w="1929" w:type="dxa"/>
          </w:tcPr>
          <w:p w:rsidRPr="003013DE" w:rsidR="00FC2E12" w:rsidP="00FC2E12" w:rsidRDefault="00FC2E12" w14:paraId="383BF9C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Accepted CG Status Code</w:t>
            </w:r>
          </w:p>
        </w:tc>
        <w:tc>
          <w:tcPr>
            <w:tcW w:w="7920" w:type="dxa"/>
          </w:tcPr>
          <w:p w:rsidRPr="003013DE" w:rsidR="00FC2E12" w:rsidP="00FC2E12" w:rsidRDefault="00FC2E12" w14:paraId="6FEA43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 xml:space="preserve">The credit guarantee exists in system having its latest Current Status Code as: </w:t>
            </w:r>
          </w:p>
          <w:p w:rsidRPr="003013DE" w:rsidR="00FC2E12" w:rsidP="00FC2E12" w:rsidRDefault="00FC2E12" w14:paraId="091C0C71"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commentRangeStart w:id="204"/>
            <w:r w:rsidRPr="003013DE">
              <w:rPr>
                <w:sz w:val="20"/>
              </w:rPr>
              <w:t>30036</w:t>
            </w:r>
          </w:p>
          <w:p w:rsidRPr="003013DE" w:rsidR="00FC2E12" w:rsidP="00FC2E12" w:rsidRDefault="00FC2E12" w14:paraId="14160B1E"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30011</w:t>
            </w:r>
          </w:p>
          <w:p w:rsidRPr="003013DE" w:rsidR="00FC2E12" w:rsidP="00FC2E12" w:rsidRDefault="00FC2E12" w14:paraId="2CB53CFD"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30013</w:t>
            </w:r>
          </w:p>
          <w:p w:rsidRPr="003013DE" w:rsidR="00FC2E12" w:rsidP="00FC2E12" w:rsidRDefault="00FC2E12" w14:paraId="3FF18D80"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30005</w:t>
            </w:r>
          </w:p>
          <w:p w:rsidRPr="003013DE" w:rsidR="00FC2E12" w:rsidP="00FC2E12" w:rsidRDefault="00FC2E12" w14:paraId="30CE4E4E"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30018</w:t>
            </w:r>
          </w:p>
          <w:p w:rsidRPr="003013DE" w:rsidR="00FC2E12" w:rsidP="00FC2E12" w:rsidRDefault="00FC2E12" w14:paraId="759EC1E7"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30019</w:t>
            </w:r>
            <w:commentRangeEnd w:id="204"/>
            <w:r w:rsidR="009A5C6E">
              <w:rPr>
                <w:rStyle w:val="CommentReference"/>
              </w:rPr>
              <w:commentReference w:id="204"/>
            </w:r>
          </w:p>
          <w:p w:rsidRPr="003013DE" w:rsidR="00FC2E12" w:rsidP="00FC2E12" w:rsidRDefault="00FC2E12" w14:paraId="6681A444" w14:textId="77777777">
            <w:pPr>
              <w:jc w:val="both"/>
              <w:cnfStyle w:val="000000000000" w:firstRow="0" w:lastRow="0" w:firstColumn="0" w:lastColumn="0" w:oddVBand="0" w:evenVBand="0" w:oddHBand="0" w:evenHBand="0" w:firstRowFirstColumn="0" w:firstRowLastColumn="0" w:lastRowFirstColumn="0" w:lastRowLastColumn="0"/>
              <w:rPr>
                <w:i/>
                <w:sz w:val="20"/>
              </w:rPr>
            </w:pPr>
          </w:p>
          <w:p w:rsidR="00FC2E12" w:rsidP="00FC2E12" w:rsidRDefault="00FC2E12" w14:paraId="1687AD8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w:t>
            </w:r>
          </w:p>
          <w:p w:rsidRPr="003013DE" w:rsidR="00FC2E12" w:rsidP="00FC2E12" w:rsidRDefault="00FC2E12" w14:paraId="6E18F24D"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00611CC0" w14:paraId="30CF0B56" w14:textId="77777777">
        <w:tc>
          <w:tcPr>
            <w:cnfStyle w:val="001000000000" w:firstRow="0" w:lastRow="0" w:firstColumn="1" w:lastColumn="0" w:oddVBand="0" w:evenVBand="0" w:oddHBand="0" w:evenHBand="0" w:firstRowFirstColumn="0" w:firstRowLastColumn="0" w:lastRowFirstColumn="0" w:lastRowLastColumn="0"/>
            <w:tcW w:w="586" w:type="dxa"/>
          </w:tcPr>
          <w:p w:rsidR="00FC2E12" w:rsidP="00FC2E12" w:rsidRDefault="002D0A0D" w14:paraId="7A83E036" w14:textId="61D8BF96">
            <w:pPr>
              <w:jc w:val="both"/>
              <w:rPr>
                <w:sz w:val="20"/>
              </w:rPr>
            </w:pPr>
            <w:r>
              <w:rPr>
                <w:sz w:val="20"/>
              </w:rPr>
              <w:t>15</w:t>
            </w:r>
          </w:p>
        </w:tc>
        <w:tc>
          <w:tcPr>
            <w:tcW w:w="1929" w:type="dxa"/>
          </w:tcPr>
          <w:p w:rsidR="00FC2E12" w:rsidP="00FC2E12" w:rsidRDefault="00FC2E12" w14:paraId="303D78CB" w14:textId="02BB1FDC">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A </w:t>
            </w:r>
            <w:r>
              <w:rPr>
                <w:sz w:val="20"/>
              </w:rPr>
              <w:t>rul</w:t>
            </w:r>
            <w:r w:rsidRPr="00EC22A9">
              <w:rPr>
                <w:sz w:val="20"/>
              </w:rPr>
              <w:t>e to limit the modified sanction amount of all loan accounts for a customer till 10Lacs only. Only For S, K T Loan Types.</w:t>
            </w:r>
          </w:p>
        </w:tc>
        <w:tc>
          <w:tcPr>
            <w:tcW w:w="7920" w:type="dxa"/>
          </w:tcPr>
          <w:p w:rsidR="00FC2E12" w:rsidP="00FC2E12" w:rsidRDefault="00FC2E12" w14:paraId="25D3D1B9"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FC2E12" w:rsidP="00FC2E12" w:rsidRDefault="00FC2E12" w14:paraId="4A215ABB"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‘S’ or ‘K’ or ‘T’,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given Customer, MLI, Scheme</w:t>
            </w:r>
            <w:r>
              <w:rPr>
                <w:sz w:val="20"/>
              </w:rPr>
              <w:t xml:space="preserve"> and in LoanApplication table)</w:t>
            </w:r>
            <w:r w:rsidRPr="00134CB8">
              <w:rPr>
                <w:sz w:val="20"/>
              </w:rPr>
              <w:t>. If update records do not exist in the portfolio, then, the system considers ‘Original Sanction Amount’.</w:t>
            </w:r>
            <w:r>
              <w:rPr>
                <w:sz w:val="20"/>
              </w:rPr>
              <w:t xml:space="preserve">  Also while calculating the summation, loan accounts or CG’s which are closed (by MLI and/or NCGTC) are not considered.</w:t>
            </w:r>
          </w:p>
          <w:p w:rsidRPr="00134CB8" w:rsidR="00FC2E12" w:rsidP="00FC2E12" w:rsidRDefault="00FC2E12" w14:paraId="7CA29E6F" w14:textId="38ADA64A">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ustomer ID is added up. Note here that while deriving the summation</w:t>
            </w:r>
            <w:r>
              <w:rPr>
                <w:sz w:val="20"/>
              </w:rPr>
              <w:t xml:space="preserve"> </w:t>
            </w:r>
            <w:r w:rsidRPr="00134CB8">
              <w:rPr>
                <w:sz w:val="20"/>
              </w:rPr>
              <w:t xml:space="preserve">from </w:t>
            </w:r>
            <w:r>
              <w:rPr>
                <w:sz w:val="20"/>
              </w:rPr>
              <w:t xml:space="preserve">the same file (i.e </w:t>
            </w:r>
            <w:r w:rsidRPr="00134CB8">
              <w:rPr>
                <w:sz w:val="20"/>
              </w:rPr>
              <w:t>Temp</w:t>
            </w:r>
            <w:r>
              <w:rPr>
                <w:sz w:val="20"/>
              </w:rPr>
              <w:t>Validation t</w:t>
            </w:r>
            <w:r w:rsidRPr="00134CB8">
              <w:rPr>
                <w:sz w:val="20"/>
              </w:rPr>
              <w:t>able</w:t>
            </w:r>
            <w:r>
              <w:rPr>
                <w:sz w:val="20"/>
              </w:rPr>
              <w:t xml:space="preserve"> only) is also considered.</w:t>
            </w:r>
            <w:r w:rsidRPr="00134CB8">
              <w:rPr>
                <w:sz w:val="20"/>
              </w:rPr>
              <w:t xml:space="preserve"> </w:t>
            </w:r>
          </w:p>
          <w:p w:rsidR="00FC2E12" w:rsidP="00FC2E12" w:rsidRDefault="00FC2E12" w14:paraId="12BF1868" w14:textId="05A4F4C0">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If the ‘Verify Sanction Amount’ exceeds the scheme parameters - ‘Maximum Limit to Guarantee Issuance Allowed (INR)’, then it is rejected.</w:t>
            </w:r>
            <w:r>
              <w:rPr>
                <w:sz w:val="20"/>
              </w:rPr>
              <w:t xml:space="preserve"> For such rejections, </w:t>
            </w:r>
            <w:r w:rsidRPr="00134CB8">
              <w:rPr>
                <w:sz w:val="20"/>
              </w:rPr>
              <w:t xml:space="preserve">all the loan a/c for the selected customer id is </w:t>
            </w:r>
            <w:r>
              <w:rPr>
                <w:sz w:val="20"/>
              </w:rPr>
              <w:t xml:space="preserve">also </w:t>
            </w:r>
            <w:r w:rsidRPr="00134CB8">
              <w:rPr>
                <w:sz w:val="20"/>
              </w:rPr>
              <w:t>rejected.</w:t>
            </w:r>
          </w:p>
          <w:p w:rsidR="00FC2E12" w:rsidP="00FC2E12" w:rsidRDefault="00FC2E12" w14:paraId="4CC59819"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3053C96A" w14:textId="76226849">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Further </w:t>
            </w:r>
            <w:r w:rsidRPr="00EC22A9">
              <w:rPr>
                <w:sz w:val="20"/>
              </w:rPr>
              <w:t xml:space="preserve">It is suggested that for </w:t>
            </w:r>
            <w:r>
              <w:rPr>
                <w:sz w:val="20"/>
              </w:rPr>
              <w:t xml:space="preserve">a given </w:t>
            </w:r>
            <w:r w:rsidRPr="00EC22A9">
              <w:rPr>
                <w:sz w:val="20"/>
              </w:rPr>
              <w:t>customer who</w:t>
            </w:r>
            <w:r>
              <w:rPr>
                <w:sz w:val="20"/>
              </w:rPr>
              <w:t xml:space="preserve">se </w:t>
            </w:r>
            <w:r w:rsidRPr="00EC22A9">
              <w:rPr>
                <w:sz w:val="20"/>
              </w:rPr>
              <w:t>sanctions exceed</w:t>
            </w:r>
            <w:r>
              <w:rPr>
                <w:sz w:val="20"/>
              </w:rPr>
              <w:t>s prescribed limit in Maximum limit in docket (</w:t>
            </w:r>
            <w:r w:rsidRPr="00EC22A9">
              <w:rPr>
                <w:sz w:val="20"/>
              </w:rPr>
              <w:t>10Lacs</w:t>
            </w:r>
            <w:r>
              <w:rPr>
                <w:sz w:val="20"/>
              </w:rPr>
              <w:t xml:space="preserve"> now) </w:t>
            </w:r>
            <w:r w:rsidRPr="00EC22A9">
              <w:rPr>
                <w:sz w:val="20"/>
              </w:rPr>
              <w:t>will be treated as below:</w:t>
            </w:r>
          </w:p>
          <w:p w:rsidRPr="00EC22A9" w:rsidR="00FC2E12" w:rsidP="00FC2E12" w:rsidRDefault="00FC2E12" w14:paraId="1962A42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1. Reject all those loan accounts provided in the input file – note that in specific all the loan accounts reported will be rejected</w:t>
            </w:r>
          </w:p>
          <w:p w:rsidRPr="00EC22A9" w:rsidR="00FC2E12" w:rsidP="00FC2E12" w:rsidRDefault="00FC2E12" w14:paraId="783F3770" w14:textId="118CF539">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2. Such </w:t>
            </w:r>
            <w:r>
              <w:rPr>
                <w:sz w:val="20"/>
              </w:rPr>
              <w:t>loan accounts of the customer</w:t>
            </w:r>
            <w:r w:rsidRPr="00EC22A9">
              <w:rPr>
                <w:sz w:val="20"/>
              </w:rPr>
              <w:t xml:space="preserve"> will be marked as REVOKED by system </w:t>
            </w:r>
          </w:p>
          <w:p w:rsidRPr="00EC22A9" w:rsidR="00FC2E12" w:rsidP="00FC2E12" w:rsidRDefault="00FC2E12" w14:paraId="2C3EBF65" w14:textId="03B4D8C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3. </w:t>
            </w:r>
            <w:r>
              <w:rPr>
                <w:sz w:val="20"/>
              </w:rPr>
              <w:t>These loan accounts w</w:t>
            </w:r>
            <w:r w:rsidRPr="00EC22A9">
              <w:rPr>
                <w:sz w:val="20"/>
              </w:rPr>
              <w:t>ill not be considered for billing purpose for remaining life of portfolio.</w:t>
            </w:r>
          </w:p>
          <w:p w:rsidRPr="00EC22A9" w:rsidR="00FC2E12" w:rsidP="00FC2E12" w:rsidRDefault="00FC2E12" w14:paraId="7E415B55"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2C59BD5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Following scenarios to be considered for the above rule:</w:t>
            </w:r>
          </w:p>
          <w:p w:rsidRPr="00EC22A9" w:rsidR="00FC2E12" w:rsidP="00FC2E12" w:rsidRDefault="00FC2E12" w14:paraId="09C0CCE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Scenario 1:</w:t>
            </w:r>
          </w:p>
          <w:p w:rsidRPr="00EC22A9" w:rsidR="00FC2E12" w:rsidP="00FC2E12" w:rsidRDefault="00FC2E12" w14:paraId="44828DA5"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5F80BBD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For a customer C1 4 Loan Accounts exists with CG issued state (L1, L2, L3 and L4), such that summation of sanctions is 8Lacs.</w:t>
            </w:r>
          </w:p>
          <w:p w:rsidRPr="00EC22A9" w:rsidR="00FC2E12" w:rsidP="00FC2E12" w:rsidRDefault="00FC2E12" w14:paraId="68B3438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In the update file for C1, MLI provides updates for L2 and L3 with revised sanctions. The summation of sanctions is determined using L1 and L4 from CG tables and L2 and L3 is from file. </w:t>
            </w:r>
          </w:p>
          <w:p w:rsidRPr="00EC22A9" w:rsidR="00FC2E12" w:rsidP="00FC2E12" w:rsidRDefault="00FC2E12" w14:paraId="4033829E" w14:textId="40A36209">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If the summation of sanction increases to more than Maximum Limit defined in docket than system will reject L2 and L3 records with message ‘Breach of Sanction Limit for Small &amp; Micro Loans. Th</w:t>
            </w:r>
            <w:r>
              <w:rPr>
                <w:sz w:val="20"/>
              </w:rPr>
              <w:t xml:space="preserve">ese loan accounts </w:t>
            </w:r>
            <w:r w:rsidRPr="00EC22A9">
              <w:rPr>
                <w:sz w:val="20"/>
              </w:rPr>
              <w:t xml:space="preserve">will be Revoked’. This communication is made available to maker and checker of MLI in the invalid records spreadsheet. </w:t>
            </w:r>
          </w:p>
          <w:p w:rsidRPr="00EC22A9" w:rsidR="00FC2E12" w:rsidP="00FC2E12" w:rsidRDefault="00FC2E12" w14:paraId="1326ADAF" w14:textId="767B1539">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Inspite of this communication if MLI approves the update file, then, in system will revoke </w:t>
            </w:r>
            <w:r>
              <w:rPr>
                <w:sz w:val="20"/>
              </w:rPr>
              <w:t xml:space="preserve">these </w:t>
            </w:r>
            <w:r w:rsidRPr="00EC22A9">
              <w:rPr>
                <w:sz w:val="20"/>
              </w:rPr>
              <w:t>CG’s of this customer C1 and thus no billing consideration.</w:t>
            </w:r>
          </w:p>
          <w:p w:rsidRPr="00EC22A9" w:rsidR="00FC2E12" w:rsidP="00FC2E12" w:rsidRDefault="00FC2E12" w14:paraId="4DE1D496"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6BA5594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Scenario 2:</w:t>
            </w:r>
          </w:p>
          <w:p w:rsidRPr="00EC22A9" w:rsidR="00FC2E12" w:rsidP="00FC2E12" w:rsidRDefault="00FC2E12" w14:paraId="415FE4DF"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16DC094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For a customer C1 4 Loan Accounts exists with CG issued state (L1, L2, L3 and L4), such that summation of sanctions is 8Lacs.</w:t>
            </w:r>
          </w:p>
          <w:p w:rsidRPr="00EC22A9" w:rsidR="00FC2E12" w:rsidP="00FC2E12" w:rsidRDefault="00FC2E12" w14:paraId="125C4FC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In the update file for C1, MLI provides updates for L1, L2, L3 and L4 with revised sanctions. The summation of sanctions is determined using L1, L2, L3 and L4 from file. </w:t>
            </w:r>
          </w:p>
          <w:p w:rsidRPr="00EC22A9" w:rsidR="00FC2E12" w:rsidP="00FC2E12" w:rsidRDefault="00FC2E12" w14:paraId="7A6CF8C7" w14:textId="6D106BB8">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If the summation of sanction increases to more than Maximum Limit defined in docket than system will reject L2 and L3 records with message ‘Breach of Sanction Limit for Small &amp; Micro Loans. This </w:t>
            </w:r>
            <w:r>
              <w:rPr>
                <w:sz w:val="20"/>
              </w:rPr>
              <w:t xml:space="preserve">loan accounts </w:t>
            </w:r>
            <w:r w:rsidRPr="00EC22A9">
              <w:rPr>
                <w:sz w:val="20"/>
              </w:rPr>
              <w:t xml:space="preserve">will be Revoked’. This communication is made available to maker and checker of MLI in the invalid records spreadsheet. </w:t>
            </w:r>
          </w:p>
          <w:p w:rsidR="00FC2E12" w:rsidP="00FC2E12" w:rsidRDefault="00FC2E12" w14:paraId="7F2168B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Inspite of this communication if MLI approves the update file, then, in system will revoke </w:t>
            </w:r>
            <w:r>
              <w:rPr>
                <w:sz w:val="20"/>
              </w:rPr>
              <w:t xml:space="preserve">the specific </w:t>
            </w:r>
            <w:r w:rsidRPr="00EC22A9">
              <w:rPr>
                <w:sz w:val="20"/>
              </w:rPr>
              <w:t>CG’s of this customer C1 and thus no billing consideration.</w:t>
            </w:r>
          </w:p>
          <w:p w:rsidR="00FC2E12" w:rsidP="00FC2E12" w:rsidRDefault="00FC2E12" w14:paraId="2F651D5E"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561D8B54" w14:textId="77777777">
            <w:pPr>
              <w:jc w:val="both"/>
              <w:cnfStyle w:val="000000000000" w:firstRow="0" w:lastRow="0" w:firstColumn="0" w:lastColumn="0" w:oddVBand="0" w:evenVBand="0" w:oddHBand="0" w:evenHBand="0" w:firstRowFirstColumn="0" w:firstRowLastColumn="0" w:lastRowFirstColumn="0" w:lastRowLastColumn="0"/>
              <w:rPr>
                <w:i/>
                <w:sz w:val="20"/>
              </w:rPr>
            </w:pPr>
            <w:r w:rsidRPr="0029234A">
              <w:rPr>
                <w:i/>
                <w:sz w:val="20"/>
              </w:rPr>
              <w:t xml:space="preserve">In either of the scenarios specified above, system will generate the revoke transaction only after NCGTC approval. </w:t>
            </w:r>
            <w:r>
              <w:rPr>
                <w:i/>
                <w:sz w:val="20"/>
              </w:rPr>
              <w:t>This revoke transaction is generated as in section 1.9.3.</w:t>
            </w:r>
            <w:r w:rsidRPr="0029234A">
              <w:rPr>
                <w:i/>
                <w:sz w:val="20"/>
              </w:rPr>
              <w:t xml:space="preserve"> </w:t>
            </w:r>
          </w:p>
          <w:p w:rsidR="00FC2E12" w:rsidP="00FC2E12" w:rsidRDefault="00FC2E12" w14:paraId="37DA5749" w14:textId="77777777">
            <w:pPr>
              <w:jc w:val="both"/>
              <w:cnfStyle w:val="000000000000" w:firstRow="0" w:lastRow="0" w:firstColumn="0" w:lastColumn="0" w:oddVBand="0" w:evenVBand="0" w:oddHBand="0" w:evenHBand="0" w:firstRowFirstColumn="0" w:firstRowLastColumn="0" w:lastRowFirstColumn="0" w:lastRowLastColumn="0"/>
              <w:rPr>
                <w:i/>
                <w:sz w:val="20"/>
              </w:rPr>
            </w:pPr>
          </w:p>
          <w:p w:rsidR="00FC2E12" w:rsidP="00FC2E12" w:rsidRDefault="00FC2E12" w14:paraId="15A92A46" w14:textId="77777777">
            <w:pPr>
              <w:jc w:val="both"/>
              <w:cnfStyle w:val="000000000000" w:firstRow="0" w:lastRow="0" w:firstColumn="0" w:lastColumn="0" w:oddVBand="0" w:evenVBand="0" w:oddHBand="0" w:evenHBand="0" w:firstRowFirstColumn="0" w:firstRowLastColumn="0" w:lastRowFirstColumn="0" w:lastRowLastColumn="0"/>
              <w:rPr>
                <w:i/>
                <w:sz w:val="20"/>
              </w:rPr>
            </w:pPr>
            <w:r>
              <w:rPr>
                <w:i/>
                <w:sz w:val="20"/>
              </w:rPr>
              <w:t xml:space="preserve">For this rule, the loan accounts in CG DB is checked </w:t>
            </w:r>
            <w:r w:rsidRPr="003441E6">
              <w:rPr>
                <w:i/>
                <w:sz w:val="20"/>
                <w:u w:val="single"/>
              </w:rPr>
              <w:t>across all</w:t>
            </w:r>
            <w:r w:rsidRPr="003441E6">
              <w:rPr>
                <w:i/>
                <w:sz w:val="20"/>
              </w:rPr>
              <w:t xml:space="preserve"> </w:t>
            </w:r>
            <w:r>
              <w:rPr>
                <w:i/>
                <w:sz w:val="20"/>
              </w:rPr>
              <w:t>portfolios for this scheme.</w:t>
            </w:r>
          </w:p>
          <w:p w:rsidRPr="0029234A" w:rsidR="00FC2E12" w:rsidP="00FC2E12" w:rsidRDefault="00FC2E12" w14:paraId="414FE348" w14:textId="615BB12E">
            <w:pPr>
              <w:jc w:val="both"/>
              <w:cnfStyle w:val="000000000000" w:firstRow="0" w:lastRow="0" w:firstColumn="0" w:lastColumn="0" w:oddVBand="0" w:evenVBand="0" w:oddHBand="0" w:evenHBand="0" w:firstRowFirstColumn="0" w:firstRowLastColumn="0" w:lastRowFirstColumn="0" w:lastRowLastColumn="0"/>
              <w:rPr>
                <w:i/>
                <w:sz w:val="20"/>
              </w:rPr>
            </w:pPr>
          </w:p>
        </w:tc>
      </w:tr>
      <w:tr w:rsidRPr="00134CB8" w:rsidR="005254C8" w:rsidTr="00611CC0" w14:paraId="14D5955C" w14:textId="77777777">
        <w:tc>
          <w:tcPr>
            <w:cnfStyle w:val="001000000000" w:firstRow="0" w:lastRow="0" w:firstColumn="1" w:lastColumn="0" w:oddVBand="0" w:evenVBand="0" w:oddHBand="0" w:evenHBand="0" w:firstRowFirstColumn="0" w:firstRowLastColumn="0" w:lastRowFirstColumn="0" w:lastRowLastColumn="0"/>
            <w:tcW w:w="586" w:type="dxa"/>
          </w:tcPr>
          <w:p w:rsidR="005254C8" w:rsidP="00FC2E12" w:rsidRDefault="005254C8" w14:paraId="654A56F4" w14:textId="1C6CA274">
            <w:pPr>
              <w:jc w:val="both"/>
              <w:rPr>
                <w:sz w:val="20"/>
              </w:rPr>
            </w:pPr>
            <w:r>
              <w:rPr>
                <w:sz w:val="20"/>
              </w:rPr>
              <w:t>16</w:t>
            </w:r>
          </w:p>
        </w:tc>
        <w:tc>
          <w:tcPr>
            <w:tcW w:w="1929" w:type="dxa"/>
          </w:tcPr>
          <w:p w:rsidRPr="00EC22A9" w:rsidR="005254C8" w:rsidP="00FC2E12" w:rsidRDefault="005254C8" w14:paraId="6FF6B43E" w14:textId="72A17720">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 is before to CG Request Date</w:t>
            </w:r>
          </w:p>
        </w:tc>
        <w:tc>
          <w:tcPr>
            <w:tcW w:w="7920" w:type="dxa"/>
          </w:tcPr>
          <w:p w:rsidR="005254C8" w:rsidP="005254C8" w:rsidRDefault="005254C8" w14:paraId="3A7CFB9A"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NPA date provided by MLI is </w:t>
            </w:r>
            <w:r w:rsidRPr="005254C8">
              <w:rPr>
                <w:sz w:val="20"/>
              </w:rPr>
              <w:t>EARLIER TO or EQUAL TO ‘New File Uploaded date’ (i.e. Created Date of the file for New CG Request, in the system).</w:t>
            </w:r>
          </w:p>
          <w:p w:rsidR="005254C8" w:rsidP="005254C8" w:rsidRDefault="005254C8" w14:paraId="488A453B"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5254C8" w:rsidP="005254C8" w:rsidRDefault="005254C8" w14:paraId="6F092164" w14:textId="6D8A4D81">
            <w:pPr>
              <w:jc w:val="both"/>
              <w:cnfStyle w:val="000000000000" w:firstRow="0" w:lastRow="0" w:firstColumn="0" w:lastColumn="0" w:oddVBand="0" w:evenVBand="0" w:oddHBand="0" w:evenHBand="0" w:firstRowFirstColumn="0" w:firstRowLastColumn="0" w:lastRowFirstColumn="0" w:lastRowLastColumn="0"/>
              <w:rPr>
                <w:sz w:val="20"/>
              </w:rPr>
            </w:pPr>
            <w:r>
              <w:rPr>
                <w:sz w:val="20"/>
              </w:rPr>
              <w:t>In case above error condition is achieved, the</w:t>
            </w:r>
            <w:r w:rsidRPr="00EC22A9">
              <w:rPr>
                <w:sz w:val="20"/>
              </w:rPr>
              <w:t xml:space="preserve">n </w:t>
            </w:r>
            <w:r>
              <w:rPr>
                <w:sz w:val="20"/>
              </w:rPr>
              <w:t xml:space="preserve">the </w:t>
            </w:r>
            <w:r w:rsidRPr="00EC22A9">
              <w:rPr>
                <w:sz w:val="20"/>
              </w:rPr>
              <w:t>system re</w:t>
            </w:r>
            <w:r>
              <w:rPr>
                <w:sz w:val="20"/>
              </w:rPr>
              <w:t>voke the loan account in consideration with relevant error message</w:t>
            </w:r>
            <w:r w:rsidRPr="00EC22A9">
              <w:rPr>
                <w:sz w:val="20"/>
              </w:rPr>
              <w:t xml:space="preserve">. This communication is made available to maker and checker of MLI in the invalid records spreadsheet. </w:t>
            </w:r>
            <w:r w:rsidRPr="00EC22A9" w:rsidR="00531C7B">
              <w:rPr>
                <w:sz w:val="20"/>
              </w:rPr>
              <w:t>In spite</w:t>
            </w:r>
            <w:r w:rsidRPr="00EC22A9">
              <w:rPr>
                <w:sz w:val="20"/>
              </w:rPr>
              <w:t xml:space="preserve"> of this communication if MLI approves the update file, then, in system will revoke </w:t>
            </w:r>
            <w:r>
              <w:rPr>
                <w:sz w:val="20"/>
              </w:rPr>
              <w:t xml:space="preserve">the respective </w:t>
            </w:r>
            <w:r w:rsidRPr="00EC22A9">
              <w:rPr>
                <w:sz w:val="20"/>
              </w:rPr>
              <w:t>CG’s of this customer and thus no billing consideration.</w:t>
            </w:r>
          </w:p>
          <w:p w:rsidR="005254C8" w:rsidP="005254C8" w:rsidRDefault="005254C8" w14:paraId="01423B29"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5254C8" w:rsidP="005254C8" w:rsidRDefault="005254C8" w14:paraId="76346053" w14:textId="7E9E07E4">
            <w:pPr>
              <w:jc w:val="both"/>
              <w:cnfStyle w:val="000000000000" w:firstRow="0" w:lastRow="0" w:firstColumn="0" w:lastColumn="0" w:oddVBand="0" w:evenVBand="0" w:oddHBand="0" w:evenHBand="0" w:firstRowFirstColumn="0" w:firstRowLastColumn="0" w:lastRowFirstColumn="0" w:lastRowLastColumn="0"/>
              <w:rPr>
                <w:i/>
                <w:sz w:val="20"/>
              </w:rPr>
            </w:pPr>
            <w:r>
              <w:rPr>
                <w:i/>
                <w:sz w:val="20"/>
              </w:rPr>
              <w:t>S</w:t>
            </w:r>
            <w:r w:rsidRPr="0029234A">
              <w:rPr>
                <w:i/>
                <w:sz w:val="20"/>
              </w:rPr>
              <w:t xml:space="preserve">ystem will generate the revoke transaction only after NCGTC approval. </w:t>
            </w:r>
            <w:r>
              <w:rPr>
                <w:i/>
                <w:sz w:val="20"/>
              </w:rPr>
              <w:t>This revoke transaction is generated as in section 1.9.3.</w:t>
            </w:r>
            <w:r w:rsidRPr="0029234A">
              <w:rPr>
                <w:i/>
                <w:sz w:val="20"/>
              </w:rPr>
              <w:t xml:space="preserve"> </w:t>
            </w:r>
          </w:p>
          <w:p w:rsidR="005254C8" w:rsidP="005254C8" w:rsidRDefault="005254C8" w14:paraId="666D940D" w14:textId="7757E03B">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C347B8" w:rsidTr="00611CC0" w14:paraId="38EF395B" w14:textId="77777777">
        <w:tc>
          <w:tcPr>
            <w:cnfStyle w:val="001000000000" w:firstRow="0" w:lastRow="0" w:firstColumn="1" w:lastColumn="0" w:oddVBand="0" w:evenVBand="0" w:oddHBand="0" w:evenHBand="0" w:firstRowFirstColumn="0" w:firstRowLastColumn="0" w:lastRowFirstColumn="0" w:lastRowLastColumn="0"/>
            <w:tcW w:w="586" w:type="dxa"/>
          </w:tcPr>
          <w:p w:rsidR="00C347B8" w:rsidP="00FC2E12" w:rsidRDefault="00C347B8" w14:paraId="77F3A673" w14:textId="7775004C">
            <w:pPr>
              <w:jc w:val="both"/>
              <w:rPr>
                <w:sz w:val="20"/>
              </w:rPr>
            </w:pPr>
            <w:r>
              <w:rPr>
                <w:sz w:val="20"/>
              </w:rPr>
              <w:t>17</w:t>
            </w:r>
          </w:p>
        </w:tc>
        <w:tc>
          <w:tcPr>
            <w:tcW w:w="1929" w:type="dxa"/>
          </w:tcPr>
          <w:p w:rsidR="00C347B8" w:rsidP="00FC2E12" w:rsidRDefault="00C35013" w14:paraId="59459285" w14:textId="5180E7E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Outstanding Amount </w:t>
            </w:r>
          </w:p>
        </w:tc>
        <w:tc>
          <w:tcPr>
            <w:tcW w:w="7920" w:type="dxa"/>
          </w:tcPr>
          <w:p w:rsidR="004932FA" w:rsidP="005254C8" w:rsidRDefault="004932FA" w14:paraId="65D1A297" w14:textId="4BB606E3">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Pr="00C35013" w:rsidR="00C35013">
              <w:rPr>
                <w:sz w:val="20"/>
              </w:rPr>
              <w:t>Outstanding Amount cannot exceed 1.50 times the modified sanctioned amount</w:t>
            </w:r>
            <w:r w:rsidR="00C35013">
              <w:rPr>
                <w:sz w:val="20"/>
              </w:rPr>
              <w:t>.</w:t>
            </w:r>
          </w:p>
          <w:p w:rsidRPr="004932FA" w:rsidR="004932FA" w:rsidP="004932FA" w:rsidRDefault="004932FA" w14:paraId="5D12E530" w14:textId="4E8B8E1A">
            <w:pPr>
              <w:jc w:val="both"/>
              <w:cnfStyle w:val="000000000000" w:firstRow="0" w:lastRow="0" w:firstColumn="0" w:lastColumn="0" w:oddVBand="0" w:evenVBand="0" w:oddHBand="0" w:evenHBand="0" w:firstRowFirstColumn="0" w:firstRowLastColumn="0" w:lastRowFirstColumn="0" w:lastRowLastColumn="0"/>
              <w:rPr>
                <w:sz w:val="20"/>
              </w:rPr>
            </w:pPr>
            <w:r w:rsidRPr="00C35013">
              <w:rPr>
                <w:sz w:val="20"/>
              </w:rPr>
              <w:t>•</w:t>
            </w:r>
            <w:r>
              <w:rPr>
                <w:sz w:val="20"/>
              </w:rPr>
              <w:t xml:space="preserve"> </w:t>
            </w:r>
            <w:commentRangeStart w:id="205"/>
            <w:commentRangeStart w:id="206"/>
            <w:commentRangeStart w:id="207"/>
            <w:r w:rsidRPr="004932FA">
              <w:rPr>
                <w:sz w:val="20"/>
              </w:rPr>
              <w:t>Less than Zero.</w:t>
            </w:r>
            <w:commentRangeEnd w:id="205"/>
            <w:r>
              <w:rPr>
                <w:rStyle w:val="CommentReference"/>
              </w:rPr>
              <w:commentReference w:id="205"/>
            </w:r>
            <w:commentRangeEnd w:id="206"/>
            <w:r w:rsidR="00802795">
              <w:rPr>
                <w:rStyle w:val="CommentReference"/>
              </w:rPr>
              <w:commentReference w:id="206"/>
            </w:r>
            <w:commentRangeEnd w:id="207"/>
            <w:r w:rsidR="00D52122">
              <w:rPr>
                <w:rStyle w:val="CommentReference"/>
              </w:rPr>
              <w:commentReference w:id="207"/>
            </w:r>
          </w:p>
        </w:tc>
      </w:tr>
      <w:tr w:rsidRPr="00134CB8" w:rsidR="00C35013" w:rsidTr="00611CC0" w14:paraId="34342049" w14:textId="77777777">
        <w:tc>
          <w:tcPr>
            <w:cnfStyle w:val="001000000000" w:firstRow="0" w:lastRow="0" w:firstColumn="1" w:lastColumn="0" w:oddVBand="0" w:evenVBand="0" w:oddHBand="0" w:evenHBand="0" w:firstRowFirstColumn="0" w:firstRowLastColumn="0" w:lastRowFirstColumn="0" w:lastRowLastColumn="0"/>
            <w:tcW w:w="586" w:type="dxa"/>
          </w:tcPr>
          <w:p w:rsidR="00C35013" w:rsidP="00C35013" w:rsidRDefault="00634095" w14:paraId="7738D9A5" w14:textId="1F96F989">
            <w:pPr>
              <w:jc w:val="both"/>
              <w:rPr>
                <w:sz w:val="20"/>
              </w:rPr>
            </w:pPr>
            <w:r>
              <w:rPr>
                <w:sz w:val="20"/>
              </w:rPr>
              <w:t>18</w:t>
            </w:r>
          </w:p>
        </w:tc>
        <w:tc>
          <w:tcPr>
            <w:tcW w:w="1929" w:type="dxa"/>
          </w:tcPr>
          <w:p w:rsidR="00C35013" w:rsidP="00C35013" w:rsidRDefault="00C35013" w14:paraId="5B028CB5" w14:textId="1AA75FC2">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w:t>
            </w:r>
          </w:p>
        </w:tc>
        <w:tc>
          <w:tcPr>
            <w:tcW w:w="7920" w:type="dxa"/>
          </w:tcPr>
          <w:p w:rsidR="00C35013" w:rsidP="00C35013" w:rsidRDefault="00C35013" w14:paraId="0BDCE46F" w14:textId="0D703B93">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Pr>
                <w:sz w:val="20"/>
              </w:rPr>
              <w:t>Is zero, Outstanding amount is greater than zero.</w:t>
            </w:r>
          </w:p>
        </w:tc>
      </w:tr>
      <w:tr w:rsidRPr="00134CB8" w:rsidR="00477B66" w:rsidTr="00611CC0" w14:paraId="0EE28669" w14:textId="77777777">
        <w:tc>
          <w:tcPr>
            <w:cnfStyle w:val="001000000000" w:firstRow="0" w:lastRow="0" w:firstColumn="1" w:lastColumn="0" w:oddVBand="0" w:evenVBand="0" w:oddHBand="0" w:evenHBand="0" w:firstRowFirstColumn="0" w:firstRowLastColumn="0" w:lastRowFirstColumn="0" w:lastRowLastColumn="0"/>
            <w:tcW w:w="586" w:type="dxa"/>
          </w:tcPr>
          <w:p w:rsidR="00477B66" w:rsidP="00C35013" w:rsidRDefault="00634095" w14:paraId="0EA90830" w14:textId="2D6D21C5">
            <w:pPr>
              <w:jc w:val="both"/>
              <w:rPr>
                <w:sz w:val="20"/>
              </w:rPr>
            </w:pPr>
            <w:r>
              <w:rPr>
                <w:sz w:val="20"/>
              </w:rPr>
              <w:t>19</w:t>
            </w:r>
          </w:p>
        </w:tc>
        <w:tc>
          <w:tcPr>
            <w:tcW w:w="1929" w:type="dxa"/>
          </w:tcPr>
          <w:p w:rsidR="00477B66" w:rsidP="00C35013" w:rsidRDefault="00477B66" w14:paraId="05ABC4D3" w14:textId="6C12064C">
            <w:pPr>
              <w:jc w:val="both"/>
              <w:cnfStyle w:val="000000000000" w:firstRow="0" w:lastRow="0" w:firstColumn="0" w:lastColumn="0" w:oddVBand="0" w:evenVBand="0" w:oddHBand="0" w:evenHBand="0" w:firstRowFirstColumn="0" w:firstRowLastColumn="0" w:lastRowFirstColumn="0" w:lastRowLastColumn="0"/>
              <w:rPr>
                <w:sz w:val="20"/>
              </w:rPr>
            </w:pPr>
            <w:r>
              <w:rPr>
                <w:sz w:val="20"/>
              </w:rPr>
              <w:t>Pan Number</w:t>
            </w:r>
          </w:p>
        </w:tc>
        <w:tc>
          <w:tcPr>
            <w:tcW w:w="7920" w:type="dxa"/>
          </w:tcPr>
          <w:p w:rsidR="00477B66" w:rsidP="00C35013" w:rsidRDefault="00477B66" w14:paraId="29AA8CA6" w14:textId="5642B678">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Pan number format </w:t>
            </w:r>
            <w:commentRangeStart w:id="208"/>
            <w:commentRangeStart w:id="209"/>
            <w:r>
              <w:rPr>
                <w:sz w:val="20"/>
              </w:rPr>
              <w:t>check</w:t>
            </w:r>
            <w:commentRangeEnd w:id="208"/>
            <w:r w:rsidR="00802795">
              <w:rPr>
                <w:rStyle w:val="CommentReference"/>
              </w:rPr>
              <w:commentReference w:id="208"/>
            </w:r>
            <w:commentRangeEnd w:id="209"/>
            <w:r w:rsidR="00BD202A">
              <w:rPr>
                <w:rStyle w:val="CommentReference"/>
              </w:rPr>
              <w:commentReference w:id="209"/>
            </w:r>
            <w:r>
              <w:rPr>
                <w:sz w:val="20"/>
              </w:rPr>
              <w:t>.</w:t>
            </w:r>
          </w:p>
        </w:tc>
      </w:tr>
      <w:tr w:rsidRPr="00134CB8" w:rsidR="00DC7AFE" w:rsidTr="00611CC0" w14:paraId="16915847" w14:textId="77777777">
        <w:tc>
          <w:tcPr>
            <w:cnfStyle w:val="001000000000" w:firstRow="0" w:lastRow="0" w:firstColumn="1" w:lastColumn="0" w:oddVBand="0" w:evenVBand="0" w:oddHBand="0" w:evenHBand="0" w:firstRowFirstColumn="0" w:firstRowLastColumn="0" w:lastRowFirstColumn="0" w:lastRowLastColumn="0"/>
            <w:tcW w:w="586" w:type="dxa"/>
          </w:tcPr>
          <w:p w:rsidR="00DC7AFE" w:rsidP="00C35013" w:rsidRDefault="00DC7AFE" w14:paraId="2E6A89D5" w14:textId="5A675DCD">
            <w:pPr>
              <w:jc w:val="both"/>
              <w:rPr>
                <w:sz w:val="20"/>
              </w:rPr>
            </w:pPr>
            <w:r>
              <w:rPr>
                <w:sz w:val="20"/>
              </w:rPr>
              <w:t>20</w:t>
            </w:r>
          </w:p>
        </w:tc>
        <w:tc>
          <w:tcPr>
            <w:tcW w:w="1929" w:type="dxa"/>
          </w:tcPr>
          <w:p w:rsidR="00DC7AFE" w:rsidP="00C35013" w:rsidRDefault="00DC7AFE" w14:paraId="48367B88" w14:textId="5178B36E">
            <w:pPr>
              <w:jc w:val="both"/>
              <w:cnfStyle w:val="000000000000" w:firstRow="0" w:lastRow="0" w:firstColumn="0" w:lastColumn="0" w:oddVBand="0" w:evenVBand="0" w:oddHBand="0" w:evenHBand="0" w:firstRowFirstColumn="0" w:firstRowLastColumn="0" w:lastRowFirstColumn="0" w:lastRowLastColumn="0"/>
              <w:rPr>
                <w:sz w:val="20"/>
              </w:rPr>
            </w:pPr>
            <w:r>
              <w:rPr>
                <w:sz w:val="20"/>
              </w:rPr>
              <w:t>JLG Category</w:t>
            </w:r>
          </w:p>
        </w:tc>
        <w:tc>
          <w:tcPr>
            <w:tcW w:w="7920" w:type="dxa"/>
          </w:tcPr>
          <w:p w:rsidR="00DC7AFE" w:rsidP="00C35013" w:rsidRDefault="00DC7AFE" w14:paraId="6D2DF15C" w14:textId="0C1B073F">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Pr>
                <w:sz w:val="20"/>
              </w:rPr>
              <w:t>Sanctioned amount is more than 10 lacks</w:t>
            </w:r>
          </w:p>
        </w:tc>
      </w:tr>
      <w:tr w:rsidRPr="00134CB8" w:rsidR="00DC7AFE" w:rsidTr="00611CC0" w14:paraId="359A3FD5" w14:textId="77777777">
        <w:tc>
          <w:tcPr>
            <w:cnfStyle w:val="001000000000" w:firstRow="0" w:lastRow="0" w:firstColumn="1" w:lastColumn="0" w:oddVBand="0" w:evenVBand="0" w:oddHBand="0" w:evenHBand="0" w:firstRowFirstColumn="0" w:firstRowLastColumn="0" w:lastRowFirstColumn="0" w:lastRowLastColumn="0"/>
            <w:tcW w:w="586" w:type="dxa"/>
          </w:tcPr>
          <w:p w:rsidR="00DC7AFE" w:rsidP="00DC7AFE" w:rsidRDefault="00DC7AFE" w14:paraId="2FB64819" w14:textId="7679A9D6">
            <w:pPr>
              <w:jc w:val="both"/>
              <w:rPr>
                <w:sz w:val="20"/>
              </w:rPr>
            </w:pPr>
            <w:r>
              <w:rPr>
                <w:sz w:val="20"/>
              </w:rPr>
              <w:t>21</w:t>
            </w:r>
          </w:p>
        </w:tc>
        <w:tc>
          <w:tcPr>
            <w:tcW w:w="1929" w:type="dxa"/>
          </w:tcPr>
          <w:p w:rsidR="00DC7AFE" w:rsidP="00DC7AFE" w:rsidRDefault="00DC7AFE" w14:paraId="7EF8C543" w14:textId="2EDB387D">
            <w:pPr>
              <w:jc w:val="both"/>
              <w:cnfStyle w:val="000000000000" w:firstRow="0" w:lastRow="0" w:firstColumn="0" w:lastColumn="0" w:oddVBand="0" w:evenVBand="0" w:oddHBand="0" w:evenHBand="0" w:firstRowFirstColumn="0" w:firstRowLastColumn="0" w:lastRowFirstColumn="0" w:lastRowLastColumn="0"/>
              <w:rPr>
                <w:sz w:val="20"/>
              </w:rPr>
            </w:pPr>
            <w:r>
              <w:rPr>
                <w:sz w:val="20"/>
              </w:rPr>
              <w:t>Overdraft Category</w:t>
            </w:r>
          </w:p>
        </w:tc>
        <w:tc>
          <w:tcPr>
            <w:tcW w:w="7920" w:type="dxa"/>
          </w:tcPr>
          <w:p w:rsidR="00DC7AFE" w:rsidP="00DC7AFE" w:rsidRDefault="00DC7AFE" w14:paraId="28B4A7E8" w14:textId="3A2B45AB">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commentRangeStart w:id="210"/>
            <w:commentRangeStart w:id="211"/>
            <w:r>
              <w:rPr>
                <w:sz w:val="20"/>
              </w:rPr>
              <w:t>Sanctioned amount is more than 10,000</w:t>
            </w:r>
            <w:commentRangeEnd w:id="210"/>
            <w:r w:rsidR="004826D1">
              <w:rPr>
                <w:rStyle w:val="CommentReference"/>
              </w:rPr>
              <w:commentReference w:id="210"/>
            </w:r>
            <w:commentRangeEnd w:id="211"/>
            <w:r w:rsidR="00B169F5">
              <w:rPr>
                <w:rStyle w:val="CommentReference"/>
              </w:rPr>
              <w:commentReference w:id="211"/>
            </w:r>
          </w:p>
        </w:tc>
      </w:tr>
    </w:tbl>
    <w:p w:rsidR="00AE1DE4" w:rsidP="00AE1DE4" w:rsidRDefault="00AE1DE4" w14:paraId="7EDF94F1" w14:textId="250533CF">
      <w:pPr>
        <w:jc w:val="both"/>
      </w:pPr>
    </w:p>
    <w:p w:rsidR="00E05775" w:rsidP="00AE1DE4" w:rsidRDefault="00E05775" w14:paraId="53A14153" w14:textId="1DBB3E08">
      <w:pPr>
        <w:jc w:val="both"/>
      </w:pPr>
      <w:commentRangeStart w:id="212"/>
      <w:commentRangeStart w:id="213"/>
      <w:commentRangeStart w:id="214"/>
      <w:r w:rsidRPr="006C4041">
        <w:rPr>
          <w:b/>
        </w:rPr>
        <w:t xml:space="preserve">Note:  </w:t>
      </w:r>
      <w:r w:rsidRPr="00815BE3">
        <w:t xml:space="preserve">For closed account </w:t>
      </w:r>
      <w:r w:rsidRPr="00815BE3">
        <w:rPr>
          <w:sz w:val="20"/>
        </w:rPr>
        <w:t>Outstanding Loan Amount schedule be zero.</w:t>
      </w:r>
      <w:commentRangeEnd w:id="212"/>
      <w:r w:rsidRPr="00815BE3">
        <w:rPr>
          <w:rStyle w:val="CommentReference"/>
        </w:rPr>
        <w:commentReference w:id="212"/>
      </w:r>
      <w:commentRangeEnd w:id="213"/>
      <w:r>
        <w:rPr>
          <w:rStyle w:val="CommentReference"/>
        </w:rPr>
        <w:commentReference w:id="213"/>
      </w:r>
      <w:commentRangeEnd w:id="214"/>
      <w:r w:rsidR="00B169F5">
        <w:rPr>
          <w:rStyle w:val="CommentReference"/>
        </w:rPr>
        <w:commentReference w:id="214"/>
      </w:r>
    </w:p>
    <w:p w:rsidRPr="00D3264D" w:rsidR="00AE1DE4" w:rsidP="00AE1DE4" w:rsidRDefault="00AE1DE4" w14:paraId="6261CCD9" w14:textId="77777777">
      <w:pPr>
        <w:jc w:val="both"/>
        <w:rPr>
          <w:b/>
        </w:rPr>
      </w:pPr>
      <w:r w:rsidRPr="00D3264D">
        <w:rPr>
          <w:b/>
        </w:rPr>
        <w:t>Note:</w:t>
      </w:r>
    </w:p>
    <w:p w:rsidR="00AE1DE4" w:rsidP="00AE1DE4" w:rsidRDefault="00AE1DE4" w14:paraId="5CFC7EDE" w14:textId="77777777">
      <w:pPr>
        <w:pStyle w:val="ListParagraph"/>
        <w:numPr>
          <w:ilvl w:val="0"/>
          <w:numId w:val="45"/>
        </w:numPr>
        <w:jc w:val="both"/>
      </w:pPr>
      <w:r>
        <w:t>New Loan Information to the Portfolio are not allowed after portfolio is crystallized.</w:t>
      </w:r>
    </w:p>
    <w:p w:rsidR="00AE1DE4" w:rsidP="00AE1DE4" w:rsidRDefault="00AE1DE4" w14:paraId="5D9BE2EA" w14:textId="56BEFA57">
      <w:pPr>
        <w:pStyle w:val="ListParagraph"/>
        <w:numPr>
          <w:ilvl w:val="0"/>
          <w:numId w:val="45"/>
        </w:numPr>
        <w:jc w:val="both"/>
      </w:pPr>
      <w:r>
        <w:t>If due to any of the above rule, the loan a/c is rejected, then all the associated loan a/c in the same input file for that customer will be rejected.</w:t>
      </w:r>
    </w:p>
    <w:p w:rsidR="005D77B4" w:rsidP="005D77B4" w:rsidRDefault="005D77B4" w14:paraId="208BCB46" w14:textId="77777777">
      <w:pPr>
        <w:pStyle w:val="ListParagraph"/>
        <w:numPr>
          <w:ilvl w:val="0"/>
          <w:numId w:val="45"/>
        </w:numPr>
        <w:jc w:val="both"/>
      </w:pPr>
      <w:r>
        <w:t>Changes to FDA and FDD:</w:t>
      </w:r>
    </w:p>
    <w:p w:rsidR="005D77B4" w:rsidP="005D77B4" w:rsidRDefault="005D77B4" w14:paraId="24CC1CA1" w14:textId="7EB5D3D0">
      <w:pPr>
        <w:pStyle w:val="ListParagraph"/>
        <w:numPr>
          <w:ilvl w:val="2"/>
          <w:numId w:val="45"/>
        </w:numPr>
        <w:jc w:val="both"/>
      </w:pPr>
      <w:r>
        <w:t xml:space="preserve">It is suggested by NCGTC to ignore the subsequently provided First Disbursement Amount (FDA) and First Disbursement Date (FDD). </w:t>
      </w:r>
    </w:p>
    <w:p w:rsidR="005D77B4" w:rsidP="005D77B4" w:rsidRDefault="005D77B4" w14:paraId="4573141F" w14:textId="77777777">
      <w:pPr>
        <w:pStyle w:val="ListParagraph"/>
        <w:numPr>
          <w:ilvl w:val="2"/>
          <w:numId w:val="45"/>
        </w:numPr>
        <w:jc w:val="both"/>
      </w:pPr>
      <w:r>
        <w:t xml:space="preserve">Earlier this rule was placed in such a way that, MLI's were not allowed to change the FDA and FDD. The first ever FDA and FDD were needed to be kept same in the system. However, due to NCGTC request, this rule was diluted in such a way that, first ever FDD and FDA were to be used for validation purpose (wherever required) and subsequent FDD and FDA can be anything and will not be used for any validation purpose/calculations as well. </w:t>
      </w:r>
    </w:p>
    <w:p w:rsidR="005D77B4" w:rsidP="005D77B4" w:rsidRDefault="005D77B4" w14:paraId="7796AF72" w14:textId="430205B3">
      <w:pPr>
        <w:pStyle w:val="ListParagraph"/>
        <w:numPr>
          <w:ilvl w:val="2"/>
          <w:numId w:val="45"/>
        </w:numPr>
        <w:jc w:val="both"/>
      </w:pPr>
      <w:r>
        <w:t>This rule has an impact on validation of: Date of Loan Closure (for each individual loan a/c), First Disbursement Amount (FDA) (for each individual loan a/c), First Disbursement Date (FDD) (for each customer id of loan a/c), Date of NPA (for each customer id of loan a/c) - when NPA is being marked for first time.</w:t>
      </w:r>
    </w:p>
    <w:p w:rsidR="00AE1DE4" w:rsidP="00AE1DE4" w:rsidRDefault="00AE1DE4" w14:paraId="405D03CC" w14:textId="77777777">
      <w:pPr>
        <w:jc w:val="both"/>
      </w:pPr>
    </w:p>
    <w:p w:rsidR="00AE1DE4" w:rsidP="00D779EB" w:rsidRDefault="00AE1DE4" w14:paraId="4B678C5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7" w:id="215"/>
      <w:bookmarkStart w:name="_Toc465274979" w:id="216"/>
      <w:bookmarkStart w:name="_Toc485743344" w:id="217"/>
      <w:bookmarkStart w:name="_Toc159600860" w:id="218"/>
      <w:r>
        <w:rPr>
          <w:rFonts w:ascii="Trebuchet MS" w:hAnsi="Trebuchet MS"/>
          <w:b/>
          <w:bCs/>
          <w:color w:val="000000" w:themeColor="text1"/>
          <w:szCs w:val="22"/>
        </w:rPr>
        <w:t>Input File Content to Staging Area</w:t>
      </w:r>
      <w:bookmarkEnd w:id="215"/>
      <w:bookmarkEnd w:id="216"/>
      <w:bookmarkEnd w:id="217"/>
      <w:bookmarkEnd w:id="218"/>
    </w:p>
    <w:p w:rsidR="00AE1DE4" w:rsidP="00AE1DE4" w:rsidRDefault="00AE1DE4" w14:paraId="5E7EC5C8" w14:textId="77777777">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rsidR="00AE1DE4" w:rsidP="00AE1DE4" w:rsidRDefault="00AE1DE4" w14:paraId="40767900" w14:textId="77777777">
      <w:pPr>
        <w:jc w:val="both"/>
      </w:pPr>
      <w:r>
        <w:t xml:space="preserve"> </w:t>
      </w:r>
    </w:p>
    <w:p w:rsidR="00AE1DE4" w:rsidP="00D779EB" w:rsidRDefault="00AE1DE4" w14:paraId="1C0CCBB2"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8" w:id="219"/>
      <w:bookmarkStart w:name="_Toc465274980" w:id="220"/>
      <w:bookmarkStart w:name="_Toc485743345" w:id="221"/>
      <w:bookmarkStart w:name="_Toc159600861" w:id="222"/>
      <w:r>
        <w:rPr>
          <w:rFonts w:ascii="Trebuchet MS" w:hAnsi="Trebuchet MS"/>
          <w:b/>
          <w:bCs/>
          <w:color w:val="000000" w:themeColor="text1"/>
          <w:szCs w:val="22"/>
        </w:rPr>
        <w:t>Deduplication Criteria Checks</w:t>
      </w:r>
      <w:bookmarkEnd w:id="219"/>
      <w:bookmarkEnd w:id="220"/>
      <w:bookmarkEnd w:id="221"/>
      <w:bookmarkEnd w:id="222"/>
    </w:p>
    <w:p w:rsidR="00AE1DE4" w:rsidP="00AE1DE4" w:rsidRDefault="00AE1DE4" w14:paraId="31EF2536" w14:textId="08351DD6">
      <w:pPr>
        <w:jc w:val="both"/>
      </w:pPr>
      <w:r w:rsidRPr="00795BF7">
        <w:t xml:space="preserve">Currently no provision for de-duplication will be provided, since, rolling out this scheme and acceptance of this scheme by </w:t>
      </w:r>
      <w:r>
        <w:t>MLI</w:t>
      </w:r>
      <w:r w:rsidRPr="00795BF7">
        <w:t xml:space="preserve"> is priority. </w:t>
      </w:r>
      <w:del w:author="Divya Nayak [2]" w:date="2023-06-30T11:49:00Z" w:id="223">
        <w:r w:rsidRPr="00795BF7" w:rsidDel="00CC7CBA">
          <w:delText>Consequently</w:delText>
        </w:r>
      </w:del>
      <w:ins w:author="Divya Nayak [2]" w:date="2023-06-30T11:49:00Z" w:id="224">
        <w:r w:rsidRPr="00795BF7" w:rsidR="00CC7CBA">
          <w:t>Consequently,</w:t>
        </w:r>
      </w:ins>
      <w:r w:rsidRPr="00795BF7">
        <w:t xml:space="preserve"> as the scheme and its process of issuance and settling guarantees stabilizes – it will be decided to construct an effective de-duplication mechanism.</w:t>
      </w:r>
    </w:p>
    <w:p w:rsidR="00AE1DE4" w:rsidP="00AE1DE4" w:rsidRDefault="00AE1DE4" w14:paraId="3E734F46" w14:textId="77777777">
      <w:pPr>
        <w:jc w:val="both"/>
      </w:pPr>
    </w:p>
    <w:p w:rsidR="00AE1DE4" w:rsidP="00D779EB" w:rsidRDefault="00AE1DE4" w14:paraId="68B5154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5" w:id="225"/>
      <w:bookmarkStart w:name="_Toc461481039" w:id="226"/>
      <w:bookmarkStart w:name="_Toc465274981" w:id="227"/>
      <w:bookmarkStart w:name="_Toc485743346" w:id="228"/>
      <w:bookmarkStart w:name="_Toc159600862" w:id="229"/>
      <w:r>
        <w:rPr>
          <w:rFonts w:ascii="Trebuchet MS" w:hAnsi="Trebuchet MS"/>
          <w:b/>
          <w:bCs/>
          <w:color w:val="000000" w:themeColor="text1"/>
          <w:szCs w:val="22"/>
        </w:rPr>
        <w:t>Demand Advice for Guarantee Charges</w:t>
      </w:r>
      <w:bookmarkEnd w:id="225"/>
      <w:bookmarkEnd w:id="226"/>
      <w:bookmarkEnd w:id="227"/>
      <w:bookmarkEnd w:id="228"/>
      <w:bookmarkEnd w:id="229"/>
    </w:p>
    <w:p w:rsidR="00AE1DE4" w:rsidP="00AE1DE4" w:rsidRDefault="00AE1DE4" w14:paraId="05FE57BB" w14:textId="77777777">
      <w:r>
        <w:t>MLI needs to make payment of Fees and Taxes calculated as above to bring the guarantee ‘In Force’. The demand for fees is made to MLI in form of BATCHDAN – Batch Demand Advisory Number. It is a unique number, used for traceability and management of CG Fees in SURGE.</w:t>
      </w:r>
    </w:p>
    <w:p w:rsidR="00AE1DE4" w:rsidP="00AE1DE4" w:rsidRDefault="00AE1DE4" w14:paraId="09785BFB" w14:textId="77777777">
      <w:r>
        <w:t>It is used to integrate with Accounting Subsystem and for payment reconciliations.</w:t>
      </w:r>
    </w:p>
    <w:p w:rsidR="00AE1DE4" w:rsidP="00AE1DE4" w:rsidRDefault="00AE1DE4" w14:paraId="696D64C1" w14:textId="77777777"/>
    <w:p w:rsidR="00AE1DE4" w:rsidP="00D779EB" w:rsidRDefault="00AE1DE4" w14:paraId="24BF1F46"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7" w:id="230"/>
      <w:bookmarkStart w:name="_Toc461481040" w:id="231"/>
      <w:bookmarkStart w:name="_Toc465274982" w:id="232"/>
      <w:bookmarkStart w:name="_Toc485743347" w:id="233"/>
      <w:bookmarkStart w:name="_Toc159600863" w:id="234"/>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230"/>
      <w:bookmarkEnd w:id="231"/>
      <w:bookmarkEnd w:id="232"/>
      <w:bookmarkEnd w:id="233"/>
      <w:bookmarkEnd w:id="234"/>
    </w:p>
    <w:p w:rsidR="00AE1DE4" w:rsidP="00AE1DE4" w:rsidRDefault="00AE1DE4" w14:paraId="531F8E21" w14:textId="77777777">
      <w:pPr>
        <w:jc w:val="both"/>
      </w:pPr>
      <w:r>
        <w:t>Payments from MLI will be accepted at portfolio level and not at the eligible records submitted by him. To achieve this, system calculates CG charges for the entire portfolio and raise the demand. A unique demand advice number called as ‘BATCHDAN’ is allotted to the portfolio for all the eligible records in it in the format as below:</w:t>
      </w:r>
    </w:p>
    <w:p w:rsidRPr="00885E7D" w:rsidR="00AE1DE4" w:rsidP="00AE1DE4" w:rsidRDefault="00AE1DE4" w14:paraId="7C9C6FB0" w14:textId="77777777">
      <w:pPr>
        <w:jc w:val="both"/>
        <w:rPr>
          <w:b/>
        </w:rPr>
      </w:pPr>
      <w:r w:rsidRPr="00885E7D">
        <w:rPr>
          <w:b/>
        </w:rPr>
        <w:t xml:space="preserve">Batch DAN Format for </w:t>
      </w:r>
      <w:r>
        <w:rPr>
          <w:b/>
        </w:rPr>
        <w:t>the Portfolio:</w:t>
      </w:r>
    </w:p>
    <w:p w:rsidR="00AE1DE4" w:rsidP="00AE1DE4" w:rsidRDefault="00AE1DE4" w14:paraId="18759BC4" w14:textId="77777777">
      <w:pPr>
        <w:jc w:val="both"/>
      </w:pPr>
      <w:r>
        <w:rPr>
          <w:noProof/>
          <w:lang w:val="en-IN" w:eastAsia="en-IN"/>
        </w:rPr>
        <w:drawing>
          <wp:inline distT="0" distB="0" distL="0" distR="0" wp14:anchorId="60FE8334" wp14:editId="1EFC55F5">
            <wp:extent cx="5486400" cy="1238036"/>
            <wp:effectExtent l="38100" t="0" r="19050" b="19685"/>
            <wp:docPr id="7"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AE1DE4" w:rsidP="00AE1DE4" w:rsidRDefault="00AE1DE4" w14:paraId="72E5662C" w14:textId="77777777"/>
    <w:p w:rsidRPr="005201F8" w:rsidR="00AE1DE4" w:rsidP="00AE1DE4" w:rsidRDefault="00AE1DE4" w14:paraId="658D9A1F" w14:textId="77777777"/>
    <w:p w:rsidR="00AE1DE4" w:rsidP="00D779EB" w:rsidRDefault="00AE1DE4" w14:paraId="045E8616"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6" w:id="235"/>
      <w:bookmarkStart w:name="_Toc461481041" w:id="236"/>
      <w:bookmarkStart w:name="_Toc465274983" w:id="237"/>
      <w:bookmarkStart w:name="_Toc485743348" w:id="238"/>
      <w:bookmarkStart w:name="_Toc159600864" w:id="239"/>
      <w:r>
        <w:rPr>
          <w:rFonts w:ascii="Trebuchet MS" w:hAnsi="Trebuchet MS"/>
          <w:b/>
          <w:bCs/>
          <w:color w:val="000000" w:themeColor="text1"/>
          <w:szCs w:val="22"/>
        </w:rPr>
        <w:t>CGDAN – Demand Advice: New Guarantee Cover - Individual</w:t>
      </w:r>
      <w:bookmarkEnd w:id="235"/>
      <w:bookmarkEnd w:id="236"/>
      <w:bookmarkEnd w:id="237"/>
      <w:bookmarkEnd w:id="238"/>
      <w:bookmarkEnd w:id="239"/>
    </w:p>
    <w:p w:rsidR="00AE1DE4" w:rsidP="00AE1DE4" w:rsidRDefault="00AE1DE4" w14:paraId="394A9FE8" w14:textId="77777777">
      <w:pPr>
        <w:jc w:val="both"/>
      </w:pPr>
      <w:r>
        <w:t>This is actually a demand advice number for each loan record (or guarantee cover).  However, in case of portfolio guarantees, there is no requirement of issuing this number for each record as the CG charges processing for portfolio guarantees is not at each loan level but at portfolio level.</w:t>
      </w:r>
    </w:p>
    <w:p w:rsidR="00AE1DE4" w:rsidP="00AE1DE4" w:rsidRDefault="00AE1DE4" w14:paraId="7EE55DAC" w14:textId="6C8C6E73">
      <w:pPr>
        <w:jc w:val="both"/>
      </w:pPr>
      <w:r>
        <w:t xml:space="preserve">It is suggested to use CGDAN to use as a marker to identify those loan records (and the update records for that particular loan account) – which has been considered for CG charge calculation. It is also suggested to use this maker only after the payments has been received from MLI and same has been reconciled by NCGTC main accountant. </w:t>
      </w:r>
    </w:p>
    <w:p w:rsidR="00AE1DE4" w:rsidP="00AE1DE4" w:rsidRDefault="00AE1DE4" w14:paraId="404779E2" w14:textId="77777777">
      <w:pPr>
        <w:jc w:val="both"/>
      </w:pPr>
      <w:r>
        <w:t>CGDAN follows a specific format:</w:t>
      </w:r>
    </w:p>
    <w:p w:rsidRPr="00C5323B" w:rsidR="00AE1DE4" w:rsidP="00AE1DE4" w:rsidRDefault="00AE1DE4" w14:paraId="111BAA3F" w14:textId="77777777">
      <w:pPr>
        <w:jc w:val="both"/>
        <w:rPr>
          <w:b/>
        </w:rPr>
      </w:pPr>
      <w:r>
        <w:rPr>
          <w:b/>
        </w:rPr>
        <w:t xml:space="preserve">CGDAN Format: </w:t>
      </w:r>
    </w:p>
    <w:p w:rsidRPr="00F96908" w:rsidR="00AE1DE4" w:rsidP="00AE1DE4" w:rsidRDefault="00AE1DE4" w14:paraId="6D5EEFE0" w14:textId="77777777">
      <w:pPr>
        <w:jc w:val="both"/>
      </w:pPr>
      <w:r>
        <w:rPr>
          <w:noProof/>
          <w:lang w:val="en-IN" w:eastAsia="en-IN"/>
        </w:rPr>
        <w:drawing>
          <wp:inline distT="0" distB="0" distL="0" distR="0" wp14:anchorId="517A5957" wp14:editId="1916A101">
            <wp:extent cx="5486400" cy="1238036"/>
            <wp:effectExtent l="38100" t="0" r="19050" b="635"/>
            <wp:docPr id="8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Pr="00AB40C6" w:rsidR="00AE1DE4" w:rsidP="00AE1DE4" w:rsidRDefault="00AE1DE4" w14:paraId="6E255F08" w14:textId="77777777">
      <w:pPr>
        <w:jc w:val="both"/>
        <w:rPr>
          <w:i/>
        </w:rPr>
      </w:pPr>
      <w:r>
        <w:rPr>
          <w:i/>
        </w:rPr>
        <w:t>GC – Guarantee Charge.</w:t>
      </w:r>
    </w:p>
    <w:p w:rsidR="00AE1DE4" w:rsidP="00AE1DE4" w:rsidRDefault="00AE1DE4" w14:paraId="2ABB9D16" w14:textId="77777777">
      <w:pPr>
        <w:jc w:val="both"/>
      </w:pPr>
    </w:p>
    <w:p w:rsidR="00AE1DE4" w:rsidP="00D779EB" w:rsidRDefault="00AE1DE4" w14:paraId="7A860D1C"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8" w:id="240"/>
      <w:bookmarkStart w:name="_Toc461481042" w:id="241"/>
      <w:bookmarkStart w:name="_Toc465274984" w:id="242"/>
      <w:bookmarkStart w:name="_Toc485743349" w:id="243"/>
      <w:bookmarkStart w:name="_Toc159600865" w:id="244"/>
      <w:r>
        <w:rPr>
          <w:rFonts w:ascii="Trebuchet MS" w:hAnsi="Trebuchet MS"/>
          <w:b/>
          <w:bCs/>
          <w:color w:val="000000" w:themeColor="text1"/>
          <w:szCs w:val="22"/>
        </w:rPr>
        <w:t>Payment of CG Charges</w:t>
      </w:r>
      <w:bookmarkEnd w:id="240"/>
      <w:bookmarkEnd w:id="241"/>
      <w:bookmarkEnd w:id="242"/>
      <w:bookmarkEnd w:id="243"/>
      <w:bookmarkEnd w:id="244"/>
    </w:p>
    <w:p w:rsidR="00AE1DE4" w:rsidP="00AE1DE4" w:rsidRDefault="00AE1DE4" w14:paraId="03B1ED40" w14:textId="7677DFBE">
      <w:pPr>
        <w:jc w:val="both"/>
      </w:pPr>
      <w:r w:rsidRPr="005E6BAF">
        <w:t>Refer the document - ‘Payment Mechanism’ for more details on payment process.</w:t>
      </w:r>
    </w:p>
    <w:p w:rsidRPr="00A86489" w:rsidR="00A86489" w:rsidP="00AE1DE4" w:rsidRDefault="00A86489" w14:paraId="6FCF7076" w14:textId="2195BA9C">
      <w:pPr>
        <w:jc w:val="both"/>
        <w:rPr>
          <w:b/>
        </w:rPr>
      </w:pPr>
      <w:r w:rsidRPr="00A86489">
        <w:rPr>
          <w:b/>
        </w:rPr>
        <w:t>(Note: - Under Payment Management Mod</w:t>
      </w:r>
      <w:r w:rsidR="00113DDC">
        <w:rPr>
          <w:b/>
        </w:rPr>
        <w:t xml:space="preserve">ule additional fields has been </w:t>
      </w:r>
      <w:r w:rsidRPr="00A86489">
        <w:rPr>
          <w:b/>
        </w:rPr>
        <w:t xml:space="preserve">provided: Portfolio Id, Currency </w:t>
      </w:r>
      <w:commentRangeStart w:id="245"/>
      <w:commentRangeStart w:id="246"/>
      <w:r w:rsidRPr="00A86489">
        <w:rPr>
          <w:b/>
        </w:rPr>
        <w:t>Period</w:t>
      </w:r>
      <w:commentRangeEnd w:id="245"/>
      <w:r>
        <w:rPr>
          <w:rStyle w:val="CommentReference"/>
        </w:rPr>
        <w:commentReference w:id="245"/>
      </w:r>
      <w:commentRangeEnd w:id="246"/>
      <w:r w:rsidR="005F0920">
        <w:rPr>
          <w:rStyle w:val="CommentReference"/>
        </w:rPr>
        <w:commentReference w:id="246"/>
      </w:r>
      <w:r w:rsidRPr="00A86489">
        <w:rPr>
          <w:b/>
        </w:rPr>
        <w:t>).</w:t>
      </w:r>
    </w:p>
    <w:p w:rsidRPr="00E30D0E" w:rsidR="00AE1DE4" w:rsidP="00AE1DE4" w:rsidRDefault="00AE1DE4" w14:paraId="5BE77050" w14:textId="77777777">
      <w:pPr>
        <w:jc w:val="both"/>
      </w:pPr>
    </w:p>
    <w:p w:rsidR="00AE1DE4" w:rsidP="00D779EB" w:rsidRDefault="00AE1DE4" w14:paraId="58CC9284"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9" w:id="247"/>
      <w:bookmarkStart w:name="_Toc461481043" w:id="248"/>
      <w:bookmarkStart w:name="_Toc465274985" w:id="249"/>
      <w:bookmarkStart w:name="_Toc485743350" w:id="250"/>
      <w:bookmarkStart w:name="_Toc159600866" w:id="251"/>
      <w:r>
        <w:rPr>
          <w:rFonts w:ascii="Trebuchet MS" w:hAnsi="Trebuchet MS"/>
          <w:b/>
          <w:bCs/>
          <w:color w:val="000000" w:themeColor="text1"/>
          <w:szCs w:val="22"/>
        </w:rPr>
        <w:t>Payment of CG Charges in Stipulated Time</w:t>
      </w:r>
      <w:bookmarkEnd w:id="247"/>
      <w:bookmarkEnd w:id="248"/>
      <w:bookmarkEnd w:id="249"/>
      <w:bookmarkEnd w:id="250"/>
      <w:bookmarkEnd w:id="251"/>
      <w:r>
        <w:rPr>
          <w:rFonts w:ascii="Trebuchet MS" w:hAnsi="Trebuchet MS"/>
          <w:b/>
          <w:bCs/>
          <w:color w:val="000000" w:themeColor="text1"/>
          <w:szCs w:val="22"/>
        </w:rPr>
        <w:t xml:space="preserve"> </w:t>
      </w:r>
    </w:p>
    <w:p w:rsidR="00AE1DE4" w:rsidP="00AE1DE4" w:rsidRDefault="00AE1DE4" w14:paraId="3B1DA98C" w14:textId="77777777">
      <w:r>
        <w:t xml:space="preserve">Payment of CG Charges in stipulated time makes the portfolio guarantees active, and the Guarantee Status is updated (only for New CG Cases). </w:t>
      </w:r>
    </w:p>
    <w:p w:rsidR="00AE1DE4" w:rsidP="00AE1DE4" w:rsidRDefault="00AE1DE4" w14:paraId="7BFE204B" w14:textId="77777777">
      <w:r>
        <w:t>The CGDAN marker is updated with appropriate CGDAN value in the system.</w:t>
      </w:r>
      <w:r w:rsidDel="00DF0F00">
        <w:t xml:space="preserve"> </w:t>
      </w:r>
    </w:p>
    <w:p w:rsidRPr="005E6BAF" w:rsidR="00AE1DE4" w:rsidP="00AE1DE4" w:rsidRDefault="00AE1DE4" w14:paraId="5F29E58A" w14:textId="77777777">
      <w:r w:rsidRPr="005E6BAF">
        <w:t>SURGE allows following operations for active (In Force) guarantees:</w:t>
      </w:r>
    </w:p>
    <w:p w:rsidRPr="005E6BAF" w:rsidR="00AE1DE4" w:rsidP="00AE1DE4" w:rsidRDefault="00AE1DE4" w14:paraId="6557C88E" w14:textId="77777777">
      <w:pPr>
        <w:pStyle w:val="ListParagraph"/>
        <w:numPr>
          <w:ilvl w:val="0"/>
          <w:numId w:val="12"/>
        </w:numPr>
      </w:pPr>
      <w:r w:rsidRPr="005E6BAF">
        <w:t xml:space="preserve">Mark as NPA </w:t>
      </w:r>
    </w:p>
    <w:p w:rsidRPr="005E6BAF" w:rsidR="00AE1DE4" w:rsidP="00AE1DE4" w:rsidRDefault="00AE1DE4" w14:paraId="73B5DF3A" w14:textId="77777777">
      <w:pPr>
        <w:pStyle w:val="ListParagraph"/>
        <w:numPr>
          <w:ilvl w:val="0"/>
          <w:numId w:val="12"/>
        </w:numPr>
      </w:pPr>
      <w:r w:rsidRPr="005E6BAF">
        <w:t>Un-Mark as NPA</w:t>
      </w:r>
    </w:p>
    <w:p w:rsidRPr="005E6BAF" w:rsidR="00AE1DE4" w:rsidP="00AE1DE4" w:rsidRDefault="00AE1DE4" w14:paraId="2341A6A3" w14:textId="77777777">
      <w:pPr>
        <w:pStyle w:val="ListParagraph"/>
        <w:numPr>
          <w:ilvl w:val="0"/>
          <w:numId w:val="12"/>
        </w:numPr>
      </w:pPr>
      <w:r w:rsidRPr="005E6BAF">
        <w:t>Lodge Claim</w:t>
      </w:r>
    </w:p>
    <w:p w:rsidRPr="005E6BAF" w:rsidR="00AE1DE4" w:rsidP="00AE1DE4" w:rsidRDefault="00AE1DE4" w14:paraId="28A28AB7" w14:textId="77777777">
      <w:pPr>
        <w:pStyle w:val="ListParagraph"/>
        <w:numPr>
          <w:ilvl w:val="0"/>
          <w:numId w:val="12"/>
        </w:numPr>
      </w:pPr>
      <w:r w:rsidRPr="005E6BAF">
        <w:t>Claims Reject/Approve</w:t>
      </w:r>
    </w:p>
    <w:p w:rsidRPr="005E6BAF" w:rsidR="00AE1DE4" w:rsidP="00AE1DE4" w:rsidRDefault="00AE1DE4" w14:paraId="7EB05D9A" w14:textId="77777777">
      <w:pPr>
        <w:pStyle w:val="ListParagraph"/>
        <w:numPr>
          <w:ilvl w:val="0"/>
          <w:numId w:val="12"/>
        </w:numPr>
      </w:pPr>
      <w:r w:rsidRPr="005E6BAF">
        <w:t>Claim Settlement (1</w:t>
      </w:r>
      <w:r w:rsidRPr="005E6BAF">
        <w:rPr>
          <w:vertAlign w:val="superscript"/>
        </w:rPr>
        <w:t>st</w:t>
      </w:r>
      <w:r>
        <w:t>, 2</w:t>
      </w:r>
      <w:r w:rsidRPr="00F16023">
        <w:rPr>
          <w:vertAlign w:val="superscript"/>
        </w:rPr>
        <w:t>nd</w:t>
      </w:r>
      <w:r>
        <w:t xml:space="preserve"> </w:t>
      </w:r>
      <w:r w:rsidRPr="005E6BAF">
        <w:t>and Final)</w:t>
      </w:r>
    </w:p>
    <w:p w:rsidRPr="005E6BAF" w:rsidR="00AE1DE4" w:rsidP="00AE1DE4" w:rsidRDefault="00AE1DE4" w14:paraId="4F03D5F4" w14:textId="77777777">
      <w:pPr>
        <w:pStyle w:val="ListParagraph"/>
        <w:numPr>
          <w:ilvl w:val="0"/>
          <w:numId w:val="12"/>
        </w:numPr>
      </w:pPr>
      <w:r w:rsidRPr="005E6BAF">
        <w:t>Post Claim Recoveries</w:t>
      </w:r>
    </w:p>
    <w:p w:rsidRPr="005E6BAF" w:rsidR="00AE1DE4" w:rsidP="00AE1DE4" w:rsidRDefault="00AE1DE4" w14:paraId="6133D8F7" w14:textId="77777777">
      <w:pPr>
        <w:pStyle w:val="ListParagraph"/>
        <w:numPr>
          <w:ilvl w:val="0"/>
          <w:numId w:val="12"/>
        </w:numPr>
      </w:pPr>
      <w:r w:rsidRPr="005E6BAF">
        <w:t>Close (by MLI user)</w:t>
      </w:r>
    </w:p>
    <w:p w:rsidRPr="005E6BAF" w:rsidR="00AE1DE4" w:rsidP="00AE1DE4" w:rsidRDefault="00AE1DE4" w14:paraId="1D176814" w14:textId="77777777">
      <w:pPr>
        <w:pStyle w:val="ListParagraph"/>
        <w:numPr>
          <w:ilvl w:val="0"/>
          <w:numId w:val="12"/>
        </w:numPr>
      </w:pPr>
      <w:r w:rsidRPr="005E6BAF">
        <w:t>Close (by NCGTC user)</w:t>
      </w:r>
    </w:p>
    <w:p w:rsidRPr="005E6BAF" w:rsidR="00AE1DE4" w:rsidP="00AE1DE4" w:rsidRDefault="00AE1DE4" w14:paraId="260093C5" w14:textId="77777777">
      <w:pPr>
        <w:pStyle w:val="ListParagraph"/>
        <w:numPr>
          <w:ilvl w:val="0"/>
          <w:numId w:val="12"/>
        </w:numPr>
      </w:pPr>
      <w:r w:rsidRPr="005E6BAF">
        <w:t>Modify Specific Fields (by MLI User)</w:t>
      </w:r>
    </w:p>
    <w:p w:rsidRPr="005E6BAF" w:rsidR="00AE1DE4" w:rsidP="00AE1DE4" w:rsidRDefault="00AE1DE4" w14:paraId="7F31B17F" w14:textId="77777777">
      <w:pPr>
        <w:jc w:val="both"/>
      </w:pPr>
      <w:r w:rsidRPr="005E6BAF">
        <w:t>Note:</w:t>
      </w:r>
    </w:p>
    <w:p w:rsidR="00AE1DE4" w:rsidP="00AE1DE4" w:rsidRDefault="00AE1DE4" w14:paraId="30735989" w14:textId="77777777">
      <w:r>
        <w:rPr>
          <w:noProof/>
          <w:lang w:val="en-IN" w:eastAsia="en-IN"/>
        </w:rPr>
        <mc:AlternateContent>
          <mc:Choice Requires="wps">
            <w:drawing>
              <wp:inline distT="0" distB="0" distL="0" distR="0" wp14:anchorId="013B253A" wp14:editId="550FC283">
                <wp:extent cx="5908040" cy="952500"/>
                <wp:effectExtent l="0" t="0" r="16510" b="19050"/>
                <wp:docPr id="85" name="Rectangle 18"/>
                <wp:cNvGraphicFramePr/>
                <a:graphic xmlns:a="http://schemas.openxmlformats.org/drawingml/2006/main">
                  <a:graphicData uri="http://schemas.microsoft.com/office/word/2010/wordprocessingShape">
                    <wps:wsp>
                      <wps:cNvSpPr/>
                      <wps:spPr>
                        <a:xfrm>
                          <a:off x="0" y="0"/>
                          <a:ext cx="590804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9B6A9B" w:rsidP="00AE1DE4" w:rsidRDefault="009B6A9B" w14:paraId="78826AC4" w14:textId="77777777">
                            <w:pPr>
                              <w:jc w:val="both"/>
                              <w:rPr>
                                <w:rFonts w:asciiTheme="majorHAnsi" w:hAnsiTheme="majorHAnsi"/>
                                <w:b/>
                              </w:rPr>
                            </w:pPr>
                            <w:r>
                              <w:rPr>
                                <w:rFonts w:asciiTheme="majorHAnsi" w:hAnsiTheme="majorHAnsi"/>
                                <w:b/>
                              </w:rPr>
                              <w:t>Guarantee Start Date and Validity:</w:t>
                            </w:r>
                          </w:p>
                          <w:p w:rsidR="009B6A9B" w:rsidP="00AE1DE4" w:rsidRDefault="009B6A9B" w14:paraId="3E46E4DA" w14:textId="77777777">
                            <w:pPr>
                              <w:pStyle w:val="ListParagraph"/>
                              <w:numPr>
                                <w:ilvl w:val="0"/>
                                <w:numId w:val="13"/>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9B6A9B" w:rsidP="00AE1DE4" w:rsidRDefault="009B6A9B" w14:paraId="40C65E94" w14:textId="597B04C3">
                            <w:pPr>
                              <w:pStyle w:val="ListParagraph"/>
                              <w:numPr>
                                <w:ilvl w:val="0"/>
                                <w:numId w:val="13"/>
                              </w:numPr>
                              <w:jc w:val="both"/>
                              <w:rPr>
                                <w:rFonts w:asciiTheme="majorHAnsi" w:hAnsiTheme="majorHAnsi"/>
                              </w:rPr>
                            </w:pPr>
                            <w:r>
                              <w:rPr>
                                <w:rFonts w:asciiTheme="majorHAnsi" w:hAnsiTheme="majorHAnsi"/>
                              </w:rPr>
                              <w:t>This guarantee is valid till end of third currency period (Portfolio Longevity).</w:t>
                            </w:r>
                          </w:p>
                          <w:p w:rsidR="009B6A9B" w:rsidP="00AE1DE4" w:rsidRDefault="009B6A9B" w14:paraId="15273660" w14:textId="77777777">
                            <w:pPr>
                              <w:jc w:val="both"/>
                              <w:rPr>
                                <w:rFonts w:asciiTheme="majorHAnsi" w:hAnsiTheme="majorHAnsi"/>
                              </w:rPr>
                            </w:pPr>
                          </w:p>
                          <w:p w:rsidR="009B6A9B" w:rsidP="00AE1DE4" w:rsidRDefault="009B6A9B" w14:paraId="1C5DB5DA" w14:textId="77777777">
                            <w:pPr>
                              <w:jc w:val="both"/>
                              <w:rPr>
                                <w:rFonts w:asciiTheme="majorHAnsi" w:hAnsiTheme="majorHAnsi"/>
                              </w:rPr>
                            </w:pPr>
                          </w:p>
                          <w:p w:rsidRPr="00D451B1" w:rsidR="009B6A9B" w:rsidP="00AE1DE4" w:rsidRDefault="009B6A9B" w14:paraId="52162FC8"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xmlns:w14="http://schemas.microsoft.com/office/word/2010/wordml" xmlns:w="http://schemas.openxmlformats.org/wordprocessingml/2006/main" w14:anchorId="101C1E44">
              <v:rect xmlns:o="urn:schemas-microsoft-com:office:office" xmlns:v="urn:schemas-microsoft-com:vml" id="Rectangle 18" style="width:465.2pt;height:75pt;visibility:visible;mso-wrap-style:square;mso-left-percent:-10001;mso-top-percent:-10001;mso-position-horizontal:absolute;mso-position-horizontal-relative:char;mso-position-vertical:absolute;mso-position-vertical-relative:line;mso-left-percent:-10001;mso-top-percent:-10001;v-text-anchor:middle" o:spid="_x0000_s1045" fillcolor="white [3201]" strokecolor="#70ad47 [3209]" strokeweight="1pt" w14:anchorId="013B2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">
                <v:textbox>
                  <w:txbxContent>
                    <w:p w:rsidRPr="00D451B1" w:rsidR="009B6A9B" w:rsidP="00AE1DE4" w:rsidRDefault="009B6A9B" w14:paraId="036E30C0" w14:textId="77777777">
                      <w:pPr>
                        <w:jc w:val="both"/>
                        <w:rPr>
                          <w:rFonts w:asciiTheme="majorHAnsi" w:hAnsiTheme="majorHAnsi"/>
                          <w:b/>
                        </w:rPr>
                      </w:pPr>
                      <w:r>
                        <w:rPr>
                          <w:rFonts w:asciiTheme="majorHAnsi" w:hAnsiTheme="majorHAnsi"/>
                          <w:b/>
                        </w:rPr>
                        <w:t>Guarantee Start Date and Validity:</w:t>
                      </w:r>
                    </w:p>
                    <w:p w:rsidR="009B6A9B" w:rsidP="00AE1DE4" w:rsidRDefault="009B6A9B" w14:paraId="139F51E0" w14:textId="77777777">
                      <w:pPr>
                        <w:pStyle w:val="ListParagraph"/>
                        <w:numPr>
                          <w:ilvl w:val="0"/>
                          <w:numId w:val="13"/>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9B6A9B" w:rsidP="00AE1DE4" w:rsidRDefault="009B6A9B" w14:paraId="12BA10CA" w14:textId="597B04C3">
                      <w:pPr>
                        <w:pStyle w:val="ListParagraph"/>
                        <w:numPr>
                          <w:ilvl w:val="0"/>
                          <w:numId w:val="13"/>
                        </w:numPr>
                        <w:jc w:val="both"/>
                        <w:rPr>
                          <w:rFonts w:asciiTheme="majorHAnsi" w:hAnsiTheme="majorHAnsi"/>
                        </w:rPr>
                      </w:pPr>
                      <w:r>
                        <w:rPr>
                          <w:rFonts w:asciiTheme="majorHAnsi" w:hAnsiTheme="majorHAnsi"/>
                        </w:rPr>
                        <w:t>This guarantee is valid till end of third currency period (Portfolio Longevity).</w:t>
                      </w:r>
                    </w:p>
                    <w:p w:rsidR="009B6A9B" w:rsidP="00AE1DE4" w:rsidRDefault="009B6A9B" w14:paraId="672A6659" w14:textId="77777777">
                      <w:pPr>
                        <w:jc w:val="both"/>
                        <w:rPr>
                          <w:rFonts w:asciiTheme="majorHAnsi" w:hAnsiTheme="majorHAnsi"/>
                        </w:rPr>
                      </w:pPr>
                    </w:p>
                    <w:p w:rsidR="009B6A9B" w:rsidP="00AE1DE4" w:rsidRDefault="009B6A9B" w14:paraId="0A37501D" w14:textId="77777777">
                      <w:pPr>
                        <w:jc w:val="both"/>
                        <w:rPr>
                          <w:rFonts w:asciiTheme="majorHAnsi" w:hAnsiTheme="majorHAnsi"/>
                        </w:rPr>
                      </w:pPr>
                    </w:p>
                    <w:p w:rsidRPr="00D451B1" w:rsidR="009B6A9B" w:rsidP="00AE1DE4" w:rsidRDefault="009B6A9B" w14:paraId="5DAB6C7B" w14:textId="77777777">
                      <w:pPr>
                        <w:jc w:val="both"/>
                        <w:rPr>
                          <w:rFonts w:asciiTheme="majorHAnsi" w:hAnsiTheme="majorHAnsi"/>
                        </w:rPr>
                      </w:pPr>
                    </w:p>
                  </w:txbxContent>
                </v:textbox>
                <w10:anchorlock xmlns:w10="urn:schemas-microsoft-com:office:word"/>
              </v:rect>
            </w:pict>
          </mc:Fallback>
        </mc:AlternateContent>
      </w:r>
    </w:p>
    <w:p w:rsidR="00AE1DE4" w:rsidP="00AE1DE4" w:rsidRDefault="00AE1DE4" w14:paraId="543EB51C" w14:textId="77777777"/>
    <w:p w:rsidR="00AE1DE4" w:rsidP="00AE1DE4" w:rsidRDefault="00AE1DE4" w14:paraId="04B6D2EF" w14:textId="77777777">
      <w:pPr>
        <w:pStyle w:val="ListParagraph"/>
      </w:pPr>
    </w:p>
    <w:p w:rsidR="00AE1DE4" w:rsidP="00D779EB" w:rsidRDefault="001F4D58" w14:paraId="74C6D38B" w14:textId="6A51688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10" w:id="252"/>
      <w:bookmarkStart w:name="_Toc461481044" w:id="253"/>
      <w:bookmarkStart w:name="_Toc465274986" w:id="254"/>
      <w:bookmarkStart w:name="_Toc485743351" w:id="255"/>
      <w:bookmarkStart w:name="_Toc159600867" w:id="256"/>
      <w:r>
        <w:rPr>
          <w:rFonts w:ascii="Trebuchet MS" w:hAnsi="Trebuchet MS"/>
          <w:b/>
          <w:bCs/>
          <w:color w:val="000000" w:themeColor="text1"/>
          <w:szCs w:val="22"/>
        </w:rPr>
        <w:t>Non-Payment</w:t>
      </w:r>
      <w:r w:rsidR="00AE1DE4">
        <w:rPr>
          <w:rFonts w:ascii="Trebuchet MS" w:hAnsi="Trebuchet MS"/>
          <w:b/>
          <w:bCs/>
          <w:color w:val="000000" w:themeColor="text1"/>
          <w:szCs w:val="22"/>
        </w:rPr>
        <w:t xml:space="preserve"> of CG Charges in Stipulated Time</w:t>
      </w:r>
      <w:bookmarkEnd w:id="252"/>
      <w:bookmarkEnd w:id="253"/>
      <w:bookmarkEnd w:id="254"/>
      <w:bookmarkEnd w:id="255"/>
      <w:bookmarkEnd w:id="256"/>
      <w:r w:rsidR="00AE1DE4">
        <w:rPr>
          <w:rFonts w:ascii="Trebuchet MS" w:hAnsi="Trebuchet MS"/>
          <w:b/>
          <w:bCs/>
          <w:color w:val="000000" w:themeColor="text1"/>
          <w:szCs w:val="22"/>
        </w:rPr>
        <w:t xml:space="preserve"> </w:t>
      </w:r>
    </w:p>
    <w:p w:rsidR="00AE1DE4" w:rsidP="00AE1DE4" w:rsidRDefault="00AE1DE4" w14:paraId="0AAE6898" w14:textId="567D2284">
      <w:pPr>
        <w:rPr>
          <w:rFonts w:ascii="Trebuchet MS" w:hAnsi="Trebuchet MS" w:eastAsia="Times New Roman" w:cs="Arial"/>
          <w:b/>
          <w:bCs/>
          <w:iCs/>
          <w:color w:val="7F7F7F"/>
          <w:sz w:val="28"/>
          <w:szCs w:val="28"/>
        </w:rPr>
      </w:pPr>
      <w:r>
        <w:t xml:space="preserve">The portfolio will not be settled if payments are not done. No specific handling from surge platform has been envisaged. </w:t>
      </w:r>
    </w:p>
    <w:p w:rsidRPr="00C21987" w:rsidR="00412F80" w:rsidP="00AE1DE4" w:rsidRDefault="00412F80" w14:paraId="19A20204" w14:textId="77777777"/>
    <w:p w:rsidR="00AE1DE4" w:rsidP="00D779EB" w:rsidRDefault="00AE1DE4" w14:paraId="5FEF54A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45" w:id="257"/>
      <w:bookmarkStart w:name="_Toc465274987" w:id="258"/>
      <w:bookmarkStart w:name="_Toc485743352" w:id="259"/>
      <w:bookmarkStart w:name="_Toc159600868" w:id="260"/>
      <w:r>
        <w:rPr>
          <w:rFonts w:ascii="Trebuchet MS" w:hAnsi="Trebuchet MS" w:eastAsia="Times New Roman" w:cs="Arial"/>
          <w:b/>
          <w:bCs/>
          <w:iCs/>
          <w:color w:val="7F7F7F"/>
          <w:sz w:val="28"/>
          <w:szCs w:val="28"/>
        </w:rPr>
        <w:t>Portfolio Billing</w:t>
      </w:r>
      <w:bookmarkEnd w:id="257"/>
      <w:bookmarkEnd w:id="258"/>
      <w:bookmarkEnd w:id="259"/>
      <w:bookmarkEnd w:id="260"/>
    </w:p>
    <w:p w:rsidR="00AE1DE4" w:rsidP="00AE1DE4" w:rsidRDefault="00AE1DE4" w14:paraId="7B90594B" w14:textId="77777777">
      <w:pPr>
        <w:jc w:val="both"/>
      </w:pPr>
      <w:r>
        <w:t xml:space="preserve">In case of portfolio guarantees there is no requirement of calculating the credit guarantee cover (all loan records in the portfolio has full cover), but, the charges to issue this cover for the loan records which have cleared the eligibility criteria checks mentioned in </w:t>
      </w:r>
      <w:r w:rsidRPr="0049418A">
        <w:t>section 1.6.2 and 1.7.</w:t>
      </w:r>
      <w:r>
        <w:t xml:space="preserve">1. </w:t>
      </w:r>
    </w:p>
    <w:p w:rsidR="00AE1DE4" w:rsidP="00AE1DE4" w:rsidRDefault="00AE1DE4" w14:paraId="6BBE9A63" w14:textId="77777777">
      <w:pPr>
        <w:jc w:val="both"/>
      </w:pPr>
      <w:r>
        <w:t xml:space="preserve">For new Credit Guarantee’s, the Charges includes– Fees and Taxes. </w:t>
      </w:r>
    </w:p>
    <w:p w:rsidR="00AE1DE4" w:rsidP="00AE1DE4" w:rsidRDefault="00AE1DE4" w14:paraId="0A35C9D2" w14:textId="77777777">
      <w:pPr>
        <w:ind w:left="2160"/>
        <w:jc w:val="both"/>
      </w:pPr>
      <w:r>
        <w:rPr>
          <w:noProof/>
          <w:lang w:val="en-IN" w:eastAsia="en-IN"/>
        </w:rPr>
        <w:drawing>
          <wp:inline distT="0" distB="0" distL="0" distR="0" wp14:anchorId="58A60E61" wp14:editId="75828F07">
            <wp:extent cx="2650490" cy="1042035"/>
            <wp:effectExtent l="0" t="0" r="16510" b="5715"/>
            <wp:docPr id="35"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AE1DE4" w:rsidP="00AE1DE4" w:rsidRDefault="00AE1DE4" w14:paraId="4C8C2886" w14:textId="77777777">
      <w:pPr>
        <w:jc w:val="both"/>
      </w:pPr>
      <w:r>
        <w:t xml:space="preserve"> The rules/logic for calculating cover and charges is covered in this section.</w:t>
      </w:r>
    </w:p>
    <w:p w:rsidR="00AE1DE4" w:rsidP="00AE1DE4" w:rsidRDefault="00AE1DE4" w14:paraId="37FB6F1A" w14:textId="77777777">
      <w:pPr>
        <w:jc w:val="both"/>
      </w:pPr>
      <w:r>
        <w:t xml:space="preserve">Portfolio Guarantee has two billing modes: Base Period Billing and Yearly Billing. </w:t>
      </w:r>
    </w:p>
    <w:p w:rsidR="00AE1DE4" w:rsidP="00AE1DE4" w:rsidRDefault="00AE1DE4" w14:paraId="43E20ACB" w14:textId="77777777">
      <w:pPr>
        <w:pStyle w:val="ListParagraph"/>
        <w:numPr>
          <w:ilvl w:val="0"/>
          <w:numId w:val="14"/>
        </w:numPr>
        <w:jc w:val="both"/>
      </w:pPr>
      <w:r>
        <w:t xml:space="preserve">Base Period Billing is used to calculate CG Fees, Taxes at end of each quarter. </w:t>
      </w:r>
    </w:p>
    <w:p w:rsidR="00AE1DE4" w:rsidP="00AE1DE4" w:rsidRDefault="00AE1DE4" w14:paraId="51C4D920" w14:textId="77777777">
      <w:pPr>
        <w:pStyle w:val="ListParagraph"/>
        <w:numPr>
          <w:ilvl w:val="0"/>
          <w:numId w:val="14"/>
        </w:numPr>
        <w:jc w:val="both"/>
      </w:pPr>
      <w:r>
        <w:t xml:space="preserve">Yearly Billing is used to calculate CG Fees, Taxes for each year in advance. </w:t>
      </w:r>
    </w:p>
    <w:commentRangeStart w:id="261"/>
    <w:commentRangeStart w:id="262"/>
    <w:commentRangeStart w:id="263"/>
    <w:commentRangeStart w:id="264"/>
    <w:commentRangeStart w:id="265"/>
    <w:commentRangeStart w:id="266"/>
    <w:commentRangeStart w:id="267"/>
    <w:p w:rsidR="00AE1DE4" w:rsidP="00AE1DE4" w:rsidRDefault="00AE1DE4" w14:paraId="07CA7021" w14:textId="77777777">
      <w:pPr>
        <w:jc w:val="both"/>
      </w:pPr>
      <w:r>
        <w:rPr>
          <w:noProof/>
          <w:lang w:val="en-IN" w:eastAsia="en-IN"/>
        </w:rPr>
        <mc:AlternateContent>
          <mc:Choice Requires="wps">
            <w:drawing>
              <wp:inline distT="0" distB="0" distL="0" distR="0" wp14:anchorId="2CB6000C" wp14:editId="248286D3">
                <wp:extent cx="5757126" cy="5899638"/>
                <wp:effectExtent l="0" t="0" r="15240" b="25400"/>
                <wp:docPr id="13" name="Rectangle 20"/>
                <wp:cNvGraphicFramePr/>
                <a:graphic xmlns:a="http://schemas.openxmlformats.org/drawingml/2006/main">
                  <a:graphicData uri="http://schemas.microsoft.com/office/word/2010/wordprocessingShape">
                    <wps:wsp>
                      <wps:cNvSpPr/>
                      <wps:spPr>
                        <a:xfrm>
                          <a:off x="0" y="0"/>
                          <a:ext cx="5757126" cy="5899638"/>
                        </a:xfrm>
                        <a:prstGeom prst="rect">
                          <a:avLst/>
                        </a:prstGeom>
                      </wps:spPr>
                      <wps:style>
                        <a:lnRef idx="2">
                          <a:schemeClr val="accent6"/>
                        </a:lnRef>
                        <a:fillRef idx="1">
                          <a:schemeClr val="lt1"/>
                        </a:fillRef>
                        <a:effectRef idx="0">
                          <a:schemeClr val="accent6"/>
                        </a:effectRef>
                        <a:fontRef idx="minor">
                          <a:schemeClr val="dk1"/>
                        </a:fontRef>
                      </wps:style>
                      <wps:txbx>
                        <w:txbxContent>
                          <w:p w:rsidRPr="00772653" w:rsidR="009B6A9B" w:rsidP="00AE1DE4" w:rsidRDefault="009B6A9B" w14:paraId="3833DF5A" w14:textId="00278B23">
                            <w:pPr>
                              <w:jc w:val="both"/>
                              <w:rPr>
                                <w:b/>
                              </w:rPr>
                            </w:pPr>
                            <w:r w:rsidRPr="00772653">
                              <w:rPr>
                                <w:b/>
                              </w:rPr>
                              <w:t>Special Note: -</w:t>
                            </w:r>
                            <w:r>
                              <w:rPr>
                                <w:b/>
                              </w:rPr>
                              <w:t xml:space="preserve"> Outstanding amount and </w:t>
                            </w:r>
                            <w:r w:rsidRPr="00772653">
                              <w:rPr>
                                <w:b/>
                              </w:rPr>
                              <w:t>Modified Sanctioned Am</w:t>
                            </w:r>
                            <w:r>
                              <w:rPr>
                                <w:b/>
                              </w:rPr>
                              <w:t xml:space="preserve">ount consideration for Billing’s as per loan type. </w:t>
                            </w:r>
                          </w:p>
                          <w:p w:rsidRPr="00084075" w:rsidR="009B6A9B" w:rsidP="00AE1DE4" w:rsidRDefault="009B6A9B" w14:paraId="390C556A" w14:textId="10AE5F95">
                            <w:pPr>
                              <w:pStyle w:val="ListParagraph"/>
                              <w:numPr>
                                <w:ilvl w:val="0"/>
                                <w:numId w:val="20"/>
                              </w:numPr>
                              <w:jc w:val="both"/>
                              <w:rPr>
                                <w:b/>
                              </w:rPr>
                            </w:pPr>
                            <w:r w:rsidRPr="00084075">
                              <w:rPr>
                                <w:b/>
                              </w:rPr>
                              <w:t>For Term Loans/Composite Loans</w:t>
                            </w:r>
                            <w:r>
                              <w:rPr>
                                <w:b/>
                              </w:rPr>
                              <w:t>:- (Base period-Quarterly Billing)</w:t>
                            </w:r>
                          </w:p>
                          <w:p w:rsidRPr="00E00F01" w:rsidR="009B6A9B" w:rsidP="00AB0F4D" w:rsidRDefault="009B6A9B" w14:paraId="029F48A8" w14:textId="3479E175">
                            <w:pPr>
                              <w:pStyle w:val="ListParagraph"/>
                              <w:numPr>
                                <w:ilvl w:val="2"/>
                                <w:numId w:val="20"/>
                              </w:numPr>
                              <w:jc w:val="both"/>
                            </w:pPr>
                            <w:r>
                              <w:t xml:space="preserve">Practically, while disbursing Loans specifically the Term Loans or Composite Loans, MLI’s tend to disburse the loan amount partially. Billing or CG Fees calculation is </w:t>
                            </w:r>
                            <w:r w:rsidRPr="00E00F01">
                              <w:t>happening on Sanctioned amount for New guarantee.</w:t>
                            </w:r>
                          </w:p>
                          <w:p w:rsidRPr="00E00F01" w:rsidR="009B6A9B" w:rsidP="00E27266" w:rsidRDefault="009B6A9B" w14:paraId="38E21506" w14:textId="586EA2BD">
                            <w:pPr>
                              <w:pStyle w:val="ListParagraph"/>
                              <w:numPr>
                                <w:ilvl w:val="0"/>
                                <w:numId w:val="20"/>
                              </w:numPr>
                              <w:jc w:val="both"/>
                              <w:rPr>
                                <w:b/>
                              </w:rPr>
                            </w:pPr>
                            <w:r w:rsidRPr="00E00F01">
                              <w:rPr>
                                <w:b/>
                              </w:rPr>
                              <w:t>For Term Loans/Composite Loans:- (Currency Period- Yearly Billing)</w:t>
                            </w:r>
                          </w:p>
                          <w:p w:rsidRPr="00E00F01" w:rsidR="009B6A9B" w:rsidP="00E27266" w:rsidRDefault="009B6A9B" w14:paraId="544D6C2F" w14:textId="53A7DCCA">
                            <w:pPr>
                              <w:pStyle w:val="ListParagraph"/>
                              <w:numPr>
                                <w:ilvl w:val="2"/>
                                <w:numId w:val="20"/>
                              </w:numPr>
                              <w:jc w:val="both"/>
                            </w:pPr>
                            <w:r w:rsidRPr="00E00F01">
                              <w:t xml:space="preserve">Practically, while disbursing Loans specifically the Term Loans or Composite Loans, MLI’s tend to disburse the loan amount partially. Billing or CG Fees calculation is happening on </w:t>
                            </w:r>
                            <w:r w:rsidRPr="00E00F01">
                              <w:rPr>
                                <w:lang w:val="en-IN"/>
                              </w:rPr>
                              <w:t>outstanding amount</w:t>
                            </w:r>
                            <w:r w:rsidRPr="00E00F01">
                              <w:t xml:space="preserve"> for renewal guarantees on </w:t>
                            </w:r>
                            <w:r w:rsidRPr="00E00F01">
                              <w:rPr>
                                <w:rStyle w:val="ui-provider"/>
                              </w:rPr>
                              <w:t>Outstanding Loan Amount as on 1</w:t>
                            </w:r>
                            <w:r w:rsidRPr="00E00F01">
                              <w:rPr>
                                <w:rStyle w:val="ui-provider"/>
                                <w:vertAlign w:val="superscript"/>
                              </w:rPr>
                              <w:t>st</w:t>
                            </w:r>
                            <w:r w:rsidRPr="00E00F01">
                              <w:rPr>
                                <w:rStyle w:val="ui-provider"/>
                              </w:rPr>
                              <w:t xml:space="preserve"> April</w:t>
                            </w:r>
                            <w:r w:rsidRPr="00E00F01">
                              <w:t>.</w:t>
                            </w:r>
                          </w:p>
                          <w:p w:rsidR="009B6A9B" w:rsidP="00871A58" w:rsidRDefault="009B6A9B" w14:paraId="0391750C" w14:textId="77777777">
                            <w:pPr>
                              <w:pStyle w:val="ListParagraph"/>
                              <w:ind w:left="1080"/>
                              <w:jc w:val="both"/>
                            </w:pPr>
                          </w:p>
                          <w:p w:rsidRPr="00084075" w:rsidR="009B6A9B" w:rsidP="00AE1DE4" w:rsidRDefault="009B6A9B" w14:paraId="07B73E75" w14:textId="48E5EA1F">
                            <w:pPr>
                              <w:pStyle w:val="ListParagraph"/>
                              <w:numPr>
                                <w:ilvl w:val="0"/>
                                <w:numId w:val="20"/>
                              </w:numPr>
                              <w:jc w:val="both"/>
                              <w:rPr>
                                <w:b/>
                                <w:sz w:val="20"/>
                              </w:rPr>
                            </w:pPr>
                            <w:r w:rsidRPr="00084075">
                              <w:rPr>
                                <w:b/>
                              </w:rPr>
                              <w:t>For Limit based Loans Like Limit for working capital (CC) or Overdraft or Limit for Letter of Credit/Bank Guarantee :</w:t>
                            </w:r>
                            <w:r>
                              <w:rPr>
                                <w:b/>
                              </w:rPr>
                              <w:t>- (Base period-Quarterly Billing)</w:t>
                            </w:r>
                          </w:p>
                          <w:p w:rsidRPr="009F16D8" w:rsidR="009B6A9B" w:rsidP="00AE1DE4" w:rsidRDefault="009B6A9B" w14:paraId="1BE3C820" w14:textId="61199BA0">
                            <w:pPr>
                              <w:pStyle w:val="ListParagraph"/>
                              <w:numPr>
                                <w:ilvl w:val="2"/>
                                <w:numId w:val="20"/>
                              </w:numPr>
                              <w:jc w:val="both"/>
                              <w:rPr>
                                <w:sz w:val="20"/>
                              </w:rPr>
                            </w:pPr>
                            <w:r>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F50CAB" w:rsidR="009B6A9B" w:rsidP="00265E26" w:rsidRDefault="009B6A9B" w14:paraId="2E744489" w14:textId="32B36124">
                            <w:pPr>
                              <w:pStyle w:val="ListParagraph"/>
                              <w:numPr>
                                <w:ilvl w:val="2"/>
                                <w:numId w:val="20"/>
                              </w:numPr>
                              <w:jc w:val="both"/>
                              <w:rPr>
                                <w:sz w:val="20"/>
                              </w:rPr>
                            </w:pPr>
                            <w:r>
                              <w:t xml:space="preserve">Billing or CG Fees calculation is happening on </w:t>
                            </w:r>
                            <w:r w:rsidRPr="000376E4">
                              <w:t xml:space="preserve">Sanctioned </w:t>
                            </w:r>
                            <w:r>
                              <w:t xml:space="preserve">amount for New guarantees </w:t>
                            </w:r>
                          </w:p>
                          <w:p w:rsidRPr="005E3956" w:rsidR="009B6A9B" w:rsidP="00F50CAB" w:rsidRDefault="009B6A9B" w14:paraId="26A261FE" w14:textId="77777777">
                            <w:pPr>
                              <w:pStyle w:val="ListParagraph"/>
                              <w:ind w:left="1080"/>
                              <w:jc w:val="both"/>
                              <w:rPr>
                                <w:sz w:val="20"/>
                              </w:rPr>
                            </w:pPr>
                          </w:p>
                          <w:p w:rsidRPr="00E00F01" w:rsidR="009B6A9B" w:rsidP="005E3956" w:rsidRDefault="009B6A9B" w14:paraId="67ADCACF" w14:textId="430BB9A9">
                            <w:pPr>
                              <w:pStyle w:val="ListParagraph"/>
                              <w:numPr>
                                <w:ilvl w:val="0"/>
                                <w:numId w:val="20"/>
                              </w:numPr>
                              <w:jc w:val="both"/>
                              <w:rPr>
                                <w:b/>
                                <w:sz w:val="20"/>
                              </w:rPr>
                            </w:pPr>
                            <w:r w:rsidRPr="00E00F01">
                              <w:rPr>
                                <w:b/>
                              </w:rPr>
                              <w:t>For Limit based Loans Like Limit for working capital (CC) or Overdraft or Limit for Letter of Credit/Bank Guarantee :- (Currency Period- Yearly Billing)</w:t>
                            </w:r>
                          </w:p>
                          <w:p w:rsidRPr="00E00F01" w:rsidR="009B6A9B" w:rsidP="005E3956" w:rsidRDefault="009B6A9B" w14:paraId="114A5A71" w14:textId="77777777">
                            <w:pPr>
                              <w:pStyle w:val="ListParagraph"/>
                              <w:numPr>
                                <w:ilvl w:val="2"/>
                                <w:numId w:val="20"/>
                              </w:numPr>
                              <w:jc w:val="both"/>
                              <w:rPr>
                                <w:sz w:val="20"/>
                              </w:rPr>
                            </w:pPr>
                            <w:r w:rsidRPr="00E00F01">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E00F01" w:rsidR="009B6A9B" w:rsidP="005E3956" w:rsidRDefault="009B6A9B" w14:paraId="6C7C6DED" w14:textId="5115B15B">
                            <w:pPr>
                              <w:pStyle w:val="ListParagraph"/>
                              <w:numPr>
                                <w:ilvl w:val="2"/>
                                <w:numId w:val="20"/>
                              </w:numPr>
                              <w:jc w:val="both"/>
                              <w:rPr>
                                <w:sz w:val="20"/>
                              </w:rPr>
                            </w:pPr>
                            <w:r w:rsidRPr="00E00F01">
                              <w:t>Billing or CG Fees calculation is happening on latest Sanctioned</w:t>
                            </w:r>
                            <w:r>
                              <w:t>/</w:t>
                            </w:r>
                            <w:proofErr w:type="spellStart"/>
                            <w:r>
                              <w:t>modiffied</w:t>
                            </w:r>
                            <w:proofErr w:type="spellEnd"/>
                            <w:r>
                              <w:t xml:space="preserve"> </w:t>
                            </w:r>
                            <w:r w:rsidRPr="00E00F01">
                              <w:t xml:space="preserve"> amount for renewal guarantees.</w:t>
                            </w:r>
                          </w:p>
                          <w:p w:rsidRPr="00E00F01" w:rsidR="009B6A9B" w:rsidP="00AC7019" w:rsidRDefault="009B6A9B" w14:paraId="256FD265" w14:textId="77777777">
                            <w:pPr>
                              <w:pStyle w:val="ListParagraph"/>
                              <w:ind w:left="360"/>
                              <w:jc w:val="both"/>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29B17843">
              <v:rect id="Rectangle 20" style="width:453.3pt;height:464.55pt;visibility:visible;mso-wrap-style:square;mso-left-percent:-10001;mso-top-percent:-10001;mso-position-horizontal:absolute;mso-position-horizontal-relative:char;mso-position-vertical:absolute;mso-position-vertical-relative:line;mso-left-percent:-10001;mso-top-percent:-10001;v-text-anchor:top" o:spid="_x0000_s1046" fillcolor="white [3201]" strokecolor="#70ad47 [3209]" strokeweight="1pt" w14:anchorId="2CB600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">
                <v:textbox>
                  <w:txbxContent>
                    <w:p w:rsidRPr="00772653" w:rsidR="009B6A9B" w:rsidP="00AE1DE4" w:rsidRDefault="009B6A9B" w14:paraId="16A10445" w14:textId="00278B23">
                      <w:pPr>
                        <w:jc w:val="both"/>
                        <w:rPr>
                          <w:b/>
                        </w:rPr>
                      </w:pPr>
                      <w:r w:rsidRPr="00772653">
                        <w:rPr>
                          <w:b/>
                        </w:rPr>
                        <w:t>Special Note: -</w:t>
                      </w:r>
                      <w:r>
                        <w:rPr>
                          <w:b/>
                        </w:rPr>
                        <w:t xml:space="preserve"> Outstanding amount and </w:t>
                      </w:r>
                      <w:r w:rsidRPr="00772653">
                        <w:rPr>
                          <w:b/>
                        </w:rPr>
                        <w:t>Modified Sanctioned Am</w:t>
                      </w:r>
                      <w:r>
                        <w:rPr>
                          <w:b/>
                        </w:rPr>
                        <w:t xml:space="preserve">ount consideration for Billing’s as per loan type. </w:t>
                      </w:r>
                    </w:p>
                    <w:p w:rsidRPr="00084075" w:rsidR="009B6A9B" w:rsidP="00AE1DE4" w:rsidRDefault="009B6A9B" w14:paraId="4689AF29" w14:textId="10AE5F95">
                      <w:pPr>
                        <w:pStyle w:val="ListParagraph"/>
                        <w:numPr>
                          <w:ilvl w:val="0"/>
                          <w:numId w:val="20"/>
                        </w:numPr>
                        <w:jc w:val="both"/>
                        <w:rPr>
                          <w:b/>
                        </w:rPr>
                      </w:pPr>
                      <w:r w:rsidRPr="00084075">
                        <w:rPr>
                          <w:b/>
                        </w:rPr>
                        <w:t>For Term Loans/Composite Loans</w:t>
                      </w:r>
                      <w:r>
                        <w:rPr>
                          <w:b/>
                        </w:rPr>
                        <w:t>:- (Base period-Quarterly Billing)</w:t>
                      </w:r>
                    </w:p>
                    <w:p w:rsidRPr="00E00F01" w:rsidR="009B6A9B" w:rsidP="00AB0F4D" w:rsidRDefault="009B6A9B" w14:paraId="7DEB12F9" w14:textId="3479E175">
                      <w:pPr>
                        <w:pStyle w:val="ListParagraph"/>
                        <w:numPr>
                          <w:ilvl w:val="2"/>
                          <w:numId w:val="20"/>
                        </w:numPr>
                        <w:jc w:val="both"/>
                      </w:pPr>
                      <w:r>
                        <w:t xml:space="preserve">Practically, while disbursing Loans specifically the Term Loans or Composite Loans, MLI’s tend to disburse the loan amount partially. Billing or CG Fees calculation is </w:t>
                      </w:r>
                      <w:r w:rsidRPr="00E00F01">
                        <w:t xml:space="preserve">happening on Sanctioned amount for </w:t>
                      </w:r>
                      <w:proofErr w:type="gramStart"/>
                      <w:r w:rsidRPr="00E00F01">
                        <w:t>New</w:t>
                      </w:r>
                      <w:proofErr w:type="gramEnd"/>
                      <w:r w:rsidRPr="00E00F01">
                        <w:t xml:space="preserve"> guarantee.</w:t>
                      </w:r>
                    </w:p>
                    <w:p w:rsidRPr="00E00F01" w:rsidR="009B6A9B" w:rsidP="00E27266" w:rsidRDefault="009B6A9B" w14:paraId="19B107F5" w14:textId="586EA2BD">
                      <w:pPr>
                        <w:pStyle w:val="ListParagraph"/>
                        <w:numPr>
                          <w:ilvl w:val="0"/>
                          <w:numId w:val="20"/>
                        </w:numPr>
                        <w:jc w:val="both"/>
                        <w:rPr>
                          <w:b/>
                        </w:rPr>
                      </w:pPr>
                      <w:r w:rsidRPr="00E00F01">
                        <w:rPr>
                          <w:b/>
                        </w:rPr>
                        <w:t>For Term Loans/Composite Loans:- (Currency Period- Yearly Billing)</w:t>
                      </w:r>
                    </w:p>
                    <w:p w:rsidRPr="00E00F01" w:rsidR="009B6A9B" w:rsidP="00E27266" w:rsidRDefault="009B6A9B" w14:paraId="6254C881" w14:textId="53A7DCCA">
                      <w:pPr>
                        <w:pStyle w:val="ListParagraph"/>
                        <w:numPr>
                          <w:ilvl w:val="2"/>
                          <w:numId w:val="20"/>
                        </w:numPr>
                        <w:jc w:val="both"/>
                      </w:pPr>
                      <w:r w:rsidRPr="00E00F01">
                        <w:t xml:space="preserve">Practically, while disbursing Loans specifically the Term Loans or Composite Loans, MLI’s tend to disburse the loan amount partially. Billing or CG Fees calculation is happening on </w:t>
                      </w:r>
                      <w:r w:rsidRPr="00E00F01">
                        <w:rPr>
                          <w:lang w:val="en-IN"/>
                        </w:rPr>
                        <w:t>outstanding amount</w:t>
                      </w:r>
                      <w:r w:rsidRPr="00E00F01">
                        <w:t xml:space="preserve"> for renewal guarantees on </w:t>
                      </w:r>
                      <w:r w:rsidRPr="00E00F01">
                        <w:rPr>
                          <w:rStyle w:val="ui-provider"/>
                        </w:rPr>
                        <w:t>Outstanding Loan Amount as on 1</w:t>
                      </w:r>
                      <w:r w:rsidRPr="00E00F01">
                        <w:rPr>
                          <w:rStyle w:val="ui-provider"/>
                          <w:vertAlign w:val="superscript"/>
                        </w:rPr>
                        <w:t>st</w:t>
                      </w:r>
                      <w:r w:rsidRPr="00E00F01">
                        <w:rPr>
                          <w:rStyle w:val="ui-provider"/>
                        </w:rPr>
                        <w:t xml:space="preserve"> April</w:t>
                      </w:r>
                      <w:r w:rsidRPr="00E00F01">
                        <w:t>.</w:t>
                      </w:r>
                    </w:p>
                    <w:p w:rsidR="009B6A9B" w:rsidP="00871A58" w:rsidRDefault="009B6A9B" w14:paraId="02EB378F" w14:textId="77777777">
                      <w:pPr>
                        <w:pStyle w:val="ListParagraph"/>
                        <w:ind w:left="1080"/>
                        <w:jc w:val="both"/>
                      </w:pPr>
                    </w:p>
                    <w:p w:rsidRPr="00084075" w:rsidR="009B6A9B" w:rsidP="00AE1DE4" w:rsidRDefault="009B6A9B" w14:paraId="279DEFCB" w14:textId="48E5EA1F">
                      <w:pPr>
                        <w:pStyle w:val="ListParagraph"/>
                        <w:numPr>
                          <w:ilvl w:val="0"/>
                          <w:numId w:val="20"/>
                        </w:numPr>
                        <w:jc w:val="both"/>
                        <w:rPr>
                          <w:b/>
                          <w:sz w:val="20"/>
                        </w:rPr>
                      </w:pPr>
                      <w:r w:rsidRPr="00084075">
                        <w:rPr>
                          <w:b/>
                        </w:rPr>
                        <w:t>For Limit based Loans Like Limit for working capital (CC) or Overdraft or Limit for Letter of Credit/Bank Guarantee :</w:t>
                      </w:r>
                      <w:r>
                        <w:rPr>
                          <w:b/>
                        </w:rPr>
                        <w:t>- (Base period-Quarterly Billing)</w:t>
                      </w:r>
                    </w:p>
                    <w:p w:rsidRPr="009F16D8" w:rsidR="009B6A9B" w:rsidP="00AE1DE4" w:rsidRDefault="009B6A9B" w14:paraId="1EF2A22B" w14:textId="61199BA0">
                      <w:pPr>
                        <w:pStyle w:val="ListParagraph"/>
                        <w:numPr>
                          <w:ilvl w:val="2"/>
                          <w:numId w:val="20"/>
                        </w:numPr>
                        <w:jc w:val="both"/>
                        <w:rPr>
                          <w:sz w:val="20"/>
                        </w:rPr>
                      </w:pPr>
                      <w:r>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F50CAB" w:rsidR="009B6A9B" w:rsidP="00265E26" w:rsidRDefault="009B6A9B" w14:paraId="19D9B28A" w14:textId="32B36124">
                      <w:pPr>
                        <w:pStyle w:val="ListParagraph"/>
                        <w:numPr>
                          <w:ilvl w:val="2"/>
                          <w:numId w:val="20"/>
                        </w:numPr>
                        <w:jc w:val="both"/>
                        <w:rPr>
                          <w:sz w:val="20"/>
                        </w:rPr>
                      </w:pPr>
                      <w:r>
                        <w:t xml:space="preserve">Billing or CG Fees calculation is happening on </w:t>
                      </w:r>
                      <w:r w:rsidRPr="000376E4">
                        <w:t xml:space="preserve">Sanctioned </w:t>
                      </w:r>
                      <w:r>
                        <w:t xml:space="preserve">amount for New guarantees </w:t>
                      </w:r>
                    </w:p>
                    <w:p w:rsidRPr="005E3956" w:rsidR="009B6A9B" w:rsidP="00F50CAB" w:rsidRDefault="009B6A9B" w14:paraId="6A05A809" w14:textId="77777777">
                      <w:pPr>
                        <w:pStyle w:val="ListParagraph"/>
                        <w:ind w:left="1080"/>
                        <w:jc w:val="both"/>
                        <w:rPr>
                          <w:sz w:val="20"/>
                        </w:rPr>
                      </w:pPr>
                    </w:p>
                    <w:p w:rsidRPr="00E00F01" w:rsidR="009B6A9B" w:rsidP="005E3956" w:rsidRDefault="009B6A9B" w14:paraId="5F59F12C" w14:textId="430BB9A9">
                      <w:pPr>
                        <w:pStyle w:val="ListParagraph"/>
                        <w:numPr>
                          <w:ilvl w:val="0"/>
                          <w:numId w:val="20"/>
                        </w:numPr>
                        <w:jc w:val="both"/>
                        <w:rPr>
                          <w:b/>
                          <w:sz w:val="20"/>
                        </w:rPr>
                      </w:pPr>
                      <w:r w:rsidRPr="00E00F01">
                        <w:rPr>
                          <w:b/>
                        </w:rPr>
                        <w:t>For Limit based Loans Like Limit for working capital (CC) or Overdraft or Limit for Letter of Credit/Bank Guarantee :- (Currency Period- Yearly Billing)</w:t>
                      </w:r>
                    </w:p>
                    <w:p w:rsidRPr="00E00F01" w:rsidR="009B6A9B" w:rsidP="005E3956" w:rsidRDefault="009B6A9B" w14:paraId="14C43493" w14:textId="77777777">
                      <w:pPr>
                        <w:pStyle w:val="ListParagraph"/>
                        <w:numPr>
                          <w:ilvl w:val="2"/>
                          <w:numId w:val="20"/>
                        </w:numPr>
                        <w:jc w:val="both"/>
                        <w:rPr>
                          <w:sz w:val="20"/>
                        </w:rPr>
                      </w:pPr>
                      <w:r w:rsidRPr="00E00F01">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E00F01" w:rsidR="009B6A9B" w:rsidP="005E3956" w:rsidRDefault="009B6A9B" w14:paraId="6AB380FE" w14:textId="5115B15B">
                      <w:pPr>
                        <w:pStyle w:val="ListParagraph"/>
                        <w:numPr>
                          <w:ilvl w:val="2"/>
                          <w:numId w:val="20"/>
                        </w:numPr>
                        <w:jc w:val="both"/>
                        <w:rPr>
                          <w:sz w:val="20"/>
                        </w:rPr>
                      </w:pPr>
                      <w:r w:rsidRPr="00E00F01">
                        <w:t>Billing or CG Fees calculation is happening on latest Sanctioned</w:t>
                      </w:r>
                      <w:r>
                        <w:t>/</w:t>
                      </w:r>
                      <w:proofErr w:type="spellStart"/>
                      <w:proofErr w:type="gramStart"/>
                      <w:r>
                        <w:t>modiffied</w:t>
                      </w:r>
                      <w:proofErr w:type="spellEnd"/>
                      <w:r>
                        <w:t xml:space="preserve"> </w:t>
                      </w:r>
                      <w:r w:rsidRPr="00E00F01">
                        <w:t xml:space="preserve"> amount</w:t>
                      </w:r>
                      <w:proofErr w:type="gramEnd"/>
                      <w:r w:rsidRPr="00E00F01">
                        <w:t xml:space="preserve"> for renewal guarantees.</w:t>
                      </w:r>
                    </w:p>
                    <w:p w:rsidRPr="00E00F01" w:rsidR="009B6A9B" w:rsidP="00AC7019" w:rsidRDefault="009B6A9B" w14:paraId="5A39BBE3" w14:textId="77777777">
                      <w:pPr>
                        <w:pStyle w:val="ListParagraph"/>
                        <w:ind w:left="360"/>
                        <w:jc w:val="both"/>
                        <w:rPr>
                          <w:sz w:val="20"/>
                        </w:rPr>
                      </w:pPr>
                    </w:p>
                  </w:txbxContent>
                </v:textbox>
                <w10:anchorlock/>
              </v:rect>
            </w:pict>
          </mc:Fallback>
        </mc:AlternateContent>
      </w:r>
      <w:commentRangeEnd w:id="261"/>
      <w:r w:rsidR="0061761E">
        <w:rPr>
          <w:rStyle w:val="CommentReference"/>
        </w:rPr>
        <w:commentReference w:id="261"/>
      </w:r>
      <w:commentRangeEnd w:id="262"/>
      <w:r w:rsidR="00A46F5C">
        <w:rPr>
          <w:rStyle w:val="CommentReference"/>
        </w:rPr>
        <w:commentReference w:id="262"/>
      </w:r>
      <w:commentRangeEnd w:id="263"/>
      <w:r w:rsidR="002C724C">
        <w:rPr>
          <w:rStyle w:val="CommentReference"/>
        </w:rPr>
        <w:commentReference w:id="263"/>
      </w:r>
      <w:commentRangeEnd w:id="264"/>
      <w:r w:rsidR="00A123C7">
        <w:rPr>
          <w:rStyle w:val="CommentReference"/>
        </w:rPr>
        <w:commentReference w:id="264"/>
      </w:r>
      <w:commentRangeEnd w:id="265"/>
      <w:r w:rsidR="002D5FB3">
        <w:rPr>
          <w:rStyle w:val="CommentReference"/>
        </w:rPr>
        <w:commentReference w:id="265"/>
      </w:r>
      <w:commentRangeEnd w:id="266"/>
      <w:r w:rsidR="001B1FE1">
        <w:rPr>
          <w:rStyle w:val="CommentReference"/>
        </w:rPr>
        <w:commentReference w:id="266"/>
      </w:r>
      <w:commentRangeEnd w:id="267"/>
      <w:r w:rsidR="00871C58">
        <w:rPr>
          <w:rStyle w:val="CommentReference"/>
        </w:rPr>
        <w:commentReference w:id="267"/>
      </w:r>
    </w:p>
    <w:p w:rsidRPr="00DB558A" w:rsidR="00AE1DE4" w:rsidP="00E27266" w:rsidRDefault="00E27266" w14:paraId="7C3C4ABF" w14:textId="2176E3BD">
      <w:pPr>
        <w:tabs>
          <w:tab w:val="left" w:pos="6743"/>
        </w:tabs>
        <w:jc w:val="both"/>
      </w:pPr>
      <w:r>
        <w:tab/>
      </w:r>
    </w:p>
    <w:p w:rsidR="00AE1DE4" w:rsidP="00D779EB" w:rsidRDefault="00AE1DE4" w14:paraId="300C7A6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6" w:id="268"/>
      <w:bookmarkStart w:name="_Toc465274988" w:id="269"/>
      <w:bookmarkStart w:name="_Toc485743353" w:id="270"/>
      <w:bookmarkStart w:name="_Toc159600869" w:id="271"/>
      <w:commentRangeStart w:id="272"/>
      <w:r>
        <w:rPr>
          <w:rFonts w:ascii="Trebuchet MS" w:hAnsi="Trebuchet MS"/>
          <w:b/>
          <w:bCs/>
          <w:color w:val="000000" w:themeColor="text1"/>
          <w:szCs w:val="22"/>
        </w:rPr>
        <w:t>Base Period Billing Cycle</w:t>
      </w:r>
      <w:bookmarkEnd w:id="268"/>
      <w:bookmarkEnd w:id="269"/>
      <w:bookmarkEnd w:id="270"/>
      <w:r>
        <w:rPr>
          <w:rFonts w:ascii="Trebuchet MS" w:hAnsi="Trebuchet MS"/>
          <w:b/>
          <w:bCs/>
          <w:color w:val="000000" w:themeColor="text1"/>
          <w:szCs w:val="22"/>
        </w:rPr>
        <w:tab/>
      </w:r>
      <w:commentRangeEnd w:id="272"/>
      <w:r w:rsidR="00D447B8">
        <w:rPr>
          <w:rStyle w:val="CommentReference"/>
          <w:rFonts w:asciiTheme="minorHAnsi" w:hAnsiTheme="minorHAnsi" w:eastAsiaTheme="minorEastAsia" w:cstheme="minorBidi"/>
          <w:color w:val="auto"/>
        </w:rPr>
        <w:commentReference w:id="272"/>
      </w:r>
      <w:bookmarkEnd w:id="271"/>
    </w:p>
    <w:p w:rsidR="00AE1DE4" w:rsidP="00AE1DE4" w:rsidRDefault="00AE1DE4" w14:paraId="69C05C04" w14:textId="77777777">
      <w:r>
        <w:t>Conducted during end of each quarter of the Portfolio. For this billing:</w:t>
      </w:r>
    </w:p>
    <w:p w:rsidR="00FB044F" w:rsidP="00FB044F" w:rsidRDefault="00AE1DE4" w14:paraId="29EBF60F" w14:textId="77518E7A">
      <w:pPr>
        <w:pStyle w:val="ListParagraph"/>
        <w:numPr>
          <w:ilvl w:val="0"/>
          <w:numId w:val="14"/>
        </w:numPr>
      </w:pPr>
      <w:r>
        <w:t xml:space="preserve">Surge system will scan the loan records (new loan record </w:t>
      </w:r>
      <w:r w:rsidRPr="00C21987">
        <w:rPr>
          <w:i/>
        </w:rPr>
        <w:t>(specifically with File Type 1)</w:t>
      </w:r>
      <w:r>
        <w:t xml:space="preserve"> and their respective update records) in the database for the given portfol</w:t>
      </w:r>
      <w:r w:rsidR="009C3646">
        <w:t>io whose CGDAN marker is empty.</w:t>
      </w:r>
      <w:r w:rsidR="00DA7F08">
        <w:t xml:space="preserve"> </w:t>
      </w:r>
      <w:r w:rsidR="00FB044F">
        <w:t xml:space="preserve">For each of the loan account, whose latest updated CG Status (current) is NOT </w:t>
      </w:r>
      <w:r w:rsidRPr="000279D7" w:rsidR="00FB044F">
        <w:t>CLOSED</w:t>
      </w:r>
      <w:r w:rsidR="00FB044F">
        <w:t>(30005)</w:t>
      </w:r>
      <w:r w:rsidRPr="000279D7" w:rsidR="00FB044F">
        <w:t xml:space="preserve"> or RE</w:t>
      </w:r>
      <w:r w:rsidR="00FB044F">
        <w:t>VOKED(30018) or CLAIMS(30019) - Get the latest update record (if any):</w:t>
      </w:r>
    </w:p>
    <w:p w:rsidR="00AE1DE4" w:rsidP="00AE1DE4" w:rsidRDefault="00AE1DE4" w14:paraId="20C711FA" w14:textId="77777777">
      <w:pPr>
        <w:pStyle w:val="ListParagraph"/>
        <w:numPr>
          <w:ilvl w:val="1"/>
          <w:numId w:val="14"/>
        </w:numPr>
      </w:pPr>
      <w:r>
        <w:t>For Loan Information having ‘Loan Type Code’ as 1 (These are Term Loans/Composite Loans), check if ‘</w:t>
      </w:r>
      <w:r w:rsidRPr="005F1726">
        <w:t>Loan Amount – First Disbursement</w:t>
      </w:r>
      <w:r>
        <w:t>’ is greater than Zeroes (which means first disbursement has been effected for this loan information):</w:t>
      </w:r>
    </w:p>
    <w:p w:rsidRPr="007F38A9" w:rsidR="00AE1DE4" w:rsidP="00AE1DE4" w:rsidRDefault="00AE1DE4" w14:paraId="100968C2" w14:textId="77777777">
      <w:pPr>
        <w:pStyle w:val="ListParagraph"/>
        <w:numPr>
          <w:ilvl w:val="2"/>
          <w:numId w:val="14"/>
        </w:numPr>
        <w:rPr>
          <w:b/>
        </w:rPr>
      </w:pPr>
      <w:r w:rsidRPr="007F38A9">
        <w:rPr>
          <w:b/>
        </w:rPr>
        <w:t>If ‘Loan Amount – First Disbursement’ is Greater Than Zeroes:</w:t>
      </w:r>
    </w:p>
    <w:p w:rsidR="00DB75FC" w:rsidP="003C5B49" w:rsidRDefault="00DB75FC" w14:paraId="571DB3D9" w14:textId="77777777">
      <w:pPr>
        <w:pStyle w:val="ListParagraph"/>
        <w:numPr>
          <w:ilvl w:val="4"/>
          <w:numId w:val="14"/>
        </w:numPr>
      </w:pPr>
      <w:r>
        <w:t xml:space="preserve">Then, Check </w:t>
      </w:r>
      <w:r w:rsidRPr="005F1726">
        <w:t xml:space="preserve">If the </w:t>
      </w:r>
      <w:r>
        <w:t>sanctioned amount is modified (which means Sanctioned loan amount has been reduced – cancellation of un-availed sanction amount by MLI):</w:t>
      </w:r>
    </w:p>
    <w:p w:rsidR="00AE1DE4" w:rsidP="003C5B49" w:rsidRDefault="008C243E" w14:paraId="4E679412" w14:textId="4BEF4FE9">
      <w:pPr>
        <w:pStyle w:val="ListParagraph"/>
        <w:numPr>
          <w:ilvl w:val="4"/>
          <w:numId w:val="14"/>
        </w:numPr>
      </w:pPr>
      <w:r>
        <w:t xml:space="preserve">If Yes : </w:t>
      </w:r>
      <w:r w:rsidR="00AE1DE4">
        <w:t xml:space="preserve"> </w:t>
      </w:r>
    </w:p>
    <w:p w:rsidR="00AE1DE4" w:rsidP="00AE1DE4" w:rsidRDefault="00A71225" w14:paraId="76A84F53" w14:textId="708A1190">
      <w:pPr>
        <w:pStyle w:val="ListParagraph"/>
        <w:numPr>
          <w:ilvl w:val="5"/>
          <w:numId w:val="14"/>
        </w:numPr>
      </w:pPr>
      <w:r>
        <w:t>T</w:t>
      </w:r>
      <w:r w:rsidRPr="005F1726">
        <w:t>hen, perform the calcul</w:t>
      </w:r>
      <w:r>
        <w:t xml:space="preserve">ation of CG </w:t>
      </w:r>
      <w:r w:rsidR="00765982">
        <w:t>Fees and taxes as in section 1.8</w:t>
      </w:r>
      <w:r w:rsidRPr="005F1726">
        <w:t>.1.1</w:t>
      </w:r>
      <w:r w:rsidR="00765982">
        <w:t>, 1.8.1.2, 1.8.1.2.1, 1.8.1.2.2 and 1.8</w:t>
      </w:r>
      <w:r>
        <w:t>.1.3- Based on ‘Modified Sanctioned Amount/</w:t>
      </w:r>
      <w:r w:rsidR="00A02E05">
        <w:t>Limit’.</w:t>
      </w:r>
    </w:p>
    <w:p w:rsidR="00AE1DE4" w:rsidP="00AE1DE4" w:rsidRDefault="00A71225" w14:paraId="31F82CB9" w14:textId="7ECBBB84">
      <w:pPr>
        <w:pStyle w:val="ListParagraph"/>
        <w:numPr>
          <w:ilvl w:val="5"/>
          <w:numId w:val="14"/>
        </w:numPr>
      </w:pPr>
      <w:r w:rsidRPr="00D04CF9">
        <w:rPr>
          <w:u w:val="single"/>
        </w:rPr>
        <w:t>Save</w:t>
      </w:r>
      <w:r>
        <w:t xml:space="preserve"> the actual amount on which CG and CG Charges has been calculated on (i.e. </w:t>
      </w:r>
      <w:r w:rsidRPr="00712725">
        <w:rPr>
          <w:u w:val="single"/>
        </w:rPr>
        <w:t>the actual ‘Modified Sanctioned Amount/Limit’</w:t>
      </w:r>
      <w:r>
        <w:t>)</w:t>
      </w:r>
    </w:p>
    <w:p w:rsidR="00AE1DE4" w:rsidP="00AE1DE4" w:rsidRDefault="00AE1DE4" w14:paraId="18D87B91" w14:textId="5182F4AD">
      <w:pPr>
        <w:pStyle w:val="ListParagraph"/>
        <w:numPr>
          <w:ilvl w:val="5"/>
          <w:numId w:val="14"/>
        </w:numPr>
      </w:pPr>
      <w:r>
        <w:t xml:space="preserve">Mark this records with </w:t>
      </w:r>
      <w:r w:rsidR="00055CC4">
        <w:t>CGDA</w:t>
      </w:r>
      <w:r w:rsidR="00B10383">
        <w:t>N marker – Refer Section 1.3.4.2</w:t>
      </w:r>
    </w:p>
    <w:p w:rsidR="00A02E05" w:rsidP="00A02E05" w:rsidRDefault="00A02E05" w14:paraId="4897453B" w14:textId="16F41CAD">
      <w:pPr>
        <w:pStyle w:val="ListParagraph"/>
        <w:numPr>
          <w:ilvl w:val="4"/>
          <w:numId w:val="14"/>
        </w:numPr>
      </w:pPr>
      <w:r>
        <w:t>If No :</w:t>
      </w:r>
    </w:p>
    <w:p w:rsidR="00A02E05" w:rsidP="00A02E05" w:rsidRDefault="00A02E05" w14:paraId="7303BEBA" w14:textId="3D69FF97">
      <w:pPr>
        <w:pStyle w:val="ListParagraph"/>
        <w:numPr>
          <w:ilvl w:val="5"/>
          <w:numId w:val="14"/>
        </w:numPr>
      </w:pPr>
      <w:r>
        <w:t>T</w:t>
      </w:r>
      <w:r w:rsidRPr="005F1726">
        <w:t>hen, perform the calcul</w:t>
      </w:r>
      <w:r>
        <w:t xml:space="preserve">ation of CG </w:t>
      </w:r>
      <w:r w:rsidR="0037506E">
        <w:t>Fees and taxes as in section 1.8</w:t>
      </w:r>
      <w:r w:rsidRPr="005F1726">
        <w:t>.1.1</w:t>
      </w:r>
      <w:r w:rsidR="0037506E">
        <w:t>, 1.8</w:t>
      </w:r>
      <w:r>
        <w:t>.</w:t>
      </w:r>
      <w:r w:rsidR="0037506E">
        <w:t>1.2, 1.8.1.2.1, 1.8.1.2.2 and 1.8</w:t>
      </w:r>
      <w:r>
        <w:t>.1.3- Based on ‘Sanctioned Amount/Limit’.</w:t>
      </w:r>
    </w:p>
    <w:p w:rsidR="009F59BF" w:rsidP="00A02E05" w:rsidRDefault="009F59BF" w14:paraId="64524958" w14:textId="64AC19B8">
      <w:pPr>
        <w:pStyle w:val="ListParagraph"/>
        <w:numPr>
          <w:ilvl w:val="5"/>
          <w:numId w:val="14"/>
        </w:numPr>
      </w:pPr>
      <w:r w:rsidRPr="00712725">
        <w:rPr>
          <w:u w:val="single"/>
        </w:rPr>
        <w:t>DO NOT SAVE</w:t>
      </w:r>
      <w:r>
        <w:t xml:space="preserve"> the actual amount on which CG and CG Charges has been calculated on (i.e. </w:t>
      </w:r>
      <w:r w:rsidRPr="00712725">
        <w:rPr>
          <w:u w:val="single"/>
        </w:rPr>
        <w:t>the actual ‘Sanctioned Loan Amount/Limit’</w:t>
      </w:r>
      <w:r>
        <w:t>).</w:t>
      </w:r>
    </w:p>
    <w:p w:rsidR="009F59BF" w:rsidP="005F488C" w:rsidRDefault="005F488C" w14:paraId="39639B29" w14:textId="5316AE70">
      <w:pPr>
        <w:pStyle w:val="ListParagraph"/>
        <w:numPr>
          <w:ilvl w:val="5"/>
          <w:numId w:val="14"/>
        </w:numPr>
      </w:pPr>
      <w:r>
        <w:t>Mark this records with CGDA</w:t>
      </w:r>
      <w:r w:rsidR="00B10383">
        <w:t>N marker – Refer Section 1.3.4.2</w:t>
      </w:r>
    </w:p>
    <w:p w:rsidR="00A02E05" w:rsidP="00A02E05" w:rsidRDefault="00A02E05" w14:paraId="2DFCDC0F" w14:textId="77777777">
      <w:pPr>
        <w:pStyle w:val="ListParagraph"/>
        <w:ind w:left="3600"/>
      </w:pPr>
    </w:p>
    <w:p w:rsidRPr="007F38A9" w:rsidR="00AE1DE4" w:rsidP="00AE1DE4" w:rsidRDefault="00AE1DE4" w14:paraId="25313F71" w14:textId="74BCE194">
      <w:pPr>
        <w:pStyle w:val="ListParagraph"/>
        <w:numPr>
          <w:ilvl w:val="2"/>
          <w:numId w:val="14"/>
        </w:numPr>
        <w:rPr>
          <w:b/>
        </w:rPr>
      </w:pPr>
      <w:r w:rsidRPr="007F38A9">
        <w:rPr>
          <w:b/>
        </w:rPr>
        <w:t xml:space="preserve">If ‘Loan Amount – First Disbursement’ is Equal to Zeroes: Do Not consider </w:t>
      </w:r>
      <w:r w:rsidR="00BB005A">
        <w:rPr>
          <w:b/>
        </w:rPr>
        <w:t>this record for Billing Purpose.(In both tentative and Final Billing)</w:t>
      </w:r>
    </w:p>
    <w:p w:rsidR="00300FC1" w:rsidP="00300FC1" w:rsidRDefault="00300FC1" w14:paraId="024B26F3" w14:textId="77777777">
      <w:pPr>
        <w:pStyle w:val="ListParagraph"/>
        <w:ind w:left="2160"/>
      </w:pPr>
    </w:p>
    <w:p w:rsidR="00AE1DE4" w:rsidP="00AE1DE4" w:rsidRDefault="00AE1DE4" w14:paraId="6D5B9842" w14:textId="77777777">
      <w:pPr>
        <w:pStyle w:val="ListParagraph"/>
        <w:numPr>
          <w:ilvl w:val="1"/>
          <w:numId w:val="14"/>
        </w:numPr>
      </w:pPr>
      <w:r>
        <w:t>For Loan Information having ‘Loan Type Code’ as 2 Or 3 Or 4 (These are Limits based credits), check if ‘</w:t>
      </w:r>
      <w:r w:rsidRPr="005F1726">
        <w:t>Loan Amount – First Disbursement</w:t>
      </w:r>
      <w:r>
        <w:t>’ is greater than Zeroes (which means first disbursement has been effected for this loan information):</w:t>
      </w:r>
    </w:p>
    <w:p w:rsidR="00AE1DE4" w:rsidP="00AE1DE4" w:rsidRDefault="00AE1DE4" w14:paraId="6DECFD62" w14:textId="77777777">
      <w:pPr>
        <w:pStyle w:val="ListParagraph"/>
        <w:numPr>
          <w:ilvl w:val="2"/>
          <w:numId w:val="14"/>
        </w:numPr>
      </w:pPr>
      <w:r>
        <w:t>If ‘</w:t>
      </w:r>
      <w:r w:rsidRPr="005F1726">
        <w:t>Loan Amount – First Disbursement</w:t>
      </w:r>
      <w:r>
        <w:t>’ is Greater Than Zeroes:</w:t>
      </w:r>
    </w:p>
    <w:p w:rsidR="00AE1DE4" w:rsidP="00AE1DE4" w:rsidRDefault="00AE1DE4" w14:paraId="37C17789" w14:textId="77777777">
      <w:pPr>
        <w:pStyle w:val="ListParagraph"/>
        <w:numPr>
          <w:ilvl w:val="3"/>
          <w:numId w:val="14"/>
        </w:numPr>
      </w:pPr>
      <w:r>
        <w:t xml:space="preserve">Then, Check </w:t>
      </w:r>
      <w:r w:rsidRPr="005F1726">
        <w:t xml:space="preserve">If the </w:t>
      </w:r>
      <w:r>
        <w:t>sanctioned amount is modified (which means Sanctioned loan amount has been reduced/enhanced by MLI)</w:t>
      </w:r>
    </w:p>
    <w:p w:rsidR="00AE1DE4" w:rsidP="00AE1DE4" w:rsidRDefault="00AE1DE4" w14:paraId="1413A202" w14:textId="77777777">
      <w:pPr>
        <w:pStyle w:val="ListParagraph"/>
        <w:numPr>
          <w:ilvl w:val="4"/>
          <w:numId w:val="14"/>
        </w:numPr>
      </w:pPr>
      <w:r>
        <w:t xml:space="preserve">If Yes: </w:t>
      </w:r>
    </w:p>
    <w:p w:rsidR="00AE1DE4" w:rsidP="00AE1DE4" w:rsidRDefault="00AE1DE4" w14:paraId="503AD508" w14:textId="50B027AB">
      <w:pPr>
        <w:pStyle w:val="ListParagraph"/>
        <w:numPr>
          <w:ilvl w:val="5"/>
          <w:numId w:val="14"/>
        </w:numPr>
      </w:pPr>
      <w:r>
        <w:t>T</w:t>
      </w:r>
      <w:r w:rsidRPr="005F1726">
        <w:t xml:space="preserve">hen, perform the calculation of CG Fees and taxes as in section </w:t>
      </w:r>
      <w:r w:rsidR="0037506E">
        <w:t>1.8</w:t>
      </w:r>
      <w:r w:rsidRPr="005F1726" w:rsidR="00490856">
        <w:t>.1.1</w:t>
      </w:r>
      <w:r w:rsidR="0037506E">
        <w:t>, 1.8.1.2, 1.8.1.2.1, 1.8.1.2.2 and 1.8</w:t>
      </w:r>
      <w:r w:rsidR="00490856">
        <w:t>.1.3.</w:t>
      </w:r>
      <w:r w:rsidR="00290C09">
        <w:t xml:space="preserve"> </w:t>
      </w:r>
      <w:r w:rsidRPr="00407095">
        <w:rPr>
          <w:i/>
        </w:rPr>
        <w:t>(Note – while billing if the ‘Modified Sanction Amount exceeds 10Lakhs, then, billing is done at 10Lakhs only)</w:t>
      </w:r>
    </w:p>
    <w:p w:rsidR="00AE1DE4" w:rsidP="00AE1DE4" w:rsidRDefault="00AE1DE4" w14:paraId="7C0B777C" w14:textId="58507363">
      <w:pPr>
        <w:pStyle w:val="ListParagraph"/>
        <w:numPr>
          <w:ilvl w:val="5"/>
          <w:numId w:val="14"/>
        </w:numPr>
      </w:pPr>
      <w:r>
        <w:t>Mark this records with CGDAN marker – Refer Section 1.</w:t>
      </w:r>
      <w:r w:rsidR="00B10383">
        <w:t>3.4.2</w:t>
      </w:r>
    </w:p>
    <w:p w:rsidR="00AE1DE4" w:rsidP="00AE1DE4" w:rsidRDefault="00AE1DE4" w14:paraId="5EF3B93F" w14:textId="77777777">
      <w:pPr>
        <w:pStyle w:val="ListParagraph"/>
        <w:numPr>
          <w:ilvl w:val="4"/>
          <w:numId w:val="14"/>
        </w:numPr>
      </w:pPr>
      <w:r>
        <w:t>If No:</w:t>
      </w:r>
    </w:p>
    <w:p w:rsidR="00AE1DE4" w:rsidP="00AE1DE4" w:rsidRDefault="00AE1DE4" w14:paraId="471680A0" w14:textId="3D87F52D">
      <w:pPr>
        <w:pStyle w:val="ListParagraph"/>
        <w:numPr>
          <w:ilvl w:val="5"/>
          <w:numId w:val="14"/>
        </w:numPr>
      </w:pPr>
      <w:r>
        <w:t>T</w:t>
      </w:r>
      <w:r w:rsidRPr="005F1726">
        <w:t xml:space="preserve">hen, perform the calculation of CG Fees and taxes as in section </w:t>
      </w:r>
      <w:r w:rsidR="0037506E">
        <w:t>1.8</w:t>
      </w:r>
      <w:r w:rsidRPr="005F1726" w:rsidR="00490856">
        <w:t>.1.1</w:t>
      </w:r>
      <w:r w:rsidR="0037506E">
        <w:t>, 1.8</w:t>
      </w:r>
      <w:r w:rsidR="00490856">
        <w:t>.1.2, 1.</w:t>
      </w:r>
      <w:r w:rsidR="0037506E">
        <w:t>8.1.2.1, 1.8.1.2.2 and 1.8</w:t>
      </w:r>
      <w:r w:rsidR="007617C9">
        <w:t>.1.3- – Based on ‘</w:t>
      </w:r>
      <w:r w:rsidRPr="00945539" w:rsidR="007617C9">
        <w:t>Sanctioned Loan Amount/Limit</w:t>
      </w:r>
      <w:r w:rsidR="007617C9">
        <w:t>’.</w:t>
      </w:r>
    </w:p>
    <w:p w:rsidR="00AE1DE4" w:rsidP="00AE1DE4" w:rsidRDefault="00AE1DE4" w14:paraId="455152B1" w14:textId="15AECD21">
      <w:pPr>
        <w:pStyle w:val="ListParagraph"/>
        <w:numPr>
          <w:ilvl w:val="5"/>
          <w:numId w:val="14"/>
        </w:numPr>
      </w:pPr>
      <w:r>
        <w:t xml:space="preserve">Mark this records with </w:t>
      </w:r>
      <w:r w:rsidR="00ED2CE3">
        <w:t>CGDA</w:t>
      </w:r>
      <w:r w:rsidR="00B10383">
        <w:t>N marker – Refer Section 1.3.4.2</w:t>
      </w:r>
    </w:p>
    <w:p w:rsidR="00AE1DE4" w:rsidP="00AE1DE4" w:rsidRDefault="00AE1DE4" w14:paraId="5BDE1E99" w14:textId="77777777">
      <w:pPr>
        <w:pStyle w:val="ListParagraph"/>
        <w:numPr>
          <w:ilvl w:val="2"/>
          <w:numId w:val="14"/>
        </w:numPr>
      </w:pPr>
      <w:r>
        <w:t>If ‘</w:t>
      </w:r>
      <w:r w:rsidRPr="005F1726">
        <w:t>Loan Amount – First Disbursement</w:t>
      </w:r>
      <w:r>
        <w:t>’ is Equal to Zeroes: Do Not consider this record for Billing Purpose.</w:t>
      </w:r>
    </w:p>
    <w:p w:rsidR="00AE1DE4" w:rsidP="00AE1DE4" w:rsidRDefault="00AE1DE4" w14:paraId="7348CCAA" w14:textId="77777777">
      <w:pPr>
        <w:pStyle w:val="ListParagraph"/>
        <w:numPr>
          <w:ilvl w:val="1"/>
          <w:numId w:val="14"/>
        </w:numPr>
      </w:pPr>
      <w:r>
        <w:t>Does summation of the individual CG Charges calculated above and accumulates the same at portfolio level. This CG charges is considered for Payment from MLI.</w:t>
      </w:r>
    </w:p>
    <w:p w:rsidR="000E3602" w:rsidP="000E3602" w:rsidRDefault="000E3602" w14:paraId="07E3685D" w14:textId="77777777">
      <w:pPr>
        <w:pStyle w:val="ListParagraph"/>
        <w:ind w:left="1440"/>
      </w:pPr>
    </w:p>
    <w:p w:rsidRPr="00D70476" w:rsidR="000E3602" w:rsidP="00D779EB" w:rsidRDefault="000E3602" w14:paraId="3A276245"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7" w:id="273"/>
      <w:bookmarkStart w:name="_Toc465274989" w:id="274"/>
      <w:bookmarkStart w:name="_Toc483690006" w:id="275"/>
      <w:bookmarkStart w:name="_Toc159600870" w:id="276"/>
      <w:commentRangeStart w:id="277"/>
      <w:r>
        <w:rPr>
          <w:rFonts w:ascii="Trebuchet MS" w:hAnsi="Trebuchet MS"/>
          <w:b/>
          <w:bCs/>
          <w:color w:val="000000" w:themeColor="text1"/>
          <w:szCs w:val="22"/>
        </w:rPr>
        <w:t>CG Fees Calculation for Single Loan Account for Base Period Billing</w:t>
      </w:r>
      <w:bookmarkEnd w:id="273"/>
      <w:bookmarkEnd w:id="274"/>
      <w:bookmarkEnd w:id="275"/>
      <w:commentRangeEnd w:id="277"/>
      <w:r w:rsidR="009D5A09">
        <w:rPr>
          <w:rStyle w:val="CommentReference"/>
          <w:rFonts w:asciiTheme="minorHAnsi" w:hAnsiTheme="minorHAnsi" w:eastAsiaTheme="minorEastAsia" w:cstheme="minorBidi"/>
          <w:color w:val="auto"/>
        </w:rPr>
        <w:commentReference w:id="277"/>
      </w:r>
      <w:bookmarkEnd w:id="276"/>
      <w:r w:rsidRPr="00D70476">
        <w:rPr>
          <w:rFonts w:ascii="Trebuchet MS" w:hAnsi="Trebuchet MS"/>
          <w:b/>
          <w:bCs/>
          <w:color w:val="000000" w:themeColor="text1"/>
          <w:szCs w:val="22"/>
        </w:rPr>
        <w:tab/>
      </w:r>
    </w:p>
    <w:p w:rsidR="000E3602" w:rsidP="000E3602" w:rsidRDefault="000E3602" w14:paraId="13F1CA89" w14:textId="77777777">
      <w:r w:rsidRPr="00D70476">
        <w:t xml:space="preserve">Credit Guarantee Fee is based on </w:t>
      </w:r>
      <w:r>
        <w:t xml:space="preserve">Sanctioned </w:t>
      </w:r>
      <w:r w:rsidRPr="00D70476">
        <w:t xml:space="preserve">Loan Amount provided by MLI in his respective Input File along with ‘Annual Guarantee Fee (%)’ configured in the ‘Scheme’ and it’s respective ‘Docket’ </w:t>
      </w:r>
      <w:r>
        <w:t xml:space="preserve">along with Risk Premium on Rating, Risk Premium on NPA and Risk Premium on Claims which is configured for each portfolio. Refer </w:t>
      </w:r>
      <w:r w:rsidRPr="00D70476">
        <w:t xml:space="preserve">the formulae </w:t>
      </w:r>
      <w:r>
        <w:t>below:</w:t>
      </w:r>
    </w:p>
    <w:p w:rsidR="000E3602" w:rsidP="000E3602" w:rsidRDefault="000E3602" w14:paraId="3DF3989A" w14:textId="77777777">
      <w:r>
        <w:rPr>
          <w:noProof/>
          <w:lang w:val="en-IN" w:eastAsia="en-IN"/>
        </w:rPr>
        <mc:AlternateContent>
          <mc:Choice Requires="wps">
            <w:drawing>
              <wp:inline distT="0" distB="0" distL="0" distR="0" wp14:anchorId="11D5F7AA" wp14:editId="0761B088">
                <wp:extent cx="5757126" cy="2543175"/>
                <wp:effectExtent l="0" t="0" r="15240" b="28575"/>
                <wp:docPr id="37" name="Rectangle 21"/>
                <wp:cNvGraphicFramePr/>
                <a:graphic xmlns:a="http://schemas.openxmlformats.org/drawingml/2006/main">
                  <a:graphicData uri="http://schemas.microsoft.com/office/word/2010/wordprocessingShape">
                    <wps:wsp>
                      <wps:cNvSpPr/>
                      <wps:spPr>
                        <a:xfrm>
                          <a:off x="0" y="0"/>
                          <a:ext cx="5757126" cy="2543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0E3602" w:rsidRDefault="009B6A9B" w14:paraId="293AFB45" w14:textId="77777777">
                            <w:pPr>
                              <w:pStyle w:val="NoSpacing"/>
                              <w:numPr>
                                <w:ilvl w:val="0"/>
                                <w:numId w:val="15"/>
                              </w:numPr>
                            </w:pPr>
                            <w:r>
                              <w:t>Guarantee Fee on SBR = [Loan Amount * ((Annual Guarantee Fee in Percent) / No. of Days in FY) * (No. of Days Left till end of FY since date of First Disbursement)]</w:t>
                            </w:r>
                          </w:p>
                          <w:p w:rsidR="009B6A9B" w:rsidP="000E3602" w:rsidRDefault="009B6A9B" w14:paraId="56C65B1C"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9B6A9B" w:rsidP="000E3602" w:rsidRDefault="009B6A9B" w14:paraId="12A2213C" w14:textId="77777777">
                            <w:pPr>
                              <w:pStyle w:val="NoSpacing"/>
                              <w:numPr>
                                <w:ilvl w:val="0"/>
                                <w:numId w:val="15"/>
                              </w:numPr>
                            </w:pPr>
                            <w:r>
                              <w:t>Total CG Fees = Guarantee Fee on SBR + Guarantee Fee for all Premiums</w:t>
                            </w:r>
                          </w:p>
                          <w:p w:rsidR="009B6A9B" w:rsidP="000E3602" w:rsidRDefault="009B6A9B" w14:paraId="70E1A906" w14:textId="77777777">
                            <w:pPr>
                              <w:pStyle w:val="NoSpacing"/>
                              <w:ind w:left="720"/>
                              <w:rPr>
                                <w:sz w:val="20"/>
                              </w:rPr>
                            </w:pPr>
                          </w:p>
                          <w:p w:rsidRPr="0064551A" w:rsidR="009B6A9B" w:rsidP="000E3602" w:rsidRDefault="009B6A9B" w14:paraId="1C1E4E28" w14:textId="77777777">
                            <w:pPr>
                              <w:pStyle w:val="NoSpacing"/>
                              <w:rPr>
                                <w:i/>
                                <w:sz w:val="20"/>
                              </w:rPr>
                            </w:pPr>
                            <w:r w:rsidRPr="0064551A">
                              <w:rPr>
                                <w:i/>
                                <w:sz w:val="20"/>
                              </w:rPr>
                              <w:t>Note:</w:t>
                            </w:r>
                          </w:p>
                          <w:p w:rsidR="009B6A9B" w:rsidP="003578D0" w:rsidRDefault="009B6A9B" w14:paraId="1255F529" w14:textId="19DA017C">
                            <w:pPr>
                              <w:pStyle w:val="NoSpacing"/>
                              <w:numPr>
                                <w:ilvl w:val="0"/>
                                <w:numId w:val="15"/>
                              </w:numPr>
                              <w:rPr>
                                <w:i/>
                                <w:sz w:val="20"/>
                              </w:rPr>
                            </w:pPr>
                            <w:r w:rsidRPr="0064551A">
                              <w:rPr>
                                <w:i/>
                                <w:sz w:val="20"/>
                              </w:rPr>
                              <w:t>Here, the Loan Amount can be Sanctioned Loan Amount/Limit OR Modified Sanctioned Loan Amount/Lim</w:t>
                            </w:r>
                            <w:r>
                              <w:rPr>
                                <w:i/>
                                <w:sz w:val="20"/>
                              </w:rPr>
                              <w:t>it as explained in section 1.4.1</w:t>
                            </w:r>
                          </w:p>
                          <w:p w:rsidRPr="0019400B" w:rsidR="009B6A9B" w:rsidP="0019400B" w:rsidRDefault="009B6A9B" w14:paraId="5F9064C6" w14:textId="72432FF5">
                            <w:pPr>
                              <w:pStyle w:val="CommentText"/>
                              <w:numPr>
                                <w:ilvl w:val="0"/>
                                <w:numId w:val="15"/>
                              </w:numPr>
                            </w:pPr>
                            <w:r w:rsidRPr="0019400B">
                              <w:rPr>
                                <w:i/>
                              </w:rPr>
                              <w:t>No. of Days Left till end of FY since date of First Disbursement – is calculated including the end day</w:t>
                            </w:r>
                          </w:p>
                          <w:p w:rsidRPr="0064551A" w:rsidR="009B6A9B" w:rsidP="000E3602" w:rsidRDefault="009B6A9B" w14:paraId="4176DC04" w14:textId="77777777">
                            <w:pPr>
                              <w:pStyle w:val="NoSpacing"/>
                              <w:numPr>
                                <w:ilvl w:val="0"/>
                                <w:numId w:val="15"/>
                              </w:numPr>
                              <w:rPr>
                                <w:i/>
                                <w:sz w:val="20"/>
                              </w:rPr>
                            </w:pPr>
                            <w:r>
                              <w:rPr>
                                <w:i/>
                                <w:sz w:val="20"/>
                              </w:rPr>
                              <w:t xml:space="preserve">If No. of Days Left </w:t>
                            </w:r>
                            <w:r w:rsidRPr="00064BBA">
                              <w:rPr>
                                <w:i/>
                                <w:sz w:val="20"/>
                              </w:rPr>
                              <w:t>till end of FY since date of First Disbursement</w:t>
                            </w:r>
                            <w:r>
                              <w:rPr>
                                <w:i/>
                                <w:sz w:val="20"/>
                              </w:rPr>
                              <w:t xml:space="preserve"> – is Negative, then, CG Fees Calculation is NOT done – such records will be considered in the subsequent billing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843FBD2">
              <v:rect id="Rectangle 21" style="width:453.3pt;height:200.25pt;visibility:visible;mso-wrap-style:square;mso-left-percent:-10001;mso-top-percent:-10001;mso-position-horizontal:absolute;mso-position-horizontal-relative:char;mso-position-vertical:absolute;mso-position-vertical-relative:line;mso-left-percent:-10001;mso-top-percent:-10001;v-text-anchor:top" o:spid="_x0000_s1047" fillcolor="white [3201]" strokecolor="#70ad47 [3209]" strokeweight="1pt" w14:anchorId="11D5F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">
                <v:textbox>
                  <w:txbxContent>
                    <w:p w:rsidR="009B6A9B" w:rsidP="000E3602" w:rsidRDefault="009B6A9B" w14:paraId="47447821" w14:textId="77777777">
                      <w:pPr>
                        <w:pStyle w:val="NoSpacing"/>
                        <w:numPr>
                          <w:ilvl w:val="0"/>
                          <w:numId w:val="15"/>
                        </w:numPr>
                      </w:pPr>
                      <w:r>
                        <w:t>Guarantee Fee on SBR = [Loan Amount * ((Annual Guarantee Fee in Percent) / No. of Days in FY) * (No. of Days Left till end of FY since date of First Disbursement)]</w:t>
                      </w:r>
                    </w:p>
                    <w:p w:rsidR="009B6A9B" w:rsidP="000E3602" w:rsidRDefault="009B6A9B" w14:paraId="68DF0141"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9B6A9B" w:rsidP="000E3602" w:rsidRDefault="009B6A9B" w14:paraId="261F3398" w14:textId="77777777">
                      <w:pPr>
                        <w:pStyle w:val="NoSpacing"/>
                        <w:numPr>
                          <w:ilvl w:val="0"/>
                          <w:numId w:val="15"/>
                        </w:numPr>
                      </w:pPr>
                      <w:r>
                        <w:t>Total CG Fees = Guarantee Fee on SBR + Guarantee Fee for all Premiums</w:t>
                      </w:r>
                    </w:p>
                    <w:p w:rsidR="009B6A9B" w:rsidP="000E3602" w:rsidRDefault="009B6A9B" w14:paraId="41C8F396" w14:textId="77777777">
                      <w:pPr>
                        <w:pStyle w:val="NoSpacing"/>
                        <w:ind w:left="720"/>
                        <w:rPr>
                          <w:sz w:val="20"/>
                        </w:rPr>
                      </w:pPr>
                    </w:p>
                    <w:p w:rsidRPr="0064551A" w:rsidR="009B6A9B" w:rsidP="000E3602" w:rsidRDefault="009B6A9B" w14:paraId="5D96E813" w14:textId="77777777">
                      <w:pPr>
                        <w:pStyle w:val="NoSpacing"/>
                        <w:rPr>
                          <w:i/>
                          <w:sz w:val="20"/>
                        </w:rPr>
                      </w:pPr>
                      <w:r w:rsidRPr="0064551A">
                        <w:rPr>
                          <w:i/>
                          <w:sz w:val="20"/>
                        </w:rPr>
                        <w:t>Note:</w:t>
                      </w:r>
                    </w:p>
                    <w:p w:rsidR="009B6A9B" w:rsidP="003578D0" w:rsidRDefault="009B6A9B" w14:paraId="36620707" w14:textId="19DA017C">
                      <w:pPr>
                        <w:pStyle w:val="NoSpacing"/>
                        <w:numPr>
                          <w:ilvl w:val="0"/>
                          <w:numId w:val="15"/>
                        </w:numPr>
                        <w:rPr>
                          <w:i/>
                          <w:sz w:val="20"/>
                        </w:rPr>
                      </w:pPr>
                      <w:r w:rsidRPr="0064551A">
                        <w:rPr>
                          <w:i/>
                          <w:sz w:val="20"/>
                        </w:rPr>
                        <w:t>Here, the Loan Amount can be Sanctioned Loan Amount/Limit OR Modified Sanctioned Loan Amount/Lim</w:t>
                      </w:r>
                      <w:r>
                        <w:rPr>
                          <w:i/>
                          <w:sz w:val="20"/>
                        </w:rPr>
                        <w:t>it as explained in section 1.4.1</w:t>
                      </w:r>
                    </w:p>
                    <w:p w:rsidRPr="0019400B" w:rsidR="009B6A9B" w:rsidP="0019400B" w:rsidRDefault="009B6A9B" w14:paraId="738D19FE" w14:textId="72432FF5">
                      <w:pPr>
                        <w:pStyle w:val="CommentText"/>
                        <w:numPr>
                          <w:ilvl w:val="0"/>
                          <w:numId w:val="15"/>
                        </w:numPr>
                      </w:pPr>
                      <w:r w:rsidRPr="0019400B">
                        <w:rPr>
                          <w:i/>
                        </w:rPr>
                        <w:t>No. of Days Left till end of FY since date of First Disbursement – is calculated including the end day</w:t>
                      </w:r>
                    </w:p>
                    <w:p w:rsidRPr="0064551A" w:rsidR="009B6A9B" w:rsidP="000E3602" w:rsidRDefault="009B6A9B" w14:paraId="64BCE18E" w14:textId="77777777">
                      <w:pPr>
                        <w:pStyle w:val="NoSpacing"/>
                        <w:numPr>
                          <w:ilvl w:val="0"/>
                          <w:numId w:val="15"/>
                        </w:numPr>
                        <w:rPr>
                          <w:i/>
                          <w:sz w:val="20"/>
                        </w:rPr>
                      </w:pPr>
                      <w:r>
                        <w:rPr>
                          <w:i/>
                          <w:sz w:val="20"/>
                        </w:rPr>
                        <w:t xml:space="preserve">If No. of Days Left </w:t>
                      </w:r>
                      <w:r w:rsidRPr="00064BBA">
                        <w:rPr>
                          <w:i/>
                          <w:sz w:val="20"/>
                        </w:rPr>
                        <w:t>till end of FY since date of First Disbursement</w:t>
                      </w:r>
                      <w:r>
                        <w:rPr>
                          <w:i/>
                          <w:sz w:val="20"/>
                        </w:rPr>
                        <w:t xml:space="preserve"> – is Negative, then, CG Fees Calculation is NOT done – such records will be considered in the subsequent billing cycles.</w:t>
                      </w:r>
                    </w:p>
                  </w:txbxContent>
                </v:textbox>
                <w10:anchorlock/>
              </v:rect>
            </w:pict>
          </mc:Fallback>
        </mc:AlternateContent>
      </w:r>
    </w:p>
    <w:p w:rsidRPr="005A6CFB" w:rsidR="000E3602" w:rsidP="000E3602" w:rsidRDefault="000E3602" w14:paraId="45321394" w14:textId="024D768D">
      <w:pPr>
        <w:rPr>
          <w:b/>
          <w:i/>
          <w:u w:val="single"/>
        </w:rPr>
      </w:pPr>
      <w:r w:rsidRPr="00E42CD1">
        <w:rPr>
          <w:b/>
          <w:i/>
        </w:rPr>
        <w:t>Note</w:t>
      </w:r>
      <w:r w:rsidRPr="005A6CFB">
        <w:rPr>
          <w:i/>
        </w:rPr>
        <w:t xml:space="preserve"> </w:t>
      </w:r>
      <w:r w:rsidR="00E42CD1">
        <w:rPr>
          <w:i/>
        </w:rPr>
        <w:t xml:space="preserve">:- </w:t>
      </w:r>
      <w:r w:rsidRPr="005A6CFB">
        <w:rPr>
          <w:i/>
        </w:rPr>
        <w:t>The latest available risk premium value of NPA/Claim/CG-Rating in the risk premium master table is selected for further calculation of CG Fees.</w:t>
      </w:r>
    </w:p>
    <w:p w:rsidRPr="00A137F4" w:rsidR="000E3602" w:rsidP="000E3602" w:rsidRDefault="000E3602" w14:paraId="2D25E11E" w14:textId="77777777">
      <w:pPr>
        <w:rPr>
          <w:b/>
          <w:u w:val="single"/>
        </w:rPr>
      </w:pPr>
      <w:r w:rsidRPr="00A137F4">
        <w:rPr>
          <w:b/>
          <w:u w:val="single"/>
        </w:rPr>
        <w:t xml:space="preserve">Scenario </w:t>
      </w:r>
      <w:r>
        <w:rPr>
          <w:b/>
          <w:u w:val="single"/>
        </w:rPr>
        <w:t>1</w:t>
      </w:r>
      <w:r w:rsidRPr="00A137F4">
        <w:rPr>
          <w:b/>
          <w:u w:val="single"/>
        </w:rPr>
        <w:t>: Billing for Portfolio in ‘Base Period Q1’</w:t>
      </w:r>
      <w:r>
        <w:rPr>
          <w:b/>
          <w:u w:val="single"/>
        </w:rPr>
        <w:t xml:space="preserve"> AND For Loan Type ‘1’ AND Loan Information DOES NOT Have AN Update Loan Information:</w:t>
      </w:r>
    </w:p>
    <w:tbl>
      <w:tblPr>
        <w:tblStyle w:val="TableGrid"/>
        <w:tblW w:w="7116" w:type="dxa"/>
        <w:tblLook w:val="04A0" w:firstRow="1" w:lastRow="0" w:firstColumn="1" w:lastColumn="0" w:noHBand="0" w:noVBand="1"/>
      </w:tblPr>
      <w:tblGrid>
        <w:gridCol w:w="5160"/>
        <w:gridCol w:w="1970"/>
      </w:tblGrid>
      <w:tr w:rsidRPr="00F25836" w:rsidR="000E3602" w:rsidTr="003C5B49" w14:paraId="766C9820" w14:textId="77777777">
        <w:trPr>
          <w:trHeight w:val="235"/>
        </w:trPr>
        <w:tc>
          <w:tcPr>
            <w:tcW w:w="5160" w:type="dxa"/>
            <w:noWrap/>
            <w:hideMark/>
          </w:tcPr>
          <w:p w:rsidRPr="00F25836" w:rsidR="000E3602" w:rsidP="003C5B49" w:rsidRDefault="000E3602" w14:paraId="213A194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4CE7DF41" w14:textId="77777777">
            <w:pPr>
              <w:rPr>
                <w:rFonts w:ascii="Calibri" w:hAnsi="Calibri" w:eastAsia="Times New Roman" w:cs="Times New Roman"/>
                <w:b/>
                <w:color w:val="000000"/>
                <w:sz w:val="20"/>
                <w:szCs w:val="20"/>
              </w:rPr>
            </w:pPr>
          </w:p>
        </w:tc>
      </w:tr>
      <w:tr w:rsidRPr="00F25836" w:rsidR="000E3602" w:rsidTr="003C5B49" w14:paraId="56580973" w14:textId="77777777">
        <w:trPr>
          <w:trHeight w:val="235"/>
        </w:trPr>
        <w:tc>
          <w:tcPr>
            <w:tcW w:w="5160" w:type="dxa"/>
            <w:hideMark/>
          </w:tcPr>
          <w:p w:rsidRPr="00F25836" w:rsidR="000E3602" w:rsidP="003C5B49" w:rsidRDefault="000E3602" w14:paraId="3F1509D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2526A36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474DF028" w14:textId="77777777">
        <w:trPr>
          <w:trHeight w:val="235"/>
        </w:trPr>
        <w:tc>
          <w:tcPr>
            <w:tcW w:w="5160" w:type="dxa"/>
          </w:tcPr>
          <w:p w:rsidRPr="00DD6313" w:rsidR="000E3602" w:rsidP="003C5B49" w:rsidRDefault="000E3602" w14:paraId="0A6F68DB" w14:textId="77777777">
            <w:pPr>
              <w:ind w:firstLine="400" w:firstLineChars="200"/>
              <w:rPr>
                <w:rFonts w:ascii="Times New Roman" w:hAnsi="Times New Roman" w:eastAsia="Times New Roman" w:cs="Times New Roman"/>
                <w:color w:val="000000"/>
                <w:sz w:val="20"/>
                <w:szCs w:val="20"/>
                <w:highlight w:val="yellow"/>
              </w:rPr>
            </w:pPr>
            <w:r w:rsidRPr="00DD6313">
              <w:rPr>
                <w:rFonts w:ascii="Calibri" w:hAnsi="Calibri" w:eastAsia="Times New Roman" w:cs="Times New Roman"/>
                <w:color w:val="000000"/>
                <w:sz w:val="20"/>
                <w:szCs w:val="20"/>
                <w:highlight w:val="yellow"/>
              </w:rPr>
              <w:t>Maximum Limit to Guarantee Issuance Allowed (INR)</w:t>
            </w:r>
          </w:p>
        </w:tc>
        <w:tc>
          <w:tcPr>
            <w:tcW w:w="1956" w:type="dxa"/>
          </w:tcPr>
          <w:p w:rsidRPr="00DD6313" w:rsidR="000E3602" w:rsidP="003C5B49" w:rsidRDefault="000E3602" w14:paraId="6F16587F" w14:textId="77777777">
            <w:pPr>
              <w:ind w:firstLine="400" w:firstLineChars="200"/>
              <w:rPr>
                <w:rFonts w:ascii="Calibri" w:hAnsi="Calibri" w:eastAsia="Times New Roman" w:cs="Times New Roman"/>
                <w:color w:val="000000"/>
                <w:sz w:val="20"/>
                <w:szCs w:val="20"/>
                <w:highlight w:val="yellow"/>
              </w:rPr>
            </w:pPr>
            <w:r w:rsidRPr="00DD6313">
              <w:rPr>
                <w:rFonts w:ascii="Calibri" w:hAnsi="Calibri" w:eastAsia="Times New Roman" w:cs="Times New Roman"/>
                <w:color w:val="000000"/>
                <w:sz w:val="20"/>
                <w:szCs w:val="20"/>
                <w:highlight w:val="yellow"/>
              </w:rPr>
              <w:t>10,00,000.00</w:t>
            </w:r>
          </w:p>
        </w:tc>
      </w:tr>
      <w:tr w:rsidRPr="00F25836" w:rsidR="000E3602" w:rsidTr="003C5B49" w14:paraId="2C8EF365" w14:textId="77777777">
        <w:trPr>
          <w:trHeight w:val="235"/>
        </w:trPr>
        <w:tc>
          <w:tcPr>
            <w:tcW w:w="5160" w:type="dxa"/>
          </w:tcPr>
          <w:p w:rsidRPr="00DD6313" w:rsidR="000E3602" w:rsidP="003C5B49" w:rsidRDefault="000E3602" w14:paraId="1402F74A" w14:textId="77777777">
            <w:pPr>
              <w:ind w:firstLine="400" w:firstLineChars="200"/>
              <w:rPr>
                <w:rFonts w:ascii="Times New Roman" w:hAnsi="Times New Roman" w:eastAsia="Times New Roman" w:cs="Times New Roman"/>
                <w:color w:val="000000"/>
                <w:sz w:val="20"/>
                <w:szCs w:val="20"/>
                <w:highlight w:val="yellow"/>
              </w:rPr>
            </w:pPr>
            <w:r w:rsidRPr="00DD6313">
              <w:rPr>
                <w:rFonts w:ascii="Calibri" w:hAnsi="Calibri" w:eastAsia="Times New Roman" w:cs="Times New Roman"/>
                <w:color w:val="000000"/>
                <w:sz w:val="20"/>
                <w:szCs w:val="20"/>
                <w:highlight w:val="yellow"/>
              </w:rPr>
              <w:t>Minimum Limit to Guarantee Issuance Allowed (INR)</w:t>
            </w:r>
          </w:p>
        </w:tc>
        <w:tc>
          <w:tcPr>
            <w:tcW w:w="1956" w:type="dxa"/>
          </w:tcPr>
          <w:p w:rsidRPr="00DD6313" w:rsidR="000E3602" w:rsidP="003C5B49" w:rsidRDefault="000E3602" w14:paraId="50D593AB" w14:textId="77777777">
            <w:pPr>
              <w:ind w:firstLine="400" w:firstLineChars="200"/>
              <w:rPr>
                <w:rFonts w:ascii="Calibri" w:hAnsi="Calibri" w:eastAsia="Times New Roman" w:cs="Times New Roman"/>
                <w:color w:val="000000"/>
                <w:sz w:val="20"/>
                <w:szCs w:val="20"/>
                <w:highlight w:val="yellow"/>
              </w:rPr>
            </w:pPr>
            <w:r w:rsidRPr="00DD6313">
              <w:rPr>
                <w:rFonts w:ascii="Calibri" w:hAnsi="Calibri" w:eastAsia="Times New Roman" w:cs="Times New Roman"/>
                <w:color w:val="000000"/>
                <w:sz w:val="20"/>
                <w:szCs w:val="20"/>
                <w:highlight w:val="yellow"/>
              </w:rPr>
              <w:t>50,000.</w:t>
            </w:r>
            <w:commentRangeStart w:id="278"/>
            <w:r w:rsidRPr="00DD6313">
              <w:rPr>
                <w:rFonts w:ascii="Calibri" w:hAnsi="Calibri" w:eastAsia="Times New Roman" w:cs="Times New Roman"/>
                <w:color w:val="000000"/>
                <w:sz w:val="20"/>
                <w:szCs w:val="20"/>
                <w:highlight w:val="yellow"/>
              </w:rPr>
              <w:t>00</w:t>
            </w:r>
            <w:commentRangeEnd w:id="278"/>
            <w:r w:rsidR="00DD6313">
              <w:rPr>
                <w:rStyle w:val="CommentReference"/>
              </w:rPr>
              <w:commentReference w:id="278"/>
            </w:r>
          </w:p>
        </w:tc>
      </w:tr>
      <w:tr w:rsidRPr="00F25836" w:rsidR="000E3602" w:rsidTr="003C5B49" w14:paraId="72CEE249" w14:textId="77777777">
        <w:trPr>
          <w:trHeight w:val="235"/>
        </w:trPr>
        <w:tc>
          <w:tcPr>
            <w:tcW w:w="5160" w:type="dxa"/>
          </w:tcPr>
          <w:p w:rsidRPr="00F25836" w:rsidR="000E3602" w:rsidP="003C5B49" w:rsidRDefault="000E3602" w14:paraId="031C2F3B"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6B4C8D2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7707CC75" w14:textId="77777777">
        <w:trPr>
          <w:trHeight w:val="235"/>
        </w:trPr>
        <w:tc>
          <w:tcPr>
            <w:tcW w:w="5160" w:type="dxa"/>
          </w:tcPr>
          <w:p w:rsidRPr="008F20C7" w:rsidR="000E3602" w:rsidP="003C5B49" w:rsidRDefault="000E3602" w14:paraId="05CBFD6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7DC483F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0568F02C" w14:textId="77777777">
        <w:trPr>
          <w:trHeight w:val="235"/>
        </w:trPr>
        <w:tc>
          <w:tcPr>
            <w:tcW w:w="5160" w:type="dxa"/>
          </w:tcPr>
          <w:p w:rsidRPr="008F20C7" w:rsidR="000E3602" w:rsidP="003C5B49" w:rsidRDefault="000E3602" w14:paraId="013B9F0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7500F5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6E8A053" w14:textId="77777777">
        <w:trPr>
          <w:trHeight w:val="235"/>
        </w:trPr>
        <w:tc>
          <w:tcPr>
            <w:tcW w:w="5160" w:type="dxa"/>
          </w:tcPr>
          <w:p w:rsidRPr="008F20C7" w:rsidR="000E3602" w:rsidP="003C5B49" w:rsidRDefault="000E3602" w14:paraId="25D2811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17AEC5D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0A0C833C" w14:textId="77777777">
        <w:trPr>
          <w:trHeight w:val="235"/>
        </w:trPr>
        <w:tc>
          <w:tcPr>
            <w:tcW w:w="5160" w:type="dxa"/>
          </w:tcPr>
          <w:p w:rsidR="000E3602" w:rsidP="003C5B49" w:rsidRDefault="000E3602" w14:paraId="455B541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5BB6ACB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0E3602" w:rsidP="000E3602" w:rsidRDefault="000E3602" w14:paraId="1D13425B" w14:textId="77777777"/>
    <w:p w:rsidR="000E3602" w:rsidP="000E3602" w:rsidRDefault="000E3602" w14:paraId="06E56152" w14:textId="77777777">
      <w:pPr>
        <w:jc w:val="both"/>
      </w:pPr>
      <w:r>
        <w:t>MLI uploads and approves the input file on SURGE system in Portfolio having status as Base Period Q1. Billing cycle is executed on 12</w:t>
      </w:r>
      <w:r w:rsidRPr="00B616F5">
        <w:rPr>
          <w:vertAlign w:val="superscript"/>
        </w:rPr>
        <w:t>th</w:t>
      </w:r>
      <w:r>
        <w:t xml:space="preserve"> July 2016. </w:t>
      </w:r>
    </w:p>
    <w:p w:rsidR="000E3602" w:rsidP="000E3602" w:rsidRDefault="000E3602" w14:paraId="28D34C79" w14:textId="77777777">
      <w:r>
        <w:t>Thus, in case of this scenario, Guarantee Fee calculation will be based on Sanctioned Loan Amount and for 326 days since 10-May-2016 till 31-March-2017 (inclusive of end day).</w:t>
      </w:r>
    </w:p>
    <w:p w:rsidR="000E3602" w:rsidP="000E3602" w:rsidRDefault="000E3602" w14:paraId="4D2994F3" w14:textId="77777777">
      <w:r>
        <w:t>Guarantee Fee on SBR = 2,00,000 * (1%/365) * 326 = 1,786.30/-</w:t>
      </w:r>
    </w:p>
    <w:p w:rsidR="000E3602" w:rsidP="000E3602" w:rsidRDefault="000E3602" w14:paraId="4F4403B2" w14:textId="77777777">
      <w:r>
        <w:t>Guarantee Fee for all Premiums = 1,786.30</w:t>
      </w:r>
      <w:r w:rsidRPr="00FF19AD">
        <w:t xml:space="preserve"> </w:t>
      </w:r>
      <w:r>
        <w:t>* 30% = 535.89/-</w:t>
      </w:r>
    </w:p>
    <w:p w:rsidR="000E3602" w:rsidP="000E3602" w:rsidRDefault="000E3602" w14:paraId="7F4EA032" w14:textId="77777777">
      <w:pPr>
        <w:jc w:val="both"/>
      </w:pPr>
      <w:r>
        <w:t>Which equals to INR 2,322.19/-</w:t>
      </w:r>
    </w:p>
    <w:p w:rsidR="008B5D92" w:rsidP="000E3602" w:rsidRDefault="008B5D92" w14:paraId="2D465E89" w14:textId="75B5AC3C">
      <w:pPr>
        <w:jc w:val="both"/>
      </w:pPr>
    </w:p>
    <w:p w:rsidRPr="00A137F4" w:rsidR="000E3602" w:rsidP="000E3602" w:rsidRDefault="000E3602" w14:paraId="5EFC585F" w14:textId="77777777">
      <w:pPr>
        <w:rPr>
          <w:b/>
          <w:u w:val="single"/>
        </w:rPr>
      </w:pPr>
      <w:r w:rsidRPr="00A137F4">
        <w:rPr>
          <w:b/>
          <w:u w:val="single"/>
        </w:rPr>
        <w:t xml:space="preserve">Scenario </w:t>
      </w:r>
      <w:r>
        <w:rPr>
          <w:b/>
          <w:u w:val="single"/>
        </w:rPr>
        <w:t>2</w:t>
      </w:r>
      <w:r w:rsidRPr="00A137F4">
        <w:rPr>
          <w:b/>
          <w:u w:val="single"/>
        </w:rPr>
        <w:t>: Billing for Portfolio in ‘Base Period Q1’</w:t>
      </w:r>
      <w:r>
        <w:rPr>
          <w:b/>
          <w:u w:val="single"/>
        </w:rPr>
        <w:t xml:space="preserve"> AND For Loan Type ‘1’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70"/>
      </w:tblGrid>
      <w:tr w:rsidRPr="00F25836" w:rsidR="000E3602" w:rsidTr="003C5B49" w14:paraId="78768A77" w14:textId="77777777">
        <w:trPr>
          <w:trHeight w:val="235"/>
        </w:trPr>
        <w:tc>
          <w:tcPr>
            <w:tcW w:w="5160" w:type="dxa"/>
            <w:noWrap/>
            <w:hideMark/>
          </w:tcPr>
          <w:p w:rsidRPr="00F25836" w:rsidR="000E3602" w:rsidP="003C5B49" w:rsidRDefault="000E3602" w14:paraId="11D71E2A"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04ACE915" w14:textId="77777777">
            <w:pPr>
              <w:rPr>
                <w:rFonts w:ascii="Calibri" w:hAnsi="Calibri" w:eastAsia="Times New Roman" w:cs="Times New Roman"/>
                <w:b/>
                <w:color w:val="000000"/>
                <w:sz w:val="20"/>
                <w:szCs w:val="20"/>
              </w:rPr>
            </w:pPr>
          </w:p>
        </w:tc>
      </w:tr>
      <w:tr w:rsidRPr="00F25836" w:rsidR="000E3602" w:rsidTr="003C5B49" w14:paraId="17765B88" w14:textId="77777777">
        <w:trPr>
          <w:trHeight w:val="235"/>
        </w:trPr>
        <w:tc>
          <w:tcPr>
            <w:tcW w:w="5160" w:type="dxa"/>
            <w:hideMark/>
          </w:tcPr>
          <w:p w:rsidRPr="00F25836" w:rsidR="000E3602" w:rsidP="003C5B49" w:rsidRDefault="000E3602" w14:paraId="76AAEE2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167EBF1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1C2F49F1" w14:textId="77777777">
        <w:trPr>
          <w:trHeight w:val="235"/>
        </w:trPr>
        <w:tc>
          <w:tcPr>
            <w:tcW w:w="5160" w:type="dxa"/>
          </w:tcPr>
          <w:p w:rsidRPr="009E4299" w:rsidR="000E3602" w:rsidP="003C5B49" w:rsidRDefault="000E3602" w14:paraId="32A23963"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Maximum Limit to Guarantee Issuance Allowed (INR)</w:t>
            </w:r>
          </w:p>
        </w:tc>
        <w:tc>
          <w:tcPr>
            <w:tcW w:w="1956" w:type="dxa"/>
          </w:tcPr>
          <w:p w:rsidRPr="009E4299" w:rsidR="000E3602" w:rsidP="003C5B49" w:rsidRDefault="000E3602" w14:paraId="148061A9"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10,00,000.00</w:t>
            </w:r>
          </w:p>
        </w:tc>
      </w:tr>
      <w:tr w:rsidRPr="00F25836" w:rsidR="000E3602" w:rsidTr="003C5B49" w14:paraId="40122761" w14:textId="77777777">
        <w:trPr>
          <w:trHeight w:val="235"/>
        </w:trPr>
        <w:tc>
          <w:tcPr>
            <w:tcW w:w="5160" w:type="dxa"/>
          </w:tcPr>
          <w:p w:rsidRPr="009E4299" w:rsidR="000E3602" w:rsidP="003C5B49" w:rsidRDefault="000E3602" w14:paraId="5D346935"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Minimum Limit to Guarantee Issuance Allowed (INR)</w:t>
            </w:r>
          </w:p>
        </w:tc>
        <w:tc>
          <w:tcPr>
            <w:tcW w:w="1956" w:type="dxa"/>
          </w:tcPr>
          <w:p w:rsidRPr="009E4299" w:rsidR="000E3602" w:rsidP="003C5B49" w:rsidRDefault="000E3602" w14:paraId="3EB4FB1C"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50,000.</w:t>
            </w:r>
            <w:commentRangeStart w:id="279"/>
            <w:r w:rsidRPr="009E4299">
              <w:rPr>
                <w:rFonts w:ascii="Calibri" w:hAnsi="Calibri" w:eastAsia="Times New Roman" w:cs="Times New Roman"/>
                <w:color w:val="000000"/>
                <w:sz w:val="20"/>
                <w:szCs w:val="20"/>
                <w:highlight w:val="yellow"/>
              </w:rPr>
              <w:t>00</w:t>
            </w:r>
            <w:commentRangeEnd w:id="279"/>
            <w:r w:rsidR="009E4299">
              <w:rPr>
                <w:rStyle w:val="CommentReference"/>
              </w:rPr>
              <w:commentReference w:id="279"/>
            </w:r>
          </w:p>
        </w:tc>
      </w:tr>
      <w:tr w:rsidRPr="00F25836" w:rsidR="000E3602" w:rsidTr="003C5B49" w14:paraId="3C01A589" w14:textId="77777777">
        <w:trPr>
          <w:trHeight w:val="235"/>
        </w:trPr>
        <w:tc>
          <w:tcPr>
            <w:tcW w:w="5160" w:type="dxa"/>
          </w:tcPr>
          <w:p w:rsidRPr="00F25836" w:rsidR="000E3602" w:rsidP="003C5B49" w:rsidRDefault="000E3602" w14:paraId="137D95A6"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53E2B9E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52DF9312" w14:textId="77777777">
        <w:trPr>
          <w:trHeight w:val="235"/>
        </w:trPr>
        <w:tc>
          <w:tcPr>
            <w:tcW w:w="5160" w:type="dxa"/>
          </w:tcPr>
          <w:p w:rsidRPr="008F20C7" w:rsidR="000E3602" w:rsidP="003C5B49" w:rsidRDefault="000E3602" w14:paraId="2638467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57F4514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w:t>
            </w:r>
          </w:p>
        </w:tc>
      </w:tr>
      <w:tr w:rsidRPr="00F25836" w:rsidR="000E3602" w:rsidTr="003C5B49" w14:paraId="0D7CA896" w14:textId="77777777">
        <w:trPr>
          <w:trHeight w:val="235"/>
        </w:trPr>
        <w:tc>
          <w:tcPr>
            <w:tcW w:w="5160" w:type="dxa"/>
          </w:tcPr>
          <w:p w:rsidRPr="008F20C7" w:rsidR="000E3602" w:rsidP="003C5B49" w:rsidRDefault="000E3602" w14:paraId="6619F7C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0D443A49"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2E9CED4A" w14:textId="77777777">
        <w:trPr>
          <w:trHeight w:val="235"/>
        </w:trPr>
        <w:tc>
          <w:tcPr>
            <w:tcW w:w="5160" w:type="dxa"/>
          </w:tcPr>
          <w:p w:rsidRPr="008F20C7" w:rsidR="000E3602" w:rsidP="003C5B49" w:rsidRDefault="000E3602" w14:paraId="025C407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2821AAA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1499EEF" w14:textId="77777777">
        <w:trPr>
          <w:trHeight w:val="235"/>
        </w:trPr>
        <w:tc>
          <w:tcPr>
            <w:tcW w:w="5160" w:type="dxa"/>
          </w:tcPr>
          <w:p w:rsidRPr="008F20C7" w:rsidR="000E3602" w:rsidP="003C5B49" w:rsidRDefault="000E3602" w14:paraId="5547FCD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45BB661F"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839DD5E" w14:textId="77777777">
        <w:trPr>
          <w:trHeight w:val="235"/>
        </w:trPr>
        <w:tc>
          <w:tcPr>
            <w:tcW w:w="5160" w:type="dxa"/>
          </w:tcPr>
          <w:p w:rsidR="000E3602" w:rsidP="003C5B49" w:rsidRDefault="000E3602" w14:paraId="4063115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339CFA4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10-June-2016</w:t>
            </w:r>
          </w:p>
        </w:tc>
      </w:tr>
    </w:tbl>
    <w:p w:rsidR="000E3602" w:rsidP="000E3602" w:rsidRDefault="000E3602" w14:paraId="4EEE30BF" w14:textId="77777777"/>
    <w:p w:rsidR="000E3602" w:rsidP="000E3602" w:rsidRDefault="000E3602" w14:paraId="22D0E1CF" w14:textId="77777777">
      <w:pPr>
        <w:jc w:val="both"/>
      </w:pPr>
      <w:r>
        <w:t xml:space="preserve">MLI uploads and approves the input file on SURGE system in Portfolio having status as Base Period Q1. </w:t>
      </w:r>
    </w:p>
    <w:p w:rsidR="000E3602" w:rsidP="000E3602" w:rsidRDefault="000E3602" w14:paraId="4273948C" w14:textId="77777777">
      <w:pPr>
        <w:jc w:val="both"/>
      </w:pPr>
      <w:r>
        <w:t>Also, MLI uploads and approves the update input file on SURGE system in Portfolio having status as Base Period Q1.</w:t>
      </w:r>
    </w:p>
    <w:p w:rsidR="000E3602" w:rsidP="000E3602" w:rsidRDefault="000E3602" w14:paraId="67168A3C" w14:textId="77777777">
      <w:pPr>
        <w:jc w:val="both"/>
      </w:pPr>
      <w:r>
        <w:t>Billing cycle is executed on 12</w:t>
      </w:r>
      <w:r w:rsidRPr="00B616F5">
        <w:rPr>
          <w:vertAlign w:val="superscript"/>
        </w:rPr>
        <w:t>th</w:t>
      </w:r>
      <w:r>
        <w:t xml:space="preserve"> July 2016. </w:t>
      </w:r>
    </w:p>
    <w:p w:rsidR="000E3602" w:rsidP="000E3602" w:rsidRDefault="000E3602" w14:paraId="66C215A8" w14:textId="77777777">
      <w:r>
        <w:t>Thus, in case of this scenario, Guarantee Fee calculation will be based on Modified Sanctioned Loan Amount and for 295 days since 10-June-2016 till 31-March-2017 (inclusive of end day).</w:t>
      </w:r>
    </w:p>
    <w:p w:rsidR="000E3602" w:rsidP="000E3602" w:rsidRDefault="000E3602" w14:paraId="3EC5C385" w14:textId="77777777">
      <w:r>
        <w:t>Guarantee Fee on SBR = 1,50,000 * (1%/365) * 295 = 1,212.33/-</w:t>
      </w:r>
    </w:p>
    <w:p w:rsidR="000E3602" w:rsidP="000E3602" w:rsidRDefault="000E3602" w14:paraId="43EA97F6" w14:textId="77777777">
      <w:r>
        <w:t>Guarantee Fee for all Premiums = 1,212.33 * 30% = 363.70/-</w:t>
      </w:r>
    </w:p>
    <w:p w:rsidR="000E3602" w:rsidP="000E3602" w:rsidRDefault="000E3602" w14:paraId="19D49F9F" w14:textId="77777777">
      <w:pPr>
        <w:jc w:val="both"/>
      </w:pPr>
      <w:r>
        <w:t>Which equals to INR 1,576.03/-</w:t>
      </w:r>
    </w:p>
    <w:p w:rsidR="000E3602" w:rsidP="000E3602" w:rsidRDefault="000E3602" w14:paraId="0CFC55C8" w14:textId="5DF66546">
      <w:pPr>
        <w:rPr>
          <w:b/>
          <w:u w:val="single"/>
        </w:rPr>
      </w:pPr>
    </w:p>
    <w:p w:rsidR="004307DD" w:rsidP="000E3602" w:rsidRDefault="004307DD" w14:paraId="509811EF" w14:textId="7E4F50E0">
      <w:pPr>
        <w:rPr>
          <w:b/>
          <w:u w:val="single"/>
        </w:rPr>
      </w:pPr>
    </w:p>
    <w:p w:rsidR="004307DD" w:rsidP="000E3602" w:rsidRDefault="004307DD" w14:paraId="43DEAE9D" w14:textId="346C1300">
      <w:pPr>
        <w:rPr>
          <w:b/>
          <w:u w:val="single"/>
        </w:rPr>
      </w:pPr>
    </w:p>
    <w:p w:rsidR="004307DD" w:rsidP="000E3602" w:rsidRDefault="004307DD" w14:paraId="3121BF0B" w14:textId="00ED4A82">
      <w:pPr>
        <w:rPr>
          <w:b/>
          <w:u w:val="single"/>
        </w:rPr>
      </w:pPr>
    </w:p>
    <w:p w:rsidR="004307DD" w:rsidP="000E3602" w:rsidRDefault="004307DD" w14:paraId="2A500F35" w14:textId="77777777">
      <w:pPr>
        <w:rPr>
          <w:b/>
          <w:u w:val="single"/>
        </w:rPr>
      </w:pPr>
    </w:p>
    <w:p w:rsidRPr="00A137F4" w:rsidR="000E3602" w:rsidP="000E3602" w:rsidRDefault="000E3602" w14:paraId="477383EA" w14:textId="77777777">
      <w:pPr>
        <w:rPr>
          <w:b/>
          <w:u w:val="single"/>
        </w:rPr>
      </w:pPr>
      <w:r w:rsidRPr="00A137F4">
        <w:rPr>
          <w:b/>
          <w:u w:val="single"/>
        </w:rPr>
        <w:t xml:space="preserve">Scenario </w:t>
      </w:r>
      <w:r>
        <w:rPr>
          <w:b/>
          <w:u w:val="single"/>
        </w:rPr>
        <w:t>3</w:t>
      </w:r>
      <w:r w:rsidRPr="00A137F4">
        <w:rPr>
          <w:b/>
          <w:u w:val="single"/>
        </w:rPr>
        <w:t>: Billing for Portfolio in ‘Base Period Q1’</w:t>
      </w:r>
      <w:r>
        <w:rPr>
          <w:b/>
          <w:u w:val="single"/>
        </w:rPr>
        <w:t xml:space="preserve"> AND For Loan Type ‘2/3/4’ AND Loan Information DOES NOT Have AN Update Loan Information:</w:t>
      </w:r>
    </w:p>
    <w:tbl>
      <w:tblPr>
        <w:tblStyle w:val="TableGrid"/>
        <w:tblW w:w="7116" w:type="dxa"/>
        <w:tblLook w:val="04A0" w:firstRow="1" w:lastRow="0" w:firstColumn="1" w:lastColumn="0" w:noHBand="0" w:noVBand="1"/>
      </w:tblPr>
      <w:tblGrid>
        <w:gridCol w:w="5160"/>
        <w:gridCol w:w="2222"/>
      </w:tblGrid>
      <w:tr w:rsidRPr="00F25836" w:rsidR="000E3602" w:rsidTr="003C5B49" w14:paraId="570D0453" w14:textId="77777777">
        <w:trPr>
          <w:trHeight w:val="235"/>
        </w:trPr>
        <w:tc>
          <w:tcPr>
            <w:tcW w:w="5160" w:type="dxa"/>
            <w:noWrap/>
            <w:hideMark/>
          </w:tcPr>
          <w:p w:rsidRPr="00F25836" w:rsidR="000E3602" w:rsidP="003C5B49" w:rsidRDefault="000E3602" w14:paraId="359892EE"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39499605" w14:textId="77777777">
            <w:pPr>
              <w:rPr>
                <w:rFonts w:ascii="Calibri" w:hAnsi="Calibri" w:eastAsia="Times New Roman" w:cs="Times New Roman"/>
                <w:b/>
                <w:color w:val="000000"/>
                <w:sz w:val="20"/>
                <w:szCs w:val="20"/>
              </w:rPr>
            </w:pPr>
          </w:p>
        </w:tc>
      </w:tr>
      <w:tr w:rsidRPr="00F25836" w:rsidR="000E3602" w:rsidTr="003C5B49" w14:paraId="50791D91" w14:textId="77777777">
        <w:trPr>
          <w:trHeight w:val="235"/>
        </w:trPr>
        <w:tc>
          <w:tcPr>
            <w:tcW w:w="5160" w:type="dxa"/>
            <w:hideMark/>
          </w:tcPr>
          <w:p w:rsidRPr="00F25836" w:rsidR="000E3602" w:rsidP="003C5B49" w:rsidRDefault="000E3602" w14:paraId="296BBB1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24F46FF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6EB12FCD" w14:textId="77777777">
        <w:trPr>
          <w:trHeight w:val="235"/>
        </w:trPr>
        <w:tc>
          <w:tcPr>
            <w:tcW w:w="5160" w:type="dxa"/>
          </w:tcPr>
          <w:p w:rsidRPr="009E4299" w:rsidR="000E3602" w:rsidP="003C5B49" w:rsidRDefault="000E3602" w14:paraId="517029A7"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Maximum Limit to Guarantee Issuance Allowed (INR)</w:t>
            </w:r>
          </w:p>
        </w:tc>
        <w:tc>
          <w:tcPr>
            <w:tcW w:w="1956" w:type="dxa"/>
          </w:tcPr>
          <w:p w:rsidRPr="009E4299" w:rsidR="000E3602" w:rsidP="003C5B49" w:rsidRDefault="000E3602" w14:paraId="56FACDAC"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10,</w:t>
            </w:r>
            <w:commentRangeStart w:id="280"/>
            <w:r w:rsidRPr="009E4299">
              <w:rPr>
                <w:rFonts w:ascii="Calibri" w:hAnsi="Calibri" w:eastAsia="Times New Roman" w:cs="Times New Roman"/>
                <w:color w:val="000000"/>
                <w:sz w:val="20"/>
                <w:szCs w:val="20"/>
                <w:highlight w:val="yellow"/>
              </w:rPr>
              <w:t>00</w:t>
            </w:r>
            <w:commentRangeEnd w:id="280"/>
            <w:r w:rsidR="009E4299">
              <w:rPr>
                <w:rStyle w:val="CommentReference"/>
              </w:rPr>
              <w:commentReference w:id="280"/>
            </w:r>
            <w:r w:rsidRPr="009E4299">
              <w:rPr>
                <w:rFonts w:ascii="Calibri" w:hAnsi="Calibri" w:eastAsia="Times New Roman" w:cs="Times New Roman"/>
                <w:color w:val="000000"/>
                <w:sz w:val="20"/>
                <w:szCs w:val="20"/>
                <w:highlight w:val="yellow"/>
              </w:rPr>
              <w:t>,000.00</w:t>
            </w:r>
          </w:p>
        </w:tc>
      </w:tr>
      <w:tr w:rsidRPr="00F25836" w:rsidR="000E3602" w:rsidTr="003C5B49" w14:paraId="7C484ECA" w14:textId="77777777">
        <w:trPr>
          <w:trHeight w:val="235"/>
        </w:trPr>
        <w:tc>
          <w:tcPr>
            <w:tcW w:w="5160" w:type="dxa"/>
          </w:tcPr>
          <w:p w:rsidRPr="009E4299" w:rsidR="000E3602" w:rsidP="003C5B49" w:rsidRDefault="000E3602" w14:paraId="1E83B007"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Minimum Limit to Guarantee Issuance Allowed (INR)</w:t>
            </w:r>
          </w:p>
        </w:tc>
        <w:tc>
          <w:tcPr>
            <w:tcW w:w="1956" w:type="dxa"/>
          </w:tcPr>
          <w:p w:rsidRPr="009E4299" w:rsidR="000E3602" w:rsidP="003C5B49" w:rsidRDefault="000E3602" w14:paraId="3D04CD64"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50,000.00</w:t>
            </w:r>
          </w:p>
        </w:tc>
      </w:tr>
      <w:tr w:rsidRPr="00F25836" w:rsidR="000E3602" w:rsidTr="003C5B49" w14:paraId="7566AE5E" w14:textId="77777777">
        <w:trPr>
          <w:trHeight w:val="235"/>
        </w:trPr>
        <w:tc>
          <w:tcPr>
            <w:tcW w:w="5160" w:type="dxa"/>
          </w:tcPr>
          <w:p w:rsidRPr="00F25836" w:rsidR="000E3602" w:rsidP="003C5B49" w:rsidRDefault="000E3602" w14:paraId="7D0396F0"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0DC2634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17121A52" w14:textId="77777777">
        <w:trPr>
          <w:trHeight w:val="235"/>
        </w:trPr>
        <w:tc>
          <w:tcPr>
            <w:tcW w:w="5160" w:type="dxa"/>
          </w:tcPr>
          <w:p w:rsidRPr="008F20C7" w:rsidR="000E3602" w:rsidP="003C5B49" w:rsidRDefault="000E3602" w14:paraId="7F3C52B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483E3F60"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3CAD4393" w14:textId="77777777">
        <w:trPr>
          <w:trHeight w:val="235"/>
        </w:trPr>
        <w:tc>
          <w:tcPr>
            <w:tcW w:w="5160" w:type="dxa"/>
          </w:tcPr>
          <w:p w:rsidRPr="008F20C7" w:rsidR="000E3602" w:rsidP="003C5B49" w:rsidRDefault="000E3602" w14:paraId="2C888A7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0D34C66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5699C5FF" w14:textId="77777777">
        <w:trPr>
          <w:trHeight w:val="235"/>
        </w:trPr>
        <w:tc>
          <w:tcPr>
            <w:tcW w:w="5160" w:type="dxa"/>
          </w:tcPr>
          <w:p w:rsidRPr="008F20C7" w:rsidR="000E3602" w:rsidP="003C5B49" w:rsidRDefault="000E3602" w14:paraId="5E06418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310CE429"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0417F6CE" w14:textId="77777777">
        <w:trPr>
          <w:trHeight w:val="235"/>
        </w:trPr>
        <w:tc>
          <w:tcPr>
            <w:tcW w:w="5160" w:type="dxa"/>
          </w:tcPr>
          <w:p w:rsidR="000E3602" w:rsidP="003C5B49" w:rsidRDefault="000E3602" w14:paraId="644D9DF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10B17D1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0E3602" w:rsidP="000E3602" w:rsidRDefault="000E3602" w14:paraId="2663F974" w14:textId="77777777"/>
    <w:p w:rsidR="000E3602" w:rsidP="000E3602" w:rsidRDefault="000E3602" w14:paraId="6465AEF4" w14:textId="77777777">
      <w:pPr>
        <w:jc w:val="both"/>
      </w:pPr>
      <w:r>
        <w:t>MLI uploads and approves the input file on SURGE system in Portfolio having status as Base Period Q1. Billing cycle is executed on 12</w:t>
      </w:r>
      <w:r w:rsidRPr="00B616F5">
        <w:rPr>
          <w:vertAlign w:val="superscript"/>
        </w:rPr>
        <w:t>th</w:t>
      </w:r>
      <w:r>
        <w:t xml:space="preserve"> July 2016. </w:t>
      </w:r>
    </w:p>
    <w:p w:rsidR="000E3602" w:rsidP="000E3602" w:rsidRDefault="000E3602" w14:paraId="2BF5C259" w14:textId="77777777">
      <w:r>
        <w:t>Thus, in case of this scenario, Guarantee Fee calculation will be based on Sanctioned Loan Amount and for 326 days since 10-May-2016 till 31-March-2017 (inclusive of end day).</w:t>
      </w:r>
    </w:p>
    <w:p w:rsidR="000E3602" w:rsidP="000E3602" w:rsidRDefault="000E3602" w14:paraId="0E2DA5E7" w14:textId="77777777">
      <w:r>
        <w:t>Guarantee Fee on SBR = 4,00,000 * (1%/365) * 326 = 3,572.60/-</w:t>
      </w:r>
    </w:p>
    <w:p w:rsidR="000E3602" w:rsidP="000E3602" w:rsidRDefault="000E3602" w14:paraId="08425308" w14:textId="77777777">
      <w:r>
        <w:t>Guarantee Fee for all Premiums = 3,572.60</w:t>
      </w:r>
      <w:r w:rsidRPr="00FF19AD">
        <w:t xml:space="preserve"> </w:t>
      </w:r>
      <w:r>
        <w:t>* 30% = 1,071.78/-</w:t>
      </w:r>
    </w:p>
    <w:p w:rsidR="000E3602" w:rsidP="000E3602" w:rsidRDefault="000E3602" w14:paraId="737811A6" w14:textId="77777777">
      <w:pPr>
        <w:jc w:val="both"/>
      </w:pPr>
      <w:r>
        <w:t>Which equals to INR 4,644.38/-</w:t>
      </w:r>
    </w:p>
    <w:p w:rsidR="000E3602" w:rsidP="000E3602" w:rsidRDefault="000E3602" w14:paraId="604A12E6" w14:textId="77777777">
      <w:pPr>
        <w:jc w:val="both"/>
      </w:pPr>
    </w:p>
    <w:p w:rsidRPr="00A137F4" w:rsidR="000E3602" w:rsidP="000E3602" w:rsidRDefault="000E3602" w14:paraId="14C3FCAA" w14:textId="77777777">
      <w:pPr>
        <w:rPr>
          <w:b/>
          <w:u w:val="single"/>
        </w:rPr>
      </w:pPr>
      <w:r w:rsidRPr="00A137F4">
        <w:rPr>
          <w:b/>
          <w:u w:val="single"/>
        </w:rPr>
        <w:t xml:space="preserve">Scenario </w:t>
      </w:r>
      <w:r>
        <w:rPr>
          <w:b/>
          <w:u w:val="single"/>
        </w:rPr>
        <w:t>4</w:t>
      </w:r>
      <w:r w:rsidRPr="00A137F4">
        <w:rPr>
          <w:b/>
          <w:u w:val="single"/>
        </w:rPr>
        <w:t>: Billing for Portfolio in ‘Base Period Q1’</w:t>
      </w:r>
      <w:r>
        <w:rPr>
          <w:b/>
          <w:u w:val="single"/>
        </w:rPr>
        <w:t xml:space="preserve"> AND For Loan Type ‘2/3/4’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70"/>
      </w:tblGrid>
      <w:tr w:rsidRPr="00F25836" w:rsidR="000E3602" w:rsidTr="003C5B49" w14:paraId="0A01869B" w14:textId="77777777">
        <w:trPr>
          <w:trHeight w:val="235"/>
        </w:trPr>
        <w:tc>
          <w:tcPr>
            <w:tcW w:w="5160" w:type="dxa"/>
            <w:noWrap/>
            <w:hideMark/>
          </w:tcPr>
          <w:p w:rsidRPr="00F25836" w:rsidR="000E3602" w:rsidP="003C5B49" w:rsidRDefault="000E3602" w14:paraId="3DC0C9F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281007A1" w14:textId="77777777">
            <w:pPr>
              <w:rPr>
                <w:rFonts w:ascii="Calibri" w:hAnsi="Calibri" w:eastAsia="Times New Roman" w:cs="Times New Roman"/>
                <w:b/>
                <w:color w:val="000000"/>
                <w:sz w:val="20"/>
                <w:szCs w:val="20"/>
              </w:rPr>
            </w:pPr>
          </w:p>
        </w:tc>
      </w:tr>
      <w:tr w:rsidRPr="00F25836" w:rsidR="000E3602" w:rsidTr="003C5B49" w14:paraId="44ABC9D6" w14:textId="77777777">
        <w:trPr>
          <w:trHeight w:val="235"/>
        </w:trPr>
        <w:tc>
          <w:tcPr>
            <w:tcW w:w="5160" w:type="dxa"/>
            <w:hideMark/>
          </w:tcPr>
          <w:p w:rsidRPr="00F25836" w:rsidR="000E3602" w:rsidP="003C5B49" w:rsidRDefault="000E3602" w14:paraId="779596F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40CE47F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49EAB07B" w14:textId="77777777">
        <w:trPr>
          <w:trHeight w:val="235"/>
        </w:trPr>
        <w:tc>
          <w:tcPr>
            <w:tcW w:w="5160" w:type="dxa"/>
          </w:tcPr>
          <w:p w:rsidRPr="009E4299" w:rsidR="000E3602" w:rsidP="003C5B49" w:rsidRDefault="000E3602" w14:paraId="0D6B014B"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Maximum Limit to Guarantee Issuance Allowed (INR)</w:t>
            </w:r>
          </w:p>
        </w:tc>
        <w:tc>
          <w:tcPr>
            <w:tcW w:w="1956" w:type="dxa"/>
          </w:tcPr>
          <w:p w:rsidRPr="009E4299" w:rsidR="000E3602" w:rsidP="003C5B49" w:rsidRDefault="000E3602" w14:paraId="5D1D58F6"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10,00,000.00</w:t>
            </w:r>
          </w:p>
        </w:tc>
      </w:tr>
      <w:tr w:rsidRPr="00F25836" w:rsidR="000E3602" w:rsidTr="003C5B49" w14:paraId="3D646315" w14:textId="77777777">
        <w:trPr>
          <w:trHeight w:val="235"/>
        </w:trPr>
        <w:tc>
          <w:tcPr>
            <w:tcW w:w="5160" w:type="dxa"/>
          </w:tcPr>
          <w:p w:rsidRPr="009E4299" w:rsidR="000E3602" w:rsidP="003C5B49" w:rsidRDefault="000E3602" w14:paraId="4B8133BA"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Minimum Limit to Guarantee Issuance Allowed (INR)</w:t>
            </w:r>
          </w:p>
        </w:tc>
        <w:tc>
          <w:tcPr>
            <w:tcW w:w="1956" w:type="dxa"/>
          </w:tcPr>
          <w:p w:rsidRPr="009E4299" w:rsidR="000E3602" w:rsidP="003C5B49" w:rsidRDefault="000E3602" w14:paraId="36AA46A1"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50,000.</w:t>
            </w:r>
            <w:commentRangeStart w:id="281"/>
            <w:r w:rsidRPr="009E4299">
              <w:rPr>
                <w:rFonts w:ascii="Calibri" w:hAnsi="Calibri" w:eastAsia="Times New Roman" w:cs="Times New Roman"/>
                <w:color w:val="000000"/>
                <w:sz w:val="20"/>
                <w:szCs w:val="20"/>
                <w:highlight w:val="yellow"/>
              </w:rPr>
              <w:t>00</w:t>
            </w:r>
            <w:commentRangeEnd w:id="281"/>
            <w:r w:rsidR="009E4299">
              <w:rPr>
                <w:rStyle w:val="CommentReference"/>
              </w:rPr>
              <w:commentReference w:id="281"/>
            </w:r>
          </w:p>
        </w:tc>
      </w:tr>
      <w:tr w:rsidRPr="00F25836" w:rsidR="000E3602" w:rsidTr="003C5B49" w14:paraId="0102F70D" w14:textId="77777777">
        <w:trPr>
          <w:trHeight w:val="235"/>
        </w:trPr>
        <w:tc>
          <w:tcPr>
            <w:tcW w:w="5160" w:type="dxa"/>
          </w:tcPr>
          <w:p w:rsidRPr="00F25836" w:rsidR="000E3602" w:rsidP="003C5B49" w:rsidRDefault="000E3602" w14:paraId="4F39F93D"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7E1B867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17E9CCE3" w14:textId="77777777">
        <w:trPr>
          <w:trHeight w:val="235"/>
        </w:trPr>
        <w:tc>
          <w:tcPr>
            <w:tcW w:w="5160" w:type="dxa"/>
          </w:tcPr>
          <w:p w:rsidRPr="008F20C7" w:rsidR="000E3602" w:rsidP="003C5B49" w:rsidRDefault="000E3602" w14:paraId="69CC639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6115AF0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5,50,000.00</w:t>
            </w:r>
          </w:p>
        </w:tc>
      </w:tr>
      <w:tr w:rsidRPr="00F25836" w:rsidR="000E3602" w:rsidTr="003C5B49" w14:paraId="7001B13F" w14:textId="77777777">
        <w:trPr>
          <w:trHeight w:val="235"/>
        </w:trPr>
        <w:tc>
          <w:tcPr>
            <w:tcW w:w="5160" w:type="dxa"/>
          </w:tcPr>
          <w:p w:rsidRPr="008F20C7" w:rsidR="000E3602" w:rsidP="003C5B49" w:rsidRDefault="000E3602" w14:paraId="7F65CC4B"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7F5B6369"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6A9EC86C" w14:textId="77777777">
        <w:trPr>
          <w:trHeight w:val="235"/>
        </w:trPr>
        <w:tc>
          <w:tcPr>
            <w:tcW w:w="5160" w:type="dxa"/>
          </w:tcPr>
          <w:p w:rsidRPr="008F20C7" w:rsidR="000E3602" w:rsidP="003C5B49" w:rsidRDefault="000E3602" w14:paraId="0BF9B2B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05495DC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6FB4F1E3" w14:textId="77777777">
        <w:trPr>
          <w:trHeight w:val="235"/>
        </w:trPr>
        <w:tc>
          <w:tcPr>
            <w:tcW w:w="5160" w:type="dxa"/>
          </w:tcPr>
          <w:p w:rsidRPr="008F20C7" w:rsidR="000E3602" w:rsidP="003C5B49" w:rsidRDefault="000E3602" w14:paraId="687BB51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6CE03097"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FAE3E4E" w14:textId="77777777">
        <w:trPr>
          <w:trHeight w:val="235"/>
        </w:trPr>
        <w:tc>
          <w:tcPr>
            <w:tcW w:w="5160" w:type="dxa"/>
          </w:tcPr>
          <w:p w:rsidR="000E3602" w:rsidP="003C5B49" w:rsidRDefault="000E3602" w14:paraId="0BB0740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0B5ED21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10-June-2016</w:t>
            </w:r>
          </w:p>
        </w:tc>
      </w:tr>
    </w:tbl>
    <w:p w:rsidR="000E3602" w:rsidP="000E3602" w:rsidRDefault="000E3602" w14:paraId="6A990588" w14:textId="77777777"/>
    <w:p w:rsidR="000E3602" w:rsidP="000E3602" w:rsidRDefault="000E3602" w14:paraId="0B763263" w14:textId="77777777">
      <w:pPr>
        <w:jc w:val="both"/>
      </w:pPr>
      <w:r>
        <w:t xml:space="preserve">MLI uploads and approves the input file on SURGE system in Portfolio having status as Base Period Q1. </w:t>
      </w:r>
    </w:p>
    <w:p w:rsidR="000E3602" w:rsidP="000E3602" w:rsidRDefault="000E3602" w14:paraId="5077BCBB" w14:textId="77777777">
      <w:pPr>
        <w:jc w:val="both"/>
      </w:pPr>
      <w:r>
        <w:t>Also, MLI uploads and approves the update input file on SURGE system in Portfolio having status as Base Period Q1.</w:t>
      </w:r>
    </w:p>
    <w:p w:rsidR="000E3602" w:rsidP="000E3602" w:rsidRDefault="000E3602" w14:paraId="1C9037B0" w14:textId="77777777">
      <w:pPr>
        <w:jc w:val="both"/>
      </w:pPr>
      <w:r>
        <w:t>Billing cycle is executed on 12</w:t>
      </w:r>
      <w:r w:rsidRPr="00B616F5">
        <w:rPr>
          <w:vertAlign w:val="superscript"/>
        </w:rPr>
        <w:t>th</w:t>
      </w:r>
      <w:r>
        <w:t xml:space="preserve"> July 2016. </w:t>
      </w:r>
    </w:p>
    <w:p w:rsidR="000E3602" w:rsidP="000E3602" w:rsidRDefault="000E3602" w14:paraId="63B52809" w14:textId="77777777">
      <w:r>
        <w:t>Thus, in case of this scenario, Guarantee Fee calculation will be based on Modified Sanctioned Loan Amount and for 295 days since 10-June-2016 till 31-March-2017 (inclusive of end day).</w:t>
      </w:r>
    </w:p>
    <w:p w:rsidR="000E3602" w:rsidP="000E3602" w:rsidRDefault="000E3602" w14:paraId="37CDDDF3" w14:textId="77777777">
      <w:r>
        <w:t>Guarantee Fee on SBR = 5,50,000 * (1%/365) * 295 = 4,445.21/-</w:t>
      </w:r>
    </w:p>
    <w:p w:rsidR="000E3602" w:rsidP="000E3602" w:rsidRDefault="000E3602" w14:paraId="6FC896B4" w14:textId="77777777">
      <w:r>
        <w:t>Guarantee Fee for all Premiums = 4,445.21 * 30% = 1,333.56/-</w:t>
      </w:r>
    </w:p>
    <w:p w:rsidR="000E3602" w:rsidP="000E3602" w:rsidRDefault="000E3602" w14:paraId="7D4A7903" w14:textId="2F694F64">
      <w:pPr>
        <w:jc w:val="both"/>
      </w:pPr>
      <w:r>
        <w:t>Which equals to INR 5,778.77/-</w:t>
      </w:r>
    </w:p>
    <w:p w:rsidR="007B3664" w:rsidP="000E3602" w:rsidRDefault="007B3664" w14:paraId="7617795B" w14:textId="77777777">
      <w:pPr>
        <w:jc w:val="both"/>
      </w:pPr>
    </w:p>
    <w:p w:rsidR="00D137E3" w:rsidP="000E3602" w:rsidRDefault="00D137E3" w14:paraId="2851FB2E" w14:textId="498ECD71">
      <w:pPr>
        <w:jc w:val="both"/>
        <w:rPr>
          <w:b/>
        </w:rPr>
      </w:pPr>
      <w:r w:rsidRPr="00D137E3">
        <w:rPr>
          <w:b/>
        </w:rPr>
        <w:t>(Note</w:t>
      </w:r>
      <w:r w:rsidRPr="00D137E3" w:rsidR="007B3664">
        <w:rPr>
          <w:b/>
        </w:rPr>
        <w:t>: -</w:t>
      </w:r>
      <w:r w:rsidRPr="00D137E3">
        <w:rPr>
          <w:b/>
        </w:rPr>
        <w:t xml:space="preserve"> Above CG fees calculation same for Base period Q2 and Q3 also).</w:t>
      </w:r>
    </w:p>
    <w:p w:rsidRPr="00D137E3" w:rsidR="00BF5A47" w:rsidP="000E3602" w:rsidRDefault="00BF5A47" w14:paraId="066C462A" w14:textId="77777777">
      <w:pPr>
        <w:jc w:val="both"/>
        <w:rPr>
          <w:b/>
        </w:rPr>
      </w:pPr>
    </w:p>
    <w:p w:rsidRPr="00A137F4" w:rsidR="000E3602" w:rsidP="000E3602" w:rsidRDefault="000E3602" w14:paraId="113F46F6" w14:textId="77777777">
      <w:pPr>
        <w:rPr>
          <w:b/>
          <w:u w:val="single"/>
        </w:rPr>
      </w:pPr>
      <w:bookmarkStart w:name="OLE_LINK1" w:id="282"/>
      <w:r w:rsidRPr="00A137F4">
        <w:rPr>
          <w:b/>
          <w:u w:val="single"/>
        </w:rPr>
        <w:t xml:space="preserve">Scenario </w:t>
      </w:r>
      <w:r>
        <w:rPr>
          <w:b/>
          <w:u w:val="single"/>
        </w:rPr>
        <w:t>5</w:t>
      </w:r>
      <w:r w:rsidRPr="00A137F4">
        <w:rPr>
          <w:b/>
          <w:u w:val="single"/>
        </w:rPr>
        <w:t>: Billing for Portfolio in ‘Base Period Q</w:t>
      </w:r>
      <w:r>
        <w:rPr>
          <w:b/>
          <w:u w:val="single"/>
        </w:rPr>
        <w:t>4</w:t>
      </w:r>
      <w:r w:rsidRPr="00A137F4">
        <w:rPr>
          <w:b/>
          <w:u w:val="single"/>
        </w:rPr>
        <w:t>’</w:t>
      </w:r>
      <w:r>
        <w:rPr>
          <w:b/>
          <w:u w:val="single"/>
        </w:rPr>
        <w:t xml:space="preserve"> AND For Loan Type ‘1’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F25836" w:rsidR="000E3602" w:rsidTr="003C5B49" w14:paraId="5C9542E3" w14:textId="77777777">
        <w:trPr>
          <w:trHeight w:val="235"/>
        </w:trPr>
        <w:tc>
          <w:tcPr>
            <w:tcW w:w="5160" w:type="dxa"/>
            <w:noWrap/>
            <w:hideMark/>
          </w:tcPr>
          <w:bookmarkEnd w:id="282"/>
          <w:p w:rsidRPr="00F25836" w:rsidR="000E3602" w:rsidP="003C5B49" w:rsidRDefault="000E3602" w14:paraId="4391F91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520D2019" w14:textId="77777777">
            <w:pPr>
              <w:rPr>
                <w:rFonts w:ascii="Calibri" w:hAnsi="Calibri" w:eastAsia="Times New Roman" w:cs="Times New Roman"/>
                <w:b/>
                <w:color w:val="000000"/>
                <w:sz w:val="20"/>
                <w:szCs w:val="20"/>
              </w:rPr>
            </w:pPr>
          </w:p>
        </w:tc>
      </w:tr>
      <w:tr w:rsidRPr="00F25836" w:rsidR="000E3602" w:rsidTr="003C5B49" w14:paraId="6AB9632D" w14:textId="77777777">
        <w:trPr>
          <w:trHeight w:val="235"/>
        </w:trPr>
        <w:tc>
          <w:tcPr>
            <w:tcW w:w="5160" w:type="dxa"/>
            <w:hideMark/>
          </w:tcPr>
          <w:p w:rsidRPr="00F25836" w:rsidR="000E3602" w:rsidP="003C5B49" w:rsidRDefault="000E3602" w14:paraId="6533D63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10AD7DA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09092BD7" w14:textId="77777777">
        <w:trPr>
          <w:trHeight w:val="235"/>
        </w:trPr>
        <w:tc>
          <w:tcPr>
            <w:tcW w:w="5160" w:type="dxa"/>
          </w:tcPr>
          <w:p w:rsidRPr="009E4299" w:rsidR="000E3602" w:rsidP="003C5B49" w:rsidRDefault="000E3602" w14:paraId="651E9F72"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Maximum Limit to Guarantee Issuance Allowed (INR)</w:t>
            </w:r>
          </w:p>
        </w:tc>
        <w:tc>
          <w:tcPr>
            <w:tcW w:w="1956" w:type="dxa"/>
          </w:tcPr>
          <w:p w:rsidRPr="009E4299" w:rsidR="000E3602" w:rsidP="003C5B49" w:rsidRDefault="000E3602" w14:paraId="62D7BA0B"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10,00,000.00</w:t>
            </w:r>
          </w:p>
        </w:tc>
      </w:tr>
      <w:tr w:rsidRPr="00F25836" w:rsidR="000E3602" w:rsidTr="003C5B49" w14:paraId="4D1C7B24" w14:textId="77777777">
        <w:trPr>
          <w:trHeight w:val="235"/>
        </w:trPr>
        <w:tc>
          <w:tcPr>
            <w:tcW w:w="5160" w:type="dxa"/>
          </w:tcPr>
          <w:p w:rsidRPr="009E4299" w:rsidR="000E3602" w:rsidP="003C5B49" w:rsidRDefault="000E3602" w14:paraId="3FE3838A" w14:textId="77777777">
            <w:pPr>
              <w:ind w:firstLine="400" w:firstLineChars="200"/>
              <w:rPr>
                <w:rFonts w:ascii="Times New Roman" w:hAnsi="Times New Roman"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Minimum Limit to Guarantee Issuance Allowed (INR)</w:t>
            </w:r>
          </w:p>
        </w:tc>
        <w:tc>
          <w:tcPr>
            <w:tcW w:w="1956" w:type="dxa"/>
          </w:tcPr>
          <w:p w:rsidRPr="009E4299" w:rsidR="000E3602" w:rsidP="003C5B49" w:rsidRDefault="000E3602" w14:paraId="163A13F6" w14:textId="77777777">
            <w:pPr>
              <w:ind w:firstLine="400" w:firstLineChars="200"/>
              <w:rPr>
                <w:rFonts w:ascii="Calibri" w:hAnsi="Calibri" w:eastAsia="Times New Roman" w:cs="Times New Roman"/>
                <w:color w:val="000000"/>
                <w:sz w:val="20"/>
                <w:szCs w:val="20"/>
                <w:highlight w:val="yellow"/>
              </w:rPr>
            </w:pPr>
            <w:r w:rsidRPr="009E4299">
              <w:rPr>
                <w:rFonts w:ascii="Calibri" w:hAnsi="Calibri" w:eastAsia="Times New Roman" w:cs="Times New Roman"/>
                <w:color w:val="000000"/>
                <w:sz w:val="20"/>
                <w:szCs w:val="20"/>
                <w:highlight w:val="yellow"/>
              </w:rPr>
              <w:t>50,000.00</w:t>
            </w:r>
          </w:p>
        </w:tc>
      </w:tr>
      <w:tr w:rsidRPr="00F25836" w:rsidR="000E3602" w:rsidTr="003C5B49" w14:paraId="0D821BBE" w14:textId="77777777">
        <w:trPr>
          <w:trHeight w:val="235"/>
        </w:trPr>
        <w:tc>
          <w:tcPr>
            <w:tcW w:w="5160" w:type="dxa"/>
          </w:tcPr>
          <w:p w:rsidRPr="00F25836" w:rsidR="000E3602" w:rsidP="003C5B49" w:rsidRDefault="000E3602" w14:paraId="58ACE573"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7BEB50A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5FC34322" w14:textId="77777777">
        <w:trPr>
          <w:trHeight w:val="235"/>
        </w:trPr>
        <w:tc>
          <w:tcPr>
            <w:tcW w:w="5160" w:type="dxa"/>
          </w:tcPr>
          <w:p w:rsidRPr="008F20C7" w:rsidR="000E3602" w:rsidP="003C5B49" w:rsidRDefault="000E3602" w14:paraId="536F124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671D07DB"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063C3E11" w14:textId="77777777">
        <w:trPr>
          <w:trHeight w:val="235"/>
        </w:trPr>
        <w:tc>
          <w:tcPr>
            <w:tcW w:w="5160" w:type="dxa"/>
          </w:tcPr>
          <w:p w:rsidRPr="008F20C7" w:rsidR="000E3602" w:rsidP="003C5B49" w:rsidRDefault="000E3602" w14:paraId="60F362B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741FE25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568A63F" w14:textId="77777777">
        <w:trPr>
          <w:trHeight w:val="235"/>
        </w:trPr>
        <w:tc>
          <w:tcPr>
            <w:tcW w:w="5160" w:type="dxa"/>
          </w:tcPr>
          <w:p w:rsidRPr="008F20C7" w:rsidR="000E3602" w:rsidP="003C5B49" w:rsidRDefault="000E3602" w14:paraId="5025C6D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544A6745"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1260C31E" w14:textId="77777777">
        <w:trPr>
          <w:trHeight w:val="235"/>
        </w:trPr>
        <w:tc>
          <w:tcPr>
            <w:tcW w:w="5160" w:type="dxa"/>
          </w:tcPr>
          <w:p w:rsidR="000E3602" w:rsidP="003C5B49" w:rsidRDefault="000E3602" w14:paraId="5ABE931B"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5C1E52F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252A0807" w14:textId="77777777"/>
    <w:p w:rsidR="000E3602" w:rsidP="000E3602" w:rsidRDefault="000E3602" w14:paraId="5882BBE0" w14:textId="77777777">
      <w:pPr>
        <w:jc w:val="both"/>
      </w:pPr>
      <w:r>
        <w:t>MLI uploads and approves the input file on SURGE system in Portfolio having status as Base Period Q4. Billing cycle is executed on 12</w:t>
      </w:r>
      <w:r w:rsidRPr="00B616F5">
        <w:rPr>
          <w:vertAlign w:val="superscript"/>
        </w:rPr>
        <w:t>th</w:t>
      </w:r>
      <w:r>
        <w:t xml:space="preserve"> Apr 2017. </w:t>
      </w:r>
    </w:p>
    <w:p w:rsidR="000E3602" w:rsidP="000E3602" w:rsidRDefault="000E3602" w14:paraId="2A6E5738" w14:textId="77777777">
      <w:r>
        <w:t>Thus, in case of this scenario, Guarantee Fee calculation will be based on Sanctioned Loan Amount and for 50 days since 10-Feb-2017 till 31-March-2017 (inclusive of end day).</w:t>
      </w:r>
    </w:p>
    <w:p w:rsidR="000E3602" w:rsidP="000E3602" w:rsidRDefault="000E3602" w14:paraId="6614C6D3" w14:textId="77777777">
      <w:r>
        <w:t>Guarantee Fee on SBR = 2,00,000 * (1%/365) * 50 = 273.97/-</w:t>
      </w:r>
    </w:p>
    <w:p w:rsidR="000E3602" w:rsidP="000E3602" w:rsidRDefault="000E3602" w14:paraId="461C716E" w14:textId="77777777">
      <w:r>
        <w:t>Guarantee Fee for all Premiums = 273.97</w:t>
      </w:r>
      <w:r w:rsidRPr="00FF19AD">
        <w:t xml:space="preserve"> </w:t>
      </w:r>
      <w:r>
        <w:t>* 30% = 82.19/-</w:t>
      </w:r>
    </w:p>
    <w:p w:rsidR="000E3602" w:rsidP="000E3602" w:rsidRDefault="000E3602" w14:paraId="4C386E90" w14:textId="77777777">
      <w:pPr>
        <w:jc w:val="both"/>
      </w:pPr>
      <w:r>
        <w:t>Which equals to INR 356.16/-</w:t>
      </w:r>
    </w:p>
    <w:p w:rsidR="000E3602" w:rsidP="000E3602" w:rsidRDefault="000E3602" w14:paraId="2BF66FD8" w14:textId="77777777">
      <w:pPr>
        <w:jc w:val="both"/>
      </w:pPr>
    </w:p>
    <w:p w:rsidRPr="00A137F4" w:rsidR="000E3602" w:rsidP="000E3602" w:rsidRDefault="000E3602" w14:paraId="282D69AB" w14:textId="77777777">
      <w:pPr>
        <w:rPr>
          <w:b/>
          <w:u w:val="single"/>
        </w:rPr>
      </w:pPr>
      <w:r w:rsidRPr="00A137F4">
        <w:rPr>
          <w:b/>
          <w:u w:val="single"/>
        </w:rPr>
        <w:t xml:space="preserve">Scenario </w:t>
      </w:r>
      <w:r>
        <w:rPr>
          <w:b/>
          <w:u w:val="single"/>
        </w:rPr>
        <w:t>6</w:t>
      </w:r>
      <w:r w:rsidRPr="00A137F4">
        <w:rPr>
          <w:b/>
          <w:u w:val="single"/>
        </w:rPr>
        <w:t>: Billing for Portfolio in ‘Base Period Q</w:t>
      </w:r>
      <w:r>
        <w:rPr>
          <w:b/>
          <w:u w:val="single"/>
        </w:rPr>
        <w:t>4</w:t>
      </w:r>
      <w:r w:rsidRPr="00A137F4">
        <w:rPr>
          <w:b/>
          <w:u w:val="single"/>
        </w:rPr>
        <w:t>’</w:t>
      </w:r>
      <w:r>
        <w:rPr>
          <w:b/>
          <w:u w:val="single"/>
        </w:rPr>
        <w:t xml:space="preserve"> AND For Loan Type ‘1’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0E3602" w:rsidTr="003C5B49" w14:paraId="712B0119" w14:textId="77777777">
        <w:trPr>
          <w:trHeight w:val="235"/>
        </w:trPr>
        <w:tc>
          <w:tcPr>
            <w:tcW w:w="5160" w:type="dxa"/>
            <w:noWrap/>
            <w:hideMark/>
          </w:tcPr>
          <w:p w:rsidRPr="00F25836" w:rsidR="000E3602" w:rsidP="003C5B49" w:rsidRDefault="000E3602" w14:paraId="713B8170"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12E187FF" w14:textId="77777777">
            <w:pPr>
              <w:rPr>
                <w:rFonts w:ascii="Calibri" w:hAnsi="Calibri" w:eastAsia="Times New Roman" w:cs="Times New Roman"/>
                <w:b/>
                <w:color w:val="000000"/>
                <w:sz w:val="20"/>
                <w:szCs w:val="20"/>
              </w:rPr>
            </w:pPr>
          </w:p>
        </w:tc>
      </w:tr>
      <w:tr w:rsidRPr="00F25836" w:rsidR="000E3602" w:rsidTr="003C5B49" w14:paraId="0E218D5B" w14:textId="77777777">
        <w:trPr>
          <w:trHeight w:val="235"/>
        </w:trPr>
        <w:tc>
          <w:tcPr>
            <w:tcW w:w="5160" w:type="dxa"/>
            <w:hideMark/>
          </w:tcPr>
          <w:p w:rsidRPr="00F25836" w:rsidR="000E3602" w:rsidP="003C5B49" w:rsidRDefault="000E3602" w14:paraId="19D6168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452A984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0E774F88" w14:textId="77777777">
        <w:trPr>
          <w:trHeight w:val="235"/>
        </w:trPr>
        <w:tc>
          <w:tcPr>
            <w:tcW w:w="5160" w:type="dxa"/>
          </w:tcPr>
          <w:p w:rsidRPr="005D0C9A" w:rsidR="000E3602" w:rsidP="003C5B49" w:rsidRDefault="000E3602" w14:paraId="38388532" w14:textId="77777777">
            <w:pPr>
              <w:ind w:firstLine="400" w:firstLineChars="200"/>
              <w:rPr>
                <w:rFonts w:ascii="Times New Roman" w:hAnsi="Times New Roman"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Maximum Limit to Guarantee Issuance Allowed (INR)</w:t>
            </w:r>
          </w:p>
        </w:tc>
        <w:tc>
          <w:tcPr>
            <w:tcW w:w="1956" w:type="dxa"/>
          </w:tcPr>
          <w:p w:rsidRPr="005D0C9A" w:rsidR="000E3602" w:rsidP="003C5B49" w:rsidRDefault="000E3602" w14:paraId="6B5A9E49" w14:textId="77777777">
            <w:pPr>
              <w:ind w:firstLine="400" w:firstLineChars="200"/>
              <w:rPr>
                <w:rFonts w:ascii="Calibri" w:hAnsi="Calibri"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10,00,000.00</w:t>
            </w:r>
          </w:p>
        </w:tc>
      </w:tr>
      <w:tr w:rsidRPr="00F25836" w:rsidR="000E3602" w:rsidTr="003C5B49" w14:paraId="3265CBA4" w14:textId="77777777">
        <w:trPr>
          <w:trHeight w:val="235"/>
        </w:trPr>
        <w:tc>
          <w:tcPr>
            <w:tcW w:w="5160" w:type="dxa"/>
          </w:tcPr>
          <w:p w:rsidRPr="005D0C9A" w:rsidR="000E3602" w:rsidP="003C5B49" w:rsidRDefault="000E3602" w14:paraId="1232D55F" w14:textId="77777777">
            <w:pPr>
              <w:ind w:firstLine="400" w:firstLineChars="200"/>
              <w:rPr>
                <w:rFonts w:ascii="Times New Roman" w:hAnsi="Times New Roman"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Minimum Limit to Guarantee Issuance Allowed (INR)</w:t>
            </w:r>
          </w:p>
        </w:tc>
        <w:tc>
          <w:tcPr>
            <w:tcW w:w="1956" w:type="dxa"/>
          </w:tcPr>
          <w:p w:rsidRPr="005D0C9A" w:rsidR="000E3602" w:rsidP="003C5B49" w:rsidRDefault="000E3602" w14:paraId="4330637F" w14:textId="77777777">
            <w:pPr>
              <w:ind w:firstLine="400" w:firstLineChars="200"/>
              <w:rPr>
                <w:rFonts w:ascii="Calibri" w:hAnsi="Calibri"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50,000.00</w:t>
            </w:r>
          </w:p>
        </w:tc>
      </w:tr>
      <w:tr w:rsidRPr="00F25836" w:rsidR="000E3602" w:rsidTr="003C5B49" w14:paraId="26AC0464" w14:textId="77777777">
        <w:trPr>
          <w:trHeight w:val="235"/>
        </w:trPr>
        <w:tc>
          <w:tcPr>
            <w:tcW w:w="5160" w:type="dxa"/>
          </w:tcPr>
          <w:p w:rsidRPr="00F25836" w:rsidR="000E3602" w:rsidP="003C5B49" w:rsidRDefault="000E3602" w14:paraId="06421784"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308CDAA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3584BD2B" w14:textId="77777777">
        <w:trPr>
          <w:trHeight w:val="235"/>
        </w:trPr>
        <w:tc>
          <w:tcPr>
            <w:tcW w:w="5160" w:type="dxa"/>
          </w:tcPr>
          <w:p w:rsidRPr="008F20C7" w:rsidR="000E3602" w:rsidP="003C5B49" w:rsidRDefault="000E3602" w14:paraId="3031491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6DCEE71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w:t>
            </w:r>
          </w:p>
        </w:tc>
      </w:tr>
      <w:tr w:rsidRPr="00F25836" w:rsidR="000E3602" w:rsidTr="003C5B49" w14:paraId="7A5DF403" w14:textId="77777777">
        <w:trPr>
          <w:trHeight w:val="235"/>
        </w:trPr>
        <w:tc>
          <w:tcPr>
            <w:tcW w:w="5160" w:type="dxa"/>
          </w:tcPr>
          <w:p w:rsidRPr="008F20C7" w:rsidR="000E3602" w:rsidP="003C5B49" w:rsidRDefault="000E3602" w14:paraId="4059E3A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53804182"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44E36335" w14:textId="77777777">
        <w:trPr>
          <w:trHeight w:val="235"/>
        </w:trPr>
        <w:tc>
          <w:tcPr>
            <w:tcW w:w="5160" w:type="dxa"/>
          </w:tcPr>
          <w:p w:rsidRPr="008F20C7" w:rsidR="000E3602" w:rsidP="003C5B49" w:rsidRDefault="000E3602" w14:paraId="0167047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823EA6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AB34932" w14:textId="77777777">
        <w:trPr>
          <w:trHeight w:val="235"/>
        </w:trPr>
        <w:tc>
          <w:tcPr>
            <w:tcW w:w="5160" w:type="dxa"/>
          </w:tcPr>
          <w:p w:rsidRPr="008F20C7" w:rsidR="000E3602" w:rsidP="003C5B49" w:rsidRDefault="000E3602" w14:paraId="6261B0A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58C22286"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5BA36005" w14:textId="77777777">
        <w:trPr>
          <w:trHeight w:val="235"/>
        </w:trPr>
        <w:tc>
          <w:tcPr>
            <w:tcW w:w="5160" w:type="dxa"/>
          </w:tcPr>
          <w:p w:rsidR="000E3602" w:rsidP="003C5B49" w:rsidRDefault="000E3602" w14:paraId="3B0BC6D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4DD7675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25A7989A" w14:textId="77777777"/>
    <w:p w:rsidR="000E3602" w:rsidP="000E3602" w:rsidRDefault="000E3602" w14:paraId="29961E4B" w14:textId="77777777">
      <w:pPr>
        <w:jc w:val="both"/>
      </w:pPr>
      <w:r>
        <w:t xml:space="preserve">MLI uploads and approves the input file on SURGE system in Portfolio having status as Base Period Q4. </w:t>
      </w:r>
    </w:p>
    <w:p w:rsidR="000E3602" w:rsidP="000E3602" w:rsidRDefault="000E3602" w14:paraId="7F14EE9F" w14:textId="77777777">
      <w:pPr>
        <w:jc w:val="both"/>
      </w:pPr>
      <w:r>
        <w:t>Also, MLI uploads and approves the update input file on SURGE system in Portfolio having status as Base Period Q4.</w:t>
      </w:r>
    </w:p>
    <w:p w:rsidR="000E3602" w:rsidP="000E3602" w:rsidRDefault="000E3602" w14:paraId="61133F9F" w14:textId="77777777">
      <w:pPr>
        <w:jc w:val="both"/>
      </w:pPr>
      <w:r>
        <w:t>Billing cycle is executed on 12</w:t>
      </w:r>
      <w:r w:rsidRPr="00B616F5">
        <w:rPr>
          <w:vertAlign w:val="superscript"/>
        </w:rPr>
        <w:t>th</w:t>
      </w:r>
      <w:r>
        <w:t xml:space="preserve"> Apr 2017. </w:t>
      </w:r>
    </w:p>
    <w:p w:rsidR="000E3602" w:rsidP="000E3602" w:rsidRDefault="000E3602" w14:paraId="3A7CAC53" w14:textId="77777777">
      <w:r>
        <w:t>Thus, in case of this scenario, Guarantee Fee calculation will be based on Modified Sanctioned Loan Amount and for 50 days since 10-Feb-2017 till 31-March-2017 (inclusive of end day).</w:t>
      </w:r>
    </w:p>
    <w:p w:rsidR="000E3602" w:rsidP="000E3602" w:rsidRDefault="000E3602" w14:paraId="5BEBC5C4" w14:textId="77777777">
      <w:r>
        <w:t>Guarantee Fee on SBR = 1,50,000 * (1%/365) * 50 = 205.48/-</w:t>
      </w:r>
    </w:p>
    <w:p w:rsidR="000E3602" w:rsidP="000E3602" w:rsidRDefault="000E3602" w14:paraId="7F0ED354" w14:textId="77777777">
      <w:r>
        <w:t>Guarantee Fee for all Premiums = 205.48 * 30% = 61.64/-</w:t>
      </w:r>
    </w:p>
    <w:p w:rsidR="000E3602" w:rsidP="000E3602" w:rsidRDefault="000E3602" w14:paraId="76CE49A1" w14:textId="77777777">
      <w:pPr>
        <w:jc w:val="both"/>
      </w:pPr>
      <w:r>
        <w:t>Which equals to INR 267.12/-</w:t>
      </w:r>
    </w:p>
    <w:p w:rsidR="000E3602" w:rsidP="000E3602" w:rsidRDefault="000E3602" w14:paraId="62EB991A" w14:textId="77777777">
      <w:pPr>
        <w:rPr>
          <w:b/>
          <w:u w:val="single"/>
        </w:rPr>
      </w:pPr>
    </w:p>
    <w:p w:rsidRPr="00A137F4" w:rsidR="000E3602" w:rsidP="000E3602" w:rsidRDefault="000E3602" w14:paraId="035D5EC7" w14:textId="77777777">
      <w:pPr>
        <w:rPr>
          <w:b/>
          <w:u w:val="single"/>
        </w:rPr>
      </w:pPr>
      <w:r w:rsidRPr="00A137F4">
        <w:rPr>
          <w:b/>
          <w:u w:val="single"/>
        </w:rPr>
        <w:t xml:space="preserve">Scenario </w:t>
      </w:r>
      <w:r>
        <w:rPr>
          <w:b/>
          <w:u w:val="single"/>
        </w:rPr>
        <w:t>7</w:t>
      </w:r>
      <w:r w:rsidRPr="00A137F4">
        <w:rPr>
          <w:b/>
          <w:u w:val="single"/>
        </w:rPr>
        <w:t>: Billing for Portfolio in ‘Base Period Q</w:t>
      </w:r>
      <w:r>
        <w:rPr>
          <w:b/>
          <w:u w:val="single"/>
        </w:rPr>
        <w:t>4</w:t>
      </w:r>
      <w:r w:rsidRPr="00A137F4">
        <w:rPr>
          <w:b/>
          <w:u w:val="single"/>
        </w:rPr>
        <w:t>’</w:t>
      </w:r>
      <w:r>
        <w:rPr>
          <w:b/>
          <w:u w:val="single"/>
        </w:rPr>
        <w:t xml:space="preserve"> AND For Loan Type ‘2/3/4’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F25836" w:rsidR="000E3602" w:rsidTr="003C5B49" w14:paraId="02BFC56B" w14:textId="77777777">
        <w:trPr>
          <w:trHeight w:val="235"/>
        </w:trPr>
        <w:tc>
          <w:tcPr>
            <w:tcW w:w="5160" w:type="dxa"/>
            <w:noWrap/>
            <w:hideMark/>
          </w:tcPr>
          <w:p w:rsidRPr="00F25836" w:rsidR="000E3602" w:rsidP="003C5B49" w:rsidRDefault="000E3602" w14:paraId="3009B416"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7F4E87E1" w14:textId="77777777">
            <w:pPr>
              <w:rPr>
                <w:rFonts w:ascii="Calibri" w:hAnsi="Calibri" w:eastAsia="Times New Roman" w:cs="Times New Roman"/>
                <w:b/>
                <w:color w:val="000000"/>
                <w:sz w:val="20"/>
                <w:szCs w:val="20"/>
              </w:rPr>
            </w:pPr>
          </w:p>
        </w:tc>
      </w:tr>
      <w:tr w:rsidRPr="00F25836" w:rsidR="000E3602" w:rsidTr="003C5B49" w14:paraId="19B1C001" w14:textId="77777777">
        <w:trPr>
          <w:trHeight w:val="235"/>
        </w:trPr>
        <w:tc>
          <w:tcPr>
            <w:tcW w:w="5160" w:type="dxa"/>
            <w:hideMark/>
          </w:tcPr>
          <w:p w:rsidRPr="00F25836" w:rsidR="000E3602" w:rsidP="003C5B49" w:rsidRDefault="000E3602" w14:paraId="120544F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6F332F7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6456D520" w14:textId="77777777">
        <w:trPr>
          <w:trHeight w:val="235"/>
        </w:trPr>
        <w:tc>
          <w:tcPr>
            <w:tcW w:w="5160" w:type="dxa"/>
          </w:tcPr>
          <w:p w:rsidRPr="005D0C9A" w:rsidR="000E3602" w:rsidP="003C5B49" w:rsidRDefault="000E3602" w14:paraId="531FA7ED" w14:textId="77777777">
            <w:pPr>
              <w:ind w:firstLine="400" w:firstLineChars="200"/>
              <w:rPr>
                <w:rFonts w:ascii="Times New Roman" w:hAnsi="Times New Roman"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Maximum Limit to Guarantee Issuance Allowed (INR)</w:t>
            </w:r>
          </w:p>
        </w:tc>
        <w:tc>
          <w:tcPr>
            <w:tcW w:w="1956" w:type="dxa"/>
          </w:tcPr>
          <w:p w:rsidRPr="005D0C9A" w:rsidR="000E3602" w:rsidP="003C5B49" w:rsidRDefault="000E3602" w14:paraId="007A0678" w14:textId="77777777">
            <w:pPr>
              <w:ind w:firstLine="400" w:firstLineChars="200"/>
              <w:rPr>
                <w:rFonts w:ascii="Calibri" w:hAnsi="Calibri"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10,00,000.00</w:t>
            </w:r>
          </w:p>
        </w:tc>
      </w:tr>
      <w:tr w:rsidRPr="00F25836" w:rsidR="000E3602" w:rsidTr="003C5B49" w14:paraId="5A8A33AC" w14:textId="77777777">
        <w:trPr>
          <w:trHeight w:val="235"/>
        </w:trPr>
        <w:tc>
          <w:tcPr>
            <w:tcW w:w="5160" w:type="dxa"/>
          </w:tcPr>
          <w:p w:rsidRPr="005D0C9A" w:rsidR="000E3602" w:rsidP="003C5B49" w:rsidRDefault="000E3602" w14:paraId="723B1AEB" w14:textId="77777777">
            <w:pPr>
              <w:ind w:firstLine="400" w:firstLineChars="200"/>
              <w:rPr>
                <w:rFonts w:ascii="Times New Roman" w:hAnsi="Times New Roman"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Minimum Limit to Guarantee Issuance Allowed (INR)</w:t>
            </w:r>
          </w:p>
        </w:tc>
        <w:tc>
          <w:tcPr>
            <w:tcW w:w="1956" w:type="dxa"/>
          </w:tcPr>
          <w:p w:rsidRPr="005D0C9A" w:rsidR="000E3602" w:rsidP="003C5B49" w:rsidRDefault="000E3602" w14:paraId="60849D0F" w14:textId="77777777">
            <w:pPr>
              <w:ind w:firstLine="400" w:firstLineChars="200"/>
              <w:rPr>
                <w:rFonts w:ascii="Calibri" w:hAnsi="Calibri"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50,000.00</w:t>
            </w:r>
          </w:p>
        </w:tc>
      </w:tr>
      <w:tr w:rsidRPr="00F25836" w:rsidR="000E3602" w:rsidTr="003C5B49" w14:paraId="3DD06617" w14:textId="77777777">
        <w:trPr>
          <w:trHeight w:val="235"/>
        </w:trPr>
        <w:tc>
          <w:tcPr>
            <w:tcW w:w="5160" w:type="dxa"/>
          </w:tcPr>
          <w:p w:rsidRPr="00F25836" w:rsidR="000E3602" w:rsidP="003C5B49" w:rsidRDefault="000E3602" w14:paraId="02ED248E"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5EA0119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50DDA1D0" w14:textId="77777777">
        <w:trPr>
          <w:trHeight w:val="235"/>
        </w:trPr>
        <w:tc>
          <w:tcPr>
            <w:tcW w:w="5160" w:type="dxa"/>
          </w:tcPr>
          <w:p w:rsidRPr="008F20C7" w:rsidR="000E3602" w:rsidP="003C5B49" w:rsidRDefault="000E3602" w14:paraId="7EE957B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58D7261A"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67BADD95" w14:textId="77777777">
        <w:trPr>
          <w:trHeight w:val="235"/>
        </w:trPr>
        <w:tc>
          <w:tcPr>
            <w:tcW w:w="5160" w:type="dxa"/>
          </w:tcPr>
          <w:p w:rsidRPr="008F20C7" w:rsidR="000E3602" w:rsidP="003C5B49" w:rsidRDefault="000E3602" w14:paraId="619597C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42EBB63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6363CEB2" w14:textId="77777777">
        <w:trPr>
          <w:trHeight w:val="235"/>
        </w:trPr>
        <w:tc>
          <w:tcPr>
            <w:tcW w:w="5160" w:type="dxa"/>
          </w:tcPr>
          <w:p w:rsidRPr="008F20C7" w:rsidR="000E3602" w:rsidP="003C5B49" w:rsidRDefault="000E3602" w14:paraId="06D3896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7C4AF9F3"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F99ED79" w14:textId="77777777">
        <w:trPr>
          <w:trHeight w:val="235"/>
        </w:trPr>
        <w:tc>
          <w:tcPr>
            <w:tcW w:w="5160" w:type="dxa"/>
          </w:tcPr>
          <w:p w:rsidR="000E3602" w:rsidP="003C5B49" w:rsidRDefault="000E3602" w14:paraId="06FD606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41680BC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5F381CA9" w14:textId="77777777">
      <w:pPr>
        <w:jc w:val="both"/>
      </w:pPr>
      <w:r>
        <w:t>MLI uploads and approves the input file on SURGE system in Portfolio having status as Base Period Q4. Billing cycle is executed on 12</w:t>
      </w:r>
      <w:r w:rsidRPr="00B616F5">
        <w:rPr>
          <w:vertAlign w:val="superscript"/>
        </w:rPr>
        <w:t>th</w:t>
      </w:r>
      <w:r>
        <w:t xml:space="preserve"> Apr 2017. </w:t>
      </w:r>
    </w:p>
    <w:p w:rsidR="000E3602" w:rsidP="000E3602" w:rsidRDefault="000E3602" w14:paraId="06B07A35" w14:textId="77777777">
      <w:r>
        <w:t>Thus, in case of this scenario, Guarantee Fee calculation will be based on Sanctioned Loan Amount and for 50 days since 10-Feb-2017 till 31-March-2017 (inclusive of end day).</w:t>
      </w:r>
    </w:p>
    <w:p w:rsidR="000E3602" w:rsidP="000E3602" w:rsidRDefault="000E3602" w14:paraId="3B4CEB91" w14:textId="77777777">
      <w:r>
        <w:t>Guarantee Fee on SBR = 4,00,000 * (1%/365) * 50 = 547.95/-</w:t>
      </w:r>
    </w:p>
    <w:p w:rsidR="000E3602" w:rsidP="000E3602" w:rsidRDefault="000E3602" w14:paraId="10F5E8E1" w14:textId="77777777">
      <w:r>
        <w:t>Guarantee Fee for all Premiums = 547.95</w:t>
      </w:r>
      <w:r w:rsidRPr="00FF19AD">
        <w:t xml:space="preserve"> </w:t>
      </w:r>
      <w:r>
        <w:t>* 30% = 164.38/-</w:t>
      </w:r>
    </w:p>
    <w:p w:rsidR="000E3602" w:rsidP="000E3602" w:rsidRDefault="000E3602" w14:paraId="44F3B2FD" w14:textId="77777777">
      <w:pPr>
        <w:jc w:val="both"/>
      </w:pPr>
      <w:r>
        <w:t>Which equals to INR 712.33/-</w:t>
      </w:r>
    </w:p>
    <w:p w:rsidR="0092103A" w:rsidP="000E3602" w:rsidRDefault="0092103A" w14:paraId="77DDDC8E" w14:textId="71936F98">
      <w:pPr>
        <w:jc w:val="both"/>
      </w:pPr>
    </w:p>
    <w:p w:rsidRPr="00A137F4" w:rsidR="000E3602" w:rsidP="000E3602" w:rsidRDefault="000E3602" w14:paraId="62B1A062" w14:textId="77777777">
      <w:pPr>
        <w:rPr>
          <w:b/>
          <w:u w:val="single"/>
        </w:rPr>
      </w:pPr>
      <w:r w:rsidRPr="00A137F4">
        <w:rPr>
          <w:b/>
          <w:u w:val="single"/>
        </w:rPr>
        <w:t xml:space="preserve">Scenario </w:t>
      </w:r>
      <w:r>
        <w:rPr>
          <w:b/>
          <w:u w:val="single"/>
        </w:rPr>
        <w:t>8</w:t>
      </w:r>
      <w:r w:rsidRPr="00A137F4">
        <w:rPr>
          <w:b/>
          <w:u w:val="single"/>
        </w:rPr>
        <w:t>: Billing for Portfolio in ‘Base Period Q</w:t>
      </w:r>
      <w:r>
        <w:rPr>
          <w:b/>
          <w:u w:val="single"/>
        </w:rPr>
        <w:t>4</w:t>
      </w:r>
      <w:r w:rsidRPr="00A137F4">
        <w:rPr>
          <w:b/>
          <w:u w:val="single"/>
        </w:rPr>
        <w:t>’</w:t>
      </w:r>
      <w:r>
        <w:rPr>
          <w:b/>
          <w:u w:val="single"/>
        </w:rPr>
        <w:t xml:space="preserve"> AND For Loan Type ‘2/3/4’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0E3602" w:rsidTr="003C5B49" w14:paraId="17C47A35" w14:textId="77777777">
        <w:trPr>
          <w:trHeight w:val="235"/>
        </w:trPr>
        <w:tc>
          <w:tcPr>
            <w:tcW w:w="5160" w:type="dxa"/>
            <w:noWrap/>
            <w:hideMark/>
          </w:tcPr>
          <w:p w:rsidRPr="00F25836" w:rsidR="000E3602" w:rsidP="003C5B49" w:rsidRDefault="000E3602" w14:paraId="5362C31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0EE2397F" w14:textId="77777777">
            <w:pPr>
              <w:rPr>
                <w:rFonts w:ascii="Calibri" w:hAnsi="Calibri" w:eastAsia="Times New Roman" w:cs="Times New Roman"/>
                <w:b/>
                <w:color w:val="000000"/>
                <w:sz w:val="20"/>
                <w:szCs w:val="20"/>
              </w:rPr>
            </w:pPr>
          </w:p>
        </w:tc>
      </w:tr>
      <w:tr w:rsidRPr="00F25836" w:rsidR="000E3602" w:rsidTr="003C5B49" w14:paraId="188D30A0" w14:textId="77777777">
        <w:trPr>
          <w:trHeight w:val="235"/>
        </w:trPr>
        <w:tc>
          <w:tcPr>
            <w:tcW w:w="5160" w:type="dxa"/>
            <w:hideMark/>
          </w:tcPr>
          <w:p w:rsidRPr="00F25836" w:rsidR="000E3602" w:rsidP="003C5B49" w:rsidRDefault="000E3602" w14:paraId="6790F82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3F8CD32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4172AB80" w14:textId="77777777">
        <w:trPr>
          <w:trHeight w:val="235"/>
        </w:trPr>
        <w:tc>
          <w:tcPr>
            <w:tcW w:w="5160" w:type="dxa"/>
          </w:tcPr>
          <w:p w:rsidRPr="005D0C9A" w:rsidR="000E3602" w:rsidP="003C5B49" w:rsidRDefault="000E3602" w14:paraId="7B8F191A" w14:textId="77777777">
            <w:pPr>
              <w:ind w:firstLine="400" w:firstLineChars="200"/>
              <w:rPr>
                <w:rFonts w:ascii="Times New Roman" w:hAnsi="Times New Roman"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Maximum Limit to Guarantee Issuance Allowed (INR)</w:t>
            </w:r>
          </w:p>
        </w:tc>
        <w:tc>
          <w:tcPr>
            <w:tcW w:w="1956" w:type="dxa"/>
          </w:tcPr>
          <w:p w:rsidRPr="005D0C9A" w:rsidR="000E3602" w:rsidP="003C5B49" w:rsidRDefault="000E3602" w14:paraId="3BC2F661" w14:textId="77777777">
            <w:pPr>
              <w:ind w:firstLine="400" w:firstLineChars="200"/>
              <w:rPr>
                <w:rFonts w:ascii="Calibri" w:hAnsi="Calibri"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10,00,000.00</w:t>
            </w:r>
          </w:p>
        </w:tc>
      </w:tr>
      <w:tr w:rsidRPr="00F25836" w:rsidR="000E3602" w:rsidTr="003C5B49" w14:paraId="21E46699" w14:textId="77777777">
        <w:trPr>
          <w:trHeight w:val="235"/>
        </w:trPr>
        <w:tc>
          <w:tcPr>
            <w:tcW w:w="5160" w:type="dxa"/>
          </w:tcPr>
          <w:p w:rsidRPr="005D0C9A" w:rsidR="000E3602" w:rsidP="003C5B49" w:rsidRDefault="000E3602" w14:paraId="672A132E" w14:textId="77777777">
            <w:pPr>
              <w:ind w:firstLine="400" w:firstLineChars="200"/>
              <w:rPr>
                <w:rFonts w:ascii="Times New Roman" w:hAnsi="Times New Roman"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Minimum Limit to Guarantee Issuance Allowed (INR)</w:t>
            </w:r>
          </w:p>
        </w:tc>
        <w:tc>
          <w:tcPr>
            <w:tcW w:w="1956" w:type="dxa"/>
          </w:tcPr>
          <w:p w:rsidRPr="005D0C9A" w:rsidR="000E3602" w:rsidP="003C5B49" w:rsidRDefault="000E3602" w14:paraId="542EC911" w14:textId="77777777">
            <w:pPr>
              <w:ind w:firstLine="400" w:firstLineChars="200"/>
              <w:rPr>
                <w:rFonts w:ascii="Calibri" w:hAnsi="Calibri" w:eastAsia="Times New Roman" w:cs="Times New Roman"/>
                <w:color w:val="000000"/>
                <w:sz w:val="20"/>
                <w:szCs w:val="20"/>
                <w:highlight w:val="yellow"/>
              </w:rPr>
            </w:pPr>
            <w:r w:rsidRPr="005D0C9A">
              <w:rPr>
                <w:rFonts w:ascii="Calibri" w:hAnsi="Calibri" w:eastAsia="Times New Roman" w:cs="Times New Roman"/>
                <w:color w:val="000000"/>
                <w:sz w:val="20"/>
                <w:szCs w:val="20"/>
                <w:highlight w:val="yellow"/>
              </w:rPr>
              <w:t>50,000.00</w:t>
            </w:r>
          </w:p>
        </w:tc>
      </w:tr>
      <w:tr w:rsidRPr="00F25836" w:rsidR="000E3602" w:rsidTr="003C5B49" w14:paraId="14F3F6B8" w14:textId="77777777">
        <w:trPr>
          <w:trHeight w:val="235"/>
        </w:trPr>
        <w:tc>
          <w:tcPr>
            <w:tcW w:w="5160" w:type="dxa"/>
          </w:tcPr>
          <w:p w:rsidRPr="00F25836" w:rsidR="000E3602" w:rsidP="003C5B49" w:rsidRDefault="000E3602" w14:paraId="5240B1C1"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16F01F7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7D607298" w14:textId="77777777">
        <w:trPr>
          <w:trHeight w:val="235"/>
        </w:trPr>
        <w:tc>
          <w:tcPr>
            <w:tcW w:w="5160" w:type="dxa"/>
          </w:tcPr>
          <w:p w:rsidRPr="008F20C7" w:rsidR="000E3602" w:rsidP="003C5B49" w:rsidRDefault="000E3602" w14:paraId="6E4CA63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0D908C3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5,50,000.00</w:t>
            </w:r>
          </w:p>
        </w:tc>
      </w:tr>
      <w:tr w:rsidRPr="00F25836" w:rsidR="000E3602" w:rsidTr="003C5B49" w14:paraId="5A06E599" w14:textId="77777777">
        <w:trPr>
          <w:trHeight w:val="235"/>
        </w:trPr>
        <w:tc>
          <w:tcPr>
            <w:tcW w:w="5160" w:type="dxa"/>
          </w:tcPr>
          <w:p w:rsidRPr="008F20C7" w:rsidR="000E3602" w:rsidP="003C5B49" w:rsidRDefault="000E3602" w14:paraId="7819362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7A3EE5E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6060E5ED" w14:textId="77777777">
        <w:trPr>
          <w:trHeight w:val="235"/>
        </w:trPr>
        <w:tc>
          <w:tcPr>
            <w:tcW w:w="5160" w:type="dxa"/>
          </w:tcPr>
          <w:p w:rsidRPr="008F20C7" w:rsidR="000E3602" w:rsidP="003C5B49" w:rsidRDefault="000E3602" w14:paraId="55A3033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9BF064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5298E384" w14:textId="77777777">
        <w:trPr>
          <w:trHeight w:val="235"/>
        </w:trPr>
        <w:tc>
          <w:tcPr>
            <w:tcW w:w="5160" w:type="dxa"/>
          </w:tcPr>
          <w:p w:rsidRPr="008F20C7" w:rsidR="000E3602" w:rsidP="003C5B49" w:rsidRDefault="000E3602" w14:paraId="006192E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3A4DB801"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5C0CE3E" w14:textId="77777777">
        <w:trPr>
          <w:trHeight w:val="235"/>
        </w:trPr>
        <w:tc>
          <w:tcPr>
            <w:tcW w:w="5160" w:type="dxa"/>
          </w:tcPr>
          <w:p w:rsidR="000E3602" w:rsidP="003C5B49" w:rsidRDefault="000E3602" w14:paraId="4E5D2F6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67F10E5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70B4ECCC" w14:textId="77777777"/>
    <w:p w:rsidR="000E3602" w:rsidP="000E3602" w:rsidRDefault="000E3602" w14:paraId="67ED4ADD" w14:textId="77777777">
      <w:pPr>
        <w:jc w:val="both"/>
      </w:pPr>
      <w:r>
        <w:t xml:space="preserve">MLI uploads and approves the input file on SURGE system in Portfolio having status as Base Period Q4. </w:t>
      </w:r>
    </w:p>
    <w:p w:rsidR="000E3602" w:rsidP="000E3602" w:rsidRDefault="000E3602" w14:paraId="155DEAC3" w14:textId="77777777">
      <w:pPr>
        <w:jc w:val="both"/>
      </w:pPr>
      <w:r>
        <w:t>Also, MLI uploads and approves the update input file on SURGE system in Portfolio having status as Base Period Q4.</w:t>
      </w:r>
    </w:p>
    <w:p w:rsidR="000E3602" w:rsidP="000E3602" w:rsidRDefault="000E3602" w14:paraId="4F03F296" w14:textId="77777777">
      <w:pPr>
        <w:jc w:val="both"/>
      </w:pPr>
      <w:r>
        <w:t>Billing cycle is executed on 12</w:t>
      </w:r>
      <w:r w:rsidRPr="00B616F5">
        <w:rPr>
          <w:vertAlign w:val="superscript"/>
        </w:rPr>
        <w:t>th</w:t>
      </w:r>
      <w:r>
        <w:t xml:space="preserve"> Apr 2017. </w:t>
      </w:r>
    </w:p>
    <w:p w:rsidR="000E3602" w:rsidP="000E3602" w:rsidRDefault="000E3602" w14:paraId="657E43B9" w14:textId="77777777">
      <w:r>
        <w:t>Thus, in case of this scenario, Guarantee Fee calculation will be based on Modified Sanctioned Loan Amount and for 50 days since 10-Feb-2017 till 31-March-2017 (inclusive of end day).</w:t>
      </w:r>
    </w:p>
    <w:p w:rsidR="000E3602" w:rsidP="000E3602" w:rsidRDefault="000E3602" w14:paraId="37F90B3D" w14:textId="77777777">
      <w:r>
        <w:t>Guarantee Fee on SBR = 5,50,000 * (1%/365) * 50 = 753.42/-</w:t>
      </w:r>
    </w:p>
    <w:p w:rsidR="000E3602" w:rsidP="000E3602" w:rsidRDefault="000E3602" w14:paraId="683106BD" w14:textId="77777777">
      <w:r>
        <w:t>Guarantee Fee for all Premiums = 753.42 * 30% = 226.03/-</w:t>
      </w:r>
    </w:p>
    <w:p w:rsidR="000E3602" w:rsidP="000E3602" w:rsidRDefault="000E3602" w14:paraId="3BDC69DC" w14:textId="77777777">
      <w:pPr>
        <w:jc w:val="both"/>
      </w:pPr>
      <w:r>
        <w:t>Which equals to INR 979.</w:t>
      </w:r>
      <w:commentRangeStart w:id="283"/>
      <w:commentRangeStart w:id="284"/>
      <w:commentRangeStart w:id="285"/>
      <w:r>
        <w:t>45</w:t>
      </w:r>
      <w:commentRangeEnd w:id="283"/>
      <w:r w:rsidR="002D5FB3">
        <w:rPr>
          <w:rStyle w:val="CommentReference"/>
        </w:rPr>
        <w:commentReference w:id="283"/>
      </w:r>
      <w:commentRangeEnd w:id="284"/>
      <w:r w:rsidR="0052578A">
        <w:rPr>
          <w:rStyle w:val="CommentReference"/>
        </w:rPr>
        <w:commentReference w:id="284"/>
      </w:r>
      <w:commentRangeEnd w:id="285"/>
      <w:r w:rsidR="005D0C9A">
        <w:rPr>
          <w:rStyle w:val="CommentReference"/>
        </w:rPr>
        <w:commentReference w:id="285"/>
      </w:r>
      <w:r>
        <w:t>/-</w:t>
      </w:r>
    </w:p>
    <w:p w:rsidR="00AE1DE4" w:rsidP="00AE1DE4" w:rsidRDefault="00AE1DE4" w14:paraId="1DA0907F" w14:textId="77777777">
      <w:pPr>
        <w:jc w:val="both"/>
      </w:pPr>
    </w:p>
    <w:p w:rsidR="00622153" w:rsidP="00D779EB" w:rsidRDefault="00AE1DE4" w14:paraId="106A05A6" w14:textId="4DF245A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4" w:id="286"/>
      <w:bookmarkStart w:name="_Toc461481048" w:id="287"/>
      <w:bookmarkStart w:name="_Toc465274990" w:id="288"/>
      <w:bookmarkStart w:name="_Toc485743355" w:id="289"/>
      <w:bookmarkStart w:name="_Toc159600871" w:id="290"/>
      <w:r>
        <w:rPr>
          <w:rFonts w:ascii="Trebuchet MS" w:hAnsi="Trebuchet MS"/>
          <w:b/>
          <w:bCs/>
          <w:color w:val="000000" w:themeColor="text1"/>
          <w:szCs w:val="22"/>
        </w:rPr>
        <w:t>Calculating Tax on Credit Guarantee Fees</w:t>
      </w:r>
      <w:bookmarkEnd w:id="286"/>
      <w:r>
        <w:rPr>
          <w:rFonts w:ascii="Trebuchet MS" w:hAnsi="Trebuchet MS"/>
          <w:b/>
          <w:bCs/>
          <w:color w:val="000000" w:themeColor="text1"/>
          <w:szCs w:val="22"/>
        </w:rPr>
        <w:t xml:space="preserve"> for Single Loan Account</w:t>
      </w:r>
      <w:bookmarkEnd w:id="287"/>
      <w:bookmarkEnd w:id="288"/>
      <w:bookmarkEnd w:id="289"/>
      <w:bookmarkEnd w:id="290"/>
    </w:p>
    <w:p w:rsidRPr="00622153" w:rsidR="00622153" w:rsidP="00622153" w:rsidRDefault="00622153" w14:paraId="6267ABB4" w14:textId="77777777"/>
    <w:p w:rsidR="00AE1DE4" w:rsidP="00D779EB" w:rsidRDefault="00622153" w14:paraId="33D4132F" w14:textId="7B74511C">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9737634" w:id="291"/>
      <w:bookmarkStart w:name="_Toc159600872" w:id="292"/>
      <w:r w:rsidRPr="00002E25">
        <w:rPr>
          <w:rFonts w:ascii="Trebuchet MS" w:hAnsi="Trebuchet MS"/>
          <w:b/>
          <w:bCs/>
          <w:color w:val="000000" w:themeColor="text1"/>
          <w:szCs w:val="22"/>
        </w:rPr>
        <w:t>Calculation based on Service Tax, Krishi-Kalyan Cess and Swach Bharat Cess</w:t>
      </w:r>
      <w:bookmarkEnd w:id="291"/>
      <w:bookmarkEnd w:id="292"/>
      <w:r w:rsidR="00AE1DE4">
        <w:rPr>
          <w:rFonts w:ascii="Trebuchet MS" w:hAnsi="Trebuchet MS"/>
          <w:b/>
          <w:bCs/>
          <w:color w:val="000000" w:themeColor="text1"/>
          <w:szCs w:val="22"/>
        </w:rPr>
        <w:t xml:space="preserve"> </w:t>
      </w:r>
    </w:p>
    <w:p w:rsidR="00AE1DE4" w:rsidP="00AE1DE4" w:rsidRDefault="00AE1DE4" w14:paraId="69F0C1A5" w14:textId="7EDE1FAB">
      <w:pPr>
        <w:jc w:val="both"/>
      </w:pPr>
      <w:r>
        <w:t>Tax on Credit Guarantee Charges is determined based on CG Fees calculated in section 1.8.1.1. There will be various Taxation components. SURGE allows users to define these components (their names and tax value). Summation of these tax components is the total tax determined. The formulae is as below:</w:t>
      </w:r>
    </w:p>
    <w:p w:rsidRPr="00C43F7B" w:rsidR="00C43F7B" w:rsidP="00AE1DE4" w:rsidRDefault="00C43F7B" w14:paraId="2A71CDE5" w14:textId="53136953">
      <w:pPr>
        <w:jc w:val="both"/>
        <w:rPr>
          <w:b/>
        </w:rPr>
      </w:pPr>
      <w:r w:rsidRPr="00C43F7B">
        <w:rPr>
          <w:b/>
        </w:rPr>
        <w:t xml:space="preserve">(Note: These Taxes calculation </w:t>
      </w:r>
      <w:commentRangeStart w:id="293"/>
      <w:r w:rsidRPr="00C43F7B">
        <w:rPr>
          <w:b/>
        </w:rPr>
        <w:t>are old calculations for old taxes before GST).</w:t>
      </w:r>
      <w:commentRangeEnd w:id="293"/>
      <w:r w:rsidR="002B42D0">
        <w:rPr>
          <w:rStyle w:val="CommentReference"/>
        </w:rPr>
        <w:commentReference w:id="293"/>
      </w:r>
    </w:p>
    <w:p w:rsidR="00AE1DE4" w:rsidP="00AE1DE4" w:rsidRDefault="00AE1DE4" w14:paraId="5441D365" w14:textId="77777777">
      <w:pPr>
        <w:jc w:val="both"/>
      </w:pPr>
      <w:r>
        <w:rPr>
          <w:noProof/>
          <w:lang w:val="en-IN" w:eastAsia="en-IN"/>
        </w:rPr>
        <mc:AlternateContent>
          <mc:Choice Requires="wps">
            <w:drawing>
              <wp:inline distT="0" distB="0" distL="0" distR="0" wp14:anchorId="37FFA050" wp14:editId="64B5DFD2">
                <wp:extent cx="5757126" cy="502285"/>
                <wp:effectExtent l="0" t="0" r="15240" b="12065"/>
                <wp:docPr id="18" name="Rectangle 2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8F1933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D086D73">
              <v:rect id="Rectangle 2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48" fillcolor="white [3201]" strokecolor="#70ad47 [3209]" strokeweight="1pt" w14:anchorId="37FFA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tzb91VwIAAP8EAAAOAAAAAAAAAAAAAAAAAC4CAABkcnMvZTJvRG9jLnhtbFBLAQItABQA&#10;BgAIAAAAIQBTGNuo2QAAAAQBAAAPAAAAAAAAAAAAAAAAALEEAABkcnMvZG93bnJldi54bWxQSwUG&#10;AAAAAAQABADzAAAAtwUAAAAA&#10;">
                <v:textbox>
                  <w:txbxContent>
                    <w:p w:rsidR="009B6A9B" w:rsidP="00AE1DE4" w:rsidRDefault="009B6A9B" w14:paraId="6FC0945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00AE1DE4" w:rsidP="00AE1DE4" w:rsidRDefault="00AE1DE4" w14:paraId="7C57BE94" w14:textId="77777777">
      <w:pPr>
        <w:jc w:val="both"/>
      </w:pPr>
    </w:p>
    <w:p w:rsidR="00AE1DE4" w:rsidP="00AE1DE4" w:rsidRDefault="00AE1DE4" w14:paraId="4D371B64" w14:textId="19BB0CF6">
      <w:r>
        <w:t>Co</w:t>
      </w:r>
      <w:r w:rsidR="00D7343E">
        <w:t>nsider scenario 1 in section 1.8</w:t>
      </w:r>
      <w:r>
        <w:t xml:space="preserve">.1.1 above. </w:t>
      </w:r>
    </w:p>
    <w:p w:rsidR="00AE1DE4" w:rsidP="00AE1DE4" w:rsidRDefault="00AE1DE4" w14:paraId="5622AD42" w14:textId="3F3CEAB3">
      <w:pPr>
        <w:jc w:val="both"/>
      </w:pPr>
      <w:r>
        <w:t xml:space="preserve">Taxation on INR </w:t>
      </w:r>
      <w:r w:rsidR="00A543A1">
        <w:t>2,322.19</w:t>
      </w:r>
      <w:r>
        <w:t>/-is determined as below:</w:t>
      </w:r>
    </w:p>
    <w:p w:rsidR="00AE1DE4" w:rsidP="00AE1DE4" w:rsidRDefault="00AE1DE4" w14:paraId="0B5DA654" w14:textId="77777777">
      <w:pPr>
        <w:pStyle w:val="ListParagraph"/>
        <w:numPr>
          <w:ilvl w:val="0"/>
          <w:numId w:val="16"/>
        </w:numPr>
        <w:jc w:val="both"/>
      </w:pPr>
      <w:commentRangeStart w:id="294"/>
      <w:commentRangeStart w:id="295"/>
      <w:commentRangeStart w:id="296"/>
      <w:commentRangeStart w:id="297"/>
      <w:commentRangeStart w:id="298"/>
      <w:r>
        <w:t>Service Tax on this Fee @14% is 2,322.19/-*14% = INR  325.11/-</w:t>
      </w:r>
    </w:p>
    <w:p w:rsidR="00AE1DE4" w:rsidP="00AE1DE4" w:rsidRDefault="00AE1DE4" w14:paraId="22C2A6D4" w14:textId="77777777">
      <w:pPr>
        <w:pStyle w:val="ListParagraph"/>
        <w:numPr>
          <w:ilvl w:val="0"/>
          <w:numId w:val="16"/>
        </w:numPr>
        <w:jc w:val="both"/>
      </w:pPr>
      <w:r>
        <w:t>Swach Bharat Cess on this Fee @0.5% is 2,322.19/-*0.5% = INR 11.61/-</w:t>
      </w:r>
    </w:p>
    <w:p w:rsidR="00AE1DE4" w:rsidP="00AE1DE4" w:rsidRDefault="00AE1DE4" w14:paraId="2086E357" w14:textId="77777777">
      <w:pPr>
        <w:pStyle w:val="ListParagraph"/>
        <w:numPr>
          <w:ilvl w:val="0"/>
          <w:numId w:val="16"/>
        </w:numPr>
        <w:jc w:val="both"/>
      </w:pPr>
      <w:r>
        <w:t>Krishi Kalyan Cess on this Fee @0.5% is 2,322.19/-*0.5% = INR 11.61/-</w:t>
      </w:r>
      <w:commentRangeEnd w:id="294"/>
      <w:r w:rsidR="007B3EFE">
        <w:rPr>
          <w:rStyle w:val="CommentReference"/>
        </w:rPr>
        <w:commentReference w:id="294"/>
      </w:r>
      <w:commentRangeEnd w:id="295"/>
      <w:r w:rsidR="00272C94">
        <w:rPr>
          <w:rStyle w:val="CommentReference"/>
        </w:rPr>
        <w:commentReference w:id="295"/>
      </w:r>
      <w:commentRangeEnd w:id="296"/>
      <w:r w:rsidR="00B56BFA">
        <w:rPr>
          <w:rStyle w:val="CommentReference"/>
        </w:rPr>
        <w:commentReference w:id="296"/>
      </w:r>
      <w:commentRangeEnd w:id="297"/>
      <w:r w:rsidR="002B42D0">
        <w:rPr>
          <w:rStyle w:val="CommentReference"/>
        </w:rPr>
        <w:commentReference w:id="297"/>
      </w:r>
      <w:commentRangeEnd w:id="298"/>
      <w:r w:rsidR="00E93046">
        <w:rPr>
          <w:rStyle w:val="CommentReference"/>
        </w:rPr>
        <w:commentReference w:id="298"/>
      </w:r>
    </w:p>
    <w:p w:rsidR="00AE1DE4" w:rsidP="00AE1DE4" w:rsidRDefault="00AE1DE4" w14:paraId="71CC4FA7" w14:textId="77777777">
      <w:pPr>
        <w:jc w:val="both"/>
      </w:pPr>
      <w:r>
        <w:t>Total Tax summation = INR 348.33/-</w:t>
      </w:r>
    </w:p>
    <w:p w:rsidR="00AE1DE4" w:rsidP="00AE1DE4" w:rsidRDefault="00AE1DE4" w14:paraId="4618ABB5" w14:textId="77777777">
      <w:pPr>
        <w:jc w:val="both"/>
      </w:pPr>
      <w:r>
        <w:rPr>
          <w:noProof/>
          <w:lang w:val="en-IN" w:eastAsia="en-IN"/>
        </w:rPr>
        <mc:AlternateContent>
          <mc:Choice Requires="wps">
            <w:drawing>
              <wp:inline distT="0" distB="0" distL="0" distR="0" wp14:anchorId="3058756C" wp14:editId="4C9D8CEC">
                <wp:extent cx="5908040" cy="770255"/>
                <wp:effectExtent l="0" t="0" r="16510" b="10795"/>
                <wp:docPr id="20" name="Rectangle 23"/>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9B6A9B" w:rsidP="00AE1DE4" w:rsidRDefault="009B6A9B" w14:paraId="26A99E4B" w14:textId="77777777">
                            <w:pPr>
                              <w:jc w:val="both"/>
                              <w:rPr>
                                <w:rFonts w:asciiTheme="majorHAnsi" w:hAnsiTheme="majorHAnsi"/>
                                <w:b/>
                              </w:rPr>
                            </w:pPr>
                            <w:r>
                              <w:rPr>
                                <w:rFonts w:asciiTheme="majorHAnsi" w:hAnsiTheme="majorHAnsi"/>
                                <w:b/>
                              </w:rPr>
                              <w:t>Calculating the Credit Guarantee Fee Tax:</w:t>
                            </w:r>
                          </w:p>
                          <w:p w:rsidR="009B6A9B" w:rsidP="00AE1DE4" w:rsidRDefault="009B6A9B" w14:paraId="542A59A5"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AE1DE4" w:rsidRDefault="009B6A9B" w14:paraId="77BDE3D5"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4ADA5ADD" w14:textId="77777777">
                            <w:pPr>
                              <w:jc w:val="both"/>
                              <w:rPr>
                                <w:rFonts w:asciiTheme="majorHAnsi" w:hAnsiTheme="majorHAnsi"/>
                              </w:rPr>
                            </w:pPr>
                          </w:p>
                          <w:p w:rsidR="009B6A9B" w:rsidP="00AE1DE4" w:rsidRDefault="009B6A9B" w14:paraId="35DCAD1F" w14:textId="77777777">
                            <w:pPr>
                              <w:jc w:val="both"/>
                              <w:rPr>
                                <w:rFonts w:asciiTheme="majorHAnsi" w:hAnsiTheme="majorHAnsi"/>
                              </w:rPr>
                            </w:pPr>
                          </w:p>
                          <w:p w:rsidR="009B6A9B" w:rsidP="00AE1DE4" w:rsidRDefault="009B6A9B" w14:paraId="6DEA5A1F" w14:textId="77777777">
                            <w:pPr>
                              <w:jc w:val="both"/>
                              <w:rPr>
                                <w:rFonts w:asciiTheme="majorHAnsi" w:hAnsiTheme="majorHAnsi"/>
                              </w:rPr>
                            </w:pPr>
                          </w:p>
                          <w:p w:rsidRPr="00D451B1" w:rsidR="009B6A9B" w:rsidP="00AE1DE4" w:rsidRDefault="009B6A9B" w14:paraId="52904BA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6F24E2A">
              <v:rect id="Rectangle 23"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49" fillcolor="white [3201]" strokecolor="#70ad47 [3209]" strokeweight="1pt" w14:anchorId="305875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">
                <v:textbox>
                  <w:txbxContent>
                    <w:p w:rsidRPr="00D451B1" w:rsidR="009B6A9B" w:rsidP="00AE1DE4" w:rsidRDefault="009B6A9B" w14:paraId="67AD973E" w14:textId="77777777">
                      <w:pPr>
                        <w:jc w:val="both"/>
                        <w:rPr>
                          <w:rFonts w:asciiTheme="majorHAnsi" w:hAnsiTheme="majorHAnsi"/>
                          <w:b/>
                        </w:rPr>
                      </w:pPr>
                      <w:r>
                        <w:rPr>
                          <w:rFonts w:asciiTheme="majorHAnsi" w:hAnsiTheme="majorHAnsi"/>
                          <w:b/>
                        </w:rPr>
                        <w:t>Calculating the Credit Guarantee Fee Tax:</w:t>
                      </w:r>
                    </w:p>
                    <w:p w:rsidR="009B6A9B" w:rsidP="00AE1DE4" w:rsidRDefault="009B6A9B" w14:paraId="3AD1C9A4"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AE1DE4" w:rsidRDefault="009B6A9B" w14:paraId="7A1F1D62"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72A3D3EC" w14:textId="77777777">
                      <w:pPr>
                        <w:jc w:val="both"/>
                        <w:rPr>
                          <w:rFonts w:asciiTheme="majorHAnsi" w:hAnsiTheme="majorHAnsi"/>
                        </w:rPr>
                      </w:pPr>
                    </w:p>
                    <w:p w:rsidR="009B6A9B" w:rsidP="00AE1DE4" w:rsidRDefault="009B6A9B" w14:paraId="0D0B940D" w14:textId="77777777">
                      <w:pPr>
                        <w:jc w:val="both"/>
                        <w:rPr>
                          <w:rFonts w:asciiTheme="majorHAnsi" w:hAnsiTheme="majorHAnsi"/>
                        </w:rPr>
                      </w:pPr>
                    </w:p>
                    <w:p w:rsidR="009B6A9B" w:rsidP="00AE1DE4" w:rsidRDefault="009B6A9B" w14:paraId="0E27B00A" w14:textId="77777777">
                      <w:pPr>
                        <w:jc w:val="both"/>
                        <w:rPr>
                          <w:rFonts w:asciiTheme="majorHAnsi" w:hAnsiTheme="majorHAnsi"/>
                        </w:rPr>
                      </w:pPr>
                    </w:p>
                    <w:p w:rsidRPr="00D451B1" w:rsidR="009B6A9B" w:rsidP="00AE1DE4" w:rsidRDefault="009B6A9B" w14:paraId="60061E4C" w14:textId="77777777">
                      <w:pPr>
                        <w:jc w:val="both"/>
                        <w:rPr>
                          <w:rFonts w:asciiTheme="majorHAnsi" w:hAnsiTheme="majorHAnsi"/>
                        </w:rPr>
                      </w:pPr>
                    </w:p>
                  </w:txbxContent>
                </v:textbox>
                <w10:anchorlock/>
              </v:rect>
            </w:pict>
          </mc:Fallback>
        </mc:AlternateContent>
      </w:r>
    </w:p>
    <w:p w:rsidR="00AE1DE4" w:rsidP="00AE1DE4" w:rsidRDefault="00AE1DE4" w14:paraId="3B802A47" w14:textId="5C4EDA7E">
      <w:pPr>
        <w:jc w:val="both"/>
      </w:pPr>
    </w:p>
    <w:p w:rsidR="00622153" w:rsidP="00D779EB" w:rsidRDefault="00622153" w14:paraId="5820EF56" w14:textId="64938252">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59600873" w:id="299"/>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299"/>
    </w:p>
    <w:p w:rsidR="005E6C4C" w:rsidP="005E6C4C" w:rsidRDefault="005E6C4C" w14:paraId="7959302C" w14:textId="77777777">
      <w:pPr>
        <w:jc w:val="both"/>
      </w:pPr>
      <w:r>
        <w:t xml:space="preserve">As per GST policy, tax on GST is primarily based on MLI’s Headquarters’ location i.e. the state in which MLI is primarily based. NCGTC’s state of operations is decided as Maharashtra state. </w:t>
      </w:r>
    </w:p>
    <w:p w:rsidR="005E6C4C" w:rsidP="005E6C4C" w:rsidRDefault="005E6C4C" w14:paraId="6D99EE8F" w14:textId="77777777">
      <w:pPr>
        <w:jc w:val="both"/>
      </w:pPr>
      <w:r w:rsidRPr="00860024">
        <w:rPr>
          <w:b/>
          <w:u w:val="single"/>
        </w:rPr>
        <w:t>If the state of MLI operation is Maharashtra</w:t>
      </w:r>
      <w:r>
        <w:t>:</w:t>
      </w:r>
    </w:p>
    <w:p w:rsidR="005E6C4C" w:rsidP="005E6C4C" w:rsidRDefault="005E6C4C" w14:paraId="4561D76A" w14:textId="77777777">
      <w:pPr>
        <w:jc w:val="both"/>
      </w:pPr>
      <w:r>
        <w:t>Then as per GST policy, CGST and SGST will be applicable in the tax calculation.</w:t>
      </w:r>
    </w:p>
    <w:p w:rsidR="005E6C4C" w:rsidP="005E6C4C" w:rsidRDefault="005E6C4C" w14:paraId="5591D3E6" w14:textId="77777777">
      <w:pPr>
        <w:jc w:val="both"/>
      </w:pPr>
      <w:r>
        <w:t>The formula is as below:</w:t>
      </w:r>
    </w:p>
    <w:p w:rsidR="00A07BAB" w:rsidP="009F5475" w:rsidRDefault="005E6C4C" w14:paraId="0BF407F2" w14:textId="06582C6E">
      <w:pPr>
        <w:jc w:val="both"/>
      </w:pPr>
      <w:r>
        <w:rPr>
          <w:noProof/>
          <w:lang w:val="en-IN" w:eastAsia="en-IN"/>
        </w:rPr>
        <mc:AlternateContent>
          <mc:Choice Requires="wps">
            <w:drawing>
              <wp:inline distT="0" distB="0" distL="0" distR="0" wp14:anchorId="1A57E5BE" wp14:editId="39155DA6">
                <wp:extent cx="5757126" cy="502285"/>
                <wp:effectExtent l="0" t="0" r="15240" b="12065"/>
                <wp:docPr id="25" name="Rectangle 24"/>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5E6C4C" w:rsidRDefault="009B6A9B" w14:paraId="28E53DF5"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6CAC5CD">
              <v:rect id="Rectangle 24"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0" fillcolor="white [3201]" strokecolor="#70ad47 [3209]" strokeweight="1pt" w14:anchorId="1A57E5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MAOXrVWAgAA/wQAAA4AAAAAAAAAAAAAAAAALgIAAGRycy9lMm9Eb2MueG1sUEsBAi0AFAAG&#10;AAgAAAAhAFMY26jZAAAABAEAAA8AAAAAAAAAAAAAAAAAsAQAAGRycy9kb3ducmV2LnhtbFBLBQYA&#10;AAAABAAEAPMAAAC2BQAAAAA=&#10;">
                <v:textbox>
                  <w:txbxContent>
                    <w:p w:rsidR="009B6A9B" w:rsidP="005E6C4C" w:rsidRDefault="009B6A9B" w14:paraId="3E82E8FF" w14:textId="77777777">
                      <w:pPr>
                        <w:jc w:val="center"/>
                      </w:pPr>
                      <w:r>
                        <w:t>Tax on Guarantee Fee = (Credit Guarantee Fee * CGST Rate Defined in SURGE) + (Credit Guarantee Fee * SGST Rate Defined in SURGE)</w:t>
                      </w:r>
                    </w:p>
                  </w:txbxContent>
                </v:textbox>
                <w10:anchorlock/>
              </v:rect>
            </w:pict>
          </mc:Fallback>
        </mc:AlternateContent>
      </w:r>
    </w:p>
    <w:p w:rsidR="00A07BAB" w:rsidP="00A07BAB" w:rsidRDefault="00A07BAB" w14:paraId="561801FD" w14:textId="5DA90A6F">
      <w:r>
        <w:t>Co</w:t>
      </w:r>
      <w:r w:rsidR="00D7343E">
        <w:t>nsider scenario 1 in section 1.8</w:t>
      </w:r>
      <w:r>
        <w:t xml:space="preserve">.1.1 above. </w:t>
      </w:r>
    </w:p>
    <w:p w:rsidR="00A07BAB" w:rsidP="00A07BAB" w:rsidRDefault="00A07BAB" w14:paraId="72112C36" w14:textId="77777777">
      <w:pPr>
        <w:jc w:val="both"/>
      </w:pPr>
      <w:r>
        <w:t>Taxation on INR 2,322.19/-is determined as below:</w:t>
      </w:r>
    </w:p>
    <w:p w:rsidR="00A07BAB" w:rsidP="00417178" w:rsidRDefault="00A07BAB" w14:paraId="17DA03A3" w14:textId="2CFC1AB3">
      <w:pPr>
        <w:pStyle w:val="ListParagraph"/>
        <w:numPr>
          <w:ilvl w:val="0"/>
          <w:numId w:val="49"/>
        </w:numPr>
        <w:jc w:val="both"/>
      </w:pPr>
      <w:r>
        <w:t>CGST on this Fee @9% is 2,322.19/-*9% = INR  208.99/-</w:t>
      </w:r>
    </w:p>
    <w:p w:rsidR="00A07BAB" w:rsidP="00417178" w:rsidRDefault="00A07BAB" w14:paraId="68F7AE3E" w14:textId="089C7F01">
      <w:pPr>
        <w:pStyle w:val="ListParagraph"/>
        <w:numPr>
          <w:ilvl w:val="0"/>
          <w:numId w:val="49"/>
        </w:numPr>
        <w:jc w:val="both"/>
      </w:pPr>
      <w:r>
        <w:t>SGST on this Fee @9% is 2,322.19/-*9% = INR  208.99/-</w:t>
      </w:r>
    </w:p>
    <w:p w:rsidRPr="009F5475" w:rsidR="005E6C4C" w:rsidP="005E6C4C" w:rsidRDefault="00A07BAB" w14:paraId="711E2D06" w14:textId="77184182">
      <w:pPr>
        <w:jc w:val="both"/>
        <w:rPr>
          <w:u w:val="single"/>
        </w:rPr>
      </w:pPr>
      <w:r>
        <w:t>Total Tax summation = INR 417.99/-</w:t>
      </w:r>
    </w:p>
    <w:p w:rsidR="005E6C4C" w:rsidP="005E6C4C" w:rsidRDefault="005E6C4C" w14:paraId="2DB23A70"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5E6C4C" w:rsidP="005E6C4C" w:rsidRDefault="005E6C4C" w14:paraId="2978ACE3" w14:textId="77777777">
      <w:pPr>
        <w:jc w:val="both"/>
      </w:pPr>
      <w:r>
        <w:t>Then as per GST policy, IGST will be applicable in the tax calculation.</w:t>
      </w:r>
    </w:p>
    <w:p w:rsidR="005E6C4C" w:rsidP="005E6C4C" w:rsidRDefault="005E6C4C" w14:paraId="158D3DE9" w14:textId="77777777">
      <w:pPr>
        <w:jc w:val="both"/>
      </w:pPr>
      <w:r>
        <w:t>The formula is as below:</w:t>
      </w:r>
    </w:p>
    <w:p w:rsidR="005E6C4C" w:rsidP="005E6C4C" w:rsidRDefault="005E6C4C" w14:paraId="668CC505" w14:textId="77777777">
      <w:pPr>
        <w:jc w:val="both"/>
      </w:pPr>
      <w:r>
        <w:rPr>
          <w:noProof/>
          <w:lang w:val="en-IN" w:eastAsia="en-IN"/>
        </w:rPr>
        <mc:AlternateContent>
          <mc:Choice Requires="wps">
            <w:drawing>
              <wp:inline distT="0" distB="0" distL="0" distR="0" wp14:anchorId="03B688EB" wp14:editId="0CAF4A29">
                <wp:extent cx="5757126" cy="502285"/>
                <wp:effectExtent l="0" t="0" r="15240" b="12065"/>
                <wp:docPr id="8"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5E6C4C" w:rsidRDefault="009B6A9B" w14:paraId="3055D607"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A2EF99A">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1" fillcolor="white [3201]" strokecolor="#70ad47 [3209]" strokeweight="1pt" w14:anchorId="03B68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WbJY4VwIAAP8EAAAOAAAAAAAAAAAAAAAAAC4CAABkcnMvZTJvRG9jLnhtbFBLAQItABQA&#10;BgAIAAAAIQBTGNuo2QAAAAQBAAAPAAAAAAAAAAAAAAAAALEEAABkcnMvZG93bnJldi54bWxQSwUG&#10;AAAAAAQABADzAAAAtwUAAAAA&#10;">
                <v:textbox>
                  <w:txbxContent>
                    <w:p w:rsidR="009B6A9B" w:rsidP="005E6C4C" w:rsidRDefault="009B6A9B" w14:paraId="6E9CC99C" w14:textId="77777777">
                      <w:pPr>
                        <w:jc w:val="center"/>
                      </w:pPr>
                      <w:r>
                        <w:t>Tax on Guarantee Fee = (Credit Guarantee Fee * IGST Rate Defined in SURGE)</w:t>
                      </w:r>
                    </w:p>
                  </w:txbxContent>
                </v:textbox>
                <w10:anchorlock/>
              </v:rect>
            </w:pict>
          </mc:Fallback>
        </mc:AlternateContent>
      </w:r>
    </w:p>
    <w:p w:rsidR="00A07BAB" w:rsidP="00A07BAB" w:rsidRDefault="00A07BAB" w14:paraId="56DA0FB7" w14:textId="3E91115A">
      <w:r>
        <w:t>Co</w:t>
      </w:r>
      <w:r w:rsidR="00D7343E">
        <w:t>nsider scenario 1 in section 1.8</w:t>
      </w:r>
      <w:r>
        <w:t xml:space="preserve">.1.1 above. </w:t>
      </w:r>
    </w:p>
    <w:p w:rsidR="00A07BAB" w:rsidP="00A07BAB" w:rsidRDefault="00A07BAB" w14:paraId="0699BD85" w14:textId="77777777">
      <w:pPr>
        <w:jc w:val="both"/>
      </w:pPr>
      <w:r>
        <w:t>Taxation on INR 2,322.19/-is determined as below:</w:t>
      </w:r>
    </w:p>
    <w:p w:rsidR="00A07BAB" w:rsidP="00417178" w:rsidRDefault="00A07BAB" w14:paraId="53084938" w14:textId="26FE5ADD">
      <w:pPr>
        <w:pStyle w:val="ListParagraph"/>
        <w:numPr>
          <w:ilvl w:val="0"/>
          <w:numId w:val="50"/>
        </w:numPr>
        <w:jc w:val="both"/>
      </w:pPr>
      <w:r>
        <w:t>IGST on this Fee @18% is 2,322.19/-*18% = INR  417.99/-</w:t>
      </w:r>
    </w:p>
    <w:p w:rsidR="005E6C4C" w:rsidP="00A07BAB" w:rsidRDefault="00A07BAB" w14:paraId="0E76C912" w14:textId="204DE20B">
      <w:pPr>
        <w:jc w:val="both"/>
      </w:pPr>
      <w:r>
        <w:t>Total Tax = INR 417.99/-</w:t>
      </w:r>
    </w:p>
    <w:p w:rsidRPr="00622153" w:rsidR="005E6C4C" w:rsidP="005E6C4C" w:rsidRDefault="005E6C4C" w14:paraId="301180C5" w14:textId="77777777"/>
    <w:p w:rsidR="00AE1DE4" w:rsidP="00D779EB" w:rsidRDefault="00AE1DE4" w14:paraId="3EE2B25F"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9" w:id="300"/>
      <w:bookmarkStart w:name="_Toc465274991" w:id="301"/>
      <w:bookmarkStart w:name="_Toc485743356" w:id="302"/>
      <w:bookmarkStart w:name="_Toc159600874" w:id="303"/>
      <w:r>
        <w:rPr>
          <w:rFonts w:ascii="Trebuchet MS" w:hAnsi="Trebuchet MS"/>
          <w:b/>
          <w:bCs/>
          <w:color w:val="000000" w:themeColor="text1"/>
          <w:szCs w:val="22"/>
        </w:rPr>
        <w:t>Calculating Total Credit Guarantee Charges for Single Loan Account</w:t>
      </w:r>
      <w:bookmarkEnd w:id="300"/>
      <w:bookmarkEnd w:id="301"/>
      <w:bookmarkEnd w:id="302"/>
      <w:bookmarkEnd w:id="303"/>
      <w:r>
        <w:rPr>
          <w:rFonts w:ascii="Trebuchet MS" w:hAnsi="Trebuchet MS"/>
          <w:b/>
          <w:bCs/>
          <w:color w:val="000000" w:themeColor="text1"/>
          <w:szCs w:val="22"/>
        </w:rPr>
        <w:t xml:space="preserve"> </w:t>
      </w:r>
    </w:p>
    <w:p w:rsidR="00AE1DE4" w:rsidP="00AE1DE4" w:rsidRDefault="00AE1DE4" w14:paraId="19E1B26B" w14:textId="6762DA14">
      <w:pPr>
        <w:jc w:val="both"/>
      </w:pPr>
      <w:r>
        <w:t>Tax on Credit Guarantee Charges is determined based on C</w:t>
      </w:r>
      <w:r w:rsidR="00A43F2B">
        <w:t>G Fees calculated in section 1.</w:t>
      </w:r>
      <w:r w:rsidR="00D7343E">
        <w:t>8</w:t>
      </w:r>
      <w:r>
        <w:t>.1.1 and</w:t>
      </w:r>
      <w:r w:rsidR="00D7343E">
        <w:t xml:space="preserve"> on taxes calculated on 1.8</w:t>
      </w:r>
      <w:r>
        <w:t>.1.2</w:t>
      </w:r>
      <w:r w:rsidR="00662C80">
        <w:t>.1</w:t>
      </w:r>
      <w:r>
        <w:t>.</w:t>
      </w:r>
    </w:p>
    <w:p w:rsidR="00AE1DE4" w:rsidP="00AE1DE4" w:rsidRDefault="00AE1DE4" w14:paraId="0286666D" w14:textId="77777777">
      <w:pPr>
        <w:jc w:val="both"/>
      </w:pPr>
      <w:r>
        <w:rPr>
          <w:noProof/>
          <w:lang w:val="en-IN" w:eastAsia="en-IN"/>
        </w:rPr>
        <mc:AlternateContent>
          <mc:Choice Requires="wps">
            <w:drawing>
              <wp:inline distT="0" distB="0" distL="0" distR="0" wp14:anchorId="533407A9" wp14:editId="0E16B4A4">
                <wp:extent cx="5757126" cy="502285"/>
                <wp:effectExtent l="0" t="0" r="15240" b="12065"/>
                <wp:docPr id="4" name="Rectangle 26"/>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04B2166A"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D640F46">
              <v:rect id="Rectangle 26"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2" fillcolor="white [3201]" strokecolor="#70ad47 [3209]" strokeweight="1pt" w14:anchorId="533407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CAT2iaVwIAAP8EAAAOAAAAAAAAAAAAAAAAAC4CAABkcnMvZTJvRG9jLnhtbFBLAQItABQA&#10;BgAIAAAAIQBTGNuo2QAAAAQBAAAPAAAAAAAAAAAAAAAAALEEAABkcnMvZG93bnJldi54bWxQSwUG&#10;AAAAAAQABADzAAAAtwUAAAAA&#10;">
                <v:textbox>
                  <w:txbxContent>
                    <w:p w:rsidR="009B6A9B" w:rsidP="00AE1DE4" w:rsidRDefault="009B6A9B" w14:paraId="5E4B565B" w14:textId="77777777">
                      <w:pPr>
                        <w:jc w:val="center"/>
                      </w:pPr>
                      <w:r>
                        <w:t>Total Credit Guarantee Charges = CG Fees + Total Taxes on CG Fees</w:t>
                      </w:r>
                    </w:p>
                  </w:txbxContent>
                </v:textbox>
                <w10:anchorlock/>
              </v:rect>
            </w:pict>
          </mc:Fallback>
        </mc:AlternateContent>
      </w:r>
    </w:p>
    <w:p w:rsidR="00AE1DE4" w:rsidP="00AE1DE4" w:rsidRDefault="00AE1DE4" w14:paraId="791415DF" w14:textId="3772D30A">
      <w:r>
        <w:t>Consider scenario 1 in section 1.</w:t>
      </w:r>
      <w:r w:rsidR="00D7343E">
        <w:t>8</w:t>
      </w:r>
      <w:r>
        <w:t>.1.1 above and ta</w:t>
      </w:r>
      <w:r w:rsidR="00D7343E">
        <w:t>xes calculates as in section 1.8</w:t>
      </w:r>
      <w:r w:rsidR="00662C80">
        <w:t>.1.2.1</w:t>
      </w:r>
      <w:r>
        <w:t>.</w:t>
      </w:r>
    </w:p>
    <w:p w:rsidR="00AE1DE4" w:rsidP="00AE1DE4" w:rsidRDefault="00AE1DE4" w14:paraId="129807A6" w14:textId="7D35B45B">
      <w:pPr>
        <w:jc w:val="both"/>
      </w:pPr>
      <w:r>
        <w:t xml:space="preserve">Total CG Charges is - 2,322.19 + </w:t>
      </w:r>
      <w:r w:rsidR="00662C80">
        <w:t>417.99</w:t>
      </w:r>
      <w:r>
        <w:t xml:space="preserve"> = </w:t>
      </w:r>
      <w:r w:rsidRPr="00E320E3">
        <w:t>2,7</w:t>
      </w:r>
      <w:r w:rsidR="00662C80">
        <w:t>40.18</w:t>
      </w:r>
      <w:r>
        <w:t>/-</w:t>
      </w:r>
      <w:r w:rsidR="0007421D">
        <w:t xml:space="preserve"> (tax is calculated as per service tax regime)</w:t>
      </w:r>
    </w:p>
    <w:p w:rsidR="00AE1DE4" w:rsidP="00AE1DE4" w:rsidRDefault="00AE1DE4" w14:paraId="6D6A2A9E" w14:textId="77777777">
      <w:pPr>
        <w:jc w:val="both"/>
      </w:pPr>
    </w:p>
    <w:p w:rsidR="00AE1DE4" w:rsidP="00D779EB" w:rsidRDefault="00AE1DE4" w14:paraId="1CF1DBE6"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0" w:id="304"/>
      <w:bookmarkStart w:name="_Toc465274992" w:id="305"/>
      <w:bookmarkStart w:name="_Toc485743357" w:id="306"/>
      <w:bookmarkStart w:name="_Toc159600875" w:id="307"/>
      <w:r>
        <w:rPr>
          <w:rFonts w:ascii="Trebuchet MS" w:hAnsi="Trebuchet MS"/>
          <w:b/>
          <w:bCs/>
          <w:color w:val="000000" w:themeColor="text1"/>
          <w:szCs w:val="22"/>
        </w:rPr>
        <w:t>Yearly Billing Cycle</w:t>
      </w:r>
      <w:bookmarkEnd w:id="304"/>
      <w:bookmarkEnd w:id="305"/>
      <w:bookmarkEnd w:id="306"/>
      <w:bookmarkEnd w:id="307"/>
      <w:r>
        <w:rPr>
          <w:rFonts w:ascii="Trebuchet MS" w:hAnsi="Trebuchet MS"/>
          <w:b/>
          <w:bCs/>
          <w:color w:val="000000" w:themeColor="text1"/>
          <w:szCs w:val="22"/>
        </w:rPr>
        <w:tab/>
      </w:r>
    </w:p>
    <w:p w:rsidR="00AE1DE4" w:rsidP="00AE1DE4" w:rsidRDefault="00AE1DE4" w14:paraId="058DBAA2" w14:textId="12758D93">
      <w:r>
        <w:t xml:space="preserve">Conducted during end of currency period of the Portfolio. This billing cycle composed of two types of billing. </w:t>
      </w:r>
      <w:r w:rsidR="00950720">
        <w:t xml:space="preserve">This billing cycle will operate on those CG records whose latest updated CG Status (current) is NOT </w:t>
      </w:r>
      <w:r w:rsidRPr="000279D7" w:rsidR="00597079">
        <w:t>CLOSED</w:t>
      </w:r>
      <w:r w:rsidR="00597079">
        <w:t xml:space="preserve"> (</w:t>
      </w:r>
      <w:r w:rsidR="00B4662A">
        <w:t>30005)</w:t>
      </w:r>
      <w:r w:rsidRPr="000279D7" w:rsidR="00950720">
        <w:t xml:space="preserve"> or </w:t>
      </w:r>
      <w:r w:rsidRPr="000279D7" w:rsidR="00597079">
        <w:t>RE</w:t>
      </w:r>
      <w:r w:rsidR="00597079">
        <w:t>VOKED (</w:t>
      </w:r>
      <w:r w:rsidR="008548E3">
        <w:t>30018)</w:t>
      </w:r>
      <w:r w:rsidR="00950720">
        <w:t xml:space="preserve"> or </w:t>
      </w:r>
      <w:r w:rsidR="00597079">
        <w:t>CLAIMS (</w:t>
      </w:r>
      <w:r w:rsidR="008548E3">
        <w:t>30019)</w:t>
      </w:r>
      <w:r w:rsidR="00950720">
        <w:t>, then it performs the following step</w:t>
      </w:r>
      <w:r w:rsidR="00C33D54">
        <w:t xml:space="preserve">: </w:t>
      </w:r>
    </w:p>
    <w:p w:rsidR="00AE1DE4" w:rsidP="00AE1DE4" w:rsidRDefault="00AE1DE4" w14:paraId="293D958C" w14:textId="77777777">
      <w:pPr>
        <w:pStyle w:val="ListParagraph"/>
        <w:numPr>
          <w:ilvl w:val="0"/>
          <w:numId w:val="14"/>
        </w:numPr>
      </w:pPr>
      <w:r>
        <w:t>Round A Yearly Billing:</w:t>
      </w:r>
    </w:p>
    <w:p w:rsidR="00AE1DE4" w:rsidP="00AE1DE4" w:rsidRDefault="00AE1DE4" w14:paraId="3A9ED448" w14:textId="68914558">
      <w:pPr>
        <w:pStyle w:val="ListParagraph"/>
        <w:numPr>
          <w:ilvl w:val="1"/>
          <w:numId w:val="14"/>
        </w:numPr>
      </w:pPr>
      <w:r>
        <w:t>System undertakes calculation for each loan record, as mentioned in section 1.</w:t>
      </w:r>
      <w:r w:rsidR="008B3FC3">
        <w:t>8</w:t>
      </w:r>
      <w:r w:rsidR="007C760F">
        <w:t>.2</w:t>
      </w:r>
      <w:r w:rsidR="00A90581">
        <w:t>.1</w:t>
      </w:r>
      <w:r>
        <w:t xml:space="preserve"> and accumulates the totals. </w:t>
      </w:r>
    </w:p>
    <w:p w:rsidRPr="001A76B5" w:rsidR="00AE1DE4" w:rsidP="00AE1DE4" w:rsidRDefault="00AE1DE4" w14:paraId="7A429F60" w14:textId="19DBF853">
      <w:pPr>
        <w:pStyle w:val="ListParagraph"/>
        <w:ind w:left="1440"/>
        <w:rPr>
          <w:i/>
        </w:rPr>
      </w:pPr>
      <w:r w:rsidRPr="001A76B5">
        <w:rPr>
          <w:i/>
        </w:rPr>
        <w:t>Whilst the same process and formulae is being used in calculating charges as specified in section 1.</w:t>
      </w:r>
      <w:r w:rsidR="008B3FC3">
        <w:rPr>
          <w:i/>
        </w:rPr>
        <w:t>8</w:t>
      </w:r>
      <w:r w:rsidR="00FA7B2A">
        <w:rPr>
          <w:i/>
        </w:rPr>
        <w:t>.2</w:t>
      </w:r>
      <w:r w:rsidRPr="001A76B5">
        <w:rPr>
          <w:i/>
        </w:rPr>
        <w:t>.1 the only difference is that for current Round A Yearly Billing, system calculates the charges till previous FY only.</w:t>
      </w:r>
    </w:p>
    <w:p w:rsidR="00AE1DE4" w:rsidP="00AE1DE4" w:rsidRDefault="00AE1DE4" w14:paraId="68E9222E" w14:textId="77777777">
      <w:pPr>
        <w:pStyle w:val="ListParagraph"/>
        <w:numPr>
          <w:ilvl w:val="1"/>
          <w:numId w:val="14"/>
        </w:numPr>
      </w:pPr>
      <w:r>
        <w:t xml:space="preserve">This billing cycle is necessitated for those loan records whose updates has been received and has not undergone a billing cycle. </w:t>
      </w:r>
    </w:p>
    <w:p w:rsidR="00AE1DE4" w:rsidP="00AE1DE4" w:rsidRDefault="00AE1DE4" w14:paraId="52D125BD" w14:textId="77777777">
      <w:pPr>
        <w:pStyle w:val="ListParagraph"/>
        <w:numPr>
          <w:ilvl w:val="0"/>
          <w:numId w:val="14"/>
        </w:numPr>
      </w:pPr>
      <w:r>
        <w:t>Round B Yearly Billing:</w:t>
      </w:r>
    </w:p>
    <w:p w:rsidR="00AE1DE4" w:rsidP="00AE1DE4" w:rsidRDefault="00AE1DE4" w14:paraId="3CA19422" w14:textId="77777777">
      <w:pPr>
        <w:pStyle w:val="ListParagraph"/>
        <w:numPr>
          <w:ilvl w:val="1"/>
          <w:numId w:val="14"/>
        </w:numPr>
      </w:pPr>
      <w:r>
        <w:t>This billing cycle undertakes billing for previously billed loan accounts and for in advanced billing for entire FY.</w:t>
      </w:r>
    </w:p>
    <w:p w:rsidR="00AE1DE4" w:rsidP="00AE1DE4" w:rsidRDefault="00AE1DE4" w14:paraId="1DBCB957" w14:textId="77777777">
      <w:pPr>
        <w:pStyle w:val="ListParagraph"/>
        <w:numPr>
          <w:ilvl w:val="1"/>
          <w:numId w:val="14"/>
        </w:numPr>
      </w:pPr>
      <w:r>
        <w:t xml:space="preserve">Surge system will scan the loan records (new loan record and their respective update records) in the database for the given portfolio whose CGDAN marker is NOT empty. For each of the loan account, </w:t>
      </w:r>
    </w:p>
    <w:p w:rsidR="00AE1DE4" w:rsidP="00AE1DE4" w:rsidRDefault="00AE1DE4" w14:paraId="6C1F020A" w14:textId="77777777">
      <w:pPr>
        <w:pStyle w:val="ListParagraph"/>
        <w:numPr>
          <w:ilvl w:val="1"/>
          <w:numId w:val="14"/>
        </w:numPr>
      </w:pPr>
      <w:r>
        <w:t>Get the latest update record (if any)</w:t>
      </w:r>
    </w:p>
    <w:p w:rsidRPr="00A66B7A" w:rsidR="00AE1DE4" w:rsidP="00AE1DE4" w:rsidRDefault="00AE1DE4" w14:paraId="7C9E25C0" w14:textId="3D625FFD">
      <w:pPr>
        <w:pStyle w:val="ListParagraph"/>
        <w:numPr>
          <w:ilvl w:val="1"/>
          <w:numId w:val="14"/>
        </w:numPr>
      </w:pPr>
      <w:r w:rsidRPr="00A66B7A">
        <w:t>For Loan Information having ‘Loan Type Code’ as 1 (These are Term Loans/Composite Loans), check if in the previous billing cycle (including Round A billing) loan amount considered for billing has been ‘</w:t>
      </w:r>
      <w:r w:rsidRPr="00A66B7A" w:rsidR="00961004">
        <w:t xml:space="preserve">Original </w:t>
      </w:r>
      <w:r w:rsidRPr="00A66B7A" w:rsidR="00EA3012">
        <w:t xml:space="preserve">Outstanding Loan amount ‘ </w:t>
      </w:r>
      <w:r w:rsidRPr="00A66B7A">
        <w:t xml:space="preserve">(reported in New Loan Information file) OR has been ‘Modified </w:t>
      </w:r>
      <w:r w:rsidRPr="00A66B7A" w:rsidR="004F5514">
        <w:t xml:space="preserve">Outstanding Loan amount ‘ </w:t>
      </w:r>
      <w:r w:rsidRPr="00A66B7A">
        <w:t>(as a way of update loan information file) :</w:t>
      </w:r>
    </w:p>
    <w:p w:rsidRPr="00A66B7A" w:rsidR="00AE1DE4" w:rsidP="00AE1DE4" w:rsidRDefault="00AE1DE4" w14:paraId="5A1B3B26" w14:textId="1D648CBC">
      <w:pPr>
        <w:pStyle w:val="ListParagraph"/>
        <w:numPr>
          <w:ilvl w:val="2"/>
          <w:numId w:val="14"/>
        </w:numPr>
      </w:pPr>
      <w:r w:rsidRPr="00A66B7A">
        <w:t xml:space="preserve">If ‘Original </w:t>
      </w:r>
      <w:r w:rsidRPr="00A66B7A" w:rsidR="00961004">
        <w:t>Outstanding Loan amount</w:t>
      </w:r>
      <w:r w:rsidRPr="00A66B7A">
        <w:t>’ has been considered for previous billing cycle:</w:t>
      </w:r>
    </w:p>
    <w:p w:rsidRPr="00A66B7A" w:rsidR="00AE1DE4" w:rsidP="00AE1DE4" w:rsidRDefault="00AE1DE4" w14:paraId="61B8F925" w14:textId="65B86B52">
      <w:pPr>
        <w:pStyle w:val="ListParagraph"/>
        <w:numPr>
          <w:ilvl w:val="3"/>
          <w:numId w:val="14"/>
        </w:numPr>
      </w:pPr>
      <w:r w:rsidRPr="00A66B7A">
        <w:t xml:space="preserve">Then, Check If this ‘Original </w:t>
      </w:r>
      <w:r w:rsidRPr="00A66B7A" w:rsidR="00177DAB">
        <w:t>Outstanding Loan amount’</w:t>
      </w:r>
      <w:r w:rsidRPr="00A66B7A" w:rsidR="00701CB7">
        <w:t xml:space="preserve"> is modified </w:t>
      </w:r>
    </w:p>
    <w:p w:rsidRPr="00A66B7A" w:rsidR="00AE1DE4" w:rsidP="00AE1DE4" w:rsidRDefault="00AE1DE4" w14:paraId="103AE034" w14:textId="77777777">
      <w:pPr>
        <w:pStyle w:val="ListParagraph"/>
        <w:numPr>
          <w:ilvl w:val="4"/>
          <w:numId w:val="14"/>
        </w:numPr>
      </w:pPr>
      <w:r w:rsidRPr="00A66B7A">
        <w:t xml:space="preserve">If Yes: </w:t>
      </w:r>
    </w:p>
    <w:p w:rsidRPr="00A66B7A" w:rsidR="00AE1DE4" w:rsidP="00AE1DE4" w:rsidRDefault="00AE1DE4" w14:paraId="3DB7E39D" w14:textId="73B62725">
      <w:pPr>
        <w:pStyle w:val="ListParagraph"/>
        <w:numPr>
          <w:ilvl w:val="5"/>
          <w:numId w:val="14"/>
        </w:numPr>
      </w:pPr>
      <w:r w:rsidRPr="00A66B7A">
        <w:t xml:space="preserve">Then, perform the calculation of CG </w:t>
      </w:r>
      <w:r w:rsidRPr="00A66B7A" w:rsidR="004C2789">
        <w:t xml:space="preserve">Fees and taxes as in section </w:t>
      </w:r>
      <w:r w:rsidR="008B3FC3">
        <w:t>1.8</w:t>
      </w:r>
      <w:r w:rsidRPr="00A66B7A">
        <w:t xml:space="preserve">.2.1, </w:t>
      </w:r>
      <w:r w:rsidR="008B3FC3">
        <w:t>1.8</w:t>
      </w:r>
      <w:r w:rsidRPr="00A66B7A">
        <w:t>.2.</w:t>
      </w:r>
      <w:r w:rsidR="008B3FC3">
        <w:t>2 and 1.8</w:t>
      </w:r>
      <w:r w:rsidRPr="00A66B7A">
        <w:t xml:space="preserve">.2.3 – Based on ‘Modified </w:t>
      </w:r>
      <w:r w:rsidRPr="00A66B7A" w:rsidR="00701CB7">
        <w:t>Outstanding Loan amount’</w:t>
      </w:r>
      <w:r w:rsidRPr="00A66B7A">
        <w:t>.</w:t>
      </w:r>
    </w:p>
    <w:p w:rsidRPr="00A66B7A" w:rsidR="00AE1DE4" w:rsidP="00AE1DE4" w:rsidRDefault="00AE1DE4" w14:paraId="52A3C4C4" w14:textId="503687C9">
      <w:pPr>
        <w:pStyle w:val="ListParagraph"/>
        <w:numPr>
          <w:ilvl w:val="5"/>
          <w:numId w:val="14"/>
        </w:numPr>
      </w:pPr>
      <w:r w:rsidRPr="00A66B7A">
        <w:t xml:space="preserve">Save the actual amount on which CG and CG Charges has been calculated on (i.e. </w:t>
      </w:r>
      <w:r w:rsidRPr="00A66B7A">
        <w:rPr>
          <w:u w:val="single"/>
        </w:rPr>
        <w:t xml:space="preserve">the actual ‘Modified </w:t>
      </w:r>
      <w:r w:rsidRPr="00A66B7A" w:rsidR="00BC2BC6">
        <w:t>Outstanding Loan amount’</w:t>
      </w:r>
      <w:r w:rsidRPr="00A66B7A">
        <w:t>)</w:t>
      </w:r>
    </w:p>
    <w:p w:rsidRPr="00A66B7A" w:rsidR="00AE1DE4" w:rsidP="00AE1DE4" w:rsidRDefault="00AE1DE4" w14:paraId="6FC07F06" w14:textId="5953E315">
      <w:pPr>
        <w:pStyle w:val="ListParagraph"/>
        <w:numPr>
          <w:ilvl w:val="5"/>
          <w:numId w:val="14"/>
        </w:numPr>
      </w:pPr>
      <w:r w:rsidRPr="00A66B7A">
        <w:t xml:space="preserve">Mark this records with </w:t>
      </w:r>
      <w:r w:rsidRPr="00A66B7A" w:rsidR="00ED2CE3">
        <w:t>CGDAN marker – Refer Section 1.3.4.1</w:t>
      </w:r>
    </w:p>
    <w:p w:rsidRPr="00A66B7A" w:rsidR="00AE1DE4" w:rsidP="00AE1DE4" w:rsidRDefault="00AE1DE4" w14:paraId="46D5F1A1" w14:textId="77777777">
      <w:pPr>
        <w:pStyle w:val="ListParagraph"/>
        <w:numPr>
          <w:ilvl w:val="4"/>
          <w:numId w:val="14"/>
        </w:numPr>
      </w:pPr>
      <w:r w:rsidRPr="00A66B7A">
        <w:t>If No:</w:t>
      </w:r>
    </w:p>
    <w:p w:rsidRPr="00A66B7A" w:rsidR="00AE1DE4" w:rsidP="00AE1DE4" w:rsidRDefault="00AE1DE4" w14:paraId="18A38F6C" w14:textId="1DE006E1">
      <w:pPr>
        <w:pStyle w:val="ListParagraph"/>
        <w:numPr>
          <w:ilvl w:val="5"/>
          <w:numId w:val="14"/>
        </w:numPr>
      </w:pPr>
      <w:r w:rsidRPr="00A66B7A">
        <w:t xml:space="preserve">Then, perform the calculation of CG </w:t>
      </w:r>
      <w:r w:rsidR="008B3FC3">
        <w:t>Fees and taxes as in section 1.8</w:t>
      </w:r>
      <w:r w:rsidRPr="00A66B7A">
        <w:t xml:space="preserve">.2.1, </w:t>
      </w:r>
      <w:r w:rsidR="008B3FC3">
        <w:t>1.8</w:t>
      </w:r>
      <w:r w:rsidRPr="00A66B7A">
        <w:t>.2.</w:t>
      </w:r>
      <w:r w:rsidR="008B3FC3">
        <w:t>2 and 1.8</w:t>
      </w:r>
      <w:r w:rsidRPr="00A66B7A">
        <w:t>.2.3 – Based on ‘</w:t>
      </w:r>
      <w:r w:rsidRPr="00A66B7A" w:rsidR="000302AB">
        <w:t>Outstanding Loan amount’</w:t>
      </w:r>
      <w:r w:rsidRPr="00A66B7A">
        <w:t>.</w:t>
      </w:r>
    </w:p>
    <w:p w:rsidRPr="00A66B7A" w:rsidR="00AE1DE4" w:rsidP="00AE1DE4" w:rsidRDefault="00AE1DE4" w14:paraId="55C1E538" w14:textId="3D6E0022">
      <w:pPr>
        <w:pStyle w:val="ListParagraph"/>
        <w:numPr>
          <w:ilvl w:val="5"/>
          <w:numId w:val="14"/>
        </w:numPr>
      </w:pPr>
      <w:r w:rsidRPr="00A66B7A">
        <w:rPr>
          <w:u w:val="single"/>
        </w:rPr>
        <w:t>DO NOT SAVE</w:t>
      </w:r>
      <w:r w:rsidRPr="00A66B7A">
        <w:t xml:space="preserve"> the actual amount on which CG and CG Charges has been calculated on (i.e. </w:t>
      </w:r>
      <w:r w:rsidRPr="00A66B7A">
        <w:rPr>
          <w:u w:val="single"/>
        </w:rPr>
        <w:t>the actual ‘</w:t>
      </w:r>
      <w:r w:rsidRPr="00A66B7A" w:rsidR="000302AB">
        <w:t>Outstanding Loan amount’</w:t>
      </w:r>
      <w:r w:rsidRPr="00A66B7A">
        <w:t>)</w:t>
      </w:r>
    </w:p>
    <w:p w:rsidRPr="00A66B7A" w:rsidR="00AE1DE4" w:rsidP="00AE1DE4" w:rsidRDefault="00AE1DE4" w14:paraId="0A837E06" w14:textId="4BE94B0B">
      <w:pPr>
        <w:pStyle w:val="ListParagraph"/>
        <w:numPr>
          <w:ilvl w:val="5"/>
          <w:numId w:val="14"/>
        </w:numPr>
      </w:pPr>
      <w:r w:rsidRPr="00A66B7A">
        <w:t xml:space="preserve">Mark this records with </w:t>
      </w:r>
      <w:r w:rsidRPr="00A66B7A" w:rsidR="00ED2CE3">
        <w:t>CGDAN marker – Refer Section 1.3.4.1</w:t>
      </w:r>
    </w:p>
    <w:p w:rsidRPr="00A66B7A" w:rsidR="00AE1DE4" w:rsidP="00AE1DE4" w:rsidRDefault="00AE1DE4" w14:paraId="71865623" w14:textId="77777777">
      <w:pPr>
        <w:pStyle w:val="ListParagraph"/>
        <w:numPr>
          <w:ilvl w:val="2"/>
          <w:numId w:val="14"/>
        </w:numPr>
      </w:pPr>
      <w:r w:rsidRPr="00A66B7A">
        <w:t>If ‘Modified Sanctioned Amount/Limit’ has been considered for previous billing cycle:</w:t>
      </w:r>
    </w:p>
    <w:p w:rsidRPr="00A66B7A" w:rsidR="00AE1DE4" w:rsidP="00AE1DE4" w:rsidRDefault="00AE1DE4" w14:paraId="49A37221" w14:textId="77777777">
      <w:pPr>
        <w:pStyle w:val="ListParagraph"/>
        <w:numPr>
          <w:ilvl w:val="3"/>
          <w:numId w:val="14"/>
        </w:numPr>
      </w:pPr>
      <w:r w:rsidRPr="00A66B7A">
        <w:t xml:space="preserve">Then, use this same value for CG Charge calculations: </w:t>
      </w:r>
    </w:p>
    <w:p w:rsidRPr="00A66B7A" w:rsidR="00AE1DE4" w:rsidP="00AE1DE4" w:rsidRDefault="00AE1DE4" w14:paraId="1E5E27BE" w14:textId="70BE2189">
      <w:pPr>
        <w:pStyle w:val="ListParagraph"/>
        <w:numPr>
          <w:ilvl w:val="4"/>
          <w:numId w:val="14"/>
        </w:numPr>
      </w:pPr>
      <w:r w:rsidRPr="00A66B7A">
        <w:t xml:space="preserve">Then, perform the calculation of CG </w:t>
      </w:r>
      <w:r w:rsidRPr="00A66B7A" w:rsidR="00D84147">
        <w:t>Fees a</w:t>
      </w:r>
      <w:r w:rsidR="008B3FC3">
        <w:t>nd taxes as in section 1.8</w:t>
      </w:r>
      <w:r w:rsidRPr="00A66B7A">
        <w:t xml:space="preserve">.2.1, </w:t>
      </w:r>
      <w:r w:rsidR="008B3FC3">
        <w:t>1.8</w:t>
      </w:r>
      <w:r w:rsidRPr="00A66B7A">
        <w:t>.2.</w:t>
      </w:r>
      <w:r w:rsidR="008B3FC3">
        <w:t>2 and 1.8</w:t>
      </w:r>
      <w:r w:rsidRPr="00A66B7A">
        <w:t xml:space="preserve">.2.3 – Based on ‘Modified Sanctioned Amount/Limit’. </w:t>
      </w:r>
      <w:r w:rsidRPr="00A66B7A">
        <w:rPr>
          <w:i/>
        </w:rPr>
        <w:t>(Note – while billing if the ‘Modified Sanction Amount exceeds 10Lakhs, then, billing is done at 10Lakhs only)</w:t>
      </w:r>
    </w:p>
    <w:p w:rsidRPr="00A66B7A" w:rsidR="00AE1DE4" w:rsidP="00AE1DE4" w:rsidRDefault="00AE1DE4" w14:paraId="1D277001" w14:textId="486D1684">
      <w:pPr>
        <w:pStyle w:val="ListParagraph"/>
        <w:numPr>
          <w:ilvl w:val="4"/>
          <w:numId w:val="14"/>
        </w:numPr>
      </w:pPr>
      <w:r w:rsidRPr="00A66B7A">
        <w:t>Mark this records with CGDAN marker – Refer Section 1.</w:t>
      </w:r>
      <w:r w:rsidRPr="00A66B7A" w:rsidR="00ED2CE3">
        <w:t>3.4.1</w:t>
      </w:r>
    </w:p>
    <w:p w:rsidRPr="00A66B7A" w:rsidR="00AE1DE4" w:rsidP="00AE1DE4" w:rsidRDefault="00AE1DE4" w14:paraId="0D0090E3" w14:textId="54B36F3B">
      <w:pPr>
        <w:pStyle w:val="ListParagraph"/>
        <w:numPr>
          <w:ilvl w:val="2"/>
          <w:numId w:val="14"/>
        </w:numPr>
      </w:pPr>
      <w:r w:rsidRPr="00A66B7A">
        <w:t xml:space="preserve">Mark this records with </w:t>
      </w:r>
      <w:r w:rsidRPr="00A66B7A" w:rsidR="00ED2CE3">
        <w:t>CGDAN marker – Refer Section 1.3</w:t>
      </w:r>
      <w:r w:rsidRPr="00A66B7A">
        <w:t>.4.</w:t>
      </w:r>
      <w:r w:rsidRPr="00A66B7A" w:rsidR="00ED2CE3">
        <w:t>1</w:t>
      </w:r>
    </w:p>
    <w:p w:rsidRPr="00A66B7A" w:rsidR="00422E83" w:rsidP="00422E83" w:rsidRDefault="00422E83" w14:paraId="2E8B98AA" w14:textId="77777777">
      <w:pPr>
        <w:pStyle w:val="ListParagraph"/>
        <w:ind w:left="2160"/>
      </w:pPr>
    </w:p>
    <w:p w:rsidRPr="00A66B7A" w:rsidR="004B49F9" w:rsidP="00422E83" w:rsidRDefault="00422E83" w14:paraId="24F5DE3A" w14:textId="5614F322">
      <w:commentRangeStart w:id="308"/>
      <w:commentRangeStart w:id="309"/>
      <w:commentRangeStart w:id="310"/>
      <w:commentRangeStart w:id="311"/>
      <w:r w:rsidRPr="00A66B7A">
        <w:t>(</w:t>
      </w:r>
      <w:r w:rsidRPr="00A66B7A">
        <w:rPr>
          <w:b/>
        </w:rPr>
        <w:t>Note</w:t>
      </w:r>
      <w:r w:rsidRPr="00A66B7A">
        <w:t xml:space="preserve">: - The Guarantee fee for the subsequent years will be paid on the </w:t>
      </w:r>
      <w:r w:rsidRPr="00A66B7A">
        <w:rPr>
          <w:b/>
          <w:bCs/>
        </w:rPr>
        <w:t>outstanding balance</w:t>
      </w:r>
      <w:r w:rsidRPr="00A66B7A">
        <w:t xml:space="preserve"> (including on accounts which have turned NPA) corresponding to the of the crystalized portfolio. </w:t>
      </w:r>
      <w:r w:rsidRPr="00A66B7A">
        <w:rPr>
          <w:b/>
          <w:bCs/>
        </w:rPr>
        <w:t>However, fee shall be charged on the outstanding amount as on April 01 of the Financial Year except in case of working capital accounts where it shall continue to be charged on sanctioned amount.</w:t>
      </w:r>
      <w:r w:rsidRPr="00A66B7A">
        <w:t>)</w:t>
      </w:r>
      <w:commentRangeEnd w:id="308"/>
      <w:r w:rsidRPr="00A66B7A" w:rsidR="00E10764">
        <w:rPr>
          <w:rStyle w:val="CommentReference"/>
        </w:rPr>
        <w:commentReference w:id="308"/>
      </w:r>
      <w:commentRangeEnd w:id="309"/>
      <w:r w:rsidRPr="00A66B7A" w:rsidR="00993EBB">
        <w:rPr>
          <w:rStyle w:val="CommentReference"/>
        </w:rPr>
        <w:commentReference w:id="309"/>
      </w:r>
      <w:commentRangeEnd w:id="310"/>
      <w:r w:rsidRPr="00A66B7A" w:rsidR="0096382B">
        <w:rPr>
          <w:rStyle w:val="CommentReference"/>
        </w:rPr>
        <w:commentReference w:id="310"/>
      </w:r>
      <w:commentRangeEnd w:id="311"/>
      <w:r w:rsidRPr="00A66B7A" w:rsidR="002C1FCC">
        <w:rPr>
          <w:rStyle w:val="CommentReference"/>
        </w:rPr>
        <w:commentReference w:id="311"/>
      </w:r>
    </w:p>
    <w:p w:rsidRPr="00A66B7A" w:rsidR="00AE1DE4" w:rsidP="00AE1DE4" w:rsidRDefault="00AE1DE4" w14:paraId="69C3029E" w14:textId="77777777">
      <w:pPr>
        <w:pStyle w:val="ListParagraph"/>
        <w:numPr>
          <w:ilvl w:val="1"/>
          <w:numId w:val="14"/>
        </w:numPr>
      </w:pPr>
      <w:r w:rsidRPr="00A66B7A">
        <w:t>For Loan Information having ‘Loan Type Code’ as 2 Or 3 Or 4 (These are Limits based credits), Check If the sanctioned amount is modified (which means Sanctioned loan amount has been reduced/enhanced by MLI)</w:t>
      </w:r>
    </w:p>
    <w:p w:rsidRPr="00A66B7A" w:rsidR="00AE1DE4" w:rsidP="00AE1DE4" w:rsidRDefault="00AE1DE4" w14:paraId="79486367" w14:textId="77777777">
      <w:pPr>
        <w:pStyle w:val="ListParagraph"/>
        <w:numPr>
          <w:ilvl w:val="2"/>
          <w:numId w:val="14"/>
        </w:numPr>
      </w:pPr>
      <w:r w:rsidRPr="00A66B7A">
        <w:t xml:space="preserve">If Yes: </w:t>
      </w:r>
    </w:p>
    <w:p w:rsidRPr="00A66B7A" w:rsidR="00AE1DE4" w:rsidP="00AE1DE4" w:rsidRDefault="00AE1DE4" w14:paraId="691A57DB" w14:textId="48DC6D10">
      <w:pPr>
        <w:pStyle w:val="ListParagraph"/>
        <w:numPr>
          <w:ilvl w:val="3"/>
          <w:numId w:val="14"/>
        </w:numPr>
      </w:pPr>
      <w:r w:rsidRPr="00A66B7A">
        <w:t>Then, perform the calculation of CG Fees and taxes as in section 1.</w:t>
      </w:r>
      <w:r w:rsidR="008B3FC3">
        <w:t>8</w:t>
      </w:r>
      <w:r w:rsidRPr="00A66B7A">
        <w:t xml:space="preserve">.2.1, </w:t>
      </w:r>
      <w:r w:rsidR="008B3FC3">
        <w:t>1.8</w:t>
      </w:r>
      <w:r w:rsidRPr="00A66B7A">
        <w:t>.2.</w:t>
      </w:r>
      <w:r w:rsidRPr="00A66B7A" w:rsidR="00990F61">
        <w:t>2 and 1</w:t>
      </w:r>
      <w:r w:rsidR="008B3FC3">
        <w:t>.8</w:t>
      </w:r>
      <w:r w:rsidRPr="00A66B7A">
        <w:t xml:space="preserve">.2.3 – Based on ‘Modified Sanctioned Amount/Limit’. </w:t>
      </w:r>
      <w:r w:rsidRPr="00A66B7A">
        <w:rPr>
          <w:i/>
        </w:rPr>
        <w:t>(Note – while billing if the ‘Modified Sanction Amount exceeds 10Lakhs, then, billing is done at 10Lakhs only)</w:t>
      </w:r>
    </w:p>
    <w:p w:rsidRPr="00A66B7A" w:rsidR="00AE1DE4" w:rsidP="00AE1DE4" w:rsidRDefault="00AE1DE4" w14:paraId="32A96D10" w14:textId="38754FFC">
      <w:pPr>
        <w:pStyle w:val="ListParagraph"/>
        <w:numPr>
          <w:ilvl w:val="3"/>
          <w:numId w:val="14"/>
        </w:numPr>
      </w:pPr>
      <w:r w:rsidRPr="00A66B7A">
        <w:t>Mark this records with CGDAN marker – Refer Section 1.</w:t>
      </w:r>
      <w:r w:rsidRPr="00A66B7A" w:rsidR="00ED2CE3">
        <w:t>3.4.1</w:t>
      </w:r>
    </w:p>
    <w:p w:rsidRPr="00A66B7A" w:rsidR="00AE1DE4" w:rsidP="00AE1DE4" w:rsidRDefault="00AE1DE4" w14:paraId="28C9C5FF" w14:textId="77777777">
      <w:pPr>
        <w:pStyle w:val="ListParagraph"/>
        <w:numPr>
          <w:ilvl w:val="2"/>
          <w:numId w:val="14"/>
        </w:numPr>
      </w:pPr>
      <w:r w:rsidRPr="00A66B7A">
        <w:t>If No:</w:t>
      </w:r>
    </w:p>
    <w:p w:rsidRPr="00A66B7A" w:rsidR="00AE1DE4" w:rsidP="00AE1DE4" w:rsidRDefault="00AE1DE4" w14:paraId="5FBD908A" w14:textId="10DFE37C">
      <w:pPr>
        <w:pStyle w:val="ListParagraph"/>
        <w:numPr>
          <w:ilvl w:val="3"/>
          <w:numId w:val="14"/>
        </w:numPr>
      </w:pPr>
      <w:r w:rsidRPr="00A66B7A">
        <w:t>Then, perform the calculation of CG Fees and taxes as in section 1.</w:t>
      </w:r>
      <w:r w:rsidR="008B3FC3">
        <w:t>8</w:t>
      </w:r>
      <w:r w:rsidRPr="00A66B7A">
        <w:t xml:space="preserve">.2.1, </w:t>
      </w:r>
      <w:r w:rsidR="008B3FC3">
        <w:t>1.8</w:t>
      </w:r>
      <w:r w:rsidRPr="00A66B7A">
        <w:t>.2.</w:t>
      </w:r>
      <w:r w:rsidR="008B3FC3">
        <w:t>2 and 1.8</w:t>
      </w:r>
      <w:r w:rsidRPr="00A66B7A">
        <w:t>.2.3 – Based on ‘Sanctioned Loan Amount/Limit’.</w:t>
      </w:r>
      <w:r w:rsidRPr="00A66B7A">
        <w:rPr>
          <w:i/>
        </w:rPr>
        <w:t xml:space="preserve"> (Note – while billing if the ‘Modified Sanction Amount exceeds 10Lakhs, then, billing is done at 10Lakhs only)</w:t>
      </w:r>
    </w:p>
    <w:p w:rsidRPr="00A66B7A" w:rsidR="00AE1DE4" w:rsidP="00AE1DE4" w:rsidRDefault="00AE1DE4" w14:paraId="065EF439" w14:textId="79EC138D">
      <w:pPr>
        <w:pStyle w:val="ListParagraph"/>
        <w:numPr>
          <w:ilvl w:val="3"/>
          <w:numId w:val="14"/>
        </w:numPr>
      </w:pPr>
      <w:r w:rsidRPr="00A66B7A">
        <w:t>Mark this records with CGDAN marker – Refer Section 1.</w:t>
      </w:r>
      <w:r w:rsidRPr="00A66B7A" w:rsidR="00ED2CE3">
        <w:t>3.4.1</w:t>
      </w:r>
    </w:p>
    <w:p w:rsidRPr="00A66B7A" w:rsidR="00AE1DE4" w:rsidP="00AE1DE4" w:rsidRDefault="00AE1DE4" w14:paraId="03CBEC61" w14:textId="77777777">
      <w:pPr>
        <w:pStyle w:val="ListParagraph"/>
        <w:numPr>
          <w:ilvl w:val="1"/>
          <w:numId w:val="14"/>
        </w:numPr>
      </w:pPr>
      <w:r w:rsidRPr="00A66B7A">
        <w:t xml:space="preserve">Does summation of the individual CG Charges calculated above and accumulates the same at portfolio level. </w:t>
      </w:r>
    </w:p>
    <w:p w:rsidR="007F4E22" w:rsidP="007F4E22" w:rsidRDefault="00AE1DE4" w14:paraId="0D9ACB0A" w14:textId="77777777">
      <w:pPr>
        <w:pStyle w:val="ListParagraph"/>
        <w:numPr>
          <w:ilvl w:val="1"/>
          <w:numId w:val="14"/>
        </w:numPr>
      </w:pPr>
      <w:r>
        <w:t>Does summation of Round A and Round B billing cycle at portfolio level. This CG charges is considered for Payment from MLI.</w:t>
      </w:r>
    </w:p>
    <w:p w:rsidR="007F4E22" w:rsidP="007F4E22" w:rsidRDefault="007F4E22" w14:paraId="5CB672D6" w14:textId="32D7A2BC">
      <w:pPr>
        <w:pStyle w:val="ListParagraph"/>
        <w:numPr>
          <w:ilvl w:val="1"/>
          <w:numId w:val="14"/>
        </w:numPr>
      </w:pPr>
      <w:commentRangeStart w:id="312"/>
      <w:commentRangeStart w:id="313"/>
      <w:r w:rsidRPr="00504C9E">
        <w:t>If bill generation is not done in the same financial year and in following year if closed accounts are updated, then at the time of bill generation of previous currency period the system closed ac</w:t>
      </w:r>
      <w:r>
        <w:t xml:space="preserve">count are exclude from Bill. </w:t>
      </w:r>
      <w:r w:rsidRPr="00504C9E">
        <w:t>In Update CG, condition to be added that the closed date should be less than End date of Currency Period Financial Year.</w:t>
      </w:r>
      <w:commentRangeEnd w:id="312"/>
      <w:r>
        <w:rPr>
          <w:rStyle w:val="CommentReference"/>
        </w:rPr>
        <w:commentReference w:id="312"/>
      </w:r>
      <w:commentRangeEnd w:id="313"/>
      <w:r w:rsidR="00993EBB">
        <w:rPr>
          <w:rStyle w:val="CommentReference"/>
        </w:rPr>
        <w:commentReference w:id="313"/>
      </w:r>
    </w:p>
    <w:p w:rsidRPr="004B49F9" w:rsidR="00535C80" w:rsidP="00535C80" w:rsidRDefault="00535C80" w14:paraId="158ADAE5" w14:textId="0085A6CE">
      <w:pPr>
        <w:pStyle w:val="ListParagraph"/>
        <w:numPr>
          <w:ilvl w:val="1"/>
          <w:numId w:val="14"/>
        </w:numPr>
      </w:pPr>
      <w:commentRangeStart w:id="314"/>
      <w:commentRangeStart w:id="315"/>
      <w:r w:rsidRPr="004B49F9">
        <w:t>CP4 Billing - CP4 Billing should be done for Standard Accounts as on 31st March of CP3.As On date of CP4 billing these accounts would be standard or NPA. Closed Accounts to be ignored in Billing.</w:t>
      </w:r>
      <w:commentRangeEnd w:id="314"/>
      <w:r w:rsidRPr="004B49F9" w:rsidR="00111F58">
        <w:rPr>
          <w:rStyle w:val="CommentReference"/>
        </w:rPr>
        <w:commentReference w:id="314"/>
      </w:r>
      <w:commentRangeEnd w:id="315"/>
      <w:r w:rsidRPr="004B49F9" w:rsidR="0008479B">
        <w:rPr>
          <w:rStyle w:val="CommentReference"/>
        </w:rPr>
        <w:commentReference w:id="315"/>
      </w:r>
    </w:p>
    <w:p w:rsidR="00AE1DE4" w:rsidP="008230F0" w:rsidRDefault="00AE1DE4" w14:paraId="185F17E9" w14:textId="77777777"/>
    <w:p w:rsidRPr="00D70476" w:rsidR="00AE1DE4" w:rsidP="00D779EB" w:rsidRDefault="00AE1DE4" w14:paraId="1324FA19"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1" w:id="316"/>
      <w:bookmarkStart w:name="_Toc465274993" w:id="317"/>
      <w:bookmarkStart w:name="_Toc485743358" w:id="318"/>
      <w:bookmarkStart w:name="_Toc159600876" w:id="319"/>
      <w:commentRangeStart w:id="320"/>
      <w:commentRangeStart w:id="321"/>
      <w:commentRangeStart w:id="322"/>
      <w:commentRangeStart w:id="323"/>
      <w:r>
        <w:rPr>
          <w:rFonts w:ascii="Trebuchet MS" w:hAnsi="Trebuchet MS"/>
          <w:b/>
          <w:bCs/>
          <w:color w:val="000000" w:themeColor="text1"/>
          <w:szCs w:val="22"/>
        </w:rPr>
        <w:t>CG Fees Calculation for Single Loan Account for Yearly Billing</w:t>
      </w:r>
      <w:bookmarkEnd w:id="316"/>
      <w:bookmarkEnd w:id="317"/>
      <w:bookmarkEnd w:id="318"/>
      <w:commentRangeEnd w:id="320"/>
      <w:r w:rsidR="00B92C9E">
        <w:rPr>
          <w:rStyle w:val="CommentReference"/>
          <w:rFonts w:asciiTheme="minorHAnsi" w:hAnsiTheme="minorHAnsi" w:eastAsiaTheme="minorEastAsia" w:cstheme="minorBidi"/>
          <w:color w:val="auto"/>
        </w:rPr>
        <w:commentReference w:id="320"/>
      </w:r>
      <w:commentRangeEnd w:id="321"/>
      <w:r w:rsidR="00146120">
        <w:rPr>
          <w:rStyle w:val="CommentReference"/>
          <w:rFonts w:asciiTheme="minorHAnsi" w:hAnsiTheme="minorHAnsi" w:eastAsiaTheme="minorEastAsia" w:cstheme="minorBidi"/>
          <w:color w:val="auto"/>
        </w:rPr>
        <w:commentReference w:id="321"/>
      </w:r>
      <w:commentRangeEnd w:id="322"/>
      <w:r w:rsidR="001A1C07">
        <w:rPr>
          <w:rStyle w:val="CommentReference"/>
          <w:rFonts w:asciiTheme="minorHAnsi" w:hAnsiTheme="minorHAnsi" w:eastAsiaTheme="minorEastAsia" w:cstheme="minorBidi"/>
          <w:color w:val="auto"/>
        </w:rPr>
        <w:commentReference w:id="322"/>
      </w:r>
      <w:commentRangeEnd w:id="323"/>
      <w:r w:rsidR="00E93046">
        <w:rPr>
          <w:rStyle w:val="CommentReference"/>
          <w:rFonts w:asciiTheme="minorHAnsi" w:hAnsiTheme="minorHAnsi" w:eastAsiaTheme="minorEastAsia" w:cstheme="minorBidi"/>
          <w:color w:val="auto"/>
        </w:rPr>
        <w:commentReference w:id="323"/>
      </w:r>
      <w:bookmarkEnd w:id="319"/>
    </w:p>
    <w:p w:rsidR="00AE1DE4" w:rsidP="00AE1DE4" w:rsidRDefault="00AE1DE4" w14:paraId="0C9B4A41" w14:textId="77777777">
      <w:r w:rsidRPr="00D70476">
        <w:t xml:space="preserve">Credit Guarantee Fee is based on </w:t>
      </w:r>
      <w:r>
        <w:t xml:space="preserve">Sanctioned </w:t>
      </w:r>
      <w:r w:rsidRPr="00D70476">
        <w:t xml:space="preserve">Loan Amount provided by MLI in his respective Input File along with ‘Annual Guarantee Fee (%)’ configured in the ‘Scheme’ and it’s respective ‘Docket’ </w:t>
      </w:r>
      <w:r>
        <w:t xml:space="preserve">along with Risk Premium on Rating, Risk Premium on NPA and Risk Premium on Claims which is configured for each portfolio. Refer </w:t>
      </w:r>
      <w:r w:rsidRPr="00D70476">
        <w:t xml:space="preserve">the formulae </w:t>
      </w:r>
      <w:commentRangeStart w:id="324"/>
      <w:r>
        <w:t>below</w:t>
      </w:r>
      <w:commentRangeEnd w:id="324"/>
      <w:r w:rsidR="00AA383A">
        <w:rPr>
          <w:rStyle w:val="CommentReference"/>
        </w:rPr>
        <w:commentReference w:id="324"/>
      </w:r>
      <w:r>
        <w:t>:</w:t>
      </w:r>
    </w:p>
    <w:p w:rsidR="00AE1DE4" w:rsidP="00AE1DE4" w:rsidRDefault="00AE1DE4" w14:paraId="3C7C69CB" w14:textId="77777777">
      <w:r>
        <w:rPr>
          <w:noProof/>
          <w:lang w:val="en-IN" w:eastAsia="en-IN"/>
        </w:rPr>
        <mc:AlternateContent>
          <mc:Choice Requires="wps">
            <w:drawing>
              <wp:inline distT="0" distB="0" distL="0" distR="0" wp14:anchorId="181CADAE" wp14:editId="1E13EA5B">
                <wp:extent cx="5757126" cy="2238375"/>
                <wp:effectExtent l="0" t="0" r="15240" b="28575"/>
                <wp:docPr id="16" name="Rectangle 27"/>
                <wp:cNvGraphicFramePr/>
                <a:graphic xmlns:a="http://schemas.openxmlformats.org/drawingml/2006/main">
                  <a:graphicData uri="http://schemas.microsoft.com/office/word/2010/wordprocessingShape">
                    <wps:wsp>
                      <wps:cNvSpPr/>
                      <wps:spPr>
                        <a:xfrm>
                          <a:off x="0" y="0"/>
                          <a:ext cx="5757126" cy="2238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F129974" w14:textId="4FD208A5">
                            <w:pPr>
                              <w:pStyle w:val="NoSpacing"/>
                              <w:numPr>
                                <w:ilvl w:val="0"/>
                                <w:numId w:val="15"/>
                              </w:numPr>
                            </w:pPr>
                            <w:r>
                              <w:t>Guarantee Fee on SBR = [Loan Amount * (A</w:t>
                            </w:r>
                            <w:r w:rsidR="002266D2">
                              <w:t>nnual Guarantee Fee in Percent) * No of Left Years]</w:t>
                            </w:r>
                          </w:p>
                          <w:p w:rsidRPr="00351EF8" w:rsidR="009B6A9B" w:rsidP="00AE1DE4" w:rsidRDefault="009B6A9B" w14:paraId="4795D2C7" w14:textId="1ABFFD6D">
                            <w:pPr>
                              <w:pStyle w:val="NoSpacing"/>
                              <w:numPr>
                                <w:ilvl w:val="0"/>
                                <w:numId w:val="15"/>
                              </w:numPr>
                            </w:pPr>
                            <w:r>
                              <w:t xml:space="preserve">Guarantee Fee for all Premiums </w:t>
                            </w:r>
                            <w:r w:rsidRPr="00351EF8">
                              <w:t>= [(Risk Premium (CG Rating + NPA percentage +Claim Payout ratio)] * Guarantee Fee on SBR</w:t>
                            </w:r>
                          </w:p>
                          <w:p w:rsidR="009B6A9B" w:rsidP="00AE1DE4" w:rsidRDefault="009B6A9B" w14:paraId="59C3FBC0" w14:textId="77777777">
                            <w:pPr>
                              <w:pStyle w:val="NoSpacing"/>
                              <w:numPr>
                                <w:ilvl w:val="0"/>
                                <w:numId w:val="15"/>
                              </w:numPr>
                            </w:pPr>
                            <w:r>
                              <w:t>Total CG Fees = Guarantee Fee on SBR + Guarantee Fee for all Premiums</w:t>
                            </w:r>
                          </w:p>
                          <w:p w:rsidR="009B6A9B" w:rsidP="00AE1DE4" w:rsidRDefault="009B6A9B" w14:paraId="4E9DDE53" w14:textId="77777777">
                            <w:pPr>
                              <w:pStyle w:val="NoSpacing"/>
                            </w:pPr>
                          </w:p>
                          <w:p w:rsidRPr="008230F0" w:rsidR="009B6A9B" w:rsidP="00AE1DE4" w:rsidRDefault="009B6A9B" w14:paraId="1966ED5F" w14:textId="77777777">
                            <w:pPr>
                              <w:pStyle w:val="NoSpacing"/>
                            </w:pPr>
                            <w:r w:rsidRPr="008230F0">
                              <w:t>Note:</w:t>
                            </w:r>
                          </w:p>
                          <w:p w:rsidRPr="00262BB5" w:rsidR="009B6A9B" w:rsidP="00262BB5" w:rsidRDefault="009B6A9B" w14:paraId="4D0B17AA" w14:textId="4DA32B43">
                            <w:pPr>
                              <w:pStyle w:val="ListParagraph"/>
                              <w:numPr>
                                <w:ilvl w:val="0"/>
                                <w:numId w:val="15"/>
                              </w:numPr>
                            </w:pPr>
                            <w:r w:rsidRPr="00262BB5">
                              <w:t xml:space="preserve">Here, the Loan Amount will be outstanding amount. </w:t>
                            </w:r>
                            <w:r>
                              <w:t xml:space="preserve">CG </w:t>
                            </w:r>
                            <w:r w:rsidRPr="00262BB5">
                              <w:t>Fee</w:t>
                            </w:r>
                            <w:r>
                              <w:t>s</w:t>
                            </w:r>
                            <w:r w:rsidRPr="00262BB5">
                              <w:t xml:space="preserve"> shall be charged on the outstanding amount</w:t>
                            </w:r>
                            <w:r>
                              <w:t xml:space="preserve">/updated </w:t>
                            </w:r>
                            <w:r w:rsidRPr="00262BB5">
                              <w:t xml:space="preserve"> outstanding amount </w:t>
                            </w:r>
                            <w:r>
                              <w:t xml:space="preserve"> </w:t>
                            </w:r>
                            <w:r w:rsidRPr="00262BB5">
                              <w:t>as on April 01 of the Financial Year</w:t>
                            </w:r>
                            <w:r>
                              <w:t xml:space="preserve"> </w:t>
                            </w:r>
                            <w:r w:rsidRPr="0041424E">
                              <w:rPr>
                                <w:b/>
                              </w:rPr>
                              <w:t>(Term Loans/Composite Loans)</w:t>
                            </w:r>
                          </w:p>
                          <w:p w:rsidRPr="00262BB5" w:rsidR="009B6A9B" w:rsidP="00CA1205" w:rsidRDefault="009B6A9B" w14:paraId="1CAD1979" w14:textId="6F704DF9">
                            <w:pPr>
                              <w:pStyle w:val="ListParagraph"/>
                              <w:numPr>
                                <w:ilvl w:val="0"/>
                                <w:numId w:val="15"/>
                              </w:numPr>
                            </w:pPr>
                            <w:r w:rsidRPr="00262BB5">
                              <w:t>Here, the Loan Amount can be Sanctioned Loan Amount/Limit OR Modified Sanctioned Loan Amount</w:t>
                            </w:r>
                            <w:r w:rsidRPr="00AA383A">
                              <w:rPr>
                                <w:highlight w:val="yellow"/>
                              </w:rPr>
                              <w:t>/Limit as on April 01 of the Financial Year</w:t>
                            </w:r>
                            <w:r>
                              <w:t>(</w:t>
                            </w:r>
                            <w:r w:rsidRPr="00084075">
                              <w:rPr>
                                <w:b/>
                              </w:rPr>
                              <w:t>working capital (CC) or Overdraft or Limit for Letter of Credit/Bank Guarantee</w:t>
                            </w:r>
                            <w:r>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6434347F">
              <v:rect id="Rectangle 27" style="width:453.3pt;height:176.25pt;visibility:visible;mso-wrap-style:square;mso-left-percent:-10001;mso-top-percent:-10001;mso-position-horizontal:absolute;mso-position-horizontal-relative:char;mso-position-vertical:absolute;mso-position-vertical-relative:line;mso-left-percent:-10001;mso-top-percent:-10001;v-text-anchor:middle" o:spid="_x0000_s1053" fillcolor="white [3201]" strokecolor="#70ad47 [3209]" strokeweight="1pt" w14:anchorId="181CAD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">
                <v:textbox>
                  <w:txbxContent>
                    <w:p w:rsidR="009B6A9B" w:rsidP="00AE1DE4" w:rsidRDefault="009B6A9B" w14:paraId="1832244A" w14:textId="4FD208A5">
                      <w:pPr>
                        <w:pStyle w:val="NoSpacing"/>
                        <w:numPr>
                          <w:ilvl w:val="0"/>
                          <w:numId w:val="15"/>
                        </w:numPr>
                      </w:pPr>
                      <w:r>
                        <w:t>Guarantee Fee on SBR = [Loan Amount * (A</w:t>
                      </w:r>
                      <w:r w:rsidR="002266D2">
                        <w:t>nnual Guarantee Fee in Percent) * No of Left Years]</w:t>
                      </w:r>
                    </w:p>
                    <w:p w:rsidRPr="00351EF8" w:rsidR="009B6A9B" w:rsidP="00AE1DE4" w:rsidRDefault="009B6A9B" w14:paraId="7EEBF002" w14:textId="1ABFFD6D">
                      <w:pPr>
                        <w:pStyle w:val="NoSpacing"/>
                        <w:numPr>
                          <w:ilvl w:val="0"/>
                          <w:numId w:val="15"/>
                        </w:numPr>
                      </w:pPr>
                      <w:r>
                        <w:t xml:space="preserve">Guarantee Fee for all Premiums </w:t>
                      </w:r>
                      <w:r w:rsidRPr="00351EF8">
                        <w:t>= [(Risk Premium (CG Rating + NPA percentage +Claim Payout ratio)] * Guarantee Fee on SBR</w:t>
                      </w:r>
                    </w:p>
                    <w:p w:rsidR="009B6A9B" w:rsidP="00AE1DE4" w:rsidRDefault="009B6A9B" w14:paraId="3004EBB3" w14:textId="77777777">
                      <w:pPr>
                        <w:pStyle w:val="NoSpacing"/>
                        <w:numPr>
                          <w:ilvl w:val="0"/>
                          <w:numId w:val="15"/>
                        </w:numPr>
                      </w:pPr>
                      <w:r>
                        <w:t>Total CG Fees = Guarantee Fee on SBR + Guarantee Fee for all Premiums</w:t>
                      </w:r>
                    </w:p>
                    <w:p w:rsidR="009B6A9B" w:rsidP="00AE1DE4" w:rsidRDefault="009B6A9B" w14:paraId="44EAFD9C" w14:textId="77777777">
                      <w:pPr>
                        <w:pStyle w:val="NoSpacing"/>
                      </w:pPr>
                    </w:p>
                    <w:p w:rsidRPr="008230F0" w:rsidR="009B6A9B" w:rsidP="00AE1DE4" w:rsidRDefault="009B6A9B" w14:paraId="2F6C8373" w14:textId="77777777">
                      <w:pPr>
                        <w:pStyle w:val="NoSpacing"/>
                      </w:pPr>
                      <w:r w:rsidRPr="008230F0">
                        <w:t>Note:</w:t>
                      </w:r>
                    </w:p>
                    <w:p w:rsidRPr="00262BB5" w:rsidR="009B6A9B" w:rsidP="00262BB5" w:rsidRDefault="009B6A9B" w14:paraId="18762C27" w14:textId="4DA32B43">
                      <w:pPr>
                        <w:pStyle w:val="ListParagraph"/>
                        <w:numPr>
                          <w:ilvl w:val="0"/>
                          <w:numId w:val="15"/>
                        </w:numPr>
                      </w:pPr>
                      <w:r w:rsidRPr="00262BB5">
                        <w:t xml:space="preserve">Here, the Loan Amount will be outstanding amount. </w:t>
                      </w:r>
                      <w:r>
                        <w:t xml:space="preserve">CG </w:t>
                      </w:r>
                      <w:r w:rsidRPr="00262BB5">
                        <w:t>Fee</w:t>
                      </w:r>
                      <w:r>
                        <w:t>s</w:t>
                      </w:r>
                      <w:r w:rsidRPr="00262BB5">
                        <w:t xml:space="preserve"> shall be charged on the outstanding amount</w:t>
                      </w:r>
                      <w:r>
                        <w:t xml:space="preserve">/updated </w:t>
                      </w:r>
                      <w:r w:rsidRPr="00262BB5">
                        <w:t xml:space="preserve"> outstanding amount </w:t>
                      </w:r>
                      <w:r>
                        <w:t xml:space="preserve"> </w:t>
                      </w:r>
                      <w:r w:rsidRPr="00262BB5">
                        <w:t>as on April 01 of the Financial Year</w:t>
                      </w:r>
                      <w:r>
                        <w:t xml:space="preserve"> </w:t>
                      </w:r>
                      <w:r w:rsidRPr="0041424E">
                        <w:rPr>
                          <w:b/>
                        </w:rPr>
                        <w:t>(Term Loans/Composite Loans)</w:t>
                      </w:r>
                    </w:p>
                    <w:p w:rsidRPr="00262BB5" w:rsidR="009B6A9B" w:rsidP="00CA1205" w:rsidRDefault="009B6A9B" w14:paraId="2763116C" w14:textId="6F704DF9">
                      <w:pPr>
                        <w:pStyle w:val="ListParagraph"/>
                        <w:numPr>
                          <w:ilvl w:val="0"/>
                          <w:numId w:val="15"/>
                        </w:numPr>
                      </w:pPr>
                      <w:r w:rsidRPr="00262BB5">
                        <w:t>Here, the Loan Amount can be Sanctioned Loan Amount/Limit OR Modified Sanctioned Loan Amount</w:t>
                      </w:r>
                      <w:r w:rsidRPr="00AA383A">
                        <w:rPr>
                          <w:highlight w:val="yellow"/>
                        </w:rPr>
                        <w:t>/Limit as on April 01 of the Financial Year</w:t>
                      </w:r>
                      <w:r>
                        <w:t>(</w:t>
                      </w:r>
                      <w:r w:rsidRPr="00084075">
                        <w:rPr>
                          <w:b/>
                        </w:rPr>
                        <w:t>working capital (CC) or Overdraft or Limit for Letter of Credit/Bank Guarantee</w:t>
                      </w:r>
                      <w:r>
                        <w:rPr>
                          <w:b/>
                        </w:rPr>
                        <w:t>)</w:t>
                      </w:r>
                    </w:p>
                  </w:txbxContent>
                </v:textbox>
                <w10:anchorlock/>
              </v:rect>
            </w:pict>
          </mc:Fallback>
        </mc:AlternateContent>
      </w:r>
    </w:p>
    <w:p w:rsidRPr="008439E3" w:rsidR="00AE1DE4" w:rsidP="008439E3" w:rsidRDefault="00AE1DE4" w14:paraId="0BF363D8" w14:textId="48A446D9">
      <w:pPr>
        <w:rPr>
          <w:b/>
          <w:i/>
          <w:u w:val="single"/>
        </w:rPr>
      </w:pPr>
      <w:r w:rsidRPr="009D7587">
        <w:rPr>
          <w:i/>
        </w:rPr>
        <w:t>Note - The latest available risk premium value of NPA/Claim/CG-Rating in the risk premium master table is selected for further calculation of CG Fees.</w:t>
      </w:r>
      <w:r w:rsidR="008439E3">
        <w:rPr>
          <w:i/>
        </w:rPr>
        <w:t xml:space="preserve"> </w:t>
      </w:r>
    </w:p>
    <w:p w:rsidRPr="00A606B0" w:rsidR="0004339A" w:rsidP="00AE1DE4" w:rsidRDefault="00934F5D" w14:paraId="3D14D019" w14:textId="400FD444">
      <w:pPr>
        <w:rPr>
          <w:b/>
        </w:rPr>
      </w:pPr>
      <w:commentRangeStart w:id="325"/>
      <w:commentRangeStart w:id="326"/>
      <w:r w:rsidRPr="00A67CCC">
        <w:rPr>
          <w:b/>
        </w:rPr>
        <w:t>Note: - As per New C</w:t>
      </w:r>
      <w:r>
        <w:rPr>
          <w:b/>
        </w:rPr>
        <w:t>R</w:t>
      </w:r>
      <w:r w:rsidRPr="00A67CCC">
        <w:rPr>
          <w:b/>
        </w:rPr>
        <w:t xml:space="preserve">  the CG Fees calculation scenarios</w:t>
      </w:r>
      <w:r>
        <w:rPr>
          <w:b/>
        </w:rPr>
        <w:t>.</w:t>
      </w:r>
      <w:commentRangeEnd w:id="325"/>
      <w:r w:rsidRPr="00F93EB4">
        <w:rPr>
          <w:b/>
        </w:rPr>
        <w:commentReference w:id="325"/>
      </w:r>
      <w:commentRangeEnd w:id="326"/>
      <w:r w:rsidRPr="00F93EB4">
        <w:rPr>
          <w:b/>
        </w:rPr>
        <w:commentReference w:id="326"/>
      </w:r>
      <w:r>
        <w:rPr>
          <w:b/>
        </w:rPr>
        <w:t xml:space="preserve"> Effective from 1</w:t>
      </w:r>
      <w:r w:rsidRPr="00F93EB4">
        <w:rPr>
          <w:b/>
        </w:rPr>
        <w:t>st</w:t>
      </w:r>
      <w:r>
        <w:rPr>
          <w:b/>
        </w:rPr>
        <w:t xml:space="preserve"> April, 2023</w:t>
      </w:r>
    </w:p>
    <w:p w:rsidR="001E0CCA" w:rsidP="00AE1DE4" w:rsidRDefault="001E0CCA" w14:paraId="5CA41F4A" w14:textId="5E86A137">
      <w:pPr>
        <w:rPr>
          <w:b/>
          <w:u w:val="single"/>
        </w:rPr>
      </w:pPr>
    </w:p>
    <w:p w:rsidR="006E52E4" w:rsidP="00AE1DE4" w:rsidRDefault="006E52E4" w14:paraId="6DE3A081" w14:textId="0062AB36">
      <w:pPr>
        <w:rPr>
          <w:b/>
          <w:u w:val="single"/>
        </w:rPr>
      </w:pPr>
    </w:p>
    <w:p w:rsidR="006E52E4" w:rsidP="00AE1DE4" w:rsidRDefault="006E52E4" w14:paraId="644EE6F2" w14:textId="77777777">
      <w:pPr>
        <w:rPr>
          <w:b/>
          <w:u w:val="single"/>
        </w:rPr>
      </w:pPr>
    </w:p>
    <w:p w:rsidRPr="00A137F4" w:rsidR="00AE1DE4" w:rsidP="00AE1DE4" w:rsidRDefault="00AE1DE4" w14:paraId="134A19CE" w14:textId="419A6F14">
      <w:pPr>
        <w:rPr>
          <w:b/>
          <w:u w:val="single"/>
        </w:rPr>
      </w:pPr>
      <w:r w:rsidRPr="00A137F4">
        <w:rPr>
          <w:b/>
          <w:u w:val="single"/>
        </w:rPr>
        <w:t xml:space="preserve">Scenario </w:t>
      </w:r>
      <w:r>
        <w:rPr>
          <w:b/>
          <w:u w:val="single"/>
        </w:rPr>
        <w:t>1</w:t>
      </w:r>
      <w:r w:rsidRPr="00A137F4">
        <w:rPr>
          <w:b/>
          <w:u w:val="single"/>
        </w:rPr>
        <w:t>: Billing for Portfolio in ‘</w:t>
      </w:r>
      <w:r>
        <w:rPr>
          <w:b/>
          <w:u w:val="single"/>
        </w:rPr>
        <w:t>Currency Period</w:t>
      </w:r>
      <w:r w:rsidRPr="00A137F4">
        <w:rPr>
          <w:b/>
          <w:u w:val="single"/>
        </w:rPr>
        <w:t>’</w:t>
      </w:r>
      <w:r>
        <w:rPr>
          <w:b/>
          <w:u w:val="single"/>
        </w:rPr>
        <w:t xml:space="preserve"> (either 1 or 2 or 3) </w:t>
      </w:r>
      <w:commentRangeStart w:id="327"/>
      <w:commentRangeStart w:id="328"/>
      <w:r>
        <w:rPr>
          <w:b/>
          <w:u w:val="single"/>
        </w:rPr>
        <w:t xml:space="preserve">AND For Loan Type ‘1’ AND has been billed on </w:t>
      </w:r>
      <w:r w:rsidR="008B3896">
        <w:rPr>
          <w:b/>
          <w:u w:val="single"/>
        </w:rPr>
        <w:t>Ou</w:t>
      </w:r>
      <w:r w:rsidRPr="008B3896" w:rsidR="008B3896">
        <w:rPr>
          <w:b/>
          <w:u w:val="single"/>
        </w:rPr>
        <w:t>tstanding amount</w:t>
      </w:r>
      <w:r>
        <w:rPr>
          <w:b/>
          <w:u w:val="single"/>
        </w:rPr>
        <w:t>:</w:t>
      </w:r>
      <w:commentRangeEnd w:id="327"/>
      <w:r w:rsidR="00146120">
        <w:rPr>
          <w:rStyle w:val="CommentReference"/>
        </w:rPr>
        <w:commentReference w:id="327"/>
      </w:r>
      <w:commentRangeEnd w:id="328"/>
      <w:r w:rsidR="00EC26CE">
        <w:rPr>
          <w:rStyle w:val="CommentReference"/>
        </w:rPr>
        <w:commentReference w:id="328"/>
      </w: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AE1DE4" w:rsidTr="008230F0" w14:paraId="2B24F5F3" w14:textId="77777777">
        <w:trPr>
          <w:trHeight w:val="235"/>
        </w:trPr>
        <w:tc>
          <w:tcPr>
            <w:tcW w:w="5160" w:type="dxa"/>
            <w:noWrap/>
            <w:hideMark/>
          </w:tcPr>
          <w:p w:rsidRPr="00F25836" w:rsidR="00AE1DE4" w:rsidP="008230F0" w:rsidRDefault="00AE1DE4" w14:paraId="1CCCC07D"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E1DE4" w:rsidP="008230F0" w:rsidRDefault="00AE1DE4" w14:paraId="76014E47" w14:textId="77777777">
            <w:pPr>
              <w:rPr>
                <w:rFonts w:ascii="Calibri" w:hAnsi="Calibri" w:eastAsia="Times New Roman" w:cs="Times New Roman"/>
                <w:b/>
                <w:color w:val="000000"/>
                <w:sz w:val="20"/>
                <w:szCs w:val="20"/>
              </w:rPr>
            </w:pPr>
          </w:p>
        </w:tc>
      </w:tr>
      <w:tr w:rsidRPr="00F25836" w:rsidR="00AE1DE4" w:rsidTr="008230F0" w14:paraId="4E8FD485" w14:textId="77777777">
        <w:trPr>
          <w:trHeight w:val="235"/>
        </w:trPr>
        <w:tc>
          <w:tcPr>
            <w:tcW w:w="5160" w:type="dxa"/>
            <w:hideMark/>
          </w:tcPr>
          <w:p w:rsidRPr="00F25836" w:rsidR="00AE1DE4" w:rsidP="008230F0" w:rsidRDefault="00AE1DE4" w14:paraId="43FC445E"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E1DE4" w:rsidP="008230F0" w:rsidRDefault="00AE1DE4" w14:paraId="3FD7A2D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E1DE4" w:rsidTr="008230F0" w14:paraId="550F5CCA" w14:textId="77777777">
        <w:trPr>
          <w:trHeight w:val="235"/>
        </w:trPr>
        <w:tc>
          <w:tcPr>
            <w:tcW w:w="5160" w:type="dxa"/>
          </w:tcPr>
          <w:p w:rsidRPr="006D7C0B" w:rsidR="00AE1DE4" w:rsidP="008230F0" w:rsidRDefault="00AE1DE4" w14:paraId="7ED8E328"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AE1DE4" w:rsidP="008230F0" w:rsidRDefault="00AE1DE4" w14:paraId="618F6480"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AE1DE4" w:rsidTr="008230F0" w14:paraId="431CE284" w14:textId="77777777">
        <w:trPr>
          <w:trHeight w:val="235"/>
        </w:trPr>
        <w:tc>
          <w:tcPr>
            <w:tcW w:w="5160" w:type="dxa"/>
          </w:tcPr>
          <w:p w:rsidRPr="006D7C0B" w:rsidR="00AE1DE4" w:rsidP="008230F0" w:rsidRDefault="00AE1DE4" w14:paraId="49678680"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AE1DE4" w:rsidP="008230F0" w:rsidRDefault="00AE1DE4" w14:paraId="239FC387"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AE1DE4" w:rsidTr="008230F0" w14:paraId="25093DAC" w14:textId="77777777">
        <w:trPr>
          <w:trHeight w:val="235"/>
        </w:trPr>
        <w:tc>
          <w:tcPr>
            <w:tcW w:w="5160" w:type="dxa"/>
          </w:tcPr>
          <w:p w:rsidRPr="000D3284" w:rsidR="00AE1DE4" w:rsidP="008230F0" w:rsidRDefault="00A73530" w14:paraId="462ABEF0" w14:textId="69494023">
            <w:pPr>
              <w:ind w:firstLine="400" w:firstLineChars="200"/>
              <w:rPr>
                <w:rFonts w:ascii="Calibri" w:hAnsi="Calibri" w:eastAsia="Times New Roman" w:cs="Times New Roman"/>
                <w:color w:val="000000"/>
                <w:sz w:val="20"/>
                <w:szCs w:val="20"/>
              </w:rPr>
            </w:pPr>
            <w:r w:rsidRPr="000D3284">
              <w:rPr>
                <w:rFonts w:ascii="Calibri" w:hAnsi="Calibri" w:eastAsia="Times New Roman" w:cs="Times New Roman"/>
                <w:color w:val="000000"/>
                <w:sz w:val="20"/>
                <w:szCs w:val="20"/>
              </w:rPr>
              <w:t>Outstanding Loan amount</w:t>
            </w:r>
          </w:p>
        </w:tc>
        <w:tc>
          <w:tcPr>
            <w:tcW w:w="1956" w:type="dxa"/>
          </w:tcPr>
          <w:p w:rsidR="00AE1DE4" w:rsidP="008230F0" w:rsidRDefault="00AE1DE4" w14:paraId="70EBE6F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AE1DE4" w:rsidTr="008230F0" w14:paraId="32DC480D" w14:textId="77777777">
        <w:trPr>
          <w:trHeight w:val="235"/>
        </w:trPr>
        <w:tc>
          <w:tcPr>
            <w:tcW w:w="5160" w:type="dxa"/>
          </w:tcPr>
          <w:p w:rsidRPr="008F20C7" w:rsidR="00AE1DE4" w:rsidP="008230F0" w:rsidRDefault="00AE1DE4" w14:paraId="6E8FA72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E1DE4" w:rsidP="008230F0" w:rsidRDefault="00AE1DE4" w14:paraId="180C81CD"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E1DE4" w:rsidTr="008230F0" w14:paraId="4A2DBDEA" w14:textId="77777777">
        <w:trPr>
          <w:trHeight w:val="235"/>
        </w:trPr>
        <w:tc>
          <w:tcPr>
            <w:tcW w:w="5160" w:type="dxa"/>
          </w:tcPr>
          <w:p w:rsidRPr="008F20C7" w:rsidR="00AE1DE4" w:rsidP="008230F0" w:rsidRDefault="00AE1DE4" w14:paraId="47C4E58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E1DE4" w:rsidP="008230F0" w:rsidRDefault="00AE1DE4" w14:paraId="67A543F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8230F0" w14:paraId="63E1961F" w14:textId="77777777">
        <w:trPr>
          <w:trHeight w:val="235"/>
        </w:trPr>
        <w:tc>
          <w:tcPr>
            <w:tcW w:w="5160" w:type="dxa"/>
          </w:tcPr>
          <w:p w:rsidRPr="008F20C7" w:rsidR="00AE1DE4" w:rsidP="008230F0" w:rsidRDefault="00AE1DE4" w14:paraId="57DB89A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E1DE4" w:rsidP="008230F0" w:rsidRDefault="00AE1DE4" w14:paraId="1C3CCF1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8230F0" w14:paraId="1461A5A0" w14:textId="77777777">
        <w:trPr>
          <w:trHeight w:val="235"/>
        </w:trPr>
        <w:tc>
          <w:tcPr>
            <w:tcW w:w="5160" w:type="dxa"/>
          </w:tcPr>
          <w:p w:rsidR="00AE1DE4" w:rsidP="008230F0" w:rsidRDefault="00AE1DE4" w14:paraId="60490B4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E1DE4" w:rsidP="008230F0" w:rsidRDefault="00AE1DE4" w14:paraId="6D41E7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AE1DE4" w:rsidP="00AE1DE4" w:rsidRDefault="008230F0" w14:paraId="011BB396" w14:textId="0B2E57B3">
      <w:r>
        <w:br w:type="textWrapping" w:clear="all"/>
      </w:r>
    </w:p>
    <w:p w:rsidR="00AE1DE4" w:rsidP="00AE1DE4" w:rsidRDefault="00AE1DE4" w14:paraId="1EC52769" w14:textId="5958524C">
      <w:r>
        <w:t xml:space="preserve">Thus, in case of this scenario, Guarantee Fee calculation will be based on </w:t>
      </w:r>
      <w:r w:rsidR="00F51CCA">
        <w:t>O</w:t>
      </w:r>
      <w:r w:rsidRPr="00351EF8" w:rsidR="00271792">
        <w:t xml:space="preserve">utstanding </w:t>
      </w:r>
      <w:r w:rsidR="00271792">
        <w:t xml:space="preserve">Loan </w:t>
      </w:r>
      <w:r w:rsidRPr="00351EF8" w:rsidR="00271792">
        <w:t>amount</w:t>
      </w:r>
      <w:r>
        <w:t>.</w:t>
      </w:r>
    </w:p>
    <w:p w:rsidR="00AE1DE4" w:rsidP="00AE1DE4" w:rsidRDefault="00AE1DE4" w14:paraId="0C85972E" w14:textId="77777777">
      <w:r>
        <w:t>Guarantee Fee on SBR = 2,00,000 * 1% = 2,000.00/-</w:t>
      </w:r>
    </w:p>
    <w:p w:rsidR="00AE1DE4" w:rsidP="00AE1DE4" w:rsidRDefault="00AE1DE4" w14:paraId="7C0568E1" w14:textId="77777777">
      <w:r>
        <w:t>Guarantee Fee for all Premiums = 2,000.00</w:t>
      </w:r>
      <w:r w:rsidRPr="00FF19AD">
        <w:t xml:space="preserve"> </w:t>
      </w:r>
      <w:r>
        <w:t>* 30% = 600.00/-</w:t>
      </w:r>
    </w:p>
    <w:p w:rsidR="00AE1DE4" w:rsidP="00AE1DE4" w:rsidRDefault="00AE1DE4" w14:paraId="62248DB5" w14:textId="2167596E">
      <w:r>
        <w:t>Which equals to INR 2,600.00/-</w:t>
      </w:r>
    </w:p>
    <w:p w:rsidR="00B954A6" w:rsidP="00AE1DE4" w:rsidRDefault="00B954A6" w14:paraId="14DE9839" w14:textId="77777777"/>
    <w:p w:rsidRPr="00A137F4" w:rsidR="00AE1DE4" w:rsidP="00AE1DE4" w:rsidRDefault="00AE1DE4" w14:paraId="2F5D378A" w14:textId="3BE81DD5">
      <w:pPr>
        <w:rPr>
          <w:b/>
          <w:u w:val="single"/>
        </w:rPr>
      </w:pPr>
      <w:r w:rsidRPr="00A137F4">
        <w:rPr>
          <w:b/>
          <w:u w:val="single"/>
        </w:rPr>
        <w:t xml:space="preserve">Scenario </w:t>
      </w:r>
      <w:r>
        <w:rPr>
          <w:b/>
          <w:u w:val="single"/>
        </w:rPr>
        <w:t>2</w:t>
      </w:r>
      <w:r w:rsidRPr="00A137F4">
        <w:rPr>
          <w:b/>
          <w:u w:val="single"/>
        </w:rPr>
        <w:t xml:space="preserve">: </w:t>
      </w:r>
      <w:commentRangeStart w:id="329"/>
      <w:commentRangeStart w:id="330"/>
      <w:r w:rsidRPr="00A137F4">
        <w:rPr>
          <w:b/>
          <w:u w:val="single"/>
        </w:rPr>
        <w:t>Billing for Portfolio in ‘</w:t>
      </w:r>
      <w:r>
        <w:rPr>
          <w:b/>
          <w:u w:val="single"/>
        </w:rPr>
        <w:t>Currency Period</w:t>
      </w:r>
      <w:r w:rsidRPr="00A137F4">
        <w:rPr>
          <w:b/>
          <w:u w:val="single"/>
        </w:rPr>
        <w:t>’</w:t>
      </w:r>
      <w:r>
        <w:rPr>
          <w:b/>
          <w:u w:val="single"/>
        </w:rPr>
        <w:t xml:space="preserve"> (either 1 or 2 or 3) AND For Loan Type ‘1’ AND has been billed Modified </w:t>
      </w:r>
      <w:r w:rsidRPr="00D46A62" w:rsidR="00D46A62">
        <w:rPr>
          <w:b/>
          <w:u w:val="single"/>
        </w:rPr>
        <w:t>Outstanding Loan amount</w:t>
      </w:r>
      <w:r>
        <w:rPr>
          <w:b/>
          <w:u w:val="single"/>
        </w:rPr>
        <w:t xml:space="preserve"> is available:</w:t>
      </w:r>
      <w:commentRangeEnd w:id="329"/>
      <w:r w:rsidR="00146120">
        <w:rPr>
          <w:rStyle w:val="CommentReference"/>
        </w:rPr>
        <w:commentReference w:id="329"/>
      </w:r>
      <w:commentRangeEnd w:id="330"/>
      <w:r w:rsidR="00B7470C">
        <w:rPr>
          <w:rStyle w:val="CommentReference"/>
        </w:rPr>
        <w:commentReference w:id="330"/>
      </w:r>
    </w:p>
    <w:tbl>
      <w:tblPr>
        <w:tblStyle w:val="TableGrid"/>
        <w:tblW w:w="7116" w:type="dxa"/>
        <w:tblLook w:val="04A0" w:firstRow="1" w:lastRow="0" w:firstColumn="1" w:lastColumn="0" w:noHBand="0" w:noVBand="1"/>
      </w:tblPr>
      <w:tblGrid>
        <w:gridCol w:w="5160"/>
        <w:gridCol w:w="1956"/>
      </w:tblGrid>
      <w:tr w:rsidRPr="00F25836" w:rsidR="00AE1DE4" w:rsidTr="009E37EE" w14:paraId="3F7AA5F4" w14:textId="77777777">
        <w:trPr>
          <w:trHeight w:val="235"/>
        </w:trPr>
        <w:tc>
          <w:tcPr>
            <w:tcW w:w="5160" w:type="dxa"/>
            <w:noWrap/>
            <w:hideMark/>
          </w:tcPr>
          <w:p w:rsidRPr="00F25836" w:rsidR="00AE1DE4" w:rsidP="009E37EE" w:rsidRDefault="00AE1DE4" w14:paraId="26287A5B"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E1DE4" w:rsidP="009E37EE" w:rsidRDefault="00AE1DE4" w14:paraId="79EACB00" w14:textId="77777777">
            <w:pPr>
              <w:rPr>
                <w:rFonts w:ascii="Calibri" w:hAnsi="Calibri" w:eastAsia="Times New Roman" w:cs="Times New Roman"/>
                <w:b/>
                <w:color w:val="000000"/>
                <w:sz w:val="20"/>
                <w:szCs w:val="20"/>
              </w:rPr>
            </w:pPr>
          </w:p>
        </w:tc>
      </w:tr>
      <w:tr w:rsidRPr="00F25836" w:rsidR="00AE1DE4" w:rsidTr="009E37EE" w14:paraId="05E6D712" w14:textId="77777777">
        <w:trPr>
          <w:trHeight w:val="235"/>
        </w:trPr>
        <w:tc>
          <w:tcPr>
            <w:tcW w:w="5160" w:type="dxa"/>
            <w:hideMark/>
          </w:tcPr>
          <w:p w:rsidRPr="00F25836" w:rsidR="00AE1DE4" w:rsidP="009E37EE" w:rsidRDefault="00AE1DE4" w14:paraId="5F3D4B4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E1DE4" w:rsidP="009E37EE" w:rsidRDefault="00AE1DE4" w14:paraId="4D7E6B4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E1DE4" w:rsidTr="009E37EE" w14:paraId="6AA98615" w14:textId="77777777">
        <w:trPr>
          <w:trHeight w:val="235"/>
        </w:trPr>
        <w:tc>
          <w:tcPr>
            <w:tcW w:w="5160" w:type="dxa"/>
          </w:tcPr>
          <w:p w:rsidRPr="006D7C0B" w:rsidR="00AE1DE4" w:rsidP="009E37EE" w:rsidRDefault="00AE1DE4" w14:paraId="03D57135"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AE1DE4" w:rsidP="009E37EE" w:rsidRDefault="00AE1DE4" w14:paraId="2E64C36A"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AE1DE4" w:rsidTr="009E37EE" w14:paraId="3D323073" w14:textId="77777777">
        <w:trPr>
          <w:trHeight w:val="235"/>
        </w:trPr>
        <w:tc>
          <w:tcPr>
            <w:tcW w:w="5160" w:type="dxa"/>
          </w:tcPr>
          <w:p w:rsidRPr="006D7C0B" w:rsidR="00AE1DE4" w:rsidP="009E37EE" w:rsidRDefault="00AE1DE4" w14:paraId="0489C5E6"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AE1DE4" w:rsidP="009E37EE" w:rsidRDefault="00AE1DE4" w14:paraId="3479BC1B"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AE1DE4" w:rsidTr="009E37EE" w14:paraId="3DFEE099" w14:textId="77777777">
        <w:trPr>
          <w:trHeight w:val="235"/>
        </w:trPr>
        <w:tc>
          <w:tcPr>
            <w:tcW w:w="5160" w:type="dxa"/>
          </w:tcPr>
          <w:p w:rsidRPr="009A14D3" w:rsidR="00AE1DE4" w:rsidP="009A14D3" w:rsidRDefault="00180733" w14:paraId="4979810C" w14:textId="65E12717">
            <w:pPr>
              <w:ind w:firstLine="400" w:firstLineChars="200"/>
              <w:rPr>
                <w:rFonts w:ascii="Calibri" w:hAnsi="Calibri" w:eastAsia="Times New Roman" w:cs="Times New Roman"/>
                <w:color w:val="000000"/>
                <w:sz w:val="20"/>
                <w:szCs w:val="20"/>
              </w:rPr>
            </w:pPr>
            <w:r w:rsidRPr="009A14D3">
              <w:rPr>
                <w:rFonts w:ascii="Calibri" w:hAnsi="Calibri" w:eastAsia="Times New Roman" w:cs="Times New Roman"/>
                <w:color w:val="000000"/>
                <w:sz w:val="20"/>
                <w:szCs w:val="20"/>
              </w:rPr>
              <w:t>Outstanding Loan amount</w:t>
            </w:r>
          </w:p>
        </w:tc>
        <w:tc>
          <w:tcPr>
            <w:tcW w:w="1956" w:type="dxa"/>
          </w:tcPr>
          <w:p w:rsidR="00AE1DE4" w:rsidP="009A14D3" w:rsidRDefault="00AE1DE4" w14:paraId="555877F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AE1DE4" w:rsidTr="009E37EE" w14:paraId="5002BF22" w14:textId="77777777">
        <w:trPr>
          <w:trHeight w:val="235"/>
        </w:trPr>
        <w:tc>
          <w:tcPr>
            <w:tcW w:w="5160" w:type="dxa"/>
          </w:tcPr>
          <w:p w:rsidRPr="009A14D3" w:rsidR="00AE1DE4" w:rsidP="009E37EE" w:rsidRDefault="00AE1DE4" w14:paraId="75FB2B50" w14:textId="6FCDE5A7">
            <w:pPr>
              <w:ind w:firstLine="400" w:firstLineChars="200"/>
              <w:rPr>
                <w:rFonts w:ascii="Calibri" w:hAnsi="Calibri" w:eastAsia="Times New Roman" w:cs="Times New Roman"/>
                <w:color w:val="000000"/>
                <w:sz w:val="20"/>
                <w:szCs w:val="20"/>
              </w:rPr>
            </w:pPr>
            <w:r w:rsidRPr="009A14D3">
              <w:rPr>
                <w:rFonts w:ascii="Calibri" w:hAnsi="Calibri" w:eastAsia="Times New Roman" w:cs="Times New Roman"/>
                <w:color w:val="000000"/>
                <w:sz w:val="20"/>
                <w:szCs w:val="20"/>
              </w:rPr>
              <w:t xml:space="preserve">Modified </w:t>
            </w:r>
            <w:r w:rsidRPr="009A14D3" w:rsidR="00180733">
              <w:rPr>
                <w:rFonts w:ascii="Calibri" w:hAnsi="Calibri" w:eastAsia="Times New Roman" w:cs="Times New Roman"/>
                <w:color w:val="000000"/>
                <w:sz w:val="20"/>
                <w:szCs w:val="20"/>
              </w:rPr>
              <w:t>Outstanding Loan amount</w:t>
            </w:r>
          </w:p>
        </w:tc>
        <w:tc>
          <w:tcPr>
            <w:tcW w:w="1956" w:type="dxa"/>
          </w:tcPr>
          <w:p w:rsidR="00AE1DE4" w:rsidP="009E37EE" w:rsidRDefault="00AE1DE4" w14:paraId="3FB9A52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w:t>
            </w:r>
          </w:p>
        </w:tc>
      </w:tr>
      <w:tr w:rsidRPr="00F25836" w:rsidR="00AE1DE4" w:rsidTr="009E37EE" w14:paraId="7A98FB87" w14:textId="77777777">
        <w:trPr>
          <w:trHeight w:val="235"/>
        </w:trPr>
        <w:tc>
          <w:tcPr>
            <w:tcW w:w="5160" w:type="dxa"/>
          </w:tcPr>
          <w:p w:rsidRPr="008F20C7" w:rsidR="00AE1DE4" w:rsidP="009E37EE" w:rsidRDefault="00AE1DE4" w14:paraId="146B6AF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E1DE4" w:rsidP="009E37EE" w:rsidRDefault="00AE1DE4" w14:paraId="77F484D6"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E1DE4" w:rsidTr="009E37EE" w14:paraId="3BD8BD03" w14:textId="77777777">
        <w:trPr>
          <w:trHeight w:val="235"/>
        </w:trPr>
        <w:tc>
          <w:tcPr>
            <w:tcW w:w="5160" w:type="dxa"/>
          </w:tcPr>
          <w:p w:rsidRPr="008F20C7" w:rsidR="00AE1DE4" w:rsidP="009E37EE" w:rsidRDefault="00AE1DE4" w14:paraId="59F6589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E1DE4" w:rsidP="009E37EE" w:rsidRDefault="00AE1DE4" w14:paraId="5AB0632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1AAFBEC8" w14:textId="77777777">
        <w:trPr>
          <w:trHeight w:val="235"/>
        </w:trPr>
        <w:tc>
          <w:tcPr>
            <w:tcW w:w="5160" w:type="dxa"/>
          </w:tcPr>
          <w:p w:rsidRPr="008F20C7" w:rsidR="00AE1DE4" w:rsidP="009E37EE" w:rsidRDefault="00AE1DE4" w14:paraId="04D800D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E1DE4" w:rsidP="009E37EE" w:rsidRDefault="00AE1DE4" w14:paraId="6DA62A40"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4041FC92" w14:textId="77777777">
        <w:trPr>
          <w:trHeight w:val="235"/>
        </w:trPr>
        <w:tc>
          <w:tcPr>
            <w:tcW w:w="5160" w:type="dxa"/>
          </w:tcPr>
          <w:p w:rsidR="00AE1DE4" w:rsidP="009E37EE" w:rsidRDefault="00AE1DE4" w14:paraId="6336B6E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E1DE4" w:rsidP="009E37EE" w:rsidRDefault="00AE1DE4" w14:paraId="45148BB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10-June-2016</w:t>
            </w:r>
          </w:p>
        </w:tc>
      </w:tr>
    </w:tbl>
    <w:p w:rsidR="00AE1DE4" w:rsidP="00AE1DE4" w:rsidRDefault="00AE1DE4" w14:paraId="3E83533E" w14:textId="77777777"/>
    <w:p w:rsidR="00AE1DE4" w:rsidP="00AE1DE4" w:rsidRDefault="00AE1DE4" w14:paraId="4F1D4212" w14:textId="48A14EA3">
      <w:r>
        <w:t xml:space="preserve">Thus, in case of this scenario, Guarantee Fee calculation will be based on </w:t>
      </w:r>
      <w:commentRangeStart w:id="331"/>
      <w:commentRangeStart w:id="332"/>
      <w:r>
        <w:t xml:space="preserve">Modified </w:t>
      </w:r>
      <w:r w:rsidR="008F7AFA">
        <w:t>O</w:t>
      </w:r>
      <w:r w:rsidRPr="00351EF8" w:rsidR="008F7AFA">
        <w:t xml:space="preserve">utstanding </w:t>
      </w:r>
      <w:r>
        <w:t xml:space="preserve">Loan Amount. </w:t>
      </w:r>
      <w:commentRangeEnd w:id="331"/>
      <w:r w:rsidR="00146120">
        <w:rPr>
          <w:rStyle w:val="CommentReference"/>
        </w:rPr>
        <w:commentReference w:id="331"/>
      </w:r>
      <w:commentRangeEnd w:id="332"/>
      <w:r w:rsidR="004F5A9C">
        <w:rPr>
          <w:rStyle w:val="CommentReference"/>
        </w:rPr>
        <w:commentReference w:id="332"/>
      </w:r>
    </w:p>
    <w:p w:rsidR="00AE1DE4" w:rsidP="00AE1DE4" w:rsidRDefault="00AE1DE4" w14:paraId="307C907F" w14:textId="77777777">
      <w:r>
        <w:t>Guarantee Fee on SBR = 1,50,000 * 1% = 1,500.00/-</w:t>
      </w:r>
    </w:p>
    <w:p w:rsidR="00AE1DE4" w:rsidP="00AE1DE4" w:rsidRDefault="00AE1DE4" w14:paraId="35C01774" w14:textId="77777777">
      <w:r>
        <w:t>Guarantee Fee for all Premiums = 1,500.00 * 30% = 450.00/-</w:t>
      </w:r>
    </w:p>
    <w:p w:rsidR="00AE1DE4" w:rsidP="00AE1DE4" w:rsidRDefault="00AE1DE4" w14:paraId="25508347" w14:textId="0EB748A5">
      <w:pPr>
        <w:jc w:val="both"/>
      </w:pPr>
      <w:r>
        <w:t>Which equals to INR 1,950.00/-</w:t>
      </w:r>
    </w:p>
    <w:p w:rsidR="00A74ADB" w:rsidP="00AE1DE4" w:rsidRDefault="00A74ADB" w14:paraId="14A4B271" w14:textId="24F6631C">
      <w:pPr>
        <w:jc w:val="both"/>
      </w:pPr>
    </w:p>
    <w:p w:rsidR="001263FA" w:rsidP="00AE1DE4" w:rsidRDefault="001263FA" w14:paraId="1B44DF1F" w14:textId="16B7AE13">
      <w:pPr>
        <w:jc w:val="both"/>
      </w:pPr>
    </w:p>
    <w:p w:rsidR="001263FA" w:rsidP="00AE1DE4" w:rsidRDefault="001263FA" w14:paraId="1F9DBBB6" w14:textId="77777777">
      <w:pPr>
        <w:jc w:val="both"/>
      </w:pPr>
    </w:p>
    <w:p w:rsidRPr="00A137F4" w:rsidR="00A74ADB" w:rsidP="00A74ADB" w:rsidRDefault="00A74ADB" w14:paraId="7B7E8C76" w14:textId="2C63E04B">
      <w:pPr>
        <w:rPr>
          <w:b/>
          <w:u w:val="single"/>
        </w:rPr>
      </w:pPr>
      <w:r w:rsidRPr="00A137F4">
        <w:rPr>
          <w:b/>
          <w:u w:val="single"/>
        </w:rPr>
        <w:t xml:space="preserve">Scenario </w:t>
      </w:r>
      <w:r>
        <w:rPr>
          <w:b/>
          <w:u w:val="single"/>
        </w:rPr>
        <w:t>3</w:t>
      </w:r>
      <w:r w:rsidRPr="00A137F4">
        <w:rPr>
          <w:b/>
          <w:u w:val="single"/>
        </w:rPr>
        <w:t>: Billing for Portfolio in ‘</w:t>
      </w:r>
      <w:r>
        <w:rPr>
          <w:b/>
          <w:u w:val="single"/>
        </w:rPr>
        <w:t xml:space="preserve">Currency Period’ (either 1 or 2 or 3) AND For Loan Type ‘2/3/4’ AND Loan Information DOES NOT Have AN Update Loan Information with </w:t>
      </w:r>
      <w:r w:rsidR="00186EBE">
        <w:rPr>
          <w:b/>
          <w:u w:val="single"/>
        </w:rPr>
        <w:t xml:space="preserve">not </w:t>
      </w:r>
      <w:r>
        <w:rPr>
          <w:b/>
          <w:u w:val="single"/>
        </w:rPr>
        <w:t>Modified Sanction Amount/Limit:</w:t>
      </w:r>
    </w:p>
    <w:tbl>
      <w:tblPr>
        <w:tblStyle w:val="TableGrid"/>
        <w:tblW w:w="7116" w:type="dxa"/>
        <w:tblLook w:val="04A0" w:firstRow="1" w:lastRow="0" w:firstColumn="1" w:lastColumn="0" w:noHBand="0" w:noVBand="1"/>
      </w:tblPr>
      <w:tblGrid>
        <w:gridCol w:w="5160"/>
        <w:gridCol w:w="1956"/>
      </w:tblGrid>
      <w:tr w:rsidRPr="00F25836" w:rsidR="00A74ADB" w:rsidTr="003C5B49" w14:paraId="4231D23B" w14:textId="77777777">
        <w:trPr>
          <w:trHeight w:val="235"/>
        </w:trPr>
        <w:tc>
          <w:tcPr>
            <w:tcW w:w="5160" w:type="dxa"/>
            <w:noWrap/>
            <w:hideMark/>
          </w:tcPr>
          <w:p w:rsidRPr="00F25836" w:rsidR="00A74ADB" w:rsidP="003C5B49" w:rsidRDefault="00A74ADB" w14:paraId="40DF87FF"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74ADB" w:rsidP="003C5B49" w:rsidRDefault="00A74ADB" w14:paraId="5A7128A9" w14:textId="77777777">
            <w:pPr>
              <w:rPr>
                <w:rFonts w:ascii="Calibri" w:hAnsi="Calibri" w:eastAsia="Times New Roman" w:cs="Times New Roman"/>
                <w:b/>
                <w:color w:val="000000"/>
                <w:sz w:val="20"/>
                <w:szCs w:val="20"/>
              </w:rPr>
            </w:pPr>
          </w:p>
        </w:tc>
      </w:tr>
      <w:tr w:rsidRPr="00F25836" w:rsidR="00A74ADB" w:rsidTr="003C5B49" w14:paraId="238DE43F" w14:textId="77777777">
        <w:trPr>
          <w:trHeight w:val="235"/>
        </w:trPr>
        <w:tc>
          <w:tcPr>
            <w:tcW w:w="5160" w:type="dxa"/>
            <w:hideMark/>
          </w:tcPr>
          <w:p w:rsidRPr="00F25836" w:rsidR="00A74ADB" w:rsidP="003C5B49" w:rsidRDefault="00A74ADB" w14:paraId="0C5AFE6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74ADB" w:rsidP="003C5B49" w:rsidRDefault="00A74ADB" w14:paraId="19DF38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74ADB" w:rsidTr="003C5B49" w14:paraId="0E78F6E2" w14:textId="77777777">
        <w:trPr>
          <w:trHeight w:val="235"/>
        </w:trPr>
        <w:tc>
          <w:tcPr>
            <w:tcW w:w="5160" w:type="dxa"/>
          </w:tcPr>
          <w:p w:rsidRPr="006D7C0B" w:rsidR="00A74ADB" w:rsidP="003C5B49" w:rsidRDefault="00A74ADB" w14:paraId="1579FC7D"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A74ADB" w:rsidP="003C5B49" w:rsidRDefault="00A74ADB" w14:paraId="03D7F259"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A74ADB" w:rsidTr="003C5B49" w14:paraId="4BD98EF5" w14:textId="77777777">
        <w:trPr>
          <w:trHeight w:val="235"/>
        </w:trPr>
        <w:tc>
          <w:tcPr>
            <w:tcW w:w="5160" w:type="dxa"/>
          </w:tcPr>
          <w:p w:rsidRPr="006D7C0B" w:rsidR="00A74ADB" w:rsidP="003C5B49" w:rsidRDefault="00A74ADB" w14:paraId="51A3F891"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A74ADB" w:rsidP="003C5B49" w:rsidRDefault="00A74ADB" w14:paraId="1A83C2EC"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A74ADB" w:rsidTr="003C5B49" w14:paraId="3098CDDF" w14:textId="77777777">
        <w:trPr>
          <w:trHeight w:val="235"/>
        </w:trPr>
        <w:tc>
          <w:tcPr>
            <w:tcW w:w="5160" w:type="dxa"/>
          </w:tcPr>
          <w:p w:rsidRPr="00F25836" w:rsidR="00A74ADB" w:rsidP="003C5B49" w:rsidRDefault="00A74ADB" w14:paraId="744E21D2"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A74ADB" w:rsidP="003C5B49" w:rsidRDefault="0015464E" w14:paraId="747466CD" w14:textId="693BEF6F">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00A74ADB">
              <w:rPr>
                <w:rFonts w:ascii="Calibri" w:hAnsi="Calibri" w:eastAsia="Times New Roman" w:cs="Times New Roman"/>
                <w:color w:val="000000"/>
                <w:sz w:val="20"/>
                <w:szCs w:val="20"/>
              </w:rPr>
              <w:t>,00,000.00</w:t>
            </w:r>
          </w:p>
        </w:tc>
      </w:tr>
      <w:tr w:rsidRPr="00F25836" w:rsidR="00A74ADB" w:rsidTr="003C5B49" w14:paraId="16D2F148" w14:textId="77777777">
        <w:trPr>
          <w:trHeight w:val="235"/>
        </w:trPr>
        <w:tc>
          <w:tcPr>
            <w:tcW w:w="5160" w:type="dxa"/>
          </w:tcPr>
          <w:p w:rsidRPr="008F20C7" w:rsidR="00A74ADB" w:rsidP="003C5B49" w:rsidRDefault="00A74ADB" w14:paraId="28C0F04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74ADB" w:rsidP="003C5B49" w:rsidRDefault="00A74ADB" w14:paraId="0CCFB156"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74ADB" w:rsidTr="003C5B49" w14:paraId="2FD022E5" w14:textId="77777777">
        <w:trPr>
          <w:trHeight w:val="235"/>
        </w:trPr>
        <w:tc>
          <w:tcPr>
            <w:tcW w:w="5160" w:type="dxa"/>
          </w:tcPr>
          <w:p w:rsidRPr="008F20C7" w:rsidR="00A74ADB" w:rsidP="003C5B49" w:rsidRDefault="00A74ADB" w14:paraId="357F241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74ADB" w:rsidP="003C5B49" w:rsidRDefault="00A74ADB" w14:paraId="69990E8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74ADB" w:rsidTr="003C5B49" w14:paraId="33B4A12C" w14:textId="77777777">
        <w:trPr>
          <w:trHeight w:val="235"/>
        </w:trPr>
        <w:tc>
          <w:tcPr>
            <w:tcW w:w="5160" w:type="dxa"/>
          </w:tcPr>
          <w:p w:rsidRPr="008F20C7" w:rsidR="00A74ADB" w:rsidP="003C5B49" w:rsidRDefault="00A74ADB" w14:paraId="5ED785B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74ADB" w:rsidP="003C5B49" w:rsidRDefault="00A74ADB" w14:paraId="0D31346B"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74ADB" w:rsidTr="003C5B49" w14:paraId="6F9C5791" w14:textId="77777777">
        <w:trPr>
          <w:trHeight w:val="235"/>
        </w:trPr>
        <w:tc>
          <w:tcPr>
            <w:tcW w:w="5160" w:type="dxa"/>
          </w:tcPr>
          <w:p w:rsidR="00A74ADB" w:rsidP="003C5B49" w:rsidRDefault="00A74ADB" w14:paraId="3397E69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74ADB" w:rsidP="003C5B49" w:rsidRDefault="00A74ADB" w14:paraId="6575B48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A74ADB" w:rsidP="00A74ADB" w:rsidRDefault="00A74ADB" w14:paraId="5BD8476A" w14:textId="77777777"/>
    <w:p w:rsidR="00A74ADB" w:rsidP="00A74ADB" w:rsidRDefault="00A74ADB" w14:paraId="1338A386" w14:textId="7707CBF5">
      <w:r>
        <w:t xml:space="preserve">Thus, in case of this scenario, Guarantee Fee calculation will be based on </w:t>
      </w:r>
      <w:r w:rsidRPr="00F1355B">
        <w:t>Sanctioned Loan Amount</w:t>
      </w:r>
      <w:r>
        <w:t>.</w:t>
      </w:r>
    </w:p>
    <w:p w:rsidR="00A74ADB" w:rsidP="00A74ADB" w:rsidRDefault="00A74ADB" w14:paraId="7EE60260" w14:textId="77777777">
      <w:r>
        <w:t>Guarantee Fee on SBR = 4,00,000 * 1% = 4,000.00/-</w:t>
      </w:r>
    </w:p>
    <w:p w:rsidR="00A74ADB" w:rsidP="00A74ADB" w:rsidRDefault="00A74ADB" w14:paraId="58F60DA4" w14:textId="77777777">
      <w:r>
        <w:t>Guarantee Fee for all Premiums = 4,000.00</w:t>
      </w:r>
      <w:r w:rsidRPr="00FF19AD">
        <w:t xml:space="preserve"> </w:t>
      </w:r>
      <w:r>
        <w:t>* 30% = 1,200.00/-</w:t>
      </w:r>
    </w:p>
    <w:p w:rsidR="00A74ADB" w:rsidP="00A74ADB" w:rsidRDefault="00A74ADB" w14:paraId="727634A7" w14:textId="77777777">
      <w:pPr>
        <w:jc w:val="both"/>
      </w:pPr>
      <w:r>
        <w:t>Which equals to INR 5,200.00/-</w:t>
      </w:r>
    </w:p>
    <w:p w:rsidRPr="00A67CCC" w:rsidR="00A67CCC" w:rsidP="00AE1DE4" w:rsidRDefault="00A67CCC" w14:paraId="0440759E" w14:textId="23261839">
      <w:pPr>
        <w:rPr>
          <w:b/>
        </w:rPr>
      </w:pPr>
    </w:p>
    <w:p w:rsidRPr="00A137F4" w:rsidR="00AE1DE4" w:rsidP="00AE1DE4" w:rsidRDefault="00AE1DE4" w14:paraId="3372C2C9" w14:textId="0B33DADB">
      <w:pPr>
        <w:rPr>
          <w:b/>
          <w:u w:val="single"/>
        </w:rPr>
      </w:pPr>
      <w:r w:rsidRPr="00A137F4">
        <w:rPr>
          <w:b/>
          <w:u w:val="single"/>
        </w:rPr>
        <w:t xml:space="preserve">Scenario </w:t>
      </w:r>
      <w:r w:rsidR="00B54C79">
        <w:rPr>
          <w:b/>
          <w:u w:val="single"/>
        </w:rPr>
        <w:t>4</w:t>
      </w:r>
      <w:r w:rsidRPr="00A137F4">
        <w:rPr>
          <w:b/>
          <w:u w:val="single"/>
        </w:rPr>
        <w:t>: Billing for Portfolio in ‘</w:t>
      </w:r>
      <w:r>
        <w:rPr>
          <w:b/>
          <w:u w:val="single"/>
        </w:rPr>
        <w:t>Currency Period’ (either 1 or 2 or 3) AND For Loan Type ‘2/3/4’ AND Loan Information DOES NOT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AE1DE4" w:rsidTr="009E37EE" w14:paraId="7111F0E7" w14:textId="77777777">
        <w:trPr>
          <w:trHeight w:val="235"/>
        </w:trPr>
        <w:tc>
          <w:tcPr>
            <w:tcW w:w="5160" w:type="dxa"/>
            <w:noWrap/>
            <w:hideMark/>
          </w:tcPr>
          <w:p w:rsidRPr="00F25836" w:rsidR="00AE1DE4" w:rsidP="009E37EE" w:rsidRDefault="00AE1DE4" w14:paraId="54A77614"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E1DE4" w:rsidP="009E37EE" w:rsidRDefault="00AE1DE4" w14:paraId="3769CE09" w14:textId="77777777">
            <w:pPr>
              <w:rPr>
                <w:rFonts w:ascii="Calibri" w:hAnsi="Calibri" w:eastAsia="Times New Roman" w:cs="Times New Roman"/>
                <w:b/>
                <w:color w:val="000000"/>
                <w:sz w:val="20"/>
                <w:szCs w:val="20"/>
              </w:rPr>
            </w:pPr>
          </w:p>
        </w:tc>
      </w:tr>
      <w:tr w:rsidRPr="00F25836" w:rsidR="00AE1DE4" w:rsidTr="009E37EE" w14:paraId="4B72F786" w14:textId="77777777">
        <w:trPr>
          <w:trHeight w:val="235"/>
        </w:trPr>
        <w:tc>
          <w:tcPr>
            <w:tcW w:w="5160" w:type="dxa"/>
            <w:hideMark/>
          </w:tcPr>
          <w:p w:rsidRPr="00F25836" w:rsidR="00AE1DE4" w:rsidP="009E37EE" w:rsidRDefault="00AE1DE4" w14:paraId="5853D29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E1DE4" w:rsidP="009E37EE" w:rsidRDefault="00AE1DE4" w14:paraId="22C3C54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E1DE4" w:rsidTr="009E37EE" w14:paraId="24FB1176" w14:textId="77777777">
        <w:trPr>
          <w:trHeight w:val="235"/>
        </w:trPr>
        <w:tc>
          <w:tcPr>
            <w:tcW w:w="5160" w:type="dxa"/>
          </w:tcPr>
          <w:p w:rsidRPr="006D7C0B" w:rsidR="00AE1DE4" w:rsidP="009E37EE" w:rsidRDefault="00AE1DE4" w14:paraId="148EB044"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AE1DE4" w:rsidP="009E37EE" w:rsidRDefault="00AE1DE4" w14:paraId="410CD959"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AE1DE4" w:rsidTr="009E37EE" w14:paraId="1B4616B7" w14:textId="77777777">
        <w:trPr>
          <w:trHeight w:val="235"/>
        </w:trPr>
        <w:tc>
          <w:tcPr>
            <w:tcW w:w="5160" w:type="dxa"/>
          </w:tcPr>
          <w:p w:rsidRPr="006D7C0B" w:rsidR="00AE1DE4" w:rsidP="009E37EE" w:rsidRDefault="00AE1DE4" w14:paraId="4ED9A572"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AE1DE4" w:rsidP="009E37EE" w:rsidRDefault="00AE1DE4" w14:paraId="0EACEE7E"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AE1DE4" w:rsidTr="009E37EE" w14:paraId="55B16306" w14:textId="77777777">
        <w:trPr>
          <w:trHeight w:val="235"/>
        </w:trPr>
        <w:tc>
          <w:tcPr>
            <w:tcW w:w="5160" w:type="dxa"/>
          </w:tcPr>
          <w:p w:rsidRPr="00F25836" w:rsidR="00AE1DE4" w:rsidP="009E37EE" w:rsidRDefault="00AE1DE4" w14:paraId="6AE23422"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AE1DE4" w:rsidP="009E37EE" w:rsidRDefault="000D4685" w14:paraId="02F6EB66" w14:textId="18E933F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00AE1DE4">
              <w:rPr>
                <w:rFonts w:ascii="Calibri" w:hAnsi="Calibri" w:eastAsia="Times New Roman" w:cs="Times New Roman"/>
                <w:color w:val="000000"/>
                <w:sz w:val="20"/>
                <w:szCs w:val="20"/>
              </w:rPr>
              <w:t>,00,000.00</w:t>
            </w:r>
          </w:p>
        </w:tc>
      </w:tr>
      <w:tr w:rsidRPr="00F25836" w:rsidR="000D4685" w:rsidTr="009E37EE" w14:paraId="68773E9E" w14:textId="77777777">
        <w:trPr>
          <w:trHeight w:val="235"/>
        </w:trPr>
        <w:tc>
          <w:tcPr>
            <w:tcW w:w="5160" w:type="dxa"/>
          </w:tcPr>
          <w:p w:rsidRPr="008F20C7" w:rsidR="000D4685" w:rsidP="009E37EE" w:rsidRDefault="000D4685" w14:paraId="126FDD49" w14:textId="24C9CE7B">
            <w:pPr>
              <w:ind w:firstLine="400" w:firstLineChars="200"/>
              <w:rPr>
                <w:rFonts w:eastAsia="Times New Roman" w:cs="Times New Roman"/>
                <w:color w:val="000000"/>
                <w:sz w:val="20"/>
                <w:szCs w:val="20"/>
              </w:rPr>
            </w:pPr>
            <w:r w:rsidRPr="009A14D3">
              <w:rPr>
                <w:rFonts w:ascii="Calibri" w:hAnsi="Calibri" w:eastAsia="Times New Roman" w:cs="Times New Roman"/>
                <w:color w:val="000000"/>
                <w:sz w:val="20"/>
                <w:szCs w:val="20"/>
              </w:rPr>
              <w:t>Modified</w:t>
            </w:r>
            <w:r>
              <w:rPr>
                <w:rFonts w:ascii="Calibri" w:hAnsi="Calibri" w:eastAsia="Times New Roman" w:cs="Times New Roman"/>
                <w:color w:val="000000"/>
                <w:sz w:val="20"/>
                <w:szCs w:val="20"/>
              </w:rPr>
              <w:t xml:space="preserve"> </w:t>
            </w:r>
            <w:r w:rsidRPr="008F20C7">
              <w:rPr>
                <w:rFonts w:eastAsia="Times New Roman" w:cs="Times New Roman"/>
                <w:color w:val="000000"/>
                <w:sz w:val="20"/>
                <w:szCs w:val="20"/>
              </w:rPr>
              <w:t>Sanctioned Loan Amount</w:t>
            </w:r>
          </w:p>
        </w:tc>
        <w:tc>
          <w:tcPr>
            <w:tcW w:w="1956" w:type="dxa"/>
          </w:tcPr>
          <w:p w:rsidR="000D4685" w:rsidP="009E37EE" w:rsidRDefault="000D4685" w14:paraId="6888F04A" w14:textId="3752B4C5">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AE1DE4" w:rsidTr="009E37EE" w14:paraId="308011D5" w14:textId="77777777">
        <w:trPr>
          <w:trHeight w:val="235"/>
        </w:trPr>
        <w:tc>
          <w:tcPr>
            <w:tcW w:w="5160" w:type="dxa"/>
          </w:tcPr>
          <w:p w:rsidRPr="008F20C7" w:rsidR="00AE1DE4" w:rsidP="009E37EE" w:rsidRDefault="00AE1DE4" w14:paraId="1130B52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E1DE4" w:rsidP="009E37EE" w:rsidRDefault="00AE1DE4" w14:paraId="14A246BA"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E1DE4" w:rsidTr="009E37EE" w14:paraId="1928CE42" w14:textId="77777777">
        <w:trPr>
          <w:trHeight w:val="235"/>
        </w:trPr>
        <w:tc>
          <w:tcPr>
            <w:tcW w:w="5160" w:type="dxa"/>
          </w:tcPr>
          <w:p w:rsidRPr="008F20C7" w:rsidR="00AE1DE4" w:rsidP="009E37EE" w:rsidRDefault="00AE1DE4" w14:paraId="3C38DE1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E1DE4" w:rsidP="009E37EE" w:rsidRDefault="00AE1DE4" w14:paraId="6CABE2C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36910504" w14:textId="77777777">
        <w:trPr>
          <w:trHeight w:val="235"/>
        </w:trPr>
        <w:tc>
          <w:tcPr>
            <w:tcW w:w="5160" w:type="dxa"/>
          </w:tcPr>
          <w:p w:rsidRPr="008F20C7" w:rsidR="00AE1DE4" w:rsidP="009E37EE" w:rsidRDefault="00AE1DE4" w14:paraId="4D7D702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E1DE4" w:rsidP="009E37EE" w:rsidRDefault="00AE1DE4" w14:paraId="6044482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3E14E21A" w14:textId="77777777">
        <w:trPr>
          <w:trHeight w:val="235"/>
        </w:trPr>
        <w:tc>
          <w:tcPr>
            <w:tcW w:w="5160" w:type="dxa"/>
          </w:tcPr>
          <w:p w:rsidR="00AE1DE4" w:rsidP="009E37EE" w:rsidRDefault="00AE1DE4" w14:paraId="747A462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E1DE4" w:rsidP="009E37EE" w:rsidRDefault="00AE1DE4" w14:paraId="11E29FB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AE1DE4" w:rsidP="00AE1DE4" w:rsidRDefault="00AE1DE4" w14:paraId="4232DE01" w14:textId="77777777"/>
    <w:p w:rsidR="00AE1DE4" w:rsidP="00AE1DE4" w:rsidRDefault="00AE1DE4" w14:paraId="347BAF0B" w14:textId="3416799C">
      <w:r>
        <w:t xml:space="preserve">Thus, in case of this scenario, Guarantee Fee calculation will be based on </w:t>
      </w:r>
      <w:r w:rsidRPr="00F1355B" w:rsidR="00685634">
        <w:t>Modified Sanctioned Loan Amount</w:t>
      </w:r>
      <w:r>
        <w:t>.</w:t>
      </w:r>
    </w:p>
    <w:p w:rsidR="00AE1DE4" w:rsidP="00AE1DE4" w:rsidRDefault="00AE1DE4" w14:paraId="07F71B4E" w14:textId="77777777">
      <w:r>
        <w:t>Guarantee Fee on SBR = 4,00,000 * 1% = 4,000.00/-</w:t>
      </w:r>
    </w:p>
    <w:p w:rsidR="00AE1DE4" w:rsidP="00AE1DE4" w:rsidRDefault="00AE1DE4" w14:paraId="2DDF3ECD" w14:textId="77777777">
      <w:r>
        <w:t>Guarantee Fee for all Premiums = 4,000.00</w:t>
      </w:r>
      <w:r w:rsidRPr="00FF19AD">
        <w:t xml:space="preserve"> </w:t>
      </w:r>
      <w:r>
        <w:t>* 30% = 1,200.00/-</w:t>
      </w:r>
    </w:p>
    <w:p w:rsidR="00AE1DE4" w:rsidP="00AE1DE4" w:rsidRDefault="00AE1DE4" w14:paraId="6879128A" w14:textId="5E6C0F5F">
      <w:pPr>
        <w:jc w:val="both"/>
      </w:pPr>
      <w:r>
        <w:t>Which equals to INR 5,200.</w:t>
      </w:r>
      <w:commentRangeStart w:id="333"/>
      <w:commentRangeStart w:id="334"/>
      <w:r>
        <w:t>00</w:t>
      </w:r>
      <w:commentRangeEnd w:id="333"/>
      <w:r w:rsidR="004419AA">
        <w:rPr>
          <w:rStyle w:val="CommentReference"/>
        </w:rPr>
        <w:commentReference w:id="333"/>
      </w:r>
      <w:commentRangeEnd w:id="334"/>
      <w:r w:rsidR="00864351">
        <w:rPr>
          <w:rStyle w:val="CommentReference"/>
        </w:rPr>
        <w:commentReference w:id="334"/>
      </w:r>
      <w:r>
        <w:t>/-</w:t>
      </w:r>
    </w:p>
    <w:p w:rsidR="003A4EA4" w:rsidP="00AE1DE4" w:rsidRDefault="003A4EA4" w14:paraId="72968587" w14:textId="77777777">
      <w:pPr>
        <w:jc w:val="both"/>
      </w:pPr>
    </w:p>
    <w:p w:rsidR="00D92D71" w:rsidP="00D92D71" w:rsidRDefault="00D92D71" w14:paraId="0C3D1153" w14:textId="614B0308">
      <w:pPr>
        <w:rPr>
          <w:b/>
          <w:u w:val="single"/>
        </w:rPr>
      </w:pPr>
      <w:r w:rsidRPr="00A137F4">
        <w:rPr>
          <w:b/>
          <w:u w:val="single"/>
        </w:rPr>
        <w:t xml:space="preserve">Scenario </w:t>
      </w:r>
      <w:r>
        <w:rPr>
          <w:b/>
          <w:u w:val="single"/>
        </w:rPr>
        <w:t>5</w:t>
      </w:r>
      <w:r w:rsidRPr="00A137F4">
        <w:rPr>
          <w:b/>
          <w:u w:val="single"/>
        </w:rPr>
        <w:t>: Billing for Portfolio in ‘</w:t>
      </w:r>
      <w:r>
        <w:rPr>
          <w:b/>
          <w:u w:val="single"/>
        </w:rPr>
        <w:t xml:space="preserve">Currency </w:t>
      </w:r>
      <w:r w:rsidR="00B50508">
        <w:rPr>
          <w:b/>
          <w:u w:val="single"/>
        </w:rPr>
        <w:t>Period’</w:t>
      </w:r>
      <w:r w:rsidRPr="00007341" w:rsidR="00007341">
        <w:rPr>
          <w:b/>
          <w:u w:val="single"/>
        </w:rPr>
        <w:t xml:space="preserve"> </w:t>
      </w:r>
      <w:r w:rsidR="00007341">
        <w:rPr>
          <w:b/>
          <w:u w:val="single"/>
        </w:rPr>
        <w:t xml:space="preserve">(either 1 or 2 or 3 or 4 ) </w:t>
      </w:r>
      <w:r>
        <w:rPr>
          <w:b/>
          <w:u w:val="single"/>
        </w:rPr>
        <w:t>AND For Loan Type ‘1’ AND First d</w:t>
      </w:r>
      <w:r w:rsidR="001263FA">
        <w:rPr>
          <w:b/>
          <w:u w:val="single"/>
        </w:rPr>
        <w:t>ibusrmnet date is in Base Period</w:t>
      </w:r>
      <w:r w:rsidR="00A90E1C">
        <w:rPr>
          <w:b/>
          <w:u w:val="single"/>
        </w:rPr>
        <w:t xml:space="preserve"> (</w:t>
      </w:r>
      <w:r>
        <w:rPr>
          <w:b/>
          <w:u w:val="single"/>
        </w:rPr>
        <w:t xml:space="preserve">either </w:t>
      </w:r>
      <w:r w:rsidR="001263FA">
        <w:rPr>
          <w:b/>
          <w:u w:val="single"/>
        </w:rPr>
        <w:t>Q</w:t>
      </w:r>
      <w:r>
        <w:rPr>
          <w:b/>
          <w:u w:val="single"/>
        </w:rPr>
        <w:t xml:space="preserve">1 or </w:t>
      </w:r>
      <w:r w:rsidR="001263FA">
        <w:rPr>
          <w:b/>
          <w:u w:val="single"/>
        </w:rPr>
        <w:t>Q</w:t>
      </w:r>
      <w:r>
        <w:rPr>
          <w:b/>
          <w:u w:val="single"/>
        </w:rPr>
        <w:t xml:space="preserve">2 or </w:t>
      </w:r>
      <w:r w:rsidR="001263FA">
        <w:rPr>
          <w:b/>
          <w:u w:val="single"/>
        </w:rPr>
        <w:t>Q</w:t>
      </w:r>
      <w:r>
        <w:rPr>
          <w:b/>
          <w:u w:val="single"/>
        </w:rPr>
        <w:t>3</w:t>
      </w:r>
      <w:r w:rsidR="001263FA">
        <w:rPr>
          <w:b/>
          <w:u w:val="single"/>
        </w:rPr>
        <w:t xml:space="preserve"> or Q4</w:t>
      </w:r>
      <w:r>
        <w:rPr>
          <w:b/>
          <w:u w:val="single"/>
        </w:rPr>
        <w:t>).</w:t>
      </w:r>
      <w:r w:rsidR="005B0A44">
        <w:rPr>
          <w:b/>
          <w:u w:val="single"/>
        </w:rPr>
        <w:t xml:space="preserve"> So system will calculated </w:t>
      </w:r>
      <w:r w:rsidR="005B0A44">
        <w:rPr>
          <w:b/>
          <w:highlight w:val="yellow"/>
          <w:u w:val="single"/>
        </w:rPr>
        <w:t>Q</w:t>
      </w:r>
      <w:r w:rsidRPr="005B0A44" w:rsidR="005B0A44">
        <w:rPr>
          <w:b/>
          <w:highlight w:val="yellow"/>
          <w:u w:val="single"/>
        </w:rPr>
        <w:t>uarterly + Yearly billing.</w:t>
      </w:r>
    </w:p>
    <w:p w:rsidR="004D0BEE" w:rsidP="00D92D71" w:rsidRDefault="004D0BEE" w14:paraId="62DDA3FC" w14:textId="7D01A6D5">
      <w:pPr>
        <w:rPr>
          <w:b/>
          <w:u w:val="single"/>
        </w:rPr>
      </w:pPr>
      <w:r>
        <w:rPr>
          <w:b/>
          <w:noProof/>
          <w:u w:val="single"/>
          <w:lang w:val="en-IN" w:eastAsia="en-IN"/>
        </w:rPr>
        <mc:AlternateContent>
          <mc:Choice Requires="wps">
            <w:drawing>
              <wp:anchor distT="0" distB="0" distL="114300" distR="114300" simplePos="0" relativeHeight="251768832" behindDoc="0" locked="0" layoutInCell="1" allowOverlap="1" wp14:anchorId="436A3F5A" wp14:editId="5DC26B92">
                <wp:simplePos x="0" y="0"/>
                <wp:positionH relativeFrom="column">
                  <wp:posOffset>-212651</wp:posOffset>
                </wp:positionH>
                <wp:positionV relativeFrom="paragraph">
                  <wp:posOffset>90864</wp:posOffset>
                </wp:positionV>
                <wp:extent cx="6188149" cy="1945758"/>
                <wp:effectExtent l="0" t="0" r="22225" b="16510"/>
                <wp:wrapNone/>
                <wp:docPr id="3"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1ACDCF57">
              <v:rect id="Rectangle 28" style="position:absolute;margin-left:-16.75pt;margin-top:7.15pt;width:487.25pt;height:153.2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70EBB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"/>
            </w:pict>
          </mc:Fallback>
        </mc:AlternateContent>
      </w:r>
    </w:p>
    <w:p w:rsidR="004D0BEE" w:rsidP="00AE196D" w:rsidRDefault="004D0BEE" w14:paraId="54E34005" w14:textId="7D1324E6">
      <w:pPr>
        <w:pStyle w:val="NoSpacing"/>
        <w:numPr>
          <w:ilvl w:val="0"/>
          <w:numId w:val="15"/>
        </w:numPr>
      </w:pPr>
      <w:r>
        <w:t>Guarantee Fee on SBR</w:t>
      </w:r>
      <w:r w:rsidR="00AE196D">
        <w:t xml:space="preserve">(For </w:t>
      </w:r>
      <w:r w:rsidRPr="00AE196D" w:rsidR="00AE196D">
        <w:t>quarterly bill</w:t>
      </w:r>
      <w:r w:rsidR="00AE196D">
        <w:t>)</w:t>
      </w:r>
      <w:r>
        <w:t xml:space="preserve"> = [</w:t>
      </w:r>
      <w:r w:rsidR="00AB640B">
        <w:t xml:space="preserve">Sanctioned </w:t>
      </w:r>
      <w:r>
        <w:t>Loan Amount * ((Annual Guarantee Fee in Percent) / No. of Days in FY) * (No. of Days Left till end of FY since date of First Disbursement)]</w:t>
      </w:r>
    </w:p>
    <w:p w:rsidR="00AE196D" w:rsidP="00AB640B" w:rsidRDefault="00AE196D" w14:paraId="6EF2FBBE" w14:textId="582503CE">
      <w:pPr>
        <w:pStyle w:val="NoSpacing"/>
        <w:numPr>
          <w:ilvl w:val="0"/>
          <w:numId w:val="15"/>
        </w:numPr>
      </w:pPr>
      <w:r>
        <w:t>Guarantee Fee on SBR(For Yearly</w:t>
      </w:r>
      <w:r w:rsidRPr="00AE196D">
        <w:t xml:space="preserve"> bill</w:t>
      </w:r>
      <w:r>
        <w:t>) = [</w:t>
      </w:r>
      <w:r w:rsidR="00AB640B">
        <w:t xml:space="preserve">Outstanding </w:t>
      </w:r>
      <w:r>
        <w:t>Loan Amount * ((Annual Guarantee Fee in Percent)</w:t>
      </w:r>
      <w:r w:rsidR="00893611">
        <w:t xml:space="preserve"> </w:t>
      </w:r>
      <w:r w:rsidR="00F34A5A">
        <w:t>* No. of left Years</w:t>
      </w:r>
      <w:r w:rsidR="00893611">
        <w:t>]</w:t>
      </w:r>
    </w:p>
    <w:p w:rsidR="00D7723D" w:rsidP="00AE196D" w:rsidRDefault="00D7723D" w14:paraId="7354CF45" w14:textId="078AC335">
      <w:pPr>
        <w:pStyle w:val="NoSpacing"/>
        <w:numPr>
          <w:ilvl w:val="0"/>
          <w:numId w:val="15"/>
        </w:numPr>
      </w:pPr>
      <w:r>
        <w:t>Total Guarantee Fee on SBR=</w:t>
      </w:r>
      <w:r w:rsidRPr="00D7723D">
        <w:t xml:space="preserve"> </w:t>
      </w:r>
      <w:r>
        <w:t xml:space="preserve">Guarantee Fee SBR (For </w:t>
      </w:r>
      <w:r w:rsidRPr="00AE196D">
        <w:t>quarterly bill</w:t>
      </w:r>
      <w:r>
        <w:t>+</w:t>
      </w:r>
      <w:r w:rsidRPr="00D7723D">
        <w:t xml:space="preserve"> </w:t>
      </w:r>
      <w:r>
        <w:t>Guarantee Fee on SBR(For Yearly</w:t>
      </w:r>
      <w:r w:rsidRPr="00AE196D">
        <w:t xml:space="preserve"> bill</w:t>
      </w:r>
      <w:r>
        <w:t>)</w:t>
      </w:r>
    </w:p>
    <w:p w:rsidR="004D0BEE" w:rsidP="004D0BEE" w:rsidRDefault="004D0BEE" w14:paraId="2D1BDA68" w14:textId="596FA063">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w:t>
      </w:r>
      <w:r w:rsidR="00CC45C7">
        <w:t>Total Guarantee Fee on SBR</w:t>
      </w:r>
    </w:p>
    <w:p w:rsidR="004D0BEE" w:rsidP="004D0BEE" w:rsidRDefault="004D0BEE" w14:paraId="20969DE0" w14:textId="54B9E67B">
      <w:pPr>
        <w:pStyle w:val="NoSpacing"/>
        <w:numPr>
          <w:ilvl w:val="0"/>
          <w:numId w:val="15"/>
        </w:numPr>
      </w:pPr>
      <w:r>
        <w:t xml:space="preserve">Total CG Fees = </w:t>
      </w:r>
      <w:r w:rsidR="00235C59">
        <w:t>Total Guarantee Fee on SBR+</w:t>
      </w:r>
      <w:r w:rsidRPr="00235C59" w:rsidR="00235C59">
        <w:t xml:space="preserve"> </w:t>
      </w:r>
      <w:r w:rsidR="00235C59">
        <w:t>Guarantee Fee for all Premiums</w:t>
      </w:r>
    </w:p>
    <w:p w:rsidR="004D0BEE" w:rsidP="004D0BEE" w:rsidRDefault="004D0BEE" w14:paraId="4D3368E6" w14:textId="77777777">
      <w:pPr>
        <w:pStyle w:val="NoSpacing"/>
        <w:ind w:left="720"/>
        <w:rPr>
          <w:sz w:val="20"/>
        </w:rPr>
      </w:pPr>
    </w:p>
    <w:p w:rsidR="00796AF7" w:rsidP="00D92D71" w:rsidRDefault="00796AF7" w14:paraId="274AB316" w14:textId="70AC97AF">
      <w:pPr>
        <w:rPr>
          <w:b/>
          <w:u w:val="single"/>
        </w:rPr>
      </w:pPr>
    </w:p>
    <w:p w:rsidRPr="00A137F4" w:rsidR="00064087" w:rsidP="00D92D71" w:rsidRDefault="00064087" w14:paraId="284409B0"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D92D71" w:rsidTr="00265E26" w14:paraId="04807397" w14:textId="77777777">
        <w:trPr>
          <w:trHeight w:val="235"/>
        </w:trPr>
        <w:tc>
          <w:tcPr>
            <w:tcW w:w="5160" w:type="dxa"/>
            <w:noWrap/>
            <w:hideMark/>
          </w:tcPr>
          <w:p w:rsidRPr="00F25836" w:rsidR="00D92D71" w:rsidP="00265E26" w:rsidRDefault="00D92D71" w14:paraId="1DCE5D7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D92D71" w:rsidP="00265E26" w:rsidRDefault="00D92D71" w14:paraId="10E38C0C" w14:textId="77777777">
            <w:pPr>
              <w:rPr>
                <w:rFonts w:ascii="Calibri" w:hAnsi="Calibri" w:eastAsia="Times New Roman" w:cs="Times New Roman"/>
                <w:b/>
                <w:color w:val="000000"/>
                <w:sz w:val="20"/>
                <w:szCs w:val="20"/>
              </w:rPr>
            </w:pPr>
          </w:p>
        </w:tc>
      </w:tr>
      <w:tr w:rsidRPr="00F25836" w:rsidR="00D92D71" w:rsidTr="00265E26" w14:paraId="034F8710" w14:textId="77777777">
        <w:trPr>
          <w:trHeight w:val="235"/>
        </w:trPr>
        <w:tc>
          <w:tcPr>
            <w:tcW w:w="5160" w:type="dxa"/>
            <w:hideMark/>
          </w:tcPr>
          <w:p w:rsidRPr="00F25836" w:rsidR="00D92D71" w:rsidP="00265E26" w:rsidRDefault="00D92D71" w14:paraId="4EDF296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D92D71" w:rsidP="00265E26" w:rsidRDefault="00D92D71" w14:paraId="6244C53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D92D71" w:rsidTr="00265E26" w14:paraId="0DD9E81D" w14:textId="77777777">
        <w:trPr>
          <w:trHeight w:val="235"/>
        </w:trPr>
        <w:tc>
          <w:tcPr>
            <w:tcW w:w="5160" w:type="dxa"/>
          </w:tcPr>
          <w:p w:rsidRPr="006D7C0B" w:rsidR="00D92D71" w:rsidP="00265E26" w:rsidRDefault="00D92D71" w14:paraId="1CFD1262"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D92D71" w:rsidP="00265E26" w:rsidRDefault="00D92D71" w14:paraId="33B6FB78"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D92D71" w:rsidTr="00265E26" w14:paraId="6BB49D32" w14:textId="77777777">
        <w:trPr>
          <w:trHeight w:val="235"/>
        </w:trPr>
        <w:tc>
          <w:tcPr>
            <w:tcW w:w="5160" w:type="dxa"/>
          </w:tcPr>
          <w:p w:rsidRPr="006D7C0B" w:rsidR="00D92D71" w:rsidP="00265E26" w:rsidRDefault="00D92D71" w14:paraId="7BAA58E1"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D92D71" w:rsidP="00265E26" w:rsidRDefault="00D92D71" w14:paraId="5120A05B"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D354D8" w:rsidTr="00265E26" w14:paraId="5C10F2C5" w14:textId="77777777">
        <w:trPr>
          <w:trHeight w:val="235"/>
        </w:trPr>
        <w:tc>
          <w:tcPr>
            <w:tcW w:w="5160" w:type="dxa"/>
          </w:tcPr>
          <w:p w:rsidRPr="00F25836" w:rsidR="00D354D8" w:rsidP="009C5844" w:rsidRDefault="00D354D8" w14:paraId="5BBBEF13" w14:textId="72AE4617">
            <w:pPr>
              <w:ind w:firstLine="440" w:firstLineChars="200"/>
              <w:rPr>
                <w:rFonts w:ascii="Calibri" w:hAnsi="Calibri" w:eastAsia="Times New Roman" w:cs="Times New Roman"/>
                <w:color w:val="000000"/>
                <w:sz w:val="20"/>
                <w:szCs w:val="20"/>
              </w:rPr>
            </w:pPr>
            <w:r>
              <w:t>Sanctioned Loan Amount</w:t>
            </w:r>
          </w:p>
        </w:tc>
        <w:tc>
          <w:tcPr>
            <w:tcW w:w="1956" w:type="dxa"/>
          </w:tcPr>
          <w:p w:rsidR="00D354D8" w:rsidP="00265E26" w:rsidRDefault="00D354D8" w14:paraId="53CF8AE9" w14:textId="5A838765">
            <w:pPr>
              <w:ind w:firstLine="400" w:firstLineChars="200"/>
              <w:rPr>
                <w:rFonts w:ascii="Calibri" w:hAnsi="Calibri" w:eastAsia="Times New Roman" w:cs="Times New Roman"/>
                <w:color w:val="000000"/>
                <w:sz w:val="20"/>
                <w:szCs w:val="20"/>
              </w:rPr>
            </w:pPr>
            <w:r w:rsidRPr="00D354D8">
              <w:rPr>
                <w:rFonts w:ascii="Calibri" w:hAnsi="Calibri" w:eastAsia="Times New Roman" w:cs="Times New Roman"/>
                <w:color w:val="000000"/>
                <w:sz w:val="20"/>
                <w:szCs w:val="20"/>
              </w:rPr>
              <w:t>500000</w:t>
            </w:r>
          </w:p>
        </w:tc>
      </w:tr>
      <w:tr w:rsidRPr="00F25836" w:rsidR="009C5844" w:rsidTr="00265E26" w14:paraId="6B1EE508" w14:textId="77777777">
        <w:trPr>
          <w:trHeight w:val="235"/>
        </w:trPr>
        <w:tc>
          <w:tcPr>
            <w:tcW w:w="5160" w:type="dxa"/>
          </w:tcPr>
          <w:p w:rsidR="009C5844" w:rsidP="00265E26" w:rsidRDefault="009C5844" w14:paraId="3613552A" w14:textId="4EB805F0">
            <w:pPr>
              <w:ind w:firstLine="440" w:firstLineChars="200"/>
            </w:pPr>
            <w:r w:rsidRPr="00D354D8">
              <w:t>ModifiedSanctionedLoanAmount</w:t>
            </w:r>
          </w:p>
        </w:tc>
        <w:tc>
          <w:tcPr>
            <w:tcW w:w="1956" w:type="dxa"/>
          </w:tcPr>
          <w:p w:rsidRPr="00D354D8" w:rsidR="009C5844" w:rsidP="00265E26" w:rsidRDefault="009C5844" w14:paraId="1EB6EFEC" w14:textId="496BAC14">
            <w:pPr>
              <w:ind w:firstLine="400" w:firstLineChars="200"/>
              <w:rPr>
                <w:rFonts w:ascii="Calibri" w:hAnsi="Calibri" w:eastAsia="Times New Roman" w:cs="Times New Roman"/>
                <w:color w:val="000000"/>
                <w:sz w:val="20"/>
                <w:szCs w:val="20"/>
              </w:rPr>
            </w:pPr>
            <w:r w:rsidRPr="00D354D8">
              <w:rPr>
                <w:rFonts w:ascii="Calibri" w:hAnsi="Calibri" w:eastAsia="Times New Roman" w:cs="Times New Roman"/>
                <w:color w:val="000000"/>
                <w:sz w:val="20"/>
                <w:szCs w:val="20"/>
              </w:rPr>
              <w:t>500000</w:t>
            </w:r>
          </w:p>
        </w:tc>
      </w:tr>
      <w:tr w:rsidRPr="00F25836" w:rsidR="00D92D71" w:rsidTr="00265E26" w14:paraId="3210FCA5" w14:textId="77777777">
        <w:trPr>
          <w:trHeight w:val="235"/>
        </w:trPr>
        <w:tc>
          <w:tcPr>
            <w:tcW w:w="5160" w:type="dxa"/>
          </w:tcPr>
          <w:p w:rsidRPr="000D3284" w:rsidR="00D92D71" w:rsidP="00265E26" w:rsidRDefault="00D92D71" w14:paraId="0AFF74B6" w14:textId="77777777">
            <w:pPr>
              <w:ind w:firstLine="400" w:firstLineChars="200"/>
              <w:rPr>
                <w:rFonts w:ascii="Calibri" w:hAnsi="Calibri" w:eastAsia="Times New Roman" w:cs="Times New Roman"/>
                <w:color w:val="000000"/>
                <w:sz w:val="20"/>
                <w:szCs w:val="20"/>
              </w:rPr>
            </w:pPr>
            <w:r w:rsidRPr="000D3284">
              <w:rPr>
                <w:rFonts w:ascii="Calibri" w:hAnsi="Calibri" w:eastAsia="Times New Roman" w:cs="Times New Roman"/>
                <w:color w:val="000000"/>
                <w:sz w:val="20"/>
                <w:szCs w:val="20"/>
              </w:rPr>
              <w:t>Outstanding Loan amount</w:t>
            </w:r>
          </w:p>
        </w:tc>
        <w:tc>
          <w:tcPr>
            <w:tcW w:w="1956" w:type="dxa"/>
          </w:tcPr>
          <w:p w:rsidR="00D92D71" w:rsidP="00265E26" w:rsidRDefault="00AB640B" w14:paraId="052D332D" w14:textId="1AA3E43A">
            <w:pPr>
              <w:ind w:firstLine="400" w:firstLineChars="200"/>
              <w:rPr>
                <w:rFonts w:ascii="Calibri" w:hAnsi="Calibri" w:eastAsia="Times New Roman" w:cs="Times New Roman"/>
                <w:color w:val="000000"/>
                <w:sz w:val="20"/>
                <w:szCs w:val="20"/>
              </w:rPr>
            </w:pPr>
            <w:r w:rsidRPr="00AB640B">
              <w:rPr>
                <w:rFonts w:ascii="Calibri" w:hAnsi="Calibri" w:eastAsia="Times New Roman" w:cs="Times New Roman"/>
                <w:color w:val="000000"/>
                <w:sz w:val="20"/>
                <w:szCs w:val="20"/>
              </w:rPr>
              <w:t>4000</w:t>
            </w:r>
          </w:p>
        </w:tc>
      </w:tr>
      <w:tr w:rsidRPr="00F25836" w:rsidR="00D92D71" w:rsidTr="00265E26" w14:paraId="3503EA10" w14:textId="77777777">
        <w:trPr>
          <w:trHeight w:val="235"/>
        </w:trPr>
        <w:tc>
          <w:tcPr>
            <w:tcW w:w="5160" w:type="dxa"/>
          </w:tcPr>
          <w:p w:rsidRPr="008F20C7" w:rsidR="00D92D71" w:rsidP="00265E26" w:rsidRDefault="00D92D71" w14:paraId="50B921B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D92D71" w:rsidP="003561F3" w:rsidRDefault="00D92D71" w14:paraId="694FC9F7" w14:textId="3AF34785">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sidR="003561F3">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over SBR</w:t>
            </w:r>
          </w:p>
        </w:tc>
      </w:tr>
      <w:tr w:rsidRPr="00F25836" w:rsidR="00D92D71" w:rsidTr="00265E26" w14:paraId="48680CCE" w14:textId="77777777">
        <w:trPr>
          <w:trHeight w:val="235"/>
        </w:trPr>
        <w:tc>
          <w:tcPr>
            <w:tcW w:w="5160" w:type="dxa"/>
          </w:tcPr>
          <w:p w:rsidRPr="008F20C7" w:rsidR="00D92D71" w:rsidP="00265E26" w:rsidRDefault="00D92D71" w14:paraId="72373FC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D92D71" w:rsidP="00265E26" w:rsidRDefault="00D92D71" w14:paraId="4C96989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D92D71" w:rsidTr="00265E26" w14:paraId="268C2827" w14:textId="77777777">
        <w:trPr>
          <w:trHeight w:val="235"/>
        </w:trPr>
        <w:tc>
          <w:tcPr>
            <w:tcW w:w="5160" w:type="dxa"/>
          </w:tcPr>
          <w:p w:rsidRPr="008F20C7" w:rsidR="00D92D71" w:rsidP="00265E26" w:rsidRDefault="00D92D71" w14:paraId="5AC006A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D92D71" w:rsidP="00265E26" w:rsidRDefault="003561F3" w14:paraId="13CC7AB5" w14:textId="27C023F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sidR="00D92D71">
              <w:rPr>
                <w:rFonts w:ascii="Calibri" w:hAnsi="Calibri" w:eastAsia="Times New Roman" w:cs="Times New Roman"/>
                <w:color w:val="000000"/>
                <w:sz w:val="20"/>
                <w:szCs w:val="20"/>
              </w:rPr>
              <w:t xml:space="preserve">% </w:t>
            </w:r>
            <w:r w:rsidR="00D92D71">
              <w:rPr>
                <w:rFonts w:ascii="Calibri" w:hAnsi="Calibri" w:eastAsia="Times New Roman" w:cs="Times New Roman"/>
                <w:color w:val="000000"/>
                <w:sz w:val="20"/>
                <w:szCs w:val="20"/>
              </w:rPr>
              <w:t>of</w:t>
            </w:r>
            <w:r w:rsidRPr="00523744" w:rsidR="00D92D71">
              <w:rPr>
                <w:rFonts w:ascii="Calibri" w:hAnsi="Calibri" w:eastAsia="Times New Roman" w:cs="Times New Roman"/>
                <w:color w:val="000000"/>
                <w:sz w:val="20"/>
                <w:szCs w:val="20"/>
              </w:rPr>
              <w:t xml:space="preserve"> SBR</w:t>
            </w:r>
          </w:p>
        </w:tc>
      </w:tr>
      <w:tr w:rsidRPr="00F25836" w:rsidR="00D92D71" w:rsidTr="00265E26" w14:paraId="084145AA" w14:textId="77777777">
        <w:trPr>
          <w:trHeight w:val="235"/>
        </w:trPr>
        <w:tc>
          <w:tcPr>
            <w:tcW w:w="5160" w:type="dxa"/>
          </w:tcPr>
          <w:p w:rsidR="00D92D71" w:rsidP="00265E26" w:rsidRDefault="00D92D71" w14:paraId="69ED350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D92D71" w:rsidP="00265E26" w:rsidRDefault="00D076BA" w14:paraId="4C1978EF" w14:textId="21B49611">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r w:rsidR="00770FE3">
              <w:rPr>
                <w:rFonts w:ascii="Calibri" w:hAnsi="Calibri" w:eastAsia="Times New Roman" w:cs="Times New Roman"/>
                <w:color w:val="000000"/>
                <w:sz w:val="20"/>
                <w:szCs w:val="20"/>
              </w:rPr>
              <w:t>-</w:t>
            </w:r>
            <w:r>
              <w:rPr>
                <w:rFonts w:ascii="Calibri" w:hAnsi="Calibri" w:eastAsia="Times New Roman" w:cs="Times New Roman"/>
                <w:color w:val="000000"/>
                <w:sz w:val="20"/>
                <w:szCs w:val="20"/>
              </w:rPr>
              <w:t>May-2022</w:t>
            </w:r>
          </w:p>
        </w:tc>
      </w:tr>
      <w:tr w:rsidRPr="00F25836" w:rsidR="00770FE3" w:rsidTr="00265E26" w14:paraId="65E4CC58" w14:textId="77777777">
        <w:trPr>
          <w:trHeight w:val="235"/>
        </w:trPr>
        <w:tc>
          <w:tcPr>
            <w:tcW w:w="5160" w:type="dxa"/>
          </w:tcPr>
          <w:p w:rsidR="00770FE3" w:rsidP="00265E26" w:rsidRDefault="00770FE3" w14:paraId="5AA6F430" w14:textId="51D3B69D">
            <w:pPr>
              <w:ind w:firstLine="400" w:firstLineChars="200"/>
              <w:rPr>
                <w:rFonts w:eastAsia="Times New Roman" w:cs="Times New Roman"/>
                <w:color w:val="000000"/>
                <w:sz w:val="20"/>
                <w:szCs w:val="20"/>
              </w:rPr>
            </w:pPr>
            <w:r>
              <w:rPr>
                <w:rFonts w:eastAsia="Times New Roman" w:cs="Times New Roman"/>
                <w:color w:val="000000"/>
                <w:sz w:val="20"/>
                <w:szCs w:val="20"/>
              </w:rPr>
              <w:t>Current system Date</w:t>
            </w:r>
          </w:p>
        </w:tc>
        <w:tc>
          <w:tcPr>
            <w:tcW w:w="1956" w:type="dxa"/>
          </w:tcPr>
          <w:p w:rsidR="00770FE3" w:rsidP="00265E26" w:rsidRDefault="009634E6" w14:paraId="51F2AD07" w14:textId="7600DC7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22-Nov</w:t>
            </w:r>
            <w:r w:rsidR="00770FE3">
              <w:rPr>
                <w:rFonts w:ascii="Calibri" w:hAnsi="Calibri" w:eastAsia="Times New Roman" w:cs="Times New Roman"/>
                <w:color w:val="000000"/>
                <w:sz w:val="20"/>
                <w:szCs w:val="20"/>
              </w:rPr>
              <w:t>-2023</w:t>
            </w:r>
          </w:p>
        </w:tc>
      </w:tr>
    </w:tbl>
    <w:p w:rsidR="00D92D71" w:rsidP="00D92D71" w:rsidRDefault="00D92D71" w14:paraId="4B1A4042" w14:textId="1B06FF97">
      <w:r>
        <w:br w:type="textWrapping" w:clear="all"/>
      </w:r>
    </w:p>
    <w:p w:rsidR="00A3223E" w:rsidP="00A3223E" w:rsidRDefault="00A3223E" w14:paraId="0AD82664" w14:textId="631B2906">
      <w:pPr>
        <w:jc w:val="both"/>
      </w:pPr>
      <w:r>
        <w:t xml:space="preserve">MLI uploads and approves the update input file on SURGE system in Portfolio having status as </w:t>
      </w:r>
      <w:r>
        <w:rPr>
          <w:rFonts w:eastAsia="Times New Roman" w:cs="Times New Roman"/>
          <w:color w:val="000000"/>
          <w:sz w:val="20"/>
          <w:szCs w:val="20"/>
        </w:rPr>
        <w:t>Currency Period (either 1 or 2 or 3</w:t>
      </w:r>
      <w:r w:rsidR="00041223">
        <w:rPr>
          <w:rFonts w:eastAsia="Times New Roman" w:cs="Times New Roman"/>
          <w:color w:val="000000"/>
          <w:sz w:val="20"/>
          <w:szCs w:val="20"/>
        </w:rPr>
        <w:t xml:space="preserve"> or 4</w:t>
      </w:r>
      <w:r>
        <w:rPr>
          <w:rFonts w:eastAsia="Times New Roman" w:cs="Times New Roman"/>
          <w:color w:val="000000"/>
          <w:sz w:val="20"/>
          <w:szCs w:val="20"/>
        </w:rPr>
        <w:t xml:space="preserve">). </w:t>
      </w:r>
    </w:p>
    <w:p w:rsidR="00A3223E" w:rsidP="00A3223E" w:rsidRDefault="00A3223E" w14:paraId="7688148D" w14:textId="19926763">
      <w:pPr>
        <w:jc w:val="both"/>
      </w:pPr>
      <w:r w:rsidRPr="00655C77">
        <w:rPr>
          <w:b/>
        </w:rPr>
        <w:t>Ex. Portfolio currency period 1 is in 2023-2024</w:t>
      </w:r>
      <w:r>
        <w:t xml:space="preserve">. </w:t>
      </w:r>
    </w:p>
    <w:p w:rsidR="002E777C" w:rsidP="00D92D71" w:rsidRDefault="00D92D71" w14:paraId="7B6A17CA" w14:textId="77777777">
      <w:r>
        <w:t>Thus, in case of this scenario, Guarantee Fee calculation</w:t>
      </w:r>
      <w:r w:rsidR="00D076BA">
        <w:t xml:space="preserve"> for </w:t>
      </w:r>
      <w:r w:rsidRPr="00AE196D" w:rsidR="00D076BA">
        <w:t>quarterly</w:t>
      </w:r>
      <w:r w:rsidR="00D076BA">
        <w:t xml:space="preserve"> </w:t>
      </w:r>
      <w:r>
        <w:t xml:space="preserve"> will be based on </w:t>
      </w:r>
      <w:r w:rsidR="00D076BA">
        <w:t xml:space="preserve">Sanctioned Loan Amount/ </w:t>
      </w:r>
      <w:r w:rsidRPr="00D354D8" w:rsidR="00D076BA">
        <w:t>ModifiedSanctionedLoanAmount</w:t>
      </w:r>
      <w:r w:rsidR="00D076BA">
        <w:t xml:space="preserve">  and Guarantee Fee calculation for yearly will be based on   </w:t>
      </w:r>
      <w:r>
        <w:t>O</w:t>
      </w:r>
      <w:r w:rsidRPr="00351EF8">
        <w:t xml:space="preserve">utstanding </w:t>
      </w:r>
      <w:r>
        <w:t xml:space="preserve">Loan </w:t>
      </w:r>
      <w:r w:rsidRPr="00351EF8">
        <w:t>amount</w:t>
      </w:r>
      <w:r w:rsidR="002E777C">
        <w:t xml:space="preserve"> .</w:t>
      </w:r>
    </w:p>
    <w:p w:rsidR="00532432" w:rsidP="00D92D71" w:rsidRDefault="008E5A7E" w14:paraId="1C283C82" w14:textId="2F3A45A5">
      <w:r>
        <w:t>For</w:t>
      </w:r>
      <w:r w:rsidR="002E777C">
        <w:t xml:space="preserve"> </w:t>
      </w:r>
      <w:r w:rsidR="00532432">
        <w:t>318</w:t>
      </w:r>
      <w:r w:rsidR="002E777C">
        <w:t xml:space="preserve"> days since 18-May-</w:t>
      </w:r>
      <w:r w:rsidR="00532432">
        <w:t>2022</w:t>
      </w:r>
      <w:r w:rsidR="002E777C">
        <w:t xml:space="preserve"> till 31-March-2023</w:t>
      </w:r>
      <w:r w:rsidR="00DF50F5">
        <w:t xml:space="preserve"> (inclusive of end day). </w:t>
      </w:r>
    </w:p>
    <w:p w:rsidRPr="001476DB" w:rsidR="00D92D71" w:rsidP="00D92D71" w:rsidRDefault="00A3223E" w14:paraId="491FF1FA" w14:textId="08576772">
      <w:pPr>
        <w:rPr>
          <w:b/>
        </w:rPr>
      </w:pPr>
      <w:r w:rsidRPr="001476DB">
        <w:rPr>
          <w:b/>
        </w:rPr>
        <w:t>Quarterly + Yearly billing/ CG fees will be calculate.</w:t>
      </w:r>
    </w:p>
    <w:p w:rsidRPr="003F440D" w:rsidR="00D92D71" w:rsidP="00D92D71" w:rsidRDefault="00AB640B" w14:paraId="6992E107" w14:textId="6295015C">
      <w:pPr>
        <w:rPr>
          <w:rFonts w:ascii="Calibri" w:hAnsi="Calibri" w:eastAsia="Times New Roman" w:cs="Calibri"/>
          <w:color w:val="000000"/>
          <w:lang w:val="en-IN" w:eastAsia="en-IN"/>
        </w:rPr>
      </w:pPr>
      <w:r>
        <w:t xml:space="preserve">Guarantee Fee on SBR(For </w:t>
      </w:r>
      <w:r w:rsidRPr="00AE196D">
        <w:t>quarterly bill</w:t>
      </w:r>
      <w:r>
        <w:t xml:space="preserve">) </w:t>
      </w:r>
      <w:r w:rsidR="00D076BA">
        <w:t xml:space="preserve">= </w:t>
      </w:r>
      <w:r w:rsidRPr="00D076BA" w:rsidR="00D076BA">
        <w:t xml:space="preserve">500000 </w:t>
      </w:r>
      <w:r w:rsidR="00D92D71">
        <w:t xml:space="preserve">* </w:t>
      </w:r>
      <w:r w:rsidR="00DF50F5">
        <w:t>(</w:t>
      </w:r>
      <w:r w:rsidR="00D92D71">
        <w:t>1%</w:t>
      </w:r>
      <w:r w:rsidR="00D26BC5">
        <w:t>/365</w:t>
      </w:r>
      <w:r w:rsidR="00DF50F5">
        <w:t>)</w:t>
      </w:r>
      <w:r w:rsidR="00375C25">
        <w:t>*</w:t>
      </w:r>
      <w:r w:rsidR="003F440D">
        <w:t xml:space="preserve">318 = </w:t>
      </w:r>
      <w:r w:rsidRPr="003F440D" w:rsidR="003F440D">
        <w:rPr>
          <w:rFonts w:ascii="Calibri" w:hAnsi="Calibri" w:eastAsia="Times New Roman" w:cs="Calibri"/>
          <w:color w:val="000000"/>
          <w:lang w:val="en-IN" w:eastAsia="en-IN"/>
        </w:rPr>
        <w:t>4</w:t>
      </w:r>
      <w:r w:rsidR="003F440D">
        <w:rPr>
          <w:rFonts w:ascii="Calibri" w:hAnsi="Calibri" w:eastAsia="Times New Roman" w:cs="Calibri"/>
          <w:color w:val="000000"/>
          <w:lang w:val="en-IN" w:eastAsia="en-IN"/>
        </w:rPr>
        <w:t>,</w:t>
      </w:r>
      <w:r w:rsidRPr="003F440D" w:rsidR="003F440D">
        <w:rPr>
          <w:rFonts w:ascii="Calibri" w:hAnsi="Calibri" w:eastAsia="Times New Roman" w:cs="Calibri"/>
          <w:color w:val="000000"/>
          <w:lang w:val="en-IN" w:eastAsia="en-IN"/>
        </w:rPr>
        <w:t>356.16</w:t>
      </w:r>
      <w:r w:rsidR="00655C77">
        <w:t>/</w:t>
      </w:r>
      <w:r w:rsidR="00D92D71">
        <w:t>-</w:t>
      </w:r>
    </w:p>
    <w:p w:rsidR="00AB640B" w:rsidP="00D92D71" w:rsidRDefault="00AB640B" w14:paraId="1288F598" w14:textId="1200F310">
      <w:r>
        <w:t>Guarantee Fee on SBR(For Yearly</w:t>
      </w:r>
      <w:r w:rsidRPr="00AE196D">
        <w:t xml:space="preserve"> bill</w:t>
      </w:r>
      <w:r>
        <w:t xml:space="preserve">) = </w:t>
      </w:r>
      <w:r w:rsidR="003F440D">
        <w:t>4,</w:t>
      </w:r>
      <w:r>
        <w:t>000 * 1%</w:t>
      </w:r>
      <w:r w:rsidR="00E34B59">
        <w:t>*1</w:t>
      </w:r>
      <w:r>
        <w:t>=</w:t>
      </w:r>
      <w:r w:rsidR="003F440D">
        <w:t xml:space="preserve"> 40/-</w:t>
      </w:r>
    </w:p>
    <w:p w:rsidRPr="002C64FC" w:rsidR="002C64FC" w:rsidP="002C64FC" w:rsidRDefault="002C64FC" w14:paraId="08916EF0" w14:textId="0464860A">
      <w:pPr>
        <w:spacing w:after="0" w:line="240" w:lineRule="auto"/>
        <w:rPr>
          <w:rFonts w:ascii="Calibri" w:hAnsi="Calibri" w:eastAsia="Times New Roman" w:cs="Calibri"/>
          <w:color w:val="000000"/>
          <w:lang w:val="en-IN" w:eastAsia="en-IN"/>
        </w:rPr>
      </w:pPr>
      <w:r>
        <w:t>Total Guarantee Fee on SBR</w:t>
      </w:r>
      <w:r w:rsidRPr="002C64FC">
        <w:rPr>
          <w:rFonts w:ascii="Calibri" w:hAnsi="Calibri" w:eastAsia="Times New Roman" w:cs="Calibri"/>
          <w:color w:val="000000"/>
          <w:lang w:val="en-IN" w:eastAsia="en-IN"/>
        </w:rPr>
        <w:t xml:space="preserve"> </w:t>
      </w:r>
      <w:r>
        <w:rPr>
          <w:rFonts w:ascii="Calibri" w:hAnsi="Calibri" w:eastAsia="Times New Roman" w:cs="Calibri"/>
          <w:color w:val="000000"/>
          <w:lang w:val="en-IN" w:eastAsia="en-IN"/>
        </w:rPr>
        <w:t>=</w:t>
      </w:r>
      <w:r>
        <w:t xml:space="preserve">  </w:t>
      </w:r>
      <w:r w:rsidRPr="003F440D">
        <w:rPr>
          <w:rFonts w:ascii="Calibri" w:hAnsi="Calibri" w:eastAsia="Times New Roman" w:cs="Calibri"/>
          <w:color w:val="000000"/>
          <w:lang w:val="en-IN" w:eastAsia="en-IN"/>
        </w:rPr>
        <w:t>4</w:t>
      </w:r>
      <w:r>
        <w:rPr>
          <w:rFonts w:ascii="Calibri" w:hAnsi="Calibri" w:eastAsia="Times New Roman" w:cs="Calibri"/>
          <w:color w:val="000000"/>
          <w:lang w:val="en-IN" w:eastAsia="en-IN"/>
        </w:rPr>
        <w:t>,</w:t>
      </w:r>
      <w:r w:rsidRPr="003F440D">
        <w:rPr>
          <w:rFonts w:ascii="Calibri" w:hAnsi="Calibri" w:eastAsia="Times New Roman" w:cs="Calibri"/>
          <w:color w:val="000000"/>
          <w:lang w:val="en-IN" w:eastAsia="en-IN"/>
        </w:rPr>
        <w:t>356.16</w:t>
      </w:r>
      <w:r>
        <w:rPr>
          <w:rFonts w:ascii="Calibri" w:hAnsi="Calibri" w:eastAsia="Times New Roman" w:cs="Calibri"/>
          <w:color w:val="000000"/>
          <w:lang w:val="en-IN" w:eastAsia="en-IN"/>
        </w:rPr>
        <w:t xml:space="preserve"> + 40=  </w:t>
      </w:r>
      <w:r w:rsidRPr="002C64FC">
        <w:rPr>
          <w:rFonts w:ascii="Calibri" w:hAnsi="Calibri" w:eastAsia="Times New Roman" w:cs="Calibri"/>
          <w:color w:val="000000"/>
          <w:lang w:val="en-IN" w:eastAsia="en-IN"/>
        </w:rPr>
        <w:t>4396.16</w:t>
      </w:r>
      <w:r>
        <w:rPr>
          <w:rFonts w:ascii="Calibri" w:hAnsi="Calibri" w:eastAsia="Times New Roman" w:cs="Calibri"/>
          <w:color w:val="000000"/>
          <w:lang w:val="en-IN" w:eastAsia="en-IN"/>
        </w:rPr>
        <w:t>/-</w:t>
      </w:r>
    </w:p>
    <w:p w:rsidR="002C64FC" w:rsidP="00D92D71" w:rsidRDefault="002C64FC" w14:paraId="5CB8A965" w14:textId="77777777"/>
    <w:p w:rsidR="00D92D71" w:rsidP="00D92D71" w:rsidRDefault="00D92D71" w14:paraId="42CFC83F" w14:textId="732582AB">
      <w:r>
        <w:t xml:space="preserve">Guarantee Fee for all Premiums = </w:t>
      </w:r>
      <w:r w:rsidRPr="002C64FC" w:rsidR="00252A19">
        <w:rPr>
          <w:rFonts w:ascii="Calibri" w:hAnsi="Calibri" w:eastAsia="Times New Roman" w:cs="Calibri"/>
          <w:color w:val="000000"/>
          <w:lang w:val="en-IN" w:eastAsia="en-IN"/>
        </w:rPr>
        <w:t>4</w:t>
      </w:r>
      <w:r w:rsidR="00252A19">
        <w:rPr>
          <w:rFonts w:ascii="Calibri" w:hAnsi="Calibri" w:eastAsia="Times New Roman" w:cs="Calibri"/>
          <w:color w:val="000000"/>
          <w:lang w:val="en-IN" w:eastAsia="en-IN"/>
        </w:rPr>
        <w:t>,</w:t>
      </w:r>
      <w:r w:rsidRPr="002C64FC" w:rsidR="00252A19">
        <w:rPr>
          <w:rFonts w:ascii="Calibri" w:hAnsi="Calibri" w:eastAsia="Times New Roman" w:cs="Calibri"/>
          <w:color w:val="000000"/>
          <w:lang w:val="en-IN" w:eastAsia="en-IN"/>
        </w:rPr>
        <w:t>396.16</w:t>
      </w:r>
      <w:r w:rsidR="00252A19">
        <w:t xml:space="preserve">* </w:t>
      </w:r>
      <w:r w:rsidR="00722206">
        <w:t>2</w:t>
      </w:r>
      <w:r>
        <w:t xml:space="preserve">0% = </w:t>
      </w:r>
      <w:r w:rsidR="00E32846">
        <w:t>879.23</w:t>
      </w:r>
      <w:r>
        <w:t>/-</w:t>
      </w:r>
    </w:p>
    <w:p w:rsidR="00E32846" w:rsidP="00D92D71" w:rsidRDefault="00E32846" w14:paraId="5C2FF567" w14:textId="5A595D80">
      <w:r>
        <w:t xml:space="preserve">Total CG Fees = </w:t>
      </w:r>
      <w:r w:rsidRPr="002C64FC">
        <w:rPr>
          <w:rFonts w:ascii="Calibri" w:hAnsi="Calibri" w:eastAsia="Times New Roman" w:cs="Calibri"/>
          <w:color w:val="000000"/>
          <w:lang w:val="en-IN" w:eastAsia="en-IN"/>
        </w:rPr>
        <w:t>4396.</w:t>
      </w:r>
      <w:r>
        <w:rPr>
          <w:rFonts w:ascii="Calibri" w:hAnsi="Calibri" w:eastAsia="Times New Roman" w:cs="Calibri"/>
          <w:color w:val="000000"/>
          <w:lang w:val="en-IN" w:eastAsia="en-IN"/>
        </w:rPr>
        <w:t>16 + 879.23= 5,275.39/-</w:t>
      </w:r>
    </w:p>
    <w:p w:rsidR="001263FA" w:rsidP="00D474AA" w:rsidRDefault="00655C77" w14:paraId="498DF72D" w14:textId="6B32F327">
      <w:r>
        <w:t xml:space="preserve">Which equals to INR </w:t>
      </w:r>
      <w:r w:rsidRPr="00252A19" w:rsidR="00252A19">
        <w:t>5</w:t>
      </w:r>
      <w:r w:rsidR="00252A19">
        <w:t>,</w:t>
      </w:r>
      <w:r w:rsidRPr="00252A19" w:rsidR="00252A19">
        <w:t>275.39</w:t>
      </w:r>
      <w:r w:rsidR="00DF50F5">
        <w:t>/-</w:t>
      </w:r>
    </w:p>
    <w:p w:rsidR="001263FA" w:rsidP="00AE1DE4" w:rsidRDefault="001263FA" w14:paraId="53F0D849" w14:textId="05F37AE8">
      <w:pPr>
        <w:jc w:val="both"/>
      </w:pPr>
    </w:p>
    <w:p w:rsidR="00C87A0C" w:rsidP="00C87A0C" w:rsidRDefault="00C87A0C" w14:paraId="67306C92" w14:textId="4FAB0E2E">
      <w:pPr>
        <w:rPr>
          <w:b/>
          <w:u w:val="single"/>
        </w:rPr>
      </w:pPr>
      <w:r w:rsidRPr="00A137F4">
        <w:rPr>
          <w:b/>
          <w:u w:val="single"/>
        </w:rPr>
        <w:t xml:space="preserve">Scenario </w:t>
      </w:r>
      <w:r w:rsidR="006A57B9">
        <w:rPr>
          <w:b/>
          <w:u w:val="single"/>
        </w:rPr>
        <w:t>6</w:t>
      </w:r>
      <w:r w:rsidRPr="00A137F4">
        <w:rPr>
          <w:b/>
          <w:u w:val="single"/>
        </w:rPr>
        <w:t>: Billing for Portfolio in ‘</w:t>
      </w:r>
      <w:r>
        <w:rPr>
          <w:b/>
          <w:u w:val="single"/>
        </w:rPr>
        <w:t>Currency Period</w:t>
      </w:r>
      <w:r w:rsidRPr="00A137F4">
        <w:rPr>
          <w:b/>
          <w:u w:val="single"/>
        </w:rPr>
        <w:t>’</w:t>
      </w:r>
      <w:r>
        <w:rPr>
          <w:b/>
          <w:u w:val="single"/>
        </w:rPr>
        <w:t xml:space="preserve"> (either 1 or 2 or 3 or 4 ) AND For Loan Type ‘1’ AND First dibusrmnet date is in </w:t>
      </w:r>
      <w:r w:rsidR="00A113D4">
        <w:rPr>
          <w:b/>
          <w:u w:val="single"/>
        </w:rPr>
        <w:t>Currency</w:t>
      </w:r>
      <w:r>
        <w:rPr>
          <w:b/>
          <w:u w:val="single"/>
        </w:rPr>
        <w:t xml:space="preserve"> Period (either </w:t>
      </w:r>
      <w:r w:rsidR="00A113D4">
        <w:rPr>
          <w:b/>
          <w:u w:val="single"/>
        </w:rPr>
        <w:t>Cp1 or Cp2 or Cp3 or Cp4)</w:t>
      </w:r>
      <w:r>
        <w:rPr>
          <w:b/>
          <w:u w:val="single"/>
        </w:rPr>
        <w:t xml:space="preserve"> So system will calculated </w:t>
      </w:r>
      <w:r>
        <w:rPr>
          <w:b/>
          <w:highlight w:val="yellow"/>
          <w:u w:val="single"/>
        </w:rPr>
        <w:t>Q</w:t>
      </w:r>
      <w:r w:rsidRPr="005B0A44">
        <w:rPr>
          <w:b/>
          <w:highlight w:val="yellow"/>
          <w:u w:val="single"/>
        </w:rPr>
        <w:t>uarterly + Yearly billing.</w:t>
      </w:r>
    </w:p>
    <w:p w:rsidR="00C87A0C" w:rsidP="00C87A0C" w:rsidRDefault="00C87A0C" w14:paraId="47C20377" w14:textId="77777777">
      <w:pPr>
        <w:rPr>
          <w:b/>
          <w:u w:val="single"/>
        </w:rPr>
      </w:pPr>
      <w:r>
        <w:rPr>
          <w:b/>
          <w:noProof/>
          <w:u w:val="single"/>
          <w:lang w:val="en-IN" w:eastAsia="en-IN"/>
        </w:rPr>
        <mc:AlternateContent>
          <mc:Choice Requires="wps">
            <w:drawing>
              <wp:anchor distT="0" distB="0" distL="114300" distR="114300" simplePos="0" relativeHeight="251770880" behindDoc="0" locked="0" layoutInCell="1" allowOverlap="1" wp14:anchorId="3BF84F7C" wp14:editId="400E13BA">
                <wp:simplePos x="0" y="0"/>
                <wp:positionH relativeFrom="column">
                  <wp:posOffset>-212651</wp:posOffset>
                </wp:positionH>
                <wp:positionV relativeFrom="paragraph">
                  <wp:posOffset>90864</wp:posOffset>
                </wp:positionV>
                <wp:extent cx="6188149" cy="1945758"/>
                <wp:effectExtent l="0" t="0" r="22225" b="16510"/>
                <wp:wrapNone/>
                <wp:docPr id="23"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04A3E42">
              <v:rect id="Rectangle 28" style="position:absolute;margin-left:-16.75pt;margin-top:7.15pt;width:487.25pt;height:153.2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34F564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"/>
            </w:pict>
          </mc:Fallback>
        </mc:AlternateContent>
      </w:r>
    </w:p>
    <w:p w:rsidR="00C87A0C" w:rsidP="00C87A0C" w:rsidRDefault="00C87A0C" w14:paraId="790BD1AE" w14:textId="77777777">
      <w:pPr>
        <w:pStyle w:val="NoSpacing"/>
        <w:numPr>
          <w:ilvl w:val="0"/>
          <w:numId w:val="15"/>
        </w:numPr>
      </w:pPr>
      <w:r>
        <w:t xml:space="preserve">Guarantee Fee on SBR(For </w:t>
      </w:r>
      <w:r w:rsidRPr="00AE196D">
        <w:t>quarterly bill</w:t>
      </w:r>
      <w:r>
        <w:t>) = [Sanctioned Loan Amount * ((Annual Guarantee Fee in Percent) / No. of Days in FY) * (No. of Days Left till end of FY since date of First Disbursement)]</w:t>
      </w:r>
    </w:p>
    <w:p w:rsidR="00C87A0C" w:rsidP="00C87A0C" w:rsidRDefault="00C87A0C" w14:paraId="5577FE2A" w14:textId="108AE372">
      <w:pPr>
        <w:pStyle w:val="NoSpacing"/>
        <w:numPr>
          <w:ilvl w:val="0"/>
          <w:numId w:val="15"/>
        </w:numPr>
      </w:pPr>
      <w:r>
        <w:t>Guarantee Fee on SBR(For Yearly</w:t>
      </w:r>
      <w:r w:rsidRPr="00AE196D">
        <w:t xml:space="preserve"> bill</w:t>
      </w:r>
      <w:r>
        <w:t>) = [Outstanding Loan Amount * ((A</w:t>
      </w:r>
      <w:r w:rsidR="00893611">
        <w:t xml:space="preserve">nnual Guarantee Fee in Percent) * No. </w:t>
      </w:r>
      <w:r w:rsidR="007939C0">
        <w:t>o</w:t>
      </w:r>
      <w:r w:rsidR="00893611">
        <w:t>f left Years]</w:t>
      </w:r>
    </w:p>
    <w:p w:rsidR="00C87A0C" w:rsidP="00C87A0C" w:rsidRDefault="00C87A0C" w14:paraId="775E7822" w14:textId="77777777">
      <w:pPr>
        <w:pStyle w:val="NoSpacing"/>
        <w:numPr>
          <w:ilvl w:val="0"/>
          <w:numId w:val="15"/>
        </w:numPr>
      </w:pPr>
      <w:r>
        <w:t>Total Guarantee Fee on SBR=</w:t>
      </w:r>
      <w:r w:rsidRPr="00D7723D">
        <w:t xml:space="preserve"> </w:t>
      </w:r>
      <w:r>
        <w:t xml:space="preserve">Guarantee Fee SBR (For </w:t>
      </w:r>
      <w:r w:rsidRPr="00AE196D">
        <w:t>quarterly bill</w:t>
      </w:r>
      <w:r>
        <w:t>+</w:t>
      </w:r>
      <w:r w:rsidRPr="00D7723D">
        <w:t xml:space="preserve"> </w:t>
      </w:r>
      <w:r>
        <w:t>Guarantee Fee on SBR(For Yearly</w:t>
      </w:r>
      <w:r w:rsidRPr="00AE196D">
        <w:t xml:space="preserve"> bill</w:t>
      </w:r>
      <w:r>
        <w:t>)</w:t>
      </w:r>
    </w:p>
    <w:p w:rsidR="00C87A0C" w:rsidP="00C87A0C" w:rsidRDefault="00C87A0C" w14:paraId="7E33993F"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 Total Guarantee Fee on SBR</w:t>
      </w:r>
    </w:p>
    <w:p w:rsidR="00C87A0C" w:rsidP="00C87A0C" w:rsidRDefault="00C87A0C" w14:paraId="1C8B117B" w14:textId="77777777">
      <w:pPr>
        <w:pStyle w:val="NoSpacing"/>
        <w:numPr>
          <w:ilvl w:val="0"/>
          <w:numId w:val="15"/>
        </w:numPr>
      </w:pPr>
      <w:r>
        <w:t>Total CG Fees = Total Guarantee Fee on SBR+</w:t>
      </w:r>
      <w:r w:rsidRPr="00235C59">
        <w:t xml:space="preserve"> </w:t>
      </w:r>
      <w:r>
        <w:t>Guarantee Fee for all Premiums</w:t>
      </w:r>
    </w:p>
    <w:p w:rsidR="00C87A0C" w:rsidP="00C87A0C" w:rsidRDefault="00C87A0C" w14:paraId="1E2A5E72" w14:textId="77777777">
      <w:pPr>
        <w:pStyle w:val="NoSpacing"/>
        <w:ind w:left="720"/>
        <w:rPr>
          <w:sz w:val="20"/>
        </w:rPr>
      </w:pPr>
    </w:p>
    <w:p w:rsidR="00C87A0C" w:rsidP="00C87A0C" w:rsidRDefault="00C87A0C" w14:paraId="5A760F2F" w14:textId="77777777">
      <w:pPr>
        <w:rPr>
          <w:b/>
          <w:u w:val="single"/>
        </w:rPr>
      </w:pPr>
    </w:p>
    <w:p w:rsidRPr="00A137F4" w:rsidR="00C87A0C" w:rsidP="00C87A0C" w:rsidRDefault="00C87A0C" w14:paraId="7E315AC2"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C87A0C" w:rsidTr="009B6A9B" w14:paraId="4504AAE0" w14:textId="77777777">
        <w:trPr>
          <w:trHeight w:val="235"/>
        </w:trPr>
        <w:tc>
          <w:tcPr>
            <w:tcW w:w="5160" w:type="dxa"/>
            <w:noWrap/>
            <w:hideMark/>
          </w:tcPr>
          <w:p w:rsidRPr="00F25836" w:rsidR="00C87A0C" w:rsidP="009B6A9B" w:rsidRDefault="00C87A0C" w14:paraId="4673B8C4"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C87A0C" w:rsidP="009B6A9B" w:rsidRDefault="00C87A0C" w14:paraId="60840D72" w14:textId="77777777">
            <w:pPr>
              <w:rPr>
                <w:rFonts w:ascii="Calibri" w:hAnsi="Calibri" w:eastAsia="Times New Roman" w:cs="Times New Roman"/>
                <w:b/>
                <w:color w:val="000000"/>
                <w:sz w:val="20"/>
                <w:szCs w:val="20"/>
              </w:rPr>
            </w:pPr>
          </w:p>
        </w:tc>
      </w:tr>
      <w:tr w:rsidRPr="00F25836" w:rsidR="00C87A0C" w:rsidTr="009B6A9B" w14:paraId="7FB943F7" w14:textId="77777777">
        <w:trPr>
          <w:trHeight w:val="235"/>
        </w:trPr>
        <w:tc>
          <w:tcPr>
            <w:tcW w:w="5160" w:type="dxa"/>
            <w:hideMark/>
          </w:tcPr>
          <w:p w:rsidRPr="00F25836" w:rsidR="00C87A0C" w:rsidP="009B6A9B" w:rsidRDefault="00C87A0C" w14:paraId="5F1C32C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C87A0C" w:rsidP="009B6A9B" w:rsidRDefault="00C87A0C" w14:paraId="57D41F1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C87A0C" w:rsidTr="009B6A9B" w14:paraId="3B9D4BBE" w14:textId="77777777">
        <w:trPr>
          <w:trHeight w:val="235"/>
        </w:trPr>
        <w:tc>
          <w:tcPr>
            <w:tcW w:w="5160" w:type="dxa"/>
          </w:tcPr>
          <w:p w:rsidRPr="006D7C0B" w:rsidR="00C87A0C" w:rsidP="009B6A9B" w:rsidRDefault="00C87A0C" w14:paraId="017144AF"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C87A0C" w:rsidP="009B6A9B" w:rsidRDefault="00C87A0C" w14:paraId="71649B0E"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C87A0C" w:rsidTr="009B6A9B" w14:paraId="54806AF4" w14:textId="77777777">
        <w:trPr>
          <w:trHeight w:val="235"/>
        </w:trPr>
        <w:tc>
          <w:tcPr>
            <w:tcW w:w="5160" w:type="dxa"/>
          </w:tcPr>
          <w:p w:rsidRPr="006D7C0B" w:rsidR="00C87A0C" w:rsidP="009B6A9B" w:rsidRDefault="00C87A0C" w14:paraId="1C6F8D5F"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C87A0C" w:rsidP="009B6A9B" w:rsidRDefault="00C87A0C" w14:paraId="7E8F24B7"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C87A0C" w:rsidTr="009B6A9B" w14:paraId="5749061B" w14:textId="77777777">
        <w:trPr>
          <w:trHeight w:val="235"/>
        </w:trPr>
        <w:tc>
          <w:tcPr>
            <w:tcW w:w="5160" w:type="dxa"/>
          </w:tcPr>
          <w:p w:rsidRPr="00F25836" w:rsidR="00C87A0C" w:rsidP="00451B72" w:rsidRDefault="00C87A0C" w14:paraId="5D93F0D3" w14:textId="6E842738">
            <w:pPr>
              <w:ind w:firstLine="440" w:firstLineChars="200"/>
              <w:rPr>
                <w:rFonts w:ascii="Calibri" w:hAnsi="Calibri" w:eastAsia="Times New Roman" w:cs="Times New Roman"/>
                <w:color w:val="000000"/>
                <w:sz w:val="20"/>
                <w:szCs w:val="20"/>
              </w:rPr>
            </w:pPr>
            <w:r>
              <w:t>Sanctioned Loan Amount</w:t>
            </w:r>
          </w:p>
        </w:tc>
        <w:tc>
          <w:tcPr>
            <w:tcW w:w="1956" w:type="dxa"/>
          </w:tcPr>
          <w:p w:rsidR="00C87A0C" w:rsidP="009B6A9B" w:rsidRDefault="0015033D" w14:paraId="0F8AB4DC" w14:textId="365DA6AB">
            <w:pPr>
              <w:ind w:firstLine="400" w:firstLineChars="200"/>
              <w:rPr>
                <w:rFonts w:ascii="Calibri" w:hAnsi="Calibri" w:eastAsia="Times New Roman" w:cs="Times New Roman"/>
                <w:color w:val="000000"/>
                <w:sz w:val="20"/>
                <w:szCs w:val="20"/>
              </w:rPr>
            </w:pPr>
            <w:r w:rsidRPr="0015033D">
              <w:rPr>
                <w:rFonts w:ascii="Calibri" w:hAnsi="Calibri" w:eastAsia="Times New Roman" w:cs="Times New Roman"/>
                <w:color w:val="000000"/>
                <w:sz w:val="20"/>
                <w:szCs w:val="20"/>
              </w:rPr>
              <w:t>500000</w:t>
            </w:r>
          </w:p>
        </w:tc>
      </w:tr>
      <w:tr w:rsidRPr="00F25836" w:rsidR="00451B72" w:rsidTr="009B6A9B" w14:paraId="22138D4B" w14:textId="77777777">
        <w:trPr>
          <w:trHeight w:val="235"/>
        </w:trPr>
        <w:tc>
          <w:tcPr>
            <w:tcW w:w="5160" w:type="dxa"/>
          </w:tcPr>
          <w:p w:rsidR="00451B72" w:rsidP="009B6A9B" w:rsidRDefault="00451B72" w14:paraId="1296357C" w14:textId="3E4BE647">
            <w:pPr>
              <w:ind w:firstLine="440" w:firstLineChars="200"/>
            </w:pPr>
            <w:r w:rsidRPr="00D354D8">
              <w:t>ModifiedSanctionedLoanAmount</w:t>
            </w:r>
          </w:p>
        </w:tc>
        <w:tc>
          <w:tcPr>
            <w:tcW w:w="1956" w:type="dxa"/>
          </w:tcPr>
          <w:p w:rsidRPr="00D354D8" w:rsidR="00451B72" w:rsidP="009B6A9B" w:rsidRDefault="0015033D" w14:paraId="278E8867" w14:textId="02F8A8C2">
            <w:pPr>
              <w:ind w:firstLine="400" w:firstLineChars="200"/>
              <w:rPr>
                <w:rFonts w:ascii="Calibri" w:hAnsi="Calibri" w:eastAsia="Times New Roman" w:cs="Times New Roman"/>
                <w:color w:val="000000"/>
                <w:sz w:val="20"/>
                <w:szCs w:val="20"/>
              </w:rPr>
            </w:pPr>
            <w:r w:rsidRPr="0015033D">
              <w:rPr>
                <w:rFonts w:ascii="Calibri" w:hAnsi="Calibri" w:eastAsia="Times New Roman" w:cs="Times New Roman"/>
                <w:color w:val="000000"/>
                <w:sz w:val="20"/>
                <w:szCs w:val="20"/>
              </w:rPr>
              <w:t>400000</w:t>
            </w:r>
          </w:p>
        </w:tc>
      </w:tr>
      <w:tr w:rsidRPr="00F25836" w:rsidR="00C87A0C" w:rsidTr="009B6A9B" w14:paraId="7EBD5F72" w14:textId="77777777">
        <w:trPr>
          <w:trHeight w:val="235"/>
        </w:trPr>
        <w:tc>
          <w:tcPr>
            <w:tcW w:w="5160" w:type="dxa"/>
          </w:tcPr>
          <w:p w:rsidRPr="000D3284" w:rsidR="00C87A0C" w:rsidP="009B6A9B" w:rsidRDefault="00C87A0C" w14:paraId="277C1DC4" w14:textId="77777777">
            <w:pPr>
              <w:ind w:firstLine="400" w:firstLineChars="200"/>
              <w:rPr>
                <w:rFonts w:ascii="Calibri" w:hAnsi="Calibri" w:eastAsia="Times New Roman" w:cs="Times New Roman"/>
                <w:color w:val="000000"/>
                <w:sz w:val="20"/>
                <w:szCs w:val="20"/>
              </w:rPr>
            </w:pPr>
            <w:r w:rsidRPr="000D3284">
              <w:rPr>
                <w:rFonts w:ascii="Calibri" w:hAnsi="Calibri" w:eastAsia="Times New Roman" w:cs="Times New Roman"/>
                <w:color w:val="000000"/>
                <w:sz w:val="20"/>
                <w:szCs w:val="20"/>
              </w:rPr>
              <w:t>Outstanding Loan amount</w:t>
            </w:r>
          </w:p>
        </w:tc>
        <w:tc>
          <w:tcPr>
            <w:tcW w:w="1956" w:type="dxa"/>
          </w:tcPr>
          <w:p w:rsidR="00C87A0C" w:rsidP="009B6A9B" w:rsidRDefault="0015033D" w14:paraId="5F8EA784" w14:textId="66AAA4FD">
            <w:pPr>
              <w:ind w:firstLine="400" w:firstLineChars="200"/>
              <w:rPr>
                <w:rFonts w:ascii="Calibri" w:hAnsi="Calibri" w:eastAsia="Times New Roman" w:cs="Times New Roman"/>
                <w:color w:val="000000"/>
                <w:sz w:val="20"/>
                <w:szCs w:val="20"/>
              </w:rPr>
            </w:pPr>
            <w:r w:rsidRPr="0015033D">
              <w:rPr>
                <w:rFonts w:ascii="Calibri" w:hAnsi="Calibri" w:eastAsia="Times New Roman" w:cs="Times New Roman"/>
                <w:color w:val="000000"/>
                <w:sz w:val="20"/>
                <w:szCs w:val="20"/>
              </w:rPr>
              <w:t>450000</w:t>
            </w:r>
          </w:p>
        </w:tc>
      </w:tr>
      <w:tr w:rsidRPr="00F25836" w:rsidR="00C87A0C" w:rsidTr="009B6A9B" w14:paraId="386C35ED" w14:textId="77777777">
        <w:trPr>
          <w:trHeight w:val="235"/>
        </w:trPr>
        <w:tc>
          <w:tcPr>
            <w:tcW w:w="5160" w:type="dxa"/>
          </w:tcPr>
          <w:p w:rsidRPr="008F20C7" w:rsidR="00C87A0C" w:rsidP="009B6A9B" w:rsidRDefault="00C87A0C" w14:paraId="4203993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C87A0C" w:rsidP="009B6A9B" w:rsidRDefault="00083668" w14:paraId="1F19B61D" w14:textId="7B2957FF">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523744" w:rsidR="00C87A0C">
              <w:rPr>
                <w:rFonts w:ascii="Calibri" w:hAnsi="Calibri" w:eastAsia="Times New Roman" w:cs="Times New Roman"/>
                <w:color w:val="000000"/>
                <w:sz w:val="20"/>
                <w:szCs w:val="20"/>
              </w:rPr>
              <w:t>% over SBR</w:t>
            </w:r>
          </w:p>
        </w:tc>
      </w:tr>
      <w:tr w:rsidRPr="00F25836" w:rsidR="00C87A0C" w:rsidTr="009B6A9B" w14:paraId="41FB35E6" w14:textId="77777777">
        <w:trPr>
          <w:trHeight w:val="235"/>
        </w:trPr>
        <w:tc>
          <w:tcPr>
            <w:tcW w:w="5160" w:type="dxa"/>
          </w:tcPr>
          <w:p w:rsidRPr="008F20C7" w:rsidR="00C87A0C" w:rsidP="009B6A9B" w:rsidRDefault="00C87A0C" w14:paraId="2A5D923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C87A0C" w:rsidP="009B6A9B" w:rsidRDefault="00C87A0C" w14:paraId="62BE84D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C87A0C" w:rsidTr="009B6A9B" w14:paraId="39F7EB19" w14:textId="77777777">
        <w:trPr>
          <w:trHeight w:val="235"/>
        </w:trPr>
        <w:tc>
          <w:tcPr>
            <w:tcW w:w="5160" w:type="dxa"/>
          </w:tcPr>
          <w:p w:rsidRPr="008F20C7" w:rsidR="00C87A0C" w:rsidP="009B6A9B" w:rsidRDefault="00C87A0C" w14:paraId="5D4F93D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C87A0C" w:rsidP="009B6A9B" w:rsidRDefault="00871F0A" w14:paraId="50E69BE8" w14:textId="759707F2">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sidR="00C87A0C">
              <w:rPr>
                <w:rFonts w:ascii="Calibri" w:hAnsi="Calibri" w:eastAsia="Times New Roman" w:cs="Times New Roman"/>
                <w:color w:val="000000"/>
                <w:sz w:val="20"/>
                <w:szCs w:val="20"/>
              </w:rPr>
              <w:t xml:space="preserve">% </w:t>
            </w:r>
            <w:r w:rsidR="00C87A0C">
              <w:rPr>
                <w:rFonts w:ascii="Calibri" w:hAnsi="Calibri" w:eastAsia="Times New Roman" w:cs="Times New Roman"/>
                <w:color w:val="000000"/>
                <w:sz w:val="20"/>
                <w:szCs w:val="20"/>
              </w:rPr>
              <w:t>of</w:t>
            </w:r>
            <w:r w:rsidRPr="00523744" w:rsidR="00C87A0C">
              <w:rPr>
                <w:rFonts w:ascii="Calibri" w:hAnsi="Calibri" w:eastAsia="Times New Roman" w:cs="Times New Roman"/>
                <w:color w:val="000000"/>
                <w:sz w:val="20"/>
                <w:szCs w:val="20"/>
              </w:rPr>
              <w:t xml:space="preserve"> SBR</w:t>
            </w:r>
          </w:p>
        </w:tc>
      </w:tr>
      <w:tr w:rsidRPr="00F25836" w:rsidR="00C87A0C" w:rsidTr="009B6A9B" w14:paraId="34C59FE2" w14:textId="77777777">
        <w:trPr>
          <w:trHeight w:val="235"/>
        </w:trPr>
        <w:tc>
          <w:tcPr>
            <w:tcW w:w="5160" w:type="dxa"/>
          </w:tcPr>
          <w:p w:rsidR="00C87A0C" w:rsidP="009B6A9B" w:rsidRDefault="00C87A0C" w14:paraId="7702F36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C87A0C" w:rsidP="009B6A9B" w:rsidRDefault="0068246B" w14:paraId="4741722A" w14:textId="70A15F0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18</w:t>
            </w:r>
            <w:r w:rsidR="00C87A0C">
              <w:rPr>
                <w:rFonts w:ascii="Calibri" w:hAnsi="Calibri" w:eastAsia="Times New Roman" w:cs="Times New Roman"/>
                <w:color w:val="000000"/>
                <w:sz w:val="20"/>
                <w:szCs w:val="20"/>
              </w:rPr>
              <w:t>-</w:t>
            </w:r>
            <w:r>
              <w:rPr>
                <w:rFonts w:ascii="Calibri" w:hAnsi="Calibri" w:eastAsia="Times New Roman" w:cs="Times New Roman"/>
                <w:color w:val="000000"/>
                <w:sz w:val="20"/>
                <w:szCs w:val="20"/>
              </w:rPr>
              <w:t>May-2022</w:t>
            </w:r>
          </w:p>
        </w:tc>
      </w:tr>
      <w:tr w:rsidRPr="00F25836" w:rsidR="00C87A0C" w:rsidTr="009B6A9B" w14:paraId="3635BC82" w14:textId="77777777">
        <w:trPr>
          <w:trHeight w:val="235"/>
        </w:trPr>
        <w:tc>
          <w:tcPr>
            <w:tcW w:w="5160" w:type="dxa"/>
          </w:tcPr>
          <w:p w:rsidR="00C87A0C" w:rsidP="009B6A9B" w:rsidRDefault="00C87A0C" w14:paraId="1C9366C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Current system Date</w:t>
            </w:r>
          </w:p>
        </w:tc>
        <w:tc>
          <w:tcPr>
            <w:tcW w:w="1956" w:type="dxa"/>
          </w:tcPr>
          <w:p w:rsidR="00C87A0C" w:rsidP="009B6A9B" w:rsidRDefault="00F849A7" w14:paraId="5DDB0403" w14:textId="203F707E">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22-April-2025</w:t>
            </w:r>
          </w:p>
        </w:tc>
      </w:tr>
    </w:tbl>
    <w:p w:rsidR="00451B72" w:rsidP="00C87A0C" w:rsidRDefault="00451B72" w14:paraId="25AEE90B" w14:textId="77777777"/>
    <w:p w:rsidR="00C87A0C" w:rsidP="00C87A0C" w:rsidRDefault="00C87A0C" w14:paraId="468DA3C3" w14:textId="015B4691">
      <w:r>
        <w:br w:type="textWrapping" w:clear="all"/>
      </w:r>
    </w:p>
    <w:p w:rsidR="00C87A0C" w:rsidP="00C87A0C" w:rsidRDefault="00C87A0C" w14:paraId="42D05631" w14:textId="77777777">
      <w:pPr>
        <w:jc w:val="both"/>
      </w:pPr>
      <w:r>
        <w:t xml:space="preserve">MLI uploads and approves the update input file on SURGE system in Portfolio having status as </w:t>
      </w:r>
      <w:r>
        <w:rPr>
          <w:rFonts w:eastAsia="Times New Roman" w:cs="Times New Roman"/>
          <w:color w:val="000000"/>
          <w:sz w:val="20"/>
          <w:szCs w:val="20"/>
        </w:rPr>
        <w:t xml:space="preserve">Currency Period (either 1 or 2 or 3 or 4). </w:t>
      </w:r>
    </w:p>
    <w:p w:rsidR="00C87A0C" w:rsidP="00C87A0C" w:rsidRDefault="00B82F73" w14:paraId="4D877449" w14:textId="716CD9B4">
      <w:pPr>
        <w:jc w:val="both"/>
      </w:pPr>
      <w:r>
        <w:rPr>
          <w:b/>
        </w:rPr>
        <w:t>Ex. Portfolio currency period 3</w:t>
      </w:r>
      <w:r w:rsidRPr="00655C77" w:rsidR="00C87A0C">
        <w:rPr>
          <w:b/>
        </w:rPr>
        <w:t xml:space="preserve"> is in </w:t>
      </w:r>
      <w:r w:rsidR="009621DC">
        <w:rPr>
          <w:b/>
        </w:rPr>
        <w:t>2025-2026</w:t>
      </w:r>
      <w:r w:rsidR="00C87A0C">
        <w:t xml:space="preserve">. </w:t>
      </w:r>
    </w:p>
    <w:p w:rsidR="00C87A0C" w:rsidP="00C87A0C" w:rsidRDefault="00C87A0C" w14:paraId="6084F03B" w14:textId="77777777">
      <w:r>
        <w:t xml:space="preserve">Thus, in case of this scenario, Guarantee Fee calculation for </w:t>
      </w:r>
      <w:r w:rsidRPr="00AE196D">
        <w:t>quarterly</w:t>
      </w:r>
      <w:r>
        <w:t xml:space="preserve">  will be based on Sanctioned Loan Amount/ </w:t>
      </w:r>
      <w:r w:rsidRPr="00D354D8">
        <w:t>ModifiedSanctionedLoanAmount</w:t>
      </w:r>
      <w:r>
        <w:t xml:space="preserve">  and Guarantee Fee calculation for yearly will be based on   O</w:t>
      </w:r>
      <w:r w:rsidRPr="00351EF8">
        <w:t xml:space="preserve">utstanding </w:t>
      </w:r>
      <w:r>
        <w:t xml:space="preserve">Loan </w:t>
      </w:r>
      <w:r w:rsidRPr="00351EF8">
        <w:t>amount</w:t>
      </w:r>
      <w:r>
        <w:t xml:space="preserve"> .</w:t>
      </w:r>
    </w:p>
    <w:p w:rsidR="00C87A0C" w:rsidP="00C87A0C" w:rsidRDefault="00C87A0C" w14:paraId="6700EDDC" w14:textId="57B2F562">
      <w:r>
        <w:t xml:space="preserve">For </w:t>
      </w:r>
      <w:r w:rsidR="009B6A9B">
        <w:t xml:space="preserve">left days </w:t>
      </w:r>
      <w:r w:rsidR="00A602E2">
        <w:t>3</w:t>
      </w:r>
      <w:r w:rsidR="0068246B">
        <w:t>1</w:t>
      </w:r>
      <w:r w:rsidR="009B6A9B">
        <w:t>8</w:t>
      </w:r>
      <w:r w:rsidR="0068246B">
        <w:t xml:space="preserve"> days since 18-May</w:t>
      </w:r>
      <w:r>
        <w:t>-</w:t>
      </w:r>
      <w:r w:rsidR="0068246B">
        <w:t>2022</w:t>
      </w:r>
      <w:r w:rsidR="00BD6669">
        <w:t xml:space="preserve"> till 31-March-2023</w:t>
      </w:r>
      <w:r>
        <w:t xml:space="preserve"> (inclusive of end day). </w:t>
      </w:r>
    </w:p>
    <w:p w:rsidRPr="001476DB" w:rsidR="00C87A0C" w:rsidP="00C87A0C" w:rsidRDefault="00C87A0C" w14:paraId="29B1F660" w14:textId="77777777">
      <w:pPr>
        <w:rPr>
          <w:b/>
        </w:rPr>
      </w:pPr>
      <w:r w:rsidRPr="001476DB">
        <w:rPr>
          <w:b/>
        </w:rPr>
        <w:t>Quarterly + Yearly billing/ CG fees will be calculate.</w:t>
      </w:r>
    </w:p>
    <w:p w:rsidRPr="003F440D" w:rsidR="00C87A0C" w:rsidP="00C87A0C" w:rsidRDefault="00C87A0C" w14:paraId="2B459878" w14:textId="78A523AA">
      <w:pPr>
        <w:rPr>
          <w:rFonts w:ascii="Calibri" w:hAnsi="Calibri" w:eastAsia="Times New Roman" w:cs="Calibri"/>
          <w:color w:val="000000"/>
          <w:lang w:val="en-IN" w:eastAsia="en-IN"/>
        </w:rPr>
      </w:pPr>
      <w:r>
        <w:t xml:space="preserve">Guarantee Fee on SBR(For </w:t>
      </w:r>
      <w:r w:rsidRPr="00AE196D">
        <w:t>quarterly bill</w:t>
      </w:r>
      <w:r>
        <w:t xml:space="preserve">) = </w:t>
      </w:r>
      <w:r w:rsidRPr="000650FD" w:rsidR="000650FD">
        <w:t>400000</w:t>
      </w:r>
      <w:r>
        <w:t>* (1%/365)*31</w:t>
      </w:r>
      <w:r w:rsidR="000650FD">
        <w:t>8</w:t>
      </w:r>
      <w:r>
        <w:t xml:space="preserve"> = </w:t>
      </w:r>
      <w:r w:rsidR="000650FD">
        <w:t>3484.93</w:t>
      </w:r>
      <w:r>
        <w:t>/-</w:t>
      </w:r>
    </w:p>
    <w:p w:rsidR="00C87A0C" w:rsidP="00C87A0C" w:rsidRDefault="00C87A0C" w14:paraId="27F6F409" w14:textId="7CFF3F01">
      <w:r>
        <w:t>Guarantee Fee on SBR(For Yearly</w:t>
      </w:r>
      <w:r w:rsidRPr="00AE196D">
        <w:t xml:space="preserve"> bill</w:t>
      </w:r>
      <w:r>
        <w:t xml:space="preserve">) = </w:t>
      </w:r>
      <w:r w:rsidRPr="000650FD" w:rsidR="000650FD">
        <w:t>450000</w:t>
      </w:r>
      <w:r>
        <w:t xml:space="preserve"> * 1%</w:t>
      </w:r>
      <w:r w:rsidR="000650FD">
        <w:t>*3</w:t>
      </w:r>
      <w:r>
        <w:t>=</w:t>
      </w:r>
      <w:r w:rsidR="00E32846">
        <w:t xml:space="preserve"> 1</w:t>
      </w:r>
      <w:r w:rsidR="000650FD">
        <w:t>350</w:t>
      </w:r>
      <w:r>
        <w:t>0</w:t>
      </w:r>
      <w:r w:rsidR="000650FD">
        <w:t>.00</w:t>
      </w:r>
      <w:r>
        <w:t>/-</w:t>
      </w:r>
    </w:p>
    <w:p w:rsidR="00170207" w:rsidP="00170207" w:rsidRDefault="00C87A0C" w14:paraId="0BFFB42D" w14:textId="07FF1D65">
      <w:pPr>
        <w:spacing w:after="0" w:line="240" w:lineRule="auto"/>
        <w:rPr>
          <w:rFonts w:ascii="Calibri" w:hAnsi="Calibri" w:eastAsia="Times New Roman" w:cs="Calibri"/>
          <w:color w:val="000000"/>
          <w:lang w:val="en-IN" w:eastAsia="en-IN"/>
        </w:rPr>
      </w:pPr>
      <w:r>
        <w:t>Total Guarantee Fee on SBR</w:t>
      </w:r>
      <w:r w:rsidRPr="002C64FC">
        <w:rPr>
          <w:rFonts w:ascii="Calibri" w:hAnsi="Calibri" w:eastAsia="Times New Roman" w:cs="Calibri"/>
          <w:color w:val="000000"/>
          <w:lang w:val="en-IN" w:eastAsia="en-IN"/>
        </w:rPr>
        <w:t xml:space="preserve"> </w:t>
      </w:r>
      <w:r>
        <w:rPr>
          <w:rFonts w:ascii="Calibri" w:hAnsi="Calibri" w:eastAsia="Times New Roman" w:cs="Calibri"/>
          <w:color w:val="000000"/>
          <w:lang w:val="en-IN" w:eastAsia="en-IN"/>
        </w:rPr>
        <w:t>=</w:t>
      </w:r>
      <w:r>
        <w:t xml:space="preserve">  </w:t>
      </w:r>
      <w:r w:rsidR="006A6316">
        <w:rPr>
          <w:rFonts w:ascii="Calibri" w:hAnsi="Calibri" w:eastAsia="Times New Roman" w:cs="Calibri"/>
          <w:color w:val="000000"/>
          <w:lang w:val="en-IN" w:eastAsia="en-IN"/>
        </w:rPr>
        <w:t>3484.93</w:t>
      </w:r>
      <w:r>
        <w:rPr>
          <w:rFonts w:ascii="Calibri" w:hAnsi="Calibri" w:eastAsia="Times New Roman" w:cs="Calibri"/>
          <w:color w:val="000000"/>
          <w:lang w:val="en-IN" w:eastAsia="en-IN"/>
        </w:rPr>
        <w:t xml:space="preserve"> +</w:t>
      </w:r>
      <w:r w:rsidR="00E32846">
        <w:rPr>
          <w:rFonts w:ascii="Calibri" w:hAnsi="Calibri" w:eastAsia="Times New Roman" w:cs="Calibri"/>
          <w:color w:val="000000"/>
          <w:lang w:val="en-IN" w:eastAsia="en-IN"/>
        </w:rPr>
        <w:t xml:space="preserve"> 1</w:t>
      </w:r>
      <w:r w:rsidR="006A6316">
        <w:rPr>
          <w:rFonts w:ascii="Calibri" w:hAnsi="Calibri" w:eastAsia="Times New Roman" w:cs="Calibri"/>
          <w:color w:val="000000"/>
          <w:lang w:val="en-IN" w:eastAsia="en-IN"/>
        </w:rPr>
        <w:t>3500.00</w:t>
      </w:r>
      <w:r>
        <w:rPr>
          <w:rFonts w:ascii="Calibri" w:hAnsi="Calibri" w:eastAsia="Times New Roman" w:cs="Calibri"/>
          <w:color w:val="000000"/>
          <w:lang w:val="en-IN" w:eastAsia="en-IN"/>
        </w:rPr>
        <w:t xml:space="preserve">=  </w:t>
      </w:r>
      <w:r w:rsidR="006A6316">
        <w:rPr>
          <w:rFonts w:ascii="Calibri" w:hAnsi="Calibri" w:eastAsia="Times New Roman" w:cs="Calibri"/>
          <w:color w:val="000000"/>
          <w:lang w:val="en-IN" w:eastAsia="en-IN"/>
        </w:rPr>
        <w:t>16984.93</w:t>
      </w:r>
      <w:r>
        <w:rPr>
          <w:rFonts w:ascii="Calibri" w:hAnsi="Calibri" w:eastAsia="Times New Roman" w:cs="Calibri"/>
          <w:color w:val="000000"/>
          <w:lang w:val="en-IN" w:eastAsia="en-IN"/>
        </w:rPr>
        <w:t>/-</w:t>
      </w:r>
    </w:p>
    <w:p w:rsidRPr="00170207" w:rsidR="00170207" w:rsidP="00170207" w:rsidRDefault="00170207" w14:paraId="4085BCF8" w14:textId="77777777">
      <w:pPr>
        <w:spacing w:after="0" w:line="240" w:lineRule="auto"/>
        <w:rPr>
          <w:rFonts w:ascii="Calibri" w:hAnsi="Calibri" w:eastAsia="Times New Roman" w:cs="Calibri"/>
          <w:color w:val="000000"/>
          <w:lang w:val="en-IN" w:eastAsia="en-IN"/>
        </w:rPr>
      </w:pPr>
    </w:p>
    <w:p w:rsidR="00170207" w:rsidP="00170207" w:rsidRDefault="00170207" w14:paraId="6BAFCDE1" w14:textId="0A4C5D65">
      <w:r>
        <w:t xml:space="preserve">Guarantee Fee for all Premiums = </w:t>
      </w:r>
      <w:r w:rsidR="006A6316">
        <w:rPr>
          <w:rFonts w:ascii="Calibri" w:hAnsi="Calibri" w:eastAsia="Times New Roman" w:cs="Calibri"/>
          <w:color w:val="000000"/>
          <w:lang w:val="en-IN" w:eastAsia="en-IN"/>
        </w:rPr>
        <w:t>16984.93*10%= 1698.49</w:t>
      </w:r>
      <w:r>
        <w:t>/-</w:t>
      </w:r>
    </w:p>
    <w:p w:rsidR="00170207" w:rsidP="00170207" w:rsidRDefault="00170207" w14:paraId="527A1F08" w14:textId="620DDE39">
      <w:r>
        <w:t>Total CG Fees =</w:t>
      </w:r>
      <w:r w:rsidR="00FD60D7">
        <w:rPr>
          <w:rFonts w:ascii="Calibri" w:hAnsi="Calibri" w:eastAsia="Times New Roman" w:cs="Calibri"/>
          <w:color w:val="000000"/>
          <w:lang w:val="en-IN" w:eastAsia="en-IN"/>
        </w:rPr>
        <w:t>16984.93</w:t>
      </w:r>
      <w:r>
        <w:rPr>
          <w:rFonts w:ascii="Calibri" w:hAnsi="Calibri" w:eastAsia="Times New Roman" w:cs="Calibri"/>
          <w:color w:val="000000"/>
          <w:lang w:val="en-IN" w:eastAsia="en-IN"/>
        </w:rPr>
        <w:t xml:space="preserve"> + </w:t>
      </w:r>
      <w:r w:rsidR="00FD60D7">
        <w:rPr>
          <w:rFonts w:ascii="Calibri" w:hAnsi="Calibri" w:eastAsia="Times New Roman" w:cs="Calibri"/>
          <w:color w:val="000000"/>
          <w:lang w:val="en-IN" w:eastAsia="en-IN"/>
        </w:rPr>
        <w:t>1698.49</w:t>
      </w:r>
      <w:r>
        <w:rPr>
          <w:rFonts w:ascii="Calibri" w:hAnsi="Calibri" w:eastAsia="Times New Roman" w:cs="Calibri"/>
          <w:color w:val="000000"/>
          <w:lang w:val="en-IN" w:eastAsia="en-IN"/>
        </w:rPr>
        <w:t xml:space="preserve">= </w:t>
      </w:r>
      <w:r w:rsidR="00FD60D7">
        <w:rPr>
          <w:rFonts w:ascii="Calibri" w:hAnsi="Calibri" w:eastAsia="Times New Roman" w:cs="Calibri"/>
          <w:color w:val="000000"/>
          <w:lang w:val="en-IN" w:eastAsia="en-IN"/>
        </w:rPr>
        <w:t>18683.42</w:t>
      </w:r>
      <w:r>
        <w:rPr>
          <w:rFonts w:ascii="Calibri" w:hAnsi="Calibri" w:eastAsia="Times New Roman" w:cs="Calibri"/>
          <w:color w:val="000000"/>
          <w:lang w:val="en-IN" w:eastAsia="en-IN"/>
        </w:rPr>
        <w:t>/-</w:t>
      </w:r>
    </w:p>
    <w:p w:rsidR="001263FA" w:rsidP="00C87A0C" w:rsidRDefault="00C87A0C" w14:paraId="38CF5F34" w14:textId="2C34DD54">
      <w:pPr>
        <w:jc w:val="both"/>
      </w:pPr>
      <w:r>
        <w:t>Which equals to INR</w:t>
      </w:r>
      <w:r w:rsidR="00D560D5">
        <w:t xml:space="preserve"> 18683.42</w:t>
      </w:r>
      <w:r>
        <w:t xml:space="preserve"> /-</w:t>
      </w:r>
    </w:p>
    <w:p w:rsidR="007F0054" w:rsidP="00C87A0C" w:rsidRDefault="007F0054" w14:paraId="12E8241B" w14:textId="488C0129">
      <w:pPr>
        <w:jc w:val="both"/>
      </w:pPr>
    </w:p>
    <w:p w:rsidR="0037633A" w:rsidP="0037633A" w:rsidRDefault="0037633A" w14:paraId="46EF8E07" w14:textId="648D8392">
      <w:pPr>
        <w:rPr>
          <w:b/>
          <w:u w:val="single"/>
        </w:rPr>
      </w:pPr>
      <w:r w:rsidRPr="00A137F4">
        <w:rPr>
          <w:b/>
          <w:u w:val="single"/>
        </w:rPr>
        <w:t xml:space="preserve">Scenario </w:t>
      </w:r>
      <w:r>
        <w:rPr>
          <w:b/>
          <w:u w:val="single"/>
        </w:rPr>
        <w:t>7</w:t>
      </w:r>
      <w:r w:rsidRPr="00A137F4">
        <w:rPr>
          <w:b/>
          <w:u w:val="single"/>
        </w:rPr>
        <w:t>: Billing for Portfolio in ‘</w:t>
      </w:r>
      <w:r>
        <w:rPr>
          <w:b/>
          <w:u w:val="single"/>
        </w:rPr>
        <w:t>Currency Period’</w:t>
      </w:r>
      <w:r w:rsidRPr="00007341">
        <w:rPr>
          <w:b/>
          <w:u w:val="single"/>
        </w:rPr>
        <w:t xml:space="preserve"> </w:t>
      </w:r>
      <w:r>
        <w:rPr>
          <w:b/>
          <w:u w:val="single"/>
        </w:rPr>
        <w:t xml:space="preserve">(either 1 or 2 or 3 or 4 ) </w:t>
      </w:r>
      <w:r w:rsidR="008F15F8">
        <w:rPr>
          <w:b/>
          <w:u w:val="single"/>
        </w:rPr>
        <w:t>AND For Loan Type ‘2</w:t>
      </w:r>
      <w:r>
        <w:rPr>
          <w:b/>
          <w:u w:val="single"/>
        </w:rPr>
        <w:t>’</w:t>
      </w:r>
      <w:r w:rsidR="008F15F8">
        <w:rPr>
          <w:b/>
          <w:u w:val="single"/>
        </w:rPr>
        <w:t xml:space="preserve"> or ‘3’ or ‘4’</w:t>
      </w:r>
      <w:r>
        <w:rPr>
          <w:b/>
          <w:u w:val="single"/>
        </w:rPr>
        <w:t xml:space="preserve"> AND First dibusrmnet date is in Base Period (either Q1 or Q2 or Q3 or Q4). So system will calculated </w:t>
      </w:r>
      <w:r>
        <w:rPr>
          <w:b/>
          <w:highlight w:val="yellow"/>
          <w:u w:val="single"/>
        </w:rPr>
        <w:t>Q</w:t>
      </w:r>
      <w:r w:rsidRPr="005B0A44">
        <w:rPr>
          <w:b/>
          <w:highlight w:val="yellow"/>
          <w:u w:val="single"/>
        </w:rPr>
        <w:t>uarterly + Yearly billing.</w:t>
      </w:r>
    </w:p>
    <w:p w:rsidR="0037633A" w:rsidP="0037633A" w:rsidRDefault="0037633A" w14:paraId="6F28738A" w14:textId="77777777">
      <w:pPr>
        <w:rPr>
          <w:b/>
          <w:u w:val="single"/>
        </w:rPr>
      </w:pPr>
      <w:r>
        <w:rPr>
          <w:b/>
          <w:noProof/>
          <w:u w:val="single"/>
          <w:lang w:val="en-IN" w:eastAsia="en-IN"/>
        </w:rPr>
        <mc:AlternateContent>
          <mc:Choice Requires="wps">
            <w:drawing>
              <wp:anchor distT="0" distB="0" distL="114300" distR="114300" simplePos="0" relativeHeight="251772928" behindDoc="0" locked="0" layoutInCell="1" allowOverlap="1" wp14:anchorId="1C6AFC29" wp14:editId="4F586EEF">
                <wp:simplePos x="0" y="0"/>
                <wp:positionH relativeFrom="column">
                  <wp:posOffset>-212651</wp:posOffset>
                </wp:positionH>
                <wp:positionV relativeFrom="paragraph">
                  <wp:posOffset>90864</wp:posOffset>
                </wp:positionV>
                <wp:extent cx="6188149" cy="1945758"/>
                <wp:effectExtent l="0" t="0" r="22225" b="16510"/>
                <wp:wrapNone/>
                <wp:docPr id="21"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754AE97">
              <v:rect id="Rectangle 28" style="position:absolute;margin-left:-16.75pt;margin-top:7.15pt;width:487.25pt;height:153.2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447B6A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"/>
            </w:pict>
          </mc:Fallback>
        </mc:AlternateContent>
      </w:r>
    </w:p>
    <w:p w:rsidR="0037633A" w:rsidP="0037633A" w:rsidRDefault="0037633A" w14:paraId="7DE55C88" w14:textId="77777777">
      <w:pPr>
        <w:pStyle w:val="NoSpacing"/>
        <w:numPr>
          <w:ilvl w:val="0"/>
          <w:numId w:val="15"/>
        </w:numPr>
      </w:pPr>
      <w:r>
        <w:t xml:space="preserve">Guarantee Fee on SBR(For </w:t>
      </w:r>
      <w:r w:rsidRPr="00AE196D">
        <w:t>quarterly bill</w:t>
      </w:r>
      <w:r>
        <w:t>) = [Sanctioned Loan Amount * ((Annual Guarantee Fee in Percent) / No. of Days in FY) * (No. of Days Left till end of FY since date of First Disbursement)]</w:t>
      </w:r>
    </w:p>
    <w:p w:rsidR="0037633A" w:rsidP="0037633A" w:rsidRDefault="0037633A" w14:paraId="631BC0B8" w14:textId="77777777">
      <w:pPr>
        <w:pStyle w:val="NoSpacing"/>
        <w:numPr>
          <w:ilvl w:val="0"/>
          <w:numId w:val="15"/>
        </w:numPr>
      </w:pPr>
      <w:r>
        <w:t>Guarantee Fee on SBR(For Yearly</w:t>
      </w:r>
      <w:r w:rsidRPr="00AE196D">
        <w:t xml:space="preserve"> bill</w:t>
      </w:r>
      <w:r>
        <w:t>) = [Outstanding Loan Amount * ((Annual Guarantee Fee in Percent) * No. of left Years]</w:t>
      </w:r>
    </w:p>
    <w:p w:rsidR="0037633A" w:rsidP="0037633A" w:rsidRDefault="0037633A" w14:paraId="3ABD41AA" w14:textId="77777777">
      <w:pPr>
        <w:pStyle w:val="NoSpacing"/>
        <w:numPr>
          <w:ilvl w:val="0"/>
          <w:numId w:val="15"/>
        </w:numPr>
      </w:pPr>
      <w:r>
        <w:t>Total Guarantee Fee on SBR=</w:t>
      </w:r>
      <w:r w:rsidRPr="00D7723D">
        <w:t xml:space="preserve"> </w:t>
      </w:r>
      <w:r>
        <w:t xml:space="preserve">Guarantee Fee SBR (For </w:t>
      </w:r>
      <w:r w:rsidRPr="00AE196D">
        <w:t>quarterly bill</w:t>
      </w:r>
      <w:r>
        <w:t>+</w:t>
      </w:r>
      <w:r w:rsidRPr="00D7723D">
        <w:t xml:space="preserve"> </w:t>
      </w:r>
      <w:r>
        <w:t>Guarantee Fee on SBR(For Yearly</w:t>
      </w:r>
      <w:r w:rsidRPr="00AE196D">
        <w:t xml:space="preserve"> bill</w:t>
      </w:r>
      <w:r>
        <w:t>)</w:t>
      </w:r>
    </w:p>
    <w:p w:rsidR="0037633A" w:rsidP="0037633A" w:rsidRDefault="0037633A" w14:paraId="098CE30A"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 Total Guarantee Fee on SBR</w:t>
      </w:r>
    </w:p>
    <w:p w:rsidR="0037633A" w:rsidP="0037633A" w:rsidRDefault="0037633A" w14:paraId="7CEEA6A9" w14:textId="77777777">
      <w:pPr>
        <w:pStyle w:val="NoSpacing"/>
        <w:numPr>
          <w:ilvl w:val="0"/>
          <w:numId w:val="15"/>
        </w:numPr>
      </w:pPr>
      <w:r>
        <w:t>Total CG Fees = Total Guarantee Fee on SBR+</w:t>
      </w:r>
      <w:r w:rsidRPr="00235C59">
        <w:t xml:space="preserve"> </w:t>
      </w:r>
      <w:r>
        <w:t>Guarantee Fee for all Premiums</w:t>
      </w:r>
    </w:p>
    <w:p w:rsidR="0037633A" w:rsidP="0037633A" w:rsidRDefault="0037633A" w14:paraId="6A7C8BCA" w14:textId="77777777">
      <w:pPr>
        <w:pStyle w:val="NoSpacing"/>
        <w:ind w:left="720"/>
        <w:rPr>
          <w:sz w:val="20"/>
        </w:rPr>
      </w:pPr>
    </w:p>
    <w:p w:rsidR="0037633A" w:rsidP="0037633A" w:rsidRDefault="0037633A" w14:paraId="470BC1E3" w14:textId="77777777">
      <w:pPr>
        <w:rPr>
          <w:b/>
          <w:u w:val="single"/>
        </w:rPr>
      </w:pPr>
    </w:p>
    <w:p w:rsidRPr="00A137F4" w:rsidR="0037633A" w:rsidP="0037633A" w:rsidRDefault="0037633A" w14:paraId="291A04D2"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37633A" w:rsidTr="002A6860" w14:paraId="5C29DDE0" w14:textId="77777777">
        <w:trPr>
          <w:trHeight w:val="235"/>
        </w:trPr>
        <w:tc>
          <w:tcPr>
            <w:tcW w:w="5160" w:type="dxa"/>
            <w:noWrap/>
            <w:hideMark/>
          </w:tcPr>
          <w:p w:rsidRPr="00F25836" w:rsidR="0037633A" w:rsidP="002A6860" w:rsidRDefault="0037633A" w14:paraId="6637C095"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37633A" w:rsidP="002A6860" w:rsidRDefault="0037633A" w14:paraId="03E3FB3C" w14:textId="77777777">
            <w:pPr>
              <w:rPr>
                <w:rFonts w:ascii="Calibri" w:hAnsi="Calibri" w:eastAsia="Times New Roman" w:cs="Times New Roman"/>
                <w:b/>
                <w:color w:val="000000"/>
                <w:sz w:val="20"/>
                <w:szCs w:val="20"/>
              </w:rPr>
            </w:pPr>
          </w:p>
        </w:tc>
      </w:tr>
      <w:tr w:rsidRPr="00F25836" w:rsidR="0037633A" w:rsidTr="002A6860" w14:paraId="125D467B" w14:textId="77777777">
        <w:trPr>
          <w:trHeight w:val="235"/>
        </w:trPr>
        <w:tc>
          <w:tcPr>
            <w:tcW w:w="5160" w:type="dxa"/>
            <w:hideMark/>
          </w:tcPr>
          <w:p w:rsidRPr="00F25836" w:rsidR="0037633A" w:rsidP="002A6860" w:rsidRDefault="0037633A" w14:paraId="4D31B33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37633A" w:rsidP="002A6860" w:rsidRDefault="0037633A" w14:paraId="06B6155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37633A" w:rsidTr="002A6860" w14:paraId="1BE8CA24" w14:textId="77777777">
        <w:trPr>
          <w:trHeight w:val="235"/>
        </w:trPr>
        <w:tc>
          <w:tcPr>
            <w:tcW w:w="5160" w:type="dxa"/>
          </w:tcPr>
          <w:p w:rsidRPr="006D7C0B" w:rsidR="0037633A" w:rsidP="002A6860" w:rsidRDefault="0037633A" w14:paraId="1F65A60A"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Maximum Limit to Guarantee Issuance Allowed (INR)</w:t>
            </w:r>
          </w:p>
        </w:tc>
        <w:tc>
          <w:tcPr>
            <w:tcW w:w="1956" w:type="dxa"/>
          </w:tcPr>
          <w:p w:rsidRPr="006D7C0B" w:rsidR="0037633A" w:rsidP="002A6860" w:rsidRDefault="0037633A" w14:paraId="199FA0CE"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10,00,000.00</w:t>
            </w:r>
          </w:p>
        </w:tc>
      </w:tr>
      <w:tr w:rsidRPr="00F25836" w:rsidR="0037633A" w:rsidTr="002A6860" w14:paraId="7DC2D7A4" w14:textId="77777777">
        <w:trPr>
          <w:trHeight w:val="235"/>
        </w:trPr>
        <w:tc>
          <w:tcPr>
            <w:tcW w:w="5160" w:type="dxa"/>
          </w:tcPr>
          <w:p w:rsidRPr="006D7C0B" w:rsidR="0037633A" w:rsidP="002A6860" w:rsidRDefault="0037633A" w14:paraId="4C9F8F9C" w14:textId="77777777">
            <w:pPr>
              <w:ind w:firstLine="400" w:firstLineChars="200"/>
              <w:rPr>
                <w:rFonts w:ascii="Times New Roman" w:hAnsi="Times New Roman"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Minimum Limit to Guarantee Issuance Allowed (INR)</w:t>
            </w:r>
          </w:p>
        </w:tc>
        <w:tc>
          <w:tcPr>
            <w:tcW w:w="1956" w:type="dxa"/>
          </w:tcPr>
          <w:p w:rsidRPr="006D7C0B" w:rsidR="0037633A" w:rsidP="002A6860" w:rsidRDefault="0037633A" w14:paraId="205526EB" w14:textId="77777777">
            <w:pPr>
              <w:ind w:firstLine="400" w:firstLineChars="200"/>
              <w:rPr>
                <w:rFonts w:ascii="Calibri" w:hAnsi="Calibri" w:eastAsia="Times New Roman" w:cs="Times New Roman"/>
                <w:color w:val="000000"/>
                <w:sz w:val="20"/>
                <w:szCs w:val="20"/>
                <w:highlight w:val="yellow"/>
              </w:rPr>
            </w:pPr>
            <w:r w:rsidRPr="006D7C0B">
              <w:rPr>
                <w:rFonts w:ascii="Calibri" w:hAnsi="Calibri" w:eastAsia="Times New Roman" w:cs="Times New Roman"/>
                <w:color w:val="000000"/>
                <w:sz w:val="20"/>
                <w:szCs w:val="20"/>
                <w:highlight w:val="yellow"/>
              </w:rPr>
              <w:t>50,000.00</w:t>
            </w:r>
          </w:p>
        </w:tc>
      </w:tr>
      <w:tr w:rsidRPr="00F25836" w:rsidR="0037633A" w:rsidTr="002A6860" w14:paraId="3DC7030C" w14:textId="77777777">
        <w:trPr>
          <w:trHeight w:val="235"/>
        </w:trPr>
        <w:tc>
          <w:tcPr>
            <w:tcW w:w="5160" w:type="dxa"/>
          </w:tcPr>
          <w:p w:rsidRPr="00F25836" w:rsidR="0037633A" w:rsidP="002A6860" w:rsidRDefault="0037633A" w14:paraId="36D7995A" w14:textId="77777777">
            <w:pPr>
              <w:ind w:firstLine="440" w:firstLineChars="200"/>
              <w:rPr>
                <w:rFonts w:ascii="Calibri" w:hAnsi="Calibri" w:eastAsia="Times New Roman" w:cs="Times New Roman"/>
                <w:color w:val="000000"/>
                <w:sz w:val="20"/>
                <w:szCs w:val="20"/>
              </w:rPr>
            </w:pPr>
            <w:r>
              <w:t>Sanctioned Loan Amount</w:t>
            </w:r>
          </w:p>
        </w:tc>
        <w:tc>
          <w:tcPr>
            <w:tcW w:w="1956" w:type="dxa"/>
          </w:tcPr>
          <w:p w:rsidR="0037633A" w:rsidP="002A6860" w:rsidRDefault="00FE4D2C" w14:paraId="0822E565" w14:textId="4715379C">
            <w:pPr>
              <w:ind w:firstLine="400" w:firstLineChars="200"/>
              <w:rPr>
                <w:rFonts w:ascii="Calibri" w:hAnsi="Calibri" w:eastAsia="Times New Roman" w:cs="Times New Roman"/>
                <w:color w:val="000000"/>
                <w:sz w:val="20"/>
                <w:szCs w:val="20"/>
              </w:rPr>
            </w:pPr>
            <w:r w:rsidRPr="00FE4D2C">
              <w:rPr>
                <w:rFonts w:ascii="Calibri" w:hAnsi="Calibri" w:eastAsia="Times New Roman" w:cs="Times New Roman"/>
                <w:color w:val="000000"/>
                <w:sz w:val="20"/>
                <w:szCs w:val="20"/>
              </w:rPr>
              <w:t>500000</w:t>
            </w:r>
          </w:p>
        </w:tc>
      </w:tr>
      <w:tr w:rsidRPr="00F25836" w:rsidR="0037633A" w:rsidTr="002A6860" w14:paraId="3FB5BC4A" w14:textId="77777777">
        <w:trPr>
          <w:trHeight w:val="235"/>
        </w:trPr>
        <w:tc>
          <w:tcPr>
            <w:tcW w:w="5160" w:type="dxa"/>
          </w:tcPr>
          <w:p w:rsidR="0037633A" w:rsidP="002A6860" w:rsidRDefault="0037633A" w14:paraId="16CCB569" w14:textId="77777777">
            <w:pPr>
              <w:ind w:firstLine="440" w:firstLineChars="200"/>
            </w:pPr>
            <w:r w:rsidRPr="00D354D8">
              <w:t>ModifiedSanctionedLoanAmount</w:t>
            </w:r>
          </w:p>
        </w:tc>
        <w:tc>
          <w:tcPr>
            <w:tcW w:w="1956" w:type="dxa"/>
          </w:tcPr>
          <w:p w:rsidRPr="00D354D8" w:rsidR="0037633A" w:rsidP="002A6860" w:rsidRDefault="0037633A" w14:paraId="46582CA6" w14:textId="77777777">
            <w:pPr>
              <w:ind w:firstLine="400" w:firstLineChars="200"/>
              <w:rPr>
                <w:rFonts w:ascii="Calibri" w:hAnsi="Calibri" w:eastAsia="Times New Roman" w:cs="Times New Roman"/>
                <w:color w:val="000000"/>
                <w:sz w:val="20"/>
                <w:szCs w:val="20"/>
              </w:rPr>
            </w:pPr>
            <w:r w:rsidRPr="00D354D8">
              <w:rPr>
                <w:rFonts w:ascii="Calibri" w:hAnsi="Calibri" w:eastAsia="Times New Roman" w:cs="Times New Roman"/>
                <w:color w:val="000000"/>
                <w:sz w:val="20"/>
                <w:szCs w:val="20"/>
              </w:rPr>
              <w:t>500000</w:t>
            </w:r>
          </w:p>
        </w:tc>
      </w:tr>
      <w:tr w:rsidRPr="00F25836" w:rsidR="0037633A" w:rsidTr="002A6860" w14:paraId="6EFE222C" w14:textId="77777777">
        <w:trPr>
          <w:trHeight w:val="235"/>
        </w:trPr>
        <w:tc>
          <w:tcPr>
            <w:tcW w:w="5160" w:type="dxa"/>
          </w:tcPr>
          <w:p w:rsidRPr="008F20C7" w:rsidR="0037633A" w:rsidP="002A6860" w:rsidRDefault="0037633A" w14:paraId="2E9BE25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37633A" w:rsidP="002A6860" w:rsidRDefault="0037633A" w14:paraId="2D45EF6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over SBR</w:t>
            </w:r>
          </w:p>
        </w:tc>
      </w:tr>
      <w:tr w:rsidRPr="00F25836" w:rsidR="0037633A" w:rsidTr="002A6860" w14:paraId="6E2CF8C7" w14:textId="77777777">
        <w:trPr>
          <w:trHeight w:val="235"/>
        </w:trPr>
        <w:tc>
          <w:tcPr>
            <w:tcW w:w="5160" w:type="dxa"/>
          </w:tcPr>
          <w:p w:rsidRPr="008F20C7" w:rsidR="0037633A" w:rsidP="002A6860" w:rsidRDefault="0037633A" w14:paraId="2671F76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37633A" w:rsidP="002A6860" w:rsidRDefault="0037633A" w14:paraId="7D2E242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37633A" w:rsidTr="002A6860" w14:paraId="41EE6E22" w14:textId="77777777">
        <w:trPr>
          <w:trHeight w:val="235"/>
        </w:trPr>
        <w:tc>
          <w:tcPr>
            <w:tcW w:w="5160" w:type="dxa"/>
          </w:tcPr>
          <w:p w:rsidRPr="008F20C7" w:rsidR="0037633A" w:rsidP="002A6860" w:rsidRDefault="0037633A" w14:paraId="4E50CE9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37633A" w:rsidP="002A6860" w:rsidRDefault="0037633A" w14:paraId="0D138BF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37633A" w:rsidTr="002A6860" w14:paraId="3DD3EEC1" w14:textId="77777777">
        <w:trPr>
          <w:trHeight w:val="235"/>
        </w:trPr>
        <w:tc>
          <w:tcPr>
            <w:tcW w:w="5160" w:type="dxa"/>
          </w:tcPr>
          <w:p w:rsidR="0037633A" w:rsidP="002A6860" w:rsidRDefault="0037633A" w14:paraId="7303E68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37633A" w:rsidP="002A6860" w:rsidRDefault="00A51173" w14:paraId="77B03451" w14:textId="1A387F14">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29</w:t>
            </w:r>
            <w:r w:rsidR="006C366F">
              <w:rPr>
                <w:rFonts w:ascii="Calibri" w:hAnsi="Calibri" w:eastAsia="Times New Roman" w:cs="Times New Roman"/>
                <w:color w:val="000000"/>
                <w:sz w:val="20"/>
                <w:szCs w:val="20"/>
              </w:rPr>
              <w:t>-</w:t>
            </w:r>
            <w:r>
              <w:rPr>
                <w:rFonts w:ascii="Calibri" w:hAnsi="Calibri" w:eastAsia="Times New Roman" w:cs="Times New Roman"/>
                <w:color w:val="000000"/>
                <w:sz w:val="20"/>
                <w:szCs w:val="20"/>
              </w:rPr>
              <w:t>July</w:t>
            </w:r>
            <w:r w:rsidR="0037633A">
              <w:rPr>
                <w:rFonts w:ascii="Calibri" w:hAnsi="Calibri" w:eastAsia="Times New Roman" w:cs="Times New Roman"/>
                <w:color w:val="000000"/>
                <w:sz w:val="20"/>
                <w:szCs w:val="20"/>
              </w:rPr>
              <w:t>-2022</w:t>
            </w:r>
          </w:p>
        </w:tc>
      </w:tr>
      <w:tr w:rsidRPr="00F25836" w:rsidR="0037633A" w:rsidTr="002A6860" w14:paraId="2E489051" w14:textId="77777777">
        <w:trPr>
          <w:trHeight w:val="235"/>
        </w:trPr>
        <w:tc>
          <w:tcPr>
            <w:tcW w:w="5160" w:type="dxa"/>
          </w:tcPr>
          <w:p w:rsidR="0037633A" w:rsidP="002A6860" w:rsidRDefault="0037633A" w14:paraId="067B282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Current system Date</w:t>
            </w:r>
          </w:p>
        </w:tc>
        <w:tc>
          <w:tcPr>
            <w:tcW w:w="1956" w:type="dxa"/>
          </w:tcPr>
          <w:p w:rsidR="0037633A" w:rsidP="002A6860" w:rsidRDefault="006C366F" w14:paraId="3DC0F374" w14:textId="5C58AE89">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22-Nov</w:t>
            </w:r>
            <w:r w:rsidR="0037633A">
              <w:rPr>
                <w:rFonts w:ascii="Calibri" w:hAnsi="Calibri" w:eastAsia="Times New Roman" w:cs="Times New Roman"/>
                <w:color w:val="000000"/>
                <w:sz w:val="20"/>
                <w:szCs w:val="20"/>
              </w:rPr>
              <w:t>-2023</w:t>
            </w:r>
          </w:p>
        </w:tc>
      </w:tr>
    </w:tbl>
    <w:p w:rsidR="0037633A" w:rsidP="0037633A" w:rsidRDefault="0037633A" w14:paraId="30D551D6" w14:textId="77777777">
      <w:r>
        <w:br w:type="textWrapping" w:clear="all"/>
      </w:r>
    </w:p>
    <w:p w:rsidR="0037633A" w:rsidP="0037633A" w:rsidRDefault="0037633A" w14:paraId="02B1537D" w14:textId="77777777">
      <w:pPr>
        <w:jc w:val="both"/>
      </w:pPr>
      <w:r>
        <w:t xml:space="preserve">MLI uploads and approves the update input file on SURGE system in Portfolio having status as </w:t>
      </w:r>
      <w:r>
        <w:rPr>
          <w:rFonts w:eastAsia="Times New Roman" w:cs="Times New Roman"/>
          <w:color w:val="000000"/>
          <w:sz w:val="20"/>
          <w:szCs w:val="20"/>
        </w:rPr>
        <w:t xml:space="preserve">Currency Period (either 1 or 2 or 3 or 4). </w:t>
      </w:r>
    </w:p>
    <w:p w:rsidR="0037633A" w:rsidP="0037633A" w:rsidRDefault="0037633A" w14:paraId="67DCA698" w14:textId="77777777">
      <w:pPr>
        <w:jc w:val="both"/>
      </w:pPr>
      <w:r w:rsidRPr="00655C77">
        <w:rPr>
          <w:b/>
        </w:rPr>
        <w:t>Ex. Portfolio currency period 1 is in 2023-2024</w:t>
      </w:r>
      <w:r>
        <w:t xml:space="preserve">. </w:t>
      </w:r>
    </w:p>
    <w:p w:rsidR="0037633A" w:rsidP="0037633A" w:rsidRDefault="0037633A" w14:paraId="16EFFA4D" w14:textId="77777777">
      <w:r>
        <w:t xml:space="preserve">Thus, in case of this scenario, Guarantee Fee calculation for </w:t>
      </w:r>
      <w:r w:rsidRPr="00AE196D">
        <w:t>quarterly</w:t>
      </w:r>
      <w:r>
        <w:t xml:space="preserve">  will be based on Sanctioned Loan Amount/ </w:t>
      </w:r>
      <w:r w:rsidRPr="00D354D8">
        <w:t>ModifiedSanctionedLoanAmount</w:t>
      </w:r>
      <w:r>
        <w:t xml:space="preserve">  and Guarantee Fee calculation for yearly will be based on   O</w:t>
      </w:r>
      <w:r w:rsidRPr="00351EF8">
        <w:t xml:space="preserve">utstanding </w:t>
      </w:r>
      <w:r>
        <w:t xml:space="preserve">Loan </w:t>
      </w:r>
      <w:r w:rsidRPr="00351EF8">
        <w:t>amount</w:t>
      </w:r>
      <w:r>
        <w:t xml:space="preserve"> .</w:t>
      </w:r>
    </w:p>
    <w:p w:rsidR="0037633A" w:rsidP="0037633A" w:rsidRDefault="0037633A" w14:paraId="0F6227BA" w14:textId="3603C150">
      <w:r>
        <w:t xml:space="preserve">For </w:t>
      </w:r>
      <w:r w:rsidR="00F046FA">
        <w:t>246 days since 29-July</w:t>
      </w:r>
      <w:r>
        <w:t xml:space="preserve">-2022 till 31-March-2023 (inclusive of end day). </w:t>
      </w:r>
    </w:p>
    <w:p w:rsidRPr="001476DB" w:rsidR="0037633A" w:rsidP="0037633A" w:rsidRDefault="0037633A" w14:paraId="439AD68C" w14:textId="77777777">
      <w:pPr>
        <w:rPr>
          <w:b/>
        </w:rPr>
      </w:pPr>
      <w:r w:rsidRPr="001476DB">
        <w:rPr>
          <w:b/>
        </w:rPr>
        <w:t>Quarterly + Yearly billing/ CG fees will be calculate.</w:t>
      </w:r>
    </w:p>
    <w:p w:rsidRPr="003F440D" w:rsidR="0037633A" w:rsidP="0037633A" w:rsidRDefault="0037633A" w14:paraId="262599BE" w14:textId="6EEEE38C">
      <w:pPr>
        <w:rPr>
          <w:rFonts w:ascii="Calibri" w:hAnsi="Calibri" w:eastAsia="Times New Roman" w:cs="Calibri"/>
          <w:color w:val="000000"/>
          <w:lang w:val="en-IN" w:eastAsia="en-IN"/>
        </w:rPr>
      </w:pPr>
      <w:r>
        <w:t xml:space="preserve">Guarantee Fee on SBR(For </w:t>
      </w:r>
      <w:r w:rsidRPr="00AE196D">
        <w:t>quarterly bill</w:t>
      </w:r>
      <w:r>
        <w:t xml:space="preserve">) = </w:t>
      </w:r>
      <w:r w:rsidRPr="00D076BA">
        <w:t xml:space="preserve">500000 </w:t>
      </w:r>
      <w:r>
        <w:t>* (1%/365)*</w:t>
      </w:r>
      <w:r w:rsidR="009C27B9">
        <w:t>246</w:t>
      </w:r>
      <w:r>
        <w:t xml:space="preserve"> = </w:t>
      </w:r>
      <w:r w:rsidR="009C27B9">
        <w:t>3369.86</w:t>
      </w:r>
      <w:r>
        <w:t>/-</w:t>
      </w:r>
    </w:p>
    <w:p w:rsidR="0037633A" w:rsidP="0037633A" w:rsidRDefault="0037633A" w14:paraId="0B87E28C" w14:textId="2FDE01DE">
      <w:r>
        <w:t>Guarantee Fee on SBR(For Yearly</w:t>
      </w:r>
      <w:r w:rsidRPr="00AE196D">
        <w:t xml:space="preserve"> bill</w:t>
      </w:r>
      <w:r>
        <w:t xml:space="preserve">) =  </w:t>
      </w:r>
      <w:r w:rsidRPr="00D076BA" w:rsidR="009C27B9">
        <w:t xml:space="preserve">500000 </w:t>
      </w:r>
      <w:r>
        <w:t>* 1%*1=</w:t>
      </w:r>
      <w:r w:rsidR="009C27B9">
        <w:t xml:space="preserve"> 5000.00</w:t>
      </w:r>
      <w:r>
        <w:t>/-</w:t>
      </w:r>
    </w:p>
    <w:p w:rsidRPr="002C64FC" w:rsidR="0037633A" w:rsidP="0037633A" w:rsidRDefault="0037633A" w14:paraId="770AC423" w14:textId="5BD64653">
      <w:pPr>
        <w:spacing w:after="0" w:line="240" w:lineRule="auto"/>
        <w:rPr>
          <w:rFonts w:ascii="Calibri" w:hAnsi="Calibri" w:eastAsia="Times New Roman" w:cs="Calibri"/>
          <w:color w:val="000000"/>
          <w:lang w:val="en-IN" w:eastAsia="en-IN"/>
        </w:rPr>
      </w:pPr>
      <w:r>
        <w:t>Total Guarantee Fee on SBR</w:t>
      </w:r>
      <w:r w:rsidRPr="002C64FC">
        <w:rPr>
          <w:rFonts w:ascii="Calibri" w:hAnsi="Calibri" w:eastAsia="Times New Roman" w:cs="Calibri"/>
          <w:color w:val="000000"/>
          <w:lang w:val="en-IN" w:eastAsia="en-IN"/>
        </w:rPr>
        <w:t xml:space="preserve"> </w:t>
      </w:r>
      <w:r>
        <w:rPr>
          <w:rFonts w:ascii="Calibri" w:hAnsi="Calibri" w:eastAsia="Times New Roman" w:cs="Calibri"/>
          <w:color w:val="000000"/>
          <w:lang w:val="en-IN" w:eastAsia="en-IN"/>
        </w:rPr>
        <w:t>=</w:t>
      </w:r>
      <w:r>
        <w:t xml:space="preserve">  </w:t>
      </w:r>
      <w:r w:rsidR="005207BA">
        <w:rPr>
          <w:rFonts w:ascii="Calibri" w:hAnsi="Calibri" w:eastAsia="Times New Roman" w:cs="Calibri"/>
          <w:color w:val="000000"/>
          <w:lang w:val="en-IN" w:eastAsia="en-IN"/>
        </w:rPr>
        <w:t xml:space="preserve">3369.86 + 5000.00 = 8369.86 </w:t>
      </w:r>
      <w:r>
        <w:rPr>
          <w:rFonts w:ascii="Calibri" w:hAnsi="Calibri" w:eastAsia="Times New Roman" w:cs="Calibri"/>
          <w:color w:val="000000"/>
          <w:lang w:val="en-IN" w:eastAsia="en-IN"/>
        </w:rPr>
        <w:t>/-</w:t>
      </w:r>
    </w:p>
    <w:p w:rsidR="0037633A" w:rsidP="0037633A" w:rsidRDefault="0037633A" w14:paraId="73136427" w14:textId="77777777"/>
    <w:p w:rsidR="0037633A" w:rsidP="0037633A" w:rsidRDefault="0037633A" w14:paraId="49F62CAB" w14:textId="5521CD99">
      <w:r>
        <w:t xml:space="preserve">Guarantee Fee for all Premiums = </w:t>
      </w:r>
      <w:r w:rsidR="00282FEE">
        <w:rPr>
          <w:rFonts w:ascii="Calibri" w:hAnsi="Calibri" w:eastAsia="Times New Roman" w:cs="Calibri"/>
          <w:color w:val="000000"/>
          <w:lang w:val="en-IN" w:eastAsia="en-IN"/>
        </w:rPr>
        <w:t>8369.86</w:t>
      </w:r>
      <w:r>
        <w:t>* 2</w:t>
      </w:r>
      <w:r w:rsidR="00282FEE">
        <w:t>0% = 1673.97</w:t>
      </w:r>
      <w:r>
        <w:t>/-</w:t>
      </w:r>
    </w:p>
    <w:p w:rsidR="0037633A" w:rsidP="0037633A" w:rsidRDefault="0037633A" w14:paraId="041C89BF" w14:textId="0F351C68">
      <w:r>
        <w:t xml:space="preserve">Total CG Fees = </w:t>
      </w:r>
      <w:r w:rsidR="00282FEE">
        <w:rPr>
          <w:rFonts w:ascii="Calibri" w:hAnsi="Calibri" w:eastAsia="Times New Roman" w:cs="Calibri"/>
          <w:color w:val="000000"/>
          <w:lang w:val="en-IN" w:eastAsia="en-IN"/>
        </w:rPr>
        <w:t>8369.86</w:t>
      </w:r>
      <w:r>
        <w:rPr>
          <w:rFonts w:ascii="Calibri" w:hAnsi="Calibri" w:eastAsia="Times New Roman" w:cs="Calibri"/>
          <w:color w:val="000000"/>
          <w:lang w:val="en-IN" w:eastAsia="en-IN"/>
        </w:rPr>
        <w:t xml:space="preserve"> + </w:t>
      </w:r>
      <w:r w:rsidR="00282FEE">
        <w:rPr>
          <w:rFonts w:ascii="Calibri" w:hAnsi="Calibri" w:eastAsia="Times New Roman" w:cs="Calibri"/>
          <w:color w:val="000000"/>
          <w:lang w:val="en-IN" w:eastAsia="en-IN"/>
        </w:rPr>
        <w:t>1673.97</w:t>
      </w:r>
      <w:r>
        <w:rPr>
          <w:rFonts w:ascii="Calibri" w:hAnsi="Calibri" w:eastAsia="Times New Roman" w:cs="Calibri"/>
          <w:color w:val="000000"/>
          <w:lang w:val="en-IN" w:eastAsia="en-IN"/>
        </w:rPr>
        <w:t xml:space="preserve">= </w:t>
      </w:r>
      <w:r w:rsidR="00282FEE">
        <w:t>10043.84</w:t>
      </w:r>
      <w:r>
        <w:rPr>
          <w:rFonts w:ascii="Calibri" w:hAnsi="Calibri" w:eastAsia="Times New Roman" w:cs="Calibri"/>
          <w:color w:val="000000"/>
          <w:lang w:val="en-IN" w:eastAsia="en-IN"/>
        </w:rPr>
        <w:t>/-</w:t>
      </w:r>
    </w:p>
    <w:p w:rsidR="00456FD7" w:rsidP="0037633A" w:rsidRDefault="0037633A" w14:paraId="76363FBC" w14:textId="1DCCBB70">
      <w:r>
        <w:t xml:space="preserve">Which equals to INR </w:t>
      </w:r>
      <w:r w:rsidR="00282FEE">
        <w:t>10043.84</w:t>
      </w:r>
      <w:r>
        <w:t>/-</w:t>
      </w:r>
    </w:p>
    <w:p w:rsidR="00456FD7" w:rsidP="00C87A0C" w:rsidRDefault="00456FD7" w14:paraId="3E155717" w14:textId="17454CF7">
      <w:pPr>
        <w:jc w:val="both"/>
      </w:pPr>
    </w:p>
    <w:p w:rsidR="00BA3F2D" w:rsidP="00C87A0C" w:rsidRDefault="00BA3F2D" w14:paraId="58A66AA8" w14:textId="1DDAC9F6">
      <w:pPr>
        <w:jc w:val="both"/>
      </w:pPr>
    </w:p>
    <w:p w:rsidR="00BA3F2D" w:rsidP="00BA3F2D" w:rsidRDefault="00BA3F2D" w14:paraId="76E06AA5" w14:textId="7D20FC9E">
      <w:pPr>
        <w:rPr>
          <w:b/>
          <w:u w:val="single"/>
        </w:rPr>
      </w:pPr>
      <w:r w:rsidRPr="00A137F4">
        <w:rPr>
          <w:b/>
          <w:u w:val="single"/>
        </w:rPr>
        <w:t xml:space="preserve">Scenario </w:t>
      </w:r>
      <w:r>
        <w:rPr>
          <w:b/>
          <w:u w:val="single"/>
        </w:rPr>
        <w:t>8</w:t>
      </w:r>
      <w:r w:rsidRPr="00A137F4">
        <w:rPr>
          <w:b/>
          <w:u w:val="single"/>
        </w:rPr>
        <w:t>: Billing for Portfolio in ‘</w:t>
      </w:r>
      <w:r>
        <w:rPr>
          <w:b/>
          <w:u w:val="single"/>
        </w:rPr>
        <w:t>Currency Period</w:t>
      </w:r>
      <w:r w:rsidRPr="00A137F4">
        <w:rPr>
          <w:b/>
          <w:u w:val="single"/>
        </w:rPr>
        <w:t>’</w:t>
      </w:r>
      <w:r>
        <w:rPr>
          <w:b/>
          <w:u w:val="single"/>
        </w:rPr>
        <w:t xml:space="preserve"> (either 1 or 2 or 3 or 4 ) AND For Loan Type ‘1’ AND First dibusrmnet date is in Currency Period (either Cp1 or Cp2 or Cp3 or Cp4) So system will calculated </w:t>
      </w:r>
      <w:r>
        <w:rPr>
          <w:b/>
          <w:highlight w:val="yellow"/>
          <w:u w:val="single"/>
        </w:rPr>
        <w:t>Q</w:t>
      </w:r>
      <w:r w:rsidRPr="005B0A44">
        <w:rPr>
          <w:b/>
          <w:highlight w:val="yellow"/>
          <w:u w:val="single"/>
        </w:rPr>
        <w:t>uarterly + Yearly billing.</w:t>
      </w:r>
    </w:p>
    <w:p w:rsidR="00BA3F2D" w:rsidP="00BA3F2D" w:rsidRDefault="00BA3F2D" w14:paraId="1A682093" w14:textId="77777777">
      <w:pPr>
        <w:rPr>
          <w:b/>
          <w:u w:val="single"/>
        </w:rPr>
      </w:pPr>
      <w:r>
        <w:rPr>
          <w:b/>
          <w:noProof/>
          <w:u w:val="single"/>
          <w:lang w:val="en-IN" w:eastAsia="en-IN"/>
        </w:rPr>
        <mc:AlternateContent>
          <mc:Choice Requires="wps">
            <w:drawing>
              <wp:anchor distT="0" distB="0" distL="114300" distR="114300" simplePos="0" relativeHeight="251774976" behindDoc="0" locked="0" layoutInCell="1" allowOverlap="1" wp14:anchorId="0BEA217C" wp14:editId="30133CC2">
                <wp:simplePos x="0" y="0"/>
                <wp:positionH relativeFrom="column">
                  <wp:posOffset>-212651</wp:posOffset>
                </wp:positionH>
                <wp:positionV relativeFrom="paragraph">
                  <wp:posOffset>90864</wp:posOffset>
                </wp:positionV>
                <wp:extent cx="6188149" cy="1945758"/>
                <wp:effectExtent l="0" t="0" r="22225" b="16510"/>
                <wp:wrapNone/>
                <wp:docPr id="24" name="Rectangle 28"/>
                <wp:cNvGraphicFramePr/>
                <a:graphic xmlns:a="http://schemas.openxmlformats.org/drawingml/2006/main">
                  <a:graphicData uri="http://schemas.microsoft.com/office/word/2010/wordprocessingShape">
                    <wps:wsp>
                      <wps:cNvSpPr/>
                      <wps:spPr>
                        <a:xfrm>
                          <a:off x="0" y="0"/>
                          <a:ext cx="6188149" cy="1945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37BBBAAD">
              <v:rect id="Rectangle 28" style="position:absolute;margin-left:-16.75pt;margin-top:7.15pt;width:487.25pt;height:153.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501339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"/>
            </w:pict>
          </mc:Fallback>
        </mc:AlternateContent>
      </w:r>
    </w:p>
    <w:p w:rsidR="00BA3F2D" w:rsidP="00BA3F2D" w:rsidRDefault="00BA3F2D" w14:paraId="27B658C8" w14:textId="77777777">
      <w:pPr>
        <w:pStyle w:val="NoSpacing"/>
        <w:numPr>
          <w:ilvl w:val="0"/>
          <w:numId w:val="15"/>
        </w:numPr>
      </w:pPr>
      <w:r>
        <w:t xml:space="preserve">Guarantee Fee on SBR(For </w:t>
      </w:r>
      <w:r w:rsidRPr="00AE196D">
        <w:t>quarterly bill</w:t>
      </w:r>
      <w:r>
        <w:t>) = [Sanctioned Loan Amount * ((Annual Guarantee Fee in Percent) / No. of Days in FY) * (No. of Days Left till end of FY since date of First Disbursement)]</w:t>
      </w:r>
    </w:p>
    <w:p w:rsidR="00BA3F2D" w:rsidP="00BA3F2D" w:rsidRDefault="00BA3F2D" w14:paraId="1978BF09" w14:textId="77777777">
      <w:pPr>
        <w:pStyle w:val="NoSpacing"/>
        <w:numPr>
          <w:ilvl w:val="0"/>
          <w:numId w:val="15"/>
        </w:numPr>
      </w:pPr>
      <w:r>
        <w:t>Guarantee Fee on SBR(For Yearly</w:t>
      </w:r>
      <w:r w:rsidRPr="00AE196D">
        <w:t xml:space="preserve"> bill</w:t>
      </w:r>
      <w:r>
        <w:t>) = [Outstanding Loan Amount * ((Annual Guarantee Fee in Percent) * No. of left Years]</w:t>
      </w:r>
    </w:p>
    <w:p w:rsidR="00BA3F2D" w:rsidP="00BA3F2D" w:rsidRDefault="00BA3F2D" w14:paraId="48456F98" w14:textId="77777777">
      <w:pPr>
        <w:pStyle w:val="NoSpacing"/>
        <w:numPr>
          <w:ilvl w:val="0"/>
          <w:numId w:val="15"/>
        </w:numPr>
      </w:pPr>
      <w:r>
        <w:t>Total Guarantee Fee on SBR=</w:t>
      </w:r>
      <w:r w:rsidRPr="00D7723D">
        <w:t xml:space="preserve"> </w:t>
      </w:r>
      <w:r>
        <w:t xml:space="preserve">Guarantee Fee SBR (For </w:t>
      </w:r>
      <w:r w:rsidRPr="00AE196D">
        <w:t>quarterly bill</w:t>
      </w:r>
      <w:r>
        <w:t>+</w:t>
      </w:r>
      <w:r w:rsidRPr="00D7723D">
        <w:t xml:space="preserve"> </w:t>
      </w:r>
      <w:r>
        <w:t>Guarantee Fee on SBR(For Yearly</w:t>
      </w:r>
      <w:r w:rsidRPr="00AE196D">
        <w:t xml:space="preserve"> bill</w:t>
      </w:r>
      <w:r>
        <w:t>)</w:t>
      </w:r>
    </w:p>
    <w:p w:rsidR="00BA3F2D" w:rsidP="00BA3F2D" w:rsidRDefault="00BA3F2D" w14:paraId="2AD70452"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 Total Guarantee Fee on SBR</w:t>
      </w:r>
    </w:p>
    <w:p w:rsidR="00BA3F2D" w:rsidP="00BA3F2D" w:rsidRDefault="00BA3F2D" w14:paraId="15CD790F" w14:textId="77777777">
      <w:pPr>
        <w:pStyle w:val="NoSpacing"/>
        <w:numPr>
          <w:ilvl w:val="0"/>
          <w:numId w:val="15"/>
        </w:numPr>
      </w:pPr>
      <w:r>
        <w:t>Total CG Fees = Total Guarantee Fee on SBR+</w:t>
      </w:r>
      <w:r w:rsidRPr="00235C59">
        <w:t xml:space="preserve"> </w:t>
      </w:r>
      <w:r>
        <w:t>Guarantee Fee for all Premiums</w:t>
      </w:r>
    </w:p>
    <w:p w:rsidR="00BA3F2D" w:rsidP="00BA3F2D" w:rsidRDefault="00BA3F2D" w14:paraId="06AA01EE" w14:textId="77777777">
      <w:pPr>
        <w:pStyle w:val="NoSpacing"/>
        <w:ind w:left="720"/>
        <w:rPr>
          <w:sz w:val="20"/>
        </w:rPr>
      </w:pPr>
    </w:p>
    <w:p w:rsidR="00BA3F2D" w:rsidP="00BA3F2D" w:rsidRDefault="00BA3F2D" w14:paraId="4318B3E5" w14:textId="77777777">
      <w:pPr>
        <w:rPr>
          <w:b/>
          <w:u w:val="single"/>
        </w:rPr>
      </w:pPr>
    </w:p>
    <w:p w:rsidRPr="00A137F4" w:rsidR="00BA3F2D" w:rsidP="00BA3F2D" w:rsidRDefault="00BA3F2D" w14:paraId="25BA2705"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BA3F2D" w:rsidTr="002A6860" w14:paraId="41AC681A" w14:textId="77777777">
        <w:trPr>
          <w:trHeight w:val="235"/>
        </w:trPr>
        <w:tc>
          <w:tcPr>
            <w:tcW w:w="5160" w:type="dxa"/>
            <w:noWrap/>
            <w:hideMark/>
          </w:tcPr>
          <w:p w:rsidRPr="00F25836" w:rsidR="00BA3F2D" w:rsidP="002A6860" w:rsidRDefault="00BA3F2D" w14:paraId="7177A196"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BA3F2D" w:rsidP="002A6860" w:rsidRDefault="00BA3F2D" w14:paraId="157EEF3B" w14:textId="77777777">
            <w:pPr>
              <w:rPr>
                <w:rFonts w:ascii="Calibri" w:hAnsi="Calibri" w:eastAsia="Times New Roman" w:cs="Times New Roman"/>
                <w:b/>
                <w:color w:val="000000"/>
                <w:sz w:val="20"/>
                <w:szCs w:val="20"/>
              </w:rPr>
            </w:pPr>
          </w:p>
        </w:tc>
      </w:tr>
      <w:tr w:rsidRPr="00F25836" w:rsidR="00BA3F2D" w:rsidTr="002A6860" w14:paraId="5B7EB4BA" w14:textId="77777777">
        <w:trPr>
          <w:trHeight w:val="235"/>
        </w:trPr>
        <w:tc>
          <w:tcPr>
            <w:tcW w:w="5160" w:type="dxa"/>
            <w:hideMark/>
          </w:tcPr>
          <w:p w:rsidRPr="00F25836" w:rsidR="00BA3F2D" w:rsidP="002A6860" w:rsidRDefault="00BA3F2D" w14:paraId="0E2273B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BA3F2D" w:rsidP="002A6860" w:rsidRDefault="00BA3F2D" w14:paraId="5ABE8EF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BA3F2D" w:rsidTr="002A6860" w14:paraId="7B089901" w14:textId="77777777">
        <w:trPr>
          <w:trHeight w:val="235"/>
        </w:trPr>
        <w:tc>
          <w:tcPr>
            <w:tcW w:w="5160" w:type="dxa"/>
          </w:tcPr>
          <w:p w:rsidRPr="00F25836" w:rsidR="00BA3F2D" w:rsidP="002A6860" w:rsidRDefault="00BA3F2D" w14:paraId="26E8231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BA3F2D" w:rsidP="002A6860" w:rsidRDefault="00BA3F2D" w14:paraId="32978CF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BA3F2D" w:rsidTr="002A6860" w14:paraId="7C922819" w14:textId="77777777">
        <w:trPr>
          <w:trHeight w:val="235"/>
        </w:trPr>
        <w:tc>
          <w:tcPr>
            <w:tcW w:w="5160" w:type="dxa"/>
          </w:tcPr>
          <w:p w:rsidRPr="00F25836" w:rsidR="00BA3F2D" w:rsidP="002A6860" w:rsidRDefault="00BA3F2D" w14:paraId="13E2A610"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BA3F2D" w:rsidP="002A6860" w:rsidRDefault="00BA3F2D" w14:paraId="7909807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BA3F2D" w:rsidTr="002A6860" w14:paraId="477AC7BF" w14:textId="77777777">
        <w:trPr>
          <w:trHeight w:val="235"/>
        </w:trPr>
        <w:tc>
          <w:tcPr>
            <w:tcW w:w="5160" w:type="dxa"/>
          </w:tcPr>
          <w:p w:rsidRPr="00F25836" w:rsidR="00BA3F2D" w:rsidP="002A6860" w:rsidRDefault="00BA3F2D" w14:paraId="0E194364" w14:textId="77777777">
            <w:pPr>
              <w:ind w:firstLine="440" w:firstLineChars="200"/>
              <w:rPr>
                <w:rFonts w:ascii="Calibri" w:hAnsi="Calibri" w:eastAsia="Times New Roman" w:cs="Times New Roman"/>
                <w:color w:val="000000"/>
                <w:sz w:val="20"/>
                <w:szCs w:val="20"/>
              </w:rPr>
            </w:pPr>
            <w:r>
              <w:t>Sanctioned Loan Amount</w:t>
            </w:r>
          </w:p>
        </w:tc>
        <w:tc>
          <w:tcPr>
            <w:tcW w:w="1956" w:type="dxa"/>
          </w:tcPr>
          <w:p w:rsidR="00BA3F2D" w:rsidP="002A6860" w:rsidRDefault="00BA3F2D" w14:paraId="7A3B13FD" w14:textId="77777777">
            <w:pPr>
              <w:ind w:firstLine="400" w:firstLineChars="200"/>
              <w:rPr>
                <w:rFonts w:ascii="Calibri" w:hAnsi="Calibri" w:eastAsia="Times New Roman" w:cs="Times New Roman"/>
                <w:color w:val="000000"/>
                <w:sz w:val="20"/>
                <w:szCs w:val="20"/>
              </w:rPr>
            </w:pPr>
            <w:r w:rsidRPr="0015033D">
              <w:rPr>
                <w:rFonts w:ascii="Calibri" w:hAnsi="Calibri" w:eastAsia="Times New Roman" w:cs="Times New Roman"/>
                <w:color w:val="000000"/>
                <w:sz w:val="20"/>
                <w:szCs w:val="20"/>
              </w:rPr>
              <w:t>500000</w:t>
            </w:r>
          </w:p>
        </w:tc>
      </w:tr>
      <w:tr w:rsidRPr="00F25836" w:rsidR="00BA3F2D" w:rsidTr="002A6860" w14:paraId="2622A39B" w14:textId="77777777">
        <w:trPr>
          <w:trHeight w:val="235"/>
        </w:trPr>
        <w:tc>
          <w:tcPr>
            <w:tcW w:w="5160" w:type="dxa"/>
          </w:tcPr>
          <w:p w:rsidR="00BA3F2D" w:rsidP="002A6860" w:rsidRDefault="00BA3F2D" w14:paraId="4C4DC786" w14:textId="77777777">
            <w:pPr>
              <w:ind w:firstLine="440" w:firstLineChars="200"/>
            </w:pPr>
            <w:r w:rsidRPr="00D354D8">
              <w:t>ModifiedSanctionedLoanAmount</w:t>
            </w:r>
          </w:p>
        </w:tc>
        <w:tc>
          <w:tcPr>
            <w:tcW w:w="1956" w:type="dxa"/>
          </w:tcPr>
          <w:p w:rsidRPr="00D354D8" w:rsidR="00BA3F2D" w:rsidP="002A6860" w:rsidRDefault="00913D9B" w14:paraId="5EEC310D" w14:textId="48D1AC6A">
            <w:pPr>
              <w:ind w:firstLine="400" w:firstLineChars="200"/>
              <w:rPr>
                <w:rFonts w:ascii="Calibri" w:hAnsi="Calibri" w:eastAsia="Times New Roman" w:cs="Times New Roman"/>
                <w:color w:val="000000"/>
                <w:sz w:val="20"/>
                <w:szCs w:val="20"/>
              </w:rPr>
            </w:pPr>
            <w:r w:rsidRPr="00913D9B">
              <w:rPr>
                <w:rFonts w:ascii="Calibri" w:hAnsi="Calibri" w:eastAsia="Times New Roman" w:cs="Times New Roman"/>
                <w:color w:val="000000"/>
                <w:sz w:val="20"/>
                <w:szCs w:val="20"/>
              </w:rPr>
              <w:t>10000</w:t>
            </w:r>
          </w:p>
        </w:tc>
      </w:tr>
      <w:tr w:rsidRPr="00F25836" w:rsidR="00BA3F2D" w:rsidTr="002A6860" w14:paraId="53326FC9" w14:textId="77777777">
        <w:trPr>
          <w:trHeight w:val="235"/>
        </w:trPr>
        <w:tc>
          <w:tcPr>
            <w:tcW w:w="5160" w:type="dxa"/>
          </w:tcPr>
          <w:p w:rsidRPr="008F20C7" w:rsidR="00BA3F2D" w:rsidP="002A6860" w:rsidRDefault="00BA3F2D" w14:paraId="208D58D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BA3F2D" w:rsidP="002A6860" w:rsidRDefault="00BA3F2D" w14:paraId="6996A48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523744">
              <w:rPr>
                <w:rFonts w:ascii="Calibri" w:hAnsi="Calibri" w:eastAsia="Times New Roman" w:cs="Times New Roman"/>
                <w:color w:val="000000"/>
                <w:sz w:val="20"/>
                <w:szCs w:val="20"/>
              </w:rPr>
              <w:t>% over SBR</w:t>
            </w:r>
          </w:p>
        </w:tc>
      </w:tr>
      <w:tr w:rsidRPr="00F25836" w:rsidR="00BA3F2D" w:rsidTr="002A6860" w14:paraId="033A5D83" w14:textId="77777777">
        <w:trPr>
          <w:trHeight w:val="235"/>
        </w:trPr>
        <w:tc>
          <w:tcPr>
            <w:tcW w:w="5160" w:type="dxa"/>
          </w:tcPr>
          <w:p w:rsidRPr="008F20C7" w:rsidR="00BA3F2D" w:rsidP="002A6860" w:rsidRDefault="00BA3F2D" w14:paraId="50F75A5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BA3F2D" w:rsidP="002A6860" w:rsidRDefault="00BA3F2D" w14:paraId="3C50CFA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BA3F2D" w:rsidTr="002A6860" w14:paraId="6EA347B2" w14:textId="77777777">
        <w:trPr>
          <w:trHeight w:val="235"/>
        </w:trPr>
        <w:tc>
          <w:tcPr>
            <w:tcW w:w="5160" w:type="dxa"/>
          </w:tcPr>
          <w:p w:rsidRPr="008F20C7" w:rsidR="00BA3F2D" w:rsidP="002A6860" w:rsidRDefault="00BA3F2D" w14:paraId="71220E0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BA3F2D" w:rsidP="002A6860" w:rsidRDefault="00BA3F2D" w14:paraId="42811F8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BA3F2D" w:rsidTr="002A6860" w14:paraId="5AEE96F5" w14:textId="77777777">
        <w:trPr>
          <w:trHeight w:val="235"/>
        </w:trPr>
        <w:tc>
          <w:tcPr>
            <w:tcW w:w="5160" w:type="dxa"/>
          </w:tcPr>
          <w:p w:rsidR="00BA3F2D" w:rsidP="002A6860" w:rsidRDefault="00BA3F2D" w14:paraId="090266B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BA3F2D" w:rsidP="002A6860" w:rsidRDefault="005D6F60" w14:paraId="3C2B0F16" w14:textId="1692AFAC">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w:t>
            </w:r>
            <w:r w:rsidR="00BA3F2D">
              <w:rPr>
                <w:rFonts w:ascii="Calibri" w:hAnsi="Calibri" w:eastAsia="Times New Roman" w:cs="Times New Roman"/>
                <w:color w:val="000000"/>
                <w:sz w:val="20"/>
                <w:szCs w:val="20"/>
              </w:rPr>
              <w:t>-</w:t>
            </w:r>
            <w:r>
              <w:rPr>
                <w:rFonts w:ascii="Calibri" w:hAnsi="Calibri" w:eastAsia="Times New Roman" w:cs="Times New Roman"/>
                <w:color w:val="000000"/>
                <w:sz w:val="20"/>
                <w:szCs w:val="20"/>
              </w:rPr>
              <w:t>April-2023</w:t>
            </w:r>
          </w:p>
        </w:tc>
      </w:tr>
      <w:tr w:rsidRPr="00F25836" w:rsidR="00BA3F2D" w:rsidTr="002A6860" w14:paraId="2557CAB1" w14:textId="77777777">
        <w:trPr>
          <w:trHeight w:val="235"/>
        </w:trPr>
        <w:tc>
          <w:tcPr>
            <w:tcW w:w="5160" w:type="dxa"/>
          </w:tcPr>
          <w:p w:rsidR="00BA3F2D" w:rsidP="002A6860" w:rsidRDefault="00BA3F2D" w14:paraId="0E22184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Current system Date</w:t>
            </w:r>
          </w:p>
        </w:tc>
        <w:tc>
          <w:tcPr>
            <w:tcW w:w="1956" w:type="dxa"/>
          </w:tcPr>
          <w:p w:rsidR="00BA3F2D" w:rsidP="002A6860" w:rsidRDefault="00BA3F2D" w14:paraId="4D0A75D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22-April-2025</w:t>
            </w:r>
          </w:p>
        </w:tc>
      </w:tr>
    </w:tbl>
    <w:p w:rsidR="00BA3F2D" w:rsidP="00BA3F2D" w:rsidRDefault="00BA3F2D" w14:paraId="3407BF5E" w14:textId="77777777"/>
    <w:p w:rsidR="00BA3F2D" w:rsidP="00BA3F2D" w:rsidRDefault="00BA3F2D" w14:paraId="28455589" w14:textId="77777777">
      <w:r>
        <w:br w:type="textWrapping" w:clear="all"/>
      </w:r>
    </w:p>
    <w:p w:rsidR="00BA3F2D" w:rsidP="00BA3F2D" w:rsidRDefault="00BA3F2D" w14:paraId="06EF4130" w14:textId="77777777">
      <w:pPr>
        <w:jc w:val="both"/>
      </w:pPr>
      <w:r>
        <w:t xml:space="preserve">MLI uploads and approves the update input file on SURGE system in Portfolio having status as </w:t>
      </w:r>
      <w:r>
        <w:rPr>
          <w:rFonts w:eastAsia="Times New Roman" w:cs="Times New Roman"/>
          <w:color w:val="000000"/>
          <w:sz w:val="20"/>
          <w:szCs w:val="20"/>
        </w:rPr>
        <w:t xml:space="preserve">Currency Period (either 1 or 2 or 3 or 4). </w:t>
      </w:r>
    </w:p>
    <w:p w:rsidR="00BA3F2D" w:rsidP="00BA3F2D" w:rsidRDefault="00BA3F2D" w14:paraId="23A48ECE" w14:textId="77777777">
      <w:pPr>
        <w:jc w:val="both"/>
      </w:pPr>
      <w:r>
        <w:rPr>
          <w:b/>
        </w:rPr>
        <w:t>Ex. Portfolio currency period 3</w:t>
      </w:r>
      <w:r w:rsidRPr="00655C77">
        <w:rPr>
          <w:b/>
        </w:rPr>
        <w:t xml:space="preserve"> is in </w:t>
      </w:r>
      <w:r>
        <w:rPr>
          <w:b/>
        </w:rPr>
        <w:t>2025-2026</w:t>
      </w:r>
      <w:r>
        <w:t xml:space="preserve">. </w:t>
      </w:r>
    </w:p>
    <w:p w:rsidR="00BA3F2D" w:rsidP="00BA3F2D" w:rsidRDefault="00BA3F2D" w14:paraId="7B07296F" w14:textId="77777777">
      <w:r>
        <w:t xml:space="preserve">Thus, in case of this scenario, Guarantee Fee calculation for </w:t>
      </w:r>
      <w:r w:rsidRPr="00AE196D">
        <w:t>quarterly</w:t>
      </w:r>
      <w:r>
        <w:t xml:space="preserve">  will be based on Sanctioned Loan Amount/ </w:t>
      </w:r>
      <w:r w:rsidRPr="00D354D8">
        <w:t>ModifiedSanctionedLoanAmount</w:t>
      </w:r>
      <w:r>
        <w:t xml:space="preserve">  and Guarantee Fee calculation for yearly will be based on   O</w:t>
      </w:r>
      <w:r w:rsidRPr="00351EF8">
        <w:t xml:space="preserve">utstanding </w:t>
      </w:r>
      <w:r>
        <w:t xml:space="preserve">Loan </w:t>
      </w:r>
      <w:r w:rsidRPr="00351EF8">
        <w:t>amount</w:t>
      </w:r>
      <w:r>
        <w:t xml:space="preserve"> .</w:t>
      </w:r>
    </w:p>
    <w:p w:rsidR="00BA3F2D" w:rsidP="00BA3F2D" w:rsidRDefault="00BA3F2D" w14:paraId="5CCD74CB" w14:textId="55DD3D81">
      <w:r>
        <w:t xml:space="preserve">For left days </w:t>
      </w:r>
      <w:r w:rsidR="004C2EC7">
        <w:t>352 days since 15-April</w:t>
      </w:r>
      <w:r>
        <w:t>-2022 till</w:t>
      </w:r>
      <w:r w:rsidR="004C2EC7">
        <w:t xml:space="preserve"> 31-March-2024</w:t>
      </w:r>
      <w:r>
        <w:t xml:space="preserve"> (inclusive of end day). </w:t>
      </w:r>
    </w:p>
    <w:p w:rsidRPr="001476DB" w:rsidR="00BA3F2D" w:rsidP="00BA3F2D" w:rsidRDefault="00BA3F2D" w14:paraId="5106781F" w14:textId="77777777">
      <w:pPr>
        <w:rPr>
          <w:b/>
        </w:rPr>
      </w:pPr>
      <w:r w:rsidRPr="001476DB">
        <w:rPr>
          <w:b/>
        </w:rPr>
        <w:t>Quarterly + Yearly billing/ CG fees will be calculate.</w:t>
      </w:r>
    </w:p>
    <w:p w:rsidRPr="003F440D" w:rsidR="00BA3F2D" w:rsidP="00BA3F2D" w:rsidRDefault="00BA3F2D" w14:paraId="003B1814" w14:textId="1DDC06EB">
      <w:pPr>
        <w:rPr>
          <w:rFonts w:ascii="Calibri" w:hAnsi="Calibri" w:eastAsia="Times New Roman" w:cs="Calibri"/>
          <w:color w:val="000000"/>
          <w:lang w:val="en-IN" w:eastAsia="en-IN"/>
        </w:rPr>
      </w:pPr>
      <w:r>
        <w:t xml:space="preserve">Guarantee Fee on SBR(For </w:t>
      </w:r>
      <w:r w:rsidRPr="00AE196D">
        <w:t>quarterly bill</w:t>
      </w:r>
      <w:r>
        <w:t xml:space="preserve">) = </w:t>
      </w:r>
      <w:r w:rsidRPr="00913D9B" w:rsidR="00430D49">
        <w:rPr>
          <w:rFonts w:ascii="Calibri" w:hAnsi="Calibri" w:eastAsia="Times New Roman" w:cs="Times New Roman"/>
          <w:color w:val="000000"/>
          <w:sz w:val="20"/>
          <w:szCs w:val="20"/>
        </w:rPr>
        <w:t>10000</w:t>
      </w:r>
      <w:r>
        <w:t>* (1%/365)*</w:t>
      </w:r>
      <w:r w:rsidR="004C2EC7">
        <w:t>352</w:t>
      </w:r>
      <w:r>
        <w:t xml:space="preserve"> = </w:t>
      </w:r>
      <w:r w:rsidR="00430D49">
        <w:t>96.44</w:t>
      </w:r>
      <w:r>
        <w:t>/-</w:t>
      </w:r>
    </w:p>
    <w:p w:rsidR="00BA3F2D" w:rsidP="00BA3F2D" w:rsidRDefault="00BA3F2D" w14:paraId="7617706F" w14:textId="364B6360">
      <w:r>
        <w:t>Guarantee Fee on SBR(For Yearly</w:t>
      </w:r>
      <w:r w:rsidRPr="00AE196D">
        <w:t xml:space="preserve"> bill</w:t>
      </w:r>
      <w:r>
        <w:t xml:space="preserve">) = </w:t>
      </w:r>
      <w:r w:rsidRPr="00913D9B" w:rsidR="00430D49">
        <w:rPr>
          <w:rFonts w:ascii="Calibri" w:hAnsi="Calibri" w:eastAsia="Times New Roman" w:cs="Times New Roman"/>
          <w:color w:val="000000"/>
          <w:sz w:val="20"/>
          <w:szCs w:val="20"/>
        </w:rPr>
        <w:t>10000</w:t>
      </w:r>
      <w:r>
        <w:t>* 1%*</w:t>
      </w:r>
      <w:r w:rsidR="00E5576E">
        <w:t>2</w:t>
      </w:r>
      <w:r>
        <w:t>=</w:t>
      </w:r>
      <w:r w:rsidR="00E5576E">
        <w:t xml:space="preserve"> 200.00</w:t>
      </w:r>
      <w:r>
        <w:t>/-</w:t>
      </w:r>
    </w:p>
    <w:p w:rsidR="00BA3F2D" w:rsidP="00BA3F2D" w:rsidRDefault="00BA3F2D" w14:paraId="7C4142DD" w14:textId="07979827">
      <w:pPr>
        <w:spacing w:after="0" w:line="240" w:lineRule="auto"/>
        <w:rPr>
          <w:rFonts w:ascii="Calibri" w:hAnsi="Calibri" w:eastAsia="Times New Roman" w:cs="Calibri"/>
          <w:color w:val="000000"/>
          <w:lang w:val="en-IN" w:eastAsia="en-IN"/>
        </w:rPr>
      </w:pPr>
      <w:r>
        <w:t>Total Guarantee Fee on SBR</w:t>
      </w:r>
      <w:r w:rsidRPr="002C64FC">
        <w:rPr>
          <w:rFonts w:ascii="Calibri" w:hAnsi="Calibri" w:eastAsia="Times New Roman" w:cs="Calibri"/>
          <w:color w:val="000000"/>
          <w:lang w:val="en-IN" w:eastAsia="en-IN"/>
        </w:rPr>
        <w:t xml:space="preserve"> </w:t>
      </w:r>
      <w:r>
        <w:rPr>
          <w:rFonts w:ascii="Calibri" w:hAnsi="Calibri" w:eastAsia="Times New Roman" w:cs="Calibri"/>
          <w:color w:val="000000"/>
          <w:lang w:val="en-IN" w:eastAsia="en-IN"/>
        </w:rPr>
        <w:t>=</w:t>
      </w:r>
      <w:r>
        <w:t xml:space="preserve">  </w:t>
      </w:r>
      <w:r w:rsidR="00E5576E">
        <w:rPr>
          <w:rFonts w:ascii="Calibri" w:hAnsi="Calibri" w:eastAsia="Times New Roman" w:cs="Calibri"/>
          <w:color w:val="000000"/>
          <w:lang w:val="en-IN" w:eastAsia="en-IN"/>
        </w:rPr>
        <w:t>96.44</w:t>
      </w:r>
      <w:r>
        <w:rPr>
          <w:rFonts w:ascii="Calibri" w:hAnsi="Calibri" w:eastAsia="Times New Roman" w:cs="Calibri"/>
          <w:color w:val="000000"/>
          <w:lang w:val="en-IN" w:eastAsia="en-IN"/>
        </w:rPr>
        <w:t xml:space="preserve"> +</w:t>
      </w:r>
      <w:r w:rsidR="00E5576E">
        <w:rPr>
          <w:rFonts w:ascii="Calibri" w:hAnsi="Calibri" w:eastAsia="Times New Roman" w:cs="Calibri"/>
          <w:color w:val="000000"/>
          <w:lang w:val="en-IN" w:eastAsia="en-IN"/>
        </w:rPr>
        <w:t xml:space="preserve"> 200</w:t>
      </w:r>
      <w:r>
        <w:rPr>
          <w:rFonts w:ascii="Calibri" w:hAnsi="Calibri" w:eastAsia="Times New Roman" w:cs="Calibri"/>
          <w:color w:val="000000"/>
          <w:lang w:val="en-IN" w:eastAsia="en-IN"/>
        </w:rPr>
        <w:t xml:space="preserve">.00=  </w:t>
      </w:r>
      <w:r w:rsidR="00E5576E">
        <w:rPr>
          <w:rFonts w:ascii="Calibri" w:hAnsi="Calibri" w:eastAsia="Times New Roman" w:cs="Calibri"/>
          <w:color w:val="000000"/>
          <w:lang w:val="en-IN" w:eastAsia="en-IN"/>
        </w:rPr>
        <w:t>296.44</w:t>
      </w:r>
      <w:r>
        <w:rPr>
          <w:rFonts w:ascii="Calibri" w:hAnsi="Calibri" w:eastAsia="Times New Roman" w:cs="Calibri"/>
          <w:color w:val="000000"/>
          <w:lang w:val="en-IN" w:eastAsia="en-IN"/>
        </w:rPr>
        <w:t>/-</w:t>
      </w:r>
    </w:p>
    <w:p w:rsidRPr="00170207" w:rsidR="00BA3F2D" w:rsidP="00BA3F2D" w:rsidRDefault="00BA3F2D" w14:paraId="6EAF2021" w14:textId="77777777">
      <w:pPr>
        <w:spacing w:after="0" w:line="240" w:lineRule="auto"/>
        <w:rPr>
          <w:rFonts w:ascii="Calibri" w:hAnsi="Calibri" w:eastAsia="Times New Roman" w:cs="Calibri"/>
          <w:color w:val="000000"/>
          <w:lang w:val="en-IN" w:eastAsia="en-IN"/>
        </w:rPr>
      </w:pPr>
    </w:p>
    <w:p w:rsidR="00BA3F2D" w:rsidP="00BA3F2D" w:rsidRDefault="00BA3F2D" w14:paraId="4F7077F7" w14:textId="3469E4A8">
      <w:r>
        <w:t xml:space="preserve">Guarantee Fee for all Premiums = </w:t>
      </w:r>
      <w:r w:rsidR="00E5576E">
        <w:rPr>
          <w:rFonts w:ascii="Calibri" w:hAnsi="Calibri" w:eastAsia="Times New Roman" w:cs="Calibri"/>
          <w:color w:val="000000"/>
          <w:lang w:val="en-IN" w:eastAsia="en-IN"/>
        </w:rPr>
        <w:t>296.44</w:t>
      </w:r>
      <w:r>
        <w:rPr>
          <w:rFonts w:ascii="Calibri" w:hAnsi="Calibri" w:eastAsia="Times New Roman" w:cs="Calibri"/>
          <w:color w:val="000000"/>
          <w:lang w:val="en-IN" w:eastAsia="en-IN"/>
        </w:rPr>
        <w:t xml:space="preserve">*10%= </w:t>
      </w:r>
      <w:r w:rsidR="00E5576E">
        <w:rPr>
          <w:rFonts w:ascii="Calibri" w:hAnsi="Calibri" w:eastAsia="Times New Roman" w:cs="Calibri"/>
          <w:color w:val="000000"/>
          <w:lang w:val="en-IN" w:eastAsia="en-IN"/>
        </w:rPr>
        <w:t>29.64</w:t>
      </w:r>
      <w:r>
        <w:t>/-</w:t>
      </w:r>
    </w:p>
    <w:p w:rsidR="00BA3F2D" w:rsidP="00BA3F2D" w:rsidRDefault="00BA3F2D" w14:paraId="28B720D0" w14:textId="02750092">
      <w:r>
        <w:t>Total CG Fees =</w:t>
      </w:r>
      <w:r w:rsidR="00E5576E">
        <w:t xml:space="preserve"> 296.44</w:t>
      </w:r>
      <w:r>
        <w:rPr>
          <w:rFonts w:ascii="Calibri" w:hAnsi="Calibri" w:eastAsia="Times New Roman" w:cs="Calibri"/>
          <w:color w:val="000000"/>
          <w:lang w:val="en-IN" w:eastAsia="en-IN"/>
        </w:rPr>
        <w:t xml:space="preserve"> + </w:t>
      </w:r>
      <w:r w:rsidR="00E5576E">
        <w:rPr>
          <w:rFonts w:ascii="Calibri" w:hAnsi="Calibri" w:eastAsia="Times New Roman" w:cs="Calibri"/>
          <w:color w:val="000000"/>
          <w:lang w:val="en-IN" w:eastAsia="en-IN"/>
        </w:rPr>
        <w:t xml:space="preserve">29.64 </w:t>
      </w:r>
      <w:r>
        <w:rPr>
          <w:rFonts w:ascii="Calibri" w:hAnsi="Calibri" w:eastAsia="Times New Roman" w:cs="Calibri"/>
          <w:color w:val="000000"/>
          <w:lang w:val="en-IN" w:eastAsia="en-IN"/>
        </w:rPr>
        <w:t xml:space="preserve">= </w:t>
      </w:r>
      <w:r w:rsidR="00FD2FB9">
        <w:rPr>
          <w:rFonts w:ascii="Calibri" w:hAnsi="Calibri" w:eastAsia="Times New Roman" w:cs="Calibri"/>
          <w:color w:val="000000"/>
          <w:lang w:val="en-IN" w:eastAsia="en-IN"/>
        </w:rPr>
        <w:t>326.08/</w:t>
      </w:r>
      <w:r>
        <w:rPr>
          <w:rFonts w:ascii="Calibri" w:hAnsi="Calibri" w:eastAsia="Times New Roman" w:cs="Calibri"/>
          <w:color w:val="000000"/>
          <w:lang w:val="en-IN" w:eastAsia="en-IN"/>
        </w:rPr>
        <w:t>-</w:t>
      </w:r>
    </w:p>
    <w:p w:rsidR="00BA3F2D" w:rsidP="00BA3F2D" w:rsidRDefault="00BA3F2D" w14:paraId="14729C7D" w14:textId="61CDC4D2">
      <w:pPr>
        <w:jc w:val="both"/>
      </w:pPr>
      <w:r>
        <w:t>Which equals to INR</w:t>
      </w:r>
      <w:r w:rsidR="000B1586">
        <w:t xml:space="preserve"> 326.08</w:t>
      </w:r>
      <w:r>
        <w:t>/-</w:t>
      </w:r>
    </w:p>
    <w:p w:rsidR="00BA3F2D" w:rsidP="00C87A0C" w:rsidRDefault="00BA3F2D" w14:paraId="6D82B529" w14:textId="77777777">
      <w:pPr>
        <w:jc w:val="both"/>
      </w:pPr>
    </w:p>
    <w:p w:rsidR="007F0054" w:rsidP="00C87A0C" w:rsidRDefault="007F0054" w14:paraId="28F03A9B" w14:textId="77777777">
      <w:pPr>
        <w:jc w:val="both"/>
      </w:pPr>
    </w:p>
    <w:p w:rsidR="00AE1DE4" w:rsidP="00D779EB" w:rsidRDefault="00AE1DE4" w14:paraId="3A6EE5F5" w14:textId="05D84E3C">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2" w:id="335"/>
      <w:bookmarkStart w:name="_Toc465274994" w:id="336"/>
      <w:bookmarkStart w:name="_Toc485743359" w:id="337"/>
      <w:bookmarkStart w:name="_Toc159600877" w:id="338"/>
      <w:r>
        <w:rPr>
          <w:rFonts w:ascii="Trebuchet MS" w:hAnsi="Trebuchet MS"/>
          <w:b/>
          <w:bCs/>
          <w:color w:val="000000" w:themeColor="text1"/>
          <w:szCs w:val="22"/>
        </w:rPr>
        <w:t>Calculating Tax on Credit Guarantee Fees for Single Loan Account</w:t>
      </w:r>
      <w:bookmarkEnd w:id="335"/>
      <w:bookmarkEnd w:id="336"/>
      <w:bookmarkEnd w:id="337"/>
      <w:bookmarkEnd w:id="338"/>
      <w:r>
        <w:rPr>
          <w:rFonts w:ascii="Trebuchet MS" w:hAnsi="Trebuchet MS"/>
          <w:b/>
          <w:bCs/>
          <w:color w:val="000000" w:themeColor="text1"/>
          <w:szCs w:val="22"/>
        </w:rPr>
        <w:t xml:space="preserve"> </w:t>
      </w:r>
    </w:p>
    <w:p w:rsidR="0007421D" w:rsidP="0007421D" w:rsidRDefault="0007421D" w14:paraId="563DFD4E" w14:textId="13FB7095"/>
    <w:p w:rsidRPr="0007421D" w:rsidR="0007421D" w:rsidP="00D779EB" w:rsidRDefault="0007421D" w14:paraId="301AC3F8" w14:textId="0B78670F">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59600878" w:id="339"/>
      <w:commentRangeStart w:id="340"/>
      <w:commentRangeStart w:id="341"/>
      <w:r w:rsidRPr="00002E25">
        <w:rPr>
          <w:rFonts w:ascii="Trebuchet MS" w:hAnsi="Trebuchet MS"/>
          <w:b/>
          <w:bCs/>
          <w:color w:val="000000" w:themeColor="text1"/>
          <w:szCs w:val="22"/>
        </w:rPr>
        <w:t>Calculation based on Service Tax, Krishi-Kalyan Cess and Swach Bharat Cess</w:t>
      </w:r>
      <w:commentRangeEnd w:id="340"/>
      <w:r w:rsidR="002B6B66">
        <w:rPr>
          <w:rStyle w:val="CommentReference"/>
          <w:rFonts w:asciiTheme="minorHAnsi" w:hAnsiTheme="minorHAnsi" w:eastAsiaTheme="minorEastAsia" w:cstheme="minorBidi"/>
          <w:color w:val="auto"/>
        </w:rPr>
        <w:commentReference w:id="340"/>
      </w:r>
      <w:commentRangeEnd w:id="341"/>
      <w:r w:rsidR="000E29F1">
        <w:rPr>
          <w:rStyle w:val="CommentReference"/>
          <w:rFonts w:asciiTheme="minorHAnsi" w:hAnsiTheme="minorHAnsi" w:eastAsiaTheme="minorEastAsia" w:cstheme="minorBidi"/>
          <w:color w:val="auto"/>
        </w:rPr>
        <w:commentReference w:id="341"/>
      </w:r>
      <w:bookmarkEnd w:id="339"/>
    </w:p>
    <w:p w:rsidR="00AE1DE4" w:rsidP="00AE1DE4" w:rsidRDefault="00AE1DE4" w14:paraId="4B78C79D" w14:textId="77777777">
      <w:pPr>
        <w:jc w:val="both"/>
      </w:pPr>
      <w:r>
        <w:t>Tax on Credit Guarantee Charges is determined based on CG Fees calculated in section 1.8.2.1. There will be various Taxation components. SURGE allows users to define these components (their names and tax value). Summation of these tax components is the total tax determined. The formulae is as below:</w:t>
      </w:r>
    </w:p>
    <w:p w:rsidR="00AE1DE4" w:rsidP="00AE1DE4" w:rsidRDefault="00AE1DE4" w14:paraId="738EA32E" w14:textId="0BB4E71D">
      <w:pPr>
        <w:jc w:val="both"/>
      </w:pPr>
      <w:r>
        <w:rPr>
          <w:noProof/>
          <w:lang w:val="en-IN" w:eastAsia="en-IN"/>
        </w:rPr>
        <mc:AlternateContent>
          <mc:Choice Requires="wps">
            <w:drawing>
              <wp:inline distT="0" distB="0" distL="0" distR="0" wp14:anchorId="67B2AB0A" wp14:editId="4C5879F8">
                <wp:extent cx="5757126" cy="502285"/>
                <wp:effectExtent l="0" t="0" r="15240" b="12065"/>
                <wp:docPr id="17" name="Rectangle 2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7B70722"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049B252">
              <v:rect id="Rectangle 29"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4" fillcolor="white [3201]" strokecolor="#70ad47 [3209]" strokeweight="1pt" w14:anchorId="67B2AB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DOMS55WAgAA/wQAAA4AAAAAAAAAAAAAAAAALgIAAGRycy9lMm9Eb2MueG1sUEsBAi0AFAAG&#10;AAgAAAAhAFMY26jZAAAABAEAAA8AAAAAAAAAAAAAAAAAsAQAAGRycy9kb3ducmV2LnhtbFBLBQYA&#10;AAAABAAEAPMAAAC2BQAAAAA=&#10;">
                <v:textbox>
                  <w:txbxContent>
                    <w:p w:rsidR="009B6A9B" w:rsidP="00AE1DE4" w:rsidRDefault="009B6A9B" w14:paraId="0D46DB20"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Pr="00C43F7B" w:rsidR="00050642" w:rsidP="00050642" w:rsidRDefault="00050642" w14:paraId="6AAE0EBD" w14:textId="77777777">
      <w:pPr>
        <w:jc w:val="both"/>
        <w:rPr>
          <w:b/>
        </w:rPr>
      </w:pPr>
      <w:r w:rsidRPr="00C43F7B">
        <w:rPr>
          <w:b/>
        </w:rPr>
        <w:t xml:space="preserve">(Note: These Taxes calculation </w:t>
      </w:r>
      <w:commentRangeStart w:id="342"/>
      <w:commentRangeStart w:id="343"/>
      <w:r w:rsidRPr="00C43F7B">
        <w:rPr>
          <w:b/>
        </w:rPr>
        <w:t>are old calculations for old taxes before GST).</w:t>
      </w:r>
      <w:commentRangeEnd w:id="342"/>
      <w:r>
        <w:rPr>
          <w:rStyle w:val="CommentReference"/>
        </w:rPr>
        <w:commentReference w:id="342"/>
      </w:r>
      <w:commentRangeEnd w:id="343"/>
      <w:r w:rsidR="004419AA">
        <w:rPr>
          <w:rStyle w:val="CommentReference"/>
        </w:rPr>
        <w:commentReference w:id="343"/>
      </w:r>
    </w:p>
    <w:p w:rsidR="00AE1DE4" w:rsidP="00AE1DE4" w:rsidRDefault="00AE1DE4" w14:paraId="4217110D" w14:textId="41852062">
      <w:r>
        <w:t>Co</w:t>
      </w:r>
      <w:r w:rsidR="003E1C6E">
        <w:t>nsider scenario 1 in section 1.</w:t>
      </w:r>
      <w:r w:rsidR="00EF057A">
        <w:t>8</w:t>
      </w:r>
      <w:r>
        <w:t xml:space="preserve">.2.1 above. </w:t>
      </w:r>
    </w:p>
    <w:p w:rsidR="00AE1DE4" w:rsidP="00AE1DE4" w:rsidRDefault="00AE1DE4" w14:paraId="09F5E496" w14:textId="77777777">
      <w:pPr>
        <w:jc w:val="both"/>
      </w:pPr>
      <w:r>
        <w:t>Taxation on INR 2,600.00/-is determined as below:</w:t>
      </w:r>
    </w:p>
    <w:p w:rsidR="00AE1DE4" w:rsidP="00AE1DE4" w:rsidRDefault="00AE1DE4" w14:paraId="394EFF32" w14:textId="77777777">
      <w:pPr>
        <w:pStyle w:val="ListParagraph"/>
        <w:numPr>
          <w:ilvl w:val="0"/>
          <w:numId w:val="19"/>
        </w:numPr>
        <w:jc w:val="both"/>
      </w:pPr>
      <w:r>
        <w:t>Service Tax on this Fee @14% is 2,600.00/-*14% = INR  364.00/-</w:t>
      </w:r>
    </w:p>
    <w:p w:rsidR="00AE1DE4" w:rsidP="00AE1DE4" w:rsidRDefault="00AE1DE4" w14:paraId="26A0FD8D" w14:textId="77777777">
      <w:pPr>
        <w:pStyle w:val="ListParagraph"/>
        <w:numPr>
          <w:ilvl w:val="0"/>
          <w:numId w:val="19"/>
        </w:numPr>
        <w:jc w:val="both"/>
      </w:pPr>
      <w:r>
        <w:t>Swach Bharat Cess on this Fee @0.5% is 2,600.00/-*0.5% = INR 13.00/-</w:t>
      </w:r>
    </w:p>
    <w:p w:rsidR="00AE1DE4" w:rsidP="00AE1DE4" w:rsidRDefault="00AE1DE4" w14:paraId="092BE2A4" w14:textId="77777777">
      <w:pPr>
        <w:pStyle w:val="ListParagraph"/>
        <w:numPr>
          <w:ilvl w:val="0"/>
          <w:numId w:val="19"/>
        </w:numPr>
        <w:jc w:val="both"/>
      </w:pPr>
      <w:r>
        <w:t>Krishi Kalyan Cess on this Fee @0.5% is 2,600.00/-*0.5% = INR 13.00/-</w:t>
      </w:r>
    </w:p>
    <w:p w:rsidR="00AE1DE4" w:rsidP="00AE1DE4" w:rsidRDefault="00AE1DE4" w14:paraId="73A26DF0" w14:textId="77777777">
      <w:pPr>
        <w:jc w:val="both"/>
      </w:pPr>
      <w:r>
        <w:t>Total Tax summation = INR 390.00/-</w:t>
      </w:r>
    </w:p>
    <w:p w:rsidR="00AE1DE4" w:rsidP="00AE1DE4" w:rsidRDefault="00AE1DE4" w14:paraId="39609184" w14:textId="77777777">
      <w:pPr>
        <w:jc w:val="both"/>
      </w:pPr>
      <w:r>
        <w:rPr>
          <w:noProof/>
          <w:lang w:val="en-IN" w:eastAsia="en-IN"/>
        </w:rPr>
        <mc:AlternateContent>
          <mc:Choice Requires="wps">
            <w:drawing>
              <wp:inline distT="0" distB="0" distL="0" distR="0" wp14:anchorId="794C090A" wp14:editId="7503BEB0">
                <wp:extent cx="5908040" cy="770255"/>
                <wp:effectExtent l="0" t="0" r="16510" b="10795"/>
                <wp:docPr id="9" name="Rectangle 3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9B6A9B" w:rsidP="00AE1DE4" w:rsidRDefault="009B6A9B" w14:paraId="03996478" w14:textId="77777777">
                            <w:pPr>
                              <w:jc w:val="both"/>
                              <w:rPr>
                                <w:rFonts w:asciiTheme="majorHAnsi" w:hAnsiTheme="majorHAnsi"/>
                                <w:b/>
                              </w:rPr>
                            </w:pPr>
                            <w:r>
                              <w:rPr>
                                <w:rFonts w:asciiTheme="majorHAnsi" w:hAnsiTheme="majorHAnsi"/>
                                <w:b/>
                              </w:rPr>
                              <w:t>Calculating the Credit Guarantee Fee Tax:</w:t>
                            </w:r>
                          </w:p>
                          <w:p w:rsidR="009B6A9B" w:rsidP="00AE1DE4" w:rsidRDefault="009B6A9B" w14:paraId="2EAFFD2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AE1DE4" w:rsidRDefault="009B6A9B" w14:paraId="308F856E"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0CFE92A6" w14:textId="77777777">
                            <w:pPr>
                              <w:jc w:val="both"/>
                              <w:rPr>
                                <w:rFonts w:asciiTheme="majorHAnsi" w:hAnsiTheme="majorHAnsi"/>
                              </w:rPr>
                            </w:pPr>
                          </w:p>
                          <w:p w:rsidR="009B6A9B" w:rsidP="00AE1DE4" w:rsidRDefault="009B6A9B" w14:paraId="1D4C9AF0" w14:textId="77777777">
                            <w:pPr>
                              <w:jc w:val="both"/>
                              <w:rPr>
                                <w:rFonts w:asciiTheme="majorHAnsi" w:hAnsiTheme="majorHAnsi"/>
                              </w:rPr>
                            </w:pPr>
                          </w:p>
                          <w:p w:rsidR="009B6A9B" w:rsidP="00AE1DE4" w:rsidRDefault="009B6A9B" w14:paraId="1EE0983F" w14:textId="77777777">
                            <w:pPr>
                              <w:jc w:val="both"/>
                              <w:rPr>
                                <w:rFonts w:asciiTheme="majorHAnsi" w:hAnsiTheme="majorHAnsi"/>
                              </w:rPr>
                            </w:pPr>
                          </w:p>
                          <w:p w:rsidRPr="00D451B1" w:rsidR="009B6A9B" w:rsidP="00AE1DE4" w:rsidRDefault="009B6A9B" w14:paraId="293D5F1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15950B2">
              <v:rect id="Rectangle 30"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55" fillcolor="white [3201]" strokecolor="#70ad47 [3209]" strokeweight="1pt" w14:anchorId="794C09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">
                <v:textbox>
                  <w:txbxContent>
                    <w:p w:rsidRPr="00D451B1" w:rsidR="009B6A9B" w:rsidP="00AE1DE4" w:rsidRDefault="009B6A9B" w14:paraId="66ACC8D0" w14:textId="77777777">
                      <w:pPr>
                        <w:jc w:val="both"/>
                        <w:rPr>
                          <w:rFonts w:asciiTheme="majorHAnsi" w:hAnsiTheme="majorHAnsi"/>
                          <w:b/>
                        </w:rPr>
                      </w:pPr>
                      <w:r>
                        <w:rPr>
                          <w:rFonts w:asciiTheme="majorHAnsi" w:hAnsiTheme="majorHAnsi"/>
                          <w:b/>
                        </w:rPr>
                        <w:t>Calculating the Credit Guarantee Fee Tax:</w:t>
                      </w:r>
                    </w:p>
                    <w:p w:rsidR="009B6A9B" w:rsidP="00AE1DE4" w:rsidRDefault="009B6A9B" w14:paraId="2E267A0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9B6A9B" w:rsidP="00AE1DE4" w:rsidRDefault="009B6A9B" w14:paraId="5EF796B9"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9B6A9B" w:rsidP="00AE1DE4" w:rsidRDefault="009B6A9B" w14:paraId="4B94D5A5" w14:textId="77777777">
                      <w:pPr>
                        <w:jc w:val="both"/>
                        <w:rPr>
                          <w:rFonts w:asciiTheme="majorHAnsi" w:hAnsiTheme="majorHAnsi"/>
                        </w:rPr>
                      </w:pPr>
                    </w:p>
                    <w:p w:rsidR="009B6A9B" w:rsidP="00AE1DE4" w:rsidRDefault="009B6A9B" w14:paraId="3DEEC669" w14:textId="77777777">
                      <w:pPr>
                        <w:jc w:val="both"/>
                        <w:rPr>
                          <w:rFonts w:asciiTheme="majorHAnsi" w:hAnsiTheme="majorHAnsi"/>
                        </w:rPr>
                      </w:pPr>
                    </w:p>
                    <w:p w:rsidR="009B6A9B" w:rsidP="00AE1DE4" w:rsidRDefault="009B6A9B" w14:paraId="3656B9AB" w14:textId="77777777">
                      <w:pPr>
                        <w:jc w:val="both"/>
                        <w:rPr>
                          <w:rFonts w:asciiTheme="majorHAnsi" w:hAnsiTheme="majorHAnsi"/>
                        </w:rPr>
                      </w:pPr>
                    </w:p>
                    <w:p w:rsidRPr="00D451B1" w:rsidR="009B6A9B" w:rsidP="00AE1DE4" w:rsidRDefault="009B6A9B" w14:paraId="45FB0818" w14:textId="77777777">
                      <w:pPr>
                        <w:jc w:val="both"/>
                        <w:rPr>
                          <w:rFonts w:asciiTheme="majorHAnsi" w:hAnsiTheme="majorHAnsi"/>
                        </w:rPr>
                      </w:pPr>
                    </w:p>
                  </w:txbxContent>
                </v:textbox>
                <w10:anchorlock/>
              </v:rect>
            </w:pict>
          </mc:Fallback>
        </mc:AlternateContent>
      </w:r>
    </w:p>
    <w:p w:rsidR="00AE1DE4" w:rsidP="00AE1DE4" w:rsidRDefault="00AE1DE4" w14:paraId="48BB3C36" w14:textId="5140D1B9">
      <w:pPr>
        <w:jc w:val="both"/>
      </w:pPr>
    </w:p>
    <w:p w:rsidRPr="0007421D" w:rsidR="0007421D" w:rsidP="00D779EB" w:rsidRDefault="0007421D" w14:paraId="0BEA1B87" w14:textId="01AE702E">
      <w:pPr>
        <w:pStyle w:val="Heading3"/>
        <w:keepLines w:val="0"/>
        <w:numPr>
          <w:ilvl w:val="4"/>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59600879" w:id="344"/>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344"/>
    </w:p>
    <w:p w:rsidR="0007421D" w:rsidP="0007421D" w:rsidRDefault="0007421D" w14:paraId="18E582B4" w14:textId="77777777">
      <w:pPr>
        <w:jc w:val="both"/>
      </w:pPr>
      <w:r>
        <w:t xml:space="preserve">As per GST policy, tax on GST is primarily based on MLI’s Headquarters’ location i.e. the state in which MLI is primarily based. NCGTC’s state of operations is decided as Maharashtra state. </w:t>
      </w:r>
    </w:p>
    <w:p w:rsidR="0007421D" w:rsidP="0007421D" w:rsidRDefault="0007421D" w14:paraId="37D3F255" w14:textId="77777777">
      <w:pPr>
        <w:jc w:val="both"/>
      </w:pPr>
      <w:r w:rsidRPr="00860024">
        <w:rPr>
          <w:b/>
          <w:u w:val="single"/>
        </w:rPr>
        <w:t>If the state of MLI operation is Maharashtra</w:t>
      </w:r>
      <w:r>
        <w:t>:</w:t>
      </w:r>
    </w:p>
    <w:p w:rsidR="0007421D" w:rsidP="0007421D" w:rsidRDefault="0007421D" w14:paraId="59047088" w14:textId="77777777">
      <w:pPr>
        <w:jc w:val="both"/>
      </w:pPr>
      <w:r>
        <w:t>Then as per GST policy, CGST and SGST will be applicable in the tax calculation.</w:t>
      </w:r>
    </w:p>
    <w:p w:rsidR="0007421D" w:rsidP="0007421D" w:rsidRDefault="0007421D" w14:paraId="1A5E0074" w14:textId="77777777">
      <w:pPr>
        <w:jc w:val="both"/>
      </w:pPr>
      <w:r>
        <w:t>The formula is as below:</w:t>
      </w:r>
    </w:p>
    <w:p w:rsidR="0007421D" w:rsidP="0007421D" w:rsidRDefault="0007421D" w14:paraId="23441CF6" w14:textId="77777777">
      <w:pPr>
        <w:jc w:val="both"/>
      </w:pPr>
      <w:r>
        <w:rPr>
          <w:noProof/>
          <w:lang w:val="en-IN" w:eastAsia="en-IN"/>
        </w:rPr>
        <mc:AlternateContent>
          <mc:Choice Requires="wps">
            <w:drawing>
              <wp:inline distT="0" distB="0" distL="0" distR="0" wp14:anchorId="7975822B" wp14:editId="2C0FA814">
                <wp:extent cx="5757126" cy="502285"/>
                <wp:effectExtent l="0" t="0" r="15240" b="12065"/>
                <wp:docPr id="14" name="Rectangle 31"/>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07421D" w:rsidRDefault="009B6A9B" w14:paraId="62EA2499"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02C4315D">
              <v:rect id="Rectangle 31"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6" fillcolor="white [3201]" strokecolor="#70ad47 [3209]" strokeweight="1pt" w14:anchorId="79758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">
                <v:textbox>
                  <w:txbxContent>
                    <w:p w:rsidR="009B6A9B" w:rsidP="0007421D" w:rsidRDefault="009B6A9B" w14:paraId="69F83191" w14:textId="77777777">
                      <w:pPr>
                        <w:jc w:val="center"/>
                      </w:pPr>
                      <w:r>
                        <w:t>Tax on Guarantee Fee = (Credit Guarantee Fee * CGST Rate Defined in SURGE) + (Credit Guarantee Fee * SGST Rate Defined in SURGE)</w:t>
                      </w:r>
                    </w:p>
                  </w:txbxContent>
                </v:textbox>
                <w10:anchorlock/>
              </v:rect>
            </w:pict>
          </mc:Fallback>
        </mc:AlternateContent>
      </w:r>
    </w:p>
    <w:p w:rsidR="0007421D" w:rsidP="0007421D" w:rsidRDefault="0007421D" w14:paraId="0717D366" w14:textId="77777777"/>
    <w:p w:rsidR="0007421D" w:rsidP="0007421D" w:rsidRDefault="0007421D" w14:paraId="32A76E73" w14:textId="523C5196">
      <w:r>
        <w:t>Co</w:t>
      </w:r>
      <w:r w:rsidR="00EF057A">
        <w:t>nsider scenario 1 in section 1.8</w:t>
      </w:r>
      <w:r>
        <w:t xml:space="preserve">.2.1 above. </w:t>
      </w:r>
    </w:p>
    <w:p w:rsidR="0007421D" w:rsidP="0007421D" w:rsidRDefault="0007421D" w14:paraId="5C45095E" w14:textId="77777777">
      <w:pPr>
        <w:jc w:val="both"/>
      </w:pPr>
      <w:r>
        <w:t>Taxation on INR 2,600.00/-is determined as below:</w:t>
      </w:r>
    </w:p>
    <w:p w:rsidR="0007421D" w:rsidP="00417178" w:rsidRDefault="0007421D" w14:paraId="5F8541F3" w14:textId="14B7CAB0">
      <w:pPr>
        <w:pStyle w:val="ListParagraph"/>
        <w:numPr>
          <w:ilvl w:val="0"/>
          <w:numId w:val="51"/>
        </w:numPr>
        <w:jc w:val="both"/>
      </w:pPr>
      <w:r>
        <w:t>SGST on this Fee @9% is 2,600.00/-*9% = INR  234/-</w:t>
      </w:r>
    </w:p>
    <w:p w:rsidR="0007421D" w:rsidP="00417178" w:rsidRDefault="0007421D" w14:paraId="163FE936" w14:textId="5846B528">
      <w:pPr>
        <w:pStyle w:val="ListParagraph"/>
        <w:numPr>
          <w:ilvl w:val="0"/>
          <w:numId w:val="51"/>
        </w:numPr>
        <w:jc w:val="both"/>
      </w:pPr>
      <w:r>
        <w:t>CGST on this Fee @9% is 2,600.00/-*9% = INR  234/-</w:t>
      </w:r>
    </w:p>
    <w:p w:rsidR="0007421D" w:rsidP="0007421D" w:rsidRDefault="0007421D" w14:paraId="301113D0" w14:textId="2C9629CF">
      <w:pPr>
        <w:jc w:val="both"/>
        <w:rPr>
          <w:u w:val="single"/>
        </w:rPr>
      </w:pPr>
      <w:r>
        <w:t>Total Tax summation = INR 468/-</w:t>
      </w:r>
    </w:p>
    <w:p w:rsidR="0007421D" w:rsidP="0007421D" w:rsidRDefault="0007421D" w14:paraId="1A31E7D5" w14:textId="77777777">
      <w:pPr>
        <w:jc w:val="both"/>
      </w:pPr>
    </w:p>
    <w:p w:rsidR="0007421D" w:rsidP="0007421D" w:rsidRDefault="0007421D" w14:paraId="0797A4FC"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07421D" w:rsidP="0007421D" w:rsidRDefault="0007421D" w14:paraId="5FA0F96A" w14:textId="77777777">
      <w:pPr>
        <w:jc w:val="both"/>
      </w:pPr>
      <w:r>
        <w:t>Then as per GST policy, IGST will be applicable in the tax calculation.</w:t>
      </w:r>
    </w:p>
    <w:p w:rsidR="0007421D" w:rsidP="0007421D" w:rsidRDefault="0007421D" w14:paraId="3D8D353E" w14:textId="77777777">
      <w:pPr>
        <w:jc w:val="both"/>
      </w:pPr>
      <w:r>
        <w:t>The formula is as below:</w:t>
      </w:r>
    </w:p>
    <w:p w:rsidR="0007421D" w:rsidP="0007421D" w:rsidRDefault="0007421D" w14:paraId="6D406E47" w14:textId="77777777">
      <w:pPr>
        <w:jc w:val="both"/>
      </w:pPr>
      <w:r>
        <w:rPr>
          <w:noProof/>
          <w:lang w:val="en-IN" w:eastAsia="en-IN"/>
        </w:rPr>
        <mc:AlternateContent>
          <mc:Choice Requires="wps">
            <w:drawing>
              <wp:inline distT="0" distB="0" distL="0" distR="0" wp14:anchorId="6FAFD5DD" wp14:editId="47AC6DE1">
                <wp:extent cx="5757126" cy="502285"/>
                <wp:effectExtent l="0" t="0" r="15240" b="12065"/>
                <wp:docPr id="15" name="Rectangle 3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07421D" w:rsidRDefault="009B6A9B" w14:paraId="29D6E6F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46885235">
              <v:rect id="Rectangle 3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7" fillcolor="white [3201]" strokecolor="#70ad47 [3209]" strokeweight="1pt" w14:anchorId="6FAFD5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AILWLTVwIAAP8EAAAOAAAAAAAAAAAAAAAAAC4CAABkcnMvZTJvRG9jLnhtbFBLAQItABQA&#10;BgAIAAAAIQBTGNuo2QAAAAQBAAAPAAAAAAAAAAAAAAAAALEEAABkcnMvZG93bnJldi54bWxQSwUG&#10;AAAAAAQABADzAAAAtwUAAAAA&#10;">
                <v:textbox>
                  <w:txbxContent>
                    <w:p w:rsidR="009B6A9B" w:rsidP="0007421D" w:rsidRDefault="009B6A9B" w14:paraId="07463050" w14:textId="77777777">
                      <w:pPr>
                        <w:jc w:val="center"/>
                      </w:pPr>
                      <w:r>
                        <w:t>Tax on Guarantee Fee = (Credit Guarantee Fee * IGST Rate Defined in SURGE)</w:t>
                      </w:r>
                    </w:p>
                  </w:txbxContent>
                </v:textbox>
                <w10:anchorlock/>
              </v:rect>
            </w:pict>
          </mc:Fallback>
        </mc:AlternateContent>
      </w:r>
    </w:p>
    <w:p w:rsidR="0007421D" w:rsidP="0007421D" w:rsidRDefault="0007421D" w14:paraId="626FAA5E" w14:textId="6E171890">
      <w:r>
        <w:t>Co</w:t>
      </w:r>
      <w:r w:rsidR="00EF057A">
        <w:t>nsider scenario 1 in section 1.8</w:t>
      </w:r>
      <w:r>
        <w:t xml:space="preserve">.2.1 above. </w:t>
      </w:r>
    </w:p>
    <w:p w:rsidR="0007421D" w:rsidP="0007421D" w:rsidRDefault="0007421D" w14:paraId="70E7C0F8" w14:textId="77777777">
      <w:pPr>
        <w:jc w:val="both"/>
      </w:pPr>
      <w:r>
        <w:t>Taxation on INR 2,600.00/-is determined as below:</w:t>
      </w:r>
    </w:p>
    <w:p w:rsidR="0007421D" w:rsidP="00417178" w:rsidRDefault="0007421D" w14:paraId="05E2EEB9" w14:textId="1E6A7EDF">
      <w:pPr>
        <w:pStyle w:val="ListParagraph"/>
        <w:numPr>
          <w:ilvl w:val="0"/>
          <w:numId w:val="52"/>
        </w:numPr>
        <w:jc w:val="both"/>
      </w:pPr>
      <w:r>
        <w:t>IGST on this Fee @18% is 2,600.00/-*18% = INR  468/-</w:t>
      </w:r>
    </w:p>
    <w:p w:rsidR="0007421D" w:rsidP="0007421D" w:rsidRDefault="0007421D" w14:paraId="3EBA7CAD" w14:textId="72E491BB">
      <w:pPr>
        <w:jc w:val="both"/>
      </w:pPr>
      <w:r>
        <w:t>Total Tax = INR 468/-</w:t>
      </w:r>
    </w:p>
    <w:p w:rsidR="0007421D" w:rsidP="00AE1DE4" w:rsidRDefault="0007421D" w14:paraId="142E6302" w14:textId="77777777">
      <w:pPr>
        <w:jc w:val="both"/>
      </w:pPr>
    </w:p>
    <w:p w:rsidR="00AE1DE4" w:rsidP="00D779EB" w:rsidRDefault="00AE1DE4" w14:paraId="5201B37D" w14:textId="77777777">
      <w:pPr>
        <w:pStyle w:val="Heading3"/>
        <w:keepLines w:val="0"/>
        <w:numPr>
          <w:ilvl w:val="3"/>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3" w:id="345"/>
      <w:bookmarkStart w:name="_Toc465274995" w:id="346"/>
      <w:bookmarkStart w:name="_Toc485743360" w:id="347"/>
      <w:bookmarkStart w:name="_Toc159600880" w:id="348"/>
      <w:r>
        <w:rPr>
          <w:rFonts w:ascii="Trebuchet MS" w:hAnsi="Trebuchet MS"/>
          <w:b/>
          <w:bCs/>
          <w:color w:val="000000" w:themeColor="text1"/>
          <w:szCs w:val="22"/>
        </w:rPr>
        <w:t>Calculating Total Credit Guarantee Charges for Single Loan Account</w:t>
      </w:r>
      <w:bookmarkEnd w:id="345"/>
      <w:bookmarkEnd w:id="346"/>
      <w:bookmarkEnd w:id="347"/>
      <w:bookmarkEnd w:id="348"/>
      <w:r>
        <w:rPr>
          <w:rFonts w:ascii="Trebuchet MS" w:hAnsi="Trebuchet MS"/>
          <w:b/>
          <w:bCs/>
          <w:color w:val="000000" w:themeColor="text1"/>
          <w:szCs w:val="22"/>
        </w:rPr>
        <w:t xml:space="preserve"> </w:t>
      </w:r>
    </w:p>
    <w:p w:rsidR="00AE1DE4" w:rsidP="00AE1DE4" w:rsidRDefault="00AE1DE4" w14:paraId="264FB461" w14:textId="3DF01D8B">
      <w:pPr>
        <w:jc w:val="both"/>
      </w:pPr>
      <w:r>
        <w:t>Tax on Credit Guarantee Charges is determined based on C</w:t>
      </w:r>
      <w:r w:rsidR="00CA0A39">
        <w:t xml:space="preserve">G Fees calculated </w:t>
      </w:r>
      <w:r w:rsidR="008F62E7">
        <w:t>in section 1.8</w:t>
      </w:r>
      <w:r>
        <w:t>.2.</w:t>
      </w:r>
      <w:r w:rsidR="008F62E7">
        <w:t>1 and on taxes calculated on 1.8</w:t>
      </w:r>
      <w:r>
        <w:t>.2.2.</w:t>
      </w:r>
    </w:p>
    <w:p w:rsidR="00AE1DE4" w:rsidP="00AE1DE4" w:rsidRDefault="00AE1DE4" w14:paraId="5AC7AB47" w14:textId="77777777">
      <w:pPr>
        <w:jc w:val="both"/>
      </w:pPr>
      <w:r>
        <w:rPr>
          <w:noProof/>
          <w:lang w:val="en-IN" w:eastAsia="en-IN"/>
        </w:rPr>
        <mc:AlternateContent>
          <mc:Choice Requires="wps">
            <w:drawing>
              <wp:inline distT="0" distB="0" distL="0" distR="0" wp14:anchorId="2BB76218" wp14:editId="353B0BCF">
                <wp:extent cx="5757126" cy="502285"/>
                <wp:effectExtent l="0" t="0" r="15240" b="12065"/>
                <wp:docPr id="11"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AE1DE4" w:rsidRDefault="009B6A9B" w14:paraId="3274A8CD"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B8E5053">
              <v:rect id="Rectangle 33"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8" fillcolor="white [3201]" strokecolor="#70ad47 [3209]" strokeweight="1pt" w14:anchorId="2BB7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">
                <v:textbox>
                  <w:txbxContent>
                    <w:p w:rsidR="009B6A9B" w:rsidP="00AE1DE4" w:rsidRDefault="009B6A9B" w14:paraId="2E4B4AE6" w14:textId="77777777">
                      <w:pPr>
                        <w:jc w:val="center"/>
                      </w:pPr>
                      <w:r>
                        <w:t>Total Credit Guarantee Charges = CG Fees + Total Taxes on CG Fees</w:t>
                      </w:r>
                    </w:p>
                  </w:txbxContent>
                </v:textbox>
                <w10:anchorlock/>
              </v:rect>
            </w:pict>
          </mc:Fallback>
        </mc:AlternateContent>
      </w:r>
    </w:p>
    <w:p w:rsidR="00AE1DE4" w:rsidP="00AE1DE4" w:rsidRDefault="00AE1DE4" w14:paraId="3902ABEB" w14:textId="74C31E12">
      <w:r>
        <w:t>Consider scenario 1 in section 1.</w:t>
      </w:r>
      <w:r w:rsidR="008F62E7">
        <w:t>8</w:t>
      </w:r>
      <w:r>
        <w:t>.2.1 above and ta</w:t>
      </w:r>
      <w:r w:rsidR="008F62E7">
        <w:t>xes calculates as in section 1.8</w:t>
      </w:r>
      <w:r>
        <w:t>.2.2.</w:t>
      </w:r>
    </w:p>
    <w:p w:rsidR="00AE1DE4" w:rsidP="00AE1DE4" w:rsidRDefault="00AE1DE4" w14:paraId="368A2A24" w14:textId="27B8DDB2">
      <w:pPr>
        <w:jc w:val="both"/>
      </w:pPr>
      <w:r>
        <w:t xml:space="preserve">Total CG Charges is - 2,600.00 + 390.00 = </w:t>
      </w:r>
      <w:r w:rsidRPr="00E320E3">
        <w:t>2,</w:t>
      </w:r>
      <w:r>
        <w:t>990.00/-</w:t>
      </w:r>
      <w:r w:rsidR="0007421D">
        <w:t xml:space="preserve"> (tax is calculated as per service tax regime)</w:t>
      </w:r>
    </w:p>
    <w:p w:rsidR="00AE1DE4" w:rsidP="00AE1DE4" w:rsidRDefault="00AE1DE4" w14:paraId="690B1393" w14:textId="1ABC8573">
      <w:pPr>
        <w:rPr>
          <w:rFonts w:ascii="Trebuchet MS" w:hAnsi="Trebuchet MS" w:eastAsia="Times New Roman" w:cs="Arial"/>
          <w:b/>
          <w:bCs/>
          <w:iCs/>
          <w:color w:val="7F7F7F"/>
          <w:sz w:val="28"/>
          <w:szCs w:val="28"/>
        </w:rPr>
      </w:pPr>
      <w:bookmarkStart w:name="_Toc457206824" w:id="349"/>
    </w:p>
    <w:p w:rsidR="00AE1DE4" w:rsidP="00D779EB" w:rsidRDefault="00AE1DE4" w14:paraId="68FAD101"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3681448" w:id="350"/>
      <w:bookmarkStart w:name="_Toc485743361" w:id="351"/>
      <w:bookmarkStart w:name="_Toc159600881" w:id="352"/>
      <w:bookmarkStart w:name="_Toc461481054" w:id="353"/>
      <w:bookmarkStart w:name="_Toc465274996" w:id="354"/>
      <w:r>
        <w:rPr>
          <w:rFonts w:ascii="Trebuchet MS" w:hAnsi="Trebuchet MS" w:eastAsia="Times New Roman" w:cs="Arial"/>
          <w:b/>
          <w:bCs/>
          <w:iCs/>
          <w:color w:val="7F7F7F"/>
          <w:sz w:val="28"/>
          <w:szCs w:val="28"/>
        </w:rPr>
        <w:t>Persisting the Loan Account Information in CG Table</w:t>
      </w:r>
      <w:bookmarkEnd w:id="350"/>
      <w:bookmarkEnd w:id="351"/>
      <w:bookmarkEnd w:id="352"/>
    </w:p>
    <w:p w:rsidR="00AE1DE4" w:rsidP="00D779EB" w:rsidRDefault="00AE1DE4" w14:paraId="79311510"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9" w:id="355"/>
      <w:bookmarkStart w:name="_Toc485743362" w:id="356"/>
      <w:bookmarkStart w:name="_Toc159600882" w:id="357"/>
      <w:r>
        <w:rPr>
          <w:rFonts w:ascii="Trebuchet MS" w:hAnsi="Trebuchet MS"/>
          <w:b/>
          <w:bCs/>
          <w:color w:val="000000" w:themeColor="text1"/>
          <w:szCs w:val="22"/>
        </w:rPr>
        <w:t>New Credit Guarantee Information</w:t>
      </w:r>
      <w:bookmarkEnd w:id="355"/>
      <w:bookmarkEnd w:id="356"/>
      <w:bookmarkEnd w:id="357"/>
      <w:r>
        <w:rPr>
          <w:rFonts w:ascii="Trebuchet MS" w:hAnsi="Trebuchet MS"/>
          <w:b/>
          <w:bCs/>
          <w:color w:val="000000" w:themeColor="text1"/>
          <w:szCs w:val="22"/>
        </w:rPr>
        <w:t xml:space="preserve"> </w:t>
      </w:r>
    </w:p>
    <w:p w:rsidR="00AE1DE4" w:rsidP="00AE1DE4" w:rsidRDefault="00AE1DE4" w14:paraId="6B01F0C2" w14:textId="77777777">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AE1DE4" w:rsidP="00AE1DE4" w:rsidRDefault="00AE1DE4" w14:paraId="447E3CAF" w14:textId="77777777">
      <w:pPr>
        <w:pStyle w:val="ListParagraph"/>
        <w:numPr>
          <w:ilvl w:val="0"/>
          <w:numId w:val="24"/>
        </w:numPr>
        <w:jc w:val="both"/>
      </w:pPr>
      <w:r>
        <w:t>File Type – 1 (which indicates that this is a batch transaction for New CG)</w:t>
      </w:r>
    </w:p>
    <w:p w:rsidR="00AE1DE4" w:rsidP="00AE1DE4" w:rsidRDefault="00AE1DE4" w14:paraId="39EAE94E" w14:textId="77777777">
      <w:pPr>
        <w:pStyle w:val="ListParagraph"/>
        <w:numPr>
          <w:ilvl w:val="0"/>
          <w:numId w:val="24"/>
        </w:numPr>
        <w:jc w:val="both"/>
      </w:pPr>
      <w:r>
        <w:t xml:space="preserve">Transaction Mode – 120001 </w:t>
      </w:r>
    </w:p>
    <w:p w:rsidR="00AE1DE4" w:rsidP="00AE1DE4" w:rsidRDefault="00AE1DE4" w14:paraId="0405261D" w14:textId="77777777">
      <w:pPr>
        <w:pStyle w:val="ListParagraph"/>
        <w:numPr>
          <w:ilvl w:val="0"/>
          <w:numId w:val="24"/>
        </w:numPr>
        <w:jc w:val="both"/>
      </w:pPr>
      <w:r>
        <w:t>IP Address – IP Address of the User</w:t>
      </w:r>
    </w:p>
    <w:p w:rsidR="00AE1DE4" w:rsidP="00AE1DE4" w:rsidRDefault="00AE1DE4" w14:paraId="5493D2AB" w14:textId="77777777">
      <w:pPr>
        <w:pStyle w:val="ListParagraph"/>
        <w:numPr>
          <w:ilvl w:val="0"/>
          <w:numId w:val="24"/>
        </w:numPr>
        <w:jc w:val="both"/>
      </w:pPr>
      <w:r>
        <w:t>Is Active Flag – Active</w:t>
      </w:r>
    </w:p>
    <w:p w:rsidR="00AE1DE4" w:rsidP="00AE1DE4" w:rsidRDefault="00AE1DE4" w14:paraId="4605C370" w14:textId="77777777">
      <w:pPr>
        <w:pStyle w:val="ListParagraph"/>
        <w:numPr>
          <w:ilvl w:val="0"/>
          <w:numId w:val="24"/>
        </w:numPr>
        <w:jc w:val="both"/>
      </w:pPr>
      <w:r>
        <w:t>Created By – NCGTC user id</w:t>
      </w:r>
    </w:p>
    <w:p w:rsidR="00AE1DE4" w:rsidP="00AE1DE4" w:rsidRDefault="00AE1DE4" w14:paraId="662766F1" w14:textId="77777777">
      <w:pPr>
        <w:pStyle w:val="ListParagraph"/>
        <w:numPr>
          <w:ilvl w:val="0"/>
          <w:numId w:val="24"/>
        </w:numPr>
        <w:jc w:val="both"/>
      </w:pPr>
      <w:r>
        <w:t xml:space="preserve">Created Date – DateTime of Record insertion </w:t>
      </w:r>
    </w:p>
    <w:p w:rsidR="00AE1DE4" w:rsidP="00AE1DE4" w:rsidRDefault="00AE1DE4" w14:paraId="10A521CA" w14:textId="77777777">
      <w:pPr>
        <w:pStyle w:val="ListParagraph"/>
        <w:numPr>
          <w:ilvl w:val="0"/>
          <w:numId w:val="24"/>
        </w:numPr>
        <w:jc w:val="both"/>
      </w:pPr>
      <w:r>
        <w:t>The CG Status code will be as below:</w:t>
      </w:r>
    </w:p>
    <w:p w:rsidR="00AE1DE4" w:rsidP="00AE1DE4" w:rsidRDefault="00AE1DE4" w14:paraId="2A0E0DFD"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C4311B" w:rsidR="00AE1DE4" w:rsidTr="009E37EE" w14:paraId="0344B372"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C4311B" w:rsidR="00AE1DE4" w:rsidP="009E37EE" w:rsidRDefault="00AE1DE4" w14:paraId="783B60F3" w14:textId="77777777">
            <w:pPr>
              <w:jc w:val="both"/>
              <w:rPr>
                <w:sz w:val="20"/>
                <w:szCs w:val="20"/>
              </w:rPr>
            </w:pPr>
            <w:r w:rsidRPr="00C4311B">
              <w:rPr>
                <w:sz w:val="20"/>
                <w:szCs w:val="20"/>
              </w:rPr>
              <w:t>S. No.</w:t>
            </w:r>
          </w:p>
        </w:tc>
        <w:tc>
          <w:tcPr>
            <w:tcW w:w="2662" w:type="dxa"/>
          </w:tcPr>
          <w:p w:rsidRPr="00C4311B" w:rsidR="00AE1DE4" w:rsidP="009E37EE" w:rsidRDefault="00AE1DE4" w14:paraId="19033368"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Record Details In Input File for Loan Account in Consideration</w:t>
            </w:r>
          </w:p>
        </w:tc>
        <w:tc>
          <w:tcPr>
            <w:tcW w:w="3284" w:type="dxa"/>
          </w:tcPr>
          <w:p w:rsidRPr="00C4311B" w:rsidR="00AE1DE4" w:rsidP="009E37EE" w:rsidRDefault="00AE1DE4" w14:paraId="2AD7CA4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State of Latest Record in SURGE for Corresponding  Loan Account’s CG</w:t>
            </w:r>
          </w:p>
        </w:tc>
        <w:tc>
          <w:tcPr>
            <w:tcW w:w="2279" w:type="dxa"/>
          </w:tcPr>
          <w:p w:rsidRPr="00C4311B" w:rsidR="00AE1DE4" w:rsidP="009E37EE" w:rsidRDefault="00AE1DE4" w14:paraId="33774FF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Satus Codes Provided by System for the New Entry</w:t>
            </w:r>
          </w:p>
        </w:tc>
      </w:tr>
      <w:tr w:rsidRPr="005E6BAF" w:rsidR="00AE1DE4" w:rsidTr="009E37EE" w14:paraId="33EACC5B"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7DA4CCAA" w14:textId="77777777">
            <w:pPr>
              <w:jc w:val="both"/>
              <w:rPr>
                <w:sz w:val="20"/>
                <w:szCs w:val="20"/>
              </w:rPr>
            </w:pPr>
            <w:r w:rsidRPr="005E6BAF">
              <w:rPr>
                <w:sz w:val="20"/>
                <w:szCs w:val="20"/>
              </w:rPr>
              <w:t>1</w:t>
            </w:r>
          </w:p>
        </w:tc>
        <w:tc>
          <w:tcPr>
            <w:tcW w:w="2662" w:type="dxa"/>
          </w:tcPr>
          <w:p w:rsidRPr="005E6BAF" w:rsidR="00AE1DE4" w:rsidP="009E37EE" w:rsidRDefault="00AE1DE4" w14:paraId="364C951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commentRangeStart w:id="358"/>
            <w:r w:rsidRPr="005E6BAF">
              <w:rPr>
                <w:sz w:val="20"/>
                <w:szCs w:val="20"/>
              </w:rPr>
              <w:t>Loan Account is Standard</w:t>
            </w:r>
          </w:p>
        </w:tc>
        <w:tc>
          <w:tcPr>
            <w:tcW w:w="3284" w:type="dxa"/>
          </w:tcPr>
          <w:p w:rsidRPr="005E6BAF" w:rsidR="00AE1DE4" w:rsidP="009E37EE" w:rsidRDefault="00AE1DE4" w14:paraId="32FF689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B5C6AA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7373936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rPr>
              <w:t>Previous State – 30036</w:t>
            </w:r>
            <w:commentRangeEnd w:id="358"/>
            <w:r w:rsidR="009E67C3">
              <w:rPr>
                <w:rStyle w:val="CommentReference"/>
              </w:rPr>
              <w:commentReference w:id="358"/>
            </w:r>
          </w:p>
        </w:tc>
      </w:tr>
    </w:tbl>
    <w:p w:rsidR="00AE1DE4" w:rsidP="00AE1DE4" w:rsidRDefault="00AE1DE4" w14:paraId="3AD3C7C0" w14:textId="485A0F2F"/>
    <w:p w:rsidR="00AE1DE4" w:rsidP="00D779EB" w:rsidRDefault="00AE1DE4" w14:paraId="69A2F3CE"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359"/>
      <w:bookmarkStart w:name="_Toc485743363" w:id="360"/>
      <w:bookmarkStart w:name="_Toc159600883" w:id="361"/>
      <w:r>
        <w:rPr>
          <w:rFonts w:ascii="Trebuchet MS" w:hAnsi="Trebuchet MS"/>
          <w:b/>
          <w:bCs/>
          <w:color w:val="000000" w:themeColor="text1"/>
          <w:szCs w:val="22"/>
        </w:rPr>
        <w:t>Update Credit Guarantee Information</w:t>
      </w:r>
      <w:bookmarkEnd w:id="359"/>
      <w:bookmarkEnd w:id="360"/>
      <w:bookmarkEnd w:id="361"/>
      <w:r>
        <w:rPr>
          <w:rFonts w:ascii="Trebuchet MS" w:hAnsi="Trebuchet MS"/>
          <w:b/>
          <w:bCs/>
          <w:color w:val="000000" w:themeColor="text1"/>
          <w:szCs w:val="22"/>
        </w:rPr>
        <w:t xml:space="preserve"> </w:t>
      </w:r>
    </w:p>
    <w:p w:rsidR="00AE1DE4" w:rsidP="00AE1DE4" w:rsidRDefault="00AE1DE4" w14:paraId="2B70049F" w14:textId="77777777">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AE1DE4" w:rsidP="00AE1DE4" w:rsidRDefault="00AE1DE4" w14:paraId="036E18FD" w14:textId="77777777">
      <w:pPr>
        <w:pStyle w:val="ListParagraph"/>
        <w:numPr>
          <w:ilvl w:val="0"/>
          <w:numId w:val="24"/>
        </w:numPr>
        <w:jc w:val="both"/>
      </w:pPr>
      <w:r>
        <w:t>File Type – 3 (which indicates that this is a batch transaction for Update CG)</w:t>
      </w:r>
    </w:p>
    <w:p w:rsidR="00AE1DE4" w:rsidP="00AE1DE4" w:rsidRDefault="00AE1DE4" w14:paraId="31C1517E" w14:textId="77777777">
      <w:pPr>
        <w:pStyle w:val="ListParagraph"/>
        <w:numPr>
          <w:ilvl w:val="0"/>
          <w:numId w:val="24"/>
        </w:numPr>
        <w:jc w:val="both"/>
      </w:pPr>
      <w:r>
        <w:t xml:space="preserve">Transaction Mode – 120001 </w:t>
      </w:r>
    </w:p>
    <w:p w:rsidR="00AE1DE4" w:rsidP="00AE1DE4" w:rsidRDefault="00AE1DE4" w14:paraId="60600F5C" w14:textId="77777777">
      <w:pPr>
        <w:pStyle w:val="ListParagraph"/>
        <w:numPr>
          <w:ilvl w:val="0"/>
          <w:numId w:val="24"/>
        </w:numPr>
        <w:jc w:val="both"/>
      </w:pPr>
      <w:r>
        <w:t>IP Address – IP Address of the User</w:t>
      </w:r>
    </w:p>
    <w:p w:rsidR="00AE1DE4" w:rsidP="00AE1DE4" w:rsidRDefault="00AE1DE4" w14:paraId="603A2C4A" w14:textId="77777777">
      <w:pPr>
        <w:pStyle w:val="ListParagraph"/>
        <w:numPr>
          <w:ilvl w:val="0"/>
          <w:numId w:val="24"/>
        </w:numPr>
        <w:jc w:val="both"/>
      </w:pPr>
      <w:r>
        <w:t>Is Active Flag – Active</w:t>
      </w:r>
    </w:p>
    <w:p w:rsidRPr="005E6BAF" w:rsidR="00AE1DE4" w:rsidP="00AE1DE4" w:rsidRDefault="00AE1DE4" w14:paraId="32C1F3FE" w14:textId="77777777">
      <w:pPr>
        <w:pStyle w:val="ListParagraph"/>
        <w:numPr>
          <w:ilvl w:val="0"/>
          <w:numId w:val="24"/>
        </w:numPr>
        <w:jc w:val="both"/>
      </w:pPr>
      <w:r>
        <w:t>Created By – NCGTC user id</w:t>
      </w:r>
    </w:p>
    <w:p w:rsidR="00AE1DE4" w:rsidP="00AE1DE4" w:rsidRDefault="00AE1DE4" w14:paraId="55BA1A55" w14:textId="77777777">
      <w:pPr>
        <w:pStyle w:val="ListParagraph"/>
        <w:numPr>
          <w:ilvl w:val="0"/>
          <w:numId w:val="24"/>
        </w:numPr>
        <w:jc w:val="both"/>
      </w:pPr>
      <w:r>
        <w:t>Created Date – DateTime of Record insertion</w:t>
      </w:r>
    </w:p>
    <w:p w:rsidR="00AE1DE4" w:rsidP="00AE1DE4" w:rsidRDefault="00AE1DE4" w14:paraId="5F911E85" w14:textId="77777777">
      <w:pPr>
        <w:pStyle w:val="ListParagraph"/>
        <w:numPr>
          <w:ilvl w:val="0"/>
          <w:numId w:val="24"/>
        </w:numPr>
        <w:jc w:val="both"/>
      </w:pPr>
      <w:r>
        <w:t>The CG Status code will be as below:</w:t>
      </w:r>
    </w:p>
    <w:p w:rsidR="00AE1DE4" w:rsidP="00AE1DE4" w:rsidRDefault="00AE1DE4" w14:paraId="5D4CC6E1"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4D3FB6" w:rsidR="00AE1DE4" w:rsidTr="009E37EE" w14:paraId="6840CF29"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C4311B" w:rsidR="00AE1DE4" w:rsidP="009E37EE" w:rsidRDefault="00AE1DE4" w14:paraId="65769B86" w14:textId="77777777">
            <w:pPr>
              <w:jc w:val="both"/>
              <w:rPr>
                <w:sz w:val="20"/>
                <w:szCs w:val="20"/>
              </w:rPr>
            </w:pPr>
            <w:r w:rsidRPr="00C4311B">
              <w:rPr>
                <w:sz w:val="20"/>
                <w:szCs w:val="20"/>
              </w:rPr>
              <w:t>S. No.</w:t>
            </w:r>
          </w:p>
        </w:tc>
        <w:tc>
          <w:tcPr>
            <w:tcW w:w="2662" w:type="dxa"/>
          </w:tcPr>
          <w:p w:rsidRPr="00C4311B" w:rsidR="00AE1DE4" w:rsidP="009E37EE" w:rsidRDefault="00AE1DE4" w14:paraId="1239523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Record Details In Input File for Loan Account in Consideration</w:t>
            </w:r>
          </w:p>
        </w:tc>
        <w:tc>
          <w:tcPr>
            <w:tcW w:w="3284" w:type="dxa"/>
          </w:tcPr>
          <w:p w:rsidRPr="00C4311B" w:rsidR="00AE1DE4" w:rsidP="009E37EE" w:rsidRDefault="00AE1DE4" w14:paraId="3C13454B"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State of Latest Record in SURGE for Corresponding  Loan Account’s CG</w:t>
            </w:r>
          </w:p>
        </w:tc>
        <w:tc>
          <w:tcPr>
            <w:tcW w:w="2279" w:type="dxa"/>
          </w:tcPr>
          <w:p w:rsidRPr="00C4311B" w:rsidR="00AE1DE4" w:rsidP="009E37EE" w:rsidRDefault="00AE1DE4" w14:paraId="4A56351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Satus Codes Provided by System for the New Entry</w:t>
            </w:r>
          </w:p>
        </w:tc>
      </w:tr>
      <w:tr w:rsidRPr="005E6BAF" w:rsidR="00AE1DE4" w:rsidTr="009E37EE" w14:paraId="1F07C9E8"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19583D20" w14:textId="77777777">
            <w:pPr>
              <w:jc w:val="both"/>
              <w:rPr>
                <w:sz w:val="20"/>
                <w:szCs w:val="20"/>
              </w:rPr>
            </w:pPr>
            <w:r w:rsidRPr="005E6BAF">
              <w:rPr>
                <w:sz w:val="20"/>
                <w:szCs w:val="20"/>
              </w:rPr>
              <w:t>1</w:t>
            </w:r>
          </w:p>
        </w:tc>
        <w:tc>
          <w:tcPr>
            <w:tcW w:w="2662" w:type="dxa"/>
          </w:tcPr>
          <w:p w:rsidRPr="005E6BAF" w:rsidR="00AE1DE4" w:rsidP="009E37EE" w:rsidRDefault="00AE1DE4" w14:paraId="692DB74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19DE44D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7F04B31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72576D4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rPr>
              <w:t>Previous State – 300</w:t>
            </w:r>
            <w:r>
              <w:rPr>
                <w:sz w:val="20"/>
              </w:rPr>
              <w:t>10</w:t>
            </w:r>
          </w:p>
        </w:tc>
      </w:tr>
      <w:tr w:rsidRPr="005E6BAF" w:rsidR="00AE1DE4" w:rsidTr="009E37EE" w14:paraId="159082D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08D99B08" w14:textId="77777777">
            <w:pPr>
              <w:jc w:val="both"/>
              <w:rPr>
                <w:sz w:val="20"/>
                <w:szCs w:val="20"/>
              </w:rPr>
            </w:pPr>
            <w:r w:rsidRPr="005E6BAF">
              <w:rPr>
                <w:sz w:val="20"/>
                <w:szCs w:val="20"/>
              </w:rPr>
              <w:t>2</w:t>
            </w:r>
          </w:p>
        </w:tc>
        <w:tc>
          <w:tcPr>
            <w:tcW w:w="2662" w:type="dxa"/>
          </w:tcPr>
          <w:p w:rsidRPr="005E6BAF" w:rsidR="00AE1DE4" w:rsidP="009E37EE" w:rsidRDefault="00AE1DE4" w14:paraId="1F1D3BE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3F8FD706"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C38CD4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7A29182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E6BAF" w:rsidR="00AE1DE4" w:rsidTr="009E37EE" w14:paraId="7CB9FB6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63F715BD" w14:textId="77777777">
            <w:pPr>
              <w:jc w:val="both"/>
              <w:rPr>
                <w:sz w:val="20"/>
                <w:szCs w:val="20"/>
              </w:rPr>
            </w:pPr>
            <w:r w:rsidRPr="005E6BAF">
              <w:rPr>
                <w:sz w:val="20"/>
                <w:szCs w:val="20"/>
              </w:rPr>
              <w:t>3</w:t>
            </w:r>
          </w:p>
        </w:tc>
        <w:tc>
          <w:tcPr>
            <w:tcW w:w="2662" w:type="dxa"/>
          </w:tcPr>
          <w:p w:rsidRPr="005E6BAF" w:rsidR="00AE1DE4" w:rsidP="009E37EE" w:rsidRDefault="00AE1DE4" w14:paraId="1909EBF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2CAF648A"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5FB0BF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1ABDC1A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4CFC6D34"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05ED936E" w14:textId="77777777">
            <w:pPr>
              <w:jc w:val="both"/>
              <w:rPr>
                <w:sz w:val="20"/>
                <w:szCs w:val="20"/>
              </w:rPr>
            </w:pPr>
            <w:r w:rsidRPr="005E6BAF">
              <w:rPr>
                <w:sz w:val="20"/>
                <w:szCs w:val="20"/>
              </w:rPr>
              <w:t>4</w:t>
            </w:r>
          </w:p>
        </w:tc>
        <w:tc>
          <w:tcPr>
            <w:tcW w:w="2662" w:type="dxa"/>
          </w:tcPr>
          <w:p w:rsidRPr="005E6BAF" w:rsidR="00AE1DE4" w:rsidP="009E37EE" w:rsidRDefault="00AE1DE4" w14:paraId="063D98B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0417547C"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0E10C38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342A11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5C36BCF5"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Pr="005E6BAF" w:rsidR="00AE1DE4" w:rsidP="009E37EE" w:rsidRDefault="00AE1DE4" w14:paraId="0AF651E4" w14:textId="77777777">
            <w:pPr>
              <w:jc w:val="both"/>
              <w:rPr>
                <w:sz w:val="20"/>
                <w:szCs w:val="20"/>
              </w:rPr>
            </w:pPr>
            <w:r>
              <w:rPr>
                <w:sz w:val="20"/>
                <w:szCs w:val="20"/>
              </w:rPr>
              <w:t>5</w:t>
            </w:r>
          </w:p>
        </w:tc>
        <w:tc>
          <w:tcPr>
            <w:tcW w:w="2662" w:type="dxa"/>
            <w:vMerge w:val="restart"/>
          </w:tcPr>
          <w:p w:rsidRPr="005E6BAF" w:rsidR="00AE1DE4" w:rsidP="009E37EE" w:rsidRDefault="00AE1DE4" w14:paraId="26B03DD2"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Loan Account is Closed</w:t>
            </w:r>
          </w:p>
        </w:tc>
        <w:tc>
          <w:tcPr>
            <w:tcW w:w="3284" w:type="dxa"/>
          </w:tcPr>
          <w:p w:rsidRPr="005E6BAF" w:rsidR="00AE1DE4" w:rsidP="009E37EE" w:rsidRDefault="00AE1DE4" w14:paraId="52405849"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w:t>
            </w:r>
          </w:p>
        </w:tc>
        <w:tc>
          <w:tcPr>
            <w:tcW w:w="2279" w:type="dxa"/>
          </w:tcPr>
          <w:p w:rsidRPr="005E6BAF" w:rsidR="00AE1DE4" w:rsidP="009E37EE" w:rsidRDefault="00AE1DE4" w14:paraId="0987CEC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3A153FA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C2C61" w:rsidR="00AE1DE4" w:rsidTr="009E37EE" w14:paraId="7AA2A2B9"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Pr="005E6BAF" w:rsidR="00AE1DE4" w:rsidP="009E37EE" w:rsidRDefault="00AE1DE4" w14:paraId="3AFBE90F" w14:textId="77777777">
            <w:pPr>
              <w:jc w:val="both"/>
              <w:rPr>
                <w:sz w:val="20"/>
                <w:szCs w:val="20"/>
              </w:rPr>
            </w:pPr>
          </w:p>
        </w:tc>
        <w:tc>
          <w:tcPr>
            <w:tcW w:w="2662" w:type="dxa"/>
            <w:vMerge/>
          </w:tcPr>
          <w:p w:rsidRPr="005E6BAF" w:rsidR="00AE1DE4" w:rsidP="009E37EE" w:rsidRDefault="00AE1DE4" w14:paraId="6D28A70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Pr="005E6BAF" w:rsidR="00AE1DE4" w:rsidP="009E37EE" w:rsidRDefault="00AE1DE4" w14:paraId="4B9DD6A5"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5E6BAF" w:rsidR="00AE1DE4" w:rsidP="009E37EE" w:rsidRDefault="00AE1DE4" w14:paraId="01405C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1D37A43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255D571C"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00AE1DE4" w:rsidP="009E37EE" w:rsidRDefault="00AE1DE4" w14:paraId="4C497E04" w14:textId="77777777">
            <w:pPr>
              <w:jc w:val="both"/>
              <w:rPr>
                <w:sz w:val="20"/>
                <w:szCs w:val="20"/>
              </w:rPr>
            </w:pPr>
            <w:r>
              <w:rPr>
                <w:sz w:val="20"/>
                <w:szCs w:val="20"/>
              </w:rPr>
              <w:t>6</w:t>
            </w:r>
          </w:p>
        </w:tc>
        <w:tc>
          <w:tcPr>
            <w:tcW w:w="2662" w:type="dxa"/>
            <w:vMerge w:val="restart"/>
          </w:tcPr>
          <w:p w:rsidR="00AE1DE4" w:rsidP="009E37EE" w:rsidRDefault="00AE1DE4" w14:paraId="3A7449C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Loan Account is NPA &amp; Closed</w:t>
            </w:r>
          </w:p>
        </w:tc>
        <w:tc>
          <w:tcPr>
            <w:tcW w:w="3284" w:type="dxa"/>
          </w:tcPr>
          <w:p w:rsidR="00AE1DE4" w:rsidP="009E37EE" w:rsidRDefault="00AE1DE4" w14:paraId="1A3F277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w:t>
            </w:r>
          </w:p>
        </w:tc>
        <w:tc>
          <w:tcPr>
            <w:tcW w:w="2279" w:type="dxa"/>
          </w:tcPr>
          <w:p w:rsidRPr="005E6BAF" w:rsidR="00AE1DE4" w:rsidP="009E37EE" w:rsidRDefault="00AE1DE4" w14:paraId="03D9E7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599ADEA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C2C61" w:rsidR="00AE1DE4" w:rsidTr="009E37EE" w14:paraId="7A5978F2"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00AE1DE4" w:rsidP="009E37EE" w:rsidRDefault="00AE1DE4" w14:paraId="08E392DC" w14:textId="77777777">
            <w:pPr>
              <w:jc w:val="both"/>
              <w:rPr>
                <w:sz w:val="20"/>
                <w:szCs w:val="20"/>
              </w:rPr>
            </w:pPr>
          </w:p>
        </w:tc>
        <w:tc>
          <w:tcPr>
            <w:tcW w:w="2662" w:type="dxa"/>
            <w:vMerge/>
          </w:tcPr>
          <w:p w:rsidR="00AE1DE4" w:rsidP="009E37EE" w:rsidRDefault="00AE1DE4" w14:paraId="1D85B28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00AE1DE4" w:rsidP="009E37EE" w:rsidRDefault="00AE1DE4" w14:paraId="2D1FA0A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5E6BAF" w:rsidR="00AE1DE4" w:rsidP="009E37EE" w:rsidRDefault="00AE1DE4" w14:paraId="3162901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2D3F8E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bl>
    <w:p w:rsidR="00AE1DE4" w:rsidP="00AE1DE4" w:rsidRDefault="00AE1DE4" w14:paraId="5581DDFD" w14:textId="77777777">
      <w:pPr>
        <w:pStyle w:val="ListParagraph"/>
        <w:jc w:val="both"/>
      </w:pPr>
    </w:p>
    <w:p w:rsidRPr="000142A0" w:rsidR="000142A0" w:rsidP="00AE1DE4" w:rsidRDefault="00AE1DE4" w14:paraId="29B6FC96" w14:textId="2653646C">
      <w:pPr>
        <w:pStyle w:val="ListParagraph"/>
        <w:numPr>
          <w:ilvl w:val="0"/>
          <w:numId w:val="24"/>
        </w:numPr>
        <w:jc w:val="both"/>
      </w:pPr>
      <w:r w:rsidRPr="006134A1">
        <w:rPr>
          <w:i/>
        </w:rPr>
        <w:t>Note: if loan a/c information provided, speci</w:t>
      </w:r>
      <w:r w:rsidR="00CF11D3">
        <w:rPr>
          <w:i/>
        </w:rPr>
        <w:t>fies, the loan a/c as closed</w:t>
      </w:r>
      <w:r w:rsidRPr="006134A1">
        <w:rPr>
          <w:i/>
        </w:rPr>
        <w:t>, it will be marked as closed.</w:t>
      </w:r>
    </w:p>
    <w:p w:rsidR="000142A0" w:rsidP="000142A0" w:rsidRDefault="000142A0" w14:paraId="16A0B604" w14:textId="51D6F7B7">
      <w:pPr>
        <w:jc w:val="both"/>
      </w:pPr>
    </w:p>
    <w:tbl>
      <w:tblPr>
        <w:tblStyle w:val="TableGrid"/>
        <w:tblpPr w:leftFromText="180" w:rightFromText="180" w:vertAnchor="text" w:horzAnchor="page" w:tblpX="2507" w:tblpY="-36"/>
        <w:tblW w:w="0" w:type="auto"/>
        <w:tblLook w:val="04A0" w:firstRow="1" w:lastRow="0" w:firstColumn="1" w:lastColumn="0" w:noHBand="0" w:noVBand="1"/>
      </w:tblPr>
      <w:tblGrid>
        <w:gridCol w:w="1838"/>
        <w:gridCol w:w="3686"/>
      </w:tblGrid>
      <w:tr w:rsidR="00CD7B98" w:rsidTr="003C5B49" w14:paraId="47FE41B6" w14:textId="77777777">
        <w:tc>
          <w:tcPr>
            <w:tcW w:w="1838" w:type="dxa"/>
          </w:tcPr>
          <w:p w:rsidRPr="00707D10" w:rsidR="00CD7B98" w:rsidP="003C5B49" w:rsidRDefault="00CD7B98" w14:paraId="65EDD807" w14:textId="77777777">
            <w:pPr>
              <w:pStyle w:val="NoSpacing"/>
              <w:rPr>
                <w:b/>
                <w:sz w:val="20"/>
              </w:rPr>
            </w:pPr>
            <w:r w:rsidRPr="00707D10">
              <w:rPr>
                <w:b/>
                <w:sz w:val="20"/>
              </w:rPr>
              <w:t>CG State</w:t>
            </w:r>
          </w:p>
        </w:tc>
        <w:tc>
          <w:tcPr>
            <w:tcW w:w="3686" w:type="dxa"/>
          </w:tcPr>
          <w:p w:rsidRPr="00707D10" w:rsidR="00CD7B98" w:rsidP="003C5B49" w:rsidRDefault="00CD7B98" w14:paraId="7085619A" w14:textId="77777777">
            <w:pPr>
              <w:pStyle w:val="NoSpacing"/>
              <w:rPr>
                <w:b/>
                <w:sz w:val="20"/>
              </w:rPr>
            </w:pPr>
            <w:r w:rsidRPr="00707D10">
              <w:rPr>
                <w:b/>
                <w:sz w:val="20"/>
              </w:rPr>
              <w:t>Description</w:t>
            </w:r>
          </w:p>
        </w:tc>
      </w:tr>
      <w:tr w:rsidR="00CD7B98" w:rsidTr="003C5B49" w14:paraId="5EBA6177" w14:textId="77777777">
        <w:tc>
          <w:tcPr>
            <w:tcW w:w="1838" w:type="dxa"/>
          </w:tcPr>
          <w:p w:rsidRPr="000D7F72" w:rsidR="00CD7B98" w:rsidP="003C5B49" w:rsidRDefault="00CD7B98" w14:paraId="002BCB32" w14:textId="77777777">
            <w:pPr>
              <w:pStyle w:val="NoSpacing"/>
              <w:rPr>
                <w:sz w:val="20"/>
              </w:rPr>
            </w:pPr>
            <w:commentRangeStart w:id="362"/>
            <w:commentRangeStart w:id="363"/>
            <w:commentRangeEnd w:id="362"/>
            <w:r>
              <w:rPr>
                <w:rStyle w:val="CommentReference"/>
              </w:rPr>
              <w:commentReference w:id="362"/>
            </w:r>
            <w:commentRangeEnd w:id="363"/>
            <w:r w:rsidR="002668FC">
              <w:rPr>
                <w:rStyle w:val="CommentReference"/>
              </w:rPr>
              <w:commentReference w:id="363"/>
            </w:r>
            <w:r w:rsidRPr="000D7F72">
              <w:rPr>
                <w:sz w:val="20"/>
              </w:rPr>
              <w:t>30010</w:t>
            </w:r>
          </w:p>
        </w:tc>
        <w:tc>
          <w:tcPr>
            <w:tcW w:w="3686" w:type="dxa"/>
          </w:tcPr>
          <w:p w:rsidRPr="000D7F72" w:rsidR="00CD7B98" w:rsidP="003C5B49" w:rsidRDefault="00CD7B98" w14:paraId="2B1EFC1B" w14:textId="77777777">
            <w:pPr>
              <w:pStyle w:val="NoSpacing"/>
              <w:rPr>
                <w:sz w:val="20"/>
              </w:rPr>
            </w:pPr>
            <w:r>
              <w:rPr>
                <w:sz w:val="20"/>
              </w:rPr>
              <w:t>Guarantee In Force</w:t>
            </w:r>
          </w:p>
        </w:tc>
      </w:tr>
      <w:tr w:rsidR="00CD7B98" w:rsidTr="003C5B49" w14:paraId="38D8E30E" w14:textId="77777777">
        <w:tc>
          <w:tcPr>
            <w:tcW w:w="1838" w:type="dxa"/>
          </w:tcPr>
          <w:p w:rsidRPr="000D7F72" w:rsidR="00CD7B98" w:rsidP="003C5B49" w:rsidRDefault="00CD7B98" w14:paraId="2F39E94C" w14:textId="77777777">
            <w:pPr>
              <w:pStyle w:val="NoSpacing"/>
              <w:rPr>
                <w:sz w:val="20"/>
              </w:rPr>
            </w:pPr>
            <w:r w:rsidRPr="000D7F72">
              <w:rPr>
                <w:sz w:val="20"/>
              </w:rPr>
              <w:t>30020</w:t>
            </w:r>
          </w:p>
        </w:tc>
        <w:tc>
          <w:tcPr>
            <w:tcW w:w="3686" w:type="dxa"/>
          </w:tcPr>
          <w:p w:rsidRPr="000D7F72" w:rsidR="00CD7B98" w:rsidP="003C5B49" w:rsidRDefault="00CD7B98" w14:paraId="5BB7E4FF" w14:textId="77777777">
            <w:pPr>
              <w:pStyle w:val="NoSpacing"/>
              <w:rPr>
                <w:sz w:val="20"/>
              </w:rPr>
            </w:pPr>
            <w:r>
              <w:rPr>
                <w:sz w:val="20"/>
              </w:rPr>
              <w:t>NPA Guarantee In Force</w:t>
            </w:r>
          </w:p>
        </w:tc>
      </w:tr>
      <w:tr w:rsidR="00CD7B98" w:rsidTr="003C5B49" w14:paraId="2ECD0E48" w14:textId="77777777">
        <w:tc>
          <w:tcPr>
            <w:tcW w:w="1838" w:type="dxa"/>
          </w:tcPr>
          <w:p w:rsidRPr="000D7F72" w:rsidR="00CD7B98" w:rsidP="003C5B49" w:rsidRDefault="00CD7B98" w14:paraId="738B5072" w14:textId="77777777">
            <w:pPr>
              <w:pStyle w:val="NoSpacing"/>
              <w:rPr>
                <w:sz w:val="20"/>
              </w:rPr>
            </w:pPr>
            <w:r w:rsidRPr="000D7F72">
              <w:rPr>
                <w:sz w:val="20"/>
              </w:rPr>
              <w:t>30018</w:t>
            </w:r>
          </w:p>
        </w:tc>
        <w:tc>
          <w:tcPr>
            <w:tcW w:w="3686" w:type="dxa"/>
          </w:tcPr>
          <w:p w:rsidRPr="000D7F72" w:rsidR="00CD7B98" w:rsidP="003C5B49" w:rsidRDefault="00CD7B98" w14:paraId="429A26BE" w14:textId="77777777">
            <w:pPr>
              <w:pStyle w:val="NoSpacing"/>
              <w:rPr>
                <w:sz w:val="20"/>
              </w:rPr>
            </w:pPr>
            <w:r w:rsidRPr="00807EC2">
              <w:rPr>
                <w:sz w:val="20"/>
              </w:rPr>
              <w:t>Guarantee Close By NCGTC</w:t>
            </w:r>
          </w:p>
        </w:tc>
      </w:tr>
      <w:tr w:rsidR="00CD7B98" w:rsidTr="003C5B49" w14:paraId="42525E58" w14:textId="77777777">
        <w:tc>
          <w:tcPr>
            <w:tcW w:w="1838" w:type="dxa"/>
          </w:tcPr>
          <w:p w:rsidRPr="000D7F72" w:rsidR="00CD7B98" w:rsidP="003C5B49" w:rsidRDefault="00CD7B98" w14:paraId="23FAC72F" w14:textId="081CFAD6">
            <w:pPr>
              <w:pStyle w:val="NoSpacing"/>
              <w:rPr>
                <w:sz w:val="20"/>
              </w:rPr>
            </w:pPr>
            <w:r>
              <w:rPr>
                <w:sz w:val="20"/>
              </w:rPr>
              <w:t>30036</w:t>
            </w:r>
          </w:p>
        </w:tc>
        <w:tc>
          <w:tcPr>
            <w:tcW w:w="3686" w:type="dxa"/>
          </w:tcPr>
          <w:p w:rsidRPr="00807EC2" w:rsidR="00CD7B98" w:rsidP="003C5B49" w:rsidRDefault="00CD7B98" w14:paraId="66B82AE4" w14:textId="2BF7CC3A">
            <w:pPr>
              <w:pStyle w:val="NoSpacing"/>
              <w:rPr>
                <w:sz w:val="20"/>
              </w:rPr>
            </w:pPr>
            <w:r w:rsidRPr="00CD7B98">
              <w:rPr>
                <w:sz w:val="20"/>
              </w:rPr>
              <w:t>Guarantee Issuance Provisional</w:t>
            </w:r>
          </w:p>
        </w:tc>
      </w:tr>
      <w:tr w:rsidR="00CD7B98" w:rsidTr="003C5B49" w14:paraId="25B4D301" w14:textId="77777777">
        <w:tc>
          <w:tcPr>
            <w:tcW w:w="1838" w:type="dxa"/>
          </w:tcPr>
          <w:p w:rsidR="00CD7B98" w:rsidP="003C5B49" w:rsidRDefault="00CD7B98" w14:paraId="4E6503AF" w14:textId="42A99F3C">
            <w:pPr>
              <w:pStyle w:val="NoSpacing"/>
              <w:rPr>
                <w:sz w:val="20"/>
              </w:rPr>
            </w:pPr>
            <w:r>
              <w:rPr>
                <w:sz w:val="20"/>
              </w:rPr>
              <w:t>30005</w:t>
            </w:r>
          </w:p>
        </w:tc>
        <w:tc>
          <w:tcPr>
            <w:tcW w:w="3686" w:type="dxa"/>
          </w:tcPr>
          <w:p w:rsidRPr="00807EC2" w:rsidR="00CD7B98" w:rsidP="003C5B49" w:rsidRDefault="00CD7B98" w14:paraId="144B3ECC" w14:textId="2AE5943D">
            <w:pPr>
              <w:pStyle w:val="NoSpacing"/>
              <w:rPr>
                <w:sz w:val="20"/>
              </w:rPr>
            </w:pPr>
            <w:r w:rsidRPr="00CD7B98">
              <w:rPr>
                <w:sz w:val="20"/>
              </w:rPr>
              <w:t>Guarantee Close  By MLI</w:t>
            </w:r>
          </w:p>
        </w:tc>
      </w:tr>
      <w:tr w:rsidR="00071BD7" w:rsidTr="003C5B49" w14:paraId="17AA01F2" w14:textId="77777777">
        <w:tc>
          <w:tcPr>
            <w:tcW w:w="1838" w:type="dxa"/>
          </w:tcPr>
          <w:p w:rsidR="00071BD7" w:rsidP="003C5B49" w:rsidRDefault="00F952D6" w14:paraId="2C97B4DD" w14:textId="6CB762A3">
            <w:pPr>
              <w:pStyle w:val="NoSpacing"/>
              <w:rPr>
                <w:sz w:val="20"/>
              </w:rPr>
            </w:pPr>
            <w:r w:rsidRPr="00AE4D98">
              <w:rPr>
                <w:sz w:val="20"/>
              </w:rPr>
              <w:t>30119</w:t>
            </w:r>
          </w:p>
        </w:tc>
        <w:tc>
          <w:tcPr>
            <w:tcW w:w="3686" w:type="dxa"/>
          </w:tcPr>
          <w:p w:rsidRPr="00CD7B98" w:rsidR="00071BD7" w:rsidP="003C5B49" w:rsidRDefault="0004713A" w14:paraId="53023B4E" w14:textId="6AB8BCC8">
            <w:pPr>
              <w:pStyle w:val="NoSpacing"/>
              <w:rPr>
                <w:sz w:val="20"/>
              </w:rPr>
            </w:pPr>
            <w:r w:rsidRPr="0004713A">
              <w:rPr>
                <w:sz w:val="20"/>
              </w:rPr>
              <w:t>CGFMU Claim 1</w:t>
            </w:r>
          </w:p>
        </w:tc>
      </w:tr>
      <w:tr w:rsidR="00F952D6" w:rsidTr="003C5B49" w14:paraId="110FBCD0" w14:textId="77777777">
        <w:tc>
          <w:tcPr>
            <w:tcW w:w="1838" w:type="dxa"/>
          </w:tcPr>
          <w:p w:rsidR="00F952D6" w:rsidP="003C5B49" w:rsidRDefault="00F952D6" w14:paraId="5EEE8395" w14:textId="0ECCD162">
            <w:pPr>
              <w:pStyle w:val="NoSpacing"/>
              <w:rPr>
                <w:sz w:val="20"/>
              </w:rPr>
            </w:pPr>
            <w:r w:rsidRPr="00AE4D98">
              <w:rPr>
                <w:sz w:val="20"/>
              </w:rPr>
              <w:t>30219</w:t>
            </w:r>
          </w:p>
        </w:tc>
        <w:tc>
          <w:tcPr>
            <w:tcW w:w="3686" w:type="dxa"/>
          </w:tcPr>
          <w:p w:rsidRPr="00CD7B98" w:rsidR="00F952D6" w:rsidP="003C5B49" w:rsidRDefault="0004713A" w14:paraId="7F3AE27C" w14:textId="588434DD">
            <w:pPr>
              <w:pStyle w:val="NoSpacing"/>
              <w:rPr>
                <w:sz w:val="20"/>
              </w:rPr>
            </w:pPr>
            <w:r w:rsidRPr="0004713A">
              <w:rPr>
                <w:sz w:val="20"/>
              </w:rPr>
              <w:t>CGFMU Claim 2</w:t>
            </w:r>
          </w:p>
        </w:tc>
      </w:tr>
      <w:tr w:rsidR="00F952D6" w:rsidTr="003C5B49" w14:paraId="330C5F63" w14:textId="77777777">
        <w:tc>
          <w:tcPr>
            <w:tcW w:w="1838" w:type="dxa"/>
          </w:tcPr>
          <w:p w:rsidR="00F952D6" w:rsidP="003C5B49" w:rsidRDefault="00F952D6" w14:paraId="64A57C75" w14:textId="5A001CD6">
            <w:pPr>
              <w:pStyle w:val="NoSpacing"/>
              <w:rPr>
                <w:sz w:val="20"/>
              </w:rPr>
            </w:pPr>
            <w:r w:rsidRPr="00AE4D98">
              <w:rPr>
                <w:sz w:val="20"/>
              </w:rPr>
              <w:t>30319</w:t>
            </w:r>
          </w:p>
        </w:tc>
        <w:tc>
          <w:tcPr>
            <w:tcW w:w="3686" w:type="dxa"/>
          </w:tcPr>
          <w:p w:rsidRPr="00CD7B98" w:rsidR="00F952D6" w:rsidP="003C5B49" w:rsidRDefault="0004713A" w14:paraId="3BA48EF0" w14:textId="7D7BABEC">
            <w:pPr>
              <w:pStyle w:val="NoSpacing"/>
              <w:rPr>
                <w:sz w:val="20"/>
              </w:rPr>
            </w:pPr>
            <w:r w:rsidRPr="0004713A">
              <w:rPr>
                <w:sz w:val="20"/>
              </w:rPr>
              <w:t>CGFMU Claim 3</w:t>
            </w:r>
          </w:p>
        </w:tc>
      </w:tr>
    </w:tbl>
    <w:p w:rsidR="00CD7B98" w:rsidP="00CD7B98" w:rsidRDefault="00CD7B98" w14:paraId="0BA9B009" w14:textId="77777777">
      <w:pPr>
        <w:pStyle w:val="NoSpacing"/>
        <w:rPr>
          <w:color w:val="A6A6A6" w:themeColor="background1" w:themeShade="A6"/>
          <w:sz w:val="20"/>
        </w:rPr>
      </w:pPr>
    </w:p>
    <w:p w:rsidR="00CD7B98" w:rsidP="00CD7B98" w:rsidRDefault="00CD7B98" w14:paraId="07D2EE83" w14:textId="77777777">
      <w:pPr>
        <w:pStyle w:val="NoSpacing"/>
        <w:rPr>
          <w:color w:val="A6A6A6" w:themeColor="background1" w:themeShade="A6"/>
          <w:sz w:val="20"/>
        </w:rPr>
      </w:pPr>
    </w:p>
    <w:p w:rsidR="00CD7B98" w:rsidP="00CD7B98" w:rsidRDefault="00CD7B98" w14:paraId="4214D5A1" w14:textId="77777777">
      <w:pPr>
        <w:pStyle w:val="NoSpacing"/>
        <w:rPr>
          <w:color w:val="A6A6A6" w:themeColor="background1" w:themeShade="A6"/>
          <w:sz w:val="20"/>
        </w:rPr>
      </w:pPr>
    </w:p>
    <w:p w:rsidR="00CD7B98" w:rsidP="00CD7B98" w:rsidRDefault="00CD7B98" w14:paraId="34546A9D" w14:textId="77777777">
      <w:pPr>
        <w:pStyle w:val="NoSpacing"/>
        <w:rPr>
          <w:color w:val="A6A6A6" w:themeColor="background1" w:themeShade="A6"/>
          <w:sz w:val="20"/>
        </w:rPr>
      </w:pPr>
    </w:p>
    <w:p w:rsidR="00CD7B98" w:rsidP="00CD7B98" w:rsidRDefault="00CD7B98" w14:paraId="258ADCCF" w14:textId="2B5063B4">
      <w:pPr>
        <w:pStyle w:val="NoSpacing"/>
        <w:rPr>
          <w:color w:val="A6A6A6" w:themeColor="background1" w:themeShade="A6"/>
          <w:sz w:val="20"/>
        </w:rPr>
      </w:pPr>
    </w:p>
    <w:p w:rsidR="00613236" w:rsidP="00CD7B98" w:rsidRDefault="00613236" w14:paraId="460DABA9" w14:textId="77777777">
      <w:pPr>
        <w:pStyle w:val="NoSpacing"/>
        <w:rPr>
          <w:color w:val="A6A6A6" w:themeColor="background1" w:themeShade="A6"/>
          <w:sz w:val="20"/>
        </w:rPr>
      </w:pPr>
    </w:p>
    <w:p w:rsidR="00CD7B98" w:rsidP="000142A0" w:rsidRDefault="00CD7B98" w14:paraId="3EE9FBED" w14:textId="4295158C">
      <w:pPr>
        <w:jc w:val="both"/>
      </w:pPr>
    </w:p>
    <w:p w:rsidR="00071BD7" w:rsidP="000142A0" w:rsidRDefault="00071BD7" w14:paraId="6C686CEE" w14:textId="54B5DB25">
      <w:pPr>
        <w:jc w:val="both"/>
      </w:pPr>
    </w:p>
    <w:p w:rsidR="00071BD7" w:rsidP="000142A0" w:rsidRDefault="00071BD7" w14:paraId="5FA4ED63" w14:textId="0EBEFEAA">
      <w:pPr>
        <w:jc w:val="both"/>
      </w:pPr>
    </w:p>
    <w:p w:rsidR="00071BD7" w:rsidP="000142A0" w:rsidRDefault="00071BD7" w14:paraId="503C8225" w14:textId="0E6EDD45">
      <w:pPr>
        <w:jc w:val="both"/>
      </w:pPr>
    </w:p>
    <w:p w:rsidR="00071BD7" w:rsidP="000142A0" w:rsidRDefault="00071BD7" w14:paraId="4E2B5FC1" w14:textId="77777777">
      <w:pPr>
        <w:jc w:val="both"/>
      </w:pPr>
    </w:p>
    <w:p w:rsidR="00AE6FAF" w:rsidP="00D779EB" w:rsidRDefault="00AE6FAF" w14:paraId="2970A200" w14:textId="14CE9F1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59600884" w:id="364"/>
      <w:bookmarkStart w:name="_Toc485743364" w:id="365"/>
      <w:r>
        <w:rPr>
          <w:rFonts w:ascii="Trebuchet MS" w:hAnsi="Trebuchet MS" w:eastAsia="Times New Roman" w:cs="Arial"/>
          <w:b/>
          <w:bCs/>
          <w:iCs/>
          <w:color w:val="7F7F7F"/>
          <w:sz w:val="28"/>
          <w:szCs w:val="28"/>
        </w:rPr>
        <w:t>Billing for Claim lodged Cases</w:t>
      </w:r>
      <w:bookmarkEnd w:id="364"/>
    </w:p>
    <w:p w:rsidR="00AE6FAF" w:rsidP="00AE6FAF" w:rsidRDefault="00AE6FAF" w14:paraId="55B9EBD4" w14:textId="4BA9FAA4">
      <w:r>
        <w:t xml:space="preserve">Billing for claim lodged cases is handled in specific manner. In order to prevent refund calculations and the associated functionality, it is decided to undertake billing of the claim lodged case till lodgment of claims and NOT for the entire financial year. </w:t>
      </w:r>
    </w:p>
    <w:p w:rsidR="00AE6FAF" w:rsidP="00AE6FAF" w:rsidRDefault="00AE6FAF" w14:paraId="53014855" w14:textId="65BA7FBC">
      <w:r>
        <w:t>System will follow the steps below and the formula for this calculation:</w:t>
      </w:r>
    </w:p>
    <w:p w:rsidR="00AE6FAF" w:rsidP="000E5FF3" w:rsidRDefault="000E5FF3" w14:paraId="3EC33AF8" w14:textId="378ABE62">
      <w:pPr>
        <w:pStyle w:val="ListParagraph"/>
        <w:numPr>
          <w:ilvl w:val="0"/>
          <w:numId w:val="48"/>
        </w:numPr>
      </w:pPr>
      <w:r w:rsidRPr="000E5FF3">
        <w:t xml:space="preserve">A change in billing is suggested for resetting the billing flags till the billing cycle if the update is being provided as STD or NPA record and its earlier status has been claimed i.e. either </w:t>
      </w:r>
      <w:commentRangeStart w:id="366"/>
      <w:commentRangeStart w:id="367"/>
      <w:r w:rsidRPr="000E5FF3">
        <w:t xml:space="preserve">30119,30219 or 30319 </w:t>
      </w:r>
      <w:commentRangeEnd w:id="366"/>
      <w:r w:rsidR="00867932">
        <w:rPr>
          <w:rStyle w:val="CommentReference"/>
        </w:rPr>
        <w:commentReference w:id="366"/>
      </w:r>
      <w:commentRangeEnd w:id="367"/>
      <w:r w:rsidR="0094347F">
        <w:rPr>
          <w:rStyle w:val="CommentReference"/>
        </w:rPr>
        <w:commentReference w:id="367"/>
      </w:r>
      <w:r w:rsidRPr="000E5FF3">
        <w:t>– so that it is considered for billing.</w:t>
      </w:r>
      <w:r>
        <w:t xml:space="preserve"> </w:t>
      </w:r>
      <w:r w:rsidR="00AE6FAF">
        <w:t>As mentioned in section 1.8.</w:t>
      </w:r>
    </w:p>
    <w:p w:rsidR="000E5FF3" w:rsidP="000E5FF3" w:rsidRDefault="000E5FF3" w14:paraId="60B68E17" w14:textId="0D0EFFBB">
      <w:pPr>
        <w:pStyle w:val="ListParagraph"/>
        <w:numPr>
          <w:ilvl w:val="0"/>
          <w:numId w:val="48"/>
        </w:numPr>
      </w:pPr>
      <w:r w:rsidRPr="000E5FF3">
        <w:t xml:space="preserve">The flags will be </w:t>
      </w:r>
      <w:r w:rsidRPr="000E5FF3" w:rsidR="00FF372E">
        <w:t>resettled</w:t>
      </w:r>
      <w:r w:rsidRPr="000E5FF3">
        <w:t xml:space="preserve"> in such a way that billing is not allowed if the update is provided as Closed/Revoked and its earlier status has been claimed i.e. either 30119,30219 or 30319 – so that it is NOT considered for billing.</w:t>
      </w:r>
    </w:p>
    <w:p w:rsidR="00AE6FAF" w:rsidP="00417178" w:rsidRDefault="00AE6FAF" w14:paraId="12653A87" w14:textId="034D3F27">
      <w:pPr>
        <w:pStyle w:val="ListParagraph"/>
        <w:numPr>
          <w:ilvl w:val="0"/>
          <w:numId w:val="48"/>
        </w:numPr>
        <w:jc w:val="both"/>
      </w:pPr>
      <w:r>
        <w:t>From the fees determined – per day fee is determined. (note that the fee determined in pt. 1 above is for entire financial year, from this fee the per day fee is determined)</w:t>
      </w:r>
      <w:r w:rsidR="00D601A4">
        <w:t xml:space="preserve"> (Let’s say this as ‘PDF’)</w:t>
      </w:r>
    </w:p>
    <w:p w:rsidR="00AE6FAF" w:rsidP="004E6E72" w:rsidRDefault="00D601A4" w14:paraId="28E71756" w14:textId="534D801F">
      <w:pPr>
        <w:pStyle w:val="ListParagraph"/>
        <w:numPr>
          <w:ilvl w:val="0"/>
          <w:numId w:val="48"/>
        </w:numPr>
      </w:pPr>
      <w:r>
        <w:t>The duration between the first day of the financial year or the first disbursement date (as the case may be) and claim lodged date is determined. (Let’s say this as ‘D’)</w:t>
      </w:r>
      <w:r w:rsidR="00F47DE1">
        <w:t xml:space="preserve">. The claim lodged date is the date </w:t>
      </w:r>
      <w:r w:rsidR="00B8618B">
        <w:t xml:space="preserve">when </w:t>
      </w:r>
      <w:r w:rsidRPr="004E6E72" w:rsidR="00B8618B">
        <w:rPr>
          <w:rFonts w:cstheme="minorHAnsi"/>
          <w:szCs w:val="20"/>
        </w:rPr>
        <w:t>MLI Approver approves the Batch Claim file. This date of approval is considered as ‘Claim Lodgment Date’</w:t>
      </w:r>
      <w:r w:rsidR="00F47DE1">
        <w:t xml:space="preserve"> (or in specific approves the claim for that loan record/CG in SURGE system).</w:t>
      </w:r>
      <w:r w:rsidR="004E6E72">
        <w:t xml:space="preserve"> I</w:t>
      </w:r>
      <w:r w:rsidRPr="004E6E72" w:rsidR="004E6E72">
        <w:t>f the record is claimed i.e. either 30119/30219/30319 then, consider it for prorate billing such that till the date of new claim and billing flags set so that no further billing is allowed.</w:t>
      </w:r>
    </w:p>
    <w:p w:rsidR="00D601A4" w:rsidP="00417178" w:rsidRDefault="00D601A4" w14:paraId="7D06901B" w14:textId="7A42BC9D">
      <w:pPr>
        <w:pStyle w:val="ListParagraph"/>
        <w:numPr>
          <w:ilvl w:val="0"/>
          <w:numId w:val="48"/>
        </w:numPr>
        <w:jc w:val="both"/>
      </w:pPr>
      <w:r>
        <w:t>The total fees for claim lodged cases:</w:t>
      </w:r>
    </w:p>
    <w:p w:rsidR="00D601A4" w:rsidP="00D601A4" w:rsidRDefault="00FE7879" w14:paraId="6D4AC958" w14:textId="2F7C6A22">
      <w:pPr>
        <w:jc w:val="both"/>
      </w:pPr>
      <w:r>
        <w:rPr>
          <w:noProof/>
          <w:lang w:val="en-IN" w:eastAsia="en-IN"/>
        </w:rPr>
        <mc:AlternateContent>
          <mc:Choice Requires="wps">
            <w:drawing>
              <wp:inline distT="0" distB="0" distL="0" distR="0" wp14:anchorId="53006428" wp14:editId="510F2926">
                <wp:extent cx="5757126" cy="1323975"/>
                <wp:effectExtent l="0" t="0" r="15240" b="28575"/>
                <wp:docPr id="5" name="Rectangle 34"/>
                <wp:cNvGraphicFramePr/>
                <a:graphic xmlns:a="http://schemas.openxmlformats.org/drawingml/2006/main">
                  <a:graphicData uri="http://schemas.microsoft.com/office/word/2010/wordprocessingShape">
                    <wps:wsp>
                      <wps:cNvSpPr/>
                      <wps:spPr>
                        <a:xfrm>
                          <a:off x="0" y="0"/>
                          <a:ext cx="5757126"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B6A9B" w:rsidP="00FE7879" w:rsidRDefault="009B6A9B" w14:paraId="44C2918D" w14:textId="77777777">
                            <w:pPr>
                              <w:pStyle w:val="NoSpacing"/>
                              <w:numPr>
                                <w:ilvl w:val="0"/>
                                <w:numId w:val="15"/>
                              </w:numPr>
                            </w:pPr>
                            <w:r>
                              <w:t>Guarantee Fee SBR for claim lodged case = [PDF * D]</w:t>
                            </w:r>
                          </w:p>
                          <w:p w:rsidR="009B6A9B" w:rsidP="00FE7879" w:rsidRDefault="009B6A9B" w14:paraId="775698FF"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9B6A9B" w:rsidP="00FE7879" w:rsidRDefault="009B6A9B" w14:paraId="5038797A" w14:textId="77777777">
                            <w:pPr>
                              <w:pStyle w:val="NoSpacing"/>
                              <w:numPr>
                                <w:ilvl w:val="0"/>
                                <w:numId w:val="15"/>
                              </w:numPr>
                            </w:pPr>
                            <w:r>
                              <w:t>Total CG Fees = Guarantee Fee SBR for claim lodged case + Guarantee Fee for all Premiums</w:t>
                            </w:r>
                          </w:p>
                          <w:p w:rsidR="009B6A9B" w:rsidP="00FE7879" w:rsidRDefault="009B6A9B" w14:paraId="21992D7D" w14:textId="77777777">
                            <w:pPr>
                              <w:pStyle w:val="NoSpacing"/>
                              <w:ind w:left="720"/>
                              <w:rPr>
                                <w:sz w:val="20"/>
                              </w:rPr>
                            </w:pPr>
                          </w:p>
                          <w:p w:rsidRPr="0064551A" w:rsidR="009B6A9B" w:rsidP="00FE7879" w:rsidRDefault="009B6A9B" w14:paraId="0C72EB08" w14:textId="77777777">
                            <w:pPr>
                              <w:pStyle w:val="NoSpacing"/>
                              <w:rPr>
                                <w:i/>
                                <w:sz w:val="20"/>
                              </w:rPr>
                            </w:pPr>
                            <w:r w:rsidRPr="0064551A">
                              <w:rPr>
                                <w:i/>
                                <w:sz w:val="20"/>
                              </w:rPr>
                              <w:t>Note:</w:t>
                            </w:r>
                          </w:p>
                          <w:p w:rsidR="009B6A9B" w:rsidP="00FE7879" w:rsidRDefault="009B6A9B" w14:paraId="2FAF447C" w14:textId="77777777">
                            <w:pPr>
                              <w:pStyle w:val="NoSpacing"/>
                              <w:numPr>
                                <w:ilvl w:val="0"/>
                                <w:numId w:val="15"/>
                              </w:numPr>
                              <w:rPr>
                                <w:i/>
                                <w:sz w:val="20"/>
                              </w:rPr>
                            </w:pPr>
                            <w:r>
                              <w:rPr>
                                <w:i/>
                                <w:sz w:val="20"/>
                              </w:rPr>
                              <w:t>For determining ‘PDF’ system will use the ‘Guarantee Fee SBR’ as explained in section 1.8</w:t>
                            </w:r>
                          </w:p>
                          <w:p w:rsidR="009B6A9B" w:rsidP="00FE7879" w:rsidRDefault="009B6A9B" w14:paraId="71E313D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dgm="http://schemas.openxmlformats.org/drawingml/2006/diagram" xmlns:a="http://schemas.openxmlformats.org/drawingml/2006/main" xmlns:w16du="http://schemas.microsoft.com/office/word/2023/wordml/word16du">
            <w:pict w14:anchorId="7907E4C6">
              <v:rect id="Rectangle 34" style="width:453.3pt;height:104.25pt;visibility:visible;mso-wrap-style:square;mso-left-percent:-10001;mso-top-percent:-10001;mso-position-horizontal:absolute;mso-position-horizontal-relative:char;mso-position-vertical:absolute;mso-position-vertical-relative:line;mso-left-percent:-10001;mso-top-percent:-10001;v-text-anchor:middle" o:spid="_x0000_s1059" fillcolor="white [3201]" strokecolor="#70ad47 [3209]" strokeweight="1pt" w14:anchorId="5300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">
                <v:textbox>
                  <w:txbxContent>
                    <w:p w:rsidR="009B6A9B" w:rsidP="00FE7879" w:rsidRDefault="009B6A9B" w14:paraId="7A7338B8" w14:textId="77777777">
                      <w:pPr>
                        <w:pStyle w:val="NoSpacing"/>
                        <w:numPr>
                          <w:ilvl w:val="0"/>
                          <w:numId w:val="15"/>
                        </w:numPr>
                      </w:pPr>
                      <w:r>
                        <w:t>Guarantee Fee SBR for claim lodged case = [PDF * D]</w:t>
                      </w:r>
                    </w:p>
                    <w:p w:rsidR="009B6A9B" w:rsidP="00FE7879" w:rsidRDefault="009B6A9B" w14:paraId="6BB4F555"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9B6A9B" w:rsidP="00FE7879" w:rsidRDefault="009B6A9B" w14:paraId="6193BEB1" w14:textId="77777777">
                      <w:pPr>
                        <w:pStyle w:val="NoSpacing"/>
                        <w:numPr>
                          <w:ilvl w:val="0"/>
                          <w:numId w:val="15"/>
                        </w:numPr>
                      </w:pPr>
                      <w:r>
                        <w:t>Total CG Fees = Guarantee Fee SBR for claim lodged case + Guarantee Fee for all Premiums</w:t>
                      </w:r>
                    </w:p>
                    <w:p w:rsidR="009B6A9B" w:rsidP="00FE7879" w:rsidRDefault="009B6A9B" w14:paraId="049F31CB" w14:textId="77777777">
                      <w:pPr>
                        <w:pStyle w:val="NoSpacing"/>
                        <w:ind w:left="720"/>
                        <w:rPr>
                          <w:sz w:val="20"/>
                        </w:rPr>
                      </w:pPr>
                    </w:p>
                    <w:p w:rsidRPr="0064551A" w:rsidR="009B6A9B" w:rsidP="00FE7879" w:rsidRDefault="009B6A9B" w14:paraId="1F3AABE9" w14:textId="77777777">
                      <w:pPr>
                        <w:pStyle w:val="NoSpacing"/>
                        <w:rPr>
                          <w:i/>
                          <w:sz w:val="20"/>
                        </w:rPr>
                      </w:pPr>
                      <w:r w:rsidRPr="0064551A">
                        <w:rPr>
                          <w:i/>
                          <w:sz w:val="20"/>
                        </w:rPr>
                        <w:t>Note:</w:t>
                      </w:r>
                    </w:p>
                    <w:p w:rsidR="009B6A9B" w:rsidP="00FE7879" w:rsidRDefault="009B6A9B" w14:paraId="7D7143E7" w14:textId="77777777">
                      <w:pPr>
                        <w:pStyle w:val="NoSpacing"/>
                        <w:numPr>
                          <w:ilvl w:val="0"/>
                          <w:numId w:val="15"/>
                        </w:numPr>
                        <w:rPr>
                          <w:i/>
                          <w:sz w:val="20"/>
                        </w:rPr>
                      </w:pPr>
                      <w:r>
                        <w:rPr>
                          <w:i/>
                          <w:sz w:val="20"/>
                        </w:rPr>
                        <w:t>For determining ‘PDF’ system will use the ‘Guarantee Fee SBR’ as explained in section 1.8</w:t>
                      </w:r>
                    </w:p>
                    <w:p w:rsidR="009B6A9B" w:rsidP="00FE7879" w:rsidRDefault="009B6A9B" w14:paraId="53128261" w14:textId="77777777">
                      <w:pPr>
                        <w:jc w:val="center"/>
                      </w:pPr>
                    </w:p>
                  </w:txbxContent>
                </v:textbox>
                <w10:anchorlock/>
              </v:rect>
            </w:pict>
          </mc:Fallback>
        </mc:AlternateContent>
      </w:r>
    </w:p>
    <w:p w:rsidR="00FE7879" w:rsidP="00417178" w:rsidRDefault="00EE2703" w14:paraId="2D2028D8" w14:textId="689B2BC6">
      <w:pPr>
        <w:pStyle w:val="ListParagraph"/>
        <w:numPr>
          <w:ilvl w:val="0"/>
          <w:numId w:val="48"/>
        </w:numPr>
        <w:jc w:val="both"/>
      </w:pPr>
      <w:r>
        <w:t xml:space="preserve">The tax calculations and subsequently the </w:t>
      </w:r>
      <w:r w:rsidR="00FE7879">
        <w:t>total</w:t>
      </w:r>
      <w:r>
        <w:t xml:space="preserve"> guarantee charges is calculated in the same way as explained in 1.8.</w:t>
      </w:r>
    </w:p>
    <w:p w:rsidR="00E043A5" w:rsidP="00417178" w:rsidRDefault="00E043A5" w14:paraId="23EB48A9" w14:textId="3FC47781">
      <w:pPr>
        <w:pStyle w:val="ListParagraph"/>
        <w:numPr>
          <w:ilvl w:val="0"/>
          <w:numId w:val="48"/>
        </w:numPr>
        <w:jc w:val="both"/>
      </w:pPr>
      <w:r>
        <w:t>Claimed account billing Scenarios:</w:t>
      </w:r>
    </w:p>
    <w:p w:rsidR="004308C3" w:rsidP="00CE74E5" w:rsidRDefault="004308C3" w14:paraId="2EFA9CB3" w14:textId="6589C6F1">
      <w:pPr>
        <w:tabs>
          <w:tab w:val="left" w:pos="1122"/>
        </w:tabs>
        <w:jc w:val="both"/>
      </w:pPr>
    </w:p>
    <w:tbl>
      <w:tblPr>
        <w:tblStyle w:val="TableGrid"/>
        <w:tblW w:w="0" w:type="auto"/>
        <w:tblLook w:val="04A0" w:firstRow="1" w:lastRow="0" w:firstColumn="1" w:lastColumn="0" w:noHBand="0" w:noVBand="1"/>
      </w:tblPr>
      <w:tblGrid>
        <w:gridCol w:w="1001"/>
        <w:gridCol w:w="2449"/>
        <w:gridCol w:w="1552"/>
        <w:gridCol w:w="2381"/>
        <w:gridCol w:w="1967"/>
      </w:tblGrid>
      <w:tr w:rsidRPr="00E043A5" w:rsidR="00E043A5" w:rsidTr="00E043A5" w14:paraId="737977BE" w14:textId="77777777">
        <w:tc>
          <w:tcPr>
            <w:tcW w:w="914" w:type="dxa"/>
          </w:tcPr>
          <w:p w:rsidRPr="00E043A5" w:rsidR="00E043A5" w:rsidP="00E043A5" w:rsidRDefault="00E043A5" w14:paraId="443CA8E6" w14:textId="77777777">
            <w:pPr>
              <w:rPr>
                <w:b/>
              </w:rPr>
            </w:pPr>
            <w:r w:rsidRPr="00E043A5">
              <w:rPr>
                <w:b/>
              </w:rPr>
              <w:t xml:space="preserve">Scenario </w:t>
            </w:r>
          </w:p>
        </w:tc>
        <w:tc>
          <w:tcPr>
            <w:tcW w:w="2483" w:type="dxa"/>
          </w:tcPr>
          <w:p w:rsidRPr="00E043A5" w:rsidR="00E043A5" w:rsidP="00E043A5" w:rsidRDefault="00E043A5" w14:paraId="662861A2" w14:textId="77777777">
            <w:pPr>
              <w:rPr>
                <w:b/>
              </w:rPr>
            </w:pPr>
            <w:r w:rsidRPr="00E043A5">
              <w:rPr>
                <w:b/>
              </w:rPr>
              <w:t>Previous State</w:t>
            </w:r>
          </w:p>
        </w:tc>
        <w:tc>
          <w:tcPr>
            <w:tcW w:w="1560" w:type="dxa"/>
          </w:tcPr>
          <w:p w:rsidRPr="00E043A5" w:rsidR="00E043A5" w:rsidP="00E043A5" w:rsidRDefault="00E043A5" w14:paraId="36367B23" w14:textId="77777777">
            <w:pPr>
              <w:rPr>
                <w:b/>
              </w:rPr>
            </w:pPr>
            <w:r w:rsidRPr="00E043A5">
              <w:rPr>
                <w:b/>
              </w:rPr>
              <w:t>Current Status</w:t>
            </w:r>
          </w:p>
        </w:tc>
        <w:tc>
          <w:tcPr>
            <w:tcW w:w="2409" w:type="dxa"/>
          </w:tcPr>
          <w:p w:rsidRPr="00E043A5" w:rsidR="00E043A5" w:rsidP="00E043A5" w:rsidRDefault="00E043A5" w14:paraId="631ECE25" w14:textId="77777777">
            <w:pPr>
              <w:pStyle w:val="ListParagraph"/>
              <w:spacing w:after="160" w:line="259" w:lineRule="auto"/>
              <w:rPr>
                <w:b/>
              </w:rPr>
            </w:pPr>
          </w:p>
        </w:tc>
        <w:tc>
          <w:tcPr>
            <w:tcW w:w="1984" w:type="dxa"/>
          </w:tcPr>
          <w:p w:rsidRPr="00E043A5" w:rsidR="00E043A5" w:rsidP="00E043A5" w:rsidRDefault="00E043A5" w14:paraId="2FD758E1" w14:textId="77777777">
            <w:pPr>
              <w:rPr>
                <w:b/>
              </w:rPr>
            </w:pPr>
            <w:r w:rsidRPr="00E043A5">
              <w:rPr>
                <w:b/>
              </w:rPr>
              <w:t>CG Fee</w:t>
            </w:r>
          </w:p>
        </w:tc>
      </w:tr>
      <w:tr w:rsidRPr="00E043A5" w:rsidR="00E043A5" w:rsidTr="00E043A5" w14:paraId="2F1312F0" w14:textId="77777777">
        <w:tc>
          <w:tcPr>
            <w:tcW w:w="914" w:type="dxa"/>
          </w:tcPr>
          <w:p w:rsidRPr="00E043A5" w:rsidR="00E043A5" w:rsidP="00E043A5" w:rsidRDefault="00E043A5" w14:paraId="15F3A338" w14:textId="77777777">
            <w:r w:rsidRPr="00E043A5">
              <w:t>1</w:t>
            </w:r>
          </w:p>
        </w:tc>
        <w:tc>
          <w:tcPr>
            <w:tcW w:w="2483" w:type="dxa"/>
          </w:tcPr>
          <w:p w:rsidRPr="00E043A5" w:rsidR="00E043A5" w:rsidP="00E043A5" w:rsidRDefault="00E043A5" w14:paraId="3EC96419" w14:textId="77777777">
            <w:r w:rsidRPr="00E043A5">
              <w:t>Claimed (NPA + 6 Months)</w:t>
            </w:r>
          </w:p>
        </w:tc>
        <w:tc>
          <w:tcPr>
            <w:tcW w:w="1560" w:type="dxa"/>
          </w:tcPr>
          <w:p w:rsidRPr="00E043A5" w:rsidR="00E043A5" w:rsidP="00E043A5" w:rsidRDefault="00E043A5" w14:paraId="4F11FB3B" w14:textId="77777777">
            <w:r w:rsidRPr="00E043A5">
              <w:t>STANDARD</w:t>
            </w:r>
          </w:p>
        </w:tc>
        <w:tc>
          <w:tcPr>
            <w:tcW w:w="2409" w:type="dxa"/>
          </w:tcPr>
          <w:p w:rsidRPr="00E043A5" w:rsidR="00E043A5" w:rsidP="00E043A5" w:rsidRDefault="00E043A5" w14:paraId="7FDFF2B4" w14:textId="77777777">
            <w:r w:rsidRPr="00E043A5">
              <w:t>MLI has to provide updates to mark “Standard”</w:t>
            </w:r>
          </w:p>
        </w:tc>
        <w:tc>
          <w:tcPr>
            <w:tcW w:w="1984" w:type="dxa"/>
          </w:tcPr>
          <w:p w:rsidRPr="00E043A5" w:rsidR="00E043A5" w:rsidP="00E043A5" w:rsidRDefault="00E043A5" w14:paraId="4D6ECF49" w14:textId="77777777">
            <w:r w:rsidRPr="00E043A5">
              <w:t>CG should be charged prospective for the entire year</w:t>
            </w:r>
          </w:p>
        </w:tc>
      </w:tr>
      <w:tr w:rsidRPr="00E043A5" w:rsidR="00E043A5" w:rsidTr="00E043A5" w14:paraId="338C9143" w14:textId="77777777">
        <w:tc>
          <w:tcPr>
            <w:tcW w:w="914" w:type="dxa"/>
          </w:tcPr>
          <w:p w:rsidRPr="00E043A5" w:rsidR="00E043A5" w:rsidP="00E043A5" w:rsidRDefault="00E043A5" w14:paraId="09CA5EDA" w14:textId="77777777">
            <w:r w:rsidRPr="00E043A5">
              <w:t>2</w:t>
            </w:r>
          </w:p>
        </w:tc>
        <w:tc>
          <w:tcPr>
            <w:tcW w:w="2483" w:type="dxa"/>
          </w:tcPr>
          <w:p w:rsidRPr="00E043A5" w:rsidR="00E043A5" w:rsidP="00E043A5" w:rsidRDefault="00E043A5" w14:paraId="33A5869F" w14:textId="77777777">
            <w:r w:rsidRPr="00E043A5">
              <w:t>Claimed (NPA + 6 Months)</w:t>
            </w:r>
          </w:p>
        </w:tc>
        <w:tc>
          <w:tcPr>
            <w:tcW w:w="1560" w:type="dxa"/>
          </w:tcPr>
          <w:p w:rsidRPr="00E043A5" w:rsidR="00E043A5" w:rsidP="00E043A5" w:rsidRDefault="00E043A5" w14:paraId="702A48CB" w14:textId="77777777">
            <w:r w:rsidRPr="00E043A5">
              <w:t>NPA with new date</w:t>
            </w:r>
          </w:p>
        </w:tc>
        <w:tc>
          <w:tcPr>
            <w:tcW w:w="2409" w:type="dxa"/>
          </w:tcPr>
          <w:p w:rsidRPr="00E043A5" w:rsidR="00E043A5" w:rsidP="00E043A5" w:rsidRDefault="00E043A5" w14:paraId="21377515" w14:textId="77777777">
            <w:pPr>
              <w:pStyle w:val="ListParagraph"/>
              <w:spacing w:after="160" w:line="259" w:lineRule="auto"/>
            </w:pPr>
          </w:p>
        </w:tc>
        <w:tc>
          <w:tcPr>
            <w:tcW w:w="1984" w:type="dxa"/>
          </w:tcPr>
          <w:p w:rsidRPr="00E043A5" w:rsidR="00E043A5" w:rsidP="00E043A5" w:rsidRDefault="00E043A5" w14:paraId="6793584E" w14:textId="77777777">
            <w:r w:rsidRPr="00E043A5">
              <w:t>CG fee should be charged prospective for full year if NPA date is less than 6 months.</w:t>
            </w:r>
          </w:p>
          <w:p w:rsidRPr="00E043A5" w:rsidR="00E043A5" w:rsidP="007071D8" w:rsidRDefault="00E043A5" w14:paraId="1AAF9296" w14:textId="77777777">
            <w:r w:rsidRPr="00E043A5">
              <w:t>If NPA date + 6 months, and lodge in claim file, CG fee will not be charged.</w:t>
            </w:r>
          </w:p>
          <w:p w:rsidRPr="00E043A5" w:rsidR="00E043A5" w:rsidP="007071D8" w:rsidRDefault="00E043A5" w14:paraId="5C974DB2" w14:textId="77777777">
            <w:r w:rsidRPr="00E043A5">
              <w:t>In case it has NPA+ 6 months but not provided in claim file, CG fee should be charged prospective for full year</w:t>
            </w:r>
          </w:p>
        </w:tc>
      </w:tr>
      <w:tr w:rsidRPr="00E043A5" w:rsidR="00E043A5" w:rsidTr="00E043A5" w14:paraId="56D288C3" w14:textId="77777777">
        <w:tc>
          <w:tcPr>
            <w:tcW w:w="914" w:type="dxa"/>
          </w:tcPr>
          <w:p w:rsidRPr="00E043A5" w:rsidR="00E043A5" w:rsidP="007071D8" w:rsidRDefault="00E043A5" w14:paraId="32AD8AE3" w14:textId="77777777">
            <w:r w:rsidRPr="00E043A5">
              <w:t>3</w:t>
            </w:r>
          </w:p>
        </w:tc>
        <w:tc>
          <w:tcPr>
            <w:tcW w:w="2483" w:type="dxa"/>
          </w:tcPr>
          <w:p w:rsidRPr="00E043A5" w:rsidR="00E043A5" w:rsidP="007071D8" w:rsidRDefault="00E043A5" w14:paraId="46B5EE3F" w14:textId="77777777">
            <w:r w:rsidRPr="00E043A5">
              <w:t>Claimed (NPA + 6 Months)</w:t>
            </w:r>
          </w:p>
        </w:tc>
        <w:tc>
          <w:tcPr>
            <w:tcW w:w="1560" w:type="dxa"/>
          </w:tcPr>
          <w:p w:rsidRPr="00E043A5" w:rsidR="00E043A5" w:rsidP="007071D8" w:rsidRDefault="00E043A5" w14:paraId="4C81C12D" w14:textId="77777777">
            <w:r w:rsidRPr="00E043A5">
              <w:t>NPA with same NPA date of previous claim file</w:t>
            </w:r>
          </w:p>
        </w:tc>
        <w:tc>
          <w:tcPr>
            <w:tcW w:w="2409" w:type="dxa"/>
          </w:tcPr>
          <w:p w:rsidRPr="00E043A5" w:rsidR="00E043A5" w:rsidP="007071D8" w:rsidRDefault="00E043A5" w14:paraId="28DCB078" w14:textId="77777777">
            <w:r w:rsidRPr="00E043A5">
              <w:t>If MLI  provide details of accounts claimed in previous file in addition to new accounts</w:t>
            </w:r>
          </w:p>
        </w:tc>
        <w:tc>
          <w:tcPr>
            <w:tcW w:w="1984" w:type="dxa"/>
          </w:tcPr>
          <w:p w:rsidRPr="00E043A5" w:rsidR="00E043A5" w:rsidP="007071D8" w:rsidRDefault="00E043A5" w14:paraId="356AAC42" w14:textId="77777777">
            <w:r w:rsidRPr="00E043A5">
              <w:t>No CG Fee will be charged on previous claimed accounts.</w:t>
            </w:r>
          </w:p>
          <w:p w:rsidRPr="00E043A5" w:rsidR="00E043A5" w:rsidP="007071D8" w:rsidRDefault="00E043A5" w14:paraId="585F3073" w14:textId="76C15C8E">
            <w:r w:rsidRPr="00E043A5">
              <w:t xml:space="preserve">CG Fee for additional accounts would be charged till </w:t>
            </w:r>
            <w:r w:rsidRPr="00E043A5" w:rsidR="007071D8">
              <w:t>lodgment</w:t>
            </w:r>
          </w:p>
        </w:tc>
      </w:tr>
      <w:tr w:rsidRPr="00E043A5" w:rsidR="00E043A5" w:rsidTr="00E043A5" w14:paraId="376FFB2A" w14:textId="77777777">
        <w:tc>
          <w:tcPr>
            <w:tcW w:w="914" w:type="dxa"/>
          </w:tcPr>
          <w:p w:rsidRPr="00E043A5" w:rsidR="00E043A5" w:rsidP="007071D8" w:rsidRDefault="00E043A5" w14:paraId="65D58AA3" w14:textId="77777777">
            <w:r w:rsidRPr="00E043A5">
              <w:t>4</w:t>
            </w:r>
          </w:p>
        </w:tc>
        <w:tc>
          <w:tcPr>
            <w:tcW w:w="2483" w:type="dxa"/>
          </w:tcPr>
          <w:p w:rsidRPr="00E043A5" w:rsidR="00E043A5" w:rsidP="007071D8" w:rsidRDefault="00E043A5" w14:paraId="4C347B56" w14:textId="77777777">
            <w:r w:rsidRPr="00E043A5">
              <w:t>Claimed (NPA + 6 Months)</w:t>
            </w:r>
          </w:p>
        </w:tc>
        <w:tc>
          <w:tcPr>
            <w:tcW w:w="1560" w:type="dxa"/>
          </w:tcPr>
          <w:p w:rsidRPr="00E043A5" w:rsidR="00E043A5" w:rsidP="00E043A5" w:rsidRDefault="00E043A5" w14:paraId="146C7035" w14:textId="77777777">
            <w:pPr>
              <w:pStyle w:val="ListParagraph"/>
              <w:spacing w:after="160" w:line="259" w:lineRule="auto"/>
            </w:pPr>
          </w:p>
        </w:tc>
        <w:tc>
          <w:tcPr>
            <w:tcW w:w="2409" w:type="dxa"/>
          </w:tcPr>
          <w:p w:rsidRPr="00E043A5" w:rsidR="00E043A5" w:rsidP="007071D8" w:rsidRDefault="00E043A5" w14:paraId="1F194C31" w14:textId="77777777">
            <w:r w:rsidRPr="00E043A5">
              <w:t>MLI has to provide updates to mark “Closed”</w:t>
            </w:r>
          </w:p>
        </w:tc>
        <w:tc>
          <w:tcPr>
            <w:tcW w:w="1984" w:type="dxa"/>
          </w:tcPr>
          <w:p w:rsidRPr="00E043A5" w:rsidR="00E043A5" w:rsidP="007071D8" w:rsidRDefault="00E043A5" w14:paraId="288CAA5A" w14:textId="77777777">
            <w:r w:rsidRPr="00E043A5">
              <w:t>No CG fee</w:t>
            </w:r>
          </w:p>
        </w:tc>
      </w:tr>
    </w:tbl>
    <w:p w:rsidR="00496262" w:rsidRDefault="00496262" w14:paraId="7AE9EF79" w14:textId="77777777">
      <w:pPr>
        <w:rPr>
          <w:rFonts w:ascii="Trebuchet MS" w:hAnsi="Trebuchet MS" w:eastAsia="Times New Roman" w:cs="Arial"/>
          <w:b/>
          <w:bCs/>
          <w:iCs/>
          <w:color w:val="7F7F7F"/>
          <w:sz w:val="28"/>
          <w:szCs w:val="28"/>
        </w:rPr>
      </w:pPr>
    </w:p>
    <w:p w:rsidR="00D601A4" w:rsidRDefault="00D601A4" w14:paraId="67783FA5" w14:textId="26F13743">
      <w:pPr>
        <w:rPr>
          <w:rFonts w:ascii="Trebuchet MS" w:hAnsi="Trebuchet MS" w:eastAsia="Times New Roman" w:cs="Arial"/>
          <w:b/>
          <w:bCs/>
          <w:iCs/>
          <w:color w:val="7F7F7F"/>
          <w:sz w:val="28"/>
          <w:szCs w:val="28"/>
        </w:rPr>
      </w:pPr>
    </w:p>
    <w:p w:rsidR="00E50B7C" w:rsidP="00D779EB" w:rsidRDefault="00E50B7C" w14:paraId="13067BCD" w14:textId="53A75F9F">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6777343" w:id="368"/>
      <w:bookmarkStart w:name="_Toc494979146" w:id="369"/>
      <w:bookmarkStart w:name="_Toc159600885" w:id="370"/>
      <w:r>
        <w:rPr>
          <w:rFonts w:ascii="Trebuchet MS" w:hAnsi="Trebuchet MS" w:eastAsia="Times New Roman" w:cs="Arial"/>
          <w:b/>
          <w:bCs/>
          <w:iCs/>
          <w:color w:val="7F7F7F"/>
          <w:sz w:val="28"/>
          <w:szCs w:val="28"/>
        </w:rPr>
        <w:t xml:space="preserve">Selection of Risk Premium </w:t>
      </w:r>
      <w:bookmarkEnd w:id="368"/>
      <w:bookmarkEnd w:id="369"/>
      <w:r>
        <w:rPr>
          <w:rFonts w:ascii="Trebuchet MS" w:hAnsi="Trebuchet MS" w:eastAsia="Times New Roman" w:cs="Arial"/>
          <w:b/>
          <w:bCs/>
          <w:iCs/>
          <w:color w:val="7F7F7F"/>
          <w:sz w:val="28"/>
          <w:szCs w:val="28"/>
        </w:rPr>
        <w:t>Rate for Calculation</w:t>
      </w:r>
      <w:bookmarkEnd w:id="370"/>
    </w:p>
    <w:p w:rsidR="00E50B7C" w:rsidP="00E50B7C" w:rsidRDefault="00E50B7C" w14:paraId="6893BB66" w14:textId="12233B1E">
      <w:pPr>
        <w:jc w:val="both"/>
      </w:pPr>
      <w:r>
        <w:t xml:space="preserve">The Risk Premium parameters are saved in the respective masters. For billing purpose of CG cases, the selection of particular risk premium value </w:t>
      </w:r>
      <w:r w:rsidRPr="00705446">
        <w:t>(</w:t>
      </w:r>
      <w:r>
        <w:t xml:space="preserve">for </w:t>
      </w:r>
      <w:r w:rsidRPr="00705446">
        <w:t>NPA</w:t>
      </w:r>
      <w:r>
        <w:t xml:space="preserve">, </w:t>
      </w:r>
      <w:r w:rsidRPr="00705446">
        <w:t>Claim</w:t>
      </w:r>
      <w:r>
        <w:t xml:space="preserve"> etc.</w:t>
      </w:r>
      <w:r w:rsidRPr="00705446">
        <w:t>)</w:t>
      </w:r>
      <w:r>
        <w:t xml:space="preserve"> depends on - the current system date. The current system date should be between the ‘Start Date’ and ‘End Date’ of a particular risk value (inclusive of these dates).</w:t>
      </w:r>
    </w:p>
    <w:p w:rsidR="00E50B7C" w:rsidP="00E50B7C" w:rsidRDefault="00E50B7C" w14:paraId="06891831" w14:textId="77777777">
      <w:pPr>
        <w:jc w:val="both"/>
      </w:pPr>
    </w:p>
    <w:p w:rsidR="00E50B7C" w:rsidRDefault="00E50B7C" w14:paraId="41F5C453" w14:textId="140C4A5A">
      <w:pPr>
        <w:rPr>
          <w:rFonts w:ascii="Trebuchet MS" w:hAnsi="Trebuchet MS" w:eastAsia="Times New Roman" w:cs="Arial"/>
          <w:b/>
          <w:bCs/>
          <w:iCs/>
          <w:color w:val="7F7F7F"/>
          <w:sz w:val="28"/>
          <w:szCs w:val="28"/>
        </w:rPr>
      </w:pPr>
    </w:p>
    <w:p w:rsidR="00496262" w:rsidRDefault="00496262" w14:paraId="368D0C7A" w14:textId="68BFAE44">
      <w:pPr>
        <w:rPr>
          <w:rFonts w:ascii="Trebuchet MS" w:hAnsi="Trebuchet MS" w:eastAsia="Times New Roman" w:cs="Arial"/>
          <w:b/>
          <w:bCs/>
          <w:iCs/>
          <w:color w:val="7F7F7F"/>
          <w:sz w:val="28"/>
          <w:szCs w:val="28"/>
        </w:rPr>
      </w:pPr>
    </w:p>
    <w:p w:rsidR="00496262" w:rsidRDefault="00496262" w14:paraId="1C8D5D04" w14:textId="6D1B6260">
      <w:pPr>
        <w:rPr>
          <w:rFonts w:ascii="Trebuchet MS" w:hAnsi="Trebuchet MS" w:eastAsia="Times New Roman" w:cs="Arial"/>
          <w:b/>
          <w:bCs/>
          <w:iCs/>
          <w:color w:val="7F7F7F"/>
          <w:sz w:val="28"/>
          <w:szCs w:val="28"/>
        </w:rPr>
      </w:pPr>
    </w:p>
    <w:p w:rsidR="00496262" w:rsidRDefault="00496262" w14:paraId="4E99FE6D" w14:textId="2666D334">
      <w:pPr>
        <w:rPr>
          <w:rFonts w:ascii="Trebuchet MS" w:hAnsi="Trebuchet MS" w:eastAsia="Times New Roman" w:cs="Arial"/>
          <w:b/>
          <w:bCs/>
          <w:iCs/>
          <w:color w:val="7F7F7F"/>
          <w:sz w:val="28"/>
          <w:szCs w:val="28"/>
        </w:rPr>
      </w:pPr>
    </w:p>
    <w:p w:rsidR="00496262" w:rsidRDefault="00496262" w14:paraId="51C13254" w14:textId="0A433935">
      <w:pPr>
        <w:rPr>
          <w:rFonts w:ascii="Trebuchet MS" w:hAnsi="Trebuchet MS" w:eastAsia="Times New Roman" w:cs="Arial"/>
          <w:b/>
          <w:bCs/>
          <w:iCs/>
          <w:color w:val="7F7F7F"/>
          <w:sz w:val="28"/>
          <w:szCs w:val="28"/>
        </w:rPr>
      </w:pPr>
    </w:p>
    <w:p w:rsidR="002D3502" w:rsidRDefault="002D3502" w14:paraId="4FF65AEE" w14:textId="5A81D8E1">
      <w:pPr>
        <w:rPr>
          <w:rFonts w:ascii="Trebuchet MS" w:hAnsi="Trebuchet MS" w:eastAsia="Times New Roman" w:cs="Arial"/>
          <w:b/>
          <w:bCs/>
          <w:iCs/>
          <w:color w:val="7F7F7F"/>
          <w:sz w:val="28"/>
          <w:szCs w:val="28"/>
        </w:rPr>
      </w:pPr>
    </w:p>
    <w:p w:rsidR="002D3502" w:rsidRDefault="002D3502" w14:paraId="426A1D35" w14:textId="4BF8E6A7">
      <w:pPr>
        <w:rPr>
          <w:rFonts w:ascii="Trebuchet MS" w:hAnsi="Trebuchet MS" w:eastAsia="Times New Roman" w:cs="Arial"/>
          <w:b/>
          <w:bCs/>
          <w:iCs/>
          <w:color w:val="7F7F7F"/>
          <w:sz w:val="28"/>
          <w:szCs w:val="28"/>
        </w:rPr>
      </w:pPr>
    </w:p>
    <w:p w:rsidR="002D3502" w:rsidRDefault="002D3502" w14:paraId="26B57913" w14:textId="7E04ED1D">
      <w:pPr>
        <w:rPr>
          <w:rFonts w:ascii="Trebuchet MS" w:hAnsi="Trebuchet MS" w:eastAsia="Times New Roman" w:cs="Arial"/>
          <w:b/>
          <w:bCs/>
          <w:iCs/>
          <w:color w:val="7F7F7F"/>
          <w:sz w:val="28"/>
          <w:szCs w:val="28"/>
        </w:rPr>
      </w:pPr>
    </w:p>
    <w:p w:rsidR="002D3502" w:rsidRDefault="002D3502" w14:paraId="1E096A3F" w14:textId="50A31C38">
      <w:pPr>
        <w:rPr>
          <w:rFonts w:ascii="Trebuchet MS" w:hAnsi="Trebuchet MS" w:eastAsia="Times New Roman" w:cs="Arial"/>
          <w:b/>
          <w:bCs/>
          <w:iCs/>
          <w:color w:val="7F7F7F"/>
          <w:sz w:val="28"/>
          <w:szCs w:val="28"/>
        </w:rPr>
      </w:pPr>
    </w:p>
    <w:p w:rsidR="002D3502" w:rsidRDefault="002D3502" w14:paraId="1C7E604B" w14:textId="77777777">
      <w:pPr>
        <w:rPr>
          <w:rFonts w:ascii="Trebuchet MS" w:hAnsi="Trebuchet MS" w:eastAsia="Times New Roman" w:cs="Arial"/>
          <w:b/>
          <w:bCs/>
          <w:iCs/>
          <w:color w:val="7F7F7F"/>
          <w:sz w:val="28"/>
          <w:szCs w:val="28"/>
        </w:rPr>
      </w:pPr>
    </w:p>
    <w:p w:rsidR="00496262" w:rsidRDefault="00496262" w14:paraId="3FFE9909" w14:textId="77777777">
      <w:pPr>
        <w:rPr>
          <w:rFonts w:ascii="Trebuchet MS" w:hAnsi="Trebuchet MS" w:eastAsia="Times New Roman" w:cs="Arial"/>
          <w:b/>
          <w:bCs/>
          <w:iCs/>
          <w:color w:val="7F7F7F"/>
          <w:sz w:val="28"/>
          <w:szCs w:val="28"/>
        </w:rPr>
      </w:pPr>
    </w:p>
    <w:p w:rsidR="00AE1DE4" w:rsidP="00D779EB" w:rsidRDefault="00AE1DE4" w14:paraId="6D8EDDB1" w14:textId="60A5568A">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159600886" w:id="371"/>
      <w:r>
        <w:rPr>
          <w:rFonts w:ascii="Trebuchet MS" w:hAnsi="Trebuchet MS" w:eastAsia="Times New Roman" w:cs="Arial"/>
          <w:b/>
          <w:bCs/>
          <w:iCs/>
          <w:color w:val="7F7F7F"/>
          <w:sz w:val="28"/>
          <w:szCs w:val="28"/>
        </w:rPr>
        <w:t>Points Pending for Further Clarification</w:t>
      </w:r>
      <w:bookmarkEnd w:id="349"/>
      <w:bookmarkEnd w:id="353"/>
      <w:bookmarkEnd w:id="354"/>
      <w:bookmarkEnd w:id="365"/>
      <w:bookmarkEnd w:id="371"/>
    </w:p>
    <w:p w:rsidR="00AE1DE4" w:rsidP="00AE1DE4" w:rsidRDefault="00AE1DE4" w14:paraId="1CDBCD68" w14:textId="77777777">
      <w:r>
        <w:t>Following points will need clarification from NCGTC:</w:t>
      </w:r>
    </w:p>
    <w:tbl>
      <w:tblPr>
        <w:tblStyle w:val="GridTable4-Accent6"/>
        <w:tblW w:w="9900" w:type="dxa"/>
        <w:tblLook w:val="04A0" w:firstRow="1" w:lastRow="0" w:firstColumn="1" w:lastColumn="0" w:noHBand="0" w:noVBand="1"/>
      </w:tblPr>
      <w:tblGrid>
        <w:gridCol w:w="895"/>
        <w:gridCol w:w="4320"/>
        <w:gridCol w:w="4685"/>
      </w:tblGrid>
      <w:tr w:rsidR="00AE1DE4" w:rsidTr="009E37EE" w14:paraId="329A5FE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AE1DE4" w:rsidP="009E37EE" w:rsidRDefault="00AE1DE4" w14:paraId="3763DD3B" w14:textId="77777777">
            <w:pPr>
              <w:jc w:val="both"/>
            </w:pPr>
            <w:r>
              <w:t>S. No.</w:t>
            </w:r>
          </w:p>
        </w:tc>
        <w:tc>
          <w:tcPr>
            <w:tcW w:w="4320" w:type="dxa"/>
          </w:tcPr>
          <w:p w:rsidR="00AE1DE4" w:rsidP="009E37EE" w:rsidRDefault="00AE1DE4" w14:paraId="0D2B0118"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4685" w:type="dxa"/>
          </w:tcPr>
          <w:p w:rsidR="00AE1DE4" w:rsidP="009E37EE" w:rsidRDefault="00AE1DE4" w14:paraId="45D5B555"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AE1DE4" w:rsidTr="009E37EE" w14:paraId="6F1CA723" w14:textId="7777777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rsidR="00AE1DE4" w:rsidP="009E37EE" w:rsidRDefault="00AE1DE4" w14:paraId="675D516B" w14:textId="77777777">
            <w:pPr>
              <w:jc w:val="both"/>
            </w:pPr>
            <w:r>
              <w:t>-</w:t>
            </w:r>
          </w:p>
        </w:tc>
        <w:tc>
          <w:tcPr>
            <w:tcW w:w="4320" w:type="dxa"/>
          </w:tcPr>
          <w:p w:rsidR="00AE1DE4" w:rsidP="009E37EE" w:rsidRDefault="00AE1DE4" w14:paraId="02095A6E"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4685" w:type="dxa"/>
          </w:tcPr>
          <w:p w:rsidR="00AE1DE4" w:rsidP="009E37EE" w:rsidRDefault="00AE1DE4" w14:paraId="3BDED84C"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AE1DE4" w:rsidP="00AE1DE4" w:rsidRDefault="00AE1DE4" w14:paraId="3944DE27" w14:textId="77777777"/>
    <w:p w:rsidRPr="00E96C01" w:rsidR="00B11A5E" w:rsidP="00E96C01" w:rsidRDefault="00AE1DE4" w14:paraId="7B836B7E" w14:textId="30DD6443">
      <w:r>
        <w:t>On receipt of further clarification from NCGTC team, the current document will undergo revision</w:t>
      </w:r>
      <w:bookmarkEnd w:id="0"/>
    </w:p>
    <w:sectPr w:rsidRPr="00E96C01" w:rsidR="00B11A5E" w:rsidSect="00042A89">
      <w:headerReference w:type="default" r:id="rId75"/>
      <w:footerReference w:type="default" r:id="rId76"/>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DN" w:author="Divya Nayak" w:date="2022-11-04T15:22:00Z" w:id="6">
    <w:p w:rsidR="009B6A9B" w:rsidRDefault="009B6A9B" w14:paraId="19788478" w14:textId="78065DEC">
      <w:pPr>
        <w:pStyle w:val="CommentText"/>
      </w:pPr>
      <w:r>
        <w:rPr>
          <w:rStyle w:val="CommentReference"/>
        </w:rPr>
        <w:annotationRef/>
      </w:r>
      <w:r>
        <w:t>Needs to be update as highlighted</w:t>
      </w:r>
    </w:p>
  </w:comment>
  <w:comment w:initials="SS" w:author="Supriya Shinde" w:date="2022-11-09T10:25:00Z" w:id="7">
    <w:p w:rsidR="009B6A9B" w:rsidRDefault="009B6A9B" w14:paraId="64C62146" w14:textId="78E19BAF">
      <w:pPr>
        <w:pStyle w:val="CommentText"/>
      </w:pPr>
      <w:r>
        <w:rPr>
          <w:rStyle w:val="CommentReference"/>
        </w:rPr>
        <w:annotationRef/>
      </w:r>
      <w:r>
        <w:t>Done</w:t>
      </w:r>
    </w:p>
  </w:comment>
  <w:comment w:initials="DN" w:author="Divya Nayak" w:date="2022-12-08T11:59:00Z" w:id="8">
    <w:p w:rsidR="009B6A9B" w:rsidRDefault="009B6A9B" w14:paraId="20A46FD4" w14:textId="6FA36A39">
      <w:pPr>
        <w:pStyle w:val="CommentText"/>
      </w:pPr>
      <w:r>
        <w:rPr>
          <w:rStyle w:val="CommentReference"/>
        </w:rPr>
        <w:annotationRef/>
      </w:r>
      <w:r>
        <w:t>ok</w:t>
      </w:r>
    </w:p>
  </w:comment>
  <w:comment w:initials="DN" w:author="Divya Nayak [2]" w:date="2023-05-29T09:55:00Z" w:id="9">
    <w:p w:rsidR="009B6A9B" w:rsidP="003C5B49" w:rsidRDefault="009B6A9B" w14:paraId="51CD73E8" w14:textId="77777777">
      <w:pPr>
        <w:pStyle w:val="CommentText"/>
      </w:pPr>
      <w:r>
        <w:rPr>
          <w:rStyle w:val="CommentReference"/>
        </w:rPr>
        <w:annotationRef/>
      </w:r>
      <w:r>
        <w:rPr>
          <w:lang w:val="en-IN"/>
        </w:rPr>
        <w:t>Added JLG  loan limit</w:t>
      </w:r>
    </w:p>
  </w:comment>
  <w:comment w:initials="DN" w:author="Divya Nayak [2]" w:date="2023-11-15T12:22:00Z" w:id="10">
    <w:p w:rsidR="009B6A9B" w:rsidP="00265E26" w:rsidRDefault="009B6A9B" w14:paraId="25A1ECCB" w14:textId="77777777">
      <w:pPr>
        <w:pStyle w:val="CommentText"/>
      </w:pPr>
      <w:r>
        <w:rPr>
          <w:rStyle w:val="CommentReference"/>
        </w:rPr>
        <w:annotationRef/>
      </w:r>
      <w:r>
        <w:rPr>
          <w:lang w:val="en-IN"/>
        </w:rPr>
        <w:t>ok</w:t>
      </w:r>
    </w:p>
  </w:comment>
  <w:comment w:initials="SS" w:author="Supriya Shinde" w:date="2023-09-08T17:56:00Z" w:id="11">
    <w:p w:rsidR="009B6A9B" w:rsidRDefault="009B6A9B" w14:paraId="0A71A34A" w14:textId="16AD59C9">
      <w:pPr>
        <w:pStyle w:val="CommentText"/>
      </w:pPr>
      <w:r>
        <w:rPr>
          <w:rStyle w:val="CommentReference"/>
        </w:rPr>
        <w:annotationRef/>
      </w:r>
      <w:r>
        <w:t>But as per Cr we have to add  in BRD for sign off.</w:t>
      </w:r>
    </w:p>
  </w:comment>
  <w:comment w:initials="SS" w:author="Supriya Shinde" w:date="2023-07-05T14:28:00Z" w:id="25">
    <w:p w:rsidR="009B6A9B" w:rsidRDefault="009B6A9B" w14:paraId="10E5AAE0" w14:textId="4BD08E97">
      <w:pPr>
        <w:pStyle w:val="CommentText"/>
      </w:pPr>
      <w:r>
        <w:rPr>
          <w:rStyle w:val="CommentReference"/>
        </w:rPr>
        <w:annotationRef/>
      </w:r>
      <w:r>
        <w:t>Added Input File for New CG</w:t>
      </w:r>
    </w:p>
  </w:comment>
  <w:comment w:initials="DN" w:author="Divya Nayak [2]" w:date="2023-09-06T15:04:00Z" w:id="26">
    <w:p w:rsidR="009B6A9B" w:rsidP="003C5B49" w:rsidRDefault="009B6A9B" w14:paraId="4F22C72D" w14:textId="77777777">
      <w:pPr>
        <w:pStyle w:val="CommentText"/>
      </w:pPr>
      <w:r>
        <w:rPr>
          <w:rStyle w:val="CommentReference"/>
        </w:rPr>
        <w:annotationRef/>
      </w:r>
      <w:r>
        <w:rPr>
          <w:lang w:val="en-IN"/>
        </w:rPr>
        <w:t>ok</w:t>
      </w:r>
    </w:p>
  </w:comment>
  <w:comment w:initials="DN" w:author="Divya Nayak [2]" w:date="2023-09-06T15:05:00Z" w:id="27">
    <w:p w:rsidR="009B6A9B" w:rsidP="003C5B49" w:rsidRDefault="009B6A9B" w14:paraId="2A1D4DBB" w14:textId="77777777">
      <w:pPr>
        <w:pStyle w:val="CommentText"/>
      </w:pPr>
      <w:r>
        <w:rPr>
          <w:rStyle w:val="CommentReference"/>
        </w:rPr>
        <w:annotationRef/>
      </w:r>
      <w:r>
        <w:rPr>
          <w:lang w:val="en-IN"/>
        </w:rPr>
        <w:t>Not able to open the New CG input Layout excel file. Better to update the web link ..</w:t>
      </w:r>
    </w:p>
  </w:comment>
  <w:comment w:initials="SS" w:author="Supriya Shinde" w:date="2023-09-08T17:58:00Z" w:id="28">
    <w:p w:rsidR="009B6A9B" w:rsidRDefault="009B6A9B" w14:paraId="2FCE1965" w14:textId="61ABD1A7">
      <w:pPr>
        <w:pStyle w:val="CommentText"/>
      </w:pPr>
      <w:r>
        <w:rPr>
          <w:rStyle w:val="CommentReference"/>
        </w:rPr>
        <w:annotationRef/>
      </w:r>
      <w:r>
        <w:t>It’s opening please check</w:t>
      </w:r>
    </w:p>
  </w:comment>
  <w:comment w:initials="DN" w:author="Divya Nayak [2]" w:date="2023-11-15T12:26:00Z" w:id="29">
    <w:p w:rsidR="009B6A9B" w:rsidP="00265E26" w:rsidRDefault="009B6A9B" w14:paraId="0502B7A2" w14:textId="77777777">
      <w:pPr>
        <w:pStyle w:val="CommentText"/>
      </w:pPr>
      <w:r>
        <w:rPr>
          <w:rStyle w:val="CommentReference"/>
        </w:rPr>
        <w:annotationRef/>
      </w:r>
      <w:r>
        <w:rPr>
          <w:lang w:val="en-IN"/>
        </w:rPr>
        <w:t>Working now</w:t>
      </w:r>
    </w:p>
  </w:comment>
  <w:comment w:initials="SS" w:author="Supriya Shinde" w:date="2023-07-05T14:29:00Z" w:id="42">
    <w:p w:rsidR="009B6A9B" w:rsidRDefault="009B6A9B" w14:paraId="5D263559" w14:textId="6EB4E5D9">
      <w:pPr>
        <w:pStyle w:val="CommentText"/>
      </w:pPr>
      <w:r>
        <w:rPr>
          <w:rStyle w:val="CommentReference"/>
        </w:rPr>
        <w:annotationRef/>
      </w:r>
      <w:r>
        <w:t>Added xml file for New CG and Update CG</w:t>
      </w:r>
    </w:p>
  </w:comment>
  <w:comment w:initials="DN" w:author="Divya Nayak [2]" w:date="2023-11-15T12:27:00Z" w:id="43">
    <w:p w:rsidR="009B6A9B" w:rsidP="00265E26" w:rsidRDefault="009B6A9B" w14:paraId="2DD8B33F" w14:textId="77777777">
      <w:pPr>
        <w:pStyle w:val="CommentText"/>
      </w:pPr>
      <w:r>
        <w:rPr>
          <w:rStyle w:val="CommentReference"/>
        </w:rPr>
        <w:annotationRef/>
      </w:r>
      <w:r>
        <w:rPr>
          <w:lang w:val="en-IN"/>
        </w:rPr>
        <w:t>Ok</w:t>
      </w:r>
    </w:p>
  </w:comment>
  <w:comment w:initials="DN" w:author="Divya Nayak [2]" w:date="2023-09-06T15:47:00Z" w:id="50">
    <w:p w:rsidR="009B6A9B" w:rsidP="003C5B49" w:rsidRDefault="009B6A9B" w14:paraId="6E25F328" w14:textId="0E99F935">
      <w:pPr>
        <w:pStyle w:val="CommentText"/>
      </w:pPr>
      <w:r>
        <w:rPr>
          <w:rStyle w:val="CommentReference"/>
        </w:rPr>
        <w:annotationRef/>
      </w:r>
      <w:r>
        <w:rPr>
          <w:lang w:val="en-IN"/>
        </w:rPr>
        <w:t>Highlighted  - Needs to be update same as Retrospective portfolio.</w:t>
      </w:r>
    </w:p>
  </w:comment>
  <w:comment w:initials="SS" w:author="Supriya Shinde" w:date="2023-09-29T15:33:00Z" w:id="51">
    <w:p w:rsidR="009B6A9B" w:rsidRDefault="009B6A9B" w14:paraId="21F30FA1" w14:textId="0515F7E0">
      <w:pPr>
        <w:pStyle w:val="CommentText"/>
      </w:pPr>
      <w:r>
        <w:rPr>
          <w:rStyle w:val="CommentReference"/>
        </w:rPr>
        <w:annotationRef/>
      </w:r>
      <w:r>
        <w:t>Updated as per your comments</w:t>
      </w:r>
    </w:p>
  </w:comment>
  <w:comment w:initials="DN" w:author="Divya Nayak [2]" w:date="2023-11-15T12:32:00Z" w:id="52">
    <w:p w:rsidR="009B6A9B" w:rsidP="00265E26" w:rsidRDefault="009B6A9B" w14:paraId="4B448BDE" w14:textId="77777777">
      <w:pPr>
        <w:pStyle w:val="CommentText"/>
      </w:pPr>
      <w:r>
        <w:rPr>
          <w:rStyle w:val="CommentReference"/>
        </w:rPr>
        <w:annotationRef/>
      </w:r>
      <w:r>
        <w:rPr>
          <w:lang w:val="en-IN"/>
        </w:rPr>
        <w:t>ok</w:t>
      </w:r>
    </w:p>
  </w:comment>
  <w:comment w:initials="DN" w:author="Divya Nayak [2]" w:date="2023-11-15T13:03:00Z" w:id="68">
    <w:p w:rsidR="009B6A9B" w:rsidRDefault="009B6A9B" w14:paraId="1EDF5CF8" w14:textId="77777777">
      <w:pPr>
        <w:pStyle w:val="CommentText"/>
      </w:pPr>
      <w:r>
        <w:rPr>
          <w:rStyle w:val="CommentReference"/>
        </w:rPr>
        <w:annotationRef/>
      </w:r>
      <w:r>
        <w:rPr>
          <w:lang w:val="en-IN"/>
        </w:rPr>
        <w:t>File Status - "Submitted"</w:t>
      </w:r>
    </w:p>
    <w:p w:rsidR="009B6A9B" w:rsidRDefault="009B6A9B" w14:paraId="79FE522F" w14:textId="77777777">
      <w:pPr>
        <w:pStyle w:val="CommentText"/>
      </w:pPr>
    </w:p>
    <w:p w:rsidR="009B6A9B" w:rsidP="00265E26" w:rsidRDefault="009B6A9B" w14:paraId="6923A8A6" w14:textId="77777777">
      <w:pPr>
        <w:pStyle w:val="CommentText"/>
      </w:pPr>
      <w:r>
        <w:rPr>
          <w:lang w:val="en-IN"/>
        </w:rPr>
        <w:t>I think file status will be "processed". Please check.</w:t>
      </w:r>
    </w:p>
  </w:comment>
  <w:comment w:initials="SS" w:author="Supriya Shinde" w:date="2023-11-16T11:34:00Z" w:id="69">
    <w:p w:rsidR="009B6A9B" w:rsidRDefault="009B6A9B" w14:paraId="4DE2E99D" w14:textId="41C110DB">
      <w:pPr>
        <w:pStyle w:val="CommentText"/>
      </w:pPr>
      <w:r>
        <w:rPr>
          <w:rStyle w:val="CommentReference"/>
        </w:rPr>
        <w:annotationRef/>
      </w:r>
      <w:r>
        <w:t>Changed</w:t>
      </w:r>
    </w:p>
  </w:comment>
  <w:comment w:initials="SS" w:author="Supriya Shinde" w:date="2022-10-31T13:15:00Z" w:id="70">
    <w:p w:rsidR="009B6A9B" w:rsidRDefault="009B6A9B" w14:paraId="3920ABF6" w14:textId="225CAC03">
      <w:pPr>
        <w:pStyle w:val="CommentText"/>
      </w:pPr>
      <w:r>
        <w:rPr>
          <w:rStyle w:val="CommentReference"/>
        </w:rPr>
        <w:annotationRef/>
      </w:r>
      <w:r>
        <w:t>CR point has been added</w:t>
      </w:r>
    </w:p>
  </w:comment>
  <w:comment w:initials="DN" w:author="Divya Nayak" w:date="2022-11-04T16:38:00Z" w:id="71">
    <w:p w:rsidR="009B6A9B" w:rsidRDefault="009B6A9B" w14:paraId="4F306818" w14:textId="664F4966">
      <w:pPr>
        <w:pStyle w:val="CommentText"/>
      </w:pPr>
      <w:r>
        <w:rPr>
          <w:rStyle w:val="CommentReference"/>
        </w:rPr>
        <w:annotationRef/>
      </w:r>
      <w:r>
        <w:t>Clarity required.</w:t>
      </w:r>
    </w:p>
  </w:comment>
  <w:comment w:initials="SS" w:author="Supriya Shinde" w:date="2022-11-09T10:29:00Z" w:id="72">
    <w:p w:rsidR="009B6A9B" w:rsidRDefault="009B6A9B" w14:paraId="2D782EE3" w14:textId="0584FA89">
      <w:pPr>
        <w:pStyle w:val="CommentText"/>
      </w:pPr>
      <w:r>
        <w:rPr>
          <w:rStyle w:val="CommentReference"/>
        </w:rPr>
        <w:annotationRef/>
      </w:r>
      <w:r>
        <w:t>Done</w:t>
      </w:r>
    </w:p>
  </w:comment>
  <w:comment w:initials="DN" w:author="Divya Nayak [2]" w:date="2023-05-29T10:08:00Z" w:id="73">
    <w:p w:rsidR="009B6A9B" w:rsidP="003C5B49" w:rsidRDefault="009B6A9B" w14:paraId="7F9081D4" w14:textId="77777777">
      <w:pPr>
        <w:pStyle w:val="CommentText"/>
      </w:pPr>
      <w:r>
        <w:rPr>
          <w:rStyle w:val="CommentReference"/>
        </w:rPr>
        <w:annotationRef/>
      </w:r>
      <w:r>
        <w:rPr>
          <w:lang w:val="en-IN"/>
        </w:rPr>
        <w:t>ok</w:t>
      </w:r>
    </w:p>
  </w:comment>
  <w:comment w:initials="SS" w:author="Supriya Shinde" w:date="2023-07-06T11:49:00Z" w:id="78">
    <w:p w:rsidR="009B6A9B" w:rsidRDefault="009B6A9B" w14:paraId="3F1DC321" w14:textId="2BBA75AA">
      <w:pPr>
        <w:pStyle w:val="CommentText"/>
      </w:pPr>
      <w:r>
        <w:rPr>
          <w:rStyle w:val="CommentReference"/>
        </w:rPr>
        <w:annotationRef/>
      </w:r>
      <w:r>
        <w:t>Added Process Flow.</w:t>
      </w:r>
    </w:p>
  </w:comment>
  <w:comment w:initials="DN" w:author="Divya Nayak [2]" w:date="2023-09-06T16:41:00Z" w:id="79">
    <w:p w:rsidR="009B6A9B" w:rsidP="003C5B49" w:rsidRDefault="009B6A9B" w14:paraId="067B79D7" w14:textId="77777777">
      <w:pPr>
        <w:pStyle w:val="CommentText"/>
      </w:pPr>
      <w:r>
        <w:rPr>
          <w:rStyle w:val="CommentReference"/>
        </w:rPr>
        <w:annotationRef/>
      </w:r>
      <w:r>
        <w:rPr>
          <w:lang w:val="en-IN"/>
        </w:rPr>
        <w:t>ok</w:t>
      </w:r>
    </w:p>
  </w:comment>
  <w:comment w:initials="DN" w:author="Divya Nayak" w:date="2022-12-08T12:23:00Z" w:id="98">
    <w:p w:rsidR="009B6A9B" w:rsidRDefault="009B6A9B" w14:paraId="162F0E48" w14:textId="5550806B">
      <w:pPr>
        <w:pStyle w:val="CommentText"/>
      </w:pPr>
      <w:r>
        <w:rPr>
          <w:rStyle w:val="CommentReference"/>
        </w:rPr>
        <w:annotationRef/>
      </w:r>
    </w:p>
  </w:comment>
  <w:comment w:initials="DN" w:author="Divya Nayak" w:date="2022-11-04T15:40:00Z" w:id="92">
    <w:p w:rsidR="009B6A9B" w:rsidRDefault="009B6A9B" w14:paraId="3B5B9194" w14:textId="3A74547A">
      <w:pPr>
        <w:pStyle w:val="CommentText"/>
      </w:pPr>
      <w:r>
        <w:rPr>
          <w:rStyle w:val="CommentReference"/>
        </w:rPr>
        <w:annotationRef/>
      </w:r>
      <w:r>
        <w:t>Clarity required</w:t>
      </w:r>
    </w:p>
  </w:comment>
  <w:comment w:initials="SS" w:author="Supriya Shinde" w:date="2022-11-09T10:52:00Z" w:id="93">
    <w:p w:rsidR="009B6A9B" w:rsidRDefault="009B6A9B" w14:paraId="720AB3EC" w14:textId="09DC7A31">
      <w:pPr>
        <w:pStyle w:val="CommentText"/>
      </w:pPr>
      <w:r>
        <w:rPr>
          <w:rStyle w:val="CommentReference"/>
        </w:rPr>
        <w:annotationRef/>
      </w:r>
      <w:r>
        <w:t>done</w:t>
      </w:r>
    </w:p>
  </w:comment>
  <w:comment w:initials="DN" w:author="Divya Nayak" w:date="2022-12-08T12:08:00Z" w:id="94">
    <w:p w:rsidR="009B6A9B" w:rsidRDefault="009B6A9B" w14:paraId="56C1217A" w14:textId="672BF107">
      <w:pPr>
        <w:pStyle w:val="CommentText"/>
      </w:pPr>
      <w:r>
        <w:rPr>
          <w:rStyle w:val="CommentReference"/>
        </w:rPr>
        <w:annotationRef/>
      </w:r>
      <w:r>
        <w:t>ok</w:t>
      </w:r>
    </w:p>
  </w:comment>
  <w:comment w:initials="DN" w:author="Divya Nayak" w:date="2022-12-08T12:23:00Z" w:id="95">
    <w:p w:rsidR="009B6A9B" w:rsidRDefault="009B6A9B" w14:paraId="08FC659B" w14:textId="0C58F43D">
      <w:pPr>
        <w:pStyle w:val="CommentText"/>
      </w:pPr>
      <w:r>
        <w:rPr>
          <w:rStyle w:val="CommentReference"/>
        </w:rPr>
        <w:annotationRef/>
      </w:r>
      <w:r>
        <w:t>CP4 changed to BP4</w:t>
      </w:r>
    </w:p>
  </w:comment>
  <w:comment w:initials="SS" w:author="Supriya Shinde" w:date="2022-12-09T17:04:00Z" w:id="96">
    <w:p w:rsidR="009B6A9B" w:rsidRDefault="009B6A9B" w14:paraId="7C59D048" w14:textId="3194F718">
      <w:pPr>
        <w:pStyle w:val="CommentText"/>
      </w:pPr>
      <w:r>
        <w:rPr>
          <w:rStyle w:val="CommentReference"/>
        </w:rPr>
        <w:annotationRef/>
      </w:r>
      <w:r>
        <w:t>Done</w:t>
      </w:r>
    </w:p>
  </w:comment>
  <w:comment w:initials="DN" w:author="Divya Nayak [2]" w:date="2023-05-29T14:43:00Z" w:id="97">
    <w:p w:rsidR="009B6A9B" w:rsidP="003C5B49" w:rsidRDefault="009B6A9B" w14:paraId="6DE5549F" w14:textId="77777777">
      <w:pPr>
        <w:pStyle w:val="CommentText"/>
      </w:pPr>
      <w:r>
        <w:rPr>
          <w:rStyle w:val="CommentReference"/>
        </w:rPr>
        <w:annotationRef/>
      </w:r>
      <w:r>
        <w:rPr>
          <w:lang w:val="en-IN"/>
        </w:rPr>
        <w:t>ok</w:t>
      </w:r>
    </w:p>
  </w:comment>
  <w:comment w:initials="DN" w:author="Divya Nayak [2]" w:date="2024-04-17T20:07:00Z" w:id="99">
    <w:p w:rsidR="00811264" w:rsidP="00811264" w:rsidRDefault="00AF0E40" w14:paraId="1C58C173" w14:textId="77777777">
      <w:pPr>
        <w:pStyle w:val="CommentText"/>
        <w:numPr>
          <w:ilvl w:val="0"/>
          <w:numId w:val="66"/>
        </w:numPr>
      </w:pPr>
      <w:r>
        <w:rPr>
          <w:rStyle w:val="CommentReference"/>
        </w:rPr>
        <w:annotationRef/>
      </w:r>
      <w:r w:rsidR="00811264">
        <w:t>Update Data (if applicable) is received within stipulated time -  add this point</w:t>
      </w:r>
    </w:p>
    <w:p w:rsidR="00811264" w:rsidP="00811264" w:rsidRDefault="00811264" w14:paraId="140209C9" w14:textId="77777777">
      <w:pPr>
        <w:pStyle w:val="CommentText"/>
      </w:pPr>
    </w:p>
    <w:p w:rsidR="00811264" w:rsidP="00811264" w:rsidRDefault="00811264" w14:paraId="2D3E0F8E" w14:textId="77777777">
      <w:pPr>
        <w:pStyle w:val="CommentText"/>
      </w:pPr>
    </w:p>
    <w:p w:rsidR="00811264" w:rsidP="00811264" w:rsidRDefault="00811264" w14:paraId="39116A47" w14:textId="77777777">
      <w:pPr>
        <w:pStyle w:val="CommentText"/>
      </w:pPr>
      <w:r>
        <w:t>If data  New CG is uploaded  and  payment is not made, then alert prompt to be dispayed.  No data is uploaded then system allow to transit the next period. - Include this point from Base Period 1 to Base Period q3</w:t>
      </w:r>
    </w:p>
  </w:comment>
  <w:comment w:initials="SS" w:author="Supriya Shinde" w:date="2022-10-28T19:18:00Z" w:id="100">
    <w:p w:rsidR="009B6A9B" w:rsidRDefault="009B6A9B" w14:paraId="1473046B" w14:textId="0C86EA2F">
      <w:pPr>
        <w:pStyle w:val="CommentText"/>
      </w:pPr>
      <w:r>
        <w:rPr>
          <w:rStyle w:val="CommentReference"/>
        </w:rPr>
        <w:annotationRef/>
      </w:r>
      <w:r>
        <w:t>CR point has been added</w:t>
      </w:r>
    </w:p>
  </w:comment>
  <w:comment w:initials="DN" w:author="Divya Nayak [2]" w:date="2024-04-17T20:09:00Z" w:id="101">
    <w:p w:rsidR="00811264" w:rsidP="00811264" w:rsidRDefault="00811264" w14:paraId="2D1EFE82" w14:textId="77777777">
      <w:pPr>
        <w:pStyle w:val="CommentText"/>
      </w:pPr>
      <w:r>
        <w:rPr>
          <w:rStyle w:val="CommentReference"/>
        </w:rPr>
        <w:annotationRef/>
      </w:r>
      <w:r>
        <w:t>ok</w:t>
      </w:r>
    </w:p>
  </w:comment>
  <w:comment w:initials="DN" w:author="Divya Nayak" w:date="2022-12-08T14:50:00Z" w:id="102">
    <w:p w:rsidR="009B6A9B" w:rsidRDefault="009B6A9B" w14:paraId="1A6B8754" w14:textId="61C7569E">
      <w:pPr>
        <w:pStyle w:val="CommentText"/>
      </w:pPr>
      <w:r>
        <w:rPr>
          <w:rStyle w:val="CommentReference"/>
        </w:rPr>
        <w:annotationRef/>
      </w:r>
      <w:r>
        <w:t>No data updation, billing and payment done while transit from Crystalized to CP1.</w:t>
      </w:r>
    </w:p>
  </w:comment>
  <w:comment w:initials="SS" w:author="Supriya Shinde" w:date="2023-01-04T14:03:00Z" w:id="103">
    <w:p w:rsidR="009B6A9B" w:rsidRDefault="009B6A9B" w14:paraId="6E79C3D8" w14:textId="47BABC0A">
      <w:pPr>
        <w:pStyle w:val="CommentText"/>
      </w:pPr>
      <w:r>
        <w:rPr>
          <w:rStyle w:val="CommentReference"/>
        </w:rPr>
        <w:annotationRef/>
      </w:r>
      <w:r>
        <w:t>What steps are you expecting? This is for currency period 1</w:t>
      </w:r>
    </w:p>
  </w:comment>
  <w:comment w:initials="DN" w:author="Divya Nayak [2]" w:date="2023-05-29T15:01:00Z" w:id="104">
    <w:p w:rsidR="009B6A9B" w:rsidP="003C5B49" w:rsidRDefault="009B6A9B" w14:paraId="7302DB42" w14:textId="77777777">
      <w:pPr>
        <w:pStyle w:val="CommentText"/>
      </w:pPr>
      <w:r>
        <w:rPr>
          <w:rStyle w:val="CommentReference"/>
        </w:rPr>
        <w:annotationRef/>
      </w:r>
      <w:r>
        <w:t>No data updation, billing and payment done while transit from Crystalized to CP1.</w:t>
      </w:r>
    </w:p>
  </w:comment>
  <w:comment w:initials="SS" w:author="Supriya Shinde" w:date="2023-05-30T17:36:00Z" w:id="105">
    <w:p w:rsidR="009B6A9B" w:rsidRDefault="009B6A9B" w14:paraId="36AC2179" w14:textId="68B381BF">
      <w:pPr>
        <w:pStyle w:val="CommentText"/>
      </w:pPr>
      <w:r>
        <w:rPr>
          <w:rStyle w:val="CommentReference"/>
        </w:rPr>
        <w:annotationRef/>
      </w:r>
      <w:r>
        <w:t>done</w:t>
      </w:r>
    </w:p>
  </w:comment>
  <w:comment w:initials="DN" w:author="Divya Nayak [2]" w:date="2024-04-17T20:16:00Z" w:id="106">
    <w:p w:rsidR="00811264" w:rsidP="00811264" w:rsidRDefault="00811264" w14:paraId="2ED2B397" w14:textId="77777777">
      <w:pPr>
        <w:pStyle w:val="CommentText"/>
      </w:pPr>
      <w:r>
        <w:rPr>
          <w:rStyle w:val="CommentReference"/>
        </w:rPr>
        <w:annotationRef/>
      </w:r>
      <w:r>
        <w:t>ok</w:t>
      </w:r>
    </w:p>
  </w:comment>
  <w:comment w:initials="SS" w:author="Supriya Shinde" w:date="2022-10-28T19:22:00Z" w:id="107">
    <w:p w:rsidR="009B6A9B" w:rsidRDefault="009B6A9B" w14:paraId="4339C2AE" w14:textId="4FAB7B6B">
      <w:pPr>
        <w:pStyle w:val="CommentText"/>
      </w:pPr>
      <w:r>
        <w:rPr>
          <w:rStyle w:val="CommentReference"/>
        </w:rPr>
        <w:annotationRef/>
      </w:r>
      <w:r>
        <w:t>CR point has been added</w:t>
      </w:r>
    </w:p>
  </w:comment>
  <w:comment w:initials="DN" w:author="Divya Nayak" w:date="2022-12-08T14:52:00Z" w:id="108">
    <w:p w:rsidR="009B6A9B" w:rsidRDefault="009B6A9B" w14:paraId="1BC30CF1" w14:textId="7A014086">
      <w:pPr>
        <w:pStyle w:val="CommentText"/>
      </w:pPr>
      <w:r>
        <w:rPr>
          <w:rStyle w:val="CommentReference"/>
        </w:rPr>
        <w:annotationRef/>
      </w:r>
      <w:r>
        <w:t>ok</w:t>
      </w:r>
    </w:p>
  </w:comment>
  <w:comment w:initials="DN" w:author="Divya Nayak [2]" w:date="2024-04-17T20:16:00Z" w:id="109">
    <w:p w:rsidR="00811264" w:rsidP="00811264" w:rsidRDefault="00811264" w14:paraId="40957451" w14:textId="77777777">
      <w:pPr>
        <w:pStyle w:val="CommentText"/>
      </w:pPr>
      <w:r>
        <w:rPr>
          <w:rStyle w:val="CommentReference"/>
        </w:rPr>
        <w:annotationRef/>
      </w:r>
      <w:r>
        <w:t>ok</w:t>
      </w:r>
    </w:p>
  </w:comment>
  <w:comment w:initials="DN" w:author="Divya Nayak" w:date="2022-12-08T14:54:00Z" w:id="110">
    <w:p w:rsidR="009B6A9B" w:rsidP="005A51F8" w:rsidRDefault="009B6A9B" w14:paraId="5B484043" w14:textId="0F927F42">
      <w:pPr>
        <w:pStyle w:val="CommentText"/>
      </w:pPr>
      <w:r>
        <w:rPr>
          <w:rStyle w:val="CommentReference"/>
        </w:rPr>
        <w:annotationRef/>
      </w:r>
    </w:p>
  </w:comment>
  <w:comment w:initials="SS" w:author="Supriya Shinde" w:date="2023-01-04T14:05:00Z" w:id="111">
    <w:p w:rsidR="009B6A9B" w:rsidRDefault="009B6A9B" w14:paraId="49AFB223" w14:textId="192AE947">
      <w:pPr>
        <w:pStyle w:val="CommentText"/>
      </w:pPr>
      <w:r>
        <w:rPr>
          <w:rStyle w:val="CommentReference"/>
        </w:rPr>
        <w:annotationRef/>
      </w:r>
      <w:r>
        <w:t>Added as per your suggestion</w:t>
      </w:r>
    </w:p>
  </w:comment>
  <w:comment w:initials="DN" w:author="Divya Nayak [2]" w:date="2023-09-06T17:02:00Z" w:id="112">
    <w:p w:rsidR="009B6A9B" w:rsidP="003C5B49" w:rsidRDefault="009B6A9B" w14:paraId="7C004FC1" w14:textId="77777777">
      <w:pPr>
        <w:pStyle w:val="CommentText"/>
      </w:pPr>
      <w:r>
        <w:rPr>
          <w:rStyle w:val="CommentReference"/>
        </w:rPr>
        <w:annotationRef/>
      </w:r>
      <w:r>
        <w:rPr>
          <w:lang w:val="en-IN"/>
        </w:rPr>
        <w:t>Billing cycle execution for standard and NPA accounts</w:t>
      </w:r>
    </w:p>
  </w:comment>
  <w:comment w:initials="SS" w:author="Supriya Shinde" w:date="2023-09-29T15:36:00Z" w:id="113">
    <w:p w:rsidR="009B6A9B" w:rsidRDefault="009B6A9B" w14:paraId="603904E1" w14:textId="312E586A">
      <w:pPr>
        <w:pStyle w:val="CommentText"/>
      </w:pPr>
      <w:r>
        <w:rPr>
          <w:rStyle w:val="CommentReference"/>
        </w:rPr>
        <w:annotationRef/>
      </w:r>
      <w:r>
        <w:t>Updated plz check</w:t>
      </w:r>
    </w:p>
  </w:comment>
  <w:comment w:initials="SS" w:author="Supriya Shinde" w:date="2022-10-28T19:22:00Z" w:id="114">
    <w:p w:rsidR="009B6A9B" w:rsidRDefault="009B6A9B" w14:paraId="07BBEBC7" w14:textId="12F79A4C">
      <w:pPr>
        <w:pStyle w:val="CommentText"/>
      </w:pPr>
      <w:r>
        <w:rPr>
          <w:rStyle w:val="CommentReference"/>
        </w:rPr>
        <w:annotationRef/>
      </w:r>
      <w:r>
        <w:t>CR point has been added</w:t>
      </w:r>
    </w:p>
  </w:comment>
  <w:comment w:initials="DN" w:author="Divya Nayak" w:date="2022-12-08T14:53:00Z" w:id="115">
    <w:p w:rsidR="009B6A9B" w:rsidRDefault="009B6A9B" w14:paraId="740F28E4" w14:textId="2018B8A9">
      <w:pPr>
        <w:pStyle w:val="CommentText"/>
      </w:pPr>
      <w:r>
        <w:rPr>
          <w:rStyle w:val="CommentReference"/>
        </w:rPr>
        <w:annotationRef/>
      </w:r>
      <w:r>
        <w:t>ok</w:t>
      </w:r>
    </w:p>
  </w:comment>
  <w:comment w:initials="DN" w:author="Divya Nayak [2]" w:date="2023-05-29T15:05:00Z" w:id="116">
    <w:p w:rsidR="009B6A9B" w:rsidP="003C5B49" w:rsidRDefault="009B6A9B" w14:paraId="260C8BB3" w14:textId="77777777">
      <w:pPr>
        <w:pStyle w:val="CommentText"/>
      </w:pPr>
      <w:r>
        <w:rPr>
          <w:rStyle w:val="CommentReference"/>
        </w:rPr>
        <w:annotationRef/>
      </w:r>
      <w:r>
        <w:rPr>
          <w:lang w:val="en-IN"/>
        </w:rPr>
        <w:t>ok</w:t>
      </w:r>
    </w:p>
  </w:comment>
  <w:comment w:initials="SS" w:author="Supriya Shinde" w:date="2022-10-28T19:22:00Z" w:id="117">
    <w:p w:rsidR="009B6A9B" w:rsidRDefault="009B6A9B" w14:paraId="3530D27B" w14:textId="37B5FEB3">
      <w:pPr>
        <w:pStyle w:val="CommentText"/>
      </w:pPr>
      <w:r>
        <w:rPr>
          <w:rStyle w:val="CommentReference"/>
        </w:rPr>
        <w:annotationRef/>
      </w:r>
      <w:r>
        <w:t>CR point has been added</w:t>
      </w:r>
    </w:p>
  </w:comment>
  <w:comment w:initials="DN" w:author="Divya Nayak [2]" w:date="2023-05-29T15:05:00Z" w:id="118">
    <w:p w:rsidR="009B6A9B" w:rsidP="003C5B49" w:rsidRDefault="009B6A9B" w14:paraId="3BD39055" w14:textId="77777777">
      <w:pPr>
        <w:pStyle w:val="CommentText"/>
      </w:pPr>
      <w:r>
        <w:rPr>
          <w:rStyle w:val="CommentReference"/>
        </w:rPr>
        <w:annotationRef/>
      </w:r>
      <w:r>
        <w:rPr>
          <w:lang w:val="en-IN"/>
        </w:rPr>
        <w:t>ok</w:t>
      </w:r>
    </w:p>
  </w:comment>
  <w:comment w:initials="DN" w:author="Divya Nayak [2]" w:date="2023-09-06T17:11:00Z" w:id="119">
    <w:p w:rsidR="009B6A9B" w:rsidP="003C5B49" w:rsidRDefault="009B6A9B" w14:paraId="4DC0FD77" w14:textId="77777777">
      <w:pPr>
        <w:pStyle w:val="CommentText"/>
      </w:pPr>
      <w:r>
        <w:rPr>
          <w:rStyle w:val="CommentReference"/>
        </w:rPr>
        <w:annotationRef/>
      </w:r>
      <w:r>
        <w:rPr>
          <w:lang w:val="en-IN"/>
        </w:rPr>
        <w:t>For Cp4 billing should be done on all standard accounts as on 31st March of the CP3 period - New CP4 billing CR</w:t>
      </w:r>
    </w:p>
  </w:comment>
  <w:comment w:initials="SS" w:author="Supriya Shinde" w:date="2023-09-29T15:37:00Z" w:id="120">
    <w:p w:rsidR="009B6A9B" w:rsidRDefault="009B6A9B" w14:paraId="39B4359E" w14:textId="2EFED86E">
      <w:pPr>
        <w:pStyle w:val="CommentText"/>
      </w:pPr>
      <w:r>
        <w:rPr>
          <w:rStyle w:val="CommentReference"/>
        </w:rPr>
        <w:annotationRef/>
      </w:r>
      <w:r>
        <w:t>Added please check</w:t>
      </w:r>
    </w:p>
  </w:comment>
  <w:comment w:initials="DN" w:author="Divya Nayak [2]" w:date="2024-04-17T20:18:00Z" w:id="121">
    <w:p w:rsidR="00811264" w:rsidP="00811264" w:rsidRDefault="00811264" w14:paraId="7B9CF9F0" w14:textId="77777777">
      <w:pPr>
        <w:pStyle w:val="CommentText"/>
      </w:pPr>
      <w:r>
        <w:rPr>
          <w:rStyle w:val="CommentReference"/>
        </w:rPr>
        <w:annotationRef/>
      </w:r>
      <w:r>
        <w:t>ok</w:t>
      </w:r>
    </w:p>
  </w:comment>
  <w:comment w:initials="DN" w:author="Divya Nayak [2]" w:date="2024-04-17T20:19:00Z" w:id="122">
    <w:p w:rsidR="00811264" w:rsidP="00811264" w:rsidRDefault="00811264" w14:paraId="164A11ED" w14:textId="77777777">
      <w:pPr>
        <w:pStyle w:val="CommentText"/>
      </w:pPr>
      <w:r>
        <w:rPr>
          <w:rStyle w:val="CommentReference"/>
        </w:rPr>
        <w:annotationRef/>
      </w:r>
      <w:r>
        <w:t>For Final claim  CP4 billing is not required. Please check</w:t>
      </w:r>
    </w:p>
  </w:comment>
  <w:comment w:initials="SS" w:author="Supriya Shinde" w:date="2022-10-28T19:22:00Z" w:id="123">
    <w:p w:rsidR="009B6A9B" w:rsidRDefault="009B6A9B" w14:paraId="6BE1D803" w14:textId="0A7259BE">
      <w:pPr>
        <w:pStyle w:val="CommentText"/>
      </w:pPr>
      <w:r>
        <w:rPr>
          <w:rStyle w:val="CommentReference"/>
        </w:rPr>
        <w:annotationRef/>
      </w:r>
      <w:r>
        <w:t>CR point has been added</w:t>
      </w:r>
    </w:p>
  </w:comment>
  <w:comment w:initials="DN" w:author="Divya Nayak [2]" w:date="2023-05-29T15:05:00Z" w:id="124">
    <w:p w:rsidR="009B6A9B" w:rsidP="003C5B49" w:rsidRDefault="009B6A9B" w14:paraId="00411982" w14:textId="77777777">
      <w:pPr>
        <w:pStyle w:val="CommentText"/>
      </w:pPr>
      <w:r>
        <w:rPr>
          <w:rStyle w:val="CommentReference"/>
        </w:rPr>
        <w:annotationRef/>
      </w:r>
      <w:r>
        <w:rPr>
          <w:lang w:val="en-IN"/>
        </w:rPr>
        <w:t>ok</w:t>
      </w:r>
    </w:p>
  </w:comment>
  <w:comment w:initials="SS" w:author="Supriya Shinde" w:date="2022-10-28T19:22:00Z" w:id="125">
    <w:p w:rsidR="009B6A9B" w:rsidRDefault="009B6A9B" w14:paraId="4C0C2558" w14:textId="49F44CAE">
      <w:pPr>
        <w:pStyle w:val="CommentText"/>
      </w:pPr>
      <w:r>
        <w:rPr>
          <w:rStyle w:val="CommentReference"/>
        </w:rPr>
        <w:annotationRef/>
      </w:r>
      <w:r>
        <w:t>CR point has been added</w:t>
      </w:r>
    </w:p>
  </w:comment>
  <w:comment w:initials="DN" w:author="Divya Nayak [2]" w:date="2023-09-06T17:11:00Z" w:id="126">
    <w:p w:rsidR="009B6A9B" w:rsidP="003C5B49" w:rsidRDefault="009B6A9B" w14:paraId="12767F06" w14:textId="77777777">
      <w:pPr>
        <w:pStyle w:val="CommentText"/>
      </w:pPr>
      <w:r>
        <w:rPr>
          <w:rStyle w:val="CommentReference"/>
        </w:rPr>
        <w:annotationRef/>
      </w:r>
      <w:r>
        <w:rPr>
          <w:lang w:val="en-IN"/>
        </w:rPr>
        <w:t>ok</w:t>
      </w:r>
    </w:p>
  </w:comment>
  <w:comment w:initials="SS" w:author="Supriya Shinde" w:date="2022-10-28T19:22:00Z" w:id="127">
    <w:p w:rsidR="009B6A9B" w:rsidRDefault="009B6A9B" w14:paraId="0569FBEA" w14:textId="4811AA4F">
      <w:pPr>
        <w:pStyle w:val="CommentText"/>
      </w:pPr>
      <w:r>
        <w:rPr>
          <w:rStyle w:val="CommentReference"/>
        </w:rPr>
        <w:annotationRef/>
      </w:r>
      <w:r>
        <w:t>CR point has been added</w:t>
      </w:r>
    </w:p>
  </w:comment>
  <w:comment w:initials="DN" w:author="Divya Nayak [2]" w:date="2024-04-17T20:21:00Z" w:id="128">
    <w:p w:rsidR="009E0997" w:rsidP="009E0997" w:rsidRDefault="009E0997" w14:paraId="0F8F5A0D" w14:textId="77777777">
      <w:pPr>
        <w:pStyle w:val="CommentText"/>
      </w:pPr>
      <w:r>
        <w:rPr>
          <w:rStyle w:val="CommentReference"/>
        </w:rPr>
        <w:annotationRef/>
      </w:r>
      <w:r>
        <w:t>ok</w:t>
      </w:r>
    </w:p>
  </w:comment>
  <w:comment w:initials="DN" w:author="Divya Nayak [2]" w:date="2024-04-17T20:22:00Z" w:id="129">
    <w:p w:rsidR="009E0997" w:rsidP="009E0997" w:rsidRDefault="009E0997" w14:paraId="129DB280" w14:textId="77777777">
      <w:pPr>
        <w:pStyle w:val="CommentText"/>
      </w:pPr>
      <w:r>
        <w:rPr>
          <w:rStyle w:val="CommentReference"/>
        </w:rPr>
        <w:annotationRef/>
      </w:r>
      <w:r>
        <w:t>Please check</w:t>
      </w:r>
    </w:p>
  </w:comment>
  <w:comment w:initials="SS" w:author="Supriya Shinde" w:date="2023-09-29T15:39:00Z" w:id="130">
    <w:p w:rsidR="009B6A9B" w:rsidRDefault="009B6A9B" w14:paraId="79024F2A" w14:textId="3C569EC3">
      <w:pPr>
        <w:pStyle w:val="CommentText"/>
      </w:pPr>
      <w:r>
        <w:rPr>
          <w:rStyle w:val="CommentReference"/>
        </w:rPr>
        <w:annotationRef/>
      </w:r>
      <w:r>
        <w:t>Added point</w:t>
      </w:r>
    </w:p>
  </w:comment>
  <w:comment w:initials="DN" w:author="Divya Nayak [2]" w:date="2024-04-17T20:22:00Z" w:id="131">
    <w:p w:rsidR="009E0997" w:rsidP="009E0997" w:rsidRDefault="009E0997" w14:paraId="514C6DCD" w14:textId="77777777">
      <w:pPr>
        <w:pStyle w:val="CommentText"/>
      </w:pPr>
      <w:r>
        <w:rPr>
          <w:rStyle w:val="CommentReference"/>
        </w:rPr>
        <w:annotationRef/>
      </w:r>
      <w:r>
        <w:t>ok</w:t>
      </w:r>
    </w:p>
  </w:comment>
  <w:comment w:initials="DN" w:author="Divya Nayak [2]" w:date="2023-09-06T17:15:00Z" w:id="132">
    <w:p w:rsidR="009B6A9B" w:rsidP="003C5B49" w:rsidRDefault="009B6A9B" w14:paraId="3D7D4694" w14:textId="192C39F7">
      <w:pPr>
        <w:pStyle w:val="CommentText"/>
      </w:pPr>
      <w:r>
        <w:rPr>
          <w:rStyle w:val="CommentReference"/>
        </w:rPr>
        <w:annotationRef/>
      </w:r>
      <w:r>
        <w:rPr>
          <w:lang w:val="en-IN"/>
        </w:rPr>
        <w:t>Also, if MLI willing to continue portfolio will be migrated for another 3 more years, till CP7.</w:t>
      </w:r>
    </w:p>
  </w:comment>
  <w:comment w:initials="SS" w:author="Supriya Shinde" w:date="2023-09-29T15:41:00Z" w:id="133">
    <w:p w:rsidR="009B6A9B" w:rsidRDefault="009B6A9B" w14:paraId="1C3982FA" w14:textId="52B87825">
      <w:pPr>
        <w:pStyle w:val="CommentText"/>
      </w:pPr>
      <w:r>
        <w:rPr>
          <w:rStyle w:val="CommentReference"/>
        </w:rPr>
        <w:annotationRef/>
      </w:r>
      <w:r>
        <w:t>Updated plz check</w:t>
      </w:r>
    </w:p>
  </w:comment>
  <w:comment w:initials="DN" w:author="Divya Nayak [2]" w:date="2024-04-17T20:23:00Z" w:id="134">
    <w:p w:rsidR="009E0997" w:rsidP="009E0997" w:rsidRDefault="009E0997" w14:paraId="3F3C57B8" w14:textId="77777777">
      <w:pPr>
        <w:pStyle w:val="CommentText"/>
      </w:pPr>
      <w:r>
        <w:rPr>
          <w:rStyle w:val="CommentReference"/>
        </w:rPr>
        <w:annotationRef/>
      </w:r>
      <w:r>
        <w:t>ok</w:t>
      </w:r>
    </w:p>
  </w:comment>
  <w:comment w:initials="DN" w:author="Divya Nayak [2]" w:date="2023-09-06T17:38:00Z" w:id="153">
    <w:p w:rsidR="009B6A9B" w:rsidP="003C5B49" w:rsidRDefault="009B6A9B" w14:paraId="65B4C1A7" w14:textId="1473D4F0">
      <w:pPr>
        <w:pStyle w:val="CommentText"/>
      </w:pPr>
      <w:r>
        <w:rPr>
          <w:rStyle w:val="CommentReference"/>
        </w:rPr>
        <w:annotationRef/>
      </w:r>
      <w:r>
        <w:rPr>
          <w:lang w:val="en-IN"/>
        </w:rPr>
        <w:t>Attachment is not as per the production. Plz check</w:t>
      </w:r>
    </w:p>
  </w:comment>
  <w:comment w:initials="SS" w:author="Supriya Shinde" w:date="2023-09-18T10:21:00Z" w:id="154">
    <w:p w:rsidR="009B6A9B" w:rsidRDefault="009B6A9B" w14:paraId="1E140244" w14:textId="001AA46B">
      <w:pPr>
        <w:pStyle w:val="CommentText"/>
      </w:pPr>
      <w:r>
        <w:rPr>
          <w:rStyle w:val="CommentReference"/>
        </w:rPr>
        <w:annotationRef/>
      </w:r>
      <w:r>
        <w:t>Updated as per production.</w:t>
      </w:r>
    </w:p>
  </w:comment>
  <w:comment w:initials="DN" w:author="Divya Nayak [2]" w:date="2023-11-15T15:18:00Z" w:id="155">
    <w:p w:rsidR="009B6A9B" w:rsidP="00265E26" w:rsidRDefault="009B6A9B" w14:paraId="694E67AA" w14:textId="77777777">
      <w:pPr>
        <w:pStyle w:val="CommentText"/>
      </w:pPr>
      <w:r>
        <w:rPr>
          <w:rStyle w:val="CommentReference"/>
        </w:rPr>
        <w:annotationRef/>
      </w:r>
      <w:r>
        <w:rPr>
          <w:lang w:val="en-IN"/>
        </w:rPr>
        <w:t>Ok</w:t>
      </w:r>
    </w:p>
  </w:comment>
  <w:comment w:initials="SS" w:author="Supriya Shinde" w:date="2022-10-28T19:05:00Z" w:id="164">
    <w:p w:rsidR="009B6A9B" w:rsidRDefault="009B6A9B" w14:paraId="2DBC7C7A" w14:textId="3E0485E1">
      <w:pPr>
        <w:pStyle w:val="CommentText"/>
      </w:pPr>
      <w:r>
        <w:rPr>
          <w:rStyle w:val="CommentReference"/>
        </w:rPr>
        <w:annotationRef/>
      </w:r>
      <w:r>
        <w:t xml:space="preserve">"Set Window date" has been </w:t>
      </w:r>
      <w:r w:rsidRPr="000C5E52">
        <w:t>disabled</w:t>
      </w:r>
    </w:p>
  </w:comment>
  <w:comment w:initials="DN" w:author="Divya Nayak" w:date="2022-11-04T15:47:00Z" w:id="165">
    <w:p w:rsidR="009B6A9B" w:rsidRDefault="009B6A9B" w14:paraId="73EB4988" w14:textId="1754E290">
      <w:pPr>
        <w:pStyle w:val="CommentText"/>
      </w:pPr>
      <w:r>
        <w:rPr>
          <w:rStyle w:val="CommentReference"/>
        </w:rPr>
        <w:annotationRef/>
      </w:r>
      <w:r>
        <w:t>Done</w:t>
      </w:r>
    </w:p>
  </w:comment>
  <w:comment w:initials="DN" w:author="Divya Nayak" w:date="2022-11-04T15:48:00Z" w:id="166">
    <w:p w:rsidR="009B6A9B" w:rsidRDefault="009B6A9B" w14:paraId="2E847618" w14:textId="3C378ED8">
      <w:pPr>
        <w:pStyle w:val="CommentText"/>
      </w:pPr>
      <w:r>
        <w:rPr>
          <w:rStyle w:val="CommentReference"/>
        </w:rPr>
        <w:annotationRef/>
      </w:r>
      <w:r>
        <w:t xml:space="preserve">Need to update </w:t>
      </w:r>
    </w:p>
  </w:comment>
  <w:comment w:initials="SS" w:author="Supriya Shinde" w:date="2022-11-18T19:41:00Z" w:id="167">
    <w:p w:rsidR="009B6A9B" w:rsidRDefault="009B6A9B" w14:paraId="54F7851A" w14:textId="2C2E17DA">
      <w:pPr>
        <w:pStyle w:val="CommentText"/>
      </w:pPr>
      <w:r>
        <w:rPr>
          <w:rStyle w:val="CommentReference"/>
        </w:rPr>
        <w:annotationRef/>
      </w:r>
      <w:r>
        <w:t>Done</w:t>
      </w:r>
    </w:p>
  </w:comment>
  <w:comment w:initials="DN" w:author="Divya Nayak [2]" w:date="2023-05-29T15:21:00Z" w:id="168">
    <w:p w:rsidR="009B6A9B" w:rsidP="003C5B49" w:rsidRDefault="009B6A9B" w14:paraId="314A7A8C" w14:textId="77777777">
      <w:pPr>
        <w:pStyle w:val="CommentText"/>
      </w:pPr>
      <w:r>
        <w:rPr>
          <w:rStyle w:val="CommentReference"/>
        </w:rPr>
        <w:annotationRef/>
      </w:r>
      <w:r>
        <w:rPr>
          <w:lang w:val="en-IN"/>
        </w:rPr>
        <w:t>JLG  sanctions updated</w:t>
      </w:r>
    </w:p>
  </w:comment>
  <w:comment w:initials="SS" w:author="Supriya Shinde" w:date="2023-10-20T10:07:00Z" w:id="169">
    <w:p w:rsidR="009B6A9B" w:rsidRDefault="009B6A9B" w14:paraId="26AFE9D4" w14:textId="39A67A12">
      <w:pPr>
        <w:pStyle w:val="CommentText"/>
      </w:pPr>
      <w:r>
        <w:rPr>
          <w:rStyle w:val="CommentReference"/>
        </w:rPr>
        <w:annotationRef/>
      </w:r>
      <w:r>
        <w:t>OK. Thanks.</w:t>
      </w:r>
    </w:p>
  </w:comment>
  <w:comment w:initials="DN" w:author="Divya Nayak" w:date="2022-11-04T15:48:00Z" w:id="170">
    <w:p w:rsidR="009B6A9B" w:rsidP="00682C24" w:rsidRDefault="009B6A9B" w14:paraId="74A1AB97" w14:textId="308780CD">
      <w:pPr>
        <w:pStyle w:val="CommentText"/>
      </w:pPr>
      <w:r>
        <w:rPr>
          <w:rStyle w:val="CommentReference"/>
        </w:rPr>
        <w:annotationRef/>
      </w:r>
      <w:r>
        <w:t xml:space="preserve">Need to update </w:t>
      </w:r>
    </w:p>
  </w:comment>
  <w:comment w:initials="SS" w:author="Supriya Shinde" w:date="2022-11-18T19:41:00Z" w:id="171">
    <w:p w:rsidR="009B6A9B" w:rsidP="00682C24" w:rsidRDefault="009B6A9B" w14:paraId="7940C60D" w14:textId="77777777">
      <w:pPr>
        <w:pStyle w:val="CommentText"/>
      </w:pPr>
      <w:r>
        <w:rPr>
          <w:rStyle w:val="CommentReference"/>
        </w:rPr>
        <w:annotationRef/>
      </w:r>
      <w:r>
        <w:t>Done</w:t>
      </w:r>
    </w:p>
  </w:comment>
  <w:comment w:initials="SS" w:author="Supriya Shinde" w:date="2023-07-05T14:05:00Z" w:id="172">
    <w:p w:rsidR="009B6A9B" w:rsidRDefault="009B6A9B" w14:paraId="11616139" w14:textId="62F17AC9">
      <w:pPr>
        <w:pStyle w:val="CommentText"/>
      </w:pPr>
      <w:r>
        <w:rPr>
          <w:rStyle w:val="CommentReference"/>
        </w:rPr>
        <w:annotationRef/>
      </w:r>
      <w:r>
        <w:t>As per CR updated</w:t>
      </w:r>
    </w:p>
  </w:comment>
  <w:comment w:initials="DN" w:author="Divya Nayak [2]" w:date="2023-09-06T17:48:00Z" w:id="173">
    <w:p w:rsidR="009B6A9B" w:rsidP="003C5B49" w:rsidRDefault="009B6A9B" w14:paraId="7794AB85" w14:textId="77777777">
      <w:pPr>
        <w:pStyle w:val="CommentText"/>
      </w:pPr>
      <w:r>
        <w:rPr>
          <w:rStyle w:val="CommentReference"/>
        </w:rPr>
        <w:annotationRef/>
      </w:r>
      <w:r>
        <w:rPr>
          <w:lang w:val="en-IN"/>
        </w:rPr>
        <w:t>o/s amount for closure account  should be zero, as per my understanding. Need to check in database</w:t>
      </w:r>
    </w:p>
  </w:comment>
  <w:comment w:initials="SS" w:author="Supriya Shinde" w:date="2023-11-16T11:41:00Z" w:id="174">
    <w:p w:rsidR="009B6A9B" w:rsidRDefault="009B6A9B" w14:paraId="61F82C91" w14:textId="70856E77">
      <w:pPr>
        <w:pStyle w:val="CommentText"/>
      </w:pPr>
      <w:r>
        <w:rPr>
          <w:rStyle w:val="CommentReference"/>
        </w:rPr>
        <w:annotationRef/>
      </w:r>
      <w:r>
        <w:t>plz check note.</w:t>
      </w:r>
    </w:p>
  </w:comment>
  <w:comment w:initials="SS" w:author="Supriya Shinde" w:date="2023-10-20T10:09:00Z" w:id="175">
    <w:p w:rsidR="009B6A9B" w:rsidRDefault="009B6A9B" w14:paraId="6B4BA7A0" w14:textId="5839CF45">
      <w:pPr>
        <w:pStyle w:val="CommentText"/>
      </w:pPr>
      <w:r>
        <w:rPr>
          <w:rStyle w:val="CommentReference"/>
        </w:rPr>
        <w:annotationRef/>
      </w:r>
      <w:r>
        <w:t>Updated as per validation</w:t>
      </w:r>
    </w:p>
  </w:comment>
  <w:comment w:initials="DN" w:author="Divya Nayak [2]" w:date="2024-04-17T22:02:00Z" w:id="176">
    <w:p w:rsidR="00502ADF" w:rsidP="00502ADF" w:rsidRDefault="00502ADF" w14:paraId="1EA97B4A" w14:textId="77777777">
      <w:pPr>
        <w:pStyle w:val="CommentText"/>
      </w:pPr>
      <w:r>
        <w:rPr>
          <w:rStyle w:val="CommentReference"/>
        </w:rPr>
        <w:annotationRef/>
      </w:r>
      <w:r>
        <w:t>ok</w:t>
      </w:r>
    </w:p>
  </w:comment>
  <w:comment w:initials="DN" w:author="Divya Nayak" w:date="2022-11-04T15:49:00Z" w:id="181">
    <w:p w:rsidR="009B6A9B" w:rsidRDefault="009B6A9B" w14:paraId="3A6FDB7F" w14:textId="080178FD">
      <w:pPr>
        <w:pStyle w:val="CommentText"/>
      </w:pPr>
      <w:r>
        <w:rPr>
          <w:rStyle w:val="CommentReference"/>
        </w:rPr>
        <w:annotationRef/>
      </w:r>
      <w:r>
        <w:t>Rs. 10,000/-</w:t>
      </w:r>
    </w:p>
  </w:comment>
  <w:comment w:initials="SS" w:author="Supriya Shinde" w:date="2022-11-09T10:31:00Z" w:id="182">
    <w:p w:rsidR="009B6A9B" w:rsidRDefault="009B6A9B" w14:paraId="33F7B7B0" w14:textId="67456972">
      <w:pPr>
        <w:pStyle w:val="CommentText"/>
      </w:pPr>
      <w:r>
        <w:rPr>
          <w:rStyle w:val="CommentReference"/>
        </w:rPr>
        <w:annotationRef/>
      </w:r>
      <w:r>
        <w:t>done</w:t>
      </w:r>
    </w:p>
  </w:comment>
  <w:comment w:initials="DN" w:author="Divya Nayak [2]" w:date="2023-05-29T15:37:00Z" w:id="183">
    <w:p w:rsidR="009B6A9B" w:rsidP="003C5B49" w:rsidRDefault="009B6A9B" w14:paraId="39F4DD39" w14:textId="77777777">
      <w:pPr>
        <w:pStyle w:val="CommentText"/>
      </w:pPr>
      <w:r>
        <w:rPr>
          <w:rStyle w:val="CommentReference"/>
        </w:rPr>
        <w:annotationRef/>
      </w:r>
      <w:r>
        <w:rPr>
          <w:lang w:val="en-IN"/>
        </w:rPr>
        <w:t>JLG added</w:t>
      </w:r>
    </w:p>
  </w:comment>
  <w:comment w:initials="SS" w:author="Supriya Shinde" w:date="2023-10-20T10:10:00Z" w:id="184">
    <w:p w:rsidR="009B6A9B" w:rsidRDefault="009B6A9B" w14:paraId="508A3B83" w14:textId="006BB996">
      <w:pPr>
        <w:pStyle w:val="CommentText"/>
      </w:pPr>
      <w:r>
        <w:rPr>
          <w:rStyle w:val="CommentReference"/>
        </w:rPr>
        <w:annotationRef/>
      </w:r>
      <w:r>
        <w:t>OK. Thanks.</w:t>
      </w:r>
    </w:p>
  </w:comment>
  <w:comment w:initials="DN" w:author="Divya Nayak" w:date="2022-11-04T15:49:00Z" w:id="185">
    <w:p w:rsidR="009B6A9B" w:rsidP="00B42D73" w:rsidRDefault="009B6A9B" w14:paraId="2B343A3C" w14:textId="59BF0F6A">
      <w:pPr>
        <w:pStyle w:val="CommentText"/>
      </w:pPr>
      <w:r>
        <w:rPr>
          <w:rStyle w:val="CommentReference"/>
        </w:rPr>
        <w:annotationRef/>
      </w:r>
      <w:r>
        <w:t>Rs. 10,000/-</w:t>
      </w:r>
    </w:p>
  </w:comment>
  <w:comment w:initials="SS" w:author="Supriya Shinde" w:date="2022-11-09T10:31:00Z" w:id="186">
    <w:p w:rsidR="009B6A9B" w:rsidP="00B42D73" w:rsidRDefault="009B6A9B" w14:paraId="0DAACB98" w14:textId="77777777">
      <w:pPr>
        <w:pStyle w:val="CommentText"/>
      </w:pPr>
      <w:r>
        <w:rPr>
          <w:rStyle w:val="CommentReference"/>
        </w:rPr>
        <w:annotationRef/>
      </w:r>
      <w:r>
        <w:t>done</w:t>
      </w:r>
    </w:p>
  </w:comment>
  <w:comment w:initials="DN" w:author="Divya Nayak [2]" w:date="2023-05-29T15:42:00Z" w:id="187">
    <w:p w:rsidR="009B6A9B" w:rsidP="003C5B49" w:rsidRDefault="009B6A9B" w14:paraId="3231DEAB" w14:textId="77777777">
      <w:pPr>
        <w:pStyle w:val="CommentText"/>
      </w:pPr>
      <w:r>
        <w:rPr>
          <w:rStyle w:val="CommentReference"/>
        </w:rPr>
        <w:annotationRef/>
      </w:r>
      <w:r>
        <w:rPr>
          <w:lang w:val="en-IN"/>
        </w:rPr>
        <w:t>Need to check this</w:t>
      </w:r>
    </w:p>
  </w:comment>
  <w:comment w:initials="SS" w:author="Supriya Shinde" w:date="2023-05-31T14:56:00Z" w:id="188">
    <w:p w:rsidR="009B6A9B" w:rsidRDefault="009B6A9B" w14:paraId="123D32CE" w14:textId="56B5DE60">
      <w:pPr>
        <w:pStyle w:val="CommentText"/>
      </w:pPr>
      <w:r>
        <w:rPr>
          <w:rStyle w:val="CommentReference"/>
        </w:rPr>
        <w:annotationRef/>
      </w:r>
      <w:r>
        <w:t>This is old validation.</w:t>
      </w:r>
    </w:p>
  </w:comment>
  <w:comment w:initials="DN" w:author="Divya Nayak [2]" w:date="2023-05-29T15:48:00Z" w:id="203">
    <w:p w:rsidR="009B6A9B" w:rsidP="003C5B49" w:rsidRDefault="009B6A9B" w14:paraId="27E0F159" w14:textId="77777777">
      <w:pPr>
        <w:pStyle w:val="CommentText"/>
      </w:pPr>
      <w:r>
        <w:rPr>
          <w:rStyle w:val="CommentReference"/>
        </w:rPr>
        <w:annotationRef/>
      </w:r>
      <w:r>
        <w:rPr>
          <w:lang w:val="en-IN"/>
        </w:rPr>
        <w:t>Window date  is disabled. Need to update.</w:t>
      </w:r>
    </w:p>
  </w:comment>
  <w:comment w:initials="SS" w:author="Supriya Shinde" w:date="2023-05-30T17:39:00Z" w:id="201">
    <w:p w:rsidR="009B6A9B" w:rsidRDefault="009B6A9B" w14:paraId="642597C1" w14:textId="57C4DE86">
      <w:pPr>
        <w:pStyle w:val="CommentText"/>
      </w:pPr>
      <w:r>
        <w:rPr>
          <w:rStyle w:val="CommentReference"/>
        </w:rPr>
        <w:annotationRef/>
      </w:r>
      <w:r>
        <w:t xml:space="preserve">" Window date/Cut-Off time" has been </w:t>
      </w:r>
      <w:r w:rsidRPr="000C5E52">
        <w:t>disabled</w:t>
      </w:r>
    </w:p>
  </w:comment>
  <w:comment w:initials="DN" w:author="Divya Nayak [2]" w:date="2023-11-15T15:27:00Z" w:id="202">
    <w:p w:rsidR="009B6A9B" w:rsidP="00265E26" w:rsidRDefault="009B6A9B" w14:paraId="238BC1FB" w14:textId="77777777">
      <w:pPr>
        <w:pStyle w:val="CommentText"/>
      </w:pPr>
      <w:r>
        <w:rPr>
          <w:rStyle w:val="CommentReference"/>
        </w:rPr>
        <w:annotationRef/>
      </w:r>
      <w:r>
        <w:rPr>
          <w:lang w:val="en-IN"/>
        </w:rPr>
        <w:t>Ok</w:t>
      </w:r>
    </w:p>
  </w:comment>
  <w:comment w:initials="DN" w:author="Divya Nayak [2]" w:date="2024-04-17T22:13:00Z" w:id="204">
    <w:p w:rsidR="009A5C6E" w:rsidP="009A5C6E" w:rsidRDefault="009A5C6E" w14:paraId="276D834C" w14:textId="77777777">
      <w:pPr>
        <w:pStyle w:val="CommentText"/>
      </w:pPr>
      <w:r>
        <w:rPr>
          <w:rStyle w:val="CommentReference"/>
        </w:rPr>
        <w:annotationRef/>
      </w:r>
      <w:r>
        <w:t>Explain the status of the code for better understanding</w:t>
      </w:r>
    </w:p>
  </w:comment>
  <w:comment w:initials="SS" w:author="Supriya Shinde" w:date="2023-07-05T14:05:00Z" w:id="205">
    <w:p w:rsidR="009B6A9B" w:rsidP="004932FA" w:rsidRDefault="009B6A9B" w14:paraId="67304210" w14:textId="53CFCC5D">
      <w:pPr>
        <w:pStyle w:val="CommentText"/>
      </w:pPr>
      <w:r>
        <w:rPr>
          <w:rStyle w:val="CommentReference"/>
        </w:rPr>
        <w:annotationRef/>
      </w:r>
      <w:r>
        <w:t>As per CR updated</w:t>
      </w:r>
    </w:p>
  </w:comment>
  <w:comment w:initials="DN" w:author="Divya Nayak [2]" w:date="2023-09-07T14:39:00Z" w:id="206">
    <w:p w:rsidR="009B6A9B" w:rsidP="003C5B49" w:rsidRDefault="009B6A9B" w14:paraId="38B13BC9" w14:textId="77777777">
      <w:pPr>
        <w:pStyle w:val="CommentText"/>
      </w:pPr>
      <w:r>
        <w:rPr>
          <w:rStyle w:val="CommentReference"/>
        </w:rPr>
        <w:annotationRef/>
      </w:r>
      <w:r>
        <w:rPr>
          <w:lang w:val="en-IN"/>
        </w:rPr>
        <w:t>For closed MLI can input outstanding amount as "0".  Please check the validation and update</w:t>
      </w:r>
    </w:p>
  </w:comment>
  <w:comment w:initials="SS" w:author="Supriya Shinde" w:date="2023-11-16T11:41:00Z" w:id="207">
    <w:p w:rsidR="009B6A9B" w:rsidRDefault="009B6A9B" w14:paraId="0BE0B882" w14:textId="0BFCF7F1">
      <w:pPr>
        <w:pStyle w:val="CommentText"/>
      </w:pPr>
      <w:r>
        <w:rPr>
          <w:rStyle w:val="CommentReference"/>
        </w:rPr>
        <w:annotationRef/>
      </w:r>
      <w:r>
        <w:t>Plz check note</w:t>
      </w:r>
    </w:p>
  </w:comment>
  <w:comment w:initials="DN" w:author="Divya Nayak [2]" w:date="2023-09-07T14:41:00Z" w:id="208">
    <w:p w:rsidR="009B6A9B" w:rsidP="003C5B49" w:rsidRDefault="009B6A9B" w14:paraId="4961184E" w14:textId="77777777">
      <w:pPr>
        <w:pStyle w:val="CommentText"/>
      </w:pPr>
      <w:r>
        <w:rPr>
          <w:rStyle w:val="CommentReference"/>
        </w:rPr>
        <w:annotationRef/>
      </w:r>
      <w:r>
        <w:rPr>
          <w:lang w:val="en-IN"/>
        </w:rPr>
        <w:t>Need to be added JLG  sanction not more than 10laks and for overdraft Rs. 10,000 system validation</w:t>
      </w:r>
    </w:p>
  </w:comment>
  <w:comment w:initials="DN" w:author="Divya Nayak [2]" w:date="2023-11-15T15:36:00Z" w:id="209">
    <w:p w:rsidR="009B6A9B" w:rsidP="00265E26" w:rsidRDefault="009B6A9B" w14:paraId="3514E4E3" w14:textId="77777777">
      <w:pPr>
        <w:pStyle w:val="CommentText"/>
      </w:pPr>
      <w:r>
        <w:rPr>
          <w:rStyle w:val="CommentReference"/>
        </w:rPr>
        <w:annotationRef/>
      </w:r>
      <w:r>
        <w:rPr>
          <w:lang w:val="en-IN"/>
        </w:rPr>
        <w:t>K</w:t>
      </w:r>
    </w:p>
  </w:comment>
  <w:comment w:initials="SS" w:author="Supriya Shinde" w:date="2023-09-29T15:45:00Z" w:id="210">
    <w:p w:rsidR="009B6A9B" w:rsidRDefault="009B6A9B" w14:paraId="5D813C13" w14:textId="18FCD435">
      <w:pPr>
        <w:pStyle w:val="CommentText"/>
      </w:pPr>
      <w:r>
        <w:rPr>
          <w:rStyle w:val="CommentReference"/>
        </w:rPr>
        <w:annotationRef/>
      </w:r>
      <w:r>
        <w:t>Please check</w:t>
      </w:r>
    </w:p>
  </w:comment>
  <w:comment w:initials="DN" w:author="Divya Nayak [2]" w:date="2024-04-18T10:10:00Z" w:id="211">
    <w:p w:rsidR="00B169F5" w:rsidP="00B169F5" w:rsidRDefault="00B169F5" w14:paraId="22B1458E" w14:textId="77777777">
      <w:pPr>
        <w:pStyle w:val="CommentText"/>
      </w:pPr>
      <w:r>
        <w:rPr>
          <w:rStyle w:val="CommentReference"/>
        </w:rPr>
        <w:annotationRef/>
      </w:r>
      <w:r>
        <w:t>ok</w:t>
      </w:r>
    </w:p>
  </w:comment>
  <w:comment w:initials="SS" w:author="Supriya Shinde" w:date="2023-10-20T10:09:00Z" w:id="212">
    <w:p w:rsidR="009B6A9B" w:rsidP="00E05775" w:rsidRDefault="009B6A9B" w14:paraId="5513D224" w14:textId="36A76FB6">
      <w:pPr>
        <w:pStyle w:val="CommentText"/>
      </w:pPr>
      <w:r>
        <w:rPr>
          <w:rStyle w:val="CommentReference"/>
        </w:rPr>
        <w:annotationRef/>
      </w:r>
      <w:r>
        <w:t>Updated as per validation</w:t>
      </w:r>
    </w:p>
  </w:comment>
  <w:comment w:initials="SS" w:author="Supriya Shinde" w:date="2023-10-20T10:51:00Z" w:id="213">
    <w:p w:rsidR="009B6A9B" w:rsidRDefault="009B6A9B" w14:paraId="215615D0" w14:textId="09C339BD">
      <w:pPr>
        <w:pStyle w:val="CommentText"/>
      </w:pPr>
      <w:r>
        <w:rPr>
          <w:rStyle w:val="CommentReference"/>
        </w:rPr>
        <w:annotationRef/>
      </w:r>
      <w:r>
        <w:t>Added note for O/S</w:t>
      </w:r>
    </w:p>
  </w:comment>
  <w:comment w:initials="DN" w:author="Divya Nayak [2]" w:date="2024-04-18T10:11:00Z" w:id="214">
    <w:p w:rsidR="00B169F5" w:rsidP="00B169F5" w:rsidRDefault="00B169F5" w14:paraId="063D35E1" w14:textId="77777777">
      <w:pPr>
        <w:pStyle w:val="CommentText"/>
      </w:pPr>
      <w:r>
        <w:rPr>
          <w:rStyle w:val="CommentReference"/>
        </w:rPr>
        <w:annotationRef/>
      </w:r>
      <w:r>
        <w:t>ok</w:t>
      </w:r>
    </w:p>
  </w:comment>
  <w:comment w:initials="SS" w:author="Supriya Shinde" w:date="2022-10-28T19:11:00Z" w:id="245">
    <w:p w:rsidR="009B6A9B" w:rsidRDefault="009B6A9B" w14:paraId="497C14FE" w14:textId="4DA9413A">
      <w:pPr>
        <w:pStyle w:val="CommentText"/>
      </w:pPr>
      <w:r>
        <w:rPr>
          <w:rStyle w:val="CommentReference"/>
        </w:rPr>
        <w:annotationRef/>
      </w:r>
      <w:r>
        <w:t>CR point has been added</w:t>
      </w:r>
    </w:p>
  </w:comment>
  <w:comment w:initials="DN" w:author="Divya Nayak" w:date="2022-12-08T15:06:00Z" w:id="246">
    <w:p w:rsidR="009B6A9B" w:rsidRDefault="009B6A9B" w14:paraId="3A2236E9" w14:textId="415AB718">
      <w:pPr>
        <w:pStyle w:val="CommentText"/>
      </w:pPr>
      <w:r>
        <w:rPr>
          <w:rStyle w:val="CommentReference"/>
        </w:rPr>
        <w:annotationRef/>
      </w:r>
      <w:r>
        <w:t>ok</w:t>
      </w:r>
    </w:p>
  </w:comment>
  <w:comment w:initials="SS" w:author="Supriya Shinde" w:date="2023-06-23T12:15:00Z" w:id="261">
    <w:p w:rsidR="009B6A9B" w:rsidRDefault="009B6A9B" w14:paraId="5DA72F10" w14:textId="7EC83554">
      <w:pPr>
        <w:pStyle w:val="CommentText"/>
      </w:pPr>
      <w:r>
        <w:rPr>
          <w:rStyle w:val="CommentReference"/>
        </w:rPr>
        <w:annotationRef/>
      </w:r>
      <w:r>
        <w:t>Changed as per new CR</w:t>
      </w:r>
    </w:p>
  </w:comment>
  <w:comment w:initials="DN" w:author="Divya Nayak [2]" w:date="2023-06-30T12:00:00Z" w:id="262">
    <w:p w:rsidR="009B6A9B" w:rsidP="003C5B49" w:rsidRDefault="009B6A9B" w14:paraId="3BADE481" w14:textId="05B0F7E8">
      <w:pPr>
        <w:pStyle w:val="CommentText"/>
      </w:pPr>
      <w:r>
        <w:rPr>
          <w:rStyle w:val="CommentReference"/>
        </w:rPr>
        <w:annotationRef/>
      </w:r>
      <w:r>
        <w:rPr>
          <w:lang w:val="en-IN"/>
        </w:rPr>
        <w:t>Base Period Billing - For TL accounts CG fee calculate on Sanction Amount and yearly billing on outstanding amount.</w:t>
      </w:r>
    </w:p>
  </w:comment>
  <w:comment w:initials="SS" w:author="Supriya Shinde" w:date="2023-07-05T10:50:00Z" w:id="263">
    <w:p w:rsidR="009B6A9B" w:rsidRDefault="009B6A9B" w14:paraId="6A461859" w14:textId="42547DAA">
      <w:pPr>
        <w:pStyle w:val="CommentText"/>
      </w:pPr>
      <w:r>
        <w:rPr>
          <w:rStyle w:val="CommentReference"/>
        </w:rPr>
        <w:annotationRef/>
      </w:r>
      <w:r>
        <w:t>Updated</w:t>
      </w:r>
    </w:p>
  </w:comment>
  <w:comment w:initials="DN" w:author="Divya Nayak [2]" w:date="2023-09-07T15:03:00Z" w:id="264">
    <w:p w:rsidR="009B6A9B" w:rsidRDefault="009B6A9B" w14:paraId="0E1B02AF" w14:textId="77777777">
      <w:pPr>
        <w:pStyle w:val="CommentText"/>
      </w:pPr>
      <w:r>
        <w:rPr>
          <w:rStyle w:val="CommentReference"/>
        </w:rPr>
        <w:annotationRef/>
      </w:r>
      <w:r>
        <w:rPr>
          <w:lang w:val="en-IN"/>
        </w:rPr>
        <w:t>For TL - Base period CG fee calculated on sanction account and for renewal o/s balances as on 1st April</w:t>
      </w:r>
    </w:p>
    <w:p w:rsidR="009B6A9B" w:rsidRDefault="009B6A9B" w14:paraId="3D42A75A" w14:textId="77777777">
      <w:pPr>
        <w:pStyle w:val="CommentText"/>
      </w:pPr>
    </w:p>
    <w:p w:rsidR="009B6A9B" w:rsidP="003C5B49" w:rsidRDefault="009B6A9B" w14:paraId="6F1498A7" w14:textId="77777777">
      <w:pPr>
        <w:pStyle w:val="CommentText"/>
      </w:pPr>
      <w:r>
        <w:rPr>
          <w:lang w:val="en-IN"/>
        </w:rPr>
        <w:t>For CC account - Both Base period and renewal bill calculated on latest sanction amount</w:t>
      </w:r>
    </w:p>
  </w:comment>
  <w:comment w:initials="DN" w:author="Divya Nayak [2]" w:date="2023-09-08T16:09:00Z" w:id="265">
    <w:p w:rsidR="009B6A9B" w:rsidP="003C5B49" w:rsidRDefault="009B6A9B" w14:paraId="4EB53062" w14:textId="77777777">
      <w:pPr>
        <w:pStyle w:val="CommentText"/>
      </w:pPr>
      <w:r>
        <w:rPr>
          <w:rStyle w:val="CommentReference"/>
        </w:rPr>
        <w:annotationRef/>
      </w:r>
      <w:r>
        <w:rPr>
          <w:lang w:val="en-IN"/>
        </w:rPr>
        <w:t>Regarding SHG  CG fee calculation is not mentioned ...</w:t>
      </w:r>
    </w:p>
  </w:comment>
  <w:comment w:initials="SS" w:author="Supriya Shinde" w:date="2023-10-20T10:15:00Z" w:id="266">
    <w:p w:rsidR="009B6A9B" w:rsidRDefault="009B6A9B" w14:paraId="5A457325" w14:textId="38A1E962">
      <w:pPr>
        <w:pStyle w:val="CommentText"/>
      </w:pPr>
      <w:r>
        <w:rPr>
          <w:rStyle w:val="CommentReference"/>
        </w:rPr>
        <w:annotationRef/>
      </w:r>
      <w:r>
        <w:t>Updated. For SHG we mention in separate BRD.</w:t>
      </w:r>
    </w:p>
  </w:comment>
  <w:comment w:initials="DN" w:author="Divya Nayak [2]" w:date="2023-11-15T16:00:00Z" w:id="267">
    <w:p w:rsidR="009B6A9B" w:rsidP="00265E26" w:rsidRDefault="009B6A9B" w14:paraId="1AD9E825" w14:textId="77777777">
      <w:pPr>
        <w:pStyle w:val="CommentText"/>
      </w:pPr>
      <w:r>
        <w:rPr>
          <w:rStyle w:val="CommentReference"/>
        </w:rPr>
        <w:annotationRef/>
      </w:r>
      <w:r>
        <w:rPr>
          <w:lang w:val="en-IN"/>
        </w:rPr>
        <w:t>ok</w:t>
      </w:r>
    </w:p>
  </w:comment>
  <w:comment w:initials="SS" w:author="Supriya Shinde" w:date="2023-12-18T10:11:00Z" w:id="272">
    <w:p w:rsidR="009B6A9B" w:rsidRDefault="009B6A9B" w14:paraId="588DF6C1" w14:textId="5DBAAFE3">
      <w:pPr>
        <w:pStyle w:val="CommentText"/>
      </w:pPr>
      <w:r>
        <w:rPr>
          <w:rStyle w:val="CommentReference"/>
        </w:rPr>
        <w:annotationRef/>
      </w:r>
      <w:r>
        <w:t>Changed the section as per discussion.</w:t>
      </w:r>
    </w:p>
  </w:comment>
  <w:comment w:initials="SS" w:author="Supriya Shinde" w:date="2023-07-05T14:34:00Z" w:id="277">
    <w:p w:rsidR="009B6A9B" w:rsidRDefault="009B6A9B" w14:paraId="7BC5BBA8" w14:textId="425B21B1">
      <w:pPr>
        <w:pStyle w:val="CommentText"/>
      </w:pPr>
      <w:r>
        <w:rPr>
          <w:rStyle w:val="CommentReference"/>
        </w:rPr>
        <w:annotationRef/>
      </w:r>
      <w:r>
        <w:t>Done changes as per remarks</w:t>
      </w:r>
    </w:p>
  </w:comment>
  <w:comment w:initials="DN" w:author="Divya Nayak [2]" w:date="2024-04-18T11:46:00Z" w:id="278">
    <w:p w:rsidR="00DD6313" w:rsidP="00DD6313" w:rsidRDefault="00DD6313" w14:paraId="15F76B65" w14:textId="77777777">
      <w:pPr>
        <w:pStyle w:val="CommentText"/>
      </w:pPr>
      <w:r>
        <w:rPr>
          <w:rStyle w:val="CommentReference"/>
        </w:rPr>
        <w:annotationRef/>
      </w:r>
      <w:r>
        <w:t>Please check the relevance of highlighted one</w:t>
      </w:r>
    </w:p>
  </w:comment>
  <w:comment w:initials="DN" w:author="Divya Nayak [2]" w:date="2024-04-18T11:49:00Z" w:id="279">
    <w:p w:rsidR="009E4299" w:rsidP="009E4299" w:rsidRDefault="009E4299" w14:paraId="1958B6C7" w14:textId="77777777">
      <w:pPr>
        <w:pStyle w:val="CommentText"/>
      </w:pPr>
      <w:r>
        <w:rPr>
          <w:rStyle w:val="CommentReference"/>
        </w:rPr>
        <w:annotationRef/>
      </w:r>
      <w:r>
        <w:t>Please check</w:t>
      </w:r>
    </w:p>
  </w:comment>
  <w:comment w:initials="DN" w:author="Divya Nayak [2]" w:date="2024-04-18T11:50:00Z" w:id="280">
    <w:p w:rsidR="009E4299" w:rsidP="009E4299" w:rsidRDefault="009E4299" w14:paraId="254F6E6B" w14:textId="77777777">
      <w:pPr>
        <w:pStyle w:val="CommentText"/>
      </w:pPr>
      <w:r>
        <w:rPr>
          <w:rStyle w:val="CommentReference"/>
        </w:rPr>
        <w:annotationRef/>
      </w:r>
      <w:r>
        <w:t>Please check</w:t>
      </w:r>
    </w:p>
  </w:comment>
  <w:comment w:initials="DN" w:author="Divya Nayak [2]" w:date="2024-04-18T11:51:00Z" w:id="281">
    <w:p w:rsidR="009E4299" w:rsidP="009E4299" w:rsidRDefault="009E4299" w14:paraId="3C97480B" w14:textId="77777777">
      <w:pPr>
        <w:pStyle w:val="CommentText"/>
      </w:pPr>
      <w:r>
        <w:rPr>
          <w:rStyle w:val="CommentReference"/>
        </w:rPr>
        <w:annotationRef/>
      </w:r>
      <w:r>
        <w:t>check</w:t>
      </w:r>
    </w:p>
  </w:comment>
  <w:comment w:initials="DN" w:author="Divya Nayak [2]" w:date="2023-09-08T16:11:00Z" w:id="283">
    <w:p w:rsidR="009B6A9B" w:rsidP="003C5B49" w:rsidRDefault="009B6A9B" w14:paraId="2CD25F64" w14:textId="66ED5203">
      <w:pPr>
        <w:pStyle w:val="CommentText"/>
      </w:pPr>
      <w:r>
        <w:rPr>
          <w:rStyle w:val="CommentReference"/>
        </w:rPr>
        <w:annotationRef/>
      </w:r>
      <w:r>
        <w:rPr>
          <w:lang w:val="en-IN"/>
        </w:rPr>
        <w:t xml:space="preserve">For SHG CG fee calculation scenarios required </w:t>
      </w:r>
    </w:p>
  </w:comment>
  <w:comment w:initials="SS" w:author="Supriya Shinde" w:date="2023-10-20T10:17:00Z" w:id="284">
    <w:p w:rsidR="009B6A9B" w:rsidRDefault="009B6A9B" w14:paraId="34C90715" w14:textId="624501E6">
      <w:pPr>
        <w:pStyle w:val="CommentText"/>
      </w:pPr>
      <w:r>
        <w:rPr>
          <w:rStyle w:val="CommentReference"/>
        </w:rPr>
        <w:annotationRef/>
      </w:r>
      <w:r>
        <w:t>For SHG we maintain separate BRD.</w:t>
      </w:r>
    </w:p>
  </w:comment>
  <w:comment w:initials="DN" w:author="Divya Nayak [2]" w:date="2024-04-18T11:53:00Z" w:id="285">
    <w:p w:rsidR="005D0C9A" w:rsidP="005D0C9A" w:rsidRDefault="005D0C9A" w14:paraId="14CF564B" w14:textId="77777777">
      <w:pPr>
        <w:pStyle w:val="CommentText"/>
      </w:pPr>
      <w:r>
        <w:rPr>
          <w:rStyle w:val="CommentReference"/>
        </w:rPr>
        <w:annotationRef/>
      </w:r>
      <w:r>
        <w:t>ok</w:t>
      </w:r>
    </w:p>
  </w:comment>
  <w:comment w:initials="SS" w:author="Supriya Shinde" w:date="2023-07-05T14:37:00Z" w:id="293">
    <w:p w:rsidR="009B6A9B" w:rsidRDefault="009B6A9B" w14:paraId="492243BC" w14:textId="543486A6">
      <w:pPr>
        <w:pStyle w:val="CommentText"/>
      </w:pPr>
      <w:r>
        <w:rPr>
          <w:rStyle w:val="CommentReference"/>
        </w:rPr>
        <w:annotationRef/>
      </w:r>
      <w:r>
        <w:t>Added call as per call</w:t>
      </w:r>
    </w:p>
  </w:comment>
  <w:comment w:initials="DN" w:author="Divya Nayak [2]" w:date="2023-05-29T16:20:00Z" w:id="294">
    <w:p w:rsidR="009B6A9B" w:rsidP="003C5B49" w:rsidRDefault="009B6A9B" w14:paraId="764DB161" w14:textId="120D3183">
      <w:pPr>
        <w:pStyle w:val="CommentText"/>
      </w:pPr>
      <w:r>
        <w:rPr>
          <w:rStyle w:val="CommentReference"/>
        </w:rPr>
        <w:annotationRef/>
      </w:r>
      <w:r>
        <w:rPr>
          <w:lang w:val="en-IN"/>
        </w:rPr>
        <w:t>Need to check</w:t>
      </w:r>
    </w:p>
  </w:comment>
  <w:comment w:initials="SS" w:author="Supriya Shinde" w:date="2023-05-31T15:26:00Z" w:id="295">
    <w:p w:rsidR="009B6A9B" w:rsidRDefault="009B6A9B" w14:paraId="6714E63E" w14:textId="0BCBE488">
      <w:pPr>
        <w:pStyle w:val="CommentText"/>
      </w:pPr>
      <w:r>
        <w:rPr>
          <w:rStyle w:val="CommentReference"/>
        </w:rPr>
        <w:annotationRef/>
      </w:r>
      <w:r>
        <w:t>Can we remove this. Because this is old taxes.</w:t>
      </w:r>
    </w:p>
  </w:comment>
  <w:comment w:initials="DN" w:author="Divya Nayak [2]" w:date="2023-06-30T12:14:00Z" w:id="296">
    <w:p w:rsidR="009B6A9B" w:rsidP="003C5B49" w:rsidRDefault="009B6A9B" w14:paraId="338A25A9" w14:textId="77777777">
      <w:pPr>
        <w:pStyle w:val="CommentText"/>
      </w:pPr>
      <w:r>
        <w:rPr>
          <w:rStyle w:val="CommentReference"/>
        </w:rPr>
        <w:annotationRef/>
      </w:r>
      <w:r>
        <w:rPr>
          <w:lang w:val="en-IN"/>
        </w:rPr>
        <w:t>We can mention this as prior changes in the Taxes.</w:t>
      </w:r>
    </w:p>
  </w:comment>
  <w:comment w:initials="SS" w:author="Supriya Shinde" w:date="2023-07-05T14:43:00Z" w:id="297">
    <w:p w:rsidR="009B6A9B" w:rsidRDefault="009B6A9B" w14:paraId="56DC1745" w14:textId="316220D6">
      <w:pPr>
        <w:pStyle w:val="CommentText"/>
      </w:pPr>
      <w:r>
        <w:rPr>
          <w:rStyle w:val="CommentReference"/>
        </w:rPr>
        <w:annotationRef/>
      </w:r>
      <w:r>
        <w:t>Added note above. Please check.</w:t>
      </w:r>
    </w:p>
  </w:comment>
  <w:comment w:initials="DN" w:author="Divya Nayak [2]" w:date="2023-09-07T15:33:00Z" w:id="298">
    <w:p w:rsidR="009B6A9B" w:rsidP="003C5B49" w:rsidRDefault="009B6A9B" w14:paraId="56E90094" w14:textId="77777777">
      <w:pPr>
        <w:pStyle w:val="CommentText"/>
      </w:pPr>
      <w:r>
        <w:rPr>
          <w:rStyle w:val="CommentReference"/>
        </w:rPr>
        <w:annotationRef/>
      </w:r>
      <w:r>
        <w:rPr>
          <w:lang w:val="en-IN"/>
        </w:rPr>
        <w:t>ok</w:t>
      </w:r>
    </w:p>
  </w:comment>
  <w:comment w:initials="SS" w:author="Supriya Shinde" w:date="2023-05-23T12:19:00Z" w:id="308">
    <w:p w:rsidR="009B6A9B" w:rsidRDefault="009B6A9B" w14:paraId="4413C359" w14:textId="2F7FB2AF">
      <w:pPr>
        <w:pStyle w:val="CommentText"/>
      </w:pPr>
      <w:r>
        <w:rPr>
          <w:rStyle w:val="CommentReference"/>
        </w:rPr>
        <w:annotationRef/>
      </w:r>
      <w:r>
        <w:t>Added New CR Point</w:t>
      </w:r>
    </w:p>
  </w:comment>
  <w:comment w:initials="DN" w:author="Divya Nayak [2]" w:date="2023-05-30T12:01:00Z" w:id="309">
    <w:p w:rsidR="009B6A9B" w:rsidP="003C5B49" w:rsidRDefault="009B6A9B" w14:paraId="481DDD8B" w14:textId="77777777">
      <w:pPr>
        <w:pStyle w:val="CommentText"/>
      </w:pPr>
      <w:r>
        <w:rPr>
          <w:rStyle w:val="CommentReference"/>
        </w:rPr>
        <w:annotationRef/>
      </w:r>
      <w:r>
        <w:rPr>
          <w:lang w:val="en-IN"/>
        </w:rPr>
        <w:t>ok</w:t>
      </w:r>
    </w:p>
  </w:comment>
  <w:comment w:initials="DN" w:author="Divya Nayak [2]" w:date="2023-09-08T16:12:00Z" w:id="310">
    <w:p w:rsidR="009B6A9B" w:rsidP="003C5B49" w:rsidRDefault="009B6A9B" w14:paraId="13B38DB4" w14:textId="77777777">
      <w:pPr>
        <w:pStyle w:val="CommentText"/>
      </w:pPr>
      <w:r>
        <w:rPr>
          <w:rStyle w:val="CommentReference"/>
        </w:rPr>
        <w:annotationRef/>
      </w:r>
      <w:r>
        <w:rPr>
          <w:lang w:val="en-IN"/>
        </w:rPr>
        <w:t>SHG calculation not mentioned</w:t>
      </w:r>
    </w:p>
  </w:comment>
  <w:comment w:initials="SS" w:author="Supriya Shinde" w:date="2023-10-20T10:18:00Z" w:id="311">
    <w:p w:rsidR="009B6A9B" w:rsidRDefault="009B6A9B" w14:paraId="113D5728" w14:textId="4273FADE">
      <w:pPr>
        <w:pStyle w:val="CommentText"/>
      </w:pPr>
      <w:r>
        <w:rPr>
          <w:rStyle w:val="CommentReference"/>
        </w:rPr>
        <w:annotationRef/>
      </w:r>
      <w:r>
        <w:rPr>
          <w:rStyle w:val="CommentReference"/>
        </w:rPr>
        <w:annotationRef/>
      </w:r>
      <w:r>
        <w:t>For SHG we maintain separate BRD.</w:t>
      </w:r>
    </w:p>
  </w:comment>
  <w:comment w:initials="SS" w:author="Supriya Shinde" w:date="2022-10-31T12:48:00Z" w:id="312">
    <w:p w:rsidR="009B6A9B" w:rsidRDefault="009B6A9B" w14:paraId="36952B4E" w14:textId="2AF5EDA1">
      <w:pPr>
        <w:pStyle w:val="CommentText"/>
      </w:pPr>
      <w:r>
        <w:rPr>
          <w:rStyle w:val="CommentReference"/>
        </w:rPr>
        <w:annotationRef/>
      </w:r>
      <w:r>
        <w:t>CR point has been added</w:t>
      </w:r>
    </w:p>
  </w:comment>
  <w:comment w:initials="DN" w:author="Divya Nayak [2]" w:date="2023-05-30T12:03:00Z" w:id="313">
    <w:p w:rsidR="009B6A9B" w:rsidP="003C5B49" w:rsidRDefault="009B6A9B" w14:paraId="486B63D2" w14:textId="77777777">
      <w:pPr>
        <w:pStyle w:val="CommentText"/>
      </w:pPr>
      <w:r>
        <w:rPr>
          <w:rStyle w:val="CommentReference"/>
        </w:rPr>
        <w:annotationRef/>
      </w:r>
      <w:r>
        <w:rPr>
          <w:lang w:val="en-IN"/>
        </w:rPr>
        <w:t>ok</w:t>
      </w:r>
    </w:p>
  </w:comment>
  <w:comment w:initials="SS" w:author="Supriya Shinde" w:date="2022-10-31T14:44:00Z" w:id="314">
    <w:p w:rsidR="009B6A9B" w:rsidRDefault="009B6A9B" w14:paraId="43FCDC6C" w14:textId="0C5F1808">
      <w:pPr>
        <w:pStyle w:val="CommentText"/>
      </w:pPr>
      <w:r>
        <w:rPr>
          <w:rStyle w:val="CommentReference"/>
        </w:rPr>
        <w:annotationRef/>
      </w:r>
      <w:r>
        <w:t>CR point has been added</w:t>
      </w:r>
    </w:p>
  </w:comment>
  <w:comment w:initials="DN" w:author="Divya Nayak" w:date="2022-11-04T16:11:00Z" w:id="315">
    <w:p w:rsidR="009B6A9B" w:rsidRDefault="009B6A9B" w14:paraId="5B6AC87C" w14:textId="77D98CB0">
      <w:pPr>
        <w:pStyle w:val="CommentText"/>
      </w:pPr>
      <w:r>
        <w:rPr>
          <w:rStyle w:val="CommentReference"/>
        </w:rPr>
        <w:annotationRef/>
      </w:r>
      <w:r>
        <w:t>ok</w:t>
      </w:r>
    </w:p>
  </w:comment>
  <w:comment w:initials="SS" w:author="Supriya Shinde" w:date="2023-06-23T14:24:00Z" w:id="320">
    <w:p w:rsidR="009B6A9B" w:rsidRDefault="009B6A9B" w14:paraId="1EC6D348" w14:textId="452B44DC">
      <w:pPr>
        <w:pStyle w:val="CommentText"/>
      </w:pPr>
      <w:r>
        <w:rPr>
          <w:rStyle w:val="CommentReference"/>
        </w:rPr>
        <w:annotationRef/>
      </w:r>
      <w:r>
        <w:t>Calculation changed as per New CR</w:t>
      </w:r>
    </w:p>
  </w:comment>
  <w:comment w:initials="DN" w:author="Divya Nayak [2]" w:date="2023-06-30T12:26:00Z" w:id="321">
    <w:p w:rsidR="009B6A9B" w:rsidP="003C5B49" w:rsidRDefault="009B6A9B" w14:paraId="3FB57E49" w14:textId="77777777">
      <w:pPr>
        <w:pStyle w:val="CommentText"/>
      </w:pPr>
      <w:r>
        <w:rPr>
          <w:rStyle w:val="CommentReference"/>
        </w:rPr>
        <w:annotationRef/>
      </w:r>
      <w:r>
        <w:rPr>
          <w:lang w:val="en-IN"/>
        </w:rPr>
        <w:t>For clarity good to mention Term Loan accounts on o/s amount and  modified sanction amount for working capital accounts.</w:t>
      </w:r>
    </w:p>
  </w:comment>
  <w:comment w:initials="SS" w:author="Supriya Shinde" w:date="2023-07-05T14:47:00Z" w:id="322">
    <w:p w:rsidR="009B6A9B" w:rsidRDefault="009B6A9B" w14:paraId="26A8A7FA" w14:textId="4C3707F2">
      <w:pPr>
        <w:pStyle w:val="CommentText"/>
      </w:pPr>
      <w:r>
        <w:rPr>
          <w:rStyle w:val="CommentReference"/>
        </w:rPr>
        <w:annotationRef/>
      </w:r>
      <w:r>
        <w:t>Added as per remark</w:t>
      </w:r>
    </w:p>
  </w:comment>
  <w:comment w:initials="DN" w:author="Divya Nayak [2]" w:date="2023-09-07T15:36:00Z" w:id="323">
    <w:p w:rsidR="009B6A9B" w:rsidP="003C5B49" w:rsidRDefault="009B6A9B" w14:paraId="50F6A37D" w14:textId="77777777">
      <w:pPr>
        <w:pStyle w:val="CommentText"/>
      </w:pPr>
      <w:r>
        <w:rPr>
          <w:rStyle w:val="CommentReference"/>
        </w:rPr>
        <w:annotationRef/>
      </w:r>
      <w:r>
        <w:rPr>
          <w:lang w:val="en-IN"/>
        </w:rPr>
        <w:t>ok</w:t>
      </w:r>
    </w:p>
  </w:comment>
  <w:comment w:initials="DN" w:author="Divya Nayak [2]" w:date="2024-04-18T12:04:00Z" w:id="324">
    <w:p w:rsidR="00AA383A" w:rsidP="00AA383A" w:rsidRDefault="00AA383A" w14:paraId="3829669B" w14:textId="77777777">
      <w:pPr>
        <w:pStyle w:val="CommentText"/>
      </w:pPr>
      <w:r>
        <w:rPr>
          <w:rStyle w:val="CommentReference"/>
        </w:rPr>
        <w:annotationRef/>
      </w:r>
      <w:r>
        <w:rPr>
          <w:highlight w:val="yellow"/>
        </w:rPr>
        <w:t>Limit as on April 01 of the Financial Year -   For WC accounts CG fee calculated based on the modified sanction amount updated in the porta.</w:t>
      </w:r>
    </w:p>
  </w:comment>
  <w:comment w:initials="SS" w:author="Supriya Shinde" w:date="2023-05-23T14:34:00Z" w:id="325">
    <w:p w:rsidR="009B6A9B" w:rsidP="00934F5D" w:rsidRDefault="009B6A9B" w14:paraId="250A38D2" w14:textId="70B5FC20">
      <w:pPr>
        <w:pStyle w:val="CommentText"/>
      </w:pPr>
      <w:r>
        <w:rPr>
          <w:rStyle w:val="CommentReference"/>
        </w:rPr>
        <w:annotationRef/>
      </w:r>
      <w:r>
        <w:t>Added CG Fees Calculation as per new CR</w:t>
      </w:r>
    </w:p>
  </w:comment>
  <w:comment w:initials="DN" w:author="Divya Nayak [2]" w:date="2023-05-30T12:21:00Z" w:id="326">
    <w:p w:rsidR="009B6A9B" w:rsidP="00934F5D" w:rsidRDefault="009B6A9B" w14:paraId="1432A616" w14:textId="77777777">
      <w:pPr>
        <w:pStyle w:val="CommentText"/>
      </w:pPr>
      <w:r>
        <w:rPr>
          <w:rStyle w:val="CommentReference"/>
        </w:rPr>
        <w:annotationRef/>
      </w:r>
      <w:r>
        <w:rPr>
          <w:lang w:val="en-IN"/>
        </w:rPr>
        <w:t>ok</w:t>
      </w:r>
    </w:p>
  </w:comment>
  <w:comment w:initials="DN" w:author="Divya Nayak [2]" w:date="2023-06-30T12:30:00Z" w:id="327">
    <w:p w:rsidR="009B6A9B" w:rsidP="003C5B49" w:rsidRDefault="009B6A9B" w14:paraId="4532518F" w14:textId="77777777">
      <w:pPr>
        <w:pStyle w:val="CommentText"/>
      </w:pPr>
      <w:r>
        <w:rPr>
          <w:rStyle w:val="CommentReference"/>
        </w:rPr>
        <w:annotationRef/>
      </w:r>
      <w:r>
        <w:rPr>
          <w:lang w:val="en-IN"/>
        </w:rPr>
        <w:t>For Loan  type 1 yearly billing on o/s amount and loan type 2,3,4 on sanction amount</w:t>
      </w:r>
    </w:p>
  </w:comment>
  <w:comment w:initials="SS" w:author="Supriya Shinde" w:date="2023-07-05T14:49:00Z" w:id="328">
    <w:p w:rsidR="009B6A9B" w:rsidRDefault="009B6A9B" w14:paraId="1E4B8250" w14:textId="4010DDB9">
      <w:pPr>
        <w:pStyle w:val="CommentText"/>
      </w:pPr>
      <w:r>
        <w:rPr>
          <w:rStyle w:val="CommentReference"/>
        </w:rPr>
        <w:annotationRef/>
      </w:r>
      <w:r>
        <w:t>Please check.</w:t>
      </w:r>
    </w:p>
  </w:comment>
  <w:comment w:initials="DN" w:author="Divya Nayak [2]" w:date="2023-06-30T12:31:00Z" w:id="329">
    <w:p w:rsidR="009B6A9B" w:rsidP="003C5B49" w:rsidRDefault="009B6A9B" w14:paraId="638F60B5" w14:textId="77777777">
      <w:pPr>
        <w:pStyle w:val="CommentText"/>
      </w:pPr>
      <w:r>
        <w:rPr>
          <w:rStyle w:val="CommentReference"/>
        </w:rPr>
        <w:annotationRef/>
      </w:r>
      <w:r>
        <w:rPr>
          <w:lang w:val="en-IN"/>
        </w:rPr>
        <w:t>Please check</w:t>
      </w:r>
    </w:p>
  </w:comment>
  <w:comment w:initials="SS" w:author="Supriya Shinde" w:date="2023-07-05T14:50:00Z" w:id="330">
    <w:p w:rsidR="009B6A9B" w:rsidRDefault="009B6A9B" w14:paraId="2CE9C606" w14:textId="6B8957FC">
      <w:pPr>
        <w:pStyle w:val="CommentText"/>
      </w:pPr>
      <w:r>
        <w:rPr>
          <w:rStyle w:val="CommentReference"/>
        </w:rPr>
        <w:annotationRef/>
      </w:r>
      <w:r>
        <w:t>Please Check.</w:t>
      </w:r>
    </w:p>
  </w:comment>
  <w:comment w:initials="DN" w:author="Divya Nayak [2]" w:date="2023-06-30T12:32:00Z" w:id="331">
    <w:p w:rsidR="009B6A9B" w:rsidP="003C5B49" w:rsidRDefault="009B6A9B" w14:paraId="2678B651" w14:textId="77777777">
      <w:pPr>
        <w:pStyle w:val="CommentText"/>
      </w:pPr>
      <w:r>
        <w:rPr>
          <w:rStyle w:val="CommentReference"/>
        </w:rPr>
        <w:annotationRef/>
      </w:r>
      <w:r>
        <w:rPr>
          <w:lang w:val="en-IN"/>
        </w:rPr>
        <w:t>Please check</w:t>
      </w:r>
    </w:p>
  </w:comment>
  <w:comment w:initials="SS" w:author="Supriya Shinde" w:date="2023-10-20T10:20:00Z" w:id="332">
    <w:p w:rsidR="009B6A9B" w:rsidRDefault="009B6A9B" w14:paraId="15A19188" w14:textId="4EB98136">
      <w:pPr>
        <w:pStyle w:val="CommentText"/>
      </w:pPr>
      <w:r>
        <w:rPr>
          <w:rStyle w:val="CommentReference"/>
        </w:rPr>
        <w:annotationRef/>
      </w:r>
      <w:r>
        <w:t>done</w:t>
      </w:r>
    </w:p>
  </w:comment>
  <w:comment w:initials="DN" w:author="Divya Nayak [2]" w:date="2023-09-07T16:17:00Z" w:id="333">
    <w:p w:rsidR="009B6A9B" w:rsidP="003C5B49" w:rsidRDefault="009B6A9B" w14:paraId="44F62D3B" w14:textId="77777777">
      <w:pPr>
        <w:pStyle w:val="CommentText"/>
      </w:pPr>
      <w:r>
        <w:rPr>
          <w:rStyle w:val="CommentReference"/>
        </w:rPr>
        <w:annotationRef/>
      </w:r>
      <w:r>
        <w:rPr>
          <w:lang w:val="en-IN"/>
        </w:rPr>
        <w:t>One more senario should be added : if disbursement done in CP period how the bill calculated?</w:t>
      </w:r>
    </w:p>
  </w:comment>
  <w:comment w:initials="SS" w:author="Supriya Shinde" w:date="2023-10-20T10:38:00Z" w:id="334">
    <w:p w:rsidR="009B6A9B" w:rsidRDefault="009B6A9B" w14:paraId="64FCD2C6" w14:textId="4A1BD9C0">
      <w:pPr>
        <w:pStyle w:val="CommentText"/>
      </w:pPr>
      <w:r>
        <w:rPr>
          <w:rStyle w:val="CommentReference"/>
        </w:rPr>
        <w:annotationRef/>
      </w:r>
      <w:r>
        <w:t>Added in below section plz check.</w:t>
      </w:r>
    </w:p>
  </w:comment>
  <w:comment w:initials="SS" w:author="Supriya Shinde" w:date="2023-05-31T16:27:00Z" w:id="340">
    <w:p w:rsidR="009B6A9B" w:rsidRDefault="009B6A9B" w14:paraId="2C259B69" w14:textId="548A8882">
      <w:pPr>
        <w:pStyle w:val="CommentText"/>
      </w:pPr>
      <w:r>
        <w:rPr>
          <w:rStyle w:val="CommentReference"/>
        </w:rPr>
        <w:annotationRef/>
      </w:r>
      <w:r>
        <w:t>This is old taxes. Need to remove or will keep as it is?</w:t>
      </w:r>
    </w:p>
  </w:comment>
  <w:comment w:initials="DN" w:author="Divya Nayak [2]" w:date="2023-06-30T12:37:00Z" w:id="341">
    <w:p w:rsidR="009B6A9B" w:rsidP="003C5B49" w:rsidRDefault="009B6A9B" w14:paraId="08C0C005" w14:textId="77777777">
      <w:pPr>
        <w:pStyle w:val="CommentText"/>
      </w:pPr>
      <w:r>
        <w:rPr>
          <w:rStyle w:val="CommentReference"/>
        </w:rPr>
        <w:annotationRef/>
      </w:r>
      <w:r>
        <w:rPr>
          <w:lang w:val="en-IN"/>
        </w:rPr>
        <w:t>Yes, its old taxes</w:t>
      </w:r>
    </w:p>
  </w:comment>
  <w:comment w:initials="SS" w:author="Supriya Shinde" w:date="2023-07-05T14:37:00Z" w:id="342">
    <w:p w:rsidR="009B6A9B" w:rsidP="00050642" w:rsidRDefault="009B6A9B" w14:paraId="32785A1A" w14:textId="77777777">
      <w:pPr>
        <w:pStyle w:val="CommentText"/>
      </w:pPr>
      <w:r>
        <w:rPr>
          <w:rStyle w:val="CommentReference"/>
        </w:rPr>
        <w:annotationRef/>
      </w:r>
      <w:r>
        <w:t>Added call as per call</w:t>
      </w:r>
    </w:p>
  </w:comment>
  <w:comment w:initials="DN" w:author="Divya Nayak [2]" w:date="2023-09-07T16:17:00Z" w:id="343">
    <w:p w:rsidR="009B6A9B" w:rsidP="003C5B49" w:rsidRDefault="009B6A9B" w14:paraId="61A3D351" w14:textId="77777777">
      <w:pPr>
        <w:pStyle w:val="CommentText"/>
      </w:pPr>
      <w:r>
        <w:rPr>
          <w:rStyle w:val="CommentReference"/>
        </w:rPr>
        <w:annotationRef/>
      </w:r>
      <w:r>
        <w:rPr>
          <w:lang w:val="en-IN"/>
        </w:rPr>
        <w:t>Ok</w:t>
      </w:r>
    </w:p>
  </w:comment>
  <w:comment w:initials="SS" w:author="Supriya Shinde" w:date="2023-12-20T17:54:00Z" w:id="358">
    <w:p w:rsidR="009B6A9B" w:rsidRDefault="009B6A9B" w14:paraId="3A5BBD9F" w14:textId="699B6AA5">
      <w:pPr>
        <w:pStyle w:val="CommentText"/>
      </w:pPr>
      <w:r>
        <w:rPr>
          <w:rStyle w:val="CommentReference"/>
        </w:rPr>
        <w:annotationRef/>
      </w:r>
      <w:r>
        <w:t>Updated table</w:t>
      </w:r>
    </w:p>
  </w:comment>
  <w:comment w:initials="SS" w:author="Supriya Shinde" w:date="2023-07-05T12:05:00Z" w:id="362">
    <w:p w:rsidR="009B6A9B" w:rsidP="00CD7B98" w:rsidRDefault="009B6A9B" w14:paraId="5B45A785" w14:textId="62CEF72C">
      <w:pPr>
        <w:pStyle w:val="CommentText"/>
      </w:pPr>
      <w:r>
        <w:rPr>
          <w:rStyle w:val="CommentReference"/>
        </w:rPr>
        <w:annotationRef/>
      </w:r>
      <w:r>
        <w:t>As per discussed created table for state with description.</w:t>
      </w:r>
    </w:p>
  </w:comment>
  <w:comment w:initials="DN" w:author="Divya Nayak [2]" w:date="2023-09-07T16:24:00Z" w:id="363">
    <w:p w:rsidR="009B6A9B" w:rsidP="003C5B49" w:rsidRDefault="009B6A9B" w14:paraId="65C7B9B9" w14:textId="77777777">
      <w:pPr>
        <w:pStyle w:val="CommentText"/>
      </w:pPr>
      <w:r>
        <w:rPr>
          <w:rStyle w:val="CommentReference"/>
        </w:rPr>
        <w:annotationRef/>
      </w:r>
      <w:r>
        <w:rPr>
          <w:lang w:val="en-IN"/>
        </w:rPr>
        <w:t>ok</w:t>
      </w:r>
    </w:p>
  </w:comment>
  <w:comment w:initials="DN" w:author="Divya Nayak [2]" w:date="2023-09-07T16:37:00Z" w:id="366">
    <w:p w:rsidR="009B6A9B" w:rsidP="003C5B49" w:rsidRDefault="009B6A9B" w14:paraId="4D33B3CE" w14:textId="77777777">
      <w:pPr>
        <w:pStyle w:val="CommentText"/>
      </w:pPr>
      <w:r>
        <w:rPr>
          <w:rStyle w:val="CommentReference"/>
        </w:rPr>
        <w:annotationRef/>
      </w:r>
      <w:r>
        <w:rPr>
          <w:lang w:val="en-IN"/>
        </w:rPr>
        <w:t>Please explain the description</w:t>
      </w:r>
    </w:p>
  </w:comment>
  <w:comment w:initials="SS" w:author="Supriya Shinde" w:date="2023-09-29T16:03:00Z" w:id="367">
    <w:p w:rsidR="009B6A9B" w:rsidRDefault="009B6A9B" w14:paraId="7D25F89D" w14:textId="6D07422A">
      <w:pPr>
        <w:pStyle w:val="CommentText"/>
      </w:pPr>
      <w:r>
        <w:rPr>
          <w:rStyle w:val="CommentReference"/>
        </w:rPr>
        <w:annotationRef/>
      </w:r>
      <w:r>
        <w:t>Updated in above table.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788478" w15:done="0"/>
  <w15:commentEx w15:paraId="64C62146" w15:paraIdParent="19788478" w15:done="0"/>
  <w15:commentEx w15:paraId="20A46FD4" w15:paraIdParent="19788478" w15:done="0"/>
  <w15:commentEx w15:paraId="51CD73E8" w15:done="0"/>
  <w15:commentEx w15:paraId="25A1ECCB" w15:paraIdParent="51CD73E8" w15:done="0"/>
  <w15:commentEx w15:paraId="0A71A34A" w15:done="0"/>
  <w15:commentEx w15:paraId="10E5AAE0" w15:done="0"/>
  <w15:commentEx w15:paraId="4F22C72D" w15:paraIdParent="10E5AAE0" w15:done="0"/>
  <w15:commentEx w15:paraId="2A1D4DBB" w15:paraIdParent="10E5AAE0" w15:done="0"/>
  <w15:commentEx w15:paraId="2FCE1965" w15:paraIdParent="10E5AAE0" w15:done="0"/>
  <w15:commentEx w15:paraId="0502B7A2" w15:paraIdParent="10E5AAE0" w15:done="0"/>
  <w15:commentEx w15:paraId="5D263559" w15:done="0"/>
  <w15:commentEx w15:paraId="2DD8B33F" w15:paraIdParent="5D263559" w15:done="0"/>
  <w15:commentEx w15:paraId="6E25F328" w15:done="0"/>
  <w15:commentEx w15:paraId="21F30FA1" w15:paraIdParent="6E25F328" w15:done="0"/>
  <w15:commentEx w15:paraId="4B448BDE" w15:paraIdParent="6E25F328" w15:done="0"/>
  <w15:commentEx w15:paraId="6923A8A6" w15:done="0"/>
  <w15:commentEx w15:paraId="4DE2E99D" w15:paraIdParent="6923A8A6" w15:done="0"/>
  <w15:commentEx w15:paraId="3920ABF6" w15:done="0"/>
  <w15:commentEx w15:paraId="4F306818" w15:paraIdParent="3920ABF6" w15:done="0"/>
  <w15:commentEx w15:paraId="2D782EE3" w15:paraIdParent="3920ABF6" w15:done="0"/>
  <w15:commentEx w15:paraId="7F9081D4" w15:paraIdParent="3920ABF6" w15:done="0"/>
  <w15:commentEx w15:paraId="3F1DC321" w15:done="0"/>
  <w15:commentEx w15:paraId="067B79D7" w15:paraIdParent="3F1DC321" w15:done="0"/>
  <w15:commentEx w15:paraId="162F0E48" w15:done="0"/>
  <w15:commentEx w15:paraId="3B5B9194" w15:paraIdParent="162F0E48" w15:done="0"/>
  <w15:commentEx w15:paraId="720AB3EC" w15:paraIdParent="162F0E48" w15:done="0"/>
  <w15:commentEx w15:paraId="56C1217A" w15:paraIdParent="162F0E48" w15:done="0"/>
  <w15:commentEx w15:paraId="08FC659B" w15:paraIdParent="162F0E48" w15:done="0"/>
  <w15:commentEx w15:paraId="7C59D048" w15:paraIdParent="162F0E48" w15:done="0"/>
  <w15:commentEx w15:paraId="6DE5549F" w15:paraIdParent="162F0E48" w15:done="0"/>
  <w15:commentEx w15:paraId="39116A47" w15:done="0"/>
  <w15:commentEx w15:paraId="1473046B" w15:done="0"/>
  <w15:commentEx w15:paraId="2D1EFE82" w15:paraIdParent="1473046B" w15:done="0"/>
  <w15:commentEx w15:paraId="1A6B8754" w15:done="0"/>
  <w15:commentEx w15:paraId="6E79C3D8" w15:paraIdParent="1A6B8754" w15:done="0"/>
  <w15:commentEx w15:paraId="7302DB42" w15:paraIdParent="1A6B8754" w15:done="0"/>
  <w15:commentEx w15:paraId="36AC2179" w15:paraIdParent="1A6B8754" w15:done="0"/>
  <w15:commentEx w15:paraId="2ED2B397" w15:paraIdParent="1A6B8754" w15:done="0"/>
  <w15:commentEx w15:paraId="4339C2AE" w15:done="0"/>
  <w15:commentEx w15:paraId="1BC30CF1" w15:paraIdParent="4339C2AE" w15:done="0"/>
  <w15:commentEx w15:paraId="40957451" w15:paraIdParent="4339C2AE" w15:done="0"/>
  <w15:commentEx w15:paraId="5B484043" w15:done="0"/>
  <w15:commentEx w15:paraId="49AFB223" w15:paraIdParent="5B484043" w15:done="0"/>
  <w15:commentEx w15:paraId="7C004FC1" w15:paraIdParent="5B484043" w15:done="0"/>
  <w15:commentEx w15:paraId="603904E1" w15:paraIdParent="5B484043" w15:done="0"/>
  <w15:commentEx w15:paraId="07BBEBC7" w15:done="0"/>
  <w15:commentEx w15:paraId="740F28E4" w15:paraIdParent="07BBEBC7" w15:done="0"/>
  <w15:commentEx w15:paraId="260C8BB3" w15:paraIdParent="07BBEBC7" w15:done="0"/>
  <w15:commentEx w15:paraId="3530D27B" w15:done="0"/>
  <w15:commentEx w15:paraId="3BD39055" w15:paraIdParent="3530D27B" w15:done="0"/>
  <w15:commentEx w15:paraId="4DC0FD77" w15:done="0"/>
  <w15:commentEx w15:paraId="39B4359E" w15:paraIdParent="4DC0FD77" w15:done="0"/>
  <w15:commentEx w15:paraId="7B9CF9F0" w15:paraIdParent="4DC0FD77" w15:done="0"/>
  <w15:commentEx w15:paraId="164A11ED" w15:paraIdParent="4DC0FD77" w15:done="0"/>
  <w15:commentEx w15:paraId="6BE1D803" w15:done="0"/>
  <w15:commentEx w15:paraId="00411982" w15:paraIdParent="6BE1D803" w15:done="0"/>
  <w15:commentEx w15:paraId="4C0C2558" w15:done="0"/>
  <w15:commentEx w15:paraId="12767F06" w15:paraIdParent="4C0C2558" w15:done="0"/>
  <w15:commentEx w15:paraId="0569FBEA" w15:done="0"/>
  <w15:commentEx w15:paraId="0F8F5A0D" w15:paraIdParent="0569FBEA" w15:done="0"/>
  <w15:commentEx w15:paraId="129DB280" w15:done="0"/>
  <w15:commentEx w15:paraId="79024F2A" w15:done="0"/>
  <w15:commentEx w15:paraId="514C6DCD" w15:paraIdParent="79024F2A" w15:done="0"/>
  <w15:commentEx w15:paraId="3D7D4694" w15:done="0"/>
  <w15:commentEx w15:paraId="1C3982FA" w15:paraIdParent="3D7D4694" w15:done="0"/>
  <w15:commentEx w15:paraId="3F3C57B8" w15:paraIdParent="3D7D4694" w15:done="0"/>
  <w15:commentEx w15:paraId="65B4C1A7" w15:done="0"/>
  <w15:commentEx w15:paraId="1E140244" w15:paraIdParent="65B4C1A7" w15:done="0"/>
  <w15:commentEx w15:paraId="694E67AA" w15:paraIdParent="65B4C1A7" w15:done="0"/>
  <w15:commentEx w15:paraId="2DBC7C7A" w15:done="0"/>
  <w15:commentEx w15:paraId="73EB4988" w15:paraIdParent="2DBC7C7A" w15:done="0"/>
  <w15:commentEx w15:paraId="2E847618" w15:done="0"/>
  <w15:commentEx w15:paraId="54F7851A" w15:paraIdParent="2E847618" w15:done="0"/>
  <w15:commentEx w15:paraId="314A7A8C" w15:paraIdParent="2E847618" w15:done="0"/>
  <w15:commentEx w15:paraId="26AFE9D4" w15:paraIdParent="2E847618" w15:done="0"/>
  <w15:commentEx w15:paraId="74A1AB97" w15:done="0"/>
  <w15:commentEx w15:paraId="7940C60D" w15:paraIdParent="74A1AB97" w15:done="0"/>
  <w15:commentEx w15:paraId="11616139" w15:done="0"/>
  <w15:commentEx w15:paraId="7794AB85" w15:paraIdParent="11616139" w15:done="0"/>
  <w15:commentEx w15:paraId="61F82C91" w15:paraIdParent="11616139" w15:done="0"/>
  <w15:commentEx w15:paraId="6B4BA7A0" w15:done="0"/>
  <w15:commentEx w15:paraId="1EA97B4A" w15:paraIdParent="6B4BA7A0" w15:done="0"/>
  <w15:commentEx w15:paraId="3A6FDB7F" w15:done="0"/>
  <w15:commentEx w15:paraId="33F7B7B0" w15:paraIdParent="3A6FDB7F" w15:done="0"/>
  <w15:commentEx w15:paraId="39F4DD39" w15:paraIdParent="3A6FDB7F" w15:done="0"/>
  <w15:commentEx w15:paraId="508A3B83" w15:paraIdParent="3A6FDB7F" w15:done="0"/>
  <w15:commentEx w15:paraId="2B343A3C" w15:done="0"/>
  <w15:commentEx w15:paraId="0DAACB98" w15:paraIdParent="2B343A3C" w15:done="0"/>
  <w15:commentEx w15:paraId="3231DEAB" w15:done="0"/>
  <w15:commentEx w15:paraId="123D32CE" w15:paraIdParent="3231DEAB" w15:done="0"/>
  <w15:commentEx w15:paraId="27E0F159" w15:done="0"/>
  <w15:commentEx w15:paraId="642597C1" w15:paraIdParent="27E0F159" w15:done="0"/>
  <w15:commentEx w15:paraId="238BC1FB" w15:paraIdParent="27E0F159" w15:done="0"/>
  <w15:commentEx w15:paraId="276D834C" w15:done="0"/>
  <w15:commentEx w15:paraId="67304210" w15:done="0"/>
  <w15:commentEx w15:paraId="38B13BC9" w15:paraIdParent="67304210" w15:done="0"/>
  <w15:commentEx w15:paraId="0BE0B882" w15:paraIdParent="67304210" w15:done="0"/>
  <w15:commentEx w15:paraId="4961184E" w15:done="0"/>
  <w15:commentEx w15:paraId="3514E4E3" w15:paraIdParent="4961184E" w15:done="0"/>
  <w15:commentEx w15:paraId="5D813C13" w15:done="0"/>
  <w15:commentEx w15:paraId="22B1458E" w15:paraIdParent="5D813C13" w15:done="0"/>
  <w15:commentEx w15:paraId="5513D224" w15:done="0"/>
  <w15:commentEx w15:paraId="215615D0" w15:done="0"/>
  <w15:commentEx w15:paraId="063D35E1" w15:paraIdParent="215615D0" w15:done="0"/>
  <w15:commentEx w15:paraId="497C14FE" w15:done="0"/>
  <w15:commentEx w15:paraId="3A2236E9" w15:paraIdParent="497C14FE" w15:done="0"/>
  <w15:commentEx w15:paraId="5DA72F10" w15:done="0"/>
  <w15:commentEx w15:paraId="3BADE481" w15:paraIdParent="5DA72F10" w15:done="0"/>
  <w15:commentEx w15:paraId="6A461859" w15:paraIdParent="5DA72F10" w15:done="0"/>
  <w15:commentEx w15:paraId="6F1498A7" w15:paraIdParent="5DA72F10" w15:done="0"/>
  <w15:commentEx w15:paraId="4EB53062" w15:paraIdParent="5DA72F10" w15:done="0"/>
  <w15:commentEx w15:paraId="5A457325" w15:paraIdParent="5DA72F10" w15:done="0"/>
  <w15:commentEx w15:paraId="1AD9E825" w15:paraIdParent="5DA72F10" w15:done="0"/>
  <w15:commentEx w15:paraId="588DF6C1" w15:done="0"/>
  <w15:commentEx w15:paraId="7BC5BBA8" w15:done="0"/>
  <w15:commentEx w15:paraId="15F76B65" w15:done="0"/>
  <w15:commentEx w15:paraId="1958B6C7" w15:done="0"/>
  <w15:commentEx w15:paraId="254F6E6B" w15:done="0"/>
  <w15:commentEx w15:paraId="3C97480B" w15:done="0"/>
  <w15:commentEx w15:paraId="2CD25F64" w15:done="0"/>
  <w15:commentEx w15:paraId="34C90715" w15:paraIdParent="2CD25F64" w15:done="0"/>
  <w15:commentEx w15:paraId="14CF564B" w15:paraIdParent="2CD25F64" w15:done="0"/>
  <w15:commentEx w15:paraId="492243BC" w15:done="0"/>
  <w15:commentEx w15:paraId="764DB161" w15:done="0"/>
  <w15:commentEx w15:paraId="6714E63E" w15:paraIdParent="764DB161" w15:done="0"/>
  <w15:commentEx w15:paraId="338A25A9" w15:paraIdParent="764DB161" w15:done="0"/>
  <w15:commentEx w15:paraId="56DC1745" w15:paraIdParent="764DB161" w15:done="0"/>
  <w15:commentEx w15:paraId="56E90094" w15:paraIdParent="764DB161" w15:done="0"/>
  <w15:commentEx w15:paraId="4413C359" w15:done="0"/>
  <w15:commentEx w15:paraId="481DDD8B" w15:paraIdParent="4413C359" w15:done="0"/>
  <w15:commentEx w15:paraId="13B38DB4" w15:paraIdParent="4413C359" w15:done="0"/>
  <w15:commentEx w15:paraId="113D5728" w15:paraIdParent="4413C359" w15:done="0"/>
  <w15:commentEx w15:paraId="36952B4E" w15:done="0"/>
  <w15:commentEx w15:paraId="486B63D2" w15:paraIdParent="36952B4E" w15:done="0"/>
  <w15:commentEx w15:paraId="43FCDC6C" w15:done="0"/>
  <w15:commentEx w15:paraId="5B6AC87C" w15:paraIdParent="43FCDC6C" w15:done="0"/>
  <w15:commentEx w15:paraId="1EC6D348" w15:done="0"/>
  <w15:commentEx w15:paraId="3FB57E49" w15:paraIdParent="1EC6D348" w15:done="0"/>
  <w15:commentEx w15:paraId="26A8A7FA" w15:paraIdParent="1EC6D348" w15:done="0"/>
  <w15:commentEx w15:paraId="50F6A37D" w15:paraIdParent="1EC6D348" w15:done="0"/>
  <w15:commentEx w15:paraId="3829669B" w15:done="0"/>
  <w15:commentEx w15:paraId="250A38D2" w15:done="0"/>
  <w15:commentEx w15:paraId="1432A616" w15:paraIdParent="250A38D2" w15:done="0"/>
  <w15:commentEx w15:paraId="4532518F" w15:done="0"/>
  <w15:commentEx w15:paraId="1E4B8250" w15:paraIdParent="4532518F" w15:done="0"/>
  <w15:commentEx w15:paraId="638F60B5" w15:done="0"/>
  <w15:commentEx w15:paraId="2CE9C606" w15:paraIdParent="638F60B5" w15:done="0"/>
  <w15:commentEx w15:paraId="2678B651" w15:done="0"/>
  <w15:commentEx w15:paraId="15A19188" w15:paraIdParent="2678B651" w15:done="0"/>
  <w15:commentEx w15:paraId="44F62D3B" w15:done="0"/>
  <w15:commentEx w15:paraId="64FCD2C6" w15:paraIdParent="44F62D3B" w15:done="0"/>
  <w15:commentEx w15:paraId="2C259B69" w15:done="0"/>
  <w15:commentEx w15:paraId="08C0C005" w15:paraIdParent="2C259B69" w15:done="0"/>
  <w15:commentEx w15:paraId="32785A1A" w15:done="0"/>
  <w15:commentEx w15:paraId="61A3D351" w15:paraIdParent="32785A1A" w15:done="0"/>
  <w15:commentEx w15:paraId="3A5BBD9F" w15:done="0"/>
  <w15:commentEx w15:paraId="5B45A785" w15:done="0"/>
  <w15:commentEx w15:paraId="65C7B9B9" w15:paraIdParent="5B45A785" w15:done="0"/>
  <w15:commentEx w15:paraId="4D33B3CE" w15:done="0"/>
  <w15:commentEx w15:paraId="7D25F89D" w15:paraIdParent="4D33B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EF501" w16cex:dateUtc="2023-05-29T04:25:00Z"/>
  <w16cex:commentExtensible w16cex:durableId="28FF3696" w16cex:dateUtc="2023-11-15T06:52:00Z"/>
  <w16cex:commentExtensible w16cex:durableId="28A3136D" w16cex:dateUtc="2023-09-06T09:34:00Z"/>
  <w16cex:commentExtensible w16cex:durableId="28A313B5" w16cex:dateUtc="2023-09-06T09:35:00Z"/>
  <w16cex:commentExtensible w16cex:durableId="28FF3778" w16cex:dateUtc="2023-11-15T06:56:00Z"/>
  <w16cex:commentExtensible w16cex:durableId="28FF37BA" w16cex:dateUtc="2023-11-15T06:57:00Z"/>
  <w16cex:commentExtensible w16cex:durableId="28A31D8F" w16cex:dateUtc="2023-09-06T10:17:00Z"/>
  <w16cex:commentExtensible w16cex:durableId="28FF38E1" w16cex:dateUtc="2023-11-15T07:02:00Z"/>
  <w16cex:commentExtensible w16cex:durableId="28FF401D" w16cex:dateUtc="2023-11-15T07:33:00Z"/>
  <w16cex:commentExtensible w16cex:durableId="281EF803" w16cex:dateUtc="2023-05-29T04:38:00Z"/>
  <w16cex:commentExtensible w16cex:durableId="28A32A27" w16cex:dateUtc="2023-09-06T11:11:00Z"/>
  <w16cex:commentExtensible w16cex:durableId="281F3889" w16cex:dateUtc="2023-05-29T09:13:00Z"/>
  <w16cex:commentExtensible w16cex:durableId="30439C14" w16cex:dateUtc="2024-04-17T14:37:00Z"/>
  <w16cex:commentExtensible w16cex:durableId="66E5008C" w16cex:dateUtc="2024-04-17T14:39:00Z"/>
  <w16cex:commentExtensible w16cex:durableId="281F3CB4" w16cex:dateUtc="2023-05-29T09:31:00Z"/>
  <w16cex:commentExtensible w16cex:durableId="2B6010AB" w16cex:dateUtc="2024-04-17T14:46:00Z"/>
  <w16cex:commentExtensible w16cex:durableId="36F15DB4" w16cex:dateUtc="2024-04-17T14:46:00Z"/>
  <w16cex:commentExtensible w16cex:durableId="28A32F25" w16cex:dateUtc="2023-09-06T11:32:00Z"/>
  <w16cex:commentExtensible w16cex:durableId="281F3DBF" w16cex:dateUtc="2023-05-29T09:35:00Z"/>
  <w16cex:commentExtensible w16cex:durableId="281F3DB7" w16cex:dateUtc="2023-05-29T09:35:00Z"/>
  <w16cex:commentExtensible w16cex:durableId="28A33125" w16cex:dateUtc="2023-09-06T11:41:00Z"/>
  <w16cex:commentExtensible w16cex:durableId="646A8DD1" w16cex:dateUtc="2024-04-17T14:48:00Z"/>
  <w16cex:commentExtensible w16cex:durableId="1D0C5CA5" w16cex:dateUtc="2024-04-17T14:49:00Z"/>
  <w16cex:commentExtensible w16cex:durableId="281F3DB1" w16cex:dateUtc="2023-05-29T09:35:00Z"/>
  <w16cex:commentExtensible w16cex:durableId="28A3313E" w16cex:dateUtc="2023-09-06T11:41:00Z"/>
  <w16cex:commentExtensible w16cex:durableId="0A93ECAE" w16cex:dateUtc="2024-04-17T14:51:00Z"/>
  <w16cex:commentExtensible w16cex:durableId="400DAC46" w16cex:dateUtc="2024-04-17T14:52:00Z"/>
  <w16cex:commentExtensible w16cex:durableId="2B1C7890" w16cex:dateUtc="2024-04-17T14:52:00Z"/>
  <w16cex:commentExtensible w16cex:durableId="28A33226" w16cex:dateUtc="2023-09-06T11:45:00Z"/>
  <w16cex:commentExtensible w16cex:durableId="43EF1553" w16cex:dateUtc="2024-04-17T14:53:00Z"/>
  <w16cex:commentExtensible w16cex:durableId="28A3378D" w16cex:dateUtc="2023-09-06T12:08:00Z"/>
  <w16cex:commentExtensible w16cex:durableId="28FF5FAE" w16cex:dateUtc="2023-11-15T09:48:00Z"/>
  <w16cex:commentExtensible w16cex:durableId="281F4174" w16cex:dateUtc="2023-05-29T09:51:00Z"/>
  <w16cex:commentExtensible w16cex:durableId="28A339D7" w16cex:dateUtc="2023-09-06T12:18:00Z"/>
  <w16cex:commentExtensible w16cex:durableId="087464C0" w16cex:dateUtc="2024-04-17T16:32:00Z"/>
  <w16cex:commentExtensible w16cex:durableId="281F452F" w16cex:dateUtc="2023-05-29T10:07:00Z"/>
  <w16cex:commentExtensible w16cex:durableId="281F4680" w16cex:dateUtc="2023-05-29T10:12:00Z"/>
  <w16cex:commentExtensible w16cex:durableId="281F47DB" w16cex:dateUtc="2023-05-29T10:18:00Z"/>
  <w16cex:commentExtensible w16cex:durableId="28FF61C6" w16cex:dateUtc="2023-11-15T09:57:00Z"/>
  <w16cex:commentExtensible w16cex:durableId="7B2553F5" w16cex:dateUtc="2024-04-17T16:43:00Z"/>
  <w16cex:commentExtensible w16cex:durableId="28A45F09" w16cex:dateUtc="2023-09-07T09:09:00Z"/>
  <w16cex:commentExtensible w16cex:durableId="28A45FB7" w16cex:dateUtc="2023-09-07T09:11:00Z"/>
  <w16cex:commentExtensible w16cex:durableId="28FF6412" w16cex:dateUtc="2023-11-15T10:06:00Z"/>
  <w16cex:commentExtensible w16cex:durableId="39CBAEFF" w16cex:dateUtc="2024-04-18T04:40:00Z"/>
  <w16cex:commentExtensible w16cex:durableId="16623BD7" w16cex:dateUtc="2024-04-18T04:41:00Z"/>
  <w16cex:commentExtensible w16cex:durableId="28494246" w16cex:dateUtc="2023-06-30T06:30:00Z"/>
  <w16cex:commentExtensible w16cex:durableId="28A464AE" w16cex:dateUtc="2023-09-07T09:33:00Z"/>
  <w16cex:commentExtensible w16cex:durableId="28A5C5D0" w16cex:dateUtc="2023-09-08T10:39:00Z"/>
  <w16cex:commentExtensible w16cex:durableId="28FF6997" w16cex:dateUtc="2023-11-15T10:30:00Z"/>
  <w16cex:commentExtensible w16cex:durableId="18EAB036" w16cex:dateUtc="2024-04-18T06:16:00Z"/>
  <w16cex:commentExtensible w16cex:durableId="7C87B09D" w16cex:dateUtc="2024-04-18T06:19:00Z"/>
  <w16cex:commentExtensible w16cex:durableId="7BD49E06" w16cex:dateUtc="2024-04-18T06:20:00Z"/>
  <w16cex:commentExtensible w16cex:durableId="3BFB0DBF" w16cex:dateUtc="2024-04-18T06:21:00Z"/>
  <w16cex:commentExtensible w16cex:durableId="28A5C630" w16cex:dateUtc="2023-09-08T10:41:00Z"/>
  <w16cex:commentExtensible w16cex:durableId="026885B6" w16cex:dateUtc="2024-04-18T06:23:00Z"/>
  <w16cex:commentExtensible w16cex:durableId="281F4F62" w16cex:dateUtc="2023-05-29T10:50:00Z"/>
  <w16cex:commentExtensible w16cex:durableId="284945AB" w16cex:dateUtc="2023-06-30T06:44:00Z"/>
  <w16cex:commentExtensible w16cex:durableId="28A46BB2" w16cex:dateUtc="2023-09-07T10:03:00Z"/>
  <w16cex:commentExtensible w16cex:durableId="28206402" w16cex:dateUtc="2023-05-30T06:31:00Z"/>
  <w16cex:commentExtensible w16cex:durableId="28A5C684" w16cex:dateUtc="2023-09-08T10:42:00Z"/>
  <w16cex:commentExtensible w16cex:durableId="28206488" w16cex:dateUtc="2023-05-30T06:33:00Z"/>
  <w16cex:commentExtensible w16cex:durableId="28494881" w16cex:dateUtc="2023-06-30T06:56:00Z"/>
  <w16cex:commentExtensible w16cex:durableId="28A46C75" w16cex:dateUtc="2023-09-07T10:06:00Z"/>
  <w16cex:commentExtensible w16cex:durableId="333A1C01" w16cex:dateUtc="2024-04-18T06:34:00Z"/>
  <w16cex:commentExtensible w16cex:durableId="28494957" w16cex:dateUtc="2023-06-30T07:00:00Z"/>
  <w16cex:commentExtensible w16cex:durableId="284949A0" w16cex:dateUtc="2023-06-30T07:01:00Z"/>
  <w16cex:commentExtensible w16cex:durableId="284949F5" w16cex:dateUtc="2023-06-30T07:02:00Z"/>
  <w16cex:commentExtensible w16cex:durableId="28A4760D" w16cex:dateUtc="2023-09-07T10:47:00Z"/>
  <w16cex:commentExtensible w16cex:durableId="28494B1B" w16cex:dateUtc="2023-06-30T07:07:00Z"/>
  <w16cex:commentExtensible w16cex:durableId="28A47630" w16cex:dateUtc="2023-09-07T10:47:00Z"/>
  <w16cex:commentExtensible w16cex:durableId="28A477A0" w16cex:dateUtc="2023-09-07T10:54:00Z"/>
  <w16cex:commentExtensible w16cex:durableId="28A47ABB" w16cex:dateUtc="2023-09-07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788478" w16cid:durableId="281EF234"/>
  <w16cid:commentId w16cid:paraId="64C62146" w16cid:durableId="281EF235"/>
  <w16cid:commentId w16cid:paraId="20A46FD4" w16cid:durableId="281EF236"/>
  <w16cid:commentId w16cid:paraId="51CD73E8" w16cid:durableId="281EF501"/>
  <w16cid:commentId w16cid:paraId="25A1ECCB" w16cid:durableId="28FF3696"/>
  <w16cid:commentId w16cid:paraId="0A71A34A" w16cid:durableId="28FF3430"/>
  <w16cid:commentId w16cid:paraId="10E5AAE0" w16cid:durableId="28A30D35"/>
  <w16cid:commentId w16cid:paraId="4F22C72D" w16cid:durableId="28A3136D"/>
  <w16cid:commentId w16cid:paraId="2A1D4DBB" w16cid:durableId="28A313B5"/>
  <w16cid:commentId w16cid:paraId="2FCE1965" w16cid:durableId="28FF3434"/>
  <w16cid:commentId w16cid:paraId="0502B7A2" w16cid:durableId="28FF3778"/>
  <w16cid:commentId w16cid:paraId="5D263559" w16cid:durableId="28A30D36"/>
  <w16cid:commentId w16cid:paraId="2DD8B33F" w16cid:durableId="28FF37BA"/>
  <w16cid:commentId w16cid:paraId="6E25F328" w16cid:durableId="28A31D8F"/>
  <w16cid:commentId w16cid:paraId="21F30FA1" w16cid:durableId="28FF3437"/>
  <w16cid:commentId w16cid:paraId="4B448BDE" w16cid:durableId="28FF38E1"/>
  <w16cid:commentId w16cid:paraId="6923A8A6" w16cid:durableId="28FF401D"/>
  <w16cid:commentId w16cid:paraId="4DE2E99D" w16cid:durableId="4E171D26"/>
  <w16cid:commentId w16cid:paraId="3920ABF6" w16cid:durableId="281EF237"/>
  <w16cid:commentId w16cid:paraId="4F306818" w16cid:durableId="281EF238"/>
  <w16cid:commentId w16cid:paraId="2D782EE3" w16cid:durableId="281EF239"/>
  <w16cid:commentId w16cid:paraId="7F9081D4" w16cid:durableId="281EF803"/>
  <w16cid:commentId w16cid:paraId="3F1DC321" w16cid:durableId="28A30D3B"/>
  <w16cid:commentId w16cid:paraId="067B79D7" w16cid:durableId="28A32A27"/>
  <w16cid:commentId w16cid:paraId="162F0E48" w16cid:durableId="281EF23A"/>
  <w16cid:commentId w16cid:paraId="3B5B9194" w16cid:durableId="281EF23B"/>
  <w16cid:commentId w16cid:paraId="720AB3EC" w16cid:durableId="281EF23C"/>
  <w16cid:commentId w16cid:paraId="56C1217A" w16cid:durableId="281EF23D"/>
  <w16cid:commentId w16cid:paraId="08FC659B" w16cid:durableId="281EF23E"/>
  <w16cid:commentId w16cid:paraId="7C59D048" w16cid:durableId="281EF23F"/>
  <w16cid:commentId w16cid:paraId="6DE5549F" w16cid:durableId="281F3889"/>
  <w16cid:commentId w16cid:paraId="39116A47" w16cid:durableId="30439C14"/>
  <w16cid:commentId w16cid:paraId="1473046B" w16cid:durableId="281EF243"/>
  <w16cid:commentId w16cid:paraId="2D1EFE82" w16cid:durableId="66E5008C"/>
  <w16cid:commentId w16cid:paraId="1A6B8754" w16cid:durableId="281EF244"/>
  <w16cid:commentId w16cid:paraId="6E79C3D8" w16cid:durableId="281EF245"/>
  <w16cid:commentId w16cid:paraId="7302DB42" w16cid:durableId="281F3CB4"/>
  <w16cid:commentId w16cid:paraId="36AC2179" w16cid:durableId="28493130"/>
  <w16cid:commentId w16cid:paraId="2ED2B397" w16cid:durableId="2B6010AB"/>
  <w16cid:commentId w16cid:paraId="4339C2AE" w16cid:durableId="281EF246"/>
  <w16cid:commentId w16cid:paraId="1BC30CF1" w16cid:durableId="281EF247"/>
  <w16cid:commentId w16cid:paraId="40957451" w16cid:durableId="36F15DB4"/>
  <w16cid:commentId w16cid:paraId="5B484043" w16cid:durableId="281EF248"/>
  <w16cid:commentId w16cid:paraId="49AFB223" w16cid:durableId="281EF249"/>
  <w16cid:commentId w16cid:paraId="7C004FC1" w16cid:durableId="28A32F25"/>
  <w16cid:commentId w16cid:paraId="603904E1" w16cid:durableId="28FF3450"/>
  <w16cid:commentId w16cid:paraId="07BBEBC7" w16cid:durableId="281EF24A"/>
  <w16cid:commentId w16cid:paraId="740F28E4" w16cid:durableId="281EF24B"/>
  <w16cid:commentId w16cid:paraId="260C8BB3" w16cid:durableId="281F3DBF"/>
  <w16cid:commentId w16cid:paraId="3530D27B" w16cid:durableId="281EF24C"/>
  <w16cid:commentId w16cid:paraId="3BD39055" w16cid:durableId="281F3DB7"/>
  <w16cid:commentId w16cid:paraId="4DC0FD77" w16cid:durableId="28A33125"/>
  <w16cid:commentId w16cid:paraId="39B4359E" w16cid:durableId="28FF3457"/>
  <w16cid:commentId w16cid:paraId="7B9CF9F0" w16cid:durableId="646A8DD1"/>
  <w16cid:commentId w16cid:paraId="164A11ED" w16cid:durableId="1D0C5CA5"/>
  <w16cid:commentId w16cid:paraId="6BE1D803" w16cid:durableId="281EF24D"/>
  <w16cid:commentId w16cid:paraId="00411982" w16cid:durableId="281F3DB1"/>
  <w16cid:commentId w16cid:paraId="4C0C2558" w16cid:durableId="281EF24E"/>
  <w16cid:commentId w16cid:paraId="12767F06" w16cid:durableId="28A3313E"/>
  <w16cid:commentId w16cid:paraId="0569FBEA" w16cid:durableId="281EF24F"/>
  <w16cid:commentId w16cid:paraId="0F8F5A0D" w16cid:durableId="0A93ECAE"/>
  <w16cid:commentId w16cid:paraId="129DB280" w16cid:durableId="400DAC46"/>
  <w16cid:commentId w16cid:paraId="79024F2A" w16cid:durableId="28FF345D"/>
  <w16cid:commentId w16cid:paraId="514C6DCD" w16cid:durableId="2B1C7890"/>
  <w16cid:commentId w16cid:paraId="3D7D4694" w16cid:durableId="28A33226"/>
  <w16cid:commentId w16cid:paraId="1C3982FA" w16cid:durableId="28FF345F"/>
  <w16cid:commentId w16cid:paraId="3F3C57B8" w16cid:durableId="43EF1553"/>
  <w16cid:commentId w16cid:paraId="65B4C1A7" w16cid:durableId="28A3378D"/>
  <w16cid:commentId w16cid:paraId="1E140244" w16cid:durableId="28FF3461"/>
  <w16cid:commentId w16cid:paraId="694E67AA" w16cid:durableId="28FF5FAE"/>
  <w16cid:commentId w16cid:paraId="2DBC7C7A" w16cid:durableId="281EF250"/>
  <w16cid:commentId w16cid:paraId="73EB4988" w16cid:durableId="281EF251"/>
  <w16cid:commentId w16cid:paraId="2E847618" w16cid:durableId="281EF252"/>
  <w16cid:commentId w16cid:paraId="54F7851A" w16cid:durableId="281EF253"/>
  <w16cid:commentId w16cid:paraId="314A7A8C" w16cid:durableId="281F4174"/>
  <w16cid:commentId w16cid:paraId="26AFE9D4" w16cid:durableId="28FF3467"/>
  <w16cid:commentId w16cid:paraId="74A1AB97" w16cid:durableId="281F411B"/>
  <w16cid:commentId w16cid:paraId="7940C60D" w16cid:durableId="281F411A"/>
  <w16cid:commentId w16cid:paraId="11616139" w16cid:durableId="28A30D5C"/>
  <w16cid:commentId w16cid:paraId="7794AB85" w16cid:durableId="28A339D7"/>
  <w16cid:commentId w16cid:paraId="61F82C91" w16cid:durableId="6307263D"/>
  <w16cid:commentId w16cid:paraId="6B4BA7A0" w16cid:durableId="28FF346C"/>
  <w16cid:commentId w16cid:paraId="1EA97B4A" w16cid:durableId="087464C0"/>
  <w16cid:commentId w16cid:paraId="3A6FDB7F" w16cid:durableId="281EF254"/>
  <w16cid:commentId w16cid:paraId="33F7B7B0" w16cid:durableId="281EF255"/>
  <w16cid:commentId w16cid:paraId="39F4DD39" w16cid:durableId="281F452F"/>
  <w16cid:commentId w16cid:paraId="508A3B83" w16cid:durableId="28FF3470"/>
  <w16cid:commentId w16cid:paraId="2B343A3C" w16cid:durableId="281F451F"/>
  <w16cid:commentId w16cid:paraId="0DAACB98" w16cid:durableId="281F451E"/>
  <w16cid:commentId w16cid:paraId="3231DEAB" w16cid:durableId="281F4680"/>
  <w16cid:commentId w16cid:paraId="123D32CE" w16cid:durableId="2849314B"/>
  <w16cid:commentId w16cid:paraId="27E0F159" w16cid:durableId="281F47DB"/>
  <w16cid:commentId w16cid:paraId="642597C1" w16cid:durableId="2849314D"/>
  <w16cid:commentId w16cid:paraId="238BC1FB" w16cid:durableId="28FF61C6"/>
  <w16cid:commentId w16cid:paraId="276D834C" w16cid:durableId="7B2553F5"/>
  <w16cid:commentId w16cid:paraId="67304210" w16cid:durableId="28A30D66"/>
  <w16cid:commentId w16cid:paraId="38B13BC9" w16cid:durableId="28A45F09"/>
  <w16cid:commentId w16cid:paraId="0BE0B882" w16cid:durableId="1AA6DF5B"/>
  <w16cid:commentId w16cid:paraId="4961184E" w16cid:durableId="28A45FB7"/>
  <w16cid:commentId w16cid:paraId="3514E4E3" w16cid:durableId="28FF6412"/>
  <w16cid:commentId w16cid:paraId="5D813C13" w16cid:durableId="28FF347A"/>
  <w16cid:commentId w16cid:paraId="22B1458E" w16cid:durableId="39CBAEFF"/>
  <w16cid:commentId w16cid:paraId="5513D224" w16cid:durableId="28FF347B"/>
  <w16cid:commentId w16cid:paraId="215615D0" w16cid:durableId="28FF347C"/>
  <w16cid:commentId w16cid:paraId="063D35E1" w16cid:durableId="16623BD7"/>
  <w16cid:commentId w16cid:paraId="497C14FE" w16cid:durableId="281EF256"/>
  <w16cid:commentId w16cid:paraId="3A2236E9" w16cid:durableId="281EF257"/>
  <w16cid:commentId w16cid:paraId="5DA72F10" w16cid:durableId="28493150"/>
  <w16cid:commentId w16cid:paraId="3BADE481" w16cid:durableId="28494246"/>
  <w16cid:commentId w16cid:paraId="6A461859" w16cid:durableId="28A30D6B"/>
  <w16cid:commentId w16cid:paraId="6F1498A7" w16cid:durableId="28A464AE"/>
  <w16cid:commentId w16cid:paraId="4EB53062" w16cid:durableId="28A5C5D0"/>
  <w16cid:commentId w16cid:paraId="5A457325" w16cid:durableId="28FF3484"/>
  <w16cid:commentId w16cid:paraId="1AD9E825" w16cid:durableId="28FF6997"/>
  <w16cid:commentId w16cid:paraId="588DF6C1" w16cid:durableId="48B8F01E"/>
  <w16cid:commentId w16cid:paraId="7BC5BBA8" w16cid:durableId="28A30D6C"/>
  <w16cid:commentId w16cid:paraId="15F76B65" w16cid:durableId="18EAB036"/>
  <w16cid:commentId w16cid:paraId="1958B6C7" w16cid:durableId="7C87B09D"/>
  <w16cid:commentId w16cid:paraId="254F6E6B" w16cid:durableId="7BD49E06"/>
  <w16cid:commentId w16cid:paraId="3C97480B" w16cid:durableId="3BFB0DBF"/>
  <w16cid:commentId w16cid:paraId="2CD25F64" w16cid:durableId="28A5C630"/>
  <w16cid:commentId w16cid:paraId="34C90715" w16cid:durableId="28FF3487"/>
  <w16cid:commentId w16cid:paraId="14CF564B" w16cid:durableId="026885B6"/>
  <w16cid:commentId w16cid:paraId="492243BC" w16cid:durableId="28A30D6D"/>
  <w16cid:commentId w16cid:paraId="764DB161" w16cid:durableId="281F4F62"/>
  <w16cid:commentId w16cid:paraId="6714E63E" w16cid:durableId="28493153"/>
  <w16cid:commentId w16cid:paraId="338A25A9" w16cid:durableId="284945AB"/>
  <w16cid:commentId w16cid:paraId="56DC1745" w16cid:durableId="28A30D71"/>
  <w16cid:commentId w16cid:paraId="56E90094" w16cid:durableId="28A46BB2"/>
  <w16cid:commentId w16cid:paraId="4413C359" w16cid:durableId="281EF258"/>
  <w16cid:commentId w16cid:paraId="481DDD8B" w16cid:durableId="28206402"/>
  <w16cid:commentId w16cid:paraId="13B38DB4" w16cid:durableId="28A5C684"/>
  <w16cid:commentId w16cid:paraId="113D5728" w16cid:durableId="28FF3491"/>
  <w16cid:commentId w16cid:paraId="36952B4E" w16cid:durableId="281EF259"/>
  <w16cid:commentId w16cid:paraId="486B63D2" w16cid:durableId="28206488"/>
  <w16cid:commentId w16cid:paraId="43FCDC6C" w16cid:durableId="281EF25A"/>
  <w16cid:commentId w16cid:paraId="5B6AC87C" w16cid:durableId="281EF25B"/>
  <w16cid:commentId w16cid:paraId="1EC6D348" w16cid:durableId="2849315A"/>
  <w16cid:commentId w16cid:paraId="3FB57E49" w16cid:durableId="28494881"/>
  <w16cid:commentId w16cid:paraId="26A8A7FA" w16cid:durableId="28A30D7A"/>
  <w16cid:commentId w16cid:paraId="50F6A37D" w16cid:durableId="28A46C75"/>
  <w16cid:commentId w16cid:paraId="3829669B" w16cid:durableId="333A1C01"/>
  <w16cid:commentId w16cid:paraId="250A38D2" w16cid:durableId="28A30D7B"/>
  <w16cid:commentId w16cid:paraId="1432A616" w16cid:durableId="28A30D7C"/>
  <w16cid:commentId w16cid:paraId="4532518F" w16cid:durableId="28494957"/>
  <w16cid:commentId w16cid:paraId="1E4B8250" w16cid:durableId="28A30D7E"/>
  <w16cid:commentId w16cid:paraId="638F60B5" w16cid:durableId="284949A0"/>
  <w16cid:commentId w16cid:paraId="2CE9C606" w16cid:durableId="28A30D80"/>
  <w16cid:commentId w16cid:paraId="2678B651" w16cid:durableId="284949F5"/>
  <w16cid:commentId w16cid:paraId="15A19188" w16cid:durableId="28FF34A1"/>
  <w16cid:commentId w16cid:paraId="44F62D3B" w16cid:durableId="28A4760D"/>
  <w16cid:commentId w16cid:paraId="64FCD2C6" w16cid:durableId="28FF34A3"/>
  <w16cid:commentId w16cid:paraId="2C259B69" w16cid:durableId="2849315D"/>
  <w16cid:commentId w16cid:paraId="08C0C005" w16cid:durableId="28494B1B"/>
  <w16cid:commentId w16cid:paraId="32785A1A" w16cid:durableId="28A30D84"/>
  <w16cid:commentId w16cid:paraId="61A3D351" w16cid:durableId="28A47630"/>
  <w16cid:commentId w16cid:paraId="3A5BBD9F" w16cid:durableId="628DEF99"/>
  <w16cid:commentId w16cid:paraId="5B45A785" w16cid:durableId="28A30D85"/>
  <w16cid:commentId w16cid:paraId="65C7B9B9" w16cid:durableId="28A477A0"/>
  <w16cid:commentId w16cid:paraId="4D33B3CE" w16cid:durableId="28A47ABB"/>
  <w16cid:commentId w16cid:paraId="7D25F89D" w16cid:durableId="28FF34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2A89" w:rsidP="00F40904" w:rsidRDefault="00042A89" w14:paraId="491E8FDD" w14:textId="77777777">
      <w:pPr>
        <w:spacing w:after="0" w:line="240" w:lineRule="auto"/>
      </w:pPr>
      <w:r>
        <w:separator/>
      </w:r>
    </w:p>
  </w:endnote>
  <w:endnote w:type="continuationSeparator" w:id="0">
    <w:p w:rsidR="00042A89" w:rsidP="00F40904" w:rsidRDefault="00042A89" w14:paraId="77C135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9B6A9B" w:rsidP="00B317FD" w:rsidRDefault="009B6A9B" w14:paraId="251B09D3" w14:textId="2AA71BB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2266D2">
              <w:rPr>
                <w:b/>
                <w:bCs/>
                <w:noProof/>
                <w:sz w:val="20"/>
                <w:szCs w:val="20"/>
              </w:rPr>
              <w:t>47</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2266D2">
              <w:rPr>
                <w:b/>
                <w:bCs/>
                <w:noProof/>
                <w:sz w:val="20"/>
                <w:szCs w:val="20"/>
              </w:rPr>
              <w:t>60</w:t>
            </w:r>
            <w:r w:rsidRPr="0029620B">
              <w:rPr>
                <w:b/>
                <w:bCs/>
                <w:sz w:val="20"/>
                <w:szCs w:val="20"/>
              </w:rPr>
              <w:fldChar w:fldCharType="end"/>
            </w:r>
          </w:p>
        </w:sdtContent>
      </w:sdt>
    </w:sdtContent>
  </w:sdt>
  <w:p w:rsidR="009B6A9B" w:rsidRDefault="009B6A9B"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2A89" w:rsidP="00F40904" w:rsidRDefault="00042A89" w14:paraId="06CBCF71" w14:textId="77777777">
      <w:pPr>
        <w:spacing w:after="0" w:line="240" w:lineRule="auto"/>
      </w:pPr>
      <w:r>
        <w:separator/>
      </w:r>
    </w:p>
  </w:footnote>
  <w:footnote w:type="continuationSeparator" w:id="0">
    <w:p w:rsidR="00042A89" w:rsidP="00F40904" w:rsidRDefault="00042A89" w14:paraId="1AB5231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9620B" w:rsidR="009B6A9B" w:rsidRDefault="009B6A9B" w14:paraId="6C3B03B1" w14:textId="7B06D4AE">
    <w:pPr>
      <w:pStyle w:val="Header"/>
      <w:rPr>
        <w:sz w:val="20"/>
        <w:szCs w:val="20"/>
      </w:rPr>
    </w:pPr>
    <w:r>
      <w:rPr>
        <w:noProof/>
        <w:lang w:val="en-IN" w:eastAsia="en-IN"/>
      </w:rPr>
      <w:drawing>
        <wp:anchor distT="0" distB="0" distL="114300" distR="114300" simplePos="0" relativeHeight="251659264" behindDoc="0" locked="0" layoutInCell="1" allowOverlap="1" wp14:anchorId="501A23C7" wp14:editId="6A9E002C">
          <wp:simplePos x="0" y="0"/>
          <wp:positionH relativeFrom="column">
            <wp:posOffset>5045413</wp:posOffset>
          </wp:positionH>
          <wp:positionV relativeFrom="paragraph">
            <wp:posOffset>-298450</wp:posOffset>
          </wp:positionV>
          <wp:extent cx="1400810" cy="447675"/>
          <wp:effectExtent l="0" t="0" r="8890" b="9525"/>
          <wp:wrapSquare wrapText="bothSides"/>
          <wp:docPr id="4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AE1DE4">
      <w:rPr>
        <w:sz w:val="20"/>
        <w:szCs w:val="20"/>
      </w:rPr>
      <w:t xml:space="preserve"> </w:t>
    </w:r>
    <w:r>
      <w:rPr>
        <w:sz w:val="20"/>
        <w:szCs w:val="20"/>
      </w:rPr>
      <w:t>Mudra Loans – Portfolio CG</w:t>
    </w:r>
    <w:r w:rsidRPr="0029620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59D"/>
    <w:multiLevelType w:val="hybridMultilevel"/>
    <w:tmpl w:val="01F212EE"/>
    <w:lvl w:ilvl="0" w:tplc="94ACF418">
      <w:start w:val="1"/>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556660F"/>
    <w:multiLevelType w:val="hybridMultilevel"/>
    <w:tmpl w:val="4E241F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34FB5"/>
    <w:multiLevelType w:val="hybridMultilevel"/>
    <w:tmpl w:val="085E3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75AB2"/>
    <w:multiLevelType w:val="hybridMultilevel"/>
    <w:tmpl w:val="F580F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93ECC"/>
    <w:multiLevelType w:val="hybridMultilevel"/>
    <w:tmpl w:val="D61EE3F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8" w15:restartNumberingAfterBreak="0">
    <w:nsid w:val="0E672F86"/>
    <w:multiLevelType w:val="hybridMultilevel"/>
    <w:tmpl w:val="52AE6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F6F16"/>
    <w:multiLevelType w:val="hybridMultilevel"/>
    <w:tmpl w:val="66A8C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30B83"/>
    <w:multiLevelType w:val="hybridMultilevel"/>
    <w:tmpl w:val="7696B84E"/>
    <w:lvl w:ilvl="0" w:tplc="F842A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DF0E22"/>
    <w:multiLevelType w:val="hybridMultilevel"/>
    <w:tmpl w:val="99328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2D3FAC"/>
    <w:multiLevelType w:val="hybridMultilevel"/>
    <w:tmpl w:val="734ED2A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18150F62"/>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36111"/>
    <w:multiLevelType w:val="hybridMultilevel"/>
    <w:tmpl w:val="E0DA8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6" w15:restartNumberingAfterBreak="0">
    <w:nsid w:val="1F1647CE"/>
    <w:multiLevelType w:val="hybridMultilevel"/>
    <w:tmpl w:val="E3A6FF26"/>
    <w:lvl w:ilvl="0" w:tplc="DDAEDDE4">
      <w:start w:val="1"/>
      <w:numFmt w:val="bullet"/>
      <w:lvlText w:val=""/>
      <w:lvlJc w:val="left"/>
      <w:pPr>
        <w:ind w:left="1080" w:hanging="360"/>
      </w:pPr>
      <w:rPr>
        <w:rFonts w:ascii="Symbol" w:hAnsi="Symbol"/>
      </w:rPr>
    </w:lvl>
    <w:lvl w:ilvl="1" w:tplc="1C6E1844">
      <w:start w:val="1"/>
      <w:numFmt w:val="bullet"/>
      <w:lvlText w:val=""/>
      <w:lvlJc w:val="left"/>
      <w:pPr>
        <w:ind w:left="1080" w:hanging="360"/>
      </w:pPr>
      <w:rPr>
        <w:rFonts w:ascii="Symbol" w:hAnsi="Symbol"/>
      </w:rPr>
    </w:lvl>
    <w:lvl w:ilvl="2" w:tplc="4E1868A0">
      <w:start w:val="1"/>
      <w:numFmt w:val="bullet"/>
      <w:lvlText w:val=""/>
      <w:lvlJc w:val="left"/>
      <w:pPr>
        <w:ind w:left="1080" w:hanging="360"/>
      </w:pPr>
      <w:rPr>
        <w:rFonts w:ascii="Symbol" w:hAnsi="Symbol"/>
      </w:rPr>
    </w:lvl>
    <w:lvl w:ilvl="3" w:tplc="591AD1FC">
      <w:start w:val="1"/>
      <w:numFmt w:val="bullet"/>
      <w:lvlText w:val=""/>
      <w:lvlJc w:val="left"/>
      <w:pPr>
        <w:ind w:left="1080" w:hanging="360"/>
      </w:pPr>
      <w:rPr>
        <w:rFonts w:ascii="Symbol" w:hAnsi="Symbol"/>
      </w:rPr>
    </w:lvl>
    <w:lvl w:ilvl="4" w:tplc="5630F17E">
      <w:start w:val="1"/>
      <w:numFmt w:val="bullet"/>
      <w:lvlText w:val=""/>
      <w:lvlJc w:val="left"/>
      <w:pPr>
        <w:ind w:left="1080" w:hanging="360"/>
      </w:pPr>
      <w:rPr>
        <w:rFonts w:ascii="Symbol" w:hAnsi="Symbol"/>
      </w:rPr>
    </w:lvl>
    <w:lvl w:ilvl="5" w:tplc="F12229C6">
      <w:start w:val="1"/>
      <w:numFmt w:val="bullet"/>
      <w:lvlText w:val=""/>
      <w:lvlJc w:val="left"/>
      <w:pPr>
        <w:ind w:left="1080" w:hanging="360"/>
      </w:pPr>
      <w:rPr>
        <w:rFonts w:ascii="Symbol" w:hAnsi="Symbol"/>
      </w:rPr>
    </w:lvl>
    <w:lvl w:ilvl="6" w:tplc="DCF2B40A">
      <w:start w:val="1"/>
      <w:numFmt w:val="bullet"/>
      <w:lvlText w:val=""/>
      <w:lvlJc w:val="left"/>
      <w:pPr>
        <w:ind w:left="1080" w:hanging="360"/>
      </w:pPr>
      <w:rPr>
        <w:rFonts w:ascii="Symbol" w:hAnsi="Symbol"/>
      </w:rPr>
    </w:lvl>
    <w:lvl w:ilvl="7" w:tplc="61E86562">
      <w:start w:val="1"/>
      <w:numFmt w:val="bullet"/>
      <w:lvlText w:val=""/>
      <w:lvlJc w:val="left"/>
      <w:pPr>
        <w:ind w:left="1080" w:hanging="360"/>
      </w:pPr>
      <w:rPr>
        <w:rFonts w:ascii="Symbol" w:hAnsi="Symbol"/>
      </w:rPr>
    </w:lvl>
    <w:lvl w:ilvl="8" w:tplc="D6A045A4">
      <w:start w:val="1"/>
      <w:numFmt w:val="bullet"/>
      <w:lvlText w:val=""/>
      <w:lvlJc w:val="left"/>
      <w:pPr>
        <w:ind w:left="1080" w:hanging="360"/>
      </w:pPr>
      <w:rPr>
        <w:rFonts w:ascii="Symbol" w:hAnsi="Symbol"/>
      </w:rPr>
    </w:lvl>
  </w:abstractNum>
  <w:abstractNum w:abstractNumId="17" w15:restartNumberingAfterBreak="0">
    <w:nsid w:val="278254BC"/>
    <w:multiLevelType w:val="hybridMultilevel"/>
    <w:tmpl w:val="FAA08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93CD0"/>
    <w:multiLevelType w:val="hybridMultilevel"/>
    <w:tmpl w:val="6708F3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D140D83"/>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D0830"/>
    <w:multiLevelType w:val="hybridMultilevel"/>
    <w:tmpl w:val="4CFE3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9B1BBF"/>
    <w:multiLevelType w:val="hybridMultilevel"/>
    <w:tmpl w:val="4614C2DE"/>
    <w:lvl w:ilvl="0" w:tplc="3668C3D8">
      <w:start w:val="1"/>
      <w:numFmt w:val="bullet"/>
      <w:lvlText w:val=""/>
      <w:lvlJc w:val="left"/>
      <w:pPr>
        <w:ind w:left="1080" w:hanging="360"/>
      </w:pPr>
      <w:rPr>
        <w:rFonts w:ascii="Symbol" w:hAnsi="Symbol"/>
      </w:rPr>
    </w:lvl>
    <w:lvl w:ilvl="1" w:tplc="C79431D2">
      <w:start w:val="1"/>
      <w:numFmt w:val="bullet"/>
      <w:lvlText w:val=""/>
      <w:lvlJc w:val="left"/>
      <w:pPr>
        <w:ind w:left="1080" w:hanging="360"/>
      </w:pPr>
      <w:rPr>
        <w:rFonts w:ascii="Symbol" w:hAnsi="Symbol"/>
      </w:rPr>
    </w:lvl>
    <w:lvl w:ilvl="2" w:tplc="8E32881E">
      <w:start w:val="1"/>
      <w:numFmt w:val="bullet"/>
      <w:lvlText w:val=""/>
      <w:lvlJc w:val="left"/>
      <w:pPr>
        <w:ind w:left="1080" w:hanging="360"/>
      </w:pPr>
      <w:rPr>
        <w:rFonts w:ascii="Symbol" w:hAnsi="Symbol"/>
      </w:rPr>
    </w:lvl>
    <w:lvl w:ilvl="3" w:tplc="735CEA34">
      <w:start w:val="1"/>
      <w:numFmt w:val="bullet"/>
      <w:lvlText w:val=""/>
      <w:lvlJc w:val="left"/>
      <w:pPr>
        <w:ind w:left="1080" w:hanging="360"/>
      </w:pPr>
      <w:rPr>
        <w:rFonts w:ascii="Symbol" w:hAnsi="Symbol"/>
      </w:rPr>
    </w:lvl>
    <w:lvl w:ilvl="4" w:tplc="8BC46DB6">
      <w:start w:val="1"/>
      <w:numFmt w:val="bullet"/>
      <w:lvlText w:val=""/>
      <w:lvlJc w:val="left"/>
      <w:pPr>
        <w:ind w:left="1080" w:hanging="360"/>
      </w:pPr>
      <w:rPr>
        <w:rFonts w:ascii="Symbol" w:hAnsi="Symbol"/>
      </w:rPr>
    </w:lvl>
    <w:lvl w:ilvl="5" w:tplc="39C80A1C">
      <w:start w:val="1"/>
      <w:numFmt w:val="bullet"/>
      <w:lvlText w:val=""/>
      <w:lvlJc w:val="left"/>
      <w:pPr>
        <w:ind w:left="1080" w:hanging="360"/>
      </w:pPr>
      <w:rPr>
        <w:rFonts w:ascii="Symbol" w:hAnsi="Symbol"/>
      </w:rPr>
    </w:lvl>
    <w:lvl w:ilvl="6" w:tplc="4146ADB4">
      <w:start w:val="1"/>
      <w:numFmt w:val="bullet"/>
      <w:lvlText w:val=""/>
      <w:lvlJc w:val="left"/>
      <w:pPr>
        <w:ind w:left="1080" w:hanging="360"/>
      </w:pPr>
      <w:rPr>
        <w:rFonts w:ascii="Symbol" w:hAnsi="Symbol"/>
      </w:rPr>
    </w:lvl>
    <w:lvl w:ilvl="7" w:tplc="4C605106">
      <w:start w:val="1"/>
      <w:numFmt w:val="bullet"/>
      <w:lvlText w:val=""/>
      <w:lvlJc w:val="left"/>
      <w:pPr>
        <w:ind w:left="1080" w:hanging="360"/>
      </w:pPr>
      <w:rPr>
        <w:rFonts w:ascii="Symbol" w:hAnsi="Symbol"/>
      </w:rPr>
    </w:lvl>
    <w:lvl w:ilvl="8" w:tplc="D0E684E4">
      <w:start w:val="1"/>
      <w:numFmt w:val="bullet"/>
      <w:lvlText w:val=""/>
      <w:lvlJc w:val="left"/>
      <w:pPr>
        <w:ind w:left="1080" w:hanging="360"/>
      </w:pPr>
      <w:rPr>
        <w:rFonts w:ascii="Symbol" w:hAnsi="Symbol"/>
      </w:rPr>
    </w:lvl>
  </w:abstractNum>
  <w:abstractNum w:abstractNumId="23" w15:restartNumberingAfterBreak="0">
    <w:nsid w:val="30A9086E"/>
    <w:multiLevelType w:val="hybridMultilevel"/>
    <w:tmpl w:val="A1D6F8BE"/>
    <w:lvl w:ilvl="0" w:tplc="B1BC2862">
      <w:start w:val="19"/>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4"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2AB76EC"/>
    <w:multiLevelType w:val="hybridMultilevel"/>
    <w:tmpl w:val="04605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8F5FED"/>
    <w:multiLevelType w:val="hybridMultilevel"/>
    <w:tmpl w:val="9CF2848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38CF1EF1"/>
    <w:multiLevelType w:val="hybridMultilevel"/>
    <w:tmpl w:val="7946EDCA"/>
    <w:lvl w:ilvl="0" w:tplc="DF82FE9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B23CB3"/>
    <w:multiLevelType w:val="hybridMultilevel"/>
    <w:tmpl w:val="A934BDC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1B27ADE"/>
    <w:multiLevelType w:val="hybridMultilevel"/>
    <w:tmpl w:val="9A380716"/>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43E44B14"/>
    <w:multiLevelType w:val="hybridMultilevel"/>
    <w:tmpl w:val="4C9427B4"/>
    <w:lvl w:ilvl="0" w:tplc="B2CA5D28">
      <w:start w:val="3"/>
      <w:numFmt w:val="bullet"/>
      <w:lvlText w:val="-"/>
      <w:lvlJc w:val="left"/>
      <w:pPr>
        <w:ind w:left="360" w:hanging="360"/>
      </w:pPr>
      <w:rPr>
        <w:rFonts w:hint="default" w:ascii="Calibri" w:hAnsi="Calibri" w:eastAsia="Times New Roman"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44425FD3"/>
    <w:multiLevelType w:val="hybridMultilevel"/>
    <w:tmpl w:val="129C6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4E70A31"/>
    <w:multiLevelType w:val="hybridMultilevel"/>
    <w:tmpl w:val="3A0C6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28CA0C">
      <w:numFmt w:val="bullet"/>
      <w:lvlText w:val="-"/>
      <w:lvlJc w:val="left"/>
      <w:pPr>
        <w:ind w:left="2340" w:hanging="360"/>
      </w:pPr>
      <w:rPr>
        <w:rFonts w:hint="default" w:ascii="Calibri Light" w:hAnsi="Calibri Light" w:eastAsiaTheme="minorEastAsia"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301E11"/>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6E10B9"/>
    <w:multiLevelType w:val="hybridMultilevel"/>
    <w:tmpl w:val="1224374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7" w15:restartNumberingAfterBreak="0">
    <w:nsid w:val="4BEC65DA"/>
    <w:multiLevelType w:val="hybridMultilevel"/>
    <w:tmpl w:val="6854FAF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8" w15:restartNumberingAfterBreak="0">
    <w:nsid w:val="4D340289"/>
    <w:multiLevelType w:val="hybridMultilevel"/>
    <w:tmpl w:val="A5809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260C27"/>
    <w:multiLevelType w:val="hybridMultilevel"/>
    <w:tmpl w:val="F1481EDA"/>
    <w:lvl w:ilvl="0" w:tplc="3EF6BE1A">
      <w:start w:val="30"/>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53C9099A"/>
    <w:multiLevelType w:val="hybridMultilevel"/>
    <w:tmpl w:val="FD869ED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53D37BD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2D53E2"/>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BC34A1"/>
    <w:multiLevelType w:val="hybridMultilevel"/>
    <w:tmpl w:val="4A1EEEA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5"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58FA3D8B"/>
    <w:multiLevelType w:val="hybridMultilevel"/>
    <w:tmpl w:val="44667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3C681F"/>
    <w:multiLevelType w:val="hybridMultilevel"/>
    <w:tmpl w:val="943A17F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5F3F453A"/>
    <w:multiLevelType w:val="hybridMultilevel"/>
    <w:tmpl w:val="10D04756"/>
    <w:lvl w:ilvl="0" w:tplc="0A6AC1EC">
      <w:start w:val="1"/>
      <w:numFmt w:val="bullet"/>
      <w:lvlText w:val=""/>
      <w:lvlJc w:val="left"/>
      <w:pPr>
        <w:ind w:left="1080" w:hanging="360"/>
      </w:pPr>
      <w:rPr>
        <w:rFonts w:ascii="Symbol" w:hAnsi="Symbol"/>
      </w:rPr>
    </w:lvl>
    <w:lvl w:ilvl="1" w:tplc="279A9476">
      <w:start w:val="1"/>
      <w:numFmt w:val="bullet"/>
      <w:lvlText w:val=""/>
      <w:lvlJc w:val="left"/>
      <w:pPr>
        <w:ind w:left="1080" w:hanging="360"/>
      </w:pPr>
      <w:rPr>
        <w:rFonts w:ascii="Symbol" w:hAnsi="Symbol"/>
      </w:rPr>
    </w:lvl>
    <w:lvl w:ilvl="2" w:tplc="F1DE7A7E">
      <w:start w:val="1"/>
      <w:numFmt w:val="bullet"/>
      <w:lvlText w:val=""/>
      <w:lvlJc w:val="left"/>
      <w:pPr>
        <w:ind w:left="1080" w:hanging="360"/>
      </w:pPr>
      <w:rPr>
        <w:rFonts w:ascii="Symbol" w:hAnsi="Symbol"/>
      </w:rPr>
    </w:lvl>
    <w:lvl w:ilvl="3" w:tplc="C1A8EEFE">
      <w:start w:val="1"/>
      <w:numFmt w:val="bullet"/>
      <w:lvlText w:val=""/>
      <w:lvlJc w:val="left"/>
      <w:pPr>
        <w:ind w:left="1080" w:hanging="360"/>
      </w:pPr>
      <w:rPr>
        <w:rFonts w:ascii="Symbol" w:hAnsi="Symbol"/>
      </w:rPr>
    </w:lvl>
    <w:lvl w:ilvl="4" w:tplc="49304856">
      <w:start w:val="1"/>
      <w:numFmt w:val="bullet"/>
      <w:lvlText w:val=""/>
      <w:lvlJc w:val="left"/>
      <w:pPr>
        <w:ind w:left="1080" w:hanging="360"/>
      </w:pPr>
      <w:rPr>
        <w:rFonts w:ascii="Symbol" w:hAnsi="Symbol"/>
      </w:rPr>
    </w:lvl>
    <w:lvl w:ilvl="5" w:tplc="8AE02410">
      <w:start w:val="1"/>
      <w:numFmt w:val="bullet"/>
      <w:lvlText w:val=""/>
      <w:lvlJc w:val="left"/>
      <w:pPr>
        <w:ind w:left="1080" w:hanging="360"/>
      </w:pPr>
      <w:rPr>
        <w:rFonts w:ascii="Symbol" w:hAnsi="Symbol"/>
      </w:rPr>
    </w:lvl>
    <w:lvl w:ilvl="6" w:tplc="04743078">
      <w:start w:val="1"/>
      <w:numFmt w:val="bullet"/>
      <w:lvlText w:val=""/>
      <w:lvlJc w:val="left"/>
      <w:pPr>
        <w:ind w:left="1080" w:hanging="360"/>
      </w:pPr>
      <w:rPr>
        <w:rFonts w:ascii="Symbol" w:hAnsi="Symbol"/>
      </w:rPr>
    </w:lvl>
    <w:lvl w:ilvl="7" w:tplc="C27EECC2">
      <w:start w:val="1"/>
      <w:numFmt w:val="bullet"/>
      <w:lvlText w:val=""/>
      <w:lvlJc w:val="left"/>
      <w:pPr>
        <w:ind w:left="1080" w:hanging="360"/>
      </w:pPr>
      <w:rPr>
        <w:rFonts w:ascii="Symbol" w:hAnsi="Symbol"/>
      </w:rPr>
    </w:lvl>
    <w:lvl w:ilvl="8" w:tplc="68AE5CAE">
      <w:start w:val="1"/>
      <w:numFmt w:val="bullet"/>
      <w:lvlText w:val=""/>
      <w:lvlJc w:val="left"/>
      <w:pPr>
        <w:ind w:left="1080" w:hanging="360"/>
      </w:pPr>
      <w:rPr>
        <w:rFonts w:ascii="Symbol" w:hAnsi="Symbol"/>
      </w:rPr>
    </w:lvl>
  </w:abstractNum>
  <w:abstractNum w:abstractNumId="49"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08256D"/>
    <w:multiLevelType w:val="hybridMultilevel"/>
    <w:tmpl w:val="ED3A6C2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7376BB4"/>
    <w:multiLevelType w:val="hybridMultilevel"/>
    <w:tmpl w:val="A7B8B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677127E1"/>
    <w:multiLevelType w:val="hybridMultilevel"/>
    <w:tmpl w:val="3A0C6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28CA0C">
      <w:numFmt w:val="bullet"/>
      <w:lvlText w:val="-"/>
      <w:lvlJc w:val="left"/>
      <w:pPr>
        <w:ind w:left="2340" w:hanging="360"/>
      </w:pPr>
      <w:rPr>
        <w:rFonts w:hint="default" w:ascii="Calibri Light" w:hAnsi="Calibri Light" w:eastAsiaTheme="minorEastAsia"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9D471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54" w15:restartNumberingAfterBreak="0">
    <w:nsid w:val="6A796FA8"/>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364E35"/>
    <w:multiLevelType w:val="hybridMultilevel"/>
    <w:tmpl w:val="97786EAA"/>
    <w:lvl w:ilvl="0" w:tplc="05806CC8">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7" w15:restartNumberingAfterBreak="0">
    <w:nsid w:val="6E417041"/>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E24E1E"/>
    <w:multiLevelType w:val="hybridMultilevel"/>
    <w:tmpl w:val="26B6914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9" w15:restartNumberingAfterBreak="0">
    <w:nsid w:val="73EA18D6"/>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E12C46"/>
    <w:multiLevelType w:val="hybridMultilevel"/>
    <w:tmpl w:val="1224374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78842D05"/>
    <w:multiLevelType w:val="hybridMultilevel"/>
    <w:tmpl w:val="58F2B14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3"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1740F4"/>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CFF27E1"/>
    <w:multiLevelType w:val="hybridMultilevel"/>
    <w:tmpl w:val="A66268CE"/>
    <w:lvl w:ilvl="0" w:tplc="0409000F">
      <w:start w:val="1"/>
      <w:numFmt w:val="decimal"/>
      <w:lvlText w:val="%1."/>
      <w:lvlJc w:val="left"/>
      <w:pPr>
        <w:ind w:left="720" w:hanging="360"/>
      </w:pPr>
      <w:rPr>
        <w:rFonts w:hint="default"/>
      </w:rPr>
    </w:lvl>
    <w:lvl w:ilvl="1" w:tplc="DF82FE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098766">
    <w:abstractNumId w:val="36"/>
  </w:num>
  <w:num w:numId="2" w16cid:durableId="728306360">
    <w:abstractNumId w:val="39"/>
  </w:num>
  <w:num w:numId="3" w16cid:durableId="1081609818">
    <w:abstractNumId w:val="2"/>
  </w:num>
  <w:num w:numId="4" w16cid:durableId="154490935">
    <w:abstractNumId w:val="51"/>
  </w:num>
  <w:num w:numId="5" w16cid:durableId="753284613">
    <w:abstractNumId w:val="63"/>
  </w:num>
  <w:num w:numId="6" w16cid:durableId="757823461">
    <w:abstractNumId w:val="5"/>
  </w:num>
  <w:num w:numId="7" w16cid:durableId="1882395779">
    <w:abstractNumId w:val="19"/>
  </w:num>
  <w:num w:numId="8" w16cid:durableId="2054307721">
    <w:abstractNumId w:val="46"/>
  </w:num>
  <w:num w:numId="9" w16cid:durableId="1876848079">
    <w:abstractNumId w:val="56"/>
  </w:num>
  <w:num w:numId="10" w16cid:durableId="523203630">
    <w:abstractNumId w:val="10"/>
  </w:num>
  <w:num w:numId="11" w16cid:durableId="354118770">
    <w:abstractNumId w:val="28"/>
  </w:num>
  <w:num w:numId="12" w16cid:durableId="1804231695">
    <w:abstractNumId w:val="45"/>
  </w:num>
  <w:num w:numId="13" w16cid:durableId="1275363061">
    <w:abstractNumId w:val="49"/>
  </w:num>
  <w:num w:numId="14" w16cid:durableId="314188270">
    <w:abstractNumId w:val="40"/>
  </w:num>
  <w:num w:numId="15" w16cid:durableId="988747506">
    <w:abstractNumId w:val="0"/>
  </w:num>
  <w:num w:numId="16" w16cid:durableId="495875633">
    <w:abstractNumId w:val="55"/>
  </w:num>
  <w:num w:numId="17" w16cid:durableId="816529006">
    <w:abstractNumId w:val="34"/>
  </w:num>
  <w:num w:numId="18" w16cid:durableId="1829514990">
    <w:abstractNumId w:val="52"/>
  </w:num>
  <w:num w:numId="19" w16cid:durableId="1192382308">
    <w:abstractNumId w:val="20"/>
  </w:num>
  <w:num w:numId="20" w16cid:durableId="1531184855">
    <w:abstractNumId w:val="15"/>
  </w:num>
  <w:num w:numId="21" w16cid:durableId="2145536523">
    <w:abstractNumId w:val="30"/>
  </w:num>
  <w:num w:numId="22" w16cid:durableId="749497135">
    <w:abstractNumId w:val="23"/>
  </w:num>
  <w:num w:numId="23" w16cid:durableId="1007825006">
    <w:abstractNumId w:val="7"/>
  </w:num>
  <w:num w:numId="24" w16cid:durableId="1442719892">
    <w:abstractNumId w:val="24"/>
  </w:num>
  <w:num w:numId="25" w16cid:durableId="411202542">
    <w:abstractNumId w:val="60"/>
  </w:num>
  <w:num w:numId="26" w16cid:durableId="346055466">
    <w:abstractNumId w:val="35"/>
  </w:num>
  <w:num w:numId="27" w16cid:durableId="1020593002">
    <w:abstractNumId w:val="37"/>
  </w:num>
  <w:num w:numId="28" w16cid:durableId="725296329">
    <w:abstractNumId w:val="26"/>
  </w:num>
  <w:num w:numId="29" w16cid:durableId="967734827">
    <w:abstractNumId w:val="12"/>
  </w:num>
  <w:num w:numId="30" w16cid:durableId="230700893">
    <w:abstractNumId w:val="1"/>
  </w:num>
  <w:num w:numId="31" w16cid:durableId="471026314">
    <w:abstractNumId w:val="8"/>
  </w:num>
  <w:num w:numId="32" w16cid:durableId="1083602574">
    <w:abstractNumId w:val="25"/>
  </w:num>
  <w:num w:numId="33" w16cid:durableId="518856121">
    <w:abstractNumId w:val="17"/>
  </w:num>
  <w:num w:numId="34" w16cid:durableId="324280141">
    <w:abstractNumId w:val="18"/>
  </w:num>
  <w:num w:numId="35" w16cid:durableId="883176797">
    <w:abstractNumId w:val="3"/>
  </w:num>
  <w:num w:numId="36" w16cid:durableId="1432119500">
    <w:abstractNumId w:val="21"/>
  </w:num>
  <w:num w:numId="37" w16cid:durableId="1530332509">
    <w:abstractNumId w:val="9"/>
  </w:num>
  <w:num w:numId="38" w16cid:durableId="1181891397">
    <w:abstractNumId w:val="64"/>
  </w:num>
  <w:num w:numId="39" w16cid:durableId="2086146570">
    <w:abstractNumId w:val="13"/>
  </w:num>
  <w:num w:numId="40" w16cid:durableId="596715985">
    <w:abstractNumId w:val="65"/>
  </w:num>
  <w:num w:numId="41" w16cid:durableId="1526870591">
    <w:abstractNumId w:val="59"/>
  </w:num>
  <w:num w:numId="42" w16cid:durableId="1466200559">
    <w:abstractNumId w:val="33"/>
  </w:num>
  <w:num w:numId="43" w16cid:durableId="1239485372">
    <w:abstractNumId w:val="44"/>
  </w:num>
  <w:num w:numId="44" w16cid:durableId="1331063926">
    <w:abstractNumId w:val="61"/>
  </w:num>
  <w:num w:numId="45" w16cid:durableId="880291346">
    <w:abstractNumId w:val="27"/>
  </w:num>
  <w:num w:numId="46" w16cid:durableId="1149398512">
    <w:abstractNumId w:val="29"/>
  </w:num>
  <w:num w:numId="47" w16cid:durableId="1623729931">
    <w:abstractNumId w:val="41"/>
  </w:num>
  <w:num w:numId="48" w16cid:durableId="655959423">
    <w:abstractNumId w:val="14"/>
  </w:num>
  <w:num w:numId="49" w16cid:durableId="91895782">
    <w:abstractNumId w:val="43"/>
  </w:num>
  <w:num w:numId="50" w16cid:durableId="1056706507">
    <w:abstractNumId w:val="42"/>
  </w:num>
  <w:num w:numId="51" w16cid:durableId="895891265">
    <w:abstractNumId w:val="57"/>
  </w:num>
  <w:num w:numId="52" w16cid:durableId="853416657">
    <w:abstractNumId w:val="54"/>
  </w:num>
  <w:num w:numId="53" w16cid:durableId="902134489">
    <w:abstractNumId w:val="38"/>
  </w:num>
  <w:num w:numId="54" w16cid:durableId="1932741592">
    <w:abstractNumId w:val="62"/>
  </w:num>
  <w:num w:numId="55" w16cid:durableId="636573089">
    <w:abstractNumId w:val="11"/>
  </w:num>
  <w:num w:numId="56" w16cid:durableId="807361742">
    <w:abstractNumId w:val="4"/>
  </w:num>
  <w:num w:numId="57" w16cid:durableId="132913832">
    <w:abstractNumId w:val="6"/>
  </w:num>
  <w:num w:numId="58" w16cid:durableId="108354848">
    <w:abstractNumId w:val="53"/>
  </w:num>
  <w:num w:numId="59" w16cid:durableId="224222202">
    <w:abstractNumId w:val="31"/>
  </w:num>
  <w:num w:numId="60" w16cid:durableId="32462468">
    <w:abstractNumId w:val="32"/>
  </w:num>
  <w:num w:numId="61" w16cid:durableId="698746410">
    <w:abstractNumId w:val="47"/>
  </w:num>
  <w:num w:numId="62" w16cid:durableId="986203368">
    <w:abstractNumId w:val="50"/>
  </w:num>
  <w:num w:numId="63" w16cid:durableId="394821508">
    <w:abstractNumId w:val="58"/>
  </w:num>
  <w:num w:numId="64" w16cid:durableId="1154102077">
    <w:abstractNumId w:val="22"/>
  </w:num>
  <w:num w:numId="65" w16cid:durableId="2029211479">
    <w:abstractNumId w:val="16"/>
  </w:num>
  <w:num w:numId="66" w16cid:durableId="10382839">
    <w:abstractNumId w:val="48"/>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vya Nayak">
    <w15:presenceInfo w15:providerId="AD" w15:userId="S-1-5-21-3964136936-2009830125-3172351666-1120"/>
  </w15:person>
  <w15:person w15:author="Supriya Shinde">
    <w15:presenceInfo w15:providerId="AD" w15:userId="S-1-5-21-4233355052-2025615853-2415487666-13269"/>
  </w15:person>
  <w15:person w15:author="Divya Nayak [2]">
    <w15:presenceInfo w15:providerId="AD" w15:userId="S::divyan@NCGTC.IN::9bb9fe8d-49a9-4fc2-a3d3-e90cd323bf0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7F7"/>
    <w:rsid w:val="00000D68"/>
    <w:rsid w:val="00001EA5"/>
    <w:rsid w:val="00001F64"/>
    <w:rsid w:val="000021C3"/>
    <w:rsid w:val="000030FA"/>
    <w:rsid w:val="00003141"/>
    <w:rsid w:val="00003A7B"/>
    <w:rsid w:val="0000463E"/>
    <w:rsid w:val="000060CD"/>
    <w:rsid w:val="00006128"/>
    <w:rsid w:val="00007341"/>
    <w:rsid w:val="00007746"/>
    <w:rsid w:val="00012208"/>
    <w:rsid w:val="000140F7"/>
    <w:rsid w:val="000142A0"/>
    <w:rsid w:val="00015753"/>
    <w:rsid w:val="00017B24"/>
    <w:rsid w:val="00017E63"/>
    <w:rsid w:val="00017FE1"/>
    <w:rsid w:val="000201A8"/>
    <w:rsid w:val="00020351"/>
    <w:rsid w:val="000231F8"/>
    <w:rsid w:val="000264A3"/>
    <w:rsid w:val="0002753A"/>
    <w:rsid w:val="000279D7"/>
    <w:rsid w:val="000302AB"/>
    <w:rsid w:val="000342C0"/>
    <w:rsid w:val="000344A9"/>
    <w:rsid w:val="000346C9"/>
    <w:rsid w:val="0003659F"/>
    <w:rsid w:val="000366E8"/>
    <w:rsid w:val="000376E4"/>
    <w:rsid w:val="000379B7"/>
    <w:rsid w:val="00041223"/>
    <w:rsid w:val="00041888"/>
    <w:rsid w:val="00042A89"/>
    <w:rsid w:val="00042FEF"/>
    <w:rsid w:val="0004339A"/>
    <w:rsid w:val="0004713A"/>
    <w:rsid w:val="00047548"/>
    <w:rsid w:val="00050148"/>
    <w:rsid w:val="00050642"/>
    <w:rsid w:val="00055334"/>
    <w:rsid w:val="00055884"/>
    <w:rsid w:val="00055CC4"/>
    <w:rsid w:val="000615D4"/>
    <w:rsid w:val="0006204F"/>
    <w:rsid w:val="0006350F"/>
    <w:rsid w:val="00064025"/>
    <w:rsid w:val="00064087"/>
    <w:rsid w:val="00064CD4"/>
    <w:rsid w:val="0006506E"/>
    <w:rsid w:val="000650FD"/>
    <w:rsid w:val="00065492"/>
    <w:rsid w:val="0006620C"/>
    <w:rsid w:val="00067892"/>
    <w:rsid w:val="0007051A"/>
    <w:rsid w:val="000710D0"/>
    <w:rsid w:val="00071BD7"/>
    <w:rsid w:val="0007396F"/>
    <w:rsid w:val="0007421D"/>
    <w:rsid w:val="000755FF"/>
    <w:rsid w:val="00080992"/>
    <w:rsid w:val="000820F8"/>
    <w:rsid w:val="000827FA"/>
    <w:rsid w:val="000832B8"/>
    <w:rsid w:val="00083668"/>
    <w:rsid w:val="00083FFD"/>
    <w:rsid w:val="00084075"/>
    <w:rsid w:val="0008479B"/>
    <w:rsid w:val="000852E0"/>
    <w:rsid w:val="00086660"/>
    <w:rsid w:val="00087448"/>
    <w:rsid w:val="0009165F"/>
    <w:rsid w:val="00091C64"/>
    <w:rsid w:val="00091CAF"/>
    <w:rsid w:val="000934CE"/>
    <w:rsid w:val="00093E9F"/>
    <w:rsid w:val="0009451A"/>
    <w:rsid w:val="0009510A"/>
    <w:rsid w:val="0009563C"/>
    <w:rsid w:val="00096683"/>
    <w:rsid w:val="000A259C"/>
    <w:rsid w:val="000A330A"/>
    <w:rsid w:val="000A4DA6"/>
    <w:rsid w:val="000B1586"/>
    <w:rsid w:val="000B451A"/>
    <w:rsid w:val="000B45D5"/>
    <w:rsid w:val="000B48F9"/>
    <w:rsid w:val="000B6545"/>
    <w:rsid w:val="000B78DC"/>
    <w:rsid w:val="000C068E"/>
    <w:rsid w:val="000C0E04"/>
    <w:rsid w:val="000C44B3"/>
    <w:rsid w:val="000C5A85"/>
    <w:rsid w:val="000C5E83"/>
    <w:rsid w:val="000C61B5"/>
    <w:rsid w:val="000D0E50"/>
    <w:rsid w:val="000D27FD"/>
    <w:rsid w:val="000D2A89"/>
    <w:rsid w:val="000D3284"/>
    <w:rsid w:val="000D4685"/>
    <w:rsid w:val="000D5221"/>
    <w:rsid w:val="000D6532"/>
    <w:rsid w:val="000D6681"/>
    <w:rsid w:val="000E0B49"/>
    <w:rsid w:val="000E144E"/>
    <w:rsid w:val="000E1564"/>
    <w:rsid w:val="000E29F1"/>
    <w:rsid w:val="000E35DE"/>
    <w:rsid w:val="000E3602"/>
    <w:rsid w:val="000E3873"/>
    <w:rsid w:val="000E5FF3"/>
    <w:rsid w:val="000F04CC"/>
    <w:rsid w:val="000F14CF"/>
    <w:rsid w:val="000F3B0A"/>
    <w:rsid w:val="000F4DA4"/>
    <w:rsid w:val="00101917"/>
    <w:rsid w:val="001019DC"/>
    <w:rsid w:val="00102B0D"/>
    <w:rsid w:val="00105ECF"/>
    <w:rsid w:val="00107307"/>
    <w:rsid w:val="001074E5"/>
    <w:rsid w:val="00111F58"/>
    <w:rsid w:val="00113771"/>
    <w:rsid w:val="00113DDC"/>
    <w:rsid w:val="00115540"/>
    <w:rsid w:val="00120490"/>
    <w:rsid w:val="00121F66"/>
    <w:rsid w:val="0012315D"/>
    <w:rsid w:val="001233B5"/>
    <w:rsid w:val="00123998"/>
    <w:rsid w:val="00123AB9"/>
    <w:rsid w:val="00125B1A"/>
    <w:rsid w:val="001263FA"/>
    <w:rsid w:val="00126E96"/>
    <w:rsid w:val="00127549"/>
    <w:rsid w:val="00127D99"/>
    <w:rsid w:val="00131EBA"/>
    <w:rsid w:val="001336CB"/>
    <w:rsid w:val="00135530"/>
    <w:rsid w:val="001366A9"/>
    <w:rsid w:val="00141D50"/>
    <w:rsid w:val="00142449"/>
    <w:rsid w:val="001430F4"/>
    <w:rsid w:val="00146120"/>
    <w:rsid w:val="001476DB"/>
    <w:rsid w:val="0015033D"/>
    <w:rsid w:val="001529BB"/>
    <w:rsid w:val="001533E4"/>
    <w:rsid w:val="0015464E"/>
    <w:rsid w:val="0016216F"/>
    <w:rsid w:val="0016252E"/>
    <w:rsid w:val="00163456"/>
    <w:rsid w:val="001637F7"/>
    <w:rsid w:val="00166909"/>
    <w:rsid w:val="001678F1"/>
    <w:rsid w:val="00170207"/>
    <w:rsid w:val="001713B3"/>
    <w:rsid w:val="0017144A"/>
    <w:rsid w:val="001716C8"/>
    <w:rsid w:val="00172979"/>
    <w:rsid w:val="001740CD"/>
    <w:rsid w:val="0017448C"/>
    <w:rsid w:val="00177DAB"/>
    <w:rsid w:val="00180143"/>
    <w:rsid w:val="00180733"/>
    <w:rsid w:val="0018079E"/>
    <w:rsid w:val="00181000"/>
    <w:rsid w:val="00182DEF"/>
    <w:rsid w:val="00186EBE"/>
    <w:rsid w:val="001907F5"/>
    <w:rsid w:val="001911B4"/>
    <w:rsid w:val="0019334D"/>
    <w:rsid w:val="0019400B"/>
    <w:rsid w:val="00195789"/>
    <w:rsid w:val="001A0534"/>
    <w:rsid w:val="001A0FEC"/>
    <w:rsid w:val="001A1C07"/>
    <w:rsid w:val="001A2DF5"/>
    <w:rsid w:val="001A3E88"/>
    <w:rsid w:val="001A40C2"/>
    <w:rsid w:val="001A58F7"/>
    <w:rsid w:val="001B0518"/>
    <w:rsid w:val="001B1FE1"/>
    <w:rsid w:val="001B4DCA"/>
    <w:rsid w:val="001C0A6F"/>
    <w:rsid w:val="001C2A19"/>
    <w:rsid w:val="001C5EA0"/>
    <w:rsid w:val="001D18B2"/>
    <w:rsid w:val="001D2CC8"/>
    <w:rsid w:val="001D6FEB"/>
    <w:rsid w:val="001D742D"/>
    <w:rsid w:val="001E0CCA"/>
    <w:rsid w:val="001E0D13"/>
    <w:rsid w:val="001E1752"/>
    <w:rsid w:val="001E3113"/>
    <w:rsid w:val="001E6031"/>
    <w:rsid w:val="001E6E39"/>
    <w:rsid w:val="001F0E63"/>
    <w:rsid w:val="001F2508"/>
    <w:rsid w:val="001F33A0"/>
    <w:rsid w:val="001F4D58"/>
    <w:rsid w:val="001F7BF3"/>
    <w:rsid w:val="001F7F88"/>
    <w:rsid w:val="00203571"/>
    <w:rsid w:val="002056AC"/>
    <w:rsid w:val="00207363"/>
    <w:rsid w:val="002075FF"/>
    <w:rsid w:val="0021061A"/>
    <w:rsid w:val="00211E51"/>
    <w:rsid w:val="002170C8"/>
    <w:rsid w:val="00217C63"/>
    <w:rsid w:val="00220C34"/>
    <w:rsid w:val="00220FC3"/>
    <w:rsid w:val="0022174D"/>
    <w:rsid w:val="00221755"/>
    <w:rsid w:val="00221F17"/>
    <w:rsid w:val="0022261A"/>
    <w:rsid w:val="00224645"/>
    <w:rsid w:val="00224707"/>
    <w:rsid w:val="00225DA0"/>
    <w:rsid w:val="002266D2"/>
    <w:rsid w:val="00227E20"/>
    <w:rsid w:val="0023089E"/>
    <w:rsid w:val="0023091C"/>
    <w:rsid w:val="00231C89"/>
    <w:rsid w:val="00232C4F"/>
    <w:rsid w:val="00232F7E"/>
    <w:rsid w:val="00235336"/>
    <w:rsid w:val="00235C59"/>
    <w:rsid w:val="00237714"/>
    <w:rsid w:val="00243F29"/>
    <w:rsid w:val="002454E0"/>
    <w:rsid w:val="0024767A"/>
    <w:rsid w:val="00250DB8"/>
    <w:rsid w:val="00251467"/>
    <w:rsid w:val="002522E8"/>
    <w:rsid w:val="00252A19"/>
    <w:rsid w:val="00253715"/>
    <w:rsid w:val="002567EB"/>
    <w:rsid w:val="0026233E"/>
    <w:rsid w:val="00262BB5"/>
    <w:rsid w:val="00262D5D"/>
    <w:rsid w:val="00263795"/>
    <w:rsid w:val="00263934"/>
    <w:rsid w:val="00263B9D"/>
    <w:rsid w:val="00263C3B"/>
    <w:rsid w:val="00264284"/>
    <w:rsid w:val="00265E26"/>
    <w:rsid w:val="002668FC"/>
    <w:rsid w:val="00267110"/>
    <w:rsid w:val="00267EFF"/>
    <w:rsid w:val="00271792"/>
    <w:rsid w:val="00272C94"/>
    <w:rsid w:val="002743CA"/>
    <w:rsid w:val="0027532D"/>
    <w:rsid w:val="00277569"/>
    <w:rsid w:val="00277CD7"/>
    <w:rsid w:val="0028009D"/>
    <w:rsid w:val="002804DC"/>
    <w:rsid w:val="00280755"/>
    <w:rsid w:val="00281300"/>
    <w:rsid w:val="00282FEE"/>
    <w:rsid w:val="0028419A"/>
    <w:rsid w:val="00285A90"/>
    <w:rsid w:val="00285D16"/>
    <w:rsid w:val="00286BB7"/>
    <w:rsid w:val="0028784B"/>
    <w:rsid w:val="00290615"/>
    <w:rsid w:val="00290C09"/>
    <w:rsid w:val="00291AA8"/>
    <w:rsid w:val="0029234A"/>
    <w:rsid w:val="00292724"/>
    <w:rsid w:val="00293848"/>
    <w:rsid w:val="0029534E"/>
    <w:rsid w:val="00295AAE"/>
    <w:rsid w:val="0029620B"/>
    <w:rsid w:val="00296B7C"/>
    <w:rsid w:val="002970AC"/>
    <w:rsid w:val="002975BE"/>
    <w:rsid w:val="002A10B3"/>
    <w:rsid w:val="002A1535"/>
    <w:rsid w:val="002A3A05"/>
    <w:rsid w:val="002A7AD5"/>
    <w:rsid w:val="002B2311"/>
    <w:rsid w:val="002B24DA"/>
    <w:rsid w:val="002B42D0"/>
    <w:rsid w:val="002B4A57"/>
    <w:rsid w:val="002B52A7"/>
    <w:rsid w:val="002B5542"/>
    <w:rsid w:val="002B5722"/>
    <w:rsid w:val="002B5FA6"/>
    <w:rsid w:val="002B6B66"/>
    <w:rsid w:val="002B7635"/>
    <w:rsid w:val="002C0DB9"/>
    <w:rsid w:val="002C0DFB"/>
    <w:rsid w:val="002C1FCC"/>
    <w:rsid w:val="002C64FC"/>
    <w:rsid w:val="002C724C"/>
    <w:rsid w:val="002D0A0D"/>
    <w:rsid w:val="002D0F31"/>
    <w:rsid w:val="002D161F"/>
    <w:rsid w:val="002D1800"/>
    <w:rsid w:val="002D1ED7"/>
    <w:rsid w:val="002D2E54"/>
    <w:rsid w:val="002D3502"/>
    <w:rsid w:val="002D4725"/>
    <w:rsid w:val="002D4926"/>
    <w:rsid w:val="002D58E6"/>
    <w:rsid w:val="002D5FB3"/>
    <w:rsid w:val="002D781F"/>
    <w:rsid w:val="002E23B2"/>
    <w:rsid w:val="002E27AE"/>
    <w:rsid w:val="002E5DD1"/>
    <w:rsid w:val="002E68F5"/>
    <w:rsid w:val="002E777C"/>
    <w:rsid w:val="002E77BB"/>
    <w:rsid w:val="002E7886"/>
    <w:rsid w:val="002F0FD5"/>
    <w:rsid w:val="002F32E2"/>
    <w:rsid w:val="002F3E1C"/>
    <w:rsid w:val="002F59DD"/>
    <w:rsid w:val="002F6DF2"/>
    <w:rsid w:val="002F6E88"/>
    <w:rsid w:val="00300FC1"/>
    <w:rsid w:val="00302AB1"/>
    <w:rsid w:val="00303083"/>
    <w:rsid w:val="0030390F"/>
    <w:rsid w:val="00303B1A"/>
    <w:rsid w:val="003047AC"/>
    <w:rsid w:val="00306624"/>
    <w:rsid w:val="003066D9"/>
    <w:rsid w:val="00306EE5"/>
    <w:rsid w:val="003102C9"/>
    <w:rsid w:val="003122CB"/>
    <w:rsid w:val="00313B46"/>
    <w:rsid w:val="003144B7"/>
    <w:rsid w:val="003166DC"/>
    <w:rsid w:val="0031747E"/>
    <w:rsid w:val="003215A6"/>
    <w:rsid w:val="00321767"/>
    <w:rsid w:val="00321AC8"/>
    <w:rsid w:val="0032317E"/>
    <w:rsid w:val="00323E01"/>
    <w:rsid w:val="00325DEE"/>
    <w:rsid w:val="003263B0"/>
    <w:rsid w:val="00326656"/>
    <w:rsid w:val="003270C2"/>
    <w:rsid w:val="00330724"/>
    <w:rsid w:val="00330F12"/>
    <w:rsid w:val="0034034B"/>
    <w:rsid w:val="003441E6"/>
    <w:rsid w:val="00344D99"/>
    <w:rsid w:val="00347213"/>
    <w:rsid w:val="00347E74"/>
    <w:rsid w:val="00351EF8"/>
    <w:rsid w:val="003546D5"/>
    <w:rsid w:val="00355483"/>
    <w:rsid w:val="003561F3"/>
    <w:rsid w:val="00356351"/>
    <w:rsid w:val="003578D0"/>
    <w:rsid w:val="0036250B"/>
    <w:rsid w:val="00363581"/>
    <w:rsid w:val="00363915"/>
    <w:rsid w:val="0036507D"/>
    <w:rsid w:val="003706F8"/>
    <w:rsid w:val="00372787"/>
    <w:rsid w:val="003727A6"/>
    <w:rsid w:val="00372E1E"/>
    <w:rsid w:val="00373833"/>
    <w:rsid w:val="00374DDD"/>
    <w:rsid w:val="0037500A"/>
    <w:rsid w:val="0037506E"/>
    <w:rsid w:val="00375C25"/>
    <w:rsid w:val="0037633A"/>
    <w:rsid w:val="003809CD"/>
    <w:rsid w:val="00380B5E"/>
    <w:rsid w:val="003847BF"/>
    <w:rsid w:val="003854C3"/>
    <w:rsid w:val="003867E9"/>
    <w:rsid w:val="00387685"/>
    <w:rsid w:val="00391483"/>
    <w:rsid w:val="00393DC7"/>
    <w:rsid w:val="003A1022"/>
    <w:rsid w:val="003A2F0B"/>
    <w:rsid w:val="003A4671"/>
    <w:rsid w:val="003A4EA4"/>
    <w:rsid w:val="003A58CF"/>
    <w:rsid w:val="003A648E"/>
    <w:rsid w:val="003B19CC"/>
    <w:rsid w:val="003B2FC5"/>
    <w:rsid w:val="003B38B0"/>
    <w:rsid w:val="003B41F5"/>
    <w:rsid w:val="003B5539"/>
    <w:rsid w:val="003B5F7F"/>
    <w:rsid w:val="003B624E"/>
    <w:rsid w:val="003B7422"/>
    <w:rsid w:val="003C1447"/>
    <w:rsid w:val="003C189D"/>
    <w:rsid w:val="003C1CB7"/>
    <w:rsid w:val="003C2163"/>
    <w:rsid w:val="003C5B49"/>
    <w:rsid w:val="003C613F"/>
    <w:rsid w:val="003D1616"/>
    <w:rsid w:val="003D2273"/>
    <w:rsid w:val="003D2B65"/>
    <w:rsid w:val="003D4273"/>
    <w:rsid w:val="003D5BB0"/>
    <w:rsid w:val="003E015E"/>
    <w:rsid w:val="003E019B"/>
    <w:rsid w:val="003E0DC2"/>
    <w:rsid w:val="003E1C6E"/>
    <w:rsid w:val="003E25B0"/>
    <w:rsid w:val="003E283D"/>
    <w:rsid w:val="003E5DE3"/>
    <w:rsid w:val="003E5E71"/>
    <w:rsid w:val="003E6F87"/>
    <w:rsid w:val="003E7B84"/>
    <w:rsid w:val="003F01F2"/>
    <w:rsid w:val="003F078D"/>
    <w:rsid w:val="003F0CF5"/>
    <w:rsid w:val="003F1417"/>
    <w:rsid w:val="003F244B"/>
    <w:rsid w:val="003F440D"/>
    <w:rsid w:val="003F6EC4"/>
    <w:rsid w:val="003F7D25"/>
    <w:rsid w:val="00400080"/>
    <w:rsid w:val="00401D66"/>
    <w:rsid w:val="00402857"/>
    <w:rsid w:val="00403CA1"/>
    <w:rsid w:val="00405487"/>
    <w:rsid w:val="004072C6"/>
    <w:rsid w:val="00407838"/>
    <w:rsid w:val="00412720"/>
    <w:rsid w:val="00412F80"/>
    <w:rsid w:val="004130C9"/>
    <w:rsid w:val="0041408B"/>
    <w:rsid w:val="0041424E"/>
    <w:rsid w:val="004142A1"/>
    <w:rsid w:val="00415092"/>
    <w:rsid w:val="00417178"/>
    <w:rsid w:val="0042116A"/>
    <w:rsid w:val="00422E83"/>
    <w:rsid w:val="0042359F"/>
    <w:rsid w:val="0042514A"/>
    <w:rsid w:val="004269FC"/>
    <w:rsid w:val="00427CC1"/>
    <w:rsid w:val="004307DD"/>
    <w:rsid w:val="004308C3"/>
    <w:rsid w:val="00430D49"/>
    <w:rsid w:val="004331C1"/>
    <w:rsid w:val="004338EB"/>
    <w:rsid w:val="00433E24"/>
    <w:rsid w:val="00435375"/>
    <w:rsid w:val="00436855"/>
    <w:rsid w:val="0044043E"/>
    <w:rsid w:val="00440878"/>
    <w:rsid w:val="004419AA"/>
    <w:rsid w:val="00442835"/>
    <w:rsid w:val="00443D3D"/>
    <w:rsid w:val="00443F20"/>
    <w:rsid w:val="00445107"/>
    <w:rsid w:val="004459B1"/>
    <w:rsid w:val="00446F43"/>
    <w:rsid w:val="004512FB"/>
    <w:rsid w:val="00451A67"/>
    <w:rsid w:val="00451B72"/>
    <w:rsid w:val="004529E0"/>
    <w:rsid w:val="004551B6"/>
    <w:rsid w:val="00456584"/>
    <w:rsid w:val="00456FD7"/>
    <w:rsid w:val="00464ADC"/>
    <w:rsid w:val="00465A40"/>
    <w:rsid w:val="00465A76"/>
    <w:rsid w:val="004670A5"/>
    <w:rsid w:val="00471014"/>
    <w:rsid w:val="00471BBD"/>
    <w:rsid w:val="00472A9D"/>
    <w:rsid w:val="00474D24"/>
    <w:rsid w:val="00477303"/>
    <w:rsid w:val="00477B66"/>
    <w:rsid w:val="00481648"/>
    <w:rsid w:val="00481B06"/>
    <w:rsid w:val="00481B29"/>
    <w:rsid w:val="004822F9"/>
    <w:rsid w:val="004826D1"/>
    <w:rsid w:val="0048303C"/>
    <w:rsid w:val="00483C3B"/>
    <w:rsid w:val="00485A0D"/>
    <w:rsid w:val="00485F6F"/>
    <w:rsid w:val="00486943"/>
    <w:rsid w:val="00486F6B"/>
    <w:rsid w:val="00487148"/>
    <w:rsid w:val="00487E2D"/>
    <w:rsid w:val="00490856"/>
    <w:rsid w:val="00491F7D"/>
    <w:rsid w:val="004932FA"/>
    <w:rsid w:val="0049418A"/>
    <w:rsid w:val="00496262"/>
    <w:rsid w:val="004A1DDB"/>
    <w:rsid w:val="004A1F00"/>
    <w:rsid w:val="004A3A44"/>
    <w:rsid w:val="004A765B"/>
    <w:rsid w:val="004B2627"/>
    <w:rsid w:val="004B3B8F"/>
    <w:rsid w:val="004B3DDA"/>
    <w:rsid w:val="004B49F9"/>
    <w:rsid w:val="004B57DC"/>
    <w:rsid w:val="004B6B4B"/>
    <w:rsid w:val="004C2789"/>
    <w:rsid w:val="004C2EC7"/>
    <w:rsid w:val="004C3662"/>
    <w:rsid w:val="004C3780"/>
    <w:rsid w:val="004C4863"/>
    <w:rsid w:val="004C5BE8"/>
    <w:rsid w:val="004C7104"/>
    <w:rsid w:val="004C7F56"/>
    <w:rsid w:val="004D0BEE"/>
    <w:rsid w:val="004D2158"/>
    <w:rsid w:val="004D2741"/>
    <w:rsid w:val="004D3FB6"/>
    <w:rsid w:val="004D453A"/>
    <w:rsid w:val="004E0AF0"/>
    <w:rsid w:val="004E328E"/>
    <w:rsid w:val="004E6E72"/>
    <w:rsid w:val="004E773F"/>
    <w:rsid w:val="004E7DA2"/>
    <w:rsid w:val="004F0FED"/>
    <w:rsid w:val="004F10A3"/>
    <w:rsid w:val="004F2CAA"/>
    <w:rsid w:val="004F435E"/>
    <w:rsid w:val="004F4437"/>
    <w:rsid w:val="004F4E3A"/>
    <w:rsid w:val="004F52A2"/>
    <w:rsid w:val="004F5514"/>
    <w:rsid w:val="004F5A9C"/>
    <w:rsid w:val="004F62A6"/>
    <w:rsid w:val="004F76B4"/>
    <w:rsid w:val="004F7804"/>
    <w:rsid w:val="004F7F6E"/>
    <w:rsid w:val="005028C8"/>
    <w:rsid w:val="00502ADF"/>
    <w:rsid w:val="00504C9E"/>
    <w:rsid w:val="00505EC1"/>
    <w:rsid w:val="00507613"/>
    <w:rsid w:val="00510B18"/>
    <w:rsid w:val="0051208F"/>
    <w:rsid w:val="0051452B"/>
    <w:rsid w:val="00520751"/>
    <w:rsid w:val="005207BA"/>
    <w:rsid w:val="00521C18"/>
    <w:rsid w:val="00521C2D"/>
    <w:rsid w:val="00523744"/>
    <w:rsid w:val="00524936"/>
    <w:rsid w:val="005254C8"/>
    <w:rsid w:val="0052578A"/>
    <w:rsid w:val="005276B2"/>
    <w:rsid w:val="005301BA"/>
    <w:rsid w:val="005306D5"/>
    <w:rsid w:val="00531C7B"/>
    <w:rsid w:val="00532432"/>
    <w:rsid w:val="00534982"/>
    <w:rsid w:val="0053511F"/>
    <w:rsid w:val="00535C80"/>
    <w:rsid w:val="00535E25"/>
    <w:rsid w:val="00535FA9"/>
    <w:rsid w:val="00537EE3"/>
    <w:rsid w:val="0054057F"/>
    <w:rsid w:val="00540773"/>
    <w:rsid w:val="00542C11"/>
    <w:rsid w:val="00544919"/>
    <w:rsid w:val="0054497E"/>
    <w:rsid w:val="00544C36"/>
    <w:rsid w:val="0054715F"/>
    <w:rsid w:val="005473DB"/>
    <w:rsid w:val="00547CA4"/>
    <w:rsid w:val="0055009C"/>
    <w:rsid w:val="00551B6D"/>
    <w:rsid w:val="00552733"/>
    <w:rsid w:val="00553D48"/>
    <w:rsid w:val="00557828"/>
    <w:rsid w:val="00571036"/>
    <w:rsid w:val="005711EB"/>
    <w:rsid w:val="00572C7F"/>
    <w:rsid w:val="00574F66"/>
    <w:rsid w:val="005756DE"/>
    <w:rsid w:val="0057758B"/>
    <w:rsid w:val="00580C97"/>
    <w:rsid w:val="00583B6D"/>
    <w:rsid w:val="005850CE"/>
    <w:rsid w:val="005852A3"/>
    <w:rsid w:val="00585DA5"/>
    <w:rsid w:val="005862A7"/>
    <w:rsid w:val="00586A66"/>
    <w:rsid w:val="005872DD"/>
    <w:rsid w:val="005875EA"/>
    <w:rsid w:val="0059069C"/>
    <w:rsid w:val="00590919"/>
    <w:rsid w:val="0059108E"/>
    <w:rsid w:val="00591161"/>
    <w:rsid w:val="005924BF"/>
    <w:rsid w:val="005924E9"/>
    <w:rsid w:val="00592C1F"/>
    <w:rsid w:val="0059491E"/>
    <w:rsid w:val="00596747"/>
    <w:rsid w:val="00597079"/>
    <w:rsid w:val="005A51F8"/>
    <w:rsid w:val="005A5C90"/>
    <w:rsid w:val="005A7A3E"/>
    <w:rsid w:val="005B0096"/>
    <w:rsid w:val="005B0A44"/>
    <w:rsid w:val="005B1988"/>
    <w:rsid w:val="005B2A0C"/>
    <w:rsid w:val="005B3725"/>
    <w:rsid w:val="005B3E81"/>
    <w:rsid w:val="005B4465"/>
    <w:rsid w:val="005B616E"/>
    <w:rsid w:val="005B700A"/>
    <w:rsid w:val="005C3179"/>
    <w:rsid w:val="005C4404"/>
    <w:rsid w:val="005C4A80"/>
    <w:rsid w:val="005C52B8"/>
    <w:rsid w:val="005C76A7"/>
    <w:rsid w:val="005C7F16"/>
    <w:rsid w:val="005D0C9A"/>
    <w:rsid w:val="005D0EA7"/>
    <w:rsid w:val="005D1846"/>
    <w:rsid w:val="005D3F52"/>
    <w:rsid w:val="005D56DF"/>
    <w:rsid w:val="005D6293"/>
    <w:rsid w:val="005D62F6"/>
    <w:rsid w:val="005D6F60"/>
    <w:rsid w:val="005D77B4"/>
    <w:rsid w:val="005E1FF5"/>
    <w:rsid w:val="005E2E07"/>
    <w:rsid w:val="005E3956"/>
    <w:rsid w:val="005E4105"/>
    <w:rsid w:val="005E48C1"/>
    <w:rsid w:val="005E4CEE"/>
    <w:rsid w:val="005E570A"/>
    <w:rsid w:val="005E5EDE"/>
    <w:rsid w:val="005E6C4C"/>
    <w:rsid w:val="005F0920"/>
    <w:rsid w:val="005F2639"/>
    <w:rsid w:val="005F2F98"/>
    <w:rsid w:val="005F4474"/>
    <w:rsid w:val="005F488C"/>
    <w:rsid w:val="005F51F4"/>
    <w:rsid w:val="005F520C"/>
    <w:rsid w:val="005F5A9E"/>
    <w:rsid w:val="005F5C45"/>
    <w:rsid w:val="005F63A6"/>
    <w:rsid w:val="005F6928"/>
    <w:rsid w:val="0060321C"/>
    <w:rsid w:val="00604E45"/>
    <w:rsid w:val="0060539C"/>
    <w:rsid w:val="00605DF2"/>
    <w:rsid w:val="0060642A"/>
    <w:rsid w:val="0060783D"/>
    <w:rsid w:val="00607853"/>
    <w:rsid w:val="00610602"/>
    <w:rsid w:val="00611CC0"/>
    <w:rsid w:val="00611D71"/>
    <w:rsid w:val="006123FF"/>
    <w:rsid w:val="00613236"/>
    <w:rsid w:val="0061333E"/>
    <w:rsid w:val="00613640"/>
    <w:rsid w:val="0061418F"/>
    <w:rsid w:val="00615496"/>
    <w:rsid w:val="00616BC7"/>
    <w:rsid w:val="006173AB"/>
    <w:rsid w:val="0061761E"/>
    <w:rsid w:val="0061770F"/>
    <w:rsid w:val="00620CD1"/>
    <w:rsid w:val="00621551"/>
    <w:rsid w:val="006217B6"/>
    <w:rsid w:val="00622153"/>
    <w:rsid w:val="006221F5"/>
    <w:rsid w:val="00623096"/>
    <w:rsid w:val="0062630F"/>
    <w:rsid w:val="0062639B"/>
    <w:rsid w:val="00627BFD"/>
    <w:rsid w:val="00627F40"/>
    <w:rsid w:val="0063028B"/>
    <w:rsid w:val="00631005"/>
    <w:rsid w:val="006312CE"/>
    <w:rsid w:val="00631450"/>
    <w:rsid w:val="00633811"/>
    <w:rsid w:val="00634095"/>
    <w:rsid w:val="0063410D"/>
    <w:rsid w:val="00634BCB"/>
    <w:rsid w:val="00636A8D"/>
    <w:rsid w:val="00637459"/>
    <w:rsid w:val="0063751D"/>
    <w:rsid w:val="006447F4"/>
    <w:rsid w:val="006447FE"/>
    <w:rsid w:val="00646295"/>
    <w:rsid w:val="00651EAB"/>
    <w:rsid w:val="00654C60"/>
    <w:rsid w:val="00655C77"/>
    <w:rsid w:val="00655E92"/>
    <w:rsid w:val="0065621F"/>
    <w:rsid w:val="00660F4D"/>
    <w:rsid w:val="00662C80"/>
    <w:rsid w:val="0066386C"/>
    <w:rsid w:val="00664186"/>
    <w:rsid w:val="00670748"/>
    <w:rsid w:val="006721DC"/>
    <w:rsid w:val="00672A8E"/>
    <w:rsid w:val="0067380F"/>
    <w:rsid w:val="00675F04"/>
    <w:rsid w:val="00677D26"/>
    <w:rsid w:val="0068246B"/>
    <w:rsid w:val="00682697"/>
    <w:rsid w:val="00682C24"/>
    <w:rsid w:val="0068388D"/>
    <w:rsid w:val="00685634"/>
    <w:rsid w:val="00685753"/>
    <w:rsid w:val="00685865"/>
    <w:rsid w:val="00685A53"/>
    <w:rsid w:val="00686E3B"/>
    <w:rsid w:val="006872C2"/>
    <w:rsid w:val="006873D7"/>
    <w:rsid w:val="00687CBF"/>
    <w:rsid w:val="006911C2"/>
    <w:rsid w:val="00692C91"/>
    <w:rsid w:val="00693E2F"/>
    <w:rsid w:val="00694253"/>
    <w:rsid w:val="00694293"/>
    <w:rsid w:val="00695C85"/>
    <w:rsid w:val="00696895"/>
    <w:rsid w:val="006A2575"/>
    <w:rsid w:val="006A35F4"/>
    <w:rsid w:val="006A3E5B"/>
    <w:rsid w:val="006A57B9"/>
    <w:rsid w:val="006A622A"/>
    <w:rsid w:val="006A6316"/>
    <w:rsid w:val="006B1915"/>
    <w:rsid w:val="006B1DAF"/>
    <w:rsid w:val="006B1FD1"/>
    <w:rsid w:val="006B2290"/>
    <w:rsid w:val="006B303B"/>
    <w:rsid w:val="006B3719"/>
    <w:rsid w:val="006B454C"/>
    <w:rsid w:val="006B5DD7"/>
    <w:rsid w:val="006B63F4"/>
    <w:rsid w:val="006B7934"/>
    <w:rsid w:val="006B7D2F"/>
    <w:rsid w:val="006B7FB0"/>
    <w:rsid w:val="006C15AE"/>
    <w:rsid w:val="006C25ED"/>
    <w:rsid w:val="006C30A1"/>
    <w:rsid w:val="006C366F"/>
    <w:rsid w:val="006C3767"/>
    <w:rsid w:val="006C383E"/>
    <w:rsid w:val="006C4041"/>
    <w:rsid w:val="006C4348"/>
    <w:rsid w:val="006C541B"/>
    <w:rsid w:val="006C56B4"/>
    <w:rsid w:val="006C6539"/>
    <w:rsid w:val="006C7E54"/>
    <w:rsid w:val="006D0059"/>
    <w:rsid w:val="006D0412"/>
    <w:rsid w:val="006D0A46"/>
    <w:rsid w:val="006D0AFD"/>
    <w:rsid w:val="006D1079"/>
    <w:rsid w:val="006D2E05"/>
    <w:rsid w:val="006D5792"/>
    <w:rsid w:val="006D5AD0"/>
    <w:rsid w:val="006D5CF8"/>
    <w:rsid w:val="006D6BEF"/>
    <w:rsid w:val="006D7C0B"/>
    <w:rsid w:val="006D7E89"/>
    <w:rsid w:val="006E52E4"/>
    <w:rsid w:val="006E7308"/>
    <w:rsid w:val="006F0C10"/>
    <w:rsid w:val="006F0CB3"/>
    <w:rsid w:val="006F1305"/>
    <w:rsid w:val="006F2FBF"/>
    <w:rsid w:val="006F385F"/>
    <w:rsid w:val="006F70C3"/>
    <w:rsid w:val="006F773C"/>
    <w:rsid w:val="0070030A"/>
    <w:rsid w:val="00701CB7"/>
    <w:rsid w:val="00702E91"/>
    <w:rsid w:val="007058F3"/>
    <w:rsid w:val="00706015"/>
    <w:rsid w:val="007065D5"/>
    <w:rsid w:val="007071D8"/>
    <w:rsid w:val="007074DE"/>
    <w:rsid w:val="00707965"/>
    <w:rsid w:val="007108C2"/>
    <w:rsid w:val="007135AF"/>
    <w:rsid w:val="00716601"/>
    <w:rsid w:val="007177FC"/>
    <w:rsid w:val="007178C2"/>
    <w:rsid w:val="00722206"/>
    <w:rsid w:val="0072525C"/>
    <w:rsid w:val="00725B18"/>
    <w:rsid w:val="00730AE8"/>
    <w:rsid w:val="007310A3"/>
    <w:rsid w:val="00731BF6"/>
    <w:rsid w:val="00733A96"/>
    <w:rsid w:val="00734BED"/>
    <w:rsid w:val="007357FB"/>
    <w:rsid w:val="00735CC8"/>
    <w:rsid w:val="00745F93"/>
    <w:rsid w:val="00747422"/>
    <w:rsid w:val="00751383"/>
    <w:rsid w:val="0075248C"/>
    <w:rsid w:val="00753036"/>
    <w:rsid w:val="007536C1"/>
    <w:rsid w:val="00755E65"/>
    <w:rsid w:val="007617C9"/>
    <w:rsid w:val="00761D44"/>
    <w:rsid w:val="00765982"/>
    <w:rsid w:val="0076755E"/>
    <w:rsid w:val="00767B1C"/>
    <w:rsid w:val="00770F73"/>
    <w:rsid w:val="00770FE3"/>
    <w:rsid w:val="00771C56"/>
    <w:rsid w:val="00775615"/>
    <w:rsid w:val="007756D2"/>
    <w:rsid w:val="00777C95"/>
    <w:rsid w:val="00781D53"/>
    <w:rsid w:val="007828DD"/>
    <w:rsid w:val="00782A28"/>
    <w:rsid w:val="00790F4C"/>
    <w:rsid w:val="007939C0"/>
    <w:rsid w:val="00795700"/>
    <w:rsid w:val="00795BF7"/>
    <w:rsid w:val="00796AF7"/>
    <w:rsid w:val="007A21E8"/>
    <w:rsid w:val="007A3151"/>
    <w:rsid w:val="007A704A"/>
    <w:rsid w:val="007A7D1F"/>
    <w:rsid w:val="007B0274"/>
    <w:rsid w:val="007B0B3E"/>
    <w:rsid w:val="007B2019"/>
    <w:rsid w:val="007B3664"/>
    <w:rsid w:val="007B3ADF"/>
    <w:rsid w:val="007B3AE4"/>
    <w:rsid w:val="007B3B95"/>
    <w:rsid w:val="007B3EFE"/>
    <w:rsid w:val="007B3F97"/>
    <w:rsid w:val="007B42D0"/>
    <w:rsid w:val="007B46E0"/>
    <w:rsid w:val="007B5737"/>
    <w:rsid w:val="007B7F0E"/>
    <w:rsid w:val="007C0D76"/>
    <w:rsid w:val="007C1785"/>
    <w:rsid w:val="007C2654"/>
    <w:rsid w:val="007C278E"/>
    <w:rsid w:val="007C370F"/>
    <w:rsid w:val="007C41AE"/>
    <w:rsid w:val="007C43F8"/>
    <w:rsid w:val="007C53D0"/>
    <w:rsid w:val="007C5D1B"/>
    <w:rsid w:val="007C760F"/>
    <w:rsid w:val="007D05A3"/>
    <w:rsid w:val="007D170E"/>
    <w:rsid w:val="007D3D9F"/>
    <w:rsid w:val="007D3F29"/>
    <w:rsid w:val="007D4E8A"/>
    <w:rsid w:val="007D612D"/>
    <w:rsid w:val="007D6927"/>
    <w:rsid w:val="007D7490"/>
    <w:rsid w:val="007D76AF"/>
    <w:rsid w:val="007D79F8"/>
    <w:rsid w:val="007E012F"/>
    <w:rsid w:val="007E1C95"/>
    <w:rsid w:val="007E3F68"/>
    <w:rsid w:val="007E41D3"/>
    <w:rsid w:val="007E4C3F"/>
    <w:rsid w:val="007E61BC"/>
    <w:rsid w:val="007E74DE"/>
    <w:rsid w:val="007F0054"/>
    <w:rsid w:val="007F38A9"/>
    <w:rsid w:val="007F4E22"/>
    <w:rsid w:val="007F5629"/>
    <w:rsid w:val="008023B9"/>
    <w:rsid w:val="00802795"/>
    <w:rsid w:val="00802D86"/>
    <w:rsid w:val="00806A8F"/>
    <w:rsid w:val="00807F0F"/>
    <w:rsid w:val="00811264"/>
    <w:rsid w:val="008113FE"/>
    <w:rsid w:val="00811E8A"/>
    <w:rsid w:val="008150A4"/>
    <w:rsid w:val="0081575A"/>
    <w:rsid w:val="00815BE3"/>
    <w:rsid w:val="00817404"/>
    <w:rsid w:val="00817992"/>
    <w:rsid w:val="00817F04"/>
    <w:rsid w:val="00821B85"/>
    <w:rsid w:val="0082244B"/>
    <w:rsid w:val="00822886"/>
    <w:rsid w:val="008230F0"/>
    <w:rsid w:val="0082361B"/>
    <w:rsid w:val="008251DB"/>
    <w:rsid w:val="00826043"/>
    <w:rsid w:val="008269C9"/>
    <w:rsid w:val="00827DCF"/>
    <w:rsid w:val="00833061"/>
    <w:rsid w:val="00833BCB"/>
    <w:rsid w:val="008346C0"/>
    <w:rsid w:val="008379E3"/>
    <w:rsid w:val="008405A1"/>
    <w:rsid w:val="008439E3"/>
    <w:rsid w:val="008441BB"/>
    <w:rsid w:val="008444A7"/>
    <w:rsid w:val="0084611E"/>
    <w:rsid w:val="008463B7"/>
    <w:rsid w:val="008472F7"/>
    <w:rsid w:val="00847A22"/>
    <w:rsid w:val="0085005D"/>
    <w:rsid w:val="00850523"/>
    <w:rsid w:val="00850ACB"/>
    <w:rsid w:val="00851E14"/>
    <w:rsid w:val="00852236"/>
    <w:rsid w:val="0085243B"/>
    <w:rsid w:val="00853451"/>
    <w:rsid w:val="008548E3"/>
    <w:rsid w:val="00854A90"/>
    <w:rsid w:val="008566A9"/>
    <w:rsid w:val="008610B3"/>
    <w:rsid w:val="00861CB6"/>
    <w:rsid w:val="00864351"/>
    <w:rsid w:val="00864456"/>
    <w:rsid w:val="008645BA"/>
    <w:rsid w:val="00866F54"/>
    <w:rsid w:val="0086720D"/>
    <w:rsid w:val="00867932"/>
    <w:rsid w:val="00871A58"/>
    <w:rsid w:val="00871C58"/>
    <w:rsid w:val="00871D47"/>
    <w:rsid w:val="00871F0A"/>
    <w:rsid w:val="008735BB"/>
    <w:rsid w:val="008751B8"/>
    <w:rsid w:val="00880115"/>
    <w:rsid w:val="00880BF0"/>
    <w:rsid w:val="00883B69"/>
    <w:rsid w:val="00885052"/>
    <w:rsid w:val="00885E7D"/>
    <w:rsid w:val="0088658B"/>
    <w:rsid w:val="00886E36"/>
    <w:rsid w:val="00887E6C"/>
    <w:rsid w:val="00890338"/>
    <w:rsid w:val="0089281F"/>
    <w:rsid w:val="00893611"/>
    <w:rsid w:val="008953DE"/>
    <w:rsid w:val="00896357"/>
    <w:rsid w:val="00897EEB"/>
    <w:rsid w:val="008A374B"/>
    <w:rsid w:val="008A4873"/>
    <w:rsid w:val="008A4E72"/>
    <w:rsid w:val="008A5671"/>
    <w:rsid w:val="008A63CD"/>
    <w:rsid w:val="008B1C46"/>
    <w:rsid w:val="008B23A1"/>
    <w:rsid w:val="008B3896"/>
    <w:rsid w:val="008B3FC3"/>
    <w:rsid w:val="008B5C4B"/>
    <w:rsid w:val="008B5D92"/>
    <w:rsid w:val="008B63FB"/>
    <w:rsid w:val="008C0CE1"/>
    <w:rsid w:val="008C0D2C"/>
    <w:rsid w:val="008C21F0"/>
    <w:rsid w:val="008C243E"/>
    <w:rsid w:val="008C3719"/>
    <w:rsid w:val="008C3D27"/>
    <w:rsid w:val="008C50D3"/>
    <w:rsid w:val="008C5E98"/>
    <w:rsid w:val="008C74B0"/>
    <w:rsid w:val="008D05C6"/>
    <w:rsid w:val="008D0BC3"/>
    <w:rsid w:val="008D1FB9"/>
    <w:rsid w:val="008D2052"/>
    <w:rsid w:val="008D2F2C"/>
    <w:rsid w:val="008D793E"/>
    <w:rsid w:val="008E1510"/>
    <w:rsid w:val="008E2776"/>
    <w:rsid w:val="008E38B7"/>
    <w:rsid w:val="008E3EA8"/>
    <w:rsid w:val="008E49E0"/>
    <w:rsid w:val="008E4F60"/>
    <w:rsid w:val="008E5109"/>
    <w:rsid w:val="008E5286"/>
    <w:rsid w:val="008E5A7E"/>
    <w:rsid w:val="008E5AB6"/>
    <w:rsid w:val="008E6977"/>
    <w:rsid w:val="008E737F"/>
    <w:rsid w:val="008E7CCE"/>
    <w:rsid w:val="008E7DB0"/>
    <w:rsid w:val="008F0316"/>
    <w:rsid w:val="008F0692"/>
    <w:rsid w:val="008F0E7A"/>
    <w:rsid w:val="008F15F8"/>
    <w:rsid w:val="008F1DD6"/>
    <w:rsid w:val="008F20C7"/>
    <w:rsid w:val="008F2A2D"/>
    <w:rsid w:val="008F3051"/>
    <w:rsid w:val="008F4297"/>
    <w:rsid w:val="008F4A63"/>
    <w:rsid w:val="008F62E7"/>
    <w:rsid w:val="008F7AFA"/>
    <w:rsid w:val="00900C71"/>
    <w:rsid w:val="00900F95"/>
    <w:rsid w:val="009014C0"/>
    <w:rsid w:val="0090157F"/>
    <w:rsid w:val="00901646"/>
    <w:rsid w:val="00904036"/>
    <w:rsid w:val="00905526"/>
    <w:rsid w:val="00906823"/>
    <w:rsid w:val="009078C1"/>
    <w:rsid w:val="00912170"/>
    <w:rsid w:val="0091242B"/>
    <w:rsid w:val="00913A41"/>
    <w:rsid w:val="00913D9B"/>
    <w:rsid w:val="009166E2"/>
    <w:rsid w:val="00920806"/>
    <w:rsid w:val="0092103A"/>
    <w:rsid w:val="0092398A"/>
    <w:rsid w:val="00924346"/>
    <w:rsid w:val="00924BC5"/>
    <w:rsid w:val="009304AD"/>
    <w:rsid w:val="00931682"/>
    <w:rsid w:val="00934524"/>
    <w:rsid w:val="00934709"/>
    <w:rsid w:val="00934F5D"/>
    <w:rsid w:val="0093559C"/>
    <w:rsid w:val="009374DA"/>
    <w:rsid w:val="009375E8"/>
    <w:rsid w:val="00937A81"/>
    <w:rsid w:val="00937B8C"/>
    <w:rsid w:val="00941A44"/>
    <w:rsid w:val="00941D67"/>
    <w:rsid w:val="009426C6"/>
    <w:rsid w:val="00942F87"/>
    <w:rsid w:val="0094347F"/>
    <w:rsid w:val="00945073"/>
    <w:rsid w:val="009475BD"/>
    <w:rsid w:val="00947990"/>
    <w:rsid w:val="00950720"/>
    <w:rsid w:val="009519C1"/>
    <w:rsid w:val="00952E16"/>
    <w:rsid w:val="00952EA0"/>
    <w:rsid w:val="00954173"/>
    <w:rsid w:val="00954E4D"/>
    <w:rsid w:val="00954F31"/>
    <w:rsid w:val="00955F45"/>
    <w:rsid w:val="0095664B"/>
    <w:rsid w:val="0095768A"/>
    <w:rsid w:val="00957C8E"/>
    <w:rsid w:val="0096019E"/>
    <w:rsid w:val="009606FB"/>
    <w:rsid w:val="00961004"/>
    <w:rsid w:val="00961990"/>
    <w:rsid w:val="009621DC"/>
    <w:rsid w:val="009634E6"/>
    <w:rsid w:val="0096382B"/>
    <w:rsid w:val="00963C6C"/>
    <w:rsid w:val="00970504"/>
    <w:rsid w:val="00971FFF"/>
    <w:rsid w:val="00972B7E"/>
    <w:rsid w:val="009747D9"/>
    <w:rsid w:val="00975A0E"/>
    <w:rsid w:val="00976189"/>
    <w:rsid w:val="00976639"/>
    <w:rsid w:val="00980016"/>
    <w:rsid w:val="00981284"/>
    <w:rsid w:val="00981B76"/>
    <w:rsid w:val="0098230A"/>
    <w:rsid w:val="0098450A"/>
    <w:rsid w:val="00985CB2"/>
    <w:rsid w:val="0099063D"/>
    <w:rsid w:val="00990F61"/>
    <w:rsid w:val="00993EBB"/>
    <w:rsid w:val="00994F3B"/>
    <w:rsid w:val="00995B2F"/>
    <w:rsid w:val="0099709D"/>
    <w:rsid w:val="00997B04"/>
    <w:rsid w:val="00997DB7"/>
    <w:rsid w:val="00997FFB"/>
    <w:rsid w:val="009A0FA6"/>
    <w:rsid w:val="009A14D3"/>
    <w:rsid w:val="009A4C72"/>
    <w:rsid w:val="009A5C6E"/>
    <w:rsid w:val="009A6AB0"/>
    <w:rsid w:val="009A7C47"/>
    <w:rsid w:val="009B51F9"/>
    <w:rsid w:val="009B6A2E"/>
    <w:rsid w:val="009B6A9B"/>
    <w:rsid w:val="009C1CAF"/>
    <w:rsid w:val="009C27B9"/>
    <w:rsid w:val="009C3646"/>
    <w:rsid w:val="009C4099"/>
    <w:rsid w:val="009C5654"/>
    <w:rsid w:val="009C5844"/>
    <w:rsid w:val="009C5BF2"/>
    <w:rsid w:val="009C76D9"/>
    <w:rsid w:val="009D0E2F"/>
    <w:rsid w:val="009D1410"/>
    <w:rsid w:val="009D234E"/>
    <w:rsid w:val="009D2394"/>
    <w:rsid w:val="009D36F0"/>
    <w:rsid w:val="009D4ABE"/>
    <w:rsid w:val="009D5A09"/>
    <w:rsid w:val="009D72A5"/>
    <w:rsid w:val="009E0997"/>
    <w:rsid w:val="009E2354"/>
    <w:rsid w:val="009E37EE"/>
    <w:rsid w:val="009E4299"/>
    <w:rsid w:val="009E43DA"/>
    <w:rsid w:val="009E60BA"/>
    <w:rsid w:val="009E60C9"/>
    <w:rsid w:val="009E6436"/>
    <w:rsid w:val="009E6547"/>
    <w:rsid w:val="009E67C3"/>
    <w:rsid w:val="009E6D83"/>
    <w:rsid w:val="009E7803"/>
    <w:rsid w:val="009E7A61"/>
    <w:rsid w:val="009F00C2"/>
    <w:rsid w:val="009F02FF"/>
    <w:rsid w:val="009F16D8"/>
    <w:rsid w:val="009F2E30"/>
    <w:rsid w:val="009F3B24"/>
    <w:rsid w:val="009F4788"/>
    <w:rsid w:val="009F481A"/>
    <w:rsid w:val="009F5475"/>
    <w:rsid w:val="009F59BF"/>
    <w:rsid w:val="009F60FA"/>
    <w:rsid w:val="009F6C10"/>
    <w:rsid w:val="009F6C30"/>
    <w:rsid w:val="009F772C"/>
    <w:rsid w:val="009F7A3D"/>
    <w:rsid w:val="009F7B5A"/>
    <w:rsid w:val="00A00A38"/>
    <w:rsid w:val="00A016D1"/>
    <w:rsid w:val="00A028D9"/>
    <w:rsid w:val="00A02B50"/>
    <w:rsid w:val="00A02E05"/>
    <w:rsid w:val="00A037E4"/>
    <w:rsid w:val="00A06E20"/>
    <w:rsid w:val="00A072B3"/>
    <w:rsid w:val="00A07769"/>
    <w:rsid w:val="00A07BAB"/>
    <w:rsid w:val="00A10693"/>
    <w:rsid w:val="00A10B74"/>
    <w:rsid w:val="00A113D4"/>
    <w:rsid w:val="00A11AE1"/>
    <w:rsid w:val="00A123C7"/>
    <w:rsid w:val="00A14467"/>
    <w:rsid w:val="00A15E79"/>
    <w:rsid w:val="00A2015B"/>
    <w:rsid w:val="00A24442"/>
    <w:rsid w:val="00A25C7A"/>
    <w:rsid w:val="00A26109"/>
    <w:rsid w:val="00A316F7"/>
    <w:rsid w:val="00A31BFA"/>
    <w:rsid w:val="00A3223E"/>
    <w:rsid w:val="00A32F8A"/>
    <w:rsid w:val="00A345E2"/>
    <w:rsid w:val="00A36A5D"/>
    <w:rsid w:val="00A377D4"/>
    <w:rsid w:val="00A401DF"/>
    <w:rsid w:val="00A41D55"/>
    <w:rsid w:val="00A42BA3"/>
    <w:rsid w:val="00A43F2B"/>
    <w:rsid w:val="00A45593"/>
    <w:rsid w:val="00A45748"/>
    <w:rsid w:val="00A46F5C"/>
    <w:rsid w:val="00A47F5D"/>
    <w:rsid w:val="00A51173"/>
    <w:rsid w:val="00A52A20"/>
    <w:rsid w:val="00A543A1"/>
    <w:rsid w:val="00A55821"/>
    <w:rsid w:val="00A559DE"/>
    <w:rsid w:val="00A57493"/>
    <w:rsid w:val="00A57D7F"/>
    <w:rsid w:val="00A602E2"/>
    <w:rsid w:val="00A606B0"/>
    <w:rsid w:val="00A61011"/>
    <w:rsid w:val="00A616AB"/>
    <w:rsid w:val="00A6199A"/>
    <w:rsid w:val="00A64331"/>
    <w:rsid w:val="00A66B7A"/>
    <w:rsid w:val="00A6793A"/>
    <w:rsid w:val="00A67CCC"/>
    <w:rsid w:val="00A70C57"/>
    <w:rsid w:val="00A71225"/>
    <w:rsid w:val="00A726B2"/>
    <w:rsid w:val="00A72EBD"/>
    <w:rsid w:val="00A72EC8"/>
    <w:rsid w:val="00A73530"/>
    <w:rsid w:val="00A74ADB"/>
    <w:rsid w:val="00A74C0E"/>
    <w:rsid w:val="00A769EC"/>
    <w:rsid w:val="00A77071"/>
    <w:rsid w:val="00A83F47"/>
    <w:rsid w:val="00A84BBD"/>
    <w:rsid w:val="00A86489"/>
    <w:rsid w:val="00A8745C"/>
    <w:rsid w:val="00A900C8"/>
    <w:rsid w:val="00A90581"/>
    <w:rsid w:val="00A90BCA"/>
    <w:rsid w:val="00A90E1C"/>
    <w:rsid w:val="00A95B32"/>
    <w:rsid w:val="00A95BDE"/>
    <w:rsid w:val="00A96DB5"/>
    <w:rsid w:val="00AA1635"/>
    <w:rsid w:val="00AA1E22"/>
    <w:rsid w:val="00AA383A"/>
    <w:rsid w:val="00AA46BE"/>
    <w:rsid w:val="00AA541B"/>
    <w:rsid w:val="00AB0360"/>
    <w:rsid w:val="00AB0F4D"/>
    <w:rsid w:val="00AB140A"/>
    <w:rsid w:val="00AB18F9"/>
    <w:rsid w:val="00AB2083"/>
    <w:rsid w:val="00AB40C6"/>
    <w:rsid w:val="00AB4A33"/>
    <w:rsid w:val="00AB4F9F"/>
    <w:rsid w:val="00AB640B"/>
    <w:rsid w:val="00AB6AAC"/>
    <w:rsid w:val="00AB6C30"/>
    <w:rsid w:val="00AB7032"/>
    <w:rsid w:val="00AB79ED"/>
    <w:rsid w:val="00AB7FBF"/>
    <w:rsid w:val="00AC0057"/>
    <w:rsid w:val="00AC0BA1"/>
    <w:rsid w:val="00AC1BF4"/>
    <w:rsid w:val="00AC1CE3"/>
    <w:rsid w:val="00AC2541"/>
    <w:rsid w:val="00AC2896"/>
    <w:rsid w:val="00AC3410"/>
    <w:rsid w:val="00AC4BD7"/>
    <w:rsid w:val="00AC506C"/>
    <w:rsid w:val="00AC7019"/>
    <w:rsid w:val="00AC79E6"/>
    <w:rsid w:val="00AD117A"/>
    <w:rsid w:val="00AD18E5"/>
    <w:rsid w:val="00AD287D"/>
    <w:rsid w:val="00AD2E4F"/>
    <w:rsid w:val="00AD3466"/>
    <w:rsid w:val="00AD38A8"/>
    <w:rsid w:val="00AD3A41"/>
    <w:rsid w:val="00AD4313"/>
    <w:rsid w:val="00AD5229"/>
    <w:rsid w:val="00AD7A51"/>
    <w:rsid w:val="00AE196D"/>
    <w:rsid w:val="00AE1DE4"/>
    <w:rsid w:val="00AE2720"/>
    <w:rsid w:val="00AE2E25"/>
    <w:rsid w:val="00AE4033"/>
    <w:rsid w:val="00AE480B"/>
    <w:rsid w:val="00AE4D08"/>
    <w:rsid w:val="00AE4D98"/>
    <w:rsid w:val="00AE59DD"/>
    <w:rsid w:val="00AE5F3D"/>
    <w:rsid w:val="00AE5FE4"/>
    <w:rsid w:val="00AE6978"/>
    <w:rsid w:val="00AE6FAF"/>
    <w:rsid w:val="00AE77DB"/>
    <w:rsid w:val="00AE7DD1"/>
    <w:rsid w:val="00AE7EB7"/>
    <w:rsid w:val="00AF0E40"/>
    <w:rsid w:val="00AF2F6C"/>
    <w:rsid w:val="00AF421B"/>
    <w:rsid w:val="00AF59BA"/>
    <w:rsid w:val="00AF5D11"/>
    <w:rsid w:val="00AF762F"/>
    <w:rsid w:val="00B0324B"/>
    <w:rsid w:val="00B0355C"/>
    <w:rsid w:val="00B042AC"/>
    <w:rsid w:val="00B047E5"/>
    <w:rsid w:val="00B06A8D"/>
    <w:rsid w:val="00B06B5E"/>
    <w:rsid w:val="00B10383"/>
    <w:rsid w:val="00B108ED"/>
    <w:rsid w:val="00B11A5E"/>
    <w:rsid w:val="00B1269E"/>
    <w:rsid w:val="00B1271C"/>
    <w:rsid w:val="00B12CA0"/>
    <w:rsid w:val="00B169F5"/>
    <w:rsid w:val="00B21416"/>
    <w:rsid w:val="00B21E95"/>
    <w:rsid w:val="00B224B1"/>
    <w:rsid w:val="00B22CE9"/>
    <w:rsid w:val="00B22F51"/>
    <w:rsid w:val="00B26C0E"/>
    <w:rsid w:val="00B317FD"/>
    <w:rsid w:val="00B31AB2"/>
    <w:rsid w:val="00B32AB8"/>
    <w:rsid w:val="00B35FAB"/>
    <w:rsid w:val="00B360A8"/>
    <w:rsid w:val="00B403B9"/>
    <w:rsid w:val="00B409C9"/>
    <w:rsid w:val="00B41BC7"/>
    <w:rsid w:val="00B42D73"/>
    <w:rsid w:val="00B42DB5"/>
    <w:rsid w:val="00B448BB"/>
    <w:rsid w:val="00B45377"/>
    <w:rsid w:val="00B4662A"/>
    <w:rsid w:val="00B466D2"/>
    <w:rsid w:val="00B46836"/>
    <w:rsid w:val="00B47579"/>
    <w:rsid w:val="00B4766E"/>
    <w:rsid w:val="00B50508"/>
    <w:rsid w:val="00B506B8"/>
    <w:rsid w:val="00B522E7"/>
    <w:rsid w:val="00B54561"/>
    <w:rsid w:val="00B54C79"/>
    <w:rsid w:val="00B54F3E"/>
    <w:rsid w:val="00B55112"/>
    <w:rsid w:val="00B56A82"/>
    <w:rsid w:val="00B56BFA"/>
    <w:rsid w:val="00B60B32"/>
    <w:rsid w:val="00B61497"/>
    <w:rsid w:val="00B6195A"/>
    <w:rsid w:val="00B63416"/>
    <w:rsid w:val="00B63A98"/>
    <w:rsid w:val="00B63DE2"/>
    <w:rsid w:val="00B65D9D"/>
    <w:rsid w:val="00B707A6"/>
    <w:rsid w:val="00B70BD4"/>
    <w:rsid w:val="00B73D3C"/>
    <w:rsid w:val="00B7470C"/>
    <w:rsid w:val="00B75061"/>
    <w:rsid w:val="00B75D9A"/>
    <w:rsid w:val="00B82F73"/>
    <w:rsid w:val="00B84244"/>
    <w:rsid w:val="00B84F50"/>
    <w:rsid w:val="00B8618B"/>
    <w:rsid w:val="00B90161"/>
    <w:rsid w:val="00B91BF4"/>
    <w:rsid w:val="00B91DD5"/>
    <w:rsid w:val="00B92C9E"/>
    <w:rsid w:val="00B930D1"/>
    <w:rsid w:val="00B954A6"/>
    <w:rsid w:val="00B959F1"/>
    <w:rsid w:val="00B9630D"/>
    <w:rsid w:val="00BA09D2"/>
    <w:rsid w:val="00BA0DEA"/>
    <w:rsid w:val="00BA16C2"/>
    <w:rsid w:val="00BA3F2D"/>
    <w:rsid w:val="00BA5751"/>
    <w:rsid w:val="00BB005A"/>
    <w:rsid w:val="00BB0082"/>
    <w:rsid w:val="00BB11A9"/>
    <w:rsid w:val="00BB1BBE"/>
    <w:rsid w:val="00BB438D"/>
    <w:rsid w:val="00BB50DF"/>
    <w:rsid w:val="00BB6DEE"/>
    <w:rsid w:val="00BB7068"/>
    <w:rsid w:val="00BB70E9"/>
    <w:rsid w:val="00BB7211"/>
    <w:rsid w:val="00BC010E"/>
    <w:rsid w:val="00BC03E6"/>
    <w:rsid w:val="00BC0BF7"/>
    <w:rsid w:val="00BC2BC6"/>
    <w:rsid w:val="00BD1B8C"/>
    <w:rsid w:val="00BD202A"/>
    <w:rsid w:val="00BD36D6"/>
    <w:rsid w:val="00BD478F"/>
    <w:rsid w:val="00BD54EC"/>
    <w:rsid w:val="00BD60C6"/>
    <w:rsid w:val="00BD6669"/>
    <w:rsid w:val="00BD7284"/>
    <w:rsid w:val="00BE22AE"/>
    <w:rsid w:val="00BE4476"/>
    <w:rsid w:val="00BE4B82"/>
    <w:rsid w:val="00BE54EC"/>
    <w:rsid w:val="00BE612C"/>
    <w:rsid w:val="00BE6E5C"/>
    <w:rsid w:val="00BF1977"/>
    <w:rsid w:val="00BF2FB3"/>
    <w:rsid w:val="00BF37AF"/>
    <w:rsid w:val="00BF4100"/>
    <w:rsid w:val="00BF56B6"/>
    <w:rsid w:val="00BF5A47"/>
    <w:rsid w:val="00BF6ECA"/>
    <w:rsid w:val="00C009B7"/>
    <w:rsid w:val="00C011D4"/>
    <w:rsid w:val="00C041F7"/>
    <w:rsid w:val="00C13087"/>
    <w:rsid w:val="00C13FD6"/>
    <w:rsid w:val="00C16098"/>
    <w:rsid w:val="00C201D6"/>
    <w:rsid w:val="00C2073D"/>
    <w:rsid w:val="00C215AF"/>
    <w:rsid w:val="00C2335A"/>
    <w:rsid w:val="00C239ED"/>
    <w:rsid w:val="00C242C8"/>
    <w:rsid w:val="00C24A7A"/>
    <w:rsid w:val="00C25668"/>
    <w:rsid w:val="00C26DD9"/>
    <w:rsid w:val="00C31A29"/>
    <w:rsid w:val="00C33D54"/>
    <w:rsid w:val="00C33FF3"/>
    <w:rsid w:val="00C347B8"/>
    <w:rsid w:val="00C35013"/>
    <w:rsid w:val="00C351A7"/>
    <w:rsid w:val="00C37849"/>
    <w:rsid w:val="00C37E56"/>
    <w:rsid w:val="00C41C17"/>
    <w:rsid w:val="00C424B6"/>
    <w:rsid w:val="00C42ABB"/>
    <w:rsid w:val="00C43F7B"/>
    <w:rsid w:val="00C45D12"/>
    <w:rsid w:val="00C46B14"/>
    <w:rsid w:val="00C5323B"/>
    <w:rsid w:val="00C54A7B"/>
    <w:rsid w:val="00C553CF"/>
    <w:rsid w:val="00C554E2"/>
    <w:rsid w:val="00C55668"/>
    <w:rsid w:val="00C55F42"/>
    <w:rsid w:val="00C57A53"/>
    <w:rsid w:val="00C6442C"/>
    <w:rsid w:val="00C64713"/>
    <w:rsid w:val="00C67BC0"/>
    <w:rsid w:val="00C7299E"/>
    <w:rsid w:val="00C73EC5"/>
    <w:rsid w:val="00C7563C"/>
    <w:rsid w:val="00C759EE"/>
    <w:rsid w:val="00C779DC"/>
    <w:rsid w:val="00C8163C"/>
    <w:rsid w:val="00C817A9"/>
    <w:rsid w:val="00C83955"/>
    <w:rsid w:val="00C87A0C"/>
    <w:rsid w:val="00C87F99"/>
    <w:rsid w:val="00C9015C"/>
    <w:rsid w:val="00C90483"/>
    <w:rsid w:val="00C907F7"/>
    <w:rsid w:val="00C96EFE"/>
    <w:rsid w:val="00C97363"/>
    <w:rsid w:val="00C97DBF"/>
    <w:rsid w:val="00CA0A39"/>
    <w:rsid w:val="00CA0C7E"/>
    <w:rsid w:val="00CA0DCC"/>
    <w:rsid w:val="00CA1205"/>
    <w:rsid w:val="00CA2305"/>
    <w:rsid w:val="00CA67DF"/>
    <w:rsid w:val="00CA7619"/>
    <w:rsid w:val="00CA7AF9"/>
    <w:rsid w:val="00CA7E39"/>
    <w:rsid w:val="00CB0422"/>
    <w:rsid w:val="00CB445B"/>
    <w:rsid w:val="00CB566A"/>
    <w:rsid w:val="00CB612F"/>
    <w:rsid w:val="00CB6580"/>
    <w:rsid w:val="00CB6895"/>
    <w:rsid w:val="00CB68C1"/>
    <w:rsid w:val="00CC25FF"/>
    <w:rsid w:val="00CC40A7"/>
    <w:rsid w:val="00CC45C7"/>
    <w:rsid w:val="00CC4740"/>
    <w:rsid w:val="00CC4E08"/>
    <w:rsid w:val="00CC56F6"/>
    <w:rsid w:val="00CC5993"/>
    <w:rsid w:val="00CC7CBA"/>
    <w:rsid w:val="00CD08FE"/>
    <w:rsid w:val="00CD18A4"/>
    <w:rsid w:val="00CD334A"/>
    <w:rsid w:val="00CD3607"/>
    <w:rsid w:val="00CD3FBF"/>
    <w:rsid w:val="00CD45CB"/>
    <w:rsid w:val="00CD5802"/>
    <w:rsid w:val="00CD634E"/>
    <w:rsid w:val="00CD72EE"/>
    <w:rsid w:val="00CD768C"/>
    <w:rsid w:val="00CD78AB"/>
    <w:rsid w:val="00CD7B98"/>
    <w:rsid w:val="00CE0073"/>
    <w:rsid w:val="00CE2320"/>
    <w:rsid w:val="00CE5801"/>
    <w:rsid w:val="00CE69A2"/>
    <w:rsid w:val="00CE74E5"/>
    <w:rsid w:val="00CE76D3"/>
    <w:rsid w:val="00CE7EFA"/>
    <w:rsid w:val="00CF11D3"/>
    <w:rsid w:val="00CF2094"/>
    <w:rsid w:val="00CF30F9"/>
    <w:rsid w:val="00CF41BE"/>
    <w:rsid w:val="00CF6974"/>
    <w:rsid w:val="00D002DA"/>
    <w:rsid w:val="00D00C5E"/>
    <w:rsid w:val="00D01E08"/>
    <w:rsid w:val="00D03DB0"/>
    <w:rsid w:val="00D03DB2"/>
    <w:rsid w:val="00D041E0"/>
    <w:rsid w:val="00D04424"/>
    <w:rsid w:val="00D04E11"/>
    <w:rsid w:val="00D057D4"/>
    <w:rsid w:val="00D0609A"/>
    <w:rsid w:val="00D076BA"/>
    <w:rsid w:val="00D130D2"/>
    <w:rsid w:val="00D13436"/>
    <w:rsid w:val="00D137E3"/>
    <w:rsid w:val="00D13B9E"/>
    <w:rsid w:val="00D149A9"/>
    <w:rsid w:val="00D14F68"/>
    <w:rsid w:val="00D15A2D"/>
    <w:rsid w:val="00D16A18"/>
    <w:rsid w:val="00D23B2C"/>
    <w:rsid w:val="00D26BC5"/>
    <w:rsid w:val="00D32470"/>
    <w:rsid w:val="00D3287E"/>
    <w:rsid w:val="00D32ED3"/>
    <w:rsid w:val="00D330DB"/>
    <w:rsid w:val="00D3335F"/>
    <w:rsid w:val="00D34540"/>
    <w:rsid w:val="00D354D8"/>
    <w:rsid w:val="00D35E41"/>
    <w:rsid w:val="00D361E0"/>
    <w:rsid w:val="00D4246A"/>
    <w:rsid w:val="00D43088"/>
    <w:rsid w:val="00D43241"/>
    <w:rsid w:val="00D4336D"/>
    <w:rsid w:val="00D4423E"/>
    <w:rsid w:val="00D447B8"/>
    <w:rsid w:val="00D451B1"/>
    <w:rsid w:val="00D456B1"/>
    <w:rsid w:val="00D45708"/>
    <w:rsid w:val="00D46A62"/>
    <w:rsid w:val="00D474AA"/>
    <w:rsid w:val="00D47C0C"/>
    <w:rsid w:val="00D50014"/>
    <w:rsid w:val="00D50400"/>
    <w:rsid w:val="00D5134B"/>
    <w:rsid w:val="00D52122"/>
    <w:rsid w:val="00D525D2"/>
    <w:rsid w:val="00D52878"/>
    <w:rsid w:val="00D5288A"/>
    <w:rsid w:val="00D530C0"/>
    <w:rsid w:val="00D54A3C"/>
    <w:rsid w:val="00D560D5"/>
    <w:rsid w:val="00D576AC"/>
    <w:rsid w:val="00D601A4"/>
    <w:rsid w:val="00D60AF2"/>
    <w:rsid w:val="00D60BB0"/>
    <w:rsid w:val="00D613CB"/>
    <w:rsid w:val="00D63876"/>
    <w:rsid w:val="00D65978"/>
    <w:rsid w:val="00D670DD"/>
    <w:rsid w:val="00D70476"/>
    <w:rsid w:val="00D70D3A"/>
    <w:rsid w:val="00D71054"/>
    <w:rsid w:val="00D7133D"/>
    <w:rsid w:val="00D7323B"/>
    <w:rsid w:val="00D7343E"/>
    <w:rsid w:val="00D7465A"/>
    <w:rsid w:val="00D75078"/>
    <w:rsid w:val="00D7723D"/>
    <w:rsid w:val="00D779EB"/>
    <w:rsid w:val="00D80486"/>
    <w:rsid w:val="00D82CB6"/>
    <w:rsid w:val="00D82D24"/>
    <w:rsid w:val="00D832F4"/>
    <w:rsid w:val="00D84147"/>
    <w:rsid w:val="00D84922"/>
    <w:rsid w:val="00D85471"/>
    <w:rsid w:val="00D87170"/>
    <w:rsid w:val="00D874BE"/>
    <w:rsid w:val="00D90250"/>
    <w:rsid w:val="00D92D71"/>
    <w:rsid w:val="00D93382"/>
    <w:rsid w:val="00D9406A"/>
    <w:rsid w:val="00D94AD5"/>
    <w:rsid w:val="00D967A3"/>
    <w:rsid w:val="00D96B2F"/>
    <w:rsid w:val="00D9773C"/>
    <w:rsid w:val="00DA0788"/>
    <w:rsid w:val="00DA0BCC"/>
    <w:rsid w:val="00DA1C5E"/>
    <w:rsid w:val="00DA644B"/>
    <w:rsid w:val="00DA7E07"/>
    <w:rsid w:val="00DA7F08"/>
    <w:rsid w:val="00DB080E"/>
    <w:rsid w:val="00DB187B"/>
    <w:rsid w:val="00DB397B"/>
    <w:rsid w:val="00DB558A"/>
    <w:rsid w:val="00DB71C9"/>
    <w:rsid w:val="00DB758B"/>
    <w:rsid w:val="00DB75FC"/>
    <w:rsid w:val="00DC22D2"/>
    <w:rsid w:val="00DC3E56"/>
    <w:rsid w:val="00DC49F9"/>
    <w:rsid w:val="00DC4ED0"/>
    <w:rsid w:val="00DC61A8"/>
    <w:rsid w:val="00DC6FF3"/>
    <w:rsid w:val="00DC7AFE"/>
    <w:rsid w:val="00DD0BBE"/>
    <w:rsid w:val="00DD6313"/>
    <w:rsid w:val="00DD6D3E"/>
    <w:rsid w:val="00DD6ED2"/>
    <w:rsid w:val="00DE308D"/>
    <w:rsid w:val="00DE3513"/>
    <w:rsid w:val="00DE6683"/>
    <w:rsid w:val="00DE6B91"/>
    <w:rsid w:val="00DE74A7"/>
    <w:rsid w:val="00DE78E0"/>
    <w:rsid w:val="00DE7D4F"/>
    <w:rsid w:val="00DE7E17"/>
    <w:rsid w:val="00DF1CA7"/>
    <w:rsid w:val="00DF4F72"/>
    <w:rsid w:val="00DF50F5"/>
    <w:rsid w:val="00DF5F60"/>
    <w:rsid w:val="00DF7AAB"/>
    <w:rsid w:val="00E00460"/>
    <w:rsid w:val="00E00F01"/>
    <w:rsid w:val="00E015D4"/>
    <w:rsid w:val="00E03219"/>
    <w:rsid w:val="00E0334C"/>
    <w:rsid w:val="00E043A5"/>
    <w:rsid w:val="00E04DCE"/>
    <w:rsid w:val="00E05775"/>
    <w:rsid w:val="00E066E3"/>
    <w:rsid w:val="00E10573"/>
    <w:rsid w:val="00E10764"/>
    <w:rsid w:val="00E14152"/>
    <w:rsid w:val="00E14AAE"/>
    <w:rsid w:val="00E15E20"/>
    <w:rsid w:val="00E20604"/>
    <w:rsid w:val="00E233EE"/>
    <w:rsid w:val="00E23806"/>
    <w:rsid w:val="00E24583"/>
    <w:rsid w:val="00E25475"/>
    <w:rsid w:val="00E25DA0"/>
    <w:rsid w:val="00E26683"/>
    <w:rsid w:val="00E27266"/>
    <w:rsid w:val="00E27AE0"/>
    <w:rsid w:val="00E3016E"/>
    <w:rsid w:val="00E30D0E"/>
    <w:rsid w:val="00E30D30"/>
    <w:rsid w:val="00E31C8D"/>
    <w:rsid w:val="00E32391"/>
    <w:rsid w:val="00E32846"/>
    <w:rsid w:val="00E32898"/>
    <w:rsid w:val="00E32B99"/>
    <w:rsid w:val="00E33378"/>
    <w:rsid w:val="00E34B59"/>
    <w:rsid w:val="00E36E29"/>
    <w:rsid w:val="00E41530"/>
    <w:rsid w:val="00E41DA5"/>
    <w:rsid w:val="00E42CD1"/>
    <w:rsid w:val="00E4555C"/>
    <w:rsid w:val="00E45685"/>
    <w:rsid w:val="00E4598F"/>
    <w:rsid w:val="00E471D1"/>
    <w:rsid w:val="00E473D0"/>
    <w:rsid w:val="00E47984"/>
    <w:rsid w:val="00E50B7C"/>
    <w:rsid w:val="00E51BAC"/>
    <w:rsid w:val="00E5576E"/>
    <w:rsid w:val="00E57F6C"/>
    <w:rsid w:val="00E60BC9"/>
    <w:rsid w:val="00E63321"/>
    <w:rsid w:val="00E647A0"/>
    <w:rsid w:val="00E6480C"/>
    <w:rsid w:val="00E649DE"/>
    <w:rsid w:val="00E66996"/>
    <w:rsid w:val="00E70D05"/>
    <w:rsid w:val="00E713B3"/>
    <w:rsid w:val="00E75E91"/>
    <w:rsid w:val="00E76BDA"/>
    <w:rsid w:val="00E809F2"/>
    <w:rsid w:val="00E81BFD"/>
    <w:rsid w:val="00E84A8F"/>
    <w:rsid w:val="00E85C6C"/>
    <w:rsid w:val="00E876E9"/>
    <w:rsid w:val="00E87E30"/>
    <w:rsid w:val="00E90576"/>
    <w:rsid w:val="00E90A28"/>
    <w:rsid w:val="00E92E67"/>
    <w:rsid w:val="00E93046"/>
    <w:rsid w:val="00E934A2"/>
    <w:rsid w:val="00E9692F"/>
    <w:rsid w:val="00E96C01"/>
    <w:rsid w:val="00E973F6"/>
    <w:rsid w:val="00E9778C"/>
    <w:rsid w:val="00E97C8D"/>
    <w:rsid w:val="00EA043C"/>
    <w:rsid w:val="00EA2131"/>
    <w:rsid w:val="00EA3012"/>
    <w:rsid w:val="00EA4BE6"/>
    <w:rsid w:val="00EA5873"/>
    <w:rsid w:val="00EA657C"/>
    <w:rsid w:val="00EA6630"/>
    <w:rsid w:val="00EA731F"/>
    <w:rsid w:val="00EB480C"/>
    <w:rsid w:val="00EB665C"/>
    <w:rsid w:val="00EB6F4B"/>
    <w:rsid w:val="00EB79AE"/>
    <w:rsid w:val="00EC0599"/>
    <w:rsid w:val="00EC0EAF"/>
    <w:rsid w:val="00EC22A9"/>
    <w:rsid w:val="00EC26CE"/>
    <w:rsid w:val="00EC2BEA"/>
    <w:rsid w:val="00EC33B9"/>
    <w:rsid w:val="00EC7723"/>
    <w:rsid w:val="00EC79C2"/>
    <w:rsid w:val="00ED06BE"/>
    <w:rsid w:val="00ED0AC6"/>
    <w:rsid w:val="00ED1170"/>
    <w:rsid w:val="00ED21AD"/>
    <w:rsid w:val="00ED2CE3"/>
    <w:rsid w:val="00ED39FB"/>
    <w:rsid w:val="00ED5596"/>
    <w:rsid w:val="00ED5F1E"/>
    <w:rsid w:val="00ED6A68"/>
    <w:rsid w:val="00EE2703"/>
    <w:rsid w:val="00EE31CF"/>
    <w:rsid w:val="00EE39DF"/>
    <w:rsid w:val="00EE3E98"/>
    <w:rsid w:val="00EE4ABE"/>
    <w:rsid w:val="00EE504C"/>
    <w:rsid w:val="00EE60E4"/>
    <w:rsid w:val="00EF057A"/>
    <w:rsid w:val="00EF3FB0"/>
    <w:rsid w:val="00EF478C"/>
    <w:rsid w:val="00EF47B7"/>
    <w:rsid w:val="00EF531E"/>
    <w:rsid w:val="00EF6095"/>
    <w:rsid w:val="00EF7129"/>
    <w:rsid w:val="00EF7162"/>
    <w:rsid w:val="00EF75E2"/>
    <w:rsid w:val="00F0051C"/>
    <w:rsid w:val="00F0132D"/>
    <w:rsid w:val="00F01369"/>
    <w:rsid w:val="00F01E6F"/>
    <w:rsid w:val="00F032CA"/>
    <w:rsid w:val="00F0369F"/>
    <w:rsid w:val="00F03FB1"/>
    <w:rsid w:val="00F046FA"/>
    <w:rsid w:val="00F049CA"/>
    <w:rsid w:val="00F04CAA"/>
    <w:rsid w:val="00F05E62"/>
    <w:rsid w:val="00F06D45"/>
    <w:rsid w:val="00F1125C"/>
    <w:rsid w:val="00F1355B"/>
    <w:rsid w:val="00F14256"/>
    <w:rsid w:val="00F14B24"/>
    <w:rsid w:val="00F174A2"/>
    <w:rsid w:val="00F17C05"/>
    <w:rsid w:val="00F17D38"/>
    <w:rsid w:val="00F2280E"/>
    <w:rsid w:val="00F23957"/>
    <w:rsid w:val="00F25836"/>
    <w:rsid w:val="00F2680C"/>
    <w:rsid w:val="00F27296"/>
    <w:rsid w:val="00F276D2"/>
    <w:rsid w:val="00F3350F"/>
    <w:rsid w:val="00F3464A"/>
    <w:rsid w:val="00F34A5A"/>
    <w:rsid w:val="00F40904"/>
    <w:rsid w:val="00F41389"/>
    <w:rsid w:val="00F4236D"/>
    <w:rsid w:val="00F47DE1"/>
    <w:rsid w:val="00F50CAB"/>
    <w:rsid w:val="00F51CCA"/>
    <w:rsid w:val="00F5270C"/>
    <w:rsid w:val="00F53CD3"/>
    <w:rsid w:val="00F54666"/>
    <w:rsid w:val="00F57058"/>
    <w:rsid w:val="00F60258"/>
    <w:rsid w:val="00F60A5A"/>
    <w:rsid w:val="00F61261"/>
    <w:rsid w:val="00F61824"/>
    <w:rsid w:val="00F633B4"/>
    <w:rsid w:val="00F65D8A"/>
    <w:rsid w:val="00F67453"/>
    <w:rsid w:val="00F77C0B"/>
    <w:rsid w:val="00F80E85"/>
    <w:rsid w:val="00F81D55"/>
    <w:rsid w:val="00F82DA4"/>
    <w:rsid w:val="00F84284"/>
    <w:rsid w:val="00F84531"/>
    <w:rsid w:val="00F8453B"/>
    <w:rsid w:val="00F849A7"/>
    <w:rsid w:val="00F855F0"/>
    <w:rsid w:val="00F85C0E"/>
    <w:rsid w:val="00F861D6"/>
    <w:rsid w:val="00F87011"/>
    <w:rsid w:val="00F9136A"/>
    <w:rsid w:val="00F932E1"/>
    <w:rsid w:val="00F93503"/>
    <w:rsid w:val="00F93EB4"/>
    <w:rsid w:val="00F952D6"/>
    <w:rsid w:val="00F963F5"/>
    <w:rsid w:val="00F96908"/>
    <w:rsid w:val="00F97A78"/>
    <w:rsid w:val="00FA0288"/>
    <w:rsid w:val="00FA24E2"/>
    <w:rsid w:val="00FA4293"/>
    <w:rsid w:val="00FA7B2A"/>
    <w:rsid w:val="00FA7D5A"/>
    <w:rsid w:val="00FB044F"/>
    <w:rsid w:val="00FB11A2"/>
    <w:rsid w:val="00FB3189"/>
    <w:rsid w:val="00FB5F25"/>
    <w:rsid w:val="00FB66EF"/>
    <w:rsid w:val="00FB71DE"/>
    <w:rsid w:val="00FB7794"/>
    <w:rsid w:val="00FB785A"/>
    <w:rsid w:val="00FC008B"/>
    <w:rsid w:val="00FC032F"/>
    <w:rsid w:val="00FC0389"/>
    <w:rsid w:val="00FC09B7"/>
    <w:rsid w:val="00FC1A5D"/>
    <w:rsid w:val="00FC2E12"/>
    <w:rsid w:val="00FC3DD6"/>
    <w:rsid w:val="00FC5106"/>
    <w:rsid w:val="00FC5DD7"/>
    <w:rsid w:val="00FC68BD"/>
    <w:rsid w:val="00FD2FB9"/>
    <w:rsid w:val="00FD35FF"/>
    <w:rsid w:val="00FD37D2"/>
    <w:rsid w:val="00FD3E6B"/>
    <w:rsid w:val="00FD60D7"/>
    <w:rsid w:val="00FD61C1"/>
    <w:rsid w:val="00FD797F"/>
    <w:rsid w:val="00FE04B8"/>
    <w:rsid w:val="00FE171B"/>
    <w:rsid w:val="00FE1FB7"/>
    <w:rsid w:val="00FE3EEF"/>
    <w:rsid w:val="00FE409B"/>
    <w:rsid w:val="00FE421B"/>
    <w:rsid w:val="00FE4D2C"/>
    <w:rsid w:val="00FE7712"/>
    <w:rsid w:val="00FE7879"/>
    <w:rsid w:val="00FF07AC"/>
    <w:rsid w:val="00FF13C2"/>
    <w:rsid w:val="00FF21A6"/>
    <w:rsid w:val="00FF372E"/>
    <w:rsid w:val="00FF374F"/>
    <w:rsid w:val="00FF62B2"/>
    <w:rsid w:val="00FF6EDE"/>
    <w:rsid w:val="00FF71BC"/>
    <w:rsid w:val="0BF86C18"/>
    <w:rsid w:val="0CE4D0AC"/>
    <w:rsid w:val="4B0146F0"/>
    <w:rsid w:val="542F9120"/>
    <w:rsid w:val="5834FB00"/>
    <w:rsid w:val="6CFA7132"/>
    <w:rsid w:val="713FE71D"/>
    <w:rsid w:val="78C40F76"/>
    <w:rsid w:val="7D60D081"/>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E809F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8F2A2D"/>
    <w:rPr>
      <w:color w:val="954F72" w:themeColor="followedHyperlink"/>
      <w:u w:val="single"/>
    </w:rPr>
  </w:style>
  <w:style w:type="table" w:styleId="GridTable6Colorful-Accent5">
    <w:name w:val="Grid Table 6 Colorful Accent 5"/>
    <w:basedOn w:val="TableNormal"/>
    <w:uiPriority w:val="51"/>
    <w:rsid w:val="00FD35FF"/>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FD35FF"/>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semiHidden/>
    <w:unhideWhenUsed/>
    <w:rsid w:val="00B4757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47579"/>
    <w:rPr>
      <w:sz w:val="20"/>
      <w:szCs w:val="20"/>
    </w:rPr>
  </w:style>
  <w:style w:type="character" w:styleId="FootnoteReference">
    <w:name w:val="footnote reference"/>
    <w:basedOn w:val="DefaultParagraphFont"/>
    <w:uiPriority w:val="99"/>
    <w:semiHidden/>
    <w:unhideWhenUsed/>
    <w:rsid w:val="00B47579"/>
    <w:rPr>
      <w:vertAlign w:val="superscript"/>
    </w:rPr>
  </w:style>
  <w:style w:type="table" w:styleId="GridTable1Light-Accent4">
    <w:name w:val="Grid Table 1 Light Accent 4"/>
    <w:basedOn w:val="TableNormal"/>
    <w:uiPriority w:val="46"/>
    <w:rsid w:val="00AE1DE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E1DE4"/>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UnresolvedMention1" w:customStyle="1">
    <w:name w:val="Unresolved Mention1"/>
    <w:basedOn w:val="DefaultParagraphFont"/>
    <w:uiPriority w:val="99"/>
    <w:semiHidden/>
    <w:unhideWhenUsed/>
    <w:rsid w:val="00890338"/>
    <w:rPr>
      <w:color w:val="605E5C"/>
      <w:shd w:val="clear" w:color="auto" w:fill="E1DFDD"/>
    </w:rPr>
  </w:style>
  <w:style w:type="paragraph" w:styleId="Revision">
    <w:name w:val="Revision"/>
    <w:hidden/>
    <w:uiPriority w:val="99"/>
    <w:semiHidden/>
    <w:rsid w:val="005301BA"/>
    <w:pPr>
      <w:spacing w:after="0" w:line="240" w:lineRule="auto"/>
    </w:pPr>
  </w:style>
  <w:style w:type="character" w:styleId="ui-provider" w:customStyle="1">
    <w:name w:val="ui-provider"/>
    <w:basedOn w:val="DefaultParagraphFont"/>
    <w:rsid w:val="00F2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9708811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26574688">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03408786">
      <w:bodyDiv w:val="1"/>
      <w:marLeft w:val="0"/>
      <w:marRight w:val="0"/>
      <w:marTop w:val="0"/>
      <w:marBottom w:val="0"/>
      <w:divBdr>
        <w:top w:val="none" w:sz="0" w:space="0" w:color="auto"/>
        <w:left w:val="none" w:sz="0" w:space="0" w:color="auto"/>
        <w:bottom w:val="none" w:sz="0" w:space="0" w:color="auto"/>
        <w:right w:val="none" w:sz="0" w:space="0" w:color="auto"/>
      </w:divBdr>
    </w:div>
    <w:div w:id="145313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05352934">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Excel_Worksheet1.xlsx"/><Relationship Id="rId21" Type="http://schemas.openxmlformats.org/officeDocument/2006/relationships/diagramColors" Target="diagrams/colors1.xml"/><Relationship Id="rId42" Type="http://schemas.openxmlformats.org/officeDocument/2006/relationships/image" Target="media/image7.emf"/><Relationship Id="rId47" Type="http://schemas.microsoft.com/office/2007/relationships/diagramDrawing" Target="diagrams/drawing4.xml"/><Relationship Id="rId63" Type="http://schemas.openxmlformats.org/officeDocument/2006/relationships/diagramColors" Target="diagrams/colors7.xml"/><Relationship Id="rId68" Type="http://schemas.openxmlformats.org/officeDocument/2006/relationships/diagramColors" Target="diagrams/colors8.xml"/><Relationship Id="rId16" Type="http://schemas.microsoft.com/office/2016/09/relationships/commentsIds" Target="commentsIds.xml"/><Relationship Id="rId11" Type="http://schemas.openxmlformats.org/officeDocument/2006/relationships/endnotes" Target="endnotes.xml"/><Relationship Id="rId24" Type="http://schemas.openxmlformats.org/officeDocument/2006/relationships/package" Target="embeddings/Microsoft_Excel_Worksheet.xlsx"/><Relationship Id="rId32" Type="http://schemas.openxmlformats.org/officeDocument/2006/relationships/diagramLayout" Target="diagrams/layout2.xml"/><Relationship Id="rId37" Type="http://schemas.openxmlformats.org/officeDocument/2006/relationships/diagramData" Target="diagrams/data3.xml"/><Relationship Id="rId40" Type="http://schemas.openxmlformats.org/officeDocument/2006/relationships/diagramColors" Target="diagrams/colors3.xml"/><Relationship Id="rId45" Type="http://schemas.openxmlformats.org/officeDocument/2006/relationships/diagramQuickStyle" Target="diagrams/quickStyle4.xml"/><Relationship Id="rId53" Type="http://schemas.openxmlformats.org/officeDocument/2006/relationships/image" Target="media/image8.emf"/><Relationship Id="rId58" Type="http://schemas.openxmlformats.org/officeDocument/2006/relationships/diagramColors" Target="diagrams/colors6.xml"/><Relationship Id="rId66" Type="http://schemas.openxmlformats.org/officeDocument/2006/relationships/diagramLayout" Target="diagrams/layout8.xml"/><Relationship Id="rId74" Type="http://schemas.microsoft.com/office/2007/relationships/diagramDrawing" Target="diagrams/drawing9.xm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diagramLayout" Target="diagrams/layout7.xml"/><Relationship Id="rId19" Type="http://schemas.openxmlformats.org/officeDocument/2006/relationships/diagramLayout" Target="diagrams/layout1.xml"/><Relationship Id="rId14" Type="http://schemas.openxmlformats.org/officeDocument/2006/relationships/comments" Target="comments.xml"/><Relationship Id="rId22" Type="http://schemas.microsoft.com/office/2007/relationships/diagramDrawing" Target="diagrams/drawing1.xml"/><Relationship Id="rId27" Type="http://schemas.openxmlformats.org/officeDocument/2006/relationships/image" Target="media/image4.emf"/><Relationship Id="rId30" Type="http://schemas.openxmlformats.org/officeDocument/2006/relationships/oleObject" Target="embeddings/oleObject2.bin"/><Relationship Id="rId35" Type="http://schemas.microsoft.com/office/2007/relationships/diagramDrawing" Target="diagrams/drawing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Layout" Target="diagrams/layout6.xml"/><Relationship Id="rId64" Type="http://schemas.microsoft.com/office/2007/relationships/diagramDrawing" Target="diagrams/drawing7.xml"/><Relationship Id="rId69" Type="http://schemas.microsoft.com/office/2007/relationships/diagramDrawing" Target="diagrams/drawing8.xml"/><Relationship Id="rId77"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diagramColors" Target="diagrams/colors5.xml"/><Relationship Id="rId72" Type="http://schemas.openxmlformats.org/officeDocument/2006/relationships/diagramQuickStyle" Target="diagrams/quickStyle9.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3.emf"/><Relationship Id="rId33" Type="http://schemas.openxmlformats.org/officeDocument/2006/relationships/diagramQuickStyle" Target="diagrams/quickStyle2.xml"/><Relationship Id="rId38" Type="http://schemas.openxmlformats.org/officeDocument/2006/relationships/diagramLayout" Target="diagrams/layout3.xml"/><Relationship Id="rId46" Type="http://schemas.openxmlformats.org/officeDocument/2006/relationships/diagramColors" Target="diagrams/colors4.xml"/><Relationship Id="rId59" Type="http://schemas.microsoft.com/office/2007/relationships/diagramDrawing" Target="diagrams/drawing6.xml"/><Relationship Id="rId67" Type="http://schemas.openxmlformats.org/officeDocument/2006/relationships/diagramQuickStyle" Target="diagrams/quickStyle8.xml"/><Relationship Id="rId20" Type="http://schemas.openxmlformats.org/officeDocument/2006/relationships/diagramQuickStyle" Target="diagrams/quickStyle1.xml"/><Relationship Id="rId41" Type="http://schemas.microsoft.com/office/2007/relationships/diagramDrawing" Target="diagrams/drawing3.xml"/><Relationship Id="rId54" Type="http://schemas.openxmlformats.org/officeDocument/2006/relationships/oleObject" Target="embeddings/oleObject3.bin"/><Relationship Id="rId62" Type="http://schemas.openxmlformats.org/officeDocument/2006/relationships/diagramQuickStyle" Target="diagrams/quickStyle7.xml"/><Relationship Id="rId70" Type="http://schemas.openxmlformats.org/officeDocument/2006/relationships/diagramData" Target="diagrams/data9.xm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2.emf"/><Relationship Id="rId28" Type="http://schemas.openxmlformats.org/officeDocument/2006/relationships/oleObject" Target="embeddings/oleObject1.bin"/><Relationship Id="rId36" Type="http://schemas.openxmlformats.org/officeDocument/2006/relationships/image" Target="media/image6.png"/><Relationship Id="rId49" Type="http://schemas.openxmlformats.org/officeDocument/2006/relationships/diagramLayout" Target="diagrams/layout5.xml"/><Relationship Id="rId57" Type="http://schemas.openxmlformats.org/officeDocument/2006/relationships/diagramQuickStyle" Target="diagrams/quickStyle6.xml"/><Relationship Id="rId10" Type="http://schemas.openxmlformats.org/officeDocument/2006/relationships/footnotes" Target="footnotes.xml"/><Relationship Id="rId31" Type="http://schemas.openxmlformats.org/officeDocument/2006/relationships/diagramData" Target="diagrams/data2.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diagramData" Target="diagrams/data7.xml"/><Relationship Id="rId65" Type="http://schemas.openxmlformats.org/officeDocument/2006/relationships/diagramData" Target="diagrams/data8.xml"/><Relationship Id="rId73" Type="http://schemas.openxmlformats.org/officeDocument/2006/relationships/diagramColors" Target="diagrams/colors9.xml"/><Relationship Id="rId78"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diagramData" Target="diagrams/data1.xml"/><Relationship Id="rId39" Type="http://schemas.openxmlformats.org/officeDocument/2006/relationships/diagramQuickStyle" Target="diagrams/quickStyle3.xml"/><Relationship Id="rId34" Type="http://schemas.openxmlformats.org/officeDocument/2006/relationships/diagramColors" Target="diagrams/colors2.xml"/><Relationship Id="rId50" Type="http://schemas.openxmlformats.org/officeDocument/2006/relationships/diagramQuickStyle" Target="diagrams/quickStyle5.xml"/><Relationship Id="rId55" Type="http://schemas.openxmlformats.org/officeDocument/2006/relationships/diagramData" Target="diagrams/data6.xml"/><Relationship Id="rId76" Type="http://schemas.openxmlformats.org/officeDocument/2006/relationships/footer" Target="footer1.xml"/><Relationship Id="rId7" Type="http://schemas.openxmlformats.org/officeDocument/2006/relationships/styles" Target="styles.xml"/><Relationship Id="rId71" Type="http://schemas.openxmlformats.org/officeDocument/2006/relationships/diagramLayout" Target="diagrams/layout9.xml"/><Relationship Id="rId2" Type="http://schemas.openxmlformats.org/officeDocument/2006/relationships/customXml" Target="../customXml/item2.xml"/><Relationship Id="rId29"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Micro Units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pt>
    <dgm:pt modelId="{2434ECE7-201E-4436-ABF0-78AA0CFB9BF8}" type="pres">
      <dgm:prSet presAssocID="{91CCB41C-2573-4F3E-92A8-E330E8776E0D}" presName="connTx" presStyleLbl="parChTrans1D2" presStyleIdx="0" presStyleCnt="1"/>
      <dgm:spPr/>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pt>
    <dgm:pt modelId="{46B4B83A-4934-40A2-ADD3-C595A9A682AD}" type="pres">
      <dgm:prSet presAssocID="{6585D1EB-C383-477D-AAFF-97CFE933D783}" presName="connTx" presStyleLbl="parChTrans1D3" presStyleIdx="0" presStyleCnt="1"/>
      <dgm:spPr/>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pt>
    <dgm:pt modelId="{6EFB1894-3966-4506-BD08-CAE2FDD84F25}" type="pres">
      <dgm:prSet presAssocID="{C8F95EEC-B235-456A-A48C-16F86294807D}" presName="connTx" presStyleLbl="parChTrans1D4" presStyleIdx="0" presStyleCnt="1"/>
      <dgm:spPr/>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pt>
    <dgm:pt modelId="{32D6AC13-D859-4B06-9FD0-B4D823A0A5D9}" type="pres">
      <dgm:prSet presAssocID="{44F499E3-287B-4561-B44C-728D5B6B0E6F}" presName="level3hierChild" presStyleCnt="0"/>
      <dgm:spPr/>
    </dgm:pt>
  </dgm:ptLst>
  <dgm:cxnLst>
    <dgm:cxn modelId="{8765CB17-218A-44D0-9BEC-62C4DABCF5EA}" type="presOf" srcId="{4E5C3606-D1FE-464C-ACB0-75BE5C44AC5A}" destId="{71020DD6-19DD-4973-800C-B8FEC5354FB6}" srcOrd="0" destOrd="0" presId="urn:microsoft.com/office/officeart/2008/layout/HorizontalMultiLevelHierarchy"/>
    <dgm:cxn modelId="{11209D1F-27DA-4FB5-BF43-0AAD8CBE9EC5}" type="presOf" srcId="{5DC85E52-490C-4117-AC9C-62C58778C502}" destId="{4A48B387-3D16-4588-B959-6CF1EBB1A222}" srcOrd="0" destOrd="0" presId="urn:microsoft.com/office/officeart/2008/layout/HorizontalMultiLevelHierarchy"/>
    <dgm:cxn modelId="{E2922427-6D81-4022-8959-36C5414BCA76}" type="presOf" srcId="{C8F95EEC-B235-456A-A48C-16F86294807D}" destId="{FE8459F3-5031-40BF-B3D4-0C32A20203F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8160BA8B-1EC5-4E24-96D7-A8873FA9561B}" srcId="{5DC85E52-490C-4117-AC9C-62C58778C502}" destId="{FC06E5B1-AF5C-4FB3-AE8E-5E594A466029}" srcOrd="0" destOrd="0" parTransId="{6585D1EB-C383-477D-AAFF-97CFE933D783}" sibTransId="{67780F8F-A521-4215-9B9E-50F3863519FE}"/>
    <dgm:cxn modelId="{BF1C38A6-B4B8-45F4-B49D-11081650B1EF}" type="presOf" srcId="{C8F95EEC-B235-456A-A48C-16F86294807D}" destId="{6EFB1894-3966-4506-BD08-CAE2FDD84F25}" srcOrd="1"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01AD3AAA-DD3D-4C5C-8E53-99253CDB9B75}" type="presOf" srcId="{FC06E5B1-AF5C-4FB3-AE8E-5E594A466029}" destId="{39FA9487-0C55-4027-8432-1664B4B35AFB}" srcOrd="0" destOrd="0" presId="urn:microsoft.com/office/officeart/2008/layout/HorizontalMultiLevelHierarchy"/>
    <dgm:cxn modelId="{D66D4AAD-CBD2-41EC-8C76-4216B3A1C84E}" type="presOf" srcId="{DEE513AA-3CD1-473B-84C2-0B1C718A9475}" destId="{90875A08-2F5E-414E-8481-33DB00FA9ACF}" srcOrd="0" destOrd="0" presId="urn:microsoft.com/office/officeart/2008/layout/HorizontalMultiLevelHierarchy"/>
    <dgm:cxn modelId="{F62223CC-0826-4AC3-ABEB-27CE4B273A03}" type="presOf" srcId="{91CCB41C-2573-4F3E-92A8-E330E8776E0D}" destId="{2434ECE7-201E-4436-ABF0-78AA0CFB9BF8}" srcOrd="1"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61ABECE7-1C4B-42EA-A0C6-5F2F3EAA8E5E}" type="presOf" srcId="{6585D1EB-C383-477D-AAFF-97CFE933D783}" destId="{7FCAF412-9C9C-4471-B0F6-FC40552649C8}" srcOrd="0" destOrd="0" presId="urn:microsoft.com/office/officeart/2008/layout/HorizontalMultiLevelHierarchy"/>
    <dgm:cxn modelId="{48FE4BEC-86A9-4346-95DE-006622B6B00C}" type="presOf" srcId="{44F499E3-287B-4561-B44C-728D5B6B0E6F}" destId="{6EB6D5B5-782A-4152-9752-ADC1E913E65B}" srcOrd="0" destOrd="0" presId="urn:microsoft.com/office/officeart/2008/layout/HorizontalMultiLevelHierarchy"/>
    <dgm:cxn modelId="{5D2CF8F1-4704-41F0-BA77-AC14DFEC4B69}" type="presOf" srcId="{6585D1EB-C383-477D-AAFF-97CFE933D783}" destId="{46B4B83A-4934-40A2-ADD3-C595A9A682AD}" srcOrd="1" destOrd="0" presId="urn:microsoft.com/office/officeart/2008/layout/HorizontalMultiLevelHierarchy"/>
    <dgm:cxn modelId="{9760CAFE-C672-4059-ACE2-31739473CC6D}" type="presOf" srcId="{91CCB41C-2573-4F3E-92A8-E330E8776E0D}" destId="{DBF17566-C46D-4ACB-BB68-8E3208C44F44}" srcOrd="0" destOrd="0" presId="urn:microsoft.com/office/officeart/2008/layout/HorizontalMultiLevelHierarchy"/>
    <dgm:cxn modelId="{29BFD658-E25E-418E-91A5-22557D899B7B}" type="presParOf" srcId="{71020DD6-19DD-4973-800C-B8FEC5354FB6}" destId="{E819F759-E9E8-456A-9428-3D9A99724FBF}" srcOrd="0" destOrd="0" presId="urn:microsoft.com/office/officeart/2008/layout/HorizontalMultiLevelHierarchy"/>
    <dgm:cxn modelId="{5F99495A-4B1F-49DA-A91B-9E2D6D27F4C2}" type="presParOf" srcId="{E819F759-E9E8-456A-9428-3D9A99724FBF}" destId="{90875A08-2F5E-414E-8481-33DB00FA9ACF}" srcOrd="0" destOrd="0" presId="urn:microsoft.com/office/officeart/2008/layout/HorizontalMultiLevelHierarchy"/>
    <dgm:cxn modelId="{9A880627-1804-4980-B820-0CC3FCFB57D9}" type="presParOf" srcId="{E819F759-E9E8-456A-9428-3D9A99724FBF}" destId="{939744A1-1628-4027-8797-49279109A16F}" srcOrd="1" destOrd="0" presId="urn:microsoft.com/office/officeart/2008/layout/HorizontalMultiLevelHierarchy"/>
    <dgm:cxn modelId="{D2330739-9787-4ADD-A686-84E8CD5E6C94}" type="presParOf" srcId="{939744A1-1628-4027-8797-49279109A16F}" destId="{DBF17566-C46D-4ACB-BB68-8E3208C44F44}" srcOrd="0" destOrd="0" presId="urn:microsoft.com/office/officeart/2008/layout/HorizontalMultiLevelHierarchy"/>
    <dgm:cxn modelId="{67FB80FA-7A81-461B-9F99-66413FEFD622}" type="presParOf" srcId="{DBF17566-C46D-4ACB-BB68-8E3208C44F44}" destId="{2434ECE7-201E-4436-ABF0-78AA0CFB9BF8}" srcOrd="0" destOrd="0" presId="urn:microsoft.com/office/officeart/2008/layout/HorizontalMultiLevelHierarchy"/>
    <dgm:cxn modelId="{F3A28746-089C-4D68-8D2C-09831952F9C7}" type="presParOf" srcId="{939744A1-1628-4027-8797-49279109A16F}" destId="{ACEB8BA6-E811-4473-9D04-BFA89E0744A4}" srcOrd="1" destOrd="0" presId="urn:microsoft.com/office/officeart/2008/layout/HorizontalMultiLevelHierarchy"/>
    <dgm:cxn modelId="{5735877E-AC93-46FB-A071-E0168C5CE971}" type="presParOf" srcId="{ACEB8BA6-E811-4473-9D04-BFA89E0744A4}" destId="{4A48B387-3D16-4588-B959-6CF1EBB1A222}" srcOrd="0" destOrd="0" presId="urn:microsoft.com/office/officeart/2008/layout/HorizontalMultiLevelHierarchy"/>
    <dgm:cxn modelId="{813A241E-87B4-4154-8E16-8FD01BAAE6DC}" type="presParOf" srcId="{ACEB8BA6-E811-4473-9D04-BFA89E0744A4}" destId="{7D61FDDF-7C84-4151-9696-739988740E3C}" srcOrd="1" destOrd="0" presId="urn:microsoft.com/office/officeart/2008/layout/HorizontalMultiLevelHierarchy"/>
    <dgm:cxn modelId="{A9F17DA4-492B-49AB-891A-C49065C11FBA}" type="presParOf" srcId="{7D61FDDF-7C84-4151-9696-739988740E3C}" destId="{7FCAF412-9C9C-4471-B0F6-FC40552649C8}" srcOrd="0" destOrd="0" presId="urn:microsoft.com/office/officeart/2008/layout/HorizontalMultiLevelHierarchy"/>
    <dgm:cxn modelId="{557E3E97-692B-4CCF-B8E4-030A63E5A541}" type="presParOf" srcId="{7FCAF412-9C9C-4471-B0F6-FC40552649C8}" destId="{46B4B83A-4934-40A2-ADD3-C595A9A682AD}" srcOrd="0" destOrd="0" presId="urn:microsoft.com/office/officeart/2008/layout/HorizontalMultiLevelHierarchy"/>
    <dgm:cxn modelId="{1A92E267-B623-4481-8154-F45863107A8A}" type="presParOf" srcId="{7D61FDDF-7C84-4151-9696-739988740E3C}" destId="{BB6BFF42-5C42-4509-BAA7-F309289A6AE9}" srcOrd="1" destOrd="0" presId="urn:microsoft.com/office/officeart/2008/layout/HorizontalMultiLevelHierarchy"/>
    <dgm:cxn modelId="{264BFDC9-F19B-4F2C-88C2-89686C14F4AF}" type="presParOf" srcId="{BB6BFF42-5C42-4509-BAA7-F309289A6AE9}" destId="{39FA9487-0C55-4027-8432-1664B4B35AFB}" srcOrd="0" destOrd="0" presId="urn:microsoft.com/office/officeart/2008/layout/HorizontalMultiLevelHierarchy"/>
    <dgm:cxn modelId="{673089F1-E6B3-4AA2-BE72-DC1FE6E30D85}" type="presParOf" srcId="{BB6BFF42-5C42-4509-BAA7-F309289A6AE9}" destId="{D1C6839C-DD04-4467-80BA-1670902181F4}" srcOrd="1" destOrd="0" presId="urn:microsoft.com/office/officeart/2008/layout/HorizontalMultiLevelHierarchy"/>
    <dgm:cxn modelId="{969C45B4-B7E0-49E3-89B7-64213222FE52}" type="presParOf" srcId="{D1C6839C-DD04-4467-80BA-1670902181F4}" destId="{FE8459F3-5031-40BF-B3D4-0C32A20203FB}" srcOrd="0" destOrd="0" presId="urn:microsoft.com/office/officeart/2008/layout/HorizontalMultiLevelHierarchy"/>
    <dgm:cxn modelId="{0D19D818-9431-4747-A310-6A5E60B3A7BE}" type="presParOf" srcId="{FE8459F3-5031-40BF-B3D4-0C32A20203FB}" destId="{6EFB1894-3966-4506-BD08-CAE2FDD84F25}" srcOrd="0" destOrd="0" presId="urn:microsoft.com/office/officeart/2008/layout/HorizontalMultiLevelHierarchy"/>
    <dgm:cxn modelId="{7BCFDBB9-2B6F-4D7C-931A-C8CA308D2563}" type="presParOf" srcId="{D1C6839C-DD04-4467-80BA-1670902181F4}" destId="{EF3546FB-1432-40A0-A438-408014343BAA}" srcOrd="1" destOrd="0" presId="urn:microsoft.com/office/officeart/2008/layout/HorizontalMultiLevelHierarchy"/>
    <dgm:cxn modelId="{44BCA3CD-89F5-43C1-804F-20D95449BE79}" type="presParOf" srcId="{EF3546FB-1432-40A0-A438-408014343BAA}" destId="{6EB6D5B5-782A-4152-9752-ADC1E913E65B}" srcOrd="0" destOrd="0" presId="urn:microsoft.com/office/officeart/2008/layout/HorizontalMultiLevelHierarchy"/>
    <dgm:cxn modelId="{CFB9785F-031D-4E09-BBBC-437384987EB2}"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100" b="1"/>
            <a:t>Step 1: Prepare</a:t>
          </a:r>
        </a:p>
      </dgm:t>
    </dgm:pt>
    <dgm:pt modelId="{0E365E65-E7A9-4808-BF57-C184D2711CB9}" type="parTrans" cxnId="{0C81BD61-FB39-4C01-A2EB-4F3B2B6EFE22}">
      <dgm:prSet/>
      <dgm:spPr/>
      <dgm:t>
        <a:bodyPr/>
        <a:lstStyle/>
        <a:p>
          <a:pPr algn="l"/>
          <a:endParaRPr lang="en-US" sz="1400"/>
        </a:p>
      </dgm:t>
    </dgm:pt>
    <dgm:pt modelId="{21606DAE-5770-42A5-AAF8-FA72597A5AF8}" type="sibTrans" cxnId="{0C81BD61-FB39-4C01-A2EB-4F3B2B6EFE22}">
      <dgm:prSet custT="1"/>
      <dgm:spPr/>
      <dgm:t>
        <a:bodyPr/>
        <a:lstStyle/>
        <a:p>
          <a:pPr algn="l"/>
          <a:endParaRPr lang="en-US" sz="800"/>
        </a:p>
      </dgm:t>
    </dgm:pt>
    <dgm:pt modelId="{980F022A-BFE6-488B-925F-C5E93DB75D63}">
      <dgm:prSet phldrT="[Text]" custT="1"/>
      <dgm:spPr/>
      <dgm:t>
        <a:bodyPr/>
        <a:lstStyle/>
        <a:p>
          <a:pPr algn="l"/>
          <a:r>
            <a:rPr lang="en-US" sz="1050"/>
            <a:t>Extract &amp; Prepare Input file and upload on NCGTC Server to selected Portfolio</a:t>
          </a:r>
        </a:p>
      </dgm:t>
    </dgm:pt>
    <dgm:pt modelId="{7635DE29-1A01-462A-B4E8-9F94278FF8D1}" type="parTrans" cxnId="{21D54795-3C43-4C3C-8587-BAB747506C17}">
      <dgm:prSet/>
      <dgm:spPr/>
      <dgm:t>
        <a:bodyPr/>
        <a:lstStyle/>
        <a:p>
          <a:pPr algn="l"/>
          <a:endParaRPr lang="en-US" sz="1400"/>
        </a:p>
      </dgm:t>
    </dgm:pt>
    <dgm:pt modelId="{B881E0E6-0049-478B-B5F3-C536565A3D4D}" type="sibTrans" cxnId="{21D54795-3C43-4C3C-8587-BAB747506C17}">
      <dgm:prSet/>
      <dgm:spPr/>
      <dgm:t>
        <a:bodyPr/>
        <a:lstStyle/>
        <a:p>
          <a:pPr algn="l"/>
          <a:endParaRPr lang="en-US" sz="1400"/>
        </a:p>
      </dgm:t>
    </dgm:pt>
    <dgm:pt modelId="{C1E93FAA-71B7-400E-BAB7-8A786A43A4EC}">
      <dgm:prSet phldrT="[Text]" custT="1"/>
      <dgm:spPr/>
      <dgm:t>
        <a:bodyPr/>
        <a:lstStyle/>
        <a:p>
          <a:pPr algn="l"/>
          <a:r>
            <a:rPr lang="en-US" sz="1100" b="1"/>
            <a:t>Step 2: Approve</a:t>
          </a:r>
        </a:p>
      </dgm:t>
    </dgm:pt>
    <dgm:pt modelId="{B0F2587D-7082-4B1E-A579-97FFAE893177}" type="parTrans" cxnId="{B20FBDA4-871E-4D5E-9CB5-4A20128AB873}">
      <dgm:prSet/>
      <dgm:spPr/>
      <dgm:t>
        <a:bodyPr/>
        <a:lstStyle/>
        <a:p>
          <a:pPr algn="l"/>
          <a:endParaRPr lang="en-US" sz="1400"/>
        </a:p>
      </dgm:t>
    </dgm:pt>
    <dgm:pt modelId="{A016DA44-AE80-4E58-85B4-77CA2ACA1292}" type="sibTrans" cxnId="{B20FBDA4-871E-4D5E-9CB5-4A20128AB873}">
      <dgm:prSet custT="1"/>
      <dgm:spPr/>
      <dgm:t>
        <a:bodyPr/>
        <a:lstStyle/>
        <a:p>
          <a:pPr algn="l"/>
          <a:endParaRPr lang="en-US" sz="800"/>
        </a:p>
      </dgm:t>
    </dgm:pt>
    <dgm:pt modelId="{D630A1B2-8C05-4806-8A40-250904FBAE50}">
      <dgm:prSet phldrT="[Text]" custT="1"/>
      <dgm:spPr/>
      <dgm:t>
        <a:bodyPr/>
        <a:lstStyle/>
        <a:p>
          <a:pPr algn="l"/>
          <a:r>
            <a:rPr lang="en-US" sz="1050"/>
            <a:t>Approve the Input file. </a:t>
          </a:r>
        </a:p>
      </dgm:t>
    </dgm:pt>
    <dgm:pt modelId="{508BB6D8-FE54-4188-A8B7-CCB4E310A9DF}" type="parTrans" cxnId="{1E30B99F-41B0-442A-843A-164466641543}">
      <dgm:prSet/>
      <dgm:spPr/>
      <dgm:t>
        <a:bodyPr/>
        <a:lstStyle/>
        <a:p>
          <a:pPr algn="l"/>
          <a:endParaRPr lang="en-US" sz="1400"/>
        </a:p>
      </dgm:t>
    </dgm:pt>
    <dgm:pt modelId="{D8BCFCA2-B6F2-4F94-A742-D0379555EB5F}" type="sibTrans" cxnId="{1E30B99F-41B0-442A-843A-164466641543}">
      <dgm:prSet/>
      <dgm:spPr/>
      <dgm:t>
        <a:bodyPr/>
        <a:lstStyle/>
        <a:p>
          <a:pPr algn="l"/>
          <a:endParaRPr lang="en-US" sz="1400"/>
        </a:p>
      </dgm:t>
    </dgm:pt>
    <dgm:pt modelId="{FD8B892E-DD73-49B7-87CF-A5F2017C1EBE}">
      <dgm:prSet phldrT="[Text]" custT="1"/>
      <dgm:spPr/>
      <dgm:t>
        <a:bodyPr/>
        <a:lstStyle/>
        <a:p>
          <a:pPr algn="l"/>
          <a:r>
            <a:rPr lang="en-US" sz="1100" b="1"/>
            <a:t>Step 3: Final Submission</a:t>
          </a:r>
        </a:p>
      </dgm:t>
    </dgm:pt>
    <dgm:pt modelId="{ED29F795-A6CF-4F64-9B52-BDC0BAF120A3}" type="parTrans" cxnId="{DB9EA307-8D8F-49FD-A147-F465AD1757D2}">
      <dgm:prSet/>
      <dgm:spPr/>
      <dgm:t>
        <a:bodyPr/>
        <a:lstStyle/>
        <a:p>
          <a:pPr algn="l"/>
          <a:endParaRPr lang="en-US" sz="1400"/>
        </a:p>
      </dgm:t>
    </dgm:pt>
    <dgm:pt modelId="{7E31569D-7C30-4B7A-81CD-4FCF6B0A387A}" type="sibTrans" cxnId="{DB9EA307-8D8F-49FD-A147-F465AD1757D2}">
      <dgm:prSet/>
      <dgm:spPr/>
      <dgm:t>
        <a:bodyPr/>
        <a:lstStyle/>
        <a:p>
          <a:pPr algn="l"/>
          <a:endParaRPr lang="en-US" sz="1400"/>
        </a:p>
      </dgm:t>
    </dgm:pt>
    <dgm:pt modelId="{5259C306-554B-428E-9CFD-875C366693BE}">
      <dgm:prSet phldrT="[Text]" custT="1"/>
      <dgm:spPr/>
      <dgm:t>
        <a:bodyPr/>
        <a:lstStyle/>
        <a:p>
          <a:pPr algn="l"/>
          <a:r>
            <a:rPr lang="en-US" sz="1050"/>
            <a:t>Acceptance to the ‘Management Certificate - Terms &amp; Conditions’</a:t>
          </a:r>
        </a:p>
      </dgm:t>
    </dgm:pt>
    <dgm:pt modelId="{3EB8037B-95BE-4586-B020-0917E79492BE}" type="parTrans" cxnId="{1644548B-ABE9-4731-BD4F-A292D738B437}">
      <dgm:prSet/>
      <dgm:spPr/>
      <dgm:t>
        <a:bodyPr/>
        <a:lstStyle/>
        <a:p>
          <a:pPr algn="l"/>
          <a:endParaRPr lang="en-US" sz="1400"/>
        </a:p>
      </dgm:t>
    </dgm:pt>
    <dgm:pt modelId="{4640409F-F557-4B76-8B5B-B59C8415F708}" type="sibTrans" cxnId="{1644548B-ABE9-4731-BD4F-A292D738B437}">
      <dgm:prSet/>
      <dgm:spPr/>
      <dgm:t>
        <a:bodyPr/>
        <a:lstStyle/>
        <a:p>
          <a:pPr algn="l"/>
          <a:endParaRPr lang="en-US" sz="1400"/>
        </a:p>
      </dgm:t>
    </dgm:pt>
    <dgm:pt modelId="{67A7DBB6-3B17-4F65-8407-DA07BA79ED9C}">
      <dgm:prSet phldrT="[Text]" custT="1"/>
      <dgm:spPr/>
      <dgm:t>
        <a:bodyPr/>
        <a:lstStyle/>
        <a:p>
          <a:pPr algn="l"/>
          <a:r>
            <a:rPr lang="en-US" sz="1050"/>
            <a:t>Approved by MLI Approver Account after due verifications.</a:t>
          </a:r>
        </a:p>
      </dgm:t>
    </dgm:pt>
    <dgm:pt modelId="{6AAB4D5C-DC35-4073-A6C3-65E6E002C363}" type="parTrans" cxnId="{39A505BB-D61A-4634-B758-33148CCEE448}">
      <dgm:prSet/>
      <dgm:spPr/>
      <dgm:t>
        <a:bodyPr/>
        <a:lstStyle/>
        <a:p>
          <a:pPr algn="l"/>
          <a:endParaRPr lang="en-US" sz="1600"/>
        </a:p>
      </dgm:t>
    </dgm:pt>
    <dgm:pt modelId="{68BAAF61-869B-4886-B57D-0DF04355FB96}" type="sibTrans" cxnId="{39A505BB-D61A-4634-B758-33148CCEE448}">
      <dgm:prSet/>
      <dgm:spPr/>
      <dgm:t>
        <a:bodyPr/>
        <a:lstStyle/>
        <a:p>
          <a:pPr algn="l"/>
          <a:endParaRPr lang="en-US" sz="1600"/>
        </a:p>
      </dgm:t>
    </dgm:pt>
    <dgm:pt modelId="{83CF52D0-32F8-411A-9516-7D3841F6C83A}">
      <dgm:prSet phldrT="[Text]" custT="1"/>
      <dgm:spPr/>
      <dgm:t>
        <a:bodyPr/>
        <a:lstStyle/>
        <a:p>
          <a:pPr algn="l"/>
          <a:r>
            <a:rPr lang="en-US" sz="1050"/>
            <a:t>Prepared by MLI user account.</a:t>
          </a:r>
        </a:p>
      </dgm:t>
    </dgm:pt>
    <dgm:pt modelId="{98637194-C551-4478-ACA1-5057BD05A0C6}" type="parTrans" cxnId="{8C22A181-38B4-4AFC-AC6D-EBCCE7C355F4}">
      <dgm:prSet/>
      <dgm:spPr/>
      <dgm:t>
        <a:bodyPr/>
        <a:lstStyle/>
        <a:p>
          <a:pPr algn="l"/>
          <a:endParaRPr lang="en-US" sz="1600"/>
        </a:p>
      </dgm:t>
    </dgm:pt>
    <dgm:pt modelId="{543E71D5-21B4-4053-A5F1-DD8DEB703545}" type="sibTrans" cxnId="{8C22A181-38B4-4AFC-AC6D-EBCCE7C355F4}">
      <dgm:prSet/>
      <dgm:spPr/>
      <dgm:t>
        <a:bodyPr/>
        <a:lstStyle/>
        <a:p>
          <a:pPr algn="l"/>
          <a:endParaRPr lang="en-US" sz="1600"/>
        </a:p>
      </dgm:t>
    </dgm:pt>
    <dgm:pt modelId="{A1D40DED-D13B-4012-8505-C29B8E6BA18C}">
      <dgm:prSet phldrT="[Text]" custT="1"/>
      <dgm:spPr/>
      <dgm:t>
        <a:bodyPr/>
        <a:lstStyle/>
        <a:p>
          <a:pPr algn="l"/>
          <a:r>
            <a:rPr lang="en-US" sz="1050"/>
            <a:t>Post Approval of NCGTC user - the input file is processed for further inclusion in Portfolio</a:t>
          </a:r>
        </a:p>
      </dgm:t>
    </dgm:pt>
    <dgm:pt modelId="{59A97630-DE89-4B38-8989-612E6FB3E066}" type="parTrans" cxnId="{13129FBE-FCA2-4511-9AE4-0CF6CA966EE8}">
      <dgm:prSet/>
      <dgm:spPr/>
      <dgm:t>
        <a:bodyPr/>
        <a:lstStyle/>
        <a:p>
          <a:pPr algn="l"/>
          <a:endParaRPr lang="en-US" sz="1600"/>
        </a:p>
      </dgm:t>
    </dgm:pt>
    <dgm:pt modelId="{87555025-C5A9-4AD0-AA60-8BC5E9FE93A7}" type="sibTrans" cxnId="{13129FBE-FCA2-4511-9AE4-0CF6CA966EE8}">
      <dgm:prSet/>
      <dgm:spPr/>
      <dgm:t>
        <a:bodyPr/>
        <a:lstStyle/>
        <a:p>
          <a:pPr algn="l"/>
          <a:endParaRPr lang="en-US" sz="1600"/>
        </a:p>
      </dgm:t>
    </dgm:pt>
    <dgm:pt modelId="{D4E2EAC7-E94D-4625-ACBA-C3C24D275418}">
      <dgm:prSet phldrT="[Text]" custT="1"/>
      <dgm:spPr/>
      <dgm:t>
        <a:bodyPr/>
        <a:lstStyle/>
        <a:p>
          <a:pPr algn="l"/>
          <a:r>
            <a:rPr lang="en-US" sz="1050"/>
            <a:t>File Status - 'Draft'</a:t>
          </a:r>
        </a:p>
      </dgm:t>
    </dgm:pt>
    <dgm:pt modelId="{34EB007D-6385-403E-BC39-22E4DB0BDC06}" type="parTrans" cxnId="{A059C11A-842A-44D7-B733-939FEF0B85C8}">
      <dgm:prSet/>
      <dgm:spPr/>
      <dgm:t>
        <a:bodyPr/>
        <a:lstStyle/>
        <a:p>
          <a:pPr algn="l"/>
          <a:endParaRPr lang="en-US" sz="1600"/>
        </a:p>
      </dgm:t>
    </dgm:pt>
    <dgm:pt modelId="{9B160883-BEF0-4934-9A21-E99237729E08}" type="sibTrans" cxnId="{A059C11A-842A-44D7-B733-939FEF0B85C8}">
      <dgm:prSet/>
      <dgm:spPr/>
      <dgm:t>
        <a:bodyPr/>
        <a:lstStyle/>
        <a:p>
          <a:pPr algn="l"/>
          <a:endParaRPr lang="en-US" sz="1600"/>
        </a:p>
      </dgm:t>
    </dgm:pt>
    <dgm:pt modelId="{C5218336-F9F9-4CAE-A9F5-636F4098660C}">
      <dgm:prSet phldrT="[Text]" custT="1"/>
      <dgm:spPr/>
      <dgm:t>
        <a:bodyPr/>
        <a:lstStyle/>
        <a:p>
          <a:pPr algn="l"/>
          <a:r>
            <a:rPr lang="en-US" sz="1050"/>
            <a:t>File Status - 'Approved'</a:t>
          </a:r>
        </a:p>
      </dgm:t>
    </dgm:pt>
    <dgm:pt modelId="{71B55E95-74DD-4CF3-91EB-A39A0ADD4D83}" type="parTrans" cxnId="{00D3E89B-B417-4A80-A4AA-1EBFE1BEF903}">
      <dgm:prSet/>
      <dgm:spPr/>
      <dgm:t>
        <a:bodyPr/>
        <a:lstStyle/>
        <a:p>
          <a:pPr algn="l"/>
          <a:endParaRPr lang="en-US" sz="1600"/>
        </a:p>
      </dgm:t>
    </dgm:pt>
    <dgm:pt modelId="{E2AD531C-E8AB-4DE9-8FDA-B145D4733824}" type="sibTrans" cxnId="{00D3E89B-B417-4A80-A4AA-1EBFE1BEF903}">
      <dgm:prSet/>
      <dgm:spPr/>
      <dgm:t>
        <a:bodyPr/>
        <a:lstStyle/>
        <a:p>
          <a:pPr algn="l"/>
          <a:endParaRPr lang="en-US" sz="1600"/>
        </a:p>
      </dgm:t>
    </dgm:pt>
    <dgm:pt modelId="{01B6C6E7-9787-4310-8847-35684426CA35}">
      <dgm:prSet phldrT="[Text]" custT="1"/>
      <dgm:spPr/>
      <dgm:t>
        <a:bodyPr/>
        <a:lstStyle/>
        <a:p>
          <a:pPr algn="l"/>
          <a:r>
            <a:rPr lang="en-US" sz="1050"/>
            <a:t>File Status - Processed'</a:t>
          </a:r>
        </a:p>
      </dgm:t>
    </dgm:pt>
    <dgm:pt modelId="{4352088A-122E-4C56-A2EC-A5D818C7C16D}" type="parTrans" cxnId="{6CDFAFE0-7F40-4418-B091-E30424BD5496}">
      <dgm:prSet/>
      <dgm:spPr/>
      <dgm:t>
        <a:bodyPr/>
        <a:lstStyle/>
        <a:p>
          <a:pPr algn="l"/>
          <a:endParaRPr lang="en-US" sz="1600"/>
        </a:p>
      </dgm:t>
    </dgm:pt>
    <dgm:pt modelId="{D640D3B2-EDAE-43F2-91F6-6C8792166127}" type="sibTrans" cxnId="{6CDFAFE0-7F40-4418-B091-E30424BD5496}">
      <dgm:prSet/>
      <dgm:spPr/>
      <dgm:t>
        <a:bodyPr/>
        <a:lstStyle/>
        <a:p>
          <a:pPr algn="l"/>
          <a:endParaRPr lang="en-US" sz="1600"/>
        </a:p>
      </dgm:t>
    </dgm:pt>
    <dgm:pt modelId="{00E167D3-E893-4FA8-8099-C5457DB8EAD0}">
      <dgm:prSet phldrT="[Text]" custT="1"/>
      <dgm:spPr/>
      <dgm:t>
        <a:bodyPr/>
        <a:lstStyle/>
        <a:p>
          <a:pPr algn="l"/>
          <a:r>
            <a:rPr lang="en-US" sz="1050"/>
            <a:t>File is sent for Approval from NCGTC</a:t>
          </a:r>
        </a:p>
      </dgm:t>
    </dgm:pt>
    <dgm:pt modelId="{5AD29C3D-BA21-4F87-B773-F8803FE0F0D9}" type="parTrans" cxnId="{FD170929-149C-41E3-B652-799624D37A60}">
      <dgm:prSet/>
      <dgm:spPr/>
      <dgm:t>
        <a:bodyPr/>
        <a:lstStyle/>
        <a:p>
          <a:endParaRPr lang="en-US" sz="1600"/>
        </a:p>
      </dgm:t>
    </dgm:pt>
    <dgm:pt modelId="{B11F7CD6-6E0B-4586-A997-57CB068610BE}" type="sibTrans" cxnId="{FD170929-149C-41E3-B652-799624D37A60}">
      <dgm:prSet/>
      <dgm:spPr/>
      <dgm:t>
        <a:bodyPr/>
        <a:lstStyle/>
        <a:p>
          <a:endParaRPr lang="en-US" sz="1600"/>
        </a:p>
      </dgm:t>
    </dgm:pt>
    <dgm:pt modelId="{D6A6F12F-8E6F-418D-A7EA-DCBA61AECC20}" type="pres">
      <dgm:prSet presAssocID="{9816F7DA-A258-4CF6-8709-83EA73649C64}" presName="Name0" presStyleCnt="0">
        <dgm:presLayoutVars>
          <dgm:dir/>
          <dgm:resizeHandles val="exact"/>
        </dgm:presLayoutVars>
      </dgm:prSet>
      <dgm:spPr/>
    </dgm:pt>
    <dgm:pt modelId="{F4312996-DE59-42F3-BE2D-2C9CF0941401}" type="pres">
      <dgm:prSet presAssocID="{CCEAD49F-6DCD-4292-9FE7-441AFAD64B39}" presName="node" presStyleLbl="node1" presStyleIdx="0" presStyleCnt="3">
        <dgm:presLayoutVars>
          <dgm:bulletEnabled val="1"/>
        </dgm:presLayoutVars>
      </dgm:prSet>
      <dgm:spPr/>
    </dgm:pt>
    <dgm:pt modelId="{34C0E2DC-A878-4ADF-8712-4A5E44B3C49C}" type="pres">
      <dgm:prSet presAssocID="{21606DAE-5770-42A5-AAF8-FA72597A5AF8}" presName="sibTrans" presStyleLbl="sibTrans2D1" presStyleIdx="0" presStyleCnt="2"/>
      <dgm:spPr/>
    </dgm:pt>
    <dgm:pt modelId="{68FD1713-4021-4DEB-86A7-53D2E761EDBC}" type="pres">
      <dgm:prSet presAssocID="{21606DAE-5770-42A5-AAF8-FA72597A5AF8}" presName="connectorText" presStyleLbl="sibTrans2D1" presStyleIdx="0" presStyleCnt="2"/>
      <dgm:spPr/>
    </dgm:pt>
    <dgm:pt modelId="{CD73F94E-0A11-475B-BB2A-B4DEB9D56EC3}" type="pres">
      <dgm:prSet presAssocID="{C1E93FAA-71B7-400E-BAB7-8A786A43A4EC}" presName="node" presStyleLbl="node1" presStyleIdx="1" presStyleCnt="3">
        <dgm:presLayoutVars>
          <dgm:bulletEnabled val="1"/>
        </dgm:presLayoutVars>
      </dgm:prSet>
      <dgm:spPr/>
    </dgm:pt>
    <dgm:pt modelId="{45075F9F-14BE-40C8-891F-A5E80F655B62}" type="pres">
      <dgm:prSet presAssocID="{A016DA44-AE80-4E58-85B4-77CA2ACA1292}" presName="sibTrans" presStyleLbl="sibTrans2D1" presStyleIdx="1" presStyleCnt="2"/>
      <dgm:spPr/>
    </dgm:pt>
    <dgm:pt modelId="{192F59F8-06BC-45EB-9BD0-00FD368988AF}" type="pres">
      <dgm:prSet presAssocID="{A016DA44-AE80-4E58-85B4-77CA2ACA1292}" presName="connectorText" presStyleLbl="sibTrans2D1" presStyleIdx="1" presStyleCnt="2"/>
      <dgm:spPr/>
    </dgm:pt>
    <dgm:pt modelId="{EAAC59B8-96C7-4CBF-ACA4-650459BD0A18}" type="pres">
      <dgm:prSet presAssocID="{FD8B892E-DD73-49B7-87CF-A5F2017C1EBE}" presName="node" presStyleLbl="node1" presStyleIdx="2" presStyleCnt="3">
        <dgm:presLayoutVars>
          <dgm:bulletEnabled val="1"/>
        </dgm:presLayoutVars>
      </dgm:prSet>
      <dgm:spPr/>
    </dgm:pt>
  </dgm:ptLst>
  <dgm:cxnLst>
    <dgm:cxn modelId="{DB9EA307-8D8F-49FD-A147-F465AD1757D2}" srcId="{9816F7DA-A258-4CF6-8709-83EA73649C64}" destId="{FD8B892E-DD73-49B7-87CF-A5F2017C1EBE}" srcOrd="2" destOrd="0" parTransId="{ED29F795-A6CF-4F64-9B52-BDC0BAF120A3}" sibTransId="{7E31569D-7C30-4B7A-81CD-4FCF6B0A387A}"/>
    <dgm:cxn modelId="{A059C11A-842A-44D7-B733-939FEF0B85C8}" srcId="{CCEAD49F-6DCD-4292-9FE7-441AFAD64B39}" destId="{D4E2EAC7-E94D-4625-ACBA-C3C24D275418}" srcOrd="2" destOrd="0" parTransId="{34EB007D-6385-403E-BC39-22E4DB0BDC06}" sibTransId="{9B160883-BEF0-4934-9A21-E99237729E08}"/>
    <dgm:cxn modelId="{07958925-ABF4-4688-B3D6-5232B337D96A}" type="presOf" srcId="{67A7DBB6-3B17-4F65-8407-DA07BA79ED9C}" destId="{CD73F94E-0A11-475B-BB2A-B4DEB9D56EC3}" srcOrd="0" destOrd="2" presId="urn:microsoft.com/office/officeart/2005/8/layout/process1"/>
    <dgm:cxn modelId="{3E107E26-0FEF-4BCF-AC9E-4CAC8ECD0DA4}" type="presOf" srcId="{A1D40DED-D13B-4012-8505-C29B8E6BA18C}" destId="{EAAC59B8-96C7-4CBF-ACA4-650459BD0A18}" srcOrd="0" destOrd="3" presId="urn:microsoft.com/office/officeart/2005/8/layout/process1"/>
    <dgm:cxn modelId="{FD170929-149C-41E3-B652-799624D37A60}" srcId="{FD8B892E-DD73-49B7-87CF-A5F2017C1EBE}" destId="{00E167D3-E893-4FA8-8099-C5457DB8EAD0}" srcOrd="1" destOrd="0" parTransId="{5AD29C3D-BA21-4F87-B773-F8803FE0F0D9}" sibTransId="{B11F7CD6-6E0B-4586-A997-57CB068610BE}"/>
    <dgm:cxn modelId="{AE6C792B-E0B0-4C93-9B99-8235C577AD22}" type="presOf" srcId="{FD8B892E-DD73-49B7-87CF-A5F2017C1EBE}" destId="{EAAC59B8-96C7-4CBF-ACA4-650459BD0A18}" srcOrd="0" destOrd="0" presId="urn:microsoft.com/office/officeart/2005/8/layout/process1"/>
    <dgm:cxn modelId="{2ABD7231-ED9D-4768-BE72-56D152C80D8A}" type="presOf" srcId="{83CF52D0-32F8-411A-9516-7D3841F6C83A}" destId="{F4312996-DE59-42F3-BE2D-2C9CF0941401}" srcOrd="0" destOrd="2" presId="urn:microsoft.com/office/officeart/2005/8/layout/process1"/>
    <dgm:cxn modelId="{133BE038-016C-4E43-8E56-5C3AEBD51A92}" type="presOf" srcId="{A016DA44-AE80-4E58-85B4-77CA2ACA1292}" destId="{45075F9F-14BE-40C8-891F-A5E80F655B62}" srcOrd="0" destOrd="0" presId="urn:microsoft.com/office/officeart/2005/8/layout/process1"/>
    <dgm:cxn modelId="{B352B93B-05E7-4634-A49C-F326A6B37C2C}" type="presOf" srcId="{5259C306-554B-428E-9CFD-875C366693BE}" destId="{EAAC59B8-96C7-4CBF-ACA4-650459BD0A18}" srcOrd="0" destOrd="1" presId="urn:microsoft.com/office/officeart/2005/8/layout/process1"/>
    <dgm:cxn modelId="{7CDE663C-C61B-450C-8F1D-4EBEA39D2F74}" type="presOf" srcId="{21606DAE-5770-42A5-AAF8-FA72597A5AF8}" destId="{68FD1713-4021-4DEB-86A7-53D2E761EDBC}" srcOrd="1" destOrd="0" presId="urn:microsoft.com/office/officeart/2005/8/layout/process1"/>
    <dgm:cxn modelId="{F560E13E-4BC7-4F03-B94B-D2623CF3F3E9}" type="presOf" srcId="{D630A1B2-8C05-4806-8A40-250904FBAE50}" destId="{CD73F94E-0A11-475B-BB2A-B4DEB9D56EC3}" srcOrd="0" destOrd="1" presId="urn:microsoft.com/office/officeart/2005/8/layout/process1"/>
    <dgm:cxn modelId="{0823CD5F-1CD4-4AD8-A0DF-E1247FE86331}" type="presOf" srcId="{D4E2EAC7-E94D-4625-ACBA-C3C24D275418}" destId="{F4312996-DE59-42F3-BE2D-2C9CF0941401}" srcOrd="0" destOrd="3"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19252971-898D-4446-B4F4-B1052A2B1520}" type="presOf" srcId="{CCEAD49F-6DCD-4292-9FE7-441AFAD64B39}" destId="{F4312996-DE59-42F3-BE2D-2C9CF0941401}" srcOrd="0" destOrd="0"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9C9FF181-E0D5-4E9A-AD20-EC9B21032AFB}" type="presOf" srcId="{01B6C6E7-9787-4310-8847-35684426CA35}" destId="{EAAC59B8-96C7-4CBF-ACA4-650459BD0A18}" srcOrd="0" destOrd="4"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55D63D90-666F-4535-89DF-2B89B52B3E43}" type="presOf" srcId="{A016DA44-AE80-4E58-85B4-77CA2ACA1292}" destId="{192F59F8-06BC-45EB-9BD0-00FD368988AF}" srcOrd="1" destOrd="0" presId="urn:microsoft.com/office/officeart/2005/8/layout/process1"/>
    <dgm:cxn modelId="{C0591E95-5452-4DFD-8645-B2110648C3FF}" type="presOf" srcId="{9816F7DA-A258-4CF6-8709-83EA73649C64}" destId="{D6A6F12F-8E6F-418D-A7EA-DCBA61AECC20}" srcOrd="0" destOrd="0" presId="urn:microsoft.com/office/officeart/2005/8/layout/process1"/>
    <dgm:cxn modelId="{21D54795-3C43-4C3C-8587-BAB747506C17}" srcId="{CCEAD49F-6DCD-4292-9FE7-441AFAD64B39}" destId="{980F022A-BFE6-488B-925F-C5E93DB75D63}" srcOrd="0" destOrd="0" parTransId="{7635DE29-1A01-462A-B4E8-9F94278FF8D1}" sibTransId="{B881E0E6-0049-478B-B5F3-C536565A3D4D}"/>
    <dgm:cxn modelId="{00D3E89B-B417-4A80-A4AA-1EBFE1BEF903}" srcId="{C1E93FAA-71B7-400E-BAB7-8A786A43A4EC}" destId="{C5218336-F9F9-4CAE-A9F5-636F4098660C}" srcOrd="2" destOrd="0" parTransId="{71B55E95-74DD-4CF3-91EB-A39A0ADD4D83}" sibTransId="{E2AD531C-E8AB-4DE9-8FDA-B145D4733824}"/>
    <dgm:cxn modelId="{1E30B99F-41B0-442A-843A-164466641543}" srcId="{C1E93FAA-71B7-400E-BAB7-8A786A43A4EC}" destId="{D630A1B2-8C05-4806-8A40-250904FBAE50}" srcOrd="0" destOrd="0" parTransId="{508BB6D8-FE54-4188-A8B7-CCB4E310A9DF}" sibTransId="{D8BCFCA2-B6F2-4F94-A742-D0379555EB5F}"/>
    <dgm:cxn modelId="{B20FBDA4-871E-4D5E-9CB5-4A20128AB873}" srcId="{9816F7DA-A258-4CF6-8709-83EA73649C64}" destId="{C1E93FAA-71B7-400E-BAB7-8A786A43A4EC}" srcOrd="1" destOrd="0" parTransId="{B0F2587D-7082-4B1E-A579-97FFAE893177}" sibTransId="{A016DA44-AE80-4E58-85B4-77CA2ACA1292}"/>
    <dgm:cxn modelId="{8F4959A7-6BE9-4CA4-9F05-EB6B895C6751}" type="presOf" srcId="{C1E93FAA-71B7-400E-BAB7-8A786A43A4EC}" destId="{CD73F94E-0A11-475B-BB2A-B4DEB9D56EC3}" srcOrd="0" destOrd="0" presId="urn:microsoft.com/office/officeart/2005/8/layout/process1"/>
    <dgm:cxn modelId="{39A505BB-D61A-4634-B758-33148CCEE448}" srcId="{C1E93FAA-71B7-400E-BAB7-8A786A43A4EC}" destId="{67A7DBB6-3B17-4F65-8407-DA07BA79ED9C}" srcOrd="1" destOrd="0" parTransId="{6AAB4D5C-DC35-4073-A6C3-65E6E002C363}" sibTransId="{68BAAF61-869B-4886-B57D-0DF04355FB96}"/>
    <dgm:cxn modelId="{13129FBE-FCA2-4511-9AE4-0CF6CA966EE8}" srcId="{FD8B892E-DD73-49B7-87CF-A5F2017C1EBE}" destId="{A1D40DED-D13B-4012-8505-C29B8E6BA18C}" srcOrd="2" destOrd="0" parTransId="{59A97630-DE89-4B38-8989-612E6FB3E066}" sibTransId="{87555025-C5A9-4AD0-AA60-8BC5E9FE93A7}"/>
    <dgm:cxn modelId="{59FFA3CC-1F26-4739-96F3-00FAB610404B}" type="presOf" srcId="{980F022A-BFE6-488B-925F-C5E93DB75D63}" destId="{F4312996-DE59-42F3-BE2D-2C9CF0941401}" srcOrd="0" destOrd="1" presId="urn:microsoft.com/office/officeart/2005/8/layout/process1"/>
    <dgm:cxn modelId="{5A1C6DDC-65A8-4414-A649-8200F023EDA7}" type="presOf" srcId="{00E167D3-E893-4FA8-8099-C5457DB8EAD0}" destId="{EAAC59B8-96C7-4CBF-ACA4-650459BD0A18}" srcOrd="0" destOrd="2" presId="urn:microsoft.com/office/officeart/2005/8/layout/process1"/>
    <dgm:cxn modelId="{6CDFAFE0-7F40-4418-B091-E30424BD5496}" srcId="{FD8B892E-DD73-49B7-87CF-A5F2017C1EBE}" destId="{01B6C6E7-9787-4310-8847-35684426CA35}" srcOrd="3" destOrd="0" parTransId="{4352088A-122E-4C56-A2EC-A5D818C7C16D}" sibTransId="{D640D3B2-EDAE-43F2-91F6-6C8792166127}"/>
    <dgm:cxn modelId="{714EB1E0-EA69-4583-BFE0-03392226C34B}" type="presOf" srcId="{21606DAE-5770-42A5-AAF8-FA72597A5AF8}" destId="{34C0E2DC-A878-4ADF-8712-4A5E44B3C49C}" srcOrd="0" destOrd="0" presId="urn:microsoft.com/office/officeart/2005/8/layout/process1"/>
    <dgm:cxn modelId="{99316BF0-F57E-445C-9BCF-6703D6E4874B}" type="presOf" srcId="{C5218336-F9F9-4CAE-A9F5-636F4098660C}" destId="{CD73F94E-0A11-475B-BB2A-B4DEB9D56EC3}" srcOrd="0" destOrd="3" presId="urn:microsoft.com/office/officeart/2005/8/layout/process1"/>
    <dgm:cxn modelId="{86C229DD-F2CA-49E1-AA0A-4497C6C66E82}" type="presParOf" srcId="{D6A6F12F-8E6F-418D-A7EA-DCBA61AECC20}" destId="{F4312996-DE59-42F3-BE2D-2C9CF0941401}" srcOrd="0" destOrd="0" presId="urn:microsoft.com/office/officeart/2005/8/layout/process1"/>
    <dgm:cxn modelId="{254D1605-FDF6-4AA4-8988-E0B0EFE8229B}" type="presParOf" srcId="{D6A6F12F-8E6F-418D-A7EA-DCBA61AECC20}" destId="{34C0E2DC-A878-4ADF-8712-4A5E44B3C49C}" srcOrd="1" destOrd="0" presId="urn:microsoft.com/office/officeart/2005/8/layout/process1"/>
    <dgm:cxn modelId="{9CFB5D62-990E-4CBB-AB75-C5EF6B436CA7}" type="presParOf" srcId="{34C0E2DC-A878-4ADF-8712-4A5E44B3C49C}" destId="{68FD1713-4021-4DEB-86A7-53D2E761EDBC}" srcOrd="0" destOrd="0" presId="urn:microsoft.com/office/officeart/2005/8/layout/process1"/>
    <dgm:cxn modelId="{ECCBA7CB-F326-4FCB-825E-B90F925A7175}" type="presParOf" srcId="{D6A6F12F-8E6F-418D-A7EA-DCBA61AECC20}" destId="{CD73F94E-0A11-475B-BB2A-B4DEB9D56EC3}" srcOrd="2" destOrd="0" presId="urn:microsoft.com/office/officeart/2005/8/layout/process1"/>
    <dgm:cxn modelId="{0936DAF0-B8C2-4379-B036-DEC1D1E3E345}" type="presParOf" srcId="{D6A6F12F-8E6F-418D-A7EA-DCBA61AECC20}" destId="{45075F9F-14BE-40C8-891F-A5E80F655B62}" srcOrd="3" destOrd="0" presId="urn:microsoft.com/office/officeart/2005/8/layout/process1"/>
    <dgm:cxn modelId="{C1A51615-4F9B-4ED7-B550-DC4667F201C7}" type="presParOf" srcId="{45075F9F-14BE-40C8-891F-A5E80F655B62}" destId="{192F59F8-06BC-45EB-9BD0-00FD368988AF}" srcOrd="0" destOrd="0" presId="urn:microsoft.com/office/officeart/2005/8/layout/process1"/>
    <dgm:cxn modelId="{6E940B1F-7904-4CE0-AC45-FF16890B08D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800"/>
            <a:t>MLI Code</a:t>
          </a:r>
        </a:p>
      </dgm:t>
    </dgm:pt>
    <dgm:pt modelId="{6D600315-F77F-4ABE-A877-7F831B4D2787}" type="parTrans" cxnId="{16EC8ECC-503A-486B-B231-7AE7F8DE5182}">
      <dgm:prSet/>
      <dgm:spPr/>
      <dgm:t>
        <a:bodyPr/>
        <a:lstStyle/>
        <a:p>
          <a:endParaRPr lang="en-US" sz="1800"/>
        </a:p>
      </dgm:t>
    </dgm:pt>
    <dgm:pt modelId="{8C680992-89D2-47FF-9E67-58FFF61C5FE8}" type="sibTrans" cxnId="{16EC8ECC-503A-486B-B231-7AE7F8DE5182}">
      <dgm:prSet/>
      <dgm:spPr/>
      <dgm:t>
        <a:bodyPr/>
        <a:lstStyle/>
        <a:p>
          <a:endParaRPr lang="en-US" sz="1800"/>
        </a:p>
      </dgm:t>
    </dgm:pt>
    <dgm:pt modelId="{93A29005-ECEA-44A8-98A3-35A4E0B048EC}">
      <dgm:prSet phldrT="[Text]" custT="1"/>
      <dgm:spPr/>
      <dgm:t>
        <a:bodyPr/>
        <a:lstStyle/>
        <a:p>
          <a:r>
            <a:rPr lang="en-US" sz="900"/>
            <a:t>Unique Code for each MLI - A 4 character unique string</a:t>
          </a:r>
          <a:endParaRPr lang="en-US" sz="800"/>
        </a:p>
      </dgm:t>
    </dgm:pt>
    <dgm:pt modelId="{77C44587-68A5-42FB-ADCD-513B3B5CC9BE}" type="parTrans" cxnId="{93C0C760-7CAA-49CC-92AD-CA834B9C2D66}">
      <dgm:prSet/>
      <dgm:spPr/>
      <dgm:t>
        <a:bodyPr/>
        <a:lstStyle/>
        <a:p>
          <a:endParaRPr lang="en-US" sz="1800"/>
        </a:p>
      </dgm:t>
    </dgm:pt>
    <dgm:pt modelId="{68759E10-0083-4961-9502-603B1BCC826E}" type="sibTrans" cxnId="{93C0C760-7CAA-49CC-92AD-CA834B9C2D66}">
      <dgm:prSet/>
      <dgm:spPr/>
      <dgm:t>
        <a:bodyPr/>
        <a:lstStyle/>
        <a:p>
          <a:endParaRPr lang="en-US" sz="1800"/>
        </a:p>
      </dgm:t>
    </dgm:pt>
    <dgm:pt modelId="{AF384810-E690-4216-8FEE-83D6F82C63EB}">
      <dgm:prSet phldrT="[Text]" custT="1"/>
      <dgm:spPr/>
      <dgm:t>
        <a:bodyPr/>
        <a:lstStyle/>
        <a:p>
          <a:r>
            <a:rPr lang="en-US" sz="800"/>
            <a:t>Financial Year Period for which Portfolio is Created</a:t>
          </a:r>
        </a:p>
      </dgm:t>
    </dgm:pt>
    <dgm:pt modelId="{82D8C762-2B16-4860-B5A5-460A4C39A9FA}" type="parTrans" cxnId="{8159DE8D-75CB-4F19-8865-39759731CD83}">
      <dgm:prSet/>
      <dgm:spPr/>
      <dgm:t>
        <a:bodyPr/>
        <a:lstStyle/>
        <a:p>
          <a:endParaRPr lang="en-US" sz="1800"/>
        </a:p>
      </dgm:t>
    </dgm:pt>
    <dgm:pt modelId="{049571CC-9752-49A3-9115-B4165343C2BE}" type="sibTrans" cxnId="{8159DE8D-75CB-4F19-8865-39759731CD83}">
      <dgm:prSet/>
      <dgm:spPr/>
      <dgm:t>
        <a:bodyPr/>
        <a:lstStyle/>
        <a:p>
          <a:endParaRPr lang="en-US" sz="1800"/>
        </a:p>
      </dgm:t>
    </dgm:pt>
    <dgm:pt modelId="{527AC3A1-6FAF-41EE-8198-647E6079E24C}">
      <dgm:prSet phldrT="[Text]" custT="1"/>
      <dgm:spPr/>
      <dgm:t>
        <a:bodyPr/>
        <a:lstStyle/>
        <a:p>
          <a:r>
            <a:rPr lang="en-US" sz="900"/>
            <a:t>Comprises of:</a:t>
          </a:r>
        </a:p>
      </dgm:t>
    </dgm:pt>
    <dgm:pt modelId="{EEF35C69-FA3A-44A6-80D9-D0E84816B7F2}" type="parTrans" cxnId="{A3E6A921-B119-4ED0-BA2E-224A0D6640A7}">
      <dgm:prSet/>
      <dgm:spPr/>
      <dgm:t>
        <a:bodyPr/>
        <a:lstStyle/>
        <a:p>
          <a:endParaRPr lang="en-US" sz="1800"/>
        </a:p>
      </dgm:t>
    </dgm:pt>
    <dgm:pt modelId="{97278750-C384-4C64-B96A-48EE160575AC}" type="sibTrans" cxnId="{A3E6A921-B119-4ED0-BA2E-224A0D6640A7}">
      <dgm:prSet/>
      <dgm:spPr/>
      <dgm:t>
        <a:bodyPr/>
        <a:lstStyle/>
        <a:p>
          <a:endParaRPr lang="en-US" sz="1800"/>
        </a:p>
      </dgm:t>
    </dgm:pt>
    <dgm:pt modelId="{0ACDF20D-ADB1-4D4E-8243-352135544B18}">
      <dgm:prSet phldrT="[Text]" custT="1"/>
      <dgm:spPr/>
      <dgm:t>
        <a:bodyPr/>
        <a:lstStyle/>
        <a:p>
          <a:r>
            <a:rPr lang="en-US" sz="800"/>
            <a:t>Identifier</a:t>
          </a:r>
        </a:p>
      </dgm:t>
    </dgm:pt>
    <dgm:pt modelId="{7358250D-9CE2-4923-B67A-FF9A1FD706D3}" type="parTrans" cxnId="{C206B8A8-7148-4E2A-90A5-DBC1A1EB0CFD}">
      <dgm:prSet/>
      <dgm:spPr/>
      <dgm:t>
        <a:bodyPr/>
        <a:lstStyle/>
        <a:p>
          <a:endParaRPr lang="en-US" sz="1800"/>
        </a:p>
      </dgm:t>
    </dgm:pt>
    <dgm:pt modelId="{DEA5A2E7-71D5-426B-99D4-02EB344A4A03}" type="sibTrans" cxnId="{C206B8A8-7148-4E2A-90A5-DBC1A1EB0CFD}">
      <dgm:prSet/>
      <dgm:spPr/>
      <dgm:t>
        <a:bodyPr/>
        <a:lstStyle/>
        <a:p>
          <a:endParaRPr lang="en-US" sz="1800"/>
        </a:p>
      </dgm:t>
    </dgm:pt>
    <dgm:pt modelId="{53D2D26F-1741-42EF-AA50-5A347EA23D3B}">
      <dgm:prSet phldrT="[Text]" custT="1"/>
      <dgm:spPr/>
      <dgm:t>
        <a:bodyPr/>
        <a:lstStyle/>
        <a:p>
          <a:r>
            <a:rPr lang="en-US" sz="900"/>
            <a:t>A fixed identifier - 'MUD'</a:t>
          </a:r>
          <a:endParaRPr lang="en-US" sz="800"/>
        </a:p>
      </dgm:t>
    </dgm:pt>
    <dgm:pt modelId="{69A390D9-6390-4EE6-AD4B-266D584B88DD}" type="parTrans" cxnId="{10F5CF05-049B-45EE-B9CB-97D9D7C4A35F}">
      <dgm:prSet/>
      <dgm:spPr/>
      <dgm:t>
        <a:bodyPr/>
        <a:lstStyle/>
        <a:p>
          <a:endParaRPr lang="en-US" sz="1800"/>
        </a:p>
      </dgm:t>
    </dgm:pt>
    <dgm:pt modelId="{0DCFE729-BC4A-4C72-9E34-64FE5D603D32}" type="sibTrans" cxnId="{10F5CF05-049B-45EE-B9CB-97D9D7C4A35F}">
      <dgm:prSet/>
      <dgm:spPr/>
      <dgm:t>
        <a:bodyPr/>
        <a:lstStyle/>
        <a:p>
          <a:endParaRPr lang="en-US" sz="1800"/>
        </a:p>
      </dgm:t>
    </dgm:pt>
    <dgm:pt modelId="{47AFD867-8425-4BA7-B57F-180D71205940}">
      <dgm:prSet phldrT="[Text]" custT="1"/>
      <dgm:spPr/>
      <dgm:t>
        <a:bodyPr/>
        <a:lstStyle/>
        <a:p>
          <a:r>
            <a:rPr lang="en-US" sz="900"/>
            <a:t>Portfolio Created to accomodate older loans OR loans in current FY. Fixed Identifier 'R' or 'C'.</a:t>
          </a:r>
          <a:endParaRPr lang="en-US" sz="800"/>
        </a:p>
      </dgm:t>
    </dgm:pt>
    <dgm:pt modelId="{D265CCA4-551E-48B8-9100-64C2CB51D73D}" type="parTrans" cxnId="{4A7FEFBD-5EB1-4EB5-B61A-72B7BF5543DA}">
      <dgm:prSet/>
      <dgm:spPr/>
      <dgm:t>
        <a:bodyPr/>
        <a:lstStyle/>
        <a:p>
          <a:endParaRPr lang="en-US" sz="1800"/>
        </a:p>
      </dgm:t>
    </dgm:pt>
    <dgm:pt modelId="{615B8AD1-C81F-4DF6-8CCB-AA154ACABBAE}" type="sibTrans" cxnId="{4A7FEFBD-5EB1-4EB5-B61A-72B7BF5543DA}">
      <dgm:prSet/>
      <dgm:spPr/>
      <dgm:t>
        <a:bodyPr/>
        <a:lstStyle/>
        <a:p>
          <a:endParaRPr lang="en-US" sz="1800"/>
        </a:p>
      </dgm:t>
    </dgm:pt>
    <dgm:pt modelId="{EBEADE71-69CA-4ABA-A72C-4BB2F0E2D874}">
      <dgm:prSet phldrT="[Text]" custT="1"/>
      <dgm:spPr/>
      <dgm:t>
        <a:bodyPr/>
        <a:lstStyle/>
        <a:p>
          <a:r>
            <a:rPr lang="en-US" sz="900"/>
            <a:t>Financial Year start period</a:t>
          </a:r>
        </a:p>
      </dgm:t>
    </dgm:pt>
    <dgm:pt modelId="{B5D9825D-EF4C-4AE0-99CC-16E9DC6D6528}" type="parTrans" cxnId="{97E3AEE4-2880-413D-9467-1E7987FD6B1B}">
      <dgm:prSet/>
      <dgm:spPr/>
      <dgm:t>
        <a:bodyPr/>
        <a:lstStyle/>
        <a:p>
          <a:endParaRPr lang="en-US" sz="1800"/>
        </a:p>
      </dgm:t>
    </dgm:pt>
    <dgm:pt modelId="{D916AB3A-D1D7-41A5-97A3-E6CBF2F946B1}" type="sibTrans" cxnId="{97E3AEE4-2880-413D-9467-1E7987FD6B1B}">
      <dgm:prSet/>
      <dgm:spPr/>
      <dgm:t>
        <a:bodyPr/>
        <a:lstStyle/>
        <a:p>
          <a:endParaRPr lang="en-US" sz="1800"/>
        </a:p>
      </dgm:t>
    </dgm:pt>
    <dgm:pt modelId="{02F1B690-5B1C-40D4-92CC-0DB68E34D7F9}">
      <dgm:prSet phldrT="[Text]" custT="1"/>
      <dgm:spPr/>
      <dgm:t>
        <a:bodyPr/>
        <a:lstStyle/>
        <a:p>
          <a:r>
            <a:rPr lang="en-US" sz="900"/>
            <a:t>Financial Year end period</a:t>
          </a:r>
          <a:endParaRPr lang="en-US" sz="800"/>
        </a:p>
      </dgm:t>
    </dgm:pt>
    <dgm:pt modelId="{9393672A-D3C0-40C7-9656-DD4DE1453D11}" type="parTrans" cxnId="{92B25D53-BFEB-4D00-A6D7-7D1DF1C877B1}">
      <dgm:prSet/>
      <dgm:spPr/>
      <dgm:t>
        <a:bodyPr/>
        <a:lstStyle/>
        <a:p>
          <a:endParaRPr lang="en-US" sz="1800"/>
        </a:p>
      </dgm:t>
    </dgm:pt>
    <dgm:pt modelId="{26DADFA8-302C-4CCA-95F2-7276E7054372}" type="sibTrans" cxnId="{92B25D53-BFEB-4D00-A6D7-7D1DF1C877B1}">
      <dgm:prSet/>
      <dgm:spPr/>
      <dgm:t>
        <a:bodyPr/>
        <a:lstStyle/>
        <a:p>
          <a:endParaRPr lang="en-US" sz="1800"/>
        </a:p>
      </dgm:t>
    </dgm:pt>
    <dgm:pt modelId="{FE0E02C2-B1D6-49D5-AC54-2FA8250E283D}">
      <dgm:prSet phldrT="[Text]" custT="1"/>
      <dgm:spPr/>
      <dgm:t>
        <a:bodyPr/>
        <a:lstStyle/>
        <a:p>
          <a:r>
            <a:rPr lang="en-US" sz="800"/>
            <a:t>Current or Retrospective Portfolio </a:t>
          </a:r>
        </a:p>
      </dgm:t>
    </dgm:pt>
    <dgm:pt modelId="{1919688C-B2C9-4EFF-BC8A-1F00F05A18AF}" type="parTrans" cxnId="{E70A9C75-F43F-4A87-92E5-0C9A8FC24EBA}">
      <dgm:prSet/>
      <dgm:spPr/>
      <dgm:t>
        <a:bodyPr/>
        <a:lstStyle/>
        <a:p>
          <a:endParaRPr lang="en-US" sz="1800"/>
        </a:p>
      </dgm:t>
    </dgm:pt>
    <dgm:pt modelId="{C2DB2297-276F-4B92-BC2D-6864F9700806}" type="sibTrans" cxnId="{E70A9C75-F43F-4A87-92E5-0C9A8FC24EBA}">
      <dgm:prSet/>
      <dgm:spPr/>
      <dgm:t>
        <a:bodyPr/>
        <a:lstStyle/>
        <a:p>
          <a:endParaRPr lang="en-US" sz="18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4">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4">
        <dgm:presLayoutVars>
          <dgm:bulletEnabled val="1"/>
        </dgm:presLayoutVars>
      </dgm:prSet>
      <dgm:spPr/>
    </dgm:pt>
    <dgm:pt modelId="{F8F82C52-0D97-4645-B255-295E2B23C9E2}" type="pres">
      <dgm:prSet presAssocID="{049571CC-9752-49A3-9115-B4165343C2BE}" presName="space" presStyleCnt="0"/>
      <dgm:spPr/>
    </dgm:pt>
    <dgm:pt modelId="{96C3862B-9005-4F55-B5DA-A8B8F97B8802}" type="pres">
      <dgm:prSet presAssocID="{FE0E02C2-B1D6-49D5-AC54-2FA8250E283D}" presName="composite" presStyleCnt="0"/>
      <dgm:spPr/>
    </dgm:pt>
    <dgm:pt modelId="{9E7D8B15-614D-4241-B266-C9259507E931}" type="pres">
      <dgm:prSet presAssocID="{FE0E02C2-B1D6-49D5-AC54-2FA8250E283D}" presName="parTx" presStyleLbl="alignNode1" presStyleIdx="3" presStyleCnt="4">
        <dgm:presLayoutVars>
          <dgm:chMax val="0"/>
          <dgm:chPref val="0"/>
          <dgm:bulletEnabled val="1"/>
        </dgm:presLayoutVars>
      </dgm:prSet>
      <dgm:spPr/>
    </dgm:pt>
    <dgm:pt modelId="{B2876CDD-2A1E-4DD7-9A33-D2D771E8BCCA}" type="pres">
      <dgm:prSet presAssocID="{FE0E02C2-B1D6-49D5-AC54-2FA8250E283D}" presName="desTx" presStyleLbl="alignAccFollowNode1" presStyleIdx="3" presStyleCnt="4">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6889B811-0F6A-4C62-846A-CF051A17EDF5}" type="presOf" srcId="{93A29005-ECEA-44A8-98A3-35A4E0B048EC}" destId="{D2B92B6C-FE09-4D8C-BA10-51242D398CE0}" srcOrd="0" destOrd="0" presId="urn:microsoft.com/office/officeart/2005/8/layout/hList1"/>
    <dgm:cxn modelId="{3559581D-4E3D-44AE-BF4F-6356ECAA5437}" type="presOf" srcId="{FE0E02C2-B1D6-49D5-AC54-2FA8250E283D}" destId="{9E7D8B15-614D-4241-B266-C9259507E931}"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988FAF2E-0256-4F37-B80F-953FE5A3D03D}" type="presOf" srcId="{47AFD867-8425-4BA7-B57F-180D71205940}" destId="{B2876CDD-2A1E-4DD7-9A33-D2D771E8BCCA}"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92B25D53-BFEB-4D00-A6D7-7D1DF1C877B1}" srcId="{527AC3A1-6FAF-41EE-8198-647E6079E24C}" destId="{02F1B690-5B1C-40D4-92CC-0DB68E34D7F9}" srcOrd="1" destOrd="0" parTransId="{9393672A-D3C0-40C7-9656-DD4DE1453D11}" sibTransId="{26DADFA8-302C-4CCA-95F2-7276E7054372}"/>
    <dgm:cxn modelId="{FA6E2454-CC8B-478B-A084-0D0925452A6A}" type="presOf" srcId="{EBEADE71-69CA-4ABA-A72C-4BB2F0E2D874}" destId="{3786AE98-8FF5-4EA2-BAFA-B60AAD6A7D88}" srcOrd="0" destOrd="1" presId="urn:microsoft.com/office/officeart/2005/8/layout/hList1"/>
    <dgm:cxn modelId="{E70A9C75-F43F-4A87-92E5-0C9A8FC24EBA}" srcId="{390D8610-3C4D-4862-9B1F-A61FA8D53658}" destId="{FE0E02C2-B1D6-49D5-AC54-2FA8250E283D}" srcOrd="3" destOrd="0" parTransId="{1919688C-B2C9-4EFF-BC8A-1F00F05A18AF}" sibTransId="{C2DB2297-276F-4B92-BC2D-6864F9700806}"/>
    <dgm:cxn modelId="{8159DE8D-75CB-4F19-8865-39759731CD83}" srcId="{390D8610-3C4D-4862-9B1F-A61FA8D53658}" destId="{AF384810-E690-4216-8FEE-83D6F82C63EB}" srcOrd="2" destOrd="0" parTransId="{82D8C762-2B16-4860-B5A5-460A4C39A9FA}" sibTransId="{049571CC-9752-49A3-9115-B4165343C2BE}"/>
    <dgm:cxn modelId="{041B4990-F94A-4775-ABFE-205DE9E9DF85}" type="presOf" srcId="{AF384810-E690-4216-8FEE-83D6F82C63EB}" destId="{2CCC3C7B-D042-4A1F-A467-9036DCC31A55}" srcOrd="0" destOrd="0" presId="urn:microsoft.com/office/officeart/2005/8/layout/hList1"/>
    <dgm:cxn modelId="{99E6329F-6919-426C-9733-B123EB83580A}" type="presOf" srcId="{0ACDF20D-ADB1-4D4E-8243-352135544B18}" destId="{1ECD78CA-FCE0-4EC3-8581-CAAE55BE8636}" srcOrd="0" destOrd="0" presId="urn:microsoft.com/office/officeart/2005/8/layout/hList1"/>
    <dgm:cxn modelId="{68E819A6-937F-4726-A425-55195935D202}" type="presOf" srcId="{53D2D26F-1741-42EF-AA50-5A347EA23D3B}" destId="{EB70FAA0-E258-41A7-896E-34D8687D7F0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2ED8F5B9-C545-453E-9B05-D0EE3318835A}" type="presOf" srcId="{02F1B690-5B1C-40D4-92CC-0DB68E34D7F9}" destId="{3786AE98-8FF5-4EA2-BAFA-B60AAD6A7D88}" srcOrd="0" destOrd="2" presId="urn:microsoft.com/office/officeart/2005/8/layout/hList1"/>
    <dgm:cxn modelId="{4A7FEFBD-5EB1-4EB5-B61A-72B7BF5543DA}" srcId="{FE0E02C2-B1D6-49D5-AC54-2FA8250E283D}" destId="{47AFD867-8425-4BA7-B57F-180D71205940}" srcOrd="0" destOrd="0" parTransId="{D265CCA4-551E-48B8-9100-64C2CB51D73D}" sibTransId="{615B8AD1-C81F-4DF6-8CCB-AA154ACABBAE}"/>
    <dgm:cxn modelId="{16EC8ECC-503A-486B-B231-7AE7F8DE5182}" srcId="{390D8610-3C4D-4862-9B1F-A61FA8D53658}" destId="{B37414E4-9E0C-498C-87A8-550DC2FC8D7D}" srcOrd="1" destOrd="0" parTransId="{6D600315-F77F-4ABE-A877-7F831B4D2787}" sibTransId="{8C680992-89D2-47FF-9E67-58FFF61C5FE8}"/>
    <dgm:cxn modelId="{9AE654CE-845E-4375-9775-1D1A5469EF2E}" type="presOf" srcId="{390D8610-3C4D-4862-9B1F-A61FA8D53658}" destId="{85AAFB0E-2194-48E2-830B-394C2E069829}" srcOrd="0" destOrd="0" presId="urn:microsoft.com/office/officeart/2005/8/layout/hList1"/>
    <dgm:cxn modelId="{A238F4E3-D8A6-4A74-A9ED-1B51E1352CE1}" type="presOf" srcId="{527AC3A1-6FAF-41EE-8198-647E6079E24C}" destId="{3786AE98-8FF5-4EA2-BAFA-B60AAD6A7D88}" srcOrd="0" destOrd="0" presId="urn:microsoft.com/office/officeart/2005/8/layout/hList1"/>
    <dgm:cxn modelId="{97E3AEE4-2880-413D-9467-1E7987FD6B1B}" srcId="{527AC3A1-6FAF-41EE-8198-647E6079E24C}" destId="{EBEADE71-69CA-4ABA-A72C-4BB2F0E2D874}" srcOrd="0" destOrd="0" parTransId="{B5D9825D-EF4C-4AE0-99CC-16E9DC6D6528}" sibTransId="{D916AB3A-D1D7-41A5-97A3-E6CBF2F946B1}"/>
    <dgm:cxn modelId="{61B513EB-5A6C-4563-90EA-DE5F0F2B9C95}" type="presOf" srcId="{B37414E4-9E0C-498C-87A8-550DC2FC8D7D}" destId="{8299344E-6C89-4F5B-A8DA-BFF8CB285CED}" srcOrd="0" destOrd="0" presId="urn:microsoft.com/office/officeart/2005/8/layout/hList1"/>
    <dgm:cxn modelId="{67F0E690-1799-44AA-8DC2-DFEEF33E0200}" type="presParOf" srcId="{85AAFB0E-2194-48E2-830B-394C2E069829}" destId="{FBC826E7-AA08-4BCA-A553-D360D51A835D}" srcOrd="0" destOrd="0" presId="urn:microsoft.com/office/officeart/2005/8/layout/hList1"/>
    <dgm:cxn modelId="{2553956A-CE7C-47EA-B41D-DE4FFDEF61E8}" type="presParOf" srcId="{FBC826E7-AA08-4BCA-A553-D360D51A835D}" destId="{1ECD78CA-FCE0-4EC3-8581-CAAE55BE8636}" srcOrd="0" destOrd="0" presId="urn:microsoft.com/office/officeart/2005/8/layout/hList1"/>
    <dgm:cxn modelId="{68BE59B1-D97A-47CA-8F21-205B0B30C244}" type="presParOf" srcId="{FBC826E7-AA08-4BCA-A553-D360D51A835D}" destId="{EB70FAA0-E258-41A7-896E-34D8687D7F08}" srcOrd="1" destOrd="0" presId="urn:microsoft.com/office/officeart/2005/8/layout/hList1"/>
    <dgm:cxn modelId="{F264EFAC-9DCA-40F7-9997-8FDF0CD7667F}" type="presParOf" srcId="{85AAFB0E-2194-48E2-830B-394C2E069829}" destId="{58258DFA-E442-494A-AAFA-17061AAD8C48}" srcOrd="1" destOrd="0" presId="urn:microsoft.com/office/officeart/2005/8/layout/hList1"/>
    <dgm:cxn modelId="{1AF47F80-0CC3-41AC-9A1A-6E638009DA03}" type="presParOf" srcId="{85AAFB0E-2194-48E2-830B-394C2E069829}" destId="{7C07A2C5-BB02-42AB-9A56-F18A383232BC}" srcOrd="2" destOrd="0" presId="urn:microsoft.com/office/officeart/2005/8/layout/hList1"/>
    <dgm:cxn modelId="{A2E9F726-4385-4946-A6E1-CCCC038F6AC0}" type="presParOf" srcId="{7C07A2C5-BB02-42AB-9A56-F18A383232BC}" destId="{8299344E-6C89-4F5B-A8DA-BFF8CB285CED}" srcOrd="0" destOrd="0" presId="urn:microsoft.com/office/officeart/2005/8/layout/hList1"/>
    <dgm:cxn modelId="{DE944A04-B3F3-48FC-8A1C-5ABCD8EC8B30}" type="presParOf" srcId="{7C07A2C5-BB02-42AB-9A56-F18A383232BC}" destId="{D2B92B6C-FE09-4D8C-BA10-51242D398CE0}" srcOrd="1" destOrd="0" presId="urn:microsoft.com/office/officeart/2005/8/layout/hList1"/>
    <dgm:cxn modelId="{57B0C83A-F25F-4E7D-B8A9-310B39501144}" type="presParOf" srcId="{85AAFB0E-2194-48E2-830B-394C2E069829}" destId="{333DB282-DC9C-45FA-B253-7707934DC4FB}" srcOrd="3" destOrd="0" presId="urn:microsoft.com/office/officeart/2005/8/layout/hList1"/>
    <dgm:cxn modelId="{1555B5BB-E419-438E-8EC8-9CC7B204AEFC}" type="presParOf" srcId="{85AAFB0E-2194-48E2-830B-394C2E069829}" destId="{BB746EC9-8E8B-469B-9B41-26F129E7C0C9}" srcOrd="4" destOrd="0" presId="urn:microsoft.com/office/officeart/2005/8/layout/hList1"/>
    <dgm:cxn modelId="{8E39CE00-A0A4-4D74-A331-950D930F6F86}" type="presParOf" srcId="{BB746EC9-8E8B-469B-9B41-26F129E7C0C9}" destId="{2CCC3C7B-D042-4A1F-A467-9036DCC31A55}" srcOrd="0" destOrd="0" presId="urn:microsoft.com/office/officeart/2005/8/layout/hList1"/>
    <dgm:cxn modelId="{CB75D607-77C9-4A7C-A59A-A7763D99BAAD}" type="presParOf" srcId="{BB746EC9-8E8B-469B-9B41-26F129E7C0C9}" destId="{3786AE98-8FF5-4EA2-BAFA-B60AAD6A7D88}" srcOrd="1" destOrd="0" presId="urn:microsoft.com/office/officeart/2005/8/layout/hList1"/>
    <dgm:cxn modelId="{40C3FE57-877E-4DB0-BF21-76092E2E5F86}" type="presParOf" srcId="{85AAFB0E-2194-48E2-830B-394C2E069829}" destId="{F8F82C52-0D97-4645-B255-295E2B23C9E2}" srcOrd="5" destOrd="0" presId="urn:microsoft.com/office/officeart/2005/8/layout/hList1"/>
    <dgm:cxn modelId="{D31DE7BF-2B6D-43AD-A0FE-B088F2C75261}" type="presParOf" srcId="{85AAFB0E-2194-48E2-830B-394C2E069829}" destId="{96C3862B-9005-4F55-B5DA-A8B8F97B8802}" srcOrd="6" destOrd="0" presId="urn:microsoft.com/office/officeart/2005/8/layout/hList1"/>
    <dgm:cxn modelId="{9FF027B3-85FA-43F5-88EA-E7CE6FE45D26}" type="presParOf" srcId="{96C3862B-9005-4F55-B5DA-A8B8F97B8802}" destId="{9E7D8B15-614D-4241-B266-C9259507E931}" srcOrd="0" destOrd="0" presId="urn:microsoft.com/office/officeart/2005/8/layout/hList1"/>
    <dgm:cxn modelId="{535CA53A-638A-4BA5-BDD4-86CC72DBF26D}" type="presParOf" srcId="{96C3862B-9005-4F55-B5DA-A8B8F97B8802}" destId="{B2876CDD-2A1E-4DD7-9A33-D2D771E8BCCA}" srcOrd="1" destOrd="0" presId="urn:microsoft.com/office/officeart/2005/8/layout/h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Scheme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B260560A-5903-474E-8152-C3D327A560DD}"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2C7AD139-78FF-41DA-81F2-1484E5BE8D44}" type="presOf" srcId="{527AC3A1-6FAF-41EE-8198-647E6079E24C}" destId="{3786AE98-8FF5-4EA2-BAFA-B60AAD6A7D88}" srcOrd="0" destOrd="0" presId="urn:microsoft.com/office/officeart/2005/8/layout/hList1"/>
    <dgm:cxn modelId="{8FB2195D-6927-4B52-8EB9-63C3815384C7}"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9F426F6F-3646-4360-B272-488B55099173}" type="presOf" srcId="{390D8610-3C4D-4862-9B1F-A61FA8D53658}" destId="{85AAFB0E-2194-48E2-830B-394C2E069829}" srcOrd="0" destOrd="0" presId="urn:microsoft.com/office/officeart/2005/8/layout/hList1"/>
    <dgm:cxn modelId="{FFC51A53-88C1-40AD-97A2-BB4AEBF81208}" type="presOf" srcId="{AEFABD14-E801-4D98-B9CF-19CF2E09370D}" destId="{BC1BB2AF-4F42-4901-81C7-3F95B164ADA1}" srcOrd="0" destOrd="0" presId="urn:microsoft.com/office/officeart/2005/8/layout/hList1"/>
    <dgm:cxn modelId="{D6060B7F-DD23-490E-92A9-09343DFF5992}" type="presOf" srcId="{C78FF884-AF32-4A77-A291-AA9E473C2D67}" destId="{0A7A737D-871A-4BAD-8681-7CDC65215798}" srcOrd="0" destOrd="0" presId="urn:microsoft.com/office/officeart/2005/8/layout/hList1"/>
    <dgm:cxn modelId="{270B2680-6899-46EB-93EA-539D280C925D}" type="presOf" srcId="{93A29005-ECEA-44A8-98A3-35A4E0B048EC}" destId="{D2B92B6C-FE09-4D8C-BA10-51242D398CE0}" srcOrd="0" destOrd="0" presId="urn:microsoft.com/office/officeart/2005/8/layout/hList1"/>
    <dgm:cxn modelId="{4C133C86-CD3B-4DA1-A454-B302C8295999}" type="presOf" srcId="{02CDCE9B-4370-43D0-AFA1-A769A1400600}" destId="{E8ECBE4F-BC95-43E0-89CC-E90D6D5D8FBE}"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DC9114BD-1832-4504-A05A-96632F1A92E5}" type="presOf" srcId="{53D2D26F-1741-42EF-AA50-5A347EA23D3B}" destId="{EB70FAA0-E258-41A7-896E-34D8687D7F08}" srcOrd="0" destOrd="0" presId="urn:microsoft.com/office/officeart/2005/8/layout/hList1"/>
    <dgm:cxn modelId="{63F1ADCB-0D66-4218-8256-776D3E96E398}"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B3C24EE3-A1A0-41B4-B0DF-96A916531F90}" type="presOf" srcId="{B37414E4-9E0C-498C-87A8-550DC2FC8D7D}" destId="{8299344E-6C89-4F5B-A8DA-BFF8CB285CED}" srcOrd="0" destOrd="0" presId="urn:microsoft.com/office/officeart/2005/8/layout/hList1"/>
    <dgm:cxn modelId="{3593FDCF-1129-49CD-8DF9-A4AE464C0BC9}" type="presParOf" srcId="{85AAFB0E-2194-48E2-830B-394C2E069829}" destId="{FBC826E7-AA08-4BCA-A553-D360D51A835D}" srcOrd="0" destOrd="0" presId="urn:microsoft.com/office/officeart/2005/8/layout/hList1"/>
    <dgm:cxn modelId="{C03283AE-D4C1-41C8-A3F9-A148EEA46268}" type="presParOf" srcId="{FBC826E7-AA08-4BCA-A553-D360D51A835D}" destId="{1ECD78CA-FCE0-4EC3-8581-CAAE55BE8636}" srcOrd="0" destOrd="0" presId="urn:microsoft.com/office/officeart/2005/8/layout/hList1"/>
    <dgm:cxn modelId="{E0F6D83A-3919-496D-8B7A-916985D0403B}" type="presParOf" srcId="{FBC826E7-AA08-4BCA-A553-D360D51A835D}" destId="{EB70FAA0-E258-41A7-896E-34D8687D7F08}" srcOrd="1" destOrd="0" presId="urn:microsoft.com/office/officeart/2005/8/layout/hList1"/>
    <dgm:cxn modelId="{9308F1EB-FB23-4A76-8460-7D6EC724B116}" type="presParOf" srcId="{85AAFB0E-2194-48E2-830B-394C2E069829}" destId="{58258DFA-E442-494A-AAFA-17061AAD8C48}" srcOrd="1" destOrd="0" presId="urn:microsoft.com/office/officeart/2005/8/layout/hList1"/>
    <dgm:cxn modelId="{B8F96B94-78F8-45FC-9759-450E856274D5}" type="presParOf" srcId="{85AAFB0E-2194-48E2-830B-394C2E069829}" destId="{7C07A2C5-BB02-42AB-9A56-F18A383232BC}" srcOrd="2" destOrd="0" presId="urn:microsoft.com/office/officeart/2005/8/layout/hList1"/>
    <dgm:cxn modelId="{F28DEAE5-834D-42C4-8556-6477592920C5}" type="presParOf" srcId="{7C07A2C5-BB02-42AB-9A56-F18A383232BC}" destId="{8299344E-6C89-4F5B-A8DA-BFF8CB285CED}" srcOrd="0" destOrd="0" presId="urn:microsoft.com/office/officeart/2005/8/layout/hList1"/>
    <dgm:cxn modelId="{0653077A-9036-4A86-9A4B-21B045E44A98}" type="presParOf" srcId="{7C07A2C5-BB02-42AB-9A56-F18A383232BC}" destId="{D2B92B6C-FE09-4D8C-BA10-51242D398CE0}" srcOrd="1" destOrd="0" presId="urn:microsoft.com/office/officeart/2005/8/layout/hList1"/>
    <dgm:cxn modelId="{A40E2EC4-4D2C-43AA-A868-1A1DB02564C0}" type="presParOf" srcId="{85AAFB0E-2194-48E2-830B-394C2E069829}" destId="{333DB282-DC9C-45FA-B253-7707934DC4FB}" srcOrd="3" destOrd="0" presId="urn:microsoft.com/office/officeart/2005/8/layout/hList1"/>
    <dgm:cxn modelId="{E68D3B67-9CF2-4E7D-BF3E-D1FD021552BF}" type="presParOf" srcId="{85AAFB0E-2194-48E2-830B-394C2E069829}" destId="{BB746EC9-8E8B-469B-9B41-26F129E7C0C9}" srcOrd="4" destOrd="0" presId="urn:microsoft.com/office/officeart/2005/8/layout/hList1"/>
    <dgm:cxn modelId="{8991C6D4-B918-4EEC-A856-67FAB53AF15A}" type="presParOf" srcId="{BB746EC9-8E8B-469B-9B41-26F129E7C0C9}" destId="{2CCC3C7B-D042-4A1F-A467-9036DCC31A55}" srcOrd="0" destOrd="0" presId="urn:microsoft.com/office/officeart/2005/8/layout/hList1"/>
    <dgm:cxn modelId="{FF2178F0-6B87-4971-A122-70279A17EF0F}" type="presParOf" srcId="{BB746EC9-8E8B-469B-9B41-26F129E7C0C9}" destId="{3786AE98-8FF5-4EA2-BAFA-B60AAD6A7D88}" srcOrd="1" destOrd="0" presId="urn:microsoft.com/office/officeart/2005/8/layout/hList1"/>
    <dgm:cxn modelId="{7E3C65A0-65F7-4CA7-884C-37A1CE3C362A}" type="presParOf" srcId="{85AAFB0E-2194-48E2-830B-394C2E069829}" destId="{33455CB7-8AC9-4A1C-8C10-02F9406DBEB6}" srcOrd="5" destOrd="0" presId="urn:microsoft.com/office/officeart/2005/8/layout/hList1"/>
    <dgm:cxn modelId="{FD0A7470-9EDB-45EC-A7C4-B1CDDCA3F1A1}" type="presParOf" srcId="{85AAFB0E-2194-48E2-830B-394C2E069829}" destId="{3B20A72A-F2F6-4F17-AE4D-A1C8BA57A214}" srcOrd="6" destOrd="0" presId="urn:microsoft.com/office/officeart/2005/8/layout/hList1"/>
    <dgm:cxn modelId="{BCEB3A9D-9B43-4905-B276-C5B86ECB0874}" type="presParOf" srcId="{3B20A72A-F2F6-4F17-AE4D-A1C8BA57A214}" destId="{BC1BB2AF-4F42-4901-81C7-3F95B164ADA1}" srcOrd="0" destOrd="0" presId="urn:microsoft.com/office/officeart/2005/8/layout/hList1"/>
    <dgm:cxn modelId="{76EFD0C4-A007-44EC-B093-80E063BF13EF}" type="presParOf" srcId="{3B20A72A-F2F6-4F17-AE4D-A1C8BA57A214}" destId="{0A7A737D-871A-4BAD-8681-7CDC65215798}" srcOrd="1" destOrd="0" presId="urn:microsoft.com/office/officeart/2005/8/layout/hList1"/>
    <dgm:cxn modelId="{321EBB5E-4B63-4693-80D6-137E696EEDC5}" type="presParOf" srcId="{85AAFB0E-2194-48E2-830B-394C2E069829}" destId="{F4531B6C-5E6A-44C8-8F45-E711DD3904FD}" srcOrd="7" destOrd="0" presId="urn:microsoft.com/office/officeart/2005/8/layout/hList1"/>
    <dgm:cxn modelId="{042E19E4-843C-4FA9-8BCE-21792A37CA95}" type="presParOf" srcId="{85AAFB0E-2194-48E2-830B-394C2E069829}" destId="{D1028E2A-03ED-48C4-AB86-DA7B645333E4}" srcOrd="8" destOrd="0" presId="urn:microsoft.com/office/officeart/2005/8/layout/hList1"/>
    <dgm:cxn modelId="{48F5C779-F8FB-47DA-AE99-942F298476B1}" type="presParOf" srcId="{D1028E2A-03ED-48C4-AB86-DA7B645333E4}" destId="{CD3694EF-CEF3-4438-B7F5-48F26BE42B91}" srcOrd="0" destOrd="0" presId="urn:microsoft.com/office/officeart/2005/8/layout/hList1"/>
    <dgm:cxn modelId="{1915E375-13E8-433A-926E-0A7D0D7E7F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Include New Loan Request to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E9B6E263-DBB7-4E52-936F-6B54ED07A6CD}" type="presOf" srcId="{5BCA1AA2-8218-4CE1-9C72-A9E1A90CE55C}" destId="{791536F1-E9EC-4E01-A918-028864771551}" srcOrd="0" destOrd="0" presId="urn:microsoft.com/office/officeart/2005/8/layout/hProcess9"/>
    <dgm:cxn modelId="{417AC249-7330-451C-9005-9E8ADFECF2F1}" type="presOf" srcId="{69D2CB5C-3894-48E7-94A6-F7FA90E58022}" destId="{5AA3C766-7446-4F53-9F1A-622AFC19ECC8}" srcOrd="0" destOrd="0" presId="urn:microsoft.com/office/officeart/2005/8/layout/hProcess9"/>
    <dgm:cxn modelId="{74518080-E3C2-4781-9250-DDEB04003044}" type="presOf" srcId="{1836425D-59BB-49FE-AD6B-CD7C24774BC7}" destId="{7A3A9960-B20C-4336-BA4D-2A0B8C08CBB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0E451FF8-6678-4BBC-879A-BEFB9D2277D5}" type="presOf" srcId="{D76839DB-909A-4A9D-B908-F9C6E2D1C2B2}" destId="{F6767227-A7D3-42E7-8D44-E58A38E43A92}" srcOrd="0" destOrd="0" presId="urn:microsoft.com/office/officeart/2005/8/layout/hProcess9"/>
    <dgm:cxn modelId="{7E1E5E5A-6063-4166-BD3F-2ED5A34EA002}" type="presParOf" srcId="{5AA3C766-7446-4F53-9F1A-622AFC19ECC8}" destId="{4B32CC90-31CD-46C2-BC22-2C4AC87C1058}" srcOrd="0" destOrd="0" presId="urn:microsoft.com/office/officeart/2005/8/layout/hProcess9"/>
    <dgm:cxn modelId="{1493B89C-BB7E-4855-9E51-1064FF07F5CD}" type="presParOf" srcId="{5AA3C766-7446-4F53-9F1A-622AFC19ECC8}" destId="{052883CF-3243-429B-B341-ED97D14A32D0}" srcOrd="1" destOrd="0" presId="urn:microsoft.com/office/officeart/2005/8/layout/hProcess9"/>
    <dgm:cxn modelId="{CD3314C9-39CD-415B-8AA7-6D3A7F7A273A}" type="presParOf" srcId="{052883CF-3243-429B-B341-ED97D14A32D0}" destId="{7A3A9960-B20C-4336-BA4D-2A0B8C08CBB1}" srcOrd="0" destOrd="0" presId="urn:microsoft.com/office/officeart/2005/8/layout/hProcess9"/>
    <dgm:cxn modelId="{B182611F-28D4-4E7A-B728-9D21BCB06973}" type="presParOf" srcId="{052883CF-3243-429B-B341-ED97D14A32D0}" destId="{AD36E775-E8AF-4F2A-BA33-A54B66F4A4E3}" srcOrd="1" destOrd="0" presId="urn:microsoft.com/office/officeart/2005/8/layout/hProcess9"/>
    <dgm:cxn modelId="{C7A7633D-5FA5-4DFE-B790-5557AD4F9EBA}" type="presParOf" srcId="{052883CF-3243-429B-B341-ED97D14A32D0}" destId="{791536F1-E9EC-4E01-A918-028864771551}" srcOrd="2" destOrd="0" presId="urn:microsoft.com/office/officeart/2005/8/layout/hProcess9"/>
    <dgm:cxn modelId="{C83DB8ED-863C-438C-A981-E628B41A732F}" type="presParOf" srcId="{052883CF-3243-429B-B341-ED97D14A32D0}" destId="{1DD9D24F-618E-43F8-99D8-2EBF530D604C}" srcOrd="3" destOrd="0" presId="urn:microsoft.com/office/officeart/2005/8/layout/hProcess9"/>
    <dgm:cxn modelId="{C87CD2A9-0D98-4D83-87C7-2598AF424560}"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Update Loan Request in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pt>
  </dgm:ptLst>
  <dgm:cxnLst>
    <dgm:cxn modelId="{52BA040D-EC87-4E83-9F06-DA0F1839C390}" type="presOf" srcId="{5BCA1AA2-8218-4CE1-9C72-A9E1A90CE55C}" destId="{791536F1-E9EC-4E01-A918-02886477155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9EDCEC9C-DDBD-4108-8829-B20A35C36BA8}" type="presOf" srcId="{D76839DB-909A-4A9D-B908-F9C6E2D1C2B2}" destId="{F6767227-A7D3-42E7-8D44-E58A38E43A92}" srcOrd="0" destOrd="0" presId="urn:microsoft.com/office/officeart/2005/8/layout/hProcess9"/>
    <dgm:cxn modelId="{A62618C7-51D4-4FD5-8407-BFB08CB675A9}" type="presOf" srcId="{69D2CB5C-3894-48E7-94A6-F7FA90E58022}" destId="{5AA3C766-7446-4F53-9F1A-622AFC19ECC8}" srcOrd="0" destOrd="0" presId="urn:microsoft.com/office/officeart/2005/8/layout/hProcess9"/>
    <dgm:cxn modelId="{F56F29DA-7311-4C3D-867E-7B13E12701A1}"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2" destOrd="0" parTransId="{2BF2F4DF-8CDD-4573-B0AC-7F59A0EC5AA5}" sibTransId="{FD2EFFBC-44EE-42BA-849A-82FC5BC9567A}"/>
    <dgm:cxn modelId="{25C48DF0-1837-486C-B944-47342C937D96}" srcId="{69D2CB5C-3894-48E7-94A6-F7FA90E58022}" destId="{1836425D-59BB-49FE-AD6B-CD7C24774BC7}" srcOrd="0" destOrd="0" parTransId="{7FCE8D86-58A5-4159-B596-B967AEA9043C}" sibTransId="{230D7AE4-6E54-425F-A0EE-BC21D4E42BEF}"/>
    <dgm:cxn modelId="{1D61F479-F49E-4574-9635-56EED232D17D}" type="presParOf" srcId="{5AA3C766-7446-4F53-9F1A-622AFC19ECC8}" destId="{4B32CC90-31CD-46C2-BC22-2C4AC87C1058}" srcOrd="0" destOrd="0" presId="urn:microsoft.com/office/officeart/2005/8/layout/hProcess9"/>
    <dgm:cxn modelId="{2ED3429D-F4DB-42F9-9B7B-06D1B64AEC07}" type="presParOf" srcId="{5AA3C766-7446-4F53-9F1A-622AFC19ECC8}" destId="{052883CF-3243-429B-B341-ED97D14A32D0}" srcOrd="1" destOrd="0" presId="urn:microsoft.com/office/officeart/2005/8/layout/hProcess9"/>
    <dgm:cxn modelId="{60D21819-5DCE-4D17-9F7D-45A50B11EF35}" type="presParOf" srcId="{052883CF-3243-429B-B341-ED97D14A32D0}" destId="{7A3A9960-B20C-4336-BA4D-2A0B8C08CBB1}" srcOrd="0" destOrd="0" presId="urn:microsoft.com/office/officeart/2005/8/layout/hProcess9"/>
    <dgm:cxn modelId="{BEBC5D69-213E-443A-B48C-1356A1F85FB4}" type="presParOf" srcId="{052883CF-3243-429B-B341-ED97D14A32D0}" destId="{AD36E775-E8AF-4F2A-BA33-A54B66F4A4E3}" srcOrd="1" destOrd="0" presId="urn:microsoft.com/office/officeart/2005/8/layout/hProcess9"/>
    <dgm:cxn modelId="{790D76BB-0976-411C-8763-41AEE58F7A3A}" type="presParOf" srcId="{052883CF-3243-429B-B341-ED97D14A32D0}" destId="{791536F1-E9EC-4E01-A918-028864771551}" srcOrd="2" destOrd="0" presId="urn:microsoft.com/office/officeart/2005/8/layout/hProcess9"/>
    <dgm:cxn modelId="{2A93B46B-9E40-4F6B-A206-F3E1706ECCE1}" type="presParOf" srcId="{052883CF-3243-429B-B341-ED97D14A32D0}" destId="{1DD9D24F-618E-43F8-99D8-2EBF530D604C}" srcOrd="3" destOrd="0" presId="urn:microsoft.com/office/officeart/2005/8/layout/hProcess9"/>
    <dgm:cxn modelId="{D1E16B68-90BB-4CB6-B50D-8CD3D5DD2FDA}"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Mudra Loan the code is - 'MUD'</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4">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4">
        <dgm:presLayoutVars>
          <dgm:bulletEnabled val="1"/>
        </dgm:presLayoutVars>
      </dgm:prSet>
      <dgm:spPr/>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pt>
    <dgm:pt modelId="{0A7A737D-871A-4BAD-8681-7CDC65215798}" type="pres">
      <dgm:prSet presAssocID="{AEFABD14-E801-4D98-B9CF-19CF2E09370D}" presName="desTx" presStyleLbl="alignAccFollowNode1" presStyleIdx="2" presStyleCnt="4">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pt>
    <dgm:pt modelId="{E8ECBE4F-BC95-43E0-89CC-E90D6D5D8FBE}" type="pres">
      <dgm:prSet presAssocID="{1C50EF65-8CAB-4668-9F5C-304E95049C95}" presName="desTx" presStyleLbl="alignAccFollowNode1" presStyleIdx="3" presStyleCnt="4">
        <dgm:presLayoutVars>
          <dgm:bulletEnabled val="1"/>
        </dgm:presLayoutVars>
      </dgm:prSet>
      <dgm:spPr/>
    </dgm:pt>
  </dgm:ptLst>
  <dgm:cxnLst>
    <dgm:cxn modelId="{AF5D3200-DF1F-49C1-AC73-8AA3FC56928B}" type="presOf" srcId="{B37414E4-9E0C-498C-87A8-550DC2FC8D7D}" destId="{8299344E-6C89-4F5B-A8DA-BFF8CB285CED}" srcOrd="0" destOrd="0" presId="urn:microsoft.com/office/officeart/2005/8/layout/hList1"/>
    <dgm:cxn modelId="{FD71C703-E415-4CBF-A8D3-D74A64C03C83}" type="presOf" srcId="{390D8610-3C4D-4862-9B1F-A61FA8D53658}" destId="{85AAFB0E-2194-48E2-830B-394C2E069829}"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51DB2E15-1D46-43DF-A5EC-0FED3E3C3350}" srcId="{390D8610-3C4D-4862-9B1F-A61FA8D53658}" destId="{AEFABD14-E801-4D98-B9CF-19CF2E09370D}" srcOrd="2" destOrd="0" parTransId="{92DCF1B3-A4B1-46DC-A1C0-F76A36F678E9}" sibTransId="{933627A2-7A7D-4212-B774-D29676E4BBEA}"/>
    <dgm:cxn modelId="{BA0E702B-8B16-4805-98C7-12345A346078}" srcId="{390D8610-3C4D-4862-9B1F-A61FA8D53658}" destId="{1C50EF65-8CAB-4668-9F5C-304E95049C95}" srcOrd="3" destOrd="0" parTransId="{0B9A2E47-504F-4843-ADE9-FB6813342EE5}" sibTransId="{036B157F-F7C6-4C51-9764-8458B6E5067C}"/>
    <dgm:cxn modelId="{4567F12E-A286-41E8-B143-B581F8A1E377}" type="presOf" srcId="{02CDCE9B-4370-43D0-AFA1-A769A1400600}" destId="{E8ECBE4F-BC95-43E0-89CC-E90D6D5D8FBE}" srcOrd="0" destOrd="0" presId="urn:microsoft.com/office/officeart/2005/8/layout/hList1"/>
    <dgm:cxn modelId="{E9D4FF36-E4CE-4F23-B9C5-CB65B7852C85}" type="presOf" srcId="{1C50EF65-8CAB-4668-9F5C-304E95049C95}" destId="{CD3694EF-CEF3-4438-B7F5-48F26BE42B91}"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9FB92E64-EB27-4374-8BE4-09C0E27FF06F}"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F0454371-C150-499A-9171-5E0522441380}" type="presOf" srcId="{0ACDF20D-ADB1-4D4E-8243-352135544B18}" destId="{1ECD78CA-FCE0-4EC3-8581-CAAE55BE8636}" srcOrd="0" destOrd="0" presId="urn:microsoft.com/office/officeart/2005/8/layout/hList1"/>
    <dgm:cxn modelId="{E5FDF451-18D6-4391-9DAC-7CAF4F286721}" type="presOf" srcId="{93A29005-ECEA-44A8-98A3-35A4E0B048EC}" destId="{D2B92B6C-FE09-4D8C-BA10-51242D398CE0}"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16EC8ECC-503A-486B-B231-7AE7F8DE5182}" srcId="{390D8610-3C4D-4862-9B1F-A61FA8D53658}" destId="{B37414E4-9E0C-498C-87A8-550DC2FC8D7D}" srcOrd="1" destOrd="0" parTransId="{6D600315-F77F-4ABE-A877-7F831B4D2787}" sibTransId="{8C680992-89D2-47FF-9E67-58FFF61C5FE8}"/>
    <dgm:cxn modelId="{4ACA6BE2-95DD-46FB-B3CB-D0506B184987}" type="presOf" srcId="{AEFABD14-E801-4D98-B9CF-19CF2E09370D}" destId="{BC1BB2AF-4F42-4901-81C7-3F95B164ADA1}" srcOrd="0" destOrd="0" presId="urn:microsoft.com/office/officeart/2005/8/layout/hList1"/>
    <dgm:cxn modelId="{78A246F8-59EE-453E-9AB5-FA4FCE75C6FA}" type="presOf" srcId="{53D2D26F-1741-42EF-AA50-5A347EA23D3B}" destId="{EB70FAA0-E258-41A7-896E-34D8687D7F08}" srcOrd="0" destOrd="0" presId="urn:microsoft.com/office/officeart/2005/8/layout/hList1"/>
    <dgm:cxn modelId="{5C265954-C6BC-4722-9691-BE799021F157}" type="presParOf" srcId="{85AAFB0E-2194-48E2-830B-394C2E069829}" destId="{FBC826E7-AA08-4BCA-A553-D360D51A835D}" srcOrd="0" destOrd="0" presId="urn:microsoft.com/office/officeart/2005/8/layout/hList1"/>
    <dgm:cxn modelId="{C46F0400-3DC6-4C72-A920-AED4063D75C1}" type="presParOf" srcId="{FBC826E7-AA08-4BCA-A553-D360D51A835D}" destId="{1ECD78CA-FCE0-4EC3-8581-CAAE55BE8636}" srcOrd="0" destOrd="0" presId="urn:microsoft.com/office/officeart/2005/8/layout/hList1"/>
    <dgm:cxn modelId="{8E1FFF36-6A16-47C1-89CD-A4E6830EAB89}" type="presParOf" srcId="{FBC826E7-AA08-4BCA-A553-D360D51A835D}" destId="{EB70FAA0-E258-41A7-896E-34D8687D7F08}" srcOrd="1" destOrd="0" presId="urn:microsoft.com/office/officeart/2005/8/layout/hList1"/>
    <dgm:cxn modelId="{B05D09F2-F583-4E07-9154-AA32997A927D}" type="presParOf" srcId="{85AAFB0E-2194-48E2-830B-394C2E069829}" destId="{58258DFA-E442-494A-AAFA-17061AAD8C48}" srcOrd="1" destOrd="0" presId="urn:microsoft.com/office/officeart/2005/8/layout/hList1"/>
    <dgm:cxn modelId="{5F7C5DE8-7762-4A03-98D2-706122F5C635}" type="presParOf" srcId="{85AAFB0E-2194-48E2-830B-394C2E069829}" destId="{7C07A2C5-BB02-42AB-9A56-F18A383232BC}" srcOrd="2" destOrd="0" presId="urn:microsoft.com/office/officeart/2005/8/layout/hList1"/>
    <dgm:cxn modelId="{04F280D4-A62A-4262-A417-1A9B255EEE71}" type="presParOf" srcId="{7C07A2C5-BB02-42AB-9A56-F18A383232BC}" destId="{8299344E-6C89-4F5B-A8DA-BFF8CB285CED}" srcOrd="0" destOrd="0" presId="urn:microsoft.com/office/officeart/2005/8/layout/hList1"/>
    <dgm:cxn modelId="{D8211331-4119-4EC1-880B-6E68A4EA93E8}" type="presParOf" srcId="{7C07A2C5-BB02-42AB-9A56-F18A383232BC}" destId="{D2B92B6C-FE09-4D8C-BA10-51242D398CE0}" srcOrd="1" destOrd="0" presId="urn:microsoft.com/office/officeart/2005/8/layout/hList1"/>
    <dgm:cxn modelId="{6D2CB5CF-AA90-4A58-A10B-C700EEE7936F}" type="presParOf" srcId="{85AAFB0E-2194-48E2-830B-394C2E069829}" destId="{333DB282-DC9C-45FA-B253-7707934DC4FB}" srcOrd="3" destOrd="0" presId="urn:microsoft.com/office/officeart/2005/8/layout/hList1"/>
    <dgm:cxn modelId="{A55C6A9D-4F5D-43C9-81D4-16D368CB0196}" type="presParOf" srcId="{85AAFB0E-2194-48E2-830B-394C2E069829}" destId="{3B20A72A-F2F6-4F17-AE4D-A1C8BA57A214}" srcOrd="4" destOrd="0" presId="urn:microsoft.com/office/officeart/2005/8/layout/hList1"/>
    <dgm:cxn modelId="{36C09961-A09C-44B6-9226-387A7FBD259C}" type="presParOf" srcId="{3B20A72A-F2F6-4F17-AE4D-A1C8BA57A214}" destId="{BC1BB2AF-4F42-4901-81C7-3F95B164ADA1}" srcOrd="0" destOrd="0" presId="urn:microsoft.com/office/officeart/2005/8/layout/hList1"/>
    <dgm:cxn modelId="{69BC5037-6EFA-41B2-AD37-F6CFCAAED644}" type="presParOf" srcId="{3B20A72A-F2F6-4F17-AE4D-A1C8BA57A214}" destId="{0A7A737D-871A-4BAD-8681-7CDC65215798}" srcOrd="1" destOrd="0" presId="urn:microsoft.com/office/officeart/2005/8/layout/hList1"/>
    <dgm:cxn modelId="{420337C4-FD92-4ECF-930C-70D7EF96F858}" type="presParOf" srcId="{85AAFB0E-2194-48E2-830B-394C2E069829}" destId="{F4531B6C-5E6A-44C8-8F45-E711DD3904FD}" srcOrd="5" destOrd="0" presId="urn:microsoft.com/office/officeart/2005/8/layout/hList1"/>
    <dgm:cxn modelId="{DC8A7B29-1F0E-4610-90B3-A191E019BBA2}" type="presParOf" srcId="{85AAFB0E-2194-48E2-830B-394C2E069829}" destId="{D1028E2A-03ED-48C4-AB86-DA7B645333E4}" srcOrd="6" destOrd="0" presId="urn:microsoft.com/office/officeart/2005/8/layout/hList1"/>
    <dgm:cxn modelId="{0B11B49D-4473-42C3-BF8F-6FA1310CEBA1}" type="presParOf" srcId="{D1028E2A-03ED-48C4-AB86-DA7B645333E4}" destId="{CD3694EF-CEF3-4438-B7F5-48F26BE42B91}" srcOrd="0" destOrd="0" presId="urn:microsoft.com/office/officeart/2005/8/layout/hList1"/>
    <dgm:cxn modelId="{3D02F297-EDBC-495B-994A-DA80FCC4CCBC}"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Loan the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pt>
    <dgm:pt modelId="{EB70FAA0-E258-41A7-896E-34D8687D7F08}" type="pres">
      <dgm:prSet presAssocID="{0ACDF20D-ADB1-4D4E-8243-352135544B18}" presName="desTx" presStyleLbl="alignAccFollowNode1" presStyleIdx="0" presStyleCnt="5">
        <dgm:presLayoutVars>
          <dgm:bulletEnabled val="1"/>
        </dgm:presLayoutVars>
      </dgm:prSet>
      <dgm:spPr/>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pt>
    <dgm:pt modelId="{D2B92B6C-FE09-4D8C-BA10-51242D398CE0}" type="pres">
      <dgm:prSet presAssocID="{B37414E4-9E0C-498C-87A8-550DC2FC8D7D}" presName="desTx" presStyleLbl="alignAccFollowNode1" presStyleIdx="1" presStyleCnt="5">
        <dgm:presLayoutVars>
          <dgm:bulletEnabled val="1"/>
        </dgm:presLayoutVars>
      </dgm:prSet>
      <dgm:spPr/>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pt>
    <dgm:pt modelId="{3786AE98-8FF5-4EA2-BAFA-B60AAD6A7D88}" type="pres">
      <dgm:prSet presAssocID="{AF384810-E690-4216-8FEE-83D6F82C63EB}" presName="desTx" presStyleLbl="alignAccFollowNode1" presStyleIdx="2" presStyleCnt="5">
        <dgm:presLayoutVars>
          <dgm:bulletEnabled val="1"/>
        </dgm:presLayoutVars>
      </dgm:prSet>
      <dgm:spPr/>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pt>
    <dgm:pt modelId="{0A7A737D-871A-4BAD-8681-7CDC65215798}" type="pres">
      <dgm:prSet presAssocID="{AEFABD14-E801-4D98-B9CF-19CF2E09370D}" presName="desTx" presStyleLbl="alignAccFollowNode1" presStyleIdx="3" presStyleCnt="5">
        <dgm:presLayoutVars>
          <dgm:bulletEnabled val="1"/>
        </dgm:presLayoutVars>
      </dgm:prSet>
      <dgm:spPr/>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pt>
    <dgm:pt modelId="{E8ECBE4F-BC95-43E0-89CC-E90D6D5D8FBE}" type="pres">
      <dgm:prSet presAssocID="{1C50EF65-8CAB-4668-9F5C-304E95049C95}" presName="desTx" presStyleLbl="alignAccFollowNode1" presStyleIdx="4" presStyleCnt="5">
        <dgm:presLayoutVars>
          <dgm:bulletEnabled val="1"/>
        </dgm:presLayoutVars>
      </dgm:prSet>
      <dgm:spPr/>
    </dgm:pt>
  </dgm:ptLst>
  <dgm:cxnLst>
    <dgm:cxn modelId="{10F5CF05-049B-45EE-B9CB-97D9D7C4A35F}" srcId="{0ACDF20D-ADB1-4D4E-8243-352135544B18}" destId="{53D2D26F-1741-42EF-AA50-5A347EA23D3B}" srcOrd="0" destOrd="0" parTransId="{69A390D9-6390-4EE6-AD4B-266D584B88DD}" sibTransId="{0DCFE729-BC4A-4C72-9E34-64FE5D603D32}"/>
    <dgm:cxn modelId="{30933C09-B235-47F5-A660-091A4D0A05E2}" type="presOf" srcId="{53D2D26F-1741-42EF-AA50-5A347EA23D3B}" destId="{EB70FAA0-E258-41A7-896E-34D8687D7F08}" srcOrd="0" destOrd="0" presId="urn:microsoft.com/office/officeart/2005/8/layout/hList1"/>
    <dgm:cxn modelId="{45059A10-558C-4253-8C56-29C40CBA8494}" type="presOf" srcId="{02CDCE9B-4370-43D0-AFA1-A769A1400600}" destId="{E8ECBE4F-BC95-43E0-89CC-E90D6D5D8FBE}"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A3E6A921-B119-4ED0-BA2E-224A0D6640A7}" srcId="{AF384810-E690-4216-8FEE-83D6F82C63EB}" destId="{527AC3A1-6FAF-41EE-8198-647E6079E24C}" srcOrd="0" destOrd="0" parTransId="{EEF35C69-FA3A-44A6-80D9-D0E84816B7F2}" sibTransId="{97278750-C384-4C64-B96A-48EE160575AC}"/>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7DAF646B-7C2B-4916-80BE-9809FFCC4002}" srcId="{AEFABD14-E801-4D98-B9CF-19CF2E09370D}" destId="{C78FF884-AF32-4A77-A291-AA9E473C2D67}" srcOrd="0" destOrd="0" parTransId="{63544EF0-E17C-4C2B-ABB7-2C7E679788AE}" sibTransId="{8238F669-3558-4064-BEC7-2F9668EE51E5}"/>
    <dgm:cxn modelId="{47796053-4037-4B50-A412-5B94CAEC6A58}" type="presOf" srcId="{1C50EF65-8CAB-4668-9F5C-304E95049C95}" destId="{CD3694EF-CEF3-4438-B7F5-48F26BE42B91}" srcOrd="0" destOrd="0" presId="urn:microsoft.com/office/officeart/2005/8/layout/hList1"/>
    <dgm:cxn modelId="{0722E584-C7BF-4FED-9DBB-AB3D595855AA}" type="presOf" srcId="{C78FF884-AF32-4A77-A291-AA9E473C2D67}" destId="{0A7A737D-871A-4BAD-8681-7CDC6521579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C206B8A8-7148-4E2A-90A5-DBC1A1EB0CFD}" srcId="{390D8610-3C4D-4862-9B1F-A61FA8D53658}" destId="{0ACDF20D-ADB1-4D4E-8243-352135544B18}" srcOrd="0" destOrd="0" parTransId="{7358250D-9CE2-4923-B67A-FF9A1FD706D3}" sibTransId="{DEA5A2E7-71D5-426B-99D4-02EB344A4A03}"/>
    <dgm:cxn modelId="{C61381AD-4827-4BBE-B404-FFEF67862629}" type="presOf" srcId="{527AC3A1-6FAF-41EE-8198-647E6079E24C}" destId="{3786AE98-8FF5-4EA2-BAFA-B60AAD6A7D88}" srcOrd="0" destOrd="0" presId="urn:microsoft.com/office/officeart/2005/8/layout/hList1"/>
    <dgm:cxn modelId="{F5983DAE-B64E-45AF-B263-F8FFCC637D99}" type="presOf" srcId="{AEFABD14-E801-4D98-B9CF-19CF2E09370D}" destId="{BC1BB2AF-4F42-4901-81C7-3F95B164ADA1}" srcOrd="0" destOrd="0" presId="urn:microsoft.com/office/officeart/2005/8/layout/hList1"/>
    <dgm:cxn modelId="{900FA0C4-751A-48C7-87D5-5D82C1103C1C}" type="presOf" srcId="{0ACDF20D-ADB1-4D4E-8243-352135544B18}" destId="{1ECD78CA-FCE0-4EC3-8581-CAAE55BE8636}"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E549DBD3-6303-4347-96F0-9874BEBF857E}" type="presOf" srcId="{B37414E4-9E0C-498C-87A8-550DC2FC8D7D}" destId="{8299344E-6C89-4F5B-A8DA-BFF8CB285CED}" srcOrd="0" destOrd="0" presId="urn:microsoft.com/office/officeart/2005/8/layout/hList1"/>
    <dgm:cxn modelId="{3736F1EB-E1BD-4F27-8C4F-9B76DF1EBD64}" type="presOf" srcId="{390D8610-3C4D-4862-9B1F-A61FA8D53658}" destId="{85AAFB0E-2194-48E2-830B-394C2E069829}" srcOrd="0" destOrd="0" presId="urn:microsoft.com/office/officeart/2005/8/layout/hList1"/>
    <dgm:cxn modelId="{9BF5BFEF-6685-4C54-A57A-EA3E96F65DE8}" type="presOf" srcId="{AF384810-E690-4216-8FEE-83D6F82C63EB}" destId="{2CCC3C7B-D042-4A1F-A467-9036DCC31A55}" srcOrd="0" destOrd="0" presId="urn:microsoft.com/office/officeart/2005/8/layout/hList1"/>
    <dgm:cxn modelId="{A0C525F6-6FF6-4FC6-B8C9-40459D1BCEB4}" type="presOf" srcId="{93A29005-ECEA-44A8-98A3-35A4E0B048EC}" destId="{D2B92B6C-FE09-4D8C-BA10-51242D398CE0}" srcOrd="0" destOrd="0" presId="urn:microsoft.com/office/officeart/2005/8/layout/hList1"/>
    <dgm:cxn modelId="{DB9AB136-5183-41EA-A9F3-864ACBD0A20D}" type="presParOf" srcId="{85AAFB0E-2194-48E2-830B-394C2E069829}" destId="{FBC826E7-AA08-4BCA-A553-D360D51A835D}" srcOrd="0" destOrd="0" presId="urn:microsoft.com/office/officeart/2005/8/layout/hList1"/>
    <dgm:cxn modelId="{A4B35A21-F5FA-4F5F-9C73-DFAE17EE3853}" type="presParOf" srcId="{FBC826E7-AA08-4BCA-A553-D360D51A835D}" destId="{1ECD78CA-FCE0-4EC3-8581-CAAE55BE8636}" srcOrd="0" destOrd="0" presId="urn:microsoft.com/office/officeart/2005/8/layout/hList1"/>
    <dgm:cxn modelId="{11FD97E7-1B62-41E4-9540-9C345EE1BCCC}" type="presParOf" srcId="{FBC826E7-AA08-4BCA-A553-D360D51A835D}" destId="{EB70FAA0-E258-41A7-896E-34D8687D7F08}" srcOrd="1" destOrd="0" presId="urn:microsoft.com/office/officeart/2005/8/layout/hList1"/>
    <dgm:cxn modelId="{397D29FD-2C83-4FDA-953E-AA58F6EC7D00}" type="presParOf" srcId="{85AAFB0E-2194-48E2-830B-394C2E069829}" destId="{58258DFA-E442-494A-AAFA-17061AAD8C48}" srcOrd="1" destOrd="0" presId="urn:microsoft.com/office/officeart/2005/8/layout/hList1"/>
    <dgm:cxn modelId="{409DD14A-74B4-4D8D-8FAB-850B3A32D5E2}" type="presParOf" srcId="{85AAFB0E-2194-48E2-830B-394C2E069829}" destId="{7C07A2C5-BB02-42AB-9A56-F18A383232BC}" srcOrd="2" destOrd="0" presId="urn:microsoft.com/office/officeart/2005/8/layout/hList1"/>
    <dgm:cxn modelId="{BE2FFA2E-A091-493D-ACB7-87E206E489A7}" type="presParOf" srcId="{7C07A2C5-BB02-42AB-9A56-F18A383232BC}" destId="{8299344E-6C89-4F5B-A8DA-BFF8CB285CED}" srcOrd="0" destOrd="0" presId="urn:microsoft.com/office/officeart/2005/8/layout/hList1"/>
    <dgm:cxn modelId="{3F92FABB-D03B-4F81-B042-03BDF8014879}" type="presParOf" srcId="{7C07A2C5-BB02-42AB-9A56-F18A383232BC}" destId="{D2B92B6C-FE09-4D8C-BA10-51242D398CE0}" srcOrd="1" destOrd="0" presId="urn:microsoft.com/office/officeart/2005/8/layout/hList1"/>
    <dgm:cxn modelId="{BCFC1CCA-427E-41DC-933A-78069A1ECB1D}" type="presParOf" srcId="{85AAFB0E-2194-48E2-830B-394C2E069829}" destId="{333DB282-DC9C-45FA-B253-7707934DC4FB}" srcOrd="3" destOrd="0" presId="urn:microsoft.com/office/officeart/2005/8/layout/hList1"/>
    <dgm:cxn modelId="{C1332A91-1772-4508-8DE1-E7E0082A00E0}" type="presParOf" srcId="{85AAFB0E-2194-48E2-830B-394C2E069829}" destId="{BB746EC9-8E8B-469B-9B41-26F129E7C0C9}" srcOrd="4" destOrd="0" presId="urn:microsoft.com/office/officeart/2005/8/layout/hList1"/>
    <dgm:cxn modelId="{431E06BD-6D55-49F9-89E3-FE7D9B9E64C8}" type="presParOf" srcId="{BB746EC9-8E8B-469B-9B41-26F129E7C0C9}" destId="{2CCC3C7B-D042-4A1F-A467-9036DCC31A55}" srcOrd="0" destOrd="0" presId="urn:microsoft.com/office/officeart/2005/8/layout/hList1"/>
    <dgm:cxn modelId="{F6CC7625-55C7-408A-A0F9-2B120C723309}" type="presParOf" srcId="{BB746EC9-8E8B-469B-9B41-26F129E7C0C9}" destId="{3786AE98-8FF5-4EA2-BAFA-B60AAD6A7D88}" srcOrd="1" destOrd="0" presId="urn:microsoft.com/office/officeart/2005/8/layout/hList1"/>
    <dgm:cxn modelId="{6764240F-1337-40E2-BF83-6C9C40BDE436}" type="presParOf" srcId="{85AAFB0E-2194-48E2-830B-394C2E069829}" destId="{33455CB7-8AC9-4A1C-8C10-02F9406DBEB6}" srcOrd="5" destOrd="0" presId="urn:microsoft.com/office/officeart/2005/8/layout/hList1"/>
    <dgm:cxn modelId="{B504A2DB-0B8C-46AD-8A56-78D4CC781F1F}" type="presParOf" srcId="{85AAFB0E-2194-48E2-830B-394C2E069829}" destId="{3B20A72A-F2F6-4F17-AE4D-A1C8BA57A214}" srcOrd="6" destOrd="0" presId="urn:microsoft.com/office/officeart/2005/8/layout/hList1"/>
    <dgm:cxn modelId="{EFC5279E-7789-4D52-A487-50BDDE67A3C7}" type="presParOf" srcId="{3B20A72A-F2F6-4F17-AE4D-A1C8BA57A214}" destId="{BC1BB2AF-4F42-4901-81C7-3F95B164ADA1}" srcOrd="0" destOrd="0" presId="urn:microsoft.com/office/officeart/2005/8/layout/hList1"/>
    <dgm:cxn modelId="{C91FB840-415F-4933-8312-0DEF9F3CBE80}" type="presParOf" srcId="{3B20A72A-F2F6-4F17-AE4D-A1C8BA57A214}" destId="{0A7A737D-871A-4BAD-8681-7CDC65215798}" srcOrd="1" destOrd="0" presId="urn:microsoft.com/office/officeart/2005/8/layout/hList1"/>
    <dgm:cxn modelId="{5E2C29BB-C10B-43D7-BA38-FAE33639A6B6}" type="presParOf" srcId="{85AAFB0E-2194-48E2-830B-394C2E069829}" destId="{F4531B6C-5E6A-44C8-8F45-E711DD3904FD}" srcOrd="7" destOrd="0" presId="urn:microsoft.com/office/officeart/2005/8/layout/hList1"/>
    <dgm:cxn modelId="{84A1900F-E57A-4E0A-92F4-8F02ACD9D1ED}" type="presParOf" srcId="{85AAFB0E-2194-48E2-830B-394C2E069829}" destId="{D1028E2A-03ED-48C4-AB86-DA7B645333E4}" srcOrd="8" destOrd="0" presId="urn:microsoft.com/office/officeart/2005/8/layout/hList1"/>
    <dgm:cxn modelId="{3CC1A616-EF02-49FB-9F1C-40EAB838E360}" type="presParOf" srcId="{D1028E2A-03ED-48C4-AB86-DA7B645333E4}" destId="{CD3694EF-CEF3-4438-B7F5-48F26BE42B91}" srcOrd="0" destOrd="0" presId="urn:microsoft.com/office/officeart/2005/8/layout/hList1"/>
    <dgm:cxn modelId="{146D8DA7-9382-453E-8620-9C8E77CAEA78}"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pt>
    <dgm:pt modelId="{1FC7250E-5C3E-4000-AEFD-6407B527FDA6}" type="pres">
      <dgm:prSet presAssocID="{58D2CA9D-3992-49AB-8F64-E991CEFF84FF}" presName="roof" presStyleLbl="dkBgShp" presStyleIdx="0" presStyleCnt="2"/>
      <dgm:spPr/>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pt>
    <dgm:pt modelId="{A9BB3A76-D9E2-4FAB-8347-67028F2D06DD}" type="pres">
      <dgm:prSet presAssocID="{845400AE-B173-4DA9-9071-DB9F150E9F41}" presName="pillarX" presStyleLbl="node1" presStyleIdx="1" presStyleCnt="2">
        <dgm:presLayoutVars>
          <dgm:bulletEnabled val="1"/>
        </dgm:presLayoutVars>
      </dgm:prSet>
      <dgm:spPr/>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1" destOrd="0" parTransId="{96E6FE51-8EAB-492A-84F9-CCA2D1F30254}" sibTransId="{1624D6DB-6889-419F-97C6-63FDC5D3E1FE}"/>
    <dgm:cxn modelId="{883BCD4B-FDBB-4BF5-95DF-D8970FA62F65}" type="presOf" srcId="{845400AE-B173-4DA9-9071-DB9F150E9F41}" destId="{A9BB3A76-D9E2-4FAB-8347-67028F2D06DD}"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070B9897-5DDA-4C34-AD1F-D538EDC0897E}" type="presOf" srcId="{DAFEE803-2DDC-4056-8F65-A048E5BA1D75}" destId="{636BACA1-EEBA-493A-9384-8451A016E0C8}" srcOrd="0" destOrd="0" presId="urn:microsoft.com/office/officeart/2005/8/layout/hList3"/>
    <dgm:cxn modelId="{717821A2-E937-4B57-905E-CB5F0E379FDD}" type="presOf" srcId="{A2575CFD-F745-49E3-9E2A-4F4FF8A0FD50}" destId="{E402C77F-0973-4DB2-8B58-D6B99AF8F788}" srcOrd="0" destOrd="0" presId="urn:microsoft.com/office/officeart/2005/8/layout/hList3"/>
    <dgm:cxn modelId="{991261AB-15B3-425E-99B0-DD34C89E15A6}"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DB162918-DE3F-4E17-8665-698671047639}" type="presParOf" srcId="{636BACA1-EEBA-493A-9384-8451A016E0C8}" destId="{1FC7250E-5C3E-4000-AEFD-6407B527FDA6}" srcOrd="0" destOrd="0" presId="urn:microsoft.com/office/officeart/2005/8/layout/hList3"/>
    <dgm:cxn modelId="{ECDAFB99-AF04-4913-8EB7-2D5EDBF59C29}" type="presParOf" srcId="{636BACA1-EEBA-493A-9384-8451A016E0C8}" destId="{1B5E11F4-7CD9-4AE5-B9DB-EFD6DEF090C9}" srcOrd="1" destOrd="0" presId="urn:microsoft.com/office/officeart/2005/8/layout/hList3"/>
    <dgm:cxn modelId="{F5129CBE-88F1-4275-BD94-D77A632E904B}" type="presParOf" srcId="{1B5E11F4-7CD9-4AE5-B9DB-EFD6DEF090C9}" destId="{E402C77F-0973-4DB2-8B58-D6B99AF8F788}" srcOrd="0" destOrd="0" presId="urn:microsoft.com/office/officeart/2005/8/layout/hList3"/>
    <dgm:cxn modelId="{644BCF1A-E912-4BBB-B488-B6E20C3CDA95}" type="presParOf" srcId="{1B5E11F4-7CD9-4AE5-B9DB-EFD6DEF090C9}" destId="{A9BB3A76-D9E2-4FAB-8347-67028F2D06DD}" srcOrd="1" destOrd="0" presId="urn:microsoft.com/office/officeart/2005/8/layout/hList3"/>
    <dgm:cxn modelId="{EF6B5ECE-008C-409C-A337-0C78CF98D4CB}"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134" y="1421129"/>
          <a:ext cx="280669" cy="91440"/>
        </a:xfrm>
        <a:custGeom>
          <a:avLst/>
          <a:gdLst/>
          <a:ahLst/>
          <a:cxnLst/>
          <a:rect l="0" t="0" r="0" b="0"/>
          <a:pathLst>
            <a:path>
              <a:moveTo>
                <a:pt x="0" y="45720"/>
              </a:moveTo>
              <a:lnTo>
                <a:pt x="280669"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32452" y="1459833"/>
        <a:ext cx="14033" cy="14033"/>
      </dsp:txXfrm>
    </dsp:sp>
    <dsp:sp modelId="{7FCAF412-9C9C-4471-B0F6-FC40552649C8}">
      <dsp:nvSpPr>
        <dsp:cNvPr id="0" name=""/>
        <dsp:cNvSpPr/>
      </dsp:nvSpPr>
      <dsp:spPr>
        <a:xfrm>
          <a:off x="2115115" y="1421129"/>
          <a:ext cx="280669" cy="91440"/>
        </a:xfrm>
        <a:custGeom>
          <a:avLst/>
          <a:gdLst/>
          <a:ahLst/>
          <a:cxnLst/>
          <a:rect l="0" t="0" r="0" b="0"/>
          <a:pathLst>
            <a:path>
              <a:moveTo>
                <a:pt x="0" y="45720"/>
              </a:moveTo>
              <a:lnTo>
                <a:pt x="28066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48433" y="1459833"/>
        <a:ext cx="14033" cy="14033"/>
      </dsp:txXfrm>
    </dsp:sp>
    <dsp:sp modelId="{DBF17566-C46D-4ACB-BB68-8E3208C44F44}">
      <dsp:nvSpPr>
        <dsp:cNvPr id="0" name=""/>
        <dsp:cNvSpPr/>
      </dsp:nvSpPr>
      <dsp:spPr>
        <a:xfrm>
          <a:off x="431096" y="1421129"/>
          <a:ext cx="280669" cy="91440"/>
        </a:xfrm>
        <a:custGeom>
          <a:avLst/>
          <a:gdLst/>
          <a:ahLst/>
          <a:cxnLst/>
          <a:rect l="0" t="0" r="0" b="0"/>
          <a:pathLst>
            <a:path>
              <a:moveTo>
                <a:pt x="0" y="45720"/>
              </a:moveTo>
              <a:lnTo>
                <a:pt x="28066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64414" y="1459833"/>
        <a:ext cx="14033" cy="14033"/>
      </dsp:txXfrm>
    </dsp:sp>
    <dsp:sp modelId="{90875A08-2F5E-414E-8481-33DB00FA9ACF}">
      <dsp:nvSpPr>
        <dsp:cNvPr id="0" name=""/>
        <dsp:cNvSpPr/>
      </dsp:nvSpPr>
      <dsp:spPr>
        <a:xfrm rot="16200000">
          <a:off x="-908750" y="1252924"/>
          <a:ext cx="2251843" cy="42785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Trust - Credit Guarantee Fund for Micro Units </a:t>
          </a:r>
        </a:p>
      </dsp:txBody>
      <dsp:txXfrm>
        <a:off x="-908750" y="1252924"/>
        <a:ext cx="2251843" cy="427850"/>
      </dsp:txXfrm>
    </dsp:sp>
    <dsp:sp modelId="{4A48B387-3D16-4588-B959-6CF1EBB1A222}">
      <dsp:nvSpPr>
        <dsp:cNvPr id="0" name=""/>
        <dsp:cNvSpPr/>
      </dsp:nvSpPr>
      <dsp:spPr>
        <a:xfrm>
          <a:off x="711766" y="1252924"/>
          <a:ext cx="1403349" cy="4278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Fund</a:t>
          </a:r>
        </a:p>
      </dsp:txBody>
      <dsp:txXfrm>
        <a:off x="711766" y="1252924"/>
        <a:ext cx="1403349" cy="427850"/>
      </dsp:txXfrm>
    </dsp:sp>
    <dsp:sp modelId="{39FA9487-0C55-4027-8432-1664B4B35AFB}">
      <dsp:nvSpPr>
        <dsp:cNvPr id="0" name=""/>
        <dsp:cNvSpPr/>
      </dsp:nvSpPr>
      <dsp:spPr>
        <a:xfrm>
          <a:off x="2395785" y="1252924"/>
          <a:ext cx="1403349" cy="42785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Scheme</a:t>
          </a:r>
        </a:p>
      </dsp:txBody>
      <dsp:txXfrm>
        <a:off x="2395785" y="1252924"/>
        <a:ext cx="1403349" cy="427850"/>
      </dsp:txXfrm>
    </dsp:sp>
    <dsp:sp modelId="{6EB6D5B5-782A-4152-9752-ADC1E913E65B}">
      <dsp:nvSpPr>
        <dsp:cNvPr id="0" name=""/>
        <dsp:cNvSpPr/>
      </dsp:nvSpPr>
      <dsp:spPr>
        <a:xfrm>
          <a:off x="4079804" y="1252924"/>
          <a:ext cx="1403349" cy="4278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Docket - GEN</a:t>
          </a:r>
        </a:p>
      </dsp:txBody>
      <dsp:txXfrm>
        <a:off x="4079804" y="1252924"/>
        <a:ext cx="1403349" cy="4278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317387"/>
          <a:ext cx="1561355" cy="22322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1: Prepare</a:t>
          </a:r>
        </a:p>
        <a:p>
          <a:pPr marL="57150" lvl="1" indent="-57150" algn="l" defTabSz="466725">
            <a:lnSpc>
              <a:spcPct val="90000"/>
            </a:lnSpc>
            <a:spcBef>
              <a:spcPct val="0"/>
            </a:spcBef>
            <a:spcAft>
              <a:spcPct val="15000"/>
            </a:spcAft>
            <a:buChar char="•"/>
          </a:pPr>
          <a:r>
            <a:rPr lang="en-US" sz="1050" kern="1200"/>
            <a:t>Extract &amp; Prepare Input file and upload on NCGTC Server to selected Portfolio</a:t>
          </a:r>
        </a:p>
        <a:p>
          <a:pPr marL="57150" lvl="1" indent="-57150" algn="l" defTabSz="466725">
            <a:lnSpc>
              <a:spcPct val="90000"/>
            </a:lnSpc>
            <a:spcBef>
              <a:spcPct val="0"/>
            </a:spcBef>
            <a:spcAft>
              <a:spcPct val="15000"/>
            </a:spcAft>
            <a:buChar char="•"/>
          </a:pPr>
          <a:r>
            <a:rPr lang="en-US" sz="1050" kern="1200"/>
            <a:t>Prepared by MLI user account.</a:t>
          </a:r>
        </a:p>
        <a:p>
          <a:pPr marL="57150" lvl="1" indent="-57150" algn="l" defTabSz="466725">
            <a:lnSpc>
              <a:spcPct val="90000"/>
            </a:lnSpc>
            <a:spcBef>
              <a:spcPct val="0"/>
            </a:spcBef>
            <a:spcAft>
              <a:spcPct val="15000"/>
            </a:spcAft>
            <a:buChar char="•"/>
          </a:pPr>
          <a:r>
            <a:rPr lang="en-US" sz="1050" kern="1200"/>
            <a:t>File Status - 'Draft'</a:t>
          </a:r>
        </a:p>
      </dsp:txBody>
      <dsp:txXfrm>
        <a:off x="50954" y="363118"/>
        <a:ext cx="1469893" cy="2140788"/>
      </dsp:txXfrm>
    </dsp:sp>
    <dsp:sp modelId="{34C0E2DC-A878-4ADF-8712-4A5E44B3C49C}">
      <dsp:nvSpPr>
        <dsp:cNvPr id="0" name=""/>
        <dsp:cNvSpPr/>
      </dsp:nvSpPr>
      <dsp:spPr>
        <a:xfrm>
          <a:off x="1722715" y="1239904"/>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1722715" y="1317347"/>
        <a:ext cx="231705" cy="232330"/>
      </dsp:txXfrm>
    </dsp:sp>
    <dsp:sp modelId="{CD73F94E-0A11-475B-BB2A-B4DEB9D56EC3}">
      <dsp:nvSpPr>
        <dsp:cNvPr id="0" name=""/>
        <dsp:cNvSpPr/>
      </dsp:nvSpPr>
      <dsp:spPr>
        <a:xfrm>
          <a:off x="2191122" y="317387"/>
          <a:ext cx="1561355" cy="223225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2: Approve</a:t>
          </a:r>
        </a:p>
        <a:p>
          <a:pPr marL="57150" lvl="1" indent="-57150" algn="l" defTabSz="466725">
            <a:lnSpc>
              <a:spcPct val="90000"/>
            </a:lnSpc>
            <a:spcBef>
              <a:spcPct val="0"/>
            </a:spcBef>
            <a:spcAft>
              <a:spcPct val="15000"/>
            </a:spcAft>
            <a:buChar char="•"/>
          </a:pPr>
          <a:r>
            <a:rPr lang="en-US" sz="1050" kern="1200"/>
            <a:t>Approve the Input file. </a:t>
          </a:r>
        </a:p>
        <a:p>
          <a:pPr marL="57150" lvl="1" indent="-57150" algn="l" defTabSz="466725">
            <a:lnSpc>
              <a:spcPct val="90000"/>
            </a:lnSpc>
            <a:spcBef>
              <a:spcPct val="0"/>
            </a:spcBef>
            <a:spcAft>
              <a:spcPct val="15000"/>
            </a:spcAft>
            <a:buChar char="•"/>
          </a:pPr>
          <a:r>
            <a:rPr lang="en-US" sz="1050" kern="1200"/>
            <a:t>Approved by MLI Approver Account after due verifications.</a:t>
          </a:r>
        </a:p>
        <a:p>
          <a:pPr marL="57150" lvl="1" indent="-57150" algn="l" defTabSz="466725">
            <a:lnSpc>
              <a:spcPct val="90000"/>
            </a:lnSpc>
            <a:spcBef>
              <a:spcPct val="0"/>
            </a:spcBef>
            <a:spcAft>
              <a:spcPct val="15000"/>
            </a:spcAft>
            <a:buChar char="•"/>
          </a:pPr>
          <a:r>
            <a:rPr lang="en-US" sz="1050" kern="1200"/>
            <a:t>File Status - 'Approved'</a:t>
          </a:r>
        </a:p>
      </dsp:txBody>
      <dsp:txXfrm>
        <a:off x="2236853" y="363118"/>
        <a:ext cx="1469893" cy="2140788"/>
      </dsp:txXfrm>
    </dsp:sp>
    <dsp:sp modelId="{45075F9F-14BE-40C8-891F-A5E80F655B62}">
      <dsp:nvSpPr>
        <dsp:cNvPr id="0" name=""/>
        <dsp:cNvSpPr/>
      </dsp:nvSpPr>
      <dsp:spPr>
        <a:xfrm>
          <a:off x="3908613" y="1239904"/>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908613" y="1317347"/>
        <a:ext cx="231705" cy="232330"/>
      </dsp:txXfrm>
    </dsp:sp>
    <dsp:sp modelId="{EAAC59B8-96C7-4CBF-ACA4-650459BD0A18}">
      <dsp:nvSpPr>
        <dsp:cNvPr id="0" name=""/>
        <dsp:cNvSpPr/>
      </dsp:nvSpPr>
      <dsp:spPr>
        <a:xfrm>
          <a:off x="4377020" y="317387"/>
          <a:ext cx="1561355" cy="223225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1" kern="1200"/>
            <a:t>Step 3: Final Submission</a:t>
          </a:r>
        </a:p>
        <a:p>
          <a:pPr marL="57150" lvl="1" indent="-57150" algn="l" defTabSz="466725">
            <a:lnSpc>
              <a:spcPct val="90000"/>
            </a:lnSpc>
            <a:spcBef>
              <a:spcPct val="0"/>
            </a:spcBef>
            <a:spcAft>
              <a:spcPct val="15000"/>
            </a:spcAft>
            <a:buChar char="•"/>
          </a:pPr>
          <a:r>
            <a:rPr lang="en-US" sz="1050" kern="1200"/>
            <a:t>Acceptance to the ‘Management Certificate - Terms &amp; Conditions’</a:t>
          </a:r>
        </a:p>
        <a:p>
          <a:pPr marL="57150" lvl="1" indent="-57150" algn="l" defTabSz="466725">
            <a:lnSpc>
              <a:spcPct val="90000"/>
            </a:lnSpc>
            <a:spcBef>
              <a:spcPct val="0"/>
            </a:spcBef>
            <a:spcAft>
              <a:spcPct val="15000"/>
            </a:spcAft>
            <a:buChar char="•"/>
          </a:pPr>
          <a:r>
            <a:rPr lang="en-US" sz="1050" kern="1200"/>
            <a:t>File is sent for Approval from NCGTC</a:t>
          </a:r>
        </a:p>
        <a:p>
          <a:pPr marL="57150" lvl="1" indent="-57150" algn="l" defTabSz="466725">
            <a:lnSpc>
              <a:spcPct val="90000"/>
            </a:lnSpc>
            <a:spcBef>
              <a:spcPct val="0"/>
            </a:spcBef>
            <a:spcAft>
              <a:spcPct val="15000"/>
            </a:spcAft>
            <a:buChar char="•"/>
          </a:pPr>
          <a:r>
            <a:rPr lang="en-US" sz="1050" kern="1200"/>
            <a:t>Post Approval of NCGTC user - the input file is processed for further inclusion in Portfolio</a:t>
          </a:r>
        </a:p>
        <a:p>
          <a:pPr marL="57150" lvl="1" indent="-57150" algn="l" defTabSz="466725">
            <a:lnSpc>
              <a:spcPct val="90000"/>
            </a:lnSpc>
            <a:spcBef>
              <a:spcPct val="0"/>
            </a:spcBef>
            <a:spcAft>
              <a:spcPct val="15000"/>
            </a:spcAft>
            <a:buChar char="•"/>
          </a:pPr>
          <a:r>
            <a:rPr lang="en-US" sz="1050" kern="1200"/>
            <a:t>File Status - Processed'</a:t>
          </a:r>
        </a:p>
      </dsp:txBody>
      <dsp:txXfrm>
        <a:off x="4422751" y="363118"/>
        <a:ext cx="1469893" cy="2140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130" y="19983"/>
          <a:ext cx="1281247" cy="512498"/>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Identifier</a:t>
          </a:r>
        </a:p>
      </dsp:txBody>
      <dsp:txXfrm>
        <a:off x="2130" y="19983"/>
        <a:ext cx="1281247" cy="512498"/>
      </dsp:txXfrm>
    </dsp:sp>
    <dsp:sp modelId="{EB70FAA0-E258-41A7-896E-34D8687D7F08}">
      <dsp:nvSpPr>
        <dsp:cNvPr id="0" name=""/>
        <dsp:cNvSpPr/>
      </dsp:nvSpPr>
      <dsp:spPr>
        <a:xfrm>
          <a:off x="2130" y="532481"/>
          <a:ext cx="1281247" cy="79056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'MUD'</a:t>
          </a:r>
          <a:endParaRPr lang="en-US" sz="800" kern="1200"/>
        </a:p>
      </dsp:txBody>
      <dsp:txXfrm>
        <a:off x="2130" y="532481"/>
        <a:ext cx="1281247" cy="790560"/>
      </dsp:txXfrm>
    </dsp:sp>
    <dsp:sp modelId="{8299344E-6C89-4F5B-A8DA-BFF8CB285CED}">
      <dsp:nvSpPr>
        <dsp:cNvPr id="0" name=""/>
        <dsp:cNvSpPr/>
      </dsp:nvSpPr>
      <dsp:spPr>
        <a:xfrm>
          <a:off x="1462752" y="19983"/>
          <a:ext cx="1281247" cy="512498"/>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MLI Code</a:t>
          </a:r>
        </a:p>
      </dsp:txBody>
      <dsp:txXfrm>
        <a:off x="1462752" y="19983"/>
        <a:ext cx="1281247" cy="512498"/>
      </dsp:txXfrm>
    </dsp:sp>
    <dsp:sp modelId="{D2B92B6C-FE09-4D8C-BA10-51242D398CE0}">
      <dsp:nvSpPr>
        <dsp:cNvPr id="0" name=""/>
        <dsp:cNvSpPr/>
      </dsp:nvSpPr>
      <dsp:spPr>
        <a:xfrm>
          <a:off x="1462752" y="532481"/>
          <a:ext cx="1281247" cy="79056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Unique Code for each MLI - A 4 character unique string</a:t>
          </a:r>
          <a:endParaRPr lang="en-US" sz="800" kern="1200"/>
        </a:p>
      </dsp:txBody>
      <dsp:txXfrm>
        <a:off x="1462752" y="532481"/>
        <a:ext cx="1281247" cy="790560"/>
      </dsp:txXfrm>
    </dsp:sp>
    <dsp:sp modelId="{2CCC3C7B-D042-4A1F-A467-9036DCC31A55}">
      <dsp:nvSpPr>
        <dsp:cNvPr id="0" name=""/>
        <dsp:cNvSpPr/>
      </dsp:nvSpPr>
      <dsp:spPr>
        <a:xfrm>
          <a:off x="2923374" y="19983"/>
          <a:ext cx="1281247" cy="512498"/>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Financial Year Period for which Portfolio is Created</a:t>
          </a:r>
        </a:p>
      </dsp:txBody>
      <dsp:txXfrm>
        <a:off x="2923374" y="19983"/>
        <a:ext cx="1281247" cy="512498"/>
      </dsp:txXfrm>
    </dsp:sp>
    <dsp:sp modelId="{3786AE98-8FF5-4EA2-BAFA-B60AAD6A7D88}">
      <dsp:nvSpPr>
        <dsp:cNvPr id="0" name=""/>
        <dsp:cNvSpPr/>
      </dsp:nvSpPr>
      <dsp:spPr>
        <a:xfrm>
          <a:off x="2923374" y="532481"/>
          <a:ext cx="1281247" cy="79056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Comprises of:</a:t>
          </a:r>
        </a:p>
        <a:p>
          <a:pPr marL="114300" lvl="2" indent="-57150" algn="l" defTabSz="400050">
            <a:lnSpc>
              <a:spcPct val="90000"/>
            </a:lnSpc>
            <a:spcBef>
              <a:spcPct val="0"/>
            </a:spcBef>
            <a:spcAft>
              <a:spcPct val="15000"/>
            </a:spcAft>
            <a:buChar char="•"/>
          </a:pPr>
          <a:r>
            <a:rPr lang="en-US" sz="900" kern="1200"/>
            <a:t>Financial Year start period</a:t>
          </a:r>
        </a:p>
        <a:p>
          <a:pPr marL="114300" lvl="2" indent="-57150" algn="l" defTabSz="400050">
            <a:lnSpc>
              <a:spcPct val="90000"/>
            </a:lnSpc>
            <a:spcBef>
              <a:spcPct val="0"/>
            </a:spcBef>
            <a:spcAft>
              <a:spcPct val="15000"/>
            </a:spcAft>
            <a:buChar char="•"/>
          </a:pPr>
          <a:r>
            <a:rPr lang="en-US" sz="900" kern="1200"/>
            <a:t>Financial Year end period</a:t>
          </a:r>
          <a:endParaRPr lang="en-US" sz="800" kern="1200"/>
        </a:p>
      </dsp:txBody>
      <dsp:txXfrm>
        <a:off x="2923374" y="532481"/>
        <a:ext cx="1281247" cy="790560"/>
      </dsp:txXfrm>
    </dsp:sp>
    <dsp:sp modelId="{9E7D8B15-614D-4241-B266-C9259507E931}">
      <dsp:nvSpPr>
        <dsp:cNvPr id="0" name=""/>
        <dsp:cNvSpPr/>
      </dsp:nvSpPr>
      <dsp:spPr>
        <a:xfrm>
          <a:off x="4383996" y="19983"/>
          <a:ext cx="1281247" cy="512498"/>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US" sz="800" kern="1200"/>
            <a:t>Current or Retrospective Portfolio </a:t>
          </a:r>
        </a:p>
      </dsp:txBody>
      <dsp:txXfrm>
        <a:off x="4383996" y="19983"/>
        <a:ext cx="1281247" cy="512498"/>
      </dsp:txXfrm>
    </dsp:sp>
    <dsp:sp modelId="{B2876CDD-2A1E-4DD7-9A33-D2D771E8BCCA}">
      <dsp:nvSpPr>
        <dsp:cNvPr id="0" name=""/>
        <dsp:cNvSpPr/>
      </dsp:nvSpPr>
      <dsp:spPr>
        <a:xfrm>
          <a:off x="4383996" y="532481"/>
          <a:ext cx="1281247" cy="79056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Portfolio Created to accomodate older loans OR loans in current FY. Fixed Identifier 'R' or 'C'.</a:t>
          </a:r>
          <a:endParaRPr lang="en-US" sz="800" kern="1200"/>
        </a:p>
      </dsp:txBody>
      <dsp:txXfrm>
        <a:off x="4383996" y="532481"/>
        <a:ext cx="1281247" cy="7905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Scheme code is - 'MUD'</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Include New Loan Request to the Portfolio</a:t>
          </a:r>
        </a:p>
      </dsp:txBody>
      <dsp:txXfrm>
        <a:off x="4505209" y="643393"/>
        <a:ext cx="1835317"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Update Loan Request in the Portfolio</a:t>
          </a:r>
        </a:p>
      </dsp:txBody>
      <dsp:txXfrm>
        <a:off x="4505209" y="643393"/>
        <a:ext cx="1835317"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updates for Mudra loan scheme.
This scheme is a portfolio scheme. Intention is to collate &amp; track functional specifications of underlying business processes for Mudra loan guarantee business and provide a firm base for further interpretations of software requirements &amp; specifications.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915672-7919-45DB-891B-98D29B0372F6}">
  <ds:schemaRefs>
    <ds:schemaRef ds:uri="http://schemas.openxmlformats.org/officeDocument/2006/bibliography"/>
  </ds:schemaRefs>
</ds:datastoreItem>
</file>

<file path=customXml/itemProps3.xml><?xml version="1.0" encoding="utf-8"?>
<ds:datastoreItem xmlns:ds="http://schemas.openxmlformats.org/officeDocument/2006/customXml" ds:itemID="{5754229C-12D4-47A9-BB94-2B2876377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eabb9-33a7-4f39-9ee7-c53b891be3bb"/>
    <ds:schemaRef ds:uri="57e2904d-03cf-4f4a-8d43-76aa56e67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8C0DB-D128-43C3-93A0-62A0304FAE02}">
  <ds:schemaRefs>
    <ds:schemaRef ds:uri="http://schemas.microsoft.com/sharepoint/v3/contenttype/forms"/>
  </ds:schemaRefs>
</ds:datastoreItem>
</file>

<file path=customXml/itemProps5.xml><?xml version="1.0" encoding="utf-8"?>
<ds:datastoreItem xmlns:ds="http://schemas.openxmlformats.org/officeDocument/2006/customXml" ds:itemID="{7BF087AF-3850-4DC4-99A2-E44DA34B8B97}">
  <ds:schemaRefs>
    <ds:schemaRef ds:uri="http://schemas.microsoft.com/office/2006/metadata/properties"/>
    <ds:schemaRef ds:uri="http://schemas.microsoft.com/office/infopath/2007/PartnerControls"/>
    <ds:schemaRef ds:uri="7b5eabb9-33a7-4f39-9ee7-c53b891be3bb"/>
    <ds:schemaRef ds:uri="57e2904d-03cf-4f4a-8d43-76aa56e67ae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Mudra Loan – Portfolio Credit Guarantees</dc:subject>
  <dc:creator>Sachin Patange/Solution Architect</dc:creator>
  <keywords/>
  <dc:description/>
  <lastModifiedBy>Chandan Chandel</lastModifiedBy>
  <revision>301</revision>
  <lastPrinted>2016-08-05T11:50:00.0000000Z</lastPrinted>
  <dcterms:created xsi:type="dcterms:W3CDTF">2024-08-20T08:32:00.0000000Z</dcterms:created>
  <dcterms:modified xsi:type="dcterms:W3CDTF">2025-01-14T09:28:13.4465826Z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