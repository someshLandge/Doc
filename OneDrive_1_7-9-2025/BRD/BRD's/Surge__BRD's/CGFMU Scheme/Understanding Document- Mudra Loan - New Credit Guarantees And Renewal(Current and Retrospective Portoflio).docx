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xmlns:w16du="http://schemas.microsoft.com/office/word/2023/wordml/word16du" mc:Ignorable="w14 w15 w16se w16cid w16 w16cex w16sdtdh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Pr="00A600F1" w:rsidR="0028784B" w:rsidRDefault="00DA197B" w14:paraId="759EFF5C" w14:textId="03051733">
          <w:r w:rsidRPr="00A600F1">
            <w:rPr>
              <w:noProof/>
              <w:lang w:val="en-IN" w:eastAsia="en-IN"/>
            </w:rPr>
            <mc:AlternateContent>
              <mc:Choice Requires="wps">
                <w:drawing>
                  <wp:anchor distT="0" distB="0" distL="114300" distR="114300" simplePos="0" relativeHeight="251658240" behindDoc="0" locked="0" layoutInCell="1" allowOverlap="1" wp14:anchorId="5088EBD4" wp14:editId="72B19692">
                    <wp:simplePos x="0" y="0"/>
                    <wp:positionH relativeFrom="page">
                      <wp:posOffset>276860</wp:posOffset>
                    </wp:positionH>
                    <wp:positionV relativeFrom="page">
                      <wp:posOffset>55245</wp:posOffset>
                    </wp:positionV>
                    <wp:extent cx="7315200" cy="3638550"/>
                    <wp:effectExtent l="0" t="0" r="0" b="6350"/>
                    <wp:wrapSquare wrapText="bothSides"/>
                    <wp:docPr id="117836825" name="Text Box 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A9B" w:rsidRDefault="00AC3004" w14:paraId="5A8A2B6C" w14:textId="3DE7833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06F">
                                      <w:rPr>
                                        <w:caps/>
                                        <w:color w:val="5B9BD5" w:themeColor="accent1"/>
                                        <w:sz w:val="64"/>
                                        <w:szCs w:val="64"/>
                                      </w:rPr>
                                      <w:t xml:space="preserve">Understanding </w:t>
                                    </w:r>
                                    <w:r w:rsidR="009B6A9B">
                                      <w:rPr>
                                        <w:caps/>
                                        <w:color w:val="5B9BD5" w:themeColor="accent1"/>
                                        <w:sz w:val="64"/>
                                        <w:szCs w:val="64"/>
                                      </w:rPr>
                                      <w:t>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B6A9B" w:rsidRDefault="009B6A9B" w14:paraId="01B0C5C0"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E3572D5">
                  <v:shapetype id="_x0000_t202" coordsize="21600,21600" o:spt="202" path="m,l,21600r21600,l21600,xe" w14:anchorId="5088EBD4">
                    <v:stroke joinstyle="miter"/>
                    <v:path gradientshapeok="t" o:connecttype="rect"/>
                  </v:shapetype>
                  <v:shape id="Text Box 3" style="position:absolute;margin-left:21.8pt;margin-top:4.35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">
                    <v:textbox inset="126pt,0,54pt,0">
                      <w:txbxContent>
                        <w:p w:rsidR="009B6A9B" w:rsidRDefault="00000000" w14:paraId="4E8082A3" w14:textId="3DE78336">
                          <w:pPr>
                            <w:jc w:val="right"/>
                            <w:rPr>
                              <w:color w:val="5B9BD5" w:themeColor="accent1"/>
                              <w:sz w:val="64"/>
                              <w:szCs w:val="64"/>
                            </w:rPr>
                          </w:pPr>
                          <w:sdt>
                            <w:sdtPr>
                              <w:id w:val="2092700316"/>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06F">
                                <w:rPr>
                                  <w:caps/>
                                  <w:color w:val="5B9BD5" w:themeColor="accent1"/>
                                  <w:sz w:val="64"/>
                                  <w:szCs w:val="64"/>
                                </w:rPr>
                                <w:t xml:space="preserve">Understanding </w:t>
                              </w:r>
                              <w:r w:rsidR="009B6A9B">
                                <w:rPr>
                                  <w:caps/>
                                  <w:color w:val="5B9BD5" w:themeColor="accent1"/>
                                  <w:sz w:val="64"/>
                                  <w:szCs w:val="64"/>
                                </w:rPr>
                                <w:t>Document</w:t>
                              </w:r>
                            </w:sdtContent>
                          </w:sdt>
                        </w:p>
                        <w:sdt>
                          <w:sdtPr>
                            <w:id w:val="1747344549"/>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B6A9B" w:rsidRDefault="009B6A9B" w14:paraId="58A8EE8F"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v:textbox>
                    <w10:wrap type="square" anchorx="page" anchory="page"/>
                  </v:shape>
                </w:pict>
              </mc:Fallback>
            </mc:AlternateContent>
          </w:r>
        </w:p>
        <w:p w:rsidRPr="00A600F1" w:rsidR="0028784B" w:rsidRDefault="0028784B" w14:paraId="30486A7A" w14:textId="724CAFE7">
          <w:pPr>
            <w:rPr>
              <w:rFonts w:ascii="Arial Narrow" w:hAnsi="Arial Narrow" w:eastAsia="Times New Roman" w:cs="Arial"/>
              <w:b/>
              <w:bCs/>
              <w:caps/>
              <w:kern w:val="32"/>
              <w:sz w:val="28"/>
              <w:szCs w:val="28"/>
            </w:rPr>
          </w:pPr>
          <w:r w:rsidRPr="00A600F1">
            <w:rPr>
              <w:rFonts w:ascii="Arial Narrow" w:hAnsi="Arial Narrow" w:eastAsia="Times New Roman" w:cs="Arial"/>
              <w:b/>
              <w:bCs/>
              <w:caps/>
              <w:kern w:val="32"/>
              <w:sz w:val="28"/>
              <w:szCs w:val="28"/>
            </w:rPr>
            <w:br w:type="page"/>
          </w:r>
        </w:p>
      </w:sdtContent>
    </w:sdt>
    <w:p w:rsidRPr="00A600F1" w:rsidR="0053511F" w:rsidP="0085005D" w:rsidRDefault="0053511F" w14:paraId="57BCEA37" w14:textId="2B0AC943">
      <w:pPr>
        <w:rPr>
          <w:rFonts w:eastAsia="Times New Roman"/>
        </w:rPr>
      </w:pPr>
    </w:p>
    <w:p w:rsidRPr="00A600F1" w:rsidR="00B65D9D" w:rsidP="00B65D9D" w:rsidRDefault="00B65D9D" w14:paraId="758FA6AE" w14:textId="77777777">
      <w:pPr>
        <w:rPr>
          <w:rFonts w:ascii="Arial Narrow" w:hAnsi="Arial Narrow" w:eastAsia="Times New Roman" w:cs="Arial"/>
          <w:b/>
          <w:bCs/>
          <w:caps/>
          <w:kern w:val="32"/>
          <w:sz w:val="28"/>
          <w:szCs w:val="28"/>
        </w:rPr>
      </w:pPr>
    </w:p>
    <w:p w:rsidRPr="00A600F1" w:rsidR="005B1988" w:rsidRDefault="005B1988" w14:paraId="3197EFCD" w14:textId="38760717">
      <w:pPr>
        <w:rPr>
          <w:rFonts w:ascii="Arial Narrow" w:hAnsi="Arial Narrow" w:eastAsia="Times New Roman" w:cs="Arial"/>
          <w:b/>
          <w:bCs/>
          <w:caps/>
          <w:kern w:val="32"/>
          <w:sz w:val="28"/>
          <w:szCs w:val="28"/>
        </w:rPr>
      </w:pPr>
      <w:r w:rsidRPr="00A600F1">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ＭＳ 明朝" w:cs="Mangal" w:asciiTheme="minorAscii" w:hAnsiTheme="minorAscii" w:eastAsiaTheme="minorEastAsia" w:cstheme="minorBidi"/>
          <w:color w:val="auto"/>
          <w:sz w:val="22"/>
          <w:szCs w:val="22"/>
        </w:rPr>
      </w:sdtPr>
      <w:sdtEndPr>
        <w:rPr>
          <w:rFonts w:ascii="Calibri" w:hAnsi="Calibri" w:eastAsia="ＭＳ 明朝" w:cs="Mangal" w:asciiTheme="minorAscii" w:hAnsiTheme="minorAscii" w:eastAsiaTheme="minorEastAsia" w:cstheme="minorBidi"/>
          <w:b w:val="1"/>
          <w:bCs w:val="1"/>
          <w:noProof/>
          <w:color w:val="auto"/>
          <w:sz w:val="22"/>
          <w:szCs w:val="22"/>
        </w:rPr>
      </w:sdtEndPr>
      <w:sdtContent>
        <w:p w:rsidRPr="00A600F1" w:rsidR="005B1988" w:rsidP="005B1988" w:rsidRDefault="005B1988" w14:paraId="2CD755BA" w14:textId="77777777">
          <w:pPr>
            <w:pStyle w:val="TOCHeading"/>
          </w:pPr>
        </w:p>
        <w:p w:rsidRPr="00A600F1" w:rsidR="00235336" w:rsidRDefault="005B1988" w14:paraId="55370721" w14:textId="118D388D">
          <w:pPr>
            <w:pStyle w:val="TOC2"/>
            <w:tabs>
              <w:tab w:val="left" w:pos="880"/>
              <w:tab w:val="right" w:leader="dot" w:pos="9350"/>
            </w:tabs>
            <w:rPr>
              <w:noProof/>
              <w:lang w:val="en-IN" w:eastAsia="en-IN"/>
            </w:rPr>
          </w:pPr>
          <w:r w:rsidRPr="00A600F1">
            <w:fldChar w:fldCharType="begin"/>
          </w:r>
          <w:r w:rsidRPr="00A600F1">
            <w:instrText xml:space="preserve"> TOC \o "1-3" \h \z \u </w:instrText>
          </w:r>
          <w:r w:rsidRPr="00A600F1">
            <w:fldChar w:fldCharType="separate"/>
          </w:r>
          <w:hyperlink w:history="1" w:anchor="_Toc159600833">
            <w:r w:rsidRPr="00A600F1" w:rsidR="00235336">
              <w:rPr>
                <w:rStyle w:val="Hyperlink"/>
                <w:rFonts w:ascii="Trebuchet MS" w:hAnsi="Trebuchet MS" w:eastAsia="Times New Roman" w:cs="Times New Roman"/>
                <w:b/>
                <w:bCs/>
                <w:iCs/>
                <w:noProof/>
              </w:rPr>
              <w:t>1.1</w:t>
            </w:r>
            <w:r w:rsidRPr="00A600F1" w:rsidR="00235336">
              <w:rPr>
                <w:noProof/>
                <w:lang w:val="en-IN" w:eastAsia="en-IN"/>
              </w:rPr>
              <w:tab/>
            </w:r>
            <w:r w:rsidRPr="00A600F1" w:rsidR="00235336">
              <w:rPr>
                <w:rStyle w:val="Hyperlink"/>
                <w:rFonts w:ascii="Trebuchet MS" w:hAnsi="Trebuchet MS" w:eastAsia="Times New Roman" w:cs="Arial"/>
                <w:b/>
                <w:bCs/>
                <w:iCs/>
                <w:noProof/>
              </w:rPr>
              <w:t>Introduction</w:t>
            </w:r>
            <w:r w:rsidRPr="00A600F1" w:rsidR="00235336">
              <w:rPr>
                <w:noProof/>
                <w:webHidden/>
              </w:rPr>
              <w:tab/>
            </w:r>
            <w:r w:rsidRPr="00A600F1" w:rsidR="00235336">
              <w:rPr>
                <w:noProof/>
                <w:webHidden/>
              </w:rPr>
              <w:fldChar w:fldCharType="begin"/>
            </w:r>
            <w:r w:rsidRPr="00A600F1" w:rsidR="00235336">
              <w:rPr>
                <w:noProof/>
                <w:webHidden/>
              </w:rPr>
              <w:instrText xml:space="preserve"> PAGEREF _Toc159600833 \h </w:instrText>
            </w:r>
            <w:r w:rsidRPr="00A600F1" w:rsidR="00235336">
              <w:rPr>
                <w:noProof/>
                <w:webHidden/>
              </w:rPr>
            </w:r>
            <w:r w:rsidRPr="00A600F1" w:rsidR="00235336">
              <w:rPr>
                <w:noProof/>
                <w:webHidden/>
              </w:rPr>
              <w:fldChar w:fldCharType="separate"/>
            </w:r>
            <w:r w:rsidRPr="00A600F1" w:rsidR="00235336">
              <w:rPr>
                <w:noProof/>
                <w:webHidden/>
              </w:rPr>
              <w:t>6</w:t>
            </w:r>
            <w:r w:rsidRPr="00A600F1" w:rsidR="00235336">
              <w:rPr>
                <w:noProof/>
                <w:webHidden/>
              </w:rPr>
              <w:fldChar w:fldCharType="end"/>
            </w:r>
          </w:hyperlink>
        </w:p>
        <w:p w:rsidRPr="00A600F1" w:rsidR="00235336" w:rsidRDefault="00235336" w14:paraId="3B1960F1" w14:textId="79C61ED0">
          <w:pPr>
            <w:pStyle w:val="TOC3"/>
            <w:tabs>
              <w:tab w:val="left" w:pos="1320"/>
              <w:tab w:val="right" w:leader="dot" w:pos="9350"/>
            </w:tabs>
            <w:rPr>
              <w:noProof/>
              <w:lang w:val="en-IN" w:eastAsia="en-IN"/>
            </w:rPr>
          </w:pPr>
          <w:hyperlink w:history="1" w:anchor="_Toc159600834">
            <w:r w:rsidRPr="00A600F1">
              <w:rPr>
                <w:rStyle w:val="Hyperlink"/>
                <w:rFonts w:ascii="Trebuchet MS" w:hAnsi="Trebuchet MS" w:cs="Times New Roman"/>
                <w:b/>
                <w:bCs/>
                <w:noProof/>
              </w:rPr>
              <w:t>1.1.1</w:t>
            </w:r>
            <w:r w:rsidRPr="00A600F1">
              <w:rPr>
                <w:noProof/>
                <w:lang w:val="en-IN" w:eastAsia="en-IN"/>
              </w:rPr>
              <w:tab/>
            </w:r>
            <w:r w:rsidRPr="00A600F1">
              <w:rPr>
                <w:rStyle w:val="Hyperlink"/>
                <w:rFonts w:ascii="Trebuchet MS" w:hAnsi="Trebuchet MS"/>
                <w:b/>
                <w:bCs/>
                <w:noProof/>
              </w:rPr>
              <w:t>Fund &amp; Docket Construct</w:t>
            </w:r>
            <w:r w:rsidRPr="00A600F1">
              <w:rPr>
                <w:noProof/>
                <w:webHidden/>
              </w:rPr>
              <w:tab/>
            </w:r>
            <w:r w:rsidRPr="00A600F1">
              <w:rPr>
                <w:noProof/>
                <w:webHidden/>
              </w:rPr>
              <w:fldChar w:fldCharType="begin"/>
            </w:r>
            <w:r w:rsidRPr="00A600F1">
              <w:rPr>
                <w:noProof/>
                <w:webHidden/>
              </w:rPr>
              <w:instrText xml:space="preserve"> PAGEREF _Toc159600834 \h </w:instrText>
            </w:r>
            <w:r w:rsidRPr="00A600F1">
              <w:rPr>
                <w:noProof/>
                <w:webHidden/>
              </w:rPr>
            </w:r>
            <w:r w:rsidRPr="00A600F1">
              <w:rPr>
                <w:noProof/>
                <w:webHidden/>
              </w:rPr>
              <w:fldChar w:fldCharType="separate"/>
            </w:r>
            <w:r w:rsidRPr="00A600F1">
              <w:rPr>
                <w:noProof/>
                <w:webHidden/>
              </w:rPr>
              <w:t>7</w:t>
            </w:r>
            <w:r w:rsidRPr="00A600F1">
              <w:rPr>
                <w:noProof/>
                <w:webHidden/>
              </w:rPr>
              <w:fldChar w:fldCharType="end"/>
            </w:r>
          </w:hyperlink>
        </w:p>
        <w:p w:rsidRPr="00A600F1" w:rsidR="00235336" w:rsidRDefault="00235336" w14:paraId="57A8E33A" w14:textId="27D6106E">
          <w:pPr>
            <w:pStyle w:val="TOC2"/>
            <w:tabs>
              <w:tab w:val="left" w:pos="880"/>
              <w:tab w:val="right" w:leader="dot" w:pos="9350"/>
            </w:tabs>
            <w:rPr>
              <w:noProof/>
              <w:lang w:val="en-IN" w:eastAsia="en-IN"/>
            </w:rPr>
          </w:pPr>
          <w:hyperlink w:history="1" w:anchor="_Toc159600835">
            <w:r w:rsidRPr="00A600F1">
              <w:rPr>
                <w:rStyle w:val="Hyperlink"/>
                <w:rFonts w:ascii="Trebuchet MS" w:hAnsi="Trebuchet MS" w:eastAsia="Times New Roman" w:cs="Times New Roman"/>
                <w:b/>
                <w:bCs/>
                <w:iCs/>
                <w:noProof/>
              </w:rPr>
              <w:t>1.2</w:t>
            </w:r>
            <w:r w:rsidRPr="00A600F1">
              <w:rPr>
                <w:noProof/>
                <w:lang w:val="en-IN" w:eastAsia="en-IN"/>
              </w:rPr>
              <w:tab/>
            </w:r>
            <w:r w:rsidRPr="00A600F1">
              <w:rPr>
                <w:rStyle w:val="Hyperlink"/>
                <w:rFonts w:ascii="Trebuchet MS" w:hAnsi="Trebuchet MS" w:eastAsia="Times New Roman" w:cs="Arial"/>
                <w:b/>
                <w:bCs/>
                <w:iCs/>
                <w:noProof/>
              </w:rPr>
              <w:t>Input File Layout</w:t>
            </w:r>
            <w:r w:rsidRPr="00A600F1">
              <w:rPr>
                <w:noProof/>
                <w:webHidden/>
              </w:rPr>
              <w:tab/>
            </w:r>
            <w:r w:rsidRPr="00A600F1">
              <w:rPr>
                <w:noProof/>
                <w:webHidden/>
              </w:rPr>
              <w:fldChar w:fldCharType="begin"/>
            </w:r>
            <w:r w:rsidRPr="00A600F1">
              <w:rPr>
                <w:noProof/>
                <w:webHidden/>
              </w:rPr>
              <w:instrText xml:space="preserve"> PAGEREF _Toc159600835 \h </w:instrText>
            </w:r>
            <w:r w:rsidRPr="00A600F1">
              <w:rPr>
                <w:noProof/>
                <w:webHidden/>
              </w:rPr>
            </w:r>
            <w:r w:rsidRPr="00A600F1">
              <w:rPr>
                <w:noProof/>
                <w:webHidden/>
              </w:rPr>
              <w:fldChar w:fldCharType="separate"/>
            </w:r>
            <w:r w:rsidRPr="00A600F1">
              <w:rPr>
                <w:noProof/>
                <w:webHidden/>
              </w:rPr>
              <w:t>7</w:t>
            </w:r>
            <w:r w:rsidRPr="00A600F1">
              <w:rPr>
                <w:noProof/>
                <w:webHidden/>
              </w:rPr>
              <w:fldChar w:fldCharType="end"/>
            </w:r>
          </w:hyperlink>
        </w:p>
        <w:p w:rsidRPr="00A600F1" w:rsidR="00235336" w:rsidRDefault="00235336" w14:paraId="05221492" w14:textId="195D435D">
          <w:pPr>
            <w:pStyle w:val="TOC3"/>
            <w:tabs>
              <w:tab w:val="left" w:pos="1320"/>
              <w:tab w:val="right" w:leader="dot" w:pos="9350"/>
            </w:tabs>
            <w:rPr>
              <w:noProof/>
              <w:lang w:val="en-IN" w:eastAsia="en-IN"/>
            </w:rPr>
          </w:pPr>
          <w:hyperlink w:history="1" w:anchor="_Toc159600836">
            <w:r w:rsidRPr="00A600F1">
              <w:rPr>
                <w:rStyle w:val="Hyperlink"/>
                <w:rFonts w:ascii="Trebuchet MS" w:hAnsi="Trebuchet MS" w:cs="Times New Roman"/>
                <w:b/>
                <w:bCs/>
                <w:noProof/>
              </w:rPr>
              <w:t>1.2.1</w:t>
            </w:r>
            <w:r w:rsidRPr="00A600F1">
              <w:rPr>
                <w:noProof/>
                <w:lang w:val="en-IN" w:eastAsia="en-IN"/>
              </w:rPr>
              <w:tab/>
            </w:r>
            <w:r w:rsidRPr="00A600F1">
              <w:rPr>
                <w:rStyle w:val="Hyperlink"/>
                <w:rFonts w:ascii="Trebuchet MS" w:hAnsi="Trebuchet MS"/>
                <w:b/>
                <w:bCs/>
                <w:noProof/>
              </w:rPr>
              <w:t>Layout: Input File – New Loan Information</w:t>
            </w:r>
            <w:r w:rsidRPr="00A600F1">
              <w:rPr>
                <w:noProof/>
                <w:webHidden/>
              </w:rPr>
              <w:tab/>
            </w:r>
            <w:r w:rsidRPr="00A600F1">
              <w:rPr>
                <w:noProof/>
                <w:webHidden/>
              </w:rPr>
              <w:fldChar w:fldCharType="begin"/>
            </w:r>
            <w:r w:rsidRPr="00A600F1">
              <w:rPr>
                <w:noProof/>
                <w:webHidden/>
              </w:rPr>
              <w:instrText xml:space="preserve"> PAGEREF _Toc159600836 \h </w:instrText>
            </w:r>
            <w:r w:rsidRPr="00A600F1">
              <w:rPr>
                <w:noProof/>
                <w:webHidden/>
              </w:rPr>
            </w:r>
            <w:r w:rsidRPr="00A600F1">
              <w:rPr>
                <w:noProof/>
                <w:webHidden/>
              </w:rPr>
              <w:fldChar w:fldCharType="separate"/>
            </w:r>
            <w:r w:rsidRPr="00A600F1">
              <w:rPr>
                <w:noProof/>
                <w:webHidden/>
              </w:rPr>
              <w:t>7</w:t>
            </w:r>
            <w:r w:rsidRPr="00A600F1">
              <w:rPr>
                <w:noProof/>
                <w:webHidden/>
              </w:rPr>
              <w:fldChar w:fldCharType="end"/>
            </w:r>
          </w:hyperlink>
        </w:p>
        <w:p w:rsidRPr="00A600F1" w:rsidR="00235336" w:rsidRDefault="00235336" w14:paraId="077BD91E" w14:textId="075AE327">
          <w:pPr>
            <w:pStyle w:val="TOC3"/>
            <w:tabs>
              <w:tab w:val="left" w:pos="1320"/>
              <w:tab w:val="right" w:leader="dot" w:pos="9350"/>
            </w:tabs>
            <w:rPr>
              <w:noProof/>
              <w:lang w:val="en-IN" w:eastAsia="en-IN"/>
            </w:rPr>
          </w:pPr>
          <w:hyperlink w:history="1" w:anchor="_Toc159600837">
            <w:r w:rsidRPr="00A600F1">
              <w:rPr>
                <w:rStyle w:val="Hyperlink"/>
                <w:rFonts w:ascii="Trebuchet MS" w:hAnsi="Trebuchet MS" w:cs="Times New Roman"/>
                <w:b/>
                <w:bCs/>
                <w:noProof/>
              </w:rPr>
              <w:t>1.2.2</w:t>
            </w:r>
            <w:r w:rsidRPr="00A600F1">
              <w:rPr>
                <w:noProof/>
                <w:lang w:val="en-IN" w:eastAsia="en-IN"/>
              </w:rPr>
              <w:tab/>
            </w:r>
            <w:r w:rsidRPr="00A600F1">
              <w:rPr>
                <w:rStyle w:val="Hyperlink"/>
                <w:rFonts w:ascii="Trebuchet MS" w:hAnsi="Trebuchet MS"/>
                <w:b/>
                <w:bCs/>
                <w:noProof/>
              </w:rPr>
              <w:t>Layout: Input File – Update Loan Details for Covered Loans</w:t>
            </w:r>
            <w:r w:rsidRPr="00A600F1">
              <w:rPr>
                <w:noProof/>
                <w:webHidden/>
              </w:rPr>
              <w:tab/>
            </w:r>
            <w:r w:rsidRPr="00A600F1">
              <w:rPr>
                <w:noProof/>
                <w:webHidden/>
              </w:rPr>
              <w:fldChar w:fldCharType="begin"/>
            </w:r>
            <w:r w:rsidRPr="00A600F1">
              <w:rPr>
                <w:noProof/>
                <w:webHidden/>
              </w:rPr>
              <w:instrText xml:space="preserve"> PAGEREF _Toc159600837 \h </w:instrText>
            </w:r>
            <w:r w:rsidRPr="00A600F1">
              <w:rPr>
                <w:noProof/>
                <w:webHidden/>
              </w:rPr>
            </w:r>
            <w:r w:rsidRPr="00A600F1">
              <w:rPr>
                <w:noProof/>
                <w:webHidden/>
              </w:rPr>
              <w:fldChar w:fldCharType="separate"/>
            </w:r>
            <w:r w:rsidRPr="00A600F1">
              <w:rPr>
                <w:noProof/>
                <w:webHidden/>
              </w:rPr>
              <w:t>7</w:t>
            </w:r>
            <w:r w:rsidRPr="00A600F1">
              <w:rPr>
                <w:noProof/>
                <w:webHidden/>
              </w:rPr>
              <w:fldChar w:fldCharType="end"/>
            </w:r>
          </w:hyperlink>
        </w:p>
        <w:p w:rsidRPr="00A600F1" w:rsidR="00235336" w:rsidRDefault="00235336" w14:paraId="35451097" w14:textId="2631AF0D">
          <w:pPr>
            <w:pStyle w:val="TOC2"/>
            <w:tabs>
              <w:tab w:val="left" w:pos="880"/>
              <w:tab w:val="right" w:leader="dot" w:pos="9350"/>
            </w:tabs>
            <w:rPr>
              <w:noProof/>
              <w:lang w:val="en-IN" w:eastAsia="en-IN"/>
            </w:rPr>
          </w:pPr>
          <w:hyperlink w:history="1" w:anchor="_Toc159600838">
            <w:r w:rsidRPr="00A600F1">
              <w:rPr>
                <w:rStyle w:val="Hyperlink"/>
                <w:rFonts w:ascii="Trebuchet MS" w:hAnsi="Trebuchet MS" w:eastAsia="Times New Roman" w:cs="Times New Roman"/>
                <w:b/>
                <w:bCs/>
                <w:iCs/>
                <w:noProof/>
              </w:rPr>
              <w:t>1.3</w:t>
            </w:r>
            <w:r w:rsidRPr="00A600F1">
              <w:rPr>
                <w:noProof/>
                <w:lang w:val="en-IN" w:eastAsia="en-IN"/>
              </w:rPr>
              <w:tab/>
            </w:r>
            <w:r w:rsidRPr="00A600F1">
              <w:rPr>
                <w:rStyle w:val="Hyperlink"/>
                <w:rFonts w:ascii="Trebuchet MS" w:hAnsi="Trebuchet MS" w:eastAsia="Times New Roman" w:cs="Arial"/>
                <w:b/>
                <w:bCs/>
                <w:iCs/>
                <w:noProof/>
              </w:rPr>
              <w:t>Input File Format Processed By SURGE</w:t>
            </w:r>
            <w:r w:rsidRPr="00A600F1">
              <w:rPr>
                <w:noProof/>
                <w:webHidden/>
              </w:rPr>
              <w:tab/>
            </w:r>
            <w:r w:rsidRPr="00A600F1">
              <w:rPr>
                <w:noProof/>
                <w:webHidden/>
              </w:rPr>
              <w:fldChar w:fldCharType="begin"/>
            </w:r>
            <w:r w:rsidRPr="00A600F1">
              <w:rPr>
                <w:noProof/>
                <w:webHidden/>
              </w:rPr>
              <w:instrText xml:space="preserve"> PAGEREF _Toc159600838 \h </w:instrText>
            </w:r>
            <w:r w:rsidRPr="00A600F1">
              <w:rPr>
                <w:noProof/>
                <w:webHidden/>
              </w:rPr>
            </w:r>
            <w:r w:rsidRPr="00A600F1">
              <w:rPr>
                <w:noProof/>
                <w:webHidden/>
              </w:rPr>
              <w:fldChar w:fldCharType="separate"/>
            </w:r>
            <w:r w:rsidRPr="00A600F1">
              <w:rPr>
                <w:noProof/>
                <w:webHidden/>
              </w:rPr>
              <w:t>8</w:t>
            </w:r>
            <w:r w:rsidRPr="00A600F1">
              <w:rPr>
                <w:noProof/>
                <w:webHidden/>
              </w:rPr>
              <w:fldChar w:fldCharType="end"/>
            </w:r>
          </w:hyperlink>
        </w:p>
        <w:p w:rsidRPr="00A600F1" w:rsidR="00235336" w:rsidRDefault="00235336" w14:paraId="359A4FA4" w14:textId="63F8D47F">
          <w:pPr>
            <w:pStyle w:val="TOC2"/>
            <w:tabs>
              <w:tab w:val="left" w:pos="880"/>
              <w:tab w:val="right" w:leader="dot" w:pos="9350"/>
            </w:tabs>
            <w:rPr>
              <w:noProof/>
              <w:lang w:val="en-IN" w:eastAsia="en-IN"/>
            </w:rPr>
          </w:pPr>
          <w:hyperlink w:history="1" w:anchor="_Toc159600839">
            <w:r w:rsidRPr="00A600F1">
              <w:rPr>
                <w:rStyle w:val="Hyperlink"/>
                <w:rFonts w:ascii="Trebuchet MS" w:hAnsi="Trebuchet MS" w:eastAsia="Times New Roman" w:cs="Times New Roman"/>
                <w:b/>
                <w:bCs/>
                <w:iCs/>
                <w:noProof/>
              </w:rPr>
              <w:t>1.4</w:t>
            </w:r>
            <w:r w:rsidRPr="00A600F1">
              <w:rPr>
                <w:noProof/>
                <w:lang w:val="en-IN" w:eastAsia="en-IN"/>
              </w:rPr>
              <w:tab/>
            </w:r>
            <w:r w:rsidRPr="00A600F1">
              <w:rPr>
                <w:rStyle w:val="Hyperlink"/>
                <w:rFonts w:ascii="Trebuchet MS" w:hAnsi="Trebuchet MS" w:eastAsia="Times New Roman" w:cs="Arial"/>
                <w:b/>
                <w:bCs/>
                <w:iCs/>
                <w:noProof/>
              </w:rPr>
              <w:t>Preparation of Input File</w:t>
            </w:r>
            <w:r w:rsidRPr="00A600F1">
              <w:rPr>
                <w:noProof/>
                <w:webHidden/>
              </w:rPr>
              <w:tab/>
            </w:r>
            <w:r w:rsidRPr="00A600F1">
              <w:rPr>
                <w:noProof/>
                <w:webHidden/>
              </w:rPr>
              <w:fldChar w:fldCharType="begin"/>
            </w:r>
            <w:r w:rsidRPr="00A600F1">
              <w:rPr>
                <w:noProof/>
                <w:webHidden/>
              </w:rPr>
              <w:instrText xml:space="preserve"> PAGEREF _Toc159600839 \h </w:instrText>
            </w:r>
            <w:r w:rsidRPr="00A600F1">
              <w:rPr>
                <w:noProof/>
                <w:webHidden/>
              </w:rPr>
            </w:r>
            <w:r w:rsidRPr="00A600F1">
              <w:rPr>
                <w:noProof/>
                <w:webHidden/>
              </w:rPr>
              <w:fldChar w:fldCharType="separate"/>
            </w:r>
            <w:r w:rsidRPr="00A600F1">
              <w:rPr>
                <w:noProof/>
                <w:webHidden/>
              </w:rPr>
              <w:t>8</w:t>
            </w:r>
            <w:r w:rsidRPr="00A600F1">
              <w:rPr>
                <w:noProof/>
                <w:webHidden/>
              </w:rPr>
              <w:fldChar w:fldCharType="end"/>
            </w:r>
          </w:hyperlink>
        </w:p>
        <w:p w:rsidRPr="00A600F1" w:rsidR="00235336" w:rsidRDefault="00235336" w14:paraId="7BEE17CC" w14:textId="638D9A53">
          <w:pPr>
            <w:pStyle w:val="TOC3"/>
            <w:tabs>
              <w:tab w:val="left" w:pos="1320"/>
              <w:tab w:val="right" w:leader="dot" w:pos="9350"/>
            </w:tabs>
            <w:rPr>
              <w:noProof/>
              <w:lang w:val="en-IN" w:eastAsia="en-IN"/>
            </w:rPr>
          </w:pPr>
          <w:hyperlink w:history="1" w:anchor="_Toc159600840">
            <w:r w:rsidRPr="00A600F1">
              <w:rPr>
                <w:rStyle w:val="Hyperlink"/>
                <w:rFonts w:ascii="Trebuchet MS" w:hAnsi="Trebuchet MS" w:cs="Times New Roman"/>
                <w:b/>
                <w:bCs/>
                <w:noProof/>
              </w:rPr>
              <w:t>1.4.1</w:t>
            </w:r>
            <w:r w:rsidRPr="00A600F1">
              <w:rPr>
                <w:noProof/>
                <w:lang w:val="en-IN" w:eastAsia="en-IN"/>
              </w:rPr>
              <w:tab/>
            </w:r>
            <w:r w:rsidRPr="00A600F1">
              <w:rPr>
                <w:rStyle w:val="Hyperlink"/>
                <w:rFonts w:ascii="Trebuchet MS" w:hAnsi="Trebuchet MS"/>
                <w:b/>
                <w:bCs/>
                <w:noProof/>
              </w:rPr>
              <w:t>New Loan Information – For Inclusion in Portfolio during Base Period</w:t>
            </w:r>
            <w:r w:rsidRPr="00A600F1">
              <w:rPr>
                <w:noProof/>
                <w:webHidden/>
              </w:rPr>
              <w:tab/>
            </w:r>
            <w:r w:rsidRPr="00A600F1">
              <w:rPr>
                <w:noProof/>
                <w:webHidden/>
              </w:rPr>
              <w:fldChar w:fldCharType="begin"/>
            </w:r>
            <w:r w:rsidRPr="00A600F1">
              <w:rPr>
                <w:noProof/>
                <w:webHidden/>
              </w:rPr>
              <w:instrText xml:space="preserve"> PAGEREF _Toc159600840 \h </w:instrText>
            </w:r>
            <w:r w:rsidRPr="00A600F1">
              <w:rPr>
                <w:noProof/>
                <w:webHidden/>
              </w:rPr>
            </w:r>
            <w:r w:rsidRPr="00A600F1">
              <w:rPr>
                <w:noProof/>
                <w:webHidden/>
              </w:rPr>
              <w:fldChar w:fldCharType="separate"/>
            </w:r>
            <w:r w:rsidRPr="00A600F1">
              <w:rPr>
                <w:noProof/>
                <w:webHidden/>
              </w:rPr>
              <w:t>9</w:t>
            </w:r>
            <w:r w:rsidRPr="00A600F1">
              <w:rPr>
                <w:noProof/>
                <w:webHidden/>
              </w:rPr>
              <w:fldChar w:fldCharType="end"/>
            </w:r>
          </w:hyperlink>
        </w:p>
        <w:p w:rsidRPr="00A600F1" w:rsidR="00235336" w:rsidRDefault="00235336" w14:paraId="7813E96A" w14:textId="6A843ABE">
          <w:pPr>
            <w:pStyle w:val="TOC3"/>
            <w:tabs>
              <w:tab w:val="left" w:pos="1320"/>
              <w:tab w:val="right" w:leader="dot" w:pos="9350"/>
            </w:tabs>
            <w:rPr>
              <w:noProof/>
              <w:lang w:val="en-IN" w:eastAsia="en-IN"/>
            </w:rPr>
          </w:pPr>
          <w:hyperlink w:history="1" w:anchor="_Toc159600841">
            <w:r w:rsidRPr="00A600F1">
              <w:rPr>
                <w:rStyle w:val="Hyperlink"/>
                <w:rFonts w:ascii="Trebuchet MS" w:hAnsi="Trebuchet MS" w:cs="Times New Roman"/>
                <w:b/>
                <w:bCs/>
                <w:noProof/>
              </w:rPr>
              <w:t>1.4.2</w:t>
            </w:r>
            <w:r w:rsidRPr="00A600F1">
              <w:rPr>
                <w:noProof/>
                <w:lang w:val="en-IN" w:eastAsia="en-IN"/>
              </w:rPr>
              <w:tab/>
            </w:r>
            <w:r w:rsidRPr="00A600F1">
              <w:rPr>
                <w:rStyle w:val="Hyperlink"/>
                <w:rFonts w:ascii="Trebuchet MS" w:hAnsi="Trebuchet MS"/>
                <w:b/>
                <w:bCs/>
                <w:noProof/>
              </w:rPr>
              <w:t>Update Loan Details for Covered Loans - For Inclusion in Portfolio during Base Period &amp; Currency Period</w:t>
            </w:r>
            <w:r w:rsidRPr="00A600F1">
              <w:rPr>
                <w:noProof/>
                <w:webHidden/>
              </w:rPr>
              <w:tab/>
            </w:r>
            <w:r w:rsidRPr="00A600F1">
              <w:rPr>
                <w:noProof/>
                <w:webHidden/>
              </w:rPr>
              <w:fldChar w:fldCharType="begin"/>
            </w:r>
            <w:r w:rsidRPr="00A600F1">
              <w:rPr>
                <w:noProof/>
                <w:webHidden/>
              </w:rPr>
              <w:instrText xml:space="preserve"> PAGEREF _Toc159600841 \h </w:instrText>
            </w:r>
            <w:r w:rsidRPr="00A600F1">
              <w:rPr>
                <w:noProof/>
                <w:webHidden/>
              </w:rPr>
            </w:r>
            <w:r w:rsidRPr="00A600F1">
              <w:rPr>
                <w:noProof/>
                <w:webHidden/>
              </w:rPr>
              <w:fldChar w:fldCharType="separate"/>
            </w:r>
            <w:r w:rsidRPr="00A600F1">
              <w:rPr>
                <w:noProof/>
                <w:webHidden/>
              </w:rPr>
              <w:t>9</w:t>
            </w:r>
            <w:r w:rsidRPr="00A600F1">
              <w:rPr>
                <w:noProof/>
                <w:webHidden/>
              </w:rPr>
              <w:fldChar w:fldCharType="end"/>
            </w:r>
          </w:hyperlink>
        </w:p>
        <w:p w:rsidRPr="00A600F1" w:rsidR="00235336" w:rsidRDefault="00235336" w14:paraId="2EEE6E89" w14:textId="332D0637">
          <w:pPr>
            <w:pStyle w:val="TOC3"/>
            <w:tabs>
              <w:tab w:val="left" w:pos="1320"/>
              <w:tab w:val="right" w:leader="dot" w:pos="9350"/>
            </w:tabs>
            <w:rPr>
              <w:noProof/>
              <w:lang w:val="en-IN" w:eastAsia="en-IN"/>
            </w:rPr>
          </w:pPr>
          <w:hyperlink w:history="1" w:anchor="_Toc159600842">
            <w:r w:rsidRPr="00A600F1">
              <w:rPr>
                <w:rStyle w:val="Hyperlink"/>
                <w:rFonts w:ascii="Trebuchet MS" w:hAnsi="Trebuchet MS" w:cs="Times New Roman"/>
                <w:b/>
                <w:bCs/>
                <w:noProof/>
              </w:rPr>
              <w:t>1.4.3</w:t>
            </w:r>
            <w:r w:rsidRPr="00A600F1">
              <w:rPr>
                <w:noProof/>
                <w:lang w:val="en-IN" w:eastAsia="en-IN"/>
              </w:rPr>
              <w:tab/>
            </w:r>
            <w:r w:rsidRPr="00A600F1">
              <w:rPr>
                <w:rStyle w:val="Hyperlink"/>
                <w:rFonts w:ascii="Trebuchet MS" w:hAnsi="Trebuchet MS"/>
                <w:b/>
                <w:bCs/>
                <w:noProof/>
              </w:rPr>
              <w:t>Summary - Preparing &amp; Uploading the Input File</w:t>
            </w:r>
            <w:r w:rsidRPr="00A600F1">
              <w:rPr>
                <w:noProof/>
                <w:webHidden/>
              </w:rPr>
              <w:tab/>
            </w:r>
            <w:r w:rsidRPr="00A600F1">
              <w:rPr>
                <w:noProof/>
                <w:webHidden/>
              </w:rPr>
              <w:fldChar w:fldCharType="begin"/>
            </w:r>
            <w:r w:rsidRPr="00A600F1">
              <w:rPr>
                <w:noProof/>
                <w:webHidden/>
              </w:rPr>
              <w:instrText xml:space="preserve"> PAGEREF _Toc159600842 \h </w:instrText>
            </w:r>
            <w:r w:rsidRPr="00A600F1">
              <w:rPr>
                <w:noProof/>
                <w:webHidden/>
              </w:rPr>
            </w:r>
            <w:r w:rsidRPr="00A600F1">
              <w:rPr>
                <w:noProof/>
                <w:webHidden/>
              </w:rPr>
              <w:fldChar w:fldCharType="separate"/>
            </w:r>
            <w:r w:rsidRPr="00A600F1">
              <w:rPr>
                <w:noProof/>
                <w:webHidden/>
              </w:rPr>
              <w:t>10</w:t>
            </w:r>
            <w:r w:rsidRPr="00A600F1">
              <w:rPr>
                <w:noProof/>
                <w:webHidden/>
              </w:rPr>
              <w:fldChar w:fldCharType="end"/>
            </w:r>
          </w:hyperlink>
        </w:p>
        <w:p w:rsidRPr="00A600F1" w:rsidR="00235336" w:rsidRDefault="00235336" w14:paraId="0C134E52" w14:textId="6C4EC0BD">
          <w:pPr>
            <w:pStyle w:val="TOC3"/>
            <w:tabs>
              <w:tab w:val="right" w:leader="dot" w:pos="9350"/>
            </w:tabs>
            <w:rPr>
              <w:noProof/>
              <w:lang w:val="en-IN" w:eastAsia="en-IN"/>
            </w:rPr>
          </w:pPr>
          <w:hyperlink w:history="1" w:anchor="_Toc159600844">
            <w:r w:rsidRPr="00A600F1">
              <w:rPr>
                <w:rStyle w:val="Hyperlink"/>
                <w:rFonts w:ascii="Trebuchet MS" w:hAnsi="Trebuchet MS"/>
                <w:b/>
                <w:bCs/>
                <w:noProof/>
              </w:rPr>
              <w:t>1.4.4 Process Flow- Input File and Payment Management</w:t>
            </w:r>
            <w:r w:rsidRPr="00A600F1">
              <w:rPr>
                <w:noProof/>
                <w:webHidden/>
              </w:rPr>
              <w:tab/>
            </w:r>
            <w:r w:rsidRPr="00A600F1">
              <w:rPr>
                <w:noProof/>
                <w:webHidden/>
              </w:rPr>
              <w:fldChar w:fldCharType="begin"/>
            </w:r>
            <w:r w:rsidRPr="00A600F1">
              <w:rPr>
                <w:noProof/>
                <w:webHidden/>
              </w:rPr>
              <w:instrText xml:space="preserve"> PAGEREF _Toc159600844 \h </w:instrText>
            </w:r>
            <w:r w:rsidRPr="00A600F1">
              <w:rPr>
                <w:noProof/>
                <w:webHidden/>
              </w:rPr>
            </w:r>
            <w:r w:rsidRPr="00A600F1">
              <w:rPr>
                <w:noProof/>
                <w:webHidden/>
              </w:rPr>
              <w:fldChar w:fldCharType="separate"/>
            </w:r>
            <w:r w:rsidRPr="00A600F1">
              <w:rPr>
                <w:noProof/>
                <w:webHidden/>
              </w:rPr>
              <w:t>11</w:t>
            </w:r>
            <w:r w:rsidRPr="00A600F1">
              <w:rPr>
                <w:noProof/>
                <w:webHidden/>
              </w:rPr>
              <w:fldChar w:fldCharType="end"/>
            </w:r>
          </w:hyperlink>
        </w:p>
        <w:p w:rsidRPr="00A600F1" w:rsidR="00235336" w:rsidRDefault="00235336" w14:paraId="5BB05D61" w14:textId="3DA2A34D">
          <w:pPr>
            <w:pStyle w:val="TOC2"/>
            <w:tabs>
              <w:tab w:val="left" w:pos="880"/>
              <w:tab w:val="right" w:leader="dot" w:pos="9350"/>
            </w:tabs>
            <w:rPr>
              <w:noProof/>
              <w:lang w:val="en-IN" w:eastAsia="en-IN"/>
            </w:rPr>
          </w:pPr>
          <w:hyperlink w:history="1" w:anchor="_Toc159600845">
            <w:r w:rsidRPr="00A600F1">
              <w:rPr>
                <w:rStyle w:val="Hyperlink"/>
                <w:rFonts w:ascii="Trebuchet MS" w:hAnsi="Trebuchet MS" w:eastAsia="Times New Roman" w:cs="Times New Roman"/>
                <w:b/>
                <w:bCs/>
                <w:iCs/>
                <w:noProof/>
              </w:rPr>
              <w:t>1.5</w:t>
            </w:r>
            <w:r w:rsidRPr="00A600F1">
              <w:rPr>
                <w:noProof/>
                <w:lang w:val="en-IN" w:eastAsia="en-IN"/>
              </w:rPr>
              <w:tab/>
            </w:r>
            <w:r w:rsidRPr="00A600F1">
              <w:rPr>
                <w:rStyle w:val="Hyperlink"/>
                <w:rFonts w:ascii="Trebuchet MS" w:hAnsi="Trebuchet MS" w:eastAsia="Times New Roman" w:cs="Arial"/>
                <w:b/>
                <w:bCs/>
                <w:iCs/>
                <w:noProof/>
              </w:rPr>
              <w:t>Portfolio Management</w:t>
            </w:r>
            <w:r w:rsidRPr="00A600F1">
              <w:rPr>
                <w:noProof/>
                <w:webHidden/>
              </w:rPr>
              <w:tab/>
            </w:r>
            <w:r w:rsidRPr="00A600F1">
              <w:rPr>
                <w:noProof/>
                <w:webHidden/>
              </w:rPr>
              <w:fldChar w:fldCharType="begin"/>
            </w:r>
            <w:r w:rsidRPr="00A600F1">
              <w:rPr>
                <w:noProof/>
                <w:webHidden/>
              </w:rPr>
              <w:instrText xml:space="preserve"> PAGEREF _Toc159600845 \h </w:instrText>
            </w:r>
            <w:r w:rsidRPr="00A600F1">
              <w:rPr>
                <w:noProof/>
                <w:webHidden/>
              </w:rPr>
            </w:r>
            <w:r w:rsidRPr="00A600F1">
              <w:rPr>
                <w:noProof/>
                <w:webHidden/>
              </w:rPr>
              <w:fldChar w:fldCharType="separate"/>
            </w:r>
            <w:r w:rsidRPr="00A600F1">
              <w:rPr>
                <w:noProof/>
                <w:webHidden/>
              </w:rPr>
              <w:t>12</w:t>
            </w:r>
            <w:r w:rsidRPr="00A600F1">
              <w:rPr>
                <w:noProof/>
                <w:webHidden/>
              </w:rPr>
              <w:fldChar w:fldCharType="end"/>
            </w:r>
          </w:hyperlink>
        </w:p>
        <w:p w:rsidRPr="00A600F1" w:rsidR="00235336" w:rsidRDefault="00235336" w14:paraId="17FB37EB" w14:textId="286814FE">
          <w:pPr>
            <w:pStyle w:val="TOC3"/>
            <w:tabs>
              <w:tab w:val="left" w:pos="1320"/>
              <w:tab w:val="right" w:leader="dot" w:pos="9350"/>
            </w:tabs>
            <w:rPr>
              <w:noProof/>
              <w:lang w:val="en-IN" w:eastAsia="en-IN"/>
            </w:rPr>
          </w:pPr>
          <w:hyperlink w:history="1" w:anchor="_Toc159600846">
            <w:r w:rsidRPr="00A600F1">
              <w:rPr>
                <w:rStyle w:val="Hyperlink"/>
                <w:rFonts w:ascii="Trebuchet MS" w:hAnsi="Trebuchet MS" w:cs="Times New Roman"/>
                <w:b/>
                <w:bCs/>
                <w:noProof/>
              </w:rPr>
              <w:t>1.5.1</w:t>
            </w:r>
            <w:r w:rsidRPr="00A600F1">
              <w:rPr>
                <w:noProof/>
                <w:lang w:val="en-IN" w:eastAsia="en-IN"/>
              </w:rPr>
              <w:tab/>
            </w:r>
            <w:r w:rsidRPr="00A600F1">
              <w:rPr>
                <w:rStyle w:val="Hyperlink"/>
                <w:rFonts w:ascii="Trebuchet MS" w:hAnsi="Trebuchet MS"/>
                <w:b/>
                <w:bCs/>
                <w:noProof/>
              </w:rPr>
              <w:t>Portfolio Creation</w:t>
            </w:r>
            <w:r w:rsidRPr="00A600F1">
              <w:rPr>
                <w:noProof/>
                <w:webHidden/>
              </w:rPr>
              <w:tab/>
            </w:r>
            <w:r w:rsidRPr="00A600F1">
              <w:rPr>
                <w:noProof/>
                <w:webHidden/>
              </w:rPr>
              <w:fldChar w:fldCharType="begin"/>
            </w:r>
            <w:r w:rsidRPr="00A600F1">
              <w:rPr>
                <w:noProof/>
                <w:webHidden/>
              </w:rPr>
              <w:instrText xml:space="preserve"> PAGEREF _Toc159600846 \h </w:instrText>
            </w:r>
            <w:r w:rsidRPr="00A600F1">
              <w:rPr>
                <w:noProof/>
                <w:webHidden/>
              </w:rPr>
            </w:r>
            <w:r w:rsidRPr="00A600F1">
              <w:rPr>
                <w:noProof/>
                <w:webHidden/>
              </w:rPr>
              <w:fldChar w:fldCharType="separate"/>
            </w:r>
            <w:r w:rsidRPr="00A600F1">
              <w:rPr>
                <w:noProof/>
                <w:webHidden/>
              </w:rPr>
              <w:t>12</w:t>
            </w:r>
            <w:r w:rsidRPr="00A600F1">
              <w:rPr>
                <w:noProof/>
                <w:webHidden/>
              </w:rPr>
              <w:fldChar w:fldCharType="end"/>
            </w:r>
          </w:hyperlink>
        </w:p>
        <w:p w:rsidRPr="00A600F1" w:rsidR="00235336" w:rsidRDefault="00235336" w14:paraId="1B9CF882" w14:textId="15F88635">
          <w:pPr>
            <w:pStyle w:val="TOC3"/>
            <w:tabs>
              <w:tab w:val="left" w:pos="1540"/>
              <w:tab w:val="right" w:leader="dot" w:pos="9350"/>
            </w:tabs>
            <w:rPr>
              <w:noProof/>
              <w:lang w:val="en-IN" w:eastAsia="en-IN"/>
            </w:rPr>
          </w:pPr>
          <w:hyperlink w:history="1" w:anchor="_Toc159600847">
            <w:r w:rsidRPr="00A600F1">
              <w:rPr>
                <w:rStyle w:val="Hyperlink"/>
                <w:rFonts w:ascii="Trebuchet MS" w:hAnsi="Trebuchet MS" w:cs="Times New Roman"/>
                <w:b/>
                <w:bCs/>
                <w:noProof/>
              </w:rPr>
              <w:t>1.5.1.1</w:t>
            </w:r>
            <w:r w:rsidRPr="00A600F1">
              <w:rPr>
                <w:noProof/>
                <w:lang w:val="en-IN" w:eastAsia="en-IN"/>
              </w:rPr>
              <w:tab/>
            </w:r>
            <w:r w:rsidRPr="00A600F1">
              <w:rPr>
                <w:rStyle w:val="Hyperlink"/>
                <w:rFonts w:ascii="Trebuchet MS" w:hAnsi="Trebuchet MS"/>
                <w:b/>
                <w:bCs/>
                <w:noProof/>
              </w:rPr>
              <w:t>Portfolio Status Values</w:t>
            </w:r>
            <w:r w:rsidRPr="00A600F1">
              <w:rPr>
                <w:noProof/>
                <w:webHidden/>
              </w:rPr>
              <w:tab/>
            </w:r>
            <w:r w:rsidRPr="00A600F1">
              <w:rPr>
                <w:noProof/>
                <w:webHidden/>
              </w:rPr>
              <w:fldChar w:fldCharType="begin"/>
            </w:r>
            <w:r w:rsidRPr="00A600F1">
              <w:rPr>
                <w:noProof/>
                <w:webHidden/>
              </w:rPr>
              <w:instrText xml:space="preserve"> PAGEREF _Toc159600847 \h </w:instrText>
            </w:r>
            <w:r w:rsidRPr="00A600F1">
              <w:rPr>
                <w:noProof/>
                <w:webHidden/>
              </w:rPr>
            </w:r>
            <w:r w:rsidRPr="00A600F1">
              <w:rPr>
                <w:noProof/>
                <w:webHidden/>
              </w:rPr>
              <w:fldChar w:fldCharType="separate"/>
            </w:r>
            <w:r w:rsidRPr="00A600F1">
              <w:rPr>
                <w:noProof/>
                <w:webHidden/>
              </w:rPr>
              <w:t>13</w:t>
            </w:r>
            <w:r w:rsidRPr="00A600F1">
              <w:rPr>
                <w:noProof/>
                <w:webHidden/>
              </w:rPr>
              <w:fldChar w:fldCharType="end"/>
            </w:r>
          </w:hyperlink>
        </w:p>
        <w:p w:rsidRPr="00A600F1" w:rsidR="00235336" w:rsidRDefault="00235336" w14:paraId="6FF6474D" w14:textId="61138547">
          <w:pPr>
            <w:pStyle w:val="TOC3"/>
            <w:tabs>
              <w:tab w:val="left" w:pos="1540"/>
              <w:tab w:val="right" w:leader="dot" w:pos="9350"/>
            </w:tabs>
            <w:rPr>
              <w:noProof/>
              <w:lang w:val="en-IN" w:eastAsia="en-IN"/>
            </w:rPr>
          </w:pPr>
          <w:hyperlink w:history="1" w:anchor="_Toc159600848">
            <w:r w:rsidRPr="00A600F1">
              <w:rPr>
                <w:rStyle w:val="Hyperlink"/>
                <w:rFonts w:ascii="Trebuchet MS" w:hAnsi="Trebuchet MS" w:cs="Times New Roman"/>
                <w:b/>
                <w:bCs/>
                <w:noProof/>
              </w:rPr>
              <w:t>1.5.1.2</w:t>
            </w:r>
            <w:r w:rsidRPr="00A600F1">
              <w:rPr>
                <w:noProof/>
                <w:lang w:val="en-IN" w:eastAsia="en-IN"/>
              </w:rPr>
              <w:tab/>
            </w:r>
            <w:r w:rsidRPr="00A600F1">
              <w:rPr>
                <w:rStyle w:val="Hyperlink"/>
                <w:rFonts w:ascii="Trebuchet MS" w:hAnsi="Trebuchet MS"/>
                <w:b/>
                <w:bCs/>
                <w:noProof/>
              </w:rPr>
              <w:t>Portfolio Transitions</w:t>
            </w:r>
            <w:r w:rsidRPr="00A600F1">
              <w:rPr>
                <w:noProof/>
                <w:webHidden/>
              </w:rPr>
              <w:tab/>
            </w:r>
            <w:r w:rsidRPr="00A600F1">
              <w:rPr>
                <w:noProof/>
                <w:webHidden/>
              </w:rPr>
              <w:fldChar w:fldCharType="begin"/>
            </w:r>
            <w:r w:rsidRPr="00A600F1">
              <w:rPr>
                <w:noProof/>
                <w:webHidden/>
              </w:rPr>
              <w:instrText xml:space="preserve"> PAGEREF _Toc159600848 \h </w:instrText>
            </w:r>
            <w:r w:rsidRPr="00A600F1">
              <w:rPr>
                <w:noProof/>
                <w:webHidden/>
              </w:rPr>
            </w:r>
            <w:r w:rsidRPr="00A600F1">
              <w:rPr>
                <w:noProof/>
                <w:webHidden/>
              </w:rPr>
              <w:fldChar w:fldCharType="separate"/>
            </w:r>
            <w:r w:rsidRPr="00A600F1">
              <w:rPr>
                <w:noProof/>
                <w:webHidden/>
              </w:rPr>
              <w:t>14</w:t>
            </w:r>
            <w:r w:rsidRPr="00A600F1">
              <w:rPr>
                <w:noProof/>
                <w:webHidden/>
              </w:rPr>
              <w:fldChar w:fldCharType="end"/>
            </w:r>
          </w:hyperlink>
        </w:p>
        <w:p w:rsidRPr="00A600F1" w:rsidR="00235336" w:rsidRDefault="00235336" w14:paraId="561A3807" w14:textId="43262B76">
          <w:pPr>
            <w:pStyle w:val="TOC3"/>
            <w:tabs>
              <w:tab w:val="left" w:pos="1320"/>
              <w:tab w:val="right" w:leader="dot" w:pos="9350"/>
            </w:tabs>
            <w:rPr>
              <w:noProof/>
              <w:lang w:val="en-IN" w:eastAsia="en-IN"/>
            </w:rPr>
          </w:pPr>
          <w:hyperlink w:history="1" w:anchor="_Toc159600849">
            <w:r w:rsidRPr="00A600F1">
              <w:rPr>
                <w:rStyle w:val="Hyperlink"/>
                <w:rFonts w:ascii="Trebuchet MS" w:hAnsi="Trebuchet MS" w:cs="Times New Roman"/>
                <w:b/>
                <w:bCs/>
                <w:noProof/>
              </w:rPr>
              <w:t>1.5.2</w:t>
            </w:r>
            <w:r w:rsidRPr="00A600F1">
              <w:rPr>
                <w:noProof/>
                <w:lang w:val="en-IN" w:eastAsia="en-IN"/>
              </w:rPr>
              <w:tab/>
            </w:r>
            <w:r w:rsidRPr="00A600F1">
              <w:rPr>
                <w:rStyle w:val="Hyperlink"/>
                <w:rFonts w:ascii="Trebuchet MS" w:hAnsi="Trebuchet MS"/>
                <w:b/>
                <w:bCs/>
                <w:noProof/>
              </w:rPr>
              <w:t>Allotting Credit Guarantee Unique Identifiers - CGPAN</w:t>
            </w:r>
            <w:r w:rsidRPr="00A600F1">
              <w:rPr>
                <w:noProof/>
                <w:webHidden/>
              </w:rPr>
              <w:tab/>
            </w:r>
            <w:r w:rsidRPr="00A600F1">
              <w:rPr>
                <w:noProof/>
                <w:webHidden/>
              </w:rPr>
              <w:fldChar w:fldCharType="begin"/>
            </w:r>
            <w:r w:rsidRPr="00A600F1">
              <w:rPr>
                <w:noProof/>
                <w:webHidden/>
              </w:rPr>
              <w:instrText xml:space="preserve"> PAGEREF _Toc159600849 \h </w:instrText>
            </w:r>
            <w:r w:rsidRPr="00A600F1">
              <w:rPr>
                <w:noProof/>
                <w:webHidden/>
              </w:rPr>
            </w:r>
            <w:r w:rsidRPr="00A600F1">
              <w:rPr>
                <w:noProof/>
                <w:webHidden/>
              </w:rPr>
              <w:fldChar w:fldCharType="separate"/>
            </w:r>
            <w:r w:rsidRPr="00A600F1">
              <w:rPr>
                <w:noProof/>
                <w:webHidden/>
              </w:rPr>
              <w:t>19</w:t>
            </w:r>
            <w:r w:rsidRPr="00A600F1">
              <w:rPr>
                <w:noProof/>
                <w:webHidden/>
              </w:rPr>
              <w:fldChar w:fldCharType="end"/>
            </w:r>
          </w:hyperlink>
        </w:p>
        <w:p w:rsidRPr="00A600F1" w:rsidR="00235336" w:rsidRDefault="00235336" w14:paraId="46E4437A" w14:textId="2C671A96">
          <w:pPr>
            <w:pStyle w:val="TOC3"/>
            <w:tabs>
              <w:tab w:val="left" w:pos="1320"/>
              <w:tab w:val="right" w:leader="dot" w:pos="9350"/>
            </w:tabs>
            <w:rPr>
              <w:noProof/>
              <w:lang w:val="en-IN" w:eastAsia="en-IN"/>
            </w:rPr>
          </w:pPr>
          <w:hyperlink w:history="1" w:anchor="_Toc159600850">
            <w:r w:rsidRPr="00A600F1">
              <w:rPr>
                <w:rStyle w:val="Hyperlink"/>
                <w:rFonts w:ascii="Trebuchet MS" w:hAnsi="Trebuchet MS" w:cs="Times New Roman"/>
                <w:b/>
                <w:bCs/>
                <w:noProof/>
              </w:rPr>
              <w:t>1.5.3</w:t>
            </w:r>
            <w:r w:rsidRPr="00A600F1">
              <w:rPr>
                <w:noProof/>
                <w:lang w:val="en-IN" w:eastAsia="en-IN"/>
              </w:rPr>
              <w:tab/>
            </w:r>
            <w:r w:rsidRPr="00A600F1">
              <w:rPr>
                <w:rStyle w:val="Hyperlink"/>
                <w:rFonts w:ascii="Trebuchet MS" w:hAnsi="Trebuchet MS"/>
                <w:b/>
                <w:bCs/>
                <w:noProof/>
              </w:rPr>
              <w:t>Portfolio Risk Assessment</w:t>
            </w:r>
            <w:r w:rsidRPr="00A600F1">
              <w:rPr>
                <w:noProof/>
                <w:webHidden/>
              </w:rPr>
              <w:tab/>
            </w:r>
            <w:r w:rsidRPr="00A600F1">
              <w:rPr>
                <w:noProof/>
                <w:webHidden/>
              </w:rPr>
              <w:fldChar w:fldCharType="begin"/>
            </w:r>
            <w:r w:rsidRPr="00A600F1">
              <w:rPr>
                <w:noProof/>
                <w:webHidden/>
              </w:rPr>
              <w:instrText xml:space="preserve"> PAGEREF _Toc159600850 \h </w:instrText>
            </w:r>
            <w:r w:rsidRPr="00A600F1">
              <w:rPr>
                <w:noProof/>
                <w:webHidden/>
              </w:rPr>
            </w:r>
            <w:r w:rsidRPr="00A600F1">
              <w:rPr>
                <w:noProof/>
                <w:webHidden/>
              </w:rPr>
              <w:fldChar w:fldCharType="separate"/>
            </w:r>
            <w:r w:rsidRPr="00A600F1">
              <w:rPr>
                <w:noProof/>
                <w:webHidden/>
              </w:rPr>
              <w:t>20</w:t>
            </w:r>
            <w:r w:rsidRPr="00A600F1">
              <w:rPr>
                <w:noProof/>
                <w:webHidden/>
              </w:rPr>
              <w:fldChar w:fldCharType="end"/>
            </w:r>
          </w:hyperlink>
        </w:p>
        <w:p w:rsidRPr="00A600F1" w:rsidR="00235336" w:rsidRDefault="00235336" w14:paraId="3DFD7E7B" w14:textId="2BCFE543">
          <w:pPr>
            <w:pStyle w:val="TOC3"/>
            <w:tabs>
              <w:tab w:val="left" w:pos="1320"/>
              <w:tab w:val="right" w:leader="dot" w:pos="9350"/>
            </w:tabs>
            <w:rPr>
              <w:noProof/>
              <w:lang w:val="en-IN" w:eastAsia="en-IN"/>
            </w:rPr>
          </w:pPr>
          <w:hyperlink w:history="1" w:anchor="_Toc159600851">
            <w:r w:rsidRPr="00A600F1">
              <w:rPr>
                <w:rStyle w:val="Hyperlink"/>
                <w:rFonts w:ascii="Trebuchet MS" w:hAnsi="Trebuchet MS" w:cs="Times New Roman"/>
                <w:b/>
                <w:bCs/>
                <w:noProof/>
              </w:rPr>
              <w:t>1.5.4</w:t>
            </w:r>
            <w:r w:rsidRPr="00A600F1">
              <w:rPr>
                <w:noProof/>
                <w:lang w:val="en-IN" w:eastAsia="en-IN"/>
              </w:rPr>
              <w:tab/>
            </w:r>
            <w:r w:rsidRPr="00A600F1">
              <w:rPr>
                <w:rStyle w:val="Hyperlink"/>
                <w:rFonts w:ascii="Trebuchet MS" w:hAnsi="Trebuchet MS"/>
                <w:b/>
                <w:bCs/>
                <w:noProof/>
              </w:rPr>
              <w:t>Portfolio Cancellation</w:t>
            </w:r>
            <w:r w:rsidRPr="00A600F1">
              <w:rPr>
                <w:noProof/>
                <w:webHidden/>
              </w:rPr>
              <w:tab/>
            </w:r>
            <w:r w:rsidRPr="00A600F1">
              <w:rPr>
                <w:noProof/>
                <w:webHidden/>
              </w:rPr>
              <w:fldChar w:fldCharType="begin"/>
            </w:r>
            <w:r w:rsidRPr="00A600F1">
              <w:rPr>
                <w:noProof/>
                <w:webHidden/>
              </w:rPr>
              <w:instrText xml:space="preserve"> PAGEREF _Toc159600851 \h </w:instrText>
            </w:r>
            <w:r w:rsidRPr="00A600F1">
              <w:rPr>
                <w:noProof/>
                <w:webHidden/>
              </w:rPr>
            </w:r>
            <w:r w:rsidRPr="00A600F1">
              <w:rPr>
                <w:noProof/>
                <w:webHidden/>
              </w:rPr>
              <w:fldChar w:fldCharType="separate"/>
            </w:r>
            <w:r w:rsidRPr="00A600F1">
              <w:rPr>
                <w:noProof/>
                <w:webHidden/>
              </w:rPr>
              <w:t>20</w:t>
            </w:r>
            <w:r w:rsidRPr="00A600F1">
              <w:rPr>
                <w:noProof/>
                <w:webHidden/>
              </w:rPr>
              <w:fldChar w:fldCharType="end"/>
            </w:r>
          </w:hyperlink>
        </w:p>
        <w:p w:rsidRPr="00A600F1" w:rsidR="00235336" w:rsidRDefault="00235336" w14:paraId="40EA0262" w14:textId="0799011A">
          <w:pPr>
            <w:pStyle w:val="TOC2"/>
            <w:tabs>
              <w:tab w:val="left" w:pos="880"/>
              <w:tab w:val="right" w:leader="dot" w:pos="9350"/>
            </w:tabs>
            <w:rPr>
              <w:noProof/>
              <w:lang w:val="en-IN" w:eastAsia="en-IN"/>
            </w:rPr>
          </w:pPr>
          <w:hyperlink w:history="1" w:anchor="_Toc159600852">
            <w:r w:rsidRPr="00A600F1">
              <w:rPr>
                <w:rStyle w:val="Hyperlink"/>
                <w:rFonts w:ascii="Trebuchet MS" w:hAnsi="Trebuchet MS" w:eastAsia="Times New Roman" w:cs="Times New Roman"/>
                <w:b/>
                <w:bCs/>
                <w:iCs/>
                <w:noProof/>
              </w:rPr>
              <w:t>1.6</w:t>
            </w:r>
            <w:r w:rsidRPr="00A600F1">
              <w:rPr>
                <w:noProof/>
                <w:lang w:val="en-IN" w:eastAsia="en-IN"/>
              </w:rPr>
              <w:tab/>
            </w:r>
            <w:r w:rsidRPr="00A600F1">
              <w:rPr>
                <w:rStyle w:val="Hyperlink"/>
                <w:rFonts w:ascii="Trebuchet MS" w:hAnsi="Trebuchet MS" w:eastAsia="Times New Roman" w:cs="Arial"/>
                <w:b/>
                <w:bCs/>
                <w:iCs/>
                <w:noProof/>
              </w:rPr>
              <w:t>Inclusion of New Loan Information in Portfolio during Base Period</w:t>
            </w:r>
            <w:r w:rsidRPr="00A600F1">
              <w:rPr>
                <w:noProof/>
                <w:webHidden/>
              </w:rPr>
              <w:tab/>
            </w:r>
            <w:r w:rsidRPr="00A600F1">
              <w:rPr>
                <w:noProof/>
                <w:webHidden/>
              </w:rPr>
              <w:fldChar w:fldCharType="begin"/>
            </w:r>
            <w:r w:rsidRPr="00A600F1">
              <w:rPr>
                <w:noProof/>
                <w:webHidden/>
              </w:rPr>
              <w:instrText xml:space="preserve"> PAGEREF _Toc159600852 \h </w:instrText>
            </w:r>
            <w:r w:rsidRPr="00A600F1">
              <w:rPr>
                <w:noProof/>
                <w:webHidden/>
              </w:rPr>
            </w:r>
            <w:r w:rsidRPr="00A600F1">
              <w:rPr>
                <w:noProof/>
                <w:webHidden/>
              </w:rPr>
              <w:fldChar w:fldCharType="separate"/>
            </w:r>
            <w:r w:rsidRPr="00A600F1">
              <w:rPr>
                <w:noProof/>
                <w:webHidden/>
              </w:rPr>
              <w:t>20</w:t>
            </w:r>
            <w:r w:rsidRPr="00A600F1">
              <w:rPr>
                <w:noProof/>
                <w:webHidden/>
              </w:rPr>
              <w:fldChar w:fldCharType="end"/>
            </w:r>
          </w:hyperlink>
        </w:p>
        <w:p w:rsidRPr="00A600F1" w:rsidR="00235336" w:rsidRDefault="00235336" w14:paraId="6C6A514D" w14:textId="00F428C8">
          <w:pPr>
            <w:pStyle w:val="TOC3"/>
            <w:tabs>
              <w:tab w:val="left" w:pos="1320"/>
              <w:tab w:val="right" w:leader="dot" w:pos="9350"/>
            </w:tabs>
            <w:rPr>
              <w:noProof/>
              <w:lang w:val="en-IN" w:eastAsia="en-IN"/>
            </w:rPr>
          </w:pPr>
          <w:hyperlink w:history="1" w:anchor="_Toc159600853">
            <w:r w:rsidRPr="00A600F1">
              <w:rPr>
                <w:rStyle w:val="Hyperlink"/>
                <w:rFonts w:ascii="Trebuchet MS" w:hAnsi="Trebuchet MS" w:cs="Times New Roman"/>
                <w:b/>
                <w:bCs/>
                <w:noProof/>
              </w:rPr>
              <w:t>1.6.1</w:t>
            </w:r>
            <w:r w:rsidRPr="00A600F1">
              <w:rPr>
                <w:noProof/>
                <w:lang w:val="en-IN" w:eastAsia="en-IN"/>
              </w:rPr>
              <w:tab/>
            </w:r>
            <w:r w:rsidRPr="00A600F1">
              <w:rPr>
                <w:rStyle w:val="Hyperlink"/>
                <w:rFonts w:ascii="Trebuchet MS" w:hAnsi="Trebuchet MS"/>
                <w:b/>
                <w:bCs/>
                <w:noProof/>
              </w:rPr>
              <w:t>Input File Content to Staging Area</w:t>
            </w:r>
            <w:r w:rsidRPr="00A600F1">
              <w:rPr>
                <w:noProof/>
                <w:webHidden/>
              </w:rPr>
              <w:tab/>
            </w:r>
            <w:r w:rsidRPr="00A600F1">
              <w:rPr>
                <w:noProof/>
                <w:webHidden/>
              </w:rPr>
              <w:fldChar w:fldCharType="begin"/>
            </w:r>
            <w:r w:rsidRPr="00A600F1">
              <w:rPr>
                <w:noProof/>
                <w:webHidden/>
              </w:rPr>
              <w:instrText xml:space="preserve"> PAGEREF _Toc159600853 \h </w:instrText>
            </w:r>
            <w:r w:rsidRPr="00A600F1">
              <w:rPr>
                <w:noProof/>
                <w:webHidden/>
              </w:rPr>
            </w:r>
            <w:r w:rsidRPr="00A600F1">
              <w:rPr>
                <w:noProof/>
                <w:webHidden/>
              </w:rPr>
              <w:fldChar w:fldCharType="separate"/>
            </w:r>
            <w:r w:rsidRPr="00A600F1">
              <w:rPr>
                <w:noProof/>
                <w:webHidden/>
              </w:rPr>
              <w:t>21</w:t>
            </w:r>
            <w:r w:rsidRPr="00A600F1">
              <w:rPr>
                <w:noProof/>
                <w:webHidden/>
              </w:rPr>
              <w:fldChar w:fldCharType="end"/>
            </w:r>
          </w:hyperlink>
        </w:p>
        <w:p w:rsidRPr="00A600F1" w:rsidR="00235336" w:rsidRDefault="00235336" w14:paraId="45BDDFCC" w14:textId="02641A2D">
          <w:pPr>
            <w:pStyle w:val="TOC3"/>
            <w:tabs>
              <w:tab w:val="left" w:pos="1320"/>
              <w:tab w:val="right" w:leader="dot" w:pos="9350"/>
            </w:tabs>
            <w:rPr>
              <w:noProof/>
              <w:lang w:val="en-IN" w:eastAsia="en-IN"/>
            </w:rPr>
          </w:pPr>
          <w:hyperlink w:history="1" w:anchor="_Toc159600854">
            <w:r w:rsidRPr="00A600F1">
              <w:rPr>
                <w:rStyle w:val="Hyperlink"/>
                <w:rFonts w:ascii="Trebuchet MS" w:hAnsi="Trebuchet MS" w:cs="Times New Roman"/>
                <w:b/>
                <w:bCs/>
                <w:noProof/>
              </w:rPr>
              <w:t>1.6.2</w:t>
            </w:r>
            <w:r w:rsidRPr="00A600F1">
              <w:rPr>
                <w:noProof/>
                <w:lang w:val="en-IN" w:eastAsia="en-IN"/>
              </w:rPr>
              <w:tab/>
            </w:r>
            <w:r w:rsidRPr="00A600F1">
              <w:rPr>
                <w:rStyle w:val="Hyperlink"/>
                <w:rFonts w:ascii="Trebuchet MS" w:hAnsi="Trebuchet MS"/>
                <w:b/>
                <w:bCs/>
                <w:noProof/>
              </w:rPr>
              <w:t>Eligibility Criteria Checks</w:t>
            </w:r>
            <w:r w:rsidRPr="00A600F1">
              <w:rPr>
                <w:noProof/>
                <w:webHidden/>
              </w:rPr>
              <w:tab/>
            </w:r>
            <w:r w:rsidRPr="00A600F1">
              <w:rPr>
                <w:noProof/>
                <w:webHidden/>
              </w:rPr>
              <w:fldChar w:fldCharType="begin"/>
            </w:r>
            <w:r w:rsidRPr="00A600F1">
              <w:rPr>
                <w:noProof/>
                <w:webHidden/>
              </w:rPr>
              <w:instrText xml:space="preserve"> PAGEREF _Toc159600854 \h </w:instrText>
            </w:r>
            <w:r w:rsidRPr="00A600F1">
              <w:rPr>
                <w:noProof/>
                <w:webHidden/>
              </w:rPr>
            </w:r>
            <w:r w:rsidRPr="00A600F1">
              <w:rPr>
                <w:noProof/>
                <w:webHidden/>
              </w:rPr>
              <w:fldChar w:fldCharType="separate"/>
            </w:r>
            <w:r w:rsidRPr="00A600F1">
              <w:rPr>
                <w:noProof/>
                <w:webHidden/>
              </w:rPr>
              <w:t>21</w:t>
            </w:r>
            <w:r w:rsidRPr="00A600F1">
              <w:rPr>
                <w:noProof/>
                <w:webHidden/>
              </w:rPr>
              <w:fldChar w:fldCharType="end"/>
            </w:r>
          </w:hyperlink>
        </w:p>
        <w:p w:rsidRPr="00A600F1" w:rsidR="00235336" w:rsidRDefault="00235336" w14:paraId="203F7372" w14:textId="185605D5">
          <w:pPr>
            <w:pStyle w:val="TOC3"/>
            <w:tabs>
              <w:tab w:val="left" w:pos="1540"/>
              <w:tab w:val="right" w:leader="dot" w:pos="9350"/>
            </w:tabs>
            <w:rPr>
              <w:noProof/>
              <w:lang w:val="en-IN" w:eastAsia="en-IN"/>
            </w:rPr>
          </w:pPr>
          <w:hyperlink w:history="1" w:anchor="_Toc159600855">
            <w:r w:rsidRPr="00A600F1">
              <w:rPr>
                <w:rStyle w:val="Hyperlink"/>
                <w:rFonts w:ascii="Trebuchet MS" w:hAnsi="Trebuchet MS" w:cs="Times New Roman"/>
                <w:b/>
                <w:bCs/>
                <w:noProof/>
              </w:rPr>
              <w:t>1.6.2.1</w:t>
            </w:r>
            <w:r w:rsidRPr="00A600F1">
              <w:rPr>
                <w:noProof/>
                <w:lang w:val="en-IN" w:eastAsia="en-IN"/>
              </w:rPr>
              <w:tab/>
            </w:r>
            <w:r w:rsidRPr="00A600F1">
              <w:rPr>
                <w:rStyle w:val="Hyperlink"/>
                <w:rFonts w:ascii="Trebuchet MS" w:hAnsi="Trebuchet MS"/>
                <w:b/>
                <w:bCs/>
                <w:noProof/>
              </w:rPr>
              <w:t>Eligibility Criteria Checks for Current Portfolio</w:t>
            </w:r>
            <w:r w:rsidRPr="00A600F1">
              <w:rPr>
                <w:noProof/>
                <w:webHidden/>
              </w:rPr>
              <w:tab/>
            </w:r>
            <w:r w:rsidRPr="00A600F1">
              <w:rPr>
                <w:noProof/>
                <w:webHidden/>
              </w:rPr>
              <w:fldChar w:fldCharType="begin"/>
            </w:r>
            <w:r w:rsidRPr="00A600F1">
              <w:rPr>
                <w:noProof/>
                <w:webHidden/>
              </w:rPr>
              <w:instrText xml:space="preserve"> PAGEREF _Toc159600855 \h </w:instrText>
            </w:r>
            <w:r w:rsidRPr="00A600F1">
              <w:rPr>
                <w:noProof/>
                <w:webHidden/>
              </w:rPr>
            </w:r>
            <w:r w:rsidRPr="00A600F1">
              <w:rPr>
                <w:noProof/>
                <w:webHidden/>
              </w:rPr>
              <w:fldChar w:fldCharType="separate"/>
            </w:r>
            <w:r w:rsidRPr="00A600F1">
              <w:rPr>
                <w:noProof/>
                <w:webHidden/>
              </w:rPr>
              <w:t>21</w:t>
            </w:r>
            <w:r w:rsidRPr="00A600F1">
              <w:rPr>
                <w:noProof/>
                <w:webHidden/>
              </w:rPr>
              <w:fldChar w:fldCharType="end"/>
            </w:r>
          </w:hyperlink>
        </w:p>
        <w:p w:rsidRPr="00A600F1" w:rsidR="00235336" w:rsidRDefault="00235336" w14:paraId="3D3CAA31" w14:textId="116E30EB">
          <w:pPr>
            <w:pStyle w:val="TOC3"/>
            <w:tabs>
              <w:tab w:val="left" w:pos="1540"/>
              <w:tab w:val="right" w:leader="dot" w:pos="9350"/>
            </w:tabs>
            <w:rPr>
              <w:noProof/>
              <w:lang w:val="en-IN" w:eastAsia="en-IN"/>
            </w:rPr>
          </w:pPr>
          <w:hyperlink w:history="1" w:anchor="_Toc159600856">
            <w:r w:rsidRPr="00A600F1">
              <w:rPr>
                <w:rStyle w:val="Hyperlink"/>
                <w:rFonts w:ascii="Trebuchet MS" w:hAnsi="Trebuchet MS" w:cs="Times New Roman"/>
                <w:b/>
                <w:bCs/>
                <w:noProof/>
              </w:rPr>
              <w:t>1.6.2.2</w:t>
            </w:r>
            <w:r w:rsidRPr="00A600F1">
              <w:rPr>
                <w:noProof/>
                <w:lang w:val="en-IN" w:eastAsia="en-IN"/>
              </w:rPr>
              <w:tab/>
            </w:r>
            <w:r w:rsidRPr="00A600F1">
              <w:rPr>
                <w:rStyle w:val="Hyperlink"/>
                <w:rFonts w:ascii="Trebuchet MS" w:hAnsi="Trebuchet MS"/>
                <w:b/>
                <w:bCs/>
                <w:noProof/>
              </w:rPr>
              <w:t>Eligibility Criteria Checks for Retrospective Portfolio</w:t>
            </w:r>
            <w:r w:rsidRPr="00A600F1">
              <w:rPr>
                <w:noProof/>
                <w:webHidden/>
              </w:rPr>
              <w:tab/>
            </w:r>
            <w:r w:rsidRPr="00A600F1">
              <w:rPr>
                <w:noProof/>
                <w:webHidden/>
              </w:rPr>
              <w:fldChar w:fldCharType="begin"/>
            </w:r>
            <w:r w:rsidRPr="00A600F1">
              <w:rPr>
                <w:noProof/>
                <w:webHidden/>
              </w:rPr>
              <w:instrText xml:space="preserve"> PAGEREF _Toc159600856 \h </w:instrText>
            </w:r>
            <w:r w:rsidRPr="00A600F1">
              <w:rPr>
                <w:noProof/>
                <w:webHidden/>
              </w:rPr>
            </w:r>
            <w:r w:rsidRPr="00A600F1">
              <w:rPr>
                <w:noProof/>
                <w:webHidden/>
              </w:rPr>
              <w:fldChar w:fldCharType="separate"/>
            </w:r>
            <w:r w:rsidRPr="00A600F1">
              <w:rPr>
                <w:noProof/>
                <w:webHidden/>
              </w:rPr>
              <w:t>24</w:t>
            </w:r>
            <w:r w:rsidRPr="00A600F1">
              <w:rPr>
                <w:noProof/>
                <w:webHidden/>
              </w:rPr>
              <w:fldChar w:fldCharType="end"/>
            </w:r>
          </w:hyperlink>
        </w:p>
        <w:p w:rsidRPr="00A600F1" w:rsidR="00235336" w:rsidRDefault="00235336" w14:paraId="5B59E21B" w14:textId="233064BF">
          <w:pPr>
            <w:pStyle w:val="TOC3"/>
            <w:tabs>
              <w:tab w:val="left" w:pos="1320"/>
              <w:tab w:val="right" w:leader="dot" w:pos="9350"/>
            </w:tabs>
            <w:rPr>
              <w:noProof/>
              <w:lang w:val="en-IN" w:eastAsia="en-IN"/>
            </w:rPr>
          </w:pPr>
          <w:hyperlink w:history="1" w:anchor="_Toc159600857">
            <w:r w:rsidRPr="00A600F1">
              <w:rPr>
                <w:rStyle w:val="Hyperlink"/>
                <w:rFonts w:ascii="Trebuchet MS" w:hAnsi="Trebuchet MS" w:cs="Times New Roman"/>
                <w:b/>
                <w:bCs/>
                <w:noProof/>
              </w:rPr>
              <w:t>1.6.3</w:t>
            </w:r>
            <w:r w:rsidRPr="00A600F1">
              <w:rPr>
                <w:noProof/>
                <w:lang w:val="en-IN" w:eastAsia="en-IN"/>
              </w:rPr>
              <w:tab/>
            </w:r>
            <w:r w:rsidRPr="00A600F1">
              <w:rPr>
                <w:rStyle w:val="Hyperlink"/>
                <w:rFonts w:ascii="Trebuchet MS" w:hAnsi="Trebuchet MS"/>
                <w:b/>
                <w:bCs/>
                <w:noProof/>
              </w:rPr>
              <w:t>Deduplication Criteria Checks</w:t>
            </w:r>
            <w:r w:rsidRPr="00A600F1">
              <w:rPr>
                <w:noProof/>
                <w:webHidden/>
              </w:rPr>
              <w:tab/>
            </w:r>
            <w:r w:rsidRPr="00A600F1">
              <w:rPr>
                <w:noProof/>
                <w:webHidden/>
              </w:rPr>
              <w:fldChar w:fldCharType="begin"/>
            </w:r>
            <w:r w:rsidRPr="00A600F1">
              <w:rPr>
                <w:noProof/>
                <w:webHidden/>
              </w:rPr>
              <w:instrText xml:space="preserve"> PAGEREF _Toc159600857 \h </w:instrText>
            </w:r>
            <w:r w:rsidRPr="00A600F1">
              <w:rPr>
                <w:noProof/>
                <w:webHidden/>
              </w:rPr>
            </w:r>
            <w:r w:rsidRPr="00A600F1">
              <w:rPr>
                <w:noProof/>
                <w:webHidden/>
              </w:rPr>
              <w:fldChar w:fldCharType="separate"/>
            </w:r>
            <w:r w:rsidRPr="00A600F1">
              <w:rPr>
                <w:noProof/>
                <w:webHidden/>
              </w:rPr>
              <w:t>26</w:t>
            </w:r>
            <w:r w:rsidRPr="00A600F1">
              <w:rPr>
                <w:noProof/>
                <w:webHidden/>
              </w:rPr>
              <w:fldChar w:fldCharType="end"/>
            </w:r>
          </w:hyperlink>
        </w:p>
        <w:p w:rsidRPr="00A600F1" w:rsidR="00235336" w:rsidRDefault="00235336" w14:paraId="22440A84" w14:textId="66210EAB">
          <w:pPr>
            <w:pStyle w:val="TOC2"/>
            <w:tabs>
              <w:tab w:val="left" w:pos="880"/>
              <w:tab w:val="right" w:leader="dot" w:pos="9350"/>
            </w:tabs>
            <w:rPr>
              <w:noProof/>
              <w:lang w:val="en-IN" w:eastAsia="en-IN"/>
            </w:rPr>
          </w:pPr>
          <w:hyperlink w:history="1" w:anchor="_Toc159600858">
            <w:r w:rsidRPr="00A600F1">
              <w:rPr>
                <w:rStyle w:val="Hyperlink"/>
                <w:rFonts w:ascii="Trebuchet MS" w:hAnsi="Trebuchet MS" w:eastAsia="Times New Roman" w:cs="Times New Roman"/>
                <w:b/>
                <w:bCs/>
                <w:iCs/>
                <w:noProof/>
              </w:rPr>
              <w:t>1.7</w:t>
            </w:r>
            <w:r w:rsidRPr="00A600F1">
              <w:rPr>
                <w:noProof/>
                <w:lang w:val="en-IN" w:eastAsia="en-IN"/>
              </w:rPr>
              <w:tab/>
            </w:r>
            <w:r w:rsidRPr="00A600F1">
              <w:rPr>
                <w:rStyle w:val="Hyperlink"/>
                <w:rFonts w:ascii="Trebuchet MS" w:hAnsi="Trebuchet MS" w:eastAsia="Times New Roman" w:cs="Arial"/>
                <w:b/>
                <w:bCs/>
                <w:iCs/>
                <w:noProof/>
              </w:rPr>
              <w:t>Inclusion of Update Loan Information in Portfolio during Base Period &amp;/or Currency Period</w:t>
            </w:r>
            <w:r w:rsidRPr="00A600F1">
              <w:rPr>
                <w:noProof/>
                <w:webHidden/>
              </w:rPr>
              <w:tab/>
            </w:r>
            <w:r w:rsidRPr="00A600F1">
              <w:rPr>
                <w:noProof/>
                <w:webHidden/>
              </w:rPr>
              <w:fldChar w:fldCharType="begin"/>
            </w:r>
            <w:r w:rsidRPr="00A600F1">
              <w:rPr>
                <w:noProof/>
                <w:webHidden/>
              </w:rPr>
              <w:instrText xml:space="preserve"> PAGEREF _Toc159600858 \h </w:instrText>
            </w:r>
            <w:r w:rsidRPr="00A600F1">
              <w:rPr>
                <w:noProof/>
                <w:webHidden/>
              </w:rPr>
            </w:r>
            <w:r w:rsidRPr="00A600F1">
              <w:rPr>
                <w:noProof/>
                <w:webHidden/>
              </w:rPr>
              <w:fldChar w:fldCharType="separate"/>
            </w:r>
            <w:r w:rsidRPr="00A600F1">
              <w:rPr>
                <w:noProof/>
                <w:webHidden/>
              </w:rPr>
              <w:t>26</w:t>
            </w:r>
            <w:r w:rsidRPr="00A600F1">
              <w:rPr>
                <w:noProof/>
                <w:webHidden/>
              </w:rPr>
              <w:fldChar w:fldCharType="end"/>
            </w:r>
          </w:hyperlink>
        </w:p>
        <w:p w:rsidRPr="00A600F1" w:rsidR="00235336" w:rsidRDefault="00235336" w14:paraId="2754223A" w14:textId="6C55061E">
          <w:pPr>
            <w:pStyle w:val="TOC3"/>
            <w:tabs>
              <w:tab w:val="left" w:pos="1320"/>
              <w:tab w:val="right" w:leader="dot" w:pos="9350"/>
            </w:tabs>
            <w:rPr>
              <w:noProof/>
              <w:lang w:val="en-IN" w:eastAsia="en-IN"/>
            </w:rPr>
          </w:pPr>
          <w:hyperlink w:history="1" w:anchor="_Toc159600859">
            <w:r w:rsidRPr="00A600F1">
              <w:rPr>
                <w:rStyle w:val="Hyperlink"/>
                <w:rFonts w:ascii="Trebuchet MS" w:hAnsi="Trebuchet MS" w:cs="Times New Roman"/>
                <w:b/>
                <w:bCs/>
                <w:noProof/>
              </w:rPr>
              <w:t>1.7.1</w:t>
            </w:r>
            <w:r w:rsidRPr="00A600F1">
              <w:rPr>
                <w:noProof/>
                <w:lang w:val="en-IN" w:eastAsia="en-IN"/>
              </w:rPr>
              <w:tab/>
            </w:r>
            <w:r w:rsidRPr="00A600F1">
              <w:rPr>
                <w:rStyle w:val="Hyperlink"/>
                <w:rFonts w:ascii="Trebuchet MS" w:hAnsi="Trebuchet MS"/>
                <w:b/>
                <w:bCs/>
                <w:noProof/>
              </w:rPr>
              <w:t>Eligibility Criteria Checks</w:t>
            </w:r>
            <w:r w:rsidRPr="00A600F1">
              <w:rPr>
                <w:noProof/>
                <w:webHidden/>
              </w:rPr>
              <w:tab/>
            </w:r>
            <w:r w:rsidRPr="00A600F1">
              <w:rPr>
                <w:noProof/>
                <w:webHidden/>
              </w:rPr>
              <w:fldChar w:fldCharType="begin"/>
            </w:r>
            <w:r w:rsidRPr="00A600F1">
              <w:rPr>
                <w:noProof/>
                <w:webHidden/>
              </w:rPr>
              <w:instrText xml:space="preserve"> PAGEREF _Toc159600859 \h </w:instrText>
            </w:r>
            <w:r w:rsidRPr="00A600F1">
              <w:rPr>
                <w:noProof/>
                <w:webHidden/>
              </w:rPr>
            </w:r>
            <w:r w:rsidRPr="00A600F1">
              <w:rPr>
                <w:noProof/>
                <w:webHidden/>
              </w:rPr>
              <w:fldChar w:fldCharType="separate"/>
            </w:r>
            <w:r w:rsidRPr="00A600F1">
              <w:rPr>
                <w:noProof/>
                <w:webHidden/>
              </w:rPr>
              <w:t>27</w:t>
            </w:r>
            <w:r w:rsidRPr="00A600F1">
              <w:rPr>
                <w:noProof/>
                <w:webHidden/>
              </w:rPr>
              <w:fldChar w:fldCharType="end"/>
            </w:r>
          </w:hyperlink>
        </w:p>
        <w:p w:rsidRPr="00A600F1" w:rsidR="00235336" w:rsidRDefault="00235336" w14:paraId="61B1CE5B" w14:textId="04CDA407">
          <w:pPr>
            <w:pStyle w:val="TOC3"/>
            <w:tabs>
              <w:tab w:val="left" w:pos="1320"/>
              <w:tab w:val="right" w:leader="dot" w:pos="9350"/>
            </w:tabs>
            <w:rPr>
              <w:noProof/>
              <w:lang w:val="en-IN" w:eastAsia="en-IN"/>
            </w:rPr>
          </w:pPr>
          <w:hyperlink w:history="1" w:anchor="_Toc159600860">
            <w:r w:rsidRPr="00A600F1">
              <w:rPr>
                <w:rStyle w:val="Hyperlink"/>
                <w:rFonts w:ascii="Trebuchet MS" w:hAnsi="Trebuchet MS" w:cs="Times New Roman"/>
                <w:b/>
                <w:bCs/>
                <w:noProof/>
              </w:rPr>
              <w:t>1.7.2</w:t>
            </w:r>
            <w:r w:rsidRPr="00A600F1">
              <w:rPr>
                <w:noProof/>
                <w:lang w:val="en-IN" w:eastAsia="en-IN"/>
              </w:rPr>
              <w:tab/>
            </w:r>
            <w:r w:rsidRPr="00A600F1">
              <w:rPr>
                <w:rStyle w:val="Hyperlink"/>
                <w:rFonts w:ascii="Trebuchet MS" w:hAnsi="Trebuchet MS"/>
                <w:b/>
                <w:bCs/>
                <w:noProof/>
              </w:rPr>
              <w:t>Input File Content to Staging Area</w:t>
            </w:r>
            <w:r w:rsidRPr="00A600F1">
              <w:rPr>
                <w:noProof/>
                <w:webHidden/>
              </w:rPr>
              <w:tab/>
            </w:r>
            <w:r w:rsidRPr="00A600F1">
              <w:rPr>
                <w:noProof/>
                <w:webHidden/>
              </w:rPr>
              <w:fldChar w:fldCharType="begin"/>
            </w:r>
            <w:r w:rsidRPr="00A600F1">
              <w:rPr>
                <w:noProof/>
                <w:webHidden/>
              </w:rPr>
              <w:instrText xml:space="preserve"> PAGEREF _Toc159600860 \h </w:instrText>
            </w:r>
            <w:r w:rsidRPr="00A600F1">
              <w:rPr>
                <w:noProof/>
                <w:webHidden/>
              </w:rPr>
            </w:r>
            <w:r w:rsidRPr="00A600F1">
              <w:rPr>
                <w:noProof/>
                <w:webHidden/>
              </w:rPr>
              <w:fldChar w:fldCharType="separate"/>
            </w:r>
            <w:r w:rsidRPr="00A600F1">
              <w:rPr>
                <w:noProof/>
                <w:webHidden/>
              </w:rPr>
              <w:t>32</w:t>
            </w:r>
            <w:r w:rsidRPr="00A600F1">
              <w:rPr>
                <w:noProof/>
                <w:webHidden/>
              </w:rPr>
              <w:fldChar w:fldCharType="end"/>
            </w:r>
          </w:hyperlink>
        </w:p>
        <w:p w:rsidRPr="00A600F1" w:rsidR="00235336" w:rsidRDefault="00235336" w14:paraId="7D46573D" w14:textId="5CE8EDDF">
          <w:pPr>
            <w:pStyle w:val="TOC3"/>
            <w:tabs>
              <w:tab w:val="left" w:pos="1320"/>
              <w:tab w:val="right" w:leader="dot" w:pos="9350"/>
            </w:tabs>
            <w:rPr>
              <w:noProof/>
              <w:lang w:val="en-IN" w:eastAsia="en-IN"/>
            </w:rPr>
          </w:pPr>
          <w:hyperlink w:history="1" w:anchor="_Toc159600861">
            <w:r w:rsidRPr="00A600F1">
              <w:rPr>
                <w:rStyle w:val="Hyperlink"/>
                <w:rFonts w:ascii="Trebuchet MS" w:hAnsi="Trebuchet MS" w:cs="Times New Roman"/>
                <w:b/>
                <w:bCs/>
                <w:noProof/>
              </w:rPr>
              <w:t>1.7.3</w:t>
            </w:r>
            <w:r w:rsidRPr="00A600F1">
              <w:rPr>
                <w:noProof/>
                <w:lang w:val="en-IN" w:eastAsia="en-IN"/>
              </w:rPr>
              <w:tab/>
            </w:r>
            <w:r w:rsidRPr="00A600F1">
              <w:rPr>
                <w:rStyle w:val="Hyperlink"/>
                <w:rFonts w:ascii="Trebuchet MS" w:hAnsi="Trebuchet MS"/>
                <w:b/>
                <w:bCs/>
                <w:noProof/>
              </w:rPr>
              <w:t>Deduplication Criteria Checks</w:t>
            </w:r>
            <w:r w:rsidRPr="00A600F1">
              <w:rPr>
                <w:noProof/>
                <w:webHidden/>
              </w:rPr>
              <w:tab/>
            </w:r>
            <w:r w:rsidRPr="00A600F1">
              <w:rPr>
                <w:noProof/>
                <w:webHidden/>
              </w:rPr>
              <w:fldChar w:fldCharType="begin"/>
            </w:r>
            <w:r w:rsidRPr="00A600F1">
              <w:rPr>
                <w:noProof/>
                <w:webHidden/>
              </w:rPr>
              <w:instrText xml:space="preserve"> PAGEREF _Toc159600861 \h </w:instrText>
            </w:r>
            <w:r w:rsidRPr="00A600F1">
              <w:rPr>
                <w:noProof/>
                <w:webHidden/>
              </w:rPr>
            </w:r>
            <w:r w:rsidRPr="00A600F1">
              <w:rPr>
                <w:noProof/>
                <w:webHidden/>
              </w:rPr>
              <w:fldChar w:fldCharType="separate"/>
            </w:r>
            <w:r w:rsidRPr="00A600F1">
              <w:rPr>
                <w:noProof/>
                <w:webHidden/>
              </w:rPr>
              <w:t>33</w:t>
            </w:r>
            <w:r w:rsidRPr="00A600F1">
              <w:rPr>
                <w:noProof/>
                <w:webHidden/>
              </w:rPr>
              <w:fldChar w:fldCharType="end"/>
            </w:r>
          </w:hyperlink>
        </w:p>
        <w:p w:rsidRPr="00A600F1" w:rsidR="00235336" w:rsidRDefault="00235336" w14:paraId="0E8DCBBB" w14:textId="0ADA7CBA">
          <w:pPr>
            <w:pStyle w:val="TOC3"/>
            <w:tabs>
              <w:tab w:val="left" w:pos="1320"/>
              <w:tab w:val="right" w:leader="dot" w:pos="9350"/>
            </w:tabs>
            <w:rPr>
              <w:noProof/>
              <w:lang w:val="en-IN" w:eastAsia="en-IN"/>
            </w:rPr>
          </w:pPr>
          <w:hyperlink w:history="1" w:anchor="_Toc159600862">
            <w:r w:rsidRPr="00A600F1">
              <w:rPr>
                <w:rStyle w:val="Hyperlink"/>
                <w:rFonts w:ascii="Trebuchet MS" w:hAnsi="Trebuchet MS" w:cs="Times New Roman"/>
                <w:b/>
                <w:bCs/>
                <w:noProof/>
              </w:rPr>
              <w:t>1.7.4</w:t>
            </w:r>
            <w:r w:rsidRPr="00A600F1">
              <w:rPr>
                <w:noProof/>
                <w:lang w:val="en-IN" w:eastAsia="en-IN"/>
              </w:rPr>
              <w:tab/>
            </w:r>
            <w:r w:rsidRPr="00A600F1">
              <w:rPr>
                <w:rStyle w:val="Hyperlink"/>
                <w:rFonts w:ascii="Trebuchet MS" w:hAnsi="Trebuchet MS"/>
                <w:b/>
                <w:bCs/>
                <w:noProof/>
              </w:rPr>
              <w:t>Demand Advice for Guarantee Charges</w:t>
            </w:r>
            <w:r w:rsidRPr="00A600F1">
              <w:rPr>
                <w:noProof/>
                <w:webHidden/>
              </w:rPr>
              <w:tab/>
            </w:r>
            <w:r w:rsidRPr="00A600F1">
              <w:rPr>
                <w:noProof/>
                <w:webHidden/>
              </w:rPr>
              <w:fldChar w:fldCharType="begin"/>
            </w:r>
            <w:r w:rsidRPr="00A600F1">
              <w:rPr>
                <w:noProof/>
                <w:webHidden/>
              </w:rPr>
              <w:instrText xml:space="preserve"> PAGEREF _Toc159600862 \h </w:instrText>
            </w:r>
            <w:r w:rsidRPr="00A600F1">
              <w:rPr>
                <w:noProof/>
                <w:webHidden/>
              </w:rPr>
            </w:r>
            <w:r w:rsidRPr="00A600F1">
              <w:rPr>
                <w:noProof/>
                <w:webHidden/>
              </w:rPr>
              <w:fldChar w:fldCharType="separate"/>
            </w:r>
            <w:r w:rsidRPr="00A600F1">
              <w:rPr>
                <w:noProof/>
                <w:webHidden/>
              </w:rPr>
              <w:t>33</w:t>
            </w:r>
            <w:r w:rsidRPr="00A600F1">
              <w:rPr>
                <w:noProof/>
                <w:webHidden/>
              </w:rPr>
              <w:fldChar w:fldCharType="end"/>
            </w:r>
          </w:hyperlink>
        </w:p>
        <w:p w:rsidRPr="00A600F1" w:rsidR="00235336" w:rsidRDefault="00235336" w14:paraId="70CD6F1E" w14:textId="7D77D7FC">
          <w:pPr>
            <w:pStyle w:val="TOC3"/>
            <w:tabs>
              <w:tab w:val="left" w:pos="1540"/>
              <w:tab w:val="right" w:leader="dot" w:pos="9350"/>
            </w:tabs>
            <w:rPr>
              <w:noProof/>
              <w:lang w:val="en-IN" w:eastAsia="en-IN"/>
            </w:rPr>
          </w:pPr>
          <w:hyperlink w:history="1" w:anchor="_Toc159600863">
            <w:r w:rsidRPr="00A600F1">
              <w:rPr>
                <w:rStyle w:val="Hyperlink"/>
                <w:rFonts w:ascii="Trebuchet MS" w:hAnsi="Trebuchet MS" w:cs="Times New Roman"/>
                <w:b/>
                <w:bCs/>
                <w:noProof/>
              </w:rPr>
              <w:t>1.7.4.1</w:t>
            </w:r>
            <w:r w:rsidRPr="00A600F1">
              <w:rPr>
                <w:noProof/>
                <w:lang w:val="en-IN" w:eastAsia="en-IN"/>
              </w:rPr>
              <w:tab/>
            </w:r>
            <w:r w:rsidRPr="00A600F1">
              <w:rPr>
                <w:rStyle w:val="Hyperlink"/>
                <w:rFonts w:ascii="Trebuchet MS" w:hAnsi="Trebuchet MS"/>
                <w:b/>
                <w:bCs/>
                <w:noProof/>
              </w:rPr>
              <w:t>BATCHDAN – Demand Advice: New Guarantee Cover - Batch</w:t>
            </w:r>
            <w:r w:rsidRPr="00A600F1">
              <w:rPr>
                <w:noProof/>
                <w:webHidden/>
              </w:rPr>
              <w:tab/>
            </w:r>
            <w:r w:rsidRPr="00A600F1">
              <w:rPr>
                <w:noProof/>
                <w:webHidden/>
              </w:rPr>
              <w:fldChar w:fldCharType="begin"/>
            </w:r>
            <w:r w:rsidRPr="00A600F1">
              <w:rPr>
                <w:noProof/>
                <w:webHidden/>
              </w:rPr>
              <w:instrText xml:space="preserve"> PAGEREF _Toc159600863 \h </w:instrText>
            </w:r>
            <w:r w:rsidRPr="00A600F1">
              <w:rPr>
                <w:noProof/>
                <w:webHidden/>
              </w:rPr>
            </w:r>
            <w:r w:rsidRPr="00A600F1">
              <w:rPr>
                <w:noProof/>
                <w:webHidden/>
              </w:rPr>
              <w:fldChar w:fldCharType="separate"/>
            </w:r>
            <w:r w:rsidRPr="00A600F1">
              <w:rPr>
                <w:noProof/>
                <w:webHidden/>
              </w:rPr>
              <w:t>33</w:t>
            </w:r>
            <w:r w:rsidRPr="00A600F1">
              <w:rPr>
                <w:noProof/>
                <w:webHidden/>
              </w:rPr>
              <w:fldChar w:fldCharType="end"/>
            </w:r>
          </w:hyperlink>
        </w:p>
        <w:p w:rsidRPr="00A600F1" w:rsidR="00235336" w:rsidRDefault="00235336" w14:paraId="142CB5DB" w14:textId="12A974D7">
          <w:pPr>
            <w:pStyle w:val="TOC3"/>
            <w:tabs>
              <w:tab w:val="left" w:pos="1540"/>
              <w:tab w:val="right" w:leader="dot" w:pos="9350"/>
            </w:tabs>
            <w:rPr>
              <w:noProof/>
              <w:lang w:val="en-IN" w:eastAsia="en-IN"/>
            </w:rPr>
          </w:pPr>
          <w:hyperlink w:history="1" w:anchor="_Toc159600864">
            <w:r w:rsidRPr="00A600F1">
              <w:rPr>
                <w:rStyle w:val="Hyperlink"/>
                <w:rFonts w:ascii="Trebuchet MS" w:hAnsi="Trebuchet MS" w:cs="Times New Roman"/>
                <w:b/>
                <w:bCs/>
                <w:noProof/>
              </w:rPr>
              <w:t>1.7.4.2</w:t>
            </w:r>
            <w:r w:rsidRPr="00A600F1">
              <w:rPr>
                <w:noProof/>
                <w:lang w:val="en-IN" w:eastAsia="en-IN"/>
              </w:rPr>
              <w:tab/>
            </w:r>
            <w:r w:rsidRPr="00A600F1">
              <w:rPr>
                <w:rStyle w:val="Hyperlink"/>
                <w:rFonts w:ascii="Trebuchet MS" w:hAnsi="Trebuchet MS"/>
                <w:b/>
                <w:bCs/>
                <w:noProof/>
              </w:rPr>
              <w:t>CGDAN – Demand Advice: New Guarantee Cover - Individual</w:t>
            </w:r>
            <w:r w:rsidRPr="00A600F1">
              <w:rPr>
                <w:noProof/>
                <w:webHidden/>
              </w:rPr>
              <w:tab/>
            </w:r>
            <w:r w:rsidRPr="00A600F1">
              <w:rPr>
                <w:noProof/>
                <w:webHidden/>
              </w:rPr>
              <w:fldChar w:fldCharType="begin"/>
            </w:r>
            <w:r w:rsidRPr="00A600F1">
              <w:rPr>
                <w:noProof/>
                <w:webHidden/>
              </w:rPr>
              <w:instrText xml:space="preserve"> PAGEREF _Toc159600864 \h </w:instrText>
            </w:r>
            <w:r w:rsidRPr="00A600F1">
              <w:rPr>
                <w:noProof/>
                <w:webHidden/>
              </w:rPr>
            </w:r>
            <w:r w:rsidRPr="00A600F1">
              <w:rPr>
                <w:noProof/>
                <w:webHidden/>
              </w:rPr>
              <w:fldChar w:fldCharType="separate"/>
            </w:r>
            <w:r w:rsidRPr="00A600F1">
              <w:rPr>
                <w:noProof/>
                <w:webHidden/>
              </w:rPr>
              <w:t>33</w:t>
            </w:r>
            <w:r w:rsidRPr="00A600F1">
              <w:rPr>
                <w:noProof/>
                <w:webHidden/>
              </w:rPr>
              <w:fldChar w:fldCharType="end"/>
            </w:r>
          </w:hyperlink>
        </w:p>
        <w:p w:rsidRPr="00A600F1" w:rsidR="00235336" w:rsidRDefault="00235336" w14:paraId="12495207" w14:textId="06D5C580">
          <w:pPr>
            <w:pStyle w:val="TOC3"/>
            <w:tabs>
              <w:tab w:val="left" w:pos="1320"/>
              <w:tab w:val="right" w:leader="dot" w:pos="9350"/>
            </w:tabs>
            <w:rPr>
              <w:noProof/>
              <w:lang w:val="en-IN" w:eastAsia="en-IN"/>
            </w:rPr>
          </w:pPr>
          <w:hyperlink w:history="1" w:anchor="_Toc159600865">
            <w:r w:rsidRPr="00A600F1">
              <w:rPr>
                <w:rStyle w:val="Hyperlink"/>
                <w:rFonts w:ascii="Trebuchet MS" w:hAnsi="Trebuchet MS" w:cs="Times New Roman"/>
                <w:b/>
                <w:bCs/>
                <w:noProof/>
              </w:rPr>
              <w:t>1.7.5</w:t>
            </w:r>
            <w:r w:rsidRPr="00A600F1">
              <w:rPr>
                <w:noProof/>
                <w:lang w:val="en-IN" w:eastAsia="en-IN"/>
              </w:rPr>
              <w:tab/>
            </w:r>
            <w:r w:rsidRPr="00A600F1">
              <w:rPr>
                <w:rStyle w:val="Hyperlink"/>
                <w:rFonts w:ascii="Trebuchet MS" w:hAnsi="Trebuchet MS"/>
                <w:b/>
                <w:bCs/>
                <w:noProof/>
              </w:rPr>
              <w:t>Payment of CG Charges</w:t>
            </w:r>
            <w:r w:rsidRPr="00A600F1">
              <w:rPr>
                <w:noProof/>
                <w:webHidden/>
              </w:rPr>
              <w:tab/>
            </w:r>
            <w:r w:rsidRPr="00A600F1">
              <w:rPr>
                <w:noProof/>
                <w:webHidden/>
              </w:rPr>
              <w:fldChar w:fldCharType="begin"/>
            </w:r>
            <w:r w:rsidRPr="00A600F1">
              <w:rPr>
                <w:noProof/>
                <w:webHidden/>
              </w:rPr>
              <w:instrText xml:space="preserve"> PAGEREF _Toc159600865 \h </w:instrText>
            </w:r>
            <w:r w:rsidRPr="00A600F1">
              <w:rPr>
                <w:noProof/>
                <w:webHidden/>
              </w:rPr>
            </w:r>
            <w:r w:rsidRPr="00A600F1">
              <w:rPr>
                <w:noProof/>
                <w:webHidden/>
              </w:rPr>
              <w:fldChar w:fldCharType="separate"/>
            </w:r>
            <w:r w:rsidRPr="00A600F1">
              <w:rPr>
                <w:noProof/>
                <w:webHidden/>
              </w:rPr>
              <w:t>34</w:t>
            </w:r>
            <w:r w:rsidRPr="00A600F1">
              <w:rPr>
                <w:noProof/>
                <w:webHidden/>
              </w:rPr>
              <w:fldChar w:fldCharType="end"/>
            </w:r>
          </w:hyperlink>
        </w:p>
        <w:p w:rsidRPr="00A600F1" w:rsidR="00235336" w:rsidRDefault="00235336" w14:paraId="21DC8440" w14:textId="55A818CA">
          <w:pPr>
            <w:pStyle w:val="TOC3"/>
            <w:tabs>
              <w:tab w:val="left" w:pos="1540"/>
              <w:tab w:val="right" w:leader="dot" w:pos="9350"/>
            </w:tabs>
            <w:rPr>
              <w:noProof/>
              <w:lang w:val="en-IN" w:eastAsia="en-IN"/>
            </w:rPr>
          </w:pPr>
          <w:hyperlink w:history="1" w:anchor="_Toc159600866">
            <w:r w:rsidRPr="00A600F1">
              <w:rPr>
                <w:rStyle w:val="Hyperlink"/>
                <w:rFonts w:ascii="Trebuchet MS" w:hAnsi="Trebuchet MS" w:cs="Times New Roman"/>
                <w:b/>
                <w:bCs/>
                <w:noProof/>
              </w:rPr>
              <w:t>1.7.5.1</w:t>
            </w:r>
            <w:r w:rsidRPr="00A600F1">
              <w:rPr>
                <w:noProof/>
                <w:lang w:val="en-IN" w:eastAsia="en-IN"/>
              </w:rPr>
              <w:tab/>
            </w:r>
            <w:r w:rsidRPr="00A600F1">
              <w:rPr>
                <w:rStyle w:val="Hyperlink"/>
                <w:rFonts w:ascii="Trebuchet MS" w:hAnsi="Trebuchet MS"/>
                <w:b/>
                <w:bCs/>
                <w:noProof/>
              </w:rPr>
              <w:t>Payment of CG Charges in Stipulated Time</w:t>
            </w:r>
            <w:r w:rsidRPr="00A600F1">
              <w:rPr>
                <w:noProof/>
                <w:webHidden/>
              </w:rPr>
              <w:tab/>
            </w:r>
            <w:r w:rsidRPr="00A600F1">
              <w:rPr>
                <w:noProof/>
                <w:webHidden/>
              </w:rPr>
              <w:fldChar w:fldCharType="begin"/>
            </w:r>
            <w:r w:rsidRPr="00A600F1">
              <w:rPr>
                <w:noProof/>
                <w:webHidden/>
              </w:rPr>
              <w:instrText xml:space="preserve"> PAGEREF _Toc159600866 \h </w:instrText>
            </w:r>
            <w:r w:rsidRPr="00A600F1">
              <w:rPr>
                <w:noProof/>
                <w:webHidden/>
              </w:rPr>
            </w:r>
            <w:r w:rsidRPr="00A600F1">
              <w:rPr>
                <w:noProof/>
                <w:webHidden/>
              </w:rPr>
              <w:fldChar w:fldCharType="separate"/>
            </w:r>
            <w:r w:rsidRPr="00A600F1">
              <w:rPr>
                <w:noProof/>
                <w:webHidden/>
              </w:rPr>
              <w:t>34</w:t>
            </w:r>
            <w:r w:rsidRPr="00A600F1">
              <w:rPr>
                <w:noProof/>
                <w:webHidden/>
              </w:rPr>
              <w:fldChar w:fldCharType="end"/>
            </w:r>
          </w:hyperlink>
        </w:p>
        <w:p w:rsidRPr="00A600F1" w:rsidR="00235336" w:rsidRDefault="00235336" w14:paraId="23CA5D73" w14:textId="6E05189D">
          <w:pPr>
            <w:pStyle w:val="TOC3"/>
            <w:tabs>
              <w:tab w:val="left" w:pos="1540"/>
              <w:tab w:val="right" w:leader="dot" w:pos="9350"/>
            </w:tabs>
            <w:rPr>
              <w:noProof/>
              <w:lang w:val="en-IN" w:eastAsia="en-IN"/>
            </w:rPr>
          </w:pPr>
          <w:hyperlink w:history="1" w:anchor="_Toc159600867">
            <w:r w:rsidRPr="00A600F1">
              <w:rPr>
                <w:rStyle w:val="Hyperlink"/>
                <w:rFonts w:ascii="Trebuchet MS" w:hAnsi="Trebuchet MS" w:cs="Times New Roman"/>
                <w:b/>
                <w:bCs/>
                <w:noProof/>
              </w:rPr>
              <w:t>1.7.5.2</w:t>
            </w:r>
            <w:r w:rsidRPr="00A600F1">
              <w:rPr>
                <w:noProof/>
                <w:lang w:val="en-IN" w:eastAsia="en-IN"/>
              </w:rPr>
              <w:tab/>
            </w:r>
            <w:r w:rsidRPr="00A600F1">
              <w:rPr>
                <w:rStyle w:val="Hyperlink"/>
                <w:rFonts w:ascii="Trebuchet MS" w:hAnsi="Trebuchet MS"/>
                <w:b/>
                <w:bCs/>
                <w:noProof/>
              </w:rPr>
              <w:t>Non-Payment of CG Charges in Stipulated Time</w:t>
            </w:r>
            <w:r w:rsidRPr="00A600F1">
              <w:rPr>
                <w:noProof/>
                <w:webHidden/>
              </w:rPr>
              <w:tab/>
            </w:r>
            <w:r w:rsidRPr="00A600F1">
              <w:rPr>
                <w:noProof/>
                <w:webHidden/>
              </w:rPr>
              <w:fldChar w:fldCharType="begin"/>
            </w:r>
            <w:r w:rsidRPr="00A600F1">
              <w:rPr>
                <w:noProof/>
                <w:webHidden/>
              </w:rPr>
              <w:instrText xml:space="preserve"> PAGEREF _Toc159600867 \h </w:instrText>
            </w:r>
            <w:r w:rsidRPr="00A600F1">
              <w:rPr>
                <w:noProof/>
                <w:webHidden/>
              </w:rPr>
            </w:r>
            <w:r w:rsidRPr="00A600F1">
              <w:rPr>
                <w:noProof/>
                <w:webHidden/>
              </w:rPr>
              <w:fldChar w:fldCharType="separate"/>
            </w:r>
            <w:r w:rsidRPr="00A600F1">
              <w:rPr>
                <w:noProof/>
                <w:webHidden/>
              </w:rPr>
              <w:t>35</w:t>
            </w:r>
            <w:r w:rsidRPr="00A600F1">
              <w:rPr>
                <w:noProof/>
                <w:webHidden/>
              </w:rPr>
              <w:fldChar w:fldCharType="end"/>
            </w:r>
          </w:hyperlink>
        </w:p>
        <w:p w:rsidRPr="00A600F1" w:rsidR="00235336" w:rsidRDefault="00235336" w14:paraId="256FC238" w14:textId="72A9EA1E">
          <w:pPr>
            <w:pStyle w:val="TOC2"/>
            <w:tabs>
              <w:tab w:val="left" w:pos="880"/>
              <w:tab w:val="right" w:leader="dot" w:pos="9350"/>
            </w:tabs>
            <w:rPr>
              <w:noProof/>
              <w:lang w:val="en-IN" w:eastAsia="en-IN"/>
            </w:rPr>
          </w:pPr>
          <w:hyperlink w:history="1" w:anchor="_Toc159600868">
            <w:r w:rsidRPr="00A600F1">
              <w:rPr>
                <w:rStyle w:val="Hyperlink"/>
                <w:rFonts w:ascii="Trebuchet MS" w:hAnsi="Trebuchet MS" w:eastAsia="Times New Roman" w:cs="Times New Roman"/>
                <w:b/>
                <w:bCs/>
                <w:iCs/>
                <w:noProof/>
              </w:rPr>
              <w:t>1.8</w:t>
            </w:r>
            <w:r w:rsidRPr="00A600F1">
              <w:rPr>
                <w:noProof/>
                <w:lang w:val="en-IN" w:eastAsia="en-IN"/>
              </w:rPr>
              <w:tab/>
            </w:r>
            <w:r w:rsidRPr="00A600F1">
              <w:rPr>
                <w:rStyle w:val="Hyperlink"/>
                <w:rFonts w:ascii="Trebuchet MS" w:hAnsi="Trebuchet MS" w:eastAsia="Times New Roman" w:cs="Arial"/>
                <w:b/>
                <w:bCs/>
                <w:iCs/>
                <w:noProof/>
              </w:rPr>
              <w:t>Portfolio Billing</w:t>
            </w:r>
            <w:r w:rsidRPr="00A600F1">
              <w:rPr>
                <w:noProof/>
                <w:webHidden/>
              </w:rPr>
              <w:tab/>
            </w:r>
            <w:r w:rsidRPr="00A600F1">
              <w:rPr>
                <w:noProof/>
                <w:webHidden/>
              </w:rPr>
              <w:fldChar w:fldCharType="begin"/>
            </w:r>
            <w:r w:rsidRPr="00A600F1">
              <w:rPr>
                <w:noProof/>
                <w:webHidden/>
              </w:rPr>
              <w:instrText xml:space="preserve"> PAGEREF _Toc159600868 \h </w:instrText>
            </w:r>
            <w:r w:rsidRPr="00A600F1">
              <w:rPr>
                <w:noProof/>
                <w:webHidden/>
              </w:rPr>
            </w:r>
            <w:r w:rsidRPr="00A600F1">
              <w:rPr>
                <w:noProof/>
                <w:webHidden/>
              </w:rPr>
              <w:fldChar w:fldCharType="separate"/>
            </w:r>
            <w:r w:rsidRPr="00A600F1">
              <w:rPr>
                <w:noProof/>
                <w:webHidden/>
              </w:rPr>
              <w:t>35</w:t>
            </w:r>
            <w:r w:rsidRPr="00A600F1">
              <w:rPr>
                <w:noProof/>
                <w:webHidden/>
              </w:rPr>
              <w:fldChar w:fldCharType="end"/>
            </w:r>
          </w:hyperlink>
        </w:p>
        <w:p w:rsidRPr="00A600F1" w:rsidR="00235336" w:rsidRDefault="00235336" w14:paraId="4B7AB616" w14:textId="4DFFAFED">
          <w:pPr>
            <w:pStyle w:val="TOC3"/>
            <w:tabs>
              <w:tab w:val="left" w:pos="1320"/>
              <w:tab w:val="right" w:leader="dot" w:pos="9350"/>
            </w:tabs>
            <w:rPr>
              <w:noProof/>
              <w:lang w:val="en-IN" w:eastAsia="en-IN"/>
            </w:rPr>
          </w:pPr>
          <w:hyperlink w:history="1" w:anchor="_Toc159600869">
            <w:r w:rsidRPr="00A600F1">
              <w:rPr>
                <w:rStyle w:val="Hyperlink"/>
                <w:rFonts w:ascii="Trebuchet MS" w:hAnsi="Trebuchet MS" w:cs="Times New Roman"/>
                <w:b/>
                <w:bCs/>
                <w:noProof/>
              </w:rPr>
              <w:t>1.8.1</w:t>
            </w:r>
            <w:r w:rsidRPr="00A600F1">
              <w:rPr>
                <w:noProof/>
                <w:lang w:val="en-IN" w:eastAsia="en-IN"/>
              </w:rPr>
              <w:tab/>
            </w:r>
            <w:r w:rsidRPr="00A600F1">
              <w:rPr>
                <w:rStyle w:val="Hyperlink"/>
                <w:rFonts w:ascii="Trebuchet MS" w:hAnsi="Trebuchet MS"/>
                <w:b/>
                <w:bCs/>
                <w:noProof/>
              </w:rPr>
              <w:t xml:space="preserve">Base Period Billing Cycle </w:t>
            </w:r>
            <w:r w:rsidRPr="00A600F1">
              <w:rPr>
                <w:noProof/>
                <w:webHidden/>
              </w:rPr>
              <w:tab/>
            </w:r>
            <w:r w:rsidRPr="00A600F1">
              <w:rPr>
                <w:noProof/>
                <w:webHidden/>
              </w:rPr>
              <w:fldChar w:fldCharType="begin"/>
            </w:r>
            <w:r w:rsidRPr="00A600F1">
              <w:rPr>
                <w:noProof/>
                <w:webHidden/>
              </w:rPr>
              <w:instrText xml:space="preserve"> PAGEREF _Toc159600869 \h </w:instrText>
            </w:r>
            <w:r w:rsidRPr="00A600F1">
              <w:rPr>
                <w:noProof/>
                <w:webHidden/>
              </w:rPr>
            </w:r>
            <w:r w:rsidRPr="00A600F1">
              <w:rPr>
                <w:noProof/>
                <w:webHidden/>
              </w:rPr>
              <w:fldChar w:fldCharType="separate"/>
            </w:r>
            <w:r w:rsidRPr="00A600F1">
              <w:rPr>
                <w:noProof/>
                <w:webHidden/>
              </w:rPr>
              <w:t>36</w:t>
            </w:r>
            <w:r w:rsidRPr="00A600F1">
              <w:rPr>
                <w:noProof/>
                <w:webHidden/>
              </w:rPr>
              <w:fldChar w:fldCharType="end"/>
            </w:r>
          </w:hyperlink>
        </w:p>
        <w:p w:rsidRPr="00A600F1" w:rsidR="00235336" w:rsidRDefault="00235336" w14:paraId="3DA8385E" w14:textId="7A9810C3">
          <w:pPr>
            <w:pStyle w:val="TOC3"/>
            <w:tabs>
              <w:tab w:val="left" w:pos="1540"/>
              <w:tab w:val="right" w:leader="dot" w:pos="9350"/>
            </w:tabs>
            <w:rPr>
              <w:noProof/>
              <w:lang w:val="en-IN" w:eastAsia="en-IN"/>
            </w:rPr>
          </w:pPr>
          <w:hyperlink w:history="1" w:anchor="_Toc159600870">
            <w:r w:rsidRPr="00A600F1">
              <w:rPr>
                <w:rStyle w:val="Hyperlink"/>
                <w:rFonts w:ascii="Trebuchet MS" w:hAnsi="Trebuchet MS" w:cs="Times New Roman"/>
                <w:b/>
                <w:bCs/>
                <w:noProof/>
              </w:rPr>
              <w:t>1.8.1.1</w:t>
            </w:r>
            <w:r w:rsidRPr="00A600F1">
              <w:rPr>
                <w:noProof/>
                <w:lang w:val="en-IN" w:eastAsia="en-IN"/>
              </w:rPr>
              <w:tab/>
            </w:r>
            <w:r w:rsidRPr="00A600F1">
              <w:rPr>
                <w:rStyle w:val="Hyperlink"/>
                <w:rFonts w:ascii="Trebuchet MS" w:hAnsi="Trebuchet MS"/>
                <w:b/>
                <w:bCs/>
                <w:noProof/>
              </w:rPr>
              <w:t>CG Fees Calculation for Single Loan Account for Base Period Billing</w:t>
            </w:r>
            <w:r w:rsidRPr="00A600F1">
              <w:rPr>
                <w:noProof/>
                <w:webHidden/>
              </w:rPr>
              <w:tab/>
            </w:r>
            <w:r w:rsidRPr="00A600F1">
              <w:rPr>
                <w:noProof/>
                <w:webHidden/>
              </w:rPr>
              <w:fldChar w:fldCharType="begin"/>
            </w:r>
            <w:r w:rsidRPr="00A600F1">
              <w:rPr>
                <w:noProof/>
                <w:webHidden/>
              </w:rPr>
              <w:instrText xml:space="preserve"> PAGEREF _Toc159600870 \h </w:instrText>
            </w:r>
            <w:r w:rsidRPr="00A600F1">
              <w:rPr>
                <w:noProof/>
                <w:webHidden/>
              </w:rPr>
            </w:r>
            <w:r w:rsidRPr="00A600F1">
              <w:rPr>
                <w:noProof/>
                <w:webHidden/>
              </w:rPr>
              <w:fldChar w:fldCharType="separate"/>
            </w:r>
            <w:r w:rsidRPr="00A600F1">
              <w:rPr>
                <w:noProof/>
                <w:webHidden/>
              </w:rPr>
              <w:t>38</w:t>
            </w:r>
            <w:r w:rsidRPr="00A600F1">
              <w:rPr>
                <w:noProof/>
                <w:webHidden/>
              </w:rPr>
              <w:fldChar w:fldCharType="end"/>
            </w:r>
          </w:hyperlink>
        </w:p>
        <w:p w:rsidRPr="00A600F1" w:rsidR="00235336" w:rsidRDefault="00235336" w14:paraId="798747D6" w14:textId="744E898E">
          <w:pPr>
            <w:pStyle w:val="TOC3"/>
            <w:tabs>
              <w:tab w:val="left" w:pos="1540"/>
              <w:tab w:val="right" w:leader="dot" w:pos="9350"/>
            </w:tabs>
            <w:rPr>
              <w:noProof/>
              <w:lang w:val="en-IN" w:eastAsia="en-IN"/>
            </w:rPr>
          </w:pPr>
          <w:hyperlink w:history="1" w:anchor="_Toc159600871">
            <w:r w:rsidRPr="00A600F1">
              <w:rPr>
                <w:rStyle w:val="Hyperlink"/>
                <w:rFonts w:ascii="Trebuchet MS" w:hAnsi="Trebuchet MS" w:cs="Times New Roman"/>
                <w:b/>
                <w:bCs/>
                <w:noProof/>
              </w:rPr>
              <w:t>1.8.1.2</w:t>
            </w:r>
            <w:r w:rsidRPr="00A600F1">
              <w:rPr>
                <w:noProof/>
                <w:lang w:val="en-IN" w:eastAsia="en-IN"/>
              </w:rPr>
              <w:tab/>
            </w:r>
            <w:r w:rsidRPr="00A600F1">
              <w:rPr>
                <w:rStyle w:val="Hyperlink"/>
                <w:rFonts w:ascii="Trebuchet MS" w:hAnsi="Trebuchet MS"/>
                <w:b/>
                <w:bCs/>
                <w:noProof/>
              </w:rPr>
              <w:t>Calculating Tax on Credit Guarantee Fees for Single Loan Account</w:t>
            </w:r>
            <w:r w:rsidRPr="00A600F1">
              <w:rPr>
                <w:noProof/>
                <w:webHidden/>
              </w:rPr>
              <w:tab/>
            </w:r>
            <w:r w:rsidRPr="00A600F1">
              <w:rPr>
                <w:noProof/>
                <w:webHidden/>
              </w:rPr>
              <w:fldChar w:fldCharType="begin"/>
            </w:r>
            <w:r w:rsidRPr="00A600F1">
              <w:rPr>
                <w:noProof/>
                <w:webHidden/>
              </w:rPr>
              <w:instrText xml:space="preserve"> PAGEREF _Toc159600871 \h </w:instrText>
            </w:r>
            <w:r w:rsidRPr="00A600F1">
              <w:rPr>
                <w:noProof/>
                <w:webHidden/>
              </w:rPr>
            </w:r>
            <w:r w:rsidRPr="00A600F1">
              <w:rPr>
                <w:noProof/>
                <w:webHidden/>
              </w:rPr>
              <w:fldChar w:fldCharType="separate"/>
            </w:r>
            <w:r w:rsidRPr="00A600F1">
              <w:rPr>
                <w:noProof/>
                <w:webHidden/>
              </w:rPr>
              <w:t>43</w:t>
            </w:r>
            <w:r w:rsidRPr="00A600F1">
              <w:rPr>
                <w:noProof/>
                <w:webHidden/>
              </w:rPr>
              <w:fldChar w:fldCharType="end"/>
            </w:r>
          </w:hyperlink>
        </w:p>
        <w:p w:rsidRPr="00A600F1" w:rsidR="00235336" w:rsidRDefault="00235336" w14:paraId="55DBC6D7" w14:textId="7942EFDD">
          <w:pPr>
            <w:pStyle w:val="TOC3"/>
            <w:tabs>
              <w:tab w:val="left" w:pos="1760"/>
              <w:tab w:val="right" w:leader="dot" w:pos="9350"/>
            </w:tabs>
            <w:rPr>
              <w:noProof/>
              <w:lang w:val="en-IN" w:eastAsia="en-IN"/>
            </w:rPr>
          </w:pPr>
          <w:hyperlink w:history="1" w:anchor="_Toc159600872">
            <w:r w:rsidRPr="00A600F1">
              <w:rPr>
                <w:rStyle w:val="Hyperlink"/>
                <w:rFonts w:ascii="Trebuchet MS" w:hAnsi="Trebuchet MS" w:cs="Times New Roman"/>
                <w:b/>
                <w:bCs/>
                <w:noProof/>
              </w:rPr>
              <w:t>1.8.1.2.1</w:t>
            </w:r>
            <w:r w:rsidRPr="00A600F1">
              <w:rPr>
                <w:noProof/>
                <w:lang w:val="en-IN" w:eastAsia="en-IN"/>
              </w:rPr>
              <w:tab/>
            </w:r>
            <w:r w:rsidRPr="00A600F1">
              <w:rPr>
                <w:rStyle w:val="Hyperlink"/>
                <w:rFonts w:ascii="Trebuchet MS" w:hAnsi="Trebuchet MS"/>
                <w:b/>
                <w:bCs/>
                <w:noProof/>
              </w:rPr>
              <w:t>Calculation based on Service Tax, Krishi-Kalyan Cess and Swach Bharat Cess</w:t>
            </w:r>
            <w:r w:rsidRPr="00A600F1">
              <w:rPr>
                <w:noProof/>
                <w:webHidden/>
              </w:rPr>
              <w:tab/>
            </w:r>
            <w:r w:rsidRPr="00A600F1">
              <w:rPr>
                <w:noProof/>
                <w:webHidden/>
              </w:rPr>
              <w:fldChar w:fldCharType="begin"/>
            </w:r>
            <w:r w:rsidRPr="00A600F1">
              <w:rPr>
                <w:noProof/>
                <w:webHidden/>
              </w:rPr>
              <w:instrText xml:space="preserve"> PAGEREF _Toc159600872 \h </w:instrText>
            </w:r>
            <w:r w:rsidRPr="00A600F1">
              <w:rPr>
                <w:noProof/>
                <w:webHidden/>
              </w:rPr>
            </w:r>
            <w:r w:rsidRPr="00A600F1">
              <w:rPr>
                <w:noProof/>
                <w:webHidden/>
              </w:rPr>
              <w:fldChar w:fldCharType="separate"/>
            </w:r>
            <w:r w:rsidRPr="00A600F1">
              <w:rPr>
                <w:noProof/>
                <w:webHidden/>
              </w:rPr>
              <w:t>43</w:t>
            </w:r>
            <w:r w:rsidRPr="00A600F1">
              <w:rPr>
                <w:noProof/>
                <w:webHidden/>
              </w:rPr>
              <w:fldChar w:fldCharType="end"/>
            </w:r>
          </w:hyperlink>
        </w:p>
        <w:p w:rsidRPr="00A600F1" w:rsidR="00235336" w:rsidRDefault="00235336" w14:paraId="6B6807BC" w14:textId="00963DA7">
          <w:pPr>
            <w:pStyle w:val="TOC3"/>
            <w:tabs>
              <w:tab w:val="left" w:pos="1760"/>
              <w:tab w:val="right" w:leader="dot" w:pos="9350"/>
            </w:tabs>
            <w:rPr>
              <w:noProof/>
              <w:lang w:val="en-IN" w:eastAsia="en-IN"/>
            </w:rPr>
          </w:pPr>
          <w:hyperlink w:history="1" w:anchor="_Toc159600873">
            <w:r w:rsidRPr="00A600F1">
              <w:rPr>
                <w:rStyle w:val="Hyperlink"/>
                <w:rFonts w:ascii="Trebuchet MS" w:hAnsi="Trebuchet MS" w:cs="Times New Roman"/>
                <w:b/>
                <w:bCs/>
                <w:noProof/>
              </w:rPr>
              <w:t>1.8.1.2.2</w:t>
            </w:r>
            <w:r w:rsidRPr="00A600F1">
              <w:rPr>
                <w:noProof/>
                <w:lang w:val="en-IN" w:eastAsia="en-IN"/>
              </w:rPr>
              <w:tab/>
            </w:r>
            <w:r w:rsidRPr="00A600F1">
              <w:rPr>
                <w:rStyle w:val="Hyperlink"/>
                <w:rFonts w:ascii="Trebuchet MS" w:hAnsi="Trebuchet MS"/>
                <w:b/>
                <w:bCs/>
                <w:noProof/>
              </w:rPr>
              <w:t>Calculation based on GST</w:t>
            </w:r>
            <w:r w:rsidRPr="00A600F1">
              <w:rPr>
                <w:noProof/>
                <w:webHidden/>
              </w:rPr>
              <w:tab/>
            </w:r>
            <w:r w:rsidRPr="00A600F1">
              <w:rPr>
                <w:noProof/>
                <w:webHidden/>
              </w:rPr>
              <w:fldChar w:fldCharType="begin"/>
            </w:r>
            <w:r w:rsidRPr="00A600F1">
              <w:rPr>
                <w:noProof/>
                <w:webHidden/>
              </w:rPr>
              <w:instrText xml:space="preserve"> PAGEREF _Toc159600873 \h </w:instrText>
            </w:r>
            <w:r w:rsidRPr="00A600F1">
              <w:rPr>
                <w:noProof/>
                <w:webHidden/>
              </w:rPr>
            </w:r>
            <w:r w:rsidRPr="00A600F1">
              <w:rPr>
                <w:noProof/>
                <w:webHidden/>
              </w:rPr>
              <w:fldChar w:fldCharType="separate"/>
            </w:r>
            <w:r w:rsidRPr="00A600F1">
              <w:rPr>
                <w:noProof/>
                <w:webHidden/>
              </w:rPr>
              <w:t>44</w:t>
            </w:r>
            <w:r w:rsidRPr="00A600F1">
              <w:rPr>
                <w:noProof/>
                <w:webHidden/>
              </w:rPr>
              <w:fldChar w:fldCharType="end"/>
            </w:r>
          </w:hyperlink>
        </w:p>
        <w:p w:rsidRPr="00A600F1" w:rsidR="00235336" w:rsidRDefault="00235336" w14:paraId="10FDAB24" w14:textId="37FE940F">
          <w:pPr>
            <w:pStyle w:val="TOC3"/>
            <w:tabs>
              <w:tab w:val="left" w:pos="1540"/>
              <w:tab w:val="right" w:leader="dot" w:pos="9350"/>
            </w:tabs>
            <w:rPr>
              <w:noProof/>
              <w:lang w:val="en-IN" w:eastAsia="en-IN"/>
            </w:rPr>
          </w:pPr>
          <w:hyperlink w:history="1" w:anchor="_Toc159600874">
            <w:r w:rsidRPr="00A600F1">
              <w:rPr>
                <w:rStyle w:val="Hyperlink"/>
                <w:rFonts w:ascii="Trebuchet MS" w:hAnsi="Trebuchet MS" w:cs="Times New Roman"/>
                <w:b/>
                <w:bCs/>
                <w:noProof/>
              </w:rPr>
              <w:t>1.8.1.3</w:t>
            </w:r>
            <w:r w:rsidRPr="00A600F1">
              <w:rPr>
                <w:noProof/>
                <w:lang w:val="en-IN" w:eastAsia="en-IN"/>
              </w:rPr>
              <w:tab/>
            </w:r>
            <w:r w:rsidRPr="00A600F1">
              <w:rPr>
                <w:rStyle w:val="Hyperlink"/>
                <w:rFonts w:ascii="Trebuchet MS" w:hAnsi="Trebuchet MS"/>
                <w:b/>
                <w:bCs/>
                <w:noProof/>
              </w:rPr>
              <w:t>Calculating Total Credit Guarantee Charges for Single Loan Account</w:t>
            </w:r>
            <w:r w:rsidRPr="00A600F1">
              <w:rPr>
                <w:noProof/>
                <w:webHidden/>
              </w:rPr>
              <w:tab/>
            </w:r>
            <w:r w:rsidRPr="00A600F1">
              <w:rPr>
                <w:noProof/>
                <w:webHidden/>
              </w:rPr>
              <w:fldChar w:fldCharType="begin"/>
            </w:r>
            <w:r w:rsidRPr="00A600F1">
              <w:rPr>
                <w:noProof/>
                <w:webHidden/>
              </w:rPr>
              <w:instrText xml:space="preserve"> PAGEREF _Toc159600874 \h </w:instrText>
            </w:r>
            <w:r w:rsidRPr="00A600F1">
              <w:rPr>
                <w:noProof/>
                <w:webHidden/>
              </w:rPr>
            </w:r>
            <w:r w:rsidRPr="00A600F1">
              <w:rPr>
                <w:noProof/>
                <w:webHidden/>
              </w:rPr>
              <w:fldChar w:fldCharType="separate"/>
            </w:r>
            <w:r w:rsidRPr="00A600F1">
              <w:rPr>
                <w:noProof/>
                <w:webHidden/>
              </w:rPr>
              <w:t>45</w:t>
            </w:r>
            <w:r w:rsidRPr="00A600F1">
              <w:rPr>
                <w:noProof/>
                <w:webHidden/>
              </w:rPr>
              <w:fldChar w:fldCharType="end"/>
            </w:r>
          </w:hyperlink>
        </w:p>
        <w:p w:rsidRPr="00A600F1" w:rsidR="00235336" w:rsidRDefault="00235336" w14:paraId="6E9B30A8" w14:textId="49B050AE">
          <w:pPr>
            <w:pStyle w:val="TOC3"/>
            <w:tabs>
              <w:tab w:val="left" w:pos="1320"/>
              <w:tab w:val="right" w:leader="dot" w:pos="9350"/>
            </w:tabs>
            <w:rPr>
              <w:noProof/>
              <w:lang w:val="en-IN" w:eastAsia="en-IN"/>
            </w:rPr>
          </w:pPr>
          <w:hyperlink w:history="1" w:anchor="_Toc159600875">
            <w:r w:rsidRPr="00A600F1">
              <w:rPr>
                <w:rStyle w:val="Hyperlink"/>
                <w:rFonts w:ascii="Trebuchet MS" w:hAnsi="Trebuchet MS" w:cs="Times New Roman"/>
                <w:b/>
                <w:bCs/>
                <w:noProof/>
              </w:rPr>
              <w:t>1.8.2</w:t>
            </w:r>
            <w:r w:rsidRPr="00A600F1">
              <w:rPr>
                <w:noProof/>
                <w:lang w:val="en-IN" w:eastAsia="en-IN"/>
              </w:rPr>
              <w:tab/>
            </w:r>
            <w:r w:rsidRPr="00A600F1">
              <w:rPr>
                <w:rStyle w:val="Hyperlink"/>
                <w:rFonts w:ascii="Trebuchet MS" w:hAnsi="Trebuchet MS"/>
                <w:b/>
                <w:bCs/>
                <w:noProof/>
              </w:rPr>
              <w:t>Yearly Billing Cycle</w:t>
            </w:r>
            <w:r w:rsidRPr="00A600F1">
              <w:rPr>
                <w:noProof/>
                <w:webHidden/>
              </w:rPr>
              <w:tab/>
            </w:r>
            <w:r w:rsidRPr="00A600F1">
              <w:rPr>
                <w:noProof/>
                <w:webHidden/>
              </w:rPr>
              <w:fldChar w:fldCharType="begin"/>
            </w:r>
            <w:r w:rsidRPr="00A600F1">
              <w:rPr>
                <w:noProof/>
                <w:webHidden/>
              </w:rPr>
              <w:instrText xml:space="preserve"> PAGEREF _Toc159600875 \h </w:instrText>
            </w:r>
            <w:r w:rsidRPr="00A600F1">
              <w:rPr>
                <w:noProof/>
                <w:webHidden/>
              </w:rPr>
            </w:r>
            <w:r w:rsidRPr="00A600F1">
              <w:rPr>
                <w:noProof/>
                <w:webHidden/>
              </w:rPr>
              <w:fldChar w:fldCharType="separate"/>
            </w:r>
            <w:r w:rsidRPr="00A600F1">
              <w:rPr>
                <w:noProof/>
                <w:webHidden/>
              </w:rPr>
              <w:t>45</w:t>
            </w:r>
            <w:r w:rsidRPr="00A600F1">
              <w:rPr>
                <w:noProof/>
                <w:webHidden/>
              </w:rPr>
              <w:fldChar w:fldCharType="end"/>
            </w:r>
          </w:hyperlink>
        </w:p>
        <w:p w:rsidRPr="00A600F1" w:rsidR="00235336" w:rsidRDefault="00235336" w14:paraId="52A6A028" w14:textId="76E7D409">
          <w:pPr>
            <w:pStyle w:val="TOC3"/>
            <w:tabs>
              <w:tab w:val="left" w:pos="1540"/>
              <w:tab w:val="right" w:leader="dot" w:pos="9350"/>
            </w:tabs>
            <w:rPr>
              <w:noProof/>
              <w:lang w:val="en-IN" w:eastAsia="en-IN"/>
            </w:rPr>
          </w:pPr>
          <w:hyperlink w:history="1" w:anchor="_Toc159600876">
            <w:r w:rsidRPr="00A600F1">
              <w:rPr>
                <w:rStyle w:val="Hyperlink"/>
                <w:rFonts w:ascii="Trebuchet MS" w:hAnsi="Trebuchet MS" w:cs="Times New Roman"/>
                <w:b/>
                <w:bCs/>
                <w:noProof/>
              </w:rPr>
              <w:t>1.8.2.1</w:t>
            </w:r>
            <w:r w:rsidRPr="00A600F1">
              <w:rPr>
                <w:noProof/>
                <w:lang w:val="en-IN" w:eastAsia="en-IN"/>
              </w:rPr>
              <w:tab/>
            </w:r>
            <w:r w:rsidRPr="00A600F1">
              <w:rPr>
                <w:rStyle w:val="Hyperlink"/>
                <w:rFonts w:ascii="Trebuchet MS" w:hAnsi="Trebuchet MS"/>
                <w:b/>
                <w:bCs/>
                <w:noProof/>
              </w:rPr>
              <w:t>CG Fees Calculation for Single Loan Account for Yearly Billing</w:t>
            </w:r>
            <w:r w:rsidRPr="00A600F1">
              <w:rPr>
                <w:noProof/>
                <w:webHidden/>
              </w:rPr>
              <w:tab/>
            </w:r>
            <w:r w:rsidRPr="00A600F1">
              <w:rPr>
                <w:noProof/>
                <w:webHidden/>
              </w:rPr>
              <w:fldChar w:fldCharType="begin"/>
            </w:r>
            <w:r w:rsidRPr="00A600F1">
              <w:rPr>
                <w:noProof/>
                <w:webHidden/>
              </w:rPr>
              <w:instrText xml:space="preserve"> PAGEREF _Toc159600876 \h </w:instrText>
            </w:r>
            <w:r w:rsidRPr="00A600F1">
              <w:rPr>
                <w:noProof/>
                <w:webHidden/>
              </w:rPr>
            </w:r>
            <w:r w:rsidRPr="00A600F1">
              <w:rPr>
                <w:noProof/>
                <w:webHidden/>
              </w:rPr>
              <w:fldChar w:fldCharType="separate"/>
            </w:r>
            <w:r w:rsidRPr="00A600F1">
              <w:rPr>
                <w:noProof/>
                <w:webHidden/>
              </w:rPr>
              <w:t>47</w:t>
            </w:r>
            <w:r w:rsidRPr="00A600F1">
              <w:rPr>
                <w:noProof/>
                <w:webHidden/>
              </w:rPr>
              <w:fldChar w:fldCharType="end"/>
            </w:r>
          </w:hyperlink>
        </w:p>
        <w:p w:rsidRPr="00A600F1" w:rsidR="00235336" w:rsidRDefault="00235336" w14:paraId="5D5AF393" w14:textId="22235825">
          <w:pPr>
            <w:pStyle w:val="TOC3"/>
            <w:tabs>
              <w:tab w:val="left" w:pos="1540"/>
              <w:tab w:val="right" w:leader="dot" w:pos="9350"/>
            </w:tabs>
            <w:rPr>
              <w:noProof/>
              <w:lang w:val="en-IN" w:eastAsia="en-IN"/>
            </w:rPr>
          </w:pPr>
          <w:hyperlink w:history="1" w:anchor="_Toc159600877">
            <w:r w:rsidRPr="00A600F1">
              <w:rPr>
                <w:rStyle w:val="Hyperlink"/>
                <w:rFonts w:ascii="Trebuchet MS" w:hAnsi="Trebuchet MS" w:cs="Times New Roman"/>
                <w:b/>
                <w:bCs/>
                <w:noProof/>
              </w:rPr>
              <w:t>1.8.2.2</w:t>
            </w:r>
            <w:r w:rsidRPr="00A600F1">
              <w:rPr>
                <w:noProof/>
                <w:lang w:val="en-IN" w:eastAsia="en-IN"/>
              </w:rPr>
              <w:tab/>
            </w:r>
            <w:r w:rsidRPr="00A600F1">
              <w:rPr>
                <w:rStyle w:val="Hyperlink"/>
                <w:rFonts w:ascii="Trebuchet MS" w:hAnsi="Trebuchet MS"/>
                <w:b/>
                <w:bCs/>
                <w:noProof/>
              </w:rPr>
              <w:t>Calculating Tax on Credit Guarantee Fees for Single Loan Account</w:t>
            </w:r>
            <w:r w:rsidRPr="00A600F1">
              <w:rPr>
                <w:noProof/>
                <w:webHidden/>
              </w:rPr>
              <w:tab/>
            </w:r>
            <w:r w:rsidRPr="00A600F1">
              <w:rPr>
                <w:noProof/>
                <w:webHidden/>
              </w:rPr>
              <w:fldChar w:fldCharType="begin"/>
            </w:r>
            <w:r w:rsidRPr="00A600F1">
              <w:rPr>
                <w:noProof/>
                <w:webHidden/>
              </w:rPr>
              <w:instrText xml:space="preserve"> PAGEREF _Toc159600877 \h </w:instrText>
            </w:r>
            <w:r w:rsidRPr="00A600F1">
              <w:rPr>
                <w:noProof/>
                <w:webHidden/>
              </w:rPr>
            </w:r>
            <w:r w:rsidRPr="00A600F1">
              <w:rPr>
                <w:noProof/>
                <w:webHidden/>
              </w:rPr>
              <w:fldChar w:fldCharType="separate"/>
            </w:r>
            <w:r w:rsidRPr="00A600F1">
              <w:rPr>
                <w:noProof/>
                <w:webHidden/>
              </w:rPr>
              <w:t>54</w:t>
            </w:r>
            <w:r w:rsidRPr="00A600F1">
              <w:rPr>
                <w:noProof/>
                <w:webHidden/>
              </w:rPr>
              <w:fldChar w:fldCharType="end"/>
            </w:r>
          </w:hyperlink>
        </w:p>
        <w:p w:rsidRPr="00A600F1" w:rsidR="00235336" w:rsidRDefault="00235336" w14:paraId="053F2E77" w14:textId="11917676">
          <w:pPr>
            <w:pStyle w:val="TOC3"/>
            <w:tabs>
              <w:tab w:val="left" w:pos="1760"/>
              <w:tab w:val="right" w:leader="dot" w:pos="9350"/>
            </w:tabs>
            <w:rPr>
              <w:noProof/>
              <w:lang w:val="en-IN" w:eastAsia="en-IN"/>
            </w:rPr>
          </w:pPr>
          <w:hyperlink w:history="1" w:anchor="_Toc159600878">
            <w:r w:rsidRPr="00A600F1">
              <w:rPr>
                <w:rStyle w:val="Hyperlink"/>
                <w:rFonts w:ascii="Trebuchet MS" w:hAnsi="Trebuchet MS" w:cs="Times New Roman"/>
                <w:b/>
                <w:bCs/>
                <w:noProof/>
              </w:rPr>
              <w:t>1.8.2.2.1</w:t>
            </w:r>
            <w:r w:rsidRPr="00A600F1">
              <w:rPr>
                <w:noProof/>
                <w:lang w:val="en-IN" w:eastAsia="en-IN"/>
              </w:rPr>
              <w:tab/>
            </w:r>
            <w:r w:rsidRPr="00A600F1">
              <w:rPr>
                <w:rStyle w:val="Hyperlink"/>
                <w:rFonts w:ascii="Trebuchet MS" w:hAnsi="Trebuchet MS"/>
                <w:b/>
                <w:bCs/>
                <w:noProof/>
              </w:rPr>
              <w:t>Calculation based on Service Tax, Krishi-Kalyan Cess and Swach Bharat Cess</w:t>
            </w:r>
            <w:r w:rsidRPr="00A600F1">
              <w:rPr>
                <w:noProof/>
                <w:webHidden/>
              </w:rPr>
              <w:tab/>
            </w:r>
            <w:r w:rsidRPr="00A600F1">
              <w:rPr>
                <w:noProof/>
                <w:webHidden/>
              </w:rPr>
              <w:fldChar w:fldCharType="begin"/>
            </w:r>
            <w:r w:rsidRPr="00A600F1">
              <w:rPr>
                <w:noProof/>
                <w:webHidden/>
              </w:rPr>
              <w:instrText xml:space="preserve"> PAGEREF _Toc159600878 \h </w:instrText>
            </w:r>
            <w:r w:rsidRPr="00A600F1">
              <w:rPr>
                <w:noProof/>
                <w:webHidden/>
              </w:rPr>
            </w:r>
            <w:r w:rsidRPr="00A600F1">
              <w:rPr>
                <w:noProof/>
                <w:webHidden/>
              </w:rPr>
              <w:fldChar w:fldCharType="separate"/>
            </w:r>
            <w:r w:rsidRPr="00A600F1">
              <w:rPr>
                <w:noProof/>
                <w:webHidden/>
              </w:rPr>
              <w:t>54</w:t>
            </w:r>
            <w:r w:rsidRPr="00A600F1">
              <w:rPr>
                <w:noProof/>
                <w:webHidden/>
              </w:rPr>
              <w:fldChar w:fldCharType="end"/>
            </w:r>
          </w:hyperlink>
        </w:p>
        <w:p w:rsidRPr="00A600F1" w:rsidR="00235336" w:rsidRDefault="00235336" w14:paraId="63E63976" w14:textId="24BB46C5">
          <w:pPr>
            <w:pStyle w:val="TOC3"/>
            <w:tabs>
              <w:tab w:val="left" w:pos="1760"/>
              <w:tab w:val="right" w:leader="dot" w:pos="9350"/>
            </w:tabs>
            <w:rPr>
              <w:noProof/>
              <w:lang w:val="en-IN" w:eastAsia="en-IN"/>
            </w:rPr>
          </w:pPr>
          <w:hyperlink w:history="1" w:anchor="_Toc159600879">
            <w:r w:rsidRPr="00A600F1">
              <w:rPr>
                <w:rStyle w:val="Hyperlink"/>
                <w:rFonts w:ascii="Trebuchet MS" w:hAnsi="Trebuchet MS" w:cs="Times New Roman"/>
                <w:b/>
                <w:bCs/>
                <w:noProof/>
              </w:rPr>
              <w:t>1.8.2.2.2</w:t>
            </w:r>
            <w:r w:rsidRPr="00A600F1">
              <w:rPr>
                <w:noProof/>
                <w:lang w:val="en-IN" w:eastAsia="en-IN"/>
              </w:rPr>
              <w:tab/>
            </w:r>
            <w:r w:rsidRPr="00A600F1">
              <w:rPr>
                <w:rStyle w:val="Hyperlink"/>
                <w:rFonts w:ascii="Trebuchet MS" w:hAnsi="Trebuchet MS"/>
                <w:b/>
                <w:bCs/>
                <w:noProof/>
              </w:rPr>
              <w:t>Calculation based on GST</w:t>
            </w:r>
            <w:r w:rsidRPr="00A600F1">
              <w:rPr>
                <w:noProof/>
                <w:webHidden/>
              </w:rPr>
              <w:tab/>
            </w:r>
            <w:r w:rsidRPr="00A600F1">
              <w:rPr>
                <w:noProof/>
                <w:webHidden/>
              </w:rPr>
              <w:fldChar w:fldCharType="begin"/>
            </w:r>
            <w:r w:rsidRPr="00A600F1">
              <w:rPr>
                <w:noProof/>
                <w:webHidden/>
              </w:rPr>
              <w:instrText xml:space="preserve"> PAGEREF _Toc159600879 \h </w:instrText>
            </w:r>
            <w:r w:rsidRPr="00A600F1">
              <w:rPr>
                <w:noProof/>
                <w:webHidden/>
              </w:rPr>
            </w:r>
            <w:r w:rsidRPr="00A600F1">
              <w:rPr>
                <w:noProof/>
                <w:webHidden/>
              </w:rPr>
              <w:fldChar w:fldCharType="separate"/>
            </w:r>
            <w:r w:rsidRPr="00A600F1">
              <w:rPr>
                <w:noProof/>
                <w:webHidden/>
              </w:rPr>
              <w:t>55</w:t>
            </w:r>
            <w:r w:rsidRPr="00A600F1">
              <w:rPr>
                <w:noProof/>
                <w:webHidden/>
              </w:rPr>
              <w:fldChar w:fldCharType="end"/>
            </w:r>
          </w:hyperlink>
        </w:p>
        <w:p w:rsidRPr="00A600F1" w:rsidR="00235336" w:rsidRDefault="00235336" w14:paraId="1237407B" w14:textId="6242F787">
          <w:pPr>
            <w:pStyle w:val="TOC3"/>
            <w:tabs>
              <w:tab w:val="left" w:pos="1540"/>
              <w:tab w:val="right" w:leader="dot" w:pos="9350"/>
            </w:tabs>
            <w:rPr>
              <w:noProof/>
              <w:lang w:val="en-IN" w:eastAsia="en-IN"/>
            </w:rPr>
          </w:pPr>
          <w:hyperlink w:history="1" w:anchor="_Toc159600880">
            <w:r w:rsidRPr="00A600F1">
              <w:rPr>
                <w:rStyle w:val="Hyperlink"/>
                <w:rFonts w:ascii="Trebuchet MS" w:hAnsi="Trebuchet MS" w:cs="Times New Roman"/>
                <w:b/>
                <w:bCs/>
                <w:noProof/>
              </w:rPr>
              <w:t>1.8.2.3</w:t>
            </w:r>
            <w:r w:rsidRPr="00A600F1">
              <w:rPr>
                <w:noProof/>
                <w:lang w:val="en-IN" w:eastAsia="en-IN"/>
              </w:rPr>
              <w:tab/>
            </w:r>
            <w:r w:rsidRPr="00A600F1">
              <w:rPr>
                <w:rStyle w:val="Hyperlink"/>
                <w:rFonts w:ascii="Trebuchet MS" w:hAnsi="Trebuchet MS"/>
                <w:b/>
                <w:bCs/>
                <w:noProof/>
              </w:rPr>
              <w:t>Calculating Total Credit Guarantee Charges for Single Loan Account</w:t>
            </w:r>
            <w:r w:rsidRPr="00A600F1">
              <w:rPr>
                <w:noProof/>
                <w:webHidden/>
              </w:rPr>
              <w:tab/>
            </w:r>
            <w:r w:rsidRPr="00A600F1">
              <w:rPr>
                <w:noProof/>
                <w:webHidden/>
              </w:rPr>
              <w:fldChar w:fldCharType="begin"/>
            </w:r>
            <w:r w:rsidRPr="00A600F1">
              <w:rPr>
                <w:noProof/>
                <w:webHidden/>
              </w:rPr>
              <w:instrText xml:space="preserve"> PAGEREF _Toc159600880 \h </w:instrText>
            </w:r>
            <w:r w:rsidRPr="00A600F1">
              <w:rPr>
                <w:noProof/>
                <w:webHidden/>
              </w:rPr>
            </w:r>
            <w:r w:rsidRPr="00A600F1">
              <w:rPr>
                <w:noProof/>
                <w:webHidden/>
              </w:rPr>
              <w:fldChar w:fldCharType="separate"/>
            </w:r>
            <w:r w:rsidRPr="00A600F1">
              <w:rPr>
                <w:noProof/>
                <w:webHidden/>
              </w:rPr>
              <w:t>56</w:t>
            </w:r>
            <w:r w:rsidRPr="00A600F1">
              <w:rPr>
                <w:noProof/>
                <w:webHidden/>
              </w:rPr>
              <w:fldChar w:fldCharType="end"/>
            </w:r>
          </w:hyperlink>
        </w:p>
        <w:p w:rsidRPr="00A600F1" w:rsidR="00235336" w:rsidRDefault="00235336" w14:paraId="6CB175A3" w14:textId="374FB065">
          <w:pPr>
            <w:pStyle w:val="TOC2"/>
            <w:tabs>
              <w:tab w:val="left" w:pos="880"/>
              <w:tab w:val="right" w:leader="dot" w:pos="9350"/>
            </w:tabs>
            <w:rPr>
              <w:noProof/>
              <w:lang w:val="en-IN" w:eastAsia="en-IN"/>
            </w:rPr>
          </w:pPr>
          <w:hyperlink w:history="1" w:anchor="_Toc159600881">
            <w:r w:rsidRPr="00A600F1">
              <w:rPr>
                <w:rStyle w:val="Hyperlink"/>
                <w:rFonts w:ascii="Trebuchet MS" w:hAnsi="Trebuchet MS" w:eastAsia="Times New Roman" w:cs="Times New Roman"/>
                <w:b/>
                <w:bCs/>
                <w:iCs/>
                <w:noProof/>
              </w:rPr>
              <w:t>1.9</w:t>
            </w:r>
            <w:r w:rsidRPr="00A600F1">
              <w:rPr>
                <w:noProof/>
                <w:lang w:val="en-IN" w:eastAsia="en-IN"/>
              </w:rPr>
              <w:tab/>
            </w:r>
            <w:r w:rsidRPr="00A600F1">
              <w:rPr>
                <w:rStyle w:val="Hyperlink"/>
                <w:rFonts w:ascii="Trebuchet MS" w:hAnsi="Trebuchet MS" w:eastAsia="Times New Roman" w:cs="Arial"/>
                <w:b/>
                <w:bCs/>
                <w:iCs/>
                <w:noProof/>
              </w:rPr>
              <w:t>Persisting the Loan Account Information in CG Table</w:t>
            </w:r>
            <w:r w:rsidRPr="00A600F1">
              <w:rPr>
                <w:noProof/>
                <w:webHidden/>
              </w:rPr>
              <w:tab/>
            </w:r>
            <w:r w:rsidRPr="00A600F1">
              <w:rPr>
                <w:noProof/>
                <w:webHidden/>
              </w:rPr>
              <w:fldChar w:fldCharType="begin"/>
            </w:r>
            <w:r w:rsidRPr="00A600F1">
              <w:rPr>
                <w:noProof/>
                <w:webHidden/>
              </w:rPr>
              <w:instrText xml:space="preserve"> PAGEREF _Toc159600881 \h </w:instrText>
            </w:r>
            <w:r w:rsidRPr="00A600F1">
              <w:rPr>
                <w:noProof/>
                <w:webHidden/>
              </w:rPr>
            </w:r>
            <w:r w:rsidRPr="00A600F1">
              <w:rPr>
                <w:noProof/>
                <w:webHidden/>
              </w:rPr>
              <w:fldChar w:fldCharType="separate"/>
            </w:r>
            <w:r w:rsidRPr="00A600F1">
              <w:rPr>
                <w:noProof/>
                <w:webHidden/>
              </w:rPr>
              <w:t>56</w:t>
            </w:r>
            <w:r w:rsidRPr="00A600F1">
              <w:rPr>
                <w:noProof/>
                <w:webHidden/>
              </w:rPr>
              <w:fldChar w:fldCharType="end"/>
            </w:r>
          </w:hyperlink>
        </w:p>
        <w:p w:rsidRPr="00A600F1" w:rsidR="00235336" w:rsidRDefault="00235336" w14:paraId="6EFAEEF0" w14:textId="2A0349DE">
          <w:pPr>
            <w:pStyle w:val="TOC3"/>
            <w:tabs>
              <w:tab w:val="left" w:pos="1320"/>
              <w:tab w:val="right" w:leader="dot" w:pos="9350"/>
            </w:tabs>
            <w:rPr>
              <w:noProof/>
              <w:lang w:val="en-IN" w:eastAsia="en-IN"/>
            </w:rPr>
          </w:pPr>
          <w:hyperlink w:history="1" w:anchor="_Toc159600882">
            <w:r w:rsidRPr="00A600F1">
              <w:rPr>
                <w:rStyle w:val="Hyperlink"/>
                <w:rFonts w:ascii="Trebuchet MS" w:hAnsi="Trebuchet MS" w:cs="Times New Roman"/>
                <w:b/>
                <w:bCs/>
                <w:noProof/>
              </w:rPr>
              <w:t>1.9.1</w:t>
            </w:r>
            <w:r w:rsidRPr="00A600F1">
              <w:rPr>
                <w:noProof/>
                <w:lang w:val="en-IN" w:eastAsia="en-IN"/>
              </w:rPr>
              <w:tab/>
            </w:r>
            <w:r w:rsidRPr="00A600F1">
              <w:rPr>
                <w:rStyle w:val="Hyperlink"/>
                <w:rFonts w:ascii="Trebuchet MS" w:hAnsi="Trebuchet MS"/>
                <w:b/>
                <w:bCs/>
                <w:noProof/>
              </w:rPr>
              <w:t>New Credit Guarantee Information</w:t>
            </w:r>
            <w:r w:rsidRPr="00A600F1">
              <w:rPr>
                <w:noProof/>
                <w:webHidden/>
              </w:rPr>
              <w:tab/>
            </w:r>
            <w:r w:rsidRPr="00A600F1">
              <w:rPr>
                <w:noProof/>
                <w:webHidden/>
              </w:rPr>
              <w:fldChar w:fldCharType="begin"/>
            </w:r>
            <w:r w:rsidRPr="00A600F1">
              <w:rPr>
                <w:noProof/>
                <w:webHidden/>
              </w:rPr>
              <w:instrText xml:space="preserve"> PAGEREF _Toc159600882 \h </w:instrText>
            </w:r>
            <w:r w:rsidRPr="00A600F1">
              <w:rPr>
                <w:noProof/>
                <w:webHidden/>
              </w:rPr>
            </w:r>
            <w:r w:rsidRPr="00A600F1">
              <w:rPr>
                <w:noProof/>
                <w:webHidden/>
              </w:rPr>
              <w:fldChar w:fldCharType="separate"/>
            </w:r>
            <w:r w:rsidRPr="00A600F1">
              <w:rPr>
                <w:noProof/>
                <w:webHidden/>
              </w:rPr>
              <w:t>56</w:t>
            </w:r>
            <w:r w:rsidRPr="00A600F1">
              <w:rPr>
                <w:noProof/>
                <w:webHidden/>
              </w:rPr>
              <w:fldChar w:fldCharType="end"/>
            </w:r>
          </w:hyperlink>
        </w:p>
        <w:p w:rsidRPr="00A600F1" w:rsidR="00235336" w:rsidRDefault="00235336" w14:paraId="2BAD6FCA" w14:textId="1A4622B5">
          <w:pPr>
            <w:pStyle w:val="TOC3"/>
            <w:tabs>
              <w:tab w:val="left" w:pos="1320"/>
              <w:tab w:val="right" w:leader="dot" w:pos="9350"/>
            </w:tabs>
            <w:rPr>
              <w:noProof/>
              <w:lang w:val="en-IN" w:eastAsia="en-IN"/>
            </w:rPr>
          </w:pPr>
          <w:hyperlink w:history="1" w:anchor="_Toc159600883">
            <w:r w:rsidRPr="00A600F1">
              <w:rPr>
                <w:rStyle w:val="Hyperlink"/>
                <w:rFonts w:ascii="Trebuchet MS" w:hAnsi="Trebuchet MS" w:cs="Times New Roman"/>
                <w:b/>
                <w:bCs/>
                <w:noProof/>
              </w:rPr>
              <w:t>1.9.2</w:t>
            </w:r>
            <w:r w:rsidRPr="00A600F1">
              <w:rPr>
                <w:noProof/>
                <w:lang w:val="en-IN" w:eastAsia="en-IN"/>
              </w:rPr>
              <w:tab/>
            </w:r>
            <w:r w:rsidRPr="00A600F1">
              <w:rPr>
                <w:rStyle w:val="Hyperlink"/>
                <w:rFonts w:ascii="Trebuchet MS" w:hAnsi="Trebuchet MS"/>
                <w:b/>
                <w:bCs/>
                <w:noProof/>
              </w:rPr>
              <w:t>Update Credit Guarantee Information</w:t>
            </w:r>
            <w:r w:rsidRPr="00A600F1">
              <w:rPr>
                <w:noProof/>
                <w:webHidden/>
              </w:rPr>
              <w:tab/>
            </w:r>
            <w:r w:rsidRPr="00A600F1">
              <w:rPr>
                <w:noProof/>
                <w:webHidden/>
              </w:rPr>
              <w:fldChar w:fldCharType="begin"/>
            </w:r>
            <w:r w:rsidRPr="00A600F1">
              <w:rPr>
                <w:noProof/>
                <w:webHidden/>
              </w:rPr>
              <w:instrText xml:space="preserve"> PAGEREF _Toc159600883 \h </w:instrText>
            </w:r>
            <w:r w:rsidRPr="00A600F1">
              <w:rPr>
                <w:noProof/>
                <w:webHidden/>
              </w:rPr>
            </w:r>
            <w:r w:rsidRPr="00A600F1">
              <w:rPr>
                <w:noProof/>
                <w:webHidden/>
              </w:rPr>
              <w:fldChar w:fldCharType="separate"/>
            </w:r>
            <w:r w:rsidRPr="00A600F1">
              <w:rPr>
                <w:noProof/>
                <w:webHidden/>
              </w:rPr>
              <w:t>57</w:t>
            </w:r>
            <w:r w:rsidRPr="00A600F1">
              <w:rPr>
                <w:noProof/>
                <w:webHidden/>
              </w:rPr>
              <w:fldChar w:fldCharType="end"/>
            </w:r>
          </w:hyperlink>
        </w:p>
        <w:p w:rsidRPr="00A600F1" w:rsidR="00235336" w:rsidRDefault="00235336" w14:paraId="37A662F0" w14:textId="643FAC94">
          <w:pPr>
            <w:pStyle w:val="TOC2"/>
            <w:tabs>
              <w:tab w:val="left" w:pos="1100"/>
              <w:tab w:val="right" w:leader="dot" w:pos="9350"/>
            </w:tabs>
            <w:rPr>
              <w:noProof/>
              <w:lang w:val="en-IN" w:eastAsia="en-IN"/>
            </w:rPr>
          </w:pPr>
          <w:hyperlink w:history="1" w:anchor="_Toc159600884">
            <w:r w:rsidRPr="00A600F1">
              <w:rPr>
                <w:rStyle w:val="Hyperlink"/>
                <w:rFonts w:ascii="Trebuchet MS" w:hAnsi="Trebuchet MS" w:eastAsia="Times New Roman" w:cs="Times New Roman"/>
                <w:b/>
                <w:bCs/>
                <w:iCs/>
                <w:noProof/>
              </w:rPr>
              <w:t>1.10</w:t>
            </w:r>
            <w:r w:rsidRPr="00A600F1">
              <w:rPr>
                <w:noProof/>
                <w:lang w:val="en-IN" w:eastAsia="en-IN"/>
              </w:rPr>
              <w:tab/>
            </w:r>
            <w:r w:rsidRPr="00A600F1">
              <w:rPr>
                <w:rStyle w:val="Hyperlink"/>
                <w:rFonts w:ascii="Trebuchet MS" w:hAnsi="Trebuchet MS" w:eastAsia="Times New Roman" w:cs="Arial"/>
                <w:b/>
                <w:bCs/>
                <w:iCs/>
                <w:noProof/>
              </w:rPr>
              <w:t>Billing for Claim lodged Cases</w:t>
            </w:r>
            <w:r w:rsidRPr="00A600F1">
              <w:rPr>
                <w:noProof/>
                <w:webHidden/>
              </w:rPr>
              <w:tab/>
            </w:r>
            <w:r w:rsidRPr="00A600F1">
              <w:rPr>
                <w:noProof/>
                <w:webHidden/>
              </w:rPr>
              <w:fldChar w:fldCharType="begin"/>
            </w:r>
            <w:r w:rsidRPr="00A600F1">
              <w:rPr>
                <w:noProof/>
                <w:webHidden/>
              </w:rPr>
              <w:instrText xml:space="preserve"> PAGEREF _Toc159600884 \h </w:instrText>
            </w:r>
            <w:r w:rsidRPr="00A600F1">
              <w:rPr>
                <w:noProof/>
                <w:webHidden/>
              </w:rPr>
            </w:r>
            <w:r w:rsidRPr="00A600F1">
              <w:rPr>
                <w:noProof/>
                <w:webHidden/>
              </w:rPr>
              <w:fldChar w:fldCharType="separate"/>
            </w:r>
            <w:r w:rsidRPr="00A600F1">
              <w:rPr>
                <w:noProof/>
                <w:webHidden/>
              </w:rPr>
              <w:t>58</w:t>
            </w:r>
            <w:r w:rsidRPr="00A600F1">
              <w:rPr>
                <w:noProof/>
                <w:webHidden/>
              </w:rPr>
              <w:fldChar w:fldCharType="end"/>
            </w:r>
          </w:hyperlink>
        </w:p>
        <w:p w:rsidRPr="00A600F1" w:rsidR="00235336" w:rsidRDefault="00235336" w14:paraId="052E60C4" w14:textId="2C932635">
          <w:pPr>
            <w:pStyle w:val="TOC2"/>
            <w:tabs>
              <w:tab w:val="left" w:pos="1100"/>
              <w:tab w:val="right" w:leader="dot" w:pos="9350"/>
            </w:tabs>
            <w:rPr>
              <w:noProof/>
              <w:lang w:val="en-IN" w:eastAsia="en-IN"/>
            </w:rPr>
          </w:pPr>
          <w:hyperlink w:history="1" w:anchor="_Toc159600885">
            <w:r w:rsidRPr="00A600F1">
              <w:rPr>
                <w:rStyle w:val="Hyperlink"/>
                <w:rFonts w:ascii="Trebuchet MS" w:hAnsi="Trebuchet MS" w:eastAsia="Times New Roman" w:cs="Times New Roman"/>
                <w:b/>
                <w:bCs/>
                <w:iCs/>
                <w:noProof/>
              </w:rPr>
              <w:t>1.11</w:t>
            </w:r>
            <w:r w:rsidRPr="00A600F1">
              <w:rPr>
                <w:noProof/>
                <w:lang w:val="en-IN" w:eastAsia="en-IN"/>
              </w:rPr>
              <w:tab/>
            </w:r>
            <w:r w:rsidRPr="00A600F1">
              <w:rPr>
                <w:rStyle w:val="Hyperlink"/>
                <w:rFonts w:ascii="Trebuchet MS" w:hAnsi="Trebuchet MS" w:eastAsia="Times New Roman" w:cs="Arial"/>
                <w:b/>
                <w:bCs/>
                <w:iCs/>
                <w:noProof/>
              </w:rPr>
              <w:t>Selection of Risk Premium Rate for Calculation</w:t>
            </w:r>
            <w:r w:rsidRPr="00A600F1">
              <w:rPr>
                <w:noProof/>
                <w:webHidden/>
              </w:rPr>
              <w:tab/>
            </w:r>
            <w:r w:rsidRPr="00A600F1">
              <w:rPr>
                <w:noProof/>
                <w:webHidden/>
              </w:rPr>
              <w:fldChar w:fldCharType="begin"/>
            </w:r>
            <w:r w:rsidRPr="00A600F1">
              <w:rPr>
                <w:noProof/>
                <w:webHidden/>
              </w:rPr>
              <w:instrText xml:space="preserve"> PAGEREF _Toc159600885 \h </w:instrText>
            </w:r>
            <w:r w:rsidRPr="00A600F1">
              <w:rPr>
                <w:noProof/>
                <w:webHidden/>
              </w:rPr>
            </w:r>
            <w:r w:rsidRPr="00A600F1">
              <w:rPr>
                <w:noProof/>
                <w:webHidden/>
              </w:rPr>
              <w:fldChar w:fldCharType="separate"/>
            </w:r>
            <w:r w:rsidRPr="00A600F1">
              <w:rPr>
                <w:noProof/>
                <w:webHidden/>
              </w:rPr>
              <w:t>59</w:t>
            </w:r>
            <w:r w:rsidRPr="00A600F1">
              <w:rPr>
                <w:noProof/>
                <w:webHidden/>
              </w:rPr>
              <w:fldChar w:fldCharType="end"/>
            </w:r>
          </w:hyperlink>
        </w:p>
        <w:p w:rsidRPr="00A600F1" w:rsidR="00235336" w:rsidRDefault="00235336" w14:paraId="5F42EEEE" w14:textId="74657B77">
          <w:pPr>
            <w:pStyle w:val="TOC2"/>
            <w:tabs>
              <w:tab w:val="left" w:pos="1100"/>
              <w:tab w:val="right" w:leader="dot" w:pos="9350"/>
            </w:tabs>
            <w:rPr>
              <w:noProof/>
              <w:lang w:val="en-IN" w:eastAsia="en-IN"/>
            </w:rPr>
          </w:pPr>
          <w:hyperlink w:history="1" w:anchor="_Toc159600886">
            <w:r w:rsidRPr="00A600F1">
              <w:rPr>
                <w:rStyle w:val="Hyperlink"/>
                <w:rFonts w:ascii="Trebuchet MS" w:hAnsi="Trebuchet MS" w:eastAsia="Times New Roman" w:cs="Times New Roman"/>
                <w:b/>
                <w:bCs/>
                <w:iCs/>
                <w:noProof/>
              </w:rPr>
              <w:t>1.12</w:t>
            </w:r>
            <w:r w:rsidRPr="00A600F1">
              <w:rPr>
                <w:noProof/>
                <w:lang w:val="en-IN" w:eastAsia="en-IN"/>
              </w:rPr>
              <w:tab/>
            </w:r>
            <w:r w:rsidRPr="00A600F1">
              <w:rPr>
                <w:rStyle w:val="Hyperlink"/>
                <w:rFonts w:ascii="Trebuchet MS" w:hAnsi="Trebuchet MS" w:eastAsia="Times New Roman" w:cs="Arial"/>
                <w:b/>
                <w:bCs/>
                <w:iCs/>
                <w:noProof/>
              </w:rPr>
              <w:t>Points Pending for Further Clarification</w:t>
            </w:r>
            <w:r w:rsidRPr="00A600F1">
              <w:rPr>
                <w:noProof/>
                <w:webHidden/>
              </w:rPr>
              <w:tab/>
            </w:r>
            <w:r w:rsidRPr="00A600F1">
              <w:rPr>
                <w:noProof/>
                <w:webHidden/>
              </w:rPr>
              <w:fldChar w:fldCharType="begin"/>
            </w:r>
            <w:r w:rsidRPr="00A600F1">
              <w:rPr>
                <w:noProof/>
                <w:webHidden/>
              </w:rPr>
              <w:instrText xml:space="preserve"> PAGEREF _Toc159600886 \h </w:instrText>
            </w:r>
            <w:r w:rsidRPr="00A600F1">
              <w:rPr>
                <w:noProof/>
                <w:webHidden/>
              </w:rPr>
            </w:r>
            <w:r w:rsidRPr="00A600F1">
              <w:rPr>
                <w:noProof/>
                <w:webHidden/>
              </w:rPr>
              <w:fldChar w:fldCharType="separate"/>
            </w:r>
            <w:r w:rsidRPr="00A600F1">
              <w:rPr>
                <w:noProof/>
                <w:webHidden/>
              </w:rPr>
              <w:t>60</w:t>
            </w:r>
            <w:r w:rsidRPr="00A600F1">
              <w:rPr>
                <w:noProof/>
                <w:webHidden/>
              </w:rPr>
              <w:fldChar w:fldCharType="end"/>
            </w:r>
          </w:hyperlink>
        </w:p>
        <w:p w:rsidRPr="00A600F1" w:rsidR="005B1988" w:rsidP="005B1988" w:rsidRDefault="005B1988" w14:paraId="55423842" w14:textId="6379DD98">
          <w:r w:rsidRPr="00A600F1">
            <w:rPr>
              <w:b/>
              <w:bCs/>
              <w:noProof/>
            </w:rPr>
            <w:fldChar w:fldCharType="end"/>
          </w:r>
        </w:p>
      </w:sdtContent>
    </w:sdt>
    <w:p w:rsidRPr="00A600F1" w:rsidR="00AE1DE4" w:rsidP="00AE1DE4" w:rsidRDefault="00B11A5E" w14:paraId="407C9EF5" w14:textId="67E8DA6E">
      <w:pPr>
        <w:rPr>
          <w:rFonts w:ascii="Arial Narrow" w:hAnsi="Arial Narrow" w:eastAsia="Times New Roman" w:cs="Arial"/>
          <w:b/>
          <w:bCs/>
          <w:caps/>
          <w:kern w:val="32"/>
          <w:sz w:val="28"/>
          <w:szCs w:val="28"/>
        </w:rPr>
      </w:pPr>
      <w:r w:rsidRPr="00A600F1">
        <w:rPr>
          <w:rFonts w:ascii="Arial Narrow" w:hAnsi="Arial Narrow" w:eastAsia="Times New Roman" w:cs="Arial"/>
          <w:b/>
          <w:bCs/>
          <w:caps/>
          <w:kern w:val="32"/>
          <w:sz w:val="28"/>
          <w:szCs w:val="28"/>
        </w:rPr>
        <w:br w:type="page"/>
      </w:r>
    </w:p>
    <w:p w:rsidRPr="00A600F1" w:rsidR="00AE1DE4" w:rsidP="00AE1DE4" w:rsidRDefault="00AE1DE4" w14:paraId="07EAF8B8" w14:textId="77777777">
      <w:pPr>
        <w:rPr>
          <w:rFonts w:ascii="Arial Narrow" w:hAnsi="Arial Narrow" w:eastAsia="Times New Roman" w:cs="Arial"/>
          <w:b/>
          <w:bCs/>
          <w:caps/>
          <w:kern w:val="32"/>
          <w:sz w:val="28"/>
          <w:szCs w:val="28"/>
        </w:rPr>
      </w:pPr>
      <w:r w:rsidRPr="00A600F1">
        <w:rPr>
          <w:rFonts w:ascii="Arial Narrow" w:hAnsi="Arial Narrow" w:eastAsia="Times New Roman" w:cs="Arial"/>
          <w:b/>
          <w:bCs/>
          <w:caps/>
          <w:kern w:val="32"/>
          <w:sz w:val="28"/>
          <w:szCs w:val="28"/>
        </w:rPr>
        <w:t>Glossary</w:t>
      </w:r>
    </w:p>
    <w:p w:rsidRPr="00A600F1" w:rsidR="00AE1DE4" w:rsidP="00AE1DE4" w:rsidRDefault="00AE1DE4" w14:paraId="5C546AE8" w14:textId="77777777">
      <w:pPr>
        <w:jc w:val="both"/>
      </w:pPr>
      <w:r w:rsidRPr="00A600F1">
        <w:t>Glossary of Important Terms used in this document.</w:t>
      </w:r>
    </w:p>
    <w:tbl>
      <w:tblPr>
        <w:tblStyle w:val="GridTable1Light-Accent4"/>
        <w:tblW w:w="8924" w:type="dxa"/>
        <w:tblLook w:val="04A0" w:firstRow="1" w:lastRow="0" w:firstColumn="1" w:lastColumn="0" w:noHBand="0" w:noVBand="1"/>
      </w:tblPr>
      <w:tblGrid>
        <w:gridCol w:w="799"/>
        <w:gridCol w:w="1606"/>
        <w:gridCol w:w="6519"/>
      </w:tblGrid>
      <w:tr w:rsidRPr="00A600F1" w:rsidR="00AE1DE4" w:rsidTr="6E0410FC" w14:paraId="6FF5A3A2"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2D962BBC" w14:textId="77777777">
            <w:pPr>
              <w:jc w:val="both"/>
              <w:rPr>
                <w:rFonts w:ascii="Calibri" w:hAnsi="Calibri" w:eastAsia="Times New Roman" w:cs="Times New Roman"/>
                <w:bCs w:val="0"/>
                <w:sz w:val="20"/>
              </w:rPr>
            </w:pPr>
            <w:r w:rsidRPr="00A600F1">
              <w:rPr>
                <w:rFonts w:ascii="Calibri" w:hAnsi="Calibri" w:eastAsia="Times New Roman" w:cs="Times New Roman"/>
                <w:sz w:val="20"/>
              </w:rPr>
              <w:t>S. No.</w:t>
            </w:r>
          </w:p>
        </w:tc>
        <w:tc>
          <w:tcPr>
            <w:tcW w:w="1606" w:type="dxa"/>
            <w:hideMark/>
          </w:tcPr>
          <w:p w:rsidRPr="00A600F1" w:rsidR="00AE1DE4" w:rsidP="009E37EE" w:rsidRDefault="00AE1DE4" w14:paraId="7518A2E3"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A600F1">
              <w:rPr>
                <w:rFonts w:ascii="Calibri" w:hAnsi="Calibri" w:eastAsia="Times New Roman" w:cs="Times New Roman"/>
                <w:sz w:val="20"/>
              </w:rPr>
              <w:t>Term</w:t>
            </w:r>
          </w:p>
        </w:tc>
        <w:tc>
          <w:tcPr>
            <w:tcW w:w="6519" w:type="dxa"/>
            <w:hideMark/>
          </w:tcPr>
          <w:p w:rsidRPr="00A600F1" w:rsidR="00AE1DE4" w:rsidP="009E37EE" w:rsidRDefault="00AE1DE4" w14:paraId="4D2DC544"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A600F1">
              <w:rPr>
                <w:rFonts w:ascii="Calibri" w:hAnsi="Calibri" w:eastAsia="Times New Roman" w:cs="Times New Roman"/>
                <w:sz w:val="20"/>
              </w:rPr>
              <w:t>Description</w:t>
            </w:r>
          </w:p>
        </w:tc>
      </w:tr>
      <w:tr w:rsidRPr="00A600F1" w:rsidR="00AE1DE4" w:rsidTr="6E0410FC" w14:paraId="40B4E7D0"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3D936734" w14:textId="77777777">
            <w:pPr>
              <w:jc w:val="both"/>
              <w:rPr>
                <w:rFonts w:ascii="Calibri" w:hAnsi="Calibri" w:eastAsia="Times New Roman" w:cs="Times New Roman"/>
                <w:bCs w:val="0"/>
                <w:sz w:val="20"/>
              </w:rPr>
            </w:pPr>
            <w:r w:rsidRPr="00A600F1">
              <w:rPr>
                <w:rFonts w:ascii="Calibri" w:hAnsi="Calibri" w:eastAsia="Times New Roman" w:cs="Times New Roman"/>
                <w:sz w:val="20"/>
              </w:rPr>
              <w:t>1</w:t>
            </w:r>
          </w:p>
        </w:tc>
        <w:tc>
          <w:tcPr>
            <w:tcW w:w="1606" w:type="dxa"/>
          </w:tcPr>
          <w:p w:rsidRPr="00A600F1" w:rsidR="00AE1DE4" w:rsidP="009E37EE" w:rsidRDefault="00AE1DE4" w14:paraId="5AEAF85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A600F1">
              <w:rPr>
                <w:rFonts w:ascii="Calibri" w:hAnsi="Calibri" w:eastAsia="Times New Roman" w:cs="Times New Roman"/>
                <w:bCs/>
                <w:sz w:val="20"/>
              </w:rPr>
              <w:t>BATCHDAN</w:t>
            </w:r>
          </w:p>
        </w:tc>
        <w:tc>
          <w:tcPr>
            <w:tcW w:w="6519" w:type="dxa"/>
          </w:tcPr>
          <w:p w:rsidRPr="00A600F1" w:rsidR="00AE1DE4" w:rsidP="009E37EE" w:rsidRDefault="00AE1DE4" w14:paraId="034672F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A600F1">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A600F1" w:rsidR="00AE1DE4" w:rsidTr="6E0410FC" w14:paraId="76E30D7D"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772DE2FD"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2</w:t>
            </w:r>
          </w:p>
        </w:tc>
        <w:tc>
          <w:tcPr>
            <w:tcW w:w="1606" w:type="dxa"/>
            <w:hideMark/>
          </w:tcPr>
          <w:p w:rsidRPr="00A600F1" w:rsidR="00AE1DE4" w:rsidP="009E37EE" w:rsidRDefault="00AE1DE4" w14:paraId="3669FF3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CG</w:t>
            </w:r>
          </w:p>
        </w:tc>
        <w:tc>
          <w:tcPr>
            <w:tcW w:w="6519" w:type="dxa"/>
            <w:hideMark/>
          </w:tcPr>
          <w:p w:rsidRPr="00A600F1" w:rsidR="00AE1DE4" w:rsidP="009E37EE" w:rsidRDefault="00AE1DE4" w14:paraId="1B71C6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Credit Guarantee</w:t>
            </w:r>
          </w:p>
        </w:tc>
      </w:tr>
      <w:tr w:rsidRPr="00A600F1" w:rsidR="00AE1DE4" w:rsidTr="6E0410FC" w14:paraId="1D67049D"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7F896EC4"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3</w:t>
            </w:r>
          </w:p>
        </w:tc>
        <w:tc>
          <w:tcPr>
            <w:tcW w:w="1606" w:type="dxa"/>
            <w:hideMark/>
          </w:tcPr>
          <w:p w:rsidRPr="00A600F1" w:rsidR="00AE1DE4" w:rsidP="009E37EE" w:rsidRDefault="00AE1DE4" w14:paraId="566B46D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CGDAN</w:t>
            </w:r>
          </w:p>
        </w:tc>
        <w:tc>
          <w:tcPr>
            <w:tcW w:w="6519" w:type="dxa"/>
            <w:hideMark/>
          </w:tcPr>
          <w:p w:rsidRPr="00A600F1" w:rsidR="00AE1DE4" w:rsidP="009E37EE" w:rsidRDefault="00AE1DE4" w14:paraId="6C8AA19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Credit Guarantee Demand Advisory Number - a Unique Credit Guarantee Demand Number generated by NCGTC processing system for each loan record demand of CG Fees which MLI needs to pay to avail the CG cover.</w:t>
            </w:r>
          </w:p>
        </w:tc>
      </w:tr>
      <w:tr w:rsidRPr="00A600F1" w:rsidR="00AE1DE4" w:rsidTr="6E0410FC" w14:paraId="1367846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1428C930"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4</w:t>
            </w:r>
          </w:p>
        </w:tc>
        <w:tc>
          <w:tcPr>
            <w:tcW w:w="1606" w:type="dxa"/>
            <w:hideMark/>
          </w:tcPr>
          <w:p w:rsidRPr="00A600F1" w:rsidR="00AE1DE4" w:rsidP="009E37EE" w:rsidRDefault="00AE1DE4" w14:paraId="7BBAFB3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CGPAN</w:t>
            </w:r>
          </w:p>
        </w:tc>
        <w:tc>
          <w:tcPr>
            <w:tcW w:w="6519" w:type="dxa"/>
            <w:hideMark/>
          </w:tcPr>
          <w:p w:rsidRPr="00A600F1" w:rsidR="00AE1DE4" w:rsidP="009E37EE" w:rsidRDefault="00AE1DE4" w14:paraId="4F4489C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600F1" w:rsidR="00AE1DE4" w:rsidTr="6E0410FC" w14:paraId="340E3B26"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054FDBE2"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5</w:t>
            </w:r>
          </w:p>
        </w:tc>
        <w:tc>
          <w:tcPr>
            <w:tcW w:w="1606" w:type="dxa"/>
          </w:tcPr>
          <w:p w:rsidRPr="00A600F1" w:rsidR="00AE1DE4" w:rsidP="009E37EE" w:rsidRDefault="00AE1DE4" w14:paraId="63B32C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DDMMYYYY</w:t>
            </w:r>
          </w:p>
        </w:tc>
        <w:tc>
          <w:tcPr>
            <w:tcW w:w="6519" w:type="dxa"/>
          </w:tcPr>
          <w:p w:rsidRPr="00A600F1" w:rsidR="00AE1DE4" w:rsidP="009E37EE" w:rsidRDefault="00AE1DE4" w14:paraId="6BCD0A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DD- Date; MM-Month; YYYY-Year (4 digit)</w:t>
            </w:r>
          </w:p>
        </w:tc>
      </w:tr>
      <w:tr w:rsidRPr="00A600F1" w:rsidR="00AE1DE4" w:rsidTr="6E0410FC" w14:paraId="2C44E03C" w14:textId="77777777">
        <w:trPr>
          <w:trHeight w:val="281"/>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20FFDFD2"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6</w:t>
            </w:r>
          </w:p>
        </w:tc>
        <w:tc>
          <w:tcPr>
            <w:tcW w:w="1606" w:type="dxa"/>
          </w:tcPr>
          <w:p w:rsidRPr="00A600F1" w:rsidR="00AE1DE4" w:rsidP="009E37EE" w:rsidRDefault="00AE1DE4" w14:paraId="133A4BE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eGov Standards</w:t>
            </w:r>
          </w:p>
        </w:tc>
        <w:tc>
          <w:tcPr>
            <w:tcW w:w="6519" w:type="dxa"/>
          </w:tcPr>
          <w:p w:rsidRPr="00A600F1" w:rsidR="00AE1DE4" w:rsidP="009E37EE" w:rsidRDefault="00AE1DE4" w14:paraId="3E7F14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E Government Standards – Information Technology Standards.</w:t>
            </w:r>
          </w:p>
        </w:tc>
      </w:tr>
      <w:tr w:rsidRPr="00A600F1" w:rsidR="00AE1DE4" w:rsidTr="6E0410FC" w14:paraId="54DCD57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6E0410FC" w:rsidRDefault="33993B67" w14:paraId="695B244D" w14:textId="7D2230A9">
            <w:pPr>
              <w:jc w:val="both"/>
              <w:rPr>
                <w:rFonts w:ascii="Calibri" w:hAnsi="Calibri" w:eastAsia="Times New Roman" w:cs="Times New Roman"/>
                <w:b w:val="0"/>
                <w:bCs w:val="0"/>
                <w:sz w:val="20"/>
                <w:szCs w:val="20"/>
              </w:rPr>
            </w:pPr>
            <w:ins w:author="Anurag Pandey" w:date="2024-08-06T06:40:00Z" w:id="1">
              <w:r w:rsidRPr="6E0410FC">
                <w:rPr>
                  <w:rFonts w:ascii="Calibri" w:hAnsi="Calibri" w:eastAsia="Times New Roman" w:cs="Times New Roman"/>
                  <w:sz w:val="20"/>
                  <w:szCs w:val="20"/>
                </w:rPr>
                <w:t xml:space="preserve"> </w:t>
              </w:r>
            </w:ins>
            <w:r w:rsidRPr="6E0410FC" w:rsidR="00AE1DE4">
              <w:rPr>
                <w:rFonts w:ascii="Calibri" w:hAnsi="Calibri" w:eastAsia="Times New Roman" w:cs="Times New Roman"/>
                <w:sz w:val="20"/>
                <w:szCs w:val="20"/>
              </w:rPr>
              <w:t>7</w:t>
            </w:r>
          </w:p>
        </w:tc>
        <w:tc>
          <w:tcPr>
            <w:tcW w:w="1606" w:type="dxa"/>
            <w:hideMark/>
          </w:tcPr>
          <w:p w:rsidRPr="00A600F1" w:rsidR="00AE1DE4" w:rsidP="009E37EE" w:rsidRDefault="00AE1DE4" w14:paraId="688C9B4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FY</w:t>
            </w:r>
          </w:p>
        </w:tc>
        <w:tc>
          <w:tcPr>
            <w:tcW w:w="6519" w:type="dxa"/>
            <w:hideMark/>
          </w:tcPr>
          <w:p w:rsidRPr="00A600F1" w:rsidR="00AE1DE4" w:rsidP="009E37EE" w:rsidRDefault="00AE1DE4" w14:paraId="752CDB0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Financial Year</w:t>
            </w:r>
          </w:p>
        </w:tc>
      </w:tr>
      <w:tr w:rsidRPr="00A600F1" w:rsidR="00AE1DE4" w:rsidTr="6E0410FC" w14:paraId="71E36505"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36F642B9"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8</w:t>
            </w:r>
          </w:p>
        </w:tc>
        <w:tc>
          <w:tcPr>
            <w:tcW w:w="1606" w:type="dxa"/>
            <w:hideMark/>
          </w:tcPr>
          <w:p w:rsidRPr="00A600F1" w:rsidR="00AE1DE4" w:rsidP="009E37EE" w:rsidRDefault="00AE1DE4" w14:paraId="206A7CC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IFSC</w:t>
            </w:r>
          </w:p>
        </w:tc>
        <w:tc>
          <w:tcPr>
            <w:tcW w:w="6519" w:type="dxa"/>
            <w:hideMark/>
          </w:tcPr>
          <w:p w:rsidRPr="00A600F1" w:rsidR="00AE1DE4" w:rsidP="009E37EE" w:rsidRDefault="00AE1DE4" w14:paraId="3042131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An Indian Financial System Code - an alphanumeric code that uniquely identifies a bank-branch.</w:t>
            </w:r>
          </w:p>
        </w:tc>
      </w:tr>
      <w:tr w:rsidRPr="00A600F1" w:rsidR="00AE1DE4" w:rsidTr="6E0410FC" w14:paraId="59C016CA"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3BA760D6"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9</w:t>
            </w:r>
          </w:p>
        </w:tc>
        <w:tc>
          <w:tcPr>
            <w:tcW w:w="1606" w:type="dxa"/>
            <w:hideMark/>
          </w:tcPr>
          <w:p w:rsidRPr="00A600F1" w:rsidR="00AE1DE4" w:rsidP="009E37EE" w:rsidRDefault="00AE1DE4" w14:paraId="1F3ABA8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MLI</w:t>
            </w:r>
          </w:p>
        </w:tc>
        <w:tc>
          <w:tcPr>
            <w:tcW w:w="6519" w:type="dxa"/>
            <w:hideMark/>
          </w:tcPr>
          <w:p w:rsidRPr="00A600F1" w:rsidR="00AE1DE4" w:rsidP="009E37EE" w:rsidRDefault="00AE1DE4" w14:paraId="2B11824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Member Leading Institute. These will be Banks, Factors, and Para- Banks etc. Institutes predominantly in business of Money Lending’s.</w:t>
            </w:r>
          </w:p>
        </w:tc>
      </w:tr>
      <w:tr w:rsidRPr="00A600F1" w:rsidR="00AE1DE4" w:rsidTr="6E0410FC" w14:paraId="5FE7D694"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39372F48"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10</w:t>
            </w:r>
          </w:p>
        </w:tc>
        <w:tc>
          <w:tcPr>
            <w:tcW w:w="1606" w:type="dxa"/>
          </w:tcPr>
          <w:p w:rsidRPr="00A600F1" w:rsidR="00AE1DE4" w:rsidP="009E37EE" w:rsidRDefault="00AE1DE4" w14:paraId="151DA63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NPA</w:t>
            </w:r>
          </w:p>
        </w:tc>
        <w:tc>
          <w:tcPr>
            <w:tcW w:w="6519" w:type="dxa"/>
          </w:tcPr>
          <w:p w:rsidRPr="00A600F1" w:rsidR="00AE1DE4" w:rsidP="009E37EE" w:rsidRDefault="00AE1DE4" w14:paraId="2D7E434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 xml:space="preserve">Non-Performing Asset </w:t>
            </w:r>
          </w:p>
        </w:tc>
      </w:tr>
      <w:tr w:rsidRPr="00A600F1" w:rsidR="00AE1DE4" w:rsidTr="6E0410FC" w14:paraId="74BBF48C"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5C1FD929" w14:textId="77777777">
            <w:pPr>
              <w:jc w:val="both"/>
              <w:rPr>
                <w:rFonts w:ascii="Calibri" w:hAnsi="Calibri" w:eastAsia="Times New Roman" w:cs="Times New Roman"/>
                <w:b w:val="0"/>
                <w:sz w:val="20"/>
              </w:rPr>
            </w:pPr>
            <w:r w:rsidRPr="00A600F1">
              <w:rPr>
                <w:rFonts w:ascii="Calibri" w:hAnsi="Calibri" w:eastAsia="Times New Roman" w:cs="Times New Roman"/>
                <w:sz w:val="20"/>
              </w:rPr>
              <w:t>11</w:t>
            </w:r>
          </w:p>
        </w:tc>
        <w:tc>
          <w:tcPr>
            <w:tcW w:w="1606" w:type="dxa"/>
          </w:tcPr>
          <w:p w:rsidRPr="00A600F1" w:rsidR="00AE1DE4" w:rsidP="009E37EE" w:rsidRDefault="00AE1DE4" w14:paraId="4CDADB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NCGTC</w:t>
            </w:r>
          </w:p>
        </w:tc>
        <w:tc>
          <w:tcPr>
            <w:tcW w:w="6519" w:type="dxa"/>
          </w:tcPr>
          <w:p w:rsidRPr="00A600F1" w:rsidR="00AE1DE4" w:rsidP="009E37EE" w:rsidRDefault="00AE1DE4" w14:paraId="0319180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National Credit Guarantee Trustee Company Ltd</w:t>
            </w:r>
          </w:p>
        </w:tc>
      </w:tr>
      <w:tr w:rsidRPr="00A600F1" w:rsidR="00AE1DE4" w:rsidTr="6E0410FC" w14:paraId="73305A54"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69A1928C"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12</w:t>
            </w:r>
          </w:p>
        </w:tc>
        <w:tc>
          <w:tcPr>
            <w:tcW w:w="1606" w:type="dxa"/>
            <w:hideMark/>
          </w:tcPr>
          <w:p w:rsidRPr="00A600F1" w:rsidR="00AE1DE4" w:rsidP="009E37EE" w:rsidRDefault="00AE1DE4" w14:paraId="768007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SURGE</w:t>
            </w:r>
          </w:p>
        </w:tc>
        <w:tc>
          <w:tcPr>
            <w:tcW w:w="6519" w:type="dxa"/>
            <w:hideMark/>
          </w:tcPr>
          <w:p w:rsidRPr="00A600F1" w:rsidR="00AE1DE4" w:rsidP="009E37EE" w:rsidRDefault="00AE1DE4" w14:paraId="289F84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Software System Developed and Commissioned by NCGTC for Managing Credit Guarantee Business Process.</w:t>
            </w:r>
          </w:p>
          <w:p w:rsidRPr="00A600F1" w:rsidR="00AE1DE4" w:rsidP="009E37EE" w:rsidRDefault="00AE1DE4" w14:paraId="0AB8EB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i/>
                <w:iCs/>
                <w:sz w:val="20"/>
              </w:rPr>
              <w:t>SURGE – System for Underwriting, Reassurance &amp; Guarantee Endorsement</w:t>
            </w:r>
          </w:p>
        </w:tc>
      </w:tr>
      <w:tr w:rsidRPr="00A600F1" w:rsidR="00AE1DE4" w:rsidTr="6E0410FC" w14:paraId="60CA6144"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210642E0"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13</w:t>
            </w:r>
          </w:p>
        </w:tc>
        <w:tc>
          <w:tcPr>
            <w:tcW w:w="1606" w:type="dxa"/>
          </w:tcPr>
          <w:p w:rsidRPr="00A600F1" w:rsidR="00AE1DE4" w:rsidP="009E37EE" w:rsidRDefault="00AE1DE4" w14:paraId="084056A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SC</w:t>
            </w:r>
          </w:p>
        </w:tc>
        <w:tc>
          <w:tcPr>
            <w:tcW w:w="6519" w:type="dxa"/>
          </w:tcPr>
          <w:p w:rsidRPr="00A600F1" w:rsidR="00AE1DE4" w:rsidP="009E37EE" w:rsidRDefault="00AE1DE4" w14:paraId="274A19B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Scheduled Caste</w:t>
            </w:r>
          </w:p>
        </w:tc>
      </w:tr>
      <w:tr w:rsidRPr="00A600F1" w:rsidR="00AE1DE4" w:rsidTr="6E0410FC" w14:paraId="7032FCA6"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4F026656"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14</w:t>
            </w:r>
          </w:p>
        </w:tc>
        <w:tc>
          <w:tcPr>
            <w:tcW w:w="1606" w:type="dxa"/>
          </w:tcPr>
          <w:p w:rsidRPr="00A600F1" w:rsidR="00AE1DE4" w:rsidP="009E37EE" w:rsidRDefault="00AE1DE4" w14:paraId="2A1CDC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ST</w:t>
            </w:r>
          </w:p>
        </w:tc>
        <w:tc>
          <w:tcPr>
            <w:tcW w:w="6519" w:type="dxa"/>
          </w:tcPr>
          <w:p w:rsidRPr="00A600F1" w:rsidR="00AE1DE4" w:rsidP="009E37EE" w:rsidRDefault="00AE1DE4" w14:paraId="3031591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Scheduled Tribe</w:t>
            </w:r>
          </w:p>
        </w:tc>
      </w:tr>
      <w:tr w:rsidRPr="00A600F1" w:rsidR="00AE1DE4" w:rsidTr="6E0410FC" w14:paraId="706E43DA"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6F1368D5"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15</w:t>
            </w:r>
          </w:p>
        </w:tc>
        <w:tc>
          <w:tcPr>
            <w:tcW w:w="1606" w:type="dxa"/>
          </w:tcPr>
          <w:p w:rsidRPr="00A600F1" w:rsidR="00AE1DE4" w:rsidP="009E37EE" w:rsidRDefault="00AE1DE4" w14:paraId="56A9AF6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Gen</w:t>
            </w:r>
          </w:p>
        </w:tc>
        <w:tc>
          <w:tcPr>
            <w:tcW w:w="6519" w:type="dxa"/>
          </w:tcPr>
          <w:p w:rsidRPr="00A600F1" w:rsidR="00AE1DE4" w:rsidP="009E37EE" w:rsidRDefault="00AE1DE4" w14:paraId="46BA341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General</w:t>
            </w:r>
          </w:p>
        </w:tc>
      </w:tr>
      <w:tr w:rsidRPr="00A600F1" w:rsidR="00AE1DE4" w:rsidTr="6E0410FC" w14:paraId="56DA45F1"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A600F1" w:rsidR="00AE1DE4" w:rsidP="009E37EE" w:rsidRDefault="00AE1DE4" w14:paraId="512E040C" w14:textId="77777777">
            <w:pPr>
              <w:jc w:val="both"/>
              <w:rPr>
                <w:rFonts w:ascii="Calibri" w:hAnsi="Calibri" w:eastAsia="Times New Roman" w:cs="Times New Roman"/>
                <w:b w:val="0"/>
                <w:bCs w:val="0"/>
                <w:sz w:val="20"/>
              </w:rPr>
            </w:pPr>
            <w:r w:rsidRPr="00A600F1">
              <w:rPr>
                <w:rFonts w:ascii="Calibri" w:hAnsi="Calibri" w:eastAsia="Times New Roman" w:cs="Times New Roman"/>
                <w:sz w:val="20"/>
              </w:rPr>
              <w:t>16</w:t>
            </w:r>
          </w:p>
        </w:tc>
        <w:tc>
          <w:tcPr>
            <w:tcW w:w="1606" w:type="dxa"/>
            <w:hideMark/>
          </w:tcPr>
          <w:p w:rsidRPr="00A600F1" w:rsidR="00AE1DE4" w:rsidP="009E37EE" w:rsidRDefault="00AE1DE4" w14:paraId="6D5E11F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XML</w:t>
            </w:r>
          </w:p>
        </w:tc>
        <w:tc>
          <w:tcPr>
            <w:tcW w:w="6519" w:type="dxa"/>
            <w:hideMark/>
          </w:tcPr>
          <w:p w:rsidRPr="00A600F1" w:rsidR="00AE1DE4" w:rsidP="009E37EE" w:rsidRDefault="00AE1DE4" w14:paraId="4CE3B66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rPr>
              <w:t>Extensible Markup Language (</w:t>
            </w:r>
            <w:r w:rsidRPr="00A600F1">
              <w:rPr>
                <w:rFonts w:ascii="Calibri" w:hAnsi="Calibri" w:eastAsia="Times New Roman" w:cs="Times New Roman"/>
                <w:b/>
                <w:bCs/>
                <w:sz w:val="20"/>
              </w:rPr>
              <w:t>XML</w:t>
            </w:r>
            <w:r w:rsidRPr="00A600F1">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A600F1" w:rsidR="00AE1DE4" w:rsidTr="6E0410FC" w14:paraId="2CE1763D" w14:textId="77777777">
        <w:trPr>
          <w:trHeight w:val="385"/>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0EBA204C" w14:textId="77777777">
            <w:pPr>
              <w:jc w:val="both"/>
              <w:rPr>
                <w:rFonts w:ascii="Calibri" w:hAnsi="Calibri" w:eastAsia="Times New Roman" w:cs="Times New Roman"/>
                <w:sz w:val="20"/>
              </w:rPr>
            </w:pPr>
            <w:r w:rsidRPr="00A600F1">
              <w:rPr>
                <w:rFonts w:ascii="Calibri" w:hAnsi="Calibri" w:eastAsia="Times New Roman" w:cs="Times New Roman"/>
                <w:sz w:val="20"/>
                <w:szCs w:val="20"/>
              </w:rPr>
              <w:t>17</w:t>
            </w:r>
          </w:p>
        </w:tc>
        <w:tc>
          <w:tcPr>
            <w:tcW w:w="1606" w:type="dxa"/>
          </w:tcPr>
          <w:p w:rsidRPr="00A600F1" w:rsidR="00AE1DE4" w:rsidP="009E37EE" w:rsidRDefault="00AE1DE4" w14:paraId="1575AC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szCs w:val="20"/>
              </w:rPr>
              <w:t>FDD</w:t>
            </w:r>
          </w:p>
        </w:tc>
        <w:tc>
          <w:tcPr>
            <w:tcW w:w="6519" w:type="dxa"/>
          </w:tcPr>
          <w:p w:rsidRPr="00A600F1" w:rsidR="00AE1DE4" w:rsidP="009E37EE" w:rsidRDefault="00AE1DE4" w14:paraId="5E70EA8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A600F1">
              <w:rPr>
                <w:rFonts w:ascii="Calibri" w:hAnsi="Calibri" w:eastAsia="Times New Roman" w:cs="Times New Roman"/>
                <w:sz w:val="20"/>
                <w:szCs w:val="20"/>
              </w:rPr>
              <w:t>Date of First Disbursement</w:t>
            </w:r>
          </w:p>
        </w:tc>
      </w:tr>
      <w:tr w:rsidRPr="00A600F1" w:rsidR="00AE1DE4" w:rsidTr="6E0410FC" w14:paraId="36523414" w14:textId="77777777">
        <w:trPr>
          <w:trHeight w:val="699"/>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6081C30C" w14:textId="77777777">
            <w:pPr>
              <w:jc w:val="both"/>
              <w:rPr>
                <w:rFonts w:ascii="Calibri" w:hAnsi="Calibri" w:eastAsia="Times New Roman" w:cs="Times New Roman"/>
                <w:sz w:val="20"/>
                <w:szCs w:val="20"/>
              </w:rPr>
            </w:pPr>
            <w:r w:rsidRPr="00A600F1">
              <w:rPr>
                <w:rFonts w:ascii="Calibri" w:hAnsi="Calibri" w:eastAsia="Times New Roman" w:cs="Times New Roman"/>
                <w:sz w:val="20"/>
                <w:szCs w:val="20"/>
              </w:rPr>
              <w:t>18</w:t>
            </w:r>
          </w:p>
        </w:tc>
        <w:tc>
          <w:tcPr>
            <w:tcW w:w="1606" w:type="dxa"/>
          </w:tcPr>
          <w:p w:rsidRPr="00A600F1" w:rsidR="00AE1DE4" w:rsidP="009E37EE" w:rsidRDefault="00AE1DE4" w14:paraId="6D2488B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A600F1">
              <w:rPr>
                <w:rFonts w:ascii="Calibri" w:hAnsi="Calibri" w:eastAsia="Times New Roman" w:cs="Times New Roman"/>
                <w:sz w:val="20"/>
                <w:szCs w:val="20"/>
              </w:rPr>
              <w:t>LAFDD</w:t>
            </w:r>
          </w:p>
        </w:tc>
        <w:tc>
          <w:tcPr>
            <w:tcW w:w="6519" w:type="dxa"/>
          </w:tcPr>
          <w:p w:rsidRPr="00A600F1" w:rsidR="00AE1DE4" w:rsidP="009E37EE" w:rsidRDefault="00AE1DE4" w14:paraId="2D9E8B4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A600F1">
              <w:rPr>
                <w:rFonts w:ascii="Calibri" w:hAnsi="Calibri" w:eastAsia="Times New Roman" w:cs="Times New Roman"/>
                <w:sz w:val="20"/>
                <w:szCs w:val="20"/>
              </w:rPr>
              <w:t>Date of First Disbursement in Loan Application Table (main table related to CG’s in SURGE)</w:t>
            </w:r>
          </w:p>
        </w:tc>
      </w:tr>
      <w:tr w:rsidRPr="00A600F1" w:rsidR="00AE1DE4" w:rsidTr="6E0410FC" w14:paraId="34174A03" w14:textId="77777777">
        <w:trPr>
          <w:trHeight w:val="736"/>
        </w:trPr>
        <w:tc>
          <w:tcPr>
            <w:cnfStyle w:val="001000000000" w:firstRow="0" w:lastRow="0" w:firstColumn="1" w:lastColumn="0" w:oddVBand="0" w:evenVBand="0" w:oddHBand="0" w:evenHBand="0" w:firstRowFirstColumn="0" w:firstRowLastColumn="0" w:lastRowFirstColumn="0" w:lastRowLastColumn="0"/>
            <w:tcW w:w="799" w:type="dxa"/>
          </w:tcPr>
          <w:p w:rsidRPr="00A600F1" w:rsidR="00AE1DE4" w:rsidP="009E37EE" w:rsidRDefault="00AE1DE4" w14:paraId="0AA4C4D3" w14:textId="77777777">
            <w:pPr>
              <w:jc w:val="both"/>
              <w:rPr>
                <w:rFonts w:ascii="Calibri" w:hAnsi="Calibri" w:eastAsia="Times New Roman" w:cs="Times New Roman"/>
                <w:sz w:val="20"/>
                <w:szCs w:val="20"/>
              </w:rPr>
            </w:pPr>
            <w:r w:rsidRPr="00A600F1">
              <w:rPr>
                <w:rFonts w:ascii="Calibri" w:hAnsi="Calibri" w:eastAsia="Times New Roman" w:cs="Times New Roman"/>
                <w:sz w:val="20"/>
                <w:szCs w:val="20"/>
              </w:rPr>
              <w:t>19</w:t>
            </w:r>
          </w:p>
        </w:tc>
        <w:tc>
          <w:tcPr>
            <w:tcW w:w="1606" w:type="dxa"/>
          </w:tcPr>
          <w:p w:rsidRPr="00A600F1" w:rsidR="00AE1DE4" w:rsidP="009E37EE" w:rsidRDefault="00AE1DE4" w14:paraId="6E1F99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A600F1">
              <w:rPr>
                <w:rFonts w:ascii="Calibri" w:hAnsi="Calibri" w:eastAsia="Times New Roman" w:cs="Times New Roman"/>
                <w:sz w:val="20"/>
                <w:szCs w:val="20"/>
              </w:rPr>
              <w:t>TVFDD</w:t>
            </w:r>
          </w:p>
        </w:tc>
        <w:tc>
          <w:tcPr>
            <w:tcW w:w="6519" w:type="dxa"/>
          </w:tcPr>
          <w:p w:rsidRPr="00A600F1" w:rsidR="00AE1DE4" w:rsidP="009E37EE" w:rsidRDefault="00AE1DE4" w14:paraId="4D4390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A600F1">
              <w:rPr>
                <w:rFonts w:ascii="Calibri" w:hAnsi="Calibri" w:eastAsia="Times New Roman" w:cs="Times New Roman"/>
                <w:sz w:val="20"/>
                <w:szCs w:val="20"/>
              </w:rPr>
              <w:t>Date of First Disbursement in Temporary Validation Table (staging table related to CG’s in SURGE)</w:t>
            </w:r>
          </w:p>
        </w:tc>
      </w:tr>
    </w:tbl>
    <w:p w:rsidRPr="00A600F1" w:rsidR="00AE1DE4" w:rsidP="00AE1DE4" w:rsidRDefault="00AE1DE4" w14:paraId="373DC65D" w14:textId="559A00EF">
      <w:pPr>
        <w:rPr>
          <w:rFonts w:ascii="Trebuchet MS" w:hAnsi="Trebuchet MS" w:eastAsia="Times New Roman" w:cs="Arial"/>
          <w:b/>
          <w:bCs/>
          <w:iCs/>
          <w:color w:val="7F7F7F"/>
          <w:sz w:val="28"/>
          <w:szCs w:val="28"/>
        </w:rPr>
      </w:pPr>
    </w:p>
    <w:p w:rsidRPr="00A600F1" w:rsidR="00AE1DE4" w:rsidP="004C0D8E" w:rsidRDefault="00AE1DE4" w14:paraId="57EFBFD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09" w:id="2"/>
      <w:bookmarkStart w:name="_Toc465274951" w:id="3"/>
      <w:bookmarkStart w:name="_Toc485743319" w:id="4"/>
      <w:bookmarkStart w:name="_Toc159600833" w:id="5"/>
      <w:bookmarkStart w:name="_Toc436819445" w:id="6"/>
      <w:r w:rsidRPr="00A600F1">
        <w:rPr>
          <w:rFonts w:ascii="Trebuchet MS" w:hAnsi="Trebuchet MS" w:eastAsia="Times New Roman" w:cs="Arial"/>
          <w:b/>
          <w:bCs/>
          <w:iCs/>
          <w:color w:val="7F7F7F"/>
          <w:sz w:val="28"/>
          <w:szCs w:val="28"/>
        </w:rPr>
        <w:t>Introduction</w:t>
      </w:r>
      <w:bookmarkEnd w:id="2"/>
      <w:bookmarkEnd w:id="3"/>
      <w:bookmarkEnd w:id="4"/>
      <w:bookmarkEnd w:id="5"/>
    </w:p>
    <w:p w:rsidRPr="00A600F1" w:rsidR="00AE1DE4" w:rsidP="00AE1DE4" w:rsidRDefault="00AE1DE4" w14:paraId="23A07893" w14:textId="327B5AAE">
      <w:pPr>
        <w:jc w:val="both"/>
      </w:pPr>
      <w:r w:rsidRPr="00A600F1">
        <w:t xml:space="preserve">For </w:t>
      </w:r>
      <w:r w:rsidRPr="00A600F1" w:rsidR="00440878">
        <w:t>the purpose</w:t>
      </w:r>
      <w:r w:rsidRPr="00A600F1">
        <w:t xml:space="preserve"> of guaranteeing payment against default in micro loans extended to eligible borrowers by Banks/NBFCs /MFIs / Other financial intermediaries – this scheme of guarantees - Credit Guarantee Fund for Micro Units (CGFMU) has been designed. </w:t>
      </w:r>
    </w:p>
    <w:p w:rsidRPr="00A600F1" w:rsidR="00AE1DE4" w:rsidP="00AE1DE4" w:rsidRDefault="00AE1DE4" w14:paraId="5E3E5978" w14:textId="77777777">
      <w:pPr>
        <w:jc w:val="both"/>
      </w:pPr>
      <w:r w:rsidRPr="00A600F1">
        <w:t>This scheme of guarantees has come into force from the date notified by the Government of India and micro loans sanctioned since 8th April, 2015 with features covered under the Scheme.</w:t>
      </w:r>
    </w:p>
    <w:p w:rsidRPr="00A600F1" w:rsidR="00AE1DE4" w:rsidP="00AE1DE4" w:rsidRDefault="00AE1DE4" w14:paraId="18FB4808" w14:textId="77777777">
      <w:pPr>
        <w:jc w:val="both"/>
      </w:pPr>
      <w:r w:rsidRPr="00A600F1">
        <w:t>This guarantee scheme is particularly Portfolio credit guarantee scheme – wherein the portfolio building period is known as ‘Base Year’ or ‘Base Period’ (and is one year duration). This portfolio is crystallized at the end of financial year (31</w:t>
      </w:r>
      <w:r w:rsidRPr="00A600F1">
        <w:rPr>
          <w:vertAlign w:val="superscript"/>
        </w:rPr>
        <w:t>st</w:t>
      </w:r>
      <w:r w:rsidRPr="00A600F1">
        <w:t xml:space="preserve"> March). Three complete financial years from the end of the date of crystallization of the portfolio is known as ‘Currency of Portfolio’.</w:t>
      </w:r>
    </w:p>
    <w:p w:rsidRPr="00A600F1" w:rsidR="00AE1DE4" w:rsidP="00AE1DE4" w:rsidRDefault="00AE1DE4" w14:paraId="7B0722E9" w14:textId="77777777">
      <w:pPr>
        <w:jc w:val="both"/>
      </w:pPr>
      <w:r w:rsidRPr="00A600F1">
        <w:t>NCGTC extends guarantee to the Micro Loans extended by Member Lending Institutions to an eligible borrower for Pradhan Mantri MUDRA Yojana, MUDRA Ltd. They are presently defined as under:</w:t>
      </w:r>
    </w:p>
    <w:p w:rsidRPr="00A600F1" w:rsidR="00AE1DE4" w:rsidP="004C0D8E" w:rsidRDefault="00AE1DE4" w14:paraId="5BD333D6" w14:textId="6101CA6D">
      <w:pPr>
        <w:pStyle w:val="ListParagraph"/>
        <w:numPr>
          <w:ilvl w:val="0"/>
          <w:numId w:val="9"/>
        </w:numPr>
        <w:jc w:val="both"/>
      </w:pPr>
      <w:r w:rsidRPr="00A600F1">
        <w:t>Shishu: covering loans upto 50,000</w:t>
      </w:r>
      <w:r w:rsidRPr="00A600F1" w:rsidR="006D0412">
        <w:t>.</w:t>
      </w:r>
    </w:p>
    <w:p w:rsidRPr="00A600F1" w:rsidR="00AE1DE4" w:rsidP="004C0D8E" w:rsidRDefault="00AE1DE4" w14:paraId="507887DC" w14:textId="77777777">
      <w:pPr>
        <w:pStyle w:val="ListParagraph"/>
        <w:numPr>
          <w:ilvl w:val="0"/>
          <w:numId w:val="9"/>
        </w:numPr>
        <w:jc w:val="both"/>
      </w:pPr>
      <w:r w:rsidRPr="00A600F1">
        <w:t>Kishor : covering loans above 50,000/- and upto 5 lakh</w:t>
      </w:r>
    </w:p>
    <w:p w:rsidRPr="00A600F1" w:rsidR="00AE1DE4" w:rsidP="004C0D8E" w:rsidRDefault="00AE1DE4" w14:paraId="3B00EB13" w14:textId="4077D429">
      <w:pPr>
        <w:pStyle w:val="ListParagraph"/>
        <w:numPr>
          <w:ilvl w:val="0"/>
          <w:numId w:val="7"/>
        </w:numPr>
        <w:jc w:val="both"/>
      </w:pPr>
      <w:r w:rsidRPr="00A600F1">
        <w:t>Tarun : covering loans above 5 lakh and upto 10 lakh</w:t>
      </w:r>
    </w:p>
    <w:p w:rsidRPr="00A600F1" w:rsidR="00AE1DE4" w:rsidP="004C0D8E" w:rsidRDefault="00AE1DE4" w14:paraId="2D46FDD0" w14:textId="4A71F0FD">
      <w:pPr>
        <w:pStyle w:val="ListParagraph"/>
        <w:numPr>
          <w:ilvl w:val="0"/>
          <w:numId w:val="7"/>
        </w:numPr>
        <w:jc w:val="both"/>
      </w:pPr>
      <w:r w:rsidRPr="00A600F1">
        <w:t xml:space="preserve">Further, Overdraft facility </w:t>
      </w:r>
      <w:r w:rsidRPr="00A600F1" w:rsidR="003E25B0">
        <w:t>of Rs. 10,000</w:t>
      </w:r>
      <w:r w:rsidRPr="00A600F1" w:rsidR="00443F20">
        <w:t xml:space="preserve">/- </w:t>
      </w:r>
      <w:r w:rsidRPr="00A600F1">
        <w:t>sanctioned under PMJDY accounts shall also be eligible to be covered under Credit guarantee Fund.</w:t>
      </w:r>
    </w:p>
    <w:p w:rsidRPr="00A600F1" w:rsidR="00E47984" w:rsidP="004C0D8E" w:rsidRDefault="00E47984" w14:paraId="29626534" w14:textId="7179E499">
      <w:pPr>
        <w:pStyle w:val="ListParagraph"/>
        <w:numPr>
          <w:ilvl w:val="0"/>
          <w:numId w:val="7"/>
        </w:numPr>
        <w:jc w:val="both"/>
      </w:pPr>
      <w:r>
        <w:t xml:space="preserve">Also, Micro loans up to Rs.10 lakhs set up under Joint Liability Group (JLG) framework, </w:t>
      </w:r>
      <w:ins w:author="Anurag Pandey" w:date="2024-08-06T07:25:00Z" w:id="7">
        <w:r w:rsidR="3F326114">
          <w:t xml:space="preserve"> </w:t>
        </w:r>
      </w:ins>
      <w:r>
        <w:t>individually or jointly falling under any sector covered under PMMY or as defined in the MSMED Act, 2006, accounts shall also be eligible to be covered under credit guarantee fund.</w:t>
      </w:r>
    </w:p>
    <w:p w:rsidRPr="00A600F1" w:rsidR="00AE1DE4" w:rsidP="004C0D8E" w:rsidRDefault="00A61011" w14:paraId="1783DA19" w14:textId="52AD2856">
      <w:pPr>
        <w:pStyle w:val="ListParagraph"/>
        <w:numPr>
          <w:ilvl w:val="0"/>
          <w:numId w:val="7"/>
        </w:numPr>
        <w:jc w:val="both"/>
      </w:pPr>
      <w:r w:rsidRPr="00A600F1">
        <w:t>The guarantee fees</w:t>
      </w:r>
      <w:r w:rsidRPr="00A600F1" w:rsidR="002A7AD5">
        <w:t xml:space="preserve"> </w:t>
      </w:r>
      <w:r w:rsidRPr="00A600F1">
        <w:t xml:space="preserve">charged on </w:t>
      </w:r>
      <w:r w:rsidRPr="00A600F1" w:rsidR="002A7AD5">
        <w:t xml:space="preserve">MUDRA </w:t>
      </w:r>
      <w:r w:rsidRPr="00A600F1">
        <w:t>loans up to Rs.5</w:t>
      </w:r>
      <w:r w:rsidRPr="00A600F1" w:rsidR="00BF1977">
        <w:t xml:space="preserve"> </w:t>
      </w:r>
      <w:r w:rsidRPr="00A600F1">
        <w:t>lakhs established by Women SHG members</w:t>
      </w:r>
      <w:r w:rsidRPr="00A600F1" w:rsidR="002A7AD5">
        <w:t xml:space="preserve"> reimbursed by Ministry to MLI.</w:t>
      </w:r>
      <w:r w:rsidRPr="00A600F1" w:rsidR="004B2627">
        <w:t xml:space="preserve"> </w:t>
      </w:r>
      <w:r w:rsidRPr="00A600F1" w:rsidR="004B2627">
        <w:rPr>
          <w:rPrChange w:author="Chandan Chandel" w:date="2024-07-26T17:19:00Z" w:id="8">
            <w:rPr>
              <w:highlight w:val="yellow"/>
            </w:rPr>
          </w:rPrChange>
        </w:rPr>
        <w:t>(In progress- not in production)</w:t>
      </w:r>
      <w:r w:rsidRPr="00A600F1" w:rsidR="004B2627">
        <w:t>.</w:t>
      </w:r>
    </w:p>
    <w:p w:rsidRPr="00A600F1" w:rsidR="008A63CD" w:rsidP="008A63CD" w:rsidRDefault="008A63CD" w14:paraId="57F157E3" w14:textId="6848B749">
      <w:pPr>
        <w:jc w:val="both"/>
      </w:pPr>
    </w:p>
    <w:p w:rsidRPr="00A600F1" w:rsidR="008A63CD" w:rsidP="008A63CD" w:rsidRDefault="008A63CD" w14:paraId="48AC4715" w14:textId="4BC66667">
      <w:pPr>
        <w:jc w:val="both"/>
      </w:pPr>
    </w:p>
    <w:p w:rsidRPr="00A600F1" w:rsidR="008A63CD" w:rsidP="008A63CD" w:rsidRDefault="008A63CD" w14:paraId="15536BCA" w14:textId="216CEE95">
      <w:pPr>
        <w:jc w:val="both"/>
      </w:pPr>
    </w:p>
    <w:p w:rsidRPr="00A600F1" w:rsidR="008A63CD" w:rsidP="008A63CD" w:rsidRDefault="008A63CD" w14:paraId="6B099521" w14:textId="79A81664">
      <w:pPr>
        <w:jc w:val="both"/>
      </w:pPr>
    </w:p>
    <w:p w:rsidRPr="00A600F1" w:rsidR="008A63CD" w:rsidP="008A63CD" w:rsidRDefault="008A63CD" w14:paraId="406FE553" w14:textId="330DB6B9">
      <w:pPr>
        <w:jc w:val="both"/>
      </w:pPr>
    </w:p>
    <w:p w:rsidRPr="00A600F1" w:rsidR="008A63CD" w:rsidP="008A63CD" w:rsidRDefault="008A63CD" w14:paraId="3027A788" w14:textId="5B312644">
      <w:pPr>
        <w:jc w:val="both"/>
      </w:pPr>
    </w:p>
    <w:p w:rsidRPr="00A600F1" w:rsidR="008A63CD" w:rsidP="008A63CD" w:rsidRDefault="008A63CD" w14:paraId="0795EE5A" w14:textId="19714401">
      <w:pPr>
        <w:jc w:val="both"/>
      </w:pPr>
    </w:p>
    <w:p w:rsidRPr="00A600F1" w:rsidR="008A63CD" w:rsidP="008A63CD" w:rsidRDefault="008A63CD" w14:paraId="294A8E24" w14:textId="58831667">
      <w:pPr>
        <w:jc w:val="both"/>
      </w:pPr>
    </w:p>
    <w:p w:rsidRPr="00A600F1" w:rsidR="008A63CD" w:rsidP="008A63CD" w:rsidRDefault="008A63CD" w14:paraId="37FF4FBA" w14:textId="59E549F3">
      <w:pPr>
        <w:jc w:val="both"/>
      </w:pPr>
    </w:p>
    <w:p w:rsidRPr="00A600F1" w:rsidR="008A63CD" w:rsidP="008A63CD" w:rsidRDefault="008A63CD" w14:paraId="4C52C97E" w14:textId="7989FCAA">
      <w:pPr>
        <w:jc w:val="both"/>
      </w:pPr>
    </w:p>
    <w:p w:rsidRPr="00A600F1" w:rsidR="008A63CD" w:rsidP="008A63CD" w:rsidRDefault="008A63CD" w14:paraId="3DAEFD6B" w14:textId="75667D27">
      <w:pPr>
        <w:jc w:val="both"/>
      </w:pPr>
    </w:p>
    <w:p w:rsidRPr="00A600F1" w:rsidR="008A63CD" w:rsidP="008A63CD" w:rsidRDefault="008A63CD" w14:paraId="77DC3DD8" w14:textId="77777777">
      <w:pPr>
        <w:jc w:val="both"/>
      </w:pPr>
    </w:p>
    <w:p w:rsidRPr="00A600F1" w:rsidR="00AE1DE4" w:rsidP="004C0D8E" w:rsidRDefault="00AE1DE4" w14:paraId="3852BA23"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61481010" w:id="9"/>
      <w:bookmarkStart w:name="_Toc465274952" w:id="10"/>
      <w:bookmarkStart w:name="_Toc485743320" w:id="11"/>
      <w:bookmarkStart w:name="_Toc159600834" w:id="12"/>
      <w:r w:rsidRPr="00A600F1">
        <w:rPr>
          <w:rFonts w:ascii="Trebuchet MS" w:hAnsi="Trebuchet MS"/>
          <w:b/>
          <w:bCs/>
          <w:color w:val="000000" w:themeColor="text1"/>
          <w:szCs w:val="22"/>
        </w:rPr>
        <w:t>Fund &amp; Docket Construct</w:t>
      </w:r>
      <w:bookmarkEnd w:id="9"/>
      <w:bookmarkEnd w:id="10"/>
      <w:bookmarkEnd w:id="11"/>
      <w:bookmarkEnd w:id="12"/>
      <w:r w:rsidRPr="00A600F1">
        <w:rPr>
          <w:rFonts w:ascii="Trebuchet MS" w:hAnsi="Trebuchet MS"/>
          <w:b/>
          <w:bCs/>
          <w:color w:val="000000" w:themeColor="text1"/>
          <w:szCs w:val="22"/>
        </w:rPr>
        <w:t xml:space="preserve"> </w:t>
      </w:r>
    </w:p>
    <w:p w:rsidRPr="00A600F1" w:rsidR="00AE1DE4" w:rsidP="00AE1DE4" w:rsidRDefault="00AE1DE4" w14:paraId="58BBAE60" w14:textId="77777777">
      <w:pPr>
        <w:jc w:val="both"/>
      </w:pPr>
      <w:r w:rsidRPr="00A600F1">
        <w:t>Currently it is being envisaged that this scheme has one docket. These dockets have codes - ‘GEN’. Schematic relation for the Trust, Fund, Scheme and Docket Relation is as below:</w:t>
      </w:r>
    </w:p>
    <w:p w:rsidRPr="00A600F1" w:rsidR="00AE1DE4" w:rsidP="00AE1DE4" w:rsidRDefault="00AE1DE4" w14:paraId="331D74AA" w14:textId="77777777">
      <w:pPr>
        <w:jc w:val="both"/>
      </w:pPr>
      <w:r w:rsidRPr="00A600F1">
        <w:rPr>
          <w:noProof/>
          <w:lang w:val="en-IN" w:eastAsia="en-IN"/>
        </w:rPr>
        <w:drawing>
          <wp:inline distT="0" distB="0" distL="0" distR="0" wp14:anchorId="6515A4EF" wp14:editId="5A2B135A">
            <wp:extent cx="5486400" cy="2933700"/>
            <wp:effectExtent l="0" t="0" r="19050" b="0"/>
            <wp:docPr id="8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Pr="00A600F1" w:rsidR="00AE1DE4" w:rsidP="004C0D8E" w:rsidRDefault="00AE1DE4" w14:paraId="0C1164CB"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11" w:id="13"/>
      <w:bookmarkStart w:name="_Toc465274953" w:id="14"/>
      <w:bookmarkStart w:name="_Toc485743321" w:id="15"/>
      <w:bookmarkStart w:name="_Toc159600835" w:id="16"/>
      <w:r w:rsidRPr="00A600F1">
        <w:rPr>
          <w:rFonts w:ascii="Trebuchet MS" w:hAnsi="Trebuchet MS" w:eastAsia="Times New Roman" w:cs="Arial"/>
          <w:b/>
          <w:bCs/>
          <w:iCs/>
          <w:color w:val="7F7F7F"/>
          <w:sz w:val="28"/>
          <w:szCs w:val="28"/>
        </w:rPr>
        <w:t>Input File Layout</w:t>
      </w:r>
      <w:bookmarkEnd w:id="6"/>
      <w:bookmarkEnd w:id="13"/>
      <w:bookmarkEnd w:id="14"/>
      <w:bookmarkEnd w:id="15"/>
      <w:bookmarkEnd w:id="16"/>
    </w:p>
    <w:p w:rsidRPr="00A600F1" w:rsidR="00AE1DE4" w:rsidP="00AE1DE4" w:rsidRDefault="00AE1DE4" w14:paraId="12547AB8" w14:textId="77777777">
      <w:pPr>
        <w:jc w:val="both"/>
      </w:pPr>
      <w:r w:rsidRPr="00A600F1">
        <w:t>This section specifies the layout of input file which MLI’s needs to send for their respective Loan information’s to request issuance of credit guarantees and/or Continuity of the credit guarantees from NCGTC.</w:t>
      </w:r>
    </w:p>
    <w:p w:rsidRPr="00A600F1" w:rsidR="00AE1DE4" w:rsidP="004C0D8E" w:rsidRDefault="00AE1DE4" w14:paraId="4DF49672"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17"/>
      <w:bookmarkStart w:name="_Toc461481012" w:id="18"/>
      <w:bookmarkStart w:name="_Toc465274954" w:id="19"/>
      <w:bookmarkStart w:name="_Toc485743322" w:id="20"/>
      <w:bookmarkStart w:name="_Toc159600836" w:id="21"/>
      <w:r w:rsidRPr="00A600F1">
        <w:rPr>
          <w:rFonts w:ascii="Trebuchet MS" w:hAnsi="Trebuchet MS"/>
          <w:b/>
          <w:bCs/>
          <w:color w:val="000000" w:themeColor="text1"/>
          <w:szCs w:val="22"/>
        </w:rPr>
        <w:t xml:space="preserve">Layout: Input File – New </w:t>
      </w:r>
      <w:bookmarkEnd w:id="17"/>
      <w:r w:rsidRPr="00A600F1">
        <w:rPr>
          <w:rFonts w:ascii="Trebuchet MS" w:hAnsi="Trebuchet MS"/>
          <w:b/>
          <w:bCs/>
          <w:color w:val="000000" w:themeColor="text1"/>
          <w:szCs w:val="22"/>
        </w:rPr>
        <w:t>Loan Information</w:t>
      </w:r>
      <w:bookmarkEnd w:id="18"/>
      <w:bookmarkEnd w:id="19"/>
      <w:bookmarkEnd w:id="20"/>
      <w:bookmarkEnd w:id="21"/>
    </w:p>
    <w:p w:rsidRPr="00A600F1" w:rsidR="00AE1DE4" w:rsidP="00AE1DE4" w:rsidRDefault="00AE1DE4" w14:paraId="3B3C76B2" w14:textId="77777777">
      <w:pPr>
        <w:jc w:val="both"/>
      </w:pPr>
      <w:r w:rsidRPr="00A600F1">
        <w:t>Input file layout for new loan information for PMMY to be included in the portfolio during the Base Period:</w:t>
      </w:r>
    </w:p>
    <w:p w:rsidRPr="00A600F1" w:rsidR="00AE1DE4" w:rsidP="00AE1DE4" w:rsidRDefault="00AE1DE4" w14:paraId="19A257FE" w14:textId="77777777">
      <w:pPr>
        <w:jc w:val="both"/>
      </w:pPr>
      <w:r w:rsidRPr="00A600F1">
        <w:t xml:space="preserve">Refer the spread sheet - Mudra Scheme - New and Update Input Layout for the fields included, Mandatory/optional level, allowed characters and usage of codes wherever applicable. </w:t>
      </w:r>
    </w:p>
    <w:p w:rsidRPr="00A600F1" w:rsidR="00AE1DE4" w:rsidP="00AE1DE4" w:rsidRDefault="00AE1DE4" w14:paraId="04167023" w14:textId="77777777">
      <w:pPr>
        <w:jc w:val="both"/>
        <w:rPr>
          <w:b/>
        </w:rPr>
      </w:pPr>
      <w:r w:rsidRPr="00A600F1">
        <w:rPr>
          <w:b/>
        </w:rPr>
        <w:t>Note:</w:t>
      </w:r>
    </w:p>
    <w:p w:rsidRPr="00A600F1" w:rsidR="00AE1DE4" w:rsidP="004C0D8E" w:rsidRDefault="00AE1DE4" w14:paraId="6BD89F6A" w14:textId="77777777">
      <w:pPr>
        <w:pStyle w:val="ListParagraph"/>
        <w:numPr>
          <w:ilvl w:val="0"/>
          <w:numId w:val="19"/>
        </w:numPr>
        <w:jc w:val="both"/>
      </w:pPr>
      <w:r w:rsidRPr="00A600F1">
        <w:t>Customer ID has been included in layout</w:t>
      </w:r>
    </w:p>
    <w:p w:rsidRPr="00A600F1" w:rsidR="00AE1DE4" w:rsidP="004C0D8E" w:rsidRDefault="00AE1DE4" w14:paraId="7068A841" w14:textId="77777777">
      <w:pPr>
        <w:pStyle w:val="ListParagraph"/>
        <w:numPr>
          <w:ilvl w:val="0"/>
          <w:numId w:val="19"/>
        </w:numPr>
        <w:jc w:val="both"/>
      </w:pPr>
      <w:r w:rsidRPr="00A600F1">
        <w:t>There will be scenarios where once customer ID has multiple associated Loan Accounts (which are either Term Loan Or Composite Loan OR Limit in nature)</w:t>
      </w:r>
    </w:p>
    <w:p w:rsidRPr="00A600F1" w:rsidR="00AE1DE4" w:rsidP="00AE1DE4" w:rsidRDefault="00A47F5D" w14:paraId="7A0BC477" w14:textId="3BDB6A5D">
      <w:pPr>
        <w:jc w:val="both"/>
      </w:pPr>
      <w:r w:rsidRPr="00A600F1" w:rsidR="49FFCE33">
        <w:rPr/>
        <w:t xml:space="preserve">    </w:t>
      </w:r>
      <w:bookmarkStart w:name="_MON_1755701065" w:id="22"/>
      <w:bookmarkEnd w:id="22"/>
      <w:r w:rsidRPr="00A600F1" w:rsidR="00D03DB2">
        <w:object w:dxaOrig="1311" w:dyaOrig="849" w14:anchorId="2985EAD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6pt;height:42pt" o:ole="" type="#_x0000_t75">
            <v:imagedata o:title="" r:id="rId17"/>
          </v:shape>
          <o:OLEObject Type="Embed" ProgID="Excel.Sheet.12" ShapeID="_x0000_i1025" DrawAspect="Icon" ObjectID="_1786307382" r:id="rId18"/>
        </w:object>
      </w:r>
    </w:p>
    <w:p w:rsidRPr="00A600F1" w:rsidR="00AE1DE4" w:rsidP="004C0D8E" w:rsidRDefault="00AE1DE4" w14:paraId="307CF700"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7" w:id="23"/>
      <w:bookmarkStart w:name="_Toc461481013" w:id="24"/>
      <w:bookmarkStart w:name="_Toc465274955" w:id="25"/>
      <w:bookmarkStart w:name="_Toc485743323" w:id="26"/>
      <w:bookmarkStart w:name="_Toc159600837" w:id="27"/>
      <w:r w:rsidRPr="00A600F1">
        <w:rPr>
          <w:rFonts w:ascii="Trebuchet MS" w:hAnsi="Trebuchet MS"/>
          <w:b/>
          <w:bCs/>
          <w:color w:val="000000" w:themeColor="text1"/>
          <w:szCs w:val="22"/>
        </w:rPr>
        <w:t xml:space="preserve">Layout: Input File – </w:t>
      </w:r>
      <w:bookmarkEnd w:id="23"/>
      <w:r w:rsidRPr="00A600F1">
        <w:rPr>
          <w:rFonts w:ascii="Trebuchet MS" w:hAnsi="Trebuchet MS"/>
          <w:b/>
          <w:bCs/>
          <w:color w:val="000000" w:themeColor="text1"/>
          <w:szCs w:val="22"/>
        </w:rPr>
        <w:t>Update Loan Details for Covered Loans</w:t>
      </w:r>
      <w:bookmarkEnd w:id="24"/>
      <w:bookmarkEnd w:id="25"/>
      <w:bookmarkEnd w:id="26"/>
      <w:bookmarkEnd w:id="27"/>
      <w:r w:rsidRPr="00A600F1">
        <w:rPr>
          <w:rFonts w:ascii="Trebuchet MS" w:hAnsi="Trebuchet MS"/>
          <w:b/>
          <w:bCs/>
          <w:color w:val="000000" w:themeColor="text1"/>
          <w:szCs w:val="22"/>
        </w:rPr>
        <w:t xml:space="preserve"> </w:t>
      </w:r>
    </w:p>
    <w:p w:rsidRPr="00A600F1" w:rsidR="00AE1DE4" w:rsidP="00AE1DE4" w:rsidRDefault="00AE1DE4" w14:paraId="451C98E3" w14:textId="77777777">
      <w:pPr>
        <w:jc w:val="both"/>
      </w:pPr>
      <w:r w:rsidRPr="00A600F1">
        <w:t>Input file layout for existing loan information included in the portfolio with supplementary information during the Base Period and Currency of the Portfolio:</w:t>
      </w:r>
    </w:p>
    <w:p w:rsidRPr="00A600F1" w:rsidR="00AE1DE4" w:rsidP="009F6C10" w:rsidRDefault="00AE1DE4" w14:paraId="775206D2" w14:textId="6765A0C1">
      <w:pPr>
        <w:jc w:val="both"/>
      </w:pPr>
      <w:r w:rsidRPr="00A600F1">
        <w:t xml:space="preserve">Refer the spread sheet - Mudra Scheme - New and Update Input Layout for the fields included, Mandatory/optional level, allowed characters and usage of codes wherever applicable. </w:t>
      </w:r>
    </w:p>
    <w:bookmarkStart w:name="_MON_1776528136" w:id="28"/>
    <w:bookmarkEnd w:id="28"/>
    <w:p w:rsidRPr="00A600F1" w:rsidR="009F6C10" w:rsidP="009F6C10" w:rsidRDefault="00D03DB2" w14:paraId="40D4F29E" w14:textId="26AB2691">
      <w:pPr>
        <w:jc w:val="both"/>
      </w:pPr>
      <w:r w:rsidRPr="00A600F1">
        <w:object w:dxaOrig="1311" w:dyaOrig="849" w14:anchorId="0F5441D4">
          <v:shape id="_x0000_i1026" style="width:66pt;height:42.75pt" o:ole="" type="#_x0000_t75">
            <v:imagedata o:title="" r:id="rId19"/>
          </v:shape>
          <o:OLEObject Type="Embed" ProgID="Excel.Sheet.12" ShapeID="_x0000_i1026" DrawAspect="Icon" ObjectID="_1786307383" r:id="rId20"/>
        </w:object>
      </w:r>
    </w:p>
    <w:p w:rsidRPr="00A600F1" w:rsidR="00AE1DE4" w:rsidP="004C0D8E" w:rsidRDefault="00AE1DE4" w14:paraId="20DCA106"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29"/>
      <w:bookmarkStart w:name="_Toc461481014" w:id="30"/>
      <w:bookmarkStart w:name="_Toc465274956" w:id="31"/>
      <w:bookmarkStart w:name="_Toc485743324" w:id="32"/>
      <w:bookmarkStart w:name="_Toc159600838" w:id="33"/>
      <w:r w:rsidRPr="00A600F1">
        <w:rPr>
          <w:rFonts w:ascii="Trebuchet MS" w:hAnsi="Trebuchet MS" w:eastAsia="Times New Roman" w:cs="Arial"/>
          <w:b/>
          <w:bCs/>
          <w:iCs/>
          <w:color w:val="7F7F7F"/>
          <w:sz w:val="28"/>
          <w:szCs w:val="28"/>
        </w:rPr>
        <w:t>Input File Format Processed By SURGE</w:t>
      </w:r>
      <w:bookmarkEnd w:id="29"/>
      <w:bookmarkEnd w:id="30"/>
      <w:bookmarkEnd w:id="31"/>
      <w:bookmarkEnd w:id="32"/>
      <w:bookmarkEnd w:id="33"/>
      <w:r w:rsidRPr="00A600F1">
        <w:rPr>
          <w:rFonts w:ascii="Trebuchet MS" w:hAnsi="Trebuchet MS" w:eastAsia="Times New Roman" w:cs="Arial"/>
          <w:b/>
          <w:bCs/>
          <w:iCs/>
          <w:color w:val="7F7F7F"/>
          <w:sz w:val="28"/>
          <w:szCs w:val="28"/>
        </w:rPr>
        <w:t xml:space="preserve"> </w:t>
      </w:r>
    </w:p>
    <w:p w:rsidRPr="00A600F1" w:rsidR="00AE1DE4" w:rsidP="00AE1DE4" w:rsidRDefault="00AE1DE4" w14:paraId="4B1A2B09" w14:textId="77777777">
      <w:pPr>
        <w:jc w:val="both"/>
      </w:pPr>
      <w:r w:rsidRPr="00A600F1">
        <w:t>SURGE will accept input file from MLI(s) in following format only:</w:t>
      </w:r>
    </w:p>
    <w:p w:rsidRPr="00A600F1" w:rsidR="00AE1DE4" w:rsidP="004C0D8E" w:rsidRDefault="00AE1DE4" w14:paraId="45F1D987" w14:textId="165ECEC8">
      <w:pPr>
        <w:pStyle w:val="ListParagraph"/>
        <w:numPr>
          <w:ilvl w:val="0"/>
          <w:numId w:val="4"/>
        </w:numPr>
        <w:jc w:val="both"/>
      </w:pPr>
      <w:r w:rsidRPr="00A600F1">
        <w:t>XML layout</w:t>
      </w:r>
      <w:r w:rsidRPr="00A600F1" w:rsidR="00AC4BD7">
        <w:t>- New CG</w:t>
      </w:r>
    </w:p>
    <w:p w:rsidRPr="00A600F1" w:rsidR="006B63F4" w:rsidP="006B63F4" w:rsidRDefault="00D03DB2" w14:paraId="571CE74D" w14:textId="3FA95998">
      <w:pPr>
        <w:jc w:val="both"/>
      </w:pPr>
      <w:r w:rsidRPr="00A600F1">
        <w:object w:dxaOrig="1311" w:dyaOrig="849" w14:anchorId="28978B74">
          <v:shape id="_x0000_i1027" style="width:66pt;height:42.75pt" o:ole="" type="#_x0000_t75">
            <v:imagedata o:title="" r:id="rId21"/>
          </v:shape>
          <o:OLEObject Type="Embed" ProgID="Package" ShapeID="_x0000_i1027" DrawAspect="Icon" ObjectID="_1786307384" r:id="rId22"/>
        </w:object>
      </w:r>
    </w:p>
    <w:p w:rsidRPr="00A600F1" w:rsidR="00AC4BD7" w:rsidP="004C0D8E" w:rsidRDefault="00AC4BD7" w14:paraId="6B1AD518" w14:textId="1EAFFCE2">
      <w:pPr>
        <w:pStyle w:val="ListParagraph"/>
        <w:numPr>
          <w:ilvl w:val="0"/>
          <w:numId w:val="54"/>
        </w:numPr>
        <w:jc w:val="both"/>
      </w:pPr>
      <w:r w:rsidRPr="00A600F1">
        <w:t>XML layout- Update  CG</w:t>
      </w:r>
    </w:p>
    <w:p w:rsidRPr="00A600F1" w:rsidR="00AC4BD7" w:rsidP="00AC4BD7" w:rsidRDefault="00AC4BD7" w14:paraId="57995698" w14:textId="75A5974F">
      <w:pPr>
        <w:pStyle w:val="ListParagraph"/>
        <w:jc w:val="both"/>
      </w:pPr>
      <w:r w:rsidRPr="00A600F1">
        <w:object w:dxaOrig="1534" w:dyaOrig="997" w14:anchorId="6CAABAF7">
          <v:shape id="_x0000_i1028" style="width:77.25pt;height:50.25pt" o:ole="" type="#_x0000_t75">
            <v:imagedata o:title="" r:id="rId23"/>
          </v:shape>
          <o:OLEObject Type="Embed" ProgID="Package" ShapeID="_x0000_i1028" DrawAspect="Icon" ObjectID="_1786307385" r:id="rId24"/>
        </w:object>
      </w:r>
    </w:p>
    <w:p w:rsidRPr="00A600F1" w:rsidR="00AC4BD7" w:rsidP="006B63F4" w:rsidRDefault="00AC4BD7" w14:paraId="75FE4ABF" w14:textId="77777777">
      <w:pPr>
        <w:jc w:val="both"/>
      </w:pPr>
    </w:p>
    <w:p w:rsidRPr="00A600F1" w:rsidR="00AE1DE4" w:rsidP="00AE1DE4" w:rsidRDefault="00AE1DE4" w14:paraId="6A32E10A" w14:textId="7283A784">
      <w:pPr>
        <w:jc w:val="both"/>
      </w:pPr>
      <w:r w:rsidRPr="00A600F1">
        <w:t xml:space="preserve">XML is only format permissible as per eGov standards. SURGE will </w:t>
      </w:r>
      <w:r w:rsidRPr="00A600F1">
        <w:rPr>
          <w:b/>
          <w:u w:val="single"/>
        </w:rPr>
        <w:t>NOT</w:t>
      </w:r>
      <w:r w:rsidRPr="00A600F1">
        <w:t xml:space="preserve"> </w:t>
      </w:r>
      <w:r w:rsidRPr="00A600F1" w:rsidR="000F4DA4">
        <w:t>process</w:t>
      </w:r>
      <w:r w:rsidRPr="00A600F1">
        <w:t xml:space="preserve"> files received in any other formats than those listed above.</w:t>
      </w:r>
    </w:p>
    <w:p w:rsidRPr="00A600F1" w:rsidR="00AE1DE4" w:rsidP="00AE1DE4" w:rsidRDefault="00AE1DE4" w14:paraId="3CF02409" w14:textId="5A85B878">
      <w:pPr>
        <w:jc w:val="both"/>
      </w:pPr>
      <w:r w:rsidRPr="00A600F1">
        <w:t>Refer - Mudra Scheme - Sample XML Layout for New Credit Guarantee Request and Mudra Scheme - Sample XML Layout for Updating Credit Guarantee Request – for XML layout of the file – in which MLI’s will need to send their loan information data to NCGTC for requesting new CG or updating the loan information of existing CG.</w:t>
      </w:r>
    </w:p>
    <w:p w:rsidRPr="00A600F1" w:rsidR="00E41530" w:rsidP="00AE1DE4" w:rsidRDefault="00E41530" w14:paraId="5702BAC5" w14:textId="77777777">
      <w:pPr>
        <w:jc w:val="both"/>
      </w:pPr>
    </w:p>
    <w:p w:rsidRPr="00A600F1" w:rsidR="00AE1DE4" w:rsidP="004C0D8E" w:rsidRDefault="00AE1DE4" w14:paraId="47ACED17"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9" w:id="34"/>
      <w:bookmarkStart w:name="_Toc461481015" w:id="35"/>
      <w:bookmarkStart w:name="_Toc465274957" w:id="36"/>
      <w:bookmarkStart w:name="_Toc485743325" w:id="37"/>
      <w:bookmarkStart w:name="_Toc159600839" w:id="38"/>
      <w:r w:rsidRPr="00A600F1">
        <w:rPr>
          <w:rFonts w:ascii="Trebuchet MS" w:hAnsi="Trebuchet MS" w:eastAsia="Times New Roman" w:cs="Arial"/>
          <w:b/>
          <w:bCs/>
          <w:iCs/>
          <w:color w:val="7F7F7F"/>
          <w:sz w:val="28"/>
          <w:szCs w:val="28"/>
        </w:rPr>
        <w:t>Preparation of Input File</w:t>
      </w:r>
      <w:bookmarkEnd w:id="34"/>
      <w:bookmarkEnd w:id="35"/>
      <w:bookmarkEnd w:id="36"/>
      <w:bookmarkEnd w:id="37"/>
      <w:bookmarkEnd w:id="38"/>
    </w:p>
    <w:p w:rsidRPr="00A600F1" w:rsidR="00AE1DE4" w:rsidP="00AE1DE4" w:rsidRDefault="00AE1DE4" w14:paraId="50106605" w14:textId="77777777">
      <w:pPr>
        <w:jc w:val="both"/>
      </w:pPr>
      <w:r w:rsidRPr="00A600F1">
        <w:t>This section describes the process for preparation of input file which MLI needs to send to NCGTC. MLI’s need to prepare and send TWO separate files, each having different layout. The purpose of these two files is:</w:t>
      </w:r>
    </w:p>
    <w:p w:rsidRPr="00A600F1" w:rsidR="00AE1DE4" w:rsidP="004C0D8E" w:rsidRDefault="00AE1DE4" w14:paraId="20269F6A" w14:textId="77777777">
      <w:pPr>
        <w:pStyle w:val="ListParagraph"/>
        <w:numPr>
          <w:ilvl w:val="0"/>
          <w:numId w:val="2"/>
        </w:numPr>
        <w:jc w:val="both"/>
      </w:pPr>
      <w:r w:rsidRPr="00A600F1">
        <w:t>New Loan Information – Loan Details for including in Portfolio during the Base Period only.</w:t>
      </w:r>
    </w:p>
    <w:p w:rsidRPr="00A600F1" w:rsidR="00AE1DE4" w:rsidP="004C0D8E" w:rsidRDefault="00AE1DE4" w14:paraId="04BE77EF" w14:textId="481FFB3A">
      <w:pPr>
        <w:pStyle w:val="ListParagraph"/>
        <w:numPr>
          <w:ilvl w:val="0"/>
          <w:numId w:val="2"/>
        </w:numPr>
        <w:jc w:val="both"/>
      </w:pPr>
      <w:r>
        <w:t xml:space="preserve">Update Loan Details for Covered Loans – update details of the loans already included in the portfolio (during base period and/or currency of portfolio). MLI needs to send this data if there are any updates to the loan account. It is agreed that – MLI’s will need to send these updates as per the window time notified by NCGTC.  </w:t>
      </w:r>
    </w:p>
    <w:p w:rsidRPr="00A600F1" w:rsidR="00655E92" w:rsidP="00AE1DE4" w:rsidRDefault="00AE1DE4" w14:paraId="1C6FD1FA" w14:textId="32713788">
      <w:pPr>
        <w:jc w:val="both"/>
      </w:pPr>
      <w:del w:author="Divya Nayak" w:date="2023-06-30T11:16:00Z" w:id="39">
        <w:r w:rsidRPr="00A600F1" w:rsidDel="005301BA">
          <w:rPr>
            <w:noProof/>
            <w:lang w:val="en-IN" w:eastAsia="en-IN"/>
          </w:rPr>
          <mc:AlternateContent>
            <mc:Choice Requires="wps">
              <w:drawing>
                <wp:inline distT="0" distB="0" distL="0" distR="0" wp14:anchorId="6BF630D6" wp14:editId="030B9857">
                  <wp:extent cx="5908040" cy="3305175"/>
                  <wp:effectExtent l="0" t="0" r="16510" b="28575"/>
                  <wp:docPr id="79" name="Rectangle 5"/>
                  <wp:cNvGraphicFramePr/>
                  <a:graphic xmlns:a="http://schemas.openxmlformats.org/drawingml/2006/main">
                    <a:graphicData uri="http://schemas.microsoft.com/office/word/2010/wordprocessingShape">
                      <wps:wsp>
                        <wps:cNvSpPr/>
                        <wps:spPr>
                          <a:xfrm>
                            <a:off x="0" y="0"/>
                            <a:ext cx="5908040" cy="330517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485203" w:rsidR="009B6A9B" w:rsidP="00AE1DE4" w:rsidRDefault="009B6A9B" w14:paraId="3CC1D9F3"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9B6A9B" w:rsidP="004C0D8E" w:rsidRDefault="009B6A9B" w14:paraId="73D301E3"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9B6A9B" w:rsidP="00AE1DE4" w:rsidRDefault="009B6A9B" w14:paraId="00FC4DAA"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9B6A9B" w:rsidP="004C0D8E" w:rsidRDefault="009B6A9B" w14:paraId="6A3C31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9B6A9B" w:rsidP="004C0D8E" w:rsidRDefault="009B6A9B" w14:paraId="223D0A5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9B6A9B" w:rsidP="004C0D8E" w:rsidRDefault="009B6A9B" w14:paraId="1AC2214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9B6A9B" w:rsidP="004C0D8E" w:rsidRDefault="009B6A9B" w14:paraId="248304FF"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9B6A9B" w:rsidP="004C0D8E" w:rsidRDefault="009B6A9B" w14:paraId="51637590"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9B6A9B" w:rsidP="00C239ED" w:rsidRDefault="009B6A9B" w14:paraId="04D9C9C9"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It is decided to accept updates to the existing CG’s every year multiple times</w:t>
                              </w:r>
                              <w:r>
                                <w:rPr>
                                  <w:rFonts w:asciiTheme="majorHAnsi" w:hAnsiTheme="majorHAns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08DB64B4">
                <v:rect id="Rectangle 5" style="width:465.2pt;height:260.2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color="#70ad47 [3209]" strokeweight="1pt" w14:anchorId="6BF630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">
                  <v:textbox>
                    <w:txbxContent>
                      <w:p w:rsidRPr="00485203" w:rsidR="009B6A9B" w:rsidP="00AE1DE4" w:rsidRDefault="009B6A9B" w14:paraId="11C561CE"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9B6A9B" w:rsidP="00AE1DE4" w:rsidRDefault="009B6A9B" w14:paraId="1A3D773B"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9B6A9B" w:rsidP="00AE1DE4" w:rsidRDefault="009B6A9B" w14:paraId="09A4D405"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9B6A9B" w:rsidP="00AE1DE4" w:rsidRDefault="009B6A9B" w14:paraId="6C890E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9B6A9B" w:rsidP="00AE1DE4" w:rsidRDefault="009B6A9B" w14:paraId="2238AAFD"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9B6A9B" w:rsidP="00AE1DE4" w:rsidRDefault="009B6A9B" w14:paraId="74A2351E"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9B6A9B" w:rsidP="00AE1DE4" w:rsidRDefault="009B6A9B" w14:paraId="1FB0D2E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9B6A9B" w:rsidP="00AE1DE4" w:rsidRDefault="009B6A9B" w14:paraId="701E3E56"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9B6A9B" w:rsidP="00C239ED" w:rsidRDefault="009B6A9B" w14:paraId="7A03AB27"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It is decided to accept updates to the existing CG’s every year multiple times</w:t>
                        </w:r>
                        <w:r>
                          <w:rPr>
                            <w:rFonts w:asciiTheme="majorHAnsi" w:hAnsiTheme="majorHAnsi"/>
                            <w:sz w:val="20"/>
                          </w:rPr>
                          <w:t xml:space="preserve">. </w:t>
                        </w:r>
                      </w:p>
                    </w:txbxContent>
                  </v:textbox>
                  <w10:anchorlock/>
                </v:rect>
              </w:pict>
            </mc:Fallback>
          </mc:AlternateContent>
        </w:r>
      </w:del>
    </w:p>
    <w:p w:rsidRPr="00A600F1" w:rsidR="00AE1DE4" w:rsidP="004C0D8E" w:rsidRDefault="00AE1DE4" w14:paraId="0483CBD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40"/>
      <w:bookmarkStart w:name="_Toc461481016" w:id="41"/>
      <w:bookmarkStart w:name="_Toc465274958" w:id="42"/>
      <w:bookmarkStart w:name="_Toc485743326" w:id="43"/>
      <w:bookmarkStart w:name="_Toc159600840" w:id="44"/>
      <w:r w:rsidRPr="00A600F1">
        <w:rPr>
          <w:rFonts w:ascii="Trebuchet MS" w:hAnsi="Trebuchet MS"/>
          <w:b/>
          <w:bCs/>
          <w:color w:val="000000" w:themeColor="text1"/>
          <w:szCs w:val="22"/>
        </w:rPr>
        <w:t>New Loan Information – For Inclusion in Portfolio during Base Period</w:t>
      </w:r>
      <w:bookmarkEnd w:id="40"/>
      <w:bookmarkEnd w:id="41"/>
      <w:bookmarkEnd w:id="42"/>
      <w:bookmarkEnd w:id="43"/>
      <w:bookmarkEnd w:id="44"/>
    </w:p>
    <w:p w:rsidRPr="00A600F1" w:rsidR="00AE1DE4" w:rsidP="00AE1DE4" w:rsidRDefault="00AE1DE4" w14:paraId="4F2F56A9" w14:textId="771E3E25">
      <w:pPr>
        <w:jc w:val="both"/>
      </w:pPr>
      <w:r w:rsidRPr="00A600F1">
        <w:t>As a part of MLI’s loan business at their end, they will sanction and disburse PMMY Loans or issue Overdraft to PMJDY Account holders. While doing these sanctions and disbursement, MLI’s will:</w:t>
      </w:r>
    </w:p>
    <w:p w:rsidRPr="00A600F1" w:rsidR="00AE1DE4" w:rsidP="004C0D8E" w:rsidRDefault="00AE1DE4" w14:paraId="661C78A5" w14:textId="77777777">
      <w:pPr>
        <w:pStyle w:val="ListParagraph"/>
        <w:numPr>
          <w:ilvl w:val="0"/>
          <w:numId w:val="3"/>
        </w:numPr>
        <w:jc w:val="both"/>
      </w:pPr>
      <w:r w:rsidRPr="00A600F1">
        <w:t>Undertake various business checks and validations to ascertain the eligibility of the borrower.</w:t>
      </w:r>
    </w:p>
    <w:p w:rsidRPr="00A600F1" w:rsidR="00AE1DE4" w:rsidP="004C0D8E" w:rsidRDefault="00AE1DE4" w14:paraId="6D4D3751" w14:textId="77777777">
      <w:pPr>
        <w:pStyle w:val="ListParagraph"/>
        <w:numPr>
          <w:ilvl w:val="0"/>
          <w:numId w:val="3"/>
        </w:numPr>
        <w:jc w:val="both"/>
      </w:pPr>
      <w:r w:rsidRPr="00A600F1">
        <w:t>Disburse loan amount in full or in partial.</w:t>
      </w:r>
    </w:p>
    <w:p w:rsidRPr="00A600F1" w:rsidR="00AE1DE4" w:rsidP="004C0D8E" w:rsidRDefault="00AE1DE4" w14:paraId="46501569" w14:textId="77777777">
      <w:pPr>
        <w:pStyle w:val="ListParagraph"/>
        <w:numPr>
          <w:ilvl w:val="0"/>
          <w:numId w:val="3"/>
        </w:numPr>
        <w:jc w:val="both"/>
      </w:pPr>
      <w:r w:rsidRPr="00A600F1">
        <w:t xml:space="preserve">Maintain relevant details of the loan account(s) in their IT system </w:t>
      </w:r>
      <w:r w:rsidRPr="00A600F1">
        <w:rPr>
          <w:i/>
        </w:rPr>
        <w:t>(Presuming Core Banking System).</w:t>
      </w:r>
    </w:p>
    <w:p w:rsidRPr="00A600F1" w:rsidR="00AE1DE4" w:rsidP="00AE1DE4" w:rsidRDefault="00AE1DE4" w14:paraId="09524812" w14:textId="77777777">
      <w:pPr>
        <w:jc w:val="both"/>
      </w:pPr>
      <w:r w:rsidRPr="00A600F1">
        <w:t xml:space="preserve">Whilst the above activities from the loan business perspective is being done by the MLI’s, they </w:t>
      </w:r>
      <w:r w:rsidRPr="00A600F1">
        <w:rPr>
          <w:i/>
        </w:rPr>
        <w:t>may</w:t>
      </w:r>
      <w:r w:rsidRPr="00A600F1">
        <w:t xml:space="preserve"> essentially leverage the benefit of NCGTC’s Mudra Guarantee Scheme. </w:t>
      </w:r>
    </w:p>
    <w:p w:rsidRPr="00A600F1" w:rsidR="00AE1DE4" w:rsidP="00AE1DE4" w:rsidRDefault="00AE1DE4" w14:paraId="34A395BC" w14:textId="77777777">
      <w:pPr>
        <w:jc w:val="both"/>
      </w:pPr>
      <w:r w:rsidRPr="00A600F1">
        <w:t>As a part of this scheme, MLI’s are advised to send their requests to NCGTC for inclusion in the portfolio during the base period only of a given portfolio in following steps:</w:t>
      </w:r>
    </w:p>
    <w:p w:rsidRPr="00A600F1" w:rsidR="00AE1DE4" w:rsidP="004C0D8E" w:rsidRDefault="00AE1DE4" w14:paraId="02B413CF" w14:textId="77777777">
      <w:pPr>
        <w:pStyle w:val="ListParagraph"/>
        <w:numPr>
          <w:ilvl w:val="0"/>
          <w:numId w:val="5"/>
        </w:numPr>
        <w:jc w:val="both"/>
      </w:pPr>
      <w:r w:rsidRPr="00A600F1">
        <w:t xml:space="preserve">At regular frequency (indicated above) MLI’s needs to extract the loan information from their IT system for all those loan accounts for which they need new CG in a file, called as ‘New Loan Details for CG’. Information to be extracted in the layout mentioned in the section 1.2.1 and in the format mentioned in section 1.3. Refer section 1.4 while preparing this file and when to upload this file. </w:t>
      </w:r>
    </w:p>
    <w:p w:rsidRPr="00A600F1" w:rsidR="00AE1DE4" w:rsidP="004C0D8E" w:rsidRDefault="00AE1DE4" w14:paraId="51689CC1" w14:textId="77777777">
      <w:pPr>
        <w:pStyle w:val="ListParagraph"/>
        <w:numPr>
          <w:ilvl w:val="0"/>
          <w:numId w:val="5"/>
        </w:numPr>
        <w:jc w:val="both"/>
      </w:pPr>
      <w:r w:rsidRPr="00A600F1">
        <w:t>MLI’s need to select the portfolio in which these updates are applicable (either in retrospective or current portfolio).</w:t>
      </w:r>
    </w:p>
    <w:p w:rsidRPr="00A600F1" w:rsidR="00AE1DE4" w:rsidP="004C0D8E" w:rsidRDefault="00AE1DE4" w14:paraId="35526691" w14:textId="77777777">
      <w:pPr>
        <w:pStyle w:val="ListParagraph"/>
        <w:numPr>
          <w:ilvl w:val="0"/>
          <w:numId w:val="5"/>
        </w:numPr>
        <w:jc w:val="both"/>
      </w:pPr>
      <w:r w:rsidRPr="00A600F1">
        <w:t xml:space="preserve">Upload this file on the NCGTC system in </w:t>
      </w:r>
      <w:r w:rsidRPr="00A600F1">
        <w:rPr>
          <w:i/>
        </w:rPr>
        <w:t>‘Non Approved’</w:t>
      </w:r>
      <w:r w:rsidRPr="00A600F1">
        <w:t xml:space="preserve"> state by MLI user account. The file needs to be uploaded against a specific ‘Scheme’. Internally for this scheme, system has one docket which is – ‘GEN’ – wherein certain scheme specific parameters are defined. </w:t>
      </w:r>
    </w:p>
    <w:p w:rsidRPr="00A600F1" w:rsidR="00AE1DE4" w:rsidP="004C0D8E" w:rsidRDefault="00AE1DE4" w14:paraId="353599F9" w14:textId="77777777">
      <w:pPr>
        <w:pStyle w:val="ListParagraph"/>
        <w:numPr>
          <w:ilvl w:val="0"/>
          <w:numId w:val="5"/>
        </w:numPr>
        <w:jc w:val="both"/>
      </w:pPr>
      <w:r w:rsidRPr="00A600F1">
        <w:t xml:space="preserve">Till the specified period (communicated by NCGTC) MLI is permitted to upload and/or re-upload the input file multiple times. Thus, allowing MLI’s to append, edit and delete the NEW loan account information multiple times and in </w:t>
      </w:r>
      <w:r w:rsidRPr="00A600F1">
        <w:rPr>
          <w:i/>
        </w:rPr>
        <w:t>‘Non Approved’</w:t>
      </w:r>
      <w:r w:rsidRPr="00A600F1">
        <w:t xml:space="preserve"> state.</w:t>
      </w:r>
    </w:p>
    <w:p w:rsidRPr="00A600F1" w:rsidR="00AE1DE4" w:rsidP="004C0D8E" w:rsidRDefault="00AE1DE4" w14:paraId="6460C25E" w14:textId="77777777">
      <w:pPr>
        <w:pStyle w:val="ListParagraph"/>
        <w:numPr>
          <w:ilvl w:val="0"/>
          <w:numId w:val="5"/>
        </w:numPr>
        <w:jc w:val="both"/>
      </w:pPr>
      <w:r w:rsidRPr="00A600F1">
        <w:t xml:space="preserve">Final submission of the ‘Approved’ input file will be effective once MLI accepts to the ‘Management certificate - Terms &amp; Conditions’. Post the approved state – the input file is sent for approval by NCGTC user. </w:t>
      </w:r>
    </w:p>
    <w:p w:rsidRPr="00A600F1" w:rsidR="00AE1DE4" w:rsidP="004C0D8E" w:rsidRDefault="00AE1DE4" w14:paraId="6F0D72FA" w14:textId="77777777">
      <w:pPr>
        <w:pStyle w:val="ListParagraph"/>
        <w:numPr>
          <w:ilvl w:val="0"/>
          <w:numId w:val="5"/>
        </w:numPr>
        <w:jc w:val="both"/>
      </w:pPr>
      <w:r w:rsidRPr="00A600F1">
        <w:t xml:space="preserve">After final verification of the input file by MLI approver user account (created by their own MLI Administrator), and NCGTC user the state of the input file is changed as </w:t>
      </w:r>
      <w:r w:rsidRPr="00A600F1">
        <w:rPr>
          <w:i/>
        </w:rPr>
        <w:t>‘Approved’</w:t>
      </w:r>
      <w:r w:rsidRPr="00A600F1">
        <w:t xml:space="preserve"> state. </w:t>
      </w:r>
    </w:p>
    <w:p w:rsidRPr="00A600F1" w:rsidR="00AE1DE4" w:rsidP="004C0D8E" w:rsidRDefault="00AE1DE4" w14:paraId="7200D10F" w14:textId="77777777">
      <w:pPr>
        <w:pStyle w:val="ListParagraph"/>
        <w:numPr>
          <w:ilvl w:val="0"/>
          <w:numId w:val="5"/>
        </w:numPr>
        <w:jc w:val="both"/>
      </w:pPr>
      <w:r w:rsidRPr="00A600F1">
        <w:t>Approved state of input file also means the loan information is inserted in the selected portfolio.</w:t>
      </w:r>
    </w:p>
    <w:p w:rsidRPr="00A600F1" w:rsidR="00AE1DE4" w:rsidP="00AE1DE4" w:rsidRDefault="00AE1DE4" w14:paraId="2461308D" w14:textId="77777777">
      <w:pPr>
        <w:pStyle w:val="ListParagraph"/>
        <w:jc w:val="both"/>
      </w:pPr>
      <w:r w:rsidRPr="00A600F1">
        <w:t xml:space="preserve"> </w:t>
      </w:r>
    </w:p>
    <w:p w:rsidRPr="00A600F1" w:rsidR="00AE1DE4" w:rsidP="004C0D8E" w:rsidRDefault="00AE1DE4" w14:paraId="3F904DB1"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1" w:id="45"/>
      <w:bookmarkStart w:name="_Toc461481017" w:id="46"/>
      <w:bookmarkStart w:name="_Toc465274959" w:id="47"/>
      <w:bookmarkStart w:name="_Toc485743327" w:id="48"/>
      <w:bookmarkStart w:name="_Toc159600841" w:id="49"/>
      <w:r w:rsidRPr="00A600F1">
        <w:rPr>
          <w:rFonts w:ascii="Trebuchet MS" w:hAnsi="Trebuchet MS"/>
          <w:b/>
          <w:bCs/>
          <w:color w:val="000000" w:themeColor="text1"/>
          <w:szCs w:val="22"/>
        </w:rPr>
        <w:t>Update Loan Details for Covered Loans</w:t>
      </w:r>
      <w:bookmarkEnd w:id="45"/>
      <w:r w:rsidRPr="00A600F1">
        <w:rPr>
          <w:rFonts w:ascii="Trebuchet MS" w:hAnsi="Trebuchet MS"/>
          <w:b/>
          <w:bCs/>
          <w:color w:val="000000" w:themeColor="text1"/>
          <w:szCs w:val="22"/>
        </w:rPr>
        <w:t xml:space="preserve"> - For Inclusion in Portfolio during Base Period &amp; Currency Period</w:t>
      </w:r>
      <w:bookmarkEnd w:id="46"/>
      <w:bookmarkEnd w:id="47"/>
      <w:bookmarkEnd w:id="48"/>
      <w:bookmarkEnd w:id="49"/>
      <w:r w:rsidRPr="00A600F1">
        <w:rPr>
          <w:rFonts w:ascii="Trebuchet MS" w:hAnsi="Trebuchet MS"/>
          <w:b/>
          <w:bCs/>
          <w:color w:val="000000" w:themeColor="text1"/>
          <w:szCs w:val="22"/>
        </w:rPr>
        <w:t xml:space="preserve"> </w:t>
      </w:r>
    </w:p>
    <w:p w:rsidRPr="00A600F1" w:rsidR="00AE1DE4" w:rsidP="00AE1DE4" w:rsidRDefault="00AE1DE4" w14:paraId="1E01492F" w14:textId="77777777">
      <w:pPr>
        <w:jc w:val="both"/>
      </w:pPr>
      <w:r w:rsidRPr="00A600F1">
        <w:t>Status of the loans which are included in the portfolio may undergo change. To update these changes in the portfolio – NCGTC will accept file - Update Loan Details for Covered Loans and follow these steps:</w:t>
      </w:r>
    </w:p>
    <w:p w:rsidRPr="00A600F1" w:rsidR="00AE1DE4" w:rsidP="004C0D8E" w:rsidRDefault="00AE1DE4" w14:paraId="3261474C" w14:textId="77777777">
      <w:pPr>
        <w:pStyle w:val="ListParagraph"/>
        <w:numPr>
          <w:ilvl w:val="0"/>
          <w:numId w:val="6"/>
        </w:numPr>
        <w:jc w:val="both"/>
      </w:pPr>
      <w:r w:rsidRPr="00A600F1">
        <w:t>At regular frequency (indicated above) MLI’s needs to extract the loan information from their IT system for all those loan accounts whose details they wish to update in a file, called as ‘Update Loan Details for Covered Loans’. Information to be extracted in the layout mentioned in the section 1.2.2 and in the format mentioned in section 1.3. Refer section 1.4 while preparing this file and when to upload this file.</w:t>
      </w:r>
    </w:p>
    <w:p w:rsidRPr="00A600F1" w:rsidR="00AE1DE4" w:rsidP="004C0D8E" w:rsidRDefault="00AE1DE4" w14:paraId="58F9036D" w14:textId="77777777">
      <w:pPr>
        <w:pStyle w:val="ListParagraph"/>
        <w:numPr>
          <w:ilvl w:val="0"/>
          <w:numId w:val="6"/>
        </w:numPr>
        <w:jc w:val="both"/>
      </w:pPr>
      <w:r w:rsidRPr="00A600F1">
        <w:t>MLI’s need to select the portfolio in which these updates are applicable (either in retrospective or current portfolio).</w:t>
      </w:r>
    </w:p>
    <w:p w:rsidRPr="00A600F1" w:rsidR="00AE1DE4" w:rsidP="004C0D8E" w:rsidRDefault="00AE1DE4" w14:paraId="64055E1D" w14:textId="77777777">
      <w:pPr>
        <w:pStyle w:val="ListParagraph"/>
        <w:numPr>
          <w:ilvl w:val="0"/>
          <w:numId w:val="6"/>
        </w:numPr>
        <w:jc w:val="both"/>
      </w:pPr>
      <w:r w:rsidRPr="00A600F1">
        <w:t xml:space="preserve">Upload this file on the NCGTC system in </w:t>
      </w:r>
      <w:r w:rsidRPr="00A600F1">
        <w:rPr>
          <w:i/>
        </w:rPr>
        <w:t>‘Non Approved’</w:t>
      </w:r>
      <w:r w:rsidRPr="00A600F1">
        <w:t xml:space="preserve"> state by MLI user account. The file needs to be uploaded against a specific ‘Scheme’. Internally for this scheme, system has one docket which is – ‘GEN’ – wherein certain scheme specific parameters are defined. </w:t>
      </w:r>
    </w:p>
    <w:p w:rsidRPr="00A600F1" w:rsidR="00AE1DE4" w:rsidP="004C0D8E" w:rsidRDefault="00AE1DE4" w14:paraId="3CF85F7E" w14:textId="77777777">
      <w:pPr>
        <w:pStyle w:val="ListParagraph"/>
        <w:numPr>
          <w:ilvl w:val="0"/>
          <w:numId w:val="6"/>
        </w:numPr>
        <w:jc w:val="both"/>
      </w:pPr>
      <w:r w:rsidRPr="00A600F1">
        <w:t xml:space="preserve">Till the specified period (communicated by NCGTC) MLI is permitted to upload and/or re-upload the input file multiple times. Thus, allowing MLI’s to append, edit and delete the Update loan account information multiple times and in </w:t>
      </w:r>
      <w:r w:rsidRPr="00A600F1">
        <w:rPr>
          <w:i/>
        </w:rPr>
        <w:t>‘Non Approved’</w:t>
      </w:r>
      <w:r w:rsidRPr="00A600F1">
        <w:t xml:space="preserve"> state.</w:t>
      </w:r>
    </w:p>
    <w:p w:rsidRPr="00A600F1" w:rsidR="00AE1DE4" w:rsidP="004C0D8E" w:rsidRDefault="00AE1DE4" w14:paraId="1F744043" w14:textId="77777777">
      <w:pPr>
        <w:pStyle w:val="ListParagraph"/>
        <w:numPr>
          <w:ilvl w:val="0"/>
          <w:numId w:val="6"/>
        </w:numPr>
        <w:jc w:val="both"/>
      </w:pPr>
      <w:r w:rsidRPr="00A600F1">
        <w:t xml:space="preserve">Final submission of the ‘Approved’ input file will be effective once MLI accepts to the ‘Management certificate - Terms &amp; Conditions’. Post the approved state – the input file is sent for approval by NCGTC user. </w:t>
      </w:r>
    </w:p>
    <w:p w:rsidRPr="00A600F1" w:rsidR="00AE1DE4" w:rsidP="004C0D8E" w:rsidRDefault="00AE1DE4" w14:paraId="49D21BDD" w14:textId="77777777">
      <w:pPr>
        <w:pStyle w:val="ListParagraph"/>
        <w:numPr>
          <w:ilvl w:val="0"/>
          <w:numId w:val="6"/>
        </w:numPr>
        <w:jc w:val="both"/>
      </w:pPr>
      <w:r w:rsidRPr="00A600F1">
        <w:t xml:space="preserve">After final verification of the input file by MLI approver user account (created by their own MLI Administrator), and NCGTC user the state of the input file is changed as </w:t>
      </w:r>
      <w:r w:rsidRPr="00A600F1">
        <w:rPr>
          <w:i/>
        </w:rPr>
        <w:t>‘Approved’</w:t>
      </w:r>
      <w:r w:rsidRPr="00A600F1">
        <w:t xml:space="preserve"> state. </w:t>
      </w:r>
    </w:p>
    <w:p w:rsidRPr="00A600F1" w:rsidR="00AE1DE4" w:rsidP="004C0D8E" w:rsidRDefault="00AE1DE4" w14:paraId="1C83B8BE" w14:textId="77777777">
      <w:pPr>
        <w:pStyle w:val="ListParagraph"/>
        <w:numPr>
          <w:ilvl w:val="0"/>
          <w:numId w:val="6"/>
        </w:numPr>
        <w:jc w:val="both"/>
      </w:pPr>
      <w:r w:rsidRPr="00A600F1">
        <w:t>Approved state of input file also means the loan information is inserted in the selected portfolio.</w:t>
      </w:r>
    </w:p>
    <w:p w:rsidRPr="00A600F1" w:rsidR="00AE1DE4" w:rsidP="00AE1DE4" w:rsidRDefault="00AE1DE4" w14:paraId="04530122" w14:textId="4CE2DF70"/>
    <w:p w:rsidRPr="00A600F1" w:rsidR="00AE1DE4" w:rsidP="004C0D8E" w:rsidRDefault="00AE1DE4" w14:paraId="7E74F84A"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50"/>
      <w:bookmarkStart w:name="_Toc461481018" w:id="51"/>
      <w:bookmarkStart w:name="_Toc465274960" w:id="52"/>
      <w:bookmarkStart w:name="_Toc485743328" w:id="53"/>
      <w:bookmarkStart w:name="_Toc159600842" w:id="54"/>
      <w:r w:rsidRPr="00A600F1">
        <w:rPr>
          <w:rFonts w:ascii="Trebuchet MS" w:hAnsi="Trebuchet MS"/>
          <w:b/>
          <w:bCs/>
          <w:color w:val="000000" w:themeColor="text1"/>
          <w:szCs w:val="22"/>
        </w:rPr>
        <w:t>Summary - Preparing &amp; Uploading the Input File</w:t>
      </w:r>
      <w:bookmarkEnd w:id="50"/>
      <w:bookmarkEnd w:id="51"/>
      <w:bookmarkEnd w:id="52"/>
      <w:bookmarkEnd w:id="53"/>
      <w:bookmarkEnd w:id="54"/>
    </w:p>
    <w:p w:rsidRPr="00A600F1" w:rsidR="00AE1DE4" w:rsidP="00AE1DE4" w:rsidRDefault="00AE1DE4" w14:paraId="686638F9" w14:textId="77777777"/>
    <w:p w:rsidRPr="00A600F1" w:rsidR="00AE1DE4" w:rsidP="00AE1DE4" w:rsidRDefault="00AE1DE4" w14:paraId="34A49FAB" w14:textId="77777777">
      <w:pPr>
        <w:jc w:val="both"/>
      </w:pPr>
      <w:r w:rsidRPr="00A600F1">
        <w:rPr>
          <w:noProof/>
          <w:lang w:val="en-IN" w:eastAsia="en-IN"/>
        </w:rPr>
        <w:drawing>
          <wp:inline distT="0" distB="0" distL="0" distR="0" wp14:anchorId="4B9816B4" wp14:editId="0AA09A3A">
            <wp:extent cx="5943600" cy="2867025"/>
            <wp:effectExtent l="0" t="0" r="38100" b="0"/>
            <wp:docPr id="7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Pr="00A600F1" w:rsidR="00D00C5E" w:rsidP="00AE1DE4" w:rsidRDefault="00D00C5E" w14:paraId="169BA5F6" w14:textId="77777777">
      <w:pPr>
        <w:jc w:val="both"/>
        <w:rPr>
          <w:b/>
        </w:rPr>
      </w:pPr>
    </w:p>
    <w:p w:rsidRPr="00A600F1" w:rsidR="00AE1DE4" w:rsidP="00AE1DE4" w:rsidRDefault="00AE1DE4" w14:paraId="2A8E3C96" w14:textId="359B01AA">
      <w:pPr>
        <w:jc w:val="both"/>
      </w:pPr>
      <w:r w:rsidRPr="00A600F1">
        <w:rPr>
          <w:b/>
        </w:rPr>
        <w:t>Note</w:t>
      </w:r>
      <w:r w:rsidRPr="00A600F1">
        <w:t>: MLI’s are expected to perform these steps in stipulated time communicated by NCGTC to MLI’s.</w:t>
      </w:r>
    </w:p>
    <w:p w:rsidRPr="00A600F1" w:rsidR="00D00C5E" w:rsidP="00AE1DE4" w:rsidRDefault="00D00C5E" w14:paraId="039B6714" w14:textId="77777777">
      <w:pPr>
        <w:rPr>
          <w:b/>
        </w:rPr>
      </w:pPr>
    </w:p>
    <w:p w:rsidRPr="00A600F1" w:rsidR="009078C1" w:rsidP="005711EB" w:rsidRDefault="000852E0" w14:paraId="3966A21C" w14:textId="2845A79D">
      <w:r w:rsidRPr="00A600F1">
        <w:rPr>
          <w:b/>
        </w:rPr>
        <w:t>Note</w:t>
      </w:r>
      <w:r w:rsidRPr="00A600F1">
        <w:t>: -</w:t>
      </w:r>
      <w:r w:rsidRPr="00A600F1" w:rsidR="00141D50">
        <w:t xml:space="preserve"> </w:t>
      </w:r>
      <w:r w:rsidRPr="00A600F1" w:rsidR="00A401DF">
        <w:t xml:space="preserve">In </w:t>
      </w:r>
      <w:r w:rsidRPr="00A600F1" w:rsidR="00141D50">
        <w:t>Home Page</w:t>
      </w:r>
      <w:r w:rsidRPr="00A600F1" w:rsidR="009475BD">
        <w:t xml:space="preserve"> at NCGTC side</w:t>
      </w:r>
      <w:r w:rsidRPr="00A600F1" w:rsidR="00141D50">
        <w:t xml:space="preserve"> </w:t>
      </w:r>
      <w:r w:rsidRPr="00A600F1" w:rsidR="00A32F8A">
        <w:t>–</w:t>
      </w:r>
      <w:r w:rsidRPr="00A600F1" w:rsidR="00141D50">
        <w:t xml:space="preserve"> </w:t>
      </w:r>
      <w:r w:rsidRPr="00A600F1" w:rsidR="00A32F8A">
        <w:t xml:space="preserve">Two additional fields provided as </w:t>
      </w:r>
      <w:r w:rsidRPr="00A600F1" w:rsidR="00A32F8A">
        <w:rPr>
          <w:b/>
        </w:rPr>
        <w:t>Portfolio ID and Portfolio Status</w:t>
      </w:r>
      <w:r w:rsidRPr="00A600F1" w:rsidR="008C3D27">
        <w:t xml:space="preserve"> and u</w:t>
      </w:r>
      <w:r w:rsidRPr="00A600F1" w:rsidR="00A32F8A">
        <w:t xml:space="preserve">ser can export to excel home page data. </w:t>
      </w:r>
      <w:r w:rsidRPr="00A600F1" w:rsidR="002B5FA6">
        <w:t xml:space="preserve">Wherever the Home page </w:t>
      </w:r>
      <w:r w:rsidRPr="00A600F1" w:rsidR="00163456">
        <w:t xml:space="preserve">available </w:t>
      </w:r>
      <w:r w:rsidRPr="00A600F1" w:rsidR="00CA7AF9">
        <w:t>these details</w:t>
      </w:r>
      <w:r w:rsidRPr="00A600F1" w:rsidR="002B5FA6">
        <w:t xml:space="preserve"> will display and users can export data in excel.</w:t>
      </w:r>
    </w:p>
    <w:p w:rsidRPr="00A600F1" w:rsidR="005711EB" w:rsidP="00485F6F" w:rsidRDefault="005711EB" w14:paraId="50990A34" w14:textId="5FD6F67A">
      <w:pPr>
        <w:pStyle w:val="Heading3"/>
        <w:keepLines w:val="0"/>
        <w:pBdr>
          <w:bottom w:val="single" w:color="auto" w:sz="4" w:space="1"/>
        </w:pBdr>
        <w:tabs>
          <w:tab w:val="left" w:pos="0"/>
          <w:tab w:val="left" w:pos="720"/>
        </w:tabs>
        <w:spacing w:before="60" w:after="60" w:line="276" w:lineRule="auto"/>
      </w:pPr>
    </w:p>
    <w:p w:rsidRPr="00A600F1" w:rsidR="007C2654" w:rsidP="00DA0BCC" w:rsidRDefault="007C2654" w14:paraId="7925822D" w14:textId="7777777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p>
    <w:p w:rsidRPr="00A600F1" w:rsidR="007C2654" w:rsidP="00DA0BCC" w:rsidRDefault="007C2654" w14:paraId="08505BB3" w14:textId="7777777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p>
    <w:p w:rsidRPr="00A600F1" w:rsidR="00DA0BCC" w:rsidP="00DA0BCC" w:rsidRDefault="00DA0BCC" w14:paraId="1370C0BB" w14:textId="674CCC8E">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59600844" w:id="55"/>
      <w:r w:rsidRPr="00A600F1">
        <w:rPr>
          <w:rFonts w:ascii="Trebuchet MS" w:hAnsi="Trebuchet MS"/>
          <w:b/>
          <w:bCs/>
          <w:color w:val="000000" w:themeColor="text1"/>
          <w:szCs w:val="22"/>
        </w:rPr>
        <w:t xml:space="preserve">1.4.4 </w:t>
      </w:r>
      <w:r w:rsidRPr="00A600F1" w:rsidR="00853451">
        <w:rPr>
          <w:rFonts w:ascii="Trebuchet MS" w:hAnsi="Trebuchet MS"/>
          <w:b/>
          <w:bCs/>
          <w:color w:val="000000" w:themeColor="text1"/>
          <w:szCs w:val="22"/>
        </w:rPr>
        <w:t>Process Flow- Input File and Payment Management</w:t>
      </w:r>
      <w:bookmarkEnd w:id="55"/>
      <w:r w:rsidRPr="00A600F1" w:rsidR="00853451">
        <w:rPr>
          <w:rFonts w:ascii="Trebuchet MS" w:hAnsi="Trebuchet MS"/>
          <w:b/>
          <w:bCs/>
          <w:color w:val="000000" w:themeColor="text1"/>
          <w:szCs w:val="22"/>
        </w:rPr>
        <w:t xml:space="preserve"> </w:t>
      </w:r>
    </w:p>
    <w:p w:rsidRPr="00A600F1" w:rsidR="009078C1" w:rsidP="00DA0BCC" w:rsidRDefault="009078C1" w14:paraId="66333AEA" w14:textId="7ED71F64">
      <w:pPr>
        <w:rPr>
          <w:rFonts w:ascii="Trebuchet MS" w:hAnsi="Trebuchet MS" w:eastAsia="Times New Roman" w:cs="Arial"/>
          <w:b/>
          <w:bCs/>
          <w:iCs/>
          <w:color w:val="7F7F7F"/>
          <w:sz w:val="28"/>
          <w:szCs w:val="28"/>
        </w:rPr>
      </w:pPr>
    </w:p>
    <w:p w:rsidRPr="00A600F1" w:rsidR="005711EB" w:rsidP="00DA0BCC" w:rsidRDefault="005711EB" w14:paraId="1DDC4959" w14:textId="650CDD08">
      <w:pPr>
        <w:rPr>
          <w:rFonts w:ascii="Trebuchet MS" w:hAnsi="Trebuchet MS" w:eastAsia="Times New Roman" w:cs="Arial"/>
          <w:b/>
          <w:bCs/>
          <w:iCs/>
          <w:color w:val="7F7F7F"/>
          <w:sz w:val="28"/>
          <w:szCs w:val="28"/>
        </w:rPr>
      </w:pPr>
      <w:r w:rsidRPr="00A600F1">
        <w:rPr>
          <w:rFonts w:ascii="Trebuchet MS" w:hAnsi="Trebuchet MS" w:eastAsia="Times New Roman" w:cs="Arial"/>
          <w:b/>
          <w:bCs/>
          <w:iCs/>
          <w:noProof/>
          <w:color w:val="7F7F7F"/>
          <w:sz w:val="28"/>
          <w:szCs w:val="28"/>
          <w:lang w:val="en-IN" w:eastAsia="en-IN"/>
        </w:rPr>
        <w:drawing>
          <wp:inline distT="0" distB="0" distL="0" distR="0" wp14:anchorId="398867A7" wp14:editId="22AB39D3">
            <wp:extent cx="5943600" cy="3881755"/>
            <wp:effectExtent l="0" t="0" r="0" b="444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81755"/>
                    </a:xfrm>
                    <a:prstGeom prst="rect">
                      <a:avLst/>
                    </a:prstGeom>
                  </pic:spPr>
                </pic:pic>
              </a:graphicData>
            </a:graphic>
          </wp:inline>
        </w:drawing>
      </w:r>
    </w:p>
    <w:p w:rsidRPr="00A600F1" w:rsidR="005711EB" w:rsidP="00DA0BCC" w:rsidRDefault="005711EB" w14:paraId="5F2FC612" w14:textId="77777777">
      <w:pPr>
        <w:rPr>
          <w:rFonts w:ascii="Trebuchet MS" w:hAnsi="Trebuchet MS" w:eastAsia="Times New Roman" w:cs="Arial"/>
          <w:b/>
          <w:bCs/>
          <w:iCs/>
          <w:color w:val="7F7F7F"/>
          <w:sz w:val="28"/>
          <w:szCs w:val="28"/>
        </w:rPr>
      </w:pPr>
    </w:p>
    <w:p w:rsidRPr="00A600F1" w:rsidR="00AE1DE4" w:rsidP="00DA0BCC" w:rsidRDefault="00AE1DE4" w14:paraId="2DB71BB0" w14:textId="1EE6B733">
      <w:pPr>
        <w:rPr>
          <w:rFonts w:ascii="Trebuchet MS" w:hAnsi="Trebuchet MS" w:eastAsia="Times New Roman" w:cs="Arial"/>
          <w:b/>
          <w:bCs/>
          <w:iCs/>
          <w:color w:val="7F7F7F"/>
          <w:sz w:val="28"/>
          <w:szCs w:val="28"/>
        </w:rPr>
      </w:pPr>
      <w:r w:rsidRPr="00A600F1">
        <w:rPr>
          <w:rFonts w:ascii="Trebuchet MS" w:hAnsi="Trebuchet MS" w:eastAsia="Times New Roman" w:cs="Arial"/>
          <w:b/>
          <w:bCs/>
          <w:iCs/>
          <w:color w:val="7F7F7F"/>
          <w:sz w:val="28"/>
          <w:szCs w:val="28"/>
        </w:rPr>
        <w:br w:type="page"/>
      </w:r>
    </w:p>
    <w:p w:rsidRPr="00A600F1" w:rsidR="00AE1DE4" w:rsidP="004C0D8E" w:rsidRDefault="00AE1DE4" w14:paraId="64ADF691" w14:textId="1EBFABF2">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19" w:id="56"/>
      <w:bookmarkStart w:name="_Toc465274961" w:id="57"/>
      <w:bookmarkStart w:name="_Toc485743329" w:id="58"/>
      <w:bookmarkStart w:name="_Toc159600845" w:id="59"/>
      <w:r w:rsidRPr="00A600F1">
        <w:rPr>
          <w:rFonts w:ascii="Trebuchet MS" w:hAnsi="Trebuchet MS" w:eastAsia="Times New Roman" w:cs="Arial"/>
          <w:b/>
          <w:bCs/>
          <w:iCs/>
          <w:color w:val="7F7F7F"/>
          <w:sz w:val="28"/>
          <w:szCs w:val="28"/>
        </w:rPr>
        <w:t>Portfolio Management</w:t>
      </w:r>
      <w:bookmarkEnd w:id="56"/>
      <w:bookmarkEnd w:id="57"/>
      <w:bookmarkEnd w:id="58"/>
      <w:bookmarkEnd w:id="59"/>
    </w:p>
    <w:p w:rsidRPr="00A600F1" w:rsidR="00AE1DE4" w:rsidP="00AE1DE4" w:rsidRDefault="00AE1DE4" w14:paraId="00D90B65" w14:textId="77777777">
      <w:pPr>
        <w:jc w:val="both"/>
      </w:pPr>
      <w:r w:rsidRPr="00A600F1">
        <w:t>This section provides information on the activities which can be performed on the portfolio.</w:t>
      </w:r>
    </w:p>
    <w:p w:rsidRPr="00A600F1" w:rsidR="00AE1DE4" w:rsidP="004C0D8E" w:rsidRDefault="00AE1DE4" w14:paraId="2196D8B1"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0" w:id="60"/>
      <w:bookmarkStart w:name="_Toc465274962" w:id="61"/>
      <w:bookmarkStart w:name="_Toc485743330" w:id="62"/>
      <w:bookmarkStart w:name="_Toc159600846" w:id="63"/>
      <w:r w:rsidRPr="00A600F1">
        <w:rPr>
          <w:rFonts w:ascii="Trebuchet MS" w:hAnsi="Trebuchet MS"/>
          <w:b/>
          <w:bCs/>
          <w:color w:val="000000" w:themeColor="text1"/>
          <w:szCs w:val="22"/>
        </w:rPr>
        <w:t>Portfolio Creation</w:t>
      </w:r>
      <w:bookmarkEnd w:id="60"/>
      <w:bookmarkEnd w:id="61"/>
      <w:bookmarkEnd w:id="62"/>
      <w:bookmarkEnd w:id="63"/>
      <w:r w:rsidRPr="00A600F1">
        <w:rPr>
          <w:rFonts w:ascii="Trebuchet MS" w:hAnsi="Trebuchet MS"/>
          <w:b/>
          <w:bCs/>
          <w:color w:val="000000" w:themeColor="text1"/>
          <w:szCs w:val="22"/>
        </w:rPr>
        <w:tab/>
      </w:r>
    </w:p>
    <w:p w:rsidRPr="00A600F1" w:rsidR="00AE1DE4" w:rsidP="00AE1DE4" w:rsidRDefault="00AE1DE4" w14:paraId="3303BE38" w14:textId="77777777">
      <w:pPr>
        <w:jc w:val="both"/>
      </w:pPr>
      <w:r w:rsidRPr="00A600F1">
        <w:t>Portfolio needs to be created for the MLI registered with NCGTC and enrolled for this scheme. On creation of portfolio – its portfolio ID is created, this unique identification number is used for traceability and management of portfolio in SURGE system.</w:t>
      </w:r>
    </w:p>
    <w:p w:rsidRPr="00A600F1" w:rsidR="00AE1DE4" w:rsidP="00AE1DE4" w:rsidRDefault="00AE1DE4" w14:paraId="31A52700" w14:textId="77777777">
      <w:pPr>
        <w:jc w:val="both"/>
      </w:pPr>
      <w:r w:rsidRPr="00A600F1">
        <w:t>Portfolio Identifier follows a specific format:</w:t>
      </w:r>
    </w:p>
    <w:p w:rsidRPr="00A600F1" w:rsidR="00AE1DE4" w:rsidP="00AE1DE4" w:rsidRDefault="00AE1DE4" w14:paraId="27D5F31F" w14:textId="77777777">
      <w:pPr>
        <w:jc w:val="both"/>
      </w:pPr>
      <w:r w:rsidRPr="00A600F1">
        <w:rPr>
          <w:noProof/>
          <w:lang w:val="en-IN" w:eastAsia="en-IN"/>
        </w:rPr>
        <w:drawing>
          <wp:inline distT="0" distB="0" distL="0" distR="0" wp14:anchorId="6DCE9E61" wp14:editId="2A9EEA32">
            <wp:extent cx="5667375" cy="1343025"/>
            <wp:effectExtent l="38100" t="0" r="9525" b="9525"/>
            <wp:docPr id="1"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Pr="00A600F1" w:rsidR="00AE1DE4" w:rsidP="00AE1DE4" w:rsidRDefault="00AE1DE4" w14:paraId="55DCAC5D" w14:textId="77777777">
      <w:pPr>
        <w:jc w:val="both"/>
      </w:pPr>
      <w:r w:rsidRPr="00A600F1">
        <w:t>Rules for Portfolio Creation:</w:t>
      </w:r>
    </w:p>
    <w:p w:rsidRPr="00A600F1" w:rsidR="00AE1DE4" w:rsidP="004C0D8E" w:rsidRDefault="00AE1DE4" w14:paraId="0DCD418B" w14:textId="703C254B">
      <w:pPr>
        <w:pStyle w:val="ListParagraph"/>
        <w:numPr>
          <w:ilvl w:val="0"/>
          <w:numId w:val="10"/>
        </w:numPr>
        <w:jc w:val="both"/>
      </w:pPr>
      <w:r w:rsidRPr="00A600F1">
        <w:t xml:space="preserve">MLI Code - Can be any </w:t>
      </w:r>
      <w:r w:rsidRPr="00A600F1" w:rsidR="00AC0057">
        <w:t>4-character</w:t>
      </w:r>
      <w:r w:rsidRPr="00A600F1">
        <w:t xml:space="preserve"> string. No duplicates allowed for this code.</w:t>
      </w:r>
    </w:p>
    <w:p w:rsidRPr="00A600F1" w:rsidR="00AE1DE4" w:rsidP="004C0D8E" w:rsidRDefault="00AE1DE4" w14:paraId="165833E3" w14:textId="77777777">
      <w:pPr>
        <w:pStyle w:val="ListParagraph"/>
        <w:numPr>
          <w:ilvl w:val="0"/>
          <w:numId w:val="10"/>
        </w:numPr>
        <w:jc w:val="both"/>
      </w:pPr>
      <w:r w:rsidRPr="00A600F1">
        <w:t>Financial Period:</w:t>
      </w:r>
    </w:p>
    <w:p w:rsidRPr="00A600F1" w:rsidR="00AE1DE4" w:rsidP="004C0D8E" w:rsidRDefault="00AE1DE4" w14:paraId="50CB3C64" w14:textId="77777777">
      <w:pPr>
        <w:pStyle w:val="ListParagraph"/>
        <w:numPr>
          <w:ilvl w:val="1"/>
          <w:numId w:val="10"/>
        </w:numPr>
        <w:jc w:val="both"/>
      </w:pPr>
      <w:r w:rsidRPr="00A600F1">
        <w:t>Only one portfolio can be created as current portfolio.</w:t>
      </w:r>
    </w:p>
    <w:p w:rsidRPr="00A600F1" w:rsidR="00AE1DE4" w:rsidP="004C0D8E" w:rsidRDefault="00AE1DE4" w14:paraId="1FD8B99F" w14:textId="77777777">
      <w:pPr>
        <w:pStyle w:val="ListParagraph"/>
        <w:numPr>
          <w:ilvl w:val="1"/>
          <w:numId w:val="10"/>
        </w:numPr>
        <w:jc w:val="both"/>
      </w:pPr>
      <w:r w:rsidRPr="00A600F1">
        <w:t>Portfolio cannot be created for next FY.</w:t>
      </w:r>
    </w:p>
    <w:p w:rsidRPr="00A600F1" w:rsidR="00AE1DE4" w:rsidP="004C0D8E" w:rsidRDefault="00AE1DE4" w14:paraId="5855D4D0" w14:textId="77777777">
      <w:pPr>
        <w:pStyle w:val="ListParagraph"/>
        <w:numPr>
          <w:ilvl w:val="1"/>
          <w:numId w:val="10"/>
        </w:numPr>
        <w:jc w:val="both"/>
      </w:pPr>
      <w:r w:rsidRPr="00A600F1">
        <w:t xml:space="preserve">NCGTC user can create multiple portfolios which are retrospective but maximum to 3. </w:t>
      </w:r>
    </w:p>
    <w:p w:rsidRPr="00A600F1" w:rsidR="00AE1DE4" w:rsidP="004C0D8E" w:rsidRDefault="00AE1DE4" w14:paraId="6FD21769" w14:textId="77777777">
      <w:pPr>
        <w:pStyle w:val="ListParagraph"/>
        <w:numPr>
          <w:ilvl w:val="1"/>
          <w:numId w:val="10"/>
        </w:numPr>
        <w:jc w:val="both"/>
      </w:pPr>
      <w:r w:rsidRPr="00A600F1">
        <w:t>A user cannot create retrospective portfolios for current FY. It should always be prior to current FY.</w:t>
      </w:r>
    </w:p>
    <w:p w:rsidRPr="00A600F1" w:rsidR="00AE1DE4" w:rsidP="004C0D8E" w:rsidRDefault="00AE1DE4" w14:paraId="69D90DE7" w14:textId="77777777">
      <w:pPr>
        <w:pStyle w:val="ListParagraph"/>
        <w:numPr>
          <w:ilvl w:val="1"/>
          <w:numId w:val="10"/>
        </w:numPr>
        <w:jc w:val="both"/>
      </w:pPr>
      <w:r w:rsidRPr="00A600F1">
        <w:t>A user can create retrospective portfolio up to FY 2015-16 and not prior than this.</w:t>
      </w:r>
    </w:p>
    <w:p w:rsidRPr="00A600F1" w:rsidR="00AE1DE4" w:rsidP="004C0D8E" w:rsidRDefault="00AE1DE4" w14:paraId="46F75360" w14:textId="77777777">
      <w:pPr>
        <w:pStyle w:val="ListParagraph"/>
        <w:numPr>
          <w:ilvl w:val="1"/>
          <w:numId w:val="10"/>
        </w:numPr>
        <w:jc w:val="both"/>
      </w:pPr>
      <w:r w:rsidRPr="00A600F1">
        <w:t xml:space="preserve">It is must to have one current year portfolio. </w:t>
      </w:r>
    </w:p>
    <w:p w:rsidRPr="00A600F1" w:rsidR="00AE1DE4" w:rsidP="004C0D8E" w:rsidRDefault="00AE1DE4" w14:paraId="19465867" w14:textId="77777777">
      <w:pPr>
        <w:pStyle w:val="ListParagraph"/>
        <w:numPr>
          <w:ilvl w:val="0"/>
          <w:numId w:val="10"/>
        </w:numPr>
        <w:jc w:val="both"/>
      </w:pPr>
      <w:r w:rsidRPr="00A600F1">
        <w:t>Current or Retrospective Portfolio – This identifier has two values either ‘R’ or ‘C’. ‘C’ value will be used for portfolio for current FY period only. ‘R’ value will be used for portfolio having FY period older than current FY only.</w:t>
      </w:r>
    </w:p>
    <w:p w:rsidRPr="00A600F1" w:rsidR="00AE1DE4" w:rsidP="004C0D8E" w:rsidRDefault="00AE1DE4" w14:paraId="3ABA28AE" w14:textId="3E36BB3D">
      <w:pPr>
        <w:pStyle w:val="ListParagraph"/>
        <w:numPr>
          <w:ilvl w:val="0"/>
          <w:numId w:val="10"/>
        </w:numPr>
        <w:jc w:val="both"/>
      </w:pPr>
      <w:r w:rsidRPr="00A600F1">
        <w:t>When a portfolio is created – apart from Portfolio ID – a CGPAN is allotted to t</w:t>
      </w:r>
      <w:r w:rsidRPr="00A600F1" w:rsidR="002E5DD1">
        <w:t>his portfolio. Refer section 1.1</w:t>
      </w:r>
      <w:r w:rsidRPr="00A600F1">
        <w:t>.2 for format of CGPAN. (</w:t>
      </w:r>
      <w:r w:rsidRPr="00A600F1">
        <w:rPr>
          <w:i/>
        </w:rPr>
        <w:t>since creation of retrospective portfolio has a rule till what previous years it will be created, hence it needs to know the ‘From’ year which is defined by current portfolio – hence there is a business need to create the current portfolio first</w:t>
      </w:r>
      <w:r w:rsidRPr="00A600F1">
        <w:t>)</w:t>
      </w:r>
    </w:p>
    <w:p w:rsidRPr="00A600F1" w:rsidR="00AE1DE4" w:rsidP="00AE1DE4" w:rsidRDefault="00AE1DE4" w14:paraId="12B77D12" w14:textId="77777777">
      <w:r w:rsidR="2E3EC632">
        <w:rPr/>
        <w:t>Illustration:</w:t>
      </w:r>
    </w:p>
    <w:p w:rsidR="03A10B02" w:rsidRDefault="03A10B02" w14:paraId="7633502F" w14:textId="2078A5EA"/>
    <w:p w:rsidR="03A10B02" w:rsidRDefault="03A10B02" w14:paraId="6AFD56E9" w14:textId="35A4760D"/>
    <w:p w:rsidR="03A10B02" w:rsidRDefault="03A10B02" w14:paraId="7243F1D3" w14:textId="2755DF0E"/>
    <w:p w:rsidR="03A10B02" w:rsidRDefault="03A10B02" w14:paraId="7E28BF3B" w14:textId="6A488A39"/>
    <w:p w:rsidRPr="00A600F1" w:rsidR="00AE1DE4" w:rsidP="00AE1DE4" w:rsidRDefault="00AE1DE4" w14:paraId="2445D78F" w14:textId="77777777">
      <w:r w:rsidRPr="00A600F1">
        <w:t>Consider the following chart:</w:t>
      </w:r>
    </w:p>
    <w:tbl>
      <w:tblPr>
        <w:tblW w:w="7480" w:type="dxa"/>
        <w:tblLook w:val="04A0" w:firstRow="1" w:lastRow="0" w:firstColumn="1" w:lastColumn="0" w:noHBand="0" w:noVBand="1"/>
      </w:tblPr>
      <w:tblGrid>
        <w:gridCol w:w="2100"/>
        <w:gridCol w:w="960"/>
        <w:gridCol w:w="473"/>
        <w:gridCol w:w="473"/>
        <w:gridCol w:w="473"/>
        <w:gridCol w:w="473"/>
        <w:gridCol w:w="473"/>
        <w:gridCol w:w="473"/>
        <w:gridCol w:w="473"/>
        <w:gridCol w:w="473"/>
        <w:gridCol w:w="473"/>
        <w:gridCol w:w="473"/>
        <w:gridCol w:w="473"/>
        <w:gridCol w:w="473"/>
        <w:gridCol w:w="473"/>
      </w:tblGrid>
      <w:tr w:rsidRPr="00A600F1" w:rsidR="00AE1DE4" w:rsidTr="009E37EE" w14:paraId="099EF001" w14:textId="77777777">
        <w:trPr>
          <w:trHeight w:val="795"/>
        </w:trPr>
        <w:tc>
          <w:tcPr>
            <w:tcW w:w="210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A600F1" w:rsidR="00AE1DE4" w:rsidP="009E37EE" w:rsidRDefault="00AE1DE4" w14:paraId="266B4F62"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Year of MLI Registration</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A600F1" w:rsidR="00AE1DE4" w:rsidP="009E37EE" w:rsidRDefault="00AE1DE4" w14:paraId="7DD1328C"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A600F1" w:rsidR="00AE1DE4" w:rsidP="009E37EE" w:rsidRDefault="00AE1DE4" w14:paraId="5D8D1DCB"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2015-16</w:t>
            </w:r>
          </w:p>
        </w:tc>
        <w:tc>
          <w:tcPr>
            <w:tcW w:w="340"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A600F1" w:rsidR="00AE1DE4" w:rsidP="009E37EE" w:rsidRDefault="00AE1DE4" w14:paraId="09BCD52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2016-17</w:t>
            </w:r>
          </w:p>
        </w:tc>
        <w:tc>
          <w:tcPr>
            <w:tcW w:w="340"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A600F1" w:rsidR="00AE1DE4" w:rsidP="009E37EE" w:rsidRDefault="00AE1DE4" w14:paraId="2C4B16C9"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2017-18</w:t>
            </w:r>
          </w:p>
        </w:tc>
        <w:tc>
          <w:tcPr>
            <w:tcW w:w="340"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A600F1" w:rsidR="00AE1DE4" w:rsidP="009E37EE" w:rsidRDefault="00AE1DE4" w14:paraId="57B5E506"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2018-19</w:t>
            </w:r>
          </w:p>
        </w:tc>
        <w:tc>
          <w:tcPr>
            <w:tcW w:w="340"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A600F1" w:rsidR="00AE1DE4" w:rsidP="009E37EE" w:rsidRDefault="00AE1DE4" w14:paraId="7820065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2019-20</w:t>
            </w:r>
          </w:p>
        </w:tc>
        <w:tc>
          <w:tcPr>
            <w:tcW w:w="340" w:type="dxa"/>
            <w:tcBorders>
              <w:top w:val="single" w:color="auto" w:sz="4" w:space="0"/>
              <w:left w:val="nil"/>
              <w:bottom w:val="single" w:color="auto" w:sz="4" w:space="0"/>
              <w:right w:val="single" w:color="auto" w:sz="4" w:space="0"/>
            </w:tcBorders>
            <w:shd w:val="clear" w:color="000000" w:fill="C65911"/>
            <w:noWrap/>
            <w:textDirection w:val="tbRl"/>
            <w:vAlign w:val="bottom"/>
            <w:hideMark/>
          </w:tcPr>
          <w:p w:rsidRPr="00A600F1" w:rsidR="00AE1DE4" w:rsidP="009E37EE" w:rsidRDefault="00AE1DE4" w14:paraId="7FA159A0"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2020-21</w:t>
            </w:r>
          </w:p>
        </w:tc>
        <w:tc>
          <w:tcPr>
            <w:tcW w:w="340"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A600F1" w:rsidR="00AE1DE4" w:rsidP="009E37EE" w:rsidRDefault="00AE1DE4" w14:paraId="6BF85DB6"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2021-22</w:t>
            </w:r>
          </w:p>
        </w:tc>
        <w:tc>
          <w:tcPr>
            <w:tcW w:w="340"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A600F1" w:rsidR="00AE1DE4" w:rsidP="009E37EE" w:rsidRDefault="00AE1DE4" w14:paraId="3230026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2022-23</w:t>
            </w:r>
          </w:p>
        </w:tc>
        <w:tc>
          <w:tcPr>
            <w:tcW w:w="340" w:type="dxa"/>
            <w:tcBorders>
              <w:top w:val="single" w:color="auto" w:sz="4" w:space="0"/>
              <w:left w:val="nil"/>
              <w:bottom w:val="single" w:color="auto" w:sz="4" w:space="0"/>
              <w:right w:val="single" w:color="auto" w:sz="4" w:space="0"/>
            </w:tcBorders>
            <w:shd w:val="clear" w:color="000000" w:fill="A9D08E"/>
            <w:noWrap/>
            <w:textDirection w:val="tbRl"/>
            <w:vAlign w:val="bottom"/>
            <w:hideMark/>
          </w:tcPr>
          <w:p w:rsidRPr="00A600F1" w:rsidR="00AE1DE4" w:rsidP="009E37EE" w:rsidRDefault="00AE1DE4" w14:paraId="76DA24C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2023-24</w:t>
            </w:r>
          </w:p>
        </w:tc>
        <w:tc>
          <w:tcPr>
            <w:tcW w:w="340" w:type="dxa"/>
            <w:tcBorders>
              <w:top w:val="single" w:color="auto" w:sz="4" w:space="0"/>
              <w:left w:val="nil"/>
              <w:bottom w:val="single" w:color="auto" w:sz="4" w:space="0"/>
              <w:right w:val="single" w:color="auto" w:sz="4" w:space="0"/>
            </w:tcBorders>
            <w:shd w:val="clear" w:color="000000" w:fill="548235"/>
            <w:noWrap/>
            <w:textDirection w:val="tbRl"/>
            <w:vAlign w:val="bottom"/>
            <w:hideMark/>
          </w:tcPr>
          <w:p w:rsidRPr="00A600F1" w:rsidR="00AE1DE4" w:rsidP="009E37EE" w:rsidRDefault="00AE1DE4" w14:paraId="29C1D8EF"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2024-25</w:t>
            </w:r>
          </w:p>
        </w:tc>
        <w:tc>
          <w:tcPr>
            <w:tcW w:w="340"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A600F1" w:rsidR="00AE1DE4" w:rsidP="009E37EE" w:rsidRDefault="00AE1DE4" w14:paraId="0CAC1F5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2025-26</w:t>
            </w:r>
          </w:p>
        </w:tc>
        <w:tc>
          <w:tcPr>
            <w:tcW w:w="340"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A600F1" w:rsidR="00AE1DE4" w:rsidP="009E37EE" w:rsidRDefault="00AE1DE4" w14:paraId="423C2B1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2026-27</w:t>
            </w:r>
          </w:p>
        </w:tc>
        <w:tc>
          <w:tcPr>
            <w:tcW w:w="340"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A600F1" w:rsidR="00AE1DE4" w:rsidP="009E37EE" w:rsidRDefault="00AE1DE4" w14:paraId="194F132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2027-28</w:t>
            </w:r>
          </w:p>
        </w:tc>
      </w:tr>
      <w:tr w:rsidRPr="00A600F1" w:rsidR="00AE1DE4" w:rsidTr="009E37EE" w14:paraId="03D89600" w14:textId="77777777">
        <w:trPr>
          <w:trHeight w:val="255"/>
        </w:trPr>
        <w:tc>
          <w:tcPr>
            <w:tcW w:w="2100" w:type="dxa"/>
            <w:tcBorders>
              <w:top w:val="nil"/>
              <w:left w:val="single" w:color="auto" w:sz="4" w:space="0"/>
              <w:bottom w:val="single" w:color="auto" w:sz="4" w:space="0"/>
              <w:right w:val="single" w:color="auto" w:sz="4" w:space="0"/>
            </w:tcBorders>
            <w:shd w:val="clear" w:color="000000" w:fill="E2EFDA"/>
            <w:noWrap/>
            <w:vAlign w:val="center"/>
            <w:hideMark/>
          </w:tcPr>
          <w:p w:rsidRPr="00A600F1" w:rsidR="00AE1DE4" w:rsidP="009E37EE" w:rsidRDefault="00AE1DE4" w14:paraId="3169FD41"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2015-16</w:t>
            </w:r>
          </w:p>
        </w:tc>
        <w:tc>
          <w:tcPr>
            <w:tcW w:w="96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4A25648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178D840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2B0FC2BC"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16AE823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FC70CC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5241944B" w14:textId="1929F61F">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r w:rsidRPr="00A600F1" w:rsidR="00BB1BBE">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BB1BBE" w14:paraId="38E2D9F6" w14:textId="7D08572F">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C5</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BB1BBE" w14:paraId="71D08E9A" w14:textId="6EF2CACE">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BB1BBE" w14:paraId="68FB9AC9" w14:textId="2195F404">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176E002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720826DD"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3DC7D88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6CBAB8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3E815CF9"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r>
      <w:tr w:rsidRPr="00A600F1" w:rsidR="00AE1DE4" w:rsidTr="009E37EE" w14:paraId="3C2C2E35" w14:textId="77777777">
        <w:trPr>
          <w:trHeight w:val="255"/>
        </w:trPr>
        <w:tc>
          <w:tcPr>
            <w:tcW w:w="2100" w:type="dxa"/>
            <w:tcBorders>
              <w:top w:val="nil"/>
              <w:left w:val="single" w:color="auto" w:sz="4" w:space="0"/>
              <w:bottom w:val="single" w:color="auto" w:sz="4" w:space="0"/>
              <w:right w:val="single" w:color="auto" w:sz="4" w:space="0"/>
            </w:tcBorders>
            <w:shd w:val="clear" w:color="000000" w:fill="C6E0B4"/>
            <w:noWrap/>
            <w:vAlign w:val="center"/>
            <w:hideMark/>
          </w:tcPr>
          <w:p w:rsidRPr="00A600F1" w:rsidR="00AE1DE4" w:rsidP="009E37EE" w:rsidRDefault="00AE1DE4" w14:paraId="26FF33CD"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2016-17</w:t>
            </w:r>
          </w:p>
        </w:tc>
        <w:tc>
          <w:tcPr>
            <w:tcW w:w="96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277302FC"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02464A4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5D9C394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4D4DDDB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F408C0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2A49BA3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BB1BBE" w14:paraId="697ACF76" w14:textId="7A080CED">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C4</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BB1BBE" w14:paraId="2775D422" w14:textId="53C3E11E">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C5</w:t>
            </w:r>
            <w:r w:rsidRPr="00A600F1"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BB1BBE" w14:paraId="6E57F643" w14:textId="4CADE9F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BB1BBE" w14:paraId="3F8F6758" w14:textId="3991F1FB">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7B7C704F"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6FED82A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05B9451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2F9D2F4B"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r>
      <w:tr w:rsidRPr="00A600F1" w:rsidR="00AE1DE4" w:rsidTr="009E37EE" w14:paraId="5F1FE5A0" w14:textId="77777777">
        <w:trPr>
          <w:trHeight w:val="255"/>
        </w:trPr>
        <w:tc>
          <w:tcPr>
            <w:tcW w:w="2100" w:type="dxa"/>
            <w:tcBorders>
              <w:top w:val="nil"/>
              <w:left w:val="single" w:color="auto" w:sz="4" w:space="0"/>
              <w:bottom w:val="single" w:color="auto" w:sz="4" w:space="0"/>
              <w:right w:val="single" w:color="auto" w:sz="4" w:space="0"/>
            </w:tcBorders>
            <w:shd w:val="clear" w:color="000000" w:fill="FCE4D6"/>
            <w:noWrap/>
            <w:vAlign w:val="center"/>
            <w:hideMark/>
          </w:tcPr>
          <w:p w:rsidRPr="00A600F1" w:rsidR="00AE1DE4" w:rsidP="009E37EE" w:rsidRDefault="00AE1DE4" w14:paraId="05F5788E"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2017-18</w:t>
            </w:r>
          </w:p>
        </w:tc>
        <w:tc>
          <w:tcPr>
            <w:tcW w:w="96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351E962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7172792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4F9FC9F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40137360"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453E0CA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787765C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1787CB8D"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C3</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BB1BBE" w14:paraId="4F988E4E" w14:textId="0FC70E52">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BB1BBE" w14:paraId="2A981503" w14:textId="092FF60B">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BB1BBE" w14:paraId="276AE34A" w14:textId="1B6B32D6">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BB1BBE" w14:paraId="4A9E677F" w14:textId="34FF715B">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C7</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39F5564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13FB5475"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2BE3D99B"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r>
      <w:tr w:rsidRPr="00A600F1" w:rsidR="00AE1DE4" w:rsidTr="009E37EE" w14:paraId="4F345834" w14:textId="77777777">
        <w:trPr>
          <w:trHeight w:val="255"/>
        </w:trPr>
        <w:tc>
          <w:tcPr>
            <w:tcW w:w="2100" w:type="dxa"/>
            <w:tcBorders>
              <w:top w:val="nil"/>
              <w:left w:val="single" w:color="auto" w:sz="4" w:space="0"/>
              <w:bottom w:val="single" w:color="auto" w:sz="4" w:space="0"/>
              <w:right w:val="single" w:color="auto" w:sz="4" w:space="0"/>
            </w:tcBorders>
            <w:shd w:val="clear" w:color="000000" w:fill="F8CBAD"/>
            <w:noWrap/>
            <w:vAlign w:val="center"/>
            <w:hideMark/>
          </w:tcPr>
          <w:p w:rsidRPr="00A600F1" w:rsidR="00AE1DE4" w:rsidP="009E37EE" w:rsidRDefault="00AE1DE4" w14:paraId="65B90E8E"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2018-19</w:t>
            </w:r>
          </w:p>
        </w:tc>
        <w:tc>
          <w:tcPr>
            <w:tcW w:w="96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077038D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7741BFC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068666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02C6C95"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34E65B3"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61A04823"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5CFC44D3"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C2</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54E931E3"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BB1BBE" w14:paraId="112BA623" w14:textId="3D9C867A">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C4</w:t>
            </w:r>
            <w:r w:rsidRPr="00A600F1"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BB1BBE" w14:paraId="529149EE" w14:textId="02964EEC">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BB1BBE" w14:paraId="2ACE18A9" w14:textId="34B94944">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C6</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BB1BBE" w14:paraId="3F94E622" w14:textId="5D688CDB">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4E4D7EEB"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0E0ACBA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r>
      <w:tr w:rsidRPr="00A600F1" w:rsidR="00AE1DE4" w:rsidTr="009E37EE" w14:paraId="23547A9F" w14:textId="77777777">
        <w:trPr>
          <w:trHeight w:val="255"/>
        </w:trPr>
        <w:tc>
          <w:tcPr>
            <w:tcW w:w="2100" w:type="dxa"/>
            <w:tcBorders>
              <w:top w:val="nil"/>
              <w:left w:val="single" w:color="auto" w:sz="4" w:space="0"/>
              <w:bottom w:val="single" w:color="auto" w:sz="4" w:space="0"/>
              <w:right w:val="single" w:color="auto" w:sz="4" w:space="0"/>
            </w:tcBorders>
            <w:shd w:val="clear" w:color="000000" w:fill="F4B084"/>
            <w:noWrap/>
            <w:vAlign w:val="center"/>
            <w:hideMark/>
          </w:tcPr>
          <w:p w:rsidRPr="00A600F1" w:rsidR="00AE1DE4" w:rsidP="009E37EE" w:rsidRDefault="00AE1DE4" w14:paraId="2628B11D"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2019-20</w:t>
            </w:r>
          </w:p>
        </w:tc>
        <w:tc>
          <w:tcPr>
            <w:tcW w:w="96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021F606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08C32CF6"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42A09A6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26506BB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764194F6"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4CFC8BC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0F8AB559"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C1</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575BD453"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78ED487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42012484" w14:textId="6434C87F">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r w:rsidRPr="00A600F1" w:rsidR="00BB1BBE">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BB1BBE" w14:paraId="40E2B365" w14:textId="27C4855D">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C5</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BB1BBE" w14:paraId="5409028E" w14:textId="0815D4DE">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BB1BBE" w14:paraId="78B3EBC2" w14:textId="292ED6FA">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29685A1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r>
      <w:tr w:rsidRPr="00A600F1" w:rsidR="00AE1DE4" w:rsidTr="009E37EE" w14:paraId="62EB0D14" w14:textId="77777777">
        <w:trPr>
          <w:trHeight w:val="255"/>
        </w:trPr>
        <w:tc>
          <w:tcPr>
            <w:tcW w:w="2100" w:type="dxa"/>
            <w:tcBorders>
              <w:top w:val="nil"/>
              <w:left w:val="single" w:color="auto" w:sz="4" w:space="0"/>
              <w:bottom w:val="single" w:color="auto" w:sz="4" w:space="0"/>
              <w:right w:val="single" w:color="auto" w:sz="4" w:space="0"/>
            </w:tcBorders>
            <w:shd w:val="clear" w:color="000000" w:fill="C65911"/>
            <w:noWrap/>
            <w:vAlign w:val="center"/>
            <w:hideMark/>
          </w:tcPr>
          <w:p w:rsidRPr="00A600F1" w:rsidR="00AE1DE4" w:rsidP="009E37EE" w:rsidRDefault="00AE1DE4" w14:paraId="7AF0F8EE" w14:textId="77777777">
            <w:pPr>
              <w:spacing w:after="0" w:line="240" w:lineRule="auto"/>
              <w:jc w:val="center"/>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2020-21</w:t>
            </w:r>
          </w:p>
        </w:tc>
        <w:tc>
          <w:tcPr>
            <w:tcW w:w="96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098AB421"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292D1E98"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42FB876F"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46877B79"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5698BC1A"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3C7527E8"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A600F1" w:rsidR="00AE1DE4" w:rsidP="009E37EE" w:rsidRDefault="00AE1DE4" w14:paraId="7588CFC9"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BP</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1C98506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1A52298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5D11231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BB1BBE" w14:paraId="757D43BC" w14:textId="3D961BA6">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C4</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BB1BBE" w14:paraId="619C7D94" w14:textId="3CA25C68">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BB1BBE" w14:paraId="4B8A8163" w14:textId="16DD6E3A">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BB1BBE" w14:paraId="1B929F04" w14:textId="1A64B486">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C7</w:t>
            </w:r>
          </w:p>
        </w:tc>
      </w:tr>
      <w:tr w:rsidRPr="00A600F1" w:rsidR="00AE1DE4" w:rsidTr="009E37EE" w14:paraId="67E3A560" w14:textId="77777777">
        <w:trPr>
          <w:trHeight w:val="255"/>
        </w:trPr>
        <w:tc>
          <w:tcPr>
            <w:tcW w:w="2100" w:type="dxa"/>
            <w:tcBorders>
              <w:top w:val="nil"/>
              <w:left w:val="single" w:color="auto" w:sz="4" w:space="0"/>
              <w:bottom w:val="single" w:color="auto" w:sz="4" w:space="0"/>
              <w:right w:val="single" w:color="auto" w:sz="4" w:space="0"/>
            </w:tcBorders>
            <w:shd w:val="clear" w:color="000000" w:fill="E2EFDA"/>
            <w:noWrap/>
            <w:vAlign w:val="center"/>
            <w:hideMark/>
          </w:tcPr>
          <w:p w:rsidRPr="00A600F1" w:rsidR="00AE1DE4" w:rsidP="009E37EE" w:rsidRDefault="00AE1DE4" w14:paraId="6E61B40B"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2021-22</w:t>
            </w:r>
          </w:p>
        </w:tc>
        <w:tc>
          <w:tcPr>
            <w:tcW w:w="96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35450CE6"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350C939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3E87F9D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0188F7C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7E96C0D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78701A3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7FAACB4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A600F1" w:rsidR="00AE1DE4" w:rsidP="009E37EE" w:rsidRDefault="00AE1DE4" w14:paraId="56465E0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6491312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311717A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5DF453BD"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C3</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BB1BBE" w14:paraId="013D5839" w14:textId="4EC3414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BB1BBE" w14:paraId="296E3F07" w14:textId="2186FB55">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BB1BBE" w14:paraId="0574AB7E" w14:textId="76059C48">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C6</w:t>
            </w:r>
          </w:p>
        </w:tc>
      </w:tr>
      <w:tr w:rsidRPr="00A600F1" w:rsidR="00AE1DE4" w:rsidTr="009E37EE" w14:paraId="0EE18786" w14:textId="77777777">
        <w:trPr>
          <w:trHeight w:val="255"/>
        </w:trPr>
        <w:tc>
          <w:tcPr>
            <w:tcW w:w="2100" w:type="dxa"/>
            <w:tcBorders>
              <w:top w:val="nil"/>
              <w:left w:val="single" w:color="auto" w:sz="4" w:space="0"/>
              <w:bottom w:val="single" w:color="auto" w:sz="4" w:space="0"/>
              <w:right w:val="single" w:color="auto" w:sz="4" w:space="0"/>
            </w:tcBorders>
            <w:shd w:val="clear" w:color="000000" w:fill="C6E0B4"/>
            <w:noWrap/>
            <w:vAlign w:val="center"/>
            <w:hideMark/>
          </w:tcPr>
          <w:p w:rsidRPr="00A600F1" w:rsidR="00AE1DE4" w:rsidP="009E37EE" w:rsidRDefault="00AE1DE4" w14:paraId="234C3698"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2022-23</w:t>
            </w:r>
          </w:p>
        </w:tc>
        <w:tc>
          <w:tcPr>
            <w:tcW w:w="96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3DD737C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048420AB"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5BE6034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2217CB3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05DC382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6C62FFF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2D0291BB"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569D751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A600F1" w:rsidR="00AE1DE4" w:rsidP="009E37EE" w:rsidRDefault="00AE1DE4" w14:paraId="71A2027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6F458CE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5A3AAB78"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C2</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17D0EDB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BB1BBE" w14:paraId="453B63A3" w14:textId="4DD4D40C">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C4</w:t>
            </w:r>
            <w:r w:rsidRPr="00A600F1"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BB1BBE" w14:paraId="126A30DF" w14:textId="2EFC4BF6">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C5</w:t>
            </w:r>
          </w:p>
        </w:tc>
      </w:tr>
      <w:tr w:rsidRPr="00A600F1" w:rsidR="00AE1DE4" w:rsidTr="009E37EE" w14:paraId="6531A195" w14:textId="77777777">
        <w:trPr>
          <w:trHeight w:val="255"/>
        </w:trPr>
        <w:tc>
          <w:tcPr>
            <w:tcW w:w="2100" w:type="dxa"/>
            <w:tcBorders>
              <w:top w:val="nil"/>
              <w:left w:val="single" w:color="auto" w:sz="4" w:space="0"/>
              <w:bottom w:val="single" w:color="auto" w:sz="4" w:space="0"/>
              <w:right w:val="single" w:color="auto" w:sz="4" w:space="0"/>
            </w:tcBorders>
            <w:shd w:val="clear" w:color="000000" w:fill="A9D08E"/>
            <w:noWrap/>
            <w:vAlign w:val="center"/>
            <w:hideMark/>
          </w:tcPr>
          <w:p w:rsidRPr="00A600F1" w:rsidR="00AE1DE4" w:rsidP="009E37EE" w:rsidRDefault="00AE1DE4" w14:paraId="7D18CF1B"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2023-24</w:t>
            </w:r>
          </w:p>
        </w:tc>
        <w:tc>
          <w:tcPr>
            <w:tcW w:w="96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3BCE3E30"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7234892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647FB06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11A05C95"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500C73D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08C47299"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736CFE3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3762863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59C4936C"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A600F1" w:rsidR="00AE1DE4" w:rsidP="009E37EE" w:rsidRDefault="00AE1DE4" w14:paraId="6558781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0E03ECBD"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C1</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479DD51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0D04C9AC"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BB1BBE" w14:paraId="0BB977B2" w14:textId="108EB8D4">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C4</w:t>
            </w:r>
          </w:p>
        </w:tc>
      </w:tr>
      <w:tr w:rsidRPr="00A600F1" w:rsidR="00AE1DE4" w:rsidTr="009E37EE" w14:paraId="01E359CB" w14:textId="77777777">
        <w:trPr>
          <w:trHeight w:val="255"/>
        </w:trPr>
        <w:tc>
          <w:tcPr>
            <w:tcW w:w="2100" w:type="dxa"/>
            <w:tcBorders>
              <w:top w:val="nil"/>
              <w:left w:val="single" w:color="auto" w:sz="4" w:space="0"/>
              <w:bottom w:val="single" w:color="auto" w:sz="4" w:space="0"/>
              <w:right w:val="single" w:color="auto" w:sz="4" w:space="0"/>
            </w:tcBorders>
            <w:shd w:val="clear" w:color="000000" w:fill="548235"/>
            <w:noWrap/>
            <w:vAlign w:val="center"/>
            <w:hideMark/>
          </w:tcPr>
          <w:p w:rsidRPr="00A600F1" w:rsidR="00AE1DE4" w:rsidP="009E37EE" w:rsidRDefault="00AE1DE4" w14:paraId="3C10BAA1" w14:textId="77777777">
            <w:pPr>
              <w:spacing w:after="0" w:line="240" w:lineRule="auto"/>
              <w:jc w:val="center"/>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2024-25</w:t>
            </w:r>
          </w:p>
        </w:tc>
        <w:tc>
          <w:tcPr>
            <w:tcW w:w="96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68D482BC"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3BA854BE"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43C7CCD2"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63097F49"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7E64FC0A"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03261AC0"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67DCE8D3"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20DCE5E3"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556BE9EA"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27F9958B"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A600F1" w:rsidR="00AE1DE4" w:rsidP="009E37EE" w:rsidRDefault="00AE1DE4" w14:paraId="2CEABFAD" w14:textId="77777777">
            <w:pPr>
              <w:spacing w:after="0" w:line="240" w:lineRule="auto"/>
              <w:rPr>
                <w:rFonts w:ascii="Calibri" w:hAnsi="Calibri" w:eastAsia="Times New Roman" w:cs="Times New Roman"/>
                <w:color w:val="FFFFFF"/>
                <w:sz w:val="20"/>
                <w:szCs w:val="20"/>
              </w:rPr>
            </w:pPr>
            <w:r w:rsidRPr="00A600F1">
              <w:rPr>
                <w:rFonts w:ascii="Calibri" w:hAnsi="Calibri" w:eastAsia="Times New Roman" w:cs="Times New Roman"/>
                <w:color w:val="FFFFFF"/>
                <w:sz w:val="20"/>
                <w:szCs w:val="20"/>
              </w:rPr>
              <w:t>BP</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44C822F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4CF16240"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6352FDE6"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C3</w:t>
            </w:r>
          </w:p>
        </w:tc>
      </w:tr>
      <w:tr w:rsidRPr="00A600F1" w:rsidR="00AE1DE4" w:rsidTr="009E37EE" w14:paraId="40D9021D" w14:textId="77777777">
        <w:trPr>
          <w:trHeight w:val="255"/>
        </w:trPr>
        <w:tc>
          <w:tcPr>
            <w:tcW w:w="2100" w:type="dxa"/>
            <w:tcBorders>
              <w:top w:val="nil"/>
              <w:left w:val="single" w:color="auto" w:sz="4" w:space="0"/>
              <w:bottom w:val="single" w:color="auto" w:sz="4" w:space="0"/>
              <w:right w:val="single" w:color="auto" w:sz="4" w:space="0"/>
            </w:tcBorders>
            <w:shd w:val="clear" w:color="000000" w:fill="FCE4D6"/>
            <w:noWrap/>
            <w:vAlign w:val="center"/>
            <w:hideMark/>
          </w:tcPr>
          <w:p w:rsidRPr="00A600F1" w:rsidR="00AE1DE4" w:rsidP="009E37EE" w:rsidRDefault="00AE1DE4" w14:paraId="09F8702E"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2025-26</w:t>
            </w:r>
          </w:p>
        </w:tc>
        <w:tc>
          <w:tcPr>
            <w:tcW w:w="96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1AF4475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2862A38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6B283A16"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01493D7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71C8BE65"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3D3D2EA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6F340C7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3ACE3F5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1560C2D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3C1FDB4B"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2D2CABA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A600F1" w:rsidR="00AE1DE4" w:rsidP="009E37EE" w:rsidRDefault="00AE1DE4" w14:paraId="25C12219"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7D45CE0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79FED90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C2</w:t>
            </w:r>
          </w:p>
        </w:tc>
      </w:tr>
      <w:tr w:rsidRPr="00A600F1" w:rsidR="00AE1DE4" w:rsidTr="009E37EE" w14:paraId="6CB5C326" w14:textId="77777777">
        <w:trPr>
          <w:trHeight w:val="255"/>
        </w:trPr>
        <w:tc>
          <w:tcPr>
            <w:tcW w:w="2100" w:type="dxa"/>
            <w:tcBorders>
              <w:top w:val="nil"/>
              <w:left w:val="single" w:color="auto" w:sz="4" w:space="0"/>
              <w:bottom w:val="single" w:color="auto" w:sz="4" w:space="0"/>
              <w:right w:val="single" w:color="auto" w:sz="4" w:space="0"/>
            </w:tcBorders>
            <w:shd w:val="clear" w:color="000000" w:fill="F8CBAD"/>
            <w:noWrap/>
            <w:vAlign w:val="center"/>
            <w:hideMark/>
          </w:tcPr>
          <w:p w:rsidRPr="00A600F1" w:rsidR="00AE1DE4" w:rsidP="009E37EE" w:rsidRDefault="00AE1DE4" w14:paraId="6032F643"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2026-27</w:t>
            </w:r>
          </w:p>
        </w:tc>
        <w:tc>
          <w:tcPr>
            <w:tcW w:w="96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1E1E5F7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0E419DD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0650343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4DF0F5C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011C98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56D3203"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9245B2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42C8EA1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30CA2E4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575F4305"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7C9B0B1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6305E10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A600F1" w:rsidR="00AE1DE4" w:rsidP="009E37EE" w:rsidRDefault="00AE1DE4" w14:paraId="73978C42"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17ECA655"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C1</w:t>
            </w:r>
          </w:p>
        </w:tc>
      </w:tr>
      <w:tr w:rsidRPr="00A600F1" w:rsidR="00AE1DE4" w:rsidTr="009E37EE" w14:paraId="269A2E26" w14:textId="77777777">
        <w:trPr>
          <w:trHeight w:val="255"/>
        </w:trPr>
        <w:tc>
          <w:tcPr>
            <w:tcW w:w="2100" w:type="dxa"/>
            <w:tcBorders>
              <w:top w:val="nil"/>
              <w:left w:val="single" w:color="auto" w:sz="4" w:space="0"/>
              <w:bottom w:val="single" w:color="auto" w:sz="4" w:space="0"/>
              <w:right w:val="single" w:color="auto" w:sz="4" w:space="0"/>
            </w:tcBorders>
            <w:shd w:val="clear" w:color="000000" w:fill="F4B084"/>
            <w:noWrap/>
            <w:vAlign w:val="center"/>
            <w:hideMark/>
          </w:tcPr>
          <w:p w:rsidRPr="00A600F1" w:rsidR="00AE1DE4" w:rsidP="009E37EE" w:rsidRDefault="00AE1DE4" w14:paraId="140C7275" w14:textId="77777777">
            <w:pPr>
              <w:spacing w:after="0" w:line="240" w:lineRule="auto"/>
              <w:jc w:val="center"/>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2027-28</w:t>
            </w:r>
          </w:p>
        </w:tc>
        <w:tc>
          <w:tcPr>
            <w:tcW w:w="96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3C8FAA7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6E8BD818"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05EDFF64"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166B5DB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2FF827A1"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5E150AA7"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6846873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74BE9EBF"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4FDD0E0E"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6E7114E9"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033C2915"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3600B69D"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546A706A"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A600F1" w:rsidR="00AE1DE4" w:rsidP="009E37EE" w:rsidRDefault="00AE1DE4" w14:paraId="12677903" w14:textId="77777777">
            <w:pPr>
              <w:spacing w:after="0" w:line="240" w:lineRule="auto"/>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BP</w:t>
            </w:r>
          </w:p>
        </w:tc>
      </w:tr>
    </w:tbl>
    <w:p w:rsidRPr="00A600F1" w:rsidR="00AE1DE4" w:rsidP="00AE1DE4" w:rsidRDefault="00AE1DE4" w14:paraId="03E93B47" w14:textId="77777777"/>
    <w:p w:rsidRPr="00A600F1" w:rsidR="00AE1DE4" w:rsidP="00AE1DE4" w:rsidRDefault="00AE1DE4" w14:paraId="2593D39C" w14:textId="77777777">
      <w:r w:rsidRPr="00A600F1">
        <w:t>If a MLI is enrolled for this scheme in year 2016-17, then NCGTC needs to create portfolios as below:</w:t>
      </w:r>
    </w:p>
    <w:tbl>
      <w:tblPr>
        <w:tblStyle w:val="TableGridLight"/>
        <w:tblW w:w="0" w:type="auto"/>
        <w:tblInd w:w="607" w:type="dxa"/>
        <w:tblLook w:val="04A0" w:firstRow="1" w:lastRow="0" w:firstColumn="1" w:lastColumn="0" w:noHBand="0" w:noVBand="1"/>
      </w:tblPr>
      <w:tblGrid>
        <w:gridCol w:w="985"/>
        <w:gridCol w:w="2430"/>
        <w:gridCol w:w="2430"/>
      </w:tblGrid>
      <w:tr w:rsidRPr="00A600F1" w:rsidR="00AE1DE4" w:rsidTr="009E37EE" w14:paraId="41B4AFB6" w14:textId="77777777">
        <w:tc>
          <w:tcPr>
            <w:tcW w:w="985" w:type="dxa"/>
          </w:tcPr>
          <w:p w:rsidRPr="00A600F1" w:rsidR="00AE1DE4" w:rsidP="009E37EE" w:rsidRDefault="00AE1DE4" w14:paraId="3329BFB8" w14:textId="77777777">
            <w:pPr>
              <w:rPr>
                <w:b/>
              </w:rPr>
            </w:pPr>
            <w:r w:rsidRPr="00A600F1">
              <w:rPr>
                <w:b/>
              </w:rPr>
              <w:t>S. No.</w:t>
            </w:r>
          </w:p>
        </w:tc>
        <w:tc>
          <w:tcPr>
            <w:tcW w:w="2430" w:type="dxa"/>
          </w:tcPr>
          <w:p w:rsidRPr="00A600F1" w:rsidR="00AE1DE4" w:rsidP="009E37EE" w:rsidRDefault="00AE1DE4" w14:paraId="63ACCA96" w14:textId="77777777">
            <w:pPr>
              <w:rPr>
                <w:b/>
              </w:rPr>
            </w:pPr>
            <w:r w:rsidRPr="00A600F1">
              <w:rPr>
                <w:b/>
              </w:rPr>
              <w:t>Portfolio Type</w:t>
            </w:r>
          </w:p>
        </w:tc>
        <w:tc>
          <w:tcPr>
            <w:tcW w:w="2430" w:type="dxa"/>
          </w:tcPr>
          <w:p w:rsidRPr="00A600F1" w:rsidR="00AE1DE4" w:rsidP="009E37EE" w:rsidRDefault="00AE1DE4" w14:paraId="76E4C70A" w14:textId="77777777">
            <w:pPr>
              <w:rPr>
                <w:b/>
              </w:rPr>
            </w:pPr>
            <w:r w:rsidRPr="00A600F1">
              <w:rPr>
                <w:b/>
              </w:rPr>
              <w:t>Portfolio Name</w:t>
            </w:r>
          </w:p>
        </w:tc>
      </w:tr>
      <w:tr w:rsidRPr="00A600F1" w:rsidR="00AE1DE4" w:rsidTr="009E37EE" w14:paraId="7C25C61B" w14:textId="77777777">
        <w:tc>
          <w:tcPr>
            <w:tcW w:w="985" w:type="dxa"/>
          </w:tcPr>
          <w:p w:rsidRPr="00A600F1" w:rsidR="00AE1DE4" w:rsidP="009E37EE" w:rsidRDefault="00AE1DE4" w14:paraId="4BC5B44E" w14:textId="77777777">
            <w:r w:rsidRPr="00A600F1">
              <w:t>1</w:t>
            </w:r>
          </w:p>
        </w:tc>
        <w:tc>
          <w:tcPr>
            <w:tcW w:w="2430" w:type="dxa"/>
          </w:tcPr>
          <w:p w:rsidRPr="00A600F1" w:rsidR="00AE1DE4" w:rsidP="009E37EE" w:rsidRDefault="00AE1DE4" w14:paraId="7AA2F058" w14:textId="77777777">
            <w:r w:rsidRPr="00A600F1">
              <w:t>Retrospective</w:t>
            </w:r>
          </w:p>
        </w:tc>
        <w:tc>
          <w:tcPr>
            <w:tcW w:w="2430" w:type="dxa"/>
          </w:tcPr>
          <w:p w:rsidRPr="00A600F1" w:rsidR="00AE1DE4" w:rsidP="009E37EE" w:rsidRDefault="00AE1DE4" w14:paraId="57EB6245" w14:textId="77777777">
            <w:r w:rsidRPr="00A600F1">
              <w:t>MUDCCCC20152016R</w:t>
            </w:r>
          </w:p>
        </w:tc>
      </w:tr>
      <w:tr w:rsidRPr="00A600F1" w:rsidR="00AE1DE4" w:rsidTr="009E37EE" w14:paraId="75294A44" w14:textId="77777777">
        <w:tc>
          <w:tcPr>
            <w:tcW w:w="985" w:type="dxa"/>
          </w:tcPr>
          <w:p w:rsidRPr="00A600F1" w:rsidR="00AE1DE4" w:rsidP="009E37EE" w:rsidRDefault="00AE1DE4" w14:paraId="502E003B" w14:textId="77777777">
            <w:r w:rsidRPr="00A600F1">
              <w:t>2</w:t>
            </w:r>
          </w:p>
        </w:tc>
        <w:tc>
          <w:tcPr>
            <w:tcW w:w="2430" w:type="dxa"/>
          </w:tcPr>
          <w:p w:rsidRPr="00A600F1" w:rsidR="00AE1DE4" w:rsidP="009E37EE" w:rsidRDefault="00AE1DE4" w14:paraId="0FCBAC2E" w14:textId="77777777">
            <w:r w:rsidRPr="00A600F1">
              <w:t>Current</w:t>
            </w:r>
          </w:p>
        </w:tc>
        <w:tc>
          <w:tcPr>
            <w:tcW w:w="2430" w:type="dxa"/>
          </w:tcPr>
          <w:p w:rsidRPr="00A600F1" w:rsidR="00AE1DE4" w:rsidP="009E37EE" w:rsidRDefault="00AE1DE4" w14:paraId="139924E6" w14:textId="77777777">
            <w:r w:rsidRPr="00A600F1">
              <w:t>MUDCCCC20162017C</w:t>
            </w:r>
          </w:p>
        </w:tc>
      </w:tr>
    </w:tbl>
    <w:p w:rsidRPr="00A600F1" w:rsidR="00AE1DE4" w:rsidP="00AE1DE4" w:rsidRDefault="00AE1DE4" w14:paraId="4C13142E" w14:textId="77777777"/>
    <w:p w:rsidRPr="00A600F1" w:rsidR="00AE1DE4" w:rsidP="00AE1DE4" w:rsidRDefault="00AE1DE4" w14:paraId="12F9FDC2" w14:textId="77777777">
      <w:r w:rsidRPr="00A600F1">
        <w:t>If a MLI is enrolled for this scheme in year 2020-21, then NCGTC needs to create portfolios as below:</w:t>
      </w:r>
    </w:p>
    <w:tbl>
      <w:tblPr>
        <w:tblStyle w:val="TableGridLight"/>
        <w:tblW w:w="0" w:type="auto"/>
        <w:tblInd w:w="607" w:type="dxa"/>
        <w:tblLook w:val="04A0" w:firstRow="1" w:lastRow="0" w:firstColumn="1" w:lastColumn="0" w:noHBand="0" w:noVBand="1"/>
      </w:tblPr>
      <w:tblGrid>
        <w:gridCol w:w="985"/>
        <w:gridCol w:w="2430"/>
        <w:gridCol w:w="2430"/>
      </w:tblGrid>
      <w:tr w:rsidRPr="00A600F1" w:rsidR="00AE1DE4" w:rsidTr="009E37EE" w14:paraId="5D614732" w14:textId="77777777">
        <w:tc>
          <w:tcPr>
            <w:tcW w:w="985" w:type="dxa"/>
          </w:tcPr>
          <w:p w:rsidRPr="00A600F1" w:rsidR="00AE1DE4" w:rsidP="009E37EE" w:rsidRDefault="00AE1DE4" w14:paraId="1B88B52D" w14:textId="77777777">
            <w:pPr>
              <w:rPr>
                <w:b/>
              </w:rPr>
            </w:pPr>
            <w:r w:rsidRPr="00A600F1">
              <w:rPr>
                <w:b/>
              </w:rPr>
              <w:t>S. No.</w:t>
            </w:r>
          </w:p>
        </w:tc>
        <w:tc>
          <w:tcPr>
            <w:tcW w:w="2430" w:type="dxa"/>
          </w:tcPr>
          <w:p w:rsidRPr="00A600F1" w:rsidR="00AE1DE4" w:rsidP="009E37EE" w:rsidRDefault="00AE1DE4" w14:paraId="669B2D94" w14:textId="77777777">
            <w:pPr>
              <w:rPr>
                <w:b/>
              </w:rPr>
            </w:pPr>
            <w:r w:rsidRPr="00A600F1">
              <w:rPr>
                <w:b/>
              </w:rPr>
              <w:t>Portfolio Type</w:t>
            </w:r>
          </w:p>
        </w:tc>
        <w:tc>
          <w:tcPr>
            <w:tcW w:w="2430" w:type="dxa"/>
          </w:tcPr>
          <w:p w:rsidRPr="00A600F1" w:rsidR="00AE1DE4" w:rsidP="009E37EE" w:rsidRDefault="00AE1DE4" w14:paraId="6A306360" w14:textId="77777777">
            <w:pPr>
              <w:rPr>
                <w:b/>
              </w:rPr>
            </w:pPr>
            <w:r w:rsidRPr="00A600F1">
              <w:rPr>
                <w:b/>
              </w:rPr>
              <w:t>Portfolio Name</w:t>
            </w:r>
          </w:p>
        </w:tc>
      </w:tr>
      <w:tr w:rsidRPr="00A600F1" w:rsidR="00AE1DE4" w:rsidTr="009E37EE" w14:paraId="2E3BC3E9" w14:textId="77777777">
        <w:tc>
          <w:tcPr>
            <w:tcW w:w="985" w:type="dxa"/>
          </w:tcPr>
          <w:p w:rsidRPr="00A600F1" w:rsidR="00AE1DE4" w:rsidP="009E37EE" w:rsidRDefault="00AE1DE4" w14:paraId="77F52386" w14:textId="77777777">
            <w:r w:rsidRPr="00A600F1">
              <w:t>1</w:t>
            </w:r>
          </w:p>
        </w:tc>
        <w:tc>
          <w:tcPr>
            <w:tcW w:w="2430" w:type="dxa"/>
          </w:tcPr>
          <w:p w:rsidRPr="00A600F1" w:rsidR="00AE1DE4" w:rsidP="009E37EE" w:rsidRDefault="00AE1DE4" w14:paraId="1260CE22" w14:textId="77777777">
            <w:r w:rsidRPr="00A600F1">
              <w:t>Retrospective</w:t>
            </w:r>
          </w:p>
        </w:tc>
        <w:tc>
          <w:tcPr>
            <w:tcW w:w="2430" w:type="dxa"/>
          </w:tcPr>
          <w:p w:rsidRPr="00A600F1" w:rsidR="00AE1DE4" w:rsidP="009E37EE" w:rsidRDefault="00AE1DE4" w14:paraId="26D0AAF8" w14:textId="77777777">
            <w:r w:rsidRPr="00A600F1">
              <w:t>MUDAAAA20192020R</w:t>
            </w:r>
          </w:p>
        </w:tc>
      </w:tr>
      <w:tr w:rsidRPr="00A600F1" w:rsidR="00AE1DE4" w:rsidTr="009E37EE" w14:paraId="562D58EE" w14:textId="77777777">
        <w:tc>
          <w:tcPr>
            <w:tcW w:w="985" w:type="dxa"/>
          </w:tcPr>
          <w:p w:rsidRPr="00A600F1" w:rsidR="00AE1DE4" w:rsidP="009E37EE" w:rsidRDefault="00AE1DE4" w14:paraId="45D796FD" w14:textId="77777777">
            <w:r w:rsidRPr="00A600F1">
              <w:t>2</w:t>
            </w:r>
          </w:p>
        </w:tc>
        <w:tc>
          <w:tcPr>
            <w:tcW w:w="2430" w:type="dxa"/>
          </w:tcPr>
          <w:p w:rsidRPr="00A600F1" w:rsidR="00AE1DE4" w:rsidP="009E37EE" w:rsidRDefault="00AE1DE4" w14:paraId="7AC83D7A" w14:textId="77777777">
            <w:r w:rsidRPr="00A600F1">
              <w:t>Retrospective</w:t>
            </w:r>
          </w:p>
        </w:tc>
        <w:tc>
          <w:tcPr>
            <w:tcW w:w="2430" w:type="dxa"/>
          </w:tcPr>
          <w:p w:rsidRPr="00A600F1" w:rsidR="00AE1DE4" w:rsidP="009E37EE" w:rsidRDefault="00AE1DE4" w14:paraId="6EEB5BCA" w14:textId="77777777">
            <w:r w:rsidRPr="00A600F1">
              <w:t>MUDBBBB20182019R</w:t>
            </w:r>
          </w:p>
        </w:tc>
      </w:tr>
      <w:tr w:rsidRPr="00A600F1" w:rsidR="00AE1DE4" w:rsidTr="009E37EE" w14:paraId="29DBD2D7" w14:textId="77777777">
        <w:tc>
          <w:tcPr>
            <w:tcW w:w="985" w:type="dxa"/>
          </w:tcPr>
          <w:p w:rsidRPr="00A600F1" w:rsidR="00AE1DE4" w:rsidP="009E37EE" w:rsidRDefault="00AE1DE4" w14:paraId="24B988BD" w14:textId="77777777">
            <w:r w:rsidRPr="00A600F1">
              <w:t>3</w:t>
            </w:r>
          </w:p>
        </w:tc>
        <w:tc>
          <w:tcPr>
            <w:tcW w:w="2430" w:type="dxa"/>
          </w:tcPr>
          <w:p w:rsidRPr="00A600F1" w:rsidR="00AE1DE4" w:rsidP="009E37EE" w:rsidRDefault="00AE1DE4" w14:paraId="7CBF922C" w14:textId="77777777">
            <w:r w:rsidRPr="00A600F1">
              <w:t>Retrospective</w:t>
            </w:r>
          </w:p>
        </w:tc>
        <w:tc>
          <w:tcPr>
            <w:tcW w:w="2430" w:type="dxa"/>
          </w:tcPr>
          <w:p w:rsidRPr="00A600F1" w:rsidR="00AE1DE4" w:rsidP="009E37EE" w:rsidRDefault="00AE1DE4" w14:paraId="5C57A82E" w14:textId="77777777">
            <w:r w:rsidRPr="00A600F1">
              <w:t>MUDCCCC20172018R</w:t>
            </w:r>
          </w:p>
        </w:tc>
      </w:tr>
      <w:tr w:rsidRPr="00A600F1" w:rsidR="00AE1DE4" w:rsidTr="009E37EE" w14:paraId="48D0FB46" w14:textId="77777777">
        <w:tc>
          <w:tcPr>
            <w:tcW w:w="985" w:type="dxa"/>
          </w:tcPr>
          <w:p w:rsidRPr="00A600F1" w:rsidR="00AE1DE4" w:rsidP="009E37EE" w:rsidRDefault="00AE1DE4" w14:paraId="71344BAF" w14:textId="77777777">
            <w:r w:rsidRPr="00A600F1">
              <w:t>4</w:t>
            </w:r>
          </w:p>
        </w:tc>
        <w:tc>
          <w:tcPr>
            <w:tcW w:w="2430" w:type="dxa"/>
          </w:tcPr>
          <w:p w:rsidRPr="00A600F1" w:rsidR="00AE1DE4" w:rsidP="009E37EE" w:rsidRDefault="00AE1DE4" w14:paraId="7E4860A5" w14:textId="77777777">
            <w:r w:rsidRPr="00A600F1">
              <w:t>Current</w:t>
            </w:r>
          </w:p>
        </w:tc>
        <w:tc>
          <w:tcPr>
            <w:tcW w:w="2430" w:type="dxa"/>
          </w:tcPr>
          <w:p w:rsidRPr="00A600F1" w:rsidR="00AE1DE4" w:rsidP="009E37EE" w:rsidRDefault="00AE1DE4" w14:paraId="39B0A5AF" w14:textId="77777777">
            <w:r w:rsidRPr="00A600F1">
              <w:t>MUDCCCC20202021C</w:t>
            </w:r>
          </w:p>
        </w:tc>
      </w:tr>
    </w:tbl>
    <w:p w:rsidRPr="00A600F1" w:rsidR="00AE1DE4" w:rsidP="00AE1DE4" w:rsidRDefault="00AE1DE4" w14:paraId="144477F6" w14:textId="77777777"/>
    <w:p w:rsidRPr="00A600F1" w:rsidR="00AE1DE4" w:rsidP="004C0D8E" w:rsidRDefault="00AE1DE4" w14:paraId="21BACF71"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1" w:id="64"/>
      <w:bookmarkStart w:name="_Toc159600847" w:id="65"/>
      <w:r w:rsidRPr="00A600F1">
        <w:rPr>
          <w:rFonts w:ascii="Trebuchet MS" w:hAnsi="Trebuchet MS"/>
          <w:b/>
          <w:bCs/>
          <w:color w:val="000000" w:themeColor="text1"/>
          <w:szCs w:val="22"/>
        </w:rPr>
        <w:t>Portfolio Status Values</w:t>
      </w:r>
      <w:bookmarkEnd w:id="64"/>
      <w:bookmarkEnd w:id="65"/>
      <w:r w:rsidRPr="00A600F1">
        <w:rPr>
          <w:rFonts w:ascii="Trebuchet MS" w:hAnsi="Trebuchet MS"/>
          <w:b/>
          <w:bCs/>
          <w:color w:val="000000" w:themeColor="text1"/>
          <w:szCs w:val="22"/>
        </w:rPr>
        <w:tab/>
      </w:r>
    </w:p>
    <w:p w:rsidRPr="00A600F1" w:rsidR="00AE1DE4" w:rsidP="00AE1DE4" w:rsidRDefault="00AE1DE4" w14:paraId="16B4E8F0" w14:textId="77777777">
      <w:r w:rsidRPr="00A600F1">
        <w:t>Each Portfolio will have a specific status assigned by the system to denote its position in its life-cycle.</w:t>
      </w:r>
    </w:p>
    <w:p w:rsidRPr="00A600F1" w:rsidR="00AE1DE4" w:rsidP="00AE1DE4" w:rsidRDefault="00AE1DE4" w14:paraId="3558EC38" w14:textId="77777777">
      <w:r w:rsidRPr="00A600F1">
        <w:t xml:space="preserve">Status assigned during Base Period: </w:t>
      </w:r>
    </w:p>
    <w:tbl>
      <w:tblPr>
        <w:tblStyle w:val="GridTable1Light-Accent2"/>
        <w:tblW w:w="9350" w:type="dxa"/>
        <w:tblLook w:val="04A0" w:firstRow="1" w:lastRow="0" w:firstColumn="1" w:lastColumn="0" w:noHBand="0" w:noVBand="1"/>
      </w:tblPr>
      <w:tblGrid>
        <w:gridCol w:w="805"/>
        <w:gridCol w:w="2340"/>
        <w:gridCol w:w="3102"/>
        <w:gridCol w:w="3103"/>
      </w:tblGrid>
      <w:tr w:rsidRPr="00A600F1" w:rsidR="00AE1DE4" w:rsidTr="009E37EE" w14:paraId="5A1AFA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2F6B008E" w14:textId="77777777">
            <w:pPr>
              <w:jc w:val="both"/>
              <w:rPr>
                <w:b w:val="0"/>
              </w:rPr>
            </w:pPr>
            <w:r w:rsidRPr="00A600F1">
              <w:t>S. No.</w:t>
            </w:r>
          </w:p>
        </w:tc>
        <w:tc>
          <w:tcPr>
            <w:tcW w:w="2340" w:type="dxa"/>
          </w:tcPr>
          <w:p w:rsidRPr="00A600F1" w:rsidR="00AE1DE4" w:rsidP="009E37EE" w:rsidRDefault="00AE1DE4" w14:paraId="370103C1" w14:textId="77777777">
            <w:pPr>
              <w:jc w:val="both"/>
              <w:cnfStyle w:val="100000000000" w:firstRow="1" w:lastRow="0" w:firstColumn="0" w:lastColumn="0" w:oddVBand="0" w:evenVBand="0" w:oddHBand="0" w:evenHBand="0" w:firstRowFirstColumn="0" w:firstRowLastColumn="0" w:lastRowFirstColumn="0" w:lastRowLastColumn="0"/>
              <w:rPr>
                <w:b w:val="0"/>
              </w:rPr>
            </w:pPr>
            <w:r w:rsidRPr="00A600F1">
              <w:t xml:space="preserve">Portfolio Status </w:t>
            </w:r>
          </w:p>
        </w:tc>
        <w:tc>
          <w:tcPr>
            <w:tcW w:w="3102" w:type="dxa"/>
          </w:tcPr>
          <w:p w:rsidRPr="00A600F1" w:rsidR="00AE1DE4" w:rsidP="009E37EE" w:rsidRDefault="00AE1DE4" w14:paraId="3CF9D77C" w14:textId="77777777">
            <w:pPr>
              <w:jc w:val="both"/>
              <w:cnfStyle w:val="100000000000" w:firstRow="1" w:lastRow="0" w:firstColumn="0" w:lastColumn="0" w:oddVBand="0" w:evenVBand="0" w:oddHBand="0" w:evenHBand="0" w:firstRowFirstColumn="0" w:firstRowLastColumn="0" w:lastRowFirstColumn="0" w:lastRowLastColumn="0"/>
              <w:rPr>
                <w:b w:val="0"/>
              </w:rPr>
            </w:pPr>
            <w:r w:rsidRPr="00A600F1">
              <w:t>Current Portfolio</w:t>
            </w:r>
          </w:p>
        </w:tc>
        <w:tc>
          <w:tcPr>
            <w:tcW w:w="3103" w:type="dxa"/>
          </w:tcPr>
          <w:p w:rsidRPr="00A600F1" w:rsidR="00AE1DE4" w:rsidP="009E37EE" w:rsidRDefault="00AE1DE4" w14:paraId="57CC77C1" w14:textId="77777777">
            <w:pPr>
              <w:jc w:val="both"/>
              <w:cnfStyle w:val="100000000000" w:firstRow="1" w:lastRow="0" w:firstColumn="0" w:lastColumn="0" w:oddVBand="0" w:evenVBand="0" w:oddHBand="0" w:evenHBand="0" w:firstRowFirstColumn="0" w:firstRowLastColumn="0" w:lastRowFirstColumn="0" w:lastRowLastColumn="0"/>
            </w:pPr>
            <w:r w:rsidRPr="00A600F1">
              <w:t>Retrospective Portfolio</w:t>
            </w:r>
          </w:p>
        </w:tc>
      </w:tr>
      <w:tr w:rsidRPr="00A600F1" w:rsidR="00AE1DE4" w:rsidTr="009E37EE" w14:paraId="1F1EC91D"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58064D90" w14:textId="77777777">
            <w:pPr>
              <w:jc w:val="both"/>
            </w:pPr>
            <w:r w:rsidRPr="00A600F1">
              <w:t>1</w:t>
            </w:r>
          </w:p>
        </w:tc>
        <w:tc>
          <w:tcPr>
            <w:tcW w:w="2340" w:type="dxa"/>
          </w:tcPr>
          <w:p w:rsidRPr="00A600F1" w:rsidR="00AE1DE4" w:rsidP="009E37EE" w:rsidRDefault="00AE1DE4" w14:paraId="04DA73F8" w14:textId="77777777">
            <w:pPr>
              <w:jc w:val="both"/>
              <w:cnfStyle w:val="000000000000" w:firstRow="0" w:lastRow="0" w:firstColumn="0" w:lastColumn="0" w:oddVBand="0" w:evenVBand="0" w:oddHBand="0" w:evenHBand="0" w:firstRowFirstColumn="0" w:firstRowLastColumn="0" w:lastRowFirstColumn="0" w:lastRowLastColumn="0"/>
            </w:pPr>
            <w:r w:rsidRPr="00A600F1">
              <w:t>Base Period – Q1</w:t>
            </w:r>
          </w:p>
        </w:tc>
        <w:tc>
          <w:tcPr>
            <w:tcW w:w="3102" w:type="dxa"/>
          </w:tcPr>
          <w:p w:rsidRPr="00A600F1" w:rsidR="00AE1DE4" w:rsidP="004C0D8E" w:rsidRDefault="00AE1DE4" w14:paraId="4B9F9EBA" w14:textId="4E6F99B1">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pPr>
            <w:r w:rsidRPr="00A600F1">
              <w:t>When the portfolio is created in current FY Quarter 1 (i.e. in month Apr-to-June)</w:t>
            </w:r>
          </w:p>
          <w:p w:rsidRPr="00A600F1" w:rsidR="00AE1DE4" w:rsidP="009E37EE" w:rsidRDefault="00AE1DE4" w14:paraId="459910CC" w14:textId="77777777">
            <w:pPr>
              <w:jc w:val="both"/>
              <w:cnfStyle w:val="000000000000" w:firstRow="0" w:lastRow="0" w:firstColumn="0" w:lastColumn="0" w:oddVBand="0" w:evenVBand="0" w:oddHBand="0" w:evenHBand="0" w:firstRowFirstColumn="0" w:firstRowLastColumn="0" w:lastRowFirstColumn="0" w:lastRowLastColumn="0"/>
            </w:pPr>
            <w:r w:rsidRPr="00A600F1">
              <w:t>OR</w:t>
            </w:r>
          </w:p>
          <w:p w:rsidRPr="00A600F1" w:rsidR="00AE1DE4" w:rsidP="004C0D8E" w:rsidRDefault="00AE1DE4" w14:paraId="1C264A0A"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pPr>
            <w:r w:rsidRPr="00A600F1">
              <w:t xml:space="preserve">When the portfolio is created in current FY Quarter 2 (i.e. in month Jul-to-Sep) </w:t>
            </w:r>
          </w:p>
        </w:tc>
        <w:tc>
          <w:tcPr>
            <w:tcW w:w="3103" w:type="dxa"/>
          </w:tcPr>
          <w:p w:rsidRPr="00A600F1" w:rsidR="00AE1DE4" w:rsidP="009E37EE" w:rsidRDefault="00AE1DE4" w14:paraId="03F312A4" w14:textId="77777777">
            <w:pPr>
              <w:jc w:val="both"/>
              <w:cnfStyle w:val="000000000000" w:firstRow="0" w:lastRow="0" w:firstColumn="0" w:lastColumn="0" w:oddVBand="0" w:evenVBand="0" w:oddHBand="0" w:evenHBand="0" w:firstRowFirstColumn="0" w:firstRowLastColumn="0" w:lastRowFirstColumn="0" w:lastRowLastColumn="0"/>
            </w:pPr>
            <w:r w:rsidRPr="00A600F1">
              <w:t>-</w:t>
            </w:r>
          </w:p>
        </w:tc>
      </w:tr>
      <w:tr w:rsidRPr="00A600F1" w:rsidR="00AE1DE4" w:rsidTr="009E37EE" w14:paraId="67DC7CC5"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7B162577" w14:textId="77777777">
            <w:pPr>
              <w:jc w:val="both"/>
            </w:pPr>
            <w:r w:rsidRPr="00A600F1">
              <w:t>2</w:t>
            </w:r>
          </w:p>
        </w:tc>
        <w:tc>
          <w:tcPr>
            <w:tcW w:w="2340" w:type="dxa"/>
          </w:tcPr>
          <w:p w:rsidRPr="00A600F1" w:rsidR="00AE1DE4" w:rsidP="009E37EE" w:rsidRDefault="00AE1DE4" w14:paraId="1BA82E75" w14:textId="77777777">
            <w:pPr>
              <w:jc w:val="both"/>
              <w:cnfStyle w:val="000000000000" w:firstRow="0" w:lastRow="0" w:firstColumn="0" w:lastColumn="0" w:oddVBand="0" w:evenVBand="0" w:oddHBand="0" w:evenHBand="0" w:firstRowFirstColumn="0" w:firstRowLastColumn="0" w:lastRowFirstColumn="0" w:lastRowLastColumn="0"/>
            </w:pPr>
            <w:r w:rsidRPr="00A600F1">
              <w:t>Base Period – Q2</w:t>
            </w:r>
          </w:p>
        </w:tc>
        <w:tc>
          <w:tcPr>
            <w:tcW w:w="3102" w:type="dxa"/>
          </w:tcPr>
          <w:p w:rsidRPr="00A600F1" w:rsidR="00AE1DE4" w:rsidP="004C0D8E" w:rsidRDefault="00AE1DE4" w14:paraId="1E0B0B75"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pPr>
            <w:r w:rsidRPr="00A600F1">
              <w:t xml:space="preserve">When the portfolio is created in current FY  Quarter 3 (i.e. in month Oct-to-Dec)  </w:t>
            </w:r>
          </w:p>
        </w:tc>
        <w:tc>
          <w:tcPr>
            <w:tcW w:w="3103" w:type="dxa"/>
          </w:tcPr>
          <w:p w:rsidRPr="00A600F1" w:rsidR="00AE1DE4" w:rsidP="009E37EE" w:rsidRDefault="00AE1DE4" w14:paraId="28C34FE3" w14:textId="77777777">
            <w:pPr>
              <w:jc w:val="both"/>
              <w:cnfStyle w:val="000000000000" w:firstRow="0" w:lastRow="0" w:firstColumn="0" w:lastColumn="0" w:oddVBand="0" w:evenVBand="0" w:oddHBand="0" w:evenHBand="0" w:firstRowFirstColumn="0" w:firstRowLastColumn="0" w:lastRowFirstColumn="0" w:lastRowLastColumn="0"/>
            </w:pPr>
            <w:r w:rsidRPr="00A600F1">
              <w:t>-</w:t>
            </w:r>
          </w:p>
        </w:tc>
      </w:tr>
      <w:tr w:rsidRPr="00A600F1" w:rsidR="00AE1DE4" w:rsidTr="009E37EE" w14:paraId="12D425DB"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10AB9272" w14:textId="77777777">
            <w:pPr>
              <w:jc w:val="both"/>
            </w:pPr>
            <w:r w:rsidRPr="00A600F1">
              <w:t>3</w:t>
            </w:r>
          </w:p>
        </w:tc>
        <w:tc>
          <w:tcPr>
            <w:tcW w:w="2340" w:type="dxa"/>
          </w:tcPr>
          <w:p w:rsidRPr="00A600F1" w:rsidR="00AE1DE4" w:rsidP="009E37EE" w:rsidRDefault="00AE1DE4" w14:paraId="211DE314" w14:textId="77777777">
            <w:pPr>
              <w:jc w:val="both"/>
              <w:cnfStyle w:val="000000000000" w:firstRow="0" w:lastRow="0" w:firstColumn="0" w:lastColumn="0" w:oddVBand="0" w:evenVBand="0" w:oddHBand="0" w:evenHBand="0" w:firstRowFirstColumn="0" w:firstRowLastColumn="0" w:lastRowFirstColumn="0" w:lastRowLastColumn="0"/>
            </w:pPr>
            <w:r w:rsidRPr="00A600F1">
              <w:t>Base Period – Q3</w:t>
            </w:r>
          </w:p>
        </w:tc>
        <w:tc>
          <w:tcPr>
            <w:tcW w:w="3102" w:type="dxa"/>
          </w:tcPr>
          <w:p w:rsidRPr="00A600F1" w:rsidR="00AE1DE4" w:rsidP="004C0D8E" w:rsidRDefault="00AE1DE4" w14:paraId="129D2A92"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pPr>
            <w:r w:rsidRPr="00A600F1">
              <w:t xml:space="preserve">When the portfolio is created in current FY  Quarter 4 (i.e. in month Jan-to-Mar)  </w:t>
            </w:r>
          </w:p>
        </w:tc>
        <w:tc>
          <w:tcPr>
            <w:tcW w:w="3103" w:type="dxa"/>
          </w:tcPr>
          <w:p w:rsidRPr="00A600F1" w:rsidR="00AE1DE4" w:rsidP="009E37EE" w:rsidRDefault="00AE1DE4" w14:paraId="3276CE46" w14:textId="77777777">
            <w:pPr>
              <w:jc w:val="both"/>
              <w:cnfStyle w:val="000000000000" w:firstRow="0" w:lastRow="0" w:firstColumn="0" w:lastColumn="0" w:oddVBand="0" w:evenVBand="0" w:oddHBand="0" w:evenHBand="0" w:firstRowFirstColumn="0" w:firstRowLastColumn="0" w:lastRowFirstColumn="0" w:lastRowLastColumn="0"/>
            </w:pPr>
            <w:r w:rsidRPr="00A600F1">
              <w:t>-</w:t>
            </w:r>
          </w:p>
        </w:tc>
      </w:tr>
      <w:tr w:rsidRPr="00A600F1" w:rsidR="00AE1DE4" w:rsidTr="009E37EE" w14:paraId="43EF7DED"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6FBCEE8A" w14:textId="77777777">
            <w:pPr>
              <w:jc w:val="both"/>
            </w:pPr>
            <w:r w:rsidRPr="00A600F1">
              <w:t>4</w:t>
            </w:r>
          </w:p>
        </w:tc>
        <w:tc>
          <w:tcPr>
            <w:tcW w:w="2340" w:type="dxa"/>
          </w:tcPr>
          <w:p w:rsidRPr="00A600F1" w:rsidR="00AE1DE4" w:rsidP="009E37EE" w:rsidRDefault="00AE1DE4" w14:paraId="3E1815E0" w14:textId="77777777">
            <w:pPr>
              <w:jc w:val="both"/>
              <w:cnfStyle w:val="000000000000" w:firstRow="0" w:lastRow="0" w:firstColumn="0" w:lastColumn="0" w:oddVBand="0" w:evenVBand="0" w:oddHBand="0" w:evenHBand="0" w:firstRowFirstColumn="0" w:firstRowLastColumn="0" w:lastRowFirstColumn="0" w:lastRowLastColumn="0"/>
            </w:pPr>
            <w:r w:rsidRPr="00A600F1">
              <w:t>Base Period – Q4</w:t>
            </w:r>
          </w:p>
        </w:tc>
        <w:tc>
          <w:tcPr>
            <w:tcW w:w="3102" w:type="dxa"/>
          </w:tcPr>
          <w:p w:rsidRPr="00A600F1" w:rsidR="00AE1DE4" w:rsidP="004C0D8E" w:rsidRDefault="00AE1DE4" w14:paraId="3D0C0206" w14:textId="1828BCF2">
            <w:pPr>
              <w:pStyle w:val="ListParagraph"/>
              <w:numPr>
                <w:ilvl w:val="0"/>
                <w:numId w:val="11"/>
              </w:numPr>
              <w:ind w:left="360"/>
              <w:jc w:val="both"/>
              <w:cnfStyle w:val="000000000000" w:firstRow="0" w:lastRow="0" w:firstColumn="0" w:lastColumn="0" w:oddVBand="0" w:evenVBand="0" w:oddHBand="0" w:evenHBand="0" w:firstRowFirstColumn="0" w:firstRowLastColumn="0" w:lastRowFirstColumn="0" w:lastRowLastColumn="0"/>
            </w:pPr>
            <w:r w:rsidRPr="00A600F1">
              <w:t xml:space="preserve">When the portfolio is created in Quarter 1 of next </w:t>
            </w:r>
            <w:r w:rsidRPr="00A600F1" w:rsidR="00C54A7B">
              <w:t>FY (</w:t>
            </w:r>
            <w:r w:rsidRPr="00A600F1">
              <w:t xml:space="preserve">i.e. in month Apr-to-June)  </w:t>
            </w:r>
          </w:p>
        </w:tc>
        <w:tc>
          <w:tcPr>
            <w:tcW w:w="3103" w:type="dxa"/>
          </w:tcPr>
          <w:p w:rsidRPr="00A600F1" w:rsidR="00AE1DE4" w:rsidP="009E37EE" w:rsidRDefault="00AE1DE4" w14:paraId="10B67D3E" w14:textId="77777777">
            <w:pPr>
              <w:jc w:val="both"/>
              <w:cnfStyle w:val="000000000000" w:firstRow="0" w:lastRow="0" w:firstColumn="0" w:lastColumn="0" w:oddVBand="0" w:evenVBand="0" w:oddHBand="0" w:evenHBand="0" w:firstRowFirstColumn="0" w:firstRowLastColumn="0" w:lastRowFirstColumn="0" w:lastRowLastColumn="0"/>
            </w:pPr>
            <w:r w:rsidRPr="00A600F1">
              <w:t>This will be default status value when created</w:t>
            </w:r>
          </w:p>
        </w:tc>
      </w:tr>
      <w:tr w:rsidRPr="00A600F1" w:rsidR="00AE1DE4" w:rsidTr="009E37EE" w14:paraId="1DDE4961"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55BED519" w14:textId="77777777">
            <w:pPr>
              <w:jc w:val="both"/>
            </w:pPr>
            <w:r w:rsidRPr="00A600F1">
              <w:t>5</w:t>
            </w:r>
          </w:p>
        </w:tc>
        <w:tc>
          <w:tcPr>
            <w:tcW w:w="2340" w:type="dxa"/>
          </w:tcPr>
          <w:p w:rsidRPr="00A600F1" w:rsidR="00AE1DE4" w:rsidP="009E37EE" w:rsidRDefault="00AE1DE4" w14:paraId="1501FE6B" w14:textId="77777777">
            <w:pPr>
              <w:jc w:val="both"/>
              <w:cnfStyle w:val="000000000000" w:firstRow="0" w:lastRow="0" w:firstColumn="0" w:lastColumn="0" w:oddVBand="0" w:evenVBand="0" w:oddHBand="0" w:evenHBand="0" w:firstRowFirstColumn="0" w:firstRowLastColumn="0" w:lastRowFirstColumn="0" w:lastRowLastColumn="0"/>
            </w:pPr>
            <w:r w:rsidRPr="00A600F1">
              <w:t>Crystallized</w:t>
            </w:r>
          </w:p>
        </w:tc>
        <w:tc>
          <w:tcPr>
            <w:tcW w:w="3102" w:type="dxa"/>
          </w:tcPr>
          <w:p w:rsidRPr="00A600F1" w:rsidR="00AE1DE4" w:rsidP="009E37EE" w:rsidRDefault="00AE1DE4" w14:paraId="088A1CA6" w14:textId="77777777">
            <w:pPr>
              <w:jc w:val="both"/>
              <w:cnfStyle w:val="000000000000" w:firstRow="0" w:lastRow="0" w:firstColumn="0" w:lastColumn="0" w:oddVBand="0" w:evenVBand="0" w:oddHBand="0" w:evenHBand="0" w:firstRowFirstColumn="0" w:firstRowLastColumn="0" w:lastRowFirstColumn="0" w:lastRowLastColumn="0"/>
            </w:pPr>
            <w:r w:rsidRPr="00A600F1">
              <w:t>Post ‘Base Period – Q4’</w:t>
            </w:r>
          </w:p>
        </w:tc>
        <w:tc>
          <w:tcPr>
            <w:tcW w:w="3103" w:type="dxa"/>
          </w:tcPr>
          <w:p w:rsidRPr="00A600F1" w:rsidR="00AE1DE4" w:rsidP="009E37EE" w:rsidRDefault="00AE1DE4" w14:paraId="3579D49D" w14:textId="77777777">
            <w:pPr>
              <w:jc w:val="both"/>
              <w:cnfStyle w:val="000000000000" w:firstRow="0" w:lastRow="0" w:firstColumn="0" w:lastColumn="0" w:oddVBand="0" w:evenVBand="0" w:oddHBand="0" w:evenHBand="0" w:firstRowFirstColumn="0" w:firstRowLastColumn="0" w:lastRowFirstColumn="0" w:lastRowLastColumn="0"/>
            </w:pPr>
            <w:r w:rsidRPr="00A600F1">
              <w:t>Post ‘Base Period – Q4’</w:t>
            </w:r>
          </w:p>
        </w:tc>
      </w:tr>
    </w:tbl>
    <w:p w:rsidRPr="00A600F1" w:rsidR="00AE1DE4" w:rsidP="00AE1DE4" w:rsidRDefault="00AE1DE4" w14:paraId="73B1C682" w14:textId="77777777"/>
    <w:p w:rsidRPr="00A600F1" w:rsidR="00AE1DE4" w:rsidP="00AE1DE4" w:rsidRDefault="00AE1DE4" w14:paraId="061952E1" w14:textId="77777777">
      <w:r w:rsidRPr="00A600F1">
        <w:t xml:space="preserve">Status assigned during Currency Period: </w:t>
      </w:r>
    </w:p>
    <w:tbl>
      <w:tblPr>
        <w:tblStyle w:val="GridTable1Light-Accent2"/>
        <w:tblW w:w="9350" w:type="dxa"/>
        <w:tblLook w:val="04A0" w:firstRow="1" w:lastRow="0" w:firstColumn="1" w:lastColumn="0" w:noHBand="0" w:noVBand="1"/>
      </w:tblPr>
      <w:tblGrid>
        <w:gridCol w:w="700"/>
        <w:gridCol w:w="1818"/>
        <w:gridCol w:w="2408"/>
        <w:gridCol w:w="2460"/>
        <w:gridCol w:w="1964"/>
      </w:tblGrid>
      <w:tr w:rsidRPr="00A600F1" w:rsidR="004B6B4B" w:rsidTr="004B6B4B" w14:paraId="6C179374" w14:textId="0E5D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76F6F62A" w14:textId="77777777">
            <w:pPr>
              <w:jc w:val="both"/>
              <w:rPr>
                <w:b w:val="0"/>
              </w:rPr>
            </w:pPr>
            <w:r w:rsidRPr="00A600F1">
              <w:t>S. No.</w:t>
            </w:r>
          </w:p>
        </w:tc>
        <w:tc>
          <w:tcPr>
            <w:tcW w:w="1818" w:type="dxa"/>
          </w:tcPr>
          <w:p w:rsidRPr="00A600F1" w:rsidR="004B6B4B" w:rsidP="00972B7E" w:rsidRDefault="004B6B4B" w14:paraId="7B4EA0D7" w14:textId="77777777">
            <w:pPr>
              <w:jc w:val="both"/>
              <w:cnfStyle w:val="100000000000" w:firstRow="1" w:lastRow="0" w:firstColumn="0" w:lastColumn="0" w:oddVBand="0" w:evenVBand="0" w:oddHBand="0" w:evenHBand="0" w:firstRowFirstColumn="0" w:firstRowLastColumn="0" w:lastRowFirstColumn="0" w:lastRowLastColumn="0"/>
              <w:rPr>
                <w:b w:val="0"/>
              </w:rPr>
            </w:pPr>
            <w:r w:rsidRPr="00A600F1">
              <w:t xml:space="preserve">Portfolio Status </w:t>
            </w:r>
          </w:p>
        </w:tc>
        <w:tc>
          <w:tcPr>
            <w:tcW w:w="2408" w:type="dxa"/>
          </w:tcPr>
          <w:p w:rsidRPr="00A600F1" w:rsidR="004B6B4B" w:rsidP="00972B7E" w:rsidRDefault="004B6B4B" w14:paraId="127D546A" w14:textId="77777777">
            <w:pPr>
              <w:jc w:val="both"/>
              <w:cnfStyle w:val="100000000000" w:firstRow="1" w:lastRow="0" w:firstColumn="0" w:lastColumn="0" w:oddVBand="0" w:evenVBand="0" w:oddHBand="0" w:evenHBand="0" w:firstRowFirstColumn="0" w:firstRowLastColumn="0" w:lastRowFirstColumn="0" w:lastRowLastColumn="0"/>
              <w:rPr>
                <w:b w:val="0"/>
              </w:rPr>
            </w:pPr>
            <w:r w:rsidRPr="00A600F1">
              <w:t>Current Portfolio</w:t>
            </w:r>
          </w:p>
        </w:tc>
        <w:tc>
          <w:tcPr>
            <w:tcW w:w="2460" w:type="dxa"/>
          </w:tcPr>
          <w:p w:rsidRPr="00A600F1" w:rsidR="004B6B4B" w:rsidP="00972B7E" w:rsidRDefault="004B6B4B" w14:paraId="6D1C272B" w14:textId="77777777">
            <w:pPr>
              <w:jc w:val="both"/>
              <w:cnfStyle w:val="100000000000" w:firstRow="1" w:lastRow="0" w:firstColumn="0" w:lastColumn="0" w:oddVBand="0" w:evenVBand="0" w:oddHBand="0" w:evenHBand="0" w:firstRowFirstColumn="0" w:firstRowLastColumn="0" w:lastRowFirstColumn="0" w:lastRowLastColumn="0"/>
            </w:pPr>
            <w:r w:rsidRPr="00A600F1">
              <w:t>Retrospective Portfolio</w:t>
            </w:r>
          </w:p>
        </w:tc>
        <w:tc>
          <w:tcPr>
            <w:tcW w:w="1964" w:type="dxa"/>
          </w:tcPr>
          <w:p w:rsidRPr="00A600F1" w:rsidR="004B6B4B" w:rsidP="00972B7E" w:rsidRDefault="004B6B4B" w14:paraId="2AA74A08" w14:textId="42CC7D05">
            <w:pPr>
              <w:jc w:val="both"/>
              <w:cnfStyle w:val="100000000000" w:firstRow="1" w:lastRow="0" w:firstColumn="0" w:lastColumn="0" w:oddVBand="0" w:evenVBand="0" w:oddHBand="0" w:evenHBand="0" w:firstRowFirstColumn="0" w:firstRowLastColumn="0" w:lastRowFirstColumn="0" w:lastRowLastColumn="0"/>
            </w:pPr>
            <w:r w:rsidRPr="00A600F1">
              <w:t>Migrated Portfolio</w:t>
            </w:r>
          </w:p>
        </w:tc>
      </w:tr>
      <w:tr w:rsidRPr="00A600F1" w:rsidR="004B6B4B" w:rsidTr="004B6B4B" w14:paraId="27722BB9" w14:textId="6ECFF004">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5F80CCA3" w14:textId="77777777">
            <w:pPr>
              <w:jc w:val="both"/>
            </w:pPr>
            <w:r w:rsidRPr="00A600F1">
              <w:t>1</w:t>
            </w:r>
          </w:p>
        </w:tc>
        <w:tc>
          <w:tcPr>
            <w:tcW w:w="1818" w:type="dxa"/>
          </w:tcPr>
          <w:p w:rsidRPr="00A600F1" w:rsidR="004B6B4B" w:rsidP="00972B7E" w:rsidRDefault="004B6B4B" w14:paraId="6B378106" w14:textId="77777777">
            <w:pPr>
              <w:jc w:val="both"/>
              <w:cnfStyle w:val="000000000000" w:firstRow="0" w:lastRow="0" w:firstColumn="0" w:lastColumn="0" w:oddVBand="0" w:evenVBand="0" w:oddHBand="0" w:evenHBand="0" w:firstRowFirstColumn="0" w:firstRowLastColumn="0" w:lastRowFirstColumn="0" w:lastRowLastColumn="0"/>
            </w:pPr>
            <w:r w:rsidRPr="00A600F1">
              <w:t>Currency Period I</w:t>
            </w:r>
          </w:p>
        </w:tc>
        <w:tc>
          <w:tcPr>
            <w:tcW w:w="2408" w:type="dxa"/>
          </w:tcPr>
          <w:p w:rsidRPr="00A600F1" w:rsidR="004B6B4B" w:rsidP="00972B7E" w:rsidRDefault="004B6B4B" w14:paraId="4B5DAE07"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‘Crystallized’ state </w:t>
            </w:r>
          </w:p>
        </w:tc>
        <w:tc>
          <w:tcPr>
            <w:tcW w:w="2460" w:type="dxa"/>
          </w:tcPr>
          <w:p w:rsidRPr="00A600F1" w:rsidR="004B6B4B" w:rsidP="00972B7E" w:rsidRDefault="004B6B4B" w14:paraId="63EA1D47"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‘Crystallized’ state </w:t>
            </w:r>
          </w:p>
        </w:tc>
        <w:tc>
          <w:tcPr>
            <w:tcW w:w="1964" w:type="dxa"/>
          </w:tcPr>
          <w:p w:rsidRPr="00A600F1" w:rsidR="004B6B4B" w:rsidP="00972B7E" w:rsidRDefault="004B6B4B" w14:paraId="3A37C4DC" w14:textId="77777777">
            <w:pPr>
              <w:jc w:val="both"/>
              <w:cnfStyle w:val="000000000000" w:firstRow="0" w:lastRow="0" w:firstColumn="0" w:lastColumn="0" w:oddVBand="0" w:evenVBand="0" w:oddHBand="0" w:evenHBand="0" w:firstRowFirstColumn="0" w:firstRowLastColumn="0" w:lastRowFirstColumn="0" w:lastRowLastColumn="0"/>
            </w:pPr>
          </w:p>
        </w:tc>
      </w:tr>
      <w:tr w:rsidRPr="00A600F1" w:rsidR="004B6B4B" w:rsidTr="004B6B4B" w14:paraId="40A26FAB" w14:textId="08880C0F">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62042681" w14:textId="77777777">
            <w:pPr>
              <w:jc w:val="both"/>
            </w:pPr>
            <w:r w:rsidRPr="00A600F1">
              <w:t>2</w:t>
            </w:r>
          </w:p>
        </w:tc>
        <w:tc>
          <w:tcPr>
            <w:tcW w:w="1818" w:type="dxa"/>
          </w:tcPr>
          <w:p w:rsidRPr="00A600F1" w:rsidR="004B6B4B" w:rsidP="00972B7E" w:rsidRDefault="004B6B4B" w14:paraId="54461BF2" w14:textId="77777777">
            <w:pPr>
              <w:jc w:val="both"/>
              <w:cnfStyle w:val="000000000000" w:firstRow="0" w:lastRow="0" w:firstColumn="0" w:lastColumn="0" w:oddVBand="0" w:evenVBand="0" w:oddHBand="0" w:evenHBand="0" w:firstRowFirstColumn="0" w:firstRowLastColumn="0" w:lastRowFirstColumn="0" w:lastRowLastColumn="0"/>
            </w:pPr>
            <w:r w:rsidRPr="00A600F1">
              <w:t>Currency Period II</w:t>
            </w:r>
          </w:p>
        </w:tc>
        <w:tc>
          <w:tcPr>
            <w:tcW w:w="2408" w:type="dxa"/>
          </w:tcPr>
          <w:p w:rsidRPr="00A600F1" w:rsidR="004B6B4B" w:rsidP="00972B7E" w:rsidRDefault="004B6B4B" w14:paraId="20AB0123"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‘Currency Period I’ </w:t>
            </w:r>
          </w:p>
        </w:tc>
        <w:tc>
          <w:tcPr>
            <w:tcW w:w="2460" w:type="dxa"/>
          </w:tcPr>
          <w:p w:rsidRPr="00A600F1" w:rsidR="004B6B4B" w:rsidP="00972B7E" w:rsidRDefault="004B6B4B" w14:paraId="5B57569B"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‘Currency Period I’ </w:t>
            </w:r>
          </w:p>
        </w:tc>
        <w:tc>
          <w:tcPr>
            <w:tcW w:w="1964" w:type="dxa"/>
          </w:tcPr>
          <w:p w:rsidRPr="00A600F1" w:rsidR="004B6B4B" w:rsidP="00972B7E" w:rsidRDefault="004B6B4B" w14:paraId="664350A5" w14:textId="77777777">
            <w:pPr>
              <w:jc w:val="both"/>
              <w:cnfStyle w:val="000000000000" w:firstRow="0" w:lastRow="0" w:firstColumn="0" w:lastColumn="0" w:oddVBand="0" w:evenVBand="0" w:oddHBand="0" w:evenHBand="0" w:firstRowFirstColumn="0" w:firstRowLastColumn="0" w:lastRowFirstColumn="0" w:lastRowLastColumn="0"/>
            </w:pPr>
          </w:p>
        </w:tc>
      </w:tr>
      <w:tr w:rsidRPr="00A600F1" w:rsidR="004B6B4B" w:rsidTr="004B6B4B" w14:paraId="512CE365" w14:textId="3F79C8CC">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32A2DA86" w14:textId="77777777">
            <w:pPr>
              <w:jc w:val="both"/>
            </w:pPr>
            <w:r w:rsidRPr="00A600F1">
              <w:t>3</w:t>
            </w:r>
          </w:p>
        </w:tc>
        <w:tc>
          <w:tcPr>
            <w:tcW w:w="1818" w:type="dxa"/>
          </w:tcPr>
          <w:p w:rsidRPr="00A600F1" w:rsidR="004B6B4B" w:rsidP="00972B7E" w:rsidRDefault="004B6B4B" w14:paraId="2CA613A2" w14:textId="77777777">
            <w:pPr>
              <w:jc w:val="both"/>
              <w:cnfStyle w:val="000000000000" w:firstRow="0" w:lastRow="0" w:firstColumn="0" w:lastColumn="0" w:oddVBand="0" w:evenVBand="0" w:oddHBand="0" w:evenHBand="0" w:firstRowFirstColumn="0" w:firstRowLastColumn="0" w:lastRowFirstColumn="0" w:lastRowLastColumn="0"/>
            </w:pPr>
            <w:r w:rsidRPr="00A600F1">
              <w:t>Currency Period III</w:t>
            </w:r>
          </w:p>
        </w:tc>
        <w:tc>
          <w:tcPr>
            <w:tcW w:w="2408" w:type="dxa"/>
          </w:tcPr>
          <w:p w:rsidRPr="00A600F1" w:rsidR="004B6B4B" w:rsidP="00972B7E" w:rsidRDefault="004B6B4B" w14:paraId="7A4BF63B"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‘Currency Period II’ </w:t>
            </w:r>
          </w:p>
        </w:tc>
        <w:tc>
          <w:tcPr>
            <w:tcW w:w="2460" w:type="dxa"/>
          </w:tcPr>
          <w:p w:rsidRPr="00A600F1" w:rsidR="004B6B4B" w:rsidP="00972B7E" w:rsidRDefault="004B6B4B" w14:paraId="4F32211B"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‘Currency Period II’ </w:t>
            </w:r>
          </w:p>
        </w:tc>
        <w:tc>
          <w:tcPr>
            <w:tcW w:w="1964" w:type="dxa"/>
          </w:tcPr>
          <w:p w:rsidRPr="00A600F1" w:rsidR="004B6B4B" w:rsidP="00972B7E" w:rsidRDefault="004B6B4B" w14:paraId="3E190171" w14:textId="77777777">
            <w:pPr>
              <w:jc w:val="both"/>
              <w:cnfStyle w:val="000000000000" w:firstRow="0" w:lastRow="0" w:firstColumn="0" w:lastColumn="0" w:oddVBand="0" w:evenVBand="0" w:oddHBand="0" w:evenHBand="0" w:firstRowFirstColumn="0" w:firstRowLastColumn="0" w:lastRowFirstColumn="0" w:lastRowLastColumn="0"/>
            </w:pPr>
          </w:p>
        </w:tc>
      </w:tr>
      <w:tr w:rsidRPr="00A600F1" w:rsidR="004B6B4B" w:rsidTr="004B6B4B" w14:paraId="012E4DC1" w14:textId="605922E4">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421C8AAF" w14:textId="77777777">
            <w:pPr>
              <w:jc w:val="both"/>
            </w:pPr>
            <w:r w:rsidRPr="00A600F1">
              <w:t>4</w:t>
            </w:r>
          </w:p>
        </w:tc>
        <w:tc>
          <w:tcPr>
            <w:tcW w:w="1818" w:type="dxa"/>
          </w:tcPr>
          <w:p w:rsidRPr="00A600F1" w:rsidR="004B6B4B" w:rsidP="00972B7E" w:rsidRDefault="004B6B4B" w14:paraId="5C01321D" w14:textId="77777777">
            <w:pPr>
              <w:jc w:val="both"/>
              <w:cnfStyle w:val="000000000000" w:firstRow="0" w:lastRow="0" w:firstColumn="0" w:lastColumn="0" w:oddVBand="0" w:evenVBand="0" w:oddHBand="0" w:evenHBand="0" w:firstRowFirstColumn="0" w:firstRowLastColumn="0" w:lastRowFirstColumn="0" w:lastRowLastColumn="0"/>
            </w:pPr>
            <w:r w:rsidRPr="00A600F1">
              <w:t>Currency Period IV</w:t>
            </w:r>
          </w:p>
        </w:tc>
        <w:tc>
          <w:tcPr>
            <w:tcW w:w="2408" w:type="dxa"/>
          </w:tcPr>
          <w:p w:rsidRPr="00A600F1" w:rsidR="004B6B4B" w:rsidP="00972B7E" w:rsidRDefault="004B6B4B" w14:paraId="34EC7ADF"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‘Currency Period III’ </w:t>
            </w:r>
          </w:p>
        </w:tc>
        <w:tc>
          <w:tcPr>
            <w:tcW w:w="2460" w:type="dxa"/>
          </w:tcPr>
          <w:p w:rsidRPr="00A600F1" w:rsidR="004B6B4B" w:rsidP="00972B7E" w:rsidRDefault="004B6B4B" w14:paraId="6F328BE9" w14:textId="77777777">
            <w:pPr>
              <w:jc w:val="both"/>
              <w:cnfStyle w:val="000000000000" w:firstRow="0" w:lastRow="0" w:firstColumn="0" w:lastColumn="0" w:oddVBand="0" w:evenVBand="0" w:oddHBand="0" w:evenHBand="0" w:firstRowFirstColumn="0" w:firstRowLastColumn="0" w:lastRowFirstColumn="0" w:lastRowLastColumn="0"/>
            </w:pPr>
            <w:r w:rsidRPr="00A600F1">
              <w:t xml:space="preserve">Post ‘Currency Period III’ </w:t>
            </w:r>
          </w:p>
        </w:tc>
        <w:tc>
          <w:tcPr>
            <w:tcW w:w="1964" w:type="dxa"/>
          </w:tcPr>
          <w:p w:rsidRPr="00A600F1" w:rsidR="004B6B4B" w:rsidP="00972B7E" w:rsidRDefault="004B6B4B" w14:paraId="569C72AC" w14:textId="77777777">
            <w:pPr>
              <w:jc w:val="both"/>
              <w:cnfStyle w:val="000000000000" w:firstRow="0" w:lastRow="0" w:firstColumn="0" w:lastColumn="0" w:oddVBand="0" w:evenVBand="0" w:oddHBand="0" w:evenHBand="0" w:firstRowFirstColumn="0" w:firstRowLastColumn="0" w:lastRowFirstColumn="0" w:lastRowLastColumn="0"/>
            </w:pPr>
          </w:p>
        </w:tc>
      </w:tr>
      <w:tr w:rsidRPr="00A600F1" w:rsidR="004B6B4B" w:rsidTr="004B6B4B" w14:paraId="6FD69641" w14:textId="4AE81543">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68698C00" w14:textId="77777777">
            <w:pPr>
              <w:jc w:val="both"/>
            </w:pPr>
            <w:r w:rsidRPr="00A600F1">
              <w:t>5</w:t>
            </w:r>
          </w:p>
        </w:tc>
        <w:tc>
          <w:tcPr>
            <w:tcW w:w="1818" w:type="dxa"/>
          </w:tcPr>
          <w:p w:rsidRPr="00A600F1" w:rsidR="004B6B4B" w:rsidP="00972B7E" w:rsidRDefault="004B6B4B" w14:paraId="342CC042" w14:textId="77777777">
            <w:pPr>
              <w:jc w:val="both"/>
              <w:cnfStyle w:val="000000000000" w:firstRow="0" w:lastRow="0" w:firstColumn="0" w:lastColumn="0" w:oddVBand="0" w:evenVBand="0" w:oddHBand="0" w:evenHBand="0" w:firstRowFirstColumn="0" w:firstRowLastColumn="0" w:lastRowFirstColumn="0" w:lastRowLastColumn="0"/>
            </w:pPr>
            <w:r w:rsidRPr="00A600F1">
              <w:t>Currency Period V</w:t>
            </w:r>
          </w:p>
        </w:tc>
        <w:tc>
          <w:tcPr>
            <w:tcW w:w="2408" w:type="dxa"/>
          </w:tcPr>
          <w:p w:rsidRPr="00A600F1" w:rsidR="004B6B4B" w:rsidP="00972B7E" w:rsidRDefault="004B6B4B" w14:paraId="33D86444" w14:textId="77777777">
            <w:pPr>
              <w:jc w:val="both"/>
              <w:cnfStyle w:val="000000000000" w:firstRow="0" w:lastRow="0" w:firstColumn="0" w:lastColumn="0" w:oddVBand="0" w:evenVBand="0" w:oddHBand="0" w:evenHBand="0" w:firstRowFirstColumn="0" w:firstRowLastColumn="0" w:lastRowFirstColumn="0" w:lastRowLastColumn="0"/>
            </w:pPr>
            <w:r w:rsidRPr="00A600F1">
              <w:t>Post ‘Currency Period IV’</w:t>
            </w:r>
          </w:p>
        </w:tc>
        <w:tc>
          <w:tcPr>
            <w:tcW w:w="2460" w:type="dxa"/>
          </w:tcPr>
          <w:p w:rsidRPr="00A600F1" w:rsidR="004B6B4B" w:rsidP="00972B7E" w:rsidRDefault="004B6B4B" w14:paraId="0F8B58B3" w14:textId="77777777">
            <w:pPr>
              <w:jc w:val="both"/>
              <w:cnfStyle w:val="000000000000" w:firstRow="0" w:lastRow="0" w:firstColumn="0" w:lastColumn="0" w:oddVBand="0" w:evenVBand="0" w:oddHBand="0" w:evenHBand="0" w:firstRowFirstColumn="0" w:firstRowLastColumn="0" w:lastRowFirstColumn="0" w:lastRowLastColumn="0"/>
            </w:pPr>
            <w:r w:rsidRPr="00A600F1">
              <w:t>Post ‘Currency Period IV’</w:t>
            </w:r>
          </w:p>
        </w:tc>
        <w:tc>
          <w:tcPr>
            <w:tcW w:w="1964" w:type="dxa"/>
          </w:tcPr>
          <w:p w:rsidRPr="00A600F1" w:rsidR="004B6B4B" w:rsidP="00972B7E" w:rsidRDefault="004B6B4B" w14:paraId="448490F1" w14:textId="6FFE93DE">
            <w:pPr>
              <w:jc w:val="both"/>
              <w:cnfStyle w:val="000000000000" w:firstRow="0" w:lastRow="0" w:firstColumn="0" w:lastColumn="0" w:oddVBand="0" w:evenVBand="0" w:oddHBand="0" w:evenHBand="0" w:firstRowFirstColumn="0" w:firstRowLastColumn="0" w:lastRowFirstColumn="0" w:lastRowLastColumn="0"/>
            </w:pPr>
            <w:r w:rsidRPr="00A600F1">
              <w:t>Migrated Portfolio</w:t>
            </w:r>
          </w:p>
        </w:tc>
      </w:tr>
      <w:tr w:rsidRPr="00A600F1" w:rsidR="004B6B4B" w:rsidTr="004B6B4B" w14:paraId="5276B7CA" w14:textId="2CB95315">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164F238B" w14:textId="77777777">
            <w:pPr>
              <w:jc w:val="both"/>
            </w:pPr>
            <w:r w:rsidRPr="00A600F1">
              <w:t>6</w:t>
            </w:r>
          </w:p>
        </w:tc>
        <w:tc>
          <w:tcPr>
            <w:tcW w:w="1818" w:type="dxa"/>
          </w:tcPr>
          <w:p w:rsidRPr="00A600F1" w:rsidR="004B6B4B" w:rsidP="00972B7E" w:rsidRDefault="004B6B4B" w14:paraId="75133C92" w14:textId="77777777">
            <w:pPr>
              <w:jc w:val="both"/>
              <w:cnfStyle w:val="000000000000" w:firstRow="0" w:lastRow="0" w:firstColumn="0" w:lastColumn="0" w:oddVBand="0" w:evenVBand="0" w:oddHBand="0" w:evenHBand="0" w:firstRowFirstColumn="0" w:firstRowLastColumn="0" w:lastRowFirstColumn="0" w:lastRowLastColumn="0"/>
            </w:pPr>
            <w:r w:rsidRPr="00A600F1">
              <w:t>Currency Period VI</w:t>
            </w:r>
          </w:p>
        </w:tc>
        <w:tc>
          <w:tcPr>
            <w:tcW w:w="2408" w:type="dxa"/>
          </w:tcPr>
          <w:p w:rsidRPr="00A600F1" w:rsidR="004B6B4B" w:rsidP="00972B7E" w:rsidRDefault="004B6B4B" w14:paraId="7E07AC44" w14:textId="77777777">
            <w:pPr>
              <w:jc w:val="both"/>
              <w:cnfStyle w:val="000000000000" w:firstRow="0" w:lastRow="0" w:firstColumn="0" w:lastColumn="0" w:oddVBand="0" w:evenVBand="0" w:oddHBand="0" w:evenHBand="0" w:firstRowFirstColumn="0" w:firstRowLastColumn="0" w:lastRowFirstColumn="0" w:lastRowLastColumn="0"/>
            </w:pPr>
            <w:r w:rsidRPr="00A600F1">
              <w:t>Post ‘Currency Period V’</w:t>
            </w:r>
          </w:p>
        </w:tc>
        <w:tc>
          <w:tcPr>
            <w:tcW w:w="2460" w:type="dxa"/>
          </w:tcPr>
          <w:p w:rsidRPr="00A600F1" w:rsidR="004B6B4B" w:rsidP="00972B7E" w:rsidRDefault="004B6B4B" w14:paraId="07689708" w14:textId="77777777">
            <w:pPr>
              <w:jc w:val="both"/>
              <w:cnfStyle w:val="000000000000" w:firstRow="0" w:lastRow="0" w:firstColumn="0" w:lastColumn="0" w:oddVBand="0" w:evenVBand="0" w:oddHBand="0" w:evenHBand="0" w:firstRowFirstColumn="0" w:firstRowLastColumn="0" w:lastRowFirstColumn="0" w:lastRowLastColumn="0"/>
            </w:pPr>
            <w:r w:rsidRPr="00A600F1">
              <w:t>Post ‘Currency Period V’</w:t>
            </w:r>
          </w:p>
        </w:tc>
        <w:tc>
          <w:tcPr>
            <w:tcW w:w="1964" w:type="dxa"/>
          </w:tcPr>
          <w:p w:rsidRPr="00A600F1" w:rsidR="004B6B4B" w:rsidP="00972B7E" w:rsidRDefault="004B6B4B" w14:paraId="5CB504D3" w14:textId="5D7FC5F7">
            <w:pPr>
              <w:jc w:val="both"/>
              <w:cnfStyle w:val="000000000000" w:firstRow="0" w:lastRow="0" w:firstColumn="0" w:lastColumn="0" w:oddVBand="0" w:evenVBand="0" w:oddHBand="0" w:evenHBand="0" w:firstRowFirstColumn="0" w:firstRowLastColumn="0" w:lastRowFirstColumn="0" w:lastRowLastColumn="0"/>
            </w:pPr>
            <w:r w:rsidRPr="00A600F1">
              <w:t>Migrated Portfolio</w:t>
            </w:r>
          </w:p>
        </w:tc>
      </w:tr>
      <w:tr w:rsidRPr="00A600F1" w:rsidR="004B6B4B" w:rsidTr="004B6B4B" w14:paraId="0ACB80B6" w14:textId="2786F556">
        <w:tc>
          <w:tcPr>
            <w:cnfStyle w:val="001000000000" w:firstRow="0" w:lastRow="0" w:firstColumn="1" w:lastColumn="0" w:oddVBand="0" w:evenVBand="0" w:oddHBand="0" w:evenHBand="0" w:firstRowFirstColumn="0" w:firstRowLastColumn="0" w:lastRowFirstColumn="0" w:lastRowLastColumn="0"/>
            <w:tcW w:w="700" w:type="dxa"/>
          </w:tcPr>
          <w:p w:rsidRPr="00A600F1" w:rsidR="004B6B4B" w:rsidP="00972B7E" w:rsidRDefault="004B6B4B" w14:paraId="2F75AED4" w14:textId="77777777">
            <w:pPr>
              <w:jc w:val="both"/>
            </w:pPr>
            <w:r w:rsidRPr="00A600F1">
              <w:t>7</w:t>
            </w:r>
          </w:p>
        </w:tc>
        <w:tc>
          <w:tcPr>
            <w:tcW w:w="1818" w:type="dxa"/>
          </w:tcPr>
          <w:p w:rsidRPr="00A600F1" w:rsidR="004B6B4B" w:rsidP="00972B7E" w:rsidRDefault="004B6B4B" w14:paraId="50C0CAD0" w14:textId="77777777">
            <w:pPr>
              <w:jc w:val="both"/>
              <w:cnfStyle w:val="000000000000" w:firstRow="0" w:lastRow="0" w:firstColumn="0" w:lastColumn="0" w:oddVBand="0" w:evenVBand="0" w:oddHBand="0" w:evenHBand="0" w:firstRowFirstColumn="0" w:firstRowLastColumn="0" w:lastRowFirstColumn="0" w:lastRowLastColumn="0"/>
            </w:pPr>
            <w:r w:rsidRPr="00A600F1">
              <w:t>Currency Period VII</w:t>
            </w:r>
          </w:p>
        </w:tc>
        <w:tc>
          <w:tcPr>
            <w:tcW w:w="2408" w:type="dxa"/>
          </w:tcPr>
          <w:p w:rsidRPr="00A600F1" w:rsidR="004B6B4B" w:rsidP="00972B7E" w:rsidRDefault="004B6B4B" w14:paraId="0F317890" w14:textId="77777777">
            <w:pPr>
              <w:jc w:val="both"/>
              <w:cnfStyle w:val="000000000000" w:firstRow="0" w:lastRow="0" w:firstColumn="0" w:lastColumn="0" w:oddVBand="0" w:evenVBand="0" w:oddHBand="0" w:evenHBand="0" w:firstRowFirstColumn="0" w:firstRowLastColumn="0" w:lastRowFirstColumn="0" w:lastRowLastColumn="0"/>
            </w:pPr>
            <w:r w:rsidRPr="00A600F1">
              <w:t>Post ‘Currency Period VI’</w:t>
            </w:r>
          </w:p>
        </w:tc>
        <w:tc>
          <w:tcPr>
            <w:tcW w:w="2460" w:type="dxa"/>
          </w:tcPr>
          <w:p w:rsidRPr="00A600F1" w:rsidR="004B6B4B" w:rsidP="00972B7E" w:rsidRDefault="004B6B4B" w14:paraId="77EAEE79" w14:textId="77777777">
            <w:pPr>
              <w:jc w:val="both"/>
              <w:cnfStyle w:val="000000000000" w:firstRow="0" w:lastRow="0" w:firstColumn="0" w:lastColumn="0" w:oddVBand="0" w:evenVBand="0" w:oddHBand="0" w:evenHBand="0" w:firstRowFirstColumn="0" w:firstRowLastColumn="0" w:lastRowFirstColumn="0" w:lastRowLastColumn="0"/>
            </w:pPr>
            <w:r w:rsidRPr="00A600F1">
              <w:t>Post ‘Currency Period VI’</w:t>
            </w:r>
          </w:p>
        </w:tc>
        <w:tc>
          <w:tcPr>
            <w:tcW w:w="1964" w:type="dxa"/>
          </w:tcPr>
          <w:p w:rsidRPr="00A600F1" w:rsidR="004B6B4B" w:rsidP="00972B7E" w:rsidRDefault="00D32470" w14:paraId="7F7EA02E" w14:textId="0319E69B">
            <w:pPr>
              <w:jc w:val="both"/>
              <w:cnfStyle w:val="000000000000" w:firstRow="0" w:lastRow="0" w:firstColumn="0" w:lastColumn="0" w:oddVBand="0" w:evenVBand="0" w:oddHBand="0" w:evenHBand="0" w:firstRowFirstColumn="0" w:firstRowLastColumn="0" w:lastRowFirstColumn="0" w:lastRowLastColumn="0"/>
            </w:pPr>
            <w:r w:rsidRPr="00A600F1">
              <w:t>Migrated Portfolio</w:t>
            </w:r>
          </w:p>
        </w:tc>
      </w:tr>
    </w:tbl>
    <w:p w:rsidRPr="00A600F1" w:rsidR="00AE1DE4" w:rsidP="00AE1DE4" w:rsidRDefault="00AE1DE4" w14:paraId="15976EF0" w14:textId="77777777"/>
    <w:p w:rsidRPr="00A600F1" w:rsidR="00AE1DE4" w:rsidP="004C0D8E" w:rsidRDefault="00AE1DE4" w14:paraId="6D879A97"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2" w:id="66"/>
      <w:bookmarkStart w:name="_Toc159600848" w:id="67"/>
      <w:r w:rsidRPr="00A600F1">
        <w:rPr>
          <w:rFonts w:ascii="Trebuchet MS" w:hAnsi="Trebuchet MS"/>
          <w:b/>
          <w:bCs/>
          <w:color w:val="000000" w:themeColor="text1"/>
          <w:szCs w:val="22"/>
        </w:rPr>
        <w:t>Portfolio Transitions</w:t>
      </w:r>
      <w:bookmarkEnd w:id="66"/>
      <w:bookmarkEnd w:id="67"/>
      <w:r w:rsidRPr="00A600F1">
        <w:rPr>
          <w:rFonts w:ascii="Trebuchet MS" w:hAnsi="Trebuchet MS"/>
          <w:b/>
          <w:bCs/>
          <w:color w:val="000000" w:themeColor="text1"/>
          <w:szCs w:val="22"/>
        </w:rPr>
        <w:tab/>
      </w:r>
    </w:p>
    <w:p w:rsidRPr="00A600F1" w:rsidR="00AE1DE4" w:rsidP="00AE1DE4" w:rsidRDefault="00AE1DE4" w14:paraId="064295E9" w14:textId="77777777"/>
    <w:p w:rsidRPr="00A600F1" w:rsidR="00AE1DE4" w:rsidP="00AE1DE4" w:rsidRDefault="00AE1DE4" w14:paraId="437DB348" w14:textId="77777777">
      <w:r w:rsidRPr="00A600F1">
        <w:rPr>
          <w:noProof/>
          <w:lang w:val="en-IN" w:eastAsia="en-IN"/>
        </w:rPr>
        <w:drawing>
          <wp:inline distT="0" distB="0" distL="0" distR="0" wp14:anchorId="2D8B5CDA" wp14:editId="5675E51F">
            <wp:extent cx="6176947" cy="170497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2651" cy="1706550"/>
                    </a:xfrm>
                    <a:prstGeom prst="rect">
                      <a:avLst/>
                    </a:prstGeom>
                    <a:noFill/>
                    <a:ln>
                      <a:noFill/>
                    </a:ln>
                  </pic:spPr>
                </pic:pic>
              </a:graphicData>
            </a:graphic>
          </wp:inline>
        </w:drawing>
      </w:r>
    </w:p>
    <w:p w:rsidRPr="00A600F1" w:rsidR="00AE1DE4" w:rsidP="00AE1DE4" w:rsidRDefault="00AE1DE4" w14:paraId="4853AE5E" w14:textId="03E72120">
      <w:r w:rsidRPr="00A600F1">
        <w:t>Each Portfolio is transited to its next state by NCGTC User. There are however following pre-conditions for the respective transitions:</w:t>
      </w:r>
    </w:p>
    <w:p w:rsidRPr="00A600F1" w:rsidR="00FE1FB7" w:rsidP="00AE1DE4" w:rsidRDefault="00F27296" w14:paraId="476476D8" w14:textId="762C3167">
      <w:pPr>
        <w:rPr>
          <w:b/>
        </w:rPr>
      </w:pPr>
      <w:r w:rsidRPr="00A600F1">
        <w:t>(</w:t>
      </w:r>
      <w:r w:rsidRPr="00A600F1">
        <w:rPr>
          <w:b/>
        </w:rPr>
        <w:t>Note: -</w:t>
      </w:r>
      <w:r w:rsidRPr="00A600F1" w:rsidR="00885052">
        <w:rPr>
          <w:b/>
        </w:rPr>
        <w:t xml:space="preserve">Set </w:t>
      </w:r>
      <w:r w:rsidRPr="00A600F1" w:rsidR="000615D4">
        <w:rPr>
          <w:b/>
        </w:rPr>
        <w:t xml:space="preserve">Rules </w:t>
      </w:r>
      <w:r w:rsidRPr="00A600F1" w:rsidR="00885052">
        <w:rPr>
          <w:b/>
        </w:rPr>
        <w:t xml:space="preserve">for Transition of </w:t>
      </w:r>
      <w:r w:rsidRPr="00A600F1" w:rsidR="00F85C0E">
        <w:rPr>
          <w:b/>
        </w:rPr>
        <w:t>Portfolio: -</w:t>
      </w:r>
    </w:p>
    <w:p w:rsidRPr="00A600F1" w:rsidR="00FE1FB7" w:rsidP="004C0D8E" w:rsidRDefault="003102C9" w14:paraId="7BAD4992" w14:textId="2A68076D">
      <w:pPr>
        <w:pStyle w:val="ListParagraph"/>
        <w:numPr>
          <w:ilvl w:val="0"/>
          <w:numId w:val="53"/>
        </w:numPr>
        <w:rPr>
          <w:b/>
        </w:rPr>
      </w:pPr>
      <w:r w:rsidRPr="00A600F1">
        <w:rPr>
          <w:b/>
        </w:rPr>
        <w:t>For (Base period 4</w:t>
      </w:r>
      <w:r w:rsidRPr="00A600F1" w:rsidR="00592C1F">
        <w:rPr>
          <w:b/>
        </w:rPr>
        <w:t xml:space="preserve"> </w:t>
      </w:r>
      <w:r w:rsidRPr="00A600F1">
        <w:rPr>
          <w:b/>
        </w:rPr>
        <w:t>i.e Q4</w:t>
      </w:r>
      <w:r w:rsidRPr="00A600F1" w:rsidR="00AB79ED">
        <w:rPr>
          <w:b/>
        </w:rPr>
        <w:t xml:space="preserve"> to</w:t>
      </w:r>
      <w:r w:rsidRPr="00A600F1" w:rsidR="00FE1FB7">
        <w:rPr>
          <w:b/>
        </w:rPr>
        <w:t xml:space="preserve"> </w:t>
      </w:r>
      <w:r w:rsidRPr="00A600F1" w:rsidR="008E2776">
        <w:rPr>
          <w:b/>
        </w:rPr>
        <w:t xml:space="preserve">all </w:t>
      </w:r>
      <w:r w:rsidRPr="00A600F1" w:rsidR="00FE1FB7">
        <w:rPr>
          <w:b/>
        </w:rPr>
        <w:t>Currency periods)</w:t>
      </w:r>
      <w:r w:rsidRPr="00A600F1" w:rsidR="00592C1F">
        <w:rPr>
          <w:b/>
        </w:rPr>
        <w:t xml:space="preserve"> </w:t>
      </w:r>
      <w:r w:rsidRPr="00A600F1" w:rsidR="00FE1FB7">
        <w:rPr>
          <w:b/>
        </w:rPr>
        <w:t>- Transition</w:t>
      </w:r>
      <w:r w:rsidRPr="00A600F1" w:rsidR="006D5AD0">
        <w:rPr>
          <w:b/>
        </w:rPr>
        <w:t xml:space="preserve"> </w:t>
      </w:r>
      <w:r w:rsidRPr="00A600F1" w:rsidR="00FE1FB7">
        <w:rPr>
          <w:b/>
        </w:rPr>
        <w:t>not possible for payments are pending for portfolio.</w:t>
      </w:r>
    </w:p>
    <w:p w:rsidRPr="00A600F1" w:rsidR="008472F7" w:rsidP="004C0D8E" w:rsidRDefault="00885052" w14:paraId="191710A2" w14:textId="70C84002">
      <w:pPr>
        <w:pStyle w:val="ListParagraph"/>
        <w:numPr>
          <w:ilvl w:val="0"/>
          <w:numId w:val="53"/>
        </w:numPr>
        <w:rPr>
          <w:b/>
        </w:rPr>
      </w:pPr>
      <w:r w:rsidRPr="00A600F1">
        <w:rPr>
          <w:b/>
        </w:rPr>
        <w:t xml:space="preserve">In case data is not uploaded for </w:t>
      </w:r>
      <w:r w:rsidRPr="00A600F1" w:rsidR="003102C9">
        <w:rPr>
          <w:b/>
        </w:rPr>
        <w:t xml:space="preserve">Base period </w:t>
      </w:r>
      <w:r w:rsidRPr="00A600F1" w:rsidR="00D4336D">
        <w:rPr>
          <w:b/>
        </w:rPr>
        <w:t>4 to</w:t>
      </w:r>
      <w:r w:rsidRPr="00A600F1" w:rsidR="00D832F4">
        <w:rPr>
          <w:b/>
        </w:rPr>
        <w:t xml:space="preserve"> all Currency periods </w:t>
      </w:r>
      <w:r w:rsidRPr="00A600F1" w:rsidR="000201A8">
        <w:rPr>
          <w:b/>
        </w:rPr>
        <w:t>and</w:t>
      </w:r>
      <w:r w:rsidRPr="00A600F1" w:rsidR="00FE1FB7">
        <w:rPr>
          <w:b/>
        </w:rPr>
        <w:t xml:space="preserve"> user transit the </w:t>
      </w:r>
      <w:r w:rsidRPr="00A600F1" w:rsidR="000201A8">
        <w:rPr>
          <w:b/>
        </w:rPr>
        <w:t>portfolio</w:t>
      </w:r>
      <w:r w:rsidRPr="00A600F1" w:rsidR="00FE1FB7">
        <w:rPr>
          <w:b/>
        </w:rPr>
        <w:t xml:space="preserve"> system will </w:t>
      </w:r>
      <w:r w:rsidRPr="00A600F1">
        <w:rPr>
          <w:b/>
        </w:rPr>
        <w:t>prompt</w:t>
      </w:r>
      <w:r w:rsidRPr="00A600F1" w:rsidR="00D149A9">
        <w:rPr>
          <w:b/>
        </w:rPr>
        <w:t xml:space="preserve"> alert</w:t>
      </w:r>
      <w:r w:rsidRPr="00A600F1">
        <w:rPr>
          <w:b/>
        </w:rPr>
        <w:t xml:space="preserve"> to be displayed.</w:t>
      </w:r>
    </w:p>
    <w:p w:rsidRPr="00A600F1" w:rsidR="00885052" w:rsidP="004C0D8E" w:rsidRDefault="008472F7" w14:paraId="54EE7954" w14:textId="79B420BE">
      <w:pPr>
        <w:pStyle w:val="ListParagraph"/>
        <w:numPr>
          <w:ilvl w:val="0"/>
          <w:numId w:val="53"/>
        </w:numPr>
      </w:pPr>
      <w:r w:rsidRPr="00A600F1">
        <w:rPr>
          <w:b/>
        </w:rPr>
        <w:t xml:space="preserve"> Transition of Portfolio to be </w:t>
      </w:r>
      <w:r w:rsidRPr="00A600F1" w:rsidR="00AB7032">
        <w:rPr>
          <w:b/>
        </w:rPr>
        <w:t>allowed Only</w:t>
      </w:r>
      <w:r w:rsidRPr="00A600F1">
        <w:rPr>
          <w:b/>
        </w:rPr>
        <w:t xml:space="preserve"> Billing and payment</w:t>
      </w:r>
      <w:r w:rsidRPr="00A600F1" w:rsidR="00E015D4">
        <w:rPr>
          <w:b/>
        </w:rPr>
        <w:t xml:space="preserve"> done for</w:t>
      </w:r>
      <w:r w:rsidRPr="00A600F1" w:rsidR="00AB7032">
        <w:rPr>
          <w:b/>
        </w:rPr>
        <w:t xml:space="preserve"> </w:t>
      </w:r>
      <w:r w:rsidRPr="00A600F1" w:rsidR="002C0DFB">
        <w:rPr>
          <w:b/>
        </w:rPr>
        <w:t>previous portfolio</w:t>
      </w:r>
      <w:r w:rsidRPr="00A600F1" w:rsidR="00D32ED3">
        <w:rPr>
          <w:b/>
        </w:rPr>
        <w:t xml:space="preserve"> </w:t>
      </w:r>
      <w:r w:rsidRPr="00A600F1" w:rsidR="00AB7032">
        <w:rPr>
          <w:b/>
        </w:rPr>
        <w:t>Period</w:t>
      </w:r>
      <w:r w:rsidRPr="00A600F1" w:rsidR="00D32ED3">
        <w:rPr>
          <w:b/>
        </w:rPr>
        <w:t>s</w:t>
      </w:r>
      <w:r w:rsidRPr="00A600F1" w:rsidR="00AB7032">
        <w:rPr>
          <w:b/>
        </w:rPr>
        <w:t>.</w:t>
      </w:r>
    </w:p>
    <w:p w:rsidRPr="00A600F1" w:rsidR="00972B7E" w:rsidP="00AE1DE4" w:rsidRDefault="00972B7E" w14:paraId="56EDCE64" w14:textId="65359745"/>
    <w:tbl>
      <w:tblPr>
        <w:tblStyle w:val="GridTable1Light-Accent2"/>
        <w:tblW w:w="0" w:type="auto"/>
        <w:tblLook w:val="04A0" w:firstRow="1" w:lastRow="0" w:firstColumn="1" w:lastColumn="0" w:noHBand="0" w:noVBand="1"/>
      </w:tblPr>
      <w:tblGrid>
        <w:gridCol w:w="895"/>
        <w:gridCol w:w="2160"/>
        <w:gridCol w:w="2250"/>
        <w:gridCol w:w="4045"/>
      </w:tblGrid>
      <w:tr w:rsidRPr="00A600F1" w:rsidR="00972B7E" w:rsidTr="00972B7E" w14:paraId="5630F5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Pr="00A600F1" w:rsidR="00972B7E" w:rsidP="00972B7E" w:rsidRDefault="00972B7E" w14:paraId="14D9332F" w14:textId="77777777">
            <w:pPr>
              <w:spacing w:after="160" w:line="259" w:lineRule="auto"/>
            </w:pPr>
            <w:r w:rsidRPr="00A600F1">
              <w:t>S. No.</w:t>
            </w:r>
          </w:p>
        </w:tc>
        <w:tc>
          <w:tcPr>
            <w:tcW w:w="4410" w:type="dxa"/>
            <w:gridSpan w:val="2"/>
          </w:tcPr>
          <w:p w:rsidRPr="00A600F1" w:rsidR="00972B7E" w:rsidP="00972B7E" w:rsidRDefault="00972B7E" w14:paraId="6B8D5F66"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A600F1">
              <w:t>Portfolio Status</w:t>
            </w:r>
          </w:p>
        </w:tc>
        <w:tc>
          <w:tcPr>
            <w:tcW w:w="4045" w:type="dxa"/>
            <w:vMerge w:val="restart"/>
          </w:tcPr>
          <w:p w:rsidRPr="00A600F1" w:rsidR="00972B7E" w:rsidP="00972B7E" w:rsidRDefault="00972B7E" w14:paraId="2991B747"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A600F1">
              <w:t>Pre-Conditions</w:t>
            </w:r>
          </w:p>
        </w:tc>
      </w:tr>
      <w:tr w:rsidRPr="00A600F1" w:rsidR="00972B7E" w:rsidTr="00972B7E" w14:paraId="1103B25A" w14:textId="77777777">
        <w:tc>
          <w:tcPr>
            <w:cnfStyle w:val="001000000000" w:firstRow="0" w:lastRow="0" w:firstColumn="1" w:lastColumn="0" w:oddVBand="0" w:evenVBand="0" w:oddHBand="0" w:evenHBand="0" w:firstRowFirstColumn="0" w:firstRowLastColumn="0" w:lastRowFirstColumn="0" w:lastRowLastColumn="0"/>
            <w:tcW w:w="895" w:type="dxa"/>
            <w:vMerge/>
          </w:tcPr>
          <w:p w:rsidRPr="00A600F1" w:rsidR="00972B7E" w:rsidP="00972B7E" w:rsidRDefault="00972B7E" w14:paraId="2F57B52E" w14:textId="77777777">
            <w:pPr>
              <w:spacing w:after="160" w:line="259" w:lineRule="auto"/>
            </w:pPr>
          </w:p>
        </w:tc>
        <w:tc>
          <w:tcPr>
            <w:tcW w:w="2160" w:type="dxa"/>
          </w:tcPr>
          <w:p w:rsidRPr="00A600F1" w:rsidR="00972B7E" w:rsidP="00972B7E" w:rsidRDefault="00972B7E" w14:paraId="52CE7A01"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Pre-Transition Status</w:t>
            </w:r>
          </w:p>
        </w:tc>
        <w:tc>
          <w:tcPr>
            <w:tcW w:w="2250" w:type="dxa"/>
          </w:tcPr>
          <w:p w:rsidRPr="00A600F1" w:rsidR="00972B7E" w:rsidP="00972B7E" w:rsidRDefault="00972B7E" w14:paraId="562B5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Post-Transition Status</w:t>
            </w:r>
          </w:p>
        </w:tc>
        <w:tc>
          <w:tcPr>
            <w:tcW w:w="4045" w:type="dxa"/>
            <w:vMerge/>
          </w:tcPr>
          <w:p w:rsidRPr="00A600F1" w:rsidR="00972B7E" w:rsidP="00972B7E" w:rsidRDefault="00972B7E" w14:paraId="58FA2FA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Pr="00A600F1" w:rsidR="00972B7E" w:rsidTr="00972B7E" w14:paraId="0B0DCA07"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55DDEA81" w14:textId="77777777">
            <w:pPr>
              <w:spacing w:after="160" w:line="259" w:lineRule="auto"/>
            </w:pPr>
            <w:r w:rsidRPr="00A600F1">
              <w:t>1</w:t>
            </w:r>
          </w:p>
        </w:tc>
        <w:tc>
          <w:tcPr>
            <w:tcW w:w="2160" w:type="dxa"/>
          </w:tcPr>
          <w:p w:rsidRPr="00A600F1" w:rsidR="00972B7E" w:rsidP="00972B7E" w:rsidRDefault="00972B7E" w14:paraId="3D7A3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Base Period – Q1</w:t>
            </w:r>
          </w:p>
        </w:tc>
        <w:tc>
          <w:tcPr>
            <w:tcW w:w="2250" w:type="dxa"/>
          </w:tcPr>
          <w:p w:rsidRPr="00A600F1" w:rsidR="00972B7E" w:rsidP="00972B7E" w:rsidRDefault="00972B7E" w14:paraId="15E1819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Base Period – Q2</w:t>
            </w:r>
          </w:p>
          <w:p w:rsidRPr="00A600F1" w:rsidR="00972B7E" w:rsidP="00972B7E" w:rsidRDefault="00972B7E" w14:paraId="07352AA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A600F1" w:rsidR="00972B7E" w:rsidP="00972B7E" w:rsidRDefault="00972B7E" w14:paraId="1DB28710"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045" w:type="dxa"/>
          </w:tcPr>
          <w:p w:rsidRPr="00A600F1" w:rsidR="00AF0E40" w:rsidP="004C0D8E" w:rsidRDefault="00972B7E" w14:paraId="30AAB20B" w14:textId="3C83EBAB">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Input Data for New CG Request is received within stipulated time</w:t>
            </w:r>
          </w:p>
          <w:p w:rsidRPr="00A600F1" w:rsidR="00972B7E" w:rsidP="004C0D8E" w:rsidRDefault="00972B7E" w14:paraId="0848B838"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1.8.1 section</w:t>
            </w:r>
          </w:p>
          <w:p w:rsidRPr="00A600F1" w:rsidR="00972B7E" w:rsidP="004C0D8E" w:rsidRDefault="00972B7E" w14:paraId="68CFE840"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tc>
      </w:tr>
      <w:tr w:rsidRPr="00A600F1" w:rsidR="00972B7E" w:rsidTr="00972B7E" w14:paraId="19D97233"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2B0C1BCD" w14:textId="77777777">
            <w:pPr>
              <w:spacing w:after="160" w:line="259" w:lineRule="auto"/>
            </w:pPr>
            <w:r w:rsidRPr="00A600F1">
              <w:t>2</w:t>
            </w:r>
          </w:p>
        </w:tc>
        <w:tc>
          <w:tcPr>
            <w:tcW w:w="2160" w:type="dxa"/>
          </w:tcPr>
          <w:p w:rsidRPr="00A600F1" w:rsidR="00972B7E" w:rsidP="00972B7E" w:rsidRDefault="00972B7E" w14:paraId="0A93563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Base Period – Q2</w:t>
            </w:r>
          </w:p>
        </w:tc>
        <w:tc>
          <w:tcPr>
            <w:tcW w:w="2250" w:type="dxa"/>
          </w:tcPr>
          <w:p w:rsidRPr="00A600F1" w:rsidR="00972B7E" w:rsidP="00972B7E" w:rsidRDefault="00972B7E" w14:paraId="515F9E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Base Period – Q3</w:t>
            </w:r>
          </w:p>
        </w:tc>
        <w:tc>
          <w:tcPr>
            <w:tcW w:w="4045" w:type="dxa"/>
          </w:tcPr>
          <w:p w:rsidRPr="00A600F1" w:rsidR="00972B7E" w:rsidP="004C0D8E" w:rsidRDefault="00972B7E" w14:paraId="5C5ECCDE"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Input Data for New CG Request is received within stipulated time</w:t>
            </w:r>
          </w:p>
          <w:p w:rsidRPr="00A600F1" w:rsidR="00972B7E" w:rsidP="004C0D8E" w:rsidRDefault="00972B7E" w14:paraId="3BE64427"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is received within stipulated time</w:t>
            </w:r>
          </w:p>
          <w:p w:rsidRPr="00A600F1" w:rsidR="00972B7E" w:rsidP="004C0D8E" w:rsidRDefault="00972B7E" w14:paraId="0BD16E67"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1.8.1 section</w:t>
            </w:r>
          </w:p>
          <w:p w:rsidRPr="00A600F1" w:rsidR="00972B7E" w:rsidP="004C0D8E" w:rsidRDefault="00972B7E" w14:paraId="7C851DE9"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tc>
      </w:tr>
      <w:tr w:rsidRPr="00A600F1" w:rsidR="00972B7E" w:rsidTr="00972B7E" w14:paraId="48C2890D"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45FEE06D" w14:textId="77777777">
            <w:pPr>
              <w:spacing w:after="160" w:line="259" w:lineRule="auto"/>
            </w:pPr>
            <w:r w:rsidRPr="00A600F1">
              <w:t>3</w:t>
            </w:r>
          </w:p>
        </w:tc>
        <w:tc>
          <w:tcPr>
            <w:tcW w:w="2160" w:type="dxa"/>
          </w:tcPr>
          <w:p w:rsidRPr="00A600F1" w:rsidR="00972B7E" w:rsidP="00972B7E" w:rsidRDefault="00972B7E" w14:paraId="5DF47D8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Base Period – Q3</w:t>
            </w:r>
          </w:p>
        </w:tc>
        <w:tc>
          <w:tcPr>
            <w:tcW w:w="2250" w:type="dxa"/>
          </w:tcPr>
          <w:p w:rsidRPr="00A600F1" w:rsidR="00972B7E" w:rsidP="00972B7E" w:rsidRDefault="00972B7E" w14:paraId="07808C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Base Period – Q4</w:t>
            </w:r>
          </w:p>
        </w:tc>
        <w:tc>
          <w:tcPr>
            <w:tcW w:w="4045" w:type="dxa"/>
          </w:tcPr>
          <w:p w:rsidRPr="00A600F1" w:rsidR="00972B7E" w:rsidP="004C0D8E" w:rsidRDefault="00972B7E" w14:paraId="6991FFF1"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Input Data for New CG Request is received within stipulated time</w:t>
            </w:r>
          </w:p>
          <w:p w:rsidRPr="00A600F1" w:rsidR="00972B7E" w:rsidP="004C0D8E" w:rsidRDefault="00972B7E" w14:paraId="2114A854"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1.8.1 section</w:t>
            </w:r>
          </w:p>
          <w:p w:rsidRPr="00A600F1" w:rsidR="009C1CAF" w:rsidP="004C0D8E" w:rsidRDefault="00972B7E" w14:paraId="308A67F2" w14:textId="674A02B4">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tc>
      </w:tr>
      <w:tr w:rsidRPr="00A600F1" w:rsidR="00972B7E" w:rsidTr="00972B7E" w14:paraId="7BDF08C6"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6A10A544" w14:textId="77777777">
            <w:pPr>
              <w:spacing w:after="160" w:line="259" w:lineRule="auto"/>
            </w:pPr>
            <w:r w:rsidRPr="00A600F1">
              <w:t>4</w:t>
            </w:r>
          </w:p>
        </w:tc>
        <w:tc>
          <w:tcPr>
            <w:tcW w:w="2160" w:type="dxa"/>
          </w:tcPr>
          <w:p w:rsidRPr="00A600F1" w:rsidR="00972B7E" w:rsidP="00972B7E" w:rsidRDefault="00972B7E" w14:paraId="1BA110F9"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Base Period – Q4</w:t>
            </w:r>
          </w:p>
        </w:tc>
        <w:tc>
          <w:tcPr>
            <w:tcW w:w="2250" w:type="dxa"/>
          </w:tcPr>
          <w:p w:rsidRPr="00A600F1" w:rsidR="00972B7E" w:rsidP="00972B7E" w:rsidRDefault="00972B7E" w14:paraId="0D14F02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Crystallized</w:t>
            </w:r>
          </w:p>
        </w:tc>
        <w:tc>
          <w:tcPr>
            <w:tcW w:w="4045" w:type="dxa"/>
          </w:tcPr>
          <w:p w:rsidRPr="00A600F1" w:rsidR="00972B7E" w:rsidP="004C0D8E" w:rsidRDefault="00972B7E" w14:paraId="774EF8BD"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Input Data for New CG Request is received within stipulated time</w:t>
            </w:r>
          </w:p>
          <w:p w:rsidRPr="00A600F1" w:rsidR="00972B7E" w:rsidP="004C0D8E" w:rsidRDefault="00972B7E" w14:paraId="2BA9574F"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is received within stipulated time</w:t>
            </w:r>
          </w:p>
          <w:p w:rsidRPr="00A600F1" w:rsidR="00972B7E" w:rsidP="004C0D8E" w:rsidRDefault="00972B7E" w14:paraId="1A8733DD"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1.8.1 section</w:t>
            </w:r>
          </w:p>
          <w:p w:rsidRPr="00A600F1" w:rsidR="00972B7E" w:rsidP="004C0D8E" w:rsidRDefault="00972B7E" w14:paraId="2169E0B3"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p w:rsidRPr="00A600F1" w:rsidR="00225DA0" w:rsidP="004C0D8E" w:rsidRDefault="00225DA0" w14:paraId="4FDD67AC" w14:textId="2A5AAEA9">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In case data is not uploaded for particular quarter</w:t>
            </w:r>
            <w:r w:rsidRPr="00A600F1" w:rsidR="00D85471">
              <w:t xml:space="preserve"> </w:t>
            </w:r>
            <w:r w:rsidRPr="00A600F1">
              <w:t>(Base Period) then alert prompt to be displayed.</w:t>
            </w:r>
          </w:p>
        </w:tc>
      </w:tr>
      <w:tr w:rsidRPr="00A600F1" w:rsidR="00972B7E" w:rsidTr="00972B7E" w14:paraId="5425C0E7"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36608539" w14:textId="77777777">
            <w:pPr>
              <w:spacing w:after="160" w:line="259" w:lineRule="auto"/>
            </w:pPr>
            <w:r w:rsidRPr="00A600F1">
              <w:t>5</w:t>
            </w:r>
          </w:p>
        </w:tc>
        <w:tc>
          <w:tcPr>
            <w:tcW w:w="2160" w:type="dxa"/>
          </w:tcPr>
          <w:p w:rsidRPr="00A600F1" w:rsidR="00972B7E" w:rsidP="00972B7E" w:rsidRDefault="00972B7E" w14:paraId="2FE3A7C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Crystallized</w:t>
            </w:r>
          </w:p>
        </w:tc>
        <w:tc>
          <w:tcPr>
            <w:tcW w:w="2250" w:type="dxa"/>
          </w:tcPr>
          <w:p w:rsidRPr="00A600F1" w:rsidR="00972B7E" w:rsidP="00972B7E" w:rsidRDefault="00972B7E" w14:paraId="4BA7A55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w:t>
            </w:r>
          </w:p>
        </w:tc>
        <w:tc>
          <w:tcPr>
            <w:tcW w:w="4045" w:type="dxa"/>
          </w:tcPr>
          <w:p w:rsidRPr="00A600F1" w:rsidR="00972B7E" w:rsidP="004C0D8E" w:rsidRDefault="001E3113" w14:paraId="797E57E9" w14:textId="4A823F5B">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 xml:space="preserve">No </w:t>
            </w:r>
            <w:r w:rsidRPr="00A600F1" w:rsidR="0009510A">
              <w:t>data</w:t>
            </w:r>
            <w:r w:rsidRPr="00A600F1">
              <w:t xml:space="preserve"> </w:t>
            </w:r>
            <w:r w:rsidRPr="00A600F1" w:rsidR="0009510A">
              <w:t>updating</w:t>
            </w:r>
          </w:p>
          <w:p w:rsidRPr="00A600F1" w:rsidR="00972B7E" w:rsidP="004C0D8E" w:rsidRDefault="001E3113" w14:paraId="7EFF8206" w14:textId="569EB3F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 xml:space="preserve">No </w:t>
            </w:r>
            <w:r w:rsidRPr="00A600F1" w:rsidR="00972B7E">
              <w:t xml:space="preserve">Billing Cycle is executed </w:t>
            </w:r>
          </w:p>
          <w:p w:rsidRPr="00A600F1" w:rsidR="00972B7E" w:rsidP="004C0D8E" w:rsidRDefault="001E3113" w14:paraId="2B2C0E1A" w14:textId="186419AF">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 xml:space="preserve">No </w:t>
            </w:r>
            <w:r w:rsidRPr="00A600F1" w:rsidR="00972B7E">
              <w:t>Payment is received from MLI</w:t>
            </w:r>
          </w:p>
        </w:tc>
      </w:tr>
      <w:tr w:rsidRPr="00A600F1" w:rsidR="00972B7E" w:rsidTr="00972B7E" w14:paraId="02B47850"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4766465E" w14:textId="77777777">
            <w:pPr>
              <w:spacing w:after="160" w:line="259" w:lineRule="auto"/>
            </w:pPr>
            <w:r w:rsidRPr="00A600F1">
              <w:t>6</w:t>
            </w:r>
          </w:p>
        </w:tc>
        <w:tc>
          <w:tcPr>
            <w:tcW w:w="2160" w:type="dxa"/>
          </w:tcPr>
          <w:p w:rsidRPr="00A600F1" w:rsidR="00972B7E" w:rsidP="00972B7E" w:rsidRDefault="00972B7E" w14:paraId="39A665EE"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w:t>
            </w:r>
          </w:p>
        </w:tc>
        <w:tc>
          <w:tcPr>
            <w:tcW w:w="2250" w:type="dxa"/>
          </w:tcPr>
          <w:p w:rsidRPr="00A600F1" w:rsidR="00972B7E" w:rsidP="00972B7E" w:rsidRDefault="00972B7E" w14:paraId="3FA136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II</w:t>
            </w:r>
          </w:p>
        </w:tc>
        <w:tc>
          <w:tcPr>
            <w:tcW w:w="4045" w:type="dxa"/>
          </w:tcPr>
          <w:p w:rsidRPr="00A600F1" w:rsidR="00972B7E" w:rsidP="004C0D8E" w:rsidRDefault="00972B7E" w14:paraId="26C2F9EE"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is received within stipulated time</w:t>
            </w:r>
          </w:p>
          <w:p w:rsidRPr="00A600F1" w:rsidR="00972B7E" w:rsidP="004C0D8E" w:rsidRDefault="00972B7E" w14:paraId="20FAEF09"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1.8.2 section</w:t>
            </w:r>
          </w:p>
          <w:p w:rsidRPr="00A600F1" w:rsidR="00972B7E" w:rsidP="004C0D8E" w:rsidRDefault="00972B7E" w14:paraId="33002BBC"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p w:rsidRPr="00A600F1" w:rsidR="00225DA0" w:rsidP="004C0D8E" w:rsidRDefault="00F932E1" w14:paraId="55B1025C" w14:textId="65F81CC1">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S</w:t>
            </w:r>
            <w:r w:rsidRPr="00A600F1" w:rsidR="00225DA0">
              <w:t>et for Transition where transition of Portfolio to be allowed only Billing and  payment of Currency Period and approval on previous currency period is pending.</w:t>
            </w:r>
          </w:p>
        </w:tc>
      </w:tr>
      <w:tr w:rsidRPr="00A600F1" w:rsidR="00972B7E" w:rsidTr="00972B7E" w14:paraId="0A638D10"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60785653" w14:textId="77777777">
            <w:pPr>
              <w:spacing w:after="160" w:line="259" w:lineRule="auto"/>
            </w:pPr>
            <w:r w:rsidRPr="00A600F1">
              <w:t>7</w:t>
            </w:r>
          </w:p>
        </w:tc>
        <w:tc>
          <w:tcPr>
            <w:tcW w:w="2160" w:type="dxa"/>
          </w:tcPr>
          <w:p w:rsidRPr="00A600F1" w:rsidR="00972B7E" w:rsidP="00972B7E" w:rsidRDefault="00972B7E" w14:paraId="0394900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II</w:t>
            </w:r>
          </w:p>
        </w:tc>
        <w:tc>
          <w:tcPr>
            <w:tcW w:w="2250" w:type="dxa"/>
          </w:tcPr>
          <w:p w:rsidRPr="00A600F1" w:rsidR="00972B7E" w:rsidP="00972B7E" w:rsidRDefault="00972B7E" w14:paraId="7565961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III</w:t>
            </w:r>
          </w:p>
        </w:tc>
        <w:tc>
          <w:tcPr>
            <w:tcW w:w="4045" w:type="dxa"/>
          </w:tcPr>
          <w:p w:rsidRPr="00A600F1" w:rsidR="00972B7E" w:rsidP="004C0D8E" w:rsidRDefault="00972B7E" w14:paraId="553C93E7"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is received within stipulated time</w:t>
            </w:r>
          </w:p>
          <w:p w:rsidRPr="00A600F1" w:rsidR="00972B7E" w:rsidP="004C0D8E" w:rsidRDefault="00972B7E" w14:paraId="1002D5C5" w14:textId="3F562DD0">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Claim Lodgment (Interim) &amp; Settlement</w:t>
            </w:r>
          </w:p>
          <w:p w:rsidRPr="00A600F1" w:rsidR="005A51F8" w:rsidP="004C0D8E" w:rsidRDefault="005A51F8" w14:paraId="68285316" w14:textId="203FF1E2">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Firstly, Billing Cycle execution and charge CG Fees only on “</w:t>
            </w:r>
            <w:r w:rsidRPr="00A600F1" w:rsidR="00AC79E6">
              <w:t>Standard” and “NPA”</w:t>
            </w:r>
            <w:r w:rsidRPr="00A600F1">
              <w:t xml:space="preserve"> loan account number</w:t>
            </w:r>
            <w:r w:rsidRPr="00A600F1" w:rsidR="00AC79E6">
              <w:t>s</w:t>
            </w:r>
            <w:r w:rsidRPr="00A600F1">
              <w:t>. Consider Accounts with state “Guarantees in-force” state i.e. 30010 for billing.</w:t>
            </w:r>
          </w:p>
          <w:p w:rsidRPr="00A600F1" w:rsidR="00972B7E" w:rsidP="004C0D8E" w:rsidRDefault="00972B7E" w14:paraId="57CF99AB"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1.8.2 section</w:t>
            </w:r>
          </w:p>
          <w:p w:rsidRPr="00A600F1" w:rsidR="00972B7E" w:rsidP="004C0D8E" w:rsidRDefault="00972B7E" w14:paraId="74E18E28"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p w:rsidRPr="00A600F1" w:rsidR="00225DA0" w:rsidP="004C0D8E" w:rsidRDefault="00F932E1" w14:paraId="52470A50" w14:textId="5B505E15">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S</w:t>
            </w:r>
            <w:r w:rsidRPr="00A600F1" w:rsidR="00225DA0">
              <w:t xml:space="preserve">et for Transition where transition of Portfolio to be allowed only Billing </w:t>
            </w:r>
            <w:r w:rsidRPr="00A600F1">
              <w:t>and payment</w:t>
            </w:r>
            <w:r w:rsidRPr="00A600F1" w:rsidR="00225DA0">
              <w:t xml:space="preserve"> of Currency Period and approval on previous currency period is pending.</w:t>
            </w:r>
          </w:p>
        </w:tc>
      </w:tr>
      <w:tr w:rsidRPr="00A600F1" w:rsidR="00972B7E" w:rsidTr="00972B7E" w14:paraId="29DD58A5"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282744CE" w14:textId="77777777">
            <w:pPr>
              <w:spacing w:after="160" w:line="259" w:lineRule="auto"/>
            </w:pPr>
            <w:r w:rsidRPr="00A600F1">
              <w:t>8</w:t>
            </w:r>
          </w:p>
        </w:tc>
        <w:tc>
          <w:tcPr>
            <w:tcW w:w="2160" w:type="dxa"/>
          </w:tcPr>
          <w:p w:rsidRPr="00A600F1" w:rsidR="00972B7E" w:rsidP="00972B7E" w:rsidRDefault="00972B7E" w14:paraId="058749D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III</w:t>
            </w:r>
          </w:p>
        </w:tc>
        <w:tc>
          <w:tcPr>
            <w:tcW w:w="2250" w:type="dxa"/>
          </w:tcPr>
          <w:p w:rsidRPr="00A600F1" w:rsidR="00972B7E" w:rsidP="00972B7E" w:rsidRDefault="00972B7E" w14:paraId="322856A8"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IV</w:t>
            </w:r>
          </w:p>
          <w:p w:rsidRPr="00A600F1" w:rsidR="00972B7E" w:rsidP="00972B7E" w:rsidRDefault="00972B7E" w14:paraId="5091428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A600F1" w:rsidR="00972B7E" w:rsidP="00972B7E" w:rsidRDefault="00972B7E" w14:paraId="6FB2D4B1"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A600F1" w:rsidR="00972B7E" w:rsidP="00972B7E" w:rsidRDefault="00972B7E" w14:paraId="3A96705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045" w:type="dxa"/>
          </w:tcPr>
          <w:p w:rsidRPr="00A600F1" w:rsidR="00972B7E" w:rsidP="004C0D8E" w:rsidRDefault="00972B7E" w14:paraId="386115D2"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is received within stipulated time</w:t>
            </w:r>
          </w:p>
          <w:p w:rsidRPr="00A600F1" w:rsidR="00972B7E" w:rsidP="004C0D8E" w:rsidRDefault="00972B7E" w14:paraId="7F8EED0E" w14:textId="29234C7C">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Claim Lodgment (Interim) &amp; Settlement</w:t>
            </w:r>
          </w:p>
          <w:p w:rsidRPr="00A600F1" w:rsidR="00972B7E" w:rsidP="004C0D8E" w:rsidRDefault="00972B7E" w14:paraId="29293523"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1.8.2 section</w:t>
            </w:r>
          </w:p>
          <w:p w:rsidRPr="00A600F1" w:rsidR="00972B7E" w:rsidP="004C0D8E" w:rsidRDefault="00972B7E" w14:paraId="2CE84DB7"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p w:rsidRPr="00A600F1" w:rsidR="00972B7E" w:rsidP="004C0D8E" w:rsidRDefault="00972B7E" w14:paraId="10F893E3" w14:textId="4018CC98">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 xml:space="preserve">Claim </w:t>
            </w:r>
            <w:r w:rsidRPr="00A600F1" w:rsidR="00225DA0">
              <w:t>Lodgment &amp;</w:t>
            </w:r>
            <w:r w:rsidRPr="00A600F1">
              <w:t xml:space="preserve"> Settlement</w:t>
            </w:r>
          </w:p>
          <w:p w:rsidRPr="00A600F1" w:rsidR="00225DA0" w:rsidP="004C0D8E" w:rsidRDefault="00225DA0" w14:paraId="66FA42B0" w14:textId="33E0F5DC">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set for Transition where transition of Portfolio to be allowed only Billing and  payment of Currency Period and approval on previous currency period is pending.</w:t>
            </w:r>
          </w:p>
        </w:tc>
      </w:tr>
      <w:tr w:rsidRPr="00A600F1" w:rsidR="00972B7E" w:rsidTr="00972B7E" w14:paraId="5193C0FB"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2B9E6B57" w14:textId="77777777">
            <w:pPr>
              <w:spacing w:after="160" w:line="259" w:lineRule="auto"/>
            </w:pPr>
            <w:r w:rsidRPr="00A600F1">
              <w:t>9</w:t>
            </w:r>
          </w:p>
        </w:tc>
        <w:tc>
          <w:tcPr>
            <w:tcW w:w="2160" w:type="dxa"/>
          </w:tcPr>
          <w:p w:rsidRPr="00A600F1" w:rsidR="00972B7E" w:rsidP="00972B7E" w:rsidRDefault="00972B7E" w14:paraId="7788A15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IV</w:t>
            </w:r>
          </w:p>
        </w:tc>
        <w:tc>
          <w:tcPr>
            <w:tcW w:w="2250" w:type="dxa"/>
          </w:tcPr>
          <w:p w:rsidRPr="00A600F1" w:rsidR="00972B7E" w:rsidP="00972B7E" w:rsidRDefault="00972B7E" w14:paraId="4FA1DA3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V</w:t>
            </w:r>
          </w:p>
        </w:tc>
        <w:tc>
          <w:tcPr>
            <w:tcW w:w="4045" w:type="dxa"/>
          </w:tcPr>
          <w:p w:rsidRPr="00A600F1" w:rsidR="00972B7E" w:rsidP="004C0D8E" w:rsidRDefault="00972B7E" w14:paraId="0F3E8EB6"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is received within stipulated time</w:t>
            </w:r>
          </w:p>
          <w:p w:rsidRPr="00A600F1" w:rsidR="00972B7E" w:rsidP="004C0D8E" w:rsidRDefault="00972B7E" w14:paraId="02C312AD"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received from MLI.</w:t>
            </w:r>
          </w:p>
          <w:p w:rsidRPr="00A600F1" w:rsidR="00972B7E" w:rsidP="004C0D8E" w:rsidRDefault="00972B7E" w14:paraId="4D705DA5" w14:textId="3CB96CAE">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Once billing done, then only Final Claim lodgment and settlement should happen.</w:t>
            </w:r>
            <w:r w:rsidRPr="00A600F1" w:rsidR="002170C8">
              <w:t>(</w:t>
            </w:r>
            <w:r w:rsidRPr="00A600F1" w:rsidR="002170C8">
              <w:rPr>
                <w:lang w:val="en-IN"/>
              </w:rPr>
              <w:t xml:space="preserve"> For Cp4 billing should be done on all standard accounts as on 31st March of the CP3 period )</w:t>
            </w:r>
          </w:p>
          <w:p w:rsidRPr="00A600F1" w:rsidR="00225DA0" w:rsidP="004C0D8E" w:rsidRDefault="00225DA0" w14:paraId="10B02BFA" w14:textId="70F815C8">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set for Transition where transition of Portfolio to be allowed only Billing and  payment of Currency Period and approval on previous currency period is pending.</w:t>
            </w:r>
          </w:p>
        </w:tc>
      </w:tr>
      <w:tr w:rsidRPr="00A600F1" w:rsidR="00972B7E" w:rsidTr="00972B7E" w14:paraId="10C5390F"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2C5F3FA4" w14:textId="77777777">
            <w:pPr>
              <w:spacing w:after="160" w:line="259" w:lineRule="auto"/>
            </w:pPr>
            <w:r w:rsidRPr="00A600F1">
              <w:t>10</w:t>
            </w:r>
          </w:p>
        </w:tc>
        <w:tc>
          <w:tcPr>
            <w:tcW w:w="2160" w:type="dxa"/>
          </w:tcPr>
          <w:p w:rsidRPr="00A600F1" w:rsidR="00972B7E" w:rsidP="00972B7E" w:rsidRDefault="00972B7E" w14:paraId="5D1943F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V</w:t>
            </w:r>
          </w:p>
        </w:tc>
        <w:tc>
          <w:tcPr>
            <w:tcW w:w="2250" w:type="dxa"/>
          </w:tcPr>
          <w:p w:rsidRPr="00A600F1" w:rsidR="00972B7E" w:rsidP="00972B7E" w:rsidRDefault="00972B7E" w14:paraId="2D51C00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VI</w:t>
            </w:r>
          </w:p>
        </w:tc>
        <w:tc>
          <w:tcPr>
            <w:tcW w:w="4045" w:type="dxa"/>
          </w:tcPr>
          <w:p w:rsidRPr="00A600F1" w:rsidR="00972B7E" w:rsidP="004C0D8E" w:rsidRDefault="00972B7E" w14:paraId="34400609"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only those accounts which were considered for CPIV billing) is received within stipulated time</w:t>
            </w:r>
          </w:p>
          <w:p w:rsidRPr="00A600F1" w:rsidR="00972B7E" w:rsidP="004C0D8E" w:rsidRDefault="00972B7E" w14:paraId="17346409" w14:textId="2DBFAB58">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Claim Lodgment (Interim) &amp; Settlement</w:t>
            </w:r>
          </w:p>
          <w:p w:rsidRPr="00A600F1" w:rsidR="00972B7E" w:rsidP="004C0D8E" w:rsidRDefault="00972B7E" w14:paraId="4FEE5BCD"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1.8.2 section</w:t>
            </w:r>
          </w:p>
          <w:p w:rsidRPr="00A600F1" w:rsidR="00972B7E" w:rsidP="004C0D8E" w:rsidRDefault="00972B7E" w14:paraId="2C367DB9"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p w:rsidRPr="00A600F1" w:rsidR="00225DA0" w:rsidP="004C0D8E" w:rsidRDefault="00225DA0" w14:paraId="06449999" w14:textId="14C1F21E">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set for Transition where transition of Portfolio to be allowed only Billing and  payment of Currency Period and approval on previous currency period is pending.</w:t>
            </w:r>
          </w:p>
        </w:tc>
      </w:tr>
      <w:tr w:rsidRPr="00A600F1" w:rsidR="00972B7E" w:rsidTr="00972B7E" w14:paraId="01313EA1"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792AA9F2" w14:textId="77777777">
            <w:pPr>
              <w:spacing w:after="160" w:line="259" w:lineRule="auto"/>
            </w:pPr>
            <w:r w:rsidRPr="00A600F1">
              <w:t>11</w:t>
            </w:r>
          </w:p>
        </w:tc>
        <w:tc>
          <w:tcPr>
            <w:tcW w:w="2160" w:type="dxa"/>
          </w:tcPr>
          <w:p w:rsidRPr="00A600F1" w:rsidR="00972B7E" w:rsidP="00972B7E" w:rsidRDefault="00972B7E" w14:paraId="74C69D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VI</w:t>
            </w:r>
          </w:p>
        </w:tc>
        <w:tc>
          <w:tcPr>
            <w:tcW w:w="2250" w:type="dxa"/>
          </w:tcPr>
          <w:p w:rsidRPr="00A600F1" w:rsidR="00972B7E" w:rsidP="00972B7E" w:rsidRDefault="00972B7E" w14:paraId="028C8A15"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VII</w:t>
            </w:r>
          </w:p>
        </w:tc>
        <w:tc>
          <w:tcPr>
            <w:tcW w:w="4045" w:type="dxa"/>
          </w:tcPr>
          <w:p w:rsidRPr="00A600F1" w:rsidR="00972B7E" w:rsidP="004C0D8E" w:rsidRDefault="00972B7E" w14:paraId="649A00A6"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only those accounts which were considered for CPIV billing) is received within stipulated time</w:t>
            </w:r>
          </w:p>
          <w:p w:rsidRPr="00A600F1" w:rsidR="00972B7E" w:rsidP="004C0D8E" w:rsidRDefault="00972B7E" w14:paraId="0317C2EB" w14:textId="06E9A66F">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Claim Lodgment (Interim) &amp; Settlement</w:t>
            </w:r>
          </w:p>
          <w:p w:rsidRPr="00A600F1" w:rsidR="00972B7E" w:rsidP="004C0D8E" w:rsidRDefault="00972B7E" w14:paraId="419D56FC"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Billing Cycle is executed – Refer 1.8.2 section</w:t>
            </w:r>
          </w:p>
          <w:p w:rsidRPr="00A600F1" w:rsidR="00972B7E" w:rsidP="004C0D8E" w:rsidRDefault="00972B7E" w14:paraId="4C1EE26E"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Payment is received from MLI</w:t>
            </w:r>
          </w:p>
          <w:p w:rsidRPr="00A600F1" w:rsidR="00972B7E" w:rsidP="004C0D8E" w:rsidRDefault="00972B7E" w14:paraId="6FEFCFCE" w14:textId="229B4109">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 xml:space="preserve">Claim </w:t>
            </w:r>
            <w:r w:rsidRPr="00A600F1" w:rsidR="00225DA0">
              <w:t>Lodgment &amp;</w:t>
            </w:r>
            <w:r w:rsidRPr="00A600F1">
              <w:t xml:space="preserve"> Settlement</w:t>
            </w:r>
          </w:p>
          <w:p w:rsidRPr="00A600F1" w:rsidR="00225DA0" w:rsidP="004C0D8E" w:rsidRDefault="00225DA0" w14:paraId="57E1817B" w14:textId="1E7899F2">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set for Transition where transition of Portfolio to be allowed only Billing and  payment of Currency Period and approval on previous currency period is pending.</w:t>
            </w:r>
          </w:p>
        </w:tc>
      </w:tr>
      <w:tr w:rsidRPr="00A600F1" w:rsidR="00972B7E" w:rsidTr="00972B7E" w14:paraId="06309C19" w14:textId="77777777">
        <w:tc>
          <w:tcPr>
            <w:cnfStyle w:val="001000000000" w:firstRow="0" w:lastRow="0" w:firstColumn="1" w:lastColumn="0" w:oddVBand="0" w:evenVBand="0" w:oddHBand="0" w:evenHBand="0" w:firstRowFirstColumn="0" w:firstRowLastColumn="0" w:lastRowFirstColumn="0" w:lastRowLastColumn="0"/>
            <w:tcW w:w="895" w:type="dxa"/>
          </w:tcPr>
          <w:p w:rsidRPr="00A600F1" w:rsidR="00972B7E" w:rsidP="00972B7E" w:rsidRDefault="00972B7E" w14:paraId="593C4C07" w14:textId="77777777">
            <w:pPr>
              <w:spacing w:after="160" w:line="259" w:lineRule="auto"/>
            </w:pPr>
            <w:r w:rsidRPr="00A600F1">
              <w:t>12</w:t>
            </w:r>
          </w:p>
        </w:tc>
        <w:tc>
          <w:tcPr>
            <w:tcW w:w="2160" w:type="dxa"/>
          </w:tcPr>
          <w:p w:rsidRPr="00A600F1" w:rsidR="00972B7E" w:rsidP="00972B7E" w:rsidRDefault="00972B7E" w14:paraId="793D827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Currency Period VII</w:t>
            </w:r>
          </w:p>
        </w:tc>
        <w:tc>
          <w:tcPr>
            <w:tcW w:w="2250" w:type="dxa"/>
          </w:tcPr>
          <w:p w:rsidRPr="00A600F1" w:rsidR="00972B7E" w:rsidP="00972B7E" w:rsidRDefault="00972B7E" w14:paraId="47C2A69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A600F1">
              <w:t>Close</w:t>
            </w:r>
          </w:p>
        </w:tc>
        <w:tc>
          <w:tcPr>
            <w:tcW w:w="4045" w:type="dxa"/>
          </w:tcPr>
          <w:p w:rsidRPr="00A600F1" w:rsidR="00972B7E" w:rsidP="004C0D8E" w:rsidRDefault="00972B7E" w14:paraId="117E7BED"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Update Data (if applicable, only those accounts which were considered for CPIV billing) is received within stipulated time</w:t>
            </w:r>
          </w:p>
          <w:p w:rsidRPr="00A600F1" w:rsidR="00972B7E" w:rsidP="004C0D8E" w:rsidRDefault="00972B7E" w14:paraId="3C64F0FD" w14:textId="77777777">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No Billing on Update file.</w:t>
            </w:r>
          </w:p>
          <w:p w:rsidRPr="00A600F1" w:rsidR="00972B7E" w:rsidP="004C0D8E" w:rsidRDefault="00972B7E" w14:paraId="077DF51A" w14:textId="4E8EE0CA">
            <w:pPr>
              <w:numPr>
                <w:ilvl w:val="0"/>
                <w:numId w:val="44"/>
              </w:numPr>
              <w:spacing w:after="160" w:line="259" w:lineRule="auto"/>
              <w:cnfStyle w:val="000000000000" w:firstRow="0" w:lastRow="0" w:firstColumn="0" w:lastColumn="0" w:oddVBand="0" w:evenVBand="0" w:oddHBand="0" w:evenHBand="0" w:firstRowFirstColumn="0" w:firstRowLastColumn="0" w:lastRowFirstColumn="0" w:lastRowLastColumn="0"/>
            </w:pPr>
            <w:r w:rsidRPr="00A600F1">
              <w:t>Final Claim lodgment and settlement.</w:t>
            </w:r>
          </w:p>
        </w:tc>
      </w:tr>
    </w:tbl>
    <w:p w:rsidRPr="00A600F1" w:rsidR="00AE1DE4" w:rsidP="00AE1DE4" w:rsidRDefault="00AE1DE4" w14:paraId="6495F499" w14:textId="77777777"/>
    <w:p w:rsidRPr="00A600F1" w:rsidR="00AE1DE4" w:rsidP="004C0D8E" w:rsidRDefault="00AE1DE4" w14:paraId="67D56F9D" w14:textId="08208E79">
      <w:pPr>
        <w:pStyle w:val="ListParagraph"/>
        <w:numPr>
          <w:ilvl w:val="0"/>
          <w:numId w:val="44"/>
        </w:numPr>
      </w:pPr>
      <w:r w:rsidRPr="00A600F1">
        <w:t xml:space="preserve">Portfolio remains in the state of Base Period for One FY in which it is created. </w:t>
      </w:r>
      <w:r w:rsidRPr="00A600F1" w:rsidR="00972B7E">
        <w:t>Thus,</w:t>
      </w:r>
      <w:r w:rsidRPr="00A600F1">
        <w:t xml:space="preserve"> it may have existence with full four quarters or less than four quarters (depending on when it is created). After the fourth quarter of Base Period, the portfolio needs to be </w:t>
      </w:r>
      <w:r w:rsidRPr="00A600F1">
        <w:rPr>
          <w:i/>
        </w:rPr>
        <w:t>CRYSTALLIZED</w:t>
      </w:r>
      <w:r w:rsidRPr="00A600F1">
        <w:t xml:space="preserve"> and transited to currency </w:t>
      </w:r>
      <w:r w:rsidRPr="00A600F1" w:rsidR="001F2508">
        <w:t>periods (Cp1 to Cp7)</w:t>
      </w:r>
      <w:r w:rsidRPr="00A600F1">
        <w:t xml:space="preserve">. There are three such currency period in this scheme: Currency Period I, Currency Period </w:t>
      </w:r>
      <w:r w:rsidRPr="00A600F1" w:rsidR="001F2508">
        <w:t>II, Currency</w:t>
      </w:r>
      <w:r w:rsidRPr="00A600F1">
        <w:t xml:space="preserve"> Period III</w:t>
      </w:r>
      <w:r w:rsidRPr="00A600F1" w:rsidR="001F2508">
        <w:t>, Currency Period IV, Currency Period V, Currency Period VI and Currency Period VII</w:t>
      </w:r>
      <w:r w:rsidRPr="00A600F1">
        <w:t xml:space="preserve">. After Currency Period </w:t>
      </w:r>
      <w:r w:rsidRPr="00A600F1" w:rsidR="001F2508">
        <w:t>IV</w:t>
      </w:r>
      <w:r w:rsidRPr="00A600F1">
        <w:t>,</w:t>
      </w:r>
      <w:r w:rsidRPr="00A600F1" w:rsidR="001F2508">
        <w:t xml:space="preserve"> portfolio migrated in Currency Period </w:t>
      </w:r>
      <w:r w:rsidRPr="00A600F1" w:rsidR="008A374B">
        <w:t>V and</w:t>
      </w:r>
      <w:r w:rsidRPr="00A600F1" w:rsidR="001F2508">
        <w:t xml:space="preserve"> after Currency Period VI</w:t>
      </w:r>
      <w:r w:rsidRPr="00A600F1" w:rsidR="00CD334A">
        <w:t>I</w:t>
      </w:r>
      <w:r w:rsidRPr="00A600F1" w:rsidR="001F2508">
        <w:t xml:space="preserve"> t</w:t>
      </w:r>
      <w:r w:rsidRPr="00A600F1">
        <w:t>he portfolio is closed and settled.</w:t>
      </w:r>
    </w:p>
    <w:p w:rsidRPr="00A600F1" w:rsidR="00AE1DE4" w:rsidP="004C0D8E" w:rsidRDefault="00AE1DE4" w14:paraId="0227D8AB" w14:textId="77777777">
      <w:pPr>
        <w:pStyle w:val="ListParagraph"/>
        <w:numPr>
          <w:ilvl w:val="0"/>
          <w:numId w:val="44"/>
        </w:numPr>
      </w:pPr>
      <w:r w:rsidRPr="00A600F1">
        <w:t>No input file for ‘New CG Request’ is accepted after Crystallized state of portfolio except for the ‘Update’ file for the existing loan information in the portfolio will be accepted.</w:t>
      </w:r>
    </w:p>
    <w:p w:rsidRPr="00A600F1" w:rsidR="00AE1DE4" w:rsidP="004C0D8E" w:rsidRDefault="00AE1DE4" w14:paraId="4DAFCA8C" w14:textId="77777777">
      <w:pPr>
        <w:pStyle w:val="ListParagraph"/>
        <w:numPr>
          <w:ilvl w:val="0"/>
          <w:numId w:val="44"/>
        </w:numPr>
      </w:pPr>
      <w:r w:rsidRPr="00A600F1">
        <w:t>Post Closure of Portfolio, only recoveries to the claim lodged is permitted. No input file for updates will be accepted.</w:t>
      </w:r>
    </w:p>
    <w:p w:rsidRPr="00A600F1" w:rsidR="00AE1DE4" w:rsidP="004C0D8E" w:rsidRDefault="00AE1DE4" w14:paraId="6BFA4010" w14:textId="6322D79A">
      <w:pPr>
        <w:pStyle w:val="ListParagraph"/>
        <w:numPr>
          <w:ilvl w:val="0"/>
          <w:numId w:val="44"/>
        </w:numPr>
        <w:jc w:val="both"/>
      </w:pPr>
      <w:r w:rsidRPr="00A600F1">
        <w:t xml:space="preserve">In case of Retrospective Portfolio’s, It depends on the current system date and the FY for which the retrospective portfolio is being created – which decides the number of billing cycles (both of base period and currency period) that an user has to execute in succession (i.e. back-to-back) to bring the folio on par with the FY in which it is created. </w:t>
      </w:r>
    </w:p>
    <w:p w:rsidRPr="00A600F1" w:rsidR="00AE1DE4" w:rsidP="004C0D8E" w:rsidRDefault="00AE1DE4" w14:paraId="7A78A989" w14:textId="18E0A87C">
      <w:pPr>
        <w:pStyle w:val="ListParagraph"/>
        <w:numPr>
          <w:ilvl w:val="0"/>
          <w:numId w:val="44"/>
        </w:numPr>
        <w:jc w:val="both"/>
      </w:pPr>
      <w:r w:rsidRPr="00A600F1">
        <w:t>As an example: If MLI enrolls for this scheme in year 2020-21, then NCGTC user will create the portfolios and will execute the billing cycles as below:</w:t>
      </w:r>
    </w:p>
    <w:p w:rsidRPr="00A600F1" w:rsidR="00C7563C" w:rsidP="00C7563C" w:rsidRDefault="00C7563C" w14:paraId="7DAC4A13" w14:textId="77777777">
      <w:pPr>
        <w:jc w:val="both"/>
      </w:pPr>
    </w:p>
    <w:tbl>
      <w:tblPr>
        <w:tblStyle w:val="GridTable1Light-Accent2"/>
        <w:tblW w:w="8640" w:type="dxa"/>
        <w:tblInd w:w="607" w:type="dxa"/>
        <w:tblLook w:val="04A0" w:firstRow="1" w:lastRow="0" w:firstColumn="1" w:lastColumn="0" w:noHBand="0" w:noVBand="1"/>
      </w:tblPr>
      <w:tblGrid>
        <w:gridCol w:w="810"/>
        <w:gridCol w:w="1980"/>
        <w:gridCol w:w="2155"/>
        <w:gridCol w:w="3695"/>
      </w:tblGrid>
      <w:tr w:rsidRPr="00A600F1" w:rsidR="00AE1DE4" w:rsidTr="009E37EE" w14:paraId="127756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Pr="00A600F1" w:rsidR="00AE1DE4" w:rsidP="009E37EE" w:rsidRDefault="00AE1DE4" w14:paraId="020CD333" w14:textId="77777777">
            <w:pPr>
              <w:rPr>
                <w:sz w:val="20"/>
              </w:rPr>
            </w:pPr>
            <w:r w:rsidRPr="00A600F1">
              <w:rPr>
                <w:sz w:val="20"/>
              </w:rPr>
              <w:t>S. No.</w:t>
            </w:r>
          </w:p>
        </w:tc>
        <w:tc>
          <w:tcPr>
            <w:tcW w:w="1980" w:type="dxa"/>
          </w:tcPr>
          <w:p w:rsidRPr="00A600F1" w:rsidR="00AE1DE4" w:rsidP="009E37EE" w:rsidRDefault="00AE1DE4" w14:paraId="410F0AB1" w14:textId="77777777">
            <w:pPr>
              <w:cnfStyle w:val="100000000000" w:firstRow="1" w:lastRow="0" w:firstColumn="0" w:lastColumn="0" w:oddVBand="0" w:evenVBand="0" w:oddHBand="0" w:evenHBand="0" w:firstRowFirstColumn="0" w:firstRowLastColumn="0" w:lastRowFirstColumn="0" w:lastRowLastColumn="0"/>
              <w:rPr>
                <w:sz w:val="20"/>
              </w:rPr>
            </w:pPr>
            <w:r w:rsidRPr="00A600F1">
              <w:rPr>
                <w:sz w:val="20"/>
              </w:rPr>
              <w:t>Portfolio Type &amp; FY</w:t>
            </w:r>
          </w:p>
        </w:tc>
        <w:tc>
          <w:tcPr>
            <w:tcW w:w="2155" w:type="dxa"/>
          </w:tcPr>
          <w:p w:rsidRPr="00A600F1" w:rsidR="00AE1DE4" w:rsidP="009E37EE" w:rsidRDefault="00AE1DE4" w14:paraId="791A06DC" w14:textId="77777777">
            <w:pPr>
              <w:cnfStyle w:val="100000000000" w:firstRow="1" w:lastRow="0" w:firstColumn="0" w:lastColumn="0" w:oddVBand="0" w:evenVBand="0" w:oddHBand="0" w:evenHBand="0" w:firstRowFirstColumn="0" w:firstRowLastColumn="0" w:lastRowFirstColumn="0" w:lastRowLastColumn="0"/>
              <w:rPr>
                <w:sz w:val="20"/>
              </w:rPr>
            </w:pPr>
            <w:r w:rsidRPr="00A600F1">
              <w:rPr>
                <w:sz w:val="20"/>
              </w:rPr>
              <w:t>Portfolio Name</w:t>
            </w:r>
          </w:p>
        </w:tc>
        <w:tc>
          <w:tcPr>
            <w:tcW w:w="3695" w:type="dxa"/>
          </w:tcPr>
          <w:p w:rsidRPr="00A600F1" w:rsidR="00AE1DE4" w:rsidP="009E37EE" w:rsidRDefault="00AE1DE4" w14:paraId="76861F9A" w14:textId="77777777">
            <w:pPr>
              <w:cnfStyle w:val="100000000000" w:firstRow="1" w:lastRow="0" w:firstColumn="0" w:lastColumn="0" w:oddVBand="0" w:evenVBand="0" w:oddHBand="0" w:evenHBand="0" w:firstRowFirstColumn="0" w:firstRowLastColumn="0" w:lastRowFirstColumn="0" w:lastRowLastColumn="0"/>
              <w:rPr>
                <w:sz w:val="20"/>
              </w:rPr>
            </w:pPr>
            <w:r w:rsidRPr="00A600F1">
              <w:rPr>
                <w:sz w:val="20"/>
              </w:rPr>
              <w:t>Number of Billing Cycle</w:t>
            </w:r>
          </w:p>
        </w:tc>
      </w:tr>
      <w:tr w:rsidRPr="00A600F1" w:rsidR="00AE1DE4" w:rsidTr="009E37EE" w14:paraId="7D36664A" w14:textId="77777777">
        <w:tc>
          <w:tcPr>
            <w:cnfStyle w:val="001000000000" w:firstRow="0" w:lastRow="0" w:firstColumn="1" w:lastColumn="0" w:oddVBand="0" w:evenVBand="0" w:oddHBand="0" w:evenHBand="0" w:firstRowFirstColumn="0" w:firstRowLastColumn="0" w:lastRowFirstColumn="0" w:lastRowLastColumn="0"/>
            <w:tcW w:w="810" w:type="dxa"/>
          </w:tcPr>
          <w:p w:rsidRPr="00A600F1" w:rsidR="00AE1DE4" w:rsidP="009E37EE" w:rsidRDefault="00AE1DE4" w14:paraId="07401F97" w14:textId="77777777">
            <w:pPr>
              <w:rPr>
                <w:sz w:val="20"/>
              </w:rPr>
            </w:pPr>
            <w:r w:rsidRPr="00A600F1">
              <w:rPr>
                <w:sz w:val="20"/>
              </w:rPr>
              <w:t>1</w:t>
            </w:r>
          </w:p>
        </w:tc>
        <w:tc>
          <w:tcPr>
            <w:tcW w:w="1980" w:type="dxa"/>
          </w:tcPr>
          <w:p w:rsidRPr="00A600F1" w:rsidR="00AE1DE4" w:rsidP="009E37EE" w:rsidRDefault="00AE1DE4" w14:paraId="42089875"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Retrospective &amp; 2019-20</w:t>
            </w:r>
          </w:p>
        </w:tc>
        <w:tc>
          <w:tcPr>
            <w:tcW w:w="2155" w:type="dxa"/>
          </w:tcPr>
          <w:p w:rsidRPr="00A600F1" w:rsidR="00AE1DE4" w:rsidP="009E37EE" w:rsidRDefault="00AE1DE4" w14:paraId="5ECD879C"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MUDAAAA20192020R</w:t>
            </w:r>
          </w:p>
        </w:tc>
        <w:tc>
          <w:tcPr>
            <w:tcW w:w="3695" w:type="dxa"/>
          </w:tcPr>
          <w:p w:rsidRPr="00A600F1" w:rsidR="00AE1DE4" w:rsidP="004C0D8E" w:rsidRDefault="00AE1DE4" w14:paraId="0DD853FA"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One Base Period Billing Cycle followed by Yearly Billing Cycle </w:t>
            </w:r>
            <w:r w:rsidRPr="00A600F1">
              <w:rPr>
                <w:b/>
                <w:sz w:val="20"/>
              </w:rPr>
              <w:t xml:space="preserve">Once </w:t>
            </w:r>
            <w:r w:rsidRPr="00A600F1">
              <w:rPr>
                <w:sz w:val="20"/>
              </w:rPr>
              <w:t xml:space="preserve">to bring in par with FY20-21. </w:t>
            </w:r>
          </w:p>
          <w:p w:rsidRPr="00A600F1" w:rsidR="00AE1DE4" w:rsidP="004C0D8E" w:rsidRDefault="00AE1DE4" w14:paraId="3F1A4B4D"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i.e. Billing cycle for Base Period Q4 and Billing Cycle for Currency Period I. Portfolio Status is ‘Currency Period II’ </w:t>
            </w:r>
          </w:p>
          <w:p w:rsidRPr="00A600F1" w:rsidR="00AE1DE4" w:rsidP="004C0D8E" w:rsidRDefault="00AE1DE4" w14:paraId="6EC7ACA0"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Next billing cycle to be executed as the calendar proceeds.</w:t>
            </w:r>
          </w:p>
        </w:tc>
      </w:tr>
      <w:tr w:rsidRPr="00A600F1" w:rsidR="00AE1DE4" w:rsidTr="009E37EE" w14:paraId="7E958D92" w14:textId="77777777">
        <w:tc>
          <w:tcPr>
            <w:cnfStyle w:val="001000000000" w:firstRow="0" w:lastRow="0" w:firstColumn="1" w:lastColumn="0" w:oddVBand="0" w:evenVBand="0" w:oddHBand="0" w:evenHBand="0" w:firstRowFirstColumn="0" w:firstRowLastColumn="0" w:lastRowFirstColumn="0" w:lastRowLastColumn="0"/>
            <w:tcW w:w="810" w:type="dxa"/>
          </w:tcPr>
          <w:p w:rsidRPr="00A600F1" w:rsidR="00AE1DE4" w:rsidP="009E37EE" w:rsidRDefault="00AE1DE4" w14:paraId="2AFF21F1" w14:textId="77777777">
            <w:pPr>
              <w:rPr>
                <w:sz w:val="20"/>
              </w:rPr>
            </w:pPr>
            <w:r w:rsidRPr="00A600F1">
              <w:rPr>
                <w:sz w:val="20"/>
              </w:rPr>
              <w:t>2</w:t>
            </w:r>
          </w:p>
        </w:tc>
        <w:tc>
          <w:tcPr>
            <w:tcW w:w="1980" w:type="dxa"/>
          </w:tcPr>
          <w:p w:rsidRPr="00A600F1" w:rsidR="00AE1DE4" w:rsidP="009E37EE" w:rsidRDefault="00AE1DE4" w14:paraId="18C5D42C"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Retrospective &amp; 2018-19</w:t>
            </w:r>
          </w:p>
        </w:tc>
        <w:tc>
          <w:tcPr>
            <w:tcW w:w="2155" w:type="dxa"/>
          </w:tcPr>
          <w:p w:rsidRPr="00A600F1" w:rsidR="00AE1DE4" w:rsidP="009E37EE" w:rsidRDefault="00AE1DE4" w14:paraId="7869699B"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MUDBBBB20182019R</w:t>
            </w:r>
          </w:p>
        </w:tc>
        <w:tc>
          <w:tcPr>
            <w:tcW w:w="3695" w:type="dxa"/>
          </w:tcPr>
          <w:p w:rsidRPr="00A600F1" w:rsidR="00AE1DE4" w:rsidP="004C0D8E" w:rsidRDefault="00AE1DE4" w14:paraId="7F056667"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One Base Period Billing Cycle followed Yearly Billing Cycle </w:t>
            </w:r>
            <w:r w:rsidRPr="00A600F1">
              <w:rPr>
                <w:b/>
                <w:sz w:val="20"/>
              </w:rPr>
              <w:t xml:space="preserve">Twice </w:t>
            </w:r>
            <w:r w:rsidRPr="00A600F1">
              <w:rPr>
                <w:sz w:val="20"/>
              </w:rPr>
              <w:t xml:space="preserve">to bring in par with FY20-21. </w:t>
            </w:r>
          </w:p>
          <w:p w:rsidRPr="00A600F1" w:rsidR="00AE1DE4" w:rsidP="004C0D8E" w:rsidRDefault="00AE1DE4" w14:paraId="0D366A71"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i.e. Billing cycle for Base Period Q4,  Billing Cycle for Currency Period I and Billing Cycle for Currency Period II. Portfolio Status is ‘Currency Period III’ </w:t>
            </w:r>
          </w:p>
          <w:p w:rsidRPr="00A600F1" w:rsidR="00AE1DE4" w:rsidP="004C0D8E" w:rsidRDefault="00AE1DE4" w14:paraId="7B9E2F9D"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Next billing cycle to be executed as the calendar proceeds.</w:t>
            </w:r>
          </w:p>
        </w:tc>
      </w:tr>
      <w:tr w:rsidRPr="00A600F1" w:rsidR="00AE1DE4" w:rsidTr="009E37EE" w14:paraId="4259B9F5" w14:textId="77777777">
        <w:tc>
          <w:tcPr>
            <w:cnfStyle w:val="001000000000" w:firstRow="0" w:lastRow="0" w:firstColumn="1" w:lastColumn="0" w:oddVBand="0" w:evenVBand="0" w:oddHBand="0" w:evenHBand="0" w:firstRowFirstColumn="0" w:firstRowLastColumn="0" w:lastRowFirstColumn="0" w:lastRowLastColumn="0"/>
            <w:tcW w:w="810" w:type="dxa"/>
          </w:tcPr>
          <w:p w:rsidRPr="00A600F1" w:rsidR="00AE1DE4" w:rsidP="009E37EE" w:rsidRDefault="00AE1DE4" w14:paraId="4A651DD6" w14:textId="77777777">
            <w:pPr>
              <w:rPr>
                <w:sz w:val="20"/>
              </w:rPr>
            </w:pPr>
            <w:r w:rsidRPr="00A600F1">
              <w:rPr>
                <w:sz w:val="20"/>
              </w:rPr>
              <w:t>3</w:t>
            </w:r>
          </w:p>
        </w:tc>
        <w:tc>
          <w:tcPr>
            <w:tcW w:w="1980" w:type="dxa"/>
          </w:tcPr>
          <w:p w:rsidRPr="00A600F1" w:rsidR="00AE1DE4" w:rsidP="009E37EE" w:rsidRDefault="00AE1DE4" w14:paraId="24368811"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Retrospective &amp; 2017-18</w:t>
            </w:r>
          </w:p>
        </w:tc>
        <w:tc>
          <w:tcPr>
            <w:tcW w:w="2155" w:type="dxa"/>
          </w:tcPr>
          <w:p w:rsidRPr="00A600F1" w:rsidR="00AE1DE4" w:rsidP="009E37EE" w:rsidRDefault="00AE1DE4" w14:paraId="5B0EA82D"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MUDCCCC20172018R</w:t>
            </w:r>
          </w:p>
        </w:tc>
        <w:tc>
          <w:tcPr>
            <w:tcW w:w="3695" w:type="dxa"/>
          </w:tcPr>
          <w:p w:rsidRPr="00A600F1" w:rsidR="00AE1DE4" w:rsidP="004C0D8E" w:rsidRDefault="00AE1DE4" w14:paraId="5C56A26F"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One Base Period Billing Cycle followed Yearly Billing Cycle </w:t>
            </w:r>
            <w:r w:rsidRPr="00A600F1">
              <w:rPr>
                <w:b/>
                <w:sz w:val="20"/>
              </w:rPr>
              <w:t xml:space="preserve">Thrice </w:t>
            </w:r>
            <w:r w:rsidRPr="00A600F1">
              <w:rPr>
                <w:sz w:val="20"/>
              </w:rPr>
              <w:t xml:space="preserve">to bring in par with FY20-21. </w:t>
            </w:r>
          </w:p>
          <w:p w:rsidRPr="00A600F1" w:rsidR="00AE1DE4" w:rsidP="004C0D8E" w:rsidRDefault="00AE1DE4" w14:paraId="02A25F3C"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i.e. Billing cycle for Base Period Q4, Billing Cycle for Currency Period I  </w:t>
            </w:r>
          </w:p>
          <w:p w:rsidRPr="00A600F1" w:rsidR="00AE1DE4" w:rsidP="009E37EE" w:rsidRDefault="00AE1DE4" w14:paraId="2A2C2B48"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Billing Cycle for Currency Period II and Billing Cycle for Currency Period III. Portfolio Status is ‘Closed’ </w:t>
            </w:r>
          </w:p>
          <w:p w:rsidRPr="00A600F1" w:rsidR="00AE1DE4" w:rsidP="004C0D8E" w:rsidRDefault="00AE1DE4" w14:paraId="7B85429F"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No Next billing cycle.</w:t>
            </w:r>
          </w:p>
        </w:tc>
      </w:tr>
    </w:tbl>
    <w:p w:rsidRPr="00A600F1" w:rsidR="00AE1DE4" w:rsidP="00AE1DE4" w:rsidRDefault="00AE1DE4" w14:paraId="30D49349" w14:textId="73249726"/>
    <w:p w:rsidRPr="00A600F1" w:rsidR="00AE1DE4" w:rsidP="004C0D8E" w:rsidRDefault="00AE1DE4" w14:paraId="662336D4"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7" w:id="68"/>
      <w:bookmarkStart w:name="_Toc465274969" w:id="69"/>
      <w:bookmarkStart w:name="_Toc485743333" w:id="70"/>
      <w:bookmarkStart w:name="_Toc159600849" w:id="71"/>
      <w:r w:rsidRPr="00A600F1">
        <w:rPr>
          <w:rFonts w:ascii="Trebuchet MS" w:hAnsi="Trebuchet MS"/>
          <w:b/>
          <w:bCs/>
          <w:color w:val="000000" w:themeColor="text1"/>
          <w:szCs w:val="22"/>
        </w:rPr>
        <w:t>Allotting Credit Guarantee Unique Identifiers - CGPAN</w:t>
      </w:r>
      <w:bookmarkEnd w:id="68"/>
      <w:bookmarkEnd w:id="69"/>
      <w:bookmarkEnd w:id="70"/>
      <w:bookmarkEnd w:id="71"/>
    </w:p>
    <w:p w:rsidRPr="00A600F1" w:rsidR="00AE1DE4" w:rsidP="00AE1DE4" w:rsidRDefault="00AE1DE4" w14:paraId="6FFB3EA6" w14:textId="77777777">
      <w:pPr>
        <w:jc w:val="both"/>
      </w:pPr>
      <w:r w:rsidRPr="00A600F1">
        <w:t xml:space="preserve">System allocates a unique identification number to the portfolio, called as CGPAN – Credit Guarantee Permanent Account Number, for traceability and management of CG in SURGE system. </w:t>
      </w:r>
    </w:p>
    <w:p w:rsidRPr="00A600F1" w:rsidR="00AE1DE4" w:rsidP="00AE1DE4" w:rsidRDefault="00AE1DE4" w14:paraId="149F6C21" w14:textId="77777777">
      <w:pPr>
        <w:jc w:val="both"/>
      </w:pPr>
      <w:r w:rsidRPr="00A600F1">
        <w:t>CGPAN follows a specific format:</w:t>
      </w:r>
    </w:p>
    <w:p w:rsidRPr="00A600F1" w:rsidR="00AE1DE4" w:rsidP="00AE1DE4" w:rsidRDefault="00AE1DE4" w14:paraId="4303F159" w14:textId="77777777">
      <w:pPr>
        <w:jc w:val="both"/>
        <w:rPr>
          <w:b/>
        </w:rPr>
      </w:pPr>
      <w:r w:rsidRPr="00A600F1">
        <w:rPr>
          <w:b/>
        </w:rPr>
        <w:t>CGPAN Format for General Scheme:</w:t>
      </w:r>
    </w:p>
    <w:p w:rsidRPr="00A600F1" w:rsidR="00AE1DE4" w:rsidP="00AE1DE4" w:rsidRDefault="00AE1DE4" w14:paraId="094EC87D" w14:textId="77777777">
      <w:pPr>
        <w:jc w:val="both"/>
      </w:pPr>
      <w:r w:rsidRPr="00A600F1">
        <w:rPr>
          <w:noProof/>
          <w:lang w:val="en-IN" w:eastAsia="en-IN"/>
        </w:rPr>
        <w:drawing>
          <wp:inline distT="0" distB="0" distL="0" distR="0" wp14:anchorId="03E3AC82" wp14:editId="10C0A108">
            <wp:extent cx="5486400" cy="1238036"/>
            <wp:effectExtent l="38100" t="0" r="19050" b="635"/>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Pr="00A600F1" w:rsidR="00AE1DE4" w:rsidP="00AE1DE4" w:rsidRDefault="00AE1DE4" w14:paraId="2E6E1F21" w14:textId="77777777">
      <w:r w:rsidRPr="00A600F1">
        <w:t>CGPAN signifies a unique identification to the credit guarantee in SURGE system. Subsequently it is used to integrate with Accounting Subsystem and for payment reconciliations.</w:t>
      </w:r>
    </w:p>
    <w:p w:rsidRPr="00A600F1" w:rsidR="00AE1DE4" w:rsidP="00AE1DE4" w:rsidRDefault="00AE1DE4" w14:paraId="75C89C13" w14:textId="39DC02ED">
      <w:r w:rsidRPr="00A600F1">
        <w:t>For retrospective or current portfolio’s – CGPAN will be allotted by the system at the time of creation. Internally it is provided to all the loan records for a particular portfolio.</w:t>
      </w:r>
    </w:p>
    <w:p w:rsidRPr="00A600F1" w:rsidR="00AE1DE4" w:rsidP="004C0D8E" w:rsidRDefault="00AE1DE4" w14:paraId="2C187C57"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8" w:id="72"/>
      <w:bookmarkStart w:name="_Toc465274970" w:id="73"/>
      <w:bookmarkStart w:name="_Toc485743334" w:id="74"/>
      <w:bookmarkStart w:name="_Toc159600850" w:id="75"/>
      <w:r w:rsidRPr="00A600F1">
        <w:rPr>
          <w:rFonts w:ascii="Trebuchet MS" w:hAnsi="Trebuchet MS"/>
          <w:b/>
          <w:bCs/>
          <w:color w:val="000000" w:themeColor="text1"/>
          <w:szCs w:val="22"/>
        </w:rPr>
        <w:t>Portfolio Risk Assessment</w:t>
      </w:r>
      <w:bookmarkEnd w:id="72"/>
      <w:bookmarkEnd w:id="73"/>
      <w:bookmarkEnd w:id="74"/>
      <w:bookmarkEnd w:id="75"/>
      <w:r w:rsidRPr="00A600F1">
        <w:rPr>
          <w:rFonts w:ascii="Trebuchet MS" w:hAnsi="Trebuchet MS"/>
          <w:b/>
          <w:bCs/>
          <w:color w:val="000000" w:themeColor="text1"/>
          <w:szCs w:val="22"/>
        </w:rPr>
        <w:t xml:space="preserve"> </w:t>
      </w:r>
    </w:p>
    <w:p w:rsidRPr="00A600F1" w:rsidR="00AE1DE4" w:rsidP="00AE1DE4" w:rsidRDefault="00AE1DE4" w14:paraId="4266DDC3" w14:textId="77777777">
      <w:r w:rsidRPr="00A600F1">
        <w:t>For each portfolio created in the system, there will be a provision to provide inputs for:</w:t>
      </w:r>
    </w:p>
    <w:p w:rsidRPr="00A600F1" w:rsidR="002E5DD1" w:rsidP="004C0D8E" w:rsidRDefault="00AE1DE4" w14:paraId="278046AC" w14:textId="01591593">
      <w:pPr>
        <w:pStyle w:val="ListParagraph"/>
        <w:numPr>
          <w:ilvl w:val="0"/>
          <w:numId w:val="4"/>
        </w:numPr>
      </w:pPr>
      <w:r w:rsidRPr="00A600F1">
        <w:t>Risk premium on Credit Rating / Grading</w:t>
      </w:r>
    </w:p>
    <w:p w:rsidRPr="00A600F1" w:rsidR="00AE1DE4" w:rsidP="004C0D8E" w:rsidRDefault="00AE1DE4" w14:paraId="2E921930" w14:textId="77777777">
      <w:pPr>
        <w:pStyle w:val="ListParagraph"/>
        <w:numPr>
          <w:ilvl w:val="0"/>
          <w:numId w:val="4"/>
        </w:numPr>
      </w:pPr>
      <w:r w:rsidRPr="00A600F1">
        <w:t>Risk premium on NPAs in guaranteed portfolio</w:t>
      </w:r>
    </w:p>
    <w:p w:rsidRPr="00A600F1" w:rsidR="00AE1DE4" w:rsidP="004C0D8E" w:rsidRDefault="00AE1DE4" w14:paraId="35DD090D" w14:textId="77777777">
      <w:pPr>
        <w:pStyle w:val="ListParagraph"/>
        <w:numPr>
          <w:ilvl w:val="0"/>
          <w:numId w:val="4"/>
        </w:numPr>
      </w:pPr>
      <w:r w:rsidRPr="00A600F1">
        <w:t>Risk premium on Claim Payout Ratio</w:t>
      </w:r>
    </w:p>
    <w:p w:rsidRPr="00A600F1" w:rsidR="00AE1DE4" w:rsidP="00AE1DE4" w:rsidRDefault="00AE1DE4" w14:paraId="4FFC1584" w14:textId="3241B222">
      <w:pPr>
        <w:rPr>
          <w:rFonts w:ascii="Trebuchet MS" w:hAnsi="Trebuchet MS" w:eastAsiaTheme="majorEastAsia" w:cstheme="majorBidi"/>
          <w:b/>
          <w:bCs/>
          <w:color w:val="000000" w:themeColor="text1"/>
          <w:sz w:val="28"/>
        </w:rPr>
      </w:pPr>
    </w:p>
    <w:p w:rsidRPr="00A600F1" w:rsidR="00AE1DE4" w:rsidP="004C0D8E" w:rsidRDefault="00AE1DE4" w14:paraId="14D2363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5" w:id="76"/>
      <w:bookmarkStart w:name="_Toc159600851" w:id="77"/>
      <w:r w:rsidRPr="00A600F1">
        <w:rPr>
          <w:rFonts w:ascii="Trebuchet MS" w:hAnsi="Trebuchet MS"/>
          <w:b/>
          <w:bCs/>
          <w:color w:val="000000" w:themeColor="text1"/>
          <w:szCs w:val="22"/>
        </w:rPr>
        <w:t>Portfolio Cancellation</w:t>
      </w:r>
      <w:bookmarkEnd w:id="76"/>
      <w:bookmarkEnd w:id="77"/>
      <w:r w:rsidRPr="00A600F1">
        <w:rPr>
          <w:rFonts w:ascii="Trebuchet MS" w:hAnsi="Trebuchet MS"/>
          <w:b/>
          <w:bCs/>
          <w:color w:val="000000" w:themeColor="text1"/>
          <w:szCs w:val="22"/>
        </w:rPr>
        <w:tab/>
      </w:r>
    </w:p>
    <w:p w:rsidRPr="00A600F1" w:rsidR="00AE1DE4" w:rsidP="00AE1DE4" w:rsidRDefault="00AE1DE4" w14:paraId="5F764D25" w14:textId="77777777">
      <w:r w:rsidRPr="00A600F1">
        <w:t>NCGTC user can cancel any approved portfolio, which does NOT have any records/transactions within it.</w:t>
      </w:r>
    </w:p>
    <w:p w:rsidRPr="00A600F1" w:rsidR="00AE1DE4" w:rsidP="00AE1DE4" w:rsidRDefault="00AE1DE4" w14:paraId="587A5FA1" w14:textId="6DA67FB2">
      <w:pPr>
        <w:rPr>
          <w:rFonts w:ascii="Trebuchet MS" w:hAnsi="Trebuchet MS" w:eastAsia="Times New Roman" w:cs="Arial"/>
          <w:b/>
          <w:bCs/>
          <w:iCs/>
          <w:color w:val="7F7F7F"/>
          <w:sz w:val="28"/>
          <w:szCs w:val="28"/>
        </w:rPr>
      </w:pPr>
    </w:p>
    <w:p w:rsidRPr="00A600F1" w:rsidR="00AE1DE4" w:rsidP="004C0D8E" w:rsidRDefault="00AE1DE4" w14:paraId="69B37F7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29" w:id="78"/>
      <w:bookmarkStart w:name="_Toc465274971" w:id="79"/>
      <w:bookmarkStart w:name="_Toc485743336" w:id="80"/>
      <w:bookmarkStart w:name="_Toc159600852" w:id="81"/>
      <w:r w:rsidRPr="00A600F1">
        <w:rPr>
          <w:rFonts w:ascii="Trebuchet MS" w:hAnsi="Trebuchet MS" w:eastAsia="Times New Roman" w:cs="Arial"/>
          <w:b/>
          <w:bCs/>
          <w:iCs/>
          <w:color w:val="7F7F7F"/>
          <w:sz w:val="28"/>
          <w:szCs w:val="28"/>
        </w:rPr>
        <w:t>Inclusion of New Loan Information in Portfolio during Base Period</w:t>
      </w:r>
      <w:bookmarkEnd w:id="78"/>
      <w:bookmarkEnd w:id="79"/>
      <w:bookmarkEnd w:id="80"/>
      <w:bookmarkEnd w:id="81"/>
    </w:p>
    <w:p w:rsidRPr="00A600F1" w:rsidR="00AE1DE4" w:rsidP="00AE1DE4" w:rsidRDefault="00AE1DE4" w14:paraId="262F2D70" w14:textId="77777777">
      <w:pPr>
        <w:jc w:val="both"/>
      </w:pPr>
      <w:r w:rsidRPr="00A600F1">
        <w:t xml:space="preserve">System initiates processing of input file to the portfolio on upload and approval of loan data file from MLI’s (along with acceptance to the terms &amp; conditions of Management certificate) for a given batch execution.   </w:t>
      </w:r>
    </w:p>
    <w:p w:rsidRPr="00A600F1" w:rsidR="00AE1DE4" w:rsidP="00AE1DE4" w:rsidRDefault="00AE1DE4" w14:paraId="7AEEF6A7" w14:textId="77777777">
      <w:pPr>
        <w:jc w:val="both"/>
      </w:pPr>
      <w:r w:rsidRPr="00A600F1">
        <w:rPr>
          <w:noProof/>
          <w:lang w:val="en-IN" w:eastAsia="en-IN"/>
        </w:rPr>
        <w:drawing>
          <wp:anchor distT="0" distB="0" distL="114300" distR="114300" simplePos="0" relativeHeight="251658241" behindDoc="0" locked="0" layoutInCell="1" allowOverlap="1" wp14:anchorId="34CF2889" wp14:editId="0A52F261">
            <wp:simplePos x="0" y="0"/>
            <wp:positionH relativeFrom="column">
              <wp:posOffset>20320</wp:posOffset>
            </wp:positionH>
            <wp:positionV relativeFrom="paragraph">
              <wp:posOffset>417195</wp:posOffset>
            </wp:positionV>
            <wp:extent cx="6379845" cy="2013585"/>
            <wp:effectExtent l="5715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14:sizeRelV relativeFrom="margin">
              <wp14:pctHeight>0</wp14:pctHeight>
            </wp14:sizeRelV>
          </wp:anchor>
        </w:drawing>
      </w:r>
      <w:r w:rsidRPr="00A600F1">
        <w:t>Steps involved in the batch execution for generating the credit guarantees entails following steps:</w:t>
      </w:r>
    </w:p>
    <w:p w:rsidRPr="00A600F1" w:rsidR="00AE1DE4" w:rsidP="00AE1DE4" w:rsidRDefault="00AE1DE4" w14:paraId="3C79641F" w14:textId="77777777">
      <w:pPr>
        <w:jc w:val="both"/>
      </w:pPr>
    </w:p>
    <w:p w:rsidRPr="00A600F1" w:rsidR="00AE1DE4" w:rsidP="00AE1DE4" w:rsidRDefault="00AE1DE4" w14:paraId="1802D20E" w14:textId="77777777">
      <w:pPr>
        <w:jc w:val="both"/>
      </w:pPr>
      <w:r w:rsidRPr="00A600F1">
        <w:t>The above is a schematic representation of various processes which will execute in batch mode of NCGTC system. Status reports will be generated at the end of each process to keep NCGTC end users informed and take corrective actions.</w:t>
      </w:r>
    </w:p>
    <w:p w:rsidRPr="00A600F1" w:rsidR="00AE1DE4" w:rsidP="00AE1DE4" w:rsidRDefault="00AE1DE4" w14:paraId="3F411FEE" w14:textId="319371E3">
      <w:pPr>
        <w:jc w:val="both"/>
      </w:pPr>
    </w:p>
    <w:p w:rsidRPr="00A600F1" w:rsidR="00DB187B" w:rsidP="00AE1DE4" w:rsidRDefault="00DB187B" w14:paraId="0084E71D" w14:textId="5F366FF5">
      <w:pPr>
        <w:jc w:val="both"/>
      </w:pPr>
    </w:p>
    <w:p w:rsidRPr="00A600F1" w:rsidR="00DB187B" w:rsidP="00AE1DE4" w:rsidRDefault="00DB187B" w14:paraId="4671E531" w14:textId="4A3F811D">
      <w:pPr>
        <w:jc w:val="both"/>
      </w:pPr>
    </w:p>
    <w:p w:rsidRPr="00A600F1" w:rsidR="00DB187B" w:rsidP="00AE1DE4" w:rsidRDefault="00DB187B" w14:paraId="01490A5C" w14:textId="77777777">
      <w:pPr>
        <w:jc w:val="both"/>
      </w:pPr>
    </w:p>
    <w:p w:rsidRPr="00A600F1" w:rsidR="00AE1DE4" w:rsidP="004C0D8E" w:rsidRDefault="00AE1DE4" w14:paraId="4072B3D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0" w:id="82"/>
      <w:bookmarkStart w:name="_Toc465274972" w:id="83"/>
      <w:bookmarkStart w:name="_Toc485743337" w:id="84"/>
      <w:bookmarkStart w:name="_Toc159600853" w:id="85"/>
      <w:r w:rsidRPr="00A600F1">
        <w:rPr>
          <w:rFonts w:ascii="Trebuchet MS" w:hAnsi="Trebuchet MS"/>
          <w:b/>
          <w:bCs/>
          <w:color w:val="000000" w:themeColor="text1"/>
          <w:szCs w:val="22"/>
        </w:rPr>
        <w:t>Input File Content to Staging Area</w:t>
      </w:r>
      <w:bookmarkEnd w:id="82"/>
      <w:bookmarkEnd w:id="83"/>
      <w:bookmarkEnd w:id="84"/>
      <w:bookmarkEnd w:id="85"/>
    </w:p>
    <w:p w:rsidRPr="00A600F1" w:rsidR="00AE1DE4" w:rsidP="00AE1DE4" w:rsidRDefault="00AE1DE4" w14:paraId="0B694846" w14:textId="1E43692E">
      <w:pPr>
        <w:jc w:val="both"/>
      </w:pPr>
      <w:r w:rsidRPr="00A600F1">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Pr="00A600F1" w:rsidR="00DB187B" w:rsidP="00AE1DE4" w:rsidRDefault="005C52B8" w14:paraId="249A74F7" w14:textId="5D2E8146">
      <w:pPr>
        <w:jc w:val="both"/>
      </w:pPr>
      <w:r w:rsidRPr="00A600F1" w:rsidR="6BD4C02B">
        <w:rPr/>
        <w:t xml:space="preserve">      </w:t>
      </w:r>
      <w:r w:rsidRPr="00A600F1" w:rsidR="00521C18">
        <w:object w:dxaOrig="1311" w:dyaOrig="849" w14:anchorId="39984E2C">
          <v:shape id="_x0000_i1029" style="width:64.5pt;height:42.75pt" o:ole="" type="#_x0000_t75">
            <v:imagedata o:title="" r:id="rId47"/>
          </v:shape>
          <o:OLEObject Type="Embed" ProgID="Package" ShapeID="_x0000_i1029" DrawAspect="Icon" ObjectID="_1786307386" r:id="rId48"/>
        </w:object>
      </w:r>
    </w:p>
    <w:p w:rsidRPr="00A600F1" w:rsidR="00AE1DE4" w:rsidP="00AE1DE4" w:rsidRDefault="00AE1DE4" w14:paraId="610655C2" w14:textId="77777777">
      <w:pPr>
        <w:jc w:val="both"/>
      </w:pPr>
    </w:p>
    <w:p w:rsidRPr="00A600F1" w:rsidR="00AE1DE4" w:rsidP="004C0D8E" w:rsidRDefault="00AE1DE4" w14:paraId="4B14D36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1" w:id="86"/>
      <w:bookmarkStart w:name="_Toc465274973" w:id="87"/>
      <w:bookmarkStart w:name="_Toc485743338" w:id="88"/>
      <w:bookmarkStart w:name="_Toc159600854" w:id="89"/>
      <w:r w:rsidRPr="00A600F1">
        <w:rPr>
          <w:rFonts w:ascii="Trebuchet MS" w:hAnsi="Trebuchet MS"/>
          <w:b/>
          <w:bCs/>
          <w:color w:val="000000" w:themeColor="text1"/>
          <w:szCs w:val="22"/>
        </w:rPr>
        <w:t>Eligibility Criteria Checks</w:t>
      </w:r>
      <w:bookmarkEnd w:id="86"/>
      <w:bookmarkEnd w:id="87"/>
      <w:bookmarkEnd w:id="88"/>
      <w:bookmarkEnd w:id="89"/>
    </w:p>
    <w:p w:rsidRPr="00A600F1" w:rsidR="00AE1DE4" w:rsidP="00AE1DE4" w:rsidRDefault="00AE1DE4" w14:paraId="78FE439E" w14:textId="77777777">
      <w:pPr>
        <w:jc w:val="both"/>
      </w:pPr>
      <w:r w:rsidRPr="00A600F1">
        <w:t xml:space="preserve">Following checks are performed on each MLI Loan Accounts in the NEW LOAN INFORMATION FILE to ascertain their eligibility for issuing credit guarantees. </w:t>
      </w:r>
    </w:p>
    <w:p w:rsidRPr="00A600F1" w:rsidR="00AE1DE4" w:rsidP="004C0D8E" w:rsidRDefault="00AE1DE4" w14:paraId="4D750F9D"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2" w:id="90"/>
      <w:bookmarkStart w:name="_Toc465274974" w:id="91"/>
      <w:bookmarkStart w:name="_Toc485743339" w:id="92"/>
      <w:bookmarkStart w:name="_Toc159600855" w:id="93"/>
      <w:r w:rsidRPr="00A600F1">
        <w:rPr>
          <w:rFonts w:ascii="Trebuchet MS" w:hAnsi="Trebuchet MS"/>
          <w:b/>
          <w:bCs/>
          <w:color w:val="000000" w:themeColor="text1"/>
          <w:szCs w:val="22"/>
        </w:rPr>
        <w:t>Eligibility Criteria Checks for Current Portfolio</w:t>
      </w:r>
      <w:bookmarkEnd w:id="90"/>
      <w:bookmarkEnd w:id="91"/>
      <w:bookmarkEnd w:id="92"/>
      <w:bookmarkEnd w:id="93"/>
    </w:p>
    <w:p w:rsidRPr="00A600F1" w:rsidR="00AE1DE4" w:rsidP="00AE1DE4" w:rsidRDefault="00AE1DE4" w14:paraId="1EE4E6C2" w14:textId="77777777">
      <w:pPr>
        <w:jc w:val="both"/>
      </w:pPr>
      <w:r w:rsidRPr="00A600F1">
        <w:t xml:space="preserve">Approved Input file will be processed for each record and the record will be </w:t>
      </w:r>
      <w:r w:rsidRPr="00A600F1">
        <w:rPr>
          <w:i/>
          <w:u w:val="single"/>
        </w:rPr>
        <w:t>REJECTED if</w:t>
      </w:r>
      <w:r w:rsidRPr="00A600F1">
        <w:t>:</w:t>
      </w:r>
    </w:p>
    <w:tbl>
      <w:tblPr>
        <w:tblStyle w:val="GridTable1Light-Accent2"/>
        <w:tblW w:w="0" w:type="auto"/>
        <w:tblLook w:val="04A0" w:firstRow="1" w:lastRow="0" w:firstColumn="1" w:lastColumn="0" w:noHBand="0" w:noVBand="1"/>
      </w:tblPr>
      <w:tblGrid>
        <w:gridCol w:w="805"/>
        <w:gridCol w:w="2160"/>
        <w:gridCol w:w="6385"/>
      </w:tblGrid>
      <w:tr w:rsidRPr="00A600F1" w:rsidR="00AE1DE4" w:rsidTr="009E37EE" w14:paraId="5CB869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4E756975" w14:textId="77777777">
            <w:pPr>
              <w:jc w:val="both"/>
              <w:rPr>
                <w:sz w:val="20"/>
              </w:rPr>
            </w:pPr>
            <w:r w:rsidRPr="00A600F1">
              <w:rPr>
                <w:sz w:val="20"/>
              </w:rPr>
              <w:t>S. No.</w:t>
            </w:r>
          </w:p>
        </w:tc>
        <w:tc>
          <w:tcPr>
            <w:tcW w:w="2160" w:type="dxa"/>
          </w:tcPr>
          <w:p w:rsidRPr="00A600F1" w:rsidR="00AE1DE4" w:rsidP="009E37EE" w:rsidRDefault="00AE1DE4" w14:paraId="095B8433"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A600F1">
              <w:rPr>
                <w:sz w:val="20"/>
              </w:rPr>
              <w:t>Rule/Criteria</w:t>
            </w:r>
          </w:p>
        </w:tc>
        <w:tc>
          <w:tcPr>
            <w:tcW w:w="6385" w:type="dxa"/>
          </w:tcPr>
          <w:p w:rsidRPr="00A600F1" w:rsidR="00AE1DE4" w:rsidP="009E37EE" w:rsidRDefault="00AE77DB" w14:paraId="16EB5213" w14:textId="74B182FF">
            <w:pPr>
              <w:jc w:val="both"/>
              <w:cnfStyle w:val="100000000000" w:firstRow="1" w:lastRow="0" w:firstColumn="0" w:lastColumn="0" w:oddVBand="0" w:evenVBand="0" w:oddHBand="0" w:evenHBand="0" w:firstRowFirstColumn="0" w:firstRowLastColumn="0" w:lastRowFirstColumn="0" w:lastRowLastColumn="0"/>
              <w:rPr>
                <w:sz w:val="20"/>
              </w:rPr>
            </w:pPr>
            <w:r w:rsidRPr="00A600F1">
              <w:rPr>
                <w:sz w:val="20"/>
              </w:rPr>
              <w:t>Description</w:t>
            </w:r>
          </w:p>
        </w:tc>
      </w:tr>
      <w:tr w:rsidRPr="00A600F1" w:rsidR="00AE1DE4" w:rsidTr="009E37EE" w14:paraId="50A410DB"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29B677CE" w14:textId="7EC743EE">
            <w:pPr>
              <w:jc w:val="both"/>
              <w:rPr>
                <w:strike/>
                <w:sz w:val="20"/>
              </w:rPr>
            </w:pPr>
            <w:del w:author="Chandan Chandel" w:date="2024-07-26T17:14:00Z" w:id="94">
              <w:r w:rsidRPr="00A600F1" w:rsidDel="005B7C07">
                <w:rPr>
                  <w:strike/>
                  <w:sz w:val="20"/>
                </w:rPr>
                <w:delText>1</w:delText>
              </w:r>
            </w:del>
          </w:p>
        </w:tc>
        <w:tc>
          <w:tcPr>
            <w:tcW w:w="2160" w:type="dxa"/>
          </w:tcPr>
          <w:p w:rsidRPr="00A600F1" w:rsidR="00AE1DE4" w:rsidP="009E37EE" w:rsidRDefault="00AE1DE4" w14:paraId="581EE00B" w14:textId="42D4F4FC">
            <w:pPr>
              <w:jc w:val="both"/>
              <w:cnfStyle w:val="000000000000" w:firstRow="0" w:lastRow="0" w:firstColumn="0" w:lastColumn="0" w:oddVBand="0" w:evenVBand="0" w:oddHBand="0" w:evenHBand="0" w:firstRowFirstColumn="0" w:firstRowLastColumn="0" w:lastRowFirstColumn="0" w:lastRowLastColumn="0"/>
              <w:rPr>
                <w:strike/>
                <w:sz w:val="20"/>
              </w:rPr>
            </w:pPr>
            <w:del w:author="Chandan Chandel" w:date="2024-07-26T17:14:00Z" w:id="95">
              <w:r w:rsidRPr="00A600F1" w:rsidDel="005B7C07">
                <w:rPr>
                  <w:strike/>
                  <w:sz w:val="20"/>
                </w:rPr>
                <w:delText xml:space="preserve">Window Date/Cut-Off time to upload </w:delText>
              </w:r>
            </w:del>
          </w:p>
        </w:tc>
        <w:tc>
          <w:tcPr>
            <w:tcW w:w="6385" w:type="dxa"/>
          </w:tcPr>
          <w:p w:rsidRPr="00A600F1" w:rsidR="00AE1DE4" w:rsidDel="005B7C07" w:rsidP="004C0D8E" w:rsidRDefault="00AE1DE4" w14:paraId="3385E767" w14:textId="3D82758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del w:author="Chandan Chandel" w:date="2024-07-26T17:14:00Z" w:id="96"/>
                <w:strike/>
                <w:sz w:val="20"/>
              </w:rPr>
            </w:pPr>
            <w:del w:author="Chandan Chandel" w:date="2024-07-26T17:14:00Z" w:id="97">
              <w:r w:rsidRPr="00A600F1" w:rsidDel="005B7C07">
                <w:rPr>
                  <w:strike/>
                  <w:sz w:val="20"/>
                </w:rPr>
                <w:delText>If the current system date of file upload and processing does is not in lie between the date range (DD-MM) as specified in ‘New Loan Accounts Input Window’ with the error message ‘File Upload Not in Window Time’.</w:delText>
              </w:r>
            </w:del>
          </w:p>
          <w:p w:rsidRPr="00A600F1" w:rsidR="00AE1DE4" w:rsidP="004C0D8E" w:rsidRDefault="00AE1DE4" w14:paraId="330B395A" w14:textId="50E380E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strike/>
                <w:sz w:val="20"/>
              </w:rPr>
            </w:pPr>
            <w:del w:author="Chandan Chandel" w:date="2024-07-26T17:14:00Z" w:id="98">
              <w:r w:rsidRPr="00A600F1" w:rsidDel="005B7C07">
                <w:rPr>
                  <w:strike/>
                  <w:sz w:val="20"/>
                </w:rPr>
                <w:delText>Also at the same time it is checked if window date is defined for this Portfolio, if Not, then Reject.</w:delText>
              </w:r>
            </w:del>
          </w:p>
        </w:tc>
      </w:tr>
      <w:tr w:rsidRPr="00A600F1" w:rsidR="00AE1DE4" w:rsidTr="009E37EE" w14:paraId="5B2193BE"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41276F42" w14:textId="26A89AA7">
            <w:pPr>
              <w:jc w:val="both"/>
              <w:rPr>
                <w:sz w:val="20"/>
              </w:rPr>
            </w:pPr>
            <w:ins w:author="Chandan Chandel" w:date="2024-07-26T17:14:00Z" w:id="99">
              <w:r w:rsidRPr="00A600F1">
                <w:rPr>
                  <w:sz w:val="20"/>
                </w:rPr>
                <w:t>1</w:t>
              </w:r>
            </w:ins>
            <w:del w:author="Chandan Chandel" w:date="2024-07-26T17:14:00Z" w:id="100">
              <w:r w:rsidRPr="00A600F1" w:rsidDel="00407F8D" w:rsidR="00AE1DE4">
                <w:rPr>
                  <w:sz w:val="20"/>
                </w:rPr>
                <w:delText>2</w:delText>
              </w:r>
            </w:del>
          </w:p>
        </w:tc>
        <w:tc>
          <w:tcPr>
            <w:tcW w:w="2160" w:type="dxa"/>
          </w:tcPr>
          <w:p w:rsidRPr="00A600F1" w:rsidR="00AE1DE4" w:rsidP="009E37EE" w:rsidRDefault="00AE1DE4" w14:paraId="20E41EA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Duplicate Loan A/c in CG Database</w:t>
            </w:r>
          </w:p>
        </w:tc>
        <w:tc>
          <w:tcPr>
            <w:tcW w:w="6385" w:type="dxa"/>
          </w:tcPr>
          <w:p w:rsidRPr="00A600F1" w:rsidR="00AE1DE4" w:rsidP="009E37EE" w:rsidRDefault="00AE1DE4" w14:paraId="5B232A1C" w14:textId="352CCA7C">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Check on Loan Account and MLI if they </w:t>
            </w:r>
            <w:r w:rsidRPr="00A600F1" w:rsidR="001019DC">
              <w:rPr>
                <w:sz w:val="20"/>
              </w:rPr>
              <w:t>exist</w:t>
            </w:r>
            <w:r w:rsidRPr="00A600F1">
              <w:rPr>
                <w:sz w:val="20"/>
              </w:rPr>
              <w:t xml:space="preserve"> in the credit guarantee database. If exists, then Reject.</w:t>
            </w:r>
          </w:p>
          <w:p w:rsidRPr="00A600F1" w:rsidR="00552733" w:rsidP="009E37EE" w:rsidRDefault="00552733" w14:paraId="6A79BBAC" w14:textId="7A7EA99E">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check is repeated when loan accounts are transited from temporary table to permanent store at the time NCGTC Approves the data. If duplicate fount then entire file is rejected.</w:t>
            </w:r>
          </w:p>
        </w:tc>
      </w:tr>
      <w:tr w:rsidRPr="00A600F1" w:rsidR="00AE1DE4" w:rsidTr="009E37EE" w14:paraId="6A56593A"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322DCD32" w14:textId="2D41BB6E">
            <w:pPr>
              <w:jc w:val="both"/>
              <w:rPr>
                <w:sz w:val="20"/>
              </w:rPr>
            </w:pPr>
            <w:ins w:author="Chandan Chandel" w:date="2024-07-26T17:14:00Z" w:id="101">
              <w:r w:rsidRPr="00A600F1">
                <w:rPr>
                  <w:sz w:val="20"/>
                </w:rPr>
                <w:t>2</w:t>
              </w:r>
            </w:ins>
            <w:del w:author="Chandan Chandel" w:date="2024-07-26T17:14:00Z" w:id="102">
              <w:r w:rsidRPr="00A600F1" w:rsidDel="00407F8D" w:rsidR="00AE1DE4">
                <w:rPr>
                  <w:sz w:val="20"/>
                </w:rPr>
                <w:delText>3</w:delText>
              </w:r>
            </w:del>
          </w:p>
        </w:tc>
        <w:tc>
          <w:tcPr>
            <w:tcW w:w="2160" w:type="dxa"/>
          </w:tcPr>
          <w:p w:rsidRPr="00A600F1" w:rsidR="00AE1DE4" w:rsidP="009E37EE" w:rsidRDefault="00AE1DE4" w14:paraId="2225C39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Duplicate Loan A/c in Input file</w:t>
            </w:r>
          </w:p>
        </w:tc>
        <w:tc>
          <w:tcPr>
            <w:tcW w:w="6385" w:type="dxa"/>
          </w:tcPr>
          <w:p w:rsidRPr="00A600F1" w:rsidR="00AE1DE4" w:rsidP="009E37EE" w:rsidRDefault="00AE1DE4" w14:paraId="1DCD5C3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The ‘Loan Account Number’ for a particular Loan Account specified in same input file presented by MLI - If Only Loan Account No. matches, then – this loan account will be rejected as duplicate.</w:t>
            </w:r>
          </w:p>
        </w:tc>
      </w:tr>
      <w:tr w:rsidRPr="00A600F1" w:rsidR="00AE1DE4" w:rsidTr="009E37EE" w14:paraId="0D55D4DA"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0DAA0454" w14:textId="4DC03EBB">
            <w:pPr>
              <w:jc w:val="both"/>
              <w:rPr>
                <w:sz w:val="20"/>
              </w:rPr>
            </w:pPr>
            <w:ins w:author="Chandan Chandel" w:date="2024-07-26T17:14:00Z" w:id="103">
              <w:r w:rsidRPr="00A600F1">
                <w:rPr>
                  <w:sz w:val="20"/>
                </w:rPr>
                <w:t>3</w:t>
              </w:r>
            </w:ins>
            <w:del w:author="Chandan Chandel" w:date="2024-07-26T17:14:00Z" w:id="104">
              <w:r w:rsidRPr="00A600F1" w:rsidDel="00407F8D" w:rsidR="00AE1DE4">
                <w:rPr>
                  <w:sz w:val="20"/>
                </w:rPr>
                <w:delText>4</w:delText>
              </w:r>
            </w:del>
          </w:p>
        </w:tc>
        <w:tc>
          <w:tcPr>
            <w:tcW w:w="2160" w:type="dxa"/>
          </w:tcPr>
          <w:p w:rsidRPr="00A600F1" w:rsidR="00AE1DE4" w:rsidP="009E37EE" w:rsidRDefault="00AE1DE4" w14:paraId="4E74C07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Maximum Limit for PMMY Loan</w:t>
            </w:r>
          </w:p>
        </w:tc>
        <w:tc>
          <w:tcPr>
            <w:tcW w:w="6385" w:type="dxa"/>
          </w:tcPr>
          <w:p w:rsidRPr="00A600F1" w:rsidR="00AE1DE4" w:rsidP="009E37EE" w:rsidRDefault="00AE1DE4" w14:paraId="700866A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Following steps are followed for this rule:</w:t>
            </w:r>
          </w:p>
          <w:p w:rsidRPr="00A600F1" w:rsidR="00AE1DE4" w:rsidP="004C0D8E" w:rsidRDefault="00AE1DE4" w14:paraId="0D57E5B3" w14:textId="059A4714">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Determining ‘Total Sanction Amount’ for the given customer ID, a summation of ‘Sanctioned Loan Amount’ of all the loan records existing for a particular MLI (across all of his portfolio’s) having ‘Loan Category’ as ‘S’ or ‘K’ or ‘T’, is determined first. It is important to note that while doing this this summation, system considers the latest update record (if any) and its ‘Modified Sanction Amount’. (This check is for given Customer, MLI, Scheme and in </w:t>
            </w:r>
            <w:r w:rsidRPr="00A600F1" w:rsidR="00CD72EE">
              <w:rPr>
                <w:sz w:val="20"/>
              </w:rPr>
              <w:t>Loan Application</w:t>
            </w:r>
            <w:r w:rsidRPr="00A600F1">
              <w:rPr>
                <w:sz w:val="20"/>
              </w:rPr>
              <w:t xml:space="preserve"> table). If update records do not exist in the portfolio, then, the system considers ‘Original Sanction Amount’.</w:t>
            </w:r>
            <w:r w:rsidRPr="00A600F1" w:rsidR="00970504">
              <w:rPr>
                <w:sz w:val="20"/>
              </w:rPr>
              <w:t xml:space="preserve"> Also while calculating the summation, loan accounts or CG’s which are closed (by MLI and/or NCGTC) are not considered.</w:t>
            </w:r>
          </w:p>
          <w:p w:rsidRPr="00A600F1" w:rsidR="00AE1DE4" w:rsidP="004C0D8E" w:rsidRDefault="00AE1DE4" w14:paraId="0013B868" w14:textId="65C77886">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Determining ‘Verify Sanction Amount’ - To this ‘Total Sanction Amount’ (determined as in step above) the sanction amount specified </w:t>
            </w:r>
            <w:r w:rsidRPr="00A600F1" w:rsidR="008F0316">
              <w:rPr>
                <w:sz w:val="20"/>
              </w:rPr>
              <w:t>for the given customer ID</w:t>
            </w:r>
            <w:r w:rsidRPr="00A600F1">
              <w:rPr>
                <w:sz w:val="20"/>
              </w:rPr>
              <w:t xml:space="preserve"> is added up. Note here that while deriving the summation, any errored record from the same file (i.e TempValidation &amp; TempValidationError table) is also considered. </w:t>
            </w:r>
          </w:p>
          <w:p w:rsidRPr="00A600F1" w:rsidR="00AE1DE4" w:rsidP="004C0D8E" w:rsidRDefault="00AE1DE4" w14:paraId="0F961FFD"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the ‘Verify Sanction Amount’ exceeds the scheme parameters - ‘Maximum Limit to Guarantee Issuance Allowed (INR)’, then it is rejected. For such rejections, all the loan a/c for the selected customer id is also rejected.</w:t>
            </w:r>
          </w:p>
        </w:tc>
      </w:tr>
      <w:tr w:rsidRPr="00A600F1" w:rsidR="00AE1DE4" w:rsidTr="009E37EE" w14:paraId="3529B2AD"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30D36936" w14:textId="6333689E">
            <w:pPr>
              <w:jc w:val="both"/>
              <w:rPr>
                <w:sz w:val="20"/>
              </w:rPr>
            </w:pPr>
            <w:ins w:author="Chandan Chandel" w:date="2024-07-26T17:15:00Z" w:id="105">
              <w:r w:rsidRPr="00A600F1">
                <w:rPr>
                  <w:sz w:val="20"/>
                </w:rPr>
                <w:t>4</w:t>
              </w:r>
            </w:ins>
            <w:del w:author="Chandan Chandel" w:date="2024-07-26T17:15:00Z" w:id="106">
              <w:r w:rsidRPr="00A600F1" w:rsidDel="00407F8D" w:rsidR="00AE1DE4">
                <w:rPr>
                  <w:sz w:val="20"/>
                </w:rPr>
                <w:delText>5</w:delText>
              </w:r>
            </w:del>
          </w:p>
        </w:tc>
        <w:tc>
          <w:tcPr>
            <w:tcW w:w="2160" w:type="dxa"/>
          </w:tcPr>
          <w:p w:rsidRPr="00A600F1" w:rsidR="00AE1DE4" w:rsidP="009E37EE" w:rsidRDefault="00AE1DE4" w14:paraId="3977FEE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Maximum Limit for PMJDY Loan</w:t>
            </w:r>
          </w:p>
        </w:tc>
        <w:tc>
          <w:tcPr>
            <w:tcW w:w="6385" w:type="dxa"/>
          </w:tcPr>
          <w:p w:rsidRPr="00A600F1" w:rsidR="00AE1DE4" w:rsidP="009E37EE" w:rsidRDefault="00AE1DE4" w14:paraId="4B7998D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Following steps are followed for this rule:</w:t>
            </w:r>
          </w:p>
          <w:p w:rsidRPr="00A600F1" w:rsidR="00AE1DE4" w:rsidP="004C0D8E" w:rsidRDefault="00AE1DE4" w14:paraId="12EA26B0"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Determining ‘Total Sanction Amount’ for the given customer ID, a summation of ‘Sanctioned Loan Amount’ of all the loan records existing for a particular MLI (across all of his portfolio’s) having ‘Loan Category’ as ‘J’, is determined first. It is important to note that while doing this this summation, system considers the latest update record (if any) and its ‘Modified Sanction Amount’. (This check is for given Customer, MLI, Scheme and in LoanApplication table). If update records do not exist in the portfolio, then, the system considers ‘Original Sanction Amount’.</w:t>
            </w:r>
          </w:p>
          <w:p w:rsidRPr="00A600F1" w:rsidR="00AE1DE4" w:rsidP="004C0D8E" w:rsidRDefault="00AE1DE4" w14:paraId="3BDADD98" w14:textId="32ECD512">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Determining ‘Verify Sanction Amount’ - To this ‘Total Sanction Amount’ (determined as in step above) the sanction amount specified </w:t>
            </w:r>
            <w:r w:rsidRPr="00A600F1" w:rsidR="008F0316">
              <w:rPr>
                <w:sz w:val="20"/>
              </w:rPr>
              <w:t>for the given customer ID</w:t>
            </w:r>
            <w:r w:rsidRPr="00A600F1">
              <w:rPr>
                <w:sz w:val="20"/>
              </w:rPr>
              <w:t xml:space="preserve"> is added up. Note here that while deriving the summation, any errored record from the same file (i.e TempValidation &amp; TempValidationError table) is also considered. </w:t>
            </w:r>
          </w:p>
          <w:p w:rsidRPr="00A600F1" w:rsidR="00AE1DE4" w:rsidP="004C0D8E" w:rsidRDefault="00AE1DE4" w14:paraId="40481320"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If the ‘Verify Sanction Amount’ exceeds the scheme parameters </w:t>
            </w:r>
            <w:r w:rsidRPr="00A600F1" w:rsidR="00006128">
              <w:rPr>
                <w:sz w:val="20"/>
              </w:rPr>
              <w:t>INR 10,000/-</w:t>
            </w:r>
            <w:r w:rsidRPr="00A600F1">
              <w:rPr>
                <w:sz w:val="20"/>
              </w:rPr>
              <w:t>(which is the limit for the Overdraft), then it is rejected. For such rejections, all the loan a/c for the selected customer id is also rejected.</w:t>
            </w:r>
          </w:p>
          <w:p w:rsidRPr="00A600F1" w:rsidR="00682C24" w:rsidP="004C0D8E" w:rsidRDefault="00682C24" w14:paraId="5673D7C6" w14:textId="58A0F100">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the ‘Verify Sanction Amount’ exceeds the scheme parameters INR 10,00,000/-(which is the limit for the JLG’s), then it is rejected. For such rejections, all the loan a/c for the selected customer id is also rejected.</w:t>
            </w:r>
          </w:p>
        </w:tc>
      </w:tr>
      <w:tr w:rsidRPr="00A600F1" w:rsidR="00AE1DE4" w:rsidTr="009E37EE" w14:paraId="13637D0B"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1BB87855" w14:textId="464169B0">
            <w:pPr>
              <w:jc w:val="both"/>
              <w:rPr>
                <w:sz w:val="20"/>
              </w:rPr>
            </w:pPr>
            <w:ins w:author="Chandan Chandel" w:date="2024-07-26T17:15:00Z" w:id="107">
              <w:r w:rsidRPr="00A600F1">
                <w:rPr>
                  <w:sz w:val="20"/>
                </w:rPr>
                <w:t>5</w:t>
              </w:r>
            </w:ins>
            <w:del w:author="Chandan Chandel" w:date="2024-07-26T17:15:00Z" w:id="108">
              <w:r w:rsidRPr="00A600F1" w:rsidDel="00407F8D" w:rsidR="00AE1DE4">
                <w:rPr>
                  <w:sz w:val="20"/>
                </w:rPr>
                <w:delText>6</w:delText>
              </w:r>
            </w:del>
          </w:p>
        </w:tc>
        <w:tc>
          <w:tcPr>
            <w:tcW w:w="2160" w:type="dxa"/>
          </w:tcPr>
          <w:p w:rsidRPr="00A600F1" w:rsidR="00AE1DE4" w:rsidP="009E37EE" w:rsidRDefault="00AE1DE4" w14:paraId="0EED14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First Time MLI and  Sanctioned Loan Date</w:t>
            </w:r>
          </w:p>
        </w:tc>
        <w:tc>
          <w:tcPr>
            <w:tcW w:w="6385" w:type="dxa"/>
          </w:tcPr>
          <w:p w:rsidRPr="00A600F1" w:rsidR="00AE1DE4" w:rsidP="009E37EE" w:rsidRDefault="00AE1DE4" w14:paraId="383527E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Following steps are needed for this condition - ‘First Time MLI Sanctioned Loan Date’ (First time means – MLI is undertaking an upload for first time on newly created Current Portfolio):  </w:t>
            </w:r>
          </w:p>
          <w:p w:rsidRPr="00A600F1" w:rsidR="00AE1DE4" w:rsidP="004C0D8E" w:rsidRDefault="00AE1DE4" w14:paraId="6A48E3B8"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Portfolio is created in Q2 of the FY and has status as ‘Base Period Q1’  – </w:t>
            </w:r>
          </w:p>
          <w:p w:rsidRPr="00A600F1" w:rsidR="00AE1DE4" w:rsidP="004C0D8E" w:rsidRDefault="00AE1DE4" w14:paraId="0954EE07"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April and 30th June of the FY as specified in the start FY of the portfolio created. (As per New Loan Accounts Input Window the window will be opened from 1st July – 7th July of the start FY)</w:t>
            </w:r>
          </w:p>
          <w:p w:rsidRPr="00A600F1" w:rsidR="00AE1DE4" w:rsidP="004C0D8E" w:rsidRDefault="00AE1DE4" w14:paraId="1A3C3067"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Portfolio is created in Q3 of the FY and has status as ‘Base Period Q2’ – </w:t>
            </w:r>
          </w:p>
          <w:p w:rsidRPr="00A600F1" w:rsidR="00AE1DE4" w:rsidP="004C0D8E" w:rsidRDefault="00AE1DE4" w14:paraId="12199931"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April and 30th September of the FY as specified in the start FY of the portfolio created. (As per New Loan Accounts Input Window the window will be opened from 1st Oct – 7th Oct of the start FY)</w:t>
            </w:r>
          </w:p>
          <w:p w:rsidRPr="00A600F1" w:rsidR="00AE1DE4" w:rsidP="004C0D8E" w:rsidRDefault="00AE1DE4" w14:paraId="7B16A1FF"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Portfolio is created in Q4 of the FY and has status as ‘Base Period Q3’ –</w:t>
            </w:r>
          </w:p>
          <w:p w:rsidRPr="00A600F1" w:rsidR="00AE1DE4" w:rsidP="004C0D8E" w:rsidRDefault="00AE1DE4" w14:paraId="2E51B27E"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April and 31st December of the FY as specified in the start FY of the portfolio created. (As per New Loan Accounts Input Window the window will be opened from 1st Jan – 7th Jan of the start FY)</w:t>
            </w:r>
          </w:p>
          <w:p w:rsidRPr="00A600F1" w:rsidR="00AE1DE4" w:rsidP="004C0D8E" w:rsidRDefault="00AE1DE4" w14:paraId="0F39532F"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Portfolio is created in Q1 of the next FY and has status as ‘Base Period Q4’ –</w:t>
            </w:r>
          </w:p>
          <w:p w:rsidRPr="00A600F1" w:rsidR="00AE1DE4" w:rsidP="004C0D8E" w:rsidRDefault="00AE1DE4" w14:paraId="2538E986" w14:textId="77777777">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April of the FY as specified in the start FY of the portfolio created and 31st March of the FY as specified in the end FY of the portfolio created. (As per New Loan Accounts Input Window the window will be opened from 1st April – 7th April of the end FY)</w:t>
            </w:r>
          </w:p>
        </w:tc>
      </w:tr>
      <w:tr w:rsidRPr="00A600F1" w:rsidR="00AE1DE4" w:rsidTr="009E37EE" w14:paraId="520383FB"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6AC0CDC9" w14:textId="56805B2E">
            <w:pPr>
              <w:jc w:val="both"/>
              <w:rPr>
                <w:sz w:val="20"/>
              </w:rPr>
            </w:pPr>
            <w:ins w:author="Chandan Chandel" w:date="2024-07-26T17:15:00Z" w:id="109">
              <w:r w:rsidRPr="00A600F1">
                <w:rPr>
                  <w:sz w:val="20"/>
                </w:rPr>
                <w:t>6</w:t>
              </w:r>
            </w:ins>
            <w:del w:author="Chandan Chandel" w:date="2024-07-26T17:15:00Z" w:id="110">
              <w:r w:rsidRPr="00A600F1" w:rsidDel="00407F8D" w:rsidR="00AE1DE4">
                <w:rPr>
                  <w:sz w:val="20"/>
                </w:rPr>
                <w:delText>7</w:delText>
              </w:r>
            </w:del>
          </w:p>
        </w:tc>
        <w:tc>
          <w:tcPr>
            <w:tcW w:w="2160" w:type="dxa"/>
          </w:tcPr>
          <w:p w:rsidRPr="00A600F1" w:rsidR="00AE1DE4" w:rsidP="009E37EE" w:rsidRDefault="00AE1DE4" w14:paraId="01A37A1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NOT First Time MLI and  Sanctioned Loan Date</w:t>
            </w:r>
          </w:p>
        </w:tc>
        <w:tc>
          <w:tcPr>
            <w:tcW w:w="6385" w:type="dxa"/>
          </w:tcPr>
          <w:p w:rsidRPr="00A600F1" w:rsidR="00AE1DE4" w:rsidP="009E37EE" w:rsidRDefault="00AE1DE4" w14:paraId="7790085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Following steps are needed for this condition - ‘NOT First Time MLI Sanctioned Loan Date’ (First time means – MLI is undertaking an upload for first time on newly created Current Portfolio) - </w:t>
            </w:r>
          </w:p>
          <w:p w:rsidRPr="00A600F1" w:rsidR="00AE1DE4" w:rsidP="004C0D8E" w:rsidRDefault="00AE1DE4" w14:paraId="6B9DDE94"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Portfolio is having status as ‘Base Period Q1’ – </w:t>
            </w:r>
          </w:p>
          <w:p w:rsidRPr="00A600F1" w:rsidR="00AE1DE4" w:rsidP="004C0D8E" w:rsidRDefault="00AE1DE4" w14:paraId="2270D6D1"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April and 30th June of the FY as specified in the start FY of the portfolio created. (As per New Loan Accounts Input Window the window will be opened from 1st July – 7th July of the start FY)</w:t>
            </w:r>
          </w:p>
          <w:p w:rsidRPr="00A600F1" w:rsidR="00AE1DE4" w:rsidP="004C0D8E" w:rsidRDefault="00AE1DE4" w14:paraId="5DEDDDED"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Portfolio is having status as ‘Base Period Q2’ – </w:t>
            </w:r>
          </w:p>
          <w:p w:rsidRPr="00A600F1" w:rsidR="00AE1DE4" w:rsidP="004C0D8E" w:rsidRDefault="00AE1DE4" w14:paraId="0967AA50" w14:textId="77777777">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July and 30th September of the FY as specified in the start FY of the portfolio created. (As per New Loan Accounts Input Window the window will be opened from 1st Oct – 7th Oct of the start FY)</w:t>
            </w:r>
          </w:p>
          <w:p w:rsidRPr="00A600F1" w:rsidR="00AE1DE4" w:rsidP="004C0D8E" w:rsidRDefault="00AE1DE4" w14:paraId="68FD710A"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Portfolio is having status as ‘Base Period Q3’ – </w:t>
            </w:r>
          </w:p>
          <w:p w:rsidRPr="00A600F1" w:rsidR="00AE1DE4" w:rsidP="004C0D8E" w:rsidRDefault="00AE1DE4" w14:paraId="5DE66C64" w14:textId="77777777">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October and 31st December of the FY as specified in the start FY of the portfolio created. (As per New Loan Accounts Input Window the window will be opened from 1st Jan – 7th Jan of the start FY)</w:t>
            </w:r>
          </w:p>
          <w:p w:rsidRPr="00A600F1" w:rsidR="00AE1DE4" w:rsidP="004C0D8E" w:rsidRDefault="00AE1DE4" w14:paraId="6BD91769"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Portfolio is having status as ‘Base Period Q4’ – </w:t>
            </w:r>
          </w:p>
          <w:p w:rsidRPr="00A600F1" w:rsidR="00AE1DE4" w:rsidP="004C0D8E" w:rsidRDefault="00AE1DE4" w14:paraId="0264043F"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 of the loan record in consideration is NOT between 1st January and 31st March of the FY as specified in the end FY of the portfolio created. (As per New Loan Accounts Input Window the window will be opened from 1st April – 7th April of the end FY)</w:t>
            </w:r>
          </w:p>
        </w:tc>
      </w:tr>
      <w:tr w:rsidRPr="00A600F1" w:rsidR="00AE1DE4" w:rsidTr="009E37EE" w14:paraId="4D59102B"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6BEB1CA2" w14:textId="1536D02D">
            <w:pPr>
              <w:jc w:val="both"/>
              <w:rPr>
                <w:sz w:val="20"/>
              </w:rPr>
            </w:pPr>
            <w:ins w:author="Chandan Chandel" w:date="2024-07-26T17:15:00Z" w:id="111">
              <w:r w:rsidRPr="00A600F1">
                <w:rPr>
                  <w:sz w:val="20"/>
                </w:rPr>
                <w:t>7</w:t>
              </w:r>
            </w:ins>
            <w:del w:author="Chandan Chandel" w:date="2024-07-26T17:15:00Z" w:id="112">
              <w:r w:rsidRPr="00A600F1" w:rsidDel="00407F8D" w:rsidR="00AE1DE4">
                <w:rPr>
                  <w:sz w:val="20"/>
                </w:rPr>
                <w:delText>8</w:delText>
              </w:r>
            </w:del>
          </w:p>
        </w:tc>
        <w:tc>
          <w:tcPr>
            <w:tcW w:w="2160" w:type="dxa"/>
          </w:tcPr>
          <w:p w:rsidRPr="00A600F1" w:rsidR="00AE1DE4" w:rsidP="009E37EE" w:rsidRDefault="00AE1DE4" w14:paraId="35B66BA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First Disbursement</w:t>
            </w:r>
          </w:p>
        </w:tc>
        <w:tc>
          <w:tcPr>
            <w:tcW w:w="6385" w:type="dxa"/>
          </w:tcPr>
          <w:p w:rsidRPr="00A600F1" w:rsidR="00AE1DE4" w:rsidP="004C0D8E" w:rsidRDefault="00AE1DE4" w14:paraId="324C1E90"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Below conditions are applicable only if First Disbursement Amount is EQUAL TO ZEROES:</w:t>
            </w:r>
          </w:p>
          <w:p w:rsidRPr="00A600F1" w:rsidR="00AE1DE4" w:rsidP="004C0D8E" w:rsidRDefault="00AE1DE4" w14:paraId="2D3D45B1" w14:textId="77777777">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NOT NULL/SPACES</w:t>
            </w:r>
          </w:p>
          <w:p w:rsidRPr="00A600F1" w:rsidR="00AE1DE4" w:rsidP="004C0D8E" w:rsidRDefault="00AE1DE4" w14:paraId="22A766CD"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Below conditions are applicable only if First Disbursement Amount is GREATER THAN ZEROES:</w:t>
            </w:r>
          </w:p>
          <w:p w:rsidRPr="00A600F1" w:rsidR="00AE1DE4" w:rsidP="004C0D8E" w:rsidRDefault="00AE1DE4" w14:paraId="0B1F959A"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NULL/SPACES/</w:t>
            </w:r>
          </w:p>
          <w:p w:rsidRPr="00A600F1" w:rsidR="00AE1DE4" w:rsidP="004C0D8E" w:rsidRDefault="00AE1DE4" w14:paraId="55BAE13A"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Earlier THAN ‘Sanctioned Loan Date’.</w:t>
            </w:r>
          </w:p>
          <w:p w:rsidRPr="00A600F1" w:rsidR="00AE1DE4" w:rsidP="004C0D8E" w:rsidRDefault="00AE1DE4" w14:paraId="7D5F5551"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Later THAN current system date (on date of file processing)</w:t>
            </w:r>
          </w:p>
        </w:tc>
      </w:tr>
      <w:tr w:rsidRPr="00A600F1" w:rsidR="00AE1DE4" w:rsidTr="009E37EE" w14:paraId="138BBC2C"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6CCE1251" w14:textId="72DD075E">
            <w:pPr>
              <w:jc w:val="both"/>
              <w:rPr>
                <w:sz w:val="20"/>
              </w:rPr>
            </w:pPr>
            <w:ins w:author="Chandan Chandel" w:date="2024-07-26T17:15:00Z" w:id="113">
              <w:r w:rsidRPr="00A600F1">
                <w:rPr>
                  <w:sz w:val="20"/>
                </w:rPr>
                <w:t>8</w:t>
              </w:r>
            </w:ins>
            <w:del w:author="Chandan Chandel" w:date="2024-07-26T17:15:00Z" w:id="114">
              <w:r w:rsidRPr="00A600F1" w:rsidDel="00407F8D" w:rsidR="00AE1DE4">
                <w:rPr>
                  <w:sz w:val="20"/>
                </w:rPr>
                <w:delText>9</w:delText>
              </w:r>
            </w:del>
          </w:p>
        </w:tc>
        <w:tc>
          <w:tcPr>
            <w:tcW w:w="2160" w:type="dxa"/>
          </w:tcPr>
          <w:p w:rsidRPr="00A600F1" w:rsidR="00AE1DE4" w:rsidP="009E37EE" w:rsidRDefault="00AE1DE4" w14:paraId="38A19F5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Loan Closure</w:t>
            </w:r>
          </w:p>
        </w:tc>
        <w:tc>
          <w:tcPr>
            <w:tcW w:w="6385" w:type="dxa"/>
          </w:tcPr>
          <w:p w:rsidRPr="00A600F1" w:rsidR="00AE1DE4" w:rsidP="009E37EE" w:rsidRDefault="00AE1DE4" w14:paraId="2B69C3D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Loan closed is ‘Y’</w:t>
            </w:r>
          </w:p>
        </w:tc>
      </w:tr>
      <w:tr w:rsidRPr="00A600F1" w:rsidR="00AE1DE4" w:rsidTr="009E37EE" w14:paraId="3CD96F78"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407F8D" w14:paraId="72BE9103" w14:textId="16E34BBB">
            <w:pPr>
              <w:jc w:val="both"/>
              <w:rPr>
                <w:sz w:val="20"/>
              </w:rPr>
            </w:pPr>
            <w:ins w:author="Chandan Chandel" w:date="2024-07-26T17:15:00Z" w:id="115">
              <w:r w:rsidRPr="00A600F1">
                <w:rPr>
                  <w:sz w:val="20"/>
                </w:rPr>
                <w:t>9</w:t>
              </w:r>
            </w:ins>
            <w:del w:author="Chandan Chandel" w:date="2024-07-26T17:15:00Z" w:id="116">
              <w:r w:rsidRPr="00A600F1" w:rsidDel="00407F8D" w:rsidR="00AE1DE4">
                <w:rPr>
                  <w:sz w:val="20"/>
                </w:rPr>
                <w:delText>10</w:delText>
              </w:r>
            </w:del>
          </w:p>
        </w:tc>
        <w:tc>
          <w:tcPr>
            <w:tcW w:w="2160" w:type="dxa"/>
          </w:tcPr>
          <w:p w:rsidRPr="00A600F1" w:rsidR="00AE1DE4" w:rsidP="009E37EE" w:rsidRDefault="00AE1DE4" w14:paraId="13CE26A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Loan Closure</w:t>
            </w:r>
          </w:p>
        </w:tc>
        <w:tc>
          <w:tcPr>
            <w:tcW w:w="6385" w:type="dxa"/>
          </w:tcPr>
          <w:p w:rsidRPr="00A600F1" w:rsidR="00AE1DE4" w:rsidP="009E37EE" w:rsidRDefault="00AE1DE4" w14:paraId="66AE03E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date IS NOT NULL/SPACE(s).</w:t>
            </w:r>
          </w:p>
        </w:tc>
      </w:tr>
      <w:tr w:rsidRPr="00A600F1" w:rsidR="00AE1DE4" w:rsidTr="009E37EE" w14:paraId="7E0BECB2"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7C96164C" w14:textId="28DCF244">
            <w:pPr>
              <w:jc w:val="both"/>
              <w:rPr>
                <w:sz w:val="20"/>
              </w:rPr>
            </w:pPr>
            <w:r w:rsidRPr="00A600F1">
              <w:rPr>
                <w:sz w:val="20"/>
              </w:rPr>
              <w:t>1</w:t>
            </w:r>
            <w:ins w:author="Chandan Chandel" w:date="2024-07-26T17:15:00Z" w:id="117">
              <w:r w:rsidRPr="00A600F1" w:rsidR="00407F8D">
                <w:rPr>
                  <w:sz w:val="20"/>
                </w:rPr>
                <w:t>0</w:t>
              </w:r>
            </w:ins>
            <w:del w:author="Chandan Chandel" w:date="2024-07-26T17:15:00Z" w:id="118">
              <w:r w:rsidRPr="00A600F1" w:rsidDel="00407F8D">
                <w:rPr>
                  <w:sz w:val="20"/>
                </w:rPr>
                <w:delText>1</w:delText>
              </w:r>
            </w:del>
          </w:p>
        </w:tc>
        <w:tc>
          <w:tcPr>
            <w:tcW w:w="2160" w:type="dxa"/>
          </w:tcPr>
          <w:p w:rsidRPr="00A600F1" w:rsidR="00AE1DE4" w:rsidP="009E37EE" w:rsidRDefault="00AE1DE4" w14:paraId="24E25B4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Loan A/c is NPA</w:t>
            </w:r>
          </w:p>
        </w:tc>
        <w:tc>
          <w:tcPr>
            <w:tcW w:w="6385" w:type="dxa"/>
          </w:tcPr>
          <w:p w:rsidRPr="00A600F1" w:rsidR="00AE1DE4" w:rsidP="009E37EE" w:rsidRDefault="00AE1DE4" w14:paraId="1AD5257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NPA is ‘Y’</w:t>
            </w:r>
          </w:p>
        </w:tc>
      </w:tr>
      <w:tr w:rsidRPr="00A600F1" w:rsidR="00AE1DE4" w:rsidTr="009E37EE" w14:paraId="60B0B202"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2A846306" w14:textId="3F46F06C">
            <w:pPr>
              <w:jc w:val="both"/>
              <w:rPr>
                <w:sz w:val="20"/>
              </w:rPr>
            </w:pPr>
            <w:r w:rsidRPr="00A600F1">
              <w:rPr>
                <w:sz w:val="20"/>
              </w:rPr>
              <w:t>1</w:t>
            </w:r>
            <w:ins w:author="Chandan Chandel" w:date="2024-07-26T17:15:00Z" w:id="119">
              <w:r w:rsidRPr="00A600F1" w:rsidR="00407F8D">
                <w:rPr>
                  <w:sz w:val="20"/>
                </w:rPr>
                <w:t>1</w:t>
              </w:r>
            </w:ins>
            <w:del w:author="Chandan Chandel" w:date="2024-07-26T17:15:00Z" w:id="120">
              <w:r w:rsidRPr="00A600F1" w:rsidDel="00407F8D">
                <w:rPr>
                  <w:sz w:val="20"/>
                </w:rPr>
                <w:delText>2</w:delText>
              </w:r>
            </w:del>
          </w:p>
        </w:tc>
        <w:tc>
          <w:tcPr>
            <w:tcW w:w="2160" w:type="dxa"/>
          </w:tcPr>
          <w:p w:rsidRPr="00A600F1" w:rsidR="00AE1DE4" w:rsidP="009E37EE" w:rsidRDefault="00AE1DE4" w14:paraId="33D7A87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NPA</w:t>
            </w:r>
          </w:p>
        </w:tc>
        <w:tc>
          <w:tcPr>
            <w:tcW w:w="6385" w:type="dxa"/>
          </w:tcPr>
          <w:p w:rsidRPr="00A600F1" w:rsidR="00AE1DE4" w:rsidP="009E37EE" w:rsidRDefault="00AE1DE4" w14:paraId="7367659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date IS NOT NULL/SPACE(s).</w:t>
            </w:r>
          </w:p>
        </w:tc>
      </w:tr>
      <w:tr w:rsidRPr="00A600F1" w:rsidR="00AE1DE4" w:rsidTr="009E37EE" w14:paraId="4FC969B6"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75A9EF6F" w14:textId="01240DD7">
            <w:pPr>
              <w:jc w:val="both"/>
              <w:rPr>
                <w:sz w:val="20"/>
              </w:rPr>
            </w:pPr>
            <w:r w:rsidRPr="00A600F1">
              <w:rPr>
                <w:sz w:val="20"/>
              </w:rPr>
              <w:t>1</w:t>
            </w:r>
            <w:ins w:author="Chandan Chandel" w:date="2024-07-26T17:15:00Z" w:id="121">
              <w:r w:rsidRPr="00A600F1" w:rsidR="00407F8D">
                <w:rPr>
                  <w:sz w:val="20"/>
                </w:rPr>
                <w:t>2</w:t>
              </w:r>
            </w:ins>
            <w:del w:author="Chandan Chandel" w:date="2024-07-26T17:15:00Z" w:id="122">
              <w:r w:rsidRPr="00A600F1" w:rsidDel="00407F8D">
                <w:rPr>
                  <w:sz w:val="20"/>
                </w:rPr>
                <w:delText>3</w:delText>
              </w:r>
            </w:del>
          </w:p>
        </w:tc>
        <w:tc>
          <w:tcPr>
            <w:tcW w:w="2160" w:type="dxa"/>
          </w:tcPr>
          <w:p w:rsidRPr="00A600F1" w:rsidR="00AE1DE4" w:rsidP="009E37EE" w:rsidRDefault="00AE1DE4" w14:paraId="1353671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Total Sanctioned Loan Amount/Limit</w:t>
            </w:r>
          </w:p>
        </w:tc>
        <w:tc>
          <w:tcPr>
            <w:tcW w:w="6385" w:type="dxa"/>
          </w:tcPr>
          <w:p w:rsidRPr="00A600F1" w:rsidR="00AE1DE4" w:rsidP="009E37EE" w:rsidRDefault="00AE1DE4" w14:paraId="01A5C6D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amount IS EQUAL OR LESS THAN Zero.</w:t>
            </w:r>
          </w:p>
        </w:tc>
      </w:tr>
      <w:tr w:rsidRPr="00A600F1" w:rsidR="00AE1DE4" w:rsidTr="009E37EE" w14:paraId="59C7F58B"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7CE95BE2" w14:textId="5F339153">
            <w:pPr>
              <w:jc w:val="both"/>
              <w:rPr>
                <w:sz w:val="20"/>
              </w:rPr>
            </w:pPr>
            <w:r w:rsidRPr="00A600F1">
              <w:rPr>
                <w:sz w:val="20"/>
              </w:rPr>
              <w:t>1</w:t>
            </w:r>
            <w:ins w:author="Chandan Chandel" w:date="2024-07-26T17:15:00Z" w:id="123">
              <w:r w:rsidRPr="00A600F1" w:rsidR="00407F8D">
                <w:rPr>
                  <w:sz w:val="20"/>
                </w:rPr>
                <w:t>3</w:t>
              </w:r>
            </w:ins>
            <w:del w:author="Chandan Chandel" w:date="2024-07-26T17:15:00Z" w:id="124">
              <w:r w:rsidRPr="00A600F1" w:rsidDel="00407F8D">
                <w:rPr>
                  <w:sz w:val="20"/>
                </w:rPr>
                <w:delText>4</w:delText>
              </w:r>
            </w:del>
          </w:p>
        </w:tc>
        <w:tc>
          <w:tcPr>
            <w:tcW w:w="2160" w:type="dxa"/>
          </w:tcPr>
          <w:p w:rsidRPr="00A600F1" w:rsidR="00AE1DE4" w:rsidP="009E37EE" w:rsidRDefault="00AE1DE4" w14:paraId="1F76E09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Loan Amount – First Disbursement</w:t>
            </w:r>
          </w:p>
        </w:tc>
        <w:tc>
          <w:tcPr>
            <w:tcW w:w="6385" w:type="dxa"/>
          </w:tcPr>
          <w:p w:rsidRPr="00A600F1" w:rsidR="00AE1DE4" w:rsidP="004C0D8E" w:rsidRDefault="00AE1DE4" w14:paraId="2E91F112"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IS LESS THAN Zero.</w:t>
            </w:r>
          </w:p>
          <w:p w:rsidRPr="00A600F1" w:rsidR="00AE1DE4" w:rsidP="004C0D8E" w:rsidRDefault="00AE1DE4" w14:paraId="2FDA0393"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Greater Than Sanction Amount</w:t>
            </w:r>
          </w:p>
        </w:tc>
      </w:tr>
      <w:tr w:rsidRPr="00A600F1" w:rsidR="00AE59DD" w:rsidTr="009E37EE" w14:paraId="6666F714"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59DD" w:rsidP="009E37EE" w:rsidRDefault="00AE59DD" w14:paraId="2DAD8F73" w14:textId="585AFB0A">
            <w:pPr>
              <w:jc w:val="both"/>
              <w:rPr>
                <w:sz w:val="20"/>
              </w:rPr>
            </w:pPr>
            <w:r w:rsidRPr="00A600F1">
              <w:rPr>
                <w:sz w:val="20"/>
              </w:rPr>
              <w:t>1</w:t>
            </w:r>
            <w:ins w:author="Chandan Chandel" w:date="2024-07-26T17:15:00Z" w:id="125">
              <w:r w:rsidRPr="00A600F1" w:rsidR="00407F8D">
                <w:rPr>
                  <w:sz w:val="20"/>
                </w:rPr>
                <w:t>4</w:t>
              </w:r>
            </w:ins>
            <w:del w:author="Chandan Chandel" w:date="2024-07-26T17:15:00Z" w:id="126">
              <w:r w:rsidRPr="00A600F1" w:rsidDel="00407F8D">
                <w:rPr>
                  <w:sz w:val="20"/>
                </w:rPr>
                <w:delText>5</w:delText>
              </w:r>
            </w:del>
          </w:p>
        </w:tc>
        <w:tc>
          <w:tcPr>
            <w:tcW w:w="2160" w:type="dxa"/>
          </w:tcPr>
          <w:p w:rsidRPr="00A600F1" w:rsidR="00AE59DD" w:rsidP="009E37EE" w:rsidRDefault="00AE59DD" w14:paraId="7665089D" w14:textId="2FC5D982">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Outstanding Loan Amount</w:t>
            </w:r>
          </w:p>
        </w:tc>
        <w:tc>
          <w:tcPr>
            <w:tcW w:w="6385" w:type="dxa"/>
          </w:tcPr>
          <w:p w:rsidRPr="00A600F1" w:rsidR="00AE59DD" w:rsidP="004C0D8E" w:rsidRDefault="00AE59DD" w14:paraId="0EA81E62"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Greater than 1.50 times of sanctioned amount.</w:t>
            </w:r>
          </w:p>
          <w:p w:rsidRPr="00A600F1" w:rsidR="002C0DB9" w:rsidP="004C0D8E" w:rsidRDefault="002C0DB9" w14:paraId="1D086713" w14:textId="1B51C463">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Less </w:t>
            </w:r>
            <w:r w:rsidRPr="00A600F1" w:rsidR="009374DA">
              <w:rPr>
                <w:sz w:val="20"/>
              </w:rPr>
              <w:t>than</w:t>
            </w:r>
            <w:r w:rsidRPr="00A600F1">
              <w:rPr>
                <w:sz w:val="20"/>
              </w:rPr>
              <w:t xml:space="preserve"> Zero.</w:t>
            </w:r>
          </w:p>
        </w:tc>
      </w:tr>
      <w:tr w:rsidRPr="00A600F1" w:rsidR="00AE59DD" w:rsidTr="009E37EE" w14:paraId="3942F6F6"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59DD" w:rsidP="009E37EE" w:rsidRDefault="00AE59DD" w14:paraId="5901079A" w14:textId="355D846D">
            <w:pPr>
              <w:jc w:val="both"/>
              <w:rPr>
                <w:sz w:val="20"/>
              </w:rPr>
            </w:pPr>
            <w:r w:rsidRPr="00A600F1">
              <w:rPr>
                <w:sz w:val="20"/>
              </w:rPr>
              <w:t>1</w:t>
            </w:r>
            <w:ins w:author="Chandan Chandel" w:date="2024-07-26T17:15:00Z" w:id="127">
              <w:r w:rsidRPr="00A600F1" w:rsidR="00407F8D">
                <w:rPr>
                  <w:sz w:val="20"/>
                </w:rPr>
                <w:t>5</w:t>
              </w:r>
            </w:ins>
            <w:del w:author="Chandan Chandel" w:date="2024-07-26T17:15:00Z" w:id="128">
              <w:r w:rsidRPr="00A600F1" w:rsidDel="00407F8D">
                <w:rPr>
                  <w:sz w:val="20"/>
                </w:rPr>
                <w:delText>6</w:delText>
              </w:r>
            </w:del>
          </w:p>
        </w:tc>
        <w:tc>
          <w:tcPr>
            <w:tcW w:w="2160" w:type="dxa"/>
          </w:tcPr>
          <w:p w:rsidRPr="00A600F1" w:rsidR="00AE59DD" w:rsidP="009E37EE" w:rsidRDefault="00C347B8" w14:paraId="178D866D" w14:textId="6689DAD2">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First Disbursement Amount</w:t>
            </w:r>
          </w:p>
        </w:tc>
        <w:tc>
          <w:tcPr>
            <w:tcW w:w="6385" w:type="dxa"/>
          </w:tcPr>
          <w:p w:rsidRPr="00A600F1" w:rsidR="00AE59DD" w:rsidP="004C0D8E" w:rsidRDefault="00C347B8" w14:paraId="2B6ABF8B" w14:textId="26FC44B5">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Is zero, Outstanding amount is greater than zero.</w:t>
            </w:r>
          </w:p>
        </w:tc>
      </w:tr>
    </w:tbl>
    <w:p w:rsidRPr="00A600F1" w:rsidR="00AE1DE4" w:rsidP="00AE1DE4" w:rsidRDefault="00AE1DE4" w14:paraId="6723B8D9" w14:textId="38B9B5A7">
      <w:pPr>
        <w:jc w:val="both"/>
      </w:pPr>
    </w:p>
    <w:p w:rsidRPr="00A600F1" w:rsidR="006C4041" w:rsidP="00AE1DE4" w:rsidRDefault="006C4041" w14:paraId="477AA135" w14:textId="641F4511">
      <w:pPr>
        <w:jc w:val="both"/>
      </w:pPr>
      <w:r w:rsidRPr="00A600F1">
        <w:rPr>
          <w:b/>
        </w:rPr>
        <w:t xml:space="preserve">Note:  </w:t>
      </w:r>
      <w:r w:rsidRPr="00A600F1">
        <w:t xml:space="preserve">For closed account </w:t>
      </w:r>
      <w:r w:rsidRPr="00A600F1">
        <w:rPr>
          <w:sz w:val="20"/>
        </w:rPr>
        <w:t>Outstanding Loan Amount s</w:t>
      </w:r>
      <w:r w:rsidRPr="00A600F1" w:rsidR="00502ADF">
        <w:rPr>
          <w:sz w:val="20"/>
        </w:rPr>
        <w:t>hould</w:t>
      </w:r>
      <w:r w:rsidRPr="00A600F1">
        <w:rPr>
          <w:sz w:val="20"/>
        </w:rPr>
        <w:t xml:space="preserve"> be zero.</w:t>
      </w:r>
    </w:p>
    <w:p w:rsidRPr="00A600F1" w:rsidR="00AE1DE4" w:rsidP="00AE1DE4" w:rsidRDefault="00AE1DE4" w14:paraId="6077577D" w14:textId="77777777">
      <w:pPr>
        <w:jc w:val="both"/>
        <w:rPr>
          <w:b/>
        </w:rPr>
      </w:pPr>
      <w:r w:rsidRPr="00A600F1">
        <w:rPr>
          <w:b/>
        </w:rPr>
        <w:t xml:space="preserve">Note: </w:t>
      </w:r>
    </w:p>
    <w:p w:rsidRPr="00A600F1" w:rsidR="00AE1DE4" w:rsidP="004C0D8E" w:rsidRDefault="00AE1DE4" w14:paraId="5D643D83" w14:textId="77777777">
      <w:pPr>
        <w:pStyle w:val="ListParagraph"/>
        <w:numPr>
          <w:ilvl w:val="0"/>
          <w:numId w:val="37"/>
        </w:numPr>
        <w:jc w:val="both"/>
      </w:pPr>
      <w:r w:rsidRPr="00A600F1">
        <w:t>New Loan Information to the Portfolio are not allowed after portfolio is crystallized.</w:t>
      </w:r>
    </w:p>
    <w:p w:rsidRPr="00A600F1" w:rsidR="00064CD4" w:rsidP="004C0D8E" w:rsidRDefault="00AE1DE4" w14:paraId="68EE0C30" w14:textId="52929F03">
      <w:pPr>
        <w:pStyle w:val="ListParagraph"/>
        <w:numPr>
          <w:ilvl w:val="0"/>
          <w:numId w:val="37"/>
        </w:numPr>
        <w:jc w:val="both"/>
      </w:pPr>
      <w:r w:rsidRPr="00A600F1">
        <w:t>If due to any of the above rule, the loan a/c is rejected, then all the associated loan a/c in the same input file for that customer will be rejected.</w:t>
      </w:r>
    </w:p>
    <w:p w:rsidRPr="00A600F1" w:rsidR="00510B18" w:rsidP="00AE1DE4" w:rsidRDefault="00510B18" w14:paraId="10953E6A" w14:textId="77777777">
      <w:pPr>
        <w:tabs>
          <w:tab w:val="left" w:pos="3855"/>
        </w:tabs>
        <w:jc w:val="both"/>
      </w:pPr>
    </w:p>
    <w:p w:rsidRPr="00A600F1" w:rsidR="00AE1DE4" w:rsidP="004C0D8E" w:rsidRDefault="00AE1DE4" w14:paraId="7B57A0BD"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3" w:id="129"/>
      <w:bookmarkStart w:name="_Toc465274975" w:id="130"/>
      <w:bookmarkStart w:name="_Toc485743340" w:id="131"/>
      <w:bookmarkStart w:name="_Toc159600856" w:id="132"/>
      <w:r w:rsidRPr="00A600F1">
        <w:rPr>
          <w:rFonts w:ascii="Trebuchet MS" w:hAnsi="Trebuchet MS"/>
          <w:b/>
          <w:bCs/>
          <w:color w:val="000000" w:themeColor="text1"/>
          <w:szCs w:val="22"/>
        </w:rPr>
        <w:t>Eligibility Criteria Checks for Retrospective Portfolio</w:t>
      </w:r>
      <w:bookmarkEnd w:id="129"/>
      <w:bookmarkEnd w:id="130"/>
      <w:bookmarkEnd w:id="131"/>
      <w:bookmarkEnd w:id="132"/>
    </w:p>
    <w:p w:rsidRPr="00A600F1" w:rsidR="00AE1DE4" w:rsidP="00AE1DE4" w:rsidRDefault="00AE1DE4" w14:paraId="6BBE5B42" w14:textId="77777777">
      <w:pPr>
        <w:jc w:val="both"/>
      </w:pPr>
      <w:r w:rsidRPr="00A600F1">
        <w:t xml:space="preserve">Approved Input file will be processed for each record and the record will be </w:t>
      </w:r>
      <w:r w:rsidRPr="00A600F1">
        <w:rPr>
          <w:i/>
          <w:u w:val="single"/>
        </w:rPr>
        <w:t>REJECTED if</w:t>
      </w:r>
      <w:r w:rsidRPr="00A600F1">
        <w:t>:</w:t>
      </w:r>
    </w:p>
    <w:tbl>
      <w:tblPr>
        <w:tblStyle w:val="GridTable1Light-Accent2"/>
        <w:tblW w:w="0" w:type="auto"/>
        <w:tblLook w:val="04A0" w:firstRow="1" w:lastRow="0" w:firstColumn="1" w:lastColumn="0" w:noHBand="0" w:noVBand="1"/>
      </w:tblPr>
      <w:tblGrid>
        <w:gridCol w:w="805"/>
        <w:gridCol w:w="2160"/>
        <w:gridCol w:w="6385"/>
      </w:tblGrid>
      <w:tr w:rsidRPr="00A600F1" w:rsidR="00AE1DE4" w:rsidTr="009E37EE" w14:paraId="7F8474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00BFE2B3" w14:textId="77777777">
            <w:pPr>
              <w:jc w:val="both"/>
              <w:rPr>
                <w:sz w:val="20"/>
              </w:rPr>
            </w:pPr>
            <w:r w:rsidRPr="00A600F1">
              <w:rPr>
                <w:sz w:val="20"/>
              </w:rPr>
              <w:t>S. No.</w:t>
            </w:r>
          </w:p>
        </w:tc>
        <w:tc>
          <w:tcPr>
            <w:tcW w:w="2160" w:type="dxa"/>
          </w:tcPr>
          <w:p w:rsidRPr="00A600F1" w:rsidR="00AE1DE4" w:rsidP="009E37EE" w:rsidRDefault="00AE1DE4" w14:paraId="5C6899E8"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A600F1">
              <w:rPr>
                <w:sz w:val="20"/>
              </w:rPr>
              <w:t>Rule/Criteria</w:t>
            </w:r>
          </w:p>
        </w:tc>
        <w:tc>
          <w:tcPr>
            <w:tcW w:w="6385" w:type="dxa"/>
          </w:tcPr>
          <w:p w:rsidRPr="00A600F1" w:rsidR="00AE1DE4" w:rsidP="009E37EE" w:rsidRDefault="00AE1DE4" w14:paraId="33E551EB"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A600F1">
              <w:rPr>
                <w:sz w:val="20"/>
              </w:rPr>
              <w:t>Desciption</w:t>
            </w:r>
          </w:p>
        </w:tc>
      </w:tr>
      <w:tr w:rsidRPr="00A600F1" w:rsidR="00AE1DE4" w:rsidTr="009E37EE" w14:paraId="78BD9898"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176C607E" w14:textId="77777777">
            <w:pPr>
              <w:jc w:val="both"/>
              <w:rPr>
                <w:sz w:val="20"/>
              </w:rPr>
            </w:pPr>
            <w:r w:rsidRPr="00A600F1">
              <w:rPr>
                <w:sz w:val="20"/>
              </w:rPr>
              <w:t>1</w:t>
            </w:r>
          </w:p>
        </w:tc>
        <w:tc>
          <w:tcPr>
            <w:tcW w:w="2160" w:type="dxa"/>
          </w:tcPr>
          <w:p w:rsidRPr="00A600F1" w:rsidR="00AE1DE4" w:rsidP="009E37EE" w:rsidRDefault="00AE1DE4" w14:paraId="33BE7F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Duplicate Loan A/c in CG Database</w:t>
            </w:r>
          </w:p>
        </w:tc>
        <w:tc>
          <w:tcPr>
            <w:tcW w:w="6385" w:type="dxa"/>
          </w:tcPr>
          <w:p w:rsidRPr="00A600F1" w:rsidR="00AE1DE4" w:rsidP="009E37EE" w:rsidRDefault="00AE1DE4" w14:paraId="64D24C1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Check on Loan Account and MLI if they exists in the credit guarantee database. If exists, then Reject.</w:t>
            </w:r>
          </w:p>
          <w:p w:rsidRPr="00A600F1" w:rsidR="002D0A0D" w:rsidP="009E37EE" w:rsidRDefault="002D0A0D" w14:paraId="2E3D178F" w14:textId="537FC903">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check is repeated when loan accounts are transited from temporary ta</w:t>
            </w:r>
            <w:r w:rsidRPr="00A600F1" w:rsidR="00552733">
              <w:rPr>
                <w:sz w:val="20"/>
              </w:rPr>
              <w:t>ble to permanent store at the time NCGTC Approves the data. If duplicate fount then entire file is rejected.</w:t>
            </w:r>
          </w:p>
        </w:tc>
      </w:tr>
      <w:tr w:rsidRPr="00A600F1" w:rsidR="00AE1DE4" w:rsidTr="009E37EE" w14:paraId="04FFE55D"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AE1DE4" w:rsidP="009E37EE" w:rsidRDefault="00AE1DE4" w14:paraId="1C9402A5" w14:textId="77777777">
            <w:pPr>
              <w:jc w:val="both"/>
              <w:rPr>
                <w:sz w:val="20"/>
              </w:rPr>
            </w:pPr>
            <w:r w:rsidRPr="00A600F1">
              <w:rPr>
                <w:sz w:val="20"/>
              </w:rPr>
              <w:t>2</w:t>
            </w:r>
          </w:p>
        </w:tc>
        <w:tc>
          <w:tcPr>
            <w:tcW w:w="2160" w:type="dxa"/>
          </w:tcPr>
          <w:p w:rsidRPr="00A600F1" w:rsidR="00AE1DE4" w:rsidP="009E37EE" w:rsidRDefault="00AE1DE4" w14:paraId="75363E7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Duplicate Loan A/c in Input file</w:t>
            </w:r>
          </w:p>
        </w:tc>
        <w:tc>
          <w:tcPr>
            <w:tcW w:w="6385" w:type="dxa"/>
          </w:tcPr>
          <w:p w:rsidRPr="00A600F1" w:rsidR="00AE1DE4" w:rsidP="009E37EE" w:rsidRDefault="00AE1DE4" w14:paraId="3D085DB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The ‘Loan Account Number’ for a particular Loan Account specified in same input file presented by MLI - If Only Loan Account No. matches, then – this loan account will be rejected as duplicate.</w:t>
            </w:r>
          </w:p>
        </w:tc>
      </w:tr>
      <w:tr w:rsidRPr="00A600F1" w:rsidR="002D0A0D" w:rsidTr="009E37EE" w14:paraId="606737EF"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680ED6E2" w14:textId="77777777">
            <w:pPr>
              <w:jc w:val="both"/>
              <w:rPr>
                <w:sz w:val="20"/>
              </w:rPr>
            </w:pPr>
            <w:r w:rsidRPr="00A600F1">
              <w:rPr>
                <w:sz w:val="20"/>
              </w:rPr>
              <w:t>3</w:t>
            </w:r>
          </w:p>
        </w:tc>
        <w:tc>
          <w:tcPr>
            <w:tcW w:w="2160" w:type="dxa"/>
          </w:tcPr>
          <w:p w:rsidRPr="00A600F1" w:rsidR="002D0A0D" w:rsidP="002D0A0D" w:rsidRDefault="002D0A0D" w14:paraId="1C567B7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Maximum Limit for PMMY Loan</w:t>
            </w:r>
          </w:p>
        </w:tc>
        <w:tc>
          <w:tcPr>
            <w:tcW w:w="6385" w:type="dxa"/>
          </w:tcPr>
          <w:p w:rsidRPr="00A600F1" w:rsidR="002D0A0D" w:rsidP="002D0A0D" w:rsidRDefault="002D0A0D" w14:paraId="3CCC26A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Following steps are followed for this rule:</w:t>
            </w:r>
          </w:p>
          <w:p w:rsidRPr="00A600F1" w:rsidR="002D0A0D" w:rsidP="004C0D8E" w:rsidRDefault="002D0A0D" w14:paraId="7EF3B001" w14:textId="0A7808BA">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Determining ‘Total Sanction Amount’ for the given customer ID, a summation of ‘Sanctioned Loan Amount’ of all the loan records existing for a particular MLI (across all of his portfolio’s) having ‘Loan Category’ as ‘S’ or ‘K’ or ‘T’, is determined first. It is important to note that while doing this this summation, system considers the latest update record (if any) and its ‘Modified Sanction Amount’. (This check is for given Customer, MLI, Scheme and in LoanApplication table). If update records do not exist in the portfolio, then, the system considers ‘Original Sanction Amount’.  Also while calculating the summation, loan accounts or CG’s which are closed (by MLI and/or NCGTC) are not considered.</w:t>
            </w:r>
          </w:p>
          <w:p w:rsidRPr="00A600F1" w:rsidR="002D0A0D" w:rsidP="004C0D8E" w:rsidRDefault="002D0A0D" w14:paraId="65B4004F" w14:textId="0D17562F">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Determining ‘Verify Sanction Amount’ - To this ‘Total Sanction Amount’ (determined as in step above) the sanction amount specified for the given customer ID is added up. Note here that while deriving the summation, any errored record from the same file (i.e TempValidation &amp; TempValidationError table) is also considered. </w:t>
            </w:r>
          </w:p>
          <w:p w:rsidRPr="00A600F1" w:rsidR="002D0A0D" w:rsidP="004C0D8E" w:rsidRDefault="002D0A0D" w14:paraId="457CD0E8"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the ‘Verify Sanction Amount’ exceeds the scheme parameters - ‘Maximum Limit to Guarantee Issuance Allowed (INR)’, then it is rejected. For such rejections, all the loan a/c for the selected customer id is also rejected.</w:t>
            </w:r>
          </w:p>
        </w:tc>
      </w:tr>
      <w:tr w:rsidRPr="00A600F1" w:rsidR="002D0A0D" w:rsidTr="009E37EE" w14:paraId="65B7B786"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72D9BBFD" w14:textId="77777777">
            <w:pPr>
              <w:jc w:val="both"/>
              <w:rPr>
                <w:sz w:val="20"/>
              </w:rPr>
            </w:pPr>
            <w:r w:rsidRPr="00A600F1">
              <w:rPr>
                <w:sz w:val="20"/>
              </w:rPr>
              <w:t>4</w:t>
            </w:r>
          </w:p>
        </w:tc>
        <w:tc>
          <w:tcPr>
            <w:tcW w:w="2160" w:type="dxa"/>
          </w:tcPr>
          <w:p w:rsidRPr="00A600F1" w:rsidR="002D0A0D" w:rsidP="002D0A0D" w:rsidRDefault="002D0A0D" w14:paraId="260DD5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Maximum Limit for PMJDY Loan</w:t>
            </w:r>
          </w:p>
        </w:tc>
        <w:tc>
          <w:tcPr>
            <w:tcW w:w="6385" w:type="dxa"/>
          </w:tcPr>
          <w:p w:rsidRPr="00A600F1" w:rsidR="002D0A0D" w:rsidP="002D0A0D" w:rsidRDefault="002D0A0D" w14:paraId="7BD364C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Following steps are followed for this rule:</w:t>
            </w:r>
          </w:p>
          <w:p w:rsidRPr="00A600F1" w:rsidR="002D0A0D" w:rsidP="004C0D8E" w:rsidRDefault="002D0A0D" w14:paraId="77CDA457"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Determining ‘Total Sanction Amount’ for the given customer ID, a summation of ‘Sanctioned Loan Amount’ of all the loan records existing for a particular MLI (across all of his portfolio’s) having ‘Loan Category’ as ‘J’, is determined first. It is important to note that while doing this this summation, system considers the latest update record (if any) and its ‘Modified Sanction Amount’. (This check is for given Customer, MLI, Scheme and in LoanApplication table). If update records do not exist in the portfolio, then, the system considers ‘Original Sanction Amount’.</w:t>
            </w:r>
          </w:p>
          <w:p w:rsidRPr="00A600F1" w:rsidR="002D0A0D" w:rsidP="004C0D8E" w:rsidRDefault="002D0A0D" w14:paraId="2726A899" w14:textId="001F9CAE">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Determining ‘Verify Sanction Amount’ - To this ‘Total Sanction Amount’ (determined as in step above) the sanction amount specified for the given customer ID is added up. Note here that while deriving the summation, any errored record from the same file (i.e TempValidation &amp; TempValidationError table) is also considered. </w:t>
            </w:r>
          </w:p>
          <w:p w:rsidRPr="00A600F1" w:rsidR="002D0A0D" w:rsidP="004C0D8E" w:rsidRDefault="002D0A0D" w14:paraId="2BCEF869"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If the ‘Verify Sanction Amount’ exceeds the scheme parameters - INR </w:t>
            </w:r>
            <w:r w:rsidRPr="00A600F1" w:rsidR="003B5F7F">
              <w:rPr>
                <w:sz w:val="20"/>
              </w:rPr>
              <w:t>10</w:t>
            </w:r>
            <w:r w:rsidRPr="00A600F1">
              <w:rPr>
                <w:sz w:val="20"/>
              </w:rPr>
              <w:t>000.00 (which is the limit for the Overdraft), then it is rejected. For such rejections, all the loan a/c for the selected customer id is also rejected.</w:t>
            </w:r>
          </w:p>
          <w:p w:rsidRPr="00A600F1" w:rsidR="00B42D73" w:rsidP="004C0D8E" w:rsidRDefault="00B42D73" w14:paraId="111ECD54" w14:textId="6D50741E">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the ‘Verify Sanction Amount’ exceeds the scheme parameters - INR 10</w:t>
            </w:r>
            <w:r w:rsidRPr="00A600F1" w:rsidR="00A70C57">
              <w:rPr>
                <w:sz w:val="20"/>
              </w:rPr>
              <w:t>,00,</w:t>
            </w:r>
            <w:r w:rsidRPr="00A600F1">
              <w:rPr>
                <w:sz w:val="20"/>
              </w:rPr>
              <w:t>000.00 (which is the limit for the</w:t>
            </w:r>
            <w:r w:rsidRPr="00A600F1" w:rsidR="00A70C57">
              <w:rPr>
                <w:sz w:val="20"/>
              </w:rPr>
              <w:t xml:space="preserve"> JLG</w:t>
            </w:r>
            <w:r w:rsidRPr="00A600F1">
              <w:rPr>
                <w:sz w:val="20"/>
              </w:rPr>
              <w:t>), then it is rejected. For such rejections, all the loan a/c for the selected customer id is also rejected.</w:t>
            </w:r>
          </w:p>
        </w:tc>
      </w:tr>
      <w:tr w:rsidRPr="00A600F1" w:rsidR="002D0A0D" w:rsidTr="009E37EE" w14:paraId="536DFA9C"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54088FBB" w14:textId="77777777">
            <w:pPr>
              <w:jc w:val="both"/>
              <w:rPr>
                <w:sz w:val="20"/>
              </w:rPr>
            </w:pPr>
            <w:r w:rsidRPr="00A600F1">
              <w:rPr>
                <w:sz w:val="20"/>
              </w:rPr>
              <w:t>5</w:t>
            </w:r>
          </w:p>
        </w:tc>
        <w:tc>
          <w:tcPr>
            <w:tcW w:w="2160" w:type="dxa"/>
          </w:tcPr>
          <w:p w:rsidRPr="00A600F1" w:rsidR="002D0A0D" w:rsidP="002D0A0D" w:rsidRDefault="002D0A0D" w14:paraId="677EE30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Loan Date</w:t>
            </w:r>
          </w:p>
        </w:tc>
        <w:tc>
          <w:tcPr>
            <w:tcW w:w="6385" w:type="dxa"/>
          </w:tcPr>
          <w:p w:rsidRPr="00A600F1" w:rsidR="002D0A0D" w:rsidP="002D0A0D" w:rsidRDefault="002D0A0D" w14:paraId="09D88B8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date DOES NOT lie between the Start FY and End FY of all the retrospective portfolio (Start FY and End FY is the FY for which the Retrospective Portfolio is created), except for the Retrospective Portfolio’s created in FY 2015-16 wherein the sanctioned date should lie between 8th April 2015 and 31st March 2016.</w:t>
            </w:r>
          </w:p>
        </w:tc>
      </w:tr>
      <w:tr w:rsidRPr="00A600F1" w:rsidR="002D0A0D" w:rsidTr="009E37EE" w14:paraId="1E101A05"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3D340578" w14:textId="77777777">
            <w:pPr>
              <w:jc w:val="both"/>
              <w:rPr>
                <w:sz w:val="20"/>
              </w:rPr>
            </w:pPr>
            <w:r w:rsidRPr="00A600F1">
              <w:rPr>
                <w:sz w:val="20"/>
              </w:rPr>
              <w:t>6</w:t>
            </w:r>
          </w:p>
        </w:tc>
        <w:tc>
          <w:tcPr>
            <w:tcW w:w="2160" w:type="dxa"/>
          </w:tcPr>
          <w:p w:rsidRPr="00A600F1" w:rsidR="002D0A0D" w:rsidP="002D0A0D" w:rsidRDefault="002D0A0D" w14:paraId="0FC29B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First Disbursement</w:t>
            </w:r>
          </w:p>
        </w:tc>
        <w:tc>
          <w:tcPr>
            <w:tcW w:w="6385" w:type="dxa"/>
          </w:tcPr>
          <w:p w:rsidRPr="00A600F1" w:rsidR="002D0A0D" w:rsidP="004C0D8E" w:rsidRDefault="002D0A0D" w14:paraId="37D13502"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Below conditions are applicable only if First Disbursement Amount is EQUAL TO ZEROES:</w:t>
            </w:r>
          </w:p>
          <w:p w:rsidRPr="00A600F1" w:rsidR="002D0A0D" w:rsidP="004C0D8E" w:rsidRDefault="002D0A0D" w14:paraId="6FEB5F19" w14:textId="77777777">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NOT NULL/SPACES</w:t>
            </w:r>
          </w:p>
          <w:p w:rsidRPr="00A600F1" w:rsidR="002D0A0D" w:rsidP="004C0D8E" w:rsidRDefault="002D0A0D" w14:paraId="33AC25F6"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Below conditions are applicable only if First Disbursement Amount is GREATER THAN ZEROES:</w:t>
            </w:r>
          </w:p>
          <w:p w:rsidRPr="00A600F1" w:rsidR="002D0A0D" w:rsidP="004C0D8E" w:rsidRDefault="002D0A0D" w14:paraId="6E392D26"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NULL/SPACES/</w:t>
            </w:r>
          </w:p>
          <w:p w:rsidRPr="00A600F1" w:rsidR="002D0A0D" w:rsidP="004C0D8E" w:rsidRDefault="002D0A0D" w14:paraId="22860264"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Earlier THAN ‘Sanctioned Loan Date’.</w:t>
            </w:r>
          </w:p>
          <w:p w:rsidRPr="00A600F1" w:rsidR="002D0A0D" w:rsidP="004C0D8E" w:rsidRDefault="002D0A0D" w14:paraId="0A168C46"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Later THAN current system date (on date of file processing)</w:t>
            </w:r>
          </w:p>
        </w:tc>
      </w:tr>
      <w:tr w:rsidRPr="00A600F1" w:rsidR="002D0A0D" w:rsidTr="009E37EE" w14:paraId="799369AD"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6AC2FB52" w14:textId="77777777">
            <w:pPr>
              <w:jc w:val="both"/>
              <w:rPr>
                <w:sz w:val="20"/>
              </w:rPr>
            </w:pPr>
            <w:r w:rsidRPr="00A600F1">
              <w:rPr>
                <w:sz w:val="20"/>
              </w:rPr>
              <w:t>7</w:t>
            </w:r>
          </w:p>
        </w:tc>
        <w:tc>
          <w:tcPr>
            <w:tcW w:w="2160" w:type="dxa"/>
          </w:tcPr>
          <w:p w:rsidRPr="00A600F1" w:rsidR="002D0A0D" w:rsidP="002D0A0D" w:rsidRDefault="002D0A0D" w14:paraId="553059E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Loan Closure</w:t>
            </w:r>
          </w:p>
        </w:tc>
        <w:tc>
          <w:tcPr>
            <w:tcW w:w="6385" w:type="dxa"/>
          </w:tcPr>
          <w:p w:rsidRPr="00A600F1" w:rsidR="002D0A0D" w:rsidP="002D0A0D" w:rsidRDefault="002D0A0D" w14:paraId="3AF58F9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Loan closed is ‘Y’</w:t>
            </w:r>
          </w:p>
        </w:tc>
      </w:tr>
      <w:tr w:rsidRPr="00A600F1" w:rsidR="002D0A0D" w:rsidTr="009E37EE" w14:paraId="0B7622D8"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274A046A" w14:textId="77777777">
            <w:pPr>
              <w:jc w:val="both"/>
              <w:rPr>
                <w:sz w:val="20"/>
              </w:rPr>
            </w:pPr>
            <w:r w:rsidRPr="00A600F1">
              <w:rPr>
                <w:sz w:val="20"/>
              </w:rPr>
              <w:t>8</w:t>
            </w:r>
          </w:p>
        </w:tc>
        <w:tc>
          <w:tcPr>
            <w:tcW w:w="2160" w:type="dxa"/>
          </w:tcPr>
          <w:p w:rsidRPr="00A600F1" w:rsidR="002D0A0D" w:rsidP="002D0A0D" w:rsidRDefault="002D0A0D" w14:paraId="5D98260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Loan Closure</w:t>
            </w:r>
          </w:p>
        </w:tc>
        <w:tc>
          <w:tcPr>
            <w:tcW w:w="6385" w:type="dxa"/>
          </w:tcPr>
          <w:p w:rsidRPr="00A600F1" w:rsidR="002D0A0D" w:rsidP="002D0A0D" w:rsidRDefault="002D0A0D" w14:paraId="30F6E9D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date IS NOT NULL/SPACE(s).</w:t>
            </w:r>
          </w:p>
        </w:tc>
      </w:tr>
      <w:tr w:rsidRPr="00A600F1" w:rsidR="002D0A0D" w:rsidTr="009E37EE" w14:paraId="75646451"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4E23795B" w14:textId="77777777">
            <w:pPr>
              <w:jc w:val="both"/>
              <w:rPr>
                <w:sz w:val="20"/>
              </w:rPr>
            </w:pPr>
            <w:r w:rsidRPr="00A600F1">
              <w:rPr>
                <w:sz w:val="20"/>
              </w:rPr>
              <w:t>9</w:t>
            </w:r>
          </w:p>
        </w:tc>
        <w:tc>
          <w:tcPr>
            <w:tcW w:w="2160" w:type="dxa"/>
          </w:tcPr>
          <w:p w:rsidRPr="00A600F1" w:rsidR="002D0A0D" w:rsidP="002D0A0D" w:rsidRDefault="002D0A0D" w14:paraId="41F37D7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NPA</w:t>
            </w:r>
          </w:p>
        </w:tc>
        <w:tc>
          <w:tcPr>
            <w:tcW w:w="6385" w:type="dxa"/>
          </w:tcPr>
          <w:p w:rsidRPr="00A600F1" w:rsidR="002D0A0D" w:rsidP="004C0D8E" w:rsidRDefault="002D0A0D" w14:paraId="35200250" w14:textId="1CB1B20C">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For individual a/c – Check if NPA date ‘N’ and NPA date is NOT NULL/SPACES – the reject. If NPA is ‘Y’ and NPA date is Null/Spaces – then Reject. If NPA is Y AND if First Disbursement Date (FDD) is NULL/Spaces – then Reject. </w:t>
            </w:r>
          </w:p>
          <w:p w:rsidRPr="00A600F1" w:rsidR="002D0A0D" w:rsidP="004C0D8E" w:rsidRDefault="002D0A0D" w14:paraId="28057BA0"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FDD is NOT NULL/Spaces and if First Disbursement Date (FDD) is NOT NULL/Spaces, then, NPA Date IS Earlier than FDD (i.e. NOT EQUAL OR NOT EARLIER) AND LATER THAN current system date – then Reject.</w:t>
            </w:r>
          </w:p>
        </w:tc>
      </w:tr>
      <w:tr w:rsidRPr="00A600F1" w:rsidR="002D0A0D" w:rsidTr="009E37EE" w14:paraId="41C2EF52"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2769644C" w14:textId="77777777">
            <w:pPr>
              <w:jc w:val="both"/>
              <w:rPr>
                <w:sz w:val="20"/>
              </w:rPr>
            </w:pPr>
            <w:r w:rsidRPr="00A600F1">
              <w:rPr>
                <w:sz w:val="20"/>
              </w:rPr>
              <w:t>10</w:t>
            </w:r>
          </w:p>
        </w:tc>
        <w:tc>
          <w:tcPr>
            <w:tcW w:w="2160" w:type="dxa"/>
          </w:tcPr>
          <w:p w:rsidRPr="00A600F1" w:rsidR="002D0A0D" w:rsidP="002D0A0D" w:rsidRDefault="002D0A0D" w14:paraId="11398E9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Same NPA parameters</w:t>
            </w:r>
          </w:p>
        </w:tc>
        <w:tc>
          <w:tcPr>
            <w:tcW w:w="6385" w:type="dxa"/>
          </w:tcPr>
          <w:p w:rsidRPr="00A600F1" w:rsidR="002D0A0D" w:rsidP="004C0D8E" w:rsidRDefault="002D0A0D" w14:paraId="68207F5D"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System will check if the NPA flag, NPA date and NPA Category information provided in ALL the NEW record for a given customer (Customer ID) are SAME. If NOT then ALL these records for that customer will be rejected. This check for all the loan accounts in same input file.</w:t>
            </w:r>
          </w:p>
        </w:tc>
      </w:tr>
      <w:tr w:rsidRPr="00A600F1" w:rsidR="002D0A0D" w:rsidTr="009E37EE" w14:paraId="104D067B"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6E640323" w14:textId="77777777">
            <w:pPr>
              <w:jc w:val="both"/>
              <w:rPr>
                <w:sz w:val="20"/>
              </w:rPr>
            </w:pPr>
            <w:r w:rsidRPr="00A600F1">
              <w:rPr>
                <w:sz w:val="20"/>
              </w:rPr>
              <w:t>11</w:t>
            </w:r>
          </w:p>
        </w:tc>
        <w:tc>
          <w:tcPr>
            <w:tcW w:w="2160" w:type="dxa"/>
          </w:tcPr>
          <w:p w:rsidRPr="00A600F1" w:rsidR="002D0A0D" w:rsidP="002D0A0D" w:rsidRDefault="002D0A0D" w14:paraId="0DD95A9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Total Sanctioned Loan Amount/Limit</w:t>
            </w:r>
          </w:p>
        </w:tc>
        <w:tc>
          <w:tcPr>
            <w:tcW w:w="6385" w:type="dxa"/>
          </w:tcPr>
          <w:p w:rsidRPr="00A600F1" w:rsidR="002D0A0D" w:rsidP="002D0A0D" w:rsidRDefault="002D0A0D" w14:paraId="6674221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This amount IS EQUAL OR LESS THAN Zero.</w:t>
            </w:r>
          </w:p>
        </w:tc>
      </w:tr>
      <w:tr w:rsidRPr="00A600F1" w:rsidR="002D0A0D" w:rsidTr="009E37EE" w14:paraId="2C353401" w14:textId="77777777">
        <w:tc>
          <w:tcPr>
            <w:cnfStyle w:val="001000000000" w:firstRow="0" w:lastRow="0" w:firstColumn="1" w:lastColumn="0" w:oddVBand="0" w:evenVBand="0" w:oddHBand="0" w:evenHBand="0" w:firstRowFirstColumn="0" w:firstRowLastColumn="0" w:lastRowFirstColumn="0" w:lastRowLastColumn="0"/>
            <w:tcW w:w="805" w:type="dxa"/>
          </w:tcPr>
          <w:p w:rsidRPr="00A600F1" w:rsidR="002D0A0D" w:rsidP="002D0A0D" w:rsidRDefault="002D0A0D" w14:paraId="75FE57A6" w14:textId="77777777">
            <w:pPr>
              <w:jc w:val="both"/>
              <w:rPr>
                <w:sz w:val="20"/>
              </w:rPr>
            </w:pPr>
            <w:r w:rsidRPr="00A600F1">
              <w:rPr>
                <w:sz w:val="20"/>
              </w:rPr>
              <w:t>12</w:t>
            </w:r>
          </w:p>
        </w:tc>
        <w:tc>
          <w:tcPr>
            <w:tcW w:w="2160" w:type="dxa"/>
          </w:tcPr>
          <w:p w:rsidRPr="00A600F1" w:rsidR="002D0A0D" w:rsidP="002D0A0D" w:rsidRDefault="002D0A0D" w14:paraId="397579A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Loan Amount – First Disbursement</w:t>
            </w:r>
          </w:p>
        </w:tc>
        <w:tc>
          <w:tcPr>
            <w:tcW w:w="6385" w:type="dxa"/>
          </w:tcPr>
          <w:p w:rsidRPr="00A600F1" w:rsidR="002D0A0D" w:rsidP="004C0D8E" w:rsidRDefault="002D0A0D" w14:paraId="6AC81F47"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IS LESS THAN Zero.</w:t>
            </w:r>
          </w:p>
          <w:p w:rsidRPr="00A600F1" w:rsidR="002D0A0D" w:rsidP="004C0D8E" w:rsidRDefault="002D0A0D" w14:paraId="1A64E86C" w14:textId="77777777">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Greater Than Sanction Amount</w:t>
            </w:r>
          </w:p>
        </w:tc>
      </w:tr>
    </w:tbl>
    <w:p w:rsidRPr="00A600F1" w:rsidR="00AE1DE4" w:rsidP="00AE1DE4" w:rsidRDefault="00AE1DE4" w14:paraId="1018C9C2" w14:textId="77777777">
      <w:pPr>
        <w:jc w:val="both"/>
      </w:pPr>
    </w:p>
    <w:p w:rsidRPr="00A600F1" w:rsidR="00AE1DE4" w:rsidP="00AE1DE4" w:rsidRDefault="00AE1DE4" w14:paraId="2200BE37" w14:textId="77777777">
      <w:pPr>
        <w:jc w:val="both"/>
        <w:rPr>
          <w:b/>
        </w:rPr>
      </w:pPr>
      <w:r w:rsidRPr="00A600F1">
        <w:rPr>
          <w:b/>
        </w:rPr>
        <w:t>Note:</w:t>
      </w:r>
    </w:p>
    <w:p w:rsidRPr="00A600F1" w:rsidR="00AE1DE4" w:rsidP="004C0D8E" w:rsidRDefault="00AE1DE4" w14:paraId="118E1A4D" w14:textId="77777777">
      <w:pPr>
        <w:pStyle w:val="ListParagraph"/>
        <w:numPr>
          <w:ilvl w:val="1"/>
          <w:numId w:val="37"/>
        </w:numPr>
        <w:jc w:val="both"/>
      </w:pPr>
      <w:r w:rsidRPr="00A600F1">
        <w:t>NPA value can be ‘Y’ or ‘N’ and in both the case NPA date may have valid value.</w:t>
      </w:r>
    </w:p>
    <w:p w:rsidRPr="00A600F1" w:rsidR="00AE1DE4" w:rsidP="004C0D8E" w:rsidRDefault="00AE1DE4" w14:paraId="1393B90B" w14:textId="77777777">
      <w:pPr>
        <w:pStyle w:val="ListParagraph"/>
        <w:numPr>
          <w:ilvl w:val="1"/>
          <w:numId w:val="37"/>
        </w:numPr>
        <w:jc w:val="both"/>
      </w:pPr>
      <w:r w:rsidRPr="00A600F1">
        <w:t>New Loan Information to the Portfolio are not allowed after portfolio is crystallized.</w:t>
      </w:r>
    </w:p>
    <w:p w:rsidRPr="00A600F1" w:rsidR="00AE1DE4" w:rsidP="004C0D8E" w:rsidRDefault="00AE1DE4" w14:paraId="252E8FE6" w14:textId="77777777">
      <w:pPr>
        <w:pStyle w:val="ListParagraph"/>
        <w:numPr>
          <w:ilvl w:val="1"/>
          <w:numId w:val="37"/>
        </w:numPr>
        <w:jc w:val="both"/>
      </w:pPr>
      <w:r w:rsidRPr="00A600F1">
        <w:t>If due to any of the above rule, the loan a/c is rejected, then all the associated loan a/c in the same input file for that customer will be rejected.</w:t>
      </w:r>
    </w:p>
    <w:p w:rsidRPr="00A600F1" w:rsidR="00F93503" w:rsidP="00AE1DE4" w:rsidRDefault="00F93503" w14:paraId="2FAC0691" w14:textId="5A45D928">
      <w:pPr>
        <w:jc w:val="both"/>
      </w:pPr>
    </w:p>
    <w:p w:rsidRPr="00A600F1" w:rsidR="00F93503" w:rsidP="00AE1DE4" w:rsidRDefault="00F93503" w14:paraId="53B38BE6" w14:textId="77777777">
      <w:pPr>
        <w:jc w:val="both"/>
      </w:pPr>
    </w:p>
    <w:p w:rsidRPr="00A600F1" w:rsidR="00AE1DE4" w:rsidP="004C0D8E" w:rsidRDefault="00AE1DE4" w14:paraId="3F129ACD"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4" w:id="133"/>
      <w:bookmarkStart w:name="_Toc465274976" w:id="134"/>
      <w:bookmarkStart w:name="_Toc485743341" w:id="135"/>
      <w:bookmarkStart w:name="_Toc159600857" w:id="136"/>
      <w:r w:rsidRPr="00A600F1">
        <w:rPr>
          <w:rFonts w:ascii="Trebuchet MS" w:hAnsi="Trebuchet MS"/>
          <w:b/>
          <w:bCs/>
          <w:color w:val="000000" w:themeColor="text1"/>
          <w:szCs w:val="22"/>
        </w:rPr>
        <w:t>Deduplication Criteria Checks</w:t>
      </w:r>
      <w:bookmarkEnd w:id="133"/>
      <w:bookmarkEnd w:id="134"/>
      <w:bookmarkEnd w:id="135"/>
      <w:bookmarkEnd w:id="136"/>
    </w:p>
    <w:p w:rsidRPr="00A600F1" w:rsidR="00AE1DE4" w:rsidP="00AE1DE4" w:rsidRDefault="00AE1DE4" w14:paraId="47C97FD1" w14:textId="1F60D787">
      <w:pPr>
        <w:jc w:val="both"/>
      </w:pPr>
      <w:r w:rsidRPr="00A600F1">
        <w:t xml:space="preserve">Currently no provision for de-duplication will be provided, since, rolling out this scheme and acceptance of this scheme by MLI is priority. </w:t>
      </w:r>
      <w:r w:rsidRPr="00A600F1" w:rsidR="00D45708">
        <w:t>Consequently,</w:t>
      </w:r>
      <w:r w:rsidRPr="00A600F1">
        <w:t xml:space="preserve"> as the scheme and its process of issuance and settling guarantees stabilizes – it will be decided to construct an effective de-duplication mechanism.</w:t>
      </w:r>
    </w:p>
    <w:p w:rsidRPr="00A600F1" w:rsidR="00AE1DE4" w:rsidP="00AE1DE4" w:rsidRDefault="00AE1DE4" w14:paraId="68EBAE3F" w14:textId="748F6340">
      <w:pPr>
        <w:rPr>
          <w:rFonts w:ascii="Trebuchet MS" w:hAnsi="Trebuchet MS" w:eastAsia="Times New Roman" w:cs="Arial"/>
          <w:b/>
          <w:bCs/>
          <w:iCs/>
          <w:color w:val="7F7F7F"/>
          <w:sz w:val="28"/>
          <w:szCs w:val="28"/>
        </w:rPr>
      </w:pPr>
    </w:p>
    <w:p w:rsidRPr="00A600F1" w:rsidR="00AE1DE4" w:rsidP="004C0D8E" w:rsidRDefault="00AE1DE4" w14:paraId="348884F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35" w:id="137"/>
      <w:bookmarkStart w:name="_Toc465274977" w:id="138"/>
      <w:bookmarkStart w:name="_Toc485743342" w:id="139"/>
      <w:bookmarkStart w:name="_Toc159600858" w:id="140"/>
      <w:r w:rsidRPr="00A600F1">
        <w:rPr>
          <w:rFonts w:ascii="Trebuchet MS" w:hAnsi="Trebuchet MS" w:eastAsia="Times New Roman" w:cs="Arial"/>
          <w:b/>
          <w:bCs/>
          <w:iCs/>
          <w:color w:val="7F7F7F"/>
          <w:sz w:val="28"/>
          <w:szCs w:val="28"/>
        </w:rPr>
        <w:t>Inclusion of Update Loan Information in Portfolio during Base Period &amp;/or Currency Period</w:t>
      </w:r>
      <w:bookmarkEnd w:id="137"/>
      <w:bookmarkEnd w:id="138"/>
      <w:bookmarkEnd w:id="139"/>
      <w:bookmarkEnd w:id="140"/>
    </w:p>
    <w:p w:rsidRPr="00A600F1" w:rsidR="00AE1DE4" w:rsidP="00AE1DE4" w:rsidRDefault="00AE1DE4" w14:paraId="746309DE" w14:textId="77777777">
      <w:pPr>
        <w:jc w:val="both"/>
      </w:pPr>
      <w:r w:rsidRPr="00A600F1">
        <w:t>Updates to loan information are allowed during the Base Period as well as during the Currency Period of the Portfolio.</w:t>
      </w:r>
    </w:p>
    <w:p w:rsidRPr="00A600F1" w:rsidR="00AE1DE4" w:rsidP="00AE1DE4" w:rsidRDefault="00AE1DE4" w14:paraId="167E84AF" w14:textId="77777777">
      <w:pPr>
        <w:jc w:val="both"/>
      </w:pPr>
      <w:r w:rsidRPr="00A600F1">
        <w:t>Steps involved in the batch execution for including updates to the loan information are as below:</w:t>
      </w:r>
      <w:r w:rsidRPr="00A600F1">
        <w:rPr>
          <w:noProof/>
        </w:rPr>
        <w:t xml:space="preserve"> </w:t>
      </w:r>
    </w:p>
    <w:p w:rsidRPr="00A600F1" w:rsidR="00AE1DE4" w:rsidP="00AE1DE4" w:rsidRDefault="00AE1DE4" w14:paraId="0EB4EAF2" w14:textId="77777777">
      <w:pPr>
        <w:jc w:val="both"/>
      </w:pPr>
      <w:r w:rsidRPr="00A600F1">
        <w:rPr>
          <w:noProof/>
          <w:lang w:val="en-IN" w:eastAsia="en-IN"/>
        </w:rPr>
        <w:drawing>
          <wp:anchor distT="0" distB="0" distL="114300" distR="114300" simplePos="0" relativeHeight="251658243" behindDoc="0" locked="0" layoutInCell="1" allowOverlap="1" wp14:anchorId="2B292837" wp14:editId="39A3F7EE">
            <wp:simplePos x="0" y="0"/>
            <wp:positionH relativeFrom="column">
              <wp:posOffset>0</wp:posOffset>
            </wp:positionH>
            <wp:positionV relativeFrom="paragraph">
              <wp:posOffset>352830</wp:posOffset>
            </wp:positionV>
            <wp:extent cx="6379845" cy="2013585"/>
            <wp:effectExtent l="57150" t="0" r="40005" b="5715"/>
            <wp:wrapSquare wrapText="bothSides"/>
            <wp:docPr id="2"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14:sizeRelH relativeFrom="margin">
              <wp14:pctWidth>0</wp14:pctWidth>
            </wp14:sizeRelH>
            <wp14:sizeRelV relativeFrom="margin">
              <wp14:pctHeight>0</wp14:pctHeight>
            </wp14:sizeRelV>
          </wp:anchor>
        </w:drawing>
      </w:r>
    </w:p>
    <w:p w:rsidRPr="00A600F1" w:rsidR="00AE1DE4" w:rsidP="00AE1DE4" w:rsidRDefault="00AE1DE4" w14:paraId="4DA5F053" w14:textId="77777777">
      <w:pPr>
        <w:jc w:val="both"/>
      </w:pPr>
      <w:r w:rsidRPr="00A600F1">
        <w:t>The above is a schematic representation of various processes which will execute in batch mode of NCGTC system. Status reports will be generated at the end of each process to keep NCGTC end users informed and take corrective actions</w:t>
      </w:r>
    </w:p>
    <w:p w:rsidRPr="00A600F1" w:rsidR="00AE1DE4" w:rsidP="00AE1DE4" w:rsidRDefault="00AE1DE4" w14:paraId="720172A5" w14:textId="77777777">
      <w:pPr>
        <w:jc w:val="both"/>
      </w:pPr>
      <w:r w:rsidRPr="00A600F1">
        <w:t>For every record in the portfolio, system keeps track of state which essentially depends on its pervious state as depicted below:</w:t>
      </w:r>
    </w:p>
    <w:p w:rsidRPr="00A600F1" w:rsidR="00AE1DE4" w:rsidP="00AE1DE4" w:rsidRDefault="00AE1DE4" w14:paraId="3C98239F" w14:textId="77777777">
      <w:pPr>
        <w:jc w:val="both"/>
      </w:pPr>
      <w:r w:rsidRPr="00A600F1">
        <w:t>By default all loan records in the portfolio will be in ‘In Force’ state.</w:t>
      </w:r>
    </w:p>
    <w:p w:rsidRPr="00A600F1" w:rsidR="00AE1DE4" w:rsidP="00AE1DE4" w:rsidRDefault="00AE1DE4" w14:paraId="339B5205" w14:textId="77777777">
      <w:pPr>
        <w:jc w:val="both"/>
      </w:pPr>
      <w:r w:rsidRPr="00A600F1">
        <w:rPr>
          <w:u w:val="single"/>
        </w:rPr>
        <w:t>Scenario 1:</w:t>
      </w:r>
    </w:p>
    <w:p w:rsidRPr="00A600F1" w:rsidR="00AE1DE4" w:rsidP="00AE1DE4" w:rsidRDefault="00AE1DE4" w14:paraId="68A659B0" w14:textId="77777777">
      <w:r w:rsidRPr="00A600F1">
        <w:rPr>
          <w:noProof/>
          <w:lang w:val="en-IN" w:eastAsia="en-IN"/>
        </w:rPr>
        <mc:AlternateContent>
          <mc:Choice Requires="wpg">
            <w:drawing>
              <wp:anchor distT="0" distB="0" distL="114300" distR="114300" simplePos="0" relativeHeight="251658242" behindDoc="0" locked="0" layoutInCell="1" allowOverlap="1" wp14:anchorId="2DC2535F" wp14:editId="0C264EF9">
                <wp:simplePos x="0" y="0"/>
                <wp:positionH relativeFrom="margin">
                  <wp:posOffset>-21394</wp:posOffset>
                </wp:positionH>
                <wp:positionV relativeFrom="paragraph">
                  <wp:posOffset>51630</wp:posOffset>
                </wp:positionV>
                <wp:extent cx="5787390" cy="904875"/>
                <wp:effectExtent l="0" t="0" r="22860" b="28575"/>
                <wp:wrapNone/>
                <wp:docPr id="10" name="Group 14"/>
                <wp:cNvGraphicFramePr/>
                <a:graphic xmlns:a="http://schemas.openxmlformats.org/drawingml/2006/main">
                  <a:graphicData uri="http://schemas.microsoft.com/office/word/2010/wordprocessingGroup">
                    <wpg:wgp>
                      <wpg:cNvGrpSpPr/>
                      <wpg:grpSpPr>
                        <a:xfrm>
                          <a:off x="0" y="0"/>
                          <a:ext cx="5787390" cy="904875"/>
                          <a:chOff x="0" y="0"/>
                          <a:chExt cx="5787390" cy="904875"/>
                        </a:xfrm>
                      </wpg:grpSpPr>
                      <wps:wsp>
                        <wps:cNvPr id="144" name="Rounded Rectangle 144"/>
                        <wps:cNvSpPr/>
                        <wps:spPr>
                          <a:xfrm>
                            <a:off x="1352550" y="161925"/>
                            <a:ext cx="1501369"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08BEC9DF" w14:textId="77777777">
                              <w:pPr>
                                <w:jc w:val="center"/>
                                <w:rPr>
                                  <w:sz w:val="20"/>
                                </w:rPr>
                              </w:pPr>
                              <w:r>
                                <w:rPr>
                                  <w:sz w:val="20"/>
                                </w:rPr>
                                <w:t xml:space="preserve">System Generates Portfolio CG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3076575" y="0"/>
                            <a:ext cx="992572"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1A532AC2"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4286250" y="142875"/>
                            <a:ext cx="1501140" cy="61722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039C178B"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876550"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5" name="Rounded Rectangle 155"/>
                        <wps:cNvSpPr/>
                        <wps:spPr>
                          <a:xfrm>
                            <a:off x="0" y="57150"/>
                            <a:ext cx="1133475" cy="74814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163FD26A" w14:textId="77777777">
                              <w:pPr>
                                <w:jc w:val="center"/>
                                <w:rPr>
                                  <w:sz w:val="20"/>
                                </w:rPr>
                              </w:pPr>
                              <w:r>
                                <w:rPr>
                                  <w:sz w:val="20"/>
                                </w:rPr>
                                <w:t xml:space="preserve">Loan Record Exists as </w:t>
                              </w:r>
                              <w:r w:rsidRPr="00B55679">
                                <w:rPr>
                                  <w:b/>
                                  <w:sz w:val="20"/>
                                </w:rPr>
                                <w:t>‘In 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1152525" y="400050"/>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8" name="Straight Arrow Connector 148"/>
                        <wps:cNvCnPr/>
                        <wps:spPr>
                          <a:xfrm>
                            <a:off x="4086225"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6B77E54D">
              <v:group id="Group 14" style="position:absolute;margin-left:-1.7pt;margin-top:4.05pt;width:455.7pt;height:71.25pt;z-index:251658242;mso-position-horizontal-relative:margin;mso-position-vertical-relative:text" coordsize="57873,9048" o:spid="_x0000_s1028" w14:anchorId="2DC25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">
                <v:roundrect id="Rounded Rectangle 144" style="position:absolute;left:13525;top:1619;width:15014;height:5620;visibility:visible;mso-wrap-style:square;v-text-anchor:middle" o:spid="_x0000_s102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9B6A9B" w:rsidP="00AE1DE4" w:rsidRDefault="009B6A9B" w14:paraId="66F86911" w14:textId="77777777">
                        <w:pPr>
                          <w:jc w:val="center"/>
                          <w:rPr>
                            <w:sz w:val="20"/>
                          </w:rPr>
                        </w:pPr>
                        <w:r>
                          <w:rPr>
                            <w:sz w:val="20"/>
                          </w:rPr>
                          <w:t xml:space="preserve">System Generates Portfolio CG Charges </w:t>
                        </w:r>
                      </w:p>
                    </w:txbxContent>
                  </v:textbox>
                </v:roundrect>
                <v:roundrect id="Rounded Rectangle 145" style="position:absolute;left:30765;width:9926;height:9048;visibility:visible;mso-wrap-style:square;v-text-anchor:middle" o:spid="_x0000_s103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">
                  <v:stroke joinstyle="miter"/>
                  <v:textbox>
                    <w:txbxContent>
                      <w:p w:rsidRPr="009166E2" w:rsidR="009B6A9B" w:rsidP="00AE1DE4" w:rsidRDefault="009B6A9B" w14:paraId="2377D943" w14:textId="77777777">
                        <w:pPr>
                          <w:jc w:val="center"/>
                          <w:rPr>
                            <w:sz w:val="20"/>
                          </w:rPr>
                        </w:pPr>
                        <w:r w:rsidRPr="009166E2">
                          <w:rPr>
                            <w:sz w:val="20"/>
                          </w:rPr>
                          <w:t xml:space="preserve">MLI </w:t>
                        </w:r>
                        <w:r>
                          <w:rPr>
                            <w:sz w:val="20"/>
                          </w:rPr>
                          <w:t>makes Payment</w:t>
                        </w:r>
                      </w:p>
                    </w:txbxContent>
                  </v:textbox>
                </v:roundrect>
                <v:roundrect id="Rounded Rectangle 146" style="position:absolute;left:42862;top:1428;width:15011;height:6172;visibility:visible;mso-wrap-style:square;v-text-anchor:middle" o:spid="_x0000_s103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9B6A9B" w:rsidP="00AE1DE4" w:rsidRDefault="009B6A9B" w14:paraId="119CB491"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In Force</w:t>
                        </w:r>
                        <w:r w:rsidRPr="009166E2">
                          <w:rPr>
                            <w:sz w:val="20"/>
                          </w:rPr>
                          <w:t>’</w:t>
                        </w:r>
                      </w:p>
                    </w:txbxContent>
                  </v:textbox>
                </v:roundrect>
                <v:shapetype id="_x0000_t32" coordsize="21600,21600" o:oned="t" filled="f" o:spt="32" path="m,l21600,21600e">
                  <v:path fillok="f" arrowok="t" o:connecttype="none"/>
                  <o:lock v:ext="edit" shapetype="t"/>
                </v:shapetype>
                <v:shape id="Straight Arrow Connector 147" style="position:absolute;left:28765;top:4476;width:2002;height:0;visibility:visible;mso-wrap-style:square" o:spid="_x0000_s103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">
                  <v:stroke joinstyle="miter" endarrow="block"/>
                </v:shape>
                <v:roundrect id="Rounded Rectangle 155" style="position:absolute;top:571;width:11334;height:7481;visibility:visible;mso-wrap-style:square;v-text-anchor:middle" o:spid="_x0000_s103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">
                  <v:stroke joinstyle="miter"/>
                  <v:textbox>
                    <w:txbxContent>
                      <w:p w:rsidRPr="009166E2" w:rsidR="009B6A9B" w:rsidP="00AE1DE4" w:rsidRDefault="009B6A9B" w14:paraId="6B53891E" w14:textId="77777777">
                        <w:pPr>
                          <w:jc w:val="center"/>
                          <w:rPr>
                            <w:sz w:val="20"/>
                          </w:rPr>
                        </w:pPr>
                        <w:r>
                          <w:rPr>
                            <w:sz w:val="20"/>
                          </w:rPr>
                          <w:t xml:space="preserve">Loan Record Exists as </w:t>
                        </w:r>
                        <w:r w:rsidRPr="00B55679">
                          <w:rPr>
                            <w:b/>
                            <w:sz w:val="20"/>
                          </w:rPr>
                          <w:t>‘In Force’</w:t>
                        </w:r>
                      </w:p>
                    </w:txbxContent>
                  </v:textbox>
                </v:roundrect>
                <v:shape id="Straight Arrow Connector 156" style="position:absolute;left:11525;top:4000;width:2002;height:0;visibility:visible;mso-wrap-style:square" o:spid="_x0000_s103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">
                  <v:stroke joinstyle="miter" endarrow="block"/>
                </v:shape>
                <v:shape id="Straight Arrow Connector 148" style="position:absolute;left:40862;top:4476;width:2002;height:0;visibility:visible;mso-wrap-style:square" o:spid="_x0000_s103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v:stroke joinstyle="miter" endarrow="block"/>
                </v:shape>
                <w10:wrap anchorx="margin"/>
              </v:group>
            </w:pict>
          </mc:Fallback>
        </mc:AlternateContent>
      </w:r>
    </w:p>
    <w:p w:rsidRPr="00A600F1" w:rsidR="00AE1DE4" w:rsidP="00AE1DE4" w:rsidRDefault="00AE1DE4" w14:paraId="50CBA6E7" w14:textId="77777777"/>
    <w:p w:rsidRPr="00A600F1" w:rsidR="00AE1DE4" w:rsidP="00AE1DE4" w:rsidRDefault="00AE1DE4" w14:paraId="2FCED053" w14:textId="77777777">
      <w:pPr>
        <w:jc w:val="both"/>
        <w:rPr>
          <w:u w:val="single"/>
        </w:rPr>
      </w:pPr>
    </w:p>
    <w:p w:rsidRPr="00A600F1" w:rsidR="00AE1DE4" w:rsidP="00AE1DE4" w:rsidRDefault="00AE1DE4" w14:paraId="2C1AC2EA" w14:textId="77777777">
      <w:pPr>
        <w:jc w:val="both"/>
        <w:rPr>
          <w:u w:val="single"/>
        </w:rPr>
      </w:pPr>
    </w:p>
    <w:p w:rsidRPr="00A600F1" w:rsidR="00AE1DE4" w:rsidP="00AE1DE4" w:rsidRDefault="00AE1DE4" w14:paraId="19B45EC8" w14:textId="77777777">
      <w:pPr>
        <w:jc w:val="both"/>
      </w:pPr>
      <w:r w:rsidRPr="00A600F1">
        <w:rPr>
          <w:noProof/>
          <w:lang w:val="en-IN" w:eastAsia="en-IN"/>
        </w:rPr>
        <mc:AlternateContent>
          <mc:Choice Requires="wpg">
            <w:drawing>
              <wp:anchor distT="0" distB="0" distL="114300" distR="114300" simplePos="0" relativeHeight="251658244" behindDoc="0" locked="0" layoutInCell="1" allowOverlap="1" wp14:anchorId="4A715E7B" wp14:editId="7A426A8C">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15"/>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2977F8B6"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7A8D2D8A" w14:textId="77777777">
                              <w:pPr>
                                <w:jc w:val="center"/>
                                <w:rPr>
                                  <w:sz w:val="20"/>
                                </w:rPr>
                              </w:pPr>
                              <w:r w:rsidRPr="005F4474">
                                <w:rPr>
                                  <w:sz w:val="20"/>
                                </w:rPr>
                                <w:t>System Generates Portfolio CG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1518F5A8"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7994DE82"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9B6A9B" w:rsidP="00AE1DE4" w:rsidRDefault="009B6A9B" w14:paraId="5F290F12" w14:textId="77777777">
                              <w:pPr>
                                <w:pStyle w:val="NoSpacing"/>
                                <w:jc w:val="center"/>
                                <w:rPr>
                                  <w:sz w:val="20"/>
                                </w:rPr>
                              </w:pPr>
                              <w:r w:rsidRPr="009166E2">
                                <w:rPr>
                                  <w:sz w:val="20"/>
                                </w:rPr>
                                <w:t>Status of CG as</w:t>
                              </w:r>
                              <w:r>
                                <w:rPr>
                                  <w:sz w:val="20"/>
                                </w:rPr>
                                <w:t>:</w:t>
                              </w:r>
                            </w:p>
                            <w:p w:rsidRPr="009166E2" w:rsidR="009B6A9B" w:rsidP="00AE1DE4" w:rsidRDefault="009B6A9B" w14:paraId="45340A78"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0E481015">
              <v:group id="Group 15" style="position:absolute;left:0;text-align:left;margin-left:-5.65pt;margin-top:19.4pt;width:518.55pt;height:80.85pt;z-index:251658244;mso-position-horizontal-relative:text;mso-position-vertical-relative:text;mso-width-relative:margin;mso-height-relative:margin" coordsize="65857,10316" coordorigin=",-220" o:spid="_x0000_s1036" w14:anchorId="4A715E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">
                <v:roundrect id="Rounded Rectangle 62" style="position:absolute;width:11334;height:10096;visibility:visible;mso-wrap-style:square;v-text-anchor:middle" o:spid="_x0000_s1037"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9B6A9B" w:rsidP="00AE1DE4" w:rsidRDefault="009B6A9B" w14:paraId="587374B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3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9B6A9B" w:rsidP="00AE1DE4" w:rsidRDefault="009B6A9B" w14:paraId="156C5F0E" w14:textId="77777777">
                        <w:pPr>
                          <w:jc w:val="center"/>
                          <w:rPr>
                            <w:sz w:val="20"/>
                          </w:rPr>
                        </w:pPr>
                        <w:r w:rsidRPr="005F4474">
                          <w:rPr>
                            <w:sz w:val="20"/>
                          </w:rPr>
                          <w:t>System Generates Portfolio CG Charges</w:t>
                        </w:r>
                      </w:p>
                    </w:txbxContent>
                  </v:textbox>
                </v:roundrect>
                <v:roundrect id="Rounded Rectangle 64" style="position:absolute;left:33337;width:11335;height:9048;visibility:visible;mso-wrap-style:square;v-text-anchor:middle" o:spid="_x0000_s103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9B6A9B" w:rsidP="00AE1DE4" w:rsidRDefault="009B6A9B" w14:paraId="684A04AF" w14:textId="77777777">
                        <w:pPr>
                          <w:jc w:val="center"/>
                          <w:rPr>
                            <w:sz w:val="20"/>
                          </w:rPr>
                        </w:pPr>
                        <w:r w:rsidRPr="009166E2">
                          <w:rPr>
                            <w:sz w:val="20"/>
                          </w:rPr>
                          <w:t xml:space="preserve">MLI </w:t>
                        </w:r>
                        <w:r>
                          <w:rPr>
                            <w:sz w:val="20"/>
                          </w:rPr>
                          <w:t>makes Payment</w:t>
                        </w:r>
                      </w:p>
                    </w:txbxContent>
                  </v:textbox>
                </v:roundrect>
                <v:shape id="Straight Arrow Connector 65" style="position:absolute;left:11334;top:4572;width:2286;height:0;visibility:visible;mso-wrap-style:square" o:spid="_x0000_s104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4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4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9B6A9B" w:rsidP="00AE1DE4" w:rsidRDefault="009B6A9B"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9B6A9B" w:rsidP="00AE1DE4" w:rsidRDefault="009B6A9B" w14:paraId="772840A4" w14:textId="77777777">
                        <w:pPr>
                          <w:pStyle w:val="NoSpacing"/>
                          <w:jc w:val="center"/>
                          <w:rPr>
                            <w:sz w:val="20"/>
                          </w:rPr>
                        </w:pPr>
                        <w:r w:rsidRPr="009166E2">
                          <w:rPr>
                            <w:sz w:val="20"/>
                          </w:rPr>
                          <w:t>Status of CG as</w:t>
                        </w:r>
                        <w:r>
                          <w:rPr>
                            <w:sz w:val="20"/>
                          </w:rPr>
                          <w:t>:</w:t>
                        </w:r>
                      </w:p>
                      <w:p w:rsidRPr="009166E2" w:rsidR="009B6A9B" w:rsidP="00AE1DE4" w:rsidRDefault="009B6A9B"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4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A600F1">
        <w:rPr>
          <w:u w:val="single"/>
        </w:rPr>
        <w:t>Scenario 2:</w:t>
      </w:r>
    </w:p>
    <w:p w:rsidRPr="00A600F1" w:rsidR="00AE1DE4" w:rsidP="00AE1DE4" w:rsidRDefault="00AE1DE4" w14:paraId="498B6F1C" w14:textId="1D9B1556">
      <w:pPr>
        <w:jc w:val="both"/>
        <w:rPr>
          <w:u w:val="single"/>
        </w:rPr>
      </w:pPr>
    </w:p>
    <w:p w:rsidRPr="00A600F1" w:rsidR="00AE1DE4" w:rsidP="00AE1DE4" w:rsidRDefault="00AE1DE4" w14:paraId="05325B6B" w14:textId="77777777">
      <w:pPr>
        <w:jc w:val="both"/>
      </w:pPr>
      <w:r w:rsidRPr="00A600F1">
        <w:t>Updates to the Portfolio are not allowed after portfolio closure.</w:t>
      </w:r>
    </w:p>
    <w:p w:rsidRPr="00A600F1" w:rsidR="00AE1DE4" w:rsidP="00AE1DE4" w:rsidRDefault="00AE1DE4" w14:paraId="77E9CDF7" w14:textId="77777777"/>
    <w:p w:rsidRPr="00A600F1" w:rsidR="00AE1DE4" w:rsidP="004C0D8E" w:rsidRDefault="00AE1DE4" w14:paraId="5F8F827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6" w:id="141"/>
      <w:bookmarkStart w:name="_Toc465274978" w:id="142"/>
      <w:bookmarkStart w:name="_Toc485743343" w:id="143"/>
      <w:bookmarkStart w:name="_Toc159600859" w:id="144"/>
      <w:r w:rsidRPr="00A600F1">
        <w:rPr>
          <w:rFonts w:ascii="Trebuchet MS" w:hAnsi="Trebuchet MS"/>
          <w:b/>
          <w:bCs/>
          <w:color w:val="000000" w:themeColor="text1"/>
          <w:szCs w:val="22"/>
        </w:rPr>
        <w:t>Eligibility Criteria Checks</w:t>
      </w:r>
      <w:bookmarkEnd w:id="141"/>
      <w:bookmarkEnd w:id="142"/>
      <w:bookmarkEnd w:id="143"/>
      <w:bookmarkEnd w:id="144"/>
    </w:p>
    <w:p w:rsidRPr="00A600F1" w:rsidR="00AE1DE4" w:rsidP="00AE1DE4" w:rsidRDefault="00AE1DE4" w14:paraId="1F8D6501" w14:textId="77777777">
      <w:pPr>
        <w:jc w:val="both"/>
      </w:pPr>
      <w:r w:rsidRPr="00A600F1">
        <w:t xml:space="preserve">Following checks are performed on each MLI Loan Accounts in the UPDATE LOAN INFORMATION FILE to ascertain their eligibility for issuing credit guarantees. Approved Input file will be processed for each record and the record will be </w:t>
      </w:r>
      <w:r w:rsidRPr="00A600F1">
        <w:rPr>
          <w:i/>
          <w:u w:val="single"/>
        </w:rPr>
        <w:t>REJECTED if</w:t>
      </w:r>
      <w:r w:rsidRPr="00A600F1">
        <w:t xml:space="preserve"> (applicable for both Current Portfolio and Retrospective Portfolio):</w:t>
      </w:r>
    </w:p>
    <w:tbl>
      <w:tblPr>
        <w:tblStyle w:val="GridTable1Light-Accent2"/>
        <w:tblW w:w="10435" w:type="dxa"/>
        <w:tblLayout w:type="fixed"/>
        <w:tblLook w:val="04A0" w:firstRow="1" w:lastRow="0" w:firstColumn="1" w:lastColumn="0" w:noHBand="0" w:noVBand="1"/>
      </w:tblPr>
      <w:tblGrid>
        <w:gridCol w:w="586"/>
        <w:gridCol w:w="1929"/>
        <w:gridCol w:w="7920"/>
      </w:tblGrid>
      <w:tr w:rsidRPr="00A600F1" w:rsidR="00AE1DE4" w:rsidTr="00611CC0" w14:paraId="429450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rsidRPr="00A600F1" w:rsidR="00AE1DE4" w:rsidP="009E37EE" w:rsidRDefault="00AE1DE4" w14:paraId="0E68934F" w14:textId="77777777">
            <w:pPr>
              <w:jc w:val="both"/>
              <w:rPr>
                <w:sz w:val="20"/>
              </w:rPr>
            </w:pPr>
            <w:r w:rsidRPr="00A600F1">
              <w:rPr>
                <w:sz w:val="20"/>
              </w:rPr>
              <w:t>S. No.</w:t>
            </w:r>
          </w:p>
        </w:tc>
        <w:tc>
          <w:tcPr>
            <w:tcW w:w="1929" w:type="dxa"/>
          </w:tcPr>
          <w:p w:rsidRPr="00A600F1" w:rsidR="00AE1DE4" w:rsidP="009E37EE" w:rsidRDefault="00AE1DE4" w14:paraId="5CE7FD29"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A600F1">
              <w:rPr>
                <w:sz w:val="20"/>
              </w:rPr>
              <w:t>Rule/Criteria</w:t>
            </w:r>
          </w:p>
        </w:tc>
        <w:tc>
          <w:tcPr>
            <w:tcW w:w="7920" w:type="dxa"/>
          </w:tcPr>
          <w:p w:rsidRPr="00A600F1" w:rsidR="00AE1DE4" w:rsidP="009E37EE" w:rsidRDefault="00E97C8D" w14:paraId="4AE80854" w14:textId="747729F8">
            <w:pPr>
              <w:jc w:val="both"/>
              <w:cnfStyle w:val="100000000000" w:firstRow="1" w:lastRow="0" w:firstColumn="0" w:lastColumn="0" w:oddVBand="0" w:evenVBand="0" w:oddHBand="0" w:evenHBand="0" w:firstRowFirstColumn="0" w:firstRowLastColumn="0" w:lastRowFirstColumn="0" w:lastRowLastColumn="0"/>
              <w:rPr>
                <w:sz w:val="20"/>
              </w:rPr>
            </w:pPr>
            <w:r w:rsidRPr="00A600F1">
              <w:rPr>
                <w:sz w:val="20"/>
              </w:rPr>
              <w:t>Description</w:t>
            </w:r>
          </w:p>
        </w:tc>
      </w:tr>
      <w:tr w:rsidRPr="00A600F1" w:rsidR="00965F6A" w:rsidTr="00611CC0" w14:paraId="41AFECCB"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9E37EE" w:rsidRDefault="00965F6A" w14:paraId="4EE939EC" w14:textId="67E2447C">
            <w:pPr>
              <w:jc w:val="both"/>
              <w:rPr>
                <w:sz w:val="20"/>
              </w:rPr>
            </w:pPr>
            <w:r w:rsidRPr="00A600F1">
              <w:rPr>
                <w:sz w:val="20"/>
              </w:rPr>
              <w:t>1</w:t>
            </w:r>
          </w:p>
        </w:tc>
        <w:tc>
          <w:tcPr>
            <w:tcW w:w="1929" w:type="dxa"/>
          </w:tcPr>
          <w:p w:rsidRPr="00A600F1" w:rsidR="00965F6A" w:rsidP="009E37EE" w:rsidRDefault="00965F6A" w14:paraId="645FEA79" w14:textId="22706444">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Existence of Loan A/c in CG Database</w:t>
            </w:r>
          </w:p>
        </w:tc>
        <w:tc>
          <w:tcPr>
            <w:tcW w:w="7920" w:type="dxa"/>
          </w:tcPr>
          <w:p w:rsidRPr="00A600F1" w:rsidR="00965F6A" w:rsidP="00C31A66" w:rsidRDefault="00965F6A" w14:paraId="47C73E5A" w14:textId="4CC342AB">
            <w:pPr>
              <w:pStyle w:val="ListParagraph"/>
              <w:ind w:left="360"/>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Check on Loan Account and MLI and Portfolio and Customer Id and Scheme (i.e. Mudra Scheme). if the A/c does NOT exists in the credit guarantee database then, Reject.</w:t>
            </w:r>
          </w:p>
        </w:tc>
      </w:tr>
      <w:tr w:rsidRPr="00A600F1" w:rsidR="00965F6A" w:rsidTr="00611CC0" w14:paraId="4E9908B1"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9E37EE" w:rsidRDefault="00965F6A" w14:paraId="151C0961" w14:textId="7CB46300">
            <w:pPr>
              <w:jc w:val="both"/>
              <w:rPr>
                <w:sz w:val="20"/>
              </w:rPr>
            </w:pPr>
            <w:r w:rsidRPr="00A600F1">
              <w:rPr>
                <w:sz w:val="20"/>
              </w:rPr>
              <w:t>2</w:t>
            </w:r>
          </w:p>
        </w:tc>
        <w:tc>
          <w:tcPr>
            <w:tcW w:w="1929" w:type="dxa"/>
          </w:tcPr>
          <w:p w:rsidRPr="00A600F1" w:rsidR="00965F6A" w:rsidP="009E37EE" w:rsidRDefault="00965F6A" w14:paraId="6FA09BB6" w14:textId="640855C8">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Duplicate Loan A/c in Input file</w:t>
            </w:r>
          </w:p>
        </w:tc>
        <w:tc>
          <w:tcPr>
            <w:tcW w:w="7920" w:type="dxa"/>
          </w:tcPr>
          <w:p w:rsidRPr="00A600F1" w:rsidR="00965F6A" w:rsidP="009E37EE" w:rsidRDefault="00965F6A" w14:paraId="7F828E46" w14:textId="73144A90">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The ‘Loan Account Number’ for a particular Loan Account specified in same input file presented by MLI - If Only Loan Account No. matches, then – this loan account will be rejected as duplicate. (Note that in this case ALL the records provided in the input file for this loan account will be rejected)</w:t>
            </w:r>
          </w:p>
        </w:tc>
      </w:tr>
      <w:tr w:rsidRPr="00A600F1" w:rsidR="00965F6A" w:rsidTr="00611CC0" w14:paraId="1305005D"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9E37EE" w:rsidRDefault="00965F6A" w14:paraId="5FEF527A" w14:textId="4DA678BF">
            <w:pPr>
              <w:jc w:val="both"/>
              <w:rPr>
                <w:sz w:val="20"/>
              </w:rPr>
            </w:pPr>
            <w:r w:rsidRPr="00A600F1">
              <w:rPr>
                <w:sz w:val="20"/>
              </w:rPr>
              <w:t>3</w:t>
            </w:r>
          </w:p>
        </w:tc>
        <w:tc>
          <w:tcPr>
            <w:tcW w:w="1929" w:type="dxa"/>
          </w:tcPr>
          <w:p w:rsidRPr="00A600F1" w:rsidR="00965F6A" w:rsidP="009E37EE" w:rsidRDefault="00965F6A" w14:paraId="7B3C0CE6" w14:textId="0DC6A340">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Duplicate Loan A/c in CG Table</w:t>
            </w:r>
          </w:p>
        </w:tc>
        <w:tc>
          <w:tcPr>
            <w:tcW w:w="7920" w:type="dxa"/>
          </w:tcPr>
          <w:p w:rsidRPr="00A600F1" w:rsidR="00965F6A" w:rsidP="00FC2E12" w:rsidRDefault="00965F6A" w14:paraId="58536E2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The ‘Loan Account Number’ for a particular Loan Account specified for a MLI is verified for existence (on more than one count) in CG table, if count is more than one, then system verifies its status. If status is ACTIVE for more than one count, then error.</w:t>
            </w:r>
          </w:p>
          <w:p w:rsidRPr="00A600F1" w:rsidR="00965F6A" w:rsidP="00FC2E12" w:rsidRDefault="00965F6A" w14:paraId="13B64EC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i.e. only one active loan account (or CG) to exist for the given MLI and its loan account.</w:t>
            </w:r>
          </w:p>
          <w:p w:rsidRPr="00A600F1" w:rsidR="00965F6A" w:rsidP="009E37EE" w:rsidRDefault="00965F6A" w14:paraId="49C7DA0D" w14:textId="53F9C685">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[here the check is on - MLI + Loan A/c No. + Scheme + Status]</w:t>
            </w:r>
          </w:p>
        </w:tc>
      </w:tr>
      <w:tr w:rsidRPr="00A600F1" w:rsidR="00965F6A" w:rsidTr="00611CC0" w14:paraId="42B147D5"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2F7795C9" w14:textId="0582E59A">
            <w:pPr>
              <w:jc w:val="both"/>
              <w:rPr>
                <w:sz w:val="20"/>
              </w:rPr>
            </w:pPr>
            <w:r w:rsidRPr="00A600F1">
              <w:rPr>
                <w:sz w:val="20"/>
              </w:rPr>
              <w:t>4</w:t>
            </w:r>
          </w:p>
        </w:tc>
        <w:tc>
          <w:tcPr>
            <w:tcW w:w="1929" w:type="dxa"/>
          </w:tcPr>
          <w:p w:rsidRPr="00A600F1" w:rsidR="00965F6A" w:rsidP="00FC2E12" w:rsidRDefault="00965F6A" w14:paraId="19BA0734" w14:textId="4077BC98">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Loan Closure (for each individual loan a/c)</w:t>
            </w:r>
          </w:p>
        </w:tc>
        <w:tc>
          <w:tcPr>
            <w:tcW w:w="7920" w:type="dxa"/>
          </w:tcPr>
          <w:p w:rsidRPr="00A600F1" w:rsidR="00965F6A" w:rsidP="004C0D8E" w:rsidRDefault="00965F6A" w14:paraId="07FD3267" w14:textId="77777777">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‘Loan Closed’ is N and Valid date is Provided</w:t>
            </w:r>
          </w:p>
          <w:p w:rsidRPr="00A600F1" w:rsidR="00965F6A" w:rsidP="004C0D8E" w:rsidRDefault="00965F6A" w14:paraId="178347A7" w14:textId="77777777">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‘Loan Closed’ is Y and Date of Loan Closure is NULL/Space</w:t>
            </w:r>
          </w:p>
          <w:p w:rsidRPr="00A600F1" w:rsidR="00965F6A" w:rsidP="004C0D8E" w:rsidRDefault="00965F6A" w14:paraId="226087EB" w14:textId="77777777">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‘Loan Closed’ is Y:</w:t>
            </w:r>
          </w:p>
          <w:p w:rsidRPr="00A600F1" w:rsidR="00965F6A" w:rsidP="004C0D8E" w:rsidRDefault="00965F6A" w14:paraId="6C4B0953" w14:textId="77777777">
            <w:pPr>
              <w:pStyle w:val="ListParagraph"/>
              <w:numPr>
                <w:ilvl w:val="1"/>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If for the given loan account, </w:t>
            </w:r>
            <w:r w:rsidRPr="00A600F1">
              <w:rPr>
                <w:sz w:val="20"/>
                <w:u w:val="single"/>
              </w:rPr>
              <w:t>there is</w:t>
            </w:r>
            <w:r w:rsidRPr="00A600F1">
              <w:rPr>
                <w:sz w:val="20"/>
              </w:rPr>
              <w:t xml:space="preserve"> FDD/FDA present in the CG table, then, ‘Date of Loan Closure’ (a valid date) is NOT EQUAL to this ‘Date of First Disbursement’ and NOT EARLIER than this First Disbursement Date AND NOT LATER Current System Date.</w:t>
            </w:r>
          </w:p>
          <w:p w:rsidRPr="00A600F1" w:rsidR="00965F6A" w:rsidP="004C0D8E" w:rsidRDefault="00965F6A" w14:paraId="15B1B5E2" w14:textId="77777777">
            <w:pPr>
              <w:pStyle w:val="ListParagraph"/>
              <w:numPr>
                <w:ilvl w:val="1"/>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If for the given loan account, </w:t>
            </w:r>
            <w:r w:rsidRPr="00A600F1">
              <w:rPr>
                <w:sz w:val="20"/>
                <w:u w:val="single"/>
              </w:rPr>
              <w:t>there is NO</w:t>
            </w:r>
            <w:r w:rsidRPr="00A600F1">
              <w:rPr>
                <w:sz w:val="20"/>
              </w:rPr>
              <w:t xml:space="preserve"> FDD/FDA present in the CG table, then system checks the availability of FDD/FDA in the </w:t>
            </w:r>
            <w:r w:rsidRPr="00A600F1">
              <w:rPr>
                <w:sz w:val="20"/>
                <w:u w:val="single"/>
              </w:rPr>
              <w:t>same</w:t>
            </w:r>
            <w:r w:rsidRPr="00A600F1">
              <w:rPr>
                <w:sz w:val="20"/>
              </w:rPr>
              <w:t xml:space="preserve"> input file. Then:</w:t>
            </w:r>
          </w:p>
          <w:p w:rsidRPr="00A600F1" w:rsidR="00965F6A" w:rsidP="004C0D8E" w:rsidRDefault="00965F6A" w14:paraId="5D9B54F9" w14:textId="77777777">
            <w:pPr>
              <w:pStyle w:val="ListParagraph"/>
              <w:numPr>
                <w:ilvl w:val="2"/>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present - The ‘Date of Loan Closure’ (a valid date) is NOT EQUAL to this ‘Date of First Disbursement’ and NOT EARLIER than this First Disbursement Date AND NOT LATER Current System Date.</w:t>
            </w:r>
          </w:p>
          <w:p w:rsidRPr="00A600F1" w:rsidR="00965F6A" w:rsidP="004C0D8E" w:rsidRDefault="00965F6A" w14:paraId="2B17C54D" w14:textId="77777777">
            <w:pPr>
              <w:pStyle w:val="ListParagraph"/>
              <w:numPr>
                <w:ilvl w:val="2"/>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NOT present in CG Table and same input file – Then, the date of original sanction (in CG table i.e. with file type 1) is compared with FDD and CSD (Current System Date) such that – [Date of Loan Closure is LATER THAN Original Sanction Date (in CG table)] AND [Date of Loan Closure is EARLIER THAN OR EQUAL TO CSD]</w:t>
            </w:r>
          </w:p>
          <w:p w:rsidRPr="00A600F1" w:rsidR="00965F6A" w:rsidP="00FC2E12" w:rsidRDefault="00965F6A" w14:paraId="10B31ECD" w14:textId="4C8AE843">
            <w:pPr>
              <w:jc w:val="both"/>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611CC0" w14:paraId="3E2023C5"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0363A627" w14:textId="194EEF78">
            <w:pPr>
              <w:jc w:val="both"/>
              <w:rPr>
                <w:sz w:val="20"/>
              </w:rPr>
            </w:pPr>
            <w:r w:rsidRPr="00A600F1">
              <w:rPr>
                <w:sz w:val="20"/>
              </w:rPr>
              <w:t>5</w:t>
            </w:r>
          </w:p>
        </w:tc>
        <w:tc>
          <w:tcPr>
            <w:tcW w:w="1929" w:type="dxa"/>
          </w:tcPr>
          <w:p w:rsidRPr="00A600F1" w:rsidR="00965F6A" w:rsidP="00FC2E12" w:rsidRDefault="00965F6A" w14:paraId="20E9C7E3" w14:textId="582C751A">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First Disbursement Amount (FDA) (for each individual loan a/c)</w:t>
            </w:r>
          </w:p>
        </w:tc>
        <w:tc>
          <w:tcPr>
            <w:tcW w:w="7920" w:type="dxa"/>
          </w:tcPr>
          <w:p w:rsidRPr="00A600F1" w:rsidR="00965F6A" w:rsidP="004C0D8E" w:rsidRDefault="00965F6A" w14:paraId="3C953D83" w14:textId="77777777">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it is Less than zero (for all cases whether first time or subsequent times!)</w:t>
            </w:r>
          </w:p>
          <w:p w:rsidRPr="00A600F1" w:rsidR="00965F6A" w:rsidP="004C0D8E" w:rsidRDefault="00965F6A" w14:paraId="4465A6FA" w14:textId="77777777">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If for the given loan account, </w:t>
            </w:r>
            <w:r w:rsidRPr="00A600F1">
              <w:rPr>
                <w:sz w:val="20"/>
                <w:u w:val="single"/>
              </w:rPr>
              <w:t>there is NO</w:t>
            </w:r>
            <w:r w:rsidRPr="00A600F1">
              <w:rPr>
                <w:sz w:val="20"/>
              </w:rPr>
              <w:t xml:space="preserve"> FDD/FDA present in the CG table, then, For Term Loans Only - If it is Greater than zero AND Greater than Modified Sanctioned Amount of the same loan record. </w:t>
            </w:r>
          </w:p>
          <w:p w:rsidRPr="00A600F1" w:rsidR="00965F6A" w:rsidP="00FC2E12" w:rsidRDefault="00965F6A" w14:paraId="570A3856" w14:textId="5CDCF2DE">
            <w:pPr>
              <w:pStyle w:val="ListParagraph"/>
              <w:ind w:left="1800"/>
              <w:jc w:val="both"/>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611CC0" w14:paraId="766288FF"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7208FEF3" w14:textId="7A735482">
            <w:pPr>
              <w:jc w:val="both"/>
              <w:rPr>
                <w:sz w:val="20"/>
              </w:rPr>
            </w:pPr>
            <w:r w:rsidRPr="00A600F1">
              <w:rPr>
                <w:sz w:val="20"/>
              </w:rPr>
              <w:t>6</w:t>
            </w:r>
          </w:p>
        </w:tc>
        <w:tc>
          <w:tcPr>
            <w:tcW w:w="1929" w:type="dxa"/>
          </w:tcPr>
          <w:p w:rsidRPr="00A600F1" w:rsidR="00965F6A" w:rsidP="00FC2E12" w:rsidRDefault="00965F6A" w14:paraId="5E29ADEE" w14:textId="5294690C">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First Disbursement Date (FDD) (for each individual loan a/c)</w:t>
            </w:r>
          </w:p>
        </w:tc>
        <w:tc>
          <w:tcPr>
            <w:tcW w:w="7920" w:type="dxa"/>
          </w:tcPr>
          <w:p w:rsidRPr="00A600F1" w:rsidR="00965F6A" w:rsidP="004C0D8E" w:rsidRDefault="00965F6A" w14:paraId="228ED9A9" w14:textId="77777777">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FDA is Zero, and FDD is NOT NULL/SPACES (for all cases whether first time or subsequent times!)</w:t>
            </w:r>
          </w:p>
          <w:p w:rsidRPr="00A600F1" w:rsidR="00965F6A" w:rsidP="00FC2E12" w:rsidRDefault="00965F6A" w14:paraId="7948BC08" w14:textId="6AB6C575">
            <w:pPr>
              <w:pStyle w:val="ListParagraph"/>
              <w:ind w:left="360"/>
              <w:jc w:val="both"/>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611CC0" w14:paraId="34BDC4AB"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3D2EA3A3" w14:textId="3D585529">
            <w:pPr>
              <w:jc w:val="both"/>
              <w:rPr>
                <w:sz w:val="20"/>
              </w:rPr>
            </w:pPr>
            <w:r w:rsidRPr="00A600F1">
              <w:rPr>
                <w:sz w:val="20"/>
              </w:rPr>
              <w:t>7</w:t>
            </w:r>
          </w:p>
        </w:tc>
        <w:tc>
          <w:tcPr>
            <w:tcW w:w="1929" w:type="dxa"/>
          </w:tcPr>
          <w:p w:rsidRPr="00A600F1" w:rsidR="00965F6A" w:rsidP="00FC2E12" w:rsidRDefault="00965F6A" w14:paraId="41486793" w14:textId="11CC168E">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First Disbursement Date (FDD) (for each customer id of  loan a/c)</w:t>
            </w:r>
          </w:p>
        </w:tc>
        <w:tc>
          <w:tcPr>
            <w:tcW w:w="7920" w:type="dxa"/>
          </w:tcPr>
          <w:p w:rsidRPr="00A600F1" w:rsidR="00965F6A" w:rsidP="004C0D8E" w:rsidRDefault="00965F6A" w14:paraId="5D89F829" w14:textId="77777777">
            <w:pPr>
              <w:pStyle w:val="ListParagraph"/>
              <w:numPr>
                <w:ilvl w:val="0"/>
                <w:numId w:val="5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FDD </w:t>
            </w:r>
            <w:r w:rsidRPr="00A600F1">
              <w:rPr>
                <w:sz w:val="20"/>
                <w:u w:val="single"/>
              </w:rPr>
              <w:t>is More</w:t>
            </w:r>
            <w:r w:rsidRPr="00A600F1">
              <w:rPr>
                <w:sz w:val="20"/>
              </w:rPr>
              <w:t xml:space="preserve"> than system date (for all cases whether first time or subsequent times!)</w:t>
            </w:r>
          </w:p>
          <w:p w:rsidRPr="00A600F1" w:rsidR="00965F6A" w:rsidP="00FC2E12" w:rsidRDefault="00965F6A" w14:paraId="11022E0A"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tbl>
            <w:tblPr>
              <w:tblStyle w:val="GridTable4-Accent4"/>
              <w:tblW w:w="5935"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544"/>
              <w:gridCol w:w="1362"/>
              <w:gridCol w:w="1337"/>
              <w:gridCol w:w="1350"/>
              <w:gridCol w:w="1342"/>
            </w:tblGrid>
            <w:tr w:rsidRPr="00A600F1" w:rsidR="00965F6A" w:rsidTr="009E37EE" w14:paraId="3D1425F1" w14:textId="7777777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544" w:type="dxa"/>
                  <w:vMerge w:val="restart"/>
                </w:tcPr>
                <w:p w:rsidRPr="00A600F1" w:rsidR="00965F6A" w:rsidP="00FC2E12" w:rsidRDefault="00965F6A" w14:paraId="1BACF3C0" w14:textId="77777777">
                  <w:pPr>
                    <w:rPr>
                      <w:color w:val="auto"/>
                      <w:sz w:val="18"/>
                    </w:rPr>
                  </w:pPr>
                  <w:r w:rsidRPr="00A600F1">
                    <w:rPr>
                      <w:color w:val="auto"/>
                      <w:sz w:val="18"/>
                    </w:rPr>
                    <w:t>S. No.</w:t>
                  </w:r>
                </w:p>
              </w:tc>
              <w:tc>
                <w:tcPr>
                  <w:tcW w:w="2699" w:type="dxa"/>
                  <w:gridSpan w:val="2"/>
                </w:tcPr>
                <w:p w:rsidRPr="00A600F1" w:rsidR="00965F6A" w:rsidP="00FC2E12" w:rsidRDefault="00965F6A" w14:paraId="550FD67A" w14:textId="77777777">
                  <w:pPr>
                    <w:jc w:val="center"/>
                    <w:cnfStyle w:val="100000000000" w:firstRow="1" w:lastRow="0" w:firstColumn="0" w:lastColumn="0" w:oddVBand="0" w:evenVBand="0" w:oddHBand="0" w:evenHBand="0" w:firstRowFirstColumn="0" w:firstRowLastColumn="0" w:lastRowFirstColumn="0" w:lastRowLastColumn="0"/>
                    <w:rPr>
                      <w:color w:val="auto"/>
                      <w:sz w:val="18"/>
                    </w:rPr>
                  </w:pPr>
                  <w:r w:rsidRPr="00A600F1">
                    <w:rPr>
                      <w:b w:val="0"/>
                      <w:color w:val="auto"/>
                      <w:sz w:val="18"/>
                    </w:rPr>
                    <w:t>Latest Record in CG Database for Given Loan Account</w:t>
                  </w:r>
                  <w:r w:rsidRPr="00A600F1">
                    <w:rPr>
                      <w:b w:val="0"/>
                      <w:color w:val="auto"/>
                      <w:sz w:val="18"/>
                      <w:vertAlign w:val="superscript"/>
                    </w:rPr>
                    <w:t>1</w:t>
                  </w:r>
                </w:p>
              </w:tc>
              <w:tc>
                <w:tcPr>
                  <w:tcW w:w="2692" w:type="dxa"/>
                  <w:gridSpan w:val="2"/>
                </w:tcPr>
                <w:p w:rsidRPr="00A600F1" w:rsidR="00965F6A" w:rsidP="00FC2E12" w:rsidRDefault="00965F6A" w14:paraId="5BA3FC55" w14:textId="77777777">
                  <w:pPr>
                    <w:tabs>
                      <w:tab w:val="center" w:pos="2175"/>
                    </w:tabs>
                    <w:cnfStyle w:val="100000000000" w:firstRow="1" w:lastRow="0" w:firstColumn="0" w:lastColumn="0" w:oddVBand="0" w:evenVBand="0" w:oddHBand="0" w:evenHBand="0" w:firstRowFirstColumn="0" w:firstRowLastColumn="0" w:lastRowFirstColumn="0" w:lastRowLastColumn="0"/>
                    <w:rPr>
                      <w:color w:val="auto"/>
                      <w:sz w:val="18"/>
                    </w:rPr>
                  </w:pPr>
                  <w:r w:rsidRPr="00A600F1">
                    <w:rPr>
                      <w:color w:val="auto"/>
                      <w:sz w:val="18"/>
                    </w:rPr>
                    <w:tab/>
                  </w:r>
                  <w:r w:rsidRPr="00A600F1">
                    <w:rPr>
                      <w:color w:val="auto"/>
                      <w:sz w:val="18"/>
                    </w:rPr>
                    <w:t>Record In Input File</w:t>
                  </w:r>
                </w:p>
              </w:tc>
            </w:tr>
            <w:tr w:rsidRPr="00A600F1" w:rsidR="00965F6A" w:rsidTr="009E37EE" w14:paraId="551432DB" w14:textId="77777777">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44" w:type="dxa"/>
                  <w:vMerge/>
                </w:tcPr>
                <w:p w:rsidRPr="00A600F1" w:rsidR="00965F6A" w:rsidP="00FC2E12" w:rsidRDefault="00965F6A" w14:paraId="490058F4" w14:textId="77777777">
                  <w:pPr>
                    <w:rPr>
                      <w:strike/>
                      <w:color w:val="FF0000"/>
                      <w:sz w:val="18"/>
                    </w:rPr>
                  </w:pPr>
                </w:p>
              </w:tc>
              <w:tc>
                <w:tcPr>
                  <w:tcW w:w="1362" w:type="dxa"/>
                  <w:shd w:val="clear" w:color="auto" w:fill="FFC000" w:themeFill="accent4"/>
                </w:tcPr>
                <w:p w:rsidRPr="00A600F1" w:rsidR="00965F6A" w:rsidP="00FC2E12" w:rsidRDefault="00965F6A" w14:paraId="2D6170A4"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600F1">
                    <w:rPr>
                      <w:b/>
                      <w:sz w:val="18"/>
                    </w:rPr>
                    <w:t>First Disbursement Amount</w:t>
                  </w:r>
                </w:p>
              </w:tc>
              <w:tc>
                <w:tcPr>
                  <w:tcW w:w="1337" w:type="dxa"/>
                  <w:shd w:val="clear" w:color="auto" w:fill="FFC000" w:themeFill="accent4"/>
                </w:tcPr>
                <w:p w:rsidRPr="00A600F1" w:rsidR="00965F6A" w:rsidP="00FC2E12" w:rsidRDefault="00965F6A" w14:paraId="0E2B21EB"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600F1">
                    <w:rPr>
                      <w:b/>
                      <w:sz w:val="18"/>
                    </w:rPr>
                    <w:t>First Disbursement Date</w:t>
                  </w:r>
                </w:p>
              </w:tc>
              <w:tc>
                <w:tcPr>
                  <w:tcW w:w="1350" w:type="dxa"/>
                  <w:shd w:val="clear" w:color="auto" w:fill="FFC000" w:themeFill="accent4"/>
                </w:tcPr>
                <w:p w:rsidRPr="00A600F1" w:rsidR="00965F6A" w:rsidP="00FC2E12" w:rsidRDefault="00965F6A" w14:paraId="27C0DBC9"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600F1">
                    <w:rPr>
                      <w:b/>
                      <w:sz w:val="18"/>
                    </w:rPr>
                    <w:t>First Disbursement Amount</w:t>
                  </w:r>
                </w:p>
              </w:tc>
              <w:tc>
                <w:tcPr>
                  <w:tcW w:w="1342" w:type="dxa"/>
                  <w:shd w:val="clear" w:color="auto" w:fill="FFC000" w:themeFill="accent4"/>
                </w:tcPr>
                <w:p w:rsidRPr="00A600F1" w:rsidR="00965F6A" w:rsidP="00FC2E12" w:rsidRDefault="00965F6A" w14:paraId="2CBC7654"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600F1">
                    <w:rPr>
                      <w:b/>
                      <w:sz w:val="18"/>
                    </w:rPr>
                    <w:t>First Disbursement Date</w:t>
                  </w:r>
                </w:p>
              </w:tc>
            </w:tr>
            <w:tr w:rsidRPr="00A600F1" w:rsidR="00965F6A" w:rsidTr="009E37EE" w14:paraId="7F7402BF" w14:textId="77777777">
              <w:trPr>
                <w:trHeight w:val="114"/>
              </w:trPr>
              <w:tc>
                <w:tcPr>
                  <w:cnfStyle w:val="001000000000" w:firstRow="0" w:lastRow="0" w:firstColumn="1" w:lastColumn="0" w:oddVBand="0" w:evenVBand="0" w:oddHBand="0" w:evenHBand="0" w:firstRowFirstColumn="0" w:firstRowLastColumn="0" w:lastRowFirstColumn="0" w:lastRowLastColumn="0"/>
                  <w:tcW w:w="544" w:type="dxa"/>
                </w:tcPr>
                <w:p w:rsidRPr="00A600F1" w:rsidR="00965F6A" w:rsidP="00FC2E12" w:rsidRDefault="00965F6A" w14:paraId="02EFDA32" w14:textId="77777777">
                  <w:pPr>
                    <w:rPr>
                      <w:sz w:val="18"/>
                    </w:rPr>
                  </w:pPr>
                  <w:r w:rsidRPr="00A600F1">
                    <w:rPr>
                      <w:sz w:val="18"/>
                    </w:rPr>
                    <w:t>1</w:t>
                  </w:r>
                </w:p>
              </w:tc>
              <w:tc>
                <w:tcPr>
                  <w:tcW w:w="1362" w:type="dxa"/>
                </w:tcPr>
                <w:p w:rsidRPr="00A600F1" w:rsidR="00965F6A" w:rsidP="00FC2E12" w:rsidRDefault="00965F6A" w14:paraId="46927373" w14:textId="77777777">
                  <w:pPr>
                    <w:cnfStyle w:val="000000000000" w:firstRow="0" w:lastRow="0" w:firstColumn="0" w:lastColumn="0" w:oddVBand="0" w:evenVBand="0" w:oddHBand="0" w:evenHBand="0" w:firstRowFirstColumn="0" w:firstRowLastColumn="0" w:lastRowFirstColumn="0" w:lastRowLastColumn="0"/>
                    <w:rPr>
                      <w:sz w:val="18"/>
                    </w:rPr>
                  </w:pPr>
                  <w:r w:rsidRPr="00A600F1">
                    <w:rPr>
                      <w:sz w:val="18"/>
                    </w:rPr>
                    <w:t>ZEROES</w:t>
                  </w:r>
                </w:p>
              </w:tc>
              <w:tc>
                <w:tcPr>
                  <w:tcW w:w="1337" w:type="dxa"/>
                </w:tcPr>
                <w:p w:rsidRPr="00A600F1" w:rsidR="00965F6A" w:rsidP="00FC2E12" w:rsidRDefault="00965F6A" w14:paraId="7B63E0F6" w14:textId="77777777">
                  <w:pPr>
                    <w:cnfStyle w:val="000000000000" w:firstRow="0" w:lastRow="0" w:firstColumn="0" w:lastColumn="0" w:oddVBand="0" w:evenVBand="0" w:oddHBand="0" w:evenHBand="0" w:firstRowFirstColumn="0" w:firstRowLastColumn="0" w:lastRowFirstColumn="0" w:lastRowLastColumn="0"/>
                    <w:rPr>
                      <w:sz w:val="18"/>
                    </w:rPr>
                  </w:pPr>
                  <w:r w:rsidRPr="00A600F1">
                    <w:rPr>
                      <w:sz w:val="18"/>
                    </w:rPr>
                    <w:t>NULL/SPACES</w:t>
                  </w:r>
                </w:p>
              </w:tc>
              <w:tc>
                <w:tcPr>
                  <w:tcW w:w="1350" w:type="dxa"/>
                </w:tcPr>
                <w:p w:rsidRPr="00A600F1" w:rsidR="00965F6A" w:rsidP="00FC2E12" w:rsidRDefault="00965F6A" w14:paraId="41BA3A93" w14:textId="77777777">
                  <w:pPr>
                    <w:cnfStyle w:val="000000000000" w:firstRow="0" w:lastRow="0" w:firstColumn="0" w:lastColumn="0" w:oddVBand="0" w:evenVBand="0" w:oddHBand="0" w:evenHBand="0" w:firstRowFirstColumn="0" w:firstRowLastColumn="0" w:lastRowFirstColumn="0" w:lastRowLastColumn="0"/>
                    <w:rPr>
                      <w:sz w:val="18"/>
                    </w:rPr>
                  </w:pPr>
                  <w:r w:rsidRPr="00A600F1">
                    <w:rPr>
                      <w:sz w:val="18"/>
                    </w:rPr>
                    <w:t>A1</w:t>
                  </w:r>
                </w:p>
              </w:tc>
              <w:tc>
                <w:tcPr>
                  <w:tcW w:w="1342" w:type="dxa"/>
                </w:tcPr>
                <w:p w:rsidRPr="00A600F1" w:rsidR="00965F6A" w:rsidP="00FC2E12" w:rsidRDefault="00965F6A" w14:paraId="2065E0F6" w14:textId="77777777">
                  <w:pPr>
                    <w:cnfStyle w:val="000000000000" w:firstRow="0" w:lastRow="0" w:firstColumn="0" w:lastColumn="0" w:oddVBand="0" w:evenVBand="0" w:oddHBand="0" w:evenHBand="0" w:firstRowFirstColumn="0" w:firstRowLastColumn="0" w:lastRowFirstColumn="0" w:lastRowLastColumn="0"/>
                    <w:rPr>
                      <w:sz w:val="18"/>
                    </w:rPr>
                  </w:pPr>
                  <w:r w:rsidRPr="00A600F1">
                    <w:rPr>
                      <w:sz w:val="18"/>
                    </w:rPr>
                    <w:t>Earlier to Original Sanction Date (of File Type 1)</w:t>
                  </w:r>
                </w:p>
              </w:tc>
            </w:tr>
          </w:tbl>
          <w:p w:rsidRPr="00A600F1" w:rsidR="00965F6A" w:rsidP="00FC2E12" w:rsidRDefault="00965F6A" w14:paraId="209A613C"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p w:rsidRPr="00A600F1" w:rsidR="00965F6A" w:rsidP="00FC2E12" w:rsidRDefault="00965F6A" w14:paraId="5D90FA6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For identifying the CG records in database, system, will use further filter of Scheme Id (i.e. Mudra Scheme), Portfolio, MLI Name, Customer Id and A/c No and Transaction Mode – 120001</w:t>
            </w:r>
          </w:p>
          <w:p w:rsidRPr="00A600F1" w:rsidR="00965F6A" w:rsidP="00FC2E12" w:rsidRDefault="00965F6A" w14:paraId="11BA578F" w14:textId="5A9DD24E">
            <w:pPr>
              <w:jc w:val="both"/>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611CC0" w14:paraId="49A55499"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0AF85C40" w14:textId="0D6C31A8">
            <w:pPr>
              <w:jc w:val="both"/>
              <w:rPr>
                <w:sz w:val="20"/>
              </w:rPr>
            </w:pPr>
            <w:r w:rsidRPr="00A600F1">
              <w:rPr>
                <w:sz w:val="20"/>
              </w:rPr>
              <w:t>8</w:t>
            </w:r>
          </w:p>
        </w:tc>
        <w:tc>
          <w:tcPr>
            <w:tcW w:w="1929" w:type="dxa"/>
          </w:tcPr>
          <w:p w:rsidRPr="00A600F1" w:rsidR="00965F6A" w:rsidP="00FC2E12" w:rsidRDefault="00965F6A" w14:paraId="74F7A830" w14:textId="010D49A1">
            <w:pPr>
              <w:jc w:val="both"/>
              <w:cnfStyle w:val="000000000000" w:firstRow="0" w:lastRow="0" w:firstColumn="0" w:lastColumn="0" w:oddVBand="0" w:evenVBand="0" w:oddHBand="0" w:evenHBand="0" w:firstRowFirstColumn="0" w:firstRowLastColumn="0" w:lastRowFirstColumn="0" w:lastRowLastColumn="0"/>
              <w:rPr>
                <w:color w:val="FF0000"/>
                <w:sz w:val="20"/>
              </w:rPr>
            </w:pPr>
            <w:r w:rsidRPr="00A600F1">
              <w:rPr>
                <w:sz w:val="20"/>
              </w:rPr>
              <w:t>Same NPA parameters (for each customer id of  loan a/c)</w:t>
            </w:r>
          </w:p>
        </w:tc>
        <w:tc>
          <w:tcPr>
            <w:tcW w:w="7920" w:type="dxa"/>
          </w:tcPr>
          <w:p w:rsidRPr="00A600F1" w:rsidR="00965F6A" w:rsidP="00FC2E12" w:rsidRDefault="00965F6A" w14:paraId="63AEF2CB" w14:textId="75CE4AA6">
            <w:pPr>
              <w:jc w:val="both"/>
              <w:cnfStyle w:val="000000000000" w:firstRow="0" w:lastRow="0" w:firstColumn="0" w:lastColumn="0" w:oddVBand="0" w:evenVBand="0" w:oddHBand="0" w:evenHBand="0" w:firstRowFirstColumn="0" w:firstRowLastColumn="0" w:lastRowFirstColumn="0" w:lastRowLastColumn="0"/>
              <w:rPr>
                <w:strike/>
                <w:color w:val="FF0000"/>
                <w:sz w:val="20"/>
              </w:rPr>
            </w:pPr>
            <w:r w:rsidRPr="00A600F1">
              <w:rPr>
                <w:sz w:val="20"/>
              </w:rPr>
              <w:t>System will check if the NPA flag, NPA date and NPA Category information provided in ALL the NEW record for a given customer (Customer ID) are SAME. If NOT then ALL these records for that customer will be rejected. This check for all the loan accounts in same input file.</w:t>
            </w:r>
          </w:p>
        </w:tc>
      </w:tr>
      <w:tr w:rsidRPr="00A600F1" w:rsidR="00965F6A" w:rsidTr="00611CC0" w14:paraId="4E751A71"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66AB5F46" w14:textId="4EB350BB">
            <w:pPr>
              <w:jc w:val="both"/>
              <w:rPr>
                <w:sz w:val="20"/>
              </w:rPr>
            </w:pPr>
            <w:r w:rsidRPr="00A600F1">
              <w:rPr>
                <w:sz w:val="20"/>
              </w:rPr>
              <w:t>9</w:t>
            </w:r>
          </w:p>
        </w:tc>
        <w:tc>
          <w:tcPr>
            <w:tcW w:w="1929" w:type="dxa"/>
          </w:tcPr>
          <w:p w:rsidRPr="00A600F1" w:rsidR="00965F6A" w:rsidP="00FC2E12" w:rsidRDefault="00965F6A" w14:paraId="5772FDA2" w14:textId="6897BEEC">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NPA (for each customer id of  loan a/c)</w:t>
            </w:r>
          </w:p>
        </w:tc>
        <w:tc>
          <w:tcPr>
            <w:tcW w:w="7920" w:type="dxa"/>
          </w:tcPr>
          <w:p w:rsidRPr="00A600F1" w:rsidR="00965F6A" w:rsidP="00FC2E12" w:rsidRDefault="00965F6A" w14:paraId="107C711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System, identifies 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 </w:t>
            </w:r>
          </w:p>
          <w:p w:rsidRPr="00A600F1" w:rsidR="00965F6A" w:rsidP="00FC2E12" w:rsidRDefault="00965F6A" w14:paraId="110A30DB" w14:textId="77777777">
            <w:pPr>
              <w:jc w:val="both"/>
              <w:cnfStyle w:val="000000000000" w:firstRow="0" w:lastRow="0" w:firstColumn="0" w:lastColumn="0" w:oddVBand="0" w:evenVBand="0" w:oddHBand="0" w:evenHBand="0" w:firstRowFirstColumn="0" w:firstRowLastColumn="0" w:lastRowFirstColumn="0" w:lastRowLastColumn="0"/>
              <w:rPr>
                <w:sz w:val="20"/>
              </w:rPr>
            </w:pPr>
          </w:p>
          <w:tbl>
            <w:tblPr>
              <w:tblW w:w="680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414"/>
              <w:gridCol w:w="509"/>
              <w:gridCol w:w="867"/>
              <w:gridCol w:w="763"/>
              <w:gridCol w:w="4250"/>
            </w:tblGrid>
            <w:tr w:rsidRPr="00A600F1" w:rsidR="00965F6A" w:rsidTr="00611CC0" w14:paraId="48817944" w14:textId="77777777">
              <w:trPr>
                <w:trHeight w:val="155"/>
              </w:trPr>
              <w:tc>
                <w:tcPr>
                  <w:tcW w:w="414" w:type="dxa"/>
                  <w:vMerge w:val="restart"/>
                  <w:shd w:val="clear" w:color="auto" w:fill="FFC000"/>
                  <w:tcMar>
                    <w:top w:w="0" w:type="dxa"/>
                    <w:left w:w="108" w:type="dxa"/>
                    <w:bottom w:w="0" w:type="dxa"/>
                    <w:right w:w="108" w:type="dxa"/>
                  </w:tcMar>
                  <w:hideMark/>
                </w:tcPr>
                <w:p w:rsidRPr="00A600F1" w:rsidR="00965F6A" w:rsidP="00FC2E12" w:rsidRDefault="00965F6A" w14:paraId="4F010452" w14:textId="77777777">
                  <w:pPr>
                    <w:rPr>
                      <w:b/>
                      <w:bCs/>
                      <w:color w:val="FFFFFF"/>
                      <w:sz w:val="20"/>
                      <w:szCs w:val="20"/>
                    </w:rPr>
                  </w:pPr>
                  <w:r w:rsidRPr="00A600F1">
                    <w:rPr>
                      <w:b/>
                      <w:bCs/>
                      <w:color w:val="FFFFFF"/>
                      <w:sz w:val="20"/>
                      <w:szCs w:val="20"/>
                    </w:rPr>
                    <w:t>S. No.</w:t>
                  </w:r>
                </w:p>
              </w:tc>
              <w:tc>
                <w:tcPr>
                  <w:tcW w:w="1376" w:type="dxa"/>
                  <w:gridSpan w:val="2"/>
                  <w:shd w:val="clear" w:color="auto" w:fill="FFC000"/>
                  <w:tcMar>
                    <w:top w:w="0" w:type="dxa"/>
                    <w:left w:w="108" w:type="dxa"/>
                    <w:bottom w:w="0" w:type="dxa"/>
                    <w:right w:w="108" w:type="dxa"/>
                  </w:tcMar>
                  <w:hideMark/>
                </w:tcPr>
                <w:p w:rsidRPr="00A600F1" w:rsidR="00965F6A" w:rsidP="00FC2E12" w:rsidRDefault="00965F6A" w14:paraId="750F918E" w14:textId="77777777">
                  <w:pPr>
                    <w:jc w:val="center"/>
                    <w:rPr>
                      <w:b/>
                      <w:bCs/>
                      <w:color w:val="FFFFFF"/>
                      <w:sz w:val="20"/>
                      <w:szCs w:val="20"/>
                    </w:rPr>
                  </w:pPr>
                  <w:r w:rsidRPr="00A600F1">
                    <w:rPr>
                      <w:b/>
                      <w:bCs/>
                      <w:color w:val="FFFFFF"/>
                      <w:sz w:val="20"/>
                      <w:szCs w:val="20"/>
                    </w:rPr>
                    <w:t>Latest Record in Existing in Database for Given CG</w:t>
                  </w:r>
                  <w:r w:rsidRPr="00A600F1">
                    <w:rPr>
                      <w:b/>
                      <w:bCs/>
                      <w:color w:val="FFFFFF"/>
                      <w:sz w:val="20"/>
                      <w:szCs w:val="20"/>
                      <w:vertAlign w:val="superscript"/>
                    </w:rPr>
                    <w:t>1</w:t>
                  </w:r>
                </w:p>
              </w:tc>
              <w:tc>
                <w:tcPr>
                  <w:tcW w:w="5013" w:type="dxa"/>
                  <w:gridSpan w:val="2"/>
                  <w:shd w:val="clear" w:color="auto" w:fill="FFC000"/>
                  <w:tcMar>
                    <w:top w:w="0" w:type="dxa"/>
                    <w:left w:w="108" w:type="dxa"/>
                    <w:bottom w:w="0" w:type="dxa"/>
                    <w:right w:w="108" w:type="dxa"/>
                  </w:tcMar>
                  <w:hideMark/>
                </w:tcPr>
                <w:p w:rsidRPr="00A600F1" w:rsidR="00965F6A" w:rsidP="00FC2E12" w:rsidRDefault="00965F6A" w14:paraId="714FF7A2" w14:textId="77777777">
                  <w:pPr>
                    <w:rPr>
                      <w:b/>
                      <w:bCs/>
                      <w:color w:val="FFFFFF"/>
                      <w:sz w:val="20"/>
                      <w:szCs w:val="20"/>
                    </w:rPr>
                  </w:pPr>
                  <w:r w:rsidRPr="00A600F1">
                    <w:rPr>
                      <w:b/>
                      <w:bCs/>
                      <w:color w:val="FFFFFF"/>
                      <w:sz w:val="20"/>
                      <w:szCs w:val="20"/>
                    </w:rPr>
                    <w:tab/>
                  </w:r>
                  <w:r w:rsidRPr="00A600F1">
                    <w:rPr>
                      <w:b/>
                      <w:bCs/>
                      <w:color w:val="FFFFFF"/>
                      <w:sz w:val="20"/>
                      <w:szCs w:val="20"/>
                    </w:rPr>
                    <w:t>Record In Input File</w:t>
                  </w:r>
                </w:p>
                <w:p w:rsidRPr="00A600F1" w:rsidR="00965F6A" w:rsidP="00FC2E12" w:rsidRDefault="00965F6A" w14:paraId="23DBF638" w14:textId="77777777">
                  <w:pPr>
                    <w:rPr>
                      <w:b/>
                      <w:bCs/>
                      <w:i/>
                      <w:color w:val="FFFFFF"/>
                      <w:sz w:val="20"/>
                      <w:szCs w:val="20"/>
                    </w:rPr>
                  </w:pPr>
                  <w:r w:rsidRPr="00A600F1">
                    <w:rPr>
                      <w:b/>
                      <w:bCs/>
                      <w:i/>
                      <w:color w:val="FFFFFF"/>
                      <w:sz w:val="20"/>
                      <w:szCs w:val="20"/>
                    </w:rPr>
                    <w:t>(Any one of the NPA information is considered, since all the NPA information across the provided update information is/are common)</w:t>
                  </w:r>
                </w:p>
              </w:tc>
            </w:tr>
            <w:tr w:rsidRPr="00A600F1" w:rsidR="00965F6A" w:rsidTr="005B2A0C" w14:paraId="1C0990CE" w14:textId="77777777">
              <w:trPr>
                <w:trHeight w:val="95"/>
              </w:trPr>
              <w:tc>
                <w:tcPr>
                  <w:tcW w:w="414" w:type="dxa"/>
                  <w:vMerge/>
                  <w:vAlign w:val="center"/>
                  <w:hideMark/>
                </w:tcPr>
                <w:p w:rsidRPr="00A600F1" w:rsidR="00965F6A" w:rsidP="00FC2E12" w:rsidRDefault="00965F6A" w14:paraId="2A160503" w14:textId="77777777">
                  <w:pPr>
                    <w:spacing w:after="0"/>
                    <w:rPr>
                      <w:b/>
                      <w:bCs/>
                      <w:color w:val="FFFFFF"/>
                      <w:sz w:val="20"/>
                      <w:szCs w:val="20"/>
                    </w:rPr>
                  </w:pPr>
                </w:p>
              </w:tc>
              <w:tc>
                <w:tcPr>
                  <w:tcW w:w="509" w:type="dxa"/>
                  <w:shd w:val="clear" w:color="auto" w:fill="FFC000"/>
                  <w:tcMar>
                    <w:top w:w="0" w:type="dxa"/>
                    <w:left w:w="108" w:type="dxa"/>
                    <w:bottom w:w="0" w:type="dxa"/>
                    <w:right w:w="108" w:type="dxa"/>
                  </w:tcMar>
                  <w:hideMark/>
                </w:tcPr>
                <w:p w:rsidRPr="00A600F1" w:rsidR="00965F6A" w:rsidP="00FC2E12" w:rsidRDefault="00965F6A" w14:paraId="29CB1FBB" w14:textId="77777777">
                  <w:pPr>
                    <w:jc w:val="center"/>
                    <w:rPr>
                      <w:b/>
                      <w:bCs/>
                      <w:color w:val="FFFFFF"/>
                      <w:sz w:val="20"/>
                      <w:szCs w:val="20"/>
                    </w:rPr>
                  </w:pPr>
                  <w:r w:rsidRPr="00A600F1">
                    <w:rPr>
                      <w:b/>
                      <w:bCs/>
                      <w:color w:val="FFFFFF"/>
                      <w:sz w:val="20"/>
                      <w:szCs w:val="20"/>
                    </w:rPr>
                    <w:t>NPA Flag</w:t>
                  </w:r>
                </w:p>
              </w:tc>
              <w:tc>
                <w:tcPr>
                  <w:tcW w:w="867" w:type="dxa"/>
                  <w:shd w:val="clear" w:color="auto" w:fill="FFC000"/>
                  <w:tcMar>
                    <w:top w:w="0" w:type="dxa"/>
                    <w:left w:w="108" w:type="dxa"/>
                    <w:bottom w:w="0" w:type="dxa"/>
                    <w:right w:w="108" w:type="dxa"/>
                  </w:tcMar>
                  <w:hideMark/>
                </w:tcPr>
                <w:p w:rsidRPr="00A600F1" w:rsidR="00965F6A" w:rsidP="00FC2E12" w:rsidRDefault="00965F6A" w14:paraId="708D0207" w14:textId="77777777">
                  <w:pPr>
                    <w:jc w:val="center"/>
                    <w:rPr>
                      <w:b/>
                      <w:bCs/>
                      <w:color w:val="FFFFFF"/>
                      <w:sz w:val="20"/>
                      <w:szCs w:val="20"/>
                    </w:rPr>
                  </w:pPr>
                  <w:r w:rsidRPr="00A600F1">
                    <w:rPr>
                      <w:b/>
                      <w:bCs/>
                      <w:color w:val="FFFFFF"/>
                      <w:sz w:val="20"/>
                      <w:szCs w:val="20"/>
                    </w:rPr>
                    <w:t>Date</w:t>
                  </w:r>
                </w:p>
              </w:tc>
              <w:tc>
                <w:tcPr>
                  <w:tcW w:w="763" w:type="dxa"/>
                  <w:shd w:val="clear" w:color="auto" w:fill="FFC000"/>
                  <w:tcMar>
                    <w:top w:w="0" w:type="dxa"/>
                    <w:left w:w="108" w:type="dxa"/>
                    <w:bottom w:w="0" w:type="dxa"/>
                    <w:right w:w="108" w:type="dxa"/>
                  </w:tcMar>
                  <w:hideMark/>
                </w:tcPr>
                <w:p w:rsidRPr="00A600F1" w:rsidR="00965F6A" w:rsidP="00FC2E12" w:rsidRDefault="00965F6A" w14:paraId="6C93B01D" w14:textId="77777777">
                  <w:pPr>
                    <w:jc w:val="center"/>
                    <w:rPr>
                      <w:b/>
                      <w:bCs/>
                      <w:color w:val="FFFFFF"/>
                      <w:sz w:val="20"/>
                      <w:szCs w:val="20"/>
                    </w:rPr>
                  </w:pPr>
                  <w:r w:rsidRPr="00A600F1">
                    <w:rPr>
                      <w:b/>
                      <w:bCs/>
                      <w:color w:val="FFFFFF"/>
                      <w:sz w:val="20"/>
                      <w:szCs w:val="20"/>
                    </w:rPr>
                    <w:t>NPA Flag</w:t>
                  </w:r>
                </w:p>
              </w:tc>
              <w:tc>
                <w:tcPr>
                  <w:tcW w:w="4250" w:type="dxa"/>
                  <w:shd w:val="clear" w:color="auto" w:fill="FFC000"/>
                  <w:tcMar>
                    <w:top w:w="0" w:type="dxa"/>
                    <w:left w:w="108" w:type="dxa"/>
                    <w:bottom w:w="0" w:type="dxa"/>
                    <w:right w:w="108" w:type="dxa"/>
                  </w:tcMar>
                  <w:hideMark/>
                </w:tcPr>
                <w:p w:rsidRPr="00A600F1" w:rsidR="00965F6A" w:rsidP="00FC2E12" w:rsidRDefault="00965F6A" w14:paraId="78D84630" w14:textId="77777777">
                  <w:pPr>
                    <w:jc w:val="center"/>
                    <w:rPr>
                      <w:b/>
                      <w:bCs/>
                      <w:color w:val="FFFFFF"/>
                      <w:sz w:val="20"/>
                      <w:szCs w:val="20"/>
                    </w:rPr>
                  </w:pPr>
                  <w:r w:rsidRPr="00A600F1">
                    <w:rPr>
                      <w:b/>
                      <w:bCs/>
                      <w:color w:val="FFFFFF"/>
                      <w:sz w:val="20"/>
                      <w:szCs w:val="20"/>
                    </w:rPr>
                    <w:t>NPA Date</w:t>
                  </w:r>
                </w:p>
              </w:tc>
            </w:tr>
            <w:tr w:rsidRPr="00A600F1" w:rsidR="00965F6A" w:rsidTr="005B2A0C" w14:paraId="5F4CEDA0" w14:textId="77777777">
              <w:trPr>
                <w:trHeight w:val="89"/>
              </w:trPr>
              <w:tc>
                <w:tcPr>
                  <w:tcW w:w="414" w:type="dxa"/>
                  <w:tcMar>
                    <w:top w:w="0" w:type="dxa"/>
                    <w:left w:w="108" w:type="dxa"/>
                    <w:bottom w:w="0" w:type="dxa"/>
                    <w:right w:w="108" w:type="dxa"/>
                  </w:tcMar>
                  <w:hideMark/>
                </w:tcPr>
                <w:p w:rsidRPr="00A600F1" w:rsidR="00965F6A" w:rsidP="00FC2E12" w:rsidRDefault="00965F6A" w14:paraId="360501EF" w14:textId="77777777">
                  <w:pPr>
                    <w:rPr>
                      <w:b/>
                      <w:bCs/>
                      <w:sz w:val="20"/>
                      <w:szCs w:val="20"/>
                    </w:rPr>
                  </w:pPr>
                  <w:r w:rsidRPr="00A600F1">
                    <w:rPr>
                      <w:b/>
                      <w:bCs/>
                      <w:sz w:val="20"/>
                      <w:szCs w:val="20"/>
                    </w:rPr>
                    <w:t>1</w:t>
                  </w:r>
                </w:p>
              </w:tc>
              <w:tc>
                <w:tcPr>
                  <w:tcW w:w="509" w:type="dxa"/>
                  <w:tcMar>
                    <w:top w:w="0" w:type="dxa"/>
                    <w:left w:w="108" w:type="dxa"/>
                    <w:bottom w:w="0" w:type="dxa"/>
                    <w:right w:w="108" w:type="dxa"/>
                  </w:tcMar>
                  <w:hideMark/>
                </w:tcPr>
                <w:p w:rsidRPr="00A600F1" w:rsidR="00965F6A" w:rsidP="00FC2E12" w:rsidRDefault="00965F6A" w14:paraId="7927F228" w14:textId="77777777">
                  <w:pPr>
                    <w:rPr>
                      <w:sz w:val="20"/>
                      <w:szCs w:val="20"/>
                    </w:rPr>
                  </w:pPr>
                  <w:r w:rsidRPr="00A600F1">
                    <w:rPr>
                      <w:sz w:val="20"/>
                      <w:szCs w:val="20"/>
                    </w:rPr>
                    <w:t>N</w:t>
                  </w:r>
                </w:p>
              </w:tc>
              <w:tc>
                <w:tcPr>
                  <w:tcW w:w="867" w:type="dxa"/>
                  <w:tcMar>
                    <w:top w:w="0" w:type="dxa"/>
                    <w:left w:w="108" w:type="dxa"/>
                    <w:bottom w:w="0" w:type="dxa"/>
                    <w:right w:w="108" w:type="dxa"/>
                  </w:tcMar>
                  <w:hideMark/>
                </w:tcPr>
                <w:p w:rsidRPr="00A600F1" w:rsidR="00965F6A" w:rsidP="00FC2E12" w:rsidRDefault="00965F6A" w14:paraId="0C81DB8D" w14:textId="77777777">
                  <w:pPr>
                    <w:rPr>
                      <w:sz w:val="20"/>
                      <w:szCs w:val="20"/>
                    </w:rPr>
                  </w:pPr>
                  <w:r w:rsidRPr="00A600F1">
                    <w:rPr>
                      <w:sz w:val="20"/>
                      <w:szCs w:val="20"/>
                    </w:rPr>
                    <w:t>Null</w:t>
                  </w:r>
                </w:p>
              </w:tc>
              <w:tc>
                <w:tcPr>
                  <w:tcW w:w="763" w:type="dxa"/>
                  <w:tcMar>
                    <w:top w:w="0" w:type="dxa"/>
                    <w:left w:w="108" w:type="dxa"/>
                    <w:bottom w:w="0" w:type="dxa"/>
                    <w:right w:w="108" w:type="dxa"/>
                  </w:tcMar>
                  <w:hideMark/>
                </w:tcPr>
                <w:p w:rsidRPr="00A600F1" w:rsidR="00965F6A" w:rsidP="00FC2E12" w:rsidRDefault="00965F6A" w14:paraId="6CD05CCD" w14:textId="77777777">
                  <w:pPr>
                    <w:rPr>
                      <w:sz w:val="20"/>
                      <w:szCs w:val="20"/>
                    </w:rPr>
                  </w:pPr>
                  <w:r w:rsidRPr="00A600F1">
                    <w:rPr>
                      <w:sz w:val="20"/>
                      <w:szCs w:val="20"/>
                    </w:rPr>
                    <w:t>N</w:t>
                  </w:r>
                </w:p>
              </w:tc>
              <w:tc>
                <w:tcPr>
                  <w:tcW w:w="4250" w:type="dxa"/>
                  <w:tcMar>
                    <w:top w:w="0" w:type="dxa"/>
                    <w:left w:w="108" w:type="dxa"/>
                    <w:bottom w:w="0" w:type="dxa"/>
                    <w:right w:w="108" w:type="dxa"/>
                  </w:tcMar>
                  <w:hideMark/>
                </w:tcPr>
                <w:p w:rsidRPr="00A600F1" w:rsidR="00965F6A" w:rsidP="00FC2E12" w:rsidRDefault="00965F6A" w14:paraId="1085279A" w14:textId="77777777">
                  <w:pPr>
                    <w:rPr>
                      <w:sz w:val="20"/>
                      <w:szCs w:val="20"/>
                    </w:rPr>
                  </w:pPr>
                  <w:r w:rsidRPr="00A600F1">
                    <w:rPr>
                      <w:sz w:val="20"/>
                      <w:szCs w:val="20"/>
                    </w:rPr>
                    <w:t>NOT Null</w:t>
                  </w:r>
                </w:p>
              </w:tc>
            </w:tr>
            <w:tr w:rsidRPr="00A600F1" w:rsidR="00965F6A" w:rsidTr="005B2A0C" w14:paraId="0E4CE74A" w14:textId="77777777">
              <w:trPr>
                <w:trHeight w:val="89"/>
              </w:trPr>
              <w:tc>
                <w:tcPr>
                  <w:tcW w:w="414" w:type="dxa"/>
                  <w:tcMar>
                    <w:top w:w="0" w:type="dxa"/>
                    <w:left w:w="108" w:type="dxa"/>
                    <w:bottom w:w="0" w:type="dxa"/>
                    <w:right w:w="108" w:type="dxa"/>
                  </w:tcMar>
                </w:tcPr>
                <w:p w:rsidRPr="00A600F1" w:rsidR="00965F6A" w:rsidP="00FC2E12" w:rsidRDefault="00965F6A" w14:paraId="2544F32F" w14:textId="77777777">
                  <w:pPr>
                    <w:rPr>
                      <w:b/>
                      <w:bCs/>
                      <w:sz w:val="20"/>
                      <w:szCs w:val="20"/>
                    </w:rPr>
                  </w:pPr>
                  <w:r w:rsidRPr="00A600F1">
                    <w:rPr>
                      <w:b/>
                      <w:bCs/>
                      <w:sz w:val="20"/>
                      <w:szCs w:val="20"/>
                    </w:rPr>
                    <w:t>2</w:t>
                  </w:r>
                </w:p>
              </w:tc>
              <w:tc>
                <w:tcPr>
                  <w:tcW w:w="509" w:type="dxa"/>
                  <w:tcMar>
                    <w:top w:w="0" w:type="dxa"/>
                    <w:left w:w="108" w:type="dxa"/>
                    <w:bottom w:w="0" w:type="dxa"/>
                    <w:right w:w="108" w:type="dxa"/>
                  </w:tcMar>
                </w:tcPr>
                <w:p w:rsidRPr="00A600F1" w:rsidR="00965F6A" w:rsidP="00FC2E12" w:rsidRDefault="00965F6A" w14:paraId="613226AB" w14:textId="77777777">
                  <w:pPr>
                    <w:rPr>
                      <w:sz w:val="20"/>
                      <w:szCs w:val="20"/>
                    </w:rPr>
                  </w:pPr>
                  <w:r w:rsidRPr="00A600F1">
                    <w:rPr>
                      <w:sz w:val="20"/>
                      <w:szCs w:val="20"/>
                    </w:rPr>
                    <w:t>N</w:t>
                  </w:r>
                </w:p>
              </w:tc>
              <w:tc>
                <w:tcPr>
                  <w:tcW w:w="867" w:type="dxa"/>
                  <w:tcMar>
                    <w:top w:w="0" w:type="dxa"/>
                    <w:left w:w="108" w:type="dxa"/>
                    <w:bottom w:w="0" w:type="dxa"/>
                    <w:right w:w="108" w:type="dxa"/>
                  </w:tcMar>
                </w:tcPr>
                <w:p w:rsidRPr="00A600F1" w:rsidR="00965F6A" w:rsidP="00FC2E12" w:rsidRDefault="00965F6A" w14:paraId="5C024ABB" w14:textId="77777777">
                  <w:pPr>
                    <w:rPr>
                      <w:sz w:val="20"/>
                      <w:szCs w:val="20"/>
                    </w:rPr>
                  </w:pPr>
                  <w:r w:rsidRPr="00A600F1">
                    <w:rPr>
                      <w:sz w:val="20"/>
                      <w:szCs w:val="20"/>
                    </w:rPr>
                    <w:t>Null</w:t>
                  </w:r>
                </w:p>
              </w:tc>
              <w:tc>
                <w:tcPr>
                  <w:tcW w:w="763" w:type="dxa"/>
                  <w:tcMar>
                    <w:top w:w="0" w:type="dxa"/>
                    <w:left w:w="108" w:type="dxa"/>
                    <w:bottom w:w="0" w:type="dxa"/>
                    <w:right w:w="108" w:type="dxa"/>
                  </w:tcMar>
                </w:tcPr>
                <w:p w:rsidRPr="00A600F1" w:rsidR="00965F6A" w:rsidP="00FC2E12" w:rsidRDefault="00965F6A" w14:paraId="5EF9D541" w14:textId="77777777">
                  <w:pPr>
                    <w:rPr>
                      <w:sz w:val="20"/>
                      <w:szCs w:val="20"/>
                    </w:rPr>
                  </w:pPr>
                  <w:r w:rsidRPr="00A600F1">
                    <w:rPr>
                      <w:sz w:val="20"/>
                      <w:szCs w:val="20"/>
                    </w:rPr>
                    <w:t>Y</w:t>
                  </w:r>
                </w:p>
              </w:tc>
              <w:tc>
                <w:tcPr>
                  <w:tcW w:w="4250" w:type="dxa"/>
                  <w:tcMar>
                    <w:top w:w="0" w:type="dxa"/>
                    <w:left w:w="108" w:type="dxa"/>
                    <w:bottom w:w="0" w:type="dxa"/>
                    <w:right w:w="108" w:type="dxa"/>
                  </w:tcMar>
                </w:tcPr>
                <w:p w:rsidRPr="00A600F1" w:rsidR="00965F6A" w:rsidP="004C0D8E" w:rsidRDefault="00965F6A" w14:paraId="3176F8FA" w14:textId="77777777">
                  <w:pPr>
                    <w:pStyle w:val="ListParagraph"/>
                    <w:numPr>
                      <w:ilvl w:val="0"/>
                      <w:numId w:val="21"/>
                    </w:numPr>
                    <w:jc w:val="both"/>
                    <w:rPr>
                      <w:sz w:val="20"/>
                    </w:rPr>
                  </w:pPr>
                  <w:r w:rsidRPr="00A600F1">
                    <w:rPr>
                      <w:sz w:val="20"/>
                    </w:rPr>
                    <w:t xml:space="preserve">If for the given loan account, </w:t>
                  </w:r>
                  <w:r w:rsidRPr="00A600F1">
                    <w:rPr>
                      <w:sz w:val="20"/>
                      <w:u w:val="single"/>
                    </w:rPr>
                    <w:t>there is</w:t>
                  </w:r>
                  <w:r w:rsidRPr="00A600F1">
                    <w:rPr>
                      <w:sz w:val="20"/>
                    </w:rPr>
                    <w:t xml:space="preserve"> FDD/FDA present in the CG table </w:t>
                  </w:r>
                  <w:r w:rsidRPr="00A600F1">
                    <w:rPr>
                      <w:sz w:val="20"/>
                      <w:u w:val="single"/>
                    </w:rPr>
                    <w:t>(for that customer id which is Latest)</w:t>
                  </w:r>
                  <w:r w:rsidRPr="00A600F1">
                    <w:rPr>
                      <w:sz w:val="20"/>
                    </w:rPr>
                    <w:t xml:space="preserve">, then, </w:t>
                  </w:r>
                  <w:r w:rsidRPr="00A600F1">
                    <w:rPr>
                      <w:sz w:val="20"/>
                      <w:szCs w:val="20"/>
                    </w:rPr>
                    <w:t>then, the NPA date provided in the update information is NOT between this first disbursement date and current system date (inclusive of current system date only) then reject. [here the latest FDD is being considered]</w:t>
                  </w:r>
                </w:p>
                <w:p w:rsidRPr="00A600F1" w:rsidR="00965F6A" w:rsidP="004C0D8E" w:rsidRDefault="00965F6A" w14:paraId="3C3A6AE8" w14:textId="77777777">
                  <w:pPr>
                    <w:pStyle w:val="ListParagraph"/>
                    <w:numPr>
                      <w:ilvl w:val="0"/>
                      <w:numId w:val="21"/>
                    </w:numPr>
                    <w:jc w:val="both"/>
                    <w:rPr>
                      <w:sz w:val="20"/>
                    </w:rPr>
                  </w:pPr>
                  <w:r w:rsidRPr="00A600F1">
                    <w:rPr>
                      <w:sz w:val="20"/>
                    </w:rPr>
                    <w:t xml:space="preserve">If for the given loan account, </w:t>
                  </w:r>
                  <w:r w:rsidRPr="00A600F1">
                    <w:rPr>
                      <w:sz w:val="20"/>
                      <w:u w:val="single"/>
                    </w:rPr>
                    <w:t>there is NO</w:t>
                  </w:r>
                  <w:r w:rsidRPr="00A600F1">
                    <w:rPr>
                      <w:sz w:val="20"/>
                    </w:rPr>
                    <w:t xml:space="preserve"> FDD/FDA present in the CG table, then, system checks FDD/FDA present in the same input file </w:t>
                  </w:r>
                  <w:r w:rsidRPr="00A600F1">
                    <w:rPr>
                      <w:sz w:val="20"/>
                      <w:u w:val="single"/>
                    </w:rPr>
                    <w:t>(for that loan account)</w:t>
                  </w:r>
                  <w:r w:rsidRPr="00A600F1">
                    <w:rPr>
                      <w:sz w:val="20"/>
                    </w:rPr>
                    <w:t xml:space="preserve">, if present, </w:t>
                  </w:r>
                  <w:r w:rsidRPr="00A600F1">
                    <w:rPr>
                      <w:sz w:val="20"/>
                      <w:szCs w:val="20"/>
                    </w:rPr>
                    <w:t>then, the NPA date provided in the update information is NOT between this first disbursement date and current system date (inclusive of current system date only) then reject.</w:t>
                  </w:r>
                </w:p>
                <w:p w:rsidRPr="00A600F1" w:rsidR="00965F6A" w:rsidP="004C0D8E" w:rsidRDefault="00965F6A" w14:paraId="28242930" w14:textId="77777777">
                  <w:pPr>
                    <w:pStyle w:val="ListParagraph"/>
                    <w:numPr>
                      <w:ilvl w:val="0"/>
                      <w:numId w:val="22"/>
                    </w:numPr>
                    <w:spacing w:after="0" w:line="240" w:lineRule="auto"/>
                    <w:rPr>
                      <w:sz w:val="20"/>
                      <w:szCs w:val="20"/>
                    </w:rPr>
                  </w:pPr>
                  <w:r w:rsidRPr="00A600F1">
                    <w:rPr>
                      <w:sz w:val="20"/>
                    </w:rPr>
                    <w:t xml:space="preserve">If for the given loan account, </w:t>
                  </w:r>
                  <w:r w:rsidRPr="00A600F1">
                    <w:rPr>
                      <w:sz w:val="20"/>
                      <w:u w:val="single"/>
                    </w:rPr>
                    <w:t>there is NO</w:t>
                  </w:r>
                  <w:r w:rsidRPr="00A600F1">
                    <w:rPr>
                      <w:sz w:val="20"/>
                    </w:rPr>
                    <w:t xml:space="preserve"> FDD/FDA present in the CG table AND Not present in the input file, then error.</w:t>
                  </w:r>
                </w:p>
              </w:tc>
            </w:tr>
            <w:tr w:rsidRPr="00A600F1" w:rsidR="00965F6A" w:rsidTr="005B2A0C" w14:paraId="17927D34" w14:textId="77777777">
              <w:trPr>
                <w:trHeight w:val="89"/>
              </w:trPr>
              <w:tc>
                <w:tcPr>
                  <w:tcW w:w="414" w:type="dxa"/>
                  <w:tcMar>
                    <w:top w:w="0" w:type="dxa"/>
                    <w:left w:w="108" w:type="dxa"/>
                    <w:bottom w:w="0" w:type="dxa"/>
                    <w:right w:w="108" w:type="dxa"/>
                  </w:tcMar>
                </w:tcPr>
                <w:p w:rsidRPr="00A600F1" w:rsidR="00965F6A" w:rsidP="00FC2E12" w:rsidRDefault="00965F6A" w14:paraId="3751B4FC" w14:textId="77777777">
                  <w:pPr>
                    <w:rPr>
                      <w:b/>
                      <w:bCs/>
                      <w:sz w:val="20"/>
                      <w:szCs w:val="20"/>
                    </w:rPr>
                  </w:pPr>
                  <w:r w:rsidRPr="00A600F1">
                    <w:rPr>
                      <w:b/>
                      <w:bCs/>
                      <w:sz w:val="20"/>
                      <w:szCs w:val="20"/>
                    </w:rPr>
                    <w:t>3</w:t>
                  </w:r>
                </w:p>
              </w:tc>
              <w:tc>
                <w:tcPr>
                  <w:tcW w:w="509" w:type="dxa"/>
                  <w:tcMar>
                    <w:top w:w="0" w:type="dxa"/>
                    <w:left w:w="108" w:type="dxa"/>
                    <w:bottom w:w="0" w:type="dxa"/>
                    <w:right w:w="108" w:type="dxa"/>
                  </w:tcMar>
                </w:tcPr>
                <w:p w:rsidRPr="00A600F1" w:rsidR="00965F6A" w:rsidP="00FC2E12" w:rsidRDefault="00965F6A" w14:paraId="5498FCBD" w14:textId="77777777">
                  <w:pPr>
                    <w:rPr>
                      <w:sz w:val="20"/>
                      <w:szCs w:val="20"/>
                    </w:rPr>
                  </w:pPr>
                  <w:r w:rsidRPr="00A600F1">
                    <w:rPr>
                      <w:sz w:val="20"/>
                      <w:szCs w:val="20"/>
                    </w:rPr>
                    <w:t>N</w:t>
                  </w:r>
                </w:p>
              </w:tc>
              <w:tc>
                <w:tcPr>
                  <w:tcW w:w="867" w:type="dxa"/>
                  <w:tcMar>
                    <w:top w:w="0" w:type="dxa"/>
                    <w:left w:w="108" w:type="dxa"/>
                    <w:bottom w:w="0" w:type="dxa"/>
                    <w:right w:w="108" w:type="dxa"/>
                  </w:tcMar>
                </w:tcPr>
                <w:p w:rsidRPr="00A600F1" w:rsidR="00965F6A" w:rsidP="00FC2E12" w:rsidRDefault="00965F6A" w14:paraId="0C24CCA9" w14:textId="77777777">
                  <w:pPr>
                    <w:rPr>
                      <w:sz w:val="20"/>
                      <w:szCs w:val="20"/>
                    </w:rPr>
                  </w:pPr>
                  <w:r w:rsidRPr="00A600F1">
                    <w:rPr>
                      <w:sz w:val="20"/>
                      <w:szCs w:val="20"/>
                    </w:rPr>
                    <w:t>Null</w:t>
                  </w:r>
                </w:p>
                <w:p w:rsidRPr="00A600F1" w:rsidR="00965F6A" w:rsidP="00FC2E12" w:rsidRDefault="00965F6A" w14:paraId="7ACC1561" w14:textId="77777777">
                  <w:pPr>
                    <w:rPr>
                      <w:sz w:val="20"/>
                      <w:szCs w:val="20"/>
                    </w:rPr>
                  </w:pPr>
                  <w:r w:rsidRPr="00A600F1">
                    <w:rPr>
                      <w:sz w:val="20"/>
                      <w:szCs w:val="20"/>
                    </w:rPr>
                    <w:t>(Such that there is previous NPA Y record with NPA date as D1)</w:t>
                  </w:r>
                </w:p>
              </w:tc>
              <w:tc>
                <w:tcPr>
                  <w:tcW w:w="763" w:type="dxa"/>
                  <w:tcMar>
                    <w:top w:w="0" w:type="dxa"/>
                    <w:left w:w="108" w:type="dxa"/>
                    <w:bottom w:w="0" w:type="dxa"/>
                    <w:right w:w="108" w:type="dxa"/>
                  </w:tcMar>
                </w:tcPr>
                <w:p w:rsidRPr="00A600F1" w:rsidR="00965F6A" w:rsidP="00FC2E12" w:rsidRDefault="00965F6A" w14:paraId="025D2DF7" w14:textId="77777777">
                  <w:pPr>
                    <w:rPr>
                      <w:sz w:val="20"/>
                      <w:szCs w:val="20"/>
                    </w:rPr>
                  </w:pPr>
                  <w:r w:rsidRPr="00A600F1">
                    <w:rPr>
                      <w:sz w:val="20"/>
                      <w:szCs w:val="20"/>
                    </w:rPr>
                    <w:t>Y</w:t>
                  </w:r>
                </w:p>
              </w:tc>
              <w:tc>
                <w:tcPr>
                  <w:tcW w:w="4250" w:type="dxa"/>
                  <w:tcMar>
                    <w:top w:w="0" w:type="dxa"/>
                    <w:left w:w="108" w:type="dxa"/>
                    <w:bottom w:w="0" w:type="dxa"/>
                    <w:right w:w="108" w:type="dxa"/>
                  </w:tcMar>
                </w:tcPr>
                <w:p w:rsidRPr="00A600F1" w:rsidR="00965F6A" w:rsidP="00FC2E12" w:rsidRDefault="00965F6A" w14:paraId="4BB91CCB" w14:textId="77777777">
                  <w:pPr>
                    <w:spacing w:after="0" w:line="240" w:lineRule="auto"/>
                    <w:rPr>
                      <w:sz w:val="20"/>
                      <w:szCs w:val="20"/>
                    </w:rPr>
                  </w:pPr>
                  <w:r w:rsidRPr="00A600F1">
                    <w:rPr>
                      <w:sz w:val="20"/>
                      <w:szCs w:val="20"/>
                    </w:rPr>
                    <w:t>Date provided is NOT Later than D1 OR EXCEEDS current system date</w:t>
                  </w:r>
                </w:p>
              </w:tc>
            </w:tr>
            <w:tr w:rsidRPr="00A600F1" w:rsidR="00965F6A" w:rsidTr="005B2A0C" w14:paraId="588A941C" w14:textId="77777777">
              <w:trPr>
                <w:trHeight w:val="89"/>
              </w:trPr>
              <w:tc>
                <w:tcPr>
                  <w:tcW w:w="414" w:type="dxa"/>
                  <w:tcMar>
                    <w:top w:w="0" w:type="dxa"/>
                    <w:left w:w="108" w:type="dxa"/>
                    <w:bottom w:w="0" w:type="dxa"/>
                    <w:right w:w="108" w:type="dxa"/>
                  </w:tcMar>
                </w:tcPr>
                <w:p w:rsidRPr="00A600F1" w:rsidR="00965F6A" w:rsidP="00FC2E12" w:rsidRDefault="00965F6A" w14:paraId="69D9FC1F" w14:textId="77777777">
                  <w:pPr>
                    <w:rPr>
                      <w:b/>
                      <w:bCs/>
                      <w:sz w:val="20"/>
                      <w:szCs w:val="20"/>
                    </w:rPr>
                  </w:pPr>
                  <w:r w:rsidRPr="00A600F1">
                    <w:rPr>
                      <w:b/>
                      <w:bCs/>
                      <w:sz w:val="20"/>
                      <w:szCs w:val="20"/>
                    </w:rPr>
                    <w:t>3</w:t>
                  </w:r>
                </w:p>
              </w:tc>
              <w:tc>
                <w:tcPr>
                  <w:tcW w:w="509" w:type="dxa"/>
                  <w:tcMar>
                    <w:top w:w="0" w:type="dxa"/>
                    <w:left w:w="108" w:type="dxa"/>
                    <w:bottom w:w="0" w:type="dxa"/>
                    <w:right w:w="108" w:type="dxa"/>
                  </w:tcMar>
                </w:tcPr>
                <w:p w:rsidRPr="00A600F1" w:rsidR="00965F6A" w:rsidP="00FC2E12" w:rsidRDefault="00965F6A" w14:paraId="6AAA0EFF" w14:textId="77777777">
                  <w:pPr>
                    <w:rPr>
                      <w:sz w:val="20"/>
                      <w:szCs w:val="20"/>
                    </w:rPr>
                  </w:pPr>
                  <w:r w:rsidRPr="00A600F1">
                    <w:rPr>
                      <w:sz w:val="20"/>
                      <w:szCs w:val="20"/>
                    </w:rPr>
                    <w:t>Y</w:t>
                  </w:r>
                </w:p>
              </w:tc>
              <w:tc>
                <w:tcPr>
                  <w:tcW w:w="867" w:type="dxa"/>
                  <w:tcMar>
                    <w:top w:w="0" w:type="dxa"/>
                    <w:left w:w="108" w:type="dxa"/>
                    <w:bottom w:w="0" w:type="dxa"/>
                    <w:right w:w="108" w:type="dxa"/>
                  </w:tcMar>
                </w:tcPr>
                <w:p w:rsidRPr="00A600F1" w:rsidR="00965F6A" w:rsidP="00FC2E12" w:rsidRDefault="00965F6A" w14:paraId="190E2F65" w14:textId="77777777">
                  <w:pPr>
                    <w:rPr>
                      <w:sz w:val="20"/>
                      <w:szCs w:val="20"/>
                    </w:rPr>
                  </w:pPr>
                  <w:r w:rsidRPr="00A600F1">
                    <w:rPr>
                      <w:sz w:val="20"/>
                      <w:szCs w:val="20"/>
                    </w:rPr>
                    <w:t>Valid Date - D1</w:t>
                  </w:r>
                </w:p>
              </w:tc>
              <w:tc>
                <w:tcPr>
                  <w:tcW w:w="763" w:type="dxa"/>
                  <w:tcMar>
                    <w:top w:w="0" w:type="dxa"/>
                    <w:left w:w="108" w:type="dxa"/>
                    <w:bottom w:w="0" w:type="dxa"/>
                    <w:right w:w="108" w:type="dxa"/>
                  </w:tcMar>
                </w:tcPr>
                <w:p w:rsidRPr="00A600F1" w:rsidR="00965F6A" w:rsidP="00FC2E12" w:rsidRDefault="00965F6A" w14:paraId="503CF89A" w14:textId="77777777">
                  <w:pPr>
                    <w:rPr>
                      <w:sz w:val="20"/>
                      <w:szCs w:val="20"/>
                    </w:rPr>
                  </w:pPr>
                  <w:r w:rsidRPr="00A600F1">
                    <w:rPr>
                      <w:sz w:val="20"/>
                      <w:szCs w:val="20"/>
                    </w:rPr>
                    <w:t>N</w:t>
                  </w:r>
                </w:p>
              </w:tc>
              <w:tc>
                <w:tcPr>
                  <w:tcW w:w="4250" w:type="dxa"/>
                  <w:tcMar>
                    <w:top w:w="0" w:type="dxa"/>
                    <w:left w:w="108" w:type="dxa"/>
                    <w:bottom w:w="0" w:type="dxa"/>
                    <w:right w:w="108" w:type="dxa"/>
                  </w:tcMar>
                </w:tcPr>
                <w:p w:rsidRPr="00A600F1" w:rsidR="00965F6A" w:rsidP="00FC2E12" w:rsidRDefault="00965F6A" w14:paraId="4E1A0DA7" w14:textId="77777777">
                  <w:pPr>
                    <w:spacing w:after="0" w:line="240" w:lineRule="auto"/>
                    <w:rPr>
                      <w:sz w:val="20"/>
                      <w:szCs w:val="20"/>
                    </w:rPr>
                  </w:pPr>
                  <w:r w:rsidRPr="00A600F1">
                    <w:rPr>
                      <w:sz w:val="20"/>
                      <w:szCs w:val="20"/>
                    </w:rPr>
                    <w:t>NOT NULL</w:t>
                  </w:r>
                </w:p>
              </w:tc>
            </w:tr>
            <w:tr w:rsidRPr="00A600F1" w:rsidR="00965F6A" w:rsidTr="005B2A0C" w14:paraId="51CD9754" w14:textId="77777777">
              <w:trPr>
                <w:trHeight w:val="89"/>
              </w:trPr>
              <w:tc>
                <w:tcPr>
                  <w:tcW w:w="414" w:type="dxa"/>
                  <w:tcMar>
                    <w:top w:w="0" w:type="dxa"/>
                    <w:left w:w="108" w:type="dxa"/>
                    <w:bottom w:w="0" w:type="dxa"/>
                    <w:right w:w="108" w:type="dxa"/>
                  </w:tcMar>
                </w:tcPr>
                <w:p w:rsidRPr="00A600F1" w:rsidR="00965F6A" w:rsidP="00FC2E12" w:rsidRDefault="00965F6A" w14:paraId="5760EB35" w14:textId="77777777">
                  <w:pPr>
                    <w:rPr>
                      <w:b/>
                      <w:bCs/>
                      <w:sz w:val="20"/>
                      <w:szCs w:val="20"/>
                    </w:rPr>
                  </w:pPr>
                  <w:r w:rsidRPr="00A600F1">
                    <w:rPr>
                      <w:b/>
                      <w:bCs/>
                      <w:sz w:val="20"/>
                      <w:szCs w:val="20"/>
                    </w:rPr>
                    <w:t>4</w:t>
                  </w:r>
                </w:p>
              </w:tc>
              <w:tc>
                <w:tcPr>
                  <w:tcW w:w="509" w:type="dxa"/>
                  <w:tcMar>
                    <w:top w:w="0" w:type="dxa"/>
                    <w:left w:w="108" w:type="dxa"/>
                    <w:bottom w:w="0" w:type="dxa"/>
                    <w:right w:w="108" w:type="dxa"/>
                  </w:tcMar>
                </w:tcPr>
                <w:p w:rsidRPr="00A600F1" w:rsidR="00965F6A" w:rsidP="00FC2E12" w:rsidRDefault="00965F6A" w14:paraId="3C2C45D1" w14:textId="77777777">
                  <w:pPr>
                    <w:rPr>
                      <w:sz w:val="20"/>
                      <w:szCs w:val="20"/>
                    </w:rPr>
                  </w:pPr>
                  <w:r w:rsidRPr="00A600F1">
                    <w:rPr>
                      <w:sz w:val="20"/>
                      <w:szCs w:val="20"/>
                    </w:rPr>
                    <w:t>Y</w:t>
                  </w:r>
                </w:p>
              </w:tc>
              <w:tc>
                <w:tcPr>
                  <w:tcW w:w="867" w:type="dxa"/>
                  <w:tcMar>
                    <w:top w:w="0" w:type="dxa"/>
                    <w:left w:w="108" w:type="dxa"/>
                    <w:bottom w:w="0" w:type="dxa"/>
                    <w:right w:w="108" w:type="dxa"/>
                  </w:tcMar>
                </w:tcPr>
                <w:p w:rsidRPr="00A600F1" w:rsidR="00965F6A" w:rsidP="00FC2E12" w:rsidRDefault="00965F6A" w14:paraId="097F3C8B" w14:textId="77777777">
                  <w:pPr>
                    <w:rPr>
                      <w:sz w:val="20"/>
                      <w:szCs w:val="20"/>
                    </w:rPr>
                  </w:pPr>
                  <w:r w:rsidRPr="00A600F1">
                    <w:rPr>
                      <w:sz w:val="20"/>
                      <w:szCs w:val="20"/>
                    </w:rPr>
                    <w:t>Valid Date - D1</w:t>
                  </w:r>
                </w:p>
              </w:tc>
              <w:tc>
                <w:tcPr>
                  <w:tcW w:w="763" w:type="dxa"/>
                  <w:tcMar>
                    <w:top w:w="0" w:type="dxa"/>
                    <w:left w:w="108" w:type="dxa"/>
                    <w:bottom w:w="0" w:type="dxa"/>
                    <w:right w:w="108" w:type="dxa"/>
                  </w:tcMar>
                </w:tcPr>
                <w:p w:rsidRPr="00A600F1" w:rsidR="00965F6A" w:rsidP="00FC2E12" w:rsidRDefault="00965F6A" w14:paraId="71425D43" w14:textId="77777777">
                  <w:pPr>
                    <w:rPr>
                      <w:sz w:val="20"/>
                      <w:szCs w:val="20"/>
                    </w:rPr>
                  </w:pPr>
                  <w:r w:rsidRPr="00A600F1">
                    <w:rPr>
                      <w:sz w:val="20"/>
                      <w:szCs w:val="20"/>
                    </w:rPr>
                    <w:t>Y</w:t>
                  </w:r>
                </w:p>
              </w:tc>
              <w:tc>
                <w:tcPr>
                  <w:tcW w:w="4250" w:type="dxa"/>
                  <w:tcMar>
                    <w:top w:w="0" w:type="dxa"/>
                    <w:left w:w="108" w:type="dxa"/>
                    <w:bottom w:w="0" w:type="dxa"/>
                    <w:right w:w="108" w:type="dxa"/>
                  </w:tcMar>
                </w:tcPr>
                <w:p w:rsidRPr="00A600F1" w:rsidR="00965F6A" w:rsidP="004C0D8E" w:rsidRDefault="00965F6A" w14:paraId="1A00B918" w14:textId="77777777">
                  <w:pPr>
                    <w:pStyle w:val="ListParagraph"/>
                    <w:numPr>
                      <w:ilvl w:val="0"/>
                      <w:numId w:val="22"/>
                    </w:numPr>
                    <w:spacing w:after="0" w:line="240" w:lineRule="auto"/>
                    <w:rPr>
                      <w:sz w:val="20"/>
                      <w:szCs w:val="20"/>
                    </w:rPr>
                  </w:pPr>
                  <w:r w:rsidRPr="00A600F1">
                    <w:rPr>
                      <w:sz w:val="20"/>
                      <w:szCs w:val="20"/>
                    </w:rPr>
                    <w:t>NOT SAME AS D1</w:t>
                  </w:r>
                </w:p>
                <w:p w:rsidRPr="00A600F1" w:rsidR="00965F6A" w:rsidP="004C0D8E" w:rsidRDefault="00965F6A" w14:paraId="28C99AF9" w14:textId="77777777">
                  <w:pPr>
                    <w:pStyle w:val="ListParagraph"/>
                    <w:numPr>
                      <w:ilvl w:val="0"/>
                      <w:numId w:val="22"/>
                    </w:numPr>
                    <w:spacing w:after="0" w:line="240" w:lineRule="auto"/>
                    <w:rPr>
                      <w:sz w:val="20"/>
                      <w:szCs w:val="20"/>
                    </w:rPr>
                  </w:pPr>
                  <w:r w:rsidRPr="00A600F1">
                    <w:rPr>
                      <w:sz w:val="20"/>
                      <w:szCs w:val="20"/>
                    </w:rPr>
                    <w:t>Earlier to D1</w:t>
                  </w:r>
                </w:p>
                <w:p w:rsidRPr="00A600F1" w:rsidR="00965F6A" w:rsidP="004C0D8E" w:rsidRDefault="00965F6A" w14:paraId="594B0059" w14:textId="77777777">
                  <w:pPr>
                    <w:pStyle w:val="ListParagraph"/>
                    <w:numPr>
                      <w:ilvl w:val="0"/>
                      <w:numId w:val="22"/>
                    </w:numPr>
                    <w:spacing w:after="0" w:line="240" w:lineRule="auto"/>
                    <w:rPr>
                      <w:sz w:val="20"/>
                      <w:szCs w:val="20"/>
                    </w:rPr>
                  </w:pPr>
                  <w:r w:rsidRPr="00A600F1">
                    <w:rPr>
                      <w:sz w:val="20"/>
                      <w:szCs w:val="20"/>
                    </w:rPr>
                    <w:t xml:space="preserve">Later than Current System </w:t>
                  </w:r>
                </w:p>
                <w:p w:rsidRPr="00A600F1" w:rsidR="00965F6A" w:rsidP="00FC2E12" w:rsidRDefault="00965F6A" w14:paraId="2D593185" w14:textId="77777777">
                  <w:pPr>
                    <w:pStyle w:val="ListParagraph"/>
                    <w:spacing w:after="0" w:line="240" w:lineRule="auto"/>
                    <w:ind w:left="360"/>
                    <w:rPr>
                      <w:sz w:val="20"/>
                      <w:szCs w:val="20"/>
                    </w:rPr>
                  </w:pPr>
                  <w:r w:rsidRPr="00A600F1">
                    <w:rPr>
                      <w:sz w:val="20"/>
                      <w:szCs w:val="20"/>
                    </w:rPr>
                    <w:t>Date</w:t>
                  </w:r>
                </w:p>
              </w:tc>
            </w:tr>
            <w:tr w:rsidRPr="00A600F1" w:rsidR="00965F6A" w:rsidTr="005B2A0C" w14:paraId="0138DDA3" w14:textId="77777777">
              <w:trPr>
                <w:trHeight w:val="89"/>
              </w:trPr>
              <w:tc>
                <w:tcPr>
                  <w:tcW w:w="414" w:type="dxa"/>
                  <w:tcMar>
                    <w:top w:w="0" w:type="dxa"/>
                    <w:left w:w="108" w:type="dxa"/>
                    <w:bottom w:w="0" w:type="dxa"/>
                    <w:right w:w="108" w:type="dxa"/>
                  </w:tcMar>
                </w:tcPr>
                <w:p w:rsidRPr="00A600F1" w:rsidR="00965F6A" w:rsidP="00FC2E12" w:rsidRDefault="00965F6A" w14:paraId="57334D74" w14:textId="77777777">
                  <w:pPr>
                    <w:rPr>
                      <w:b/>
                      <w:bCs/>
                      <w:sz w:val="20"/>
                      <w:szCs w:val="20"/>
                    </w:rPr>
                  </w:pPr>
                  <w:r w:rsidRPr="00A600F1">
                    <w:rPr>
                      <w:b/>
                      <w:bCs/>
                      <w:sz w:val="20"/>
                      <w:szCs w:val="20"/>
                    </w:rPr>
                    <w:t>5</w:t>
                  </w:r>
                </w:p>
              </w:tc>
              <w:tc>
                <w:tcPr>
                  <w:tcW w:w="509" w:type="dxa"/>
                  <w:tcMar>
                    <w:top w:w="0" w:type="dxa"/>
                    <w:left w:w="108" w:type="dxa"/>
                    <w:bottom w:w="0" w:type="dxa"/>
                    <w:right w:w="108" w:type="dxa"/>
                  </w:tcMar>
                </w:tcPr>
                <w:p w:rsidRPr="00A600F1" w:rsidR="00965F6A" w:rsidP="00FC2E12" w:rsidRDefault="00965F6A" w14:paraId="662F301B" w14:textId="77777777">
                  <w:pPr>
                    <w:rPr>
                      <w:sz w:val="20"/>
                      <w:szCs w:val="20"/>
                    </w:rPr>
                  </w:pPr>
                  <w:r w:rsidRPr="00A600F1">
                    <w:rPr>
                      <w:sz w:val="20"/>
                      <w:szCs w:val="20"/>
                    </w:rPr>
                    <w:t>Y</w:t>
                  </w:r>
                </w:p>
              </w:tc>
              <w:tc>
                <w:tcPr>
                  <w:tcW w:w="867" w:type="dxa"/>
                  <w:tcMar>
                    <w:top w:w="0" w:type="dxa"/>
                    <w:left w:w="108" w:type="dxa"/>
                    <w:bottom w:w="0" w:type="dxa"/>
                    <w:right w:w="108" w:type="dxa"/>
                  </w:tcMar>
                </w:tcPr>
                <w:p w:rsidRPr="00A600F1" w:rsidR="00965F6A" w:rsidP="00FC2E12" w:rsidRDefault="00965F6A" w14:paraId="3B557B43" w14:textId="77777777">
                  <w:pPr>
                    <w:rPr>
                      <w:sz w:val="20"/>
                      <w:szCs w:val="20"/>
                    </w:rPr>
                  </w:pPr>
                  <w:r w:rsidRPr="00A600F1">
                    <w:rPr>
                      <w:sz w:val="20"/>
                      <w:szCs w:val="20"/>
                    </w:rPr>
                    <w:t>Valid Date - D1</w:t>
                  </w:r>
                </w:p>
              </w:tc>
              <w:tc>
                <w:tcPr>
                  <w:tcW w:w="763" w:type="dxa"/>
                  <w:tcMar>
                    <w:top w:w="0" w:type="dxa"/>
                    <w:left w:w="108" w:type="dxa"/>
                    <w:bottom w:w="0" w:type="dxa"/>
                    <w:right w:w="108" w:type="dxa"/>
                  </w:tcMar>
                </w:tcPr>
                <w:p w:rsidRPr="00A600F1" w:rsidR="00965F6A" w:rsidP="00FC2E12" w:rsidRDefault="00965F6A" w14:paraId="5966920E" w14:textId="77777777">
                  <w:pPr>
                    <w:rPr>
                      <w:sz w:val="20"/>
                      <w:szCs w:val="20"/>
                    </w:rPr>
                  </w:pPr>
                  <w:r w:rsidRPr="00A600F1">
                    <w:rPr>
                      <w:sz w:val="20"/>
                      <w:szCs w:val="20"/>
                    </w:rPr>
                    <w:t>Y</w:t>
                  </w:r>
                </w:p>
              </w:tc>
              <w:tc>
                <w:tcPr>
                  <w:tcW w:w="4250" w:type="dxa"/>
                  <w:tcMar>
                    <w:top w:w="0" w:type="dxa"/>
                    <w:left w:w="108" w:type="dxa"/>
                    <w:bottom w:w="0" w:type="dxa"/>
                    <w:right w:w="108" w:type="dxa"/>
                  </w:tcMar>
                </w:tcPr>
                <w:p w:rsidRPr="00A600F1" w:rsidR="00965F6A" w:rsidP="00FC2E12" w:rsidRDefault="00965F6A" w14:paraId="4EFDFF52" w14:textId="77777777">
                  <w:pPr>
                    <w:spacing w:after="0" w:line="240" w:lineRule="auto"/>
                    <w:rPr>
                      <w:sz w:val="20"/>
                      <w:szCs w:val="20"/>
                    </w:rPr>
                  </w:pPr>
                  <w:r w:rsidRPr="00A600F1">
                    <w:rPr>
                      <w:sz w:val="20"/>
                      <w:szCs w:val="20"/>
                    </w:rPr>
                    <w:t>NULL/SPACES</w:t>
                  </w:r>
                </w:p>
              </w:tc>
            </w:tr>
          </w:tbl>
          <w:p w:rsidRPr="00A600F1" w:rsidR="00965F6A" w:rsidP="00FC2E12" w:rsidRDefault="00965F6A" w14:paraId="7D9B5874"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4B9D5AB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For pt. 2 and 6, system first determines if the a/c in the system had NPA as Y, if yes, then the NPA = Y details provided in the input file along with the date for update is not being provided for first time (i.e. there has been an earlier occurrence where this account has become NPA). Thus, the check mentioned in pt. 6 will be applied on NPA date. Else, check mentioned in pt. 2 will be applied.</w:t>
            </w:r>
          </w:p>
          <w:p w:rsidRPr="00A600F1" w:rsidR="00965F6A" w:rsidP="00FC2E12" w:rsidRDefault="00965F6A" w14:paraId="6EAE1E88"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28D6318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For identifying the CG records in database, system, will use further filter of Scheme Id (i.e. Mudra Scheme), Portfolio, MLI Name, Customer Id and A/c No and Transaction Mode – 120001</w:t>
            </w:r>
          </w:p>
          <w:p w:rsidRPr="00A600F1" w:rsidR="00965F6A" w:rsidP="004C0D8E" w:rsidRDefault="00965F6A" w14:paraId="71791DB2" w14:textId="208459F9">
            <w:pPr>
              <w:pStyle w:val="ListParagraph"/>
              <w:numPr>
                <w:ilvl w:val="0"/>
                <w:numId w:val="26"/>
              </w:numPr>
              <w:jc w:val="both"/>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611CC0" w14:paraId="6824F92C"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7D8446BA" w14:textId="6699E4D7">
            <w:pPr>
              <w:jc w:val="both"/>
              <w:rPr>
                <w:sz w:val="20"/>
              </w:rPr>
            </w:pPr>
            <w:r w:rsidRPr="00A600F1">
              <w:rPr>
                <w:sz w:val="20"/>
              </w:rPr>
              <w:t>10</w:t>
            </w:r>
          </w:p>
        </w:tc>
        <w:tc>
          <w:tcPr>
            <w:tcW w:w="1929" w:type="dxa"/>
          </w:tcPr>
          <w:p w:rsidRPr="00A600F1" w:rsidR="00965F6A" w:rsidP="00FC2E12" w:rsidRDefault="00965F6A" w14:paraId="569A3A11" w14:textId="6C3C5B4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Modified Sanctioned Loan Amount/Limit (for each customer id of  loan a/c)</w:t>
            </w:r>
          </w:p>
        </w:tc>
        <w:tc>
          <w:tcPr>
            <w:tcW w:w="7920" w:type="dxa"/>
          </w:tcPr>
          <w:p w:rsidRPr="00A600F1" w:rsidR="00965F6A" w:rsidP="00FC2E12" w:rsidRDefault="00965F6A" w14:paraId="18CF6A12" w14:textId="628696E5">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IS EQUAL OR LESS THAN Zero</w:t>
            </w:r>
          </w:p>
        </w:tc>
      </w:tr>
      <w:tr w:rsidRPr="00A600F1" w:rsidR="00965F6A" w:rsidTr="00611CC0" w14:paraId="5035BD34"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6D77F582" w14:textId="7685A0D2">
            <w:pPr>
              <w:jc w:val="both"/>
              <w:rPr>
                <w:sz w:val="20"/>
              </w:rPr>
            </w:pPr>
            <w:r w:rsidRPr="00A600F1">
              <w:rPr>
                <w:sz w:val="20"/>
              </w:rPr>
              <w:t>11</w:t>
            </w:r>
          </w:p>
        </w:tc>
        <w:tc>
          <w:tcPr>
            <w:tcW w:w="1929" w:type="dxa"/>
          </w:tcPr>
          <w:p w:rsidRPr="00A600F1" w:rsidR="00965F6A" w:rsidP="00FC2E12" w:rsidRDefault="00965F6A" w14:paraId="2E1264FA" w14:textId="54158E82">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Modified Sanctioned Loan Amount/Limit (for each customer id of  loan a/c)</w:t>
            </w:r>
          </w:p>
        </w:tc>
        <w:tc>
          <w:tcPr>
            <w:tcW w:w="7920" w:type="dxa"/>
          </w:tcPr>
          <w:p w:rsidRPr="00A600F1" w:rsidR="00965F6A" w:rsidP="004C0D8E" w:rsidRDefault="00965F6A" w14:paraId="237F393B" w14:textId="77777777">
            <w:pPr>
              <w:pStyle w:val="ListParagraph"/>
              <w:numPr>
                <w:ilvl w:val="0"/>
                <w:numId w:val="5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If Loan is a Term Loan, then, this amount is Greater than the Sanction/Modified Sanction Amount of the Latest Record in CG Database. </w:t>
            </w:r>
          </w:p>
          <w:p w:rsidRPr="00A600F1" w:rsidR="00965F6A" w:rsidP="00FC2E12" w:rsidRDefault="00965F6A" w14:paraId="62C33F29" w14:textId="77777777">
            <w:pPr>
              <w:ind w:left="360"/>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For identifying the CG records in database, system, will use further filter of Scheme Id (i.e. Mudra Scheme), Portfolio, MLI Name, Customer Id and A/c No and Transaction Mode – 120001</w:t>
            </w:r>
          </w:p>
          <w:p w:rsidRPr="00A600F1" w:rsidR="00965F6A" w:rsidP="00FC2E12" w:rsidRDefault="00965F6A" w14:paraId="12B8A244" w14:textId="775AE09B">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If Loan is a Working Capital Loan and the amount is Zero, and, Loan Closed is ‘N’ </w:t>
            </w:r>
          </w:p>
        </w:tc>
      </w:tr>
      <w:tr w:rsidRPr="00A600F1" w:rsidR="00965F6A" w:rsidTr="00611CC0" w14:paraId="5AD967CE"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38A85E11" w14:textId="27F4449C">
            <w:pPr>
              <w:jc w:val="both"/>
              <w:rPr>
                <w:sz w:val="20"/>
              </w:rPr>
            </w:pPr>
            <w:r w:rsidRPr="00A600F1">
              <w:rPr>
                <w:sz w:val="20"/>
              </w:rPr>
              <w:t>12</w:t>
            </w:r>
          </w:p>
        </w:tc>
        <w:tc>
          <w:tcPr>
            <w:tcW w:w="1929" w:type="dxa"/>
          </w:tcPr>
          <w:p w:rsidRPr="00A600F1" w:rsidR="00965F6A" w:rsidP="00FC2E12" w:rsidRDefault="00965F6A" w14:paraId="2E2D746A" w14:textId="62B5E868">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Modified Sanctioned Loan Amount/Limit (for each customer id of  loan a/c)</w:t>
            </w:r>
          </w:p>
        </w:tc>
        <w:tc>
          <w:tcPr>
            <w:tcW w:w="7920" w:type="dxa"/>
          </w:tcPr>
          <w:p w:rsidRPr="00A600F1" w:rsidR="00965F6A" w:rsidP="00FC2E12" w:rsidRDefault="00965F6A" w14:paraId="157DB8DD" w14:textId="77777777">
            <w:pPr>
              <w:jc w:val="both"/>
              <w:cnfStyle w:val="000000000000" w:firstRow="0" w:lastRow="0" w:firstColumn="0" w:lastColumn="0" w:oddVBand="0" w:evenVBand="0" w:oddHBand="0" w:evenHBand="0" w:firstRowFirstColumn="0" w:firstRowLastColumn="0" w:lastRowFirstColumn="0" w:lastRowLastColumn="0"/>
              <w:rPr>
                <w:sz w:val="20"/>
              </w:rPr>
            </w:pPr>
          </w:p>
          <w:tbl>
            <w:tblPr>
              <w:tblStyle w:val="GridTable4-Accent4"/>
              <w:tblW w:w="5906"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640"/>
              <w:gridCol w:w="1050"/>
              <w:gridCol w:w="1315"/>
              <w:gridCol w:w="1179"/>
              <w:gridCol w:w="1722"/>
            </w:tblGrid>
            <w:tr w:rsidRPr="00A600F1" w:rsidR="00965F6A" w:rsidTr="009E37EE" w14:paraId="1839B094" w14:textId="77777777">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640" w:type="dxa"/>
                  <w:vMerge w:val="restart"/>
                  <w:tcBorders>
                    <w:top w:val="none" w:color="auto" w:sz="0" w:space="0"/>
                    <w:left w:val="none" w:color="auto" w:sz="0" w:space="0"/>
                    <w:bottom w:val="none" w:color="auto" w:sz="0" w:space="0"/>
                    <w:right w:val="none" w:color="auto" w:sz="0" w:space="0"/>
                  </w:tcBorders>
                </w:tcPr>
                <w:p w:rsidRPr="00A600F1" w:rsidR="00965F6A" w:rsidP="00FC2E12" w:rsidRDefault="00965F6A" w14:paraId="1329AE42" w14:textId="77777777">
                  <w:pPr>
                    <w:rPr>
                      <w:sz w:val="20"/>
                    </w:rPr>
                  </w:pPr>
                  <w:r w:rsidRPr="00A600F1">
                    <w:rPr>
                      <w:sz w:val="20"/>
                    </w:rPr>
                    <w:t>S. No.</w:t>
                  </w:r>
                </w:p>
              </w:tc>
              <w:tc>
                <w:tcPr>
                  <w:tcW w:w="2365" w:type="dxa"/>
                  <w:gridSpan w:val="2"/>
                  <w:tcBorders>
                    <w:top w:val="none" w:color="auto" w:sz="0" w:space="0"/>
                    <w:left w:val="none" w:color="auto" w:sz="0" w:space="0"/>
                    <w:bottom w:val="none" w:color="auto" w:sz="0" w:space="0"/>
                    <w:right w:val="none" w:color="auto" w:sz="0" w:space="0"/>
                  </w:tcBorders>
                </w:tcPr>
                <w:p w:rsidRPr="00A600F1" w:rsidR="00965F6A" w:rsidP="00FC2E12" w:rsidRDefault="00965F6A" w14:paraId="410EE7C1"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A600F1">
                    <w:rPr>
                      <w:sz w:val="20"/>
                    </w:rPr>
                    <w:t>Latest Record in CG Database for Given Loan Account</w:t>
                  </w:r>
                  <w:r w:rsidRPr="00A600F1">
                    <w:rPr>
                      <w:sz w:val="20"/>
                      <w:vertAlign w:val="superscript"/>
                    </w:rPr>
                    <w:t>1</w:t>
                  </w:r>
                </w:p>
              </w:tc>
              <w:tc>
                <w:tcPr>
                  <w:tcW w:w="2901" w:type="dxa"/>
                  <w:gridSpan w:val="2"/>
                  <w:tcBorders>
                    <w:top w:val="none" w:color="auto" w:sz="0" w:space="0"/>
                    <w:left w:val="none" w:color="auto" w:sz="0" w:space="0"/>
                    <w:bottom w:val="none" w:color="auto" w:sz="0" w:space="0"/>
                    <w:right w:val="none" w:color="auto" w:sz="0" w:space="0"/>
                  </w:tcBorders>
                </w:tcPr>
                <w:p w:rsidRPr="00A600F1" w:rsidR="00965F6A" w:rsidP="00FC2E12" w:rsidRDefault="00965F6A" w14:paraId="73DD9F6B"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A600F1">
                    <w:rPr>
                      <w:sz w:val="20"/>
                    </w:rPr>
                    <w:t>Record In Input File</w:t>
                  </w:r>
                </w:p>
              </w:tc>
            </w:tr>
            <w:tr w:rsidRPr="00A600F1" w:rsidR="00965F6A" w:rsidTr="009E37EE" w14:paraId="3CFF8DE5"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640" w:type="dxa"/>
                  <w:vMerge/>
                </w:tcPr>
                <w:p w:rsidRPr="00A600F1" w:rsidR="00965F6A" w:rsidP="00FC2E12" w:rsidRDefault="00965F6A" w14:paraId="7837D609" w14:textId="77777777">
                  <w:pPr>
                    <w:rPr>
                      <w:sz w:val="20"/>
                    </w:rPr>
                  </w:pPr>
                </w:p>
              </w:tc>
              <w:tc>
                <w:tcPr>
                  <w:tcW w:w="1050" w:type="dxa"/>
                  <w:shd w:val="clear" w:color="auto" w:fill="FFC000" w:themeFill="accent4"/>
                </w:tcPr>
                <w:p w:rsidRPr="00A600F1" w:rsidR="00965F6A" w:rsidP="00FC2E12" w:rsidRDefault="00965F6A" w14:paraId="111B00EC"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A600F1">
                    <w:rPr>
                      <w:b/>
                      <w:color w:val="FFFFFF" w:themeColor="background1"/>
                      <w:sz w:val="20"/>
                    </w:rPr>
                    <w:t>Modified Sanction Amount</w:t>
                  </w:r>
                </w:p>
              </w:tc>
              <w:tc>
                <w:tcPr>
                  <w:tcW w:w="1315" w:type="dxa"/>
                  <w:shd w:val="clear" w:color="auto" w:fill="FFC000" w:themeFill="accent4"/>
                </w:tcPr>
                <w:p w:rsidRPr="00A600F1" w:rsidR="00965F6A" w:rsidP="00FC2E12" w:rsidRDefault="00965F6A" w14:paraId="53FF15B4"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A600F1">
                    <w:rPr>
                      <w:b/>
                      <w:color w:val="FFFFFF" w:themeColor="background1"/>
                      <w:sz w:val="20"/>
                    </w:rPr>
                    <w:t>Modified Sanction Date</w:t>
                  </w:r>
                </w:p>
              </w:tc>
              <w:tc>
                <w:tcPr>
                  <w:tcW w:w="1179" w:type="dxa"/>
                  <w:shd w:val="clear" w:color="auto" w:fill="FFC000" w:themeFill="accent4"/>
                </w:tcPr>
                <w:p w:rsidRPr="00A600F1" w:rsidR="00965F6A" w:rsidP="00FC2E12" w:rsidRDefault="00965F6A" w14:paraId="7BF08E87" w14:textId="77777777">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A600F1">
                    <w:rPr>
                      <w:b/>
                      <w:color w:val="FFFFFF" w:themeColor="background1"/>
                      <w:sz w:val="20"/>
                    </w:rPr>
                    <w:t>Modified Sanction Amount</w:t>
                  </w:r>
                </w:p>
              </w:tc>
              <w:tc>
                <w:tcPr>
                  <w:tcW w:w="1722" w:type="dxa"/>
                  <w:shd w:val="clear" w:color="auto" w:fill="FFC000" w:themeFill="accent4"/>
                </w:tcPr>
                <w:p w:rsidRPr="00A600F1" w:rsidR="00965F6A" w:rsidP="00FC2E12" w:rsidRDefault="00965F6A" w14:paraId="5698BFB6" w14:textId="77777777">
                  <w:pPr>
                    <w:cnfStyle w:val="000000100000" w:firstRow="0" w:lastRow="0" w:firstColumn="0" w:lastColumn="0" w:oddVBand="0" w:evenVBand="0" w:oddHBand="1" w:evenHBand="0" w:firstRowFirstColumn="0" w:firstRowLastColumn="0" w:lastRowFirstColumn="0" w:lastRowLastColumn="0"/>
                    <w:rPr>
                      <w:sz w:val="20"/>
                    </w:rPr>
                  </w:pPr>
                  <w:r w:rsidRPr="00A600F1">
                    <w:rPr>
                      <w:b/>
                      <w:color w:val="FFFFFF" w:themeColor="background1"/>
                      <w:sz w:val="20"/>
                    </w:rPr>
                    <w:t>Modified Sanction Date</w:t>
                  </w:r>
                </w:p>
              </w:tc>
            </w:tr>
            <w:tr w:rsidRPr="00A600F1" w:rsidR="00965F6A" w:rsidTr="009E37EE" w14:paraId="0BE53316" w14:textId="77777777">
              <w:trPr>
                <w:trHeight w:val="121"/>
              </w:trPr>
              <w:tc>
                <w:tcPr>
                  <w:cnfStyle w:val="001000000000" w:firstRow="0" w:lastRow="0" w:firstColumn="1" w:lastColumn="0" w:oddVBand="0" w:evenVBand="0" w:oddHBand="0" w:evenHBand="0" w:firstRowFirstColumn="0" w:firstRowLastColumn="0" w:lastRowFirstColumn="0" w:lastRowLastColumn="0"/>
                  <w:tcW w:w="640" w:type="dxa"/>
                </w:tcPr>
                <w:p w:rsidRPr="00A600F1" w:rsidR="00965F6A" w:rsidP="00FC2E12" w:rsidRDefault="00965F6A" w14:paraId="32F36FCC" w14:textId="77777777">
                  <w:pPr>
                    <w:rPr>
                      <w:sz w:val="20"/>
                    </w:rPr>
                  </w:pPr>
                  <w:r w:rsidRPr="00A600F1">
                    <w:rPr>
                      <w:sz w:val="20"/>
                    </w:rPr>
                    <w:t>1</w:t>
                  </w:r>
                </w:p>
              </w:tc>
              <w:tc>
                <w:tcPr>
                  <w:tcW w:w="1050" w:type="dxa"/>
                </w:tcPr>
                <w:p w:rsidRPr="00A600F1" w:rsidR="00965F6A" w:rsidP="00FC2E12" w:rsidRDefault="00965F6A" w14:paraId="4014A446"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A1 (Where A1 is valid amount)</w:t>
                  </w:r>
                </w:p>
              </w:tc>
              <w:tc>
                <w:tcPr>
                  <w:tcW w:w="1315" w:type="dxa"/>
                </w:tcPr>
                <w:p w:rsidRPr="00A600F1" w:rsidR="00965F6A" w:rsidP="00FC2E12" w:rsidRDefault="00965F6A" w14:paraId="72EEEFFD"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Valid date – D1</w:t>
                  </w:r>
                </w:p>
              </w:tc>
              <w:tc>
                <w:tcPr>
                  <w:tcW w:w="1179" w:type="dxa"/>
                </w:tcPr>
                <w:p w:rsidRPr="00A600F1" w:rsidR="00965F6A" w:rsidP="00FC2E12" w:rsidRDefault="00965F6A" w14:paraId="53799F97" w14:textId="77777777">
                  <w:pPr>
                    <w:cnfStyle w:val="000000000000" w:firstRow="0" w:lastRow="0" w:firstColumn="0" w:lastColumn="0" w:oddVBand="0" w:evenVBand="0" w:oddHBand="0" w:evenHBand="0" w:firstRowFirstColumn="0" w:firstRowLastColumn="0" w:lastRowFirstColumn="0" w:lastRowLastColumn="0"/>
                    <w:rPr>
                      <w:sz w:val="20"/>
                    </w:rPr>
                  </w:pPr>
                  <w:r w:rsidRPr="00A600F1">
                    <w:rPr>
                      <w:sz w:val="20"/>
                    </w:rPr>
                    <w:t>Same as A1</w:t>
                  </w:r>
                </w:p>
              </w:tc>
              <w:tc>
                <w:tcPr>
                  <w:tcW w:w="1722" w:type="dxa"/>
                </w:tcPr>
                <w:p w:rsidRPr="00A600F1" w:rsidR="00965F6A" w:rsidP="004C0D8E" w:rsidRDefault="00965F6A" w14:paraId="7BEC463C"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Earlier than D1</w:t>
                  </w:r>
                </w:p>
                <w:p w:rsidRPr="00A600F1" w:rsidR="00965F6A" w:rsidP="004C0D8E" w:rsidRDefault="00965F6A" w14:paraId="324F5898"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EXCEEDS current system date</w:t>
                  </w:r>
                </w:p>
                <w:p w:rsidRPr="00A600F1" w:rsidR="00965F6A" w:rsidP="004C0D8E" w:rsidRDefault="00965F6A" w14:paraId="29068F2B" w14:textId="77777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0"/>
                    </w:rPr>
                  </w:pPr>
                  <w:r w:rsidRPr="00A600F1">
                    <w:rPr>
                      <w:sz w:val="20"/>
                    </w:rPr>
                    <w:t>NULL/SPACES</w:t>
                  </w:r>
                </w:p>
                <w:p w:rsidRPr="00A600F1" w:rsidR="00965F6A" w:rsidP="00FC2E12" w:rsidRDefault="00965F6A" w14:paraId="7BAF3730"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9E37EE" w14:paraId="69A1B282" w14:textId="77777777">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640" w:type="dxa"/>
                </w:tcPr>
                <w:p w:rsidRPr="00A600F1" w:rsidR="00965F6A" w:rsidP="00FC2E12" w:rsidRDefault="00965F6A" w14:paraId="72E59633" w14:textId="77777777">
                  <w:pPr>
                    <w:rPr>
                      <w:sz w:val="20"/>
                    </w:rPr>
                  </w:pPr>
                  <w:r w:rsidRPr="00A600F1">
                    <w:rPr>
                      <w:sz w:val="20"/>
                    </w:rPr>
                    <w:t>2</w:t>
                  </w:r>
                </w:p>
              </w:tc>
              <w:tc>
                <w:tcPr>
                  <w:tcW w:w="1050" w:type="dxa"/>
                </w:tcPr>
                <w:p w:rsidRPr="00A600F1" w:rsidR="00965F6A" w:rsidP="00FC2E12" w:rsidRDefault="00965F6A" w14:paraId="6CC0201B" w14:textId="77777777">
                  <w:pPr>
                    <w:cnfStyle w:val="000000100000" w:firstRow="0" w:lastRow="0" w:firstColumn="0" w:lastColumn="0" w:oddVBand="0" w:evenVBand="0" w:oddHBand="1" w:evenHBand="0" w:firstRowFirstColumn="0" w:firstRowLastColumn="0" w:lastRowFirstColumn="0" w:lastRowLastColumn="0"/>
                    <w:rPr>
                      <w:sz w:val="20"/>
                    </w:rPr>
                  </w:pPr>
                  <w:r w:rsidRPr="00A600F1">
                    <w:rPr>
                      <w:sz w:val="20"/>
                    </w:rPr>
                    <w:t>A1 (Where A1 is valid amount)</w:t>
                  </w:r>
                </w:p>
              </w:tc>
              <w:tc>
                <w:tcPr>
                  <w:tcW w:w="1315" w:type="dxa"/>
                </w:tcPr>
                <w:p w:rsidRPr="00A600F1" w:rsidR="00965F6A" w:rsidP="00FC2E12" w:rsidRDefault="00965F6A" w14:paraId="219C9622" w14:textId="77777777">
                  <w:pPr>
                    <w:cnfStyle w:val="000000100000" w:firstRow="0" w:lastRow="0" w:firstColumn="0" w:lastColumn="0" w:oddVBand="0" w:evenVBand="0" w:oddHBand="1" w:evenHBand="0" w:firstRowFirstColumn="0" w:firstRowLastColumn="0" w:lastRowFirstColumn="0" w:lastRowLastColumn="0"/>
                    <w:rPr>
                      <w:sz w:val="20"/>
                    </w:rPr>
                  </w:pPr>
                  <w:r w:rsidRPr="00A600F1">
                    <w:rPr>
                      <w:sz w:val="20"/>
                    </w:rPr>
                    <w:t>Valid date – D1</w:t>
                  </w:r>
                </w:p>
              </w:tc>
              <w:tc>
                <w:tcPr>
                  <w:tcW w:w="1179" w:type="dxa"/>
                </w:tcPr>
                <w:p w:rsidRPr="00A600F1" w:rsidR="00965F6A" w:rsidP="00FC2E12" w:rsidRDefault="00965F6A" w14:paraId="0F38669A" w14:textId="77777777">
                  <w:pPr>
                    <w:cnfStyle w:val="000000100000" w:firstRow="0" w:lastRow="0" w:firstColumn="0" w:lastColumn="0" w:oddVBand="0" w:evenVBand="0" w:oddHBand="1" w:evenHBand="0" w:firstRowFirstColumn="0" w:firstRowLastColumn="0" w:lastRowFirstColumn="0" w:lastRowLastColumn="0"/>
                    <w:rPr>
                      <w:sz w:val="20"/>
                    </w:rPr>
                  </w:pPr>
                  <w:r w:rsidRPr="00A600F1">
                    <w:rPr>
                      <w:sz w:val="20"/>
                    </w:rPr>
                    <w:t>NOT Same as A1</w:t>
                  </w:r>
                </w:p>
              </w:tc>
              <w:tc>
                <w:tcPr>
                  <w:tcW w:w="1722" w:type="dxa"/>
                </w:tcPr>
                <w:p w:rsidRPr="00A600F1" w:rsidR="00965F6A" w:rsidP="004C0D8E" w:rsidRDefault="00965F6A" w14:paraId="01C4EA08" w14:textId="77777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0"/>
                    </w:rPr>
                  </w:pPr>
                  <w:r w:rsidRPr="00A600F1">
                    <w:rPr>
                      <w:sz w:val="20"/>
                    </w:rPr>
                    <w:t>Earlier than D1</w:t>
                  </w:r>
                </w:p>
                <w:p w:rsidRPr="00A600F1" w:rsidR="00965F6A" w:rsidP="004C0D8E" w:rsidRDefault="00965F6A" w14:paraId="7A52DE57" w14:textId="77777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0"/>
                    </w:rPr>
                  </w:pPr>
                  <w:r w:rsidRPr="00A600F1">
                    <w:rPr>
                      <w:sz w:val="20"/>
                    </w:rPr>
                    <w:t>EXCEEDS current system date</w:t>
                  </w:r>
                </w:p>
                <w:p w:rsidRPr="00A600F1" w:rsidR="00965F6A" w:rsidP="004C0D8E" w:rsidRDefault="00965F6A" w14:paraId="58289A9B" w14:textId="77777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sz w:val="20"/>
                    </w:rPr>
                  </w:pPr>
                  <w:r w:rsidRPr="00A600F1">
                    <w:rPr>
                      <w:sz w:val="20"/>
                    </w:rPr>
                    <w:t>NULL/SPACES</w:t>
                  </w:r>
                </w:p>
                <w:p w:rsidRPr="00A600F1" w:rsidR="00965F6A" w:rsidP="00FC2E12" w:rsidRDefault="00965F6A" w14:paraId="28C0058D" w14:textId="77777777">
                  <w:pPr>
                    <w:jc w:val="center"/>
                    <w:cnfStyle w:val="000000100000" w:firstRow="0" w:lastRow="0" w:firstColumn="0" w:lastColumn="0" w:oddVBand="0" w:evenVBand="0" w:oddHBand="1" w:evenHBand="0" w:firstRowFirstColumn="0" w:firstRowLastColumn="0" w:lastRowFirstColumn="0" w:lastRowLastColumn="0"/>
                    <w:rPr>
                      <w:sz w:val="20"/>
                    </w:rPr>
                  </w:pPr>
                </w:p>
              </w:tc>
            </w:tr>
          </w:tbl>
          <w:p w:rsidRPr="00A600F1" w:rsidR="00965F6A" w:rsidP="00FC2E12" w:rsidRDefault="00965F6A" w14:paraId="7B4A1F95"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4C0D8E" w:rsidRDefault="00965F6A" w14:paraId="124E2475" w14:textId="65AA88B8">
            <w:pPr>
              <w:pStyle w:val="ListParagraph"/>
              <w:numPr>
                <w:ilvl w:val="0"/>
                <w:numId w:val="50"/>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For identifying the CG records in database, system, will use further filter of Scheme Id (i.e. Mudra Scheme), Portfolio, MLI Name, Customer Id and A/c No and Transaction Mode – 120001</w:t>
            </w:r>
          </w:p>
        </w:tc>
      </w:tr>
      <w:tr w:rsidRPr="00A600F1" w:rsidR="00965F6A" w:rsidTr="00611CC0" w14:paraId="682D65FE"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617038BA" w14:textId="48F4287C">
            <w:pPr>
              <w:jc w:val="both"/>
              <w:rPr>
                <w:sz w:val="20"/>
              </w:rPr>
            </w:pPr>
            <w:r w:rsidRPr="00A600F1">
              <w:rPr>
                <w:sz w:val="20"/>
              </w:rPr>
              <w:t>13</w:t>
            </w:r>
          </w:p>
        </w:tc>
        <w:tc>
          <w:tcPr>
            <w:tcW w:w="1929" w:type="dxa"/>
          </w:tcPr>
          <w:p w:rsidRPr="00A600F1" w:rsidR="00965F6A" w:rsidP="00FC2E12" w:rsidRDefault="00965F6A" w14:paraId="293D312E" w14:textId="44190123">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Accepted CG Status Code</w:t>
            </w:r>
          </w:p>
        </w:tc>
        <w:tc>
          <w:tcPr>
            <w:tcW w:w="7920" w:type="dxa"/>
          </w:tcPr>
          <w:p w:rsidRPr="00A600F1" w:rsidR="00965F6A" w:rsidP="00FC2E12" w:rsidRDefault="00965F6A" w14:paraId="4ECB816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The credit guarantee exists in system having its latest Current Status Code as: </w:t>
            </w:r>
          </w:p>
          <w:p w:rsidRPr="00A600F1" w:rsidR="00965F6A" w:rsidP="004C0D8E" w:rsidRDefault="00965F6A" w14:paraId="70311A5F"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30036</w:t>
            </w:r>
          </w:p>
          <w:p w:rsidRPr="00A600F1" w:rsidR="00965F6A" w:rsidP="004C0D8E" w:rsidRDefault="00965F6A" w14:paraId="26CD9E4E"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30011</w:t>
            </w:r>
          </w:p>
          <w:p w:rsidRPr="00A600F1" w:rsidR="00965F6A" w:rsidP="004C0D8E" w:rsidRDefault="00965F6A" w14:paraId="393EF07A"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30013</w:t>
            </w:r>
          </w:p>
          <w:p w:rsidRPr="00A600F1" w:rsidR="00965F6A" w:rsidP="004C0D8E" w:rsidRDefault="00965F6A" w14:paraId="3E9C3F81"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30005</w:t>
            </w:r>
          </w:p>
          <w:p w:rsidRPr="00A600F1" w:rsidR="00965F6A" w:rsidP="004C0D8E" w:rsidRDefault="00965F6A" w14:paraId="0B3D00C6"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30018</w:t>
            </w:r>
          </w:p>
          <w:p w:rsidRPr="00A600F1" w:rsidR="00965F6A" w:rsidP="004C0D8E" w:rsidRDefault="00965F6A" w14:paraId="3E53554A"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30019</w:t>
            </w:r>
          </w:p>
          <w:p w:rsidRPr="00A600F1" w:rsidR="00965F6A" w:rsidP="00FC2E12" w:rsidRDefault="00965F6A" w14:paraId="1DFBDBEA" w14:textId="77777777">
            <w:pPr>
              <w:jc w:val="both"/>
              <w:cnfStyle w:val="000000000000" w:firstRow="0" w:lastRow="0" w:firstColumn="0" w:lastColumn="0" w:oddVBand="0" w:evenVBand="0" w:oddHBand="0" w:evenHBand="0" w:firstRowFirstColumn="0" w:firstRowLastColumn="0" w:lastRowFirstColumn="0" w:lastRowLastColumn="0"/>
              <w:rPr>
                <w:i/>
                <w:sz w:val="20"/>
              </w:rPr>
            </w:pPr>
          </w:p>
          <w:p w:rsidRPr="00A600F1" w:rsidR="00965F6A" w:rsidP="00FC2E12" w:rsidRDefault="00965F6A" w14:paraId="6230664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For identifying the CG records in database, system, will use further filter of Scheme Id (i.e. Mudra Scheme), Portfolio, MLI Name, Customer Id and A/c No.</w:t>
            </w:r>
          </w:p>
          <w:p w:rsidRPr="00A600F1" w:rsidR="00965F6A" w:rsidP="00FC2E12" w:rsidRDefault="00965F6A" w14:paraId="161614EC" w14:textId="0E4D83F2">
            <w:pPr>
              <w:jc w:val="both"/>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611CC0" w14:paraId="4E146125"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30AEAD52" w14:textId="224990DC">
            <w:pPr>
              <w:jc w:val="both"/>
              <w:rPr>
                <w:sz w:val="20"/>
              </w:rPr>
            </w:pPr>
            <w:r w:rsidRPr="00A600F1">
              <w:rPr>
                <w:sz w:val="20"/>
              </w:rPr>
              <w:t>14</w:t>
            </w:r>
          </w:p>
        </w:tc>
        <w:tc>
          <w:tcPr>
            <w:tcW w:w="1929" w:type="dxa"/>
          </w:tcPr>
          <w:p w:rsidRPr="00A600F1" w:rsidR="00965F6A" w:rsidP="00FC2E12" w:rsidRDefault="00965F6A" w14:paraId="383BF9C8" w14:textId="089284A1">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A rule to limit the modified sanction amount of all loan accounts for a customer till 10Lacs only. Only For S, K T Loan Types.</w:t>
            </w:r>
          </w:p>
        </w:tc>
        <w:tc>
          <w:tcPr>
            <w:tcW w:w="7920" w:type="dxa"/>
          </w:tcPr>
          <w:p w:rsidRPr="00A600F1" w:rsidR="00965F6A" w:rsidP="00FC2E12" w:rsidRDefault="00965F6A" w14:paraId="77F6C83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Following steps are followed for this rule:</w:t>
            </w:r>
          </w:p>
          <w:p w:rsidRPr="00A600F1" w:rsidR="00965F6A" w:rsidP="004C0D8E" w:rsidRDefault="00965F6A" w14:paraId="516AC003"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Determining ‘Total Sanction Amount’ for the given customer ID, a summation of ‘Sanctioned Loan Amount’ of all the loan records existing for a particular MLI (across all of his portfolio’s) having ‘Loan Category’ as ‘S’ or ‘K’ or ‘T’, is determined first. It is important to note that while doing this this summation, system considers the latest update record (if any) and its ‘Modified Sanction Amount’. (This check is for given Customer, MLI, Scheme and in LoanApplication table). If update records do not exist in the portfolio, then, the system considers ‘Original Sanction Amount’.  Also while calculating the summation, loan accounts or CG’s which are closed (by MLI and/or NCGTC) are not considered.</w:t>
            </w:r>
          </w:p>
          <w:p w:rsidRPr="00A600F1" w:rsidR="00965F6A" w:rsidP="004C0D8E" w:rsidRDefault="00965F6A" w14:paraId="0755268F" w14:textId="77777777">
            <w:pPr>
              <w:pStyle w:val="ListParagraph"/>
              <w:numPr>
                <w:ilvl w:val="0"/>
                <w:numId w:val="25"/>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Determining ‘Verify Sanction Amount’ - To this ‘Total Sanction Amount’ (determined as in step above) the sanction amount specified for the given customer ID is added up. Note here that while deriving the summation from the same file (i.e TempValidation table only) is also considered. </w:t>
            </w:r>
          </w:p>
          <w:p w:rsidRPr="00A600F1" w:rsidR="00965F6A" w:rsidP="00FC2E12" w:rsidRDefault="00965F6A" w14:paraId="68B4EBE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If the ‘Verify Sanction Amount’ exceeds the scheme parameters - ‘Maximum Limit to Guarantee Issuance Allowed (INR)’, then it is rejected. For such rejections, all the loan a/c for the selected customer id is also rejected.</w:t>
            </w:r>
          </w:p>
          <w:p w:rsidRPr="00A600F1" w:rsidR="00965F6A" w:rsidP="00FC2E12" w:rsidRDefault="00965F6A" w14:paraId="7FCAE058"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250D919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Further It is suggested that for a given customer whose sanctions exceeds prescribed limit in Maximum limit in docket (10Lacs now) will be treated as below:</w:t>
            </w:r>
          </w:p>
          <w:p w:rsidRPr="00A600F1" w:rsidR="00965F6A" w:rsidP="00FC2E12" w:rsidRDefault="00965F6A" w14:paraId="1497575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1. Reject all those loan accounts provided in the input file – note that in specific all the loan accounts reported will be rejected</w:t>
            </w:r>
          </w:p>
          <w:p w:rsidRPr="00A600F1" w:rsidR="00965F6A" w:rsidP="00FC2E12" w:rsidRDefault="00965F6A" w14:paraId="0CFED71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2. Such loan accounts of the customer will be marked as REVOKED by system </w:t>
            </w:r>
          </w:p>
          <w:p w:rsidRPr="00A600F1" w:rsidR="00965F6A" w:rsidP="00FC2E12" w:rsidRDefault="00965F6A" w14:paraId="278E341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3. These loan accounts will not be considered for billing purpose for remaining life of portfolio.</w:t>
            </w:r>
          </w:p>
          <w:p w:rsidRPr="00A600F1" w:rsidR="00965F6A" w:rsidP="00FC2E12" w:rsidRDefault="00965F6A" w14:paraId="1571530A"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378B63B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Following scenarios to be considered for the above rule:</w:t>
            </w:r>
          </w:p>
          <w:p w:rsidRPr="00A600F1" w:rsidR="00965F6A" w:rsidP="00FC2E12" w:rsidRDefault="00965F6A" w14:paraId="797CA54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Scenario 1:</w:t>
            </w:r>
          </w:p>
          <w:p w:rsidRPr="00A600F1" w:rsidR="00965F6A" w:rsidP="00FC2E12" w:rsidRDefault="00965F6A" w14:paraId="3DDDEADD"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0587F82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For a customer C1 4 Loan Accounts exists with CG issued state (L1, L2, L3 and L4), such that summation of sanctions is 8Lacs.</w:t>
            </w:r>
          </w:p>
          <w:p w:rsidRPr="00A600F1" w:rsidR="00965F6A" w:rsidP="00FC2E12" w:rsidRDefault="00965F6A" w14:paraId="4C48B2A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 In the update file for C1, MLI provides updates for L2 and L3 with revised sanctions. The summation of sanctions is determined using L1 and L4 from CG tables and L2 and L3 is from file. </w:t>
            </w:r>
          </w:p>
          <w:p w:rsidRPr="00A600F1" w:rsidR="00965F6A" w:rsidP="00FC2E12" w:rsidRDefault="00965F6A" w14:paraId="1BFACED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 If the summation of sanction increases to more than Maximum Limit defined in docket than system will reject L2 and L3 records with message ‘Breach of Sanction Limit for Small &amp; Micro Loans. These loan accounts will be Revoked’. This communication is made available to maker and checker of MLI in the invalid records spreadsheet. </w:t>
            </w:r>
          </w:p>
          <w:p w:rsidRPr="00A600F1" w:rsidR="00965F6A" w:rsidP="00FC2E12" w:rsidRDefault="00965F6A" w14:paraId="7FDDF8F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Inspite of this communication if MLI approves the update file, then, in system will revoke these CG’s of this customer C1 and thus no billing consideration.</w:t>
            </w:r>
          </w:p>
          <w:p w:rsidRPr="00A600F1" w:rsidR="00965F6A" w:rsidP="00FC2E12" w:rsidRDefault="00965F6A" w14:paraId="01A4833C"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1F4B392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Scenario 2:</w:t>
            </w:r>
          </w:p>
          <w:p w:rsidRPr="00A600F1" w:rsidR="00965F6A" w:rsidP="00FC2E12" w:rsidRDefault="00965F6A" w14:paraId="23DBD13B"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42F677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For a customer C1 4 Loan Accounts exists with CG issued state (L1, L2, L3 and L4), such that summation of sanctions is 8Lacs.</w:t>
            </w:r>
          </w:p>
          <w:p w:rsidRPr="00A600F1" w:rsidR="00965F6A" w:rsidP="00FC2E12" w:rsidRDefault="00965F6A" w14:paraId="0450482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 In the update file for C1, MLI provides updates for L1, L2, L3 and L4 with revised sanctions. The summation of sanctions is determined using L1, L2, L3 and L4 from file. </w:t>
            </w:r>
          </w:p>
          <w:p w:rsidRPr="00A600F1" w:rsidR="00965F6A" w:rsidP="00FC2E12" w:rsidRDefault="00965F6A" w14:paraId="16ED077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 If the summation of sanction increases to more than Maximum Limit defined in docket than system will reject L2 and L3 records with message ‘Breach of Sanction Limit for Small &amp; Micro Loans. This loan accounts will be Revoked’. This communication is made available to maker and checker of MLI in the invalid records spreadsheet. </w:t>
            </w:r>
          </w:p>
          <w:p w:rsidRPr="00A600F1" w:rsidR="00965F6A" w:rsidP="00FC2E12" w:rsidRDefault="00965F6A" w14:paraId="1E4521E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Inspite of this communication if MLI approves the update file, then, in system will revoke the specific CG’s of this customer C1 and thus no billing consideration.</w:t>
            </w:r>
          </w:p>
          <w:p w:rsidRPr="00A600F1" w:rsidR="00965F6A" w:rsidP="00FC2E12" w:rsidRDefault="00965F6A" w14:paraId="5D324613"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FC2E12" w:rsidRDefault="00965F6A" w14:paraId="6CB738B7" w14:textId="77777777">
            <w:pPr>
              <w:jc w:val="both"/>
              <w:cnfStyle w:val="000000000000" w:firstRow="0" w:lastRow="0" w:firstColumn="0" w:lastColumn="0" w:oddVBand="0" w:evenVBand="0" w:oddHBand="0" w:evenHBand="0" w:firstRowFirstColumn="0" w:firstRowLastColumn="0" w:lastRowFirstColumn="0" w:lastRowLastColumn="0"/>
              <w:rPr>
                <w:i/>
                <w:sz w:val="20"/>
              </w:rPr>
            </w:pPr>
            <w:r w:rsidRPr="00A600F1">
              <w:rPr>
                <w:i/>
                <w:sz w:val="20"/>
              </w:rPr>
              <w:t xml:space="preserve">In either of the scenarios specified above, system will generate the revoke transaction only after NCGTC approval. This revoke transaction is generated as in section 1.9.3. </w:t>
            </w:r>
          </w:p>
          <w:p w:rsidRPr="00A600F1" w:rsidR="00965F6A" w:rsidP="00FC2E12" w:rsidRDefault="00965F6A" w14:paraId="4C07C150" w14:textId="77777777">
            <w:pPr>
              <w:jc w:val="both"/>
              <w:cnfStyle w:val="000000000000" w:firstRow="0" w:lastRow="0" w:firstColumn="0" w:lastColumn="0" w:oddVBand="0" w:evenVBand="0" w:oddHBand="0" w:evenHBand="0" w:firstRowFirstColumn="0" w:firstRowLastColumn="0" w:lastRowFirstColumn="0" w:lastRowLastColumn="0"/>
              <w:rPr>
                <w:i/>
                <w:sz w:val="20"/>
              </w:rPr>
            </w:pPr>
          </w:p>
          <w:p w:rsidRPr="00A600F1" w:rsidR="00965F6A" w:rsidP="00FC2E12" w:rsidRDefault="00965F6A" w14:paraId="608FE537" w14:textId="77777777">
            <w:pPr>
              <w:jc w:val="both"/>
              <w:cnfStyle w:val="000000000000" w:firstRow="0" w:lastRow="0" w:firstColumn="0" w:lastColumn="0" w:oddVBand="0" w:evenVBand="0" w:oddHBand="0" w:evenHBand="0" w:firstRowFirstColumn="0" w:firstRowLastColumn="0" w:lastRowFirstColumn="0" w:lastRowLastColumn="0"/>
              <w:rPr>
                <w:i/>
                <w:sz w:val="20"/>
              </w:rPr>
            </w:pPr>
            <w:r w:rsidRPr="00A600F1">
              <w:rPr>
                <w:i/>
                <w:sz w:val="20"/>
              </w:rPr>
              <w:t xml:space="preserve">For this rule, the loan accounts in CG DB is checked </w:t>
            </w:r>
            <w:r w:rsidRPr="00A600F1">
              <w:rPr>
                <w:i/>
                <w:sz w:val="20"/>
                <w:u w:val="single"/>
              </w:rPr>
              <w:t>across all</w:t>
            </w:r>
            <w:r w:rsidRPr="00A600F1">
              <w:rPr>
                <w:i/>
                <w:sz w:val="20"/>
              </w:rPr>
              <w:t xml:space="preserve"> portfolios for this scheme.</w:t>
            </w:r>
          </w:p>
          <w:p w:rsidRPr="00A600F1" w:rsidR="00965F6A" w:rsidP="00FC2E12" w:rsidRDefault="00965F6A" w14:paraId="6E18F24D" w14:textId="77777777">
            <w:pPr>
              <w:jc w:val="both"/>
              <w:cnfStyle w:val="000000000000" w:firstRow="0" w:lastRow="0" w:firstColumn="0" w:lastColumn="0" w:oddVBand="0" w:evenVBand="0" w:oddHBand="0" w:evenHBand="0" w:firstRowFirstColumn="0" w:firstRowLastColumn="0" w:lastRowFirstColumn="0" w:lastRowLastColumn="0"/>
              <w:rPr>
                <w:sz w:val="20"/>
              </w:rPr>
            </w:pPr>
          </w:p>
        </w:tc>
      </w:tr>
      <w:tr w:rsidRPr="00A600F1" w:rsidR="00965F6A" w:rsidTr="00611CC0" w14:paraId="30CF0B56"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7A83E036" w14:textId="7120DBF1">
            <w:pPr>
              <w:jc w:val="both"/>
              <w:rPr>
                <w:sz w:val="20"/>
              </w:rPr>
            </w:pPr>
            <w:r w:rsidRPr="00A600F1">
              <w:rPr>
                <w:sz w:val="20"/>
              </w:rPr>
              <w:t>15</w:t>
            </w:r>
          </w:p>
        </w:tc>
        <w:tc>
          <w:tcPr>
            <w:tcW w:w="1929" w:type="dxa"/>
          </w:tcPr>
          <w:p w:rsidRPr="00A600F1" w:rsidR="00965F6A" w:rsidP="00FC2E12" w:rsidRDefault="00965F6A" w14:paraId="303D78CB" w14:textId="66377AF6">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Date of NPA is before to CG Request Date</w:t>
            </w:r>
          </w:p>
        </w:tc>
        <w:tc>
          <w:tcPr>
            <w:tcW w:w="7920" w:type="dxa"/>
          </w:tcPr>
          <w:p w:rsidRPr="00A600F1" w:rsidR="00965F6A" w:rsidP="005254C8" w:rsidRDefault="00965F6A" w14:paraId="79752C3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NPA date provided by MLI is EARLIER TO or EQUAL TO ‘New File Uploaded date’ (i.e. Created Date of the file for New CG Request, in the system).</w:t>
            </w:r>
          </w:p>
          <w:p w:rsidRPr="00A600F1" w:rsidR="00965F6A" w:rsidP="005254C8" w:rsidRDefault="00965F6A" w14:paraId="1F2D6B88"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5254C8" w:rsidRDefault="00965F6A" w14:paraId="2C83138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In case above error condition is achieved, then the system revoke the loan account in consideration with relevant error message. This communication is made available to maker and checker of MLI in the invalid records spreadsheet. In spite of this communication if MLI approves the update file, then, in system will revoke the respective CG’s of this customer and thus no billing consideration.</w:t>
            </w:r>
          </w:p>
          <w:p w:rsidRPr="00A600F1" w:rsidR="00965F6A" w:rsidP="005254C8" w:rsidRDefault="00965F6A" w14:paraId="3B900033"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A600F1" w:rsidR="00965F6A" w:rsidP="005254C8" w:rsidRDefault="00965F6A" w14:paraId="1E64712E" w14:textId="77777777">
            <w:pPr>
              <w:jc w:val="both"/>
              <w:cnfStyle w:val="000000000000" w:firstRow="0" w:lastRow="0" w:firstColumn="0" w:lastColumn="0" w:oddVBand="0" w:evenVBand="0" w:oddHBand="0" w:evenHBand="0" w:firstRowFirstColumn="0" w:firstRowLastColumn="0" w:lastRowFirstColumn="0" w:lastRowLastColumn="0"/>
              <w:rPr>
                <w:i/>
                <w:sz w:val="20"/>
              </w:rPr>
            </w:pPr>
            <w:r w:rsidRPr="00A600F1">
              <w:rPr>
                <w:i/>
                <w:sz w:val="20"/>
              </w:rPr>
              <w:t xml:space="preserve">System will generate the revoke transaction only after NCGTC approval. This revoke transaction is generated as in section 1.9.3. </w:t>
            </w:r>
          </w:p>
          <w:p w:rsidRPr="00A600F1" w:rsidR="00965F6A" w:rsidP="00FC2E12" w:rsidRDefault="00965F6A" w14:paraId="414FE348" w14:textId="615BB12E">
            <w:pPr>
              <w:jc w:val="both"/>
              <w:cnfStyle w:val="000000000000" w:firstRow="0" w:lastRow="0" w:firstColumn="0" w:lastColumn="0" w:oddVBand="0" w:evenVBand="0" w:oddHBand="0" w:evenHBand="0" w:firstRowFirstColumn="0" w:firstRowLastColumn="0" w:lastRowFirstColumn="0" w:lastRowLastColumn="0"/>
              <w:rPr>
                <w:i/>
                <w:sz w:val="20"/>
              </w:rPr>
            </w:pPr>
          </w:p>
        </w:tc>
      </w:tr>
      <w:tr w:rsidRPr="00A600F1" w:rsidR="00965F6A" w:rsidTr="00611CC0" w14:paraId="14D5955C"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654A56F4" w14:textId="3F90BC72">
            <w:pPr>
              <w:jc w:val="both"/>
              <w:rPr>
                <w:sz w:val="20"/>
              </w:rPr>
            </w:pPr>
            <w:r w:rsidRPr="00A600F1">
              <w:rPr>
                <w:sz w:val="20"/>
              </w:rPr>
              <w:t>16</w:t>
            </w:r>
          </w:p>
        </w:tc>
        <w:tc>
          <w:tcPr>
            <w:tcW w:w="1929" w:type="dxa"/>
          </w:tcPr>
          <w:p w:rsidRPr="00A600F1" w:rsidR="00965F6A" w:rsidP="00FC2E12" w:rsidRDefault="00965F6A" w14:paraId="6FF6B43E" w14:textId="1B633A80">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xml:space="preserve">Outstanding Amount </w:t>
            </w:r>
          </w:p>
        </w:tc>
        <w:tc>
          <w:tcPr>
            <w:tcW w:w="7920" w:type="dxa"/>
          </w:tcPr>
          <w:p w:rsidRPr="00A600F1" w:rsidR="00965F6A" w:rsidP="005254C8" w:rsidRDefault="00965F6A" w14:paraId="48C7FA7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Outstanding Amount cannot exceed 1.50 times the modified sanctioned amount.</w:t>
            </w:r>
          </w:p>
          <w:p w:rsidRPr="00A600F1" w:rsidR="00965F6A" w:rsidP="005254C8" w:rsidRDefault="00965F6A" w14:paraId="666D940D" w14:textId="3AE1A43E">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 Less than Zero.</w:t>
            </w:r>
          </w:p>
        </w:tc>
      </w:tr>
      <w:tr w:rsidRPr="00A600F1" w:rsidR="00965F6A" w:rsidTr="00611CC0" w14:paraId="38EF395B"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FC2E12" w:rsidRDefault="00965F6A" w14:paraId="77F3A673" w14:textId="6FB48934">
            <w:pPr>
              <w:jc w:val="both"/>
              <w:rPr>
                <w:sz w:val="20"/>
              </w:rPr>
            </w:pPr>
            <w:r w:rsidRPr="00A600F1">
              <w:rPr>
                <w:sz w:val="20"/>
              </w:rPr>
              <w:t>17</w:t>
            </w:r>
          </w:p>
        </w:tc>
        <w:tc>
          <w:tcPr>
            <w:tcW w:w="1929" w:type="dxa"/>
          </w:tcPr>
          <w:p w:rsidRPr="00A600F1" w:rsidR="00965F6A" w:rsidP="00FC2E12" w:rsidRDefault="00965F6A" w14:paraId="59459285" w14:textId="7E54082D">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First Disbursement Amount</w:t>
            </w:r>
          </w:p>
        </w:tc>
        <w:tc>
          <w:tcPr>
            <w:tcW w:w="7920" w:type="dxa"/>
          </w:tcPr>
          <w:p w:rsidRPr="00A600F1" w:rsidR="00965F6A" w:rsidP="004932FA" w:rsidRDefault="00965F6A" w14:paraId="5D12E530" w14:textId="13416B81">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Is zero, Outstanding amount is greater than zero.</w:t>
            </w:r>
          </w:p>
        </w:tc>
      </w:tr>
      <w:tr w:rsidRPr="00A600F1" w:rsidR="00965F6A" w:rsidTr="00611CC0" w14:paraId="34342049"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C35013" w:rsidRDefault="00965F6A" w14:paraId="7738D9A5" w14:textId="39A53CEC">
            <w:pPr>
              <w:jc w:val="both"/>
              <w:rPr>
                <w:sz w:val="20"/>
              </w:rPr>
            </w:pPr>
            <w:r w:rsidRPr="00A600F1">
              <w:rPr>
                <w:sz w:val="20"/>
              </w:rPr>
              <w:t>18</w:t>
            </w:r>
          </w:p>
        </w:tc>
        <w:tc>
          <w:tcPr>
            <w:tcW w:w="1929" w:type="dxa"/>
          </w:tcPr>
          <w:p w:rsidRPr="00A600F1" w:rsidR="00965F6A" w:rsidP="00C35013" w:rsidRDefault="00965F6A" w14:paraId="5B028CB5" w14:textId="005A3BA9">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Pan Number</w:t>
            </w:r>
          </w:p>
        </w:tc>
        <w:tc>
          <w:tcPr>
            <w:tcW w:w="7920" w:type="dxa"/>
          </w:tcPr>
          <w:p w:rsidRPr="00A600F1" w:rsidR="00965F6A" w:rsidP="004C0D8E" w:rsidRDefault="00965F6A" w14:paraId="0BDCE46F" w14:textId="0560E82A">
            <w:pPr>
              <w:pStyle w:val="ListParagraph"/>
              <w:numPr>
                <w:ilvl w:val="0"/>
                <w:numId w:val="5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Pan number format check.</w:t>
            </w:r>
          </w:p>
        </w:tc>
      </w:tr>
      <w:tr w:rsidRPr="00A600F1" w:rsidR="00965F6A" w:rsidTr="00611CC0" w14:paraId="0EE28669"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C35013" w:rsidRDefault="00965F6A" w14:paraId="0EA90830" w14:textId="1CA78369">
            <w:pPr>
              <w:jc w:val="both"/>
              <w:rPr>
                <w:sz w:val="20"/>
              </w:rPr>
            </w:pPr>
            <w:r w:rsidRPr="00A600F1">
              <w:rPr>
                <w:sz w:val="20"/>
              </w:rPr>
              <w:t>19</w:t>
            </w:r>
          </w:p>
        </w:tc>
        <w:tc>
          <w:tcPr>
            <w:tcW w:w="1929" w:type="dxa"/>
          </w:tcPr>
          <w:p w:rsidRPr="00A600F1" w:rsidR="00965F6A" w:rsidP="00C35013" w:rsidRDefault="00965F6A" w14:paraId="05ABC4D3" w14:textId="47D1B3D5">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JLG Category</w:t>
            </w:r>
          </w:p>
        </w:tc>
        <w:tc>
          <w:tcPr>
            <w:tcW w:w="7920" w:type="dxa"/>
          </w:tcPr>
          <w:p w:rsidRPr="00A600F1" w:rsidR="00965F6A" w:rsidP="004C0D8E" w:rsidRDefault="00965F6A" w14:paraId="29AA8CA6" w14:textId="643D712A">
            <w:pPr>
              <w:pStyle w:val="ListParagraph"/>
              <w:numPr>
                <w:ilvl w:val="0"/>
                <w:numId w:val="5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amount is more than 10 lacks</w:t>
            </w:r>
          </w:p>
        </w:tc>
      </w:tr>
      <w:tr w:rsidRPr="00A600F1" w:rsidR="00965F6A" w:rsidTr="00611CC0" w14:paraId="16915847"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C35013" w:rsidRDefault="00965F6A" w14:paraId="2E6A89D5" w14:textId="15804FD1">
            <w:pPr>
              <w:jc w:val="both"/>
              <w:rPr>
                <w:sz w:val="20"/>
              </w:rPr>
            </w:pPr>
            <w:r w:rsidRPr="00A600F1">
              <w:rPr>
                <w:sz w:val="20"/>
              </w:rPr>
              <w:t>20</w:t>
            </w:r>
          </w:p>
        </w:tc>
        <w:tc>
          <w:tcPr>
            <w:tcW w:w="1929" w:type="dxa"/>
          </w:tcPr>
          <w:p w:rsidRPr="00A600F1" w:rsidR="00965F6A" w:rsidP="00C35013" w:rsidRDefault="00965F6A" w14:paraId="48367B88" w14:textId="64148715">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Overdraft Category</w:t>
            </w:r>
          </w:p>
        </w:tc>
        <w:tc>
          <w:tcPr>
            <w:tcW w:w="7920" w:type="dxa"/>
          </w:tcPr>
          <w:p w:rsidRPr="00A600F1" w:rsidR="00965F6A" w:rsidP="004C0D8E" w:rsidRDefault="00965F6A" w14:paraId="6D2DF15C" w14:textId="47EFC878">
            <w:pPr>
              <w:pStyle w:val="ListParagraph"/>
              <w:numPr>
                <w:ilvl w:val="0"/>
                <w:numId w:val="51"/>
              </w:num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Sanctioned amount is more than 10,000</w:t>
            </w:r>
          </w:p>
        </w:tc>
      </w:tr>
      <w:tr w:rsidRPr="00A600F1" w:rsidR="00965F6A" w:rsidTr="00611CC0" w14:paraId="359A3FD5" w14:textId="77777777">
        <w:tc>
          <w:tcPr>
            <w:cnfStyle w:val="001000000000" w:firstRow="0" w:lastRow="0" w:firstColumn="1" w:lastColumn="0" w:oddVBand="0" w:evenVBand="0" w:oddHBand="0" w:evenHBand="0" w:firstRowFirstColumn="0" w:firstRowLastColumn="0" w:lastRowFirstColumn="0" w:lastRowLastColumn="0"/>
            <w:tcW w:w="586" w:type="dxa"/>
          </w:tcPr>
          <w:p w:rsidRPr="00A600F1" w:rsidR="00965F6A" w:rsidP="00DC7AFE" w:rsidRDefault="00965F6A" w14:paraId="2FB64819" w14:textId="775CF166">
            <w:pPr>
              <w:jc w:val="both"/>
              <w:rPr>
                <w:sz w:val="20"/>
              </w:rPr>
            </w:pPr>
          </w:p>
        </w:tc>
        <w:tc>
          <w:tcPr>
            <w:tcW w:w="1929" w:type="dxa"/>
          </w:tcPr>
          <w:p w:rsidRPr="00A600F1" w:rsidR="00965F6A" w:rsidP="00DC7AFE" w:rsidRDefault="00965F6A" w14:paraId="7EF8C543" w14:textId="7BAEAE2D">
            <w:pPr>
              <w:jc w:val="both"/>
              <w:cnfStyle w:val="000000000000" w:firstRow="0" w:lastRow="0" w:firstColumn="0" w:lastColumn="0" w:oddVBand="0" w:evenVBand="0" w:oddHBand="0" w:evenHBand="0" w:firstRowFirstColumn="0" w:firstRowLastColumn="0" w:lastRowFirstColumn="0" w:lastRowLastColumn="0"/>
              <w:rPr>
                <w:sz w:val="20"/>
              </w:rPr>
            </w:pPr>
          </w:p>
        </w:tc>
        <w:tc>
          <w:tcPr>
            <w:tcW w:w="7920" w:type="dxa"/>
          </w:tcPr>
          <w:p w:rsidRPr="00A600F1" w:rsidR="00965F6A" w:rsidP="004C0D8E" w:rsidRDefault="00965F6A" w14:paraId="28B4A7E8" w14:textId="38A060CF">
            <w:pPr>
              <w:pStyle w:val="ListParagraph"/>
              <w:numPr>
                <w:ilvl w:val="0"/>
                <w:numId w:val="51"/>
              </w:numPr>
              <w:jc w:val="both"/>
              <w:cnfStyle w:val="000000000000" w:firstRow="0" w:lastRow="0" w:firstColumn="0" w:lastColumn="0" w:oddVBand="0" w:evenVBand="0" w:oddHBand="0" w:evenHBand="0" w:firstRowFirstColumn="0" w:firstRowLastColumn="0" w:lastRowFirstColumn="0" w:lastRowLastColumn="0"/>
              <w:rPr>
                <w:sz w:val="20"/>
              </w:rPr>
            </w:pPr>
          </w:p>
        </w:tc>
      </w:tr>
    </w:tbl>
    <w:p w:rsidRPr="00A600F1" w:rsidR="00AE1DE4" w:rsidP="00AE1DE4" w:rsidRDefault="00AE1DE4" w14:paraId="7EDF94F1" w14:textId="250533CF">
      <w:pPr>
        <w:jc w:val="both"/>
      </w:pPr>
    </w:p>
    <w:p w:rsidRPr="00A600F1" w:rsidR="00E05775" w:rsidP="00AE1DE4" w:rsidRDefault="00E05775" w14:paraId="53A14153" w14:textId="1DBB3E08">
      <w:pPr>
        <w:jc w:val="both"/>
      </w:pPr>
      <w:r w:rsidRPr="00A600F1">
        <w:rPr>
          <w:b/>
        </w:rPr>
        <w:t xml:space="preserve">Note:  </w:t>
      </w:r>
      <w:r w:rsidRPr="00A600F1">
        <w:t xml:space="preserve">For closed account </w:t>
      </w:r>
      <w:r w:rsidRPr="00A600F1">
        <w:rPr>
          <w:sz w:val="20"/>
        </w:rPr>
        <w:t>Outstanding Loan Amount schedule be zero.</w:t>
      </w:r>
    </w:p>
    <w:p w:rsidRPr="00A600F1" w:rsidR="00AE1DE4" w:rsidP="00AE1DE4" w:rsidRDefault="00AE1DE4" w14:paraId="6261CCD9" w14:textId="77777777">
      <w:pPr>
        <w:jc w:val="both"/>
        <w:rPr>
          <w:b/>
        </w:rPr>
      </w:pPr>
      <w:r w:rsidRPr="00A600F1">
        <w:rPr>
          <w:b/>
        </w:rPr>
        <w:t>Note:</w:t>
      </w:r>
    </w:p>
    <w:p w:rsidRPr="00A600F1" w:rsidR="00AE1DE4" w:rsidP="004C0D8E" w:rsidRDefault="00AE1DE4" w14:paraId="5CFC7EDE" w14:textId="77777777">
      <w:pPr>
        <w:pStyle w:val="ListParagraph"/>
        <w:numPr>
          <w:ilvl w:val="0"/>
          <w:numId w:val="42"/>
        </w:numPr>
        <w:jc w:val="both"/>
      </w:pPr>
      <w:r w:rsidRPr="00A600F1">
        <w:t>New Loan Information to the Portfolio are not allowed after portfolio is crystallized.</w:t>
      </w:r>
    </w:p>
    <w:p w:rsidRPr="00A600F1" w:rsidR="00AE1DE4" w:rsidP="004C0D8E" w:rsidRDefault="00AE1DE4" w14:paraId="5D9BE2EA" w14:textId="56BEFA57">
      <w:pPr>
        <w:pStyle w:val="ListParagraph"/>
        <w:numPr>
          <w:ilvl w:val="0"/>
          <w:numId w:val="42"/>
        </w:numPr>
        <w:jc w:val="both"/>
      </w:pPr>
      <w:r w:rsidRPr="00A600F1">
        <w:t>If due to any of the above rule, the loan a/c is rejected, then all the associated loan a/c in the same input file for that customer will be rejected.</w:t>
      </w:r>
    </w:p>
    <w:p w:rsidRPr="00A600F1" w:rsidR="005D77B4" w:rsidP="004C0D8E" w:rsidRDefault="005D77B4" w14:paraId="208BCB46" w14:textId="77777777">
      <w:pPr>
        <w:pStyle w:val="ListParagraph"/>
        <w:numPr>
          <w:ilvl w:val="0"/>
          <w:numId w:val="42"/>
        </w:numPr>
        <w:jc w:val="both"/>
      </w:pPr>
      <w:r w:rsidRPr="00A600F1">
        <w:t>Changes to FDA and FDD:</w:t>
      </w:r>
    </w:p>
    <w:p w:rsidRPr="00A600F1" w:rsidR="005D77B4" w:rsidP="004C0D8E" w:rsidRDefault="005D77B4" w14:paraId="24CC1CA1" w14:textId="7EB5D3D0">
      <w:pPr>
        <w:pStyle w:val="ListParagraph"/>
        <w:numPr>
          <w:ilvl w:val="2"/>
          <w:numId w:val="42"/>
        </w:numPr>
        <w:jc w:val="both"/>
      </w:pPr>
      <w:r w:rsidRPr="00A600F1">
        <w:t xml:space="preserve">It is suggested by NCGTC to ignore the subsequently provided First Disbursement Amount (FDA) and First Disbursement Date (FDD). </w:t>
      </w:r>
    </w:p>
    <w:p w:rsidRPr="00A600F1" w:rsidR="005D77B4" w:rsidP="004C0D8E" w:rsidRDefault="005D77B4" w14:paraId="4573141F" w14:textId="77777777">
      <w:pPr>
        <w:pStyle w:val="ListParagraph"/>
        <w:numPr>
          <w:ilvl w:val="2"/>
          <w:numId w:val="42"/>
        </w:numPr>
        <w:jc w:val="both"/>
      </w:pPr>
      <w:r w:rsidRPr="00A600F1">
        <w:t xml:space="preserve">Earlier this rule was placed in such a way that, MLI's were not allowed to change the FDA and FDD. The first ever FDA and FDD were needed to be kept same in the system. However, due to NCGTC request, this rule was diluted in such a way that, first ever FDD and FDA were to be used for validation purpose (wherever required) and subsequent FDD and FDA can be anything and will not be used for any validation purpose/calculations as well. </w:t>
      </w:r>
    </w:p>
    <w:p w:rsidRPr="00A600F1" w:rsidR="005D77B4" w:rsidP="004C0D8E" w:rsidRDefault="005D77B4" w14:paraId="7796AF72" w14:textId="430205B3">
      <w:pPr>
        <w:pStyle w:val="ListParagraph"/>
        <w:numPr>
          <w:ilvl w:val="2"/>
          <w:numId w:val="42"/>
        </w:numPr>
        <w:jc w:val="both"/>
      </w:pPr>
      <w:r w:rsidRPr="00A600F1">
        <w:t>This rule has an impact on validation of: Date of Loan Closure (for each individual loan a/c), First Disbursement Amount (FDA) (for each individual loan a/c), First Disbursement Date (FDD) (for each customer id of loan a/c), Date of NPA (for each customer id of loan a/c) - when NPA is being marked for first time.</w:t>
      </w:r>
    </w:p>
    <w:p w:rsidRPr="00A600F1" w:rsidR="00AE1DE4" w:rsidP="00AE1DE4" w:rsidRDefault="00AE1DE4" w14:paraId="405D03CC" w14:textId="77777777">
      <w:pPr>
        <w:jc w:val="both"/>
      </w:pPr>
    </w:p>
    <w:p w:rsidRPr="00A600F1" w:rsidR="00AE1DE4" w:rsidP="004C0D8E" w:rsidRDefault="00AE1DE4" w14:paraId="4B678C5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7" w:id="145"/>
      <w:bookmarkStart w:name="_Toc465274979" w:id="146"/>
      <w:bookmarkStart w:name="_Toc485743344" w:id="147"/>
      <w:bookmarkStart w:name="_Toc159600860" w:id="148"/>
      <w:r w:rsidRPr="00A600F1">
        <w:rPr>
          <w:rFonts w:ascii="Trebuchet MS" w:hAnsi="Trebuchet MS"/>
          <w:b/>
          <w:bCs/>
          <w:color w:val="000000" w:themeColor="text1"/>
          <w:szCs w:val="22"/>
        </w:rPr>
        <w:t>Input File Content to Staging Area</w:t>
      </w:r>
      <w:bookmarkEnd w:id="145"/>
      <w:bookmarkEnd w:id="146"/>
      <w:bookmarkEnd w:id="147"/>
      <w:bookmarkEnd w:id="148"/>
    </w:p>
    <w:p w:rsidRPr="00A600F1" w:rsidR="00AE1DE4" w:rsidP="00AE1DE4" w:rsidRDefault="00AE1DE4" w14:paraId="5E7EC5C8" w14:textId="77777777">
      <w:pPr>
        <w:jc w:val="both"/>
      </w:pPr>
      <w:r w:rsidRPr="00A600F1">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Pr="00A600F1" w:rsidR="00AE1DE4" w:rsidP="00AE1DE4" w:rsidRDefault="00AE1DE4" w14:paraId="40767900" w14:textId="77777777">
      <w:pPr>
        <w:jc w:val="both"/>
      </w:pPr>
      <w:r w:rsidRPr="00A600F1">
        <w:t xml:space="preserve"> </w:t>
      </w:r>
    </w:p>
    <w:p w:rsidRPr="00A600F1" w:rsidR="00AE1DE4" w:rsidP="004C0D8E" w:rsidRDefault="00AE1DE4" w14:paraId="1C0CCBB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8" w:id="149"/>
      <w:bookmarkStart w:name="_Toc465274980" w:id="150"/>
      <w:bookmarkStart w:name="_Toc485743345" w:id="151"/>
      <w:bookmarkStart w:name="_Toc159600861" w:id="152"/>
      <w:r w:rsidRPr="00A600F1">
        <w:rPr>
          <w:rFonts w:ascii="Trebuchet MS" w:hAnsi="Trebuchet MS"/>
          <w:b/>
          <w:bCs/>
          <w:color w:val="000000" w:themeColor="text1"/>
          <w:szCs w:val="22"/>
        </w:rPr>
        <w:t>Deduplication Criteria Checks</w:t>
      </w:r>
      <w:bookmarkEnd w:id="149"/>
      <w:bookmarkEnd w:id="150"/>
      <w:bookmarkEnd w:id="151"/>
      <w:bookmarkEnd w:id="152"/>
    </w:p>
    <w:p w:rsidRPr="00A600F1" w:rsidR="00AE1DE4" w:rsidP="00AE1DE4" w:rsidRDefault="00AE1DE4" w14:paraId="31EF2536" w14:textId="0B3920CB">
      <w:pPr>
        <w:jc w:val="both"/>
      </w:pPr>
      <w:r w:rsidRPr="00A600F1">
        <w:t xml:space="preserve">Currently no provision for de-duplication will be provided, since, rolling out this scheme and acceptance of this scheme by MLI is priority. </w:t>
      </w:r>
      <w:ins w:author="Divya Nayak" w:date="2023-06-30T11:49:00Z" w:id="153">
        <w:r w:rsidRPr="00A600F1" w:rsidR="00CC7CBA">
          <w:t>Consequently,</w:t>
        </w:r>
      </w:ins>
      <w:r w:rsidRPr="00A600F1">
        <w:t xml:space="preserve"> as the scheme and its process of issuance and settling guarantees stabilizes – it will be decided to construct an effective de-duplication mechanism.</w:t>
      </w:r>
    </w:p>
    <w:p w:rsidRPr="00A600F1" w:rsidR="00AE1DE4" w:rsidP="00AE1DE4" w:rsidRDefault="00AE1DE4" w14:paraId="3E734F46" w14:textId="77777777">
      <w:pPr>
        <w:jc w:val="both"/>
      </w:pPr>
    </w:p>
    <w:p w:rsidRPr="00A600F1" w:rsidR="00AE1DE4" w:rsidP="004C0D8E" w:rsidRDefault="00AE1DE4" w14:paraId="68B5154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5" w:id="154"/>
      <w:bookmarkStart w:name="_Toc461481039" w:id="155"/>
      <w:bookmarkStart w:name="_Toc465274981" w:id="156"/>
      <w:bookmarkStart w:name="_Toc485743346" w:id="157"/>
      <w:bookmarkStart w:name="_Toc159600862" w:id="158"/>
      <w:r w:rsidRPr="00A600F1">
        <w:rPr>
          <w:rFonts w:ascii="Trebuchet MS" w:hAnsi="Trebuchet MS"/>
          <w:b/>
          <w:bCs/>
          <w:color w:val="000000" w:themeColor="text1"/>
          <w:szCs w:val="22"/>
        </w:rPr>
        <w:t>Demand Advice for Guarantee Charges</w:t>
      </w:r>
      <w:bookmarkEnd w:id="154"/>
      <w:bookmarkEnd w:id="155"/>
      <w:bookmarkEnd w:id="156"/>
      <w:bookmarkEnd w:id="157"/>
      <w:bookmarkEnd w:id="158"/>
    </w:p>
    <w:p w:rsidRPr="00A600F1" w:rsidR="00AE1DE4" w:rsidP="00AE1DE4" w:rsidRDefault="00AE1DE4" w14:paraId="05FE57BB" w14:textId="77777777">
      <w:r w:rsidRPr="00A600F1">
        <w:t>MLI needs to make payment of Fees and Taxes calculated as above to bring the guarantee ‘In Force’. The demand for fees is made to MLI in form of BATCHDAN – Batch Demand Advisory Number. It is a unique number, used for traceability and management of CG Fees in SURGE.</w:t>
      </w:r>
    </w:p>
    <w:p w:rsidRPr="00A600F1" w:rsidR="00AE1DE4" w:rsidP="00AE1DE4" w:rsidRDefault="00AE1DE4" w14:paraId="09785BFB" w14:textId="77777777">
      <w:r w:rsidRPr="00A600F1">
        <w:t>It is used to integrate with Accounting Subsystem and for payment reconciliations.</w:t>
      </w:r>
    </w:p>
    <w:p w:rsidRPr="00A600F1" w:rsidR="00AE1DE4" w:rsidP="00AE1DE4" w:rsidRDefault="00AE1DE4" w14:paraId="696D64C1" w14:textId="77777777"/>
    <w:p w:rsidRPr="00A600F1" w:rsidR="00AE1DE4" w:rsidP="004C0D8E" w:rsidRDefault="00AE1DE4" w14:paraId="24BF1F46"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7" w:id="159"/>
      <w:bookmarkStart w:name="_Toc461481040" w:id="160"/>
      <w:bookmarkStart w:name="_Toc465274982" w:id="161"/>
      <w:bookmarkStart w:name="_Toc485743347" w:id="162"/>
      <w:bookmarkStart w:name="_Toc159600863" w:id="163"/>
      <w:r w:rsidRPr="00A600F1">
        <w:rPr>
          <w:rFonts w:ascii="Trebuchet MS" w:hAnsi="Trebuchet MS"/>
          <w:b/>
          <w:bCs/>
          <w:color w:val="000000" w:themeColor="text1"/>
          <w:szCs w:val="22"/>
        </w:rPr>
        <w:t>BATCHDAN – Demand Advice: New Guarantee Cover - Batch</w:t>
      </w:r>
      <w:bookmarkEnd w:id="159"/>
      <w:bookmarkEnd w:id="160"/>
      <w:bookmarkEnd w:id="161"/>
      <w:bookmarkEnd w:id="162"/>
      <w:bookmarkEnd w:id="163"/>
    </w:p>
    <w:p w:rsidRPr="00A600F1" w:rsidR="00AE1DE4" w:rsidP="00AE1DE4" w:rsidRDefault="00AE1DE4" w14:paraId="531F8E21" w14:textId="77777777">
      <w:pPr>
        <w:jc w:val="both"/>
      </w:pPr>
      <w:r w:rsidRPr="00A600F1">
        <w:t>Payments from MLI will be accepted at portfolio level and not at the eligible records submitted by him. To achieve this, system calculates CG charges for the entire portfolio and raise the demand. A unique demand advice number called as ‘BATCHDAN’ is allotted to the portfolio for all the eligible records in it in the format as below:</w:t>
      </w:r>
    </w:p>
    <w:p w:rsidRPr="00A600F1" w:rsidR="00AE1DE4" w:rsidP="00AE1DE4" w:rsidRDefault="00AE1DE4" w14:paraId="7C9C6FB0" w14:textId="77777777">
      <w:pPr>
        <w:jc w:val="both"/>
        <w:rPr>
          <w:b/>
        </w:rPr>
      </w:pPr>
      <w:r w:rsidRPr="00A600F1">
        <w:rPr>
          <w:b/>
        </w:rPr>
        <w:t>Batch DAN Format for the Portfolio:</w:t>
      </w:r>
    </w:p>
    <w:p w:rsidRPr="00A600F1" w:rsidR="00AE1DE4" w:rsidP="00AE1DE4" w:rsidRDefault="00AE1DE4" w14:paraId="18759BC4" w14:textId="77777777">
      <w:pPr>
        <w:jc w:val="both"/>
      </w:pPr>
      <w:r w:rsidRPr="00A600F1">
        <w:rPr>
          <w:noProof/>
          <w:lang w:val="en-IN" w:eastAsia="en-IN"/>
        </w:rPr>
        <w:drawing>
          <wp:inline distT="0" distB="0" distL="0" distR="0" wp14:anchorId="60FE8334" wp14:editId="1EFC55F5">
            <wp:extent cx="5486400" cy="1238036"/>
            <wp:effectExtent l="38100" t="0" r="19050" b="19685"/>
            <wp:docPr id="7"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Pr="00A600F1" w:rsidR="00AE1DE4" w:rsidP="00AE1DE4" w:rsidRDefault="00AE1DE4" w14:paraId="72E5662C" w14:textId="77777777"/>
    <w:p w:rsidRPr="00A600F1" w:rsidR="00AE1DE4" w:rsidP="00AE1DE4" w:rsidRDefault="00AE1DE4" w14:paraId="658D9A1F" w14:textId="77777777"/>
    <w:p w:rsidRPr="00A600F1" w:rsidR="00AE1DE4" w:rsidP="004C0D8E" w:rsidRDefault="00AE1DE4" w14:paraId="045E8616"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6" w:id="164"/>
      <w:bookmarkStart w:name="_Toc461481041" w:id="165"/>
      <w:bookmarkStart w:name="_Toc465274983" w:id="166"/>
      <w:bookmarkStart w:name="_Toc485743348" w:id="167"/>
      <w:bookmarkStart w:name="_Toc159600864" w:id="168"/>
      <w:r w:rsidRPr="00A600F1">
        <w:rPr>
          <w:rFonts w:ascii="Trebuchet MS" w:hAnsi="Trebuchet MS"/>
          <w:b/>
          <w:bCs/>
          <w:color w:val="000000" w:themeColor="text1"/>
          <w:szCs w:val="22"/>
        </w:rPr>
        <w:t>CGDAN – Demand Advice: New Guarantee Cover - Individual</w:t>
      </w:r>
      <w:bookmarkEnd w:id="164"/>
      <w:bookmarkEnd w:id="165"/>
      <w:bookmarkEnd w:id="166"/>
      <w:bookmarkEnd w:id="167"/>
      <w:bookmarkEnd w:id="168"/>
    </w:p>
    <w:p w:rsidRPr="00A600F1" w:rsidR="00AE1DE4" w:rsidP="00AE1DE4" w:rsidRDefault="00AE1DE4" w14:paraId="394A9FE8" w14:textId="77777777">
      <w:pPr>
        <w:jc w:val="both"/>
      </w:pPr>
      <w:r w:rsidRPr="00A600F1">
        <w:t>This is actually a demand advice number for each loan record (or guarantee cover).  However, in case of portfolio guarantees, there is no requirement of issuing this number for each record as the CG charges processing for portfolio guarantees is not at each loan level but at portfolio level.</w:t>
      </w:r>
    </w:p>
    <w:p w:rsidRPr="00A600F1" w:rsidR="00AE1DE4" w:rsidP="00AE1DE4" w:rsidRDefault="00AE1DE4" w14:paraId="7EE55DAC" w14:textId="6C8C6E73">
      <w:pPr>
        <w:jc w:val="both"/>
      </w:pPr>
      <w:r w:rsidRPr="00A600F1">
        <w:t xml:space="preserve">It is suggested to use CGDAN to use as a marker to identify those loan records (and the update records for that particular loan account) – which has been considered for CG charge calculation. It is also suggested to use this maker only after the payments has been received from MLI and same has been reconciled by NCGTC main accountant. </w:t>
      </w:r>
    </w:p>
    <w:p w:rsidRPr="00A600F1" w:rsidR="00AE1DE4" w:rsidP="00AE1DE4" w:rsidRDefault="00AE1DE4" w14:paraId="404779E2" w14:textId="77777777">
      <w:pPr>
        <w:jc w:val="both"/>
      </w:pPr>
      <w:r w:rsidRPr="00A600F1">
        <w:t>CGDAN follows a specific format:</w:t>
      </w:r>
    </w:p>
    <w:p w:rsidRPr="00A600F1" w:rsidR="00AE1DE4" w:rsidP="00AE1DE4" w:rsidRDefault="00AE1DE4" w14:paraId="111BAA3F" w14:textId="77777777">
      <w:pPr>
        <w:jc w:val="both"/>
        <w:rPr>
          <w:b/>
        </w:rPr>
      </w:pPr>
      <w:r w:rsidRPr="00A600F1">
        <w:rPr>
          <w:b/>
        </w:rPr>
        <w:t xml:space="preserve">CGDAN Format: </w:t>
      </w:r>
    </w:p>
    <w:p w:rsidRPr="00A600F1" w:rsidR="00AE1DE4" w:rsidP="00AE1DE4" w:rsidRDefault="00AE1DE4" w14:paraId="6D5EEFE0" w14:textId="77777777">
      <w:pPr>
        <w:jc w:val="both"/>
      </w:pPr>
      <w:r w:rsidRPr="00A600F1">
        <w:rPr>
          <w:noProof/>
          <w:lang w:val="en-IN" w:eastAsia="en-IN"/>
        </w:rPr>
        <w:drawing>
          <wp:inline distT="0" distB="0" distL="0" distR="0" wp14:anchorId="517A5957" wp14:editId="1916A101">
            <wp:extent cx="5486400" cy="1238036"/>
            <wp:effectExtent l="38100" t="0" r="19050" b="635"/>
            <wp:docPr id="8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Pr="00A600F1" w:rsidR="00AE1DE4" w:rsidP="00AE1DE4" w:rsidRDefault="00AE1DE4" w14:paraId="6E255F08" w14:textId="77777777">
      <w:pPr>
        <w:jc w:val="both"/>
        <w:rPr>
          <w:i/>
        </w:rPr>
      </w:pPr>
      <w:r w:rsidRPr="00A600F1">
        <w:rPr>
          <w:i/>
        </w:rPr>
        <w:t>GC – Guarantee Charge.</w:t>
      </w:r>
    </w:p>
    <w:p w:rsidRPr="00A600F1" w:rsidR="00AE1DE4" w:rsidP="00AE1DE4" w:rsidRDefault="00AE1DE4" w14:paraId="2ABB9D16" w14:textId="77777777">
      <w:pPr>
        <w:jc w:val="both"/>
      </w:pPr>
    </w:p>
    <w:p w:rsidRPr="00A600F1" w:rsidR="00AE1DE4" w:rsidP="004C0D8E" w:rsidRDefault="00AE1DE4" w14:paraId="7A860D1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8" w:id="169"/>
      <w:bookmarkStart w:name="_Toc461481042" w:id="170"/>
      <w:bookmarkStart w:name="_Toc465274984" w:id="171"/>
      <w:bookmarkStart w:name="_Toc485743349" w:id="172"/>
      <w:bookmarkStart w:name="_Toc159600865" w:id="173"/>
      <w:r w:rsidRPr="00A600F1">
        <w:rPr>
          <w:rFonts w:ascii="Trebuchet MS" w:hAnsi="Trebuchet MS"/>
          <w:b/>
          <w:bCs/>
          <w:color w:val="000000" w:themeColor="text1"/>
          <w:szCs w:val="22"/>
        </w:rPr>
        <w:t>Payment of CG Charges</w:t>
      </w:r>
      <w:bookmarkEnd w:id="169"/>
      <w:bookmarkEnd w:id="170"/>
      <w:bookmarkEnd w:id="171"/>
      <w:bookmarkEnd w:id="172"/>
      <w:bookmarkEnd w:id="173"/>
    </w:p>
    <w:p w:rsidRPr="00A600F1" w:rsidR="00AE1DE4" w:rsidP="00AE1DE4" w:rsidRDefault="00AE1DE4" w14:paraId="03B1ED40" w14:textId="7677DFBE">
      <w:pPr>
        <w:jc w:val="both"/>
      </w:pPr>
      <w:r w:rsidRPr="00A600F1">
        <w:t>Refer the document - ‘Payment Mechanism’ for more details on payment process.</w:t>
      </w:r>
    </w:p>
    <w:p w:rsidRPr="00A600F1" w:rsidR="00A86489" w:rsidP="00AE1DE4" w:rsidRDefault="00A86489" w14:paraId="6FCF7076" w14:textId="2195BA9C">
      <w:pPr>
        <w:jc w:val="both"/>
        <w:rPr>
          <w:b/>
        </w:rPr>
      </w:pPr>
      <w:r w:rsidRPr="00A600F1">
        <w:rPr>
          <w:b/>
        </w:rPr>
        <w:t>(Note: - Under Payment Management Mod</w:t>
      </w:r>
      <w:r w:rsidRPr="00A600F1" w:rsidR="00113DDC">
        <w:rPr>
          <w:b/>
        </w:rPr>
        <w:t xml:space="preserve">ule additional fields has been </w:t>
      </w:r>
      <w:r w:rsidRPr="00A600F1">
        <w:rPr>
          <w:b/>
        </w:rPr>
        <w:t>provided: Portfolio Id, Currency Period).</w:t>
      </w:r>
    </w:p>
    <w:p w:rsidRPr="00A600F1" w:rsidR="00AE1DE4" w:rsidP="00AE1DE4" w:rsidRDefault="00AE1DE4" w14:paraId="5BE77050" w14:textId="77777777">
      <w:pPr>
        <w:jc w:val="both"/>
      </w:pPr>
    </w:p>
    <w:p w:rsidRPr="00A600F1" w:rsidR="00AE1DE4" w:rsidP="004C0D8E" w:rsidRDefault="00AE1DE4" w14:paraId="58CC928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9" w:id="174"/>
      <w:bookmarkStart w:name="_Toc461481043" w:id="175"/>
      <w:bookmarkStart w:name="_Toc465274985" w:id="176"/>
      <w:bookmarkStart w:name="_Toc485743350" w:id="177"/>
      <w:bookmarkStart w:name="_Toc159600866" w:id="178"/>
      <w:r w:rsidRPr="00A600F1">
        <w:rPr>
          <w:rFonts w:ascii="Trebuchet MS" w:hAnsi="Trebuchet MS"/>
          <w:b/>
          <w:bCs/>
          <w:color w:val="000000" w:themeColor="text1"/>
          <w:szCs w:val="22"/>
        </w:rPr>
        <w:t>Payment of CG Charges in Stipulated Time</w:t>
      </w:r>
      <w:bookmarkEnd w:id="174"/>
      <w:bookmarkEnd w:id="175"/>
      <w:bookmarkEnd w:id="176"/>
      <w:bookmarkEnd w:id="177"/>
      <w:bookmarkEnd w:id="178"/>
      <w:r w:rsidRPr="00A600F1">
        <w:rPr>
          <w:rFonts w:ascii="Trebuchet MS" w:hAnsi="Trebuchet MS"/>
          <w:b/>
          <w:bCs/>
          <w:color w:val="000000" w:themeColor="text1"/>
          <w:szCs w:val="22"/>
        </w:rPr>
        <w:t xml:space="preserve"> </w:t>
      </w:r>
    </w:p>
    <w:p w:rsidRPr="00A600F1" w:rsidR="00AE1DE4" w:rsidP="00AE1DE4" w:rsidRDefault="00AE1DE4" w14:paraId="3B1DA98C" w14:textId="77777777">
      <w:r w:rsidRPr="00A600F1">
        <w:t xml:space="preserve">Payment of CG Charges in stipulated time makes the portfolio guarantees active, and the Guarantee Status is updated (only for New CG Cases). </w:t>
      </w:r>
    </w:p>
    <w:p w:rsidRPr="00A600F1" w:rsidR="00AE1DE4" w:rsidP="00AE1DE4" w:rsidRDefault="00AE1DE4" w14:paraId="7BFE204B" w14:textId="77777777">
      <w:r w:rsidRPr="00A600F1">
        <w:t>The CGDAN marker is updated with appropriate CGDAN value in the system.</w:t>
      </w:r>
      <w:r w:rsidRPr="00A600F1" w:rsidDel="00DF0F00">
        <w:t xml:space="preserve"> </w:t>
      </w:r>
    </w:p>
    <w:p w:rsidRPr="00A600F1" w:rsidR="00AE1DE4" w:rsidP="00AE1DE4" w:rsidRDefault="00AE1DE4" w14:paraId="5F29E58A" w14:textId="77777777">
      <w:r w:rsidRPr="00A600F1">
        <w:t>SURGE allows following operations for active (In Force) guarantees:</w:t>
      </w:r>
    </w:p>
    <w:p w:rsidRPr="00A600F1" w:rsidR="00AE1DE4" w:rsidP="004C0D8E" w:rsidRDefault="00AE1DE4" w14:paraId="6557C88E" w14:textId="77777777">
      <w:pPr>
        <w:pStyle w:val="ListParagraph"/>
        <w:numPr>
          <w:ilvl w:val="0"/>
          <w:numId w:val="12"/>
        </w:numPr>
      </w:pPr>
      <w:r w:rsidRPr="00A600F1">
        <w:t xml:space="preserve">Mark as NPA </w:t>
      </w:r>
    </w:p>
    <w:p w:rsidRPr="00A600F1" w:rsidR="00AE1DE4" w:rsidP="004C0D8E" w:rsidRDefault="00AE1DE4" w14:paraId="73B5DF3A" w14:textId="77777777">
      <w:pPr>
        <w:pStyle w:val="ListParagraph"/>
        <w:numPr>
          <w:ilvl w:val="0"/>
          <w:numId w:val="12"/>
        </w:numPr>
      </w:pPr>
      <w:r w:rsidRPr="00A600F1">
        <w:t>Un-Mark as NPA</w:t>
      </w:r>
    </w:p>
    <w:p w:rsidRPr="00A600F1" w:rsidR="00AE1DE4" w:rsidP="004C0D8E" w:rsidRDefault="00AE1DE4" w14:paraId="2341A6A3" w14:textId="77777777">
      <w:pPr>
        <w:pStyle w:val="ListParagraph"/>
        <w:numPr>
          <w:ilvl w:val="0"/>
          <w:numId w:val="12"/>
        </w:numPr>
      </w:pPr>
      <w:r w:rsidRPr="00A600F1">
        <w:t>Lodge Claim</w:t>
      </w:r>
    </w:p>
    <w:p w:rsidRPr="00A600F1" w:rsidR="00AE1DE4" w:rsidP="004C0D8E" w:rsidRDefault="00AE1DE4" w14:paraId="28A28AB7" w14:textId="77777777">
      <w:pPr>
        <w:pStyle w:val="ListParagraph"/>
        <w:numPr>
          <w:ilvl w:val="0"/>
          <w:numId w:val="12"/>
        </w:numPr>
      </w:pPr>
      <w:r w:rsidRPr="00A600F1">
        <w:t>Claims Reject/Approve</w:t>
      </w:r>
    </w:p>
    <w:p w:rsidRPr="00A600F1" w:rsidR="00AE1DE4" w:rsidP="004C0D8E" w:rsidRDefault="00AE1DE4" w14:paraId="7EB05D9A" w14:textId="77777777">
      <w:pPr>
        <w:pStyle w:val="ListParagraph"/>
        <w:numPr>
          <w:ilvl w:val="0"/>
          <w:numId w:val="12"/>
        </w:numPr>
      </w:pPr>
      <w:r w:rsidRPr="00A600F1">
        <w:t>Claim Settlement (1</w:t>
      </w:r>
      <w:r w:rsidRPr="00A600F1">
        <w:rPr>
          <w:vertAlign w:val="superscript"/>
        </w:rPr>
        <w:t>st</w:t>
      </w:r>
      <w:r w:rsidRPr="00A600F1">
        <w:t>, 2</w:t>
      </w:r>
      <w:r w:rsidRPr="00A600F1">
        <w:rPr>
          <w:vertAlign w:val="superscript"/>
        </w:rPr>
        <w:t>nd</w:t>
      </w:r>
      <w:r w:rsidRPr="00A600F1">
        <w:t xml:space="preserve"> and Final)</w:t>
      </w:r>
    </w:p>
    <w:p w:rsidRPr="00A600F1" w:rsidR="00AE1DE4" w:rsidP="004C0D8E" w:rsidRDefault="00AE1DE4" w14:paraId="4F03D5F4" w14:textId="77777777">
      <w:pPr>
        <w:pStyle w:val="ListParagraph"/>
        <w:numPr>
          <w:ilvl w:val="0"/>
          <w:numId w:val="12"/>
        </w:numPr>
      </w:pPr>
      <w:r w:rsidRPr="00A600F1">
        <w:t>Post Claim Recoveries</w:t>
      </w:r>
    </w:p>
    <w:p w:rsidRPr="00A600F1" w:rsidR="00AE1DE4" w:rsidP="004C0D8E" w:rsidRDefault="00AE1DE4" w14:paraId="6133D8F7" w14:textId="77777777">
      <w:pPr>
        <w:pStyle w:val="ListParagraph"/>
        <w:numPr>
          <w:ilvl w:val="0"/>
          <w:numId w:val="12"/>
        </w:numPr>
      </w:pPr>
      <w:r w:rsidRPr="00A600F1">
        <w:t>Close (by MLI user)</w:t>
      </w:r>
    </w:p>
    <w:p w:rsidRPr="00A600F1" w:rsidR="00AE1DE4" w:rsidP="004C0D8E" w:rsidRDefault="00AE1DE4" w14:paraId="1D176814" w14:textId="77777777">
      <w:pPr>
        <w:pStyle w:val="ListParagraph"/>
        <w:numPr>
          <w:ilvl w:val="0"/>
          <w:numId w:val="12"/>
        </w:numPr>
      </w:pPr>
      <w:r w:rsidRPr="00A600F1">
        <w:t>Close (by NCGTC user)</w:t>
      </w:r>
    </w:p>
    <w:p w:rsidRPr="00A600F1" w:rsidR="00AE1DE4" w:rsidP="004C0D8E" w:rsidRDefault="00AE1DE4" w14:paraId="260093C5" w14:textId="77777777">
      <w:pPr>
        <w:pStyle w:val="ListParagraph"/>
        <w:numPr>
          <w:ilvl w:val="0"/>
          <w:numId w:val="12"/>
        </w:numPr>
      </w:pPr>
      <w:r w:rsidRPr="00A600F1">
        <w:t>Modify Specific Fields (by MLI User)</w:t>
      </w:r>
    </w:p>
    <w:p w:rsidRPr="00A600F1" w:rsidR="00AE1DE4" w:rsidP="00AE1DE4" w:rsidRDefault="00AE1DE4" w14:paraId="7F31B17F" w14:textId="77777777">
      <w:pPr>
        <w:jc w:val="both"/>
      </w:pPr>
      <w:r w:rsidRPr="00A600F1">
        <w:t>Note:</w:t>
      </w:r>
    </w:p>
    <w:p w:rsidRPr="00A600F1" w:rsidR="00AE1DE4" w:rsidP="00AE1DE4" w:rsidRDefault="00AE1DE4" w14:paraId="30735989" w14:textId="77777777">
      <w:r w:rsidRPr="00A600F1">
        <w:rPr>
          <w:noProof/>
          <w:lang w:val="en-IN" w:eastAsia="en-IN"/>
        </w:rPr>
        <mc:AlternateContent>
          <mc:Choice Requires="wps">
            <w:drawing>
              <wp:inline distT="0" distB="0" distL="0" distR="0" wp14:anchorId="013B253A" wp14:editId="550FC283">
                <wp:extent cx="5908040" cy="952500"/>
                <wp:effectExtent l="0" t="0" r="16510" b="19050"/>
                <wp:docPr id="85" name="Rectangle 18"/>
                <wp:cNvGraphicFramePr/>
                <a:graphic xmlns:a="http://schemas.openxmlformats.org/drawingml/2006/main">
                  <a:graphicData uri="http://schemas.microsoft.com/office/word/2010/wordprocessingShape">
                    <wps:wsp>
                      <wps:cNvSpPr/>
                      <wps:spPr>
                        <a:xfrm>
                          <a:off x="0" y="0"/>
                          <a:ext cx="590804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9B6A9B" w:rsidP="00AE1DE4" w:rsidRDefault="009B6A9B" w14:paraId="78826AC4" w14:textId="77777777">
                            <w:pPr>
                              <w:jc w:val="both"/>
                              <w:rPr>
                                <w:rFonts w:asciiTheme="majorHAnsi" w:hAnsiTheme="majorHAnsi"/>
                                <w:b/>
                              </w:rPr>
                            </w:pPr>
                            <w:r>
                              <w:rPr>
                                <w:rFonts w:asciiTheme="majorHAnsi" w:hAnsiTheme="majorHAnsi"/>
                                <w:b/>
                              </w:rPr>
                              <w:t>Guarantee Start Date and Validity:</w:t>
                            </w:r>
                          </w:p>
                          <w:p w:rsidR="009B6A9B" w:rsidP="004C0D8E" w:rsidRDefault="009B6A9B" w14:paraId="3E46E4DA" w14:textId="77777777">
                            <w:pPr>
                              <w:pStyle w:val="ListParagraph"/>
                              <w:numPr>
                                <w:ilvl w:val="0"/>
                                <w:numId w:val="13"/>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w:rsidR="009B6A9B" w:rsidP="004C0D8E" w:rsidRDefault="009B6A9B" w14:paraId="40C65E94" w14:textId="597B04C3">
                            <w:pPr>
                              <w:pStyle w:val="ListParagraph"/>
                              <w:numPr>
                                <w:ilvl w:val="0"/>
                                <w:numId w:val="13"/>
                              </w:numPr>
                              <w:jc w:val="both"/>
                              <w:rPr>
                                <w:rFonts w:asciiTheme="majorHAnsi" w:hAnsiTheme="majorHAnsi"/>
                              </w:rPr>
                            </w:pPr>
                            <w:r>
                              <w:rPr>
                                <w:rFonts w:asciiTheme="majorHAnsi" w:hAnsiTheme="majorHAnsi"/>
                              </w:rPr>
                              <w:t>This guarantee is valid till end of third currency period (Portfolio Longevity).</w:t>
                            </w:r>
                          </w:p>
                          <w:p w:rsidR="009B6A9B" w:rsidP="00AE1DE4" w:rsidRDefault="009B6A9B" w14:paraId="15273660" w14:textId="77777777">
                            <w:pPr>
                              <w:jc w:val="both"/>
                              <w:rPr>
                                <w:rFonts w:asciiTheme="majorHAnsi" w:hAnsiTheme="majorHAnsi"/>
                              </w:rPr>
                            </w:pPr>
                          </w:p>
                          <w:p w:rsidR="009B6A9B" w:rsidP="00AE1DE4" w:rsidRDefault="009B6A9B" w14:paraId="1C5DB5DA" w14:textId="77777777">
                            <w:pPr>
                              <w:jc w:val="both"/>
                              <w:rPr>
                                <w:rFonts w:asciiTheme="majorHAnsi" w:hAnsiTheme="majorHAnsi"/>
                              </w:rPr>
                            </w:pPr>
                          </w:p>
                          <w:p w:rsidRPr="00D451B1" w:rsidR="009B6A9B" w:rsidP="00AE1DE4" w:rsidRDefault="009B6A9B" w14:paraId="52162FC8"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xmlns:w14="http://schemas.microsoft.com/office/word/2010/wordml" xmlns:w="http://schemas.openxmlformats.org/wordprocessingml/2006/main" w14:anchorId="101C1E44">
              <v:rect xmlns:o="urn:schemas-microsoft-com:office:office" xmlns:v="urn:schemas-microsoft-com:vml" id="Rectangle 18" style="width:465.2pt;height:75pt;visibility:visible;mso-wrap-style:square;mso-left-percent:-10001;mso-top-percent:-10001;mso-position-horizontal:absolute;mso-position-horizontal-relative:char;mso-position-vertical:absolute;mso-position-vertical-relative:line;mso-left-percent:-10001;mso-top-percent:-10001;v-text-anchor:middle" o:spid="_x0000_s1045" fillcolor="white [3201]" strokecolor="#70ad47 [3209]" strokeweight="1pt" w14:anchorId="013B2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">
                <v:textbox>
                  <w:txbxContent>
                    <w:p w:rsidRPr="00D451B1" w:rsidR="009B6A9B" w:rsidP="00AE1DE4" w:rsidRDefault="009B6A9B" w14:paraId="036E30C0" w14:textId="77777777">
                      <w:pPr>
                        <w:jc w:val="both"/>
                        <w:rPr>
                          <w:rFonts w:asciiTheme="majorHAnsi" w:hAnsiTheme="majorHAnsi"/>
                          <w:b/>
                        </w:rPr>
                      </w:pPr>
                      <w:r>
                        <w:rPr>
                          <w:rFonts w:asciiTheme="majorHAnsi" w:hAnsiTheme="majorHAnsi"/>
                          <w:b/>
                        </w:rPr>
                        <w:t>Guarantee Start Date and Validity:</w:t>
                      </w:r>
                    </w:p>
                    <w:p w:rsidR="009B6A9B" w:rsidP="00AE1DE4" w:rsidRDefault="009B6A9B" w14:paraId="139F51E0" w14:textId="77777777">
                      <w:pPr>
                        <w:pStyle w:val="ListParagraph"/>
                        <w:numPr>
                          <w:ilvl w:val="0"/>
                          <w:numId w:val="13"/>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w:rsidR="009B6A9B" w:rsidP="00AE1DE4" w:rsidRDefault="009B6A9B" w14:paraId="12BA10CA" w14:textId="597B04C3">
                      <w:pPr>
                        <w:pStyle w:val="ListParagraph"/>
                        <w:numPr>
                          <w:ilvl w:val="0"/>
                          <w:numId w:val="13"/>
                        </w:numPr>
                        <w:jc w:val="both"/>
                        <w:rPr>
                          <w:rFonts w:asciiTheme="majorHAnsi" w:hAnsiTheme="majorHAnsi"/>
                        </w:rPr>
                      </w:pPr>
                      <w:r>
                        <w:rPr>
                          <w:rFonts w:asciiTheme="majorHAnsi" w:hAnsiTheme="majorHAnsi"/>
                        </w:rPr>
                        <w:t>This guarantee is valid till end of third currency period (Portfolio Longevity).</w:t>
                      </w:r>
                    </w:p>
                    <w:p w:rsidR="009B6A9B" w:rsidP="00AE1DE4" w:rsidRDefault="009B6A9B" w14:paraId="672A6659" w14:textId="77777777">
                      <w:pPr>
                        <w:jc w:val="both"/>
                        <w:rPr>
                          <w:rFonts w:asciiTheme="majorHAnsi" w:hAnsiTheme="majorHAnsi"/>
                        </w:rPr>
                      </w:pPr>
                    </w:p>
                    <w:p w:rsidR="009B6A9B" w:rsidP="00AE1DE4" w:rsidRDefault="009B6A9B" w14:paraId="0A37501D" w14:textId="77777777">
                      <w:pPr>
                        <w:jc w:val="both"/>
                        <w:rPr>
                          <w:rFonts w:asciiTheme="majorHAnsi" w:hAnsiTheme="majorHAnsi"/>
                        </w:rPr>
                      </w:pPr>
                    </w:p>
                    <w:p w:rsidRPr="00D451B1" w:rsidR="009B6A9B" w:rsidP="00AE1DE4" w:rsidRDefault="009B6A9B" w14:paraId="5DAB6C7B" w14:textId="77777777">
                      <w:pPr>
                        <w:jc w:val="both"/>
                        <w:rPr>
                          <w:rFonts w:asciiTheme="majorHAnsi" w:hAnsiTheme="majorHAnsi"/>
                        </w:rPr>
                      </w:pPr>
                    </w:p>
                  </w:txbxContent>
                </v:textbox>
                <w10:anchorlock xmlns:w10="urn:schemas-microsoft-com:office:word"/>
              </v:rect>
            </w:pict>
          </mc:Fallback>
        </mc:AlternateContent>
      </w:r>
    </w:p>
    <w:p w:rsidRPr="00A600F1" w:rsidR="00AE1DE4" w:rsidP="00AE1DE4" w:rsidRDefault="00AE1DE4" w14:paraId="543EB51C" w14:textId="77777777"/>
    <w:p w:rsidRPr="00A600F1" w:rsidR="00AE1DE4" w:rsidP="00AE1DE4" w:rsidRDefault="00AE1DE4" w14:paraId="04B6D2EF" w14:textId="77777777">
      <w:pPr>
        <w:pStyle w:val="ListParagraph"/>
      </w:pPr>
    </w:p>
    <w:p w:rsidRPr="00A600F1" w:rsidR="00AE1DE4" w:rsidP="004C0D8E" w:rsidRDefault="001F4D58" w14:paraId="74C6D38B" w14:textId="6A51688C">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10" w:id="179"/>
      <w:bookmarkStart w:name="_Toc461481044" w:id="180"/>
      <w:bookmarkStart w:name="_Toc465274986" w:id="181"/>
      <w:bookmarkStart w:name="_Toc485743351" w:id="182"/>
      <w:bookmarkStart w:name="_Toc159600867" w:id="183"/>
      <w:r w:rsidRPr="00A600F1">
        <w:rPr>
          <w:rFonts w:ascii="Trebuchet MS" w:hAnsi="Trebuchet MS"/>
          <w:b/>
          <w:bCs/>
          <w:color w:val="000000" w:themeColor="text1"/>
          <w:szCs w:val="22"/>
        </w:rPr>
        <w:t>Non-Payment</w:t>
      </w:r>
      <w:r w:rsidRPr="00A600F1" w:rsidR="00AE1DE4">
        <w:rPr>
          <w:rFonts w:ascii="Trebuchet MS" w:hAnsi="Trebuchet MS"/>
          <w:b/>
          <w:bCs/>
          <w:color w:val="000000" w:themeColor="text1"/>
          <w:szCs w:val="22"/>
        </w:rPr>
        <w:t xml:space="preserve"> of CG Charges in Stipulated Time</w:t>
      </w:r>
      <w:bookmarkEnd w:id="179"/>
      <w:bookmarkEnd w:id="180"/>
      <w:bookmarkEnd w:id="181"/>
      <w:bookmarkEnd w:id="182"/>
      <w:bookmarkEnd w:id="183"/>
      <w:r w:rsidRPr="00A600F1" w:rsidR="00AE1DE4">
        <w:rPr>
          <w:rFonts w:ascii="Trebuchet MS" w:hAnsi="Trebuchet MS"/>
          <w:b/>
          <w:bCs/>
          <w:color w:val="000000" w:themeColor="text1"/>
          <w:szCs w:val="22"/>
        </w:rPr>
        <w:t xml:space="preserve"> </w:t>
      </w:r>
    </w:p>
    <w:p w:rsidRPr="00A600F1" w:rsidR="00AE1DE4" w:rsidP="00AE1DE4" w:rsidRDefault="00AE1DE4" w14:paraId="0AAE6898" w14:textId="567D2284">
      <w:pPr>
        <w:rPr>
          <w:rFonts w:ascii="Trebuchet MS" w:hAnsi="Trebuchet MS" w:eastAsia="Times New Roman" w:cs="Arial"/>
          <w:b/>
          <w:bCs/>
          <w:iCs/>
          <w:color w:val="7F7F7F"/>
          <w:sz w:val="28"/>
          <w:szCs w:val="28"/>
        </w:rPr>
      </w:pPr>
      <w:r w:rsidRPr="00A600F1">
        <w:t xml:space="preserve">The portfolio will not be settled if payments are not done. No specific handling from surge platform has been envisaged. </w:t>
      </w:r>
    </w:p>
    <w:p w:rsidRPr="00A600F1" w:rsidR="00412F80" w:rsidP="00AE1DE4" w:rsidRDefault="00412F80" w14:paraId="19A20204" w14:textId="77777777"/>
    <w:p w:rsidRPr="00A600F1" w:rsidR="00AE1DE4" w:rsidP="004C0D8E" w:rsidRDefault="00AE1DE4" w14:paraId="5FEF54A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45" w:id="184"/>
      <w:bookmarkStart w:name="_Toc465274987" w:id="185"/>
      <w:bookmarkStart w:name="_Toc485743352" w:id="186"/>
      <w:bookmarkStart w:name="_Toc159600868" w:id="187"/>
      <w:r w:rsidRPr="00A600F1">
        <w:rPr>
          <w:rFonts w:ascii="Trebuchet MS" w:hAnsi="Trebuchet MS" w:eastAsia="Times New Roman" w:cs="Arial"/>
          <w:b/>
          <w:bCs/>
          <w:iCs/>
          <w:color w:val="7F7F7F"/>
          <w:sz w:val="28"/>
          <w:szCs w:val="28"/>
        </w:rPr>
        <w:t>Portfolio Billing</w:t>
      </w:r>
      <w:bookmarkEnd w:id="184"/>
      <w:bookmarkEnd w:id="185"/>
      <w:bookmarkEnd w:id="186"/>
      <w:bookmarkEnd w:id="187"/>
    </w:p>
    <w:p w:rsidRPr="00A600F1" w:rsidR="00AE1DE4" w:rsidP="00AE1DE4" w:rsidRDefault="00AE1DE4" w14:paraId="7B90594B" w14:textId="77777777">
      <w:pPr>
        <w:jc w:val="both"/>
      </w:pPr>
      <w:r w:rsidRPr="00A600F1">
        <w:t xml:space="preserve">In case of portfolio guarantees there is no requirement of calculating the credit guarantee cover (all loan records in the portfolio has full cover), but, the charges to issue this cover for the loan records which have cleared the eligibility criteria checks mentioned in section 1.6.2 and 1.7.1. </w:t>
      </w:r>
    </w:p>
    <w:p w:rsidRPr="00A600F1" w:rsidR="00AE1DE4" w:rsidP="00AE1DE4" w:rsidRDefault="00AE1DE4" w14:paraId="6BBE9A63" w14:textId="77777777">
      <w:pPr>
        <w:jc w:val="both"/>
      </w:pPr>
      <w:r w:rsidRPr="00A600F1">
        <w:t xml:space="preserve">For new Credit Guarantee’s, the Charges includes– Fees and Taxes. </w:t>
      </w:r>
    </w:p>
    <w:p w:rsidRPr="00A600F1" w:rsidR="00AE1DE4" w:rsidP="00AE1DE4" w:rsidRDefault="00AE1DE4" w14:paraId="0A35C9D2" w14:textId="77777777">
      <w:pPr>
        <w:ind w:left="2160"/>
        <w:jc w:val="both"/>
      </w:pPr>
      <w:r w:rsidRPr="00A600F1">
        <w:rPr>
          <w:noProof/>
          <w:lang w:val="en-IN" w:eastAsia="en-IN"/>
        </w:rPr>
        <w:drawing>
          <wp:inline distT="0" distB="0" distL="0" distR="0" wp14:anchorId="58A60E61" wp14:editId="75828F07">
            <wp:extent cx="2650490" cy="1042035"/>
            <wp:effectExtent l="0" t="0" r="16510" b="5715"/>
            <wp:docPr id="35"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Pr="00A600F1" w:rsidR="00AE1DE4" w:rsidP="00AE1DE4" w:rsidRDefault="00AE1DE4" w14:paraId="4C8C2886" w14:textId="77777777">
      <w:pPr>
        <w:jc w:val="both"/>
      </w:pPr>
      <w:r w:rsidRPr="00A600F1">
        <w:t xml:space="preserve"> The rules/logic for calculating cover and charges is covered in this section.</w:t>
      </w:r>
    </w:p>
    <w:p w:rsidRPr="00A600F1" w:rsidR="00AE1DE4" w:rsidP="00AE1DE4" w:rsidRDefault="00AE1DE4" w14:paraId="37FB6F1A" w14:textId="77777777">
      <w:pPr>
        <w:jc w:val="both"/>
      </w:pPr>
      <w:r w:rsidRPr="00A600F1">
        <w:t xml:space="preserve">Portfolio Guarantee has two billing modes: Base Period Billing and Yearly Billing. </w:t>
      </w:r>
    </w:p>
    <w:p w:rsidRPr="00A600F1" w:rsidR="00AE1DE4" w:rsidP="004C0D8E" w:rsidRDefault="00AE1DE4" w14:paraId="43E20ACB" w14:textId="77777777">
      <w:pPr>
        <w:pStyle w:val="ListParagraph"/>
        <w:numPr>
          <w:ilvl w:val="0"/>
          <w:numId w:val="14"/>
        </w:numPr>
        <w:jc w:val="both"/>
      </w:pPr>
      <w:r w:rsidRPr="00A600F1">
        <w:t xml:space="preserve">Base Period Billing is used to calculate CG Fees, Taxes at end of each quarter. </w:t>
      </w:r>
    </w:p>
    <w:p w:rsidRPr="00A600F1" w:rsidR="00AE1DE4" w:rsidP="004C0D8E" w:rsidRDefault="00AE1DE4" w14:paraId="51C4D920" w14:textId="77777777">
      <w:pPr>
        <w:pStyle w:val="ListParagraph"/>
        <w:numPr>
          <w:ilvl w:val="0"/>
          <w:numId w:val="14"/>
        </w:numPr>
        <w:jc w:val="both"/>
      </w:pPr>
      <w:r w:rsidRPr="00A600F1">
        <w:t xml:space="preserve">Yearly Billing is used to calculate CG Fees, Taxes for each year in advance. </w:t>
      </w:r>
    </w:p>
    <w:p w:rsidRPr="00A600F1" w:rsidR="00AE1DE4" w:rsidP="00AE1DE4" w:rsidRDefault="00AE1DE4" w14:paraId="07CA7021" w14:textId="77777777">
      <w:pPr>
        <w:jc w:val="both"/>
      </w:pPr>
      <w:r w:rsidRPr="00A600F1">
        <w:rPr>
          <w:noProof/>
          <w:lang w:val="en-IN" w:eastAsia="en-IN"/>
        </w:rPr>
        <mc:AlternateContent>
          <mc:Choice Requires="wps">
            <w:drawing>
              <wp:inline distT="0" distB="0" distL="0" distR="0" wp14:anchorId="2CB6000C" wp14:editId="248286D3">
                <wp:extent cx="5757126" cy="5899638"/>
                <wp:effectExtent l="0" t="0" r="15240" b="25400"/>
                <wp:docPr id="13" name="Rectangle 20"/>
                <wp:cNvGraphicFramePr/>
                <a:graphic xmlns:a="http://schemas.openxmlformats.org/drawingml/2006/main">
                  <a:graphicData uri="http://schemas.microsoft.com/office/word/2010/wordprocessingShape">
                    <wps:wsp>
                      <wps:cNvSpPr/>
                      <wps:spPr>
                        <a:xfrm>
                          <a:off x="0" y="0"/>
                          <a:ext cx="5757126" cy="5899638"/>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72653" w:rsidR="009B6A9B" w:rsidP="00AE1DE4" w:rsidRDefault="009B6A9B" w14:paraId="3833DF5A" w14:textId="00278B23">
                            <w:pPr>
                              <w:jc w:val="both"/>
                              <w:rPr>
                                <w:b/>
                              </w:rPr>
                            </w:pPr>
                            <w:r w:rsidRPr="00772653">
                              <w:rPr>
                                <w:b/>
                              </w:rPr>
                              <w:t>Special Note: -</w:t>
                            </w:r>
                            <w:r>
                              <w:rPr>
                                <w:b/>
                              </w:rPr>
                              <w:t xml:space="preserve"> Outstanding amount and </w:t>
                            </w:r>
                            <w:r w:rsidRPr="00772653">
                              <w:rPr>
                                <w:b/>
                              </w:rPr>
                              <w:t>Modified Sanctioned Am</w:t>
                            </w:r>
                            <w:r>
                              <w:rPr>
                                <w:b/>
                              </w:rPr>
                              <w:t xml:space="preserve">ount consideration for Billing’s as per loan type. </w:t>
                            </w:r>
                          </w:p>
                          <w:p w:rsidRPr="00084075" w:rsidR="009B6A9B" w:rsidP="004C0D8E" w:rsidRDefault="009B6A9B" w14:paraId="390C556A" w14:textId="10AE5F95">
                            <w:pPr>
                              <w:pStyle w:val="ListParagraph"/>
                              <w:numPr>
                                <w:ilvl w:val="0"/>
                                <w:numId w:val="19"/>
                              </w:numPr>
                              <w:jc w:val="both"/>
                              <w:rPr>
                                <w:b/>
                              </w:rPr>
                            </w:pPr>
                            <w:r w:rsidRPr="00084075">
                              <w:rPr>
                                <w:b/>
                              </w:rPr>
                              <w:t>For Term Loans/Composite Loans</w:t>
                            </w:r>
                            <w:r>
                              <w:rPr>
                                <w:b/>
                              </w:rPr>
                              <w:t>:- (Base period-Quarterly Billing)</w:t>
                            </w:r>
                          </w:p>
                          <w:p w:rsidRPr="00E00F01" w:rsidR="009B6A9B" w:rsidP="004C0D8E" w:rsidRDefault="009B6A9B" w14:paraId="029F48A8" w14:textId="3479E175">
                            <w:pPr>
                              <w:pStyle w:val="ListParagraph"/>
                              <w:numPr>
                                <w:ilvl w:val="2"/>
                                <w:numId w:val="19"/>
                              </w:numPr>
                              <w:jc w:val="both"/>
                            </w:pPr>
                            <w:r>
                              <w:t xml:space="preserve">Practically, while disbursing Loans specifically the Term Loans or Composite Loans, MLI’s tend to disburse the loan amount partially. Billing or CG Fees calculation is </w:t>
                            </w:r>
                            <w:r w:rsidRPr="00E00F01">
                              <w:t>happening on Sanctioned amount for New guarantee.</w:t>
                            </w:r>
                          </w:p>
                          <w:p w:rsidRPr="00E00F01" w:rsidR="009B6A9B" w:rsidP="004C0D8E" w:rsidRDefault="009B6A9B" w14:paraId="38E21506" w14:textId="586EA2BD">
                            <w:pPr>
                              <w:pStyle w:val="ListParagraph"/>
                              <w:numPr>
                                <w:ilvl w:val="0"/>
                                <w:numId w:val="19"/>
                              </w:numPr>
                              <w:jc w:val="both"/>
                              <w:rPr>
                                <w:b/>
                              </w:rPr>
                            </w:pPr>
                            <w:r w:rsidRPr="00E00F01">
                              <w:rPr>
                                <w:b/>
                              </w:rPr>
                              <w:t>For Term Loans/Composite Loans:- (Currency Period- Yearly Billing)</w:t>
                            </w:r>
                          </w:p>
                          <w:p w:rsidRPr="00E00F01" w:rsidR="009B6A9B" w:rsidP="004C0D8E" w:rsidRDefault="009B6A9B" w14:paraId="544D6C2F" w14:textId="53A7DCCA">
                            <w:pPr>
                              <w:pStyle w:val="ListParagraph"/>
                              <w:numPr>
                                <w:ilvl w:val="2"/>
                                <w:numId w:val="19"/>
                              </w:numPr>
                              <w:jc w:val="both"/>
                            </w:pPr>
                            <w:r w:rsidRPr="00E00F01">
                              <w:t xml:space="preserve">Practically, while disbursing Loans specifically the Term Loans or Composite Loans, MLI’s tend to disburse the loan amount partially. Billing or CG Fees calculation is happening on </w:t>
                            </w:r>
                            <w:r w:rsidRPr="00E00F01">
                              <w:rPr>
                                <w:lang w:val="en-IN"/>
                              </w:rPr>
                              <w:t>outstanding amount</w:t>
                            </w:r>
                            <w:r w:rsidRPr="00E00F01">
                              <w:t xml:space="preserve"> for renewal guarantees on </w:t>
                            </w:r>
                            <w:r w:rsidRPr="00E00F01">
                              <w:rPr>
                                <w:rStyle w:val="ui-provider"/>
                              </w:rPr>
                              <w:t>Outstanding Loan Amount as on 1</w:t>
                            </w:r>
                            <w:r w:rsidRPr="00E00F01">
                              <w:rPr>
                                <w:rStyle w:val="ui-provider"/>
                                <w:vertAlign w:val="superscript"/>
                              </w:rPr>
                              <w:t>st</w:t>
                            </w:r>
                            <w:r w:rsidRPr="00E00F01">
                              <w:rPr>
                                <w:rStyle w:val="ui-provider"/>
                              </w:rPr>
                              <w:t xml:space="preserve"> April</w:t>
                            </w:r>
                            <w:r w:rsidRPr="00E00F01">
                              <w:t>.</w:t>
                            </w:r>
                          </w:p>
                          <w:p w:rsidR="009B6A9B" w:rsidP="00871A58" w:rsidRDefault="009B6A9B" w14:paraId="0391750C" w14:textId="77777777">
                            <w:pPr>
                              <w:pStyle w:val="ListParagraph"/>
                              <w:ind w:left="1080"/>
                              <w:jc w:val="both"/>
                            </w:pPr>
                          </w:p>
                          <w:p w:rsidRPr="00084075" w:rsidR="009B6A9B" w:rsidP="004C0D8E" w:rsidRDefault="009B6A9B" w14:paraId="07B73E75" w14:textId="48E5EA1F">
                            <w:pPr>
                              <w:pStyle w:val="ListParagraph"/>
                              <w:numPr>
                                <w:ilvl w:val="0"/>
                                <w:numId w:val="19"/>
                              </w:numPr>
                              <w:jc w:val="both"/>
                              <w:rPr>
                                <w:b/>
                                <w:sz w:val="20"/>
                              </w:rPr>
                            </w:pPr>
                            <w:r w:rsidRPr="00084075">
                              <w:rPr>
                                <w:b/>
                              </w:rPr>
                              <w:t>For Limit based Loans Like Limit for working capital (CC) or Overdraft or Limit for Letter of Credit/Bank Guarantee :</w:t>
                            </w:r>
                            <w:r>
                              <w:rPr>
                                <w:b/>
                              </w:rPr>
                              <w:t>- (Base period-Quarterly Billing)</w:t>
                            </w:r>
                          </w:p>
                          <w:p w:rsidRPr="009F16D8" w:rsidR="009B6A9B" w:rsidP="004C0D8E" w:rsidRDefault="009B6A9B" w14:paraId="1BE3C820" w14:textId="61199BA0">
                            <w:pPr>
                              <w:pStyle w:val="ListParagraph"/>
                              <w:numPr>
                                <w:ilvl w:val="2"/>
                                <w:numId w:val="19"/>
                              </w:numPr>
                              <w:jc w:val="both"/>
                              <w:rPr>
                                <w:sz w:val="20"/>
                              </w:rPr>
                            </w:pPr>
                            <w:r>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F50CAB" w:rsidR="009B6A9B" w:rsidP="004C0D8E" w:rsidRDefault="009B6A9B" w14:paraId="2E744489" w14:textId="32B36124">
                            <w:pPr>
                              <w:pStyle w:val="ListParagraph"/>
                              <w:numPr>
                                <w:ilvl w:val="2"/>
                                <w:numId w:val="19"/>
                              </w:numPr>
                              <w:jc w:val="both"/>
                              <w:rPr>
                                <w:sz w:val="20"/>
                              </w:rPr>
                            </w:pPr>
                            <w:r>
                              <w:t xml:space="preserve">Billing or CG Fees calculation is happening on </w:t>
                            </w:r>
                            <w:r w:rsidRPr="000376E4">
                              <w:t xml:space="preserve">Sanctioned </w:t>
                            </w:r>
                            <w:r>
                              <w:t xml:space="preserve">amount for New guarantees </w:t>
                            </w:r>
                          </w:p>
                          <w:p w:rsidRPr="005E3956" w:rsidR="009B6A9B" w:rsidP="00F50CAB" w:rsidRDefault="009B6A9B" w14:paraId="26A261FE" w14:textId="77777777">
                            <w:pPr>
                              <w:pStyle w:val="ListParagraph"/>
                              <w:ind w:left="1080"/>
                              <w:jc w:val="both"/>
                              <w:rPr>
                                <w:sz w:val="20"/>
                              </w:rPr>
                            </w:pPr>
                          </w:p>
                          <w:p w:rsidRPr="00E00F01" w:rsidR="009B6A9B" w:rsidP="004C0D8E" w:rsidRDefault="009B6A9B" w14:paraId="67ADCACF" w14:textId="430BB9A9">
                            <w:pPr>
                              <w:pStyle w:val="ListParagraph"/>
                              <w:numPr>
                                <w:ilvl w:val="0"/>
                                <w:numId w:val="19"/>
                              </w:numPr>
                              <w:jc w:val="both"/>
                              <w:rPr>
                                <w:b/>
                                <w:sz w:val="20"/>
                              </w:rPr>
                            </w:pPr>
                            <w:r w:rsidRPr="00E00F01">
                              <w:rPr>
                                <w:b/>
                              </w:rPr>
                              <w:t>For Limit based Loans Like Limit for working capital (CC) or Overdraft or Limit for Letter of Credit/Bank Guarantee :- (Currency Period- Yearly Billing)</w:t>
                            </w:r>
                          </w:p>
                          <w:p w:rsidRPr="00E00F01" w:rsidR="009B6A9B" w:rsidP="004C0D8E" w:rsidRDefault="009B6A9B" w14:paraId="114A5A71" w14:textId="77777777">
                            <w:pPr>
                              <w:pStyle w:val="ListParagraph"/>
                              <w:numPr>
                                <w:ilvl w:val="2"/>
                                <w:numId w:val="19"/>
                              </w:numPr>
                              <w:jc w:val="both"/>
                              <w:rPr>
                                <w:sz w:val="20"/>
                              </w:rPr>
                            </w:pPr>
                            <w:r w:rsidRPr="00E00F01">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E00F01" w:rsidR="009B6A9B" w:rsidP="004C0D8E" w:rsidRDefault="009B6A9B" w14:paraId="6C7C6DED" w14:textId="5115B15B">
                            <w:pPr>
                              <w:pStyle w:val="ListParagraph"/>
                              <w:numPr>
                                <w:ilvl w:val="2"/>
                                <w:numId w:val="19"/>
                              </w:numPr>
                              <w:jc w:val="both"/>
                              <w:rPr>
                                <w:sz w:val="20"/>
                              </w:rPr>
                            </w:pPr>
                            <w:r w:rsidRPr="00E00F01">
                              <w:t>Billing or CG Fees calculation is happening on latest Sanctioned</w:t>
                            </w:r>
                            <w:r>
                              <w:t xml:space="preserve">/modiffied </w:t>
                            </w:r>
                            <w:r w:rsidRPr="00E00F01">
                              <w:t xml:space="preserve"> amount for renewal guarantees.</w:t>
                            </w:r>
                          </w:p>
                          <w:p w:rsidRPr="00E00F01" w:rsidR="009B6A9B" w:rsidP="00AC7019" w:rsidRDefault="009B6A9B" w14:paraId="256FD265" w14:textId="77777777">
                            <w:pPr>
                              <w:pStyle w:val="ListParagraph"/>
                              <w:ind w:left="360"/>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29B17843">
              <v:rect id="Rectangle 20" style="width:453.3pt;height:464.55pt;visibility:visible;mso-wrap-style:square;mso-left-percent:-10001;mso-top-percent:-10001;mso-position-horizontal:absolute;mso-position-horizontal-relative:char;mso-position-vertical:absolute;mso-position-vertical-relative:line;mso-left-percent:-10001;mso-top-percent:-10001;v-text-anchor:top" o:spid="_x0000_s1046" fillcolor="white [3201]" strokecolor="#70ad47 [3209]" strokeweight="1pt" w14:anchorId="2CB600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">
                <v:textbox>
                  <w:txbxContent>
                    <w:p w:rsidRPr="00772653" w:rsidR="009B6A9B" w:rsidP="00AE1DE4" w:rsidRDefault="009B6A9B" w14:paraId="16A10445" w14:textId="00278B23">
                      <w:pPr>
                        <w:jc w:val="both"/>
                        <w:rPr>
                          <w:b/>
                        </w:rPr>
                      </w:pPr>
                      <w:r w:rsidRPr="00772653">
                        <w:rPr>
                          <w:b/>
                        </w:rPr>
                        <w:t>Special Note: -</w:t>
                      </w:r>
                      <w:r>
                        <w:rPr>
                          <w:b/>
                        </w:rPr>
                        <w:t xml:space="preserve"> Outstanding amount and </w:t>
                      </w:r>
                      <w:r w:rsidRPr="00772653">
                        <w:rPr>
                          <w:b/>
                        </w:rPr>
                        <w:t>Modified Sanctioned Am</w:t>
                      </w:r>
                      <w:r>
                        <w:rPr>
                          <w:b/>
                        </w:rPr>
                        <w:t xml:space="preserve">ount consideration for Billing’s as per loan type. </w:t>
                      </w:r>
                    </w:p>
                    <w:p w:rsidRPr="00084075" w:rsidR="009B6A9B" w:rsidP="00AE1DE4" w:rsidRDefault="009B6A9B" w14:paraId="4689AF29" w14:textId="10AE5F95">
                      <w:pPr>
                        <w:pStyle w:val="ListParagraph"/>
                        <w:numPr>
                          <w:ilvl w:val="0"/>
                          <w:numId w:val="20"/>
                        </w:numPr>
                        <w:jc w:val="both"/>
                        <w:rPr>
                          <w:b/>
                        </w:rPr>
                      </w:pPr>
                      <w:r w:rsidRPr="00084075">
                        <w:rPr>
                          <w:b/>
                        </w:rPr>
                        <w:t>For Term Loans/Composite Loans</w:t>
                      </w:r>
                      <w:r>
                        <w:rPr>
                          <w:b/>
                        </w:rPr>
                        <w:t>:- (Base period-Quarterly Billing)</w:t>
                      </w:r>
                    </w:p>
                    <w:p w:rsidRPr="00E00F01" w:rsidR="009B6A9B" w:rsidP="00AB0F4D" w:rsidRDefault="009B6A9B" w14:paraId="7DEB12F9" w14:textId="3479E175">
                      <w:pPr>
                        <w:pStyle w:val="ListParagraph"/>
                        <w:numPr>
                          <w:ilvl w:val="2"/>
                          <w:numId w:val="20"/>
                        </w:numPr>
                        <w:jc w:val="both"/>
                      </w:pPr>
                      <w:r>
                        <w:t xml:space="preserve">Practically, while disbursing Loans specifically the Term Loans or Composite Loans, MLI’s tend to disburse the loan amount partially. Billing or CG Fees calculation is </w:t>
                      </w:r>
                      <w:r w:rsidRPr="00E00F01">
                        <w:t xml:space="preserve">happening on Sanctioned amount for </w:t>
                      </w:r>
                      <w:proofErr w:type="gramStart"/>
                      <w:r w:rsidRPr="00E00F01">
                        <w:t>New</w:t>
                      </w:r>
                      <w:proofErr w:type="gramEnd"/>
                      <w:r w:rsidRPr="00E00F01">
                        <w:t xml:space="preserve"> guarantee.</w:t>
                      </w:r>
                    </w:p>
                    <w:p w:rsidRPr="00E00F01" w:rsidR="009B6A9B" w:rsidP="00E27266" w:rsidRDefault="009B6A9B" w14:paraId="19B107F5" w14:textId="586EA2BD">
                      <w:pPr>
                        <w:pStyle w:val="ListParagraph"/>
                        <w:numPr>
                          <w:ilvl w:val="0"/>
                          <w:numId w:val="20"/>
                        </w:numPr>
                        <w:jc w:val="both"/>
                        <w:rPr>
                          <w:b/>
                        </w:rPr>
                      </w:pPr>
                      <w:r w:rsidRPr="00E00F01">
                        <w:rPr>
                          <w:b/>
                        </w:rPr>
                        <w:t>For Term Loans/Composite Loans:- (Currency Period- Yearly Billing)</w:t>
                      </w:r>
                    </w:p>
                    <w:p w:rsidRPr="00E00F01" w:rsidR="009B6A9B" w:rsidP="00E27266" w:rsidRDefault="009B6A9B" w14:paraId="6254C881" w14:textId="53A7DCCA">
                      <w:pPr>
                        <w:pStyle w:val="ListParagraph"/>
                        <w:numPr>
                          <w:ilvl w:val="2"/>
                          <w:numId w:val="20"/>
                        </w:numPr>
                        <w:jc w:val="both"/>
                      </w:pPr>
                      <w:r w:rsidRPr="00E00F01">
                        <w:t xml:space="preserve">Practically, while disbursing Loans specifically the Term Loans or Composite Loans, MLI’s tend to disburse the loan amount partially. Billing or CG Fees calculation is happening on </w:t>
                      </w:r>
                      <w:r w:rsidRPr="00E00F01">
                        <w:rPr>
                          <w:lang w:val="en-IN"/>
                        </w:rPr>
                        <w:t>outstanding amount</w:t>
                      </w:r>
                      <w:r w:rsidRPr="00E00F01">
                        <w:t xml:space="preserve"> for renewal guarantees on </w:t>
                      </w:r>
                      <w:r w:rsidRPr="00E00F01">
                        <w:rPr>
                          <w:rStyle w:val="ui-provider"/>
                        </w:rPr>
                        <w:t>Outstanding Loan Amount as on 1</w:t>
                      </w:r>
                      <w:r w:rsidRPr="00E00F01">
                        <w:rPr>
                          <w:rStyle w:val="ui-provider"/>
                          <w:vertAlign w:val="superscript"/>
                        </w:rPr>
                        <w:t>st</w:t>
                      </w:r>
                      <w:r w:rsidRPr="00E00F01">
                        <w:rPr>
                          <w:rStyle w:val="ui-provider"/>
                        </w:rPr>
                        <w:t xml:space="preserve"> April</w:t>
                      </w:r>
                      <w:r w:rsidRPr="00E00F01">
                        <w:t>.</w:t>
                      </w:r>
                    </w:p>
                    <w:p w:rsidR="009B6A9B" w:rsidP="00871A58" w:rsidRDefault="009B6A9B" w14:paraId="02EB378F" w14:textId="77777777">
                      <w:pPr>
                        <w:pStyle w:val="ListParagraph"/>
                        <w:ind w:left="1080"/>
                        <w:jc w:val="both"/>
                      </w:pPr>
                    </w:p>
                    <w:p w:rsidRPr="00084075" w:rsidR="009B6A9B" w:rsidP="00AE1DE4" w:rsidRDefault="009B6A9B" w14:paraId="279DEFCB" w14:textId="48E5EA1F">
                      <w:pPr>
                        <w:pStyle w:val="ListParagraph"/>
                        <w:numPr>
                          <w:ilvl w:val="0"/>
                          <w:numId w:val="20"/>
                        </w:numPr>
                        <w:jc w:val="both"/>
                        <w:rPr>
                          <w:b/>
                          <w:sz w:val="20"/>
                        </w:rPr>
                      </w:pPr>
                      <w:r w:rsidRPr="00084075">
                        <w:rPr>
                          <w:b/>
                        </w:rPr>
                        <w:t>For Limit based Loans Like Limit for working capital (CC) or Overdraft or Limit for Letter of Credit/Bank Guarantee :</w:t>
                      </w:r>
                      <w:r>
                        <w:rPr>
                          <w:b/>
                        </w:rPr>
                        <w:t>- (Base period-Quarterly Billing)</w:t>
                      </w:r>
                    </w:p>
                    <w:p w:rsidRPr="009F16D8" w:rsidR="009B6A9B" w:rsidP="00AE1DE4" w:rsidRDefault="009B6A9B" w14:paraId="1EF2A22B" w14:textId="61199BA0">
                      <w:pPr>
                        <w:pStyle w:val="ListParagraph"/>
                        <w:numPr>
                          <w:ilvl w:val="2"/>
                          <w:numId w:val="20"/>
                        </w:numPr>
                        <w:jc w:val="both"/>
                        <w:rPr>
                          <w:sz w:val="20"/>
                        </w:rPr>
                      </w:pPr>
                      <w:r>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F50CAB" w:rsidR="009B6A9B" w:rsidP="00265E26" w:rsidRDefault="009B6A9B" w14:paraId="19D9B28A" w14:textId="32B36124">
                      <w:pPr>
                        <w:pStyle w:val="ListParagraph"/>
                        <w:numPr>
                          <w:ilvl w:val="2"/>
                          <w:numId w:val="20"/>
                        </w:numPr>
                        <w:jc w:val="both"/>
                        <w:rPr>
                          <w:sz w:val="20"/>
                        </w:rPr>
                      </w:pPr>
                      <w:r>
                        <w:t xml:space="preserve">Billing or CG Fees calculation is happening on </w:t>
                      </w:r>
                      <w:r w:rsidRPr="000376E4">
                        <w:t xml:space="preserve">Sanctioned </w:t>
                      </w:r>
                      <w:r>
                        <w:t xml:space="preserve">amount for New guarantees </w:t>
                      </w:r>
                    </w:p>
                    <w:p w:rsidRPr="005E3956" w:rsidR="009B6A9B" w:rsidP="00F50CAB" w:rsidRDefault="009B6A9B" w14:paraId="6A05A809" w14:textId="77777777">
                      <w:pPr>
                        <w:pStyle w:val="ListParagraph"/>
                        <w:ind w:left="1080"/>
                        <w:jc w:val="both"/>
                        <w:rPr>
                          <w:sz w:val="20"/>
                        </w:rPr>
                      </w:pPr>
                    </w:p>
                    <w:p w:rsidRPr="00E00F01" w:rsidR="009B6A9B" w:rsidP="005E3956" w:rsidRDefault="009B6A9B" w14:paraId="5F59F12C" w14:textId="430BB9A9">
                      <w:pPr>
                        <w:pStyle w:val="ListParagraph"/>
                        <w:numPr>
                          <w:ilvl w:val="0"/>
                          <w:numId w:val="20"/>
                        </w:numPr>
                        <w:jc w:val="both"/>
                        <w:rPr>
                          <w:b/>
                          <w:sz w:val="20"/>
                        </w:rPr>
                      </w:pPr>
                      <w:r w:rsidRPr="00E00F01">
                        <w:rPr>
                          <w:b/>
                        </w:rPr>
                        <w:t>For Limit based Loans Like Limit for working capital (CC) or Overdraft or Limit for Letter of Credit/Bank Guarantee :- (Currency Period- Yearly Billing)</w:t>
                      </w:r>
                    </w:p>
                    <w:p w:rsidRPr="00E00F01" w:rsidR="009B6A9B" w:rsidP="005E3956" w:rsidRDefault="009B6A9B" w14:paraId="14C43493" w14:textId="77777777">
                      <w:pPr>
                        <w:pStyle w:val="ListParagraph"/>
                        <w:numPr>
                          <w:ilvl w:val="2"/>
                          <w:numId w:val="20"/>
                        </w:numPr>
                        <w:jc w:val="both"/>
                        <w:rPr>
                          <w:sz w:val="20"/>
                        </w:rPr>
                      </w:pPr>
                      <w:r w:rsidRPr="00E00F01">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E00F01" w:rsidR="009B6A9B" w:rsidP="005E3956" w:rsidRDefault="009B6A9B" w14:paraId="6AB380FE" w14:textId="5115B15B">
                      <w:pPr>
                        <w:pStyle w:val="ListParagraph"/>
                        <w:numPr>
                          <w:ilvl w:val="2"/>
                          <w:numId w:val="20"/>
                        </w:numPr>
                        <w:jc w:val="both"/>
                        <w:rPr>
                          <w:sz w:val="20"/>
                        </w:rPr>
                      </w:pPr>
                      <w:r w:rsidRPr="00E00F01">
                        <w:t>Billing or CG Fees calculation is happening on latest Sanctioned</w:t>
                      </w:r>
                      <w:r>
                        <w:t>/</w:t>
                      </w:r>
                      <w:proofErr w:type="spellStart"/>
                      <w:proofErr w:type="gramStart"/>
                      <w:r>
                        <w:t>modiffied</w:t>
                      </w:r>
                      <w:proofErr w:type="spellEnd"/>
                      <w:r>
                        <w:t xml:space="preserve"> </w:t>
                      </w:r>
                      <w:r w:rsidRPr="00E00F01">
                        <w:t xml:space="preserve"> amount</w:t>
                      </w:r>
                      <w:proofErr w:type="gramEnd"/>
                      <w:r w:rsidRPr="00E00F01">
                        <w:t xml:space="preserve"> for renewal guarantees.</w:t>
                      </w:r>
                    </w:p>
                    <w:p w:rsidRPr="00E00F01" w:rsidR="009B6A9B" w:rsidP="00AC7019" w:rsidRDefault="009B6A9B" w14:paraId="5A39BBE3" w14:textId="77777777">
                      <w:pPr>
                        <w:pStyle w:val="ListParagraph"/>
                        <w:ind w:left="360"/>
                        <w:jc w:val="both"/>
                        <w:rPr>
                          <w:sz w:val="20"/>
                        </w:rPr>
                      </w:pPr>
                    </w:p>
                  </w:txbxContent>
                </v:textbox>
                <w10:anchorlock/>
              </v:rect>
            </w:pict>
          </mc:Fallback>
        </mc:AlternateContent>
      </w:r>
    </w:p>
    <w:p w:rsidRPr="00A600F1" w:rsidR="00AE1DE4" w:rsidP="00E27266" w:rsidRDefault="00E27266" w14:paraId="7C3C4ABF" w14:textId="2176E3BD">
      <w:pPr>
        <w:tabs>
          <w:tab w:val="left" w:pos="6743"/>
        </w:tabs>
        <w:jc w:val="both"/>
      </w:pPr>
      <w:r w:rsidRPr="00A600F1">
        <w:tab/>
      </w:r>
    </w:p>
    <w:p w:rsidRPr="00A600F1" w:rsidR="00AE1DE4" w:rsidP="004C0D8E" w:rsidRDefault="00AE1DE4" w14:paraId="300C7A6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6" w:id="188"/>
      <w:bookmarkStart w:name="_Toc465274988" w:id="189"/>
      <w:bookmarkStart w:name="_Toc485743353" w:id="190"/>
      <w:bookmarkStart w:name="_Toc159600869" w:id="191"/>
      <w:r w:rsidRPr="00A600F1">
        <w:rPr>
          <w:rFonts w:ascii="Trebuchet MS" w:hAnsi="Trebuchet MS"/>
          <w:b/>
          <w:bCs/>
          <w:color w:val="000000" w:themeColor="text1"/>
          <w:szCs w:val="22"/>
        </w:rPr>
        <w:t>Base Period Billing Cycle</w:t>
      </w:r>
      <w:bookmarkEnd w:id="188"/>
      <w:bookmarkEnd w:id="189"/>
      <w:bookmarkEnd w:id="190"/>
      <w:r w:rsidRPr="00A600F1">
        <w:rPr>
          <w:rFonts w:ascii="Trebuchet MS" w:hAnsi="Trebuchet MS"/>
          <w:b/>
          <w:bCs/>
          <w:color w:val="000000" w:themeColor="text1"/>
          <w:szCs w:val="22"/>
        </w:rPr>
        <w:tab/>
      </w:r>
      <w:bookmarkEnd w:id="191"/>
    </w:p>
    <w:p w:rsidRPr="00A600F1" w:rsidR="00AE1DE4" w:rsidP="00AE1DE4" w:rsidRDefault="00AE1DE4" w14:paraId="69C05C04" w14:textId="77777777">
      <w:r w:rsidRPr="00A600F1">
        <w:t>Conducted during end of each quarter of the Portfolio. For this billing:</w:t>
      </w:r>
    </w:p>
    <w:p w:rsidRPr="00A600F1" w:rsidR="00FB044F" w:rsidP="004C0D8E" w:rsidRDefault="00AE1DE4" w14:paraId="29EBF60F" w14:textId="77518E7A">
      <w:pPr>
        <w:pStyle w:val="ListParagraph"/>
        <w:numPr>
          <w:ilvl w:val="0"/>
          <w:numId w:val="14"/>
        </w:numPr>
      </w:pPr>
      <w:r w:rsidRPr="00A600F1">
        <w:t xml:space="preserve">Surge system will scan the loan records (new loan record </w:t>
      </w:r>
      <w:r w:rsidRPr="00A600F1">
        <w:rPr>
          <w:i/>
        </w:rPr>
        <w:t>(specifically with File Type 1)</w:t>
      </w:r>
      <w:r w:rsidRPr="00A600F1">
        <w:t xml:space="preserve"> and their respective update records) in the database for the given portfol</w:t>
      </w:r>
      <w:r w:rsidRPr="00A600F1" w:rsidR="009C3646">
        <w:t>io whose CGDAN marker is empty.</w:t>
      </w:r>
      <w:r w:rsidRPr="00A600F1" w:rsidR="00DA7F08">
        <w:t xml:space="preserve"> </w:t>
      </w:r>
      <w:r w:rsidRPr="00A600F1" w:rsidR="00FB044F">
        <w:t>For each of the loan account, whose latest updated CG Status (current) is NOT CLOSED(30005) or REVOKED(30018) or CLAIMS(30019) - Get the latest update record (if any):</w:t>
      </w:r>
    </w:p>
    <w:p w:rsidRPr="00A600F1" w:rsidR="00AE1DE4" w:rsidP="004C0D8E" w:rsidRDefault="00AE1DE4" w14:paraId="20C711FA" w14:textId="77777777">
      <w:pPr>
        <w:pStyle w:val="ListParagraph"/>
        <w:numPr>
          <w:ilvl w:val="1"/>
          <w:numId w:val="14"/>
        </w:numPr>
      </w:pPr>
      <w:r w:rsidRPr="00A600F1">
        <w:t>For Loan Information having ‘Loan Type Code’ as 1 (These are Term Loans/Composite Loans), check if ‘Loan Amount – First Disbursement’ is greater than Zeroes (which means first disbursement has been effected for this loan information):</w:t>
      </w:r>
    </w:p>
    <w:p w:rsidRPr="00A600F1" w:rsidR="00AE1DE4" w:rsidP="004C0D8E" w:rsidRDefault="00AE1DE4" w14:paraId="100968C2" w14:textId="77777777">
      <w:pPr>
        <w:pStyle w:val="ListParagraph"/>
        <w:numPr>
          <w:ilvl w:val="2"/>
          <w:numId w:val="14"/>
        </w:numPr>
        <w:rPr>
          <w:b/>
        </w:rPr>
      </w:pPr>
      <w:r w:rsidRPr="00A600F1">
        <w:rPr>
          <w:b/>
        </w:rPr>
        <w:t>If ‘Loan Amount – First Disbursement’ is Greater Than Zeroes:</w:t>
      </w:r>
    </w:p>
    <w:p w:rsidRPr="00A600F1" w:rsidR="00DB75FC" w:rsidP="004C0D8E" w:rsidRDefault="00DB75FC" w14:paraId="571DB3D9" w14:textId="77777777">
      <w:pPr>
        <w:pStyle w:val="ListParagraph"/>
        <w:numPr>
          <w:ilvl w:val="4"/>
          <w:numId w:val="14"/>
        </w:numPr>
      </w:pPr>
      <w:r w:rsidRPr="00A600F1">
        <w:t>Then, Check If the sanctioned amount is modified (which means Sanctioned loan amount has been reduced – cancellation of un-availed sanction amount by MLI):</w:t>
      </w:r>
    </w:p>
    <w:p w:rsidRPr="00A600F1" w:rsidR="00AE1DE4" w:rsidP="004C0D8E" w:rsidRDefault="008C243E" w14:paraId="4E679412" w14:textId="4BEF4FE9">
      <w:pPr>
        <w:pStyle w:val="ListParagraph"/>
        <w:numPr>
          <w:ilvl w:val="4"/>
          <w:numId w:val="14"/>
        </w:numPr>
      </w:pPr>
      <w:r w:rsidRPr="00A600F1">
        <w:t xml:space="preserve">If Yes : </w:t>
      </w:r>
      <w:r w:rsidRPr="00A600F1" w:rsidR="00AE1DE4">
        <w:t xml:space="preserve"> </w:t>
      </w:r>
    </w:p>
    <w:p w:rsidRPr="00A600F1" w:rsidR="00AE1DE4" w:rsidP="004C0D8E" w:rsidRDefault="00A71225" w14:paraId="76A84F53" w14:textId="708A1190">
      <w:pPr>
        <w:pStyle w:val="ListParagraph"/>
        <w:numPr>
          <w:ilvl w:val="5"/>
          <w:numId w:val="14"/>
        </w:numPr>
      </w:pPr>
      <w:r w:rsidRPr="00A600F1">
        <w:t xml:space="preserve">Then, perform the calculation of CG </w:t>
      </w:r>
      <w:r w:rsidRPr="00A600F1" w:rsidR="00765982">
        <w:t>Fees and taxes as in section 1.8</w:t>
      </w:r>
      <w:r w:rsidRPr="00A600F1">
        <w:t>.1.1</w:t>
      </w:r>
      <w:r w:rsidRPr="00A600F1" w:rsidR="00765982">
        <w:t>, 1.8.1.2, 1.8.1.2.1, 1.8.1.2.2 and 1.8</w:t>
      </w:r>
      <w:r w:rsidRPr="00A600F1">
        <w:t>.1.3- Based on ‘Modified Sanctioned Amount/</w:t>
      </w:r>
      <w:r w:rsidRPr="00A600F1" w:rsidR="00A02E05">
        <w:t>Limit’.</w:t>
      </w:r>
    </w:p>
    <w:p w:rsidRPr="00A600F1" w:rsidR="00AE1DE4" w:rsidP="004C0D8E" w:rsidRDefault="00A71225" w14:paraId="31F82CB9" w14:textId="7ECBBB84">
      <w:pPr>
        <w:pStyle w:val="ListParagraph"/>
        <w:numPr>
          <w:ilvl w:val="5"/>
          <w:numId w:val="14"/>
        </w:numPr>
      </w:pPr>
      <w:r w:rsidRPr="00A600F1">
        <w:rPr>
          <w:u w:val="single"/>
        </w:rPr>
        <w:t>Save</w:t>
      </w:r>
      <w:r w:rsidRPr="00A600F1">
        <w:t xml:space="preserve"> the actual amount on which CG and CG Charges has been calculated on (i.e. </w:t>
      </w:r>
      <w:r w:rsidRPr="00A600F1">
        <w:rPr>
          <w:u w:val="single"/>
        </w:rPr>
        <w:t>the actual ‘Modified Sanctioned Amount/Limit’</w:t>
      </w:r>
      <w:r w:rsidRPr="00A600F1">
        <w:t>)</w:t>
      </w:r>
    </w:p>
    <w:p w:rsidRPr="00A600F1" w:rsidR="00AE1DE4" w:rsidP="004C0D8E" w:rsidRDefault="00AE1DE4" w14:paraId="18D87B91" w14:textId="5182F4AD">
      <w:pPr>
        <w:pStyle w:val="ListParagraph"/>
        <w:numPr>
          <w:ilvl w:val="5"/>
          <w:numId w:val="14"/>
        </w:numPr>
      </w:pPr>
      <w:r w:rsidRPr="00A600F1">
        <w:t xml:space="preserve">Mark this records with </w:t>
      </w:r>
      <w:r w:rsidRPr="00A600F1" w:rsidR="00055CC4">
        <w:t>CGDA</w:t>
      </w:r>
      <w:r w:rsidRPr="00A600F1" w:rsidR="00B10383">
        <w:t>N marker – Refer Section 1.3.4.2</w:t>
      </w:r>
    </w:p>
    <w:p w:rsidRPr="00A600F1" w:rsidR="00A02E05" w:rsidP="004C0D8E" w:rsidRDefault="00A02E05" w14:paraId="4897453B" w14:textId="16F41CAD">
      <w:pPr>
        <w:pStyle w:val="ListParagraph"/>
        <w:numPr>
          <w:ilvl w:val="4"/>
          <w:numId w:val="14"/>
        </w:numPr>
      </w:pPr>
      <w:r w:rsidRPr="00A600F1">
        <w:t>If No :</w:t>
      </w:r>
    </w:p>
    <w:p w:rsidRPr="00A600F1" w:rsidR="00A02E05" w:rsidP="004C0D8E" w:rsidRDefault="00A02E05" w14:paraId="7303BEBA" w14:textId="3D69FF97">
      <w:pPr>
        <w:pStyle w:val="ListParagraph"/>
        <w:numPr>
          <w:ilvl w:val="5"/>
          <w:numId w:val="14"/>
        </w:numPr>
      </w:pPr>
      <w:r w:rsidRPr="00A600F1">
        <w:t xml:space="preserve">Then, perform the calculation of CG </w:t>
      </w:r>
      <w:r w:rsidRPr="00A600F1" w:rsidR="0037506E">
        <w:t>Fees and taxes as in section 1.8</w:t>
      </w:r>
      <w:r w:rsidRPr="00A600F1">
        <w:t>.1.1</w:t>
      </w:r>
      <w:r w:rsidRPr="00A600F1" w:rsidR="0037506E">
        <w:t>, 1.8</w:t>
      </w:r>
      <w:r w:rsidRPr="00A600F1">
        <w:t>.</w:t>
      </w:r>
      <w:r w:rsidRPr="00A600F1" w:rsidR="0037506E">
        <w:t>1.2, 1.8.1.2.1, 1.8.1.2.2 and 1.8</w:t>
      </w:r>
      <w:r w:rsidRPr="00A600F1">
        <w:t>.1.3- Based on ‘Sanctioned Amount/Limit’.</w:t>
      </w:r>
    </w:p>
    <w:p w:rsidRPr="00A600F1" w:rsidR="009F59BF" w:rsidP="004C0D8E" w:rsidRDefault="009F59BF" w14:paraId="64524958" w14:textId="64AC19B8">
      <w:pPr>
        <w:pStyle w:val="ListParagraph"/>
        <w:numPr>
          <w:ilvl w:val="5"/>
          <w:numId w:val="14"/>
        </w:numPr>
      </w:pPr>
      <w:r w:rsidRPr="00A600F1">
        <w:rPr>
          <w:u w:val="single"/>
        </w:rPr>
        <w:t>DO NOT SAVE</w:t>
      </w:r>
      <w:r w:rsidRPr="00A600F1">
        <w:t xml:space="preserve"> the actual amount on which CG and CG Charges has been calculated on (i.e. </w:t>
      </w:r>
      <w:r w:rsidRPr="00A600F1">
        <w:rPr>
          <w:u w:val="single"/>
        </w:rPr>
        <w:t>the actual ‘Sanctioned Loan Amount/Limit’</w:t>
      </w:r>
      <w:r w:rsidRPr="00A600F1">
        <w:t>).</w:t>
      </w:r>
    </w:p>
    <w:p w:rsidRPr="00A600F1" w:rsidR="009F59BF" w:rsidP="004C0D8E" w:rsidRDefault="005F488C" w14:paraId="39639B29" w14:textId="5316AE70">
      <w:pPr>
        <w:pStyle w:val="ListParagraph"/>
        <w:numPr>
          <w:ilvl w:val="5"/>
          <w:numId w:val="14"/>
        </w:numPr>
      </w:pPr>
      <w:r w:rsidRPr="00A600F1">
        <w:t>Mark this records with CGDA</w:t>
      </w:r>
      <w:r w:rsidRPr="00A600F1" w:rsidR="00B10383">
        <w:t>N marker – Refer Section 1.3.4.2</w:t>
      </w:r>
    </w:p>
    <w:p w:rsidRPr="00A600F1" w:rsidR="00A02E05" w:rsidP="00A02E05" w:rsidRDefault="00A02E05" w14:paraId="2DFCDC0F" w14:textId="77777777">
      <w:pPr>
        <w:pStyle w:val="ListParagraph"/>
        <w:ind w:left="3600"/>
      </w:pPr>
    </w:p>
    <w:p w:rsidRPr="00A600F1" w:rsidR="00AE1DE4" w:rsidP="004C0D8E" w:rsidRDefault="00AE1DE4" w14:paraId="25313F71" w14:textId="74BCE194">
      <w:pPr>
        <w:pStyle w:val="ListParagraph"/>
        <w:numPr>
          <w:ilvl w:val="2"/>
          <w:numId w:val="14"/>
        </w:numPr>
        <w:rPr>
          <w:b/>
        </w:rPr>
      </w:pPr>
      <w:r w:rsidRPr="00A600F1">
        <w:rPr>
          <w:b/>
        </w:rPr>
        <w:t xml:space="preserve">If ‘Loan Amount – First Disbursement’ is Equal to Zeroes: Do Not consider </w:t>
      </w:r>
      <w:r w:rsidRPr="00A600F1" w:rsidR="00BB005A">
        <w:rPr>
          <w:b/>
        </w:rPr>
        <w:t>this record for Billing Purpose.(In both tentative and Final Billing)</w:t>
      </w:r>
    </w:p>
    <w:p w:rsidRPr="00A600F1" w:rsidR="00300FC1" w:rsidP="00300FC1" w:rsidRDefault="00300FC1" w14:paraId="024B26F3" w14:textId="77777777">
      <w:pPr>
        <w:pStyle w:val="ListParagraph"/>
        <w:ind w:left="2160"/>
      </w:pPr>
    </w:p>
    <w:p w:rsidRPr="00A600F1" w:rsidR="00AE1DE4" w:rsidP="004C0D8E" w:rsidRDefault="00AE1DE4" w14:paraId="6D5B9842" w14:textId="77777777">
      <w:pPr>
        <w:pStyle w:val="ListParagraph"/>
        <w:numPr>
          <w:ilvl w:val="1"/>
          <w:numId w:val="14"/>
        </w:numPr>
      </w:pPr>
      <w:r w:rsidRPr="00A600F1">
        <w:t>For Loan Information having ‘Loan Type Code’ as 2 Or 3 Or 4 (These are Limits based credits), check if ‘Loan Amount – First Disbursement’ is greater than Zeroes (which means first disbursement has been effected for this loan information):</w:t>
      </w:r>
    </w:p>
    <w:p w:rsidRPr="00A600F1" w:rsidR="00AE1DE4" w:rsidP="004C0D8E" w:rsidRDefault="00AE1DE4" w14:paraId="6DECFD62" w14:textId="77777777">
      <w:pPr>
        <w:pStyle w:val="ListParagraph"/>
        <w:numPr>
          <w:ilvl w:val="2"/>
          <w:numId w:val="14"/>
        </w:numPr>
      </w:pPr>
      <w:r w:rsidRPr="00A600F1">
        <w:t>If ‘Loan Amount – First Disbursement’ is Greater Than Zeroes:</w:t>
      </w:r>
    </w:p>
    <w:p w:rsidRPr="00A600F1" w:rsidR="00AE1DE4" w:rsidP="004C0D8E" w:rsidRDefault="00AE1DE4" w14:paraId="37C17789" w14:textId="77777777">
      <w:pPr>
        <w:pStyle w:val="ListParagraph"/>
        <w:numPr>
          <w:ilvl w:val="3"/>
          <w:numId w:val="14"/>
        </w:numPr>
      </w:pPr>
      <w:r w:rsidRPr="00A600F1">
        <w:t>Then, Check If the sanctioned amount is modified (which means Sanctioned loan amount has been reduced/enhanced by MLI)</w:t>
      </w:r>
    </w:p>
    <w:p w:rsidRPr="00A600F1" w:rsidR="00AE1DE4" w:rsidP="004C0D8E" w:rsidRDefault="00AE1DE4" w14:paraId="1413A202" w14:textId="77777777">
      <w:pPr>
        <w:pStyle w:val="ListParagraph"/>
        <w:numPr>
          <w:ilvl w:val="4"/>
          <w:numId w:val="14"/>
        </w:numPr>
      </w:pPr>
      <w:r w:rsidRPr="00A600F1">
        <w:t xml:space="preserve">If Yes: </w:t>
      </w:r>
    </w:p>
    <w:p w:rsidRPr="00A600F1" w:rsidR="00AE1DE4" w:rsidP="004C0D8E" w:rsidRDefault="00AE1DE4" w14:paraId="503AD508" w14:textId="50B027AB">
      <w:pPr>
        <w:pStyle w:val="ListParagraph"/>
        <w:numPr>
          <w:ilvl w:val="5"/>
          <w:numId w:val="14"/>
        </w:numPr>
      </w:pPr>
      <w:r w:rsidRPr="00A600F1">
        <w:t xml:space="preserve">Then, perform the calculation of CG Fees and taxes as in section </w:t>
      </w:r>
      <w:r w:rsidRPr="00A600F1" w:rsidR="0037506E">
        <w:t>1.8</w:t>
      </w:r>
      <w:r w:rsidRPr="00A600F1" w:rsidR="00490856">
        <w:t>.1.1</w:t>
      </w:r>
      <w:r w:rsidRPr="00A600F1" w:rsidR="0037506E">
        <w:t>, 1.8.1.2, 1.8.1.2.1, 1.8.1.2.2 and 1.8</w:t>
      </w:r>
      <w:r w:rsidRPr="00A600F1" w:rsidR="00490856">
        <w:t>.1.3.</w:t>
      </w:r>
      <w:r w:rsidRPr="00A600F1" w:rsidR="00290C09">
        <w:t xml:space="preserve"> </w:t>
      </w:r>
      <w:r w:rsidRPr="00A600F1">
        <w:rPr>
          <w:i/>
        </w:rPr>
        <w:t>(Note – while billing if the ‘Modified Sanction Amount exceeds 10Lakhs, then, billing is done at 10Lakhs only)</w:t>
      </w:r>
    </w:p>
    <w:p w:rsidRPr="00A600F1" w:rsidR="00AE1DE4" w:rsidP="004C0D8E" w:rsidRDefault="00AE1DE4" w14:paraId="7C0B777C" w14:textId="58507363">
      <w:pPr>
        <w:pStyle w:val="ListParagraph"/>
        <w:numPr>
          <w:ilvl w:val="5"/>
          <w:numId w:val="14"/>
        </w:numPr>
      </w:pPr>
      <w:r w:rsidRPr="00A600F1">
        <w:t>Mark this records with CGDAN marker – Refer Section 1.</w:t>
      </w:r>
      <w:r w:rsidRPr="00A600F1" w:rsidR="00B10383">
        <w:t>3.4.2</w:t>
      </w:r>
    </w:p>
    <w:p w:rsidRPr="00A600F1" w:rsidR="00AE1DE4" w:rsidP="004C0D8E" w:rsidRDefault="00AE1DE4" w14:paraId="5EF3B93F" w14:textId="77777777">
      <w:pPr>
        <w:pStyle w:val="ListParagraph"/>
        <w:numPr>
          <w:ilvl w:val="4"/>
          <w:numId w:val="14"/>
        </w:numPr>
      </w:pPr>
      <w:r w:rsidRPr="00A600F1">
        <w:t>If No:</w:t>
      </w:r>
    </w:p>
    <w:p w:rsidRPr="00A600F1" w:rsidR="00AE1DE4" w:rsidP="004C0D8E" w:rsidRDefault="00AE1DE4" w14:paraId="471680A0" w14:textId="3D87F52D">
      <w:pPr>
        <w:pStyle w:val="ListParagraph"/>
        <w:numPr>
          <w:ilvl w:val="5"/>
          <w:numId w:val="14"/>
        </w:numPr>
      </w:pPr>
      <w:r w:rsidRPr="00A600F1">
        <w:t xml:space="preserve">Then, perform the calculation of CG Fees and taxes as in section </w:t>
      </w:r>
      <w:r w:rsidRPr="00A600F1" w:rsidR="0037506E">
        <w:t>1.8</w:t>
      </w:r>
      <w:r w:rsidRPr="00A600F1" w:rsidR="00490856">
        <w:t>.1.1</w:t>
      </w:r>
      <w:r w:rsidRPr="00A600F1" w:rsidR="0037506E">
        <w:t>, 1.8</w:t>
      </w:r>
      <w:r w:rsidRPr="00A600F1" w:rsidR="00490856">
        <w:t>.1.2, 1.</w:t>
      </w:r>
      <w:r w:rsidRPr="00A600F1" w:rsidR="0037506E">
        <w:t>8.1.2.1, 1.8.1.2.2 and 1.8</w:t>
      </w:r>
      <w:r w:rsidRPr="00A600F1" w:rsidR="007617C9">
        <w:t>.1.3- – Based on ‘Sanctioned Loan Amount/Limit’.</w:t>
      </w:r>
    </w:p>
    <w:p w:rsidRPr="00A600F1" w:rsidR="00AE1DE4" w:rsidP="004C0D8E" w:rsidRDefault="00AE1DE4" w14:paraId="455152B1" w14:textId="15AECD21">
      <w:pPr>
        <w:pStyle w:val="ListParagraph"/>
        <w:numPr>
          <w:ilvl w:val="5"/>
          <w:numId w:val="14"/>
        </w:numPr>
      </w:pPr>
      <w:r w:rsidRPr="00A600F1">
        <w:t xml:space="preserve">Mark this records with </w:t>
      </w:r>
      <w:r w:rsidRPr="00A600F1" w:rsidR="00ED2CE3">
        <w:t>CGDA</w:t>
      </w:r>
      <w:r w:rsidRPr="00A600F1" w:rsidR="00B10383">
        <w:t>N marker – Refer Section 1.3.4.2</w:t>
      </w:r>
    </w:p>
    <w:p w:rsidRPr="00A600F1" w:rsidR="00AE1DE4" w:rsidP="004C0D8E" w:rsidRDefault="00AE1DE4" w14:paraId="5BDE1E99" w14:textId="77777777">
      <w:pPr>
        <w:pStyle w:val="ListParagraph"/>
        <w:numPr>
          <w:ilvl w:val="2"/>
          <w:numId w:val="14"/>
        </w:numPr>
      </w:pPr>
      <w:r w:rsidRPr="00A600F1">
        <w:t>If ‘Loan Amount – First Disbursement’ is Equal to Zeroes: Do Not consider this record for Billing Purpose.</w:t>
      </w:r>
    </w:p>
    <w:p w:rsidRPr="00A600F1" w:rsidR="00AE1DE4" w:rsidP="004C0D8E" w:rsidRDefault="00AE1DE4" w14:paraId="7348CCAA" w14:textId="77777777">
      <w:pPr>
        <w:pStyle w:val="ListParagraph"/>
        <w:numPr>
          <w:ilvl w:val="1"/>
          <w:numId w:val="14"/>
        </w:numPr>
      </w:pPr>
      <w:r w:rsidRPr="00A600F1">
        <w:t>Does summation of the individual CG Charges calculated above and accumulates the same at portfolio level. This CG charges is considered for Payment from MLI.</w:t>
      </w:r>
    </w:p>
    <w:p w:rsidRPr="00A600F1" w:rsidR="000E3602" w:rsidP="000E3602" w:rsidRDefault="000E3602" w14:paraId="07E3685D" w14:textId="77777777">
      <w:pPr>
        <w:pStyle w:val="ListParagraph"/>
        <w:ind w:left="1440"/>
      </w:pPr>
    </w:p>
    <w:p w:rsidRPr="00A600F1" w:rsidR="000E3602" w:rsidP="004C0D8E" w:rsidRDefault="000E3602" w14:paraId="3A276245"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7" w:id="192"/>
      <w:bookmarkStart w:name="_Toc465274989" w:id="193"/>
      <w:bookmarkStart w:name="_Toc483690006" w:id="194"/>
      <w:bookmarkStart w:name="_Toc159600870" w:id="195"/>
      <w:r w:rsidRPr="00A600F1">
        <w:rPr>
          <w:rFonts w:ascii="Trebuchet MS" w:hAnsi="Trebuchet MS"/>
          <w:b/>
          <w:bCs/>
          <w:color w:val="000000" w:themeColor="text1"/>
          <w:szCs w:val="22"/>
        </w:rPr>
        <w:t>CG Fees Calculation for Single Loan Account for Base Period Billing</w:t>
      </w:r>
      <w:bookmarkEnd w:id="192"/>
      <w:bookmarkEnd w:id="193"/>
      <w:bookmarkEnd w:id="194"/>
      <w:bookmarkEnd w:id="195"/>
      <w:r w:rsidRPr="00A600F1">
        <w:rPr>
          <w:rFonts w:ascii="Trebuchet MS" w:hAnsi="Trebuchet MS"/>
          <w:b/>
          <w:bCs/>
          <w:color w:val="000000" w:themeColor="text1"/>
          <w:szCs w:val="22"/>
        </w:rPr>
        <w:tab/>
      </w:r>
    </w:p>
    <w:p w:rsidRPr="00A600F1" w:rsidR="000E3602" w:rsidP="000E3602" w:rsidRDefault="000E3602" w14:paraId="13F1CA89" w14:textId="77777777">
      <w:r w:rsidRPr="00A600F1">
        <w:t>Credit Guarantee Fee is based on Sanctioned Loan Amount provided by MLI in his respective Input File along with ‘Annual Guarantee Fee (%)’ configured in the ‘Scheme’ and it’s respective ‘Docket’ along with Risk Premium on Rating, Risk Premium on NPA and Risk Premium on Claims which is configured for each portfolio. Refer the formulae below:</w:t>
      </w:r>
    </w:p>
    <w:p w:rsidRPr="00A600F1" w:rsidR="000E3602" w:rsidP="000E3602" w:rsidRDefault="000E3602" w14:paraId="3DF3989A" w14:textId="77777777">
      <w:r w:rsidRPr="00A600F1">
        <w:rPr>
          <w:noProof/>
          <w:lang w:val="en-IN" w:eastAsia="en-IN"/>
        </w:rPr>
        <mc:AlternateContent>
          <mc:Choice Requires="wps">
            <w:drawing>
              <wp:inline distT="0" distB="0" distL="0" distR="0" wp14:anchorId="11D5F7AA" wp14:editId="0761B088">
                <wp:extent cx="5757126" cy="2543175"/>
                <wp:effectExtent l="0" t="0" r="15240" b="28575"/>
                <wp:docPr id="37" name="Rectangle 21"/>
                <wp:cNvGraphicFramePr/>
                <a:graphic xmlns:a="http://schemas.openxmlformats.org/drawingml/2006/main">
                  <a:graphicData uri="http://schemas.microsoft.com/office/word/2010/wordprocessingShape">
                    <wps:wsp>
                      <wps:cNvSpPr/>
                      <wps:spPr>
                        <a:xfrm>
                          <a:off x="0" y="0"/>
                          <a:ext cx="5757126" cy="2543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4C0D8E" w:rsidRDefault="009B6A9B" w14:paraId="293AFB45" w14:textId="77777777">
                            <w:pPr>
                              <w:pStyle w:val="NoSpacing"/>
                              <w:numPr>
                                <w:ilvl w:val="0"/>
                                <w:numId w:val="15"/>
                              </w:numPr>
                            </w:pPr>
                            <w:r>
                              <w:t>Guarantee Fee on SBR = [Loan Amount * ((Annual Guarantee Fee in Percent) / No. of Days in FY) * (No. of Days Left till end of FY since date of First Disbursement)]</w:t>
                            </w:r>
                          </w:p>
                          <w:p w:rsidR="009B6A9B" w:rsidP="004C0D8E" w:rsidRDefault="009B6A9B" w14:paraId="56C65B1C"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9B6A9B" w:rsidP="004C0D8E" w:rsidRDefault="009B6A9B" w14:paraId="12A2213C" w14:textId="77777777">
                            <w:pPr>
                              <w:pStyle w:val="NoSpacing"/>
                              <w:numPr>
                                <w:ilvl w:val="0"/>
                                <w:numId w:val="15"/>
                              </w:numPr>
                            </w:pPr>
                            <w:r>
                              <w:t>Total CG Fees = Guarantee Fee on SBR + Guarantee Fee for all Premiums</w:t>
                            </w:r>
                          </w:p>
                          <w:p w:rsidR="009B6A9B" w:rsidP="000E3602" w:rsidRDefault="009B6A9B" w14:paraId="70E1A906" w14:textId="77777777">
                            <w:pPr>
                              <w:pStyle w:val="NoSpacing"/>
                              <w:ind w:left="720"/>
                              <w:rPr>
                                <w:sz w:val="20"/>
                              </w:rPr>
                            </w:pPr>
                          </w:p>
                          <w:p w:rsidRPr="0064551A" w:rsidR="009B6A9B" w:rsidP="000E3602" w:rsidRDefault="009B6A9B" w14:paraId="1C1E4E28" w14:textId="77777777">
                            <w:pPr>
                              <w:pStyle w:val="NoSpacing"/>
                              <w:rPr>
                                <w:i/>
                                <w:sz w:val="20"/>
                              </w:rPr>
                            </w:pPr>
                            <w:r w:rsidRPr="0064551A">
                              <w:rPr>
                                <w:i/>
                                <w:sz w:val="20"/>
                              </w:rPr>
                              <w:t>Note:</w:t>
                            </w:r>
                          </w:p>
                          <w:p w:rsidR="009B6A9B" w:rsidP="004C0D8E" w:rsidRDefault="009B6A9B" w14:paraId="1255F529" w14:textId="19DA017C">
                            <w:pPr>
                              <w:pStyle w:val="NoSpacing"/>
                              <w:numPr>
                                <w:ilvl w:val="0"/>
                                <w:numId w:val="15"/>
                              </w:numPr>
                              <w:rPr>
                                <w:i/>
                                <w:sz w:val="20"/>
                              </w:rPr>
                            </w:pPr>
                            <w:r w:rsidRPr="0064551A">
                              <w:rPr>
                                <w:i/>
                                <w:sz w:val="20"/>
                              </w:rPr>
                              <w:t>Here, the Loan Amount can be Sanctioned Loan Amount/Limit OR Modified Sanctioned Loan Amount/Lim</w:t>
                            </w:r>
                            <w:r>
                              <w:rPr>
                                <w:i/>
                                <w:sz w:val="20"/>
                              </w:rPr>
                              <w:t>it as explained in section 1.4.1</w:t>
                            </w:r>
                          </w:p>
                          <w:p w:rsidRPr="0019400B" w:rsidR="009B6A9B" w:rsidP="004C0D8E" w:rsidRDefault="009B6A9B" w14:paraId="5F9064C6" w14:textId="72432FF5">
                            <w:pPr>
                              <w:pStyle w:val="CommentText"/>
                              <w:numPr>
                                <w:ilvl w:val="0"/>
                                <w:numId w:val="15"/>
                              </w:numPr>
                            </w:pPr>
                            <w:r w:rsidRPr="0019400B">
                              <w:rPr>
                                <w:i/>
                              </w:rPr>
                              <w:t>No. of Days Left till end of FY since date of First Disbursement – is calculated including the end day</w:t>
                            </w:r>
                          </w:p>
                          <w:p w:rsidRPr="0064551A" w:rsidR="009B6A9B" w:rsidP="004C0D8E" w:rsidRDefault="009B6A9B" w14:paraId="4176DC04" w14:textId="77777777">
                            <w:pPr>
                              <w:pStyle w:val="NoSpacing"/>
                              <w:numPr>
                                <w:ilvl w:val="0"/>
                                <w:numId w:val="15"/>
                              </w:numPr>
                              <w:rPr>
                                <w:i/>
                                <w:sz w:val="20"/>
                              </w:rPr>
                            </w:pPr>
                            <w:r>
                              <w:rPr>
                                <w:i/>
                                <w:sz w:val="20"/>
                              </w:rPr>
                              <w:t xml:space="preserve">If No. of Days Left </w:t>
                            </w:r>
                            <w:r w:rsidRPr="00064BBA">
                              <w:rPr>
                                <w:i/>
                                <w:sz w:val="20"/>
                              </w:rPr>
                              <w:t>till end of FY since date of First Disbursement</w:t>
                            </w:r>
                            <w:r>
                              <w:rPr>
                                <w:i/>
                                <w:sz w:val="20"/>
                              </w:rPr>
                              <w:t xml:space="preserve"> – is Negative, then, CG Fees Calculation is NOT done – such records will be considered in the subsequent billing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843FBD2">
              <v:rect id="Rectangle 21" style="width:453.3pt;height:200.25pt;visibility:visible;mso-wrap-style:square;mso-left-percent:-10001;mso-top-percent:-10001;mso-position-horizontal:absolute;mso-position-horizontal-relative:char;mso-position-vertical:absolute;mso-position-vertical-relative:line;mso-left-percent:-10001;mso-top-percent:-10001;v-text-anchor:top" o:spid="_x0000_s1047" fillcolor="white [3201]" strokecolor="#70ad47 [3209]" strokeweight="1pt" w14:anchorId="11D5F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">
                <v:textbox>
                  <w:txbxContent>
                    <w:p w:rsidR="009B6A9B" w:rsidP="000E3602" w:rsidRDefault="009B6A9B" w14:paraId="47447821" w14:textId="77777777">
                      <w:pPr>
                        <w:pStyle w:val="NoSpacing"/>
                        <w:numPr>
                          <w:ilvl w:val="0"/>
                          <w:numId w:val="15"/>
                        </w:numPr>
                      </w:pPr>
                      <w:r>
                        <w:t>Guarantee Fee on SBR = [Loan Amount * ((Annual Guarantee Fee in Percent) / No. of Days in FY) * (No. of Days Left till end of FY since date of First Disbursement)]</w:t>
                      </w:r>
                    </w:p>
                    <w:p w:rsidR="009B6A9B" w:rsidP="000E3602" w:rsidRDefault="009B6A9B" w14:paraId="68DF0141"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9B6A9B" w:rsidP="000E3602" w:rsidRDefault="009B6A9B" w14:paraId="261F3398" w14:textId="77777777">
                      <w:pPr>
                        <w:pStyle w:val="NoSpacing"/>
                        <w:numPr>
                          <w:ilvl w:val="0"/>
                          <w:numId w:val="15"/>
                        </w:numPr>
                      </w:pPr>
                      <w:r>
                        <w:t>Total CG Fees = Guarantee Fee on SBR + Guarantee Fee for all Premiums</w:t>
                      </w:r>
                    </w:p>
                    <w:p w:rsidR="009B6A9B" w:rsidP="000E3602" w:rsidRDefault="009B6A9B" w14:paraId="41C8F396" w14:textId="77777777">
                      <w:pPr>
                        <w:pStyle w:val="NoSpacing"/>
                        <w:ind w:left="720"/>
                        <w:rPr>
                          <w:sz w:val="20"/>
                        </w:rPr>
                      </w:pPr>
                    </w:p>
                    <w:p w:rsidRPr="0064551A" w:rsidR="009B6A9B" w:rsidP="000E3602" w:rsidRDefault="009B6A9B" w14:paraId="5D96E813" w14:textId="77777777">
                      <w:pPr>
                        <w:pStyle w:val="NoSpacing"/>
                        <w:rPr>
                          <w:i/>
                          <w:sz w:val="20"/>
                        </w:rPr>
                      </w:pPr>
                      <w:r w:rsidRPr="0064551A">
                        <w:rPr>
                          <w:i/>
                          <w:sz w:val="20"/>
                        </w:rPr>
                        <w:t>Note:</w:t>
                      </w:r>
                    </w:p>
                    <w:p w:rsidR="009B6A9B" w:rsidP="003578D0" w:rsidRDefault="009B6A9B" w14:paraId="36620707" w14:textId="19DA017C">
                      <w:pPr>
                        <w:pStyle w:val="NoSpacing"/>
                        <w:numPr>
                          <w:ilvl w:val="0"/>
                          <w:numId w:val="15"/>
                        </w:numPr>
                        <w:rPr>
                          <w:i/>
                          <w:sz w:val="20"/>
                        </w:rPr>
                      </w:pPr>
                      <w:r w:rsidRPr="0064551A">
                        <w:rPr>
                          <w:i/>
                          <w:sz w:val="20"/>
                        </w:rPr>
                        <w:t>Here, the Loan Amount can be Sanctioned Loan Amount/Limit OR Modified Sanctioned Loan Amount/Lim</w:t>
                      </w:r>
                      <w:r>
                        <w:rPr>
                          <w:i/>
                          <w:sz w:val="20"/>
                        </w:rPr>
                        <w:t>it as explained in section 1.4.1</w:t>
                      </w:r>
                    </w:p>
                    <w:p w:rsidRPr="0019400B" w:rsidR="009B6A9B" w:rsidP="0019400B" w:rsidRDefault="009B6A9B" w14:paraId="738D19FE" w14:textId="72432FF5">
                      <w:pPr>
                        <w:pStyle w:val="CommentText"/>
                        <w:numPr>
                          <w:ilvl w:val="0"/>
                          <w:numId w:val="15"/>
                        </w:numPr>
                      </w:pPr>
                      <w:r w:rsidRPr="0019400B">
                        <w:rPr>
                          <w:i/>
                        </w:rPr>
                        <w:t>No. of Days Left till end of FY since date of First Disbursement – is calculated including the end day</w:t>
                      </w:r>
                    </w:p>
                    <w:p w:rsidRPr="0064551A" w:rsidR="009B6A9B" w:rsidP="000E3602" w:rsidRDefault="009B6A9B" w14:paraId="64BCE18E" w14:textId="77777777">
                      <w:pPr>
                        <w:pStyle w:val="NoSpacing"/>
                        <w:numPr>
                          <w:ilvl w:val="0"/>
                          <w:numId w:val="15"/>
                        </w:numPr>
                        <w:rPr>
                          <w:i/>
                          <w:sz w:val="20"/>
                        </w:rPr>
                      </w:pPr>
                      <w:r>
                        <w:rPr>
                          <w:i/>
                          <w:sz w:val="20"/>
                        </w:rPr>
                        <w:t xml:space="preserve">If No. of Days Left </w:t>
                      </w:r>
                      <w:r w:rsidRPr="00064BBA">
                        <w:rPr>
                          <w:i/>
                          <w:sz w:val="20"/>
                        </w:rPr>
                        <w:t>till end of FY since date of First Disbursement</w:t>
                      </w:r>
                      <w:r>
                        <w:rPr>
                          <w:i/>
                          <w:sz w:val="20"/>
                        </w:rPr>
                        <w:t xml:space="preserve"> – is Negative, then, CG Fees Calculation is NOT done – such records will be considered in the subsequent billing cycles.</w:t>
                      </w:r>
                    </w:p>
                  </w:txbxContent>
                </v:textbox>
                <w10:anchorlock/>
              </v:rect>
            </w:pict>
          </mc:Fallback>
        </mc:AlternateContent>
      </w:r>
    </w:p>
    <w:p w:rsidRPr="00A600F1" w:rsidR="000E3602" w:rsidP="000E3602" w:rsidRDefault="000E3602" w14:paraId="45321394" w14:textId="024D768D">
      <w:pPr>
        <w:rPr>
          <w:b/>
          <w:i/>
          <w:u w:val="single"/>
        </w:rPr>
      </w:pPr>
      <w:r w:rsidRPr="00A600F1">
        <w:rPr>
          <w:b/>
          <w:i/>
        </w:rPr>
        <w:t>Note</w:t>
      </w:r>
      <w:r w:rsidRPr="00A600F1">
        <w:rPr>
          <w:i/>
        </w:rPr>
        <w:t xml:space="preserve"> </w:t>
      </w:r>
      <w:r w:rsidRPr="00A600F1" w:rsidR="00E42CD1">
        <w:rPr>
          <w:i/>
        </w:rPr>
        <w:t xml:space="preserve">:- </w:t>
      </w:r>
      <w:r w:rsidRPr="00A600F1">
        <w:rPr>
          <w:i/>
        </w:rPr>
        <w:t>The latest available risk premium value of NPA/Claim/CG-Rating in the risk premium master table is selected for further calculation of CG Fees.</w:t>
      </w:r>
    </w:p>
    <w:p w:rsidRPr="00A600F1" w:rsidR="000E3602" w:rsidP="000E3602" w:rsidRDefault="000E3602" w14:paraId="2D25E11E" w14:textId="77777777">
      <w:pPr>
        <w:rPr>
          <w:b/>
          <w:u w:val="single"/>
        </w:rPr>
      </w:pPr>
      <w:r w:rsidRPr="00A600F1">
        <w:rPr>
          <w:b/>
          <w:u w:val="single"/>
        </w:rPr>
        <w:t>Scenario 1: Billing for Portfolio in ‘Base Period Q1’ AND For Loan Type ‘1’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A600F1" w:rsidR="000E3602" w:rsidTr="003C5B49" w14:paraId="766C9820" w14:textId="77777777">
        <w:trPr>
          <w:trHeight w:val="235"/>
        </w:trPr>
        <w:tc>
          <w:tcPr>
            <w:tcW w:w="5160" w:type="dxa"/>
            <w:noWrap/>
            <w:hideMark/>
          </w:tcPr>
          <w:p w:rsidRPr="00A600F1" w:rsidR="000E3602" w:rsidP="003C5B49" w:rsidRDefault="000E3602" w14:paraId="213A1943"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4CE7DF41" w14:textId="77777777">
            <w:pPr>
              <w:rPr>
                <w:rFonts w:ascii="Calibri" w:hAnsi="Calibri" w:eastAsia="Times New Roman" w:cs="Times New Roman"/>
                <w:b/>
                <w:color w:val="000000"/>
                <w:sz w:val="20"/>
                <w:szCs w:val="20"/>
              </w:rPr>
            </w:pPr>
          </w:p>
        </w:tc>
      </w:tr>
      <w:tr w:rsidRPr="00A600F1" w:rsidR="000E3602" w:rsidTr="003C5B49" w14:paraId="56580973" w14:textId="77777777">
        <w:trPr>
          <w:trHeight w:val="235"/>
        </w:trPr>
        <w:tc>
          <w:tcPr>
            <w:tcW w:w="5160" w:type="dxa"/>
            <w:hideMark/>
          </w:tcPr>
          <w:p w:rsidRPr="00A600F1" w:rsidR="000E3602" w:rsidP="003C5B49" w:rsidRDefault="000E3602" w14:paraId="3F1509D2"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2526A36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474DF028" w14:textId="77777777">
        <w:trPr>
          <w:trHeight w:val="235"/>
        </w:trPr>
        <w:tc>
          <w:tcPr>
            <w:tcW w:w="5160" w:type="dxa"/>
          </w:tcPr>
          <w:p w:rsidRPr="00A600F1" w:rsidR="000E3602" w:rsidP="003C5B49" w:rsidRDefault="000E3602" w14:paraId="0A6F68DB" w14:textId="77777777">
            <w:pPr>
              <w:ind w:firstLine="400" w:firstLineChars="200"/>
              <w:rPr>
                <w:rFonts w:ascii="Times New Roman" w:hAnsi="Times New Roman" w:eastAsia="Times New Roman" w:cs="Times New Roman"/>
                <w:color w:val="000000"/>
                <w:sz w:val="20"/>
                <w:szCs w:val="20"/>
                <w:rPrChange w:author="Chandan Chandel" w:date="2024-07-26T17:19:00Z" w:id="196">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197">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6F16587F" w14:textId="77777777">
            <w:pPr>
              <w:ind w:firstLine="400" w:firstLineChars="200"/>
              <w:rPr>
                <w:rFonts w:ascii="Calibri" w:hAnsi="Calibri" w:eastAsia="Times New Roman" w:cs="Times New Roman"/>
                <w:color w:val="000000"/>
                <w:sz w:val="20"/>
                <w:szCs w:val="20"/>
                <w:rPrChange w:author="Chandan Chandel" w:date="2024-07-26T17:19:00Z" w:id="198">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199">
                  <w:rPr>
                    <w:rFonts w:ascii="Calibri" w:hAnsi="Calibri" w:eastAsia="Times New Roman" w:cs="Times New Roman"/>
                    <w:color w:val="000000"/>
                    <w:sz w:val="20"/>
                    <w:szCs w:val="20"/>
                    <w:highlight w:val="yellow"/>
                  </w:rPr>
                </w:rPrChange>
              </w:rPr>
              <w:t>10,00,000.00</w:t>
            </w:r>
          </w:p>
        </w:tc>
      </w:tr>
      <w:tr w:rsidRPr="00A600F1" w:rsidR="000E3602" w:rsidTr="003C5B49" w14:paraId="2C8EF365" w14:textId="77777777">
        <w:trPr>
          <w:trHeight w:val="235"/>
        </w:trPr>
        <w:tc>
          <w:tcPr>
            <w:tcW w:w="5160" w:type="dxa"/>
          </w:tcPr>
          <w:p w:rsidRPr="00A600F1" w:rsidR="000E3602" w:rsidP="003C5B49" w:rsidRDefault="000E3602" w14:paraId="1402F74A" w14:textId="77777777">
            <w:pPr>
              <w:ind w:firstLine="400" w:firstLineChars="200"/>
              <w:rPr>
                <w:rFonts w:ascii="Times New Roman" w:hAnsi="Times New Roman" w:eastAsia="Times New Roman" w:cs="Times New Roman"/>
                <w:color w:val="000000"/>
                <w:sz w:val="20"/>
                <w:szCs w:val="20"/>
                <w:rPrChange w:author="Chandan Chandel" w:date="2024-07-26T17:19:00Z" w:id="200">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01">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50D593AB" w14:textId="77777777">
            <w:pPr>
              <w:ind w:firstLine="400" w:firstLineChars="200"/>
              <w:rPr>
                <w:rFonts w:ascii="Calibri" w:hAnsi="Calibri" w:eastAsia="Times New Roman" w:cs="Times New Roman"/>
                <w:color w:val="000000"/>
                <w:sz w:val="20"/>
                <w:szCs w:val="20"/>
                <w:rPrChange w:author="Chandan Chandel" w:date="2024-07-26T17:19:00Z" w:id="202">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03">
                  <w:rPr>
                    <w:rFonts w:ascii="Calibri" w:hAnsi="Calibri" w:eastAsia="Times New Roman" w:cs="Times New Roman"/>
                    <w:color w:val="000000"/>
                    <w:sz w:val="20"/>
                    <w:szCs w:val="20"/>
                    <w:highlight w:val="yellow"/>
                  </w:rPr>
                </w:rPrChange>
              </w:rPr>
              <w:t>50,000.00</w:t>
            </w:r>
          </w:p>
        </w:tc>
      </w:tr>
      <w:tr w:rsidRPr="00A600F1" w:rsidR="000E3602" w:rsidTr="003C5B49" w14:paraId="72CEE249" w14:textId="77777777">
        <w:trPr>
          <w:trHeight w:val="235"/>
        </w:trPr>
        <w:tc>
          <w:tcPr>
            <w:tcW w:w="5160" w:type="dxa"/>
          </w:tcPr>
          <w:p w:rsidRPr="00A600F1" w:rsidR="000E3602" w:rsidP="003C5B49" w:rsidRDefault="000E3602" w14:paraId="031C2F3B"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6B4C8D2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2,00,000.00</w:t>
            </w:r>
          </w:p>
        </w:tc>
      </w:tr>
      <w:tr w:rsidRPr="00A600F1" w:rsidR="000E3602" w:rsidTr="003C5B49" w14:paraId="7707CC75" w14:textId="77777777">
        <w:trPr>
          <w:trHeight w:val="235"/>
        </w:trPr>
        <w:tc>
          <w:tcPr>
            <w:tcW w:w="5160" w:type="dxa"/>
          </w:tcPr>
          <w:p w:rsidRPr="00A600F1" w:rsidR="000E3602" w:rsidP="003C5B49" w:rsidRDefault="000E3602" w14:paraId="05CBFD63"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7DC483F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0568F02C" w14:textId="77777777">
        <w:trPr>
          <w:trHeight w:val="235"/>
        </w:trPr>
        <w:tc>
          <w:tcPr>
            <w:tcW w:w="5160" w:type="dxa"/>
          </w:tcPr>
          <w:p w:rsidRPr="00A600F1" w:rsidR="000E3602" w:rsidP="003C5B49" w:rsidRDefault="000E3602" w14:paraId="013B9F04"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67500F54"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26E8A053" w14:textId="77777777">
        <w:trPr>
          <w:trHeight w:val="235"/>
        </w:trPr>
        <w:tc>
          <w:tcPr>
            <w:tcW w:w="5160" w:type="dxa"/>
          </w:tcPr>
          <w:p w:rsidRPr="00A600F1" w:rsidR="000E3602" w:rsidP="003C5B49" w:rsidRDefault="000E3602" w14:paraId="25D28115"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17AEC5D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0A0C833C" w14:textId="77777777">
        <w:trPr>
          <w:trHeight w:val="235"/>
        </w:trPr>
        <w:tc>
          <w:tcPr>
            <w:tcW w:w="5160" w:type="dxa"/>
          </w:tcPr>
          <w:p w:rsidRPr="00A600F1" w:rsidR="000E3602" w:rsidP="003C5B49" w:rsidRDefault="000E3602" w14:paraId="455B541D"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5BB6ACB5"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10-May-2016</w:t>
            </w:r>
          </w:p>
        </w:tc>
      </w:tr>
    </w:tbl>
    <w:p w:rsidRPr="00A600F1" w:rsidR="000E3602" w:rsidP="000E3602" w:rsidRDefault="000E3602" w14:paraId="1D13425B" w14:textId="77777777"/>
    <w:p w:rsidRPr="00A600F1" w:rsidR="000E3602" w:rsidP="000E3602" w:rsidRDefault="000E3602" w14:paraId="06E56152" w14:textId="77777777">
      <w:pPr>
        <w:jc w:val="both"/>
      </w:pPr>
      <w:r w:rsidRPr="00A600F1">
        <w:t>MLI uploads and approves the input file on SURGE system in Portfolio having status as Base Period Q1. Billing cycle is executed on 12</w:t>
      </w:r>
      <w:r w:rsidRPr="00A600F1">
        <w:rPr>
          <w:vertAlign w:val="superscript"/>
        </w:rPr>
        <w:t>th</w:t>
      </w:r>
      <w:r w:rsidRPr="00A600F1">
        <w:t xml:space="preserve"> July 2016. </w:t>
      </w:r>
    </w:p>
    <w:p w:rsidRPr="00A600F1" w:rsidR="000E3602" w:rsidP="000E3602" w:rsidRDefault="000E3602" w14:paraId="28D34C79" w14:textId="77777777">
      <w:r w:rsidRPr="00A600F1">
        <w:t>Thus, in case of this scenario, Guarantee Fee calculation will be based on Sanctioned Loan Amount and for 326 days since 10-May-2016 till 31-March-2017 (inclusive of end day).</w:t>
      </w:r>
    </w:p>
    <w:p w:rsidRPr="00A600F1" w:rsidR="000E3602" w:rsidP="000E3602" w:rsidRDefault="000E3602" w14:paraId="4D2994F3" w14:textId="77777777">
      <w:r w:rsidRPr="00A600F1">
        <w:t>Guarantee Fee on SBR = 2,00,000 * (1%/365) * 326 = 1,786.30/-</w:t>
      </w:r>
    </w:p>
    <w:p w:rsidRPr="00A600F1" w:rsidR="000E3602" w:rsidP="000E3602" w:rsidRDefault="000E3602" w14:paraId="4F4403B2" w14:textId="77777777">
      <w:r w:rsidRPr="00A600F1">
        <w:t>Guarantee Fee for all Premiums = 1,786.30 * 30% = 535.89/-</w:t>
      </w:r>
    </w:p>
    <w:p w:rsidRPr="00A600F1" w:rsidR="000E3602" w:rsidP="000E3602" w:rsidRDefault="000E3602" w14:paraId="7F4EA032" w14:textId="77777777">
      <w:pPr>
        <w:jc w:val="both"/>
      </w:pPr>
      <w:r w:rsidRPr="00A600F1">
        <w:t>Which equals to INR 2,322.19/-</w:t>
      </w:r>
    </w:p>
    <w:p w:rsidRPr="00A600F1" w:rsidR="008B5D92" w:rsidP="000E3602" w:rsidRDefault="008B5D92" w14:paraId="2D465E89" w14:textId="75B5AC3C">
      <w:pPr>
        <w:jc w:val="both"/>
      </w:pPr>
    </w:p>
    <w:p w:rsidRPr="00A600F1" w:rsidR="000E3602" w:rsidP="000E3602" w:rsidRDefault="000E3602" w14:paraId="5EFC585F" w14:textId="77777777">
      <w:pPr>
        <w:rPr>
          <w:b/>
          <w:u w:val="single"/>
        </w:rPr>
      </w:pPr>
      <w:r w:rsidRPr="00A600F1">
        <w:rPr>
          <w:b/>
          <w:u w:val="single"/>
        </w:rPr>
        <w:t>Scenario 2: Billing for Portfolio in ‘Base Period Q1’ AND For Loan Type ‘1’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A600F1" w:rsidR="000E3602" w:rsidTr="003C5B49" w14:paraId="78768A77" w14:textId="77777777">
        <w:trPr>
          <w:trHeight w:val="235"/>
        </w:trPr>
        <w:tc>
          <w:tcPr>
            <w:tcW w:w="5160" w:type="dxa"/>
            <w:noWrap/>
            <w:hideMark/>
          </w:tcPr>
          <w:p w:rsidRPr="00A600F1" w:rsidR="000E3602" w:rsidP="003C5B49" w:rsidRDefault="000E3602" w14:paraId="11D71E2A"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04ACE915" w14:textId="77777777">
            <w:pPr>
              <w:rPr>
                <w:rFonts w:ascii="Calibri" w:hAnsi="Calibri" w:eastAsia="Times New Roman" w:cs="Times New Roman"/>
                <w:b/>
                <w:color w:val="000000"/>
                <w:sz w:val="20"/>
                <w:szCs w:val="20"/>
              </w:rPr>
            </w:pPr>
          </w:p>
        </w:tc>
      </w:tr>
      <w:tr w:rsidRPr="00A600F1" w:rsidR="000E3602" w:rsidTr="003C5B49" w14:paraId="17765B88" w14:textId="77777777">
        <w:trPr>
          <w:trHeight w:val="235"/>
        </w:trPr>
        <w:tc>
          <w:tcPr>
            <w:tcW w:w="5160" w:type="dxa"/>
            <w:hideMark/>
          </w:tcPr>
          <w:p w:rsidRPr="00A600F1" w:rsidR="000E3602" w:rsidP="003C5B49" w:rsidRDefault="000E3602" w14:paraId="76AAEE23"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167EBF1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1C2F49F1" w14:textId="77777777">
        <w:trPr>
          <w:trHeight w:val="235"/>
        </w:trPr>
        <w:tc>
          <w:tcPr>
            <w:tcW w:w="5160" w:type="dxa"/>
          </w:tcPr>
          <w:p w:rsidRPr="00A600F1" w:rsidR="000E3602" w:rsidP="003C5B49" w:rsidRDefault="000E3602" w14:paraId="32A23963" w14:textId="77777777">
            <w:pPr>
              <w:ind w:firstLine="400" w:firstLineChars="200"/>
              <w:rPr>
                <w:rFonts w:ascii="Times New Roman" w:hAnsi="Times New Roman" w:eastAsia="Times New Roman" w:cs="Times New Roman"/>
                <w:color w:val="000000"/>
                <w:sz w:val="20"/>
                <w:szCs w:val="20"/>
                <w:rPrChange w:author="Chandan Chandel" w:date="2024-07-26T17:19:00Z" w:id="204">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05">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148061A9" w14:textId="77777777">
            <w:pPr>
              <w:ind w:firstLine="400" w:firstLineChars="200"/>
              <w:rPr>
                <w:rFonts w:ascii="Calibri" w:hAnsi="Calibri" w:eastAsia="Times New Roman" w:cs="Times New Roman"/>
                <w:color w:val="000000"/>
                <w:sz w:val="20"/>
                <w:szCs w:val="20"/>
                <w:rPrChange w:author="Chandan Chandel" w:date="2024-07-26T17:19:00Z" w:id="206">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07">
                  <w:rPr>
                    <w:rFonts w:ascii="Calibri" w:hAnsi="Calibri" w:eastAsia="Times New Roman" w:cs="Times New Roman"/>
                    <w:color w:val="000000"/>
                    <w:sz w:val="20"/>
                    <w:szCs w:val="20"/>
                    <w:highlight w:val="yellow"/>
                  </w:rPr>
                </w:rPrChange>
              </w:rPr>
              <w:t>10,00,000.00</w:t>
            </w:r>
          </w:p>
        </w:tc>
      </w:tr>
      <w:tr w:rsidRPr="00A600F1" w:rsidR="000E3602" w:rsidTr="003C5B49" w14:paraId="40122761" w14:textId="77777777">
        <w:trPr>
          <w:trHeight w:val="235"/>
        </w:trPr>
        <w:tc>
          <w:tcPr>
            <w:tcW w:w="5160" w:type="dxa"/>
          </w:tcPr>
          <w:p w:rsidRPr="00A600F1" w:rsidR="000E3602" w:rsidP="003C5B49" w:rsidRDefault="000E3602" w14:paraId="5D346935" w14:textId="77777777">
            <w:pPr>
              <w:ind w:firstLine="400" w:firstLineChars="200"/>
              <w:rPr>
                <w:rFonts w:ascii="Times New Roman" w:hAnsi="Times New Roman" w:eastAsia="Times New Roman" w:cs="Times New Roman"/>
                <w:color w:val="000000"/>
                <w:sz w:val="20"/>
                <w:szCs w:val="20"/>
                <w:rPrChange w:author="Chandan Chandel" w:date="2024-07-26T17:19:00Z" w:id="208">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09">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3EB4FB1C" w14:textId="77777777">
            <w:pPr>
              <w:ind w:firstLine="400" w:firstLineChars="200"/>
              <w:rPr>
                <w:rFonts w:ascii="Calibri" w:hAnsi="Calibri" w:eastAsia="Times New Roman" w:cs="Times New Roman"/>
                <w:color w:val="000000"/>
                <w:sz w:val="20"/>
                <w:szCs w:val="20"/>
                <w:rPrChange w:author="Chandan Chandel" w:date="2024-07-26T17:19:00Z" w:id="210">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11">
                  <w:rPr>
                    <w:rFonts w:ascii="Calibri" w:hAnsi="Calibri" w:eastAsia="Times New Roman" w:cs="Times New Roman"/>
                    <w:color w:val="000000"/>
                    <w:sz w:val="20"/>
                    <w:szCs w:val="20"/>
                    <w:highlight w:val="yellow"/>
                  </w:rPr>
                </w:rPrChange>
              </w:rPr>
              <w:t>50,000.00</w:t>
            </w:r>
          </w:p>
        </w:tc>
      </w:tr>
      <w:tr w:rsidRPr="00A600F1" w:rsidR="000E3602" w:rsidTr="003C5B49" w14:paraId="3C01A589" w14:textId="77777777">
        <w:trPr>
          <w:trHeight w:val="235"/>
        </w:trPr>
        <w:tc>
          <w:tcPr>
            <w:tcW w:w="5160" w:type="dxa"/>
          </w:tcPr>
          <w:p w:rsidRPr="00A600F1" w:rsidR="000E3602" w:rsidP="003C5B49" w:rsidRDefault="000E3602" w14:paraId="137D95A6"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53E2B9E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2,00,000.00</w:t>
            </w:r>
          </w:p>
        </w:tc>
      </w:tr>
      <w:tr w:rsidRPr="00A600F1" w:rsidR="000E3602" w:rsidTr="003C5B49" w14:paraId="52DF9312" w14:textId="77777777">
        <w:trPr>
          <w:trHeight w:val="235"/>
        </w:trPr>
        <w:tc>
          <w:tcPr>
            <w:tcW w:w="5160" w:type="dxa"/>
          </w:tcPr>
          <w:p w:rsidRPr="00A600F1" w:rsidR="000E3602" w:rsidP="003C5B49" w:rsidRDefault="000E3602" w14:paraId="26384679"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Modified Sanctioned Loan Amount</w:t>
            </w:r>
          </w:p>
        </w:tc>
        <w:tc>
          <w:tcPr>
            <w:tcW w:w="1956" w:type="dxa"/>
          </w:tcPr>
          <w:p w:rsidRPr="00A600F1" w:rsidR="000E3602" w:rsidP="003C5B49" w:rsidRDefault="000E3602" w14:paraId="57F4514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1,50,000.00</w:t>
            </w:r>
          </w:p>
        </w:tc>
      </w:tr>
      <w:tr w:rsidRPr="00A600F1" w:rsidR="000E3602" w:rsidTr="003C5B49" w14:paraId="0D7CA896" w14:textId="77777777">
        <w:trPr>
          <w:trHeight w:val="235"/>
        </w:trPr>
        <w:tc>
          <w:tcPr>
            <w:tcW w:w="5160" w:type="dxa"/>
          </w:tcPr>
          <w:p w:rsidRPr="00A600F1" w:rsidR="000E3602" w:rsidP="003C5B49" w:rsidRDefault="000E3602" w14:paraId="6619F7CC"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0D443A49"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2E9CED4A" w14:textId="77777777">
        <w:trPr>
          <w:trHeight w:val="235"/>
        </w:trPr>
        <w:tc>
          <w:tcPr>
            <w:tcW w:w="5160" w:type="dxa"/>
          </w:tcPr>
          <w:p w:rsidRPr="00A600F1" w:rsidR="000E3602" w:rsidP="003C5B49" w:rsidRDefault="000E3602" w14:paraId="025C4076"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2821AAA9"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41499EEF" w14:textId="77777777">
        <w:trPr>
          <w:trHeight w:val="235"/>
        </w:trPr>
        <w:tc>
          <w:tcPr>
            <w:tcW w:w="5160" w:type="dxa"/>
          </w:tcPr>
          <w:p w:rsidRPr="00A600F1" w:rsidR="000E3602" w:rsidP="003C5B49" w:rsidRDefault="000E3602" w14:paraId="5547FCD5"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45BB661F"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2839DD5E" w14:textId="77777777">
        <w:trPr>
          <w:trHeight w:val="235"/>
        </w:trPr>
        <w:tc>
          <w:tcPr>
            <w:tcW w:w="5160" w:type="dxa"/>
          </w:tcPr>
          <w:p w:rsidRPr="00A600F1" w:rsidR="000E3602" w:rsidP="003C5B49" w:rsidRDefault="000E3602" w14:paraId="4063115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339CFA44"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10-June-2016</w:t>
            </w:r>
          </w:p>
        </w:tc>
      </w:tr>
    </w:tbl>
    <w:p w:rsidRPr="00A600F1" w:rsidR="000E3602" w:rsidP="000E3602" w:rsidRDefault="000E3602" w14:paraId="4EEE30BF" w14:textId="77777777"/>
    <w:p w:rsidRPr="00A600F1" w:rsidR="000E3602" w:rsidP="000E3602" w:rsidRDefault="000E3602" w14:paraId="22D0E1CF" w14:textId="77777777">
      <w:pPr>
        <w:jc w:val="both"/>
      </w:pPr>
      <w:r w:rsidRPr="00A600F1">
        <w:t xml:space="preserve">MLI uploads and approves the input file on SURGE system in Portfolio having status as Base Period Q1. </w:t>
      </w:r>
    </w:p>
    <w:p w:rsidRPr="00A600F1" w:rsidR="000E3602" w:rsidP="000E3602" w:rsidRDefault="000E3602" w14:paraId="4273948C" w14:textId="77777777">
      <w:pPr>
        <w:jc w:val="both"/>
      </w:pPr>
      <w:r w:rsidRPr="00A600F1">
        <w:t>Also, MLI uploads and approves the update input file on SURGE system in Portfolio having status as Base Period Q1.</w:t>
      </w:r>
    </w:p>
    <w:p w:rsidRPr="00A600F1" w:rsidR="000E3602" w:rsidP="000E3602" w:rsidRDefault="000E3602" w14:paraId="67168A3C" w14:textId="77777777">
      <w:pPr>
        <w:jc w:val="both"/>
      </w:pPr>
      <w:r w:rsidRPr="00A600F1">
        <w:t>Billing cycle is executed on 12</w:t>
      </w:r>
      <w:r w:rsidRPr="00A600F1">
        <w:rPr>
          <w:vertAlign w:val="superscript"/>
        </w:rPr>
        <w:t>th</w:t>
      </w:r>
      <w:r w:rsidRPr="00A600F1">
        <w:t xml:space="preserve"> July 2016. </w:t>
      </w:r>
    </w:p>
    <w:p w:rsidRPr="00A600F1" w:rsidR="000E3602" w:rsidP="000E3602" w:rsidRDefault="000E3602" w14:paraId="66C215A8" w14:textId="77777777">
      <w:r w:rsidRPr="00A600F1">
        <w:t>Thus, in case of this scenario, Guarantee Fee calculation will be based on Modified Sanctioned Loan Amount and for 295 days since 10-June-2016 till 31-March-2017 (inclusive of end day).</w:t>
      </w:r>
    </w:p>
    <w:p w:rsidRPr="00A600F1" w:rsidR="000E3602" w:rsidP="000E3602" w:rsidRDefault="000E3602" w14:paraId="3EC5C385" w14:textId="77777777">
      <w:r w:rsidRPr="00A600F1">
        <w:t>Guarantee Fee on SBR = 1,50,000 * (1%/365) * 295 = 1,212.33/-</w:t>
      </w:r>
    </w:p>
    <w:p w:rsidRPr="00A600F1" w:rsidR="000E3602" w:rsidP="000E3602" w:rsidRDefault="000E3602" w14:paraId="43EA97F6" w14:textId="77777777">
      <w:r w:rsidRPr="00A600F1">
        <w:t>Guarantee Fee for all Premiums = 1,212.33 * 30% = 363.70/-</w:t>
      </w:r>
    </w:p>
    <w:p w:rsidRPr="00A600F1" w:rsidR="000E3602" w:rsidP="000E3602" w:rsidRDefault="000E3602" w14:paraId="19D49F9F" w14:textId="77777777">
      <w:pPr>
        <w:jc w:val="both"/>
      </w:pPr>
      <w:r w:rsidRPr="00A600F1">
        <w:t>Which equals to INR 1,576.03/-</w:t>
      </w:r>
    </w:p>
    <w:p w:rsidRPr="00A600F1" w:rsidR="000E3602" w:rsidP="000E3602" w:rsidRDefault="000E3602" w14:paraId="0CFC55C8" w14:textId="5DF66546">
      <w:pPr>
        <w:rPr>
          <w:b/>
          <w:u w:val="single"/>
        </w:rPr>
      </w:pPr>
    </w:p>
    <w:p w:rsidRPr="00A600F1" w:rsidR="004307DD" w:rsidP="000E3602" w:rsidRDefault="004307DD" w14:paraId="509811EF" w14:textId="7E4F50E0">
      <w:pPr>
        <w:rPr>
          <w:b/>
          <w:u w:val="single"/>
        </w:rPr>
      </w:pPr>
    </w:p>
    <w:p w:rsidRPr="00A600F1" w:rsidR="004307DD" w:rsidP="000E3602" w:rsidRDefault="004307DD" w14:paraId="43DEAE9D" w14:textId="346C1300">
      <w:pPr>
        <w:rPr>
          <w:b/>
          <w:u w:val="single"/>
        </w:rPr>
      </w:pPr>
    </w:p>
    <w:p w:rsidRPr="00A600F1" w:rsidR="004307DD" w:rsidP="000E3602" w:rsidRDefault="004307DD" w14:paraId="3121BF0B" w14:textId="00ED4A82">
      <w:pPr>
        <w:rPr>
          <w:b/>
          <w:u w:val="single"/>
        </w:rPr>
      </w:pPr>
    </w:p>
    <w:p w:rsidRPr="00A600F1" w:rsidR="004307DD" w:rsidP="000E3602" w:rsidRDefault="004307DD" w14:paraId="2A500F35" w14:textId="77777777">
      <w:pPr>
        <w:rPr>
          <w:b/>
          <w:u w:val="single"/>
        </w:rPr>
      </w:pPr>
    </w:p>
    <w:p w:rsidRPr="00A600F1" w:rsidR="000E3602" w:rsidP="000E3602" w:rsidRDefault="000E3602" w14:paraId="477383EA" w14:textId="77777777">
      <w:pPr>
        <w:rPr>
          <w:b/>
          <w:u w:val="single"/>
        </w:rPr>
      </w:pPr>
      <w:r w:rsidRPr="00A600F1">
        <w:rPr>
          <w:b/>
          <w:u w:val="single"/>
        </w:rPr>
        <w:t>Scenario 3: Billing for Portfolio in ‘Base Period Q1’ AND For Loan Type ‘2/3/4’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A600F1" w:rsidR="000E3602" w:rsidTr="003C5B49" w14:paraId="570D0453" w14:textId="77777777">
        <w:trPr>
          <w:trHeight w:val="235"/>
        </w:trPr>
        <w:tc>
          <w:tcPr>
            <w:tcW w:w="5160" w:type="dxa"/>
            <w:noWrap/>
            <w:hideMark/>
          </w:tcPr>
          <w:p w:rsidRPr="00A600F1" w:rsidR="000E3602" w:rsidP="003C5B49" w:rsidRDefault="000E3602" w14:paraId="359892EE"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39499605" w14:textId="77777777">
            <w:pPr>
              <w:rPr>
                <w:rFonts w:ascii="Calibri" w:hAnsi="Calibri" w:eastAsia="Times New Roman" w:cs="Times New Roman"/>
                <w:b/>
                <w:color w:val="000000"/>
                <w:sz w:val="20"/>
                <w:szCs w:val="20"/>
              </w:rPr>
            </w:pPr>
          </w:p>
        </w:tc>
      </w:tr>
      <w:tr w:rsidRPr="00A600F1" w:rsidR="000E3602" w:rsidTr="003C5B49" w14:paraId="50791D91" w14:textId="77777777">
        <w:trPr>
          <w:trHeight w:val="235"/>
        </w:trPr>
        <w:tc>
          <w:tcPr>
            <w:tcW w:w="5160" w:type="dxa"/>
            <w:hideMark/>
          </w:tcPr>
          <w:p w:rsidRPr="00A600F1" w:rsidR="000E3602" w:rsidP="003C5B49" w:rsidRDefault="000E3602" w14:paraId="296BBB12"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24F46FFE"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6EB12FCD" w14:textId="77777777">
        <w:trPr>
          <w:trHeight w:val="235"/>
        </w:trPr>
        <w:tc>
          <w:tcPr>
            <w:tcW w:w="5160" w:type="dxa"/>
          </w:tcPr>
          <w:p w:rsidRPr="00A600F1" w:rsidR="000E3602" w:rsidP="003C5B49" w:rsidRDefault="000E3602" w14:paraId="517029A7" w14:textId="77777777">
            <w:pPr>
              <w:ind w:firstLine="400" w:firstLineChars="200"/>
              <w:rPr>
                <w:rFonts w:ascii="Times New Roman" w:hAnsi="Times New Roman" w:eastAsia="Times New Roman" w:cs="Times New Roman"/>
                <w:color w:val="000000"/>
                <w:sz w:val="20"/>
                <w:szCs w:val="20"/>
                <w:rPrChange w:author="Chandan Chandel" w:date="2024-07-26T17:19:00Z" w:id="212">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13">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56FACDAC" w14:textId="77777777">
            <w:pPr>
              <w:ind w:firstLine="400" w:firstLineChars="200"/>
              <w:rPr>
                <w:rFonts w:ascii="Calibri" w:hAnsi="Calibri" w:eastAsia="Times New Roman" w:cs="Times New Roman"/>
                <w:color w:val="000000"/>
                <w:sz w:val="20"/>
                <w:szCs w:val="20"/>
                <w:rPrChange w:author="Chandan Chandel" w:date="2024-07-26T17:19:00Z" w:id="214">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15">
                  <w:rPr>
                    <w:rFonts w:ascii="Calibri" w:hAnsi="Calibri" w:eastAsia="Times New Roman" w:cs="Times New Roman"/>
                    <w:color w:val="000000"/>
                    <w:sz w:val="20"/>
                    <w:szCs w:val="20"/>
                    <w:highlight w:val="yellow"/>
                  </w:rPr>
                </w:rPrChange>
              </w:rPr>
              <w:t>10,00,000.00</w:t>
            </w:r>
          </w:p>
        </w:tc>
      </w:tr>
      <w:tr w:rsidRPr="00A600F1" w:rsidR="000E3602" w:rsidTr="003C5B49" w14:paraId="7C484ECA" w14:textId="77777777">
        <w:trPr>
          <w:trHeight w:val="235"/>
        </w:trPr>
        <w:tc>
          <w:tcPr>
            <w:tcW w:w="5160" w:type="dxa"/>
          </w:tcPr>
          <w:p w:rsidRPr="00A600F1" w:rsidR="000E3602" w:rsidP="003C5B49" w:rsidRDefault="000E3602" w14:paraId="1E83B007" w14:textId="77777777">
            <w:pPr>
              <w:ind w:firstLine="400" w:firstLineChars="200"/>
              <w:rPr>
                <w:rFonts w:ascii="Times New Roman" w:hAnsi="Times New Roman" w:eastAsia="Times New Roman" w:cs="Times New Roman"/>
                <w:color w:val="000000"/>
                <w:sz w:val="20"/>
                <w:szCs w:val="20"/>
                <w:rPrChange w:author="Chandan Chandel" w:date="2024-07-26T17:19:00Z" w:id="216">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17">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3D04CD64" w14:textId="77777777">
            <w:pPr>
              <w:ind w:firstLine="400" w:firstLineChars="200"/>
              <w:rPr>
                <w:rFonts w:ascii="Calibri" w:hAnsi="Calibri" w:eastAsia="Times New Roman" w:cs="Times New Roman"/>
                <w:color w:val="000000"/>
                <w:sz w:val="20"/>
                <w:szCs w:val="20"/>
                <w:rPrChange w:author="Chandan Chandel" w:date="2024-07-26T17:19:00Z" w:id="218">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19">
                  <w:rPr>
                    <w:rFonts w:ascii="Calibri" w:hAnsi="Calibri" w:eastAsia="Times New Roman" w:cs="Times New Roman"/>
                    <w:color w:val="000000"/>
                    <w:sz w:val="20"/>
                    <w:szCs w:val="20"/>
                    <w:highlight w:val="yellow"/>
                  </w:rPr>
                </w:rPrChange>
              </w:rPr>
              <w:t>50,000.00</w:t>
            </w:r>
          </w:p>
        </w:tc>
      </w:tr>
      <w:tr w:rsidRPr="00A600F1" w:rsidR="000E3602" w:rsidTr="003C5B49" w14:paraId="7566AE5E" w14:textId="77777777">
        <w:trPr>
          <w:trHeight w:val="235"/>
        </w:trPr>
        <w:tc>
          <w:tcPr>
            <w:tcW w:w="5160" w:type="dxa"/>
          </w:tcPr>
          <w:p w:rsidRPr="00A600F1" w:rsidR="000E3602" w:rsidP="003C5B49" w:rsidRDefault="000E3602" w14:paraId="7D0396F0"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0DC26343"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4,00,000.00</w:t>
            </w:r>
          </w:p>
        </w:tc>
      </w:tr>
      <w:tr w:rsidRPr="00A600F1" w:rsidR="000E3602" w:rsidTr="003C5B49" w14:paraId="17121A52" w14:textId="77777777">
        <w:trPr>
          <w:trHeight w:val="235"/>
        </w:trPr>
        <w:tc>
          <w:tcPr>
            <w:tcW w:w="5160" w:type="dxa"/>
          </w:tcPr>
          <w:p w:rsidRPr="00A600F1" w:rsidR="000E3602" w:rsidP="003C5B49" w:rsidRDefault="000E3602" w14:paraId="7F3C52B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483E3F6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3CAD4393" w14:textId="77777777">
        <w:trPr>
          <w:trHeight w:val="235"/>
        </w:trPr>
        <w:tc>
          <w:tcPr>
            <w:tcW w:w="5160" w:type="dxa"/>
          </w:tcPr>
          <w:p w:rsidRPr="00A600F1" w:rsidR="000E3602" w:rsidP="003C5B49" w:rsidRDefault="000E3602" w14:paraId="2C888A7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0D34C66F"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5699C5FF" w14:textId="77777777">
        <w:trPr>
          <w:trHeight w:val="235"/>
        </w:trPr>
        <w:tc>
          <w:tcPr>
            <w:tcW w:w="5160" w:type="dxa"/>
          </w:tcPr>
          <w:p w:rsidRPr="00A600F1" w:rsidR="000E3602" w:rsidP="003C5B49" w:rsidRDefault="000E3602" w14:paraId="5E064188"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310CE429"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0417F6CE" w14:textId="77777777">
        <w:trPr>
          <w:trHeight w:val="235"/>
        </w:trPr>
        <w:tc>
          <w:tcPr>
            <w:tcW w:w="5160" w:type="dxa"/>
          </w:tcPr>
          <w:p w:rsidRPr="00A600F1" w:rsidR="000E3602" w:rsidP="003C5B49" w:rsidRDefault="000E3602" w14:paraId="644D9DF4"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10B17D13"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10-May-2016</w:t>
            </w:r>
          </w:p>
        </w:tc>
      </w:tr>
    </w:tbl>
    <w:p w:rsidRPr="00A600F1" w:rsidR="000E3602" w:rsidP="000E3602" w:rsidRDefault="000E3602" w14:paraId="2663F974" w14:textId="77777777"/>
    <w:p w:rsidRPr="00A600F1" w:rsidR="000E3602" w:rsidP="000E3602" w:rsidRDefault="000E3602" w14:paraId="6465AEF4" w14:textId="77777777">
      <w:pPr>
        <w:jc w:val="both"/>
      </w:pPr>
      <w:r w:rsidRPr="00A600F1">
        <w:t>MLI uploads and approves the input file on SURGE system in Portfolio having status as Base Period Q1. Billing cycle is executed on 12</w:t>
      </w:r>
      <w:r w:rsidRPr="00A600F1">
        <w:rPr>
          <w:vertAlign w:val="superscript"/>
        </w:rPr>
        <w:t>th</w:t>
      </w:r>
      <w:r w:rsidRPr="00A600F1">
        <w:t xml:space="preserve"> July 2016. </w:t>
      </w:r>
    </w:p>
    <w:p w:rsidRPr="00A600F1" w:rsidR="000E3602" w:rsidP="000E3602" w:rsidRDefault="000E3602" w14:paraId="2BF5C259" w14:textId="77777777">
      <w:r w:rsidRPr="00A600F1">
        <w:t>Thus, in case of this scenario, Guarantee Fee calculation will be based on Sanctioned Loan Amount and for 326 days since 10-May-2016 till 31-March-2017 (inclusive of end day).</w:t>
      </w:r>
    </w:p>
    <w:p w:rsidRPr="00A600F1" w:rsidR="000E3602" w:rsidP="000E3602" w:rsidRDefault="000E3602" w14:paraId="0E2DA5E7" w14:textId="77777777">
      <w:r w:rsidRPr="00A600F1">
        <w:t>Guarantee Fee on SBR = 4,00,000 * (1%/365) * 326 = 3,572.60/-</w:t>
      </w:r>
    </w:p>
    <w:p w:rsidRPr="00A600F1" w:rsidR="000E3602" w:rsidP="000E3602" w:rsidRDefault="000E3602" w14:paraId="08425308" w14:textId="77777777">
      <w:r w:rsidRPr="00A600F1">
        <w:t>Guarantee Fee for all Premiums = 3,572.60 * 30% = 1,071.78/-</w:t>
      </w:r>
    </w:p>
    <w:p w:rsidRPr="00A600F1" w:rsidR="000E3602" w:rsidP="000E3602" w:rsidRDefault="000E3602" w14:paraId="737811A6" w14:textId="77777777">
      <w:pPr>
        <w:jc w:val="both"/>
      </w:pPr>
      <w:r w:rsidRPr="00A600F1">
        <w:t>Which equals to INR 4,644.38/-</w:t>
      </w:r>
    </w:p>
    <w:p w:rsidRPr="00A600F1" w:rsidR="000E3602" w:rsidP="000E3602" w:rsidRDefault="000E3602" w14:paraId="604A12E6" w14:textId="77777777">
      <w:pPr>
        <w:jc w:val="both"/>
      </w:pPr>
    </w:p>
    <w:p w:rsidRPr="00A600F1" w:rsidR="000E3602" w:rsidP="000E3602" w:rsidRDefault="000E3602" w14:paraId="14C3FCAA" w14:textId="77777777">
      <w:pPr>
        <w:rPr>
          <w:b/>
          <w:u w:val="single"/>
        </w:rPr>
      </w:pPr>
      <w:r w:rsidRPr="00A600F1">
        <w:rPr>
          <w:b/>
          <w:u w:val="single"/>
        </w:rPr>
        <w:t>Scenario 4: Billing for Portfolio in ‘Base Period Q1’ AND For Loan Type ‘2/3/4’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A600F1" w:rsidR="000E3602" w:rsidTr="003C5B49" w14:paraId="0A01869B" w14:textId="77777777">
        <w:trPr>
          <w:trHeight w:val="235"/>
        </w:trPr>
        <w:tc>
          <w:tcPr>
            <w:tcW w:w="5160" w:type="dxa"/>
            <w:noWrap/>
            <w:hideMark/>
          </w:tcPr>
          <w:p w:rsidRPr="00A600F1" w:rsidR="000E3602" w:rsidP="003C5B49" w:rsidRDefault="000E3602" w14:paraId="3DC0C9F1"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281007A1" w14:textId="77777777">
            <w:pPr>
              <w:rPr>
                <w:rFonts w:ascii="Calibri" w:hAnsi="Calibri" w:eastAsia="Times New Roman" w:cs="Times New Roman"/>
                <w:b/>
                <w:color w:val="000000"/>
                <w:sz w:val="20"/>
                <w:szCs w:val="20"/>
              </w:rPr>
            </w:pPr>
          </w:p>
        </w:tc>
      </w:tr>
      <w:tr w:rsidRPr="00A600F1" w:rsidR="000E3602" w:rsidTr="003C5B49" w14:paraId="44ABC9D6" w14:textId="77777777">
        <w:trPr>
          <w:trHeight w:val="235"/>
        </w:trPr>
        <w:tc>
          <w:tcPr>
            <w:tcW w:w="5160" w:type="dxa"/>
            <w:hideMark/>
          </w:tcPr>
          <w:p w:rsidRPr="00A600F1" w:rsidR="000E3602" w:rsidP="003C5B49" w:rsidRDefault="000E3602" w14:paraId="779596F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40CE47F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49EAB07B" w14:textId="77777777">
        <w:trPr>
          <w:trHeight w:val="235"/>
        </w:trPr>
        <w:tc>
          <w:tcPr>
            <w:tcW w:w="5160" w:type="dxa"/>
          </w:tcPr>
          <w:p w:rsidRPr="00A600F1" w:rsidR="000E3602" w:rsidP="003C5B49" w:rsidRDefault="000E3602" w14:paraId="0D6B014B" w14:textId="77777777">
            <w:pPr>
              <w:ind w:firstLine="400" w:firstLineChars="200"/>
              <w:rPr>
                <w:rFonts w:ascii="Times New Roman" w:hAnsi="Times New Roman" w:eastAsia="Times New Roman" w:cs="Times New Roman"/>
                <w:color w:val="000000"/>
                <w:sz w:val="20"/>
                <w:szCs w:val="20"/>
                <w:rPrChange w:author="Chandan Chandel" w:date="2024-07-26T17:19:00Z" w:id="220">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21">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5D1D58F6" w14:textId="77777777">
            <w:pPr>
              <w:ind w:firstLine="400" w:firstLineChars="200"/>
              <w:rPr>
                <w:rFonts w:ascii="Calibri" w:hAnsi="Calibri" w:eastAsia="Times New Roman" w:cs="Times New Roman"/>
                <w:color w:val="000000"/>
                <w:sz w:val="20"/>
                <w:szCs w:val="20"/>
                <w:rPrChange w:author="Chandan Chandel" w:date="2024-07-26T17:19:00Z" w:id="222">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23">
                  <w:rPr>
                    <w:rFonts w:ascii="Calibri" w:hAnsi="Calibri" w:eastAsia="Times New Roman" w:cs="Times New Roman"/>
                    <w:color w:val="000000"/>
                    <w:sz w:val="20"/>
                    <w:szCs w:val="20"/>
                    <w:highlight w:val="yellow"/>
                  </w:rPr>
                </w:rPrChange>
              </w:rPr>
              <w:t>10,00,000.00</w:t>
            </w:r>
          </w:p>
        </w:tc>
      </w:tr>
      <w:tr w:rsidRPr="00A600F1" w:rsidR="000E3602" w:rsidTr="003C5B49" w14:paraId="3D646315" w14:textId="77777777">
        <w:trPr>
          <w:trHeight w:val="235"/>
        </w:trPr>
        <w:tc>
          <w:tcPr>
            <w:tcW w:w="5160" w:type="dxa"/>
          </w:tcPr>
          <w:p w:rsidRPr="00A600F1" w:rsidR="000E3602" w:rsidP="003C5B49" w:rsidRDefault="000E3602" w14:paraId="4B8133BA" w14:textId="77777777">
            <w:pPr>
              <w:ind w:firstLine="400" w:firstLineChars="200"/>
              <w:rPr>
                <w:rFonts w:ascii="Times New Roman" w:hAnsi="Times New Roman" w:eastAsia="Times New Roman" w:cs="Times New Roman"/>
                <w:color w:val="000000"/>
                <w:sz w:val="20"/>
                <w:szCs w:val="20"/>
                <w:rPrChange w:author="Chandan Chandel" w:date="2024-07-26T17:19:00Z" w:id="224">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25">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36AA46A1" w14:textId="77777777">
            <w:pPr>
              <w:ind w:firstLine="400" w:firstLineChars="200"/>
              <w:rPr>
                <w:rFonts w:ascii="Calibri" w:hAnsi="Calibri" w:eastAsia="Times New Roman" w:cs="Times New Roman"/>
                <w:color w:val="000000"/>
                <w:sz w:val="20"/>
                <w:szCs w:val="20"/>
                <w:rPrChange w:author="Chandan Chandel" w:date="2024-07-26T17:19:00Z" w:id="226">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27">
                  <w:rPr>
                    <w:rFonts w:ascii="Calibri" w:hAnsi="Calibri" w:eastAsia="Times New Roman" w:cs="Times New Roman"/>
                    <w:color w:val="000000"/>
                    <w:sz w:val="20"/>
                    <w:szCs w:val="20"/>
                    <w:highlight w:val="yellow"/>
                  </w:rPr>
                </w:rPrChange>
              </w:rPr>
              <w:t>50,000.00</w:t>
            </w:r>
          </w:p>
        </w:tc>
      </w:tr>
      <w:tr w:rsidRPr="00A600F1" w:rsidR="000E3602" w:rsidTr="003C5B49" w14:paraId="0102F70D" w14:textId="77777777">
        <w:trPr>
          <w:trHeight w:val="235"/>
        </w:trPr>
        <w:tc>
          <w:tcPr>
            <w:tcW w:w="5160" w:type="dxa"/>
          </w:tcPr>
          <w:p w:rsidRPr="00A600F1" w:rsidR="000E3602" w:rsidP="003C5B49" w:rsidRDefault="000E3602" w14:paraId="4F39F93D"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7E1B867A"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4,00,000.00</w:t>
            </w:r>
          </w:p>
        </w:tc>
      </w:tr>
      <w:tr w:rsidRPr="00A600F1" w:rsidR="000E3602" w:rsidTr="003C5B49" w14:paraId="17E9CCE3" w14:textId="77777777">
        <w:trPr>
          <w:trHeight w:val="235"/>
        </w:trPr>
        <w:tc>
          <w:tcPr>
            <w:tcW w:w="5160" w:type="dxa"/>
          </w:tcPr>
          <w:p w:rsidRPr="00A600F1" w:rsidR="000E3602" w:rsidP="003C5B49" w:rsidRDefault="000E3602" w14:paraId="69CC6398"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Modified Sanctioned Loan Amount</w:t>
            </w:r>
          </w:p>
        </w:tc>
        <w:tc>
          <w:tcPr>
            <w:tcW w:w="1956" w:type="dxa"/>
          </w:tcPr>
          <w:p w:rsidRPr="00A600F1" w:rsidR="000E3602" w:rsidP="003C5B49" w:rsidRDefault="000E3602" w14:paraId="6115AF0F"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5,50,000.00</w:t>
            </w:r>
          </w:p>
        </w:tc>
      </w:tr>
      <w:tr w:rsidRPr="00A600F1" w:rsidR="000E3602" w:rsidTr="003C5B49" w14:paraId="7001B13F" w14:textId="77777777">
        <w:trPr>
          <w:trHeight w:val="235"/>
        </w:trPr>
        <w:tc>
          <w:tcPr>
            <w:tcW w:w="5160" w:type="dxa"/>
          </w:tcPr>
          <w:p w:rsidRPr="00A600F1" w:rsidR="000E3602" w:rsidP="003C5B49" w:rsidRDefault="000E3602" w14:paraId="7F65CC4B"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7F5B6369"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6A9EC86C" w14:textId="77777777">
        <w:trPr>
          <w:trHeight w:val="235"/>
        </w:trPr>
        <w:tc>
          <w:tcPr>
            <w:tcW w:w="5160" w:type="dxa"/>
          </w:tcPr>
          <w:p w:rsidRPr="00A600F1" w:rsidR="000E3602" w:rsidP="003C5B49" w:rsidRDefault="000E3602" w14:paraId="0BF9B2B4"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05495DC4"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6FB4F1E3" w14:textId="77777777">
        <w:trPr>
          <w:trHeight w:val="235"/>
        </w:trPr>
        <w:tc>
          <w:tcPr>
            <w:tcW w:w="5160" w:type="dxa"/>
          </w:tcPr>
          <w:p w:rsidRPr="00A600F1" w:rsidR="000E3602" w:rsidP="003C5B49" w:rsidRDefault="000E3602" w14:paraId="687BB51E"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6CE03097"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4FAE3E4E" w14:textId="77777777">
        <w:trPr>
          <w:trHeight w:val="235"/>
        </w:trPr>
        <w:tc>
          <w:tcPr>
            <w:tcW w:w="5160" w:type="dxa"/>
          </w:tcPr>
          <w:p w:rsidRPr="00A600F1" w:rsidR="000E3602" w:rsidP="003C5B49" w:rsidRDefault="000E3602" w14:paraId="0BB07400"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0B5ED21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10-June-2016</w:t>
            </w:r>
          </w:p>
        </w:tc>
      </w:tr>
    </w:tbl>
    <w:p w:rsidRPr="00A600F1" w:rsidR="000E3602" w:rsidP="000E3602" w:rsidRDefault="000E3602" w14:paraId="6A990588" w14:textId="77777777"/>
    <w:p w:rsidRPr="00A600F1" w:rsidR="000E3602" w:rsidP="000E3602" w:rsidRDefault="000E3602" w14:paraId="0B763263" w14:textId="77777777">
      <w:pPr>
        <w:jc w:val="both"/>
      </w:pPr>
      <w:r w:rsidRPr="00A600F1">
        <w:t xml:space="preserve">MLI uploads and approves the input file on SURGE system in Portfolio having status as Base Period Q1. </w:t>
      </w:r>
    </w:p>
    <w:p w:rsidRPr="00A600F1" w:rsidR="000E3602" w:rsidP="000E3602" w:rsidRDefault="000E3602" w14:paraId="5077BCBB" w14:textId="77777777">
      <w:pPr>
        <w:jc w:val="both"/>
      </w:pPr>
      <w:r w:rsidRPr="00A600F1">
        <w:t>Also, MLI uploads and approves the update input file on SURGE system in Portfolio having status as Base Period Q1.</w:t>
      </w:r>
    </w:p>
    <w:p w:rsidRPr="00A600F1" w:rsidR="000E3602" w:rsidP="000E3602" w:rsidRDefault="000E3602" w14:paraId="1C9037B0" w14:textId="77777777">
      <w:pPr>
        <w:jc w:val="both"/>
      </w:pPr>
      <w:r w:rsidRPr="00A600F1">
        <w:t>Billing cycle is executed on 12</w:t>
      </w:r>
      <w:r w:rsidRPr="00A600F1">
        <w:rPr>
          <w:vertAlign w:val="superscript"/>
        </w:rPr>
        <w:t>th</w:t>
      </w:r>
      <w:r w:rsidRPr="00A600F1">
        <w:t xml:space="preserve"> July 2016. </w:t>
      </w:r>
    </w:p>
    <w:p w:rsidRPr="00A600F1" w:rsidR="000E3602" w:rsidP="000E3602" w:rsidRDefault="000E3602" w14:paraId="63B52809" w14:textId="77777777">
      <w:r w:rsidRPr="00A600F1">
        <w:t>Thus, in case of this scenario, Guarantee Fee calculation will be based on Modified Sanctioned Loan Amount and for 295 days since 10-June-2016 till 31-March-2017 (inclusive of end day).</w:t>
      </w:r>
    </w:p>
    <w:p w:rsidRPr="00A600F1" w:rsidR="000E3602" w:rsidP="000E3602" w:rsidRDefault="000E3602" w14:paraId="37CDDDF3" w14:textId="77777777">
      <w:r w:rsidRPr="00A600F1">
        <w:t>Guarantee Fee on SBR = 5,50,000 * (1%/365) * 295 = 4,445.21/-</w:t>
      </w:r>
    </w:p>
    <w:p w:rsidRPr="00A600F1" w:rsidR="000E3602" w:rsidP="000E3602" w:rsidRDefault="000E3602" w14:paraId="6FC896B4" w14:textId="77777777">
      <w:r w:rsidRPr="00A600F1">
        <w:t>Guarantee Fee for all Premiums = 4,445.21 * 30% = 1,333.56/-</w:t>
      </w:r>
    </w:p>
    <w:p w:rsidRPr="00A600F1" w:rsidR="000E3602" w:rsidP="000E3602" w:rsidRDefault="000E3602" w14:paraId="7D4A7903" w14:textId="2F694F64">
      <w:pPr>
        <w:jc w:val="both"/>
      </w:pPr>
      <w:r w:rsidRPr="00A600F1">
        <w:t>Which equals to INR 5,778.77/-</w:t>
      </w:r>
    </w:p>
    <w:p w:rsidRPr="00A600F1" w:rsidR="007B3664" w:rsidP="000E3602" w:rsidRDefault="007B3664" w14:paraId="7617795B" w14:textId="77777777">
      <w:pPr>
        <w:jc w:val="both"/>
      </w:pPr>
    </w:p>
    <w:p w:rsidRPr="00A600F1" w:rsidR="00D137E3" w:rsidP="000E3602" w:rsidRDefault="00D137E3" w14:paraId="2851FB2E" w14:textId="498ECD71">
      <w:pPr>
        <w:jc w:val="both"/>
        <w:rPr>
          <w:b/>
        </w:rPr>
      </w:pPr>
      <w:r w:rsidRPr="00A600F1">
        <w:rPr>
          <w:b/>
        </w:rPr>
        <w:t>(Note</w:t>
      </w:r>
      <w:r w:rsidRPr="00A600F1" w:rsidR="007B3664">
        <w:rPr>
          <w:b/>
        </w:rPr>
        <w:t>: -</w:t>
      </w:r>
      <w:r w:rsidRPr="00A600F1">
        <w:rPr>
          <w:b/>
        </w:rPr>
        <w:t xml:space="preserve"> Above CG fees calculation same for Base period Q2 and Q3 also).</w:t>
      </w:r>
    </w:p>
    <w:p w:rsidRPr="00A600F1" w:rsidR="00BF5A47" w:rsidP="000E3602" w:rsidRDefault="00BF5A47" w14:paraId="066C462A" w14:textId="77777777">
      <w:pPr>
        <w:jc w:val="both"/>
        <w:rPr>
          <w:b/>
        </w:rPr>
      </w:pPr>
    </w:p>
    <w:p w:rsidRPr="00A600F1" w:rsidR="000E3602" w:rsidP="000E3602" w:rsidRDefault="000E3602" w14:paraId="113F46F6" w14:textId="77777777">
      <w:pPr>
        <w:rPr>
          <w:b/>
          <w:u w:val="single"/>
        </w:rPr>
      </w:pPr>
      <w:bookmarkStart w:name="OLE_LINK1" w:id="228"/>
      <w:r w:rsidRPr="00A600F1">
        <w:rPr>
          <w:b/>
          <w:u w:val="single"/>
        </w:rPr>
        <w:t>Scenario 5: Billing for Portfolio in ‘Base Period Q4’ AND For Loan Type ‘1’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A600F1" w:rsidR="000E3602" w:rsidTr="003C5B49" w14:paraId="5C9542E3" w14:textId="77777777">
        <w:trPr>
          <w:trHeight w:val="235"/>
        </w:trPr>
        <w:tc>
          <w:tcPr>
            <w:tcW w:w="5160" w:type="dxa"/>
            <w:noWrap/>
            <w:hideMark/>
          </w:tcPr>
          <w:bookmarkEnd w:id="228"/>
          <w:p w:rsidRPr="00A600F1" w:rsidR="000E3602" w:rsidP="003C5B49" w:rsidRDefault="000E3602" w14:paraId="4391F913"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520D2019" w14:textId="77777777">
            <w:pPr>
              <w:rPr>
                <w:rFonts w:ascii="Calibri" w:hAnsi="Calibri" w:eastAsia="Times New Roman" w:cs="Times New Roman"/>
                <w:b/>
                <w:color w:val="000000"/>
                <w:sz w:val="20"/>
                <w:szCs w:val="20"/>
              </w:rPr>
            </w:pPr>
          </w:p>
        </w:tc>
      </w:tr>
      <w:tr w:rsidRPr="00A600F1" w:rsidR="000E3602" w:rsidTr="003C5B49" w14:paraId="6AB9632D" w14:textId="77777777">
        <w:trPr>
          <w:trHeight w:val="235"/>
        </w:trPr>
        <w:tc>
          <w:tcPr>
            <w:tcW w:w="5160" w:type="dxa"/>
            <w:hideMark/>
          </w:tcPr>
          <w:p w:rsidRPr="00A600F1" w:rsidR="000E3602" w:rsidP="003C5B49" w:rsidRDefault="000E3602" w14:paraId="6533D634"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10AD7DA2"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09092BD7" w14:textId="77777777">
        <w:trPr>
          <w:trHeight w:val="235"/>
        </w:trPr>
        <w:tc>
          <w:tcPr>
            <w:tcW w:w="5160" w:type="dxa"/>
          </w:tcPr>
          <w:p w:rsidRPr="00A600F1" w:rsidR="000E3602" w:rsidP="003C5B49" w:rsidRDefault="000E3602" w14:paraId="651E9F72" w14:textId="77777777">
            <w:pPr>
              <w:ind w:firstLine="400" w:firstLineChars="200"/>
              <w:rPr>
                <w:rFonts w:ascii="Times New Roman" w:hAnsi="Times New Roman" w:eastAsia="Times New Roman" w:cs="Times New Roman"/>
                <w:color w:val="000000"/>
                <w:sz w:val="20"/>
                <w:szCs w:val="20"/>
                <w:rPrChange w:author="Chandan Chandel" w:date="2024-07-26T17:19:00Z" w:id="229">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30">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62D7BA0B" w14:textId="77777777">
            <w:pPr>
              <w:ind w:firstLine="400" w:firstLineChars="200"/>
              <w:rPr>
                <w:rFonts w:ascii="Calibri" w:hAnsi="Calibri" w:eastAsia="Times New Roman" w:cs="Times New Roman"/>
                <w:color w:val="000000"/>
                <w:sz w:val="20"/>
                <w:szCs w:val="20"/>
                <w:rPrChange w:author="Chandan Chandel" w:date="2024-07-26T17:19:00Z" w:id="231">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32">
                  <w:rPr>
                    <w:rFonts w:ascii="Calibri" w:hAnsi="Calibri" w:eastAsia="Times New Roman" w:cs="Times New Roman"/>
                    <w:color w:val="000000"/>
                    <w:sz w:val="20"/>
                    <w:szCs w:val="20"/>
                    <w:highlight w:val="yellow"/>
                  </w:rPr>
                </w:rPrChange>
              </w:rPr>
              <w:t>10,00,000.00</w:t>
            </w:r>
          </w:p>
        </w:tc>
      </w:tr>
      <w:tr w:rsidRPr="00A600F1" w:rsidR="000E3602" w:rsidTr="003C5B49" w14:paraId="4D1C7B24" w14:textId="77777777">
        <w:trPr>
          <w:trHeight w:val="235"/>
        </w:trPr>
        <w:tc>
          <w:tcPr>
            <w:tcW w:w="5160" w:type="dxa"/>
          </w:tcPr>
          <w:p w:rsidRPr="00A600F1" w:rsidR="000E3602" w:rsidP="003C5B49" w:rsidRDefault="000E3602" w14:paraId="3FE3838A" w14:textId="77777777">
            <w:pPr>
              <w:ind w:firstLine="400" w:firstLineChars="200"/>
              <w:rPr>
                <w:rFonts w:ascii="Times New Roman" w:hAnsi="Times New Roman" w:eastAsia="Times New Roman" w:cs="Times New Roman"/>
                <w:color w:val="000000"/>
                <w:sz w:val="20"/>
                <w:szCs w:val="20"/>
                <w:rPrChange w:author="Chandan Chandel" w:date="2024-07-26T17:19:00Z" w:id="233">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34">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163A13F6" w14:textId="77777777">
            <w:pPr>
              <w:ind w:firstLine="400" w:firstLineChars="200"/>
              <w:rPr>
                <w:rFonts w:ascii="Calibri" w:hAnsi="Calibri" w:eastAsia="Times New Roman" w:cs="Times New Roman"/>
                <w:color w:val="000000"/>
                <w:sz w:val="20"/>
                <w:szCs w:val="20"/>
                <w:rPrChange w:author="Chandan Chandel" w:date="2024-07-26T17:19:00Z" w:id="235">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36">
                  <w:rPr>
                    <w:rFonts w:ascii="Calibri" w:hAnsi="Calibri" w:eastAsia="Times New Roman" w:cs="Times New Roman"/>
                    <w:color w:val="000000"/>
                    <w:sz w:val="20"/>
                    <w:szCs w:val="20"/>
                    <w:highlight w:val="yellow"/>
                  </w:rPr>
                </w:rPrChange>
              </w:rPr>
              <w:t>50,000.00</w:t>
            </w:r>
          </w:p>
        </w:tc>
      </w:tr>
      <w:tr w:rsidRPr="00A600F1" w:rsidR="000E3602" w:rsidTr="003C5B49" w14:paraId="0D821BBE" w14:textId="77777777">
        <w:trPr>
          <w:trHeight w:val="235"/>
        </w:trPr>
        <w:tc>
          <w:tcPr>
            <w:tcW w:w="5160" w:type="dxa"/>
          </w:tcPr>
          <w:p w:rsidRPr="00A600F1" w:rsidR="000E3602" w:rsidP="003C5B49" w:rsidRDefault="000E3602" w14:paraId="58ACE573"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7BEB50A7"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2,00,000.00</w:t>
            </w:r>
          </w:p>
        </w:tc>
      </w:tr>
      <w:tr w:rsidRPr="00A600F1" w:rsidR="000E3602" w:rsidTr="003C5B49" w14:paraId="5FC34322" w14:textId="77777777">
        <w:trPr>
          <w:trHeight w:val="235"/>
        </w:trPr>
        <w:tc>
          <w:tcPr>
            <w:tcW w:w="5160" w:type="dxa"/>
          </w:tcPr>
          <w:p w:rsidRPr="00A600F1" w:rsidR="000E3602" w:rsidP="003C5B49" w:rsidRDefault="000E3602" w14:paraId="536F124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671D07D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063C3E11" w14:textId="77777777">
        <w:trPr>
          <w:trHeight w:val="235"/>
        </w:trPr>
        <w:tc>
          <w:tcPr>
            <w:tcW w:w="5160" w:type="dxa"/>
          </w:tcPr>
          <w:p w:rsidRPr="00A600F1" w:rsidR="000E3602" w:rsidP="003C5B49" w:rsidRDefault="000E3602" w14:paraId="60F362BD"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741FE25F"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4568A63F" w14:textId="77777777">
        <w:trPr>
          <w:trHeight w:val="235"/>
        </w:trPr>
        <w:tc>
          <w:tcPr>
            <w:tcW w:w="5160" w:type="dxa"/>
          </w:tcPr>
          <w:p w:rsidRPr="00A600F1" w:rsidR="000E3602" w:rsidP="003C5B49" w:rsidRDefault="000E3602" w14:paraId="5025C6DA"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544A6745"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1260C31E" w14:textId="77777777">
        <w:trPr>
          <w:trHeight w:val="235"/>
        </w:trPr>
        <w:tc>
          <w:tcPr>
            <w:tcW w:w="5160" w:type="dxa"/>
          </w:tcPr>
          <w:p w:rsidRPr="00A600F1" w:rsidR="000E3602" w:rsidP="003C5B49" w:rsidRDefault="000E3602" w14:paraId="5ABE931B"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5C1E52F1"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10-Feb-2017</w:t>
            </w:r>
          </w:p>
        </w:tc>
      </w:tr>
    </w:tbl>
    <w:p w:rsidRPr="00A600F1" w:rsidR="000E3602" w:rsidP="000E3602" w:rsidRDefault="000E3602" w14:paraId="252A0807" w14:textId="77777777"/>
    <w:p w:rsidRPr="00A600F1" w:rsidR="000E3602" w:rsidP="000E3602" w:rsidRDefault="000E3602" w14:paraId="5882BBE0" w14:textId="77777777">
      <w:pPr>
        <w:jc w:val="both"/>
      </w:pPr>
      <w:r w:rsidRPr="00A600F1">
        <w:t>MLI uploads and approves the input file on SURGE system in Portfolio having status as Base Period Q4. Billing cycle is executed on 12</w:t>
      </w:r>
      <w:r w:rsidRPr="00A600F1">
        <w:rPr>
          <w:vertAlign w:val="superscript"/>
        </w:rPr>
        <w:t>th</w:t>
      </w:r>
      <w:r w:rsidRPr="00A600F1">
        <w:t xml:space="preserve"> Apr 2017. </w:t>
      </w:r>
    </w:p>
    <w:p w:rsidRPr="00A600F1" w:rsidR="000E3602" w:rsidP="000E3602" w:rsidRDefault="000E3602" w14:paraId="2A6E5738" w14:textId="77777777">
      <w:r w:rsidRPr="00A600F1">
        <w:t>Thus, in case of this scenario, Guarantee Fee calculation will be based on Sanctioned Loan Amount and for 50 days since 10-Feb-2017 till 31-March-2017 (inclusive of end day).</w:t>
      </w:r>
    </w:p>
    <w:p w:rsidRPr="00A600F1" w:rsidR="000E3602" w:rsidP="000E3602" w:rsidRDefault="000E3602" w14:paraId="6614C6D3" w14:textId="77777777">
      <w:r w:rsidRPr="00A600F1">
        <w:t>Guarantee Fee on SBR = 2,00,000 * (1%/365) * 50 = 273.97/-</w:t>
      </w:r>
    </w:p>
    <w:p w:rsidRPr="00A600F1" w:rsidR="000E3602" w:rsidP="000E3602" w:rsidRDefault="000E3602" w14:paraId="461C716E" w14:textId="77777777">
      <w:r w:rsidRPr="00A600F1">
        <w:t>Guarantee Fee for all Premiums = 273.97 * 30% = 82.19/-</w:t>
      </w:r>
    </w:p>
    <w:p w:rsidRPr="00A600F1" w:rsidR="000E3602" w:rsidP="000E3602" w:rsidRDefault="000E3602" w14:paraId="4C386E90" w14:textId="77777777">
      <w:pPr>
        <w:jc w:val="both"/>
      </w:pPr>
      <w:r w:rsidRPr="00A600F1">
        <w:t>Which equals to INR 356.16/-</w:t>
      </w:r>
    </w:p>
    <w:p w:rsidRPr="00A600F1" w:rsidR="000E3602" w:rsidP="000E3602" w:rsidRDefault="000E3602" w14:paraId="2BF66FD8" w14:textId="77777777">
      <w:pPr>
        <w:jc w:val="both"/>
      </w:pPr>
    </w:p>
    <w:p w:rsidRPr="00A600F1" w:rsidR="000E3602" w:rsidP="000E3602" w:rsidRDefault="000E3602" w14:paraId="282D69AB" w14:textId="77777777">
      <w:pPr>
        <w:rPr>
          <w:b/>
          <w:u w:val="single"/>
        </w:rPr>
      </w:pPr>
      <w:r w:rsidRPr="00A600F1">
        <w:rPr>
          <w:b/>
          <w:u w:val="single"/>
        </w:rPr>
        <w:t>Scenario 6: Billing for Portfolio in ‘Base Period Q4’ AND For Loan Type ‘1’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A600F1" w:rsidR="000E3602" w:rsidTr="003C5B49" w14:paraId="712B0119" w14:textId="77777777">
        <w:trPr>
          <w:trHeight w:val="235"/>
        </w:trPr>
        <w:tc>
          <w:tcPr>
            <w:tcW w:w="5160" w:type="dxa"/>
            <w:noWrap/>
            <w:hideMark/>
          </w:tcPr>
          <w:p w:rsidRPr="00A600F1" w:rsidR="000E3602" w:rsidP="003C5B49" w:rsidRDefault="000E3602" w14:paraId="713B8170"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12E187FF" w14:textId="77777777">
            <w:pPr>
              <w:rPr>
                <w:rFonts w:ascii="Calibri" w:hAnsi="Calibri" w:eastAsia="Times New Roman" w:cs="Times New Roman"/>
                <w:b/>
                <w:color w:val="000000"/>
                <w:sz w:val="20"/>
                <w:szCs w:val="20"/>
              </w:rPr>
            </w:pPr>
          </w:p>
        </w:tc>
      </w:tr>
      <w:tr w:rsidRPr="00A600F1" w:rsidR="000E3602" w:rsidTr="003C5B49" w14:paraId="0E218D5B" w14:textId="77777777">
        <w:trPr>
          <w:trHeight w:val="235"/>
        </w:trPr>
        <w:tc>
          <w:tcPr>
            <w:tcW w:w="5160" w:type="dxa"/>
            <w:hideMark/>
          </w:tcPr>
          <w:p w:rsidRPr="00A600F1" w:rsidR="000E3602" w:rsidP="003C5B49" w:rsidRDefault="000E3602" w14:paraId="19D61684"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452A984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0E774F88" w14:textId="77777777">
        <w:trPr>
          <w:trHeight w:val="235"/>
        </w:trPr>
        <w:tc>
          <w:tcPr>
            <w:tcW w:w="5160" w:type="dxa"/>
          </w:tcPr>
          <w:p w:rsidRPr="00A600F1" w:rsidR="000E3602" w:rsidP="003C5B49" w:rsidRDefault="000E3602" w14:paraId="38388532" w14:textId="77777777">
            <w:pPr>
              <w:ind w:firstLine="400" w:firstLineChars="200"/>
              <w:rPr>
                <w:rFonts w:ascii="Times New Roman" w:hAnsi="Times New Roman" w:eastAsia="Times New Roman" w:cs="Times New Roman"/>
                <w:color w:val="000000"/>
                <w:sz w:val="20"/>
                <w:szCs w:val="20"/>
                <w:rPrChange w:author="Chandan Chandel" w:date="2024-07-26T17:19:00Z" w:id="237">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38">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6B5A9E49" w14:textId="77777777">
            <w:pPr>
              <w:ind w:firstLine="400" w:firstLineChars="200"/>
              <w:rPr>
                <w:rFonts w:ascii="Calibri" w:hAnsi="Calibri" w:eastAsia="Times New Roman" w:cs="Times New Roman"/>
                <w:color w:val="000000"/>
                <w:sz w:val="20"/>
                <w:szCs w:val="20"/>
                <w:rPrChange w:author="Chandan Chandel" w:date="2024-07-26T17:19:00Z" w:id="239">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40">
                  <w:rPr>
                    <w:rFonts w:ascii="Calibri" w:hAnsi="Calibri" w:eastAsia="Times New Roman" w:cs="Times New Roman"/>
                    <w:color w:val="000000"/>
                    <w:sz w:val="20"/>
                    <w:szCs w:val="20"/>
                    <w:highlight w:val="yellow"/>
                  </w:rPr>
                </w:rPrChange>
              </w:rPr>
              <w:t>10,00,000.00</w:t>
            </w:r>
          </w:p>
        </w:tc>
      </w:tr>
      <w:tr w:rsidRPr="00A600F1" w:rsidR="000E3602" w:rsidTr="003C5B49" w14:paraId="3265CBA4" w14:textId="77777777">
        <w:trPr>
          <w:trHeight w:val="235"/>
        </w:trPr>
        <w:tc>
          <w:tcPr>
            <w:tcW w:w="5160" w:type="dxa"/>
          </w:tcPr>
          <w:p w:rsidRPr="00A600F1" w:rsidR="000E3602" w:rsidP="003C5B49" w:rsidRDefault="000E3602" w14:paraId="1232D55F" w14:textId="77777777">
            <w:pPr>
              <w:ind w:firstLine="400" w:firstLineChars="200"/>
              <w:rPr>
                <w:rFonts w:ascii="Times New Roman" w:hAnsi="Times New Roman" w:eastAsia="Times New Roman" w:cs="Times New Roman"/>
                <w:color w:val="000000"/>
                <w:sz w:val="20"/>
                <w:szCs w:val="20"/>
                <w:rPrChange w:author="Chandan Chandel" w:date="2024-07-26T17:19:00Z" w:id="241">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42">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4330637F" w14:textId="77777777">
            <w:pPr>
              <w:ind w:firstLine="400" w:firstLineChars="200"/>
              <w:rPr>
                <w:rFonts w:ascii="Calibri" w:hAnsi="Calibri" w:eastAsia="Times New Roman" w:cs="Times New Roman"/>
                <w:color w:val="000000"/>
                <w:sz w:val="20"/>
                <w:szCs w:val="20"/>
                <w:rPrChange w:author="Chandan Chandel" w:date="2024-07-26T17:19:00Z" w:id="243">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44">
                  <w:rPr>
                    <w:rFonts w:ascii="Calibri" w:hAnsi="Calibri" w:eastAsia="Times New Roman" w:cs="Times New Roman"/>
                    <w:color w:val="000000"/>
                    <w:sz w:val="20"/>
                    <w:szCs w:val="20"/>
                    <w:highlight w:val="yellow"/>
                  </w:rPr>
                </w:rPrChange>
              </w:rPr>
              <w:t>50,000.00</w:t>
            </w:r>
          </w:p>
        </w:tc>
      </w:tr>
      <w:tr w:rsidRPr="00A600F1" w:rsidR="000E3602" w:rsidTr="003C5B49" w14:paraId="26AC0464" w14:textId="77777777">
        <w:trPr>
          <w:trHeight w:val="235"/>
        </w:trPr>
        <w:tc>
          <w:tcPr>
            <w:tcW w:w="5160" w:type="dxa"/>
          </w:tcPr>
          <w:p w:rsidRPr="00A600F1" w:rsidR="000E3602" w:rsidP="003C5B49" w:rsidRDefault="000E3602" w14:paraId="06421784"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308CDAA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2,00,000.00</w:t>
            </w:r>
          </w:p>
        </w:tc>
      </w:tr>
      <w:tr w:rsidRPr="00A600F1" w:rsidR="000E3602" w:rsidTr="003C5B49" w14:paraId="3584BD2B" w14:textId="77777777">
        <w:trPr>
          <w:trHeight w:val="235"/>
        </w:trPr>
        <w:tc>
          <w:tcPr>
            <w:tcW w:w="5160" w:type="dxa"/>
          </w:tcPr>
          <w:p w:rsidRPr="00A600F1" w:rsidR="000E3602" w:rsidP="003C5B49" w:rsidRDefault="000E3602" w14:paraId="3031491F"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Modified Sanctioned Loan Amount</w:t>
            </w:r>
          </w:p>
        </w:tc>
        <w:tc>
          <w:tcPr>
            <w:tcW w:w="1956" w:type="dxa"/>
          </w:tcPr>
          <w:p w:rsidRPr="00A600F1" w:rsidR="000E3602" w:rsidP="003C5B49" w:rsidRDefault="000E3602" w14:paraId="6DCEE71A"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1,50,000.00</w:t>
            </w:r>
          </w:p>
        </w:tc>
      </w:tr>
      <w:tr w:rsidRPr="00A600F1" w:rsidR="000E3602" w:rsidTr="003C5B49" w14:paraId="7A5DF403" w14:textId="77777777">
        <w:trPr>
          <w:trHeight w:val="235"/>
        </w:trPr>
        <w:tc>
          <w:tcPr>
            <w:tcW w:w="5160" w:type="dxa"/>
          </w:tcPr>
          <w:p w:rsidRPr="00A600F1" w:rsidR="000E3602" w:rsidP="003C5B49" w:rsidRDefault="000E3602" w14:paraId="4059E3AD"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53804182"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44E36335" w14:textId="77777777">
        <w:trPr>
          <w:trHeight w:val="235"/>
        </w:trPr>
        <w:tc>
          <w:tcPr>
            <w:tcW w:w="5160" w:type="dxa"/>
          </w:tcPr>
          <w:p w:rsidRPr="00A600F1" w:rsidR="000E3602" w:rsidP="003C5B49" w:rsidRDefault="000E3602" w14:paraId="0167047D"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6823EA6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2AB34932" w14:textId="77777777">
        <w:trPr>
          <w:trHeight w:val="235"/>
        </w:trPr>
        <w:tc>
          <w:tcPr>
            <w:tcW w:w="5160" w:type="dxa"/>
          </w:tcPr>
          <w:p w:rsidRPr="00A600F1" w:rsidR="000E3602" w:rsidP="003C5B49" w:rsidRDefault="000E3602" w14:paraId="6261B0A2"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58C2228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5BA36005" w14:textId="77777777">
        <w:trPr>
          <w:trHeight w:val="235"/>
        </w:trPr>
        <w:tc>
          <w:tcPr>
            <w:tcW w:w="5160" w:type="dxa"/>
          </w:tcPr>
          <w:p w:rsidRPr="00A600F1" w:rsidR="000E3602" w:rsidP="003C5B49" w:rsidRDefault="000E3602" w14:paraId="3B0BC6D3"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4DD76751"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10-Feb-2017</w:t>
            </w:r>
          </w:p>
        </w:tc>
      </w:tr>
    </w:tbl>
    <w:p w:rsidRPr="00A600F1" w:rsidR="000E3602" w:rsidP="000E3602" w:rsidRDefault="000E3602" w14:paraId="25A7989A" w14:textId="77777777"/>
    <w:p w:rsidRPr="00A600F1" w:rsidR="000E3602" w:rsidP="000E3602" w:rsidRDefault="000E3602" w14:paraId="29961E4B" w14:textId="77777777">
      <w:pPr>
        <w:jc w:val="both"/>
      </w:pPr>
      <w:r w:rsidRPr="00A600F1">
        <w:t xml:space="preserve">MLI uploads and approves the input file on SURGE system in Portfolio having status as Base Period Q4. </w:t>
      </w:r>
    </w:p>
    <w:p w:rsidRPr="00A600F1" w:rsidR="000E3602" w:rsidP="000E3602" w:rsidRDefault="000E3602" w14:paraId="7F14EE9F" w14:textId="77777777">
      <w:pPr>
        <w:jc w:val="both"/>
      </w:pPr>
      <w:r w:rsidRPr="00A600F1">
        <w:t>Also, MLI uploads and approves the update input file on SURGE system in Portfolio having status as Base Period Q4.</w:t>
      </w:r>
    </w:p>
    <w:p w:rsidRPr="00A600F1" w:rsidR="000E3602" w:rsidP="000E3602" w:rsidRDefault="000E3602" w14:paraId="61133F9F" w14:textId="77777777">
      <w:pPr>
        <w:jc w:val="both"/>
      </w:pPr>
      <w:r w:rsidRPr="00A600F1">
        <w:t>Billing cycle is executed on 12</w:t>
      </w:r>
      <w:r w:rsidRPr="00A600F1">
        <w:rPr>
          <w:vertAlign w:val="superscript"/>
        </w:rPr>
        <w:t>th</w:t>
      </w:r>
      <w:r w:rsidRPr="00A600F1">
        <w:t xml:space="preserve"> Apr 2017. </w:t>
      </w:r>
    </w:p>
    <w:p w:rsidRPr="00A600F1" w:rsidR="000E3602" w:rsidP="000E3602" w:rsidRDefault="000E3602" w14:paraId="3A7CAC53" w14:textId="77777777">
      <w:r w:rsidRPr="00A600F1">
        <w:t>Thus, in case of this scenario, Guarantee Fee calculation will be based on Modified Sanctioned Loan Amount and for 50 days since 10-Feb-2017 till 31-March-2017 (inclusive of end day).</w:t>
      </w:r>
    </w:p>
    <w:p w:rsidRPr="00A600F1" w:rsidR="000E3602" w:rsidP="000E3602" w:rsidRDefault="000E3602" w14:paraId="5BEBC5C4" w14:textId="77777777">
      <w:r w:rsidRPr="00A600F1">
        <w:t>Guarantee Fee on SBR = 1,50,000 * (1%/365) * 50 = 205.48/-</w:t>
      </w:r>
    </w:p>
    <w:p w:rsidRPr="00A600F1" w:rsidR="000E3602" w:rsidP="000E3602" w:rsidRDefault="000E3602" w14:paraId="7F0ED354" w14:textId="77777777">
      <w:r w:rsidRPr="00A600F1">
        <w:t>Guarantee Fee for all Premiums = 205.48 * 30% = 61.64/-</w:t>
      </w:r>
    </w:p>
    <w:p w:rsidRPr="00A600F1" w:rsidR="000E3602" w:rsidP="000E3602" w:rsidRDefault="000E3602" w14:paraId="76CE49A1" w14:textId="77777777">
      <w:pPr>
        <w:jc w:val="both"/>
      </w:pPr>
      <w:r w:rsidRPr="00A600F1">
        <w:t>Which equals to INR 267.12/-</w:t>
      </w:r>
    </w:p>
    <w:p w:rsidRPr="00A600F1" w:rsidR="000E3602" w:rsidP="000E3602" w:rsidRDefault="000E3602" w14:paraId="62EB991A" w14:textId="77777777">
      <w:pPr>
        <w:rPr>
          <w:b/>
          <w:u w:val="single"/>
        </w:rPr>
      </w:pPr>
    </w:p>
    <w:p w:rsidRPr="00A600F1" w:rsidR="000E3602" w:rsidP="000E3602" w:rsidRDefault="000E3602" w14:paraId="035D5EC7" w14:textId="77777777">
      <w:pPr>
        <w:rPr>
          <w:b/>
          <w:u w:val="single"/>
        </w:rPr>
      </w:pPr>
      <w:r w:rsidRPr="00A600F1">
        <w:rPr>
          <w:b/>
          <w:u w:val="single"/>
        </w:rPr>
        <w:t>Scenario 7: Billing for Portfolio in ‘Base Period Q4’ AND For Loan Type ‘2/3/4’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A600F1" w:rsidR="000E3602" w:rsidTr="003C5B49" w14:paraId="02BFC56B" w14:textId="77777777">
        <w:trPr>
          <w:trHeight w:val="235"/>
        </w:trPr>
        <w:tc>
          <w:tcPr>
            <w:tcW w:w="5160" w:type="dxa"/>
            <w:noWrap/>
            <w:hideMark/>
          </w:tcPr>
          <w:p w:rsidRPr="00A600F1" w:rsidR="000E3602" w:rsidP="003C5B49" w:rsidRDefault="000E3602" w14:paraId="3009B416"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7F4E87E1" w14:textId="77777777">
            <w:pPr>
              <w:rPr>
                <w:rFonts w:ascii="Calibri" w:hAnsi="Calibri" w:eastAsia="Times New Roman" w:cs="Times New Roman"/>
                <w:b/>
                <w:color w:val="000000"/>
                <w:sz w:val="20"/>
                <w:szCs w:val="20"/>
              </w:rPr>
            </w:pPr>
          </w:p>
        </w:tc>
      </w:tr>
      <w:tr w:rsidRPr="00A600F1" w:rsidR="000E3602" w:rsidTr="003C5B49" w14:paraId="19B1C001" w14:textId="77777777">
        <w:trPr>
          <w:trHeight w:val="235"/>
        </w:trPr>
        <w:tc>
          <w:tcPr>
            <w:tcW w:w="5160" w:type="dxa"/>
            <w:hideMark/>
          </w:tcPr>
          <w:p w:rsidRPr="00A600F1" w:rsidR="000E3602" w:rsidP="003C5B49" w:rsidRDefault="000E3602" w14:paraId="120544F5"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6F332F7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6456D520" w14:textId="77777777">
        <w:trPr>
          <w:trHeight w:val="235"/>
        </w:trPr>
        <w:tc>
          <w:tcPr>
            <w:tcW w:w="5160" w:type="dxa"/>
          </w:tcPr>
          <w:p w:rsidRPr="00A600F1" w:rsidR="000E3602" w:rsidP="003C5B49" w:rsidRDefault="000E3602" w14:paraId="531FA7ED" w14:textId="77777777">
            <w:pPr>
              <w:ind w:firstLine="400" w:firstLineChars="200"/>
              <w:rPr>
                <w:rFonts w:ascii="Times New Roman" w:hAnsi="Times New Roman" w:eastAsia="Times New Roman" w:cs="Times New Roman"/>
                <w:color w:val="000000"/>
                <w:sz w:val="20"/>
                <w:szCs w:val="20"/>
                <w:rPrChange w:author="Chandan Chandel" w:date="2024-07-26T17:19:00Z" w:id="245">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46">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007A0678" w14:textId="77777777">
            <w:pPr>
              <w:ind w:firstLine="400" w:firstLineChars="200"/>
              <w:rPr>
                <w:rFonts w:ascii="Calibri" w:hAnsi="Calibri" w:eastAsia="Times New Roman" w:cs="Times New Roman"/>
                <w:color w:val="000000"/>
                <w:sz w:val="20"/>
                <w:szCs w:val="20"/>
                <w:rPrChange w:author="Chandan Chandel" w:date="2024-07-26T17:19:00Z" w:id="247">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48">
                  <w:rPr>
                    <w:rFonts w:ascii="Calibri" w:hAnsi="Calibri" w:eastAsia="Times New Roman" w:cs="Times New Roman"/>
                    <w:color w:val="000000"/>
                    <w:sz w:val="20"/>
                    <w:szCs w:val="20"/>
                    <w:highlight w:val="yellow"/>
                  </w:rPr>
                </w:rPrChange>
              </w:rPr>
              <w:t>10,00,000.00</w:t>
            </w:r>
          </w:p>
        </w:tc>
      </w:tr>
      <w:tr w:rsidRPr="00A600F1" w:rsidR="000E3602" w:rsidTr="003C5B49" w14:paraId="5A8A33AC" w14:textId="77777777">
        <w:trPr>
          <w:trHeight w:val="235"/>
        </w:trPr>
        <w:tc>
          <w:tcPr>
            <w:tcW w:w="5160" w:type="dxa"/>
          </w:tcPr>
          <w:p w:rsidRPr="00A600F1" w:rsidR="000E3602" w:rsidP="003C5B49" w:rsidRDefault="000E3602" w14:paraId="723B1AEB" w14:textId="77777777">
            <w:pPr>
              <w:ind w:firstLine="400" w:firstLineChars="200"/>
              <w:rPr>
                <w:rFonts w:ascii="Times New Roman" w:hAnsi="Times New Roman" w:eastAsia="Times New Roman" w:cs="Times New Roman"/>
                <w:color w:val="000000"/>
                <w:sz w:val="20"/>
                <w:szCs w:val="20"/>
                <w:rPrChange w:author="Chandan Chandel" w:date="2024-07-26T17:19:00Z" w:id="249">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50">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60849D0F" w14:textId="77777777">
            <w:pPr>
              <w:ind w:firstLine="400" w:firstLineChars="200"/>
              <w:rPr>
                <w:rFonts w:ascii="Calibri" w:hAnsi="Calibri" w:eastAsia="Times New Roman" w:cs="Times New Roman"/>
                <w:color w:val="000000"/>
                <w:sz w:val="20"/>
                <w:szCs w:val="20"/>
                <w:rPrChange w:author="Chandan Chandel" w:date="2024-07-26T17:19:00Z" w:id="251">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52">
                  <w:rPr>
                    <w:rFonts w:ascii="Calibri" w:hAnsi="Calibri" w:eastAsia="Times New Roman" w:cs="Times New Roman"/>
                    <w:color w:val="000000"/>
                    <w:sz w:val="20"/>
                    <w:szCs w:val="20"/>
                    <w:highlight w:val="yellow"/>
                  </w:rPr>
                </w:rPrChange>
              </w:rPr>
              <w:t>50,000.00</w:t>
            </w:r>
          </w:p>
        </w:tc>
      </w:tr>
      <w:tr w:rsidRPr="00A600F1" w:rsidR="000E3602" w:rsidTr="003C5B49" w14:paraId="3DD06617" w14:textId="77777777">
        <w:trPr>
          <w:trHeight w:val="235"/>
        </w:trPr>
        <w:tc>
          <w:tcPr>
            <w:tcW w:w="5160" w:type="dxa"/>
          </w:tcPr>
          <w:p w:rsidRPr="00A600F1" w:rsidR="000E3602" w:rsidP="003C5B49" w:rsidRDefault="000E3602" w14:paraId="02ED248E"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5EA0119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4,00,000.00</w:t>
            </w:r>
          </w:p>
        </w:tc>
      </w:tr>
      <w:tr w:rsidRPr="00A600F1" w:rsidR="000E3602" w:rsidTr="003C5B49" w14:paraId="50DDA1D0" w14:textId="77777777">
        <w:trPr>
          <w:trHeight w:val="235"/>
        </w:trPr>
        <w:tc>
          <w:tcPr>
            <w:tcW w:w="5160" w:type="dxa"/>
          </w:tcPr>
          <w:p w:rsidRPr="00A600F1" w:rsidR="000E3602" w:rsidP="003C5B49" w:rsidRDefault="000E3602" w14:paraId="7EE957B8"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58D7261A"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67BADD95" w14:textId="77777777">
        <w:trPr>
          <w:trHeight w:val="235"/>
        </w:trPr>
        <w:tc>
          <w:tcPr>
            <w:tcW w:w="5160" w:type="dxa"/>
          </w:tcPr>
          <w:p w:rsidRPr="00A600F1" w:rsidR="000E3602" w:rsidP="003C5B49" w:rsidRDefault="000E3602" w14:paraId="619597C1"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42EBB63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6363CEB2" w14:textId="77777777">
        <w:trPr>
          <w:trHeight w:val="235"/>
        </w:trPr>
        <w:tc>
          <w:tcPr>
            <w:tcW w:w="5160" w:type="dxa"/>
          </w:tcPr>
          <w:p w:rsidRPr="00A600F1" w:rsidR="000E3602" w:rsidP="003C5B49" w:rsidRDefault="000E3602" w14:paraId="06D3896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7C4AF9F3"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4F99ED79" w14:textId="77777777">
        <w:trPr>
          <w:trHeight w:val="235"/>
        </w:trPr>
        <w:tc>
          <w:tcPr>
            <w:tcW w:w="5160" w:type="dxa"/>
          </w:tcPr>
          <w:p w:rsidRPr="00A600F1" w:rsidR="000E3602" w:rsidP="003C5B49" w:rsidRDefault="000E3602" w14:paraId="06FD606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41680BCF"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10-Feb-2017</w:t>
            </w:r>
          </w:p>
        </w:tc>
      </w:tr>
    </w:tbl>
    <w:p w:rsidRPr="00A600F1" w:rsidR="000E3602" w:rsidP="000E3602" w:rsidRDefault="000E3602" w14:paraId="5F381CA9" w14:textId="77777777">
      <w:pPr>
        <w:jc w:val="both"/>
      </w:pPr>
      <w:r w:rsidRPr="00A600F1">
        <w:t>MLI uploads and approves the input file on SURGE system in Portfolio having status as Base Period Q4. Billing cycle is executed on 12</w:t>
      </w:r>
      <w:r w:rsidRPr="00A600F1">
        <w:rPr>
          <w:vertAlign w:val="superscript"/>
        </w:rPr>
        <w:t>th</w:t>
      </w:r>
      <w:r w:rsidRPr="00A600F1">
        <w:t xml:space="preserve"> Apr 2017. </w:t>
      </w:r>
    </w:p>
    <w:p w:rsidRPr="00A600F1" w:rsidR="000E3602" w:rsidP="000E3602" w:rsidRDefault="000E3602" w14:paraId="06B07A35" w14:textId="77777777">
      <w:r w:rsidRPr="00A600F1">
        <w:t>Thus, in case of this scenario, Guarantee Fee calculation will be based on Sanctioned Loan Amount and for 50 days since 10-Feb-2017 till 31-March-2017 (inclusive of end day).</w:t>
      </w:r>
    </w:p>
    <w:p w:rsidRPr="00A600F1" w:rsidR="000E3602" w:rsidP="000E3602" w:rsidRDefault="000E3602" w14:paraId="3B4CEB91" w14:textId="77777777">
      <w:r w:rsidRPr="00A600F1">
        <w:t>Guarantee Fee on SBR = 4,00,000 * (1%/365) * 50 = 547.95/-</w:t>
      </w:r>
    </w:p>
    <w:p w:rsidRPr="00A600F1" w:rsidR="000E3602" w:rsidP="000E3602" w:rsidRDefault="000E3602" w14:paraId="10F5E8E1" w14:textId="77777777">
      <w:r w:rsidRPr="00A600F1">
        <w:t>Guarantee Fee for all Premiums = 547.95 * 30% = 164.38/-</w:t>
      </w:r>
    </w:p>
    <w:p w:rsidRPr="00A600F1" w:rsidR="000E3602" w:rsidP="000E3602" w:rsidRDefault="000E3602" w14:paraId="44F3B2FD" w14:textId="77777777">
      <w:pPr>
        <w:jc w:val="both"/>
      </w:pPr>
      <w:r w:rsidRPr="00A600F1">
        <w:t>Which equals to INR 712.33/-</w:t>
      </w:r>
    </w:p>
    <w:p w:rsidRPr="00A600F1" w:rsidR="0092103A" w:rsidP="000E3602" w:rsidRDefault="0092103A" w14:paraId="77DDDC8E" w14:textId="71936F98">
      <w:pPr>
        <w:jc w:val="both"/>
      </w:pPr>
    </w:p>
    <w:p w:rsidRPr="00A600F1" w:rsidR="000E3602" w:rsidP="000E3602" w:rsidRDefault="000E3602" w14:paraId="62B1A062" w14:textId="77777777">
      <w:pPr>
        <w:rPr>
          <w:b/>
          <w:u w:val="single"/>
        </w:rPr>
      </w:pPr>
      <w:r w:rsidRPr="00A600F1">
        <w:rPr>
          <w:b/>
          <w:u w:val="single"/>
        </w:rPr>
        <w:t>Scenario 8: Billing for Portfolio in ‘Base Period Q4’ AND For Loan Type ‘2/3/4’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A600F1" w:rsidR="000E3602" w:rsidTr="003C5B49" w14:paraId="17C47A35" w14:textId="77777777">
        <w:trPr>
          <w:trHeight w:val="235"/>
        </w:trPr>
        <w:tc>
          <w:tcPr>
            <w:tcW w:w="5160" w:type="dxa"/>
            <w:noWrap/>
            <w:hideMark/>
          </w:tcPr>
          <w:p w:rsidRPr="00A600F1" w:rsidR="000E3602" w:rsidP="003C5B49" w:rsidRDefault="000E3602" w14:paraId="5362C311"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0E3602" w:rsidP="003C5B49" w:rsidRDefault="000E3602" w14:paraId="0EE2397F" w14:textId="77777777">
            <w:pPr>
              <w:rPr>
                <w:rFonts w:ascii="Calibri" w:hAnsi="Calibri" w:eastAsia="Times New Roman" w:cs="Times New Roman"/>
                <w:b/>
                <w:color w:val="000000"/>
                <w:sz w:val="20"/>
                <w:szCs w:val="20"/>
              </w:rPr>
            </w:pPr>
          </w:p>
        </w:tc>
      </w:tr>
      <w:tr w:rsidRPr="00A600F1" w:rsidR="000E3602" w:rsidTr="003C5B49" w14:paraId="188D30A0" w14:textId="77777777">
        <w:trPr>
          <w:trHeight w:val="235"/>
        </w:trPr>
        <w:tc>
          <w:tcPr>
            <w:tcW w:w="5160" w:type="dxa"/>
            <w:hideMark/>
          </w:tcPr>
          <w:p w:rsidRPr="00A600F1" w:rsidR="000E3602" w:rsidP="003C5B49" w:rsidRDefault="000E3602" w14:paraId="6790F827"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0E3602" w:rsidP="003C5B49" w:rsidRDefault="000E3602" w14:paraId="3F8CD32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0E3602" w:rsidTr="003C5B49" w14:paraId="4172AB80" w14:textId="77777777">
        <w:trPr>
          <w:trHeight w:val="235"/>
        </w:trPr>
        <w:tc>
          <w:tcPr>
            <w:tcW w:w="5160" w:type="dxa"/>
          </w:tcPr>
          <w:p w:rsidRPr="00A600F1" w:rsidR="000E3602" w:rsidP="003C5B49" w:rsidRDefault="000E3602" w14:paraId="7B8F191A" w14:textId="77777777">
            <w:pPr>
              <w:ind w:firstLine="400" w:firstLineChars="200"/>
              <w:rPr>
                <w:rFonts w:ascii="Times New Roman" w:hAnsi="Times New Roman" w:eastAsia="Times New Roman" w:cs="Times New Roman"/>
                <w:color w:val="000000"/>
                <w:sz w:val="20"/>
                <w:szCs w:val="20"/>
                <w:rPrChange w:author="Chandan Chandel" w:date="2024-07-26T17:19:00Z" w:id="253">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54">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0E3602" w:rsidP="003C5B49" w:rsidRDefault="000E3602" w14:paraId="3BC2F661" w14:textId="77777777">
            <w:pPr>
              <w:ind w:firstLine="400" w:firstLineChars="200"/>
              <w:rPr>
                <w:rFonts w:ascii="Calibri" w:hAnsi="Calibri" w:eastAsia="Times New Roman" w:cs="Times New Roman"/>
                <w:color w:val="000000"/>
                <w:sz w:val="20"/>
                <w:szCs w:val="20"/>
                <w:rPrChange w:author="Chandan Chandel" w:date="2024-07-26T17:19:00Z" w:id="255">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56">
                  <w:rPr>
                    <w:rFonts w:ascii="Calibri" w:hAnsi="Calibri" w:eastAsia="Times New Roman" w:cs="Times New Roman"/>
                    <w:color w:val="000000"/>
                    <w:sz w:val="20"/>
                    <w:szCs w:val="20"/>
                    <w:highlight w:val="yellow"/>
                  </w:rPr>
                </w:rPrChange>
              </w:rPr>
              <w:t>10,00,000.00</w:t>
            </w:r>
          </w:p>
        </w:tc>
      </w:tr>
      <w:tr w:rsidRPr="00A600F1" w:rsidR="000E3602" w:rsidTr="003C5B49" w14:paraId="21E46699" w14:textId="77777777">
        <w:trPr>
          <w:trHeight w:val="235"/>
        </w:trPr>
        <w:tc>
          <w:tcPr>
            <w:tcW w:w="5160" w:type="dxa"/>
          </w:tcPr>
          <w:p w:rsidRPr="00A600F1" w:rsidR="000E3602" w:rsidP="003C5B49" w:rsidRDefault="000E3602" w14:paraId="672A132E" w14:textId="77777777">
            <w:pPr>
              <w:ind w:firstLine="400" w:firstLineChars="200"/>
              <w:rPr>
                <w:rFonts w:ascii="Times New Roman" w:hAnsi="Times New Roman" w:eastAsia="Times New Roman" w:cs="Times New Roman"/>
                <w:color w:val="000000"/>
                <w:sz w:val="20"/>
                <w:szCs w:val="20"/>
                <w:rPrChange w:author="Chandan Chandel" w:date="2024-07-26T17:19:00Z" w:id="257">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58">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0E3602" w:rsidP="003C5B49" w:rsidRDefault="000E3602" w14:paraId="542EC911" w14:textId="77777777">
            <w:pPr>
              <w:ind w:firstLine="400" w:firstLineChars="200"/>
              <w:rPr>
                <w:rFonts w:ascii="Calibri" w:hAnsi="Calibri" w:eastAsia="Times New Roman" w:cs="Times New Roman"/>
                <w:color w:val="000000"/>
                <w:sz w:val="20"/>
                <w:szCs w:val="20"/>
                <w:rPrChange w:author="Chandan Chandel" w:date="2024-07-26T17:19:00Z" w:id="259">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60">
                  <w:rPr>
                    <w:rFonts w:ascii="Calibri" w:hAnsi="Calibri" w:eastAsia="Times New Roman" w:cs="Times New Roman"/>
                    <w:color w:val="000000"/>
                    <w:sz w:val="20"/>
                    <w:szCs w:val="20"/>
                    <w:highlight w:val="yellow"/>
                  </w:rPr>
                </w:rPrChange>
              </w:rPr>
              <w:t>50,000.00</w:t>
            </w:r>
          </w:p>
        </w:tc>
      </w:tr>
      <w:tr w:rsidRPr="00A600F1" w:rsidR="000E3602" w:rsidTr="003C5B49" w14:paraId="14F3F6B8" w14:textId="77777777">
        <w:trPr>
          <w:trHeight w:val="235"/>
        </w:trPr>
        <w:tc>
          <w:tcPr>
            <w:tcW w:w="5160" w:type="dxa"/>
          </w:tcPr>
          <w:p w:rsidRPr="00A600F1" w:rsidR="000E3602" w:rsidP="003C5B49" w:rsidRDefault="000E3602" w14:paraId="5240B1C1"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0E3602" w:rsidP="003C5B49" w:rsidRDefault="000E3602" w14:paraId="16F01F7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4,00,000.00</w:t>
            </w:r>
          </w:p>
        </w:tc>
      </w:tr>
      <w:tr w:rsidRPr="00A600F1" w:rsidR="000E3602" w:rsidTr="003C5B49" w14:paraId="7D607298" w14:textId="77777777">
        <w:trPr>
          <w:trHeight w:val="235"/>
        </w:trPr>
        <w:tc>
          <w:tcPr>
            <w:tcW w:w="5160" w:type="dxa"/>
          </w:tcPr>
          <w:p w:rsidRPr="00A600F1" w:rsidR="000E3602" w:rsidP="003C5B49" w:rsidRDefault="000E3602" w14:paraId="6E4CA631"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Modified Sanctioned Loan Amount</w:t>
            </w:r>
          </w:p>
        </w:tc>
        <w:tc>
          <w:tcPr>
            <w:tcW w:w="1956" w:type="dxa"/>
          </w:tcPr>
          <w:p w:rsidRPr="00A600F1" w:rsidR="000E3602" w:rsidP="003C5B49" w:rsidRDefault="000E3602" w14:paraId="0D908C3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5,50,000.00</w:t>
            </w:r>
          </w:p>
        </w:tc>
      </w:tr>
      <w:tr w:rsidRPr="00A600F1" w:rsidR="000E3602" w:rsidTr="003C5B49" w14:paraId="5A06E599" w14:textId="77777777">
        <w:trPr>
          <w:trHeight w:val="235"/>
        </w:trPr>
        <w:tc>
          <w:tcPr>
            <w:tcW w:w="5160" w:type="dxa"/>
          </w:tcPr>
          <w:p w:rsidRPr="00A600F1" w:rsidR="000E3602" w:rsidP="003C5B49" w:rsidRDefault="000E3602" w14:paraId="78193623"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0E3602" w:rsidP="003C5B49" w:rsidRDefault="000E3602" w14:paraId="7A3EE5E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0E3602" w:rsidTr="003C5B49" w14:paraId="6060E5ED" w14:textId="77777777">
        <w:trPr>
          <w:trHeight w:val="235"/>
        </w:trPr>
        <w:tc>
          <w:tcPr>
            <w:tcW w:w="5160" w:type="dxa"/>
          </w:tcPr>
          <w:p w:rsidRPr="00A600F1" w:rsidR="000E3602" w:rsidP="003C5B49" w:rsidRDefault="000E3602" w14:paraId="55A30336"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0E3602" w:rsidP="003C5B49" w:rsidRDefault="000E3602" w14:paraId="69BF064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0E3602" w:rsidTr="003C5B49" w14:paraId="5298E384" w14:textId="77777777">
        <w:trPr>
          <w:trHeight w:val="235"/>
        </w:trPr>
        <w:tc>
          <w:tcPr>
            <w:tcW w:w="5160" w:type="dxa"/>
          </w:tcPr>
          <w:p w:rsidRPr="00A600F1" w:rsidR="000E3602" w:rsidP="003C5B49" w:rsidRDefault="000E3602" w14:paraId="006192E9"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0E3602" w:rsidP="003C5B49" w:rsidRDefault="000E3602" w14:paraId="3A4DB801"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0E3602" w:rsidTr="003C5B49" w14:paraId="25C0CE3E" w14:textId="77777777">
        <w:trPr>
          <w:trHeight w:val="235"/>
        </w:trPr>
        <w:tc>
          <w:tcPr>
            <w:tcW w:w="5160" w:type="dxa"/>
          </w:tcPr>
          <w:p w:rsidRPr="00A600F1" w:rsidR="000E3602" w:rsidP="003C5B49" w:rsidRDefault="000E3602" w14:paraId="4E5D2F6C"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0E3602" w:rsidP="003C5B49" w:rsidRDefault="000E3602" w14:paraId="67F10E5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10-Feb-2017</w:t>
            </w:r>
          </w:p>
        </w:tc>
      </w:tr>
    </w:tbl>
    <w:p w:rsidRPr="00A600F1" w:rsidR="000E3602" w:rsidP="000E3602" w:rsidRDefault="000E3602" w14:paraId="70B4ECCC" w14:textId="77777777"/>
    <w:p w:rsidRPr="00A600F1" w:rsidR="000E3602" w:rsidP="000E3602" w:rsidRDefault="000E3602" w14:paraId="67ED4ADD" w14:textId="77777777">
      <w:pPr>
        <w:jc w:val="both"/>
      </w:pPr>
      <w:r w:rsidRPr="00A600F1">
        <w:t xml:space="preserve">MLI uploads and approves the input file on SURGE system in Portfolio having status as Base Period Q4. </w:t>
      </w:r>
    </w:p>
    <w:p w:rsidRPr="00A600F1" w:rsidR="000E3602" w:rsidP="000E3602" w:rsidRDefault="000E3602" w14:paraId="155DEAC3" w14:textId="77777777">
      <w:pPr>
        <w:jc w:val="both"/>
      </w:pPr>
      <w:r w:rsidRPr="00A600F1">
        <w:t>Also, MLI uploads and approves the update input file on SURGE system in Portfolio having status as Base Period Q4.</w:t>
      </w:r>
    </w:p>
    <w:p w:rsidRPr="00A600F1" w:rsidR="000E3602" w:rsidP="000E3602" w:rsidRDefault="000E3602" w14:paraId="4F03F296" w14:textId="77777777">
      <w:pPr>
        <w:jc w:val="both"/>
      </w:pPr>
      <w:r w:rsidRPr="00A600F1">
        <w:t>Billing cycle is executed on 12</w:t>
      </w:r>
      <w:r w:rsidRPr="00A600F1">
        <w:rPr>
          <w:vertAlign w:val="superscript"/>
        </w:rPr>
        <w:t>th</w:t>
      </w:r>
      <w:r w:rsidRPr="00A600F1">
        <w:t xml:space="preserve"> Apr 2017. </w:t>
      </w:r>
    </w:p>
    <w:p w:rsidRPr="00A600F1" w:rsidR="000E3602" w:rsidP="000E3602" w:rsidRDefault="000E3602" w14:paraId="657E43B9" w14:textId="77777777">
      <w:r w:rsidRPr="00A600F1">
        <w:t>Thus, in case of this scenario, Guarantee Fee calculation will be based on Modified Sanctioned Loan Amount and for 50 days since 10-Feb-2017 till 31-March-2017 (inclusive of end day).</w:t>
      </w:r>
    </w:p>
    <w:p w:rsidRPr="00A600F1" w:rsidR="000E3602" w:rsidP="000E3602" w:rsidRDefault="000E3602" w14:paraId="37F90B3D" w14:textId="77777777">
      <w:r w:rsidRPr="00A600F1">
        <w:t>Guarantee Fee on SBR = 5,50,000 * (1%/365) * 50 = 753.42/-</w:t>
      </w:r>
    </w:p>
    <w:p w:rsidRPr="00A600F1" w:rsidR="000E3602" w:rsidP="000E3602" w:rsidRDefault="000E3602" w14:paraId="683106BD" w14:textId="77777777">
      <w:r w:rsidRPr="00A600F1">
        <w:t>Guarantee Fee for all Premiums = 753.42 * 30% = 226.03/-</w:t>
      </w:r>
    </w:p>
    <w:p w:rsidRPr="00A600F1" w:rsidR="000E3602" w:rsidP="000E3602" w:rsidRDefault="000E3602" w14:paraId="3BDC69DC" w14:textId="77777777">
      <w:pPr>
        <w:jc w:val="both"/>
      </w:pPr>
      <w:r w:rsidRPr="00A600F1">
        <w:t>Which equals to INR 979.45/-</w:t>
      </w:r>
    </w:p>
    <w:p w:rsidRPr="00A600F1" w:rsidR="00AE1DE4" w:rsidP="00AE1DE4" w:rsidRDefault="00AE1DE4" w14:paraId="1DA0907F" w14:textId="77777777">
      <w:pPr>
        <w:jc w:val="both"/>
      </w:pPr>
    </w:p>
    <w:p w:rsidRPr="00A600F1" w:rsidR="00622153" w:rsidP="004C0D8E" w:rsidRDefault="00AE1DE4" w14:paraId="106A05A6" w14:textId="4DF245AC">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4" w:id="261"/>
      <w:bookmarkStart w:name="_Toc461481048" w:id="262"/>
      <w:bookmarkStart w:name="_Toc465274990" w:id="263"/>
      <w:bookmarkStart w:name="_Toc485743355" w:id="264"/>
      <w:bookmarkStart w:name="_Toc159600871" w:id="265"/>
      <w:r w:rsidRPr="00A600F1">
        <w:rPr>
          <w:rFonts w:ascii="Trebuchet MS" w:hAnsi="Trebuchet MS"/>
          <w:b/>
          <w:bCs/>
          <w:color w:val="000000" w:themeColor="text1"/>
          <w:szCs w:val="22"/>
        </w:rPr>
        <w:t>Calculating Tax on Credit Guarantee Fees</w:t>
      </w:r>
      <w:bookmarkEnd w:id="261"/>
      <w:r w:rsidRPr="00A600F1">
        <w:rPr>
          <w:rFonts w:ascii="Trebuchet MS" w:hAnsi="Trebuchet MS"/>
          <w:b/>
          <w:bCs/>
          <w:color w:val="000000" w:themeColor="text1"/>
          <w:szCs w:val="22"/>
        </w:rPr>
        <w:t xml:space="preserve"> for Single Loan Account</w:t>
      </w:r>
      <w:bookmarkEnd w:id="262"/>
      <w:bookmarkEnd w:id="263"/>
      <w:bookmarkEnd w:id="264"/>
      <w:bookmarkEnd w:id="265"/>
    </w:p>
    <w:p w:rsidRPr="00A600F1" w:rsidR="00622153" w:rsidP="00622153" w:rsidRDefault="00622153" w14:paraId="6267ABB4" w14:textId="77777777"/>
    <w:p w:rsidRPr="00A600F1" w:rsidR="00AE1DE4" w:rsidP="004C0D8E" w:rsidRDefault="00622153" w14:paraId="33D4132F" w14:textId="7B74511C">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9737634" w:id="266"/>
      <w:bookmarkStart w:name="_Toc159600872" w:id="267"/>
      <w:r w:rsidRPr="00A600F1">
        <w:rPr>
          <w:rFonts w:ascii="Trebuchet MS" w:hAnsi="Trebuchet MS"/>
          <w:b/>
          <w:bCs/>
          <w:color w:val="000000" w:themeColor="text1"/>
          <w:szCs w:val="22"/>
        </w:rPr>
        <w:t>Calculation based on Service Tax, Krishi-Kalyan Cess and Swach Bharat Cess</w:t>
      </w:r>
      <w:bookmarkEnd w:id="266"/>
      <w:bookmarkEnd w:id="267"/>
      <w:r w:rsidRPr="00A600F1" w:rsidR="00AE1DE4">
        <w:rPr>
          <w:rFonts w:ascii="Trebuchet MS" w:hAnsi="Trebuchet MS"/>
          <w:b/>
          <w:bCs/>
          <w:color w:val="000000" w:themeColor="text1"/>
          <w:szCs w:val="22"/>
        </w:rPr>
        <w:t xml:space="preserve"> </w:t>
      </w:r>
    </w:p>
    <w:p w:rsidRPr="00A600F1" w:rsidR="00AE1DE4" w:rsidP="00AE1DE4" w:rsidRDefault="00AE1DE4" w14:paraId="69F0C1A5" w14:textId="7EDE1FAB">
      <w:pPr>
        <w:jc w:val="both"/>
      </w:pPr>
      <w:r w:rsidRPr="00A600F1">
        <w:t>Tax on Credit Guarantee Charges is determined based on CG Fees calculated in section 1.8.1.1. There will be various Taxation components. SURGE allows users to define these components (their names and tax value). Summation of these tax components is the total tax determined. The formulae is as below:</w:t>
      </w:r>
    </w:p>
    <w:p w:rsidRPr="00A600F1" w:rsidR="00C43F7B" w:rsidP="00AE1DE4" w:rsidRDefault="00C43F7B" w14:paraId="2A71CDE5" w14:textId="53136953">
      <w:pPr>
        <w:jc w:val="both"/>
        <w:rPr>
          <w:b/>
        </w:rPr>
      </w:pPr>
      <w:r w:rsidRPr="00A600F1">
        <w:rPr>
          <w:b/>
        </w:rPr>
        <w:t>(Note: These Taxes calculation are old calculations for old taxes before GST).</w:t>
      </w:r>
    </w:p>
    <w:p w:rsidRPr="00A600F1" w:rsidR="00AE1DE4" w:rsidP="00AE1DE4" w:rsidRDefault="00AE1DE4" w14:paraId="5441D365" w14:textId="77777777">
      <w:pPr>
        <w:jc w:val="both"/>
      </w:pPr>
      <w:r w:rsidRPr="00A600F1">
        <w:rPr>
          <w:noProof/>
          <w:lang w:val="en-IN" w:eastAsia="en-IN"/>
        </w:rPr>
        <mc:AlternateContent>
          <mc:Choice Requires="wps">
            <w:drawing>
              <wp:inline distT="0" distB="0" distL="0" distR="0" wp14:anchorId="37FFA050" wp14:editId="64B5DFD2">
                <wp:extent cx="5757126" cy="502285"/>
                <wp:effectExtent l="0" t="0" r="15240" b="12065"/>
                <wp:docPr id="18" name="Rectangle 22"/>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38F19338"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3D086D73">
              <v:rect id="Rectangle 22"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48" fillcolor="white [3201]" strokecolor="#70ad47 [3209]" strokeweight="1pt" w14:anchorId="37FFA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tzb91VwIAAP8EAAAOAAAAAAAAAAAAAAAAAC4CAABkcnMvZTJvRG9jLnhtbFBLAQItABQA&#10;BgAIAAAAIQBTGNuo2QAAAAQBAAAPAAAAAAAAAAAAAAAAALEEAABkcnMvZG93bnJldi54bWxQSwUG&#10;AAAAAAQABADzAAAAtwUAAAAA&#10;">
                <v:textbox>
                  <w:txbxContent>
                    <w:p w:rsidR="009B6A9B" w:rsidP="00AE1DE4" w:rsidRDefault="009B6A9B" w14:paraId="6FC09458"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p w:rsidRPr="00A600F1" w:rsidR="00AE1DE4" w:rsidP="00AE1DE4" w:rsidRDefault="00AE1DE4" w14:paraId="7C57BE94" w14:textId="77777777">
      <w:pPr>
        <w:jc w:val="both"/>
      </w:pPr>
    </w:p>
    <w:p w:rsidRPr="00A600F1" w:rsidR="00AE1DE4" w:rsidP="00AE1DE4" w:rsidRDefault="00AE1DE4" w14:paraId="4D371B64" w14:textId="19BB0CF6">
      <w:r w:rsidRPr="00A600F1">
        <w:t>Co</w:t>
      </w:r>
      <w:r w:rsidRPr="00A600F1" w:rsidR="00D7343E">
        <w:t>nsider scenario 1 in section 1.8</w:t>
      </w:r>
      <w:r w:rsidRPr="00A600F1">
        <w:t xml:space="preserve">.1.1 above. </w:t>
      </w:r>
    </w:p>
    <w:p w:rsidRPr="00A600F1" w:rsidR="00AE1DE4" w:rsidP="00AE1DE4" w:rsidRDefault="00AE1DE4" w14:paraId="5622AD42" w14:textId="3F3CEAB3">
      <w:pPr>
        <w:jc w:val="both"/>
      </w:pPr>
      <w:r w:rsidRPr="00A600F1">
        <w:t xml:space="preserve">Taxation on INR </w:t>
      </w:r>
      <w:r w:rsidRPr="00A600F1" w:rsidR="00A543A1">
        <w:t>2,322.19</w:t>
      </w:r>
      <w:r w:rsidRPr="00A600F1">
        <w:t>/-is determined as below:</w:t>
      </w:r>
    </w:p>
    <w:p w:rsidRPr="00A600F1" w:rsidR="00AE1DE4" w:rsidP="004C0D8E" w:rsidRDefault="00AE1DE4" w14:paraId="0B5DA654" w14:textId="77777777">
      <w:pPr>
        <w:pStyle w:val="ListParagraph"/>
        <w:numPr>
          <w:ilvl w:val="0"/>
          <w:numId w:val="16"/>
        </w:numPr>
        <w:jc w:val="both"/>
      </w:pPr>
      <w:r w:rsidRPr="00A600F1">
        <w:t>Service Tax on this Fee @14% is 2,322.19/-*14% = INR  325.11/-</w:t>
      </w:r>
    </w:p>
    <w:p w:rsidRPr="00A600F1" w:rsidR="00AE1DE4" w:rsidP="004C0D8E" w:rsidRDefault="00AE1DE4" w14:paraId="22C2A6D4" w14:textId="77777777">
      <w:pPr>
        <w:pStyle w:val="ListParagraph"/>
        <w:numPr>
          <w:ilvl w:val="0"/>
          <w:numId w:val="16"/>
        </w:numPr>
        <w:jc w:val="both"/>
      </w:pPr>
      <w:r w:rsidRPr="00A600F1">
        <w:t>Swach Bharat Cess on this Fee @0.5% is 2,322.19/-*0.5% = INR 11.61/-</w:t>
      </w:r>
    </w:p>
    <w:p w:rsidRPr="00A600F1" w:rsidR="00AE1DE4" w:rsidP="004C0D8E" w:rsidRDefault="00AE1DE4" w14:paraId="2086E357" w14:textId="77777777">
      <w:pPr>
        <w:pStyle w:val="ListParagraph"/>
        <w:numPr>
          <w:ilvl w:val="0"/>
          <w:numId w:val="16"/>
        </w:numPr>
        <w:jc w:val="both"/>
      </w:pPr>
      <w:r w:rsidRPr="00A600F1">
        <w:t>Krishi Kalyan Cess on this Fee @0.5% is 2,322.19/-*0.5% = INR 11.61/-</w:t>
      </w:r>
    </w:p>
    <w:p w:rsidRPr="00A600F1" w:rsidR="00AE1DE4" w:rsidP="00AE1DE4" w:rsidRDefault="00AE1DE4" w14:paraId="71CC4FA7" w14:textId="77777777">
      <w:pPr>
        <w:jc w:val="both"/>
      </w:pPr>
      <w:r w:rsidRPr="00A600F1">
        <w:t>Total Tax summation = INR 348.33/-</w:t>
      </w:r>
    </w:p>
    <w:p w:rsidRPr="00A600F1" w:rsidR="00AE1DE4" w:rsidP="00AE1DE4" w:rsidRDefault="00AE1DE4" w14:paraId="4618ABB5" w14:textId="77777777">
      <w:pPr>
        <w:jc w:val="both"/>
      </w:pPr>
      <w:r w:rsidRPr="00A600F1">
        <w:rPr>
          <w:noProof/>
          <w:lang w:val="en-IN" w:eastAsia="en-IN"/>
        </w:rPr>
        <mc:AlternateContent>
          <mc:Choice Requires="wps">
            <w:drawing>
              <wp:inline distT="0" distB="0" distL="0" distR="0" wp14:anchorId="3058756C" wp14:editId="4C9D8CEC">
                <wp:extent cx="5908040" cy="770255"/>
                <wp:effectExtent l="0" t="0" r="16510" b="10795"/>
                <wp:docPr id="20" name="Rectangle 23"/>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9B6A9B" w:rsidP="00AE1DE4" w:rsidRDefault="009B6A9B" w14:paraId="26A99E4B" w14:textId="77777777">
                            <w:pPr>
                              <w:jc w:val="both"/>
                              <w:rPr>
                                <w:rFonts w:asciiTheme="majorHAnsi" w:hAnsiTheme="majorHAnsi"/>
                                <w:b/>
                              </w:rPr>
                            </w:pPr>
                            <w:r>
                              <w:rPr>
                                <w:rFonts w:asciiTheme="majorHAnsi" w:hAnsiTheme="majorHAnsi"/>
                                <w:b/>
                              </w:rPr>
                              <w:t>Calculating the Credit Guarantee Fee Tax:</w:t>
                            </w:r>
                          </w:p>
                          <w:p w:rsidR="009B6A9B" w:rsidP="004C0D8E" w:rsidRDefault="009B6A9B" w14:paraId="542A59A5"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4C0D8E" w:rsidRDefault="009B6A9B" w14:paraId="77BDE3D5"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4ADA5ADD" w14:textId="77777777">
                            <w:pPr>
                              <w:jc w:val="both"/>
                              <w:rPr>
                                <w:rFonts w:asciiTheme="majorHAnsi" w:hAnsiTheme="majorHAnsi"/>
                              </w:rPr>
                            </w:pPr>
                          </w:p>
                          <w:p w:rsidR="009B6A9B" w:rsidP="00AE1DE4" w:rsidRDefault="009B6A9B" w14:paraId="35DCAD1F" w14:textId="77777777">
                            <w:pPr>
                              <w:jc w:val="both"/>
                              <w:rPr>
                                <w:rFonts w:asciiTheme="majorHAnsi" w:hAnsiTheme="majorHAnsi"/>
                              </w:rPr>
                            </w:pPr>
                          </w:p>
                          <w:p w:rsidR="009B6A9B" w:rsidP="00AE1DE4" w:rsidRDefault="009B6A9B" w14:paraId="6DEA5A1F" w14:textId="77777777">
                            <w:pPr>
                              <w:jc w:val="both"/>
                              <w:rPr>
                                <w:rFonts w:asciiTheme="majorHAnsi" w:hAnsiTheme="majorHAnsi"/>
                              </w:rPr>
                            </w:pPr>
                          </w:p>
                          <w:p w:rsidRPr="00D451B1" w:rsidR="009B6A9B" w:rsidP="00AE1DE4" w:rsidRDefault="009B6A9B" w14:paraId="52904BA0"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6F24E2A">
              <v:rect id="Rectangle 23"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49" fillcolor="white [3201]" strokecolor="#70ad47 [3209]" strokeweight="1pt" w14:anchorId="305875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">
                <v:textbox>
                  <w:txbxContent>
                    <w:p w:rsidRPr="00D451B1" w:rsidR="009B6A9B" w:rsidP="00AE1DE4" w:rsidRDefault="009B6A9B" w14:paraId="67AD973E" w14:textId="77777777">
                      <w:pPr>
                        <w:jc w:val="both"/>
                        <w:rPr>
                          <w:rFonts w:asciiTheme="majorHAnsi" w:hAnsiTheme="majorHAnsi"/>
                          <w:b/>
                        </w:rPr>
                      </w:pPr>
                      <w:r>
                        <w:rPr>
                          <w:rFonts w:asciiTheme="majorHAnsi" w:hAnsiTheme="majorHAnsi"/>
                          <w:b/>
                        </w:rPr>
                        <w:t>Calculating the Credit Guarantee Fee Tax:</w:t>
                      </w:r>
                    </w:p>
                    <w:p w:rsidR="009B6A9B" w:rsidP="00AE1DE4" w:rsidRDefault="009B6A9B" w14:paraId="3AD1C9A4"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AE1DE4" w:rsidRDefault="009B6A9B" w14:paraId="7A1F1D62"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72A3D3EC" w14:textId="77777777">
                      <w:pPr>
                        <w:jc w:val="both"/>
                        <w:rPr>
                          <w:rFonts w:asciiTheme="majorHAnsi" w:hAnsiTheme="majorHAnsi"/>
                        </w:rPr>
                      </w:pPr>
                    </w:p>
                    <w:p w:rsidR="009B6A9B" w:rsidP="00AE1DE4" w:rsidRDefault="009B6A9B" w14:paraId="0D0B940D" w14:textId="77777777">
                      <w:pPr>
                        <w:jc w:val="both"/>
                        <w:rPr>
                          <w:rFonts w:asciiTheme="majorHAnsi" w:hAnsiTheme="majorHAnsi"/>
                        </w:rPr>
                      </w:pPr>
                    </w:p>
                    <w:p w:rsidR="009B6A9B" w:rsidP="00AE1DE4" w:rsidRDefault="009B6A9B" w14:paraId="0E27B00A" w14:textId="77777777">
                      <w:pPr>
                        <w:jc w:val="both"/>
                        <w:rPr>
                          <w:rFonts w:asciiTheme="majorHAnsi" w:hAnsiTheme="majorHAnsi"/>
                        </w:rPr>
                      </w:pPr>
                    </w:p>
                    <w:p w:rsidRPr="00D451B1" w:rsidR="009B6A9B" w:rsidP="00AE1DE4" w:rsidRDefault="009B6A9B" w14:paraId="60061E4C" w14:textId="77777777">
                      <w:pPr>
                        <w:jc w:val="both"/>
                        <w:rPr>
                          <w:rFonts w:asciiTheme="majorHAnsi" w:hAnsiTheme="majorHAnsi"/>
                        </w:rPr>
                      </w:pPr>
                    </w:p>
                  </w:txbxContent>
                </v:textbox>
                <w10:anchorlock/>
              </v:rect>
            </w:pict>
          </mc:Fallback>
        </mc:AlternateContent>
      </w:r>
    </w:p>
    <w:p w:rsidRPr="00A600F1" w:rsidR="00AE1DE4" w:rsidP="00AE1DE4" w:rsidRDefault="00AE1DE4" w14:paraId="3B802A47" w14:textId="5C4EDA7E">
      <w:pPr>
        <w:jc w:val="both"/>
      </w:pPr>
    </w:p>
    <w:p w:rsidRPr="00A600F1" w:rsidR="00622153" w:rsidP="004C0D8E" w:rsidRDefault="00622153" w14:paraId="5820EF56" w14:textId="64938252">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59600873" w:id="268"/>
      <w:r w:rsidRPr="00A600F1">
        <w:rPr>
          <w:rFonts w:ascii="Trebuchet MS" w:hAnsi="Trebuchet MS"/>
          <w:b/>
          <w:bCs/>
          <w:color w:val="000000" w:themeColor="text1"/>
          <w:szCs w:val="22"/>
        </w:rPr>
        <w:t>Calculation based on GST</w:t>
      </w:r>
      <w:bookmarkEnd w:id="268"/>
    </w:p>
    <w:p w:rsidRPr="00A600F1" w:rsidR="005E6C4C" w:rsidP="005E6C4C" w:rsidRDefault="005E6C4C" w14:paraId="7959302C" w14:textId="77777777">
      <w:pPr>
        <w:jc w:val="both"/>
      </w:pPr>
      <w:r w:rsidRPr="00A600F1">
        <w:t xml:space="preserve">As per GST policy, tax on GST is primarily based on MLI’s Headquarters’ location i.e. the state in which MLI is primarily based. NCGTC’s state of operations is decided as Maharashtra state. </w:t>
      </w:r>
    </w:p>
    <w:p w:rsidRPr="00A600F1" w:rsidR="005E6C4C" w:rsidP="005E6C4C" w:rsidRDefault="005E6C4C" w14:paraId="6D99EE8F" w14:textId="77777777">
      <w:pPr>
        <w:jc w:val="both"/>
      </w:pPr>
      <w:r w:rsidRPr="00A600F1">
        <w:rPr>
          <w:b/>
          <w:u w:val="single"/>
        </w:rPr>
        <w:t>If the state of MLI operation is Maharashtra</w:t>
      </w:r>
      <w:r w:rsidRPr="00A600F1">
        <w:t>:</w:t>
      </w:r>
    </w:p>
    <w:p w:rsidRPr="00A600F1" w:rsidR="005E6C4C" w:rsidP="005E6C4C" w:rsidRDefault="005E6C4C" w14:paraId="4561D76A" w14:textId="77777777">
      <w:pPr>
        <w:jc w:val="both"/>
      </w:pPr>
      <w:r w:rsidRPr="00A600F1">
        <w:t>Then as per GST policy, CGST and SGST will be applicable in the tax calculation.</w:t>
      </w:r>
    </w:p>
    <w:p w:rsidRPr="00A600F1" w:rsidR="005E6C4C" w:rsidP="005E6C4C" w:rsidRDefault="005E6C4C" w14:paraId="5591D3E6" w14:textId="77777777">
      <w:pPr>
        <w:jc w:val="both"/>
      </w:pPr>
      <w:r w:rsidRPr="00A600F1">
        <w:t>The formula is as below:</w:t>
      </w:r>
    </w:p>
    <w:p w:rsidRPr="00A600F1" w:rsidR="00A07BAB" w:rsidP="009F5475" w:rsidRDefault="005E6C4C" w14:paraId="0BF407F2" w14:textId="06582C6E">
      <w:pPr>
        <w:jc w:val="both"/>
      </w:pPr>
      <w:r w:rsidRPr="00A600F1">
        <w:rPr>
          <w:noProof/>
          <w:lang w:val="en-IN" w:eastAsia="en-IN"/>
        </w:rPr>
        <mc:AlternateContent>
          <mc:Choice Requires="wps">
            <w:drawing>
              <wp:inline distT="0" distB="0" distL="0" distR="0" wp14:anchorId="1A57E5BE" wp14:editId="39155DA6">
                <wp:extent cx="5757126" cy="502285"/>
                <wp:effectExtent l="0" t="0" r="15240" b="12065"/>
                <wp:docPr id="25" name="Rectangle 24"/>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5E6C4C" w:rsidRDefault="009B6A9B" w14:paraId="28E53DF5"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6CAC5CD">
              <v:rect id="Rectangle 24"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0" fillcolor="white [3201]" strokecolor="#70ad47 [3209]" strokeweight="1pt" w14:anchorId="1A57E5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61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CkqdRaP1lDtH5Eh9Bz2Tt7WNNc7&#10;4cOjQCIt0ZuEGB5o0QbaksNgcbYB/HXqPMYTl8jLWUsiKLn/uRWoODNfLbHscz6dRtWkzXR2UdAG&#10;33rWbz1226yAniQnyTuZzBgfzMHUCM0L6XUZq5JLWEm1Sy4DHjar0IuTFC/VcpnCSClOhDv75GRM&#10;HgcdefPcvQh0A7kC0fIeDoIR83cc62Mj0sJyG0DXiYDHuQ5PQCpLFB7+CFHGb/cp6vjfWvw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MAOXrVWAgAA/wQAAA4AAAAAAAAAAAAAAAAALgIAAGRycy9lMm9Eb2MueG1sUEsBAi0AFAAG&#10;AAgAAAAhAFMY26jZAAAABAEAAA8AAAAAAAAAAAAAAAAAsAQAAGRycy9kb3ducmV2LnhtbFBLBQYA&#10;AAAABAAEAPMAAAC2BQAAAAA=&#10;">
                <v:textbox>
                  <w:txbxContent>
                    <w:p w:rsidR="009B6A9B" w:rsidP="005E6C4C" w:rsidRDefault="009B6A9B" w14:paraId="3E82E8FF" w14:textId="77777777">
                      <w:pPr>
                        <w:jc w:val="center"/>
                      </w:pPr>
                      <w:r>
                        <w:t>Tax on Guarantee Fee = (Credit Guarantee Fee * CGST Rate Defined in SURGE) + (Credit Guarantee Fee * SGST Rate Defined in SURGE)</w:t>
                      </w:r>
                    </w:p>
                  </w:txbxContent>
                </v:textbox>
                <w10:anchorlock/>
              </v:rect>
            </w:pict>
          </mc:Fallback>
        </mc:AlternateContent>
      </w:r>
    </w:p>
    <w:p w:rsidRPr="00A600F1" w:rsidR="00A07BAB" w:rsidP="00A07BAB" w:rsidRDefault="00A07BAB" w14:paraId="561801FD" w14:textId="5DA90A6F">
      <w:r w:rsidRPr="00A600F1">
        <w:t>Co</w:t>
      </w:r>
      <w:r w:rsidRPr="00A600F1" w:rsidR="00D7343E">
        <w:t>nsider scenario 1 in section 1.8</w:t>
      </w:r>
      <w:r w:rsidRPr="00A600F1">
        <w:t xml:space="preserve">.1.1 above. </w:t>
      </w:r>
    </w:p>
    <w:p w:rsidRPr="00A600F1" w:rsidR="00A07BAB" w:rsidP="00A07BAB" w:rsidRDefault="00A07BAB" w14:paraId="72112C36" w14:textId="77777777">
      <w:pPr>
        <w:jc w:val="both"/>
      </w:pPr>
      <w:r w:rsidRPr="00A600F1">
        <w:t>Taxation on INR 2,322.19/-is determined as below:</w:t>
      </w:r>
    </w:p>
    <w:p w:rsidRPr="00A600F1" w:rsidR="00A07BAB" w:rsidP="004C0D8E" w:rsidRDefault="00A07BAB" w14:paraId="17DA03A3" w14:textId="2CFC1AB3">
      <w:pPr>
        <w:pStyle w:val="ListParagraph"/>
        <w:numPr>
          <w:ilvl w:val="0"/>
          <w:numId w:val="46"/>
        </w:numPr>
        <w:jc w:val="both"/>
      </w:pPr>
      <w:r w:rsidRPr="00A600F1">
        <w:t>CGST on this Fee @9% is 2,322.19/-*9% = INR  208.99/-</w:t>
      </w:r>
    </w:p>
    <w:p w:rsidRPr="00A600F1" w:rsidR="00A07BAB" w:rsidP="004C0D8E" w:rsidRDefault="00A07BAB" w14:paraId="68F7AE3E" w14:textId="089C7F01">
      <w:pPr>
        <w:pStyle w:val="ListParagraph"/>
        <w:numPr>
          <w:ilvl w:val="0"/>
          <w:numId w:val="46"/>
        </w:numPr>
        <w:jc w:val="both"/>
      </w:pPr>
      <w:r w:rsidRPr="00A600F1">
        <w:t>SGST on this Fee @9% is 2,322.19/-*9% = INR  208.99/-</w:t>
      </w:r>
    </w:p>
    <w:p w:rsidRPr="00A600F1" w:rsidR="005E6C4C" w:rsidP="005E6C4C" w:rsidRDefault="00A07BAB" w14:paraId="711E2D06" w14:textId="77184182">
      <w:pPr>
        <w:jc w:val="both"/>
        <w:rPr>
          <w:u w:val="single"/>
        </w:rPr>
      </w:pPr>
      <w:r w:rsidRPr="00A600F1">
        <w:t>Total Tax summation = INR 417.99/-</w:t>
      </w:r>
    </w:p>
    <w:p w:rsidRPr="00A600F1" w:rsidR="005E6C4C" w:rsidP="005E6C4C" w:rsidRDefault="005E6C4C" w14:paraId="2DB23A70" w14:textId="77777777">
      <w:pPr>
        <w:jc w:val="both"/>
      </w:pPr>
      <w:r w:rsidRPr="00A600F1">
        <w:rPr>
          <w:b/>
          <w:u w:val="single"/>
        </w:rPr>
        <w:t>If the state of MLI operation is Not Maharashtra</w:t>
      </w:r>
      <w:r w:rsidRPr="00A600F1">
        <w:t>:</w:t>
      </w:r>
    </w:p>
    <w:p w:rsidRPr="00A600F1" w:rsidR="005E6C4C" w:rsidP="005E6C4C" w:rsidRDefault="005E6C4C" w14:paraId="2978ACE3" w14:textId="77777777">
      <w:pPr>
        <w:jc w:val="both"/>
      </w:pPr>
      <w:r w:rsidRPr="00A600F1">
        <w:t>Then as per GST policy, IGST will be applicable in the tax calculation.</w:t>
      </w:r>
    </w:p>
    <w:p w:rsidRPr="00A600F1" w:rsidR="005E6C4C" w:rsidP="005E6C4C" w:rsidRDefault="005E6C4C" w14:paraId="158D3DE9" w14:textId="77777777">
      <w:pPr>
        <w:jc w:val="both"/>
      </w:pPr>
      <w:r w:rsidRPr="00A600F1">
        <w:t>The formula is as below:</w:t>
      </w:r>
    </w:p>
    <w:p w:rsidRPr="00A600F1" w:rsidR="005E6C4C" w:rsidP="005E6C4C" w:rsidRDefault="005E6C4C" w14:paraId="668CC505" w14:textId="77777777">
      <w:pPr>
        <w:jc w:val="both"/>
      </w:pPr>
      <w:r w:rsidRPr="00A600F1">
        <w:rPr>
          <w:noProof/>
          <w:lang w:val="en-IN" w:eastAsia="en-IN"/>
        </w:rPr>
        <mc:AlternateContent>
          <mc:Choice Requires="wps">
            <w:drawing>
              <wp:inline distT="0" distB="0" distL="0" distR="0" wp14:anchorId="03B688EB" wp14:editId="0CAF4A29">
                <wp:extent cx="5757126" cy="502285"/>
                <wp:effectExtent l="0" t="0" r="15240" b="12065"/>
                <wp:docPr id="8"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5E6C4C" w:rsidRDefault="009B6A9B" w14:paraId="3055D607"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A2EF99A">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1" fillcolor="white [3201]" strokecolor="#70ad47 [3209]" strokeweight="1pt" w14:anchorId="03B68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WbJY4VwIAAP8EAAAOAAAAAAAAAAAAAAAAAC4CAABkcnMvZTJvRG9jLnhtbFBLAQItABQA&#10;BgAIAAAAIQBTGNuo2QAAAAQBAAAPAAAAAAAAAAAAAAAAALEEAABkcnMvZG93bnJldi54bWxQSwUG&#10;AAAAAAQABADzAAAAtwUAAAAA&#10;">
                <v:textbox>
                  <w:txbxContent>
                    <w:p w:rsidR="009B6A9B" w:rsidP="005E6C4C" w:rsidRDefault="009B6A9B" w14:paraId="6E9CC99C" w14:textId="77777777">
                      <w:pPr>
                        <w:jc w:val="center"/>
                      </w:pPr>
                      <w:r>
                        <w:t>Tax on Guarantee Fee = (Credit Guarantee Fee * IGST Rate Defined in SURGE)</w:t>
                      </w:r>
                    </w:p>
                  </w:txbxContent>
                </v:textbox>
                <w10:anchorlock/>
              </v:rect>
            </w:pict>
          </mc:Fallback>
        </mc:AlternateContent>
      </w:r>
    </w:p>
    <w:p w:rsidRPr="00A600F1" w:rsidR="00A07BAB" w:rsidP="00A07BAB" w:rsidRDefault="00A07BAB" w14:paraId="56DA0FB7" w14:textId="3E91115A">
      <w:r w:rsidRPr="00A600F1">
        <w:t>Co</w:t>
      </w:r>
      <w:r w:rsidRPr="00A600F1" w:rsidR="00D7343E">
        <w:t>nsider scenario 1 in section 1.8</w:t>
      </w:r>
      <w:r w:rsidRPr="00A600F1">
        <w:t xml:space="preserve">.1.1 above. </w:t>
      </w:r>
    </w:p>
    <w:p w:rsidRPr="00A600F1" w:rsidR="00A07BAB" w:rsidP="00A07BAB" w:rsidRDefault="00A07BAB" w14:paraId="0699BD85" w14:textId="77777777">
      <w:pPr>
        <w:jc w:val="both"/>
      </w:pPr>
      <w:r w:rsidRPr="00A600F1">
        <w:t>Taxation on INR 2,322.19/-is determined as below:</w:t>
      </w:r>
    </w:p>
    <w:p w:rsidRPr="00A600F1" w:rsidR="00A07BAB" w:rsidP="004C0D8E" w:rsidRDefault="00A07BAB" w14:paraId="53084938" w14:textId="26FE5ADD">
      <w:pPr>
        <w:pStyle w:val="ListParagraph"/>
        <w:numPr>
          <w:ilvl w:val="0"/>
          <w:numId w:val="47"/>
        </w:numPr>
        <w:jc w:val="both"/>
      </w:pPr>
      <w:r w:rsidRPr="00A600F1">
        <w:t>IGST on this Fee @18% is 2,322.19/-*18% = INR  417.99/-</w:t>
      </w:r>
    </w:p>
    <w:p w:rsidRPr="00A600F1" w:rsidR="005E6C4C" w:rsidP="00A07BAB" w:rsidRDefault="00A07BAB" w14:paraId="0E76C912" w14:textId="204DE20B">
      <w:pPr>
        <w:jc w:val="both"/>
      </w:pPr>
      <w:r w:rsidRPr="00A600F1">
        <w:t>Total Tax = INR 417.99/-</w:t>
      </w:r>
    </w:p>
    <w:p w:rsidRPr="00A600F1" w:rsidR="005E6C4C" w:rsidP="005E6C4C" w:rsidRDefault="005E6C4C" w14:paraId="301180C5" w14:textId="77777777"/>
    <w:p w:rsidRPr="00A600F1" w:rsidR="00AE1DE4" w:rsidP="004C0D8E" w:rsidRDefault="00AE1DE4" w14:paraId="3EE2B25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9" w:id="269"/>
      <w:bookmarkStart w:name="_Toc465274991" w:id="270"/>
      <w:bookmarkStart w:name="_Toc485743356" w:id="271"/>
      <w:bookmarkStart w:name="_Toc159600874" w:id="272"/>
      <w:r w:rsidRPr="00A600F1">
        <w:rPr>
          <w:rFonts w:ascii="Trebuchet MS" w:hAnsi="Trebuchet MS"/>
          <w:b/>
          <w:bCs/>
          <w:color w:val="000000" w:themeColor="text1"/>
          <w:szCs w:val="22"/>
        </w:rPr>
        <w:t>Calculating Total Credit Guarantee Charges for Single Loan Account</w:t>
      </w:r>
      <w:bookmarkEnd w:id="269"/>
      <w:bookmarkEnd w:id="270"/>
      <w:bookmarkEnd w:id="271"/>
      <w:bookmarkEnd w:id="272"/>
      <w:r w:rsidRPr="00A600F1">
        <w:rPr>
          <w:rFonts w:ascii="Trebuchet MS" w:hAnsi="Trebuchet MS"/>
          <w:b/>
          <w:bCs/>
          <w:color w:val="000000" w:themeColor="text1"/>
          <w:szCs w:val="22"/>
        </w:rPr>
        <w:t xml:space="preserve"> </w:t>
      </w:r>
    </w:p>
    <w:p w:rsidRPr="00A600F1" w:rsidR="00AE1DE4" w:rsidP="00AE1DE4" w:rsidRDefault="00AE1DE4" w14:paraId="19E1B26B" w14:textId="6762DA14">
      <w:pPr>
        <w:jc w:val="both"/>
      </w:pPr>
      <w:r w:rsidRPr="00A600F1">
        <w:t>Tax on Credit Guarantee Charges is determined based on C</w:t>
      </w:r>
      <w:r w:rsidRPr="00A600F1" w:rsidR="00A43F2B">
        <w:t>G Fees calculated in section 1.</w:t>
      </w:r>
      <w:r w:rsidRPr="00A600F1" w:rsidR="00D7343E">
        <w:t>8</w:t>
      </w:r>
      <w:r w:rsidRPr="00A600F1">
        <w:t>.1.1 and</w:t>
      </w:r>
      <w:r w:rsidRPr="00A600F1" w:rsidR="00D7343E">
        <w:t xml:space="preserve"> on taxes calculated on 1.8</w:t>
      </w:r>
      <w:r w:rsidRPr="00A600F1">
        <w:t>.1.2</w:t>
      </w:r>
      <w:r w:rsidRPr="00A600F1" w:rsidR="00662C80">
        <w:t>.1</w:t>
      </w:r>
      <w:r w:rsidRPr="00A600F1">
        <w:t>.</w:t>
      </w:r>
    </w:p>
    <w:p w:rsidRPr="00A600F1" w:rsidR="00AE1DE4" w:rsidP="00AE1DE4" w:rsidRDefault="00AE1DE4" w14:paraId="0286666D" w14:textId="77777777">
      <w:pPr>
        <w:jc w:val="both"/>
      </w:pPr>
      <w:r w:rsidRPr="00A600F1">
        <w:rPr>
          <w:noProof/>
          <w:lang w:val="en-IN" w:eastAsia="en-IN"/>
        </w:rPr>
        <mc:AlternateContent>
          <mc:Choice Requires="wps">
            <w:drawing>
              <wp:inline distT="0" distB="0" distL="0" distR="0" wp14:anchorId="533407A9" wp14:editId="0E16B4A4">
                <wp:extent cx="5757126" cy="502285"/>
                <wp:effectExtent l="0" t="0" r="15240" b="12065"/>
                <wp:docPr id="4" name="Rectangle 26"/>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04B2166A"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D640F46">
              <v:rect id="Rectangle 26"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2" fillcolor="white [3201]" strokecolor="#70ad47 [3209]" strokeweight="1pt" w14:anchorId="533407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CAT2iaVwIAAP8EAAAOAAAAAAAAAAAAAAAAAC4CAABkcnMvZTJvRG9jLnhtbFBLAQItABQA&#10;BgAIAAAAIQBTGNuo2QAAAAQBAAAPAAAAAAAAAAAAAAAAALEEAABkcnMvZG93bnJldi54bWxQSwUG&#10;AAAAAAQABADzAAAAtwUAAAAA&#10;">
                <v:textbox>
                  <w:txbxContent>
                    <w:p w:rsidR="009B6A9B" w:rsidP="00AE1DE4" w:rsidRDefault="009B6A9B" w14:paraId="5E4B565B" w14:textId="77777777">
                      <w:pPr>
                        <w:jc w:val="center"/>
                      </w:pPr>
                      <w:r>
                        <w:t>Total Credit Guarantee Charges = CG Fees + Total Taxes on CG Fees</w:t>
                      </w:r>
                    </w:p>
                  </w:txbxContent>
                </v:textbox>
                <w10:anchorlock/>
              </v:rect>
            </w:pict>
          </mc:Fallback>
        </mc:AlternateContent>
      </w:r>
    </w:p>
    <w:p w:rsidRPr="00A600F1" w:rsidR="00AE1DE4" w:rsidP="00AE1DE4" w:rsidRDefault="00AE1DE4" w14:paraId="791415DF" w14:textId="3772D30A">
      <w:r w:rsidRPr="00A600F1">
        <w:t>Consider scenario 1 in section 1.</w:t>
      </w:r>
      <w:r w:rsidRPr="00A600F1" w:rsidR="00D7343E">
        <w:t>8</w:t>
      </w:r>
      <w:r w:rsidRPr="00A600F1">
        <w:t>.1.1 above and ta</w:t>
      </w:r>
      <w:r w:rsidRPr="00A600F1" w:rsidR="00D7343E">
        <w:t>xes calculates as in section 1.8</w:t>
      </w:r>
      <w:r w:rsidRPr="00A600F1" w:rsidR="00662C80">
        <w:t>.1.2.1</w:t>
      </w:r>
      <w:r w:rsidRPr="00A600F1">
        <w:t>.</w:t>
      </w:r>
    </w:p>
    <w:p w:rsidRPr="00A600F1" w:rsidR="00AE1DE4" w:rsidP="00AE1DE4" w:rsidRDefault="00AE1DE4" w14:paraId="129807A6" w14:textId="7D35B45B">
      <w:pPr>
        <w:jc w:val="both"/>
      </w:pPr>
      <w:r w:rsidRPr="00A600F1">
        <w:t xml:space="preserve">Total CG Charges is - 2,322.19 + </w:t>
      </w:r>
      <w:r w:rsidRPr="00A600F1" w:rsidR="00662C80">
        <w:t>417.99</w:t>
      </w:r>
      <w:r w:rsidRPr="00A600F1">
        <w:t xml:space="preserve"> = 2,7</w:t>
      </w:r>
      <w:r w:rsidRPr="00A600F1" w:rsidR="00662C80">
        <w:t>40.18</w:t>
      </w:r>
      <w:r w:rsidRPr="00A600F1">
        <w:t>/-</w:t>
      </w:r>
      <w:r w:rsidRPr="00A600F1" w:rsidR="0007421D">
        <w:t xml:space="preserve"> (tax is calculated as per service tax regime)</w:t>
      </w:r>
    </w:p>
    <w:p w:rsidRPr="00A600F1" w:rsidR="00AE1DE4" w:rsidP="00AE1DE4" w:rsidRDefault="00AE1DE4" w14:paraId="6D6A2A9E" w14:textId="77777777">
      <w:pPr>
        <w:jc w:val="both"/>
      </w:pPr>
    </w:p>
    <w:p w:rsidRPr="00A600F1" w:rsidR="00AE1DE4" w:rsidP="004C0D8E" w:rsidRDefault="00AE1DE4" w14:paraId="1CF1DBE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0" w:id="273"/>
      <w:bookmarkStart w:name="_Toc465274992" w:id="274"/>
      <w:bookmarkStart w:name="_Toc485743357" w:id="275"/>
      <w:bookmarkStart w:name="_Toc159600875" w:id="276"/>
      <w:r w:rsidRPr="00A600F1">
        <w:rPr>
          <w:rFonts w:ascii="Trebuchet MS" w:hAnsi="Trebuchet MS"/>
          <w:b/>
          <w:bCs/>
          <w:color w:val="000000" w:themeColor="text1"/>
          <w:szCs w:val="22"/>
        </w:rPr>
        <w:t>Yearly Billing Cycle</w:t>
      </w:r>
      <w:bookmarkEnd w:id="273"/>
      <w:bookmarkEnd w:id="274"/>
      <w:bookmarkEnd w:id="275"/>
      <w:bookmarkEnd w:id="276"/>
      <w:r w:rsidRPr="00A600F1">
        <w:rPr>
          <w:rFonts w:ascii="Trebuchet MS" w:hAnsi="Trebuchet MS"/>
          <w:b/>
          <w:bCs/>
          <w:color w:val="000000" w:themeColor="text1"/>
          <w:szCs w:val="22"/>
        </w:rPr>
        <w:tab/>
      </w:r>
    </w:p>
    <w:p w:rsidRPr="00A600F1" w:rsidR="00AE1DE4" w:rsidP="00AE1DE4" w:rsidRDefault="00AE1DE4" w14:paraId="058DBAA2" w14:textId="12758D93">
      <w:r w:rsidRPr="00A600F1">
        <w:t xml:space="preserve">Conducted during end of currency period of the Portfolio. This billing cycle composed of two types of billing. </w:t>
      </w:r>
      <w:r w:rsidRPr="00A600F1" w:rsidR="00950720">
        <w:t xml:space="preserve">This billing cycle will operate on those CG records whose latest updated CG Status (current) is NOT </w:t>
      </w:r>
      <w:r w:rsidRPr="00A600F1" w:rsidR="00597079">
        <w:t>CLOSED (</w:t>
      </w:r>
      <w:r w:rsidRPr="00A600F1" w:rsidR="00B4662A">
        <w:t>30005)</w:t>
      </w:r>
      <w:r w:rsidRPr="00A600F1" w:rsidR="00950720">
        <w:t xml:space="preserve"> or </w:t>
      </w:r>
      <w:r w:rsidRPr="00A600F1" w:rsidR="00597079">
        <w:t>REVOKED (</w:t>
      </w:r>
      <w:r w:rsidRPr="00A600F1" w:rsidR="008548E3">
        <w:t>30018)</w:t>
      </w:r>
      <w:r w:rsidRPr="00A600F1" w:rsidR="00950720">
        <w:t xml:space="preserve"> or </w:t>
      </w:r>
      <w:r w:rsidRPr="00A600F1" w:rsidR="00597079">
        <w:t>CLAIMS (</w:t>
      </w:r>
      <w:r w:rsidRPr="00A600F1" w:rsidR="008548E3">
        <w:t>30019)</w:t>
      </w:r>
      <w:r w:rsidRPr="00A600F1" w:rsidR="00950720">
        <w:t>, then it performs the following step</w:t>
      </w:r>
      <w:r w:rsidRPr="00A600F1" w:rsidR="00C33D54">
        <w:t xml:space="preserve">: </w:t>
      </w:r>
    </w:p>
    <w:p w:rsidRPr="00A600F1" w:rsidR="00AE1DE4" w:rsidP="004C0D8E" w:rsidRDefault="00AE1DE4" w14:paraId="293D958C" w14:textId="77777777">
      <w:pPr>
        <w:pStyle w:val="ListParagraph"/>
        <w:numPr>
          <w:ilvl w:val="0"/>
          <w:numId w:val="14"/>
        </w:numPr>
      </w:pPr>
      <w:r w:rsidRPr="00A600F1">
        <w:t>Round A Yearly Billing:</w:t>
      </w:r>
    </w:p>
    <w:p w:rsidRPr="00A600F1" w:rsidR="00AE1DE4" w:rsidP="004C0D8E" w:rsidRDefault="00AE1DE4" w14:paraId="3A9ED448" w14:textId="68914558">
      <w:pPr>
        <w:pStyle w:val="ListParagraph"/>
        <w:numPr>
          <w:ilvl w:val="1"/>
          <w:numId w:val="14"/>
        </w:numPr>
      </w:pPr>
      <w:r w:rsidRPr="00A600F1">
        <w:t>System undertakes calculation for each loan record, as mentioned in section 1.</w:t>
      </w:r>
      <w:r w:rsidRPr="00A600F1" w:rsidR="008B3FC3">
        <w:t>8</w:t>
      </w:r>
      <w:r w:rsidRPr="00A600F1" w:rsidR="007C760F">
        <w:t>.2</w:t>
      </w:r>
      <w:r w:rsidRPr="00A600F1" w:rsidR="00A90581">
        <w:t>.1</w:t>
      </w:r>
      <w:r w:rsidRPr="00A600F1">
        <w:t xml:space="preserve"> and accumulates the totals. </w:t>
      </w:r>
    </w:p>
    <w:p w:rsidRPr="00A600F1" w:rsidR="00AE1DE4" w:rsidP="00AE1DE4" w:rsidRDefault="00AE1DE4" w14:paraId="7A429F60" w14:textId="19DBF853">
      <w:pPr>
        <w:pStyle w:val="ListParagraph"/>
        <w:ind w:left="1440"/>
        <w:rPr>
          <w:i/>
        </w:rPr>
      </w:pPr>
      <w:r w:rsidRPr="00A600F1">
        <w:rPr>
          <w:i/>
        </w:rPr>
        <w:t>Whilst the same process and formulae is being used in calculating charges as specified in section 1.</w:t>
      </w:r>
      <w:r w:rsidRPr="00A600F1" w:rsidR="008B3FC3">
        <w:rPr>
          <w:i/>
        </w:rPr>
        <w:t>8</w:t>
      </w:r>
      <w:r w:rsidRPr="00A600F1" w:rsidR="00FA7B2A">
        <w:rPr>
          <w:i/>
        </w:rPr>
        <w:t>.2</w:t>
      </w:r>
      <w:r w:rsidRPr="00A600F1">
        <w:rPr>
          <w:i/>
        </w:rPr>
        <w:t>.1 the only difference is that for current Round A Yearly Billing, system calculates the charges till previous FY only.</w:t>
      </w:r>
    </w:p>
    <w:p w:rsidRPr="00A600F1" w:rsidR="00AE1DE4" w:rsidP="004C0D8E" w:rsidRDefault="00AE1DE4" w14:paraId="68E9222E" w14:textId="77777777">
      <w:pPr>
        <w:pStyle w:val="ListParagraph"/>
        <w:numPr>
          <w:ilvl w:val="1"/>
          <w:numId w:val="14"/>
        </w:numPr>
      </w:pPr>
      <w:r w:rsidRPr="00A600F1">
        <w:t xml:space="preserve">This billing cycle is necessitated for those loan records whose updates has been received and has not undergone a billing cycle. </w:t>
      </w:r>
    </w:p>
    <w:p w:rsidRPr="00A600F1" w:rsidR="00AE1DE4" w:rsidP="004C0D8E" w:rsidRDefault="00AE1DE4" w14:paraId="52D125BD" w14:textId="77777777">
      <w:pPr>
        <w:pStyle w:val="ListParagraph"/>
        <w:numPr>
          <w:ilvl w:val="0"/>
          <w:numId w:val="14"/>
        </w:numPr>
      </w:pPr>
      <w:r w:rsidRPr="00A600F1">
        <w:t>Round B Yearly Billing:</w:t>
      </w:r>
    </w:p>
    <w:p w:rsidRPr="00A600F1" w:rsidR="00AE1DE4" w:rsidP="004C0D8E" w:rsidRDefault="00AE1DE4" w14:paraId="3CA19422" w14:textId="77777777">
      <w:pPr>
        <w:pStyle w:val="ListParagraph"/>
        <w:numPr>
          <w:ilvl w:val="1"/>
          <w:numId w:val="14"/>
        </w:numPr>
      </w:pPr>
      <w:r w:rsidRPr="00A600F1">
        <w:t>This billing cycle undertakes billing for previously billed loan accounts and for in advanced billing for entire FY.</w:t>
      </w:r>
    </w:p>
    <w:p w:rsidRPr="00A600F1" w:rsidR="00AE1DE4" w:rsidP="004C0D8E" w:rsidRDefault="00AE1DE4" w14:paraId="1DBCB957" w14:textId="77777777">
      <w:pPr>
        <w:pStyle w:val="ListParagraph"/>
        <w:numPr>
          <w:ilvl w:val="1"/>
          <w:numId w:val="14"/>
        </w:numPr>
      </w:pPr>
      <w:r w:rsidRPr="00A600F1">
        <w:t xml:space="preserve">Surge system will scan the loan records (new loan record and their respective update records) in the database for the given portfolio whose CGDAN marker is NOT empty. For each of the loan account, </w:t>
      </w:r>
    </w:p>
    <w:p w:rsidRPr="00A600F1" w:rsidR="00AE1DE4" w:rsidP="004C0D8E" w:rsidRDefault="00AE1DE4" w14:paraId="6C1F020A" w14:textId="77777777">
      <w:pPr>
        <w:pStyle w:val="ListParagraph"/>
        <w:numPr>
          <w:ilvl w:val="1"/>
          <w:numId w:val="14"/>
        </w:numPr>
      </w:pPr>
      <w:r w:rsidRPr="00A600F1">
        <w:t>Get the latest update record (if any)</w:t>
      </w:r>
    </w:p>
    <w:p w:rsidRPr="00A600F1" w:rsidR="00AE1DE4" w:rsidP="004C0D8E" w:rsidRDefault="00AE1DE4" w14:paraId="7C9E25C0" w14:textId="3D625FFD">
      <w:pPr>
        <w:pStyle w:val="ListParagraph"/>
        <w:numPr>
          <w:ilvl w:val="1"/>
          <w:numId w:val="14"/>
        </w:numPr>
      </w:pPr>
      <w:r w:rsidRPr="00A600F1">
        <w:t>For Loan Information having ‘Loan Type Code’ as 1 (These are Term Loans/Composite Loans), check if in the previous billing cycle (including Round A billing) loan amount considered for billing has been ‘</w:t>
      </w:r>
      <w:r w:rsidRPr="00A600F1" w:rsidR="00961004">
        <w:t xml:space="preserve">Original </w:t>
      </w:r>
      <w:r w:rsidRPr="00A600F1" w:rsidR="00EA3012">
        <w:t xml:space="preserve">Outstanding Loan amount ‘ </w:t>
      </w:r>
      <w:r w:rsidRPr="00A600F1">
        <w:t xml:space="preserve">(reported in New Loan Information file) OR has been ‘Modified </w:t>
      </w:r>
      <w:r w:rsidRPr="00A600F1" w:rsidR="004F5514">
        <w:t xml:space="preserve">Outstanding Loan amount ‘ </w:t>
      </w:r>
      <w:r w:rsidRPr="00A600F1">
        <w:t>(as a way of update loan information file) :</w:t>
      </w:r>
    </w:p>
    <w:p w:rsidRPr="00A600F1" w:rsidR="00AE1DE4" w:rsidP="004C0D8E" w:rsidRDefault="00AE1DE4" w14:paraId="5A1B3B26" w14:textId="1D648CBC">
      <w:pPr>
        <w:pStyle w:val="ListParagraph"/>
        <w:numPr>
          <w:ilvl w:val="2"/>
          <w:numId w:val="14"/>
        </w:numPr>
      </w:pPr>
      <w:r w:rsidRPr="00A600F1">
        <w:t xml:space="preserve">If ‘Original </w:t>
      </w:r>
      <w:r w:rsidRPr="00A600F1" w:rsidR="00961004">
        <w:t>Outstanding Loan amount</w:t>
      </w:r>
      <w:r w:rsidRPr="00A600F1">
        <w:t>’ has been considered for previous billing cycle:</w:t>
      </w:r>
    </w:p>
    <w:p w:rsidRPr="00A600F1" w:rsidR="00AE1DE4" w:rsidP="004C0D8E" w:rsidRDefault="00AE1DE4" w14:paraId="61B8F925" w14:textId="65B86B52">
      <w:pPr>
        <w:pStyle w:val="ListParagraph"/>
        <w:numPr>
          <w:ilvl w:val="3"/>
          <w:numId w:val="14"/>
        </w:numPr>
      </w:pPr>
      <w:r w:rsidRPr="00A600F1">
        <w:t xml:space="preserve">Then, Check If this ‘Original </w:t>
      </w:r>
      <w:r w:rsidRPr="00A600F1" w:rsidR="00177DAB">
        <w:t>Outstanding Loan amount’</w:t>
      </w:r>
      <w:r w:rsidRPr="00A600F1" w:rsidR="00701CB7">
        <w:t xml:space="preserve"> is modified </w:t>
      </w:r>
    </w:p>
    <w:p w:rsidRPr="00A600F1" w:rsidR="00AE1DE4" w:rsidP="004C0D8E" w:rsidRDefault="00AE1DE4" w14:paraId="103AE034" w14:textId="77777777">
      <w:pPr>
        <w:pStyle w:val="ListParagraph"/>
        <w:numPr>
          <w:ilvl w:val="4"/>
          <w:numId w:val="14"/>
        </w:numPr>
      </w:pPr>
      <w:r w:rsidRPr="00A600F1">
        <w:t xml:space="preserve">If Yes: </w:t>
      </w:r>
    </w:p>
    <w:p w:rsidRPr="00A600F1" w:rsidR="00AE1DE4" w:rsidP="004C0D8E" w:rsidRDefault="00AE1DE4" w14:paraId="3DB7E39D" w14:textId="73B62725">
      <w:pPr>
        <w:pStyle w:val="ListParagraph"/>
        <w:numPr>
          <w:ilvl w:val="5"/>
          <w:numId w:val="14"/>
        </w:numPr>
      </w:pPr>
      <w:r w:rsidRPr="00A600F1">
        <w:t xml:space="preserve">Then, perform the calculation of CG </w:t>
      </w:r>
      <w:r w:rsidRPr="00A600F1" w:rsidR="004C2789">
        <w:t xml:space="preserve">Fees and taxes as in section </w:t>
      </w:r>
      <w:r w:rsidRPr="00A600F1" w:rsidR="008B3FC3">
        <w:t>1.8</w:t>
      </w:r>
      <w:r w:rsidRPr="00A600F1">
        <w:t xml:space="preserve">.2.1, </w:t>
      </w:r>
      <w:r w:rsidRPr="00A600F1" w:rsidR="008B3FC3">
        <w:t>1.8</w:t>
      </w:r>
      <w:r w:rsidRPr="00A600F1">
        <w:t>.2.</w:t>
      </w:r>
      <w:r w:rsidRPr="00A600F1" w:rsidR="008B3FC3">
        <w:t>2 and 1.8</w:t>
      </w:r>
      <w:r w:rsidRPr="00A600F1">
        <w:t xml:space="preserve">.2.3 – Based on ‘Modified </w:t>
      </w:r>
      <w:r w:rsidRPr="00A600F1" w:rsidR="00701CB7">
        <w:t>Outstanding Loan amount’</w:t>
      </w:r>
      <w:r w:rsidRPr="00A600F1">
        <w:t>.</w:t>
      </w:r>
    </w:p>
    <w:p w:rsidRPr="00A600F1" w:rsidR="00AE1DE4" w:rsidP="004C0D8E" w:rsidRDefault="00AE1DE4" w14:paraId="52A3C4C4" w14:textId="503687C9">
      <w:pPr>
        <w:pStyle w:val="ListParagraph"/>
        <w:numPr>
          <w:ilvl w:val="5"/>
          <w:numId w:val="14"/>
        </w:numPr>
      </w:pPr>
      <w:r w:rsidRPr="00A600F1">
        <w:t xml:space="preserve">Save the actual amount on which CG and CG Charges has been calculated on (i.e. </w:t>
      </w:r>
      <w:r w:rsidRPr="00A600F1">
        <w:rPr>
          <w:u w:val="single"/>
        </w:rPr>
        <w:t xml:space="preserve">the actual ‘Modified </w:t>
      </w:r>
      <w:r w:rsidRPr="00A600F1" w:rsidR="00BC2BC6">
        <w:t>Outstanding Loan amount’</w:t>
      </w:r>
      <w:r w:rsidRPr="00A600F1">
        <w:t>)</w:t>
      </w:r>
    </w:p>
    <w:p w:rsidRPr="00A600F1" w:rsidR="00AE1DE4" w:rsidP="004C0D8E" w:rsidRDefault="00AE1DE4" w14:paraId="6FC07F06" w14:textId="5953E315">
      <w:pPr>
        <w:pStyle w:val="ListParagraph"/>
        <w:numPr>
          <w:ilvl w:val="5"/>
          <w:numId w:val="14"/>
        </w:numPr>
      </w:pPr>
      <w:r w:rsidRPr="00A600F1">
        <w:t xml:space="preserve">Mark this records with </w:t>
      </w:r>
      <w:r w:rsidRPr="00A600F1" w:rsidR="00ED2CE3">
        <w:t>CGDAN marker – Refer Section 1.3.4.1</w:t>
      </w:r>
    </w:p>
    <w:p w:rsidRPr="00A600F1" w:rsidR="00AE1DE4" w:rsidP="004C0D8E" w:rsidRDefault="00AE1DE4" w14:paraId="46D5F1A1" w14:textId="77777777">
      <w:pPr>
        <w:pStyle w:val="ListParagraph"/>
        <w:numPr>
          <w:ilvl w:val="4"/>
          <w:numId w:val="14"/>
        </w:numPr>
      </w:pPr>
      <w:r w:rsidRPr="00A600F1">
        <w:t>If No:</w:t>
      </w:r>
    </w:p>
    <w:p w:rsidRPr="00A600F1" w:rsidR="00AE1DE4" w:rsidP="004C0D8E" w:rsidRDefault="00AE1DE4" w14:paraId="18A38F6C" w14:textId="1DE006E1">
      <w:pPr>
        <w:pStyle w:val="ListParagraph"/>
        <w:numPr>
          <w:ilvl w:val="5"/>
          <w:numId w:val="14"/>
        </w:numPr>
      </w:pPr>
      <w:r w:rsidRPr="00A600F1">
        <w:t xml:space="preserve">Then, perform the calculation of CG </w:t>
      </w:r>
      <w:r w:rsidRPr="00A600F1" w:rsidR="008B3FC3">
        <w:t>Fees and taxes as in section 1.8</w:t>
      </w:r>
      <w:r w:rsidRPr="00A600F1">
        <w:t xml:space="preserve">.2.1, </w:t>
      </w:r>
      <w:r w:rsidRPr="00A600F1" w:rsidR="008B3FC3">
        <w:t>1.8</w:t>
      </w:r>
      <w:r w:rsidRPr="00A600F1">
        <w:t>.2.</w:t>
      </w:r>
      <w:r w:rsidRPr="00A600F1" w:rsidR="008B3FC3">
        <w:t>2 and 1.8</w:t>
      </w:r>
      <w:r w:rsidRPr="00A600F1">
        <w:t>.2.3 – Based on ‘</w:t>
      </w:r>
      <w:r w:rsidRPr="00A600F1" w:rsidR="000302AB">
        <w:t>Outstanding Loan amount’</w:t>
      </w:r>
      <w:r w:rsidRPr="00A600F1">
        <w:t>.</w:t>
      </w:r>
    </w:p>
    <w:p w:rsidRPr="00A600F1" w:rsidR="00AE1DE4" w:rsidP="004C0D8E" w:rsidRDefault="00AE1DE4" w14:paraId="55C1E538" w14:textId="3D6E0022">
      <w:pPr>
        <w:pStyle w:val="ListParagraph"/>
        <w:numPr>
          <w:ilvl w:val="5"/>
          <w:numId w:val="14"/>
        </w:numPr>
      </w:pPr>
      <w:r w:rsidRPr="00A600F1">
        <w:rPr>
          <w:u w:val="single"/>
        </w:rPr>
        <w:t>DO NOT SAVE</w:t>
      </w:r>
      <w:r w:rsidRPr="00A600F1">
        <w:t xml:space="preserve"> the actual amount on which CG and CG Charges has been calculated on (i.e. </w:t>
      </w:r>
      <w:r w:rsidRPr="00A600F1">
        <w:rPr>
          <w:u w:val="single"/>
        </w:rPr>
        <w:t>the actual ‘</w:t>
      </w:r>
      <w:r w:rsidRPr="00A600F1" w:rsidR="000302AB">
        <w:t>Outstanding Loan amount’</w:t>
      </w:r>
      <w:r w:rsidRPr="00A600F1">
        <w:t>)</w:t>
      </w:r>
    </w:p>
    <w:p w:rsidRPr="00A600F1" w:rsidR="00AE1DE4" w:rsidP="004C0D8E" w:rsidRDefault="00AE1DE4" w14:paraId="0A837E06" w14:textId="4BE94B0B">
      <w:pPr>
        <w:pStyle w:val="ListParagraph"/>
        <w:numPr>
          <w:ilvl w:val="5"/>
          <w:numId w:val="14"/>
        </w:numPr>
      </w:pPr>
      <w:r w:rsidRPr="00A600F1">
        <w:t xml:space="preserve">Mark this records with </w:t>
      </w:r>
      <w:r w:rsidRPr="00A600F1" w:rsidR="00ED2CE3">
        <w:t>CGDAN marker – Refer Section 1.3.4.1</w:t>
      </w:r>
    </w:p>
    <w:p w:rsidRPr="00A600F1" w:rsidR="00AE1DE4" w:rsidP="004C0D8E" w:rsidRDefault="00AE1DE4" w14:paraId="71865623" w14:textId="77777777">
      <w:pPr>
        <w:pStyle w:val="ListParagraph"/>
        <w:numPr>
          <w:ilvl w:val="2"/>
          <w:numId w:val="14"/>
        </w:numPr>
      </w:pPr>
      <w:r w:rsidRPr="00A600F1">
        <w:t>If ‘Modified Sanctioned Amount/Limit’ has been considered for previous billing cycle:</w:t>
      </w:r>
    </w:p>
    <w:p w:rsidRPr="00A600F1" w:rsidR="00AE1DE4" w:rsidP="004C0D8E" w:rsidRDefault="00AE1DE4" w14:paraId="49A37221" w14:textId="77777777">
      <w:pPr>
        <w:pStyle w:val="ListParagraph"/>
        <w:numPr>
          <w:ilvl w:val="3"/>
          <w:numId w:val="14"/>
        </w:numPr>
      </w:pPr>
      <w:r w:rsidRPr="00A600F1">
        <w:t xml:space="preserve">Then, use this same value for CG Charge calculations: </w:t>
      </w:r>
    </w:p>
    <w:p w:rsidRPr="00A600F1" w:rsidR="00AE1DE4" w:rsidP="004C0D8E" w:rsidRDefault="00AE1DE4" w14:paraId="1E5E27BE" w14:textId="70BE2189">
      <w:pPr>
        <w:pStyle w:val="ListParagraph"/>
        <w:numPr>
          <w:ilvl w:val="4"/>
          <w:numId w:val="14"/>
        </w:numPr>
      </w:pPr>
      <w:r w:rsidRPr="00A600F1">
        <w:t xml:space="preserve">Then, perform the calculation of CG </w:t>
      </w:r>
      <w:r w:rsidRPr="00A600F1" w:rsidR="00D84147">
        <w:t>Fees a</w:t>
      </w:r>
      <w:r w:rsidRPr="00A600F1" w:rsidR="008B3FC3">
        <w:t>nd taxes as in section 1.8</w:t>
      </w:r>
      <w:r w:rsidRPr="00A600F1">
        <w:t xml:space="preserve">.2.1, </w:t>
      </w:r>
      <w:r w:rsidRPr="00A600F1" w:rsidR="008B3FC3">
        <w:t>1.8</w:t>
      </w:r>
      <w:r w:rsidRPr="00A600F1">
        <w:t>.2.</w:t>
      </w:r>
      <w:r w:rsidRPr="00A600F1" w:rsidR="008B3FC3">
        <w:t>2 and 1.8</w:t>
      </w:r>
      <w:r w:rsidRPr="00A600F1">
        <w:t xml:space="preserve">.2.3 – Based on ‘Modified Sanctioned Amount/Limit’. </w:t>
      </w:r>
      <w:r w:rsidRPr="00A600F1">
        <w:rPr>
          <w:i/>
        </w:rPr>
        <w:t>(Note – while billing if the ‘Modified Sanction Amount exceeds 10Lakhs, then, billing is done at 10Lakhs only)</w:t>
      </w:r>
    </w:p>
    <w:p w:rsidRPr="00A600F1" w:rsidR="00AE1DE4" w:rsidP="004C0D8E" w:rsidRDefault="00AE1DE4" w14:paraId="1D277001" w14:textId="486D1684">
      <w:pPr>
        <w:pStyle w:val="ListParagraph"/>
        <w:numPr>
          <w:ilvl w:val="4"/>
          <w:numId w:val="14"/>
        </w:numPr>
      </w:pPr>
      <w:r w:rsidRPr="00A600F1">
        <w:t>Mark this records with CGDAN marker – Refer Section 1.</w:t>
      </w:r>
      <w:r w:rsidRPr="00A600F1" w:rsidR="00ED2CE3">
        <w:t>3.4.1</w:t>
      </w:r>
    </w:p>
    <w:p w:rsidRPr="00A600F1" w:rsidR="00AE1DE4" w:rsidP="004C0D8E" w:rsidRDefault="00AE1DE4" w14:paraId="0D0090E3" w14:textId="54B36F3B">
      <w:pPr>
        <w:pStyle w:val="ListParagraph"/>
        <w:numPr>
          <w:ilvl w:val="2"/>
          <w:numId w:val="14"/>
        </w:numPr>
      </w:pPr>
      <w:r w:rsidRPr="00A600F1">
        <w:t xml:space="preserve">Mark this records with </w:t>
      </w:r>
      <w:r w:rsidRPr="00A600F1" w:rsidR="00ED2CE3">
        <w:t>CGDAN marker – Refer Section 1.3</w:t>
      </w:r>
      <w:r w:rsidRPr="00A600F1">
        <w:t>.4.</w:t>
      </w:r>
      <w:r w:rsidRPr="00A600F1" w:rsidR="00ED2CE3">
        <w:t>1</w:t>
      </w:r>
    </w:p>
    <w:p w:rsidRPr="00A600F1" w:rsidR="00422E83" w:rsidP="00422E83" w:rsidRDefault="00422E83" w14:paraId="2E8B98AA" w14:textId="77777777">
      <w:pPr>
        <w:pStyle w:val="ListParagraph"/>
        <w:ind w:left="2160"/>
      </w:pPr>
    </w:p>
    <w:p w:rsidRPr="00A600F1" w:rsidR="004B49F9" w:rsidP="00422E83" w:rsidRDefault="00422E83" w14:paraId="24F5DE3A" w14:textId="5614F322">
      <w:r w:rsidRPr="00A600F1">
        <w:t>(</w:t>
      </w:r>
      <w:r w:rsidRPr="00A600F1">
        <w:rPr>
          <w:b/>
        </w:rPr>
        <w:t>Note</w:t>
      </w:r>
      <w:r w:rsidRPr="00A600F1">
        <w:t xml:space="preserve">: - The Guarantee fee for the subsequent years will be paid on the </w:t>
      </w:r>
      <w:r w:rsidRPr="00A600F1">
        <w:rPr>
          <w:b/>
          <w:bCs/>
        </w:rPr>
        <w:t>outstanding balance</w:t>
      </w:r>
      <w:r w:rsidRPr="00A600F1">
        <w:t xml:space="preserve"> (including on accounts which have turned NPA) corresponding to the of the crystalized portfolio. </w:t>
      </w:r>
      <w:r w:rsidRPr="00A600F1">
        <w:rPr>
          <w:b/>
          <w:bCs/>
        </w:rPr>
        <w:t>However, fee shall be charged on the outstanding amount as on April 01 of the Financial Year except in case of working capital accounts where it shall continue to be charged on sanctioned amount.</w:t>
      </w:r>
      <w:r w:rsidRPr="00A600F1">
        <w:t>)</w:t>
      </w:r>
    </w:p>
    <w:p w:rsidRPr="00A600F1" w:rsidR="00AE1DE4" w:rsidP="004C0D8E" w:rsidRDefault="00AE1DE4" w14:paraId="69C3029E" w14:textId="77777777">
      <w:pPr>
        <w:pStyle w:val="ListParagraph"/>
        <w:numPr>
          <w:ilvl w:val="1"/>
          <w:numId w:val="14"/>
        </w:numPr>
      </w:pPr>
      <w:r w:rsidRPr="00A600F1">
        <w:t>For Loan Information having ‘Loan Type Code’ as 2 Or 3 Or 4 (These are Limits based credits), Check If the sanctioned amount is modified (which means Sanctioned loan amount has been reduced/enhanced by MLI)</w:t>
      </w:r>
    </w:p>
    <w:p w:rsidRPr="00A600F1" w:rsidR="00AE1DE4" w:rsidP="004C0D8E" w:rsidRDefault="00AE1DE4" w14:paraId="79486367" w14:textId="77777777">
      <w:pPr>
        <w:pStyle w:val="ListParagraph"/>
        <w:numPr>
          <w:ilvl w:val="2"/>
          <w:numId w:val="14"/>
        </w:numPr>
      </w:pPr>
      <w:r w:rsidRPr="00A600F1">
        <w:t xml:space="preserve">If Yes: </w:t>
      </w:r>
    </w:p>
    <w:p w:rsidRPr="00A600F1" w:rsidR="00AE1DE4" w:rsidP="004C0D8E" w:rsidRDefault="00AE1DE4" w14:paraId="691A57DB" w14:textId="48DC6D10">
      <w:pPr>
        <w:pStyle w:val="ListParagraph"/>
        <w:numPr>
          <w:ilvl w:val="3"/>
          <w:numId w:val="14"/>
        </w:numPr>
      </w:pPr>
      <w:r w:rsidRPr="00A600F1">
        <w:t>Then, perform the calculation of CG Fees and taxes as in section 1.</w:t>
      </w:r>
      <w:r w:rsidRPr="00A600F1" w:rsidR="008B3FC3">
        <w:t>8</w:t>
      </w:r>
      <w:r w:rsidRPr="00A600F1">
        <w:t xml:space="preserve">.2.1, </w:t>
      </w:r>
      <w:r w:rsidRPr="00A600F1" w:rsidR="008B3FC3">
        <w:t>1.8</w:t>
      </w:r>
      <w:r w:rsidRPr="00A600F1">
        <w:t>.2.</w:t>
      </w:r>
      <w:r w:rsidRPr="00A600F1" w:rsidR="00990F61">
        <w:t>2 and 1</w:t>
      </w:r>
      <w:r w:rsidRPr="00A600F1" w:rsidR="008B3FC3">
        <w:t>.8</w:t>
      </w:r>
      <w:r w:rsidRPr="00A600F1">
        <w:t xml:space="preserve">.2.3 – Based on ‘Modified Sanctioned Amount/Limit’. </w:t>
      </w:r>
      <w:r w:rsidRPr="00A600F1">
        <w:rPr>
          <w:i/>
        </w:rPr>
        <w:t>(Note – while billing if the ‘Modified Sanction Amount exceeds 10Lakhs, then, billing is done at 10Lakhs only)</w:t>
      </w:r>
    </w:p>
    <w:p w:rsidRPr="00A600F1" w:rsidR="00AE1DE4" w:rsidP="004C0D8E" w:rsidRDefault="00AE1DE4" w14:paraId="32A96D10" w14:textId="38754FFC">
      <w:pPr>
        <w:pStyle w:val="ListParagraph"/>
        <w:numPr>
          <w:ilvl w:val="3"/>
          <w:numId w:val="14"/>
        </w:numPr>
      </w:pPr>
      <w:r w:rsidRPr="00A600F1">
        <w:t>Mark this records with CGDAN marker – Refer Section 1.</w:t>
      </w:r>
      <w:r w:rsidRPr="00A600F1" w:rsidR="00ED2CE3">
        <w:t>3.4.1</w:t>
      </w:r>
    </w:p>
    <w:p w:rsidRPr="00A600F1" w:rsidR="00AE1DE4" w:rsidP="004C0D8E" w:rsidRDefault="00AE1DE4" w14:paraId="28C9C5FF" w14:textId="77777777">
      <w:pPr>
        <w:pStyle w:val="ListParagraph"/>
        <w:numPr>
          <w:ilvl w:val="2"/>
          <w:numId w:val="14"/>
        </w:numPr>
      </w:pPr>
      <w:r w:rsidRPr="00A600F1">
        <w:t>If No:</w:t>
      </w:r>
    </w:p>
    <w:p w:rsidRPr="00A600F1" w:rsidR="00AE1DE4" w:rsidP="004C0D8E" w:rsidRDefault="00AE1DE4" w14:paraId="5FBD908A" w14:textId="10DFE37C">
      <w:pPr>
        <w:pStyle w:val="ListParagraph"/>
        <w:numPr>
          <w:ilvl w:val="3"/>
          <w:numId w:val="14"/>
        </w:numPr>
      </w:pPr>
      <w:r w:rsidRPr="00A600F1">
        <w:t>Then, perform the calculation of CG Fees and taxes as in section 1.</w:t>
      </w:r>
      <w:r w:rsidRPr="00A600F1" w:rsidR="008B3FC3">
        <w:t>8</w:t>
      </w:r>
      <w:r w:rsidRPr="00A600F1">
        <w:t xml:space="preserve">.2.1, </w:t>
      </w:r>
      <w:r w:rsidRPr="00A600F1" w:rsidR="008B3FC3">
        <w:t>1.8</w:t>
      </w:r>
      <w:r w:rsidRPr="00A600F1">
        <w:t>.2.</w:t>
      </w:r>
      <w:r w:rsidRPr="00A600F1" w:rsidR="008B3FC3">
        <w:t>2 and 1.8</w:t>
      </w:r>
      <w:r w:rsidRPr="00A600F1">
        <w:t>.2.3 – Based on ‘Sanctioned Loan Amount/Limit’.</w:t>
      </w:r>
      <w:r w:rsidRPr="00A600F1">
        <w:rPr>
          <w:i/>
        </w:rPr>
        <w:t xml:space="preserve"> (Note – while billing if the ‘Modified Sanction Amount exceeds 10Lakhs, then, billing is done at 10Lakhs only)</w:t>
      </w:r>
    </w:p>
    <w:p w:rsidRPr="00A600F1" w:rsidR="00AE1DE4" w:rsidP="004C0D8E" w:rsidRDefault="00AE1DE4" w14:paraId="065EF439" w14:textId="79EC138D">
      <w:pPr>
        <w:pStyle w:val="ListParagraph"/>
        <w:numPr>
          <w:ilvl w:val="3"/>
          <w:numId w:val="14"/>
        </w:numPr>
      </w:pPr>
      <w:r w:rsidRPr="00A600F1">
        <w:t>Mark this records with CGDAN marker – Refer Section 1.</w:t>
      </w:r>
      <w:r w:rsidRPr="00A600F1" w:rsidR="00ED2CE3">
        <w:t>3.4.1</w:t>
      </w:r>
    </w:p>
    <w:p w:rsidRPr="00A600F1" w:rsidR="00AE1DE4" w:rsidP="004C0D8E" w:rsidRDefault="00AE1DE4" w14:paraId="03CBEC61" w14:textId="77777777">
      <w:pPr>
        <w:pStyle w:val="ListParagraph"/>
        <w:numPr>
          <w:ilvl w:val="1"/>
          <w:numId w:val="14"/>
        </w:numPr>
      </w:pPr>
      <w:r w:rsidRPr="00A600F1">
        <w:t xml:space="preserve">Does summation of the individual CG Charges calculated above and accumulates the same at portfolio level. </w:t>
      </w:r>
    </w:p>
    <w:p w:rsidRPr="00A600F1" w:rsidR="007F4E22" w:rsidP="004C0D8E" w:rsidRDefault="00AE1DE4" w14:paraId="0D9ACB0A" w14:textId="77777777">
      <w:pPr>
        <w:pStyle w:val="ListParagraph"/>
        <w:numPr>
          <w:ilvl w:val="1"/>
          <w:numId w:val="14"/>
        </w:numPr>
      </w:pPr>
      <w:r w:rsidRPr="00A600F1">
        <w:t>Does summation of Round A and Round B billing cycle at portfolio level. This CG charges is considered for Payment from MLI.</w:t>
      </w:r>
    </w:p>
    <w:p w:rsidRPr="00A600F1" w:rsidR="007F4E22" w:rsidP="004C0D8E" w:rsidRDefault="007F4E22" w14:paraId="5CB672D6" w14:textId="32D7A2BC">
      <w:pPr>
        <w:pStyle w:val="ListParagraph"/>
        <w:numPr>
          <w:ilvl w:val="1"/>
          <w:numId w:val="14"/>
        </w:numPr>
      </w:pPr>
      <w:r w:rsidRPr="00A600F1">
        <w:t>If bill generation is not done in the same financial year and in following year if closed accounts are updated, then at the time of bill generation of previous currency period the system closed account are exclude from Bill. In Update CG, condition to be added that the closed date should be less than End date of Currency Period Financial Year.</w:t>
      </w:r>
    </w:p>
    <w:p w:rsidRPr="00A600F1" w:rsidR="00535C80" w:rsidP="004C0D8E" w:rsidRDefault="00535C80" w14:paraId="158ADAE5" w14:textId="0085A6CE">
      <w:pPr>
        <w:pStyle w:val="ListParagraph"/>
        <w:numPr>
          <w:ilvl w:val="1"/>
          <w:numId w:val="14"/>
        </w:numPr>
      </w:pPr>
      <w:r w:rsidRPr="00A600F1">
        <w:t>CP4 Billing - CP4 Billing should be done for Standard Accounts as on 31st March of CP3.As On date of CP4 billing these accounts would be standard or NPA. Closed Accounts to be ignored in Billing.</w:t>
      </w:r>
    </w:p>
    <w:p w:rsidRPr="00A600F1" w:rsidR="00AE1DE4" w:rsidP="008230F0" w:rsidRDefault="00AE1DE4" w14:paraId="185F17E9" w14:textId="77777777"/>
    <w:p w:rsidRPr="00A600F1" w:rsidR="00AE1DE4" w:rsidP="004C0D8E" w:rsidRDefault="00AE1DE4" w14:paraId="1324FA19"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1" w:id="277"/>
      <w:bookmarkStart w:name="_Toc465274993" w:id="278"/>
      <w:bookmarkStart w:name="_Toc485743358" w:id="279"/>
      <w:bookmarkStart w:name="_Toc159600876" w:id="280"/>
      <w:r w:rsidRPr="00A600F1">
        <w:rPr>
          <w:rFonts w:ascii="Trebuchet MS" w:hAnsi="Trebuchet MS"/>
          <w:b/>
          <w:bCs/>
          <w:color w:val="000000" w:themeColor="text1"/>
          <w:szCs w:val="22"/>
        </w:rPr>
        <w:t>CG Fees Calculation for Single Loan Account for Yearly Billing</w:t>
      </w:r>
      <w:bookmarkEnd w:id="277"/>
      <w:bookmarkEnd w:id="278"/>
      <w:bookmarkEnd w:id="279"/>
      <w:bookmarkEnd w:id="280"/>
    </w:p>
    <w:p w:rsidRPr="00A600F1" w:rsidR="00AE1DE4" w:rsidP="00AE1DE4" w:rsidRDefault="00AE1DE4" w14:paraId="0C9B4A41" w14:textId="77777777">
      <w:r w:rsidRPr="00A600F1">
        <w:t>Credit Guarantee Fee is based on Sanctioned Loan Amount provided by MLI in his respective Input File along with ‘Annual Guarantee Fee (%)’ configured in the ‘Scheme’ and it’s respective ‘Docket’ along with Risk Premium on Rating, Risk Premium on NPA and Risk Premium on Claims which is configured for each portfolio. Refer the formulae below:</w:t>
      </w:r>
    </w:p>
    <w:p w:rsidRPr="00A600F1" w:rsidR="00AE1DE4" w:rsidP="00AE1DE4" w:rsidRDefault="00AE1DE4" w14:paraId="3C7C69CB" w14:textId="77777777">
      <w:r w:rsidRPr="00A600F1">
        <w:rPr>
          <w:noProof/>
          <w:lang w:val="en-IN" w:eastAsia="en-IN"/>
        </w:rPr>
        <mc:AlternateContent>
          <mc:Choice Requires="wps">
            <w:drawing>
              <wp:inline distT="0" distB="0" distL="0" distR="0" wp14:anchorId="181CADAE" wp14:editId="1E13EA5B">
                <wp:extent cx="5757126" cy="2238375"/>
                <wp:effectExtent l="0" t="0" r="15240" b="28575"/>
                <wp:docPr id="16" name="Rectangle 27"/>
                <wp:cNvGraphicFramePr/>
                <a:graphic xmlns:a="http://schemas.openxmlformats.org/drawingml/2006/main">
                  <a:graphicData uri="http://schemas.microsoft.com/office/word/2010/wordprocessingShape">
                    <wps:wsp>
                      <wps:cNvSpPr/>
                      <wps:spPr>
                        <a:xfrm>
                          <a:off x="0" y="0"/>
                          <a:ext cx="5757126" cy="2238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4C0D8E" w:rsidRDefault="009B6A9B" w14:paraId="3F129974" w14:textId="4FD208A5">
                            <w:pPr>
                              <w:pStyle w:val="NoSpacing"/>
                              <w:numPr>
                                <w:ilvl w:val="0"/>
                                <w:numId w:val="15"/>
                              </w:numPr>
                            </w:pPr>
                            <w:r>
                              <w:t>Guarantee Fee on SBR = [Loan Amount * (A</w:t>
                            </w:r>
                            <w:r w:rsidR="002266D2">
                              <w:t>nnual Guarantee Fee in Percent) * No of Left Years]</w:t>
                            </w:r>
                          </w:p>
                          <w:p w:rsidRPr="00351EF8" w:rsidR="009B6A9B" w:rsidP="004C0D8E" w:rsidRDefault="009B6A9B" w14:paraId="4795D2C7" w14:textId="1ABFFD6D">
                            <w:pPr>
                              <w:pStyle w:val="NoSpacing"/>
                              <w:numPr>
                                <w:ilvl w:val="0"/>
                                <w:numId w:val="15"/>
                              </w:numPr>
                            </w:pPr>
                            <w:r>
                              <w:t xml:space="preserve">Guarantee Fee for all Premiums </w:t>
                            </w:r>
                            <w:r w:rsidRPr="00351EF8">
                              <w:t>= [(Risk Premium (CG Rating + NPA percentage +Claim Payout ratio)] * Guarantee Fee on SBR</w:t>
                            </w:r>
                          </w:p>
                          <w:p w:rsidR="009B6A9B" w:rsidP="004C0D8E" w:rsidRDefault="009B6A9B" w14:paraId="59C3FBC0" w14:textId="77777777">
                            <w:pPr>
                              <w:pStyle w:val="NoSpacing"/>
                              <w:numPr>
                                <w:ilvl w:val="0"/>
                                <w:numId w:val="15"/>
                              </w:numPr>
                            </w:pPr>
                            <w:r>
                              <w:t>Total CG Fees = Guarantee Fee on SBR + Guarantee Fee for all Premiums</w:t>
                            </w:r>
                          </w:p>
                          <w:p w:rsidR="009B6A9B" w:rsidP="00AE1DE4" w:rsidRDefault="009B6A9B" w14:paraId="4E9DDE53" w14:textId="77777777">
                            <w:pPr>
                              <w:pStyle w:val="NoSpacing"/>
                            </w:pPr>
                          </w:p>
                          <w:p w:rsidRPr="008230F0" w:rsidR="009B6A9B" w:rsidP="00AE1DE4" w:rsidRDefault="009B6A9B" w14:paraId="1966ED5F" w14:textId="77777777">
                            <w:pPr>
                              <w:pStyle w:val="NoSpacing"/>
                            </w:pPr>
                            <w:r w:rsidRPr="008230F0">
                              <w:t>Note:</w:t>
                            </w:r>
                          </w:p>
                          <w:p w:rsidRPr="00262BB5" w:rsidR="009B6A9B" w:rsidP="004C0D8E" w:rsidRDefault="009B6A9B" w14:paraId="4D0B17AA" w14:textId="4DA32B43">
                            <w:pPr>
                              <w:pStyle w:val="ListParagraph"/>
                              <w:numPr>
                                <w:ilvl w:val="0"/>
                                <w:numId w:val="15"/>
                              </w:numPr>
                            </w:pPr>
                            <w:r w:rsidRPr="00262BB5">
                              <w:t xml:space="preserve">Here, the Loan Amount will be outstanding amount. </w:t>
                            </w:r>
                            <w:r>
                              <w:t xml:space="preserve">CG </w:t>
                            </w:r>
                            <w:r w:rsidRPr="00262BB5">
                              <w:t>Fee</w:t>
                            </w:r>
                            <w:r>
                              <w:t>s</w:t>
                            </w:r>
                            <w:r w:rsidRPr="00262BB5">
                              <w:t xml:space="preserve"> shall be charged on the outstanding amount</w:t>
                            </w:r>
                            <w:r>
                              <w:t xml:space="preserve">/updated </w:t>
                            </w:r>
                            <w:r w:rsidRPr="00262BB5">
                              <w:t xml:space="preserve"> outstanding amount </w:t>
                            </w:r>
                            <w:r>
                              <w:t xml:space="preserve"> </w:t>
                            </w:r>
                            <w:r w:rsidRPr="00262BB5">
                              <w:t>as on April 01 of the Financial Year</w:t>
                            </w:r>
                            <w:r>
                              <w:t xml:space="preserve"> </w:t>
                            </w:r>
                            <w:r w:rsidRPr="0041424E">
                              <w:rPr>
                                <w:b/>
                              </w:rPr>
                              <w:t>(Term Loans/Composite Loans)</w:t>
                            </w:r>
                          </w:p>
                          <w:p w:rsidRPr="00262BB5" w:rsidR="009B6A9B" w:rsidP="004C0D8E" w:rsidRDefault="009B6A9B" w14:paraId="1CAD1979" w14:textId="6F704DF9">
                            <w:pPr>
                              <w:pStyle w:val="ListParagraph"/>
                              <w:numPr>
                                <w:ilvl w:val="0"/>
                                <w:numId w:val="15"/>
                              </w:numPr>
                            </w:pPr>
                            <w:r w:rsidRPr="00262BB5">
                              <w:t xml:space="preserve">Here, the Loan Amount can be Sanctioned Loan Amount/Limit OR Modified Sanctioned Loan </w:t>
                            </w:r>
                            <w:r w:rsidRPr="00294140">
                              <w:t>Amount</w:t>
                            </w:r>
                            <w:r w:rsidRPr="00294140">
                              <w:rPr>
                                <w:rPrChange w:author="Chandan Chandel" w:date="2024-07-26T17:17:00Z" w:id="281">
                                  <w:rPr>
                                    <w:highlight w:val="yellow"/>
                                  </w:rPr>
                                </w:rPrChange>
                              </w:rPr>
                              <w:t>/Limit as on April 01 of the Financial Year</w:t>
                            </w:r>
                            <w:r w:rsidRPr="00294140">
                              <w:t>(</w:t>
                            </w:r>
                            <w:r w:rsidRPr="00084075">
                              <w:rPr>
                                <w:b/>
                              </w:rPr>
                              <w:t>working capital (CC) or Overdraft or Limit for Letter of Credit/Bank Guarantee</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29CED0CD">
              <v:rect id="Rectangle 27" style="width:453.3pt;height:176.25pt;visibility:visible;mso-wrap-style:square;mso-left-percent:-10001;mso-top-percent:-10001;mso-position-horizontal:absolute;mso-position-horizontal-relative:char;mso-position-vertical:absolute;mso-position-vertical-relative:line;mso-left-percent:-10001;mso-top-percent:-10001;v-text-anchor:middle" o:spid="_x0000_s1052" fillcolor="white [3201]" strokecolor="#70ad47 [3209]" strokeweight="1pt" w14:anchorId="181CAD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">
                <v:textbox>
                  <w:txbxContent>
                    <w:p w:rsidR="009B6A9B" w:rsidP="004C0D8E" w:rsidRDefault="009B6A9B" w14:paraId="1832244A" w14:textId="4FD208A5">
                      <w:pPr>
                        <w:pStyle w:val="NoSpacing"/>
                        <w:numPr>
                          <w:ilvl w:val="0"/>
                          <w:numId w:val="15"/>
                        </w:numPr>
                      </w:pPr>
                      <w:r>
                        <w:t>Guarantee Fee on SBR = [Loan Amount * (A</w:t>
                      </w:r>
                      <w:r w:rsidR="002266D2">
                        <w:t>nnual Guarantee Fee in Percent) * No of Left Years]</w:t>
                      </w:r>
                    </w:p>
                    <w:p w:rsidRPr="00351EF8" w:rsidR="009B6A9B" w:rsidP="004C0D8E" w:rsidRDefault="009B6A9B" w14:paraId="7EEBF002" w14:textId="1ABFFD6D">
                      <w:pPr>
                        <w:pStyle w:val="NoSpacing"/>
                        <w:numPr>
                          <w:ilvl w:val="0"/>
                          <w:numId w:val="15"/>
                        </w:numPr>
                      </w:pPr>
                      <w:r>
                        <w:t xml:space="preserve">Guarantee Fee for all Premiums </w:t>
                      </w:r>
                      <w:r w:rsidRPr="00351EF8">
                        <w:t>= [(Risk Premium (CG Rating + NPA percentage +Claim Payout ratio)] * Guarantee Fee on SBR</w:t>
                      </w:r>
                    </w:p>
                    <w:p w:rsidR="009B6A9B" w:rsidP="004C0D8E" w:rsidRDefault="009B6A9B" w14:paraId="3004EBB3" w14:textId="77777777">
                      <w:pPr>
                        <w:pStyle w:val="NoSpacing"/>
                        <w:numPr>
                          <w:ilvl w:val="0"/>
                          <w:numId w:val="15"/>
                        </w:numPr>
                      </w:pPr>
                      <w:r>
                        <w:t>Total CG Fees = Guarantee Fee on SBR + Guarantee Fee for all Premiums</w:t>
                      </w:r>
                    </w:p>
                    <w:p w:rsidR="009B6A9B" w:rsidP="00AE1DE4" w:rsidRDefault="009B6A9B" w14:paraId="44EAFD9C" w14:textId="77777777">
                      <w:pPr>
                        <w:pStyle w:val="NoSpacing"/>
                      </w:pPr>
                    </w:p>
                    <w:p w:rsidRPr="008230F0" w:rsidR="009B6A9B" w:rsidP="00AE1DE4" w:rsidRDefault="009B6A9B" w14:paraId="2F6C8373" w14:textId="77777777">
                      <w:pPr>
                        <w:pStyle w:val="NoSpacing"/>
                      </w:pPr>
                      <w:r w:rsidRPr="008230F0">
                        <w:t>Note:</w:t>
                      </w:r>
                    </w:p>
                    <w:p w:rsidRPr="00262BB5" w:rsidR="009B6A9B" w:rsidP="004C0D8E" w:rsidRDefault="009B6A9B" w14:paraId="18762C27" w14:textId="4DA32B43">
                      <w:pPr>
                        <w:pStyle w:val="ListParagraph"/>
                        <w:numPr>
                          <w:ilvl w:val="0"/>
                          <w:numId w:val="15"/>
                        </w:numPr>
                      </w:pPr>
                      <w:r w:rsidRPr="00262BB5">
                        <w:t xml:space="preserve">Here, the Loan Amount will be outstanding amount. </w:t>
                      </w:r>
                      <w:r>
                        <w:t xml:space="preserve">CG </w:t>
                      </w:r>
                      <w:r w:rsidRPr="00262BB5">
                        <w:t>Fee</w:t>
                      </w:r>
                      <w:r>
                        <w:t>s</w:t>
                      </w:r>
                      <w:r w:rsidRPr="00262BB5">
                        <w:t xml:space="preserve"> shall be charged on the outstanding amount</w:t>
                      </w:r>
                      <w:r>
                        <w:t>/</w:t>
                      </w:r>
                      <w:proofErr w:type="gramStart"/>
                      <w:r>
                        <w:t xml:space="preserve">updated </w:t>
                      </w:r>
                      <w:r w:rsidRPr="00262BB5">
                        <w:t xml:space="preserve"> outstanding</w:t>
                      </w:r>
                      <w:proofErr w:type="gramEnd"/>
                      <w:r w:rsidRPr="00262BB5">
                        <w:t xml:space="preserve"> amount </w:t>
                      </w:r>
                      <w:r>
                        <w:t xml:space="preserve"> </w:t>
                      </w:r>
                      <w:r w:rsidRPr="00262BB5">
                        <w:t>as on April 01 of the Financial Year</w:t>
                      </w:r>
                      <w:r>
                        <w:t xml:space="preserve"> </w:t>
                      </w:r>
                      <w:r w:rsidRPr="0041424E">
                        <w:rPr>
                          <w:b/>
                        </w:rPr>
                        <w:t>(Term Loans/Composite Loans)</w:t>
                      </w:r>
                    </w:p>
                    <w:p w:rsidRPr="00262BB5" w:rsidR="009B6A9B" w:rsidP="004C0D8E" w:rsidRDefault="009B6A9B" w14:paraId="2763116C" w14:textId="6F704DF9">
                      <w:pPr>
                        <w:pStyle w:val="ListParagraph"/>
                        <w:numPr>
                          <w:ilvl w:val="0"/>
                          <w:numId w:val="15"/>
                        </w:numPr>
                      </w:pPr>
                      <w:r w:rsidRPr="00262BB5">
                        <w:t xml:space="preserve">Here, the Loan Amount can be Sanctioned Loan Amount/Limit OR Modified Sanctioned Loan </w:t>
                      </w:r>
                      <w:r w:rsidRPr="00294140">
                        <w:t>Amount</w:t>
                      </w:r>
                      <w:r w:rsidRPr="00294140">
                        <w:rPr>
                          <w:rPrChange w:author="Chandan Chandel" w:date="2024-07-26T17:17:00Z" w16du:dateUtc="2024-07-26T11:47:00Z" w:id="281">
                            <w:rPr>
                              <w:highlight w:val="yellow"/>
                            </w:rPr>
                          </w:rPrChange>
                        </w:rPr>
                        <w:t xml:space="preserve">/Limit as on April 01 of the Financial </w:t>
                      </w:r>
                      <w:proofErr w:type="gramStart"/>
                      <w:r w:rsidRPr="00294140">
                        <w:rPr>
                          <w:rPrChange w:author="Chandan Chandel" w:date="2024-07-26T17:17:00Z" w16du:dateUtc="2024-07-26T11:47:00Z" w:id="282">
                            <w:rPr>
                              <w:highlight w:val="yellow"/>
                            </w:rPr>
                          </w:rPrChange>
                        </w:rPr>
                        <w:t>Year</w:t>
                      </w:r>
                      <w:r w:rsidRPr="00294140">
                        <w:t>(</w:t>
                      </w:r>
                      <w:proofErr w:type="gramEnd"/>
                      <w:r w:rsidRPr="00084075">
                        <w:rPr>
                          <w:b/>
                        </w:rPr>
                        <w:t>working capital (CC) or Overdraft or Limit for Letter of Credit/Bank Guarantee</w:t>
                      </w:r>
                      <w:r>
                        <w:rPr>
                          <w:b/>
                        </w:rPr>
                        <w:t>)</w:t>
                      </w:r>
                    </w:p>
                  </w:txbxContent>
                </v:textbox>
                <w10:anchorlock/>
              </v:rect>
            </w:pict>
          </mc:Fallback>
        </mc:AlternateContent>
      </w:r>
    </w:p>
    <w:p w:rsidRPr="00A600F1" w:rsidR="00AE1DE4" w:rsidP="008439E3" w:rsidRDefault="00AE1DE4" w14:paraId="0BF363D8" w14:textId="48A446D9">
      <w:pPr>
        <w:rPr>
          <w:b/>
          <w:i/>
          <w:u w:val="single"/>
        </w:rPr>
      </w:pPr>
      <w:r w:rsidRPr="00A600F1">
        <w:rPr>
          <w:i/>
        </w:rPr>
        <w:t>Note - The latest available risk premium value of NPA/Claim/CG-Rating in the risk premium master table is selected for further calculation of CG Fees.</w:t>
      </w:r>
      <w:r w:rsidRPr="00A600F1" w:rsidR="008439E3">
        <w:rPr>
          <w:i/>
        </w:rPr>
        <w:t xml:space="preserve"> </w:t>
      </w:r>
    </w:p>
    <w:p w:rsidRPr="00A600F1" w:rsidR="0004339A" w:rsidP="00AE1DE4" w:rsidRDefault="00934F5D" w14:paraId="3D14D019" w14:textId="400FD444">
      <w:pPr>
        <w:rPr>
          <w:b/>
        </w:rPr>
      </w:pPr>
      <w:r w:rsidRPr="00A600F1">
        <w:rPr>
          <w:b/>
        </w:rPr>
        <w:t>Note: - As per New CR  the CG Fees calculation scenarios. Effective from 1st April, 2023</w:t>
      </w:r>
    </w:p>
    <w:p w:rsidRPr="00A600F1" w:rsidR="001E0CCA" w:rsidP="00AE1DE4" w:rsidRDefault="001E0CCA" w14:paraId="5CA41F4A" w14:textId="5E86A137">
      <w:pPr>
        <w:rPr>
          <w:b/>
          <w:u w:val="single"/>
        </w:rPr>
      </w:pPr>
    </w:p>
    <w:p w:rsidRPr="00A600F1" w:rsidR="006E52E4" w:rsidP="00AE1DE4" w:rsidRDefault="006E52E4" w14:paraId="6DE3A081" w14:textId="0062AB36">
      <w:pPr>
        <w:rPr>
          <w:b/>
          <w:u w:val="single"/>
        </w:rPr>
      </w:pPr>
    </w:p>
    <w:p w:rsidRPr="00A600F1" w:rsidR="006E52E4" w:rsidP="00AE1DE4" w:rsidRDefault="006E52E4" w14:paraId="644EE6F2" w14:textId="77777777">
      <w:pPr>
        <w:rPr>
          <w:b/>
          <w:u w:val="single"/>
        </w:rPr>
      </w:pPr>
    </w:p>
    <w:p w:rsidRPr="00A600F1" w:rsidR="00AE1DE4" w:rsidP="00AE1DE4" w:rsidRDefault="00AE1DE4" w14:paraId="134A19CE" w14:textId="419A6F14">
      <w:pPr>
        <w:rPr>
          <w:b/>
          <w:u w:val="single"/>
        </w:rPr>
      </w:pPr>
      <w:r w:rsidRPr="00A600F1">
        <w:rPr>
          <w:b/>
          <w:u w:val="single"/>
        </w:rPr>
        <w:t xml:space="preserve">Scenario 1: Billing for Portfolio in ‘Currency Period’ (either 1 or 2 or 3) AND For Loan Type ‘1’ AND has been billed on </w:t>
      </w:r>
      <w:r w:rsidRPr="00A600F1" w:rsidR="008B3896">
        <w:rPr>
          <w:b/>
          <w:u w:val="single"/>
        </w:rPr>
        <w:t>Outstanding amount</w:t>
      </w:r>
      <w:r w:rsidRPr="00A600F1">
        <w:rPr>
          <w:b/>
          <w:u w:val="single"/>
        </w:rPr>
        <w:t>:</w:t>
      </w: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A600F1" w:rsidR="00AE1DE4" w:rsidTr="008230F0" w14:paraId="2B24F5F3" w14:textId="77777777">
        <w:trPr>
          <w:trHeight w:val="235"/>
        </w:trPr>
        <w:tc>
          <w:tcPr>
            <w:tcW w:w="5160" w:type="dxa"/>
            <w:noWrap/>
            <w:hideMark/>
          </w:tcPr>
          <w:p w:rsidRPr="00A600F1" w:rsidR="00AE1DE4" w:rsidP="008230F0" w:rsidRDefault="00AE1DE4" w14:paraId="1CCCC07D"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AE1DE4" w:rsidP="008230F0" w:rsidRDefault="00AE1DE4" w14:paraId="76014E47" w14:textId="77777777">
            <w:pPr>
              <w:rPr>
                <w:rFonts w:ascii="Calibri" w:hAnsi="Calibri" w:eastAsia="Times New Roman" w:cs="Times New Roman"/>
                <w:b/>
                <w:color w:val="000000"/>
                <w:sz w:val="20"/>
                <w:szCs w:val="20"/>
              </w:rPr>
            </w:pPr>
          </w:p>
        </w:tc>
      </w:tr>
      <w:tr w:rsidRPr="00A600F1" w:rsidR="00AE1DE4" w:rsidTr="008230F0" w14:paraId="4E8FD485" w14:textId="77777777">
        <w:trPr>
          <w:trHeight w:val="235"/>
        </w:trPr>
        <w:tc>
          <w:tcPr>
            <w:tcW w:w="5160" w:type="dxa"/>
            <w:hideMark/>
          </w:tcPr>
          <w:p w:rsidRPr="00A600F1" w:rsidR="00AE1DE4" w:rsidP="008230F0" w:rsidRDefault="00AE1DE4" w14:paraId="43FC445E"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AE1DE4" w:rsidP="008230F0" w:rsidRDefault="00AE1DE4" w14:paraId="3FD7A2D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AE1DE4" w:rsidTr="008230F0" w14:paraId="550F5CCA" w14:textId="77777777">
        <w:trPr>
          <w:trHeight w:val="235"/>
        </w:trPr>
        <w:tc>
          <w:tcPr>
            <w:tcW w:w="5160" w:type="dxa"/>
          </w:tcPr>
          <w:p w:rsidRPr="00A600F1" w:rsidR="00AE1DE4" w:rsidP="008230F0" w:rsidRDefault="00AE1DE4" w14:paraId="7ED8E328" w14:textId="77777777">
            <w:pPr>
              <w:ind w:firstLine="400" w:firstLineChars="200"/>
              <w:rPr>
                <w:rFonts w:ascii="Times New Roman" w:hAnsi="Times New Roman" w:eastAsia="Times New Roman" w:cs="Times New Roman"/>
                <w:color w:val="000000"/>
                <w:sz w:val="20"/>
                <w:szCs w:val="20"/>
                <w:rPrChange w:author="Chandan Chandel" w:date="2024-07-26T17:19:00Z" w:id="282">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83">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AE1DE4" w:rsidP="008230F0" w:rsidRDefault="00AE1DE4" w14:paraId="618F6480" w14:textId="77777777">
            <w:pPr>
              <w:ind w:firstLine="400" w:firstLineChars="200"/>
              <w:rPr>
                <w:rFonts w:ascii="Calibri" w:hAnsi="Calibri" w:eastAsia="Times New Roman" w:cs="Times New Roman"/>
                <w:color w:val="000000"/>
                <w:sz w:val="20"/>
                <w:szCs w:val="20"/>
                <w:rPrChange w:author="Chandan Chandel" w:date="2024-07-26T17:19:00Z" w:id="284">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85">
                  <w:rPr>
                    <w:rFonts w:ascii="Calibri" w:hAnsi="Calibri" w:eastAsia="Times New Roman" w:cs="Times New Roman"/>
                    <w:color w:val="000000"/>
                    <w:sz w:val="20"/>
                    <w:szCs w:val="20"/>
                    <w:highlight w:val="yellow"/>
                  </w:rPr>
                </w:rPrChange>
              </w:rPr>
              <w:t>10,00,000.00</w:t>
            </w:r>
          </w:p>
        </w:tc>
      </w:tr>
      <w:tr w:rsidRPr="00A600F1" w:rsidR="00AE1DE4" w:rsidTr="008230F0" w14:paraId="431CE284" w14:textId="77777777">
        <w:trPr>
          <w:trHeight w:val="235"/>
        </w:trPr>
        <w:tc>
          <w:tcPr>
            <w:tcW w:w="5160" w:type="dxa"/>
          </w:tcPr>
          <w:p w:rsidRPr="00A600F1" w:rsidR="00AE1DE4" w:rsidP="008230F0" w:rsidRDefault="00AE1DE4" w14:paraId="49678680" w14:textId="77777777">
            <w:pPr>
              <w:ind w:firstLine="400" w:firstLineChars="200"/>
              <w:rPr>
                <w:rFonts w:ascii="Times New Roman" w:hAnsi="Times New Roman" w:eastAsia="Times New Roman" w:cs="Times New Roman"/>
                <w:color w:val="000000"/>
                <w:sz w:val="20"/>
                <w:szCs w:val="20"/>
                <w:rPrChange w:author="Chandan Chandel" w:date="2024-07-26T17:19:00Z" w:id="286">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87">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AE1DE4" w:rsidP="008230F0" w:rsidRDefault="00AE1DE4" w14:paraId="239FC387" w14:textId="77777777">
            <w:pPr>
              <w:ind w:firstLine="400" w:firstLineChars="200"/>
              <w:rPr>
                <w:rFonts w:ascii="Calibri" w:hAnsi="Calibri" w:eastAsia="Times New Roman" w:cs="Times New Roman"/>
                <w:color w:val="000000"/>
                <w:sz w:val="20"/>
                <w:szCs w:val="20"/>
                <w:rPrChange w:author="Chandan Chandel" w:date="2024-07-26T17:19:00Z" w:id="288">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89">
                  <w:rPr>
                    <w:rFonts w:ascii="Calibri" w:hAnsi="Calibri" w:eastAsia="Times New Roman" w:cs="Times New Roman"/>
                    <w:color w:val="000000"/>
                    <w:sz w:val="20"/>
                    <w:szCs w:val="20"/>
                    <w:highlight w:val="yellow"/>
                  </w:rPr>
                </w:rPrChange>
              </w:rPr>
              <w:t>50,000.00</w:t>
            </w:r>
          </w:p>
        </w:tc>
      </w:tr>
      <w:tr w:rsidRPr="00A600F1" w:rsidR="00AE1DE4" w:rsidTr="008230F0" w14:paraId="25093DAC" w14:textId="77777777">
        <w:trPr>
          <w:trHeight w:val="235"/>
        </w:trPr>
        <w:tc>
          <w:tcPr>
            <w:tcW w:w="5160" w:type="dxa"/>
          </w:tcPr>
          <w:p w:rsidRPr="00A600F1" w:rsidR="00AE1DE4" w:rsidP="008230F0" w:rsidRDefault="00A73530" w14:paraId="462ABEF0" w14:textId="69494023">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Outstanding Loan amount</w:t>
            </w:r>
          </w:p>
        </w:tc>
        <w:tc>
          <w:tcPr>
            <w:tcW w:w="1956" w:type="dxa"/>
          </w:tcPr>
          <w:p w:rsidRPr="00A600F1" w:rsidR="00AE1DE4" w:rsidP="008230F0" w:rsidRDefault="00AE1DE4" w14:paraId="70EBE6F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2,00,000.00</w:t>
            </w:r>
          </w:p>
        </w:tc>
      </w:tr>
      <w:tr w:rsidRPr="00A600F1" w:rsidR="00AE1DE4" w:rsidTr="008230F0" w14:paraId="32DC480D" w14:textId="77777777">
        <w:trPr>
          <w:trHeight w:val="235"/>
        </w:trPr>
        <w:tc>
          <w:tcPr>
            <w:tcW w:w="5160" w:type="dxa"/>
          </w:tcPr>
          <w:p w:rsidRPr="00A600F1" w:rsidR="00AE1DE4" w:rsidP="008230F0" w:rsidRDefault="00AE1DE4" w14:paraId="6E8FA72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AE1DE4" w:rsidP="008230F0" w:rsidRDefault="00AE1DE4" w14:paraId="180C81C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AE1DE4" w:rsidTr="008230F0" w14:paraId="4A2DBDEA" w14:textId="77777777">
        <w:trPr>
          <w:trHeight w:val="235"/>
        </w:trPr>
        <w:tc>
          <w:tcPr>
            <w:tcW w:w="5160" w:type="dxa"/>
          </w:tcPr>
          <w:p w:rsidRPr="00A600F1" w:rsidR="00AE1DE4" w:rsidP="008230F0" w:rsidRDefault="00AE1DE4" w14:paraId="47C4E580"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AE1DE4" w:rsidP="008230F0" w:rsidRDefault="00AE1DE4" w14:paraId="67A543FA"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AE1DE4" w:rsidTr="008230F0" w14:paraId="63E1961F" w14:textId="77777777">
        <w:trPr>
          <w:trHeight w:val="235"/>
        </w:trPr>
        <w:tc>
          <w:tcPr>
            <w:tcW w:w="5160" w:type="dxa"/>
          </w:tcPr>
          <w:p w:rsidRPr="00A600F1" w:rsidR="00AE1DE4" w:rsidP="008230F0" w:rsidRDefault="00AE1DE4" w14:paraId="57DB89A8"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AE1DE4" w:rsidP="008230F0" w:rsidRDefault="00AE1DE4" w14:paraId="1C3CCF1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AE1DE4" w:rsidTr="008230F0" w14:paraId="1461A5A0" w14:textId="77777777">
        <w:trPr>
          <w:trHeight w:val="235"/>
        </w:trPr>
        <w:tc>
          <w:tcPr>
            <w:tcW w:w="5160" w:type="dxa"/>
          </w:tcPr>
          <w:p w:rsidRPr="00A600F1" w:rsidR="00AE1DE4" w:rsidP="008230F0" w:rsidRDefault="00AE1DE4" w14:paraId="60490B43"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AE1DE4" w:rsidP="008230F0" w:rsidRDefault="00AE1DE4" w14:paraId="6D41E7A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10-May-2016</w:t>
            </w:r>
          </w:p>
        </w:tc>
      </w:tr>
    </w:tbl>
    <w:p w:rsidRPr="00A600F1" w:rsidR="00AE1DE4" w:rsidP="00AE1DE4" w:rsidRDefault="008230F0" w14:paraId="011BB396" w14:textId="0B2E57B3">
      <w:r w:rsidRPr="00A600F1">
        <w:br w:type="textWrapping" w:clear="all"/>
      </w:r>
    </w:p>
    <w:p w:rsidRPr="00A600F1" w:rsidR="00AE1DE4" w:rsidP="00AE1DE4" w:rsidRDefault="00AE1DE4" w14:paraId="1EC52769" w14:textId="5958524C">
      <w:r w:rsidRPr="00A600F1">
        <w:t xml:space="preserve">Thus, in case of this scenario, Guarantee Fee calculation will be based on </w:t>
      </w:r>
      <w:r w:rsidRPr="00A600F1" w:rsidR="00F51CCA">
        <w:t>O</w:t>
      </w:r>
      <w:r w:rsidRPr="00A600F1" w:rsidR="00271792">
        <w:t>utstanding Loan amount</w:t>
      </w:r>
      <w:r w:rsidRPr="00A600F1">
        <w:t>.</w:t>
      </w:r>
    </w:p>
    <w:p w:rsidRPr="00A600F1" w:rsidR="00AE1DE4" w:rsidP="00AE1DE4" w:rsidRDefault="00AE1DE4" w14:paraId="0C85972E" w14:textId="77777777">
      <w:r w:rsidRPr="00A600F1">
        <w:t>Guarantee Fee on SBR = 2,00,000 * 1% = 2,000.00/-</w:t>
      </w:r>
    </w:p>
    <w:p w:rsidRPr="00A600F1" w:rsidR="00AE1DE4" w:rsidP="00AE1DE4" w:rsidRDefault="00AE1DE4" w14:paraId="7C0568E1" w14:textId="77777777">
      <w:r w:rsidRPr="00A600F1">
        <w:t>Guarantee Fee for all Premiums = 2,000.00 * 30% = 600.00/-</w:t>
      </w:r>
    </w:p>
    <w:p w:rsidRPr="00A600F1" w:rsidR="00AE1DE4" w:rsidP="00AE1DE4" w:rsidRDefault="00AE1DE4" w14:paraId="62248DB5" w14:textId="2167596E">
      <w:r w:rsidRPr="00A600F1">
        <w:t>Which equals to INR 2,600.00/-</w:t>
      </w:r>
    </w:p>
    <w:p w:rsidRPr="00A600F1" w:rsidR="00B954A6" w:rsidP="00AE1DE4" w:rsidRDefault="00B954A6" w14:paraId="14DE9839" w14:textId="77777777"/>
    <w:p w:rsidRPr="00A600F1" w:rsidR="00AE1DE4" w:rsidP="00AE1DE4" w:rsidRDefault="00AE1DE4" w14:paraId="2F5D378A" w14:textId="3BE81DD5">
      <w:pPr>
        <w:rPr>
          <w:b/>
          <w:u w:val="single"/>
        </w:rPr>
      </w:pPr>
      <w:r w:rsidRPr="00A600F1">
        <w:rPr>
          <w:b/>
          <w:u w:val="single"/>
        </w:rPr>
        <w:t xml:space="preserve">Scenario 2: Billing for Portfolio in ‘Currency Period’ (either 1 or 2 or 3) AND For Loan Type ‘1’ AND has been billed Modified </w:t>
      </w:r>
      <w:r w:rsidRPr="00A600F1" w:rsidR="00D46A62">
        <w:rPr>
          <w:b/>
          <w:u w:val="single"/>
        </w:rPr>
        <w:t>Outstanding Loan amount</w:t>
      </w:r>
      <w:r w:rsidRPr="00A600F1">
        <w:rPr>
          <w:b/>
          <w:u w:val="single"/>
        </w:rPr>
        <w:t xml:space="preserve"> is available:</w:t>
      </w:r>
    </w:p>
    <w:tbl>
      <w:tblPr>
        <w:tblStyle w:val="TableGrid"/>
        <w:tblW w:w="7116" w:type="dxa"/>
        <w:tblLook w:val="04A0" w:firstRow="1" w:lastRow="0" w:firstColumn="1" w:lastColumn="0" w:noHBand="0" w:noVBand="1"/>
      </w:tblPr>
      <w:tblGrid>
        <w:gridCol w:w="5160"/>
        <w:gridCol w:w="1956"/>
      </w:tblGrid>
      <w:tr w:rsidRPr="00A600F1" w:rsidR="00AE1DE4" w:rsidTr="009E37EE" w14:paraId="3F7AA5F4" w14:textId="77777777">
        <w:trPr>
          <w:trHeight w:val="235"/>
        </w:trPr>
        <w:tc>
          <w:tcPr>
            <w:tcW w:w="5160" w:type="dxa"/>
            <w:noWrap/>
            <w:hideMark/>
          </w:tcPr>
          <w:p w:rsidRPr="00A600F1" w:rsidR="00AE1DE4" w:rsidP="009E37EE" w:rsidRDefault="00AE1DE4" w14:paraId="26287A5B"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AE1DE4" w:rsidP="009E37EE" w:rsidRDefault="00AE1DE4" w14:paraId="79EACB00" w14:textId="77777777">
            <w:pPr>
              <w:rPr>
                <w:rFonts w:ascii="Calibri" w:hAnsi="Calibri" w:eastAsia="Times New Roman" w:cs="Times New Roman"/>
                <w:b/>
                <w:color w:val="000000"/>
                <w:sz w:val="20"/>
                <w:szCs w:val="20"/>
              </w:rPr>
            </w:pPr>
          </w:p>
        </w:tc>
      </w:tr>
      <w:tr w:rsidRPr="00A600F1" w:rsidR="00AE1DE4" w:rsidTr="009E37EE" w14:paraId="05E6D712" w14:textId="77777777">
        <w:trPr>
          <w:trHeight w:val="235"/>
        </w:trPr>
        <w:tc>
          <w:tcPr>
            <w:tcW w:w="5160" w:type="dxa"/>
            <w:hideMark/>
          </w:tcPr>
          <w:p w:rsidRPr="00A600F1" w:rsidR="00AE1DE4" w:rsidP="009E37EE" w:rsidRDefault="00AE1DE4" w14:paraId="5F3D4B4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AE1DE4" w:rsidP="009E37EE" w:rsidRDefault="00AE1DE4" w14:paraId="4D7E6B4A"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AE1DE4" w:rsidTr="009E37EE" w14:paraId="6AA98615" w14:textId="77777777">
        <w:trPr>
          <w:trHeight w:val="235"/>
        </w:trPr>
        <w:tc>
          <w:tcPr>
            <w:tcW w:w="5160" w:type="dxa"/>
          </w:tcPr>
          <w:p w:rsidRPr="00A600F1" w:rsidR="00AE1DE4" w:rsidP="009E37EE" w:rsidRDefault="00AE1DE4" w14:paraId="03D57135" w14:textId="77777777">
            <w:pPr>
              <w:ind w:firstLine="400" w:firstLineChars="200"/>
              <w:rPr>
                <w:rFonts w:ascii="Times New Roman" w:hAnsi="Times New Roman" w:eastAsia="Times New Roman" w:cs="Times New Roman"/>
                <w:color w:val="000000"/>
                <w:sz w:val="20"/>
                <w:szCs w:val="20"/>
                <w:rPrChange w:author="Chandan Chandel" w:date="2024-07-26T17:19:00Z" w:id="290">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91">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AE1DE4" w:rsidP="009E37EE" w:rsidRDefault="00AE1DE4" w14:paraId="2E64C36A" w14:textId="77777777">
            <w:pPr>
              <w:ind w:firstLine="400" w:firstLineChars="200"/>
              <w:rPr>
                <w:rFonts w:ascii="Calibri" w:hAnsi="Calibri" w:eastAsia="Times New Roman" w:cs="Times New Roman"/>
                <w:color w:val="000000"/>
                <w:sz w:val="20"/>
                <w:szCs w:val="20"/>
                <w:rPrChange w:author="Chandan Chandel" w:date="2024-07-26T17:19:00Z" w:id="292">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93">
                  <w:rPr>
                    <w:rFonts w:ascii="Calibri" w:hAnsi="Calibri" w:eastAsia="Times New Roman" w:cs="Times New Roman"/>
                    <w:color w:val="000000"/>
                    <w:sz w:val="20"/>
                    <w:szCs w:val="20"/>
                    <w:highlight w:val="yellow"/>
                  </w:rPr>
                </w:rPrChange>
              </w:rPr>
              <w:t>10,00,000.00</w:t>
            </w:r>
          </w:p>
        </w:tc>
      </w:tr>
      <w:tr w:rsidRPr="00A600F1" w:rsidR="00AE1DE4" w:rsidTr="009E37EE" w14:paraId="3D323073" w14:textId="77777777">
        <w:trPr>
          <w:trHeight w:val="235"/>
        </w:trPr>
        <w:tc>
          <w:tcPr>
            <w:tcW w:w="5160" w:type="dxa"/>
          </w:tcPr>
          <w:p w:rsidRPr="00A600F1" w:rsidR="00AE1DE4" w:rsidP="009E37EE" w:rsidRDefault="00AE1DE4" w14:paraId="0489C5E6" w14:textId="77777777">
            <w:pPr>
              <w:ind w:firstLine="400" w:firstLineChars="200"/>
              <w:rPr>
                <w:rFonts w:ascii="Times New Roman" w:hAnsi="Times New Roman" w:eastAsia="Times New Roman" w:cs="Times New Roman"/>
                <w:color w:val="000000"/>
                <w:sz w:val="20"/>
                <w:szCs w:val="20"/>
                <w:rPrChange w:author="Chandan Chandel" w:date="2024-07-26T17:19:00Z" w:id="294">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95">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AE1DE4" w:rsidP="009E37EE" w:rsidRDefault="00AE1DE4" w14:paraId="3479BC1B" w14:textId="77777777">
            <w:pPr>
              <w:ind w:firstLine="400" w:firstLineChars="200"/>
              <w:rPr>
                <w:rFonts w:ascii="Calibri" w:hAnsi="Calibri" w:eastAsia="Times New Roman" w:cs="Times New Roman"/>
                <w:color w:val="000000"/>
                <w:sz w:val="20"/>
                <w:szCs w:val="20"/>
                <w:rPrChange w:author="Chandan Chandel" w:date="2024-07-26T17:19:00Z" w:id="296">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97">
                  <w:rPr>
                    <w:rFonts w:ascii="Calibri" w:hAnsi="Calibri" w:eastAsia="Times New Roman" w:cs="Times New Roman"/>
                    <w:color w:val="000000"/>
                    <w:sz w:val="20"/>
                    <w:szCs w:val="20"/>
                    <w:highlight w:val="yellow"/>
                  </w:rPr>
                </w:rPrChange>
              </w:rPr>
              <w:t>50,000.00</w:t>
            </w:r>
          </w:p>
        </w:tc>
      </w:tr>
      <w:tr w:rsidRPr="00A600F1" w:rsidR="00AE1DE4" w:rsidTr="009E37EE" w14:paraId="3DFEE099" w14:textId="77777777">
        <w:trPr>
          <w:trHeight w:val="235"/>
        </w:trPr>
        <w:tc>
          <w:tcPr>
            <w:tcW w:w="5160" w:type="dxa"/>
          </w:tcPr>
          <w:p w:rsidRPr="00A600F1" w:rsidR="00AE1DE4" w:rsidP="009A14D3" w:rsidRDefault="00180733" w14:paraId="4979810C" w14:textId="65E1271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Outstanding Loan amount</w:t>
            </w:r>
          </w:p>
        </w:tc>
        <w:tc>
          <w:tcPr>
            <w:tcW w:w="1956" w:type="dxa"/>
          </w:tcPr>
          <w:p w:rsidRPr="00A600F1" w:rsidR="00AE1DE4" w:rsidP="009A14D3" w:rsidRDefault="00AE1DE4" w14:paraId="555877F5"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2,00,000.00</w:t>
            </w:r>
          </w:p>
        </w:tc>
      </w:tr>
      <w:tr w:rsidRPr="00A600F1" w:rsidR="00AE1DE4" w:rsidTr="009E37EE" w14:paraId="5002BF22" w14:textId="77777777">
        <w:trPr>
          <w:trHeight w:val="235"/>
        </w:trPr>
        <w:tc>
          <w:tcPr>
            <w:tcW w:w="5160" w:type="dxa"/>
          </w:tcPr>
          <w:p w:rsidRPr="00A600F1" w:rsidR="00AE1DE4" w:rsidP="009E37EE" w:rsidRDefault="00AE1DE4" w14:paraId="75FB2B50" w14:textId="6FCDE5A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 xml:space="preserve">Modified </w:t>
            </w:r>
            <w:r w:rsidRPr="00A600F1" w:rsidR="00180733">
              <w:rPr>
                <w:rFonts w:ascii="Calibri" w:hAnsi="Calibri" w:eastAsia="Times New Roman" w:cs="Times New Roman"/>
                <w:color w:val="000000"/>
                <w:sz w:val="20"/>
                <w:szCs w:val="20"/>
              </w:rPr>
              <w:t>Outstanding Loan amount</w:t>
            </w:r>
          </w:p>
        </w:tc>
        <w:tc>
          <w:tcPr>
            <w:tcW w:w="1956" w:type="dxa"/>
          </w:tcPr>
          <w:p w:rsidRPr="00A600F1" w:rsidR="00AE1DE4" w:rsidP="009E37EE" w:rsidRDefault="00AE1DE4" w14:paraId="3FB9A52E"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1,50,000.00</w:t>
            </w:r>
          </w:p>
        </w:tc>
      </w:tr>
      <w:tr w:rsidRPr="00A600F1" w:rsidR="00AE1DE4" w:rsidTr="009E37EE" w14:paraId="7A98FB87" w14:textId="77777777">
        <w:trPr>
          <w:trHeight w:val="235"/>
        </w:trPr>
        <w:tc>
          <w:tcPr>
            <w:tcW w:w="5160" w:type="dxa"/>
          </w:tcPr>
          <w:p w:rsidRPr="00A600F1" w:rsidR="00AE1DE4" w:rsidP="009E37EE" w:rsidRDefault="00AE1DE4" w14:paraId="146B6AFF"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AE1DE4" w:rsidP="009E37EE" w:rsidRDefault="00AE1DE4" w14:paraId="77F484D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AE1DE4" w:rsidTr="009E37EE" w14:paraId="3BD8BD03" w14:textId="77777777">
        <w:trPr>
          <w:trHeight w:val="235"/>
        </w:trPr>
        <w:tc>
          <w:tcPr>
            <w:tcW w:w="5160" w:type="dxa"/>
          </w:tcPr>
          <w:p w:rsidRPr="00A600F1" w:rsidR="00AE1DE4" w:rsidP="009E37EE" w:rsidRDefault="00AE1DE4" w14:paraId="59F65890"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AE1DE4" w:rsidP="009E37EE" w:rsidRDefault="00AE1DE4" w14:paraId="5AB06327"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AE1DE4" w:rsidTr="009E37EE" w14:paraId="1AAFBEC8" w14:textId="77777777">
        <w:trPr>
          <w:trHeight w:val="235"/>
        </w:trPr>
        <w:tc>
          <w:tcPr>
            <w:tcW w:w="5160" w:type="dxa"/>
          </w:tcPr>
          <w:p w:rsidRPr="00A600F1" w:rsidR="00AE1DE4" w:rsidP="009E37EE" w:rsidRDefault="00AE1DE4" w14:paraId="04D800DF"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AE1DE4" w:rsidP="009E37EE" w:rsidRDefault="00AE1DE4" w14:paraId="6DA62A4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AE1DE4" w:rsidTr="009E37EE" w14:paraId="4041FC92" w14:textId="77777777">
        <w:trPr>
          <w:trHeight w:val="235"/>
        </w:trPr>
        <w:tc>
          <w:tcPr>
            <w:tcW w:w="5160" w:type="dxa"/>
          </w:tcPr>
          <w:p w:rsidRPr="00A600F1" w:rsidR="00AE1DE4" w:rsidP="009E37EE" w:rsidRDefault="00AE1DE4" w14:paraId="6336B6ED"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AE1DE4" w:rsidP="009E37EE" w:rsidRDefault="00AE1DE4" w14:paraId="45148BBF"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10-June-2016</w:t>
            </w:r>
          </w:p>
        </w:tc>
      </w:tr>
    </w:tbl>
    <w:p w:rsidRPr="00A600F1" w:rsidR="00AE1DE4" w:rsidP="00AE1DE4" w:rsidRDefault="00AE1DE4" w14:paraId="3E83533E" w14:textId="77777777"/>
    <w:p w:rsidRPr="00A600F1" w:rsidR="00AE1DE4" w:rsidP="00AE1DE4" w:rsidRDefault="00AE1DE4" w14:paraId="4F1D4212" w14:textId="48A14EA3">
      <w:r w:rsidRPr="00A600F1">
        <w:t xml:space="preserve">Thus, in case of this scenario, Guarantee Fee calculation will be based on Modified </w:t>
      </w:r>
      <w:r w:rsidRPr="00A600F1" w:rsidR="008F7AFA">
        <w:t xml:space="preserve">Outstanding </w:t>
      </w:r>
      <w:r w:rsidRPr="00A600F1">
        <w:t xml:space="preserve">Loan Amount. </w:t>
      </w:r>
    </w:p>
    <w:p w:rsidRPr="00A600F1" w:rsidR="00AE1DE4" w:rsidP="00AE1DE4" w:rsidRDefault="00AE1DE4" w14:paraId="307C907F" w14:textId="77777777">
      <w:r w:rsidRPr="00A600F1">
        <w:t>Guarantee Fee on SBR = 1,50,000 * 1% = 1,500.00/-</w:t>
      </w:r>
    </w:p>
    <w:p w:rsidRPr="00A600F1" w:rsidR="00AE1DE4" w:rsidP="00AE1DE4" w:rsidRDefault="00AE1DE4" w14:paraId="35C01774" w14:textId="77777777">
      <w:r w:rsidRPr="00A600F1">
        <w:t>Guarantee Fee for all Premiums = 1,500.00 * 30% = 450.00/-</w:t>
      </w:r>
    </w:p>
    <w:p w:rsidRPr="00A600F1" w:rsidR="00AE1DE4" w:rsidP="00AE1DE4" w:rsidRDefault="00AE1DE4" w14:paraId="25508347" w14:textId="0EB748A5">
      <w:pPr>
        <w:jc w:val="both"/>
      </w:pPr>
      <w:r w:rsidRPr="00A600F1">
        <w:t>Which equals to INR 1,950.00/-</w:t>
      </w:r>
    </w:p>
    <w:p w:rsidRPr="00A600F1" w:rsidR="00A74ADB" w:rsidP="00AE1DE4" w:rsidRDefault="00A74ADB" w14:paraId="14A4B271" w14:textId="24F6631C">
      <w:pPr>
        <w:jc w:val="both"/>
      </w:pPr>
    </w:p>
    <w:p w:rsidRPr="00A600F1" w:rsidR="001263FA" w:rsidP="00AE1DE4" w:rsidRDefault="001263FA" w14:paraId="1B44DF1F" w14:textId="16B7AE13">
      <w:pPr>
        <w:jc w:val="both"/>
      </w:pPr>
    </w:p>
    <w:p w:rsidRPr="00A600F1" w:rsidR="001263FA" w:rsidP="00AE1DE4" w:rsidRDefault="001263FA" w14:paraId="1F9DBBB6" w14:textId="77777777">
      <w:pPr>
        <w:jc w:val="both"/>
      </w:pPr>
    </w:p>
    <w:p w:rsidRPr="00A600F1" w:rsidR="00A74ADB" w:rsidP="00A74ADB" w:rsidRDefault="00A74ADB" w14:paraId="7B7E8C76" w14:textId="2C63E04B">
      <w:pPr>
        <w:rPr>
          <w:b/>
          <w:u w:val="single"/>
        </w:rPr>
      </w:pPr>
      <w:r w:rsidRPr="00A600F1">
        <w:rPr>
          <w:b/>
          <w:u w:val="single"/>
        </w:rPr>
        <w:t xml:space="preserve">Scenario 3: Billing for Portfolio in ‘Currency Period’ (either 1 or 2 or 3) AND For Loan Type ‘2/3/4’ AND Loan Information DOES NOT Have AN Update Loan Information with </w:t>
      </w:r>
      <w:r w:rsidRPr="00A600F1" w:rsidR="00186EBE">
        <w:rPr>
          <w:b/>
          <w:u w:val="single"/>
        </w:rPr>
        <w:t xml:space="preserve">not </w:t>
      </w:r>
      <w:r w:rsidRPr="00A600F1">
        <w:rPr>
          <w:b/>
          <w:u w:val="single"/>
        </w:rPr>
        <w:t>Modified Sanction Amount/Limit:</w:t>
      </w:r>
    </w:p>
    <w:tbl>
      <w:tblPr>
        <w:tblStyle w:val="TableGrid"/>
        <w:tblW w:w="7116" w:type="dxa"/>
        <w:tblLook w:val="04A0" w:firstRow="1" w:lastRow="0" w:firstColumn="1" w:lastColumn="0" w:noHBand="0" w:noVBand="1"/>
      </w:tblPr>
      <w:tblGrid>
        <w:gridCol w:w="5160"/>
        <w:gridCol w:w="1956"/>
      </w:tblGrid>
      <w:tr w:rsidRPr="00A600F1" w:rsidR="00A74ADB" w:rsidTr="003C5B49" w14:paraId="4231D23B" w14:textId="77777777">
        <w:trPr>
          <w:trHeight w:val="235"/>
        </w:trPr>
        <w:tc>
          <w:tcPr>
            <w:tcW w:w="5160" w:type="dxa"/>
            <w:noWrap/>
            <w:hideMark/>
          </w:tcPr>
          <w:p w:rsidRPr="00A600F1" w:rsidR="00A74ADB" w:rsidP="003C5B49" w:rsidRDefault="00A74ADB" w14:paraId="40DF87FF"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A74ADB" w:rsidP="003C5B49" w:rsidRDefault="00A74ADB" w14:paraId="5A7128A9" w14:textId="77777777">
            <w:pPr>
              <w:rPr>
                <w:rFonts w:ascii="Calibri" w:hAnsi="Calibri" w:eastAsia="Times New Roman" w:cs="Times New Roman"/>
                <w:b/>
                <w:color w:val="000000"/>
                <w:sz w:val="20"/>
                <w:szCs w:val="20"/>
              </w:rPr>
            </w:pPr>
          </w:p>
        </w:tc>
      </w:tr>
      <w:tr w:rsidRPr="00A600F1" w:rsidR="00A74ADB" w:rsidTr="003C5B49" w14:paraId="238DE43F" w14:textId="77777777">
        <w:trPr>
          <w:trHeight w:val="235"/>
        </w:trPr>
        <w:tc>
          <w:tcPr>
            <w:tcW w:w="5160" w:type="dxa"/>
            <w:hideMark/>
          </w:tcPr>
          <w:p w:rsidRPr="00A600F1" w:rsidR="00A74ADB" w:rsidP="003C5B49" w:rsidRDefault="00A74ADB" w14:paraId="0C5AFE6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A74ADB" w:rsidP="003C5B49" w:rsidRDefault="00A74ADB" w14:paraId="19DF38A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A74ADB" w:rsidTr="003C5B49" w14:paraId="0E78F6E2" w14:textId="77777777">
        <w:trPr>
          <w:trHeight w:val="235"/>
        </w:trPr>
        <w:tc>
          <w:tcPr>
            <w:tcW w:w="5160" w:type="dxa"/>
          </w:tcPr>
          <w:p w:rsidRPr="00A600F1" w:rsidR="00A74ADB" w:rsidP="003C5B49" w:rsidRDefault="00A74ADB" w14:paraId="1579FC7D" w14:textId="77777777">
            <w:pPr>
              <w:ind w:firstLine="400" w:firstLineChars="200"/>
              <w:rPr>
                <w:rFonts w:ascii="Times New Roman" w:hAnsi="Times New Roman" w:eastAsia="Times New Roman" w:cs="Times New Roman"/>
                <w:color w:val="000000"/>
                <w:sz w:val="20"/>
                <w:szCs w:val="20"/>
                <w:rPrChange w:author="Chandan Chandel" w:date="2024-07-26T17:19:00Z" w:id="298">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299">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A74ADB" w:rsidP="003C5B49" w:rsidRDefault="00A74ADB" w14:paraId="03D7F259" w14:textId="77777777">
            <w:pPr>
              <w:ind w:firstLine="400" w:firstLineChars="200"/>
              <w:rPr>
                <w:rFonts w:ascii="Calibri" w:hAnsi="Calibri" w:eastAsia="Times New Roman" w:cs="Times New Roman"/>
                <w:color w:val="000000"/>
                <w:sz w:val="20"/>
                <w:szCs w:val="20"/>
                <w:rPrChange w:author="Chandan Chandel" w:date="2024-07-26T17:19:00Z" w:id="300">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01">
                  <w:rPr>
                    <w:rFonts w:ascii="Calibri" w:hAnsi="Calibri" w:eastAsia="Times New Roman" w:cs="Times New Roman"/>
                    <w:color w:val="000000"/>
                    <w:sz w:val="20"/>
                    <w:szCs w:val="20"/>
                    <w:highlight w:val="yellow"/>
                  </w:rPr>
                </w:rPrChange>
              </w:rPr>
              <w:t>10,00,000.00</w:t>
            </w:r>
          </w:p>
        </w:tc>
      </w:tr>
      <w:tr w:rsidRPr="00A600F1" w:rsidR="00A74ADB" w:rsidTr="003C5B49" w14:paraId="4BD98EF5" w14:textId="77777777">
        <w:trPr>
          <w:trHeight w:val="235"/>
        </w:trPr>
        <w:tc>
          <w:tcPr>
            <w:tcW w:w="5160" w:type="dxa"/>
          </w:tcPr>
          <w:p w:rsidRPr="00A600F1" w:rsidR="00A74ADB" w:rsidP="003C5B49" w:rsidRDefault="00A74ADB" w14:paraId="51A3F891" w14:textId="77777777">
            <w:pPr>
              <w:ind w:firstLine="400" w:firstLineChars="200"/>
              <w:rPr>
                <w:rFonts w:ascii="Times New Roman" w:hAnsi="Times New Roman" w:eastAsia="Times New Roman" w:cs="Times New Roman"/>
                <w:color w:val="000000"/>
                <w:sz w:val="20"/>
                <w:szCs w:val="20"/>
                <w:rPrChange w:author="Chandan Chandel" w:date="2024-07-26T17:19:00Z" w:id="302">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03">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A74ADB" w:rsidP="003C5B49" w:rsidRDefault="00A74ADB" w14:paraId="1A83C2EC" w14:textId="77777777">
            <w:pPr>
              <w:ind w:firstLine="400" w:firstLineChars="200"/>
              <w:rPr>
                <w:rFonts w:ascii="Calibri" w:hAnsi="Calibri" w:eastAsia="Times New Roman" w:cs="Times New Roman"/>
                <w:color w:val="000000"/>
                <w:sz w:val="20"/>
                <w:szCs w:val="20"/>
                <w:rPrChange w:author="Chandan Chandel" w:date="2024-07-26T17:19:00Z" w:id="304">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05">
                  <w:rPr>
                    <w:rFonts w:ascii="Calibri" w:hAnsi="Calibri" w:eastAsia="Times New Roman" w:cs="Times New Roman"/>
                    <w:color w:val="000000"/>
                    <w:sz w:val="20"/>
                    <w:szCs w:val="20"/>
                    <w:highlight w:val="yellow"/>
                  </w:rPr>
                </w:rPrChange>
              </w:rPr>
              <w:t>50,000.00</w:t>
            </w:r>
          </w:p>
        </w:tc>
      </w:tr>
      <w:tr w:rsidRPr="00A600F1" w:rsidR="00A74ADB" w:rsidTr="003C5B49" w14:paraId="3098CDDF" w14:textId="77777777">
        <w:trPr>
          <w:trHeight w:val="235"/>
        </w:trPr>
        <w:tc>
          <w:tcPr>
            <w:tcW w:w="5160" w:type="dxa"/>
          </w:tcPr>
          <w:p w:rsidRPr="00A600F1" w:rsidR="00A74ADB" w:rsidP="003C5B49" w:rsidRDefault="00A74ADB" w14:paraId="744E21D2"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A74ADB" w:rsidP="003C5B49" w:rsidRDefault="0015464E" w14:paraId="747466CD" w14:textId="693BEF6F">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w:t>
            </w:r>
            <w:r w:rsidRPr="00A600F1" w:rsidR="00A74ADB">
              <w:rPr>
                <w:rFonts w:ascii="Calibri" w:hAnsi="Calibri" w:eastAsia="Times New Roman" w:cs="Times New Roman"/>
                <w:color w:val="000000"/>
                <w:sz w:val="20"/>
                <w:szCs w:val="20"/>
              </w:rPr>
              <w:t>,00,000.00</w:t>
            </w:r>
          </w:p>
        </w:tc>
      </w:tr>
      <w:tr w:rsidRPr="00A600F1" w:rsidR="00A74ADB" w:rsidTr="003C5B49" w14:paraId="16D2F148" w14:textId="77777777">
        <w:trPr>
          <w:trHeight w:val="235"/>
        </w:trPr>
        <w:tc>
          <w:tcPr>
            <w:tcW w:w="5160" w:type="dxa"/>
          </w:tcPr>
          <w:p w:rsidRPr="00A600F1" w:rsidR="00A74ADB" w:rsidP="003C5B49" w:rsidRDefault="00A74ADB" w14:paraId="28C0F04E"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A74ADB" w:rsidP="003C5B49" w:rsidRDefault="00A74ADB" w14:paraId="0CCFB15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A74ADB" w:rsidTr="003C5B49" w14:paraId="2FD022E5" w14:textId="77777777">
        <w:trPr>
          <w:trHeight w:val="235"/>
        </w:trPr>
        <w:tc>
          <w:tcPr>
            <w:tcW w:w="5160" w:type="dxa"/>
          </w:tcPr>
          <w:p w:rsidRPr="00A600F1" w:rsidR="00A74ADB" w:rsidP="003C5B49" w:rsidRDefault="00A74ADB" w14:paraId="357F241C"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A74ADB" w:rsidP="003C5B49" w:rsidRDefault="00A74ADB" w14:paraId="69990E8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A74ADB" w:rsidTr="003C5B49" w14:paraId="33B4A12C" w14:textId="77777777">
        <w:trPr>
          <w:trHeight w:val="235"/>
        </w:trPr>
        <w:tc>
          <w:tcPr>
            <w:tcW w:w="5160" w:type="dxa"/>
          </w:tcPr>
          <w:p w:rsidRPr="00A600F1" w:rsidR="00A74ADB" w:rsidP="003C5B49" w:rsidRDefault="00A74ADB" w14:paraId="5ED785B4"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A74ADB" w:rsidP="003C5B49" w:rsidRDefault="00A74ADB" w14:paraId="0D31346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A74ADB" w:rsidTr="003C5B49" w14:paraId="6F9C5791" w14:textId="77777777">
        <w:trPr>
          <w:trHeight w:val="235"/>
        </w:trPr>
        <w:tc>
          <w:tcPr>
            <w:tcW w:w="5160" w:type="dxa"/>
          </w:tcPr>
          <w:p w:rsidRPr="00A600F1" w:rsidR="00A74ADB" w:rsidP="003C5B49" w:rsidRDefault="00A74ADB" w14:paraId="3397E695"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A74ADB" w:rsidP="003C5B49" w:rsidRDefault="00A74ADB" w14:paraId="6575B48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10-May-2016</w:t>
            </w:r>
          </w:p>
        </w:tc>
      </w:tr>
    </w:tbl>
    <w:p w:rsidRPr="00A600F1" w:rsidR="00A74ADB" w:rsidP="00A74ADB" w:rsidRDefault="00A74ADB" w14:paraId="5BD8476A" w14:textId="77777777"/>
    <w:p w:rsidRPr="00A600F1" w:rsidR="00A74ADB" w:rsidP="00A74ADB" w:rsidRDefault="00A74ADB" w14:paraId="1338A386" w14:textId="7707CBF5">
      <w:r w:rsidRPr="00A600F1">
        <w:t>Thus, in case of this scenario, Guarantee Fee calculation will be based on Sanctioned Loan Amount.</w:t>
      </w:r>
    </w:p>
    <w:p w:rsidRPr="00A600F1" w:rsidR="00A74ADB" w:rsidP="00A74ADB" w:rsidRDefault="00A74ADB" w14:paraId="7EE60260" w14:textId="77777777">
      <w:r w:rsidRPr="00A600F1">
        <w:t>Guarantee Fee on SBR = 4,00,000 * 1% = 4,000.00/-</w:t>
      </w:r>
    </w:p>
    <w:p w:rsidRPr="00A600F1" w:rsidR="00A74ADB" w:rsidP="00A74ADB" w:rsidRDefault="00A74ADB" w14:paraId="58F60DA4" w14:textId="77777777">
      <w:r w:rsidRPr="00A600F1">
        <w:t>Guarantee Fee for all Premiums = 4,000.00 * 30% = 1,200.00/-</w:t>
      </w:r>
    </w:p>
    <w:p w:rsidRPr="00A600F1" w:rsidR="00A74ADB" w:rsidP="00A74ADB" w:rsidRDefault="00A74ADB" w14:paraId="727634A7" w14:textId="77777777">
      <w:pPr>
        <w:jc w:val="both"/>
      </w:pPr>
      <w:r w:rsidRPr="00A600F1">
        <w:t>Which equals to INR 5,200.00/-</w:t>
      </w:r>
    </w:p>
    <w:p w:rsidRPr="00A600F1" w:rsidR="00A67CCC" w:rsidP="00AE1DE4" w:rsidRDefault="00A67CCC" w14:paraId="0440759E" w14:textId="23261839">
      <w:pPr>
        <w:rPr>
          <w:b/>
        </w:rPr>
      </w:pPr>
    </w:p>
    <w:p w:rsidRPr="00A600F1" w:rsidR="00AE1DE4" w:rsidP="00AE1DE4" w:rsidRDefault="00AE1DE4" w14:paraId="3372C2C9" w14:textId="0B33DADB">
      <w:pPr>
        <w:rPr>
          <w:b/>
          <w:u w:val="single"/>
        </w:rPr>
      </w:pPr>
      <w:r w:rsidRPr="00A600F1">
        <w:rPr>
          <w:b/>
          <w:u w:val="single"/>
        </w:rPr>
        <w:t xml:space="preserve">Scenario </w:t>
      </w:r>
      <w:r w:rsidRPr="00A600F1" w:rsidR="00B54C79">
        <w:rPr>
          <w:b/>
          <w:u w:val="single"/>
        </w:rPr>
        <w:t>4</w:t>
      </w:r>
      <w:r w:rsidRPr="00A600F1">
        <w:rPr>
          <w:b/>
          <w:u w:val="single"/>
        </w:rPr>
        <w:t>: Billing for Portfolio in ‘Currency Period’ (either 1 or 2 or 3) AND For Loan Type ‘2/3/4’ AND Loan Information DOES NOT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A600F1" w:rsidR="00AE1DE4" w:rsidTr="009E37EE" w14:paraId="7111F0E7" w14:textId="77777777">
        <w:trPr>
          <w:trHeight w:val="235"/>
        </w:trPr>
        <w:tc>
          <w:tcPr>
            <w:tcW w:w="5160" w:type="dxa"/>
            <w:noWrap/>
            <w:hideMark/>
          </w:tcPr>
          <w:p w:rsidRPr="00A600F1" w:rsidR="00AE1DE4" w:rsidP="009E37EE" w:rsidRDefault="00AE1DE4" w14:paraId="54A77614"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AE1DE4" w:rsidP="009E37EE" w:rsidRDefault="00AE1DE4" w14:paraId="3769CE09" w14:textId="77777777">
            <w:pPr>
              <w:rPr>
                <w:rFonts w:ascii="Calibri" w:hAnsi="Calibri" w:eastAsia="Times New Roman" w:cs="Times New Roman"/>
                <w:b/>
                <w:color w:val="000000"/>
                <w:sz w:val="20"/>
                <w:szCs w:val="20"/>
              </w:rPr>
            </w:pPr>
          </w:p>
        </w:tc>
      </w:tr>
      <w:tr w:rsidRPr="00A600F1" w:rsidR="00AE1DE4" w:rsidTr="009E37EE" w14:paraId="4B72F786" w14:textId="77777777">
        <w:trPr>
          <w:trHeight w:val="235"/>
        </w:trPr>
        <w:tc>
          <w:tcPr>
            <w:tcW w:w="5160" w:type="dxa"/>
            <w:hideMark/>
          </w:tcPr>
          <w:p w:rsidRPr="00A600F1" w:rsidR="00AE1DE4" w:rsidP="009E37EE" w:rsidRDefault="00AE1DE4" w14:paraId="5853D29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AE1DE4" w:rsidP="009E37EE" w:rsidRDefault="00AE1DE4" w14:paraId="22C3C54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AE1DE4" w:rsidTr="009E37EE" w14:paraId="24FB1176" w14:textId="77777777">
        <w:trPr>
          <w:trHeight w:val="235"/>
        </w:trPr>
        <w:tc>
          <w:tcPr>
            <w:tcW w:w="5160" w:type="dxa"/>
          </w:tcPr>
          <w:p w:rsidRPr="00A600F1" w:rsidR="00AE1DE4" w:rsidP="009E37EE" w:rsidRDefault="00AE1DE4" w14:paraId="148EB044" w14:textId="77777777">
            <w:pPr>
              <w:ind w:firstLine="400" w:firstLineChars="200"/>
              <w:rPr>
                <w:rFonts w:ascii="Times New Roman" w:hAnsi="Times New Roman" w:eastAsia="Times New Roman" w:cs="Times New Roman"/>
                <w:color w:val="000000"/>
                <w:sz w:val="20"/>
                <w:szCs w:val="20"/>
                <w:rPrChange w:author="Chandan Chandel" w:date="2024-07-26T17:19:00Z" w:id="306">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07">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AE1DE4" w:rsidP="009E37EE" w:rsidRDefault="00AE1DE4" w14:paraId="410CD959" w14:textId="77777777">
            <w:pPr>
              <w:ind w:firstLine="400" w:firstLineChars="200"/>
              <w:rPr>
                <w:rFonts w:ascii="Calibri" w:hAnsi="Calibri" w:eastAsia="Times New Roman" w:cs="Times New Roman"/>
                <w:color w:val="000000"/>
                <w:sz w:val="20"/>
                <w:szCs w:val="20"/>
                <w:rPrChange w:author="Chandan Chandel" w:date="2024-07-26T17:19:00Z" w:id="308">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09">
                  <w:rPr>
                    <w:rFonts w:ascii="Calibri" w:hAnsi="Calibri" w:eastAsia="Times New Roman" w:cs="Times New Roman"/>
                    <w:color w:val="000000"/>
                    <w:sz w:val="20"/>
                    <w:szCs w:val="20"/>
                    <w:highlight w:val="yellow"/>
                  </w:rPr>
                </w:rPrChange>
              </w:rPr>
              <w:t>10,00,000.00</w:t>
            </w:r>
          </w:p>
        </w:tc>
      </w:tr>
      <w:tr w:rsidRPr="00A600F1" w:rsidR="00AE1DE4" w:rsidTr="009E37EE" w14:paraId="1B4616B7" w14:textId="77777777">
        <w:trPr>
          <w:trHeight w:val="235"/>
        </w:trPr>
        <w:tc>
          <w:tcPr>
            <w:tcW w:w="5160" w:type="dxa"/>
          </w:tcPr>
          <w:p w:rsidRPr="00A600F1" w:rsidR="00AE1DE4" w:rsidP="009E37EE" w:rsidRDefault="00AE1DE4" w14:paraId="4ED9A572" w14:textId="77777777">
            <w:pPr>
              <w:ind w:firstLine="400" w:firstLineChars="200"/>
              <w:rPr>
                <w:rFonts w:ascii="Times New Roman" w:hAnsi="Times New Roman" w:eastAsia="Times New Roman" w:cs="Times New Roman"/>
                <w:color w:val="000000"/>
                <w:sz w:val="20"/>
                <w:szCs w:val="20"/>
                <w:rPrChange w:author="Chandan Chandel" w:date="2024-07-26T17:19:00Z" w:id="310">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11">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AE1DE4" w:rsidP="009E37EE" w:rsidRDefault="00AE1DE4" w14:paraId="0EACEE7E" w14:textId="77777777">
            <w:pPr>
              <w:ind w:firstLine="400" w:firstLineChars="200"/>
              <w:rPr>
                <w:rFonts w:ascii="Calibri" w:hAnsi="Calibri" w:eastAsia="Times New Roman" w:cs="Times New Roman"/>
                <w:color w:val="000000"/>
                <w:sz w:val="20"/>
                <w:szCs w:val="20"/>
                <w:rPrChange w:author="Chandan Chandel" w:date="2024-07-26T17:19:00Z" w:id="312">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13">
                  <w:rPr>
                    <w:rFonts w:ascii="Calibri" w:hAnsi="Calibri" w:eastAsia="Times New Roman" w:cs="Times New Roman"/>
                    <w:color w:val="000000"/>
                    <w:sz w:val="20"/>
                    <w:szCs w:val="20"/>
                    <w:highlight w:val="yellow"/>
                  </w:rPr>
                </w:rPrChange>
              </w:rPr>
              <w:t>50,000.00</w:t>
            </w:r>
          </w:p>
        </w:tc>
      </w:tr>
      <w:tr w:rsidRPr="00A600F1" w:rsidR="00AE1DE4" w:rsidTr="009E37EE" w14:paraId="55B16306" w14:textId="77777777">
        <w:trPr>
          <w:trHeight w:val="235"/>
        </w:trPr>
        <w:tc>
          <w:tcPr>
            <w:tcW w:w="5160" w:type="dxa"/>
          </w:tcPr>
          <w:p w:rsidRPr="00A600F1" w:rsidR="00AE1DE4" w:rsidP="009E37EE" w:rsidRDefault="00AE1DE4" w14:paraId="6AE23422" w14:textId="77777777">
            <w:pPr>
              <w:ind w:firstLine="400" w:firstLineChars="200"/>
              <w:rPr>
                <w:rFonts w:ascii="Times New Roman" w:hAnsi="Times New Roman" w:eastAsia="Times New Roman" w:cs="Times New Roman"/>
                <w:color w:val="000000"/>
                <w:sz w:val="20"/>
                <w:szCs w:val="20"/>
              </w:rPr>
            </w:pPr>
            <w:r w:rsidRPr="00A600F1">
              <w:rPr>
                <w:rFonts w:eastAsia="Times New Roman" w:cs="Times New Roman"/>
                <w:color w:val="000000"/>
                <w:sz w:val="20"/>
                <w:szCs w:val="20"/>
              </w:rPr>
              <w:t>Sanctioned Loan Amount</w:t>
            </w:r>
          </w:p>
        </w:tc>
        <w:tc>
          <w:tcPr>
            <w:tcW w:w="1956" w:type="dxa"/>
          </w:tcPr>
          <w:p w:rsidRPr="00A600F1" w:rsidR="00AE1DE4" w:rsidP="009E37EE" w:rsidRDefault="000D4685" w14:paraId="02F6EB66" w14:textId="18E933F3">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w:t>
            </w:r>
            <w:r w:rsidRPr="00A600F1" w:rsidR="00AE1DE4">
              <w:rPr>
                <w:rFonts w:ascii="Calibri" w:hAnsi="Calibri" w:eastAsia="Times New Roman" w:cs="Times New Roman"/>
                <w:color w:val="000000"/>
                <w:sz w:val="20"/>
                <w:szCs w:val="20"/>
              </w:rPr>
              <w:t>,00,000.00</w:t>
            </w:r>
          </w:p>
        </w:tc>
      </w:tr>
      <w:tr w:rsidRPr="00A600F1" w:rsidR="000D4685" w:rsidTr="009E37EE" w14:paraId="68773E9E" w14:textId="77777777">
        <w:trPr>
          <w:trHeight w:val="235"/>
        </w:trPr>
        <w:tc>
          <w:tcPr>
            <w:tcW w:w="5160" w:type="dxa"/>
          </w:tcPr>
          <w:p w:rsidRPr="00A600F1" w:rsidR="000D4685" w:rsidP="009E37EE" w:rsidRDefault="000D4685" w14:paraId="126FDD49" w14:textId="24C9CE7B">
            <w:pPr>
              <w:ind w:firstLine="400" w:firstLineChars="200"/>
              <w:rPr>
                <w:rFonts w:eastAsia="Times New Roman" w:cs="Times New Roman"/>
                <w:color w:val="000000"/>
                <w:sz w:val="20"/>
                <w:szCs w:val="20"/>
              </w:rPr>
            </w:pPr>
            <w:r w:rsidRPr="00A600F1">
              <w:rPr>
                <w:rFonts w:ascii="Calibri" w:hAnsi="Calibri" w:eastAsia="Times New Roman" w:cs="Times New Roman"/>
                <w:color w:val="000000"/>
                <w:sz w:val="20"/>
                <w:szCs w:val="20"/>
              </w:rPr>
              <w:t xml:space="preserve">Modified </w:t>
            </w:r>
            <w:r w:rsidRPr="00A600F1">
              <w:rPr>
                <w:rFonts w:eastAsia="Times New Roman" w:cs="Times New Roman"/>
                <w:color w:val="000000"/>
                <w:sz w:val="20"/>
                <w:szCs w:val="20"/>
              </w:rPr>
              <w:t>Sanctioned Loan Amount</w:t>
            </w:r>
          </w:p>
        </w:tc>
        <w:tc>
          <w:tcPr>
            <w:tcW w:w="1956" w:type="dxa"/>
          </w:tcPr>
          <w:p w:rsidRPr="00A600F1" w:rsidR="000D4685" w:rsidP="009E37EE" w:rsidRDefault="000D4685" w14:paraId="6888F04A" w14:textId="3752B4C5">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4,00,000.00</w:t>
            </w:r>
          </w:p>
        </w:tc>
      </w:tr>
      <w:tr w:rsidRPr="00A600F1" w:rsidR="00AE1DE4" w:rsidTr="009E37EE" w14:paraId="308011D5" w14:textId="77777777">
        <w:trPr>
          <w:trHeight w:val="235"/>
        </w:trPr>
        <w:tc>
          <w:tcPr>
            <w:tcW w:w="5160" w:type="dxa"/>
          </w:tcPr>
          <w:p w:rsidRPr="00A600F1" w:rsidR="00AE1DE4" w:rsidP="009E37EE" w:rsidRDefault="00AE1DE4" w14:paraId="1130B52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AE1DE4" w:rsidP="009E37EE" w:rsidRDefault="00AE1DE4" w14:paraId="14A246BA"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 over SBR</w:t>
            </w:r>
          </w:p>
        </w:tc>
      </w:tr>
      <w:tr w:rsidRPr="00A600F1" w:rsidR="00AE1DE4" w:rsidTr="009E37EE" w14:paraId="1928CE42" w14:textId="77777777">
        <w:trPr>
          <w:trHeight w:val="235"/>
        </w:trPr>
        <w:tc>
          <w:tcPr>
            <w:tcW w:w="5160" w:type="dxa"/>
          </w:tcPr>
          <w:p w:rsidRPr="00A600F1" w:rsidR="00AE1DE4" w:rsidP="009E37EE" w:rsidRDefault="00AE1DE4" w14:paraId="3C38DE10"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AE1DE4" w:rsidP="009E37EE" w:rsidRDefault="00AE1DE4" w14:paraId="6CABE2C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AE1DE4" w:rsidTr="009E37EE" w14:paraId="36910504" w14:textId="77777777">
        <w:trPr>
          <w:trHeight w:val="235"/>
        </w:trPr>
        <w:tc>
          <w:tcPr>
            <w:tcW w:w="5160" w:type="dxa"/>
          </w:tcPr>
          <w:p w:rsidRPr="00A600F1" w:rsidR="00AE1DE4" w:rsidP="009E37EE" w:rsidRDefault="00AE1DE4" w14:paraId="4D7D7026"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AE1DE4" w:rsidP="009E37EE" w:rsidRDefault="00AE1DE4" w14:paraId="6044482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of SBR</w:t>
            </w:r>
          </w:p>
        </w:tc>
      </w:tr>
      <w:tr w:rsidRPr="00A600F1" w:rsidR="00AE1DE4" w:rsidTr="009E37EE" w14:paraId="3E14E21A" w14:textId="77777777">
        <w:trPr>
          <w:trHeight w:val="235"/>
        </w:trPr>
        <w:tc>
          <w:tcPr>
            <w:tcW w:w="5160" w:type="dxa"/>
          </w:tcPr>
          <w:p w:rsidRPr="00A600F1" w:rsidR="00AE1DE4" w:rsidP="009E37EE" w:rsidRDefault="00AE1DE4" w14:paraId="747A462A"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AE1DE4" w:rsidP="009E37EE" w:rsidRDefault="00AE1DE4" w14:paraId="11E29FB0"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10-May-2016</w:t>
            </w:r>
          </w:p>
        </w:tc>
      </w:tr>
    </w:tbl>
    <w:p w:rsidRPr="00A600F1" w:rsidR="00AE1DE4" w:rsidP="00AE1DE4" w:rsidRDefault="00AE1DE4" w14:paraId="4232DE01" w14:textId="77777777"/>
    <w:p w:rsidRPr="00A600F1" w:rsidR="00AE1DE4" w:rsidP="00AE1DE4" w:rsidRDefault="00AE1DE4" w14:paraId="347BAF0B" w14:textId="3416799C">
      <w:r w:rsidRPr="00A600F1">
        <w:t xml:space="preserve">Thus, in case of this scenario, Guarantee Fee calculation will be based on </w:t>
      </w:r>
      <w:r w:rsidRPr="00A600F1" w:rsidR="00685634">
        <w:t>Modified Sanctioned Loan Amount</w:t>
      </w:r>
      <w:r w:rsidRPr="00A600F1">
        <w:t>.</w:t>
      </w:r>
    </w:p>
    <w:p w:rsidRPr="00A600F1" w:rsidR="00AE1DE4" w:rsidP="00AE1DE4" w:rsidRDefault="00AE1DE4" w14:paraId="07F71B4E" w14:textId="77777777">
      <w:r w:rsidRPr="00A600F1">
        <w:t>Guarantee Fee on SBR = 4,00,000 * 1% = 4,000.00/-</w:t>
      </w:r>
    </w:p>
    <w:p w:rsidRPr="00A600F1" w:rsidR="00AE1DE4" w:rsidP="00AE1DE4" w:rsidRDefault="00AE1DE4" w14:paraId="2DDF3ECD" w14:textId="77777777">
      <w:r w:rsidRPr="00A600F1">
        <w:t>Guarantee Fee for all Premiums = 4,000.00 * 30% = 1,200.00/-</w:t>
      </w:r>
    </w:p>
    <w:p w:rsidRPr="00A600F1" w:rsidR="00AE1DE4" w:rsidP="00AE1DE4" w:rsidRDefault="00AE1DE4" w14:paraId="6879128A" w14:textId="5E6C0F5F">
      <w:pPr>
        <w:jc w:val="both"/>
      </w:pPr>
      <w:r w:rsidRPr="00A600F1">
        <w:t>Which equals to INR 5,200.00/-</w:t>
      </w:r>
    </w:p>
    <w:p w:rsidRPr="00A600F1" w:rsidR="003A4EA4" w:rsidP="00AE1DE4" w:rsidRDefault="003A4EA4" w14:paraId="72968587" w14:textId="77777777">
      <w:pPr>
        <w:jc w:val="both"/>
      </w:pPr>
    </w:p>
    <w:p w:rsidRPr="00A600F1" w:rsidR="00D92D71" w:rsidP="00D92D71" w:rsidRDefault="00D92D71" w14:paraId="0C3D1153" w14:textId="614B0308">
      <w:pPr>
        <w:rPr>
          <w:b/>
          <w:u w:val="single"/>
        </w:rPr>
      </w:pPr>
      <w:r w:rsidRPr="00A600F1">
        <w:rPr>
          <w:b/>
          <w:u w:val="single"/>
        </w:rPr>
        <w:t xml:space="preserve">Scenario 5: Billing for Portfolio in ‘Currency </w:t>
      </w:r>
      <w:r w:rsidRPr="00A600F1" w:rsidR="00B50508">
        <w:rPr>
          <w:b/>
          <w:u w:val="single"/>
        </w:rPr>
        <w:t>Period’</w:t>
      </w:r>
      <w:r w:rsidRPr="00A600F1" w:rsidR="00007341">
        <w:rPr>
          <w:b/>
          <w:u w:val="single"/>
        </w:rPr>
        <w:t xml:space="preserve"> (either 1 or 2 or 3 or 4 ) </w:t>
      </w:r>
      <w:r w:rsidRPr="00A600F1">
        <w:rPr>
          <w:b/>
          <w:u w:val="single"/>
        </w:rPr>
        <w:t>AND For Loan Type ‘1’ AND First d</w:t>
      </w:r>
      <w:r w:rsidRPr="00A600F1" w:rsidR="001263FA">
        <w:rPr>
          <w:b/>
          <w:u w:val="single"/>
        </w:rPr>
        <w:t>ibusrmnet date is in Base Period</w:t>
      </w:r>
      <w:r w:rsidRPr="00A600F1" w:rsidR="00A90E1C">
        <w:rPr>
          <w:b/>
          <w:u w:val="single"/>
        </w:rPr>
        <w:t xml:space="preserve"> (</w:t>
      </w:r>
      <w:r w:rsidRPr="00A600F1">
        <w:rPr>
          <w:b/>
          <w:u w:val="single"/>
        </w:rPr>
        <w:t xml:space="preserve">either </w:t>
      </w:r>
      <w:r w:rsidRPr="00A600F1" w:rsidR="001263FA">
        <w:rPr>
          <w:b/>
          <w:u w:val="single"/>
        </w:rPr>
        <w:t>Q</w:t>
      </w:r>
      <w:r w:rsidRPr="00A600F1">
        <w:rPr>
          <w:b/>
          <w:u w:val="single"/>
        </w:rPr>
        <w:t xml:space="preserve">1 or </w:t>
      </w:r>
      <w:r w:rsidRPr="00A600F1" w:rsidR="001263FA">
        <w:rPr>
          <w:b/>
          <w:u w:val="single"/>
        </w:rPr>
        <w:t>Q</w:t>
      </w:r>
      <w:r w:rsidRPr="00A600F1">
        <w:rPr>
          <w:b/>
          <w:u w:val="single"/>
        </w:rPr>
        <w:t xml:space="preserve">2 or </w:t>
      </w:r>
      <w:r w:rsidRPr="00A600F1" w:rsidR="001263FA">
        <w:rPr>
          <w:b/>
          <w:u w:val="single"/>
        </w:rPr>
        <w:t>Q</w:t>
      </w:r>
      <w:r w:rsidRPr="00A600F1">
        <w:rPr>
          <w:b/>
          <w:u w:val="single"/>
        </w:rPr>
        <w:t>3</w:t>
      </w:r>
      <w:r w:rsidRPr="00A600F1" w:rsidR="001263FA">
        <w:rPr>
          <w:b/>
          <w:u w:val="single"/>
        </w:rPr>
        <w:t xml:space="preserve"> or Q4</w:t>
      </w:r>
      <w:r w:rsidRPr="00A600F1">
        <w:rPr>
          <w:b/>
          <w:u w:val="single"/>
        </w:rPr>
        <w:t>).</w:t>
      </w:r>
      <w:r w:rsidRPr="00A600F1" w:rsidR="005B0A44">
        <w:rPr>
          <w:b/>
          <w:u w:val="single"/>
        </w:rPr>
        <w:t xml:space="preserve"> So system will calculated </w:t>
      </w:r>
      <w:r w:rsidRPr="00A600F1" w:rsidR="005B0A44">
        <w:rPr>
          <w:b/>
          <w:u w:val="single"/>
          <w:rPrChange w:author="Chandan Chandel" w:date="2024-07-26T17:19:00Z" w:id="314">
            <w:rPr>
              <w:b/>
              <w:highlight w:val="yellow"/>
              <w:u w:val="single"/>
            </w:rPr>
          </w:rPrChange>
        </w:rPr>
        <w:t>Quarterly + Yearly billing.</w:t>
      </w:r>
    </w:p>
    <w:p w:rsidRPr="00A600F1" w:rsidR="004D0BEE" w:rsidP="00D92D71" w:rsidRDefault="004D0BEE" w14:paraId="62DDA3FC" w14:textId="7D01A6D5">
      <w:pPr>
        <w:rPr>
          <w:b/>
          <w:u w:val="single"/>
        </w:rPr>
      </w:pPr>
      <w:r w:rsidRPr="00A600F1">
        <w:rPr>
          <w:b/>
          <w:noProof/>
          <w:u w:val="single"/>
          <w:lang w:val="en-IN" w:eastAsia="en-IN"/>
        </w:rPr>
        <mc:AlternateContent>
          <mc:Choice Requires="wps">
            <w:drawing>
              <wp:anchor distT="0" distB="0" distL="114300" distR="114300" simplePos="0" relativeHeight="251658245" behindDoc="0" locked="0" layoutInCell="1" allowOverlap="1" wp14:anchorId="436A3F5A" wp14:editId="5DC26B92">
                <wp:simplePos x="0" y="0"/>
                <wp:positionH relativeFrom="column">
                  <wp:posOffset>-212651</wp:posOffset>
                </wp:positionH>
                <wp:positionV relativeFrom="paragraph">
                  <wp:posOffset>90864</wp:posOffset>
                </wp:positionV>
                <wp:extent cx="6188149" cy="1945758"/>
                <wp:effectExtent l="0" t="0" r="22225" b="16510"/>
                <wp:wrapNone/>
                <wp:docPr id="3"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ACDCF57">
              <v:rect id="Rectangle 28" style="position:absolute;margin-left:-16.75pt;margin-top:7.15pt;width:487.25pt;height:153.2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70EBB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"/>
            </w:pict>
          </mc:Fallback>
        </mc:AlternateContent>
      </w:r>
    </w:p>
    <w:p w:rsidRPr="00A600F1" w:rsidR="004D0BEE" w:rsidP="004C0D8E" w:rsidRDefault="004D0BEE" w14:paraId="54E34005" w14:textId="7D1324E6">
      <w:pPr>
        <w:pStyle w:val="NoSpacing"/>
        <w:numPr>
          <w:ilvl w:val="0"/>
          <w:numId w:val="15"/>
        </w:numPr>
      </w:pPr>
      <w:r w:rsidRPr="00A600F1">
        <w:t>Guarantee Fee on SBR</w:t>
      </w:r>
      <w:r w:rsidRPr="00A600F1" w:rsidR="00AE196D">
        <w:t>(For quarterly bill)</w:t>
      </w:r>
      <w:r w:rsidRPr="00A600F1">
        <w:t xml:space="preserve"> = [</w:t>
      </w:r>
      <w:r w:rsidRPr="00A600F1" w:rsidR="00AB640B">
        <w:t xml:space="preserve">Sanctioned </w:t>
      </w:r>
      <w:r w:rsidRPr="00A600F1">
        <w:t>Loan Amount * ((Annual Guarantee Fee in Percent) / No. of Days in FY) * (No. of Days Left till end of FY since date of First Disbursement)]</w:t>
      </w:r>
    </w:p>
    <w:p w:rsidRPr="00A600F1" w:rsidR="00AE196D" w:rsidP="004C0D8E" w:rsidRDefault="00AE196D" w14:paraId="6EF2FBBE" w14:textId="582503CE">
      <w:pPr>
        <w:pStyle w:val="NoSpacing"/>
        <w:numPr>
          <w:ilvl w:val="0"/>
          <w:numId w:val="15"/>
        </w:numPr>
      </w:pPr>
      <w:r w:rsidRPr="00A600F1">
        <w:t>Guarantee Fee on SBR(For Yearly bill) = [</w:t>
      </w:r>
      <w:r w:rsidRPr="00A600F1" w:rsidR="00AB640B">
        <w:t xml:space="preserve">Outstanding </w:t>
      </w:r>
      <w:r w:rsidRPr="00A600F1">
        <w:t>Loan Amount * ((Annual Guarantee Fee in Percent)</w:t>
      </w:r>
      <w:r w:rsidRPr="00A600F1" w:rsidR="00893611">
        <w:t xml:space="preserve"> </w:t>
      </w:r>
      <w:r w:rsidRPr="00A600F1" w:rsidR="00F34A5A">
        <w:t>* No. of left Years</w:t>
      </w:r>
      <w:r w:rsidRPr="00A600F1" w:rsidR="00893611">
        <w:t>]</w:t>
      </w:r>
    </w:p>
    <w:p w:rsidRPr="00A600F1" w:rsidR="00D7723D" w:rsidP="004C0D8E" w:rsidRDefault="00D7723D" w14:paraId="7354CF45" w14:textId="078AC335">
      <w:pPr>
        <w:pStyle w:val="NoSpacing"/>
        <w:numPr>
          <w:ilvl w:val="0"/>
          <w:numId w:val="15"/>
        </w:numPr>
      </w:pPr>
      <w:r w:rsidRPr="00A600F1">
        <w:t>Total Guarantee Fee on SBR= Guarantee Fee SBR (For quarterly bill+ Guarantee Fee on SBR(For Yearly bill)</w:t>
      </w:r>
    </w:p>
    <w:p w:rsidRPr="00A600F1" w:rsidR="004D0BEE" w:rsidP="004C0D8E" w:rsidRDefault="004D0BEE" w14:paraId="2D1BDA68" w14:textId="596FA063">
      <w:pPr>
        <w:pStyle w:val="NoSpacing"/>
        <w:numPr>
          <w:ilvl w:val="0"/>
          <w:numId w:val="15"/>
        </w:numPr>
      </w:pPr>
      <w:r w:rsidRPr="00A600F1">
        <w:t xml:space="preserve">Guarantee Fee for all Premiums = [(Risk Premium – CG Rating + Risk Premium – NPA + Risk Premium – Claim)] * </w:t>
      </w:r>
      <w:r w:rsidRPr="00A600F1" w:rsidR="00CC45C7">
        <w:t>Total Guarantee Fee on SBR</w:t>
      </w:r>
    </w:p>
    <w:p w:rsidRPr="00A600F1" w:rsidR="004D0BEE" w:rsidP="004C0D8E" w:rsidRDefault="004D0BEE" w14:paraId="20969DE0" w14:textId="54B9E67B">
      <w:pPr>
        <w:pStyle w:val="NoSpacing"/>
        <w:numPr>
          <w:ilvl w:val="0"/>
          <w:numId w:val="15"/>
        </w:numPr>
      </w:pPr>
      <w:r w:rsidRPr="00A600F1">
        <w:t xml:space="preserve">Total CG Fees = </w:t>
      </w:r>
      <w:r w:rsidRPr="00A600F1" w:rsidR="00235C59">
        <w:t>Total Guarantee Fee on SBR+ Guarantee Fee for all Premiums</w:t>
      </w:r>
    </w:p>
    <w:p w:rsidRPr="00A600F1" w:rsidR="004D0BEE" w:rsidP="004D0BEE" w:rsidRDefault="004D0BEE" w14:paraId="4D3368E6" w14:textId="77777777">
      <w:pPr>
        <w:pStyle w:val="NoSpacing"/>
        <w:ind w:left="720"/>
        <w:rPr>
          <w:sz w:val="20"/>
        </w:rPr>
      </w:pPr>
    </w:p>
    <w:p w:rsidRPr="00A600F1" w:rsidR="00796AF7" w:rsidP="00D92D71" w:rsidRDefault="00796AF7" w14:paraId="274AB316" w14:textId="70AC97AF">
      <w:pPr>
        <w:rPr>
          <w:b/>
          <w:u w:val="single"/>
        </w:rPr>
      </w:pPr>
    </w:p>
    <w:p w:rsidRPr="00A600F1" w:rsidR="00064087" w:rsidP="00D92D71" w:rsidRDefault="00064087" w14:paraId="284409B0"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A600F1" w:rsidR="00D92D71" w:rsidTr="00265E26" w14:paraId="04807397" w14:textId="77777777">
        <w:trPr>
          <w:trHeight w:val="235"/>
        </w:trPr>
        <w:tc>
          <w:tcPr>
            <w:tcW w:w="5160" w:type="dxa"/>
            <w:noWrap/>
            <w:hideMark/>
          </w:tcPr>
          <w:p w:rsidRPr="00A600F1" w:rsidR="00D92D71" w:rsidP="00265E26" w:rsidRDefault="00D92D71" w14:paraId="1DCE5D71"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D92D71" w:rsidP="00265E26" w:rsidRDefault="00D92D71" w14:paraId="10E38C0C" w14:textId="77777777">
            <w:pPr>
              <w:rPr>
                <w:rFonts w:ascii="Calibri" w:hAnsi="Calibri" w:eastAsia="Times New Roman" w:cs="Times New Roman"/>
                <w:b/>
                <w:color w:val="000000"/>
                <w:sz w:val="20"/>
                <w:szCs w:val="20"/>
              </w:rPr>
            </w:pPr>
          </w:p>
        </w:tc>
      </w:tr>
      <w:tr w:rsidRPr="00A600F1" w:rsidR="00D92D71" w:rsidTr="00265E26" w14:paraId="034F8710" w14:textId="77777777">
        <w:trPr>
          <w:trHeight w:val="235"/>
        </w:trPr>
        <w:tc>
          <w:tcPr>
            <w:tcW w:w="5160" w:type="dxa"/>
            <w:hideMark/>
          </w:tcPr>
          <w:p w:rsidRPr="00A600F1" w:rsidR="00D92D71" w:rsidP="00265E26" w:rsidRDefault="00D92D71" w14:paraId="4EDF296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D92D71" w:rsidP="00265E26" w:rsidRDefault="00D92D71" w14:paraId="6244C53C"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D92D71" w:rsidTr="00265E26" w14:paraId="0DD9E81D" w14:textId="77777777">
        <w:trPr>
          <w:trHeight w:val="235"/>
        </w:trPr>
        <w:tc>
          <w:tcPr>
            <w:tcW w:w="5160" w:type="dxa"/>
          </w:tcPr>
          <w:p w:rsidRPr="00A600F1" w:rsidR="00D92D71" w:rsidP="00265E26" w:rsidRDefault="00D92D71" w14:paraId="1CFD1262" w14:textId="77777777">
            <w:pPr>
              <w:ind w:firstLine="400" w:firstLineChars="200"/>
              <w:rPr>
                <w:rFonts w:ascii="Times New Roman" w:hAnsi="Times New Roman" w:eastAsia="Times New Roman" w:cs="Times New Roman"/>
                <w:color w:val="000000"/>
                <w:sz w:val="20"/>
                <w:szCs w:val="20"/>
                <w:rPrChange w:author="Chandan Chandel" w:date="2024-07-26T17:19:00Z" w:id="315">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16">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D92D71" w:rsidP="00265E26" w:rsidRDefault="00D92D71" w14:paraId="33B6FB78" w14:textId="77777777">
            <w:pPr>
              <w:ind w:firstLine="400" w:firstLineChars="200"/>
              <w:rPr>
                <w:rFonts w:ascii="Calibri" w:hAnsi="Calibri" w:eastAsia="Times New Roman" w:cs="Times New Roman"/>
                <w:color w:val="000000"/>
                <w:sz w:val="20"/>
                <w:szCs w:val="20"/>
                <w:rPrChange w:author="Chandan Chandel" w:date="2024-07-26T17:19:00Z" w:id="317">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18">
                  <w:rPr>
                    <w:rFonts w:ascii="Calibri" w:hAnsi="Calibri" w:eastAsia="Times New Roman" w:cs="Times New Roman"/>
                    <w:color w:val="000000"/>
                    <w:sz w:val="20"/>
                    <w:szCs w:val="20"/>
                    <w:highlight w:val="yellow"/>
                  </w:rPr>
                </w:rPrChange>
              </w:rPr>
              <w:t>10,00,000.00</w:t>
            </w:r>
          </w:p>
        </w:tc>
      </w:tr>
      <w:tr w:rsidRPr="00A600F1" w:rsidR="00D92D71" w:rsidTr="00265E26" w14:paraId="6BB49D32" w14:textId="77777777">
        <w:trPr>
          <w:trHeight w:val="235"/>
        </w:trPr>
        <w:tc>
          <w:tcPr>
            <w:tcW w:w="5160" w:type="dxa"/>
          </w:tcPr>
          <w:p w:rsidRPr="00A600F1" w:rsidR="00D92D71" w:rsidP="00265E26" w:rsidRDefault="00D92D71" w14:paraId="7BAA58E1" w14:textId="77777777">
            <w:pPr>
              <w:ind w:firstLine="400" w:firstLineChars="200"/>
              <w:rPr>
                <w:rFonts w:ascii="Times New Roman" w:hAnsi="Times New Roman" w:eastAsia="Times New Roman" w:cs="Times New Roman"/>
                <w:color w:val="000000"/>
                <w:sz w:val="20"/>
                <w:szCs w:val="20"/>
                <w:rPrChange w:author="Chandan Chandel" w:date="2024-07-26T17:19:00Z" w:id="319">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20">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D92D71" w:rsidP="00265E26" w:rsidRDefault="00D92D71" w14:paraId="5120A05B" w14:textId="77777777">
            <w:pPr>
              <w:ind w:firstLine="400" w:firstLineChars="200"/>
              <w:rPr>
                <w:rFonts w:ascii="Calibri" w:hAnsi="Calibri" w:eastAsia="Times New Roman" w:cs="Times New Roman"/>
                <w:color w:val="000000"/>
                <w:sz w:val="20"/>
                <w:szCs w:val="20"/>
                <w:rPrChange w:author="Chandan Chandel" w:date="2024-07-26T17:19:00Z" w:id="321">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22">
                  <w:rPr>
                    <w:rFonts w:ascii="Calibri" w:hAnsi="Calibri" w:eastAsia="Times New Roman" w:cs="Times New Roman"/>
                    <w:color w:val="000000"/>
                    <w:sz w:val="20"/>
                    <w:szCs w:val="20"/>
                    <w:highlight w:val="yellow"/>
                  </w:rPr>
                </w:rPrChange>
              </w:rPr>
              <w:t>50,000.00</w:t>
            </w:r>
          </w:p>
        </w:tc>
      </w:tr>
      <w:tr w:rsidRPr="00A600F1" w:rsidR="00D354D8" w:rsidTr="00265E26" w14:paraId="5C10F2C5" w14:textId="77777777">
        <w:trPr>
          <w:trHeight w:val="235"/>
        </w:trPr>
        <w:tc>
          <w:tcPr>
            <w:tcW w:w="5160" w:type="dxa"/>
          </w:tcPr>
          <w:p w:rsidRPr="00A600F1" w:rsidR="00D354D8" w:rsidP="009C5844" w:rsidRDefault="00D354D8" w14:paraId="5BBBEF13" w14:textId="72AE4617">
            <w:pPr>
              <w:ind w:firstLine="440" w:firstLineChars="200"/>
              <w:rPr>
                <w:rFonts w:ascii="Calibri" w:hAnsi="Calibri" w:eastAsia="Times New Roman" w:cs="Times New Roman"/>
                <w:color w:val="000000"/>
                <w:sz w:val="20"/>
                <w:szCs w:val="20"/>
              </w:rPr>
            </w:pPr>
            <w:r w:rsidRPr="00A600F1">
              <w:t>Sanctioned Loan Amount</w:t>
            </w:r>
          </w:p>
        </w:tc>
        <w:tc>
          <w:tcPr>
            <w:tcW w:w="1956" w:type="dxa"/>
          </w:tcPr>
          <w:p w:rsidRPr="00A600F1" w:rsidR="00D354D8" w:rsidP="00265E26" w:rsidRDefault="00D354D8" w14:paraId="53CF8AE9" w14:textId="5A838765">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500000</w:t>
            </w:r>
          </w:p>
        </w:tc>
      </w:tr>
      <w:tr w:rsidRPr="00A600F1" w:rsidR="009C5844" w:rsidTr="00265E26" w14:paraId="6B1EE508" w14:textId="77777777">
        <w:trPr>
          <w:trHeight w:val="235"/>
        </w:trPr>
        <w:tc>
          <w:tcPr>
            <w:tcW w:w="5160" w:type="dxa"/>
          </w:tcPr>
          <w:p w:rsidRPr="00A600F1" w:rsidR="009C5844" w:rsidP="00265E26" w:rsidRDefault="009C5844" w14:paraId="3613552A" w14:textId="4EB805F0">
            <w:pPr>
              <w:ind w:firstLine="440" w:firstLineChars="200"/>
            </w:pPr>
            <w:r w:rsidRPr="00A600F1">
              <w:t>ModifiedSanctionedLoanAmount</w:t>
            </w:r>
          </w:p>
        </w:tc>
        <w:tc>
          <w:tcPr>
            <w:tcW w:w="1956" w:type="dxa"/>
          </w:tcPr>
          <w:p w:rsidRPr="00A600F1" w:rsidR="009C5844" w:rsidP="00265E26" w:rsidRDefault="009C5844" w14:paraId="1EB6EFEC" w14:textId="496BAC14">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500000</w:t>
            </w:r>
          </w:p>
        </w:tc>
      </w:tr>
      <w:tr w:rsidRPr="00A600F1" w:rsidR="00D92D71" w:rsidTr="00265E26" w14:paraId="3210FCA5" w14:textId="77777777">
        <w:trPr>
          <w:trHeight w:val="235"/>
        </w:trPr>
        <w:tc>
          <w:tcPr>
            <w:tcW w:w="5160" w:type="dxa"/>
          </w:tcPr>
          <w:p w:rsidRPr="00A600F1" w:rsidR="00D92D71" w:rsidP="00265E26" w:rsidRDefault="00D92D71" w14:paraId="0AFF74B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Outstanding Loan amount</w:t>
            </w:r>
          </w:p>
        </w:tc>
        <w:tc>
          <w:tcPr>
            <w:tcW w:w="1956" w:type="dxa"/>
          </w:tcPr>
          <w:p w:rsidRPr="00A600F1" w:rsidR="00D92D71" w:rsidP="00265E26" w:rsidRDefault="00AB640B" w14:paraId="052D332D" w14:textId="1AA3E43A">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4000</w:t>
            </w:r>
          </w:p>
        </w:tc>
      </w:tr>
      <w:tr w:rsidRPr="00A600F1" w:rsidR="00D92D71" w:rsidTr="00265E26" w14:paraId="3503EA10" w14:textId="77777777">
        <w:trPr>
          <w:trHeight w:val="235"/>
        </w:trPr>
        <w:tc>
          <w:tcPr>
            <w:tcW w:w="5160" w:type="dxa"/>
          </w:tcPr>
          <w:p w:rsidRPr="00A600F1" w:rsidR="00D92D71" w:rsidP="00265E26" w:rsidRDefault="00D92D71" w14:paraId="50B921BA"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D92D71" w:rsidP="003561F3" w:rsidRDefault="00D92D71" w14:paraId="694FC9F7" w14:textId="3AF34785">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r w:rsidRPr="00A600F1" w:rsidR="003561F3">
              <w:rPr>
                <w:rFonts w:ascii="Calibri" w:hAnsi="Calibri" w:eastAsia="Times New Roman" w:cs="Times New Roman"/>
                <w:color w:val="000000"/>
                <w:sz w:val="20"/>
                <w:szCs w:val="20"/>
              </w:rPr>
              <w:t>0</w:t>
            </w:r>
            <w:r w:rsidRPr="00A600F1">
              <w:rPr>
                <w:rFonts w:ascii="Calibri" w:hAnsi="Calibri" w:eastAsia="Times New Roman" w:cs="Times New Roman"/>
                <w:color w:val="000000"/>
                <w:sz w:val="20"/>
                <w:szCs w:val="20"/>
              </w:rPr>
              <w:t>% over SBR</w:t>
            </w:r>
          </w:p>
        </w:tc>
      </w:tr>
      <w:tr w:rsidRPr="00A600F1" w:rsidR="00D92D71" w:rsidTr="00265E26" w14:paraId="48680CCE" w14:textId="77777777">
        <w:trPr>
          <w:trHeight w:val="235"/>
        </w:trPr>
        <w:tc>
          <w:tcPr>
            <w:tcW w:w="5160" w:type="dxa"/>
          </w:tcPr>
          <w:p w:rsidRPr="00A600F1" w:rsidR="00D92D71" w:rsidP="00265E26" w:rsidRDefault="00D92D71" w14:paraId="72373FC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D92D71" w:rsidP="00265E26" w:rsidRDefault="00D92D71" w14:paraId="4C969893"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D92D71" w:rsidTr="00265E26" w14:paraId="268C2827" w14:textId="77777777">
        <w:trPr>
          <w:trHeight w:val="235"/>
        </w:trPr>
        <w:tc>
          <w:tcPr>
            <w:tcW w:w="5160" w:type="dxa"/>
          </w:tcPr>
          <w:p w:rsidRPr="00A600F1" w:rsidR="00D92D71" w:rsidP="00265E26" w:rsidRDefault="00D92D71" w14:paraId="5AC006A9"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D92D71" w:rsidP="00265E26" w:rsidRDefault="003561F3" w14:paraId="13CC7AB5" w14:textId="27C023F3">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w:t>
            </w:r>
            <w:r w:rsidRPr="00A600F1" w:rsidR="00D92D71">
              <w:rPr>
                <w:rFonts w:ascii="Calibri" w:hAnsi="Calibri" w:eastAsia="Times New Roman" w:cs="Times New Roman"/>
                <w:color w:val="000000"/>
                <w:sz w:val="20"/>
                <w:szCs w:val="20"/>
              </w:rPr>
              <w:t>% of SBR</w:t>
            </w:r>
          </w:p>
        </w:tc>
      </w:tr>
      <w:tr w:rsidRPr="00A600F1" w:rsidR="00D92D71" w:rsidTr="00265E26" w14:paraId="084145AA" w14:textId="77777777">
        <w:trPr>
          <w:trHeight w:val="235"/>
        </w:trPr>
        <w:tc>
          <w:tcPr>
            <w:tcW w:w="5160" w:type="dxa"/>
          </w:tcPr>
          <w:p w:rsidRPr="00A600F1" w:rsidR="00D92D71" w:rsidP="00265E26" w:rsidRDefault="00D92D71" w14:paraId="69ED350F"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D92D71" w:rsidP="00265E26" w:rsidRDefault="00D076BA" w14:paraId="4C1978EF" w14:textId="21B49611">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18</w:t>
            </w:r>
            <w:r w:rsidRPr="00A600F1" w:rsidR="00770FE3">
              <w:rPr>
                <w:rFonts w:ascii="Calibri" w:hAnsi="Calibri" w:eastAsia="Times New Roman" w:cs="Times New Roman"/>
                <w:color w:val="000000"/>
                <w:sz w:val="20"/>
                <w:szCs w:val="20"/>
              </w:rPr>
              <w:t>-</w:t>
            </w:r>
            <w:r w:rsidRPr="00A600F1">
              <w:rPr>
                <w:rFonts w:ascii="Calibri" w:hAnsi="Calibri" w:eastAsia="Times New Roman" w:cs="Times New Roman"/>
                <w:color w:val="000000"/>
                <w:sz w:val="20"/>
                <w:szCs w:val="20"/>
              </w:rPr>
              <w:t>May-2022</w:t>
            </w:r>
          </w:p>
        </w:tc>
      </w:tr>
      <w:tr w:rsidRPr="00A600F1" w:rsidR="00770FE3" w:rsidTr="00265E26" w14:paraId="65E4CC58" w14:textId="77777777">
        <w:trPr>
          <w:trHeight w:val="235"/>
        </w:trPr>
        <w:tc>
          <w:tcPr>
            <w:tcW w:w="5160" w:type="dxa"/>
          </w:tcPr>
          <w:p w:rsidRPr="00A600F1" w:rsidR="00770FE3" w:rsidP="00265E26" w:rsidRDefault="00770FE3" w14:paraId="5AA6F430" w14:textId="51D3B69D">
            <w:pPr>
              <w:ind w:firstLine="400" w:firstLineChars="200"/>
              <w:rPr>
                <w:rFonts w:eastAsia="Times New Roman" w:cs="Times New Roman"/>
                <w:color w:val="000000"/>
                <w:sz w:val="20"/>
                <w:szCs w:val="20"/>
              </w:rPr>
            </w:pPr>
            <w:r w:rsidRPr="00A600F1">
              <w:rPr>
                <w:rFonts w:eastAsia="Times New Roman" w:cs="Times New Roman"/>
                <w:color w:val="000000"/>
                <w:sz w:val="20"/>
                <w:szCs w:val="20"/>
              </w:rPr>
              <w:t>Current system Date</w:t>
            </w:r>
          </w:p>
        </w:tc>
        <w:tc>
          <w:tcPr>
            <w:tcW w:w="1956" w:type="dxa"/>
          </w:tcPr>
          <w:p w:rsidRPr="00A600F1" w:rsidR="00770FE3" w:rsidP="00265E26" w:rsidRDefault="009634E6" w14:paraId="51F2AD07" w14:textId="7600DC73">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22-Nov</w:t>
            </w:r>
            <w:r w:rsidRPr="00A600F1" w:rsidR="00770FE3">
              <w:rPr>
                <w:rFonts w:ascii="Calibri" w:hAnsi="Calibri" w:eastAsia="Times New Roman" w:cs="Times New Roman"/>
                <w:color w:val="000000"/>
                <w:sz w:val="20"/>
                <w:szCs w:val="20"/>
              </w:rPr>
              <w:t>-2023</w:t>
            </w:r>
          </w:p>
        </w:tc>
      </w:tr>
    </w:tbl>
    <w:p w:rsidRPr="00A600F1" w:rsidR="00D92D71" w:rsidP="00D92D71" w:rsidRDefault="00D92D71" w14:paraId="4B1A4042" w14:textId="1B06FF97">
      <w:r w:rsidRPr="00A600F1">
        <w:br w:type="textWrapping" w:clear="all"/>
      </w:r>
    </w:p>
    <w:p w:rsidRPr="00A600F1" w:rsidR="00A3223E" w:rsidP="00A3223E" w:rsidRDefault="00A3223E" w14:paraId="0AD82664" w14:textId="631B2906">
      <w:pPr>
        <w:jc w:val="both"/>
      </w:pPr>
      <w:r w:rsidRPr="00A600F1">
        <w:t xml:space="preserve">MLI uploads and approves the update input file on SURGE system in Portfolio having status as </w:t>
      </w:r>
      <w:r w:rsidRPr="00A600F1">
        <w:rPr>
          <w:rFonts w:eastAsia="Times New Roman" w:cs="Times New Roman"/>
          <w:color w:val="000000"/>
          <w:sz w:val="20"/>
          <w:szCs w:val="20"/>
        </w:rPr>
        <w:t>Currency Period (either 1 or 2 or 3</w:t>
      </w:r>
      <w:r w:rsidRPr="00A600F1" w:rsidR="00041223">
        <w:rPr>
          <w:rFonts w:eastAsia="Times New Roman" w:cs="Times New Roman"/>
          <w:color w:val="000000"/>
          <w:sz w:val="20"/>
          <w:szCs w:val="20"/>
        </w:rPr>
        <w:t xml:space="preserve"> or 4</w:t>
      </w:r>
      <w:r w:rsidRPr="00A600F1">
        <w:rPr>
          <w:rFonts w:eastAsia="Times New Roman" w:cs="Times New Roman"/>
          <w:color w:val="000000"/>
          <w:sz w:val="20"/>
          <w:szCs w:val="20"/>
        </w:rPr>
        <w:t xml:space="preserve">). </w:t>
      </w:r>
    </w:p>
    <w:p w:rsidRPr="00A600F1" w:rsidR="00A3223E" w:rsidP="00A3223E" w:rsidRDefault="00A3223E" w14:paraId="7688148D" w14:textId="19926763">
      <w:pPr>
        <w:jc w:val="both"/>
      </w:pPr>
      <w:r w:rsidRPr="00A600F1">
        <w:rPr>
          <w:b/>
        </w:rPr>
        <w:t>Ex. Portfolio currency period 1 is in 2023-2024</w:t>
      </w:r>
      <w:r w:rsidRPr="00A600F1">
        <w:t xml:space="preserve">. </w:t>
      </w:r>
    </w:p>
    <w:p w:rsidRPr="00A600F1" w:rsidR="002E777C" w:rsidP="00D92D71" w:rsidRDefault="00D92D71" w14:paraId="7B6A17CA" w14:textId="77777777">
      <w:r w:rsidRPr="00A600F1">
        <w:t>Thus, in case of this scenario, Guarantee Fee calculation</w:t>
      </w:r>
      <w:r w:rsidRPr="00A600F1" w:rsidR="00D076BA">
        <w:t xml:space="preserve"> for quarterly </w:t>
      </w:r>
      <w:r w:rsidRPr="00A600F1">
        <w:t xml:space="preserve"> will be based on </w:t>
      </w:r>
      <w:r w:rsidRPr="00A600F1" w:rsidR="00D076BA">
        <w:t xml:space="preserve">Sanctioned Loan Amount/ ModifiedSanctionedLoanAmount  and Guarantee Fee calculation for yearly will be based on   </w:t>
      </w:r>
      <w:r w:rsidRPr="00A600F1">
        <w:t>Outstanding Loan amount</w:t>
      </w:r>
      <w:r w:rsidRPr="00A600F1" w:rsidR="002E777C">
        <w:t xml:space="preserve"> .</w:t>
      </w:r>
    </w:p>
    <w:p w:rsidRPr="00A600F1" w:rsidR="00532432" w:rsidP="00D92D71" w:rsidRDefault="008E5A7E" w14:paraId="1C283C82" w14:textId="2F3A45A5">
      <w:r w:rsidRPr="00A600F1">
        <w:t>For</w:t>
      </w:r>
      <w:r w:rsidRPr="00A600F1" w:rsidR="002E777C">
        <w:t xml:space="preserve"> </w:t>
      </w:r>
      <w:r w:rsidRPr="00A600F1" w:rsidR="00532432">
        <w:t>318</w:t>
      </w:r>
      <w:r w:rsidRPr="00A600F1" w:rsidR="002E777C">
        <w:t xml:space="preserve"> days since 18-May-</w:t>
      </w:r>
      <w:r w:rsidRPr="00A600F1" w:rsidR="00532432">
        <w:t>2022</w:t>
      </w:r>
      <w:r w:rsidRPr="00A600F1" w:rsidR="002E777C">
        <w:t xml:space="preserve"> till 31-March-2023</w:t>
      </w:r>
      <w:r w:rsidRPr="00A600F1" w:rsidR="00DF50F5">
        <w:t xml:space="preserve"> (inclusive of end day). </w:t>
      </w:r>
    </w:p>
    <w:p w:rsidRPr="00A600F1" w:rsidR="00D92D71" w:rsidP="00D92D71" w:rsidRDefault="00A3223E" w14:paraId="491FF1FA" w14:textId="08576772">
      <w:pPr>
        <w:rPr>
          <w:b/>
        </w:rPr>
      </w:pPr>
      <w:r w:rsidRPr="00A600F1">
        <w:rPr>
          <w:b/>
        </w:rPr>
        <w:t>Quarterly + Yearly billing/ CG fees will be calculate.</w:t>
      </w:r>
    </w:p>
    <w:p w:rsidRPr="00A600F1" w:rsidR="00D92D71" w:rsidP="00D92D71" w:rsidRDefault="00AB640B" w14:paraId="6992E107" w14:textId="6295015C">
      <w:pPr>
        <w:rPr>
          <w:rFonts w:ascii="Calibri" w:hAnsi="Calibri" w:eastAsia="Times New Roman" w:cs="Calibri"/>
          <w:color w:val="000000"/>
          <w:lang w:val="en-IN" w:eastAsia="en-IN"/>
        </w:rPr>
      </w:pPr>
      <w:r w:rsidRPr="00A600F1">
        <w:t xml:space="preserve">Guarantee Fee on SBR(For quarterly bill) </w:t>
      </w:r>
      <w:r w:rsidRPr="00A600F1" w:rsidR="00D076BA">
        <w:t xml:space="preserve">= 500000 </w:t>
      </w:r>
      <w:r w:rsidRPr="00A600F1" w:rsidR="00D92D71">
        <w:t xml:space="preserve">* </w:t>
      </w:r>
      <w:r w:rsidRPr="00A600F1" w:rsidR="00DF50F5">
        <w:t>(</w:t>
      </w:r>
      <w:r w:rsidRPr="00A600F1" w:rsidR="00D92D71">
        <w:t>1%</w:t>
      </w:r>
      <w:r w:rsidRPr="00A600F1" w:rsidR="00D26BC5">
        <w:t>/365</w:t>
      </w:r>
      <w:r w:rsidRPr="00A600F1" w:rsidR="00DF50F5">
        <w:t>)</w:t>
      </w:r>
      <w:r w:rsidRPr="00A600F1" w:rsidR="00375C25">
        <w:t>*</w:t>
      </w:r>
      <w:r w:rsidRPr="00A600F1" w:rsidR="003F440D">
        <w:t xml:space="preserve">318 = </w:t>
      </w:r>
      <w:r w:rsidRPr="00A600F1" w:rsidR="003F440D">
        <w:rPr>
          <w:rFonts w:ascii="Calibri" w:hAnsi="Calibri" w:eastAsia="Times New Roman" w:cs="Calibri"/>
          <w:color w:val="000000"/>
          <w:lang w:val="en-IN" w:eastAsia="en-IN"/>
        </w:rPr>
        <w:t>4,356.16</w:t>
      </w:r>
      <w:r w:rsidRPr="00A600F1" w:rsidR="00655C77">
        <w:t>/</w:t>
      </w:r>
      <w:r w:rsidRPr="00A600F1" w:rsidR="00D92D71">
        <w:t>-</w:t>
      </w:r>
    </w:p>
    <w:p w:rsidRPr="00A600F1" w:rsidR="00AB640B" w:rsidP="00D92D71" w:rsidRDefault="00AB640B" w14:paraId="1288F598" w14:textId="1200F310">
      <w:r w:rsidRPr="00A600F1">
        <w:t xml:space="preserve">Guarantee Fee on SBR(For Yearly bill) = </w:t>
      </w:r>
      <w:r w:rsidRPr="00A600F1" w:rsidR="003F440D">
        <w:t>4,</w:t>
      </w:r>
      <w:r w:rsidRPr="00A600F1">
        <w:t>000 * 1%</w:t>
      </w:r>
      <w:r w:rsidRPr="00A600F1" w:rsidR="00E34B59">
        <w:t>*1</w:t>
      </w:r>
      <w:r w:rsidRPr="00A600F1">
        <w:t>=</w:t>
      </w:r>
      <w:r w:rsidRPr="00A600F1" w:rsidR="003F440D">
        <w:t xml:space="preserve"> 40/-</w:t>
      </w:r>
    </w:p>
    <w:p w:rsidRPr="00A600F1" w:rsidR="002C64FC" w:rsidP="002C64FC" w:rsidRDefault="002C64FC" w14:paraId="08916EF0" w14:textId="0464860A">
      <w:pPr>
        <w:spacing w:after="0" w:line="240" w:lineRule="auto"/>
        <w:rPr>
          <w:rFonts w:ascii="Calibri" w:hAnsi="Calibri" w:eastAsia="Times New Roman" w:cs="Calibri"/>
          <w:color w:val="000000"/>
          <w:lang w:val="en-IN" w:eastAsia="en-IN"/>
        </w:rPr>
      </w:pPr>
      <w:r w:rsidRPr="00A600F1">
        <w:t>Total Guarantee Fee on SBR</w:t>
      </w:r>
      <w:r w:rsidRPr="00A600F1">
        <w:rPr>
          <w:rFonts w:ascii="Calibri" w:hAnsi="Calibri" w:eastAsia="Times New Roman" w:cs="Calibri"/>
          <w:color w:val="000000"/>
          <w:lang w:val="en-IN" w:eastAsia="en-IN"/>
        </w:rPr>
        <w:t xml:space="preserve"> =</w:t>
      </w:r>
      <w:r w:rsidRPr="00A600F1">
        <w:t xml:space="preserve">  </w:t>
      </w:r>
      <w:r w:rsidRPr="00A600F1">
        <w:rPr>
          <w:rFonts w:ascii="Calibri" w:hAnsi="Calibri" w:eastAsia="Times New Roman" w:cs="Calibri"/>
          <w:color w:val="000000"/>
          <w:lang w:val="en-IN" w:eastAsia="en-IN"/>
        </w:rPr>
        <w:t>4,356.16 + 40=  4396.16/-</w:t>
      </w:r>
    </w:p>
    <w:p w:rsidRPr="00A600F1" w:rsidR="002C64FC" w:rsidP="00D92D71" w:rsidRDefault="002C64FC" w14:paraId="5CB8A965" w14:textId="77777777"/>
    <w:p w:rsidRPr="00A600F1" w:rsidR="00D92D71" w:rsidP="00D92D71" w:rsidRDefault="00D92D71" w14:paraId="42CFC83F" w14:textId="732582AB">
      <w:r w:rsidRPr="00A600F1">
        <w:t xml:space="preserve">Guarantee Fee for all Premiums = </w:t>
      </w:r>
      <w:r w:rsidRPr="00A600F1" w:rsidR="00252A19">
        <w:rPr>
          <w:rFonts w:ascii="Calibri" w:hAnsi="Calibri" w:eastAsia="Times New Roman" w:cs="Calibri"/>
          <w:color w:val="000000"/>
          <w:lang w:val="en-IN" w:eastAsia="en-IN"/>
        </w:rPr>
        <w:t>4,396.16</w:t>
      </w:r>
      <w:r w:rsidRPr="00A600F1" w:rsidR="00252A19">
        <w:t xml:space="preserve">* </w:t>
      </w:r>
      <w:r w:rsidRPr="00A600F1" w:rsidR="00722206">
        <w:t>2</w:t>
      </w:r>
      <w:r w:rsidRPr="00A600F1">
        <w:t xml:space="preserve">0% = </w:t>
      </w:r>
      <w:r w:rsidRPr="00A600F1" w:rsidR="00E32846">
        <w:t>879.23</w:t>
      </w:r>
      <w:r w:rsidRPr="00A600F1">
        <w:t>/-</w:t>
      </w:r>
    </w:p>
    <w:p w:rsidRPr="00A600F1" w:rsidR="00E32846" w:rsidP="00D92D71" w:rsidRDefault="00E32846" w14:paraId="5C2FF567" w14:textId="5A595D80">
      <w:r w:rsidRPr="00A600F1">
        <w:t xml:space="preserve">Total CG Fees = </w:t>
      </w:r>
      <w:r w:rsidRPr="00A600F1">
        <w:rPr>
          <w:rFonts w:ascii="Calibri" w:hAnsi="Calibri" w:eastAsia="Times New Roman" w:cs="Calibri"/>
          <w:color w:val="000000"/>
          <w:lang w:val="en-IN" w:eastAsia="en-IN"/>
        </w:rPr>
        <w:t>4396.16 + 879.23= 5,275.39/-</w:t>
      </w:r>
    </w:p>
    <w:p w:rsidRPr="00A600F1" w:rsidR="001263FA" w:rsidP="00D474AA" w:rsidRDefault="00655C77" w14:paraId="498DF72D" w14:textId="6B32F327">
      <w:r w:rsidRPr="00A600F1">
        <w:t xml:space="preserve">Which equals to INR </w:t>
      </w:r>
      <w:r w:rsidRPr="00A600F1" w:rsidR="00252A19">
        <w:t>5,275.39</w:t>
      </w:r>
      <w:r w:rsidRPr="00A600F1" w:rsidR="00DF50F5">
        <w:t>/-</w:t>
      </w:r>
    </w:p>
    <w:p w:rsidRPr="00A600F1" w:rsidR="001263FA" w:rsidP="00AE1DE4" w:rsidRDefault="001263FA" w14:paraId="53F0D849" w14:textId="05F37AE8">
      <w:pPr>
        <w:jc w:val="both"/>
      </w:pPr>
    </w:p>
    <w:p w:rsidRPr="00A600F1" w:rsidR="00C87A0C" w:rsidP="00C87A0C" w:rsidRDefault="00C87A0C" w14:paraId="67306C92" w14:textId="4FAB0E2E">
      <w:pPr>
        <w:rPr>
          <w:b/>
          <w:u w:val="single"/>
        </w:rPr>
      </w:pPr>
      <w:r w:rsidRPr="00A600F1">
        <w:rPr>
          <w:b/>
          <w:u w:val="single"/>
        </w:rPr>
        <w:t xml:space="preserve">Scenario </w:t>
      </w:r>
      <w:r w:rsidRPr="00A600F1" w:rsidR="006A57B9">
        <w:rPr>
          <w:b/>
          <w:u w:val="single"/>
        </w:rPr>
        <w:t>6</w:t>
      </w:r>
      <w:r w:rsidRPr="00A600F1">
        <w:rPr>
          <w:b/>
          <w:u w:val="single"/>
        </w:rPr>
        <w:t xml:space="preserve">: Billing for Portfolio in ‘Currency Period’ (either 1 or 2 or 3 or 4 ) AND For Loan Type ‘1’ AND First dibusrmnet date is in </w:t>
      </w:r>
      <w:r w:rsidRPr="00A600F1" w:rsidR="00A113D4">
        <w:rPr>
          <w:b/>
          <w:u w:val="single"/>
        </w:rPr>
        <w:t>Currency</w:t>
      </w:r>
      <w:r w:rsidRPr="00A600F1">
        <w:rPr>
          <w:b/>
          <w:u w:val="single"/>
        </w:rPr>
        <w:t xml:space="preserve"> Period (either </w:t>
      </w:r>
      <w:r w:rsidRPr="00A600F1" w:rsidR="00A113D4">
        <w:rPr>
          <w:b/>
          <w:u w:val="single"/>
        </w:rPr>
        <w:t>Cp1 or Cp2 or Cp3 or Cp4)</w:t>
      </w:r>
      <w:r w:rsidRPr="00A600F1">
        <w:rPr>
          <w:b/>
          <w:u w:val="single"/>
        </w:rPr>
        <w:t xml:space="preserve"> So system will calculated </w:t>
      </w:r>
      <w:r w:rsidRPr="00A600F1">
        <w:rPr>
          <w:b/>
          <w:u w:val="single"/>
          <w:rPrChange w:author="Chandan Chandel" w:date="2024-07-26T17:19:00Z" w:id="323">
            <w:rPr>
              <w:b/>
              <w:highlight w:val="yellow"/>
              <w:u w:val="single"/>
            </w:rPr>
          </w:rPrChange>
        </w:rPr>
        <w:t>Quarterly + Yearly billing.</w:t>
      </w:r>
    </w:p>
    <w:p w:rsidRPr="00A600F1" w:rsidR="00C87A0C" w:rsidP="00C87A0C" w:rsidRDefault="00C87A0C" w14:paraId="47C20377" w14:textId="77777777">
      <w:pPr>
        <w:rPr>
          <w:b/>
          <w:u w:val="single"/>
        </w:rPr>
      </w:pPr>
      <w:r w:rsidRPr="00A600F1">
        <w:rPr>
          <w:b/>
          <w:noProof/>
          <w:u w:val="single"/>
          <w:lang w:val="en-IN" w:eastAsia="en-IN"/>
        </w:rPr>
        <mc:AlternateContent>
          <mc:Choice Requires="wps">
            <w:drawing>
              <wp:anchor distT="0" distB="0" distL="114300" distR="114300" simplePos="0" relativeHeight="251658246" behindDoc="0" locked="0" layoutInCell="1" allowOverlap="1" wp14:anchorId="3BF84F7C" wp14:editId="400E13BA">
                <wp:simplePos x="0" y="0"/>
                <wp:positionH relativeFrom="column">
                  <wp:posOffset>-212651</wp:posOffset>
                </wp:positionH>
                <wp:positionV relativeFrom="paragraph">
                  <wp:posOffset>90864</wp:posOffset>
                </wp:positionV>
                <wp:extent cx="6188149" cy="1945758"/>
                <wp:effectExtent l="0" t="0" r="22225" b="16510"/>
                <wp:wrapNone/>
                <wp:docPr id="23"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04A3E42">
              <v:rect id="Rectangle 28" style="position:absolute;margin-left:-16.75pt;margin-top:7.15pt;width:487.25pt;height:153.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34F56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"/>
            </w:pict>
          </mc:Fallback>
        </mc:AlternateContent>
      </w:r>
    </w:p>
    <w:p w:rsidRPr="00A600F1" w:rsidR="00C87A0C" w:rsidP="004C0D8E" w:rsidRDefault="00C87A0C" w14:paraId="790BD1AE" w14:textId="77777777">
      <w:pPr>
        <w:pStyle w:val="NoSpacing"/>
        <w:numPr>
          <w:ilvl w:val="0"/>
          <w:numId w:val="15"/>
        </w:numPr>
      </w:pPr>
      <w:r w:rsidRPr="00A600F1">
        <w:t>Guarantee Fee on SBR(For quarterly bill) = [Sanctioned Loan Amount * ((Annual Guarantee Fee in Percent) / No. of Days in FY) * (No. of Days Left till end of FY since date of First Disbursement)]</w:t>
      </w:r>
    </w:p>
    <w:p w:rsidRPr="00A600F1" w:rsidR="00C87A0C" w:rsidP="004C0D8E" w:rsidRDefault="00C87A0C" w14:paraId="5577FE2A" w14:textId="108AE372">
      <w:pPr>
        <w:pStyle w:val="NoSpacing"/>
        <w:numPr>
          <w:ilvl w:val="0"/>
          <w:numId w:val="15"/>
        </w:numPr>
      </w:pPr>
      <w:r w:rsidRPr="00A600F1">
        <w:t>Guarantee Fee on SBR(For Yearly bill) = [Outstanding Loan Amount * ((A</w:t>
      </w:r>
      <w:r w:rsidRPr="00A600F1" w:rsidR="00893611">
        <w:t xml:space="preserve">nnual Guarantee Fee in Percent) * No. </w:t>
      </w:r>
      <w:r w:rsidRPr="00A600F1" w:rsidR="007939C0">
        <w:t>o</w:t>
      </w:r>
      <w:r w:rsidRPr="00A600F1" w:rsidR="00893611">
        <w:t>f left Years]</w:t>
      </w:r>
    </w:p>
    <w:p w:rsidRPr="00A600F1" w:rsidR="00C87A0C" w:rsidP="004C0D8E" w:rsidRDefault="00C87A0C" w14:paraId="775E7822" w14:textId="77777777">
      <w:pPr>
        <w:pStyle w:val="NoSpacing"/>
        <w:numPr>
          <w:ilvl w:val="0"/>
          <w:numId w:val="15"/>
        </w:numPr>
      </w:pPr>
      <w:r w:rsidRPr="00A600F1">
        <w:t>Total Guarantee Fee on SBR= Guarantee Fee SBR (For quarterly bill+ Guarantee Fee on SBR(For Yearly bill)</w:t>
      </w:r>
    </w:p>
    <w:p w:rsidRPr="00A600F1" w:rsidR="00C87A0C" w:rsidP="004C0D8E" w:rsidRDefault="00C87A0C" w14:paraId="7E33993F" w14:textId="77777777">
      <w:pPr>
        <w:pStyle w:val="NoSpacing"/>
        <w:numPr>
          <w:ilvl w:val="0"/>
          <w:numId w:val="15"/>
        </w:numPr>
      </w:pPr>
      <w:r w:rsidRPr="00A600F1">
        <w:t>Guarantee Fee for all Premiums = [(Risk Premium – CG Rating + Risk Premium – NPA + Risk Premium – Claim)] * Total Guarantee Fee on SBR</w:t>
      </w:r>
    </w:p>
    <w:p w:rsidRPr="00A600F1" w:rsidR="00C87A0C" w:rsidP="004C0D8E" w:rsidRDefault="00C87A0C" w14:paraId="1C8B117B" w14:textId="77777777">
      <w:pPr>
        <w:pStyle w:val="NoSpacing"/>
        <w:numPr>
          <w:ilvl w:val="0"/>
          <w:numId w:val="15"/>
        </w:numPr>
      </w:pPr>
      <w:r w:rsidRPr="00A600F1">
        <w:t>Total CG Fees = Total Guarantee Fee on SBR+ Guarantee Fee for all Premiums</w:t>
      </w:r>
    </w:p>
    <w:p w:rsidRPr="00A600F1" w:rsidR="00C87A0C" w:rsidP="00C87A0C" w:rsidRDefault="00C87A0C" w14:paraId="1E2A5E72" w14:textId="77777777">
      <w:pPr>
        <w:pStyle w:val="NoSpacing"/>
        <w:ind w:left="720"/>
        <w:rPr>
          <w:sz w:val="20"/>
        </w:rPr>
      </w:pPr>
    </w:p>
    <w:p w:rsidRPr="00A600F1" w:rsidR="00C87A0C" w:rsidP="00C87A0C" w:rsidRDefault="00C87A0C" w14:paraId="5A760F2F" w14:textId="77777777">
      <w:pPr>
        <w:rPr>
          <w:b/>
          <w:u w:val="single"/>
        </w:rPr>
      </w:pPr>
    </w:p>
    <w:p w:rsidRPr="00A600F1" w:rsidR="00C87A0C" w:rsidP="00C87A0C" w:rsidRDefault="00C87A0C" w14:paraId="7E315AC2"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A600F1" w:rsidR="00C87A0C" w:rsidTr="009B6A9B" w14:paraId="4504AAE0" w14:textId="77777777">
        <w:trPr>
          <w:trHeight w:val="235"/>
        </w:trPr>
        <w:tc>
          <w:tcPr>
            <w:tcW w:w="5160" w:type="dxa"/>
            <w:noWrap/>
            <w:hideMark/>
          </w:tcPr>
          <w:p w:rsidRPr="00A600F1" w:rsidR="00C87A0C" w:rsidP="009B6A9B" w:rsidRDefault="00C87A0C" w14:paraId="4673B8C4"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C87A0C" w:rsidP="009B6A9B" w:rsidRDefault="00C87A0C" w14:paraId="60840D72" w14:textId="77777777">
            <w:pPr>
              <w:rPr>
                <w:rFonts w:ascii="Calibri" w:hAnsi="Calibri" w:eastAsia="Times New Roman" w:cs="Times New Roman"/>
                <w:b/>
                <w:color w:val="000000"/>
                <w:sz w:val="20"/>
                <w:szCs w:val="20"/>
              </w:rPr>
            </w:pPr>
          </w:p>
        </w:tc>
      </w:tr>
      <w:tr w:rsidRPr="00A600F1" w:rsidR="00C87A0C" w:rsidTr="009B6A9B" w14:paraId="7FB943F7" w14:textId="77777777">
        <w:trPr>
          <w:trHeight w:val="235"/>
        </w:trPr>
        <w:tc>
          <w:tcPr>
            <w:tcW w:w="5160" w:type="dxa"/>
            <w:hideMark/>
          </w:tcPr>
          <w:p w:rsidRPr="00A600F1" w:rsidR="00C87A0C" w:rsidP="009B6A9B" w:rsidRDefault="00C87A0C" w14:paraId="5F1C32C2"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C87A0C" w:rsidP="009B6A9B" w:rsidRDefault="00C87A0C" w14:paraId="57D41F15"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C87A0C" w:rsidTr="009B6A9B" w14:paraId="3B9D4BBE" w14:textId="77777777">
        <w:trPr>
          <w:trHeight w:val="235"/>
        </w:trPr>
        <w:tc>
          <w:tcPr>
            <w:tcW w:w="5160" w:type="dxa"/>
          </w:tcPr>
          <w:p w:rsidRPr="00A600F1" w:rsidR="00C87A0C" w:rsidP="009B6A9B" w:rsidRDefault="00C87A0C" w14:paraId="017144AF" w14:textId="77777777">
            <w:pPr>
              <w:ind w:firstLine="400" w:firstLineChars="200"/>
              <w:rPr>
                <w:rFonts w:ascii="Times New Roman" w:hAnsi="Times New Roman" w:eastAsia="Times New Roman" w:cs="Times New Roman"/>
                <w:color w:val="000000"/>
                <w:sz w:val="20"/>
                <w:szCs w:val="20"/>
                <w:rPrChange w:author="Chandan Chandel" w:date="2024-07-26T17:19:00Z" w:id="324">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25">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C87A0C" w:rsidP="009B6A9B" w:rsidRDefault="00C87A0C" w14:paraId="71649B0E" w14:textId="77777777">
            <w:pPr>
              <w:ind w:firstLine="400" w:firstLineChars="200"/>
              <w:rPr>
                <w:rFonts w:ascii="Calibri" w:hAnsi="Calibri" w:eastAsia="Times New Roman" w:cs="Times New Roman"/>
                <w:color w:val="000000"/>
                <w:sz w:val="20"/>
                <w:szCs w:val="20"/>
                <w:rPrChange w:author="Chandan Chandel" w:date="2024-07-26T17:19:00Z" w:id="326">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27">
                  <w:rPr>
                    <w:rFonts w:ascii="Calibri" w:hAnsi="Calibri" w:eastAsia="Times New Roman" w:cs="Times New Roman"/>
                    <w:color w:val="000000"/>
                    <w:sz w:val="20"/>
                    <w:szCs w:val="20"/>
                    <w:highlight w:val="yellow"/>
                  </w:rPr>
                </w:rPrChange>
              </w:rPr>
              <w:t>10,00,000.00</w:t>
            </w:r>
          </w:p>
        </w:tc>
      </w:tr>
      <w:tr w:rsidRPr="00A600F1" w:rsidR="00C87A0C" w:rsidTr="009B6A9B" w14:paraId="54806AF4" w14:textId="77777777">
        <w:trPr>
          <w:trHeight w:val="235"/>
        </w:trPr>
        <w:tc>
          <w:tcPr>
            <w:tcW w:w="5160" w:type="dxa"/>
          </w:tcPr>
          <w:p w:rsidRPr="00A600F1" w:rsidR="00C87A0C" w:rsidP="009B6A9B" w:rsidRDefault="00C87A0C" w14:paraId="1C6F8D5F" w14:textId="77777777">
            <w:pPr>
              <w:ind w:firstLine="400" w:firstLineChars="200"/>
              <w:rPr>
                <w:rFonts w:ascii="Times New Roman" w:hAnsi="Times New Roman" w:eastAsia="Times New Roman" w:cs="Times New Roman"/>
                <w:color w:val="000000"/>
                <w:sz w:val="20"/>
                <w:szCs w:val="20"/>
                <w:rPrChange w:author="Chandan Chandel" w:date="2024-07-26T17:19:00Z" w:id="328">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29">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C87A0C" w:rsidP="009B6A9B" w:rsidRDefault="00C87A0C" w14:paraId="7E8F24B7" w14:textId="77777777">
            <w:pPr>
              <w:ind w:firstLine="400" w:firstLineChars="200"/>
              <w:rPr>
                <w:rFonts w:ascii="Calibri" w:hAnsi="Calibri" w:eastAsia="Times New Roman" w:cs="Times New Roman"/>
                <w:color w:val="000000"/>
                <w:sz w:val="20"/>
                <w:szCs w:val="20"/>
                <w:rPrChange w:author="Chandan Chandel" w:date="2024-07-26T17:19:00Z" w:id="330">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31">
                  <w:rPr>
                    <w:rFonts w:ascii="Calibri" w:hAnsi="Calibri" w:eastAsia="Times New Roman" w:cs="Times New Roman"/>
                    <w:color w:val="000000"/>
                    <w:sz w:val="20"/>
                    <w:szCs w:val="20"/>
                    <w:highlight w:val="yellow"/>
                  </w:rPr>
                </w:rPrChange>
              </w:rPr>
              <w:t>50,000.00</w:t>
            </w:r>
          </w:p>
        </w:tc>
      </w:tr>
      <w:tr w:rsidRPr="00A600F1" w:rsidR="00C87A0C" w:rsidTr="009B6A9B" w14:paraId="5749061B" w14:textId="77777777">
        <w:trPr>
          <w:trHeight w:val="235"/>
        </w:trPr>
        <w:tc>
          <w:tcPr>
            <w:tcW w:w="5160" w:type="dxa"/>
          </w:tcPr>
          <w:p w:rsidRPr="00A600F1" w:rsidR="00C87A0C" w:rsidP="00451B72" w:rsidRDefault="00C87A0C" w14:paraId="5D93F0D3" w14:textId="6E842738">
            <w:pPr>
              <w:ind w:firstLine="440" w:firstLineChars="200"/>
              <w:rPr>
                <w:rFonts w:ascii="Calibri" w:hAnsi="Calibri" w:eastAsia="Times New Roman" w:cs="Times New Roman"/>
                <w:color w:val="000000"/>
                <w:sz w:val="20"/>
                <w:szCs w:val="20"/>
              </w:rPr>
            </w:pPr>
            <w:r w:rsidRPr="00A600F1">
              <w:t>Sanctioned Loan Amount</w:t>
            </w:r>
          </w:p>
        </w:tc>
        <w:tc>
          <w:tcPr>
            <w:tcW w:w="1956" w:type="dxa"/>
          </w:tcPr>
          <w:p w:rsidRPr="00A600F1" w:rsidR="00C87A0C" w:rsidP="009B6A9B" w:rsidRDefault="0015033D" w14:paraId="0F8AB4DC" w14:textId="365DA6AB">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500000</w:t>
            </w:r>
          </w:p>
        </w:tc>
      </w:tr>
      <w:tr w:rsidRPr="00A600F1" w:rsidR="00451B72" w:rsidTr="009B6A9B" w14:paraId="22138D4B" w14:textId="77777777">
        <w:trPr>
          <w:trHeight w:val="235"/>
        </w:trPr>
        <w:tc>
          <w:tcPr>
            <w:tcW w:w="5160" w:type="dxa"/>
          </w:tcPr>
          <w:p w:rsidRPr="00A600F1" w:rsidR="00451B72" w:rsidP="009B6A9B" w:rsidRDefault="00451B72" w14:paraId="1296357C" w14:textId="3E4BE647">
            <w:pPr>
              <w:ind w:firstLine="440" w:firstLineChars="200"/>
            </w:pPr>
            <w:r w:rsidRPr="00A600F1">
              <w:t>ModifiedSanctionedLoanAmount</w:t>
            </w:r>
          </w:p>
        </w:tc>
        <w:tc>
          <w:tcPr>
            <w:tcW w:w="1956" w:type="dxa"/>
          </w:tcPr>
          <w:p w:rsidRPr="00A600F1" w:rsidR="00451B72" w:rsidP="009B6A9B" w:rsidRDefault="0015033D" w14:paraId="278E8867" w14:textId="02F8A8C2">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400000</w:t>
            </w:r>
          </w:p>
        </w:tc>
      </w:tr>
      <w:tr w:rsidRPr="00A600F1" w:rsidR="00C87A0C" w:rsidTr="009B6A9B" w14:paraId="7EBD5F72" w14:textId="77777777">
        <w:trPr>
          <w:trHeight w:val="235"/>
        </w:trPr>
        <w:tc>
          <w:tcPr>
            <w:tcW w:w="5160" w:type="dxa"/>
          </w:tcPr>
          <w:p w:rsidRPr="00A600F1" w:rsidR="00C87A0C" w:rsidP="009B6A9B" w:rsidRDefault="00C87A0C" w14:paraId="277C1DC4"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Outstanding Loan amount</w:t>
            </w:r>
          </w:p>
        </w:tc>
        <w:tc>
          <w:tcPr>
            <w:tcW w:w="1956" w:type="dxa"/>
          </w:tcPr>
          <w:p w:rsidRPr="00A600F1" w:rsidR="00C87A0C" w:rsidP="009B6A9B" w:rsidRDefault="0015033D" w14:paraId="5F8EA784" w14:textId="66AAA4FD">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450000</w:t>
            </w:r>
          </w:p>
        </w:tc>
      </w:tr>
      <w:tr w:rsidRPr="00A600F1" w:rsidR="00C87A0C" w:rsidTr="009B6A9B" w14:paraId="386C35ED" w14:textId="77777777">
        <w:trPr>
          <w:trHeight w:val="235"/>
        </w:trPr>
        <w:tc>
          <w:tcPr>
            <w:tcW w:w="5160" w:type="dxa"/>
          </w:tcPr>
          <w:p w:rsidRPr="00A600F1" w:rsidR="00C87A0C" w:rsidP="009B6A9B" w:rsidRDefault="00C87A0C" w14:paraId="4203993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C87A0C" w:rsidP="009B6A9B" w:rsidRDefault="00083668" w14:paraId="1F19B61D" w14:textId="7B2957FF">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w:t>
            </w:r>
            <w:r w:rsidRPr="00A600F1" w:rsidR="00C87A0C">
              <w:rPr>
                <w:rFonts w:ascii="Calibri" w:hAnsi="Calibri" w:eastAsia="Times New Roman" w:cs="Times New Roman"/>
                <w:color w:val="000000"/>
                <w:sz w:val="20"/>
                <w:szCs w:val="20"/>
              </w:rPr>
              <w:t>% over SBR</w:t>
            </w:r>
          </w:p>
        </w:tc>
      </w:tr>
      <w:tr w:rsidRPr="00A600F1" w:rsidR="00C87A0C" w:rsidTr="009B6A9B" w14:paraId="41FB35E6" w14:textId="77777777">
        <w:trPr>
          <w:trHeight w:val="235"/>
        </w:trPr>
        <w:tc>
          <w:tcPr>
            <w:tcW w:w="5160" w:type="dxa"/>
          </w:tcPr>
          <w:p w:rsidRPr="00A600F1" w:rsidR="00C87A0C" w:rsidP="009B6A9B" w:rsidRDefault="00C87A0C" w14:paraId="2A5D9233"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C87A0C" w:rsidP="009B6A9B" w:rsidRDefault="00C87A0C" w14:paraId="62BE84D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C87A0C" w:rsidTr="009B6A9B" w14:paraId="39F7EB19" w14:textId="77777777">
        <w:trPr>
          <w:trHeight w:val="235"/>
        </w:trPr>
        <w:tc>
          <w:tcPr>
            <w:tcW w:w="5160" w:type="dxa"/>
          </w:tcPr>
          <w:p w:rsidRPr="00A600F1" w:rsidR="00C87A0C" w:rsidP="009B6A9B" w:rsidRDefault="00C87A0C" w14:paraId="5D4F93D1"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C87A0C" w:rsidP="009B6A9B" w:rsidRDefault="00871F0A" w14:paraId="50E69BE8" w14:textId="759707F2">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w:t>
            </w:r>
            <w:r w:rsidRPr="00A600F1" w:rsidR="00C87A0C">
              <w:rPr>
                <w:rFonts w:ascii="Calibri" w:hAnsi="Calibri" w:eastAsia="Times New Roman" w:cs="Times New Roman"/>
                <w:color w:val="000000"/>
                <w:sz w:val="20"/>
                <w:szCs w:val="20"/>
              </w:rPr>
              <w:t>% of SBR</w:t>
            </w:r>
          </w:p>
        </w:tc>
      </w:tr>
      <w:tr w:rsidRPr="00A600F1" w:rsidR="00C87A0C" w:rsidTr="009B6A9B" w14:paraId="34C59FE2" w14:textId="77777777">
        <w:trPr>
          <w:trHeight w:val="235"/>
        </w:trPr>
        <w:tc>
          <w:tcPr>
            <w:tcW w:w="5160" w:type="dxa"/>
          </w:tcPr>
          <w:p w:rsidRPr="00A600F1" w:rsidR="00C87A0C" w:rsidP="009B6A9B" w:rsidRDefault="00C87A0C" w14:paraId="7702F36C"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C87A0C" w:rsidP="009B6A9B" w:rsidRDefault="0068246B" w14:paraId="4741722A" w14:textId="70A15F03">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18</w:t>
            </w:r>
            <w:r w:rsidRPr="00A600F1" w:rsidR="00C87A0C">
              <w:rPr>
                <w:rFonts w:ascii="Calibri" w:hAnsi="Calibri" w:eastAsia="Times New Roman" w:cs="Times New Roman"/>
                <w:color w:val="000000"/>
                <w:sz w:val="20"/>
                <w:szCs w:val="20"/>
              </w:rPr>
              <w:t>-</w:t>
            </w:r>
            <w:r w:rsidRPr="00A600F1">
              <w:rPr>
                <w:rFonts w:ascii="Calibri" w:hAnsi="Calibri" w:eastAsia="Times New Roman" w:cs="Times New Roman"/>
                <w:color w:val="000000"/>
                <w:sz w:val="20"/>
                <w:szCs w:val="20"/>
              </w:rPr>
              <w:t>May-2022</w:t>
            </w:r>
          </w:p>
        </w:tc>
      </w:tr>
      <w:tr w:rsidRPr="00A600F1" w:rsidR="00C87A0C" w:rsidTr="009B6A9B" w14:paraId="3635BC82" w14:textId="77777777">
        <w:trPr>
          <w:trHeight w:val="235"/>
        </w:trPr>
        <w:tc>
          <w:tcPr>
            <w:tcW w:w="5160" w:type="dxa"/>
          </w:tcPr>
          <w:p w:rsidRPr="00A600F1" w:rsidR="00C87A0C" w:rsidP="009B6A9B" w:rsidRDefault="00C87A0C" w14:paraId="1C9366CA"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Current system Date</w:t>
            </w:r>
          </w:p>
        </w:tc>
        <w:tc>
          <w:tcPr>
            <w:tcW w:w="1956" w:type="dxa"/>
          </w:tcPr>
          <w:p w:rsidRPr="00A600F1" w:rsidR="00C87A0C" w:rsidP="009B6A9B" w:rsidRDefault="00F849A7" w14:paraId="5DDB0403" w14:textId="203F707E">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22-April-2025</w:t>
            </w:r>
          </w:p>
        </w:tc>
      </w:tr>
    </w:tbl>
    <w:p w:rsidRPr="00A600F1" w:rsidR="00451B72" w:rsidP="00C87A0C" w:rsidRDefault="00451B72" w14:paraId="25AEE90B" w14:textId="77777777"/>
    <w:p w:rsidRPr="00A600F1" w:rsidR="00C87A0C" w:rsidP="00C87A0C" w:rsidRDefault="00C87A0C" w14:paraId="468DA3C3" w14:textId="015B4691">
      <w:r w:rsidRPr="00A600F1">
        <w:br w:type="textWrapping" w:clear="all"/>
      </w:r>
    </w:p>
    <w:p w:rsidRPr="00A600F1" w:rsidR="00C87A0C" w:rsidP="00C87A0C" w:rsidRDefault="00C87A0C" w14:paraId="42D05631" w14:textId="77777777">
      <w:pPr>
        <w:jc w:val="both"/>
      </w:pPr>
      <w:r w:rsidRPr="00A600F1">
        <w:t xml:space="preserve">MLI uploads and approves the update input file on SURGE system in Portfolio having status as </w:t>
      </w:r>
      <w:r w:rsidRPr="00A600F1">
        <w:rPr>
          <w:rFonts w:eastAsia="Times New Roman" w:cs="Times New Roman"/>
          <w:color w:val="000000"/>
          <w:sz w:val="20"/>
          <w:szCs w:val="20"/>
        </w:rPr>
        <w:t xml:space="preserve">Currency Period (either 1 or 2 or 3 or 4). </w:t>
      </w:r>
    </w:p>
    <w:p w:rsidRPr="00A600F1" w:rsidR="00C87A0C" w:rsidP="00C87A0C" w:rsidRDefault="00B82F73" w14:paraId="4D877449" w14:textId="716CD9B4">
      <w:pPr>
        <w:jc w:val="both"/>
      </w:pPr>
      <w:r w:rsidRPr="00A600F1">
        <w:rPr>
          <w:b/>
        </w:rPr>
        <w:t>Ex. Portfolio currency period 3</w:t>
      </w:r>
      <w:r w:rsidRPr="00A600F1" w:rsidR="00C87A0C">
        <w:rPr>
          <w:b/>
        </w:rPr>
        <w:t xml:space="preserve"> is in </w:t>
      </w:r>
      <w:r w:rsidRPr="00A600F1" w:rsidR="009621DC">
        <w:rPr>
          <w:b/>
        </w:rPr>
        <w:t>2025-2026</w:t>
      </w:r>
      <w:r w:rsidRPr="00A600F1" w:rsidR="00C87A0C">
        <w:t xml:space="preserve">. </w:t>
      </w:r>
    </w:p>
    <w:p w:rsidRPr="00A600F1" w:rsidR="00C87A0C" w:rsidP="00C87A0C" w:rsidRDefault="00C87A0C" w14:paraId="6084F03B" w14:textId="77777777">
      <w:r w:rsidRPr="00A600F1">
        <w:t>Thus, in case of this scenario, Guarantee Fee calculation for quarterly  will be based on Sanctioned Loan Amount/ ModifiedSanctionedLoanAmount  and Guarantee Fee calculation for yearly will be based on   Outstanding Loan amount .</w:t>
      </w:r>
    </w:p>
    <w:p w:rsidRPr="00A600F1" w:rsidR="00C87A0C" w:rsidP="00C87A0C" w:rsidRDefault="00C87A0C" w14:paraId="6700EDDC" w14:textId="57B2F562">
      <w:r w:rsidRPr="00A600F1">
        <w:t xml:space="preserve">For </w:t>
      </w:r>
      <w:r w:rsidRPr="00A600F1" w:rsidR="009B6A9B">
        <w:t xml:space="preserve">left days </w:t>
      </w:r>
      <w:r w:rsidRPr="00A600F1" w:rsidR="00A602E2">
        <w:t>3</w:t>
      </w:r>
      <w:r w:rsidRPr="00A600F1" w:rsidR="0068246B">
        <w:t>1</w:t>
      </w:r>
      <w:r w:rsidRPr="00A600F1" w:rsidR="009B6A9B">
        <w:t>8</w:t>
      </w:r>
      <w:r w:rsidRPr="00A600F1" w:rsidR="0068246B">
        <w:t xml:space="preserve"> days since 18-May</w:t>
      </w:r>
      <w:r w:rsidRPr="00A600F1">
        <w:t>-</w:t>
      </w:r>
      <w:r w:rsidRPr="00A600F1" w:rsidR="0068246B">
        <w:t>2022</w:t>
      </w:r>
      <w:r w:rsidRPr="00A600F1" w:rsidR="00BD6669">
        <w:t xml:space="preserve"> till 31-March-2023</w:t>
      </w:r>
      <w:r w:rsidRPr="00A600F1">
        <w:t xml:space="preserve"> (inclusive of end day). </w:t>
      </w:r>
    </w:p>
    <w:p w:rsidRPr="00A600F1" w:rsidR="00C87A0C" w:rsidP="00C87A0C" w:rsidRDefault="00C87A0C" w14:paraId="29B1F660" w14:textId="77777777">
      <w:pPr>
        <w:rPr>
          <w:b/>
        </w:rPr>
      </w:pPr>
      <w:r w:rsidRPr="00A600F1">
        <w:rPr>
          <w:b/>
        </w:rPr>
        <w:t>Quarterly + Yearly billing/ CG fees will be calculate.</w:t>
      </w:r>
    </w:p>
    <w:p w:rsidRPr="00A600F1" w:rsidR="00C87A0C" w:rsidP="00C87A0C" w:rsidRDefault="00C87A0C" w14:paraId="2B459878" w14:textId="78A523AA">
      <w:pPr>
        <w:rPr>
          <w:rFonts w:ascii="Calibri" w:hAnsi="Calibri" w:eastAsia="Times New Roman" w:cs="Calibri"/>
          <w:color w:val="000000"/>
          <w:lang w:val="en-IN" w:eastAsia="en-IN"/>
        </w:rPr>
      </w:pPr>
      <w:r w:rsidRPr="00A600F1">
        <w:t xml:space="preserve">Guarantee Fee on SBR(For quarterly bill) = </w:t>
      </w:r>
      <w:r w:rsidRPr="00A600F1" w:rsidR="000650FD">
        <w:t>400000</w:t>
      </w:r>
      <w:r w:rsidRPr="00A600F1">
        <w:t>* (1%/365)*31</w:t>
      </w:r>
      <w:r w:rsidRPr="00A600F1" w:rsidR="000650FD">
        <w:t>8</w:t>
      </w:r>
      <w:r w:rsidRPr="00A600F1">
        <w:t xml:space="preserve"> = </w:t>
      </w:r>
      <w:r w:rsidRPr="00A600F1" w:rsidR="000650FD">
        <w:t>3484.93</w:t>
      </w:r>
      <w:r w:rsidRPr="00A600F1">
        <w:t>/-</w:t>
      </w:r>
    </w:p>
    <w:p w:rsidRPr="00A600F1" w:rsidR="00C87A0C" w:rsidP="00C87A0C" w:rsidRDefault="00C87A0C" w14:paraId="27F6F409" w14:textId="7CFF3F01">
      <w:r w:rsidRPr="00A600F1">
        <w:t xml:space="preserve">Guarantee Fee on SBR(For Yearly bill) = </w:t>
      </w:r>
      <w:r w:rsidRPr="00A600F1" w:rsidR="000650FD">
        <w:t>450000</w:t>
      </w:r>
      <w:r w:rsidRPr="00A600F1">
        <w:t xml:space="preserve"> * 1%</w:t>
      </w:r>
      <w:r w:rsidRPr="00A600F1" w:rsidR="000650FD">
        <w:t>*3</w:t>
      </w:r>
      <w:r w:rsidRPr="00A600F1">
        <w:t>=</w:t>
      </w:r>
      <w:r w:rsidRPr="00A600F1" w:rsidR="00E32846">
        <w:t xml:space="preserve"> 1</w:t>
      </w:r>
      <w:r w:rsidRPr="00A600F1" w:rsidR="000650FD">
        <w:t>350</w:t>
      </w:r>
      <w:r w:rsidRPr="00A600F1">
        <w:t>0</w:t>
      </w:r>
      <w:r w:rsidRPr="00A600F1" w:rsidR="000650FD">
        <w:t>.00</w:t>
      </w:r>
      <w:r w:rsidRPr="00A600F1">
        <w:t>/-</w:t>
      </w:r>
    </w:p>
    <w:p w:rsidRPr="00A600F1" w:rsidR="00170207" w:rsidP="00170207" w:rsidRDefault="00C87A0C" w14:paraId="0BFFB42D" w14:textId="07FF1D65">
      <w:pPr>
        <w:spacing w:after="0" w:line="240" w:lineRule="auto"/>
        <w:rPr>
          <w:rFonts w:ascii="Calibri" w:hAnsi="Calibri" w:eastAsia="Times New Roman" w:cs="Calibri"/>
          <w:color w:val="000000"/>
          <w:lang w:val="en-IN" w:eastAsia="en-IN"/>
        </w:rPr>
      </w:pPr>
      <w:r w:rsidRPr="00A600F1">
        <w:t>Total Guarantee Fee on SBR</w:t>
      </w:r>
      <w:r w:rsidRPr="00A600F1">
        <w:rPr>
          <w:rFonts w:ascii="Calibri" w:hAnsi="Calibri" w:eastAsia="Times New Roman" w:cs="Calibri"/>
          <w:color w:val="000000"/>
          <w:lang w:val="en-IN" w:eastAsia="en-IN"/>
        </w:rPr>
        <w:t xml:space="preserve"> =</w:t>
      </w:r>
      <w:r w:rsidRPr="00A600F1">
        <w:t xml:space="preserve">  </w:t>
      </w:r>
      <w:r w:rsidRPr="00A600F1" w:rsidR="006A6316">
        <w:rPr>
          <w:rFonts w:ascii="Calibri" w:hAnsi="Calibri" w:eastAsia="Times New Roman" w:cs="Calibri"/>
          <w:color w:val="000000"/>
          <w:lang w:val="en-IN" w:eastAsia="en-IN"/>
        </w:rPr>
        <w:t>3484.93</w:t>
      </w:r>
      <w:r w:rsidRPr="00A600F1">
        <w:rPr>
          <w:rFonts w:ascii="Calibri" w:hAnsi="Calibri" w:eastAsia="Times New Roman" w:cs="Calibri"/>
          <w:color w:val="000000"/>
          <w:lang w:val="en-IN" w:eastAsia="en-IN"/>
        </w:rPr>
        <w:t xml:space="preserve"> +</w:t>
      </w:r>
      <w:r w:rsidRPr="00A600F1" w:rsidR="00E32846">
        <w:rPr>
          <w:rFonts w:ascii="Calibri" w:hAnsi="Calibri" w:eastAsia="Times New Roman" w:cs="Calibri"/>
          <w:color w:val="000000"/>
          <w:lang w:val="en-IN" w:eastAsia="en-IN"/>
        </w:rPr>
        <w:t xml:space="preserve"> 1</w:t>
      </w:r>
      <w:r w:rsidRPr="00A600F1" w:rsidR="006A6316">
        <w:rPr>
          <w:rFonts w:ascii="Calibri" w:hAnsi="Calibri" w:eastAsia="Times New Roman" w:cs="Calibri"/>
          <w:color w:val="000000"/>
          <w:lang w:val="en-IN" w:eastAsia="en-IN"/>
        </w:rPr>
        <w:t>3500.00</w:t>
      </w:r>
      <w:r w:rsidRPr="00A600F1">
        <w:rPr>
          <w:rFonts w:ascii="Calibri" w:hAnsi="Calibri" w:eastAsia="Times New Roman" w:cs="Calibri"/>
          <w:color w:val="000000"/>
          <w:lang w:val="en-IN" w:eastAsia="en-IN"/>
        </w:rPr>
        <w:t xml:space="preserve">=  </w:t>
      </w:r>
      <w:r w:rsidRPr="00A600F1" w:rsidR="006A6316">
        <w:rPr>
          <w:rFonts w:ascii="Calibri" w:hAnsi="Calibri" w:eastAsia="Times New Roman" w:cs="Calibri"/>
          <w:color w:val="000000"/>
          <w:lang w:val="en-IN" w:eastAsia="en-IN"/>
        </w:rPr>
        <w:t>16984.93</w:t>
      </w:r>
      <w:r w:rsidRPr="00A600F1">
        <w:rPr>
          <w:rFonts w:ascii="Calibri" w:hAnsi="Calibri" w:eastAsia="Times New Roman" w:cs="Calibri"/>
          <w:color w:val="000000"/>
          <w:lang w:val="en-IN" w:eastAsia="en-IN"/>
        </w:rPr>
        <w:t>/-</w:t>
      </w:r>
    </w:p>
    <w:p w:rsidRPr="00A600F1" w:rsidR="00170207" w:rsidP="00170207" w:rsidRDefault="00170207" w14:paraId="4085BCF8" w14:textId="77777777">
      <w:pPr>
        <w:spacing w:after="0" w:line="240" w:lineRule="auto"/>
        <w:rPr>
          <w:rFonts w:ascii="Calibri" w:hAnsi="Calibri" w:eastAsia="Times New Roman" w:cs="Calibri"/>
          <w:color w:val="000000"/>
          <w:lang w:val="en-IN" w:eastAsia="en-IN"/>
        </w:rPr>
      </w:pPr>
    </w:p>
    <w:p w:rsidRPr="00A600F1" w:rsidR="00170207" w:rsidP="00170207" w:rsidRDefault="00170207" w14:paraId="6BAFCDE1" w14:textId="0A4C5D65">
      <w:r w:rsidRPr="00A600F1">
        <w:t xml:space="preserve">Guarantee Fee for all Premiums = </w:t>
      </w:r>
      <w:r w:rsidRPr="00A600F1" w:rsidR="006A6316">
        <w:rPr>
          <w:rFonts w:ascii="Calibri" w:hAnsi="Calibri" w:eastAsia="Times New Roman" w:cs="Calibri"/>
          <w:color w:val="000000"/>
          <w:lang w:val="en-IN" w:eastAsia="en-IN"/>
        </w:rPr>
        <w:t>16984.93*10%= 1698.49</w:t>
      </w:r>
      <w:r w:rsidRPr="00A600F1">
        <w:t>/-</w:t>
      </w:r>
    </w:p>
    <w:p w:rsidRPr="00A600F1" w:rsidR="00170207" w:rsidP="00170207" w:rsidRDefault="00170207" w14:paraId="527A1F08" w14:textId="620DDE39">
      <w:r w:rsidRPr="00A600F1">
        <w:t>Total CG Fees =</w:t>
      </w:r>
      <w:r w:rsidRPr="00A600F1" w:rsidR="00FD60D7">
        <w:rPr>
          <w:rFonts w:ascii="Calibri" w:hAnsi="Calibri" w:eastAsia="Times New Roman" w:cs="Calibri"/>
          <w:color w:val="000000"/>
          <w:lang w:val="en-IN" w:eastAsia="en-IN"/>
        </w:rPr>
        <w:t>16984.93</w:t>
      </w:r>
      <w:r w:rsidRPr="00A600F1">
        <w:rPr>
          <w:rFonts w:ascii="Calibri" w:hAnsi="Calibri" w:eastAsia="Times New Roman" w:cs="Calibri"/>
          <w:color w:val="000000"/>
          <w:lang w:val="en-IN" w:eastAsia="en-IN"/>
        </w:rPr>
        <w:t xml:space="preserve"> + </w:t>
      </w:r>
      <w:r w:rsidRPr="00A600F1" w:rsidR="00FD60D7">
        <w:rPr>
          <w:rFonts w:ascii="Calibri" w:hAnsi="Calibri" w:eastAsia="Times New Roman" w:cs="Calibri"/>
          <w:color w:val="000000"/>
          <w:lang w:val="en-IN" w:eastAsia="en-IN"/>
        </w:rPr>
        <w:t>1698.49</w:t>
      </w:r>
      <w:r w:rsidRPr="00A600F1">
        <w:rPr>
          <w:rFonts w:ascii="Calibri" w:hAnsi="Calibri" w:eastAsia="Times New Roman" w:cs="Calibri"/>
          <w:color w:val="000000"/>
          <w:lang w:val="en-IN" w:eastAsia="en-IN"/>
        </w:rPr>
        <w:t xml:space="preserve">= </w:t>
      </w:r>
      <w:r w:rsidRPr="00A600F1" w:rsidR="00FD60D7">
        <w:rPr>
          <w:rFonts w:ascii="Calibri" w:hAnsi="Calibri" w:eastAsia="Times New Roman" w:cs="Calibri"/>
          <w:color w:val="000000"/>
          <w:lang w:val="en-IN" w:eastAsia="en-IN"/>
        </w:rPr>
        <w:t>18683.42</w:t>
      </w:r>
      <w:r w:rsidRPr="00A600F1">
        <w:rPr>
          <w:rFonts w:ascii="Calibri" w:hAnsi="Calibri" w:eastAsia="Times New Roman" w:cs="Calibri"/>
          <w:color w:val="000000"/>
          <w:lang w:val="en-IN" w:eastAsia="en-IN"/>
        </w:rPr>
        <w:t>/-</w:t>
      </w:r>
    </w:p>
    <w:p w:rsidRPr="00A600F1" w:rsidR="001263FA" w:rsidP="00C87A0C" w:rsidRDefault="00C87A0C" w14:paraId="38CF5F34" w14:textId="2C34DD54">
      <w:pPr>
        <w:jc w:val="both"/>
      </w:pPr>
      <w:r w:rsidRPr="00A600F1">
        <w:t>Which equals to INR</w:t>
      </w:r>
      <w:r w:rsidRPr="00A600F1" w:rsidR="00D560D5">
        <w:t xml:space="preserve"> 18683.42</w:t>
      </w:r>
      <w:r w:rsidRPr="00A600F1">
        <w:t xml:space="preserve"> /-</w:t>
      </w:r>
    </w:p>
    <w:p w:rsidRPr="00A600F1" w:rsidR="007F0054" w:rsidP="00C87A0C" w:rsidRDefault="007F0054" w14:paraId="12E8241B" w14:textId="488C0129">
      <w:pPr>
        <w:jc w:val="both"/>
      </w:pPr>
    </w:p>
    <w:p w:rsidRPr="00A600F1" w:rsidR="0037633A" w:rsidP="0037633A" w:rsidRDefault="0037633A" w14:paraId="46EF8E07" w14:textId="648D8392">
      <w:pPr>
        <w:rPr>
          <w:b/>
          <w:u w:val="single"/>
        </w:rPr>
      </w:pPr>
      <w:r w:rsidRPr="00A600F1">
        <w:rPr>
          <w:b/>
          <w:u w:val="single"/>
        </w:rPr>
        <w:t xml:space="preserve">Scenario 7: Billing for Portfolio in ‘Currency Period’ (either 1 or 2 or 3 or 4 ) </w:t>
      </w:r>
      <w:r w:rsidRPr="00A600F1" w:rsidR="008F15F8">
        <w:rPr>
          <w:b/>
          <w:u w:val="single"/>
        </w:rPr>
        <w:t>AND For Loan Type ‘2</w:t>
      </w:r>
      <w:r w:rsidRPr="00A600F1">
        <w:rPr>
          <w:b/>
          <w:u w:val="single"/>
        </w:rPr>
        <w:t>’</w:t>
      </w:r>
      <w:r w:rsidRPr="00A600F1" w:rsidR="008F15F8">
        <w:rPr>
          <w:b/>
          <w:u w:val="single"/>
        </w:rPr>
        <w:t xml:space="preserve"> or ‘3’ or ‘4’</w:t>
      </w:r>
      <w:r w:rsidRPr="00A600F1">
        <w:rPr>
          <w:b/>
          <w:u w:val="single"/>
        </w:rPr>
        <w:t xml:space="preserve"> AND First dibusrmnet date is in Base Period (either Q1 or Q2 or Q3 or Q4). So system will calculated </w:t>
      </w:r>
      <w:r w:rsidRPr="00A600F1">
        <w:rPr>
          <w:b/>
          <w:u w:val="single"/>
          <w:rPrChange w:author="Chandan Chandel" w:date="2024-07-26T17:19:00Z" w:id="332">
            <w:rPr>
              <w:b/>
              <w:highlight w:val="yellow"/>
              <w:u w:val="single"/>
            </w:rPr>
          </w:rPrChange>
        </w:rPr>
        <w:t>Quarterly + Yearly billing.</w:t>
      </w:r>
    </w:p>
    <w:p w:rsidRPr="00A600F1" w:rsidR="0037633A" w:rsidP="0037633A" w:rsidRDefault="0037633A" w14:paraId="6F28738A" w14:textId="77777777">
      <w:pPr>
        <w:rPr>
          <w:b/>
          <w:u w:val="single"/>
        </w:rPr>
      </w:pPr>
      <w:r w:rsidRPr="00A600F1">
        <w:rPr>
          <w:b/>
          <w:noProof/>
          <w:u w:val="single"/>
          <w:lang w:val="en-IN" w:eastAsia="en-IN"/>
        </w:rPr>
        <mc:AlternateContent>
          <mc:Choice Requires="wps">
            <w:drawing>
              <wp:anchor distT="0" distB="0" distL="114300" distR="114300" simplePos="0" relativeHeight="251658247" behindDoc="0" locked="0" layoutInCell="1" allowOverlap="1" wp14:anchorId="1C6AFC29" wp14:editId="4F586EEF">
                <wp:simplePos x="0" y="0"/>
                <wp:positionH relativeFrom="column">
                  <wp:posOffset>-212651</wp:posOffset>
                </wp:positionH>
                <wp:positionV relativeFrom="paragraph">
                  <wp:posOffset>90864</wp:posOffset>
                </wp:positionV>
                <wp:extent cx="6188149" cy="1945758"/>
                <wp:effectExtent l="0" t="0" r="22225" b="16510"/>
                <wp:wrapNone/>
                <wp:docPr id="21"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3754AE97">
              <v:rect id="Rectangle 28" style="position:absolute;margin-left:-16.75pt;margin-top:7.15pt;width:487.25pt;height:153.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447B6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"/>
            </w:pict>
          </mc:Fallback>
        </mc:AlternateContent>
      </w:r>
    </w:p>
    <w:p w:rsidRPr="00A600F1" w:rsidR="0037633A" w:rsidP="004C0D8E" w:rsidRDefault="0037633A" w14:paraId="7DE55C88" w14:textId="77777777">
      <w:pPr>
        <w:pStyle w:val="NoSpacing"/>
        <w:numPr>
          <w:ilvl w:val="0"/>
          <w:numId w:val="15"/>
        </w:numPr>
      </w:pPr>
      <w:r w:rsidRPr="00A600F1">
        <w:t>Guarantee Fee on SBR(For quarterly bill) = [Sanctioned Loan Amount * ((Annual Guarantee Fee in Percent) / No. of Days in FY) * (No. of Days Left till end of FY since date of First Disbursement)]</w:t>
      </w:r>
    </w:p>
    <w:p w:rsidRPr="00A600F1" w:rsidR="0037633A" w:rsidP="004C0D8E" w:rsidRDefault="0037633A" w14:paraId="631BC0B8" w14:textId="77777777">
      <w:pPr>
        <w:pStyle w:val="NoSpacing"/>
        <w:numPr>
          <w:ilvl w:val="0"/>
          <w:numId w:val="15"/>
        </w:numPr>
      </w:pPr>
      <w:r w:rsidRPr="00A600F1">
        <w:t>Guarantee Fee on SBR(For Yearly bill) = [Outstanding Loan Amount * ((Annual Guarantee Fee in Percent) * No. of left Years]</w:t>
      </w:r>
    </w:p>
    <w:p w:rsidRPr="00A600F1" w:rsidR="0037633A" w:rsidP="004C0D8E" w:rsidRDefault="0037633A" w14:paraId="3ABD41AA" w14:textId="77777777">
      <w:pPr>
        <w:pStyle w:val="NoSpacing"/>
        <w:numPr>
          <w:ilvl w:val="0"/>
          <w:numId w:val="15"/>
        </w:numPr>
      </w:pPr>
      <w:r w:rsidRPr="00A600F1">
        <w:t>Total Guarantee Fee on SBR= Guarantee Fee SBR (For quarterly bill+ Guarantee Fee on SBR(For Yearly bill)</w:t>
      </w:r>
    </w:p>
    <w:p w:rsidRPr="00A600F1" w:rsidR="0037633A" w:rsidP="004C0D8E" w:rsidRDefault="0037633A" w14:paraId="098CE30A" w14:textId="77777777">
      <w:pPr>
        <w:pStyle w:val="NoSpacing"/>
        <w:numPr>
          <w:ilvl w:val="0"/>
          <w:numId w:val="15"/>
        </w:numPr>
      </w:pPr>
      <w:r w:rsidRPr="00A600F1">
        <w:t>Guarantee Fee for all Premiums = [(Risk Premium – CG Rating + Risk Premium – NPA + Risk Premium – Claim)] * Total Guarantee Fee on SBR</w:t>
      </w:r>
    </w:p>
    <w:p w:rsidRPr="00A600F1" w:rsidR="0037633A" w:rsidP="004C0D8E" w:rsidRDefault="0037633A" w14:paraId="7CEEA6A9" w14:textId="77777777">
      <w:pPr>
        <w:pStyle w:val="NoSpacing"/>
        <w:numPr>
          <w:ilvl w:val="0"/>
          <w:numId w:val="15"/>
        </w:numPr>
      </w:pPr>
      <w:r w:rsidRPr="00A600F1">
        <w:t>Total CG Fees = Total Guarantee Fee on SBR+ Guarantee Fee for all Premiums</w:t>
      </w:r>
    </w:p>
    <w:p w:rsidRPr="00A600F1" w:rsidR="0037633A" w:rsidP="0037633A" w:rsidRDefault="0037633A" w14:paraId="6A7C8BCA" w14:textId="77777777">
      <w:pPr>
        <w:pStyle w:val="NoSpacing"/>
        <w:ind w:left="720"/>
        <w:rPr>
          <w:sz w:val="20"/>
        </w:rPr>
      </w:pPr>
    </w:p>
    <w:p w:rsidRPr="00A600F1" w:rsidR="0037633A" w:rsidP="0037633A" w:rsidRDefault="0037633A" w14:paraId="470BC1E3" w14:textId="77777777">
      <w:pPr>
        <w:rPr>
          <w:b/>
          <w:u w:val="single"/>
        </w:rPr>
      </w:pPr>
    </w:p>
    <w:p w:rsidRPr="00A600F1" w:rsidR="0037633A" w:rsidP="0037633A" w:rsidRDefault="0037633A" w14:paraId="291A04D2"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A600F1" w:rsidR="0037633A" w:rsidTr="002A6860" w14:paraId="5C29DDE0" w14:textId="77777777">
        <w:trPr>
          <w:trHeight w:val="235"/>
        </w:trPr>
        <w:tc>
          <w:tcPr>
            <w:tcW w:w="5160" w:type="dxa"/>
            <w:noWrap/>
            <w:hideMark/>
          </w:tcPr>
          <w:p w:rsidRPr="00A600F1" w:rsidR="0037633A" w:rsidP="002A6860" w:rsidRDefault="0037633A" w14:paraId="6637C095"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37633A" w:rsidP="002A6860" w:rsidRDefault="0037633A" w14:paraId="03E3FB3C" w14:textId="77777777">
            <w:pPr>
              <w:rPr>
                <w:rFonts w:ascii="Calibri" w:hAnsi="Calibri" w:eastAsia="Times New Roman" w:cs="Times New Roman"/>
                <w:b/>
                <w:color w:val="000000"/>
                <w:sz w:val="20"/>
                <w:szCs w:val="20"/>
              </w:rPr>
            </w:pPr>
          </w:p>
        </w:tc>
      </w:tr>
      <w:tr w:rsidRPr="00A600F1" w:rsidR="0037633A" w:rsidTr="002A6860" w14:paraId="125D467B" w14:textId="77777777">
        <w:trPr>
          <w:trHeight w:val="235"/>
        </w:trPr>
        <w:tc>
          <w:tcPr>
            <w:tcW w:w="5160" w:type="dxa"/>
            <w:hideMark/>
          </w:tcPr>
          <w:p w:rsidRPr="00A600F1" w:rsidR="0037633A" w:rsidP="002A6860" w:rsidRDefault="0037633A" w14:paraId="4D31B33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37633A" w:rsidP="002A6860" w:rsidRDefault="0037633A" w14:paraId="06B6155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37633A" w:rsidTr="002A6860" w14:paraId="1BE8CA24" w14:textId="77777777">
        <w:trPr>
          <w:trHeight w:val="235"/>
        </w:trPr>
        <w:tc>
          <w:tcPr>
            <w:tcW w:w="5160" w:type="dxa"/>
          </w:tcPr>
          <w:p w:rsidRPr="00A600F1" w:rsidR="0037633A" w:rsidP="002A6860" w:rsidRDefault="0037633A" w14:paraId="1F65A60A" w14:textId="77777777">
            <w:pPr>
              <w:ind w:firstLine="400" w:firstLineChars="200"/>
              <w:rPr>
                <w:rFonts w:ascii="Times New Roman" w:hAnsi="Times New Roman" w:eastAsia="Times New Roman" w:cs="Times New Roman"/>
                <w:color w:val="000000"/>
                <w:sz w:val="20"/>
                <w:szCs w:val="20"/>
                <w:rPrChange w:author="Chandan Chandel" w:date="2024-07-26T17:19:00Z" w:id="333">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34">
                  <w:rPr>
                    <w:rFonts w:ascii="Calibri" w:hAnsi="Calibri" w:eastAsia="Times New Roman" w:cs="Times New Roman"/>
                    <w:color w:val="000000"/>
                    <w:sz w:val="20"/>
                    <w:szCs w:val="20"/>
                    <w:highlight w:val="yellow"/>
                  </w:rPr>
                </w:rPrChange>
              </w:rPr>
              <w:t>Maximum Limit to Guarantee Issuance Allowed (INR)</w:t>
            </w:r>
          </w:p>
        </w:tc>
        <w:tc>
          <w:tcPr>
            <w:tcW w:w="1956" w:type="dxa"/>
          </w:tcPr>
          <w:p w:rsidRPr="00A600F1" w:rsidR="0037633A" w:rsidP="002A6860" w:rsidRDefault="0037633A" w14:paraId="199FA0CE" w14:textId="77777777">
            <w:pPr>
              <w:ind w:firstLine="400" w:firstLineChars="200"/>
              <w:rPr>
                <w:rFonts w:ascii="Calibri" w:hAnsi="Calibri" w:eastAsia="Times New Roman" w:cs="Times New Roman"/>
                <w:color w:val="000000"/>
                <w:sz w:val="20"/>
                <w:szCs w:val="20"/>
                <w:rPrChange w:author="Chandan Chandel" w:date="2024-07-26T17:19:00Z" w:id="335">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36">
                  <w:rPr>
                    <w:rFonts w:ascii="Calibri" w:hAnsi="Calibri" w:eastAsia="Times New Roman" w:cs="Times New Roman"/>
                    <w:color w:val="000000"/>
                    <w:sz w:val="20"/>
                    <w:szCs w:val="20"/>
                    <w:highlight w:val="yellow"/>
                  </w:rPr>
                </w:rPrChange>
              </w:rPr>
              <w:t>10,00,000.00</w:t>
            </w:r>
          </w:p>
        </w:tc>
      </w:tr>
      <w:tr w:rsidRPr="00A600F1" w:rsidR="0037633A" w:rsidTr="002A6860" w14:paraId="7DC2D7A4" w14:textId="77777777">
        <w:trPr>
          <w:trHeight w:val="235"/>
        </w:trPr>
        <w:tc>
          <w:tcPr>
            <w:tcW w:w="5160" w:type="dxa"/>
          </w:tcPr>
          <w:p w:rsidRPr="00A600F1" w:rsidR="0037633A" w:rsidP="002A6860" w:rsidRDefault="0037633A" w14:paraId="4C9F8F9C" w14:textId="77777777">
            <w:pPr>
              <w:ind w:firstLine="400" w:firstLineChars="200"/>
              <w:rPr>
                <w:rFonts w:ascii="Times New Roman" w:hAnsi="Times New Roman" w:eastAsia="Times New Roman" w:cs="Times New Roman"/>
                <w:color w:val="000000"/>
                <w:sz w:val="20"/>
                <w:szCs w:val="20"/>
                <w:rPrChange w:author="Chandan Chandel" w:date="2024-07-26T17:19:00Z" w:id="337">
                  <w:rPr>
                    <w:rFonts w:ascii="Times New Roman" w:hAnsi="Times New Roman"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38">
                  <w:rPr>
                    <w:rFonts w:ascii="Calibri" w:hAnsi="Calibri" w:eastAsia="Times New Roman" w:cs="Times New Roman"/>
                    <w:color w:val="000000"/>
                    <w:sz w:val="20"/>
                    <w:szCs w:val="20"/>
                    <w:highlight w:val="yellow"/>
                  </w:rPr>
                </w:rPrChange>
              </w:rPr>
              <w:t>Minimum Limit to Guarantee Issuance Allowed (INR)</w:t>
            </w:r>
          </w:p>
        </w:tc>
        <w:tc>
          <w:tcPr>
            <w:tcW w:w="1956" w:type="dxa"/>
          </w:tcPr>
          <w:p w:rsidRPr="00A600F1" w:rsidR="0037633A" w:rsidP="002A6860" w:rsidRDefault="0037633A" w14:paraId="205526EB" w14:textId="77777777">
            <w:pPr>
              <w:ind w:firstLine="400" w:firstLineChars="200"/>
              <w:rPr>
                <w:rFonts w:ascii="Calibri" w:hAnsi="Calibri" w:eastAsia="Times New Roman" w:cs="Times New Roman"/>
                <w:color w:val="000000"/>
                <w:sz w:val="20"/>
                <w:szCs w:val="20"/>
                <w:rPrChange w:author="Chandan Chandel" w:date="2024-07-26T17:19:00Z" w:id="339">
                  <w:rPr>
                    <w:rFonts w:ascii="Calibri" w:hAnsi="Calibri" w:eastAsia="Times New Roman" w:cs="Times New Roman"/>
                    <w:color w:val="000000"/>
                    <w:sz w:val="20"/>
                    <w:szCs w:val="20"/>
                    <w:highlight w:val="yellow"/>
                  </w:rPr>
                </w:rPrChange>
              </w:rPr>
            </w:pPr>
            <w:r w:rsidRPr="00A600F1">
              <w:rPr>
                <w:rFonts w:ascii="Calibri" w:hAnsi="Calibri" w:eastAsia="Times New Roman" w:cs="Times New Roman"/>
                <w:color w:val="000000"/>
                <w:sz w:val="20"/>
                <w:szCs w:val="20"/>
                <w:rPrChange w:author="Chandan Chandel" w:date="2024-07-26T17:19:00Z" w:id="340">
                  <w:rPr>
                    <w:rFonts w:ascii="Calibri" w:hAnsi="Calibri" w:eastAsia="Times New Roman" w:cs="Times New Roman"/>
                    <w:color w:val="000000"/>
                    <w:sz w:val="20"/>
                    <w:szCs w:val="20"/>
                    <w:highlight w:val="yellow"/>
                  </w:rPr>
                </w:rPrChange>
              </w:rPr>
              <w:t>50,000.00</w:t>
            </w:r>
          </w:p>
        </w:tc>
      </w:tr>
      <w:tr w:rsidRPr="00A600F1" w:rsidR="0037633A" w:rsidTr="002A6860" w14:paraId="3DC7030C" w14:textId="77777777">
        <w:trPr>
          <w:trHeight w:val="235"/>
        </w:trPr>
        <w:tc>
          <w:tcPr>
            <w:tcW w:w="5160" w:type="dxa"/>
          </w:tcPr>
          <w:p w:rsidRPr="00A600F1" w:rsidR="0037633A" w:rsidP="002A6860" w:rsidRDefault="0037633A" w14:paraId="36D7995A" w14:textId="77777777">
            <w:pPr>
              <w:ind w:firstLine="440" w:firstLineChars="200"/>
              <w:rPr>
                <w:rFonts w:ascii="Calibri" w:hAnsi="Calibri" w:eastAsia="Times New Roman" w:cs="Times New Roman"/>
                <w:color w:val="000000"/>
                <w:sz w:val="20"/>
                <w:szCs w:val="20"/>
              </w:rPr>
            </w:pPr>
            <w:r w:rsidRPr="00A600F1">
              <w:t>Sanctioned Loan Amount</w:t>
            </w:r>
          </w:p>
        </w:tc>
        <w:tc>
          <w:tcPr>
            <w:tcW w:w="1956" w:type="dxa"/>
          </w:tcPr>
          <w:p w:rsidRPr="00A600F1" w:rsidR="0037633A" w:rsidP="002A6860" w:rsidRDefault="00FE4D2C" w14:paraId="0822E565" w14:textId="4715379C">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500000</w:t>
            </w:r>
          </w:p>
        </w:tc>
      </w:tr>
      <w:tr w:rsidRPr="00A600F1" w:rsidR="0037633A" w:rsidTr="002A6860" w14:paraId="3FB5BC4A" w14:textId="77777777">
        <w:trPr>
          <w:trHeight w:val="235"/>
        </w:trPr>
        <w:tc>
          <w:tcPr>
            <w:tcW w:w="5160" w:type="dxa"/>
          </w:tcPr>
          <w:p w:rsidRPr="00A600F1" w:rsidR="0037633A" w:rsidP="002A6860" w:rsidRDefault="0037633A" w14:paraId="16CCB569" w14:textId="77777777">
            <w:pPr>
              <w:ind w:firstLine="440" w:firstLineChars="200"/>
            </w:pPr>
            <w:r w:rsidRPr="00A600F1">
              <w:t>ModifiedSanctionedLoanAmount</w:t>
            </w:r>
          </w:p>
        </w:tc>
        <w:tc>
          <w:tcPr>
            <w:tcW w:w="1956" w:type="dxa"/>
          </w:tcPr>
          <w:p w:rsidRPr="00A600F1" w:rsidR="0037633A" w:rsidP="002A6860" w:rsidRDefault="0037633A" w14:paraId="46582CA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500000</w:t>
            </w:r>
          </w:p>
        </w:tc>
      </w:tr>
      <w:tr w:rsidRPr="00A600F1" w:rsidR="0037633A" w:rsidTr="002A6860" w14:paraId="6EFE222C" w14:textId="77777777">
        <w:trPr>
          <w:trHeight w:val="235"/>
        </w:trPr>
        <w:tc>
          <w:tcPr>
            <w:tcW w:w="5160" w:type="dxa"/>
          </w:tcPr>
          <w:p w:rsidRPr="00A600F1" w:rsidR="0037633A" w:rsidP="002A6860" w:rsidRDefault="0037633A" w14:paraId="2E9BE250"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37633A" w:rsidP="002A6860" w:rsidRDefault="0037633A" w14:paraId="2D45EF6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over SBR</w:t>
            </w:r>
          </w:p>
        </w:tc>
      </w:tr>
      <w:tr w:rsidRPr="00A600F1" w:rsidR="0037633A" w:rsidTr="002A6860" w14:paraId="6E2CF8C7" w14:textId="77777777">
        <w:trPr>
          <w:trHeight w:val="235"/>
        </w:trPr>
        <w:tc>
          <w:tcPr>
            <w:tcW w:w="5160" w:type="dxa"/>
          </w:tcPr>
          <w:p w:rsidRPr="00A600F1" w:rsidR="0037633A" w:rsidP="002A6860" w:rsidRDefault="0037633A" w14:paraId="2671F76F"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37633A" w:rsidP="002A6860" w:rsidRDefault="0037633A" w14:paraId="7D2E2421"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37633A" w:rsidTr="002A6860" w14:paraId="41EE6E22" w14:textId="77777777">
        <w:trPr>
          <w:trHeight w:val="235"/>
        </w:trPr>
        <w:tc>
          <w:tcPr>
            <w:tcW w:w="5160" w:type="dxa"/>
          </w:tcPr>
          <w:p w:rsidRPr="00A600F1" w:rsidR="0037633A" w:rsidP="002A6860" w:rsidRDefault="0037633A" w14:paraId="4E50CE9F"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37633A" w:rsidP="002A6860" w:rsidRDefault="0037633A" w14:paraId="0D138BFF"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37633A" w:rsidTr="002A6860" w14:paraId="3DD3EEC1" w14:textId="77777777">
        <w:trPr>
          <w:trHeight w:val="235"/>
        </w:trPr>
        <w:tc>
          <w:tcPr>
            <w:tcW w:w="5160" w:type="dxa"/>
          </w:tcPr>
          <w:p w:rsidRPr="00A600F1" w:rsidR="0037633A" w:rsidP="002A6860" w:rsidRDefault="0037633A" w14:paraId="7303E68A"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37633A" w:rsidP="002A6860" w:rsidRDefault="00A51173" w14:paraId="77B03451" w14:textId="1A387F14">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29</w:t>
            </w:r>
            <w:r w:rsidRPr="00A600F1" w:rsidR="006C366F">
              <w:rPr>
                <w:rFonts w:ascii="Calibri" w:hAnsi="Calibri" w:eastAsia="Times New Roman" w:cs="Times New Roman"/>
                <w:color w:val="000000"/>
                <w:sz w:val="20"/>
                <w:szCs w:val="20"/>
              </w:rPr>
              <w:t>-</w:t>
            </w:r>
            <w:r w:rsidRPr="00A600F1">
              <w:rPr>
                <w:rFonts w:ascii="Calibri" w:hAnsi="Calibri" w:eastAsia="Times New Roman" w:cs="Times New Roman"/>
                <w:color w:val="000000"/>
                <w:sz w:val="20"/>
                <w:szCs w:val="20"/>
              </w:rPr>
              <w:t>July</w:t>
            </w:r>
            <w:r w:rsidRPr="00A600F1" w:rsidR="0037633A">
              <w:rPr>
                <w:rFonts w:ascii="Calibri" w:hAnsi="Calibri" w:eastAsia="Times New Roman" w:cs="Times New Roman"/>
                <w:color w:val="000000"/>
                <w:sz w:val="20"/>
                <w:szCs w:val="20"/>
              </w:rPr>
              <w:t>-2022</w:t>
            </w:r>
          </w:p>
        </w:tc>
      </w:tr>
      <w:tr w:rsidRPr="00A600F1" w:rsidR="0037633A" w:rsidTr="002A6860" w14:paraId="2E489051" w14:textId="77777777">
        <w:trPr>
          <w:trHeight w:val="235"/>
        </w:trPr>
        <w:tc>
          <w:tcPr>
            <w:tcW w:w="5160" w:type="dxa"/>
          </w:tcPr>
          <w:p w:rsidRPr="00A600F1" w:rsidR="0037633A" w:rsidP="002A6860" w:rsidRDefault="0037633A" w14:paraId="067B282D"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Current system Date</w:t>
            </w:r>
          </w:p>
        </w:tc>
        <w:tc>
          <w:tcPr>
            <w:tcW w:w="1956" w:type="dxa"/>
          </w:tcPr>
          <w:p w:rsidRPr="00A600F1" w:rsidR="0037633A" w:rsidP="002A6860" w:rsidRDefault="006C366F" w14:paraId="3DC0F374" w14:textId="5C58AE89">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22-Nov</w:t>
            </w:r>
            <w:r w:rsidRPr="00A600F1" w:rsidR="0037633A">
              <w:rPr>
                <w:rFonts w:ascii="Calibri" w:hAnsi="Calibri" w:eastAsia="Times New Roman" w:cs="Times New Roman"/>
                <w:color w:val="000000"/>
                <w:sz w:val="20"/>
                <w:szCs w:val="20"/>
              </w:rPr>
              <w:t>-2023</w:t>
            </w:r>
          </w:p>
        </w:tc>
      </w:tr>
    </w:tbl>
    <w:p w:rsidRPr="00A600F1" w:rsidR="0037633A" w:rsidP="0037633A" w:rsidRDefault="0037633A" w14:paraId="30D551D6" w14:textId="77777777">
      <w:r w:rsidRPr="00A600F1">
        <w:br w:type="textWrapping" w:clear="all"/>
      </w:r>
    </w:p>
    <w:p w:rsidRPr="00A600F1" w:rsidR="0037633A" w:rsidP="0037633A" w:rsidRDefault="0037633A" w14:paraId="02B1537D" w14:textId="77777777">
      <w:pPr>
        <w:jc w:val="both"/>
      </w:pPr>
      <w:r w:rsidRPr="00A600F1">
        <w:t xml:space="preserve">MLI uploads and approves the update input file on SURGE system in Portfolio having status as </w:t>
      </w:r>
      <w:r w:rsidRPr="00A600F1">
        <w:rPr>
          <w:rFonts w:eastAsia="Times New Roman" w:cs="Times New Roman"/>
          <w:color w:val="000000"/>
          <w:sz w:val="20"/>
          <w:szCs w:val="20"/>
        </w:rPr>
        <w:t xml:space="preserve">Currency Period (either 1 or 2 or 3 or 4). </w:t>
      </w:r>
    </w:p>
    <w:p w:rsidRPr="00A600F1" w:rsidR="0037633A" w:rsidP="0037633A" w:rsidRDefault="0037633A" w14:paraId="67DCA698" w14:textId="77777777">
      <w:pPr>
        <w:jc w:val="both"/>
      </w:pPr>
      <w:r w:rsidRPr="00A600F1">
        <w:rPr>
          <w:b/>
        </w:rPr>
        <w:t>Ex. Portfolio currency period 1 is in 2023-2024</w:t>
      </w:r>
      <w:r w:rsidRPr="00A600F1">
        <w:t xml:space="preserve">. </w:t>
      </w:r>
    </w:p>
    <w:p w:rsidRPr="00A600F1" w:rsidR="0037633A" w:rsidP="0037633A" w:rsidRDefault="0037633A" w14:paraId="16EFFA4D" w14:textId="77777777">
      <w:r w:rsidRPr="00A600F1">
        <w:t>Thus, in case of this scenario, Guarantee Fee calculation for quarterly  will be based on Sanctioned Loan Amount/ ModifiedSanctionedLoanAmount  and Guarantee Fee calculation for yearly will be based on   Outstanding Loan amount .</w:t>
      </w:r>
    </w:p>
    <w:p w:rsidRPr="00A600F1" w:rsidR="0037633A" w:rsidP="0037633A" w:rsidRDefault="0037633A" w14:paraId="0F6227BA" w14:textId="3603C150">
      <w:r w:rsidRPr="00A600F1">
        <w:t xml:space="preserve">For </w:t>
      </w:r>
      <w:r w:rsidRPr="00A600F1" w:rsidR="00F046FA">
        <w:t>246 days since 29-July</w:t>
      </w:r>
      <w:r w:rsidRPr="00A600F1">
        <w:t xml:space="preserve">-2022 till 31-March-2023 (inclusive of end day). </w:t>
      </w:r>
    </w:p>
    <w:p w:rsidRPr="00A600F1" w:rsidR="0037633A" w:rsidP="0037633A" w:rsidRDefault="0037633A" w14:paraId="439AD68C" w14:textId="77777777">
      <w:pPr>
        <w:rPr>
          <w:b/>
        </w:rPr>
      </w:pPr>
      <w:r w:rsidRPr="00A600F1">
        <w:rPr>
          <w:b/>
        </w:rPr>
        <w:t>Quarterly + Yearly billing/ CG fees will be calculate.</w:t>
      </w:r>
    </w:p>
    <w:p w:rsidRPr="00A600F1" w:rsidR="0037633A" w:rsidP="0037633A" w:rsidRDefault="0037633A" w14:paraId="262599BE" w14:textId="6EEEE38C">
      <w:pPr>
        <w:rPr>
          <w:rFonts w:ascii="Calibri" w:hAnsi="Calibri" w:eastAsia="Times New Roman" w:cs="Calibri"/>
          <w:color w:val="000000"/>
          <w:lang w:val="en-IN" w:eastAsia="en-IN"/>
        </w:rPr>
      </w:pPr>
      <w:r w:rsidRPr="00A600F1">
        <w:t>Guarantee Fee on SBR(For quarterly bill) = 500000 * (1%/365)*</w:t>
      </w:r>
      <w:r w:rsidRPr="00A600F1" w:rsidR="009C27B9">
        <w:t>246</w:t>
      </w:r>
      <w:r w:rsidRPr="00A600F1">
        <w:t xml:space="preserve"> = </w:t>
      </w:r>
      <w:r w:rsidRPr="00A600F1" w:rsidR="009C27B9">
        <w:t>3369.86</w:t>
      </w:r>
      <w:r w:rsidRPr="00A600F1">
        <w:t>/-</w:t>
      </w:r>
    </w:p>
    <w:p w:rsidRPr="00A600F1" w:rsidR="0037633A" w:rsidP="0037633A" w:rsidRDefault="0037633A" w14:paraId="0B87E28C" w14:textId="2FDE01DE">
      <w:r w:rsidRPr="00A600F1">
        <w:t xml:space="preserve">Guarantee Fee on SBR(For Yearly bill) =  </w:t>
      </w:r>
      <w:r w:rsidRPr="00A600F1" w:rsidR="009C27B9">
        <w:t xml:space="preserve">500000 </w:t>
      </w:r>
      <w:r w:rsidRPr="00A600F1">
        <w:t>* 1%*1=</w:t>
      </w:r>
      <w:r w:rsidRPr="00A600F1" w:rsidR="009C27B9">
        <w:t xml:space="preserve"> 5000.00</w:t>
      </w:r>
      <w:r w:rsidRPr="00A600F1">
        <w:t>/-</w:t>
      </w:r>
    </w:p>
    <w:p w:rsidRPr="00A600F1" w:rsidR="0037633A" w:rsidP="0037633A" w:rsidRDefault="0037633A" w14:paraId="770AC423" w14:textId="5BD64653">
      <w:pPr>
        <w:spacing w:after="0" w:line="240" w:lineRule="auto"/>
        <w:rPr>
          <w:rFonts w:ascii="Calibri" w:hAnsi="Calibri" w:eastAsia="Times New Roman" w:cs="Calibri"/>
          <w:color w:val="000000"/>
          <w:lang w:val="en-IN" w:eastAsia="en-IN"/>
        </w:rPr>
      </w:pPr>
      <w:r w:rsidRPr="00A600F1">
        <w:t>Total Guarantee Fee on SBR</w:t>
      </w:r>
      <w:r w:rsidRPr="00A600F1">
        <w:rPr>
          <w:rFonts w:ascii="Calibri" w:hAnsi="Calibri" w:eastAsia="Times New Roman" w:cs="Calibri"/>
          <w:color w:val="000000"/>
          <w:lang w:val="en-IN" w:eastAsia="en-IN"/>
        </w:rPr>
        <w:t xml:space="preserve"> =</w:t>
      </w:r>
      <w:r w:rsidRPr="00A600F1">
        <w:t xml:space="preserve">  </w:t>
      </w:r>
      <w:r w:rsidRPr="00A600F1" w:rsidR="005207BA">
        <w:rPr>
          <w:rFonts w:ascii="Calibri" w:hAnsi="Calibri" w:eastAsia="Times New Roman" w:cs="Calibri"/>
          <w:color w:val="000000"/>
          <w:lang w:val="en-IN" w:eastAsia="en-IN"/>
        </w:rPr>
        <w:t xml:space="preserve">3369.86 + 5000.00 = 8369.86 </w:t>
      </w:r>
      <w:r w:rsidRPr="00A600F1">
        <w:rPr>
          <w:rFonts w:ascii="Calibri" w:hAnsi="Calibri" w:eastAsia="Times New Roman" w:cs="Calibri"/>
          <w:color w:val="000000"/>
          <w:lang w:val="en-IN" w:eastAsia="en-IN"/>
        </w:rPr>
        <w:t>/-</w:t>
      </w:r>
    </w:p>
    <w:p w:rsidRPr="00A600F1" w:rsidR="0037633A" w:rsidP="0037633A" w:rsidRDefault="0037633A" w14:paraId="73136427" w14:textId="77777777"/>
    <w:p w:rsidRPr="00A600F1" w:rsidR="0037633A" w:rsidP="0037633A" w:rsidRDefault="0037633A" w14:paraId="49F62CAB" w14:textId="5521CD99">
      <w:r w:rsidRPr="00A600F1">
        <w:t xml:space="preserve">Guarantee Fee for all Premiums = </w:t>
      </w:r>
      <w:r w:rsidRPr="00A600F1" w:rsidR="00282FEE">
        <w:rPr>
          <w:rFonts w:ascii="Calibri" w:hAnsi="Calibri" w:eastAsia="Times New Roman" w:cs="Calibri"/>
          <w:color w:val="000000"/>
          <w:lang w:val="en-IN" w:eastAsia="en-IN"/>
        </w:rPr>
        <w:t>8369.86</w:t>
      </w:r>
      <w:r w:rsidRPr="00A600F1">
        <w:t>* 2</w:t>
      </w:r>
      <w:r w:rsidRPr="00A600F1" w:rsidR="00282FEE">
        <w:t>0% = 1673.97</w:t>
      </w:r>
      <w:r w:rsidRPr="00A600F1">
        <w:t>/-</w:t>
      </w:r>
    </w:p>
    <w:p w:rsidRPr="00A600F1" w:rsidR="0037633A" w:rsidP="0037633A" w:rsidRDefault="0037633A" w14:paraId="041C89BF" w14:textId="0F351C68">
      <w:r w:rsidRPr="00A600F1">
        <w:t xml:space="preserve">Total CG Fees = </w:t>
      </w:r>
      <w:r w:rsidRPr="00A600F1" w:rsidR="00282FEE">
        <w:rPr>
          <w:rFonts w:ascii="Calibri" w:hAnsi="Calibri" w:eastAsia="Times New Roman" w:cs="Calibri"/>
          <w:color w:val="000000"/>
          <w:lang w:val="en-IN" w:eastAsia="en-IN"/>
        </w:rPr>
        <w:t>8369.86</w:t>
      </w:r>
      <w:r w:rsidRPr="00A600F1">
        <w:rPr>
          <w:rFonts w:ascii="Calibri" w:hAnsi="Calibri" w:eastAsia="Times New Roman" w:cs="Calibri"/>
          <w:color w:val="000000"/>
          <w:lang w:val="en-IN" w:eastAsia="en-IN"/>
        </w:rPr>
        <w:t xml:space="preserve"> + </w:t>
      </w:r>
      <w:r w:rsidRPr="00A600F1" w:rsidR="00282FEE">
        <w:rPr>
          <w:rFonts w:ascii="Calibri" w:hAnsi="Calibri" w:eastAsia="Times New Roman" w:cs="Calibri"/>
          <w:color w:val="000000"/>
          <w:lang w:val="en-IN" w:eastAsia="en-IN"/>
        </w:rPr>
        <w:t>1673.97</w:t>
      </w:r>
      <w:r w:rsidRPr="00A600F1">
        <w:rPr>
          <w:rFonts w:ascii="Calibri" w:hAnsi="Calibri" w:eastAsia="Times New Roman" w:cs="Calibri"/>
          <w:color w:val="000000"/>
          <w:lang w:val="en-IN" w:eastAsia="en-IN"/>
        </w:rPr>
        <w:t xml:space="preserve">= </w:t>
      </w:r>
      <w:r w:rsidRPr="00A600F1" w:rsidR="00282FEE">
        <w:t>10043.84</w:t>
      </w:r>
      <w:r w:rsidRPr="00A600F1">
        <w:rPr>
          <w:rFonts w:ascii="Calibri" w:hAnsi="Calibri" w:eastAsia="Times New Roman" w:cs="Calibri"/>
          <w:color w:val="000000"/>
          <w:lang w:val="en-IN" w:eastAsia="en-IN"/>
        </w:rPr>
        <w:t>/-</w:t>
      </w:r>
    </w:p>
    <w:p w:rsidRPr="00A600F1" w:rsidR="00456FD7" w:rsidP="0037633A" w:rsidRDefault="0037633A" w14:paraId="76363FBC" w14:textId="1DCCBB70">
      <w:r w:rsidRPr="00A600F1">
        <w:t xml:space="preserve">Which equals to INR </w:t>
      </w:r>
      <w:r w:rsidRPr="00A600F1" w:rsidR="00282FEE">
        <w:t>10043.84</w:t>
      </w:r>
      <w:r w:rsidRPr="00A600F1">
        <w:t>/-</w:t>
      </w:r>
    </w:p>
    <w:p w:rsidRPr="00A600F1" w:rsidR="00456FD7" w:rsidP="00C87A0C" w:rsidRDefault="00456FD7" w14:paraId="3E155717" w14:textId="17454CF7">
      <w:pPr>
        <w:jc w:val="both"/>
      </w:pPr>
    </w:p>
    <w:p w:rsidRPr="00A600F1" w:rsidR="00BA3F2D" w:rsidP="00C87A0C" w:rsidRDefault="00BA3F2D" w14:paraId="58A66AA8" w14:textId="1DDAC9F6">
      <w:pPr>
        <w:jc w:val="both"/>
      </w:pPr>
    </w:p>
    <w:p w:rsidRPr="00A600F1" w:rsidR="00BA3F2D" w:rsidP="00BA3F2D" w:rsidRDefault="00BA3F2D" w14:paraId="76E06AA5" w14:textId="7D20FC9E">
      <w:pPr>
        <w:rPr>
          <w:b/>
          <w:u w:val="single"/>
        </w:rPr>
      </w:pPr>
      <w:r w:rsidRPr="00A600F1">
        <w:rPr>
          <w:b/>
          <w:u w:val="single"/>
        </w:rPr>
        <w:t xml:space="preserve">Scenario 8: Billing for Portfolio in ‘Currency Period’ (either 1 or 2 or 3 or 4 ) AND For Loan Type ‘1’ AND First dibusrmnet date is in Currency Period (either Cp1 or Cp2 or Cp3 or Cp4) So system will calculated </w:t>
      </w:r>
      <w:r w:rsidRPr="00A600F1">
        <w:rPr>
          <w:b/>
          <w:u w:val="single"/>
          <w:rPrChange w:author="Chandan Chandel" w:date="2024-07-26T17:19:00Z" w:id="341">
            <w:rPr>
              <w:b/>
              <w:highlight w:val="yellow"/>
              <w:u w:val="single"/>
            </w:rPr>
          </w:rPrChange>
        </w:rPr>
        <w:t>Quarterly + Yearly billing.</w:t>
      </w:r>
    </w:p>
    <w:p w:rsidRPr="00A600F1" w:rsidR="00BA3F2D" w:rsidP="00BA3F2D" w:rsidRDefault="00BA3F2D" w14:paraId="1A682093" w14:textId="77777777">
      <w:pPr>
        <w:rPr>
          <w:b/>
          <w:u w:val="single"/>
        </w:rPr>
      </w:pPr>
      <w:r w:rsidRPr="00A600F1">
        <w:rPr>
          <w:b/>
          <w:noProof/>
          <w:u w:val="single"/>
          <w:lang w:val="en-IN" w:eastAsia="en-IN"/>
        </w:rPr>
        <mc:AlternateContent>
          <mc:Choice Requires="wps">
            <w:drawing>
              <wp:anchor distT="0" distB="0" distL="114300" distR="114300" simplePos="0" relativeHeight="251658248" behindDoc="0" locked="0" layoutInCell="1" allowOverlap="1" wp14:anchorId="0BEA217C" wp14:editId="30133CC2">
                <wp:simplePos x="0" y="0"/>
                <wp:positionH relativeFrom="column">
                  <wp:posOffset>-212651</wp:posOffset>
                </wp:positionH>
                <wp:positionV relativeFrom="paragraph">
                  <wp:posOffset>90864</wp:posOffset>
                </wp:positionV>
                <wp:extent cx="6188149" cy="1945758"/>
                <wp:effectExtent l="0" t="0" r="22225" b="16510"/>
                <wp:wrapNone/>
                <wp:docPr id="24"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37BBBAAD">
              <v:rect id="Rectangle 28" style="position:absolute;margin-left:-16.75pt;margin-top:7.15pt;width:487.25pt;height:153.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501339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"/>
            </w:pict>
          </mc:Fallback>
        </mc:AlternateContent>
      </w:r>
    </w:p>
    <w:p w:rsidRPr="00A600F1" w:rsidR="00BA3F2D" w:rsidP="004C0D8E" w:rsidRDefault="00BA3F2D" w14:paraId="27B658C8" w14:textId="77777777">
      <w:pPr>
        <w:pStyle w:val="NoSpacing"/>
        <w:numPr>
          <w:ilvl w:val="0"/>
          <w:numId w:val="15"/>
        </w:numPr>
      </w:pPr>
      <w:r w:rsidRPr="00A600F1">
        <w:t>Guarantee Fee on SBR(For quarterly bill) = [Sanctioned Loan Amount * ((Annual Guarantee Fee in Percent) / No. of Days in FY) * (No. of Days Left till end of FY since date of First Disbursement)]</w:t>
      </w:r>
    </w:p>
    <w:p w:rsidRPr="00A600F1" w:rsidR="00BA3F2D" w:rsidP="004C0D8E" w:rsidRDefault="00BA3F2D" w14:paraId="1978BF09" w14:textId="77777777">
      <w:pPr>
        <w:pStyle w:val="NoSpacing"/>
        <w:numPr>
          <w:ilvl w:val="0"/>
          <w:numId w:val="15"/>
        </w:numPr>
      </w:pPr>
      <w:r w:rsidRPr="00A600F1">
        <w:t>Guarantee Fee on SBR(For Yearly bill) = [Outstanding Loan Amount * ((Annual Guarantee Fee in Percent) * No. of left Years]</w:t>
      </w:r>
    </w:p>
    <w:p w:rsidRPr="00A600F1" w:rsidR="00BA3F2D" w:rsidP="004C0D8E" w:rsidRDefault="00BA3F2D" w14:paraId="48456F98" w14:textId="77777777">
      <w:pPr>
        <w:pStyle w:val="NoSpacing"/>
        <w:numPr>
          <w:ilvl w:val="0"/>
          <w:numId w:val="15"/>
        </w:numPr>
      </w:pPr>
      <w:r w:rsidRPr="00A600F1">
        <w:t>Total Guarantee Fee on SBR= Guarantee Fee SBR (For quarterly bill+ Guarantee Fee on SBR(For Yearly bill)</w:t>
      </w:r>
    </w:p>
    <w:p w:rsidRPr="00A600F1" w:rsidR="00BA3F2D" w:rsidP="004C0D8E" w:rsidRDefault="00BA3F2D" w14:paraId="2AD70452" w14:textId="77777777">
      <w:pPr>
        <w:pStyle w:val="NoSpacing"/>
        <w:numPr>
          <w:ilvl w:val="0"/>
          <w:numId w:val="15"/>
        </w:numPr>
      </w:pPr>
      <w:r w:rsidRPr="00A600F1">
        <w:t>Guarantee Fee for all Premiums = [(Risk Premium – CG Rating + Risk Premium – NPA + Risk Premium – Claim)] * Total Guarantee Fee on SBR</w:t>
      </w:r>
    </w:p>
    <w:p w:rsidRPr="00A600F1" w:rsidR="00BA3F2D" w:rsidP="004C0D8E" w:rsidRDefault="00BA3F2D" w14:paraId="15CD790F" w14:textId="77777777">
      <w:pPr>
        <w:pStyle w:val="NoSpacing"/>
        <w:numPr>
          <w:ilvl w:val="0"/>
          <w:numId w:val="15"/>
        </w:numPr>
      </w:pPr>
      <w:r w:rsidRPr="00A600F1">
        <w:t>Total CG Fees = Total Guarantee Fee on SBR+ Guarantee Fee for all Premiums</w:t>
      </w:r>
    </w:p>
    <w:p w:rsidRPr="00A600F1" w:rsidR="00BA3F2D" w:rsidP="00BA3F2D" w:rsidRDefault="00BA3F2D" w14:paraId="06AA01EE" w14:textId="77777777">
      <w:pPr>
        <w:pStyle w:val="NoSpacing"/>
        <w:ind w:left="720"/>
        <w:rPr>
          <w:sz w:val="20"/>
        </w:rPr>
      </w:pPr>
    </w:p>
    <w:p w:rsidRPr="00A600F1" w:rsidR="00BA3F2D" w:rsidP="00BA3F2D" w:rsidRDefault="00BA3F2D" w14:paraId="4318B3E5" w14:textId="77777777">
      <w:pPr>
        <w:rPr>
          <w:b/>
          <w:u w:val="single"/>
        </w:rPr>
      </w:pPr>
    </w:p>
    <w:p w:rsidRPr="00A600F1" w:rsidR="00BA3F2D" w:rsidP="00BA3F2D" w:rsidRDefault="00BA3F2D" w14:paraId="25BA2705"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A600F1" w:rsidR="00BA3F2D" w:rsidTr="002A6860" w14:paraId="41AC681A" w14:textId="77777777">
        <w:trPr>
          <w:trHeight w:val="235"/>
        </w:trPr>
        <w:tc>
          <w:tcPr>
            <w:tcW w:w="5160" w:type="dxa"/>
            <w:noWrap/>
            <w:hideMark/>
          </w:tcPr>
          <w:p w:rsidRPr="00A600F1" w:rsidR="00BA3F2D" w:rsidP="002A6860" w:rsidRDefault="00BA3F2D" w14:paraId="7177A196" w14:textId="77777777">
            <w:pPr>
              <w:rPr>
                <w:rFonts w:ascii="Calibri" w:hAnsi="Calibri" w:eastAsia="Times New Roman" w:cs="Times New Roman"/>
                <w:b/>
                <w:color w:val="000000"/>
                <w:sz w:val="20"/>
                <w:szCs w:val="20"/>
              </w:rPr>
            </w:pPr>
            <w:r w:rsidRPr="00A600F1">
              <w:rPr>
                <w:rFonts w:ascii="Calibri" w:hAnsi="Calibri" w:eastAsia="Times New Roman" w:cs="Times New Roman"/>
                <w:b/>
                <w:color w:val="000000"/>
                <w:sz w:val="20"/>
                <w:szCs w:val="20"/>
              </w:rPr>
              <w:t>Mudra Scheme Parameters</w:t>
            </w:r>
          </w:p>
        </w:tc>
        <w:tc>
          <w:tcPr>
            <w:tcW w:w="1956" w:type="dxa"/>
            <w:noWrap/>
            <w:hideMark/>
          </w:tcPr>
          <w:p w:rsidRPr="00A600F1" w:rsidR="00BA3F2D" w:rsidP="002A6860" w:rsidRDefault="00BA3F2D" w14:paraId="157EEF3B" w14:textId="77777777">
            <w:pPr>
              <w:rPr>
                <w:rFonts w:ascii="Calibri" w:hAnsi="Calibri" w:eastAsia="Times New Roman" w:cs="Times New Roman"/>
                <w:b/>
                <w:color w:val="000000"/>
                <w:sz w:val="20"/>
                <w:szCs w:val="20"/>
              </w:rPr>
            </w:pPr>
          </w:p>
        </w:tc>
      </w:tr>
      <w:tr w:rsidRPr="00A600F1" w:rsidR="00BA3F2D" w:rsidTr="002A6860" w14:paraId="5B7EB4BA" w14:textId="77777777">
        <w:trPr>
          <w:trHeight w:val="235"/>
        </w:trPr>
        <w:tc>
          <w:tcPr>
            <w:tcW w:w="5160" w:type="dxa"/>
            <w:hideMark/>
          </w:tcPr>
          <w:p w:rsidRPr="00A600F1" w:rsidR="00BA3F2D" w:rsidP="002A6860" w:rsidRDefault="00BA3F2D" w14:paraId="0E2273BB"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Annual Guarantee Fee (%)</w:t>
            </w:r>
          </w:p>
        </w:tc>
        <w:tc>
          <w:tcPr>
            <w:tcW w:w="1956" w:type="dxa"/>
            <w:hideMark/>
          </w:tcPr>
          <w:p w:rsidRPr="00A600F1" w:rsidR="00BA3F2D" w:rsidP="002A6860" w:rsidRDefault="00BA3F2D" w14:paraId="5ABE8EF2"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w:t>
            </w:r>
          </w:p>
        </w:tc>
      </w:tr>
      <w:tr w:rsidRPr="00A600F1" w:rsidR="00BA3F2D" w:rsidTr="002A6860" w14:paraId="7B089901" w14:textId="77777777">
        <w:trPr>
          <w:trHeight w:val="235"/>
        </w:trPr>
        <w:tc>
          <w:tcPr>
            <w:tcW w:w="5160" w:type="dxa"/>
          </w:tcPr>
          <w:p w:rsidRPr="00A600F1" w:rsidR="00BA3F2D" w:rsidP="002A6860" w:rsidRDefault="00BA3F2D" w14:paraId="26E8231B" w14:textId="77777777">
            <w:pPr>
              <w:ind w:firstLine="400" w:firstLineChars="200"/>
              <w:rPr>
                <w:rFonts w:ascii="Times New Roman" w:hAnsi="Times New Roman" w:eastAsia="Times New Roman" w:cs="Times New Roman"/>
                <w:color w:val="000000"/>
                <w:sz w:val="20"/>
                <w:szCs w:val="20"/>
              </w:rPr>
            </w:pPr>
            <w:r w:rsidRPr="00A600F1">
              <w:rPr>
                <w:rFonts w:ascii="Calibri" w:hAnsi="Calibri" w:eastAsia="Times New Roman" w:cs="Times New Roman"/>
                <w:color w:val="000000"/>
                <w:sz w:val="20"/>
                <w:szCs w:val="20"/>
              </w:rPr>
              <w:t>Maximum Limit to Guarantee Issuance Allowed (INR)</w:t>
            </w:r>
          </w:p>
        </w:tc>
        <w:tc>
          <w:tcPr>
            <w:tcW w:w="1956" w:type="dxa"/>
          </w:tcPr>
          <w:p w:rsidRPr="00A600F1" w:rsidR="00BA3F2D" w:rsidP="002A6860" w:rsidRDefault="00BA3F2D" w14:paraId="32978CF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10,00,000.00</w:t>
            </w:r>
          </w:p>
        </w:tc>
      </w:tr>
      <w:tr w:rsidRPr="00A600F1" w:rsidR="00BA3F2D" w:rsidTr="002A6860" w14:paraId="7C922819" w14:textId="77777777">
        <w:trPr>
          <w:trHeight w:val="235"/>
        </w:trPr>
        <w:tc>
          <w:tcPr>
            <w:tcW w:w="5160" w:type="dxa"/>
          </w:tcPr>
          <w:p w:rsidRPr="00A600F1" w:rsidR="00BA3F2D" w:rsidP="002A6860" w:rsidRDefault="00BA3F2D" w14:paraId="13E2A610" w14:textId="77777777">
            <w:pPr>
              <w:ind w:firstLine="400" w:firstLineChars="200"/>
              <w:rPr>
                <w:rFonts w:ascii="Times New Roman" w:hAnsi="Times New Roman" w:eastAsia="Times New Roman" w:cs="Times New Roman"/>
                <w:color w:val="000000"/>
                <w:sz w:val="20"/>
                <w:szCs w:val="20"/>
              </w:rPr>
            </w:pPr>
            <w:r w:rsidRPr="00A600F1">
              <w:rPr>
                <w:rFonts w:ascii="Calibri" w:hAnsi="Calibri" w:eastAsia="Times New Roman" w:cs="Times New Roman"/>
                <w:color w:val="000000"/>
                <w:sz w:val="20"/>
                <w:szCs w:val="20"/>
              </w:rPr>
              <w:t>Minimum Limit to Guarantee Issuance Allowed (INR)</w:t>
            </w:r>
          </w:p>
        </w:tc>
        <w:tc>
          <w:tcPr>
            <w:tcW w:w="1956" w:type="dxa"/>
          </w:tcPr>
          <w:p w:rsidRPr="00A600F1" w:rsidR="00BA3F2D" w:rsidP="002A6860" w:rsidRDefault="00BA3F2D" w14:paraId="79098076"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50,000.00</w:t>
            </w:r>
          </w:p>
        </w:tc>
      </w:tr>
      <w:tr w:rsidRPr="00A600F1" w:rsidR="00BA3F2D" w:rsidTr="002A6860" w14:paraId="477AC7BF" w14:textId="77777777">
        <w:trPr>
          <w:trHeight w:val="235"/>
        </w:trPr>
        <w:tc>
          <w:tcPr>
            <w:tcW w:w="5160" w:type="dxa"/>
          </w:tcPr>
          <w:p w:rsidRPr="00A600F1" w:rsidR="00BA3F2D" w:rsidP="002A6860" w:rsidRDefault="00BA3F2D" w14:paraId="0E194364" w14:textId="77777777">
            <w:pPr>
              <w:ind w:firstLine="440" w:firstLineChars="200"/>
              <w:rPr>
                <w:rFonts w:ascii="Calibri" w:hAnsi="Calibri" w:eastAsia="Times New Roman" w:cs="Times New Roman"/>
                <w:color w:val="000000"/>
                <w:sz w:val="20"/>
                <w:szCs w:val="20"/>
              </w:rPr>
            </w:pPr>
            <w:r w:rsidRPr="00A600F1">
              <w:t>Sanctioned Loan Amount</w:t>
            </w:r>
          </w:p>
        </w:tc>
        <w:tc>
          <w:tcPr>
            <w:tcW w:w="1956" w:type="dxa"/>
          </w:tcPr>
          <w:p w:rsidRPr="00A600F1" w:rsidR="00BA3F2D" w:rsidP="002A6860" w:rsidRDefault="00BA3F2D" w14:paraId="7A3B13FD"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500000</w:t>
            </w:r>
          </w:p>
        </w:tc>
      </w:tr>
      <w:tr w:rsidRPr="00A600F1" w:rsidR="00BA3F2D" w:rsidTr="002A6860" w14:paraId="2622A39B" w14:textId="77777777">
        <w:trPr>
          <w:trHeight w:val="235"/>
        </w:trPr>
        <w:tc>
          <w:tcPr>
            <w:tcW w:w="5160" w:type="dxa"/>
          </w:tcPr>
          <w:p w:rsidRPr="00A600F1" w:rsidR="00BA3F2D" w:rsidP="002A6860" w:rsidRDefault="00BA3F2D" w14:paraId="4C4DC786" w14:textId="77777777">
            <w:pPr>
              <w:ind w:firstLine="440" w:firstLineChars="200"/>
            </w:pPr>
            <w:r w:rsidRPr="00A600F1">
              <w:t>ModifiedSanctionedLoanAmount</w:t>
            </w:r>
          </w:p>
        </w:tc>
        <w:tc>
          <w:tcPr>
            <w:tcW w:w="1956" w:type="dxa"/>
          </w:tcPr>
          <w:p w:rsidRPr="00A600F1" w:rsidR="00BA3F2D" w:rsidP="002A6860" w:rsidRDefault="00913D9B" w14:paraId="5EEC310D" w14:textId="48D1AC6A">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10000</w:t>
            </w:r>
          </w:p>
        </w:tc>
      </w:tr>
      <w:tr w:rsidRPr="00A600F1" w:rsidR="00BA3F2D" w:rsidTr="002A6860" w14:paraId="53326FC9" w14:textId="77777777">
        <w:trPr>
          <w:trHeight w:val="235"/>
        </w:trPr>
        <w:tc>
          <w:tcPr>
            <w:tcW w:w="5160" w:type="dxa"/>
          </w:tcPr>
          <w:p w:rsidRPr="00A600F1" w:rsidR="00BA3F2D" w:rsidP="002A6860" w:rsidRDefault="00BA3F2D" w14:paraId="208D58DC"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CG Rating</w:t>
            </w:r>
          </w:p>
        </w:tc>
        <w:tc>
          <w:tcPr>
            <w:tcW w:w="1956" w:type="dxa"/>
          </w:tcPr>
          <w:p w:rsidRPr="00A600F1" w:rsidR="00BA3F2D" w:rsidP="002A6860" w:rsidRDefault="00BA3F2D" w14:paraId="6996A485"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10% over SBR</w:t>
            </w:r>
          </w:p>
        </w:tc>
      </w:tr>
      <w:tr w:rsidRPr="00A600F1" w:rsidR="00BA3F2D" w:rsidTr="002A6860" w14:paraId="033A5D83" w14:textId="77777777">
        <w:trPr>
          <w:trHeight w:val="235"/>
        </w:trPr>
        <w:tc>
          <w:tcPr>
            <w:tcW w:w="5160" w:type="dxa"/>
          </w:tcPr>
          <w:p w:rsidRPr="00A600F1" w:rsidR="00BA3F2D" w:rsidP="002A6860" w:rsidRDefault="00BA3F2D" w14:paraId="50F75A52"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NPA</w:t>
            </w:r>
          </w:p>
        </w:tc>
        <w:tc>
          <w:tcPr>
            <w:tcW w:w="1956" w:type="dxa"/>
          </w:tcPr>
          <w:p w:rsidRPr="00A600F1" w:rsidR="00BA3F2D" w:rsidP="002A6860" w:rsidRDefault="00BA3F2D" w14:paraId="3C50CFA2"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BA3F2D" w:rsidTr="002A6860" w14:paraId="6EA347B2" w14:textId="77777777">
        <w:trPr>
          <w:trHeight w:val="235"/>
        </w:trPr>
        <w:tc>
          <w:tcPr>
            <w:tcW w:w="5160" w:type="dxa"/>
          </w:tcPr>
          <w:p w:rsidRPr="00A600F1" w:rsidR="00BA3F2D" w:rsidP="002A6860" w:rsidRDefault="00BA3F2D" w14:paraId="71220E07"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Risk Premium – Claim</w:t>
            </w:r>
          </w:p>
        </w:tc>
        <w:tc>
          <w:tcPr>
            <w:tcW w:w="1956" w:type="dxa"/>
          </w:tcPr>
          <w:p w:rsidRPr="00A600F1" w:rsidR="00BA3F2D" w:rsidP="002A6860" w:rsidRDefault="00BA3F2D" w14:paraId="42811F87"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5% of SBR</w:t>
            </w:r>
          </w:p>
        </w:tc>
      </w:tr>
      <w:tr w:rsidRPr="00A600F1" w:rsidR="00BA3F2D" w:rsidTr="002A6860" w14:paraId="5AEE96F5" w14:textId="77777777">
        <w:trPr>
          <w:trHeight w:val="235"/>
        </w:trPr>
        <w:tc>
          <w:tcPr>
            <w:tcW w:w="5160" w:type="dxa"/>
          </w:tcPr>
          <w:p w:rsidRPr="00A600F1" w:rsidR="00BA3F2D" w:rsidP="002A6860" w:rsidRDefault="00BA3F2D" w14:paraId="090266B6"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Date of First Disbursement</w:t>
            </w:r>
          </w:p>
        </w:tc>
        <w:tc>
          <w:tcPr>
            <w:tcW w:w="1956" w:type="dxa"/>
          </w:tcPr>
          <w:p w:rsidRPr="00A600F1" w:rsidR="00BA3F2D" w:rsidP="002A6860" w:rsidRDefault="005D6F60" w14:paraId="3C2B0F16" w14:textId="1692AFAC">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15</w:t>
            </w:r>
            <w:r w:rsidRPr="00A600F1" w:rsidR="00BA3F2D">
              <w:rPr>
                <w:rFonts w:ascii="Calibri" w:hAnsi="Calibri" w:eastAsia="Times New Roman" w:cs="Times New Roman"/>
                <w:color w:val="000000"/>
                <w:sz w:val="20"/>
                <w:szCs w:val="20"/>
              </w:rPr>
              <w:t>-</w:t>
            </w:r>
            <w:r w:rsidRPr="00A600F1">
              <w:rPr>
                <w:rFonts w:ascii="Calibri" w:hAnsi="Calibri" w:eastAsia="Times New Roman" w:cs="Times New Roman"/>
                <w:color w:val="000000"/>
                <w:sz w:val="20"/>
                <w:szCs w:val="20"/>
              </w:rPr>
              <w:t>April-2023</w:t>
            </w:r>
          </w:p>
        </w:tc>
      </w:tr>
      <w:tr w:rsidRPr="00A600F1" w:rsidR="00BA3F2D" w:rsidTr="002A6860" w14:paraId="2557CAB1" w14:textId="77777777">
        <w:trPr>
          <w:trHeight w:val="235"/>
        </w:trPr>
        <w:tc>
          <w:tcPr>
            <w:tcW w:w="5160" w:type="dxa"/>
          </w:tcPr>
          <w:p w:rsidRPr="00A600F1" w:rsidR="00BA3F2D" w:rsidP="002A6860" w:rsidRDefault="00BA3F2D" w14:paraId="0E22184A" w14:textId="77777777">
            <w:pPr>
              <w:ind w:firstLine="400" w:firstLineChars="200"/>
              <w:rPr>
                <w:rFonts w:eastAsia="Times New Roman" w:cs="Times New Roman"/>
                <w:color w:val="000000"/>
                <w:sz w:val="20"/>
                <w:szCs w:val="20"/>
              </w:rPr>
            </w:pPr>
            <w:r w:rsidRPr="00A600F1">
              <w:rPr>
                <w:rFonts w:eastAsia="Times New Roman" w:cs="Times New Roman"/>
                <w:color w:val="000000"/>
                <w:sz w:val="20"/>
                <w:szCs w:val="20"/>
              </w:rPr>
              <w:t>Current system Date</w:t>
            </w:r>
          </w:p>
        </w:tc>
        <w:tc>
          <w:tcPr>
            <w:tcW w:w="1956" w:type="dxa"/>
          </w:tcPr>
          <w:p w:rsidRPr="00A600F1" w:rsidR="00BA3F2D" w:rsidP="002A6860" w:rsidRDefault="00BA3F2D" w14:paraId="4D0A75D8" w14:textId="77777777">
            <w:pPr>
              <w:ind w:firstLine="400" w:firstLineChars="200"/>
              <w:rPr>
                <w:rFonts w:ascii="Calibri" w:hAnsi="Calibri" w:eastAsia="Times New Roman" w:cs="Times New Roman"/>
                <w:color w:val="000000"/>
                <w:sz w:val="20"/>
                <w:szCs w:val="20"/>
              </w:rPr>
            </w:pPr>
            <w:r w:rsidRPr="00A600F1">
              <w:rPr>
                <w:rFonts w:ascii="Calibri" w:hAnsi="Calibri" w:eastAsia="Times New Roman" w:cs="Times New Roman"/>
                <w:color w:val="000000"/>
                <w:sz w:val="20"/>
                <w:szCs w:val="20"/>
              </w:rPr>
              <w:t>22-April-2025</w:t>
            </w:r>
          </w:p>
        </w:tc>
      </w:tr>
    </w:tbl>
    <w:p w:rsidRPr="00A600F1" w:rsidR="00BA3F2D" w:rsidP="00BA3F2D" w:rsidRDefault="00BA3F2D" w14:paraId="3407BF5E" w14:textId="77777777"/>
    <w:p w:rsidRPr="00A600F1" w:rsidR="00BA3F2D" w:rsidP="00BA3F2D" w:rsidRDefault="00BA3F2D" w14:paraId="28455589" w14:textId="77777777">
      <w:r w:rsidRPr="00A600F1">
        <w:br w:type="textWrapping" w:clear="all"/>
      </w:r>
    </w:p>
    <w:p w:rsidRPr="00A600F1" w:rsidR="00BA3F2D" w:rsidP="00BA3F2D" w:rsidRDefault="00BA3F2D" w14:paraId="06EF4130" w14:textId="77777777">
      <w:pPr>
        <w:jc w:val="both"/>
      </w:pPr>
      <w:r w:rsidRPr="00A600F1">
        <w:t xml:space="preserve">MLI uploads and approves the update input file on SURGE system in Portfolio having status as </w:t>
      </w:r>
      <w:r w:rsidRPr="00A600F1">
        <w:rPr>
          <w:rFonts w:eastAsia="Times New Roman" w:cs="Times New Roman"/>
          <w:color w:val="000000"/>
          <w:sz w:val="20"/>
          <w:szCs w:val="20"/>
        </w:rPr>
        <w:t xml:space="preserve">Currency Period (either 1 or 2 or 3 or 4). </w:t>
      </w:r>
    </w:p>
    <w:p w:rsidRPr="00A600F1" w:rsidR="00BA3F2D" w:rsidP="00BA3F2D" w:rsidRDefault="00BA3F2D" w14:paraId="23A48ECE" w14:textId="77777777">
      <w:pPr>
        <w:jc w:val="both"/>
      </w:pPr>
      <w:r w:rsidRPr="00A600F1">
        <w:rPr>
          <w:b/>
        </w:rPr>
        <w:t>Ex. Portfolio currency period 3 is in 2025-2026</w:t>
      </w:r>
      <w:r w:rsidRPr="00A600F1">
        <w:t xml:space="preserve">. </w:t>
      </w:r>
    </w:p>
    <w:p w:rsidRPr="00A600F1" w:rsidR="00BA3F2D" w:rsidP="00BA3F2D" w:rsidRDefault="00BA3F2D" w14:paraId="7B07296F" w14:textId="77777777">
      <w:r w:rsidRPr="00A600F1">
        <w:t>Thus, in case of this scenario, Guarantee Fee calculation for quarterly  will be based on Sanctioned Loan Amount/ ModifiedSanctionedLoanAmount  and Guarantee Fee calculation for yearly will be based on   Outstanding Loan amount .</w:t>
      </w:r>
    </w:p>
    <w:p w:rsidRPr="00A600F1" w:rsidR="00BA3F2D" w:rsidP="00BA3F2D" w:rsidRDefault="00BA3F2D" w14:paraId="5CCD74CB" w14:textId="55DD3D81">
      <w:r w:rsidRPr="00A600F1">
        <w:t xml:space="preserve">For left days </w:t>
      </w:r>
      <w:r w:rsidRPr="00A600F1" w:rsidR="004C2EC7">
        <w:t>352 days since 15-April</w:t>
      </w:r>
      <w:r w:rsidRPr="00A600F1">
        <w:t>-2022 till</w:t>
      </w:r>
      <w:r w:rsidRPr="00A600F1" w:rsidR="004C2EC7">
        <w:t xml:space="preserve"> 31-March-2024</w:t>
      </w:r>
      <w:r w:rsidRPr="00A600F1">
        <w:t xml:space="preserve"> (inclusive of end day). </w:t>
      </w:r>
    </w:p>
    <w:p w:rsidRPr="00A600F1" w:rsidR="00BA3F2D" w:rsidP="00BA3F2D" w:rsidRDefault="00BA3F2D" w14:paraId="5106781F" w14:textId="77777777">
      <w:pPr>
        <w:rPr>
          <w:b/>
        </w:rPr>
      </w:pPr>
      <w:r w:rsidRPr="00A600F1">
        <w:rPr>
          <w:b/>
        </w:rPr>
        <w:t>Quarterly + Yearly billing/ CG fees will be calculate.</w:t>
      </w:r>
    </w:p>
    <w:p w:rsidRPr="00A600F1" w:rsidR="00BA3F2D" w:rsidP="00BA3F2D" w:rsidRDefault="00BA3F2D" w14:paraId="003B1814" w14:textId="1DDC06EB">
      <w:pPr>
        <w:rPr>
          <w:rFonts w:ascii="Calibri" w:hAnsi="Calibri" w:eastAsia="Times New Roman" w:cs="Calibri"/>
          <w:color w:val="000000"/>
          <w:lang w:val="en-IN" w:eastAsia="en-IN"/>
        </w:rPr>
      </w:pPr>
      <w:r w:rsidRPr="00A600F1">
        <w:t xml:space="preserve">Guarantee Fee on SBR(For quarterly bill) = </w:t>
      </w:r>
      <w:r w:rsidRPr="00A600F1" w:rsidR="00430D49">
        <w:rPr>
          <w:rFonts w:ascii="Calibri" w:hAnsi="Calibri" w:eastAsia="Times New Roman" w:cs="Times New Roman"/>
          <w:color w:val="000000"/>
          <w:sz w:val="20"/>
          <w:szCs w:val="20"/>
        </w:rPr>
        <w:t>10000</w:t>
      </w:r>
      <w:r w:rsidRPr="00A600F1">
        <w:t>* (1%/365)*</w:t>
      </w:r>
      <w:r w:rsidRPr="00A600F1" w:rsidR="004C2EC7">
        <w:t>352</w:t>
      </w:r>
      <w:r w:rsidRPr="00A600F1">
        <w:t xml:space="preserve"> = </w:t>
      </w:r>
      <w:r w:rsidRPr="00A600F1" w:rsidR="00430D49">
        <w:t>96.44</w:t>
      </w:r>
      <w:r w:rsidRPr="00A600F1">
        <w:t>/-</w:t>
      </w:r>
    </w:p>
    <w:p w:rsidRPr="00A600F1" w:rsidR="00BA3F2D" w:rsidP="00BA3F2D" w:rsidRDefault="00BA3F2D" w14:paraId="7617706F" w14:textId="364B6360">
      <w:r w:rsidRPr="00A600F1">
        <w:t xml:space="preserve">Guarantee Fee on SBR(For Yearly bill) = </w:t>
      </w:r>
      <w:r w:rsidRPr="00A600F1" w:rsidR="00430D49">
        <w:rPr>
          <w:rFonts w:ascii="Calibri" w:hAnsi="Calibri" w:eastAsia="Times New Roman" w:cs="Times New Roman"/>
          <w:color w:val="000000"/>
          <w:sz w:val="20"/>
          <w:szCs w:val="20"/>
        </w:rPr>
        <w:t>10000</w:t>
      </w:r>
      <w:r w:rsidRPr="00A600F1">
        <w:t>* 1%*</w:t>
      </w:r>
      <w:r w:rsidRPr="00A600F1" w:rsidR="00E5576E">
        <w:t>2</w:t>
      </w:r>
      <w:r w:rsidRPr="00A600F1">
        <w:t>=</w:t>
      </w:r>
      <w:r w:rsidRPr="00A600F1" w:rsidR="00E5576E">
        <w:t xml:space="preserve"> 200.00</w:t>
      </w:r>
      <w:r w:rsidRPr="00A600F1">
        <w:t>/-</w:t>
      </w:r>
    </w:p>
    <w:p w:rsidRPr="00A600F1" w:rsidR="00BA3F2D" w:rsidP="00BA3F2D" w:rsidRDefault="00BA3F2D" w14:paraId="7C4142DD" w14:textId="07979827">
      <w:pPr>
        <w:spacing w:after="0" w:line="240" w:lineRule="auto"/>
        <w:rPr>
          <w:rFonts w:ascii="Calibri" w:hAnsi="Calibri" w:eastAsia="Times New Roman" w:cs="Calibri"/>
          <w:color w:val="000000"/>
          <w:lang w:val="en-IN" w:eastAsia="en-IN"/>
        </w:rPr>
      </w:pPr>
      <w:r w:rsidRPr="00A600F1">
        <w:t>Total Guarantee Fee on SBR</w:t>
      </w:r>
      <w:r w:rsidRPr="00A600F1">
        <w:rPr>
          <w:rFonts w:ascii="Calibri" w:hAnsi="Calibri" w:eastAsia="Times New Roman" w:cs="Calibri"/>
          <w:color w:val="000000"/>
          <w:lang w:val="en-IN" w:eastAsia="en-IN"/>
        </w:rPr>
        <w:t xml:space="preserve"> =</w:t>
      </w:r>
      <w:r w:rsidRPr="00A600F1">
        <w:t xml:space="preserve">  </w:t>
      </w:r>
      <w:r w:rsidRPr="00A600F1" w:rsidR="00E5576E">
        <w:rPr>
          <w:rFonts w:ascii="Calibri" w:hAnsi="Calibri" w:eastAsia="Times New Roman" w:cs="Calibri"/>
          <w:color w:val="000000"/>
          <w:lang w:val="en-IN" w:eastAsia="en-IN"/>
        </w:rPr>
        <w:t>96.44</w:t>
      </w:r>
      <w:r w:rsidRPr="00A600F1">
        <w:rPr>
          <w:rFonts w:ascii="Calibri" w:hAnsi="Calibri" w:eastAsia="Times New Roman" w:cs="Calibri"/>
          <w:color w:val="000000"/>
          <w:lang w:val="en-IN" w:eastAsia="en-IN"/>
        </w:rPr>
        <w:t xml:space="preserve"> +</w:t>
      </w:r>
      <w:r w:rsidRPr="00A600F1" w:rsidR="00E5576E">
        <w:rPr>
          <w:rFonts w:ascii="Calibri" w:hAnsi="Calibri" w:eastAsia="Times New Roman" w:cs="Calibri"/>
          <w:color w:val="000000"/>
          <w:lang w:val="en-IN" w:eastAsia="en-IN"/>
        </w:rPr>
        <w:t xml:space="preserve"> 200</w:t>
      </w:r>
      <w:r w:rsidRPr="00A600F1">
        <w:rPr>
          <w:rFonts w:ascii="Calibri" w:hAnsi="Calibri" w:eastAsia="Times New Roman" w:cs="Calibri"/>
          <w:color w:val="000000"/>
          <w:lang w:val="en-IN" w:eastAsia="en-IN"/>
        </w:rPr>
        <w:t xml:space="preserve">.00=  </w:t>
      </w:r>
      <w:r w:rsidRPr="00A600F1" w:rsidR="00E5576E">
        <w:rPr>
          <w:rFonts w:ascii="Calibri" w:hAnsi="Calibri" w:eastAsia="Times New Roman" w:cs="Calibri"/>
          <w:color w:val="000000"/>
          <w:lang w:val="en-IN" w:eastAsia="en-IN"/>
        </w:rPr>
        <w:t>296.44</w:t>
      </w:r>
      <w:r w:rsidRPr="00A600F1">
        <w:rPr>
          <w:rFonts w:ascii="Calibri" w:hAnsi="Calibri" w:eastAsia="Times New Roman" w:cs="Calibri"/>
          <w:color w:val="000000"/>
          <w:lang w:val="en-IN" w:eastAsia="en-IN"/>
        </w:rPr>
        <w:t>/-</w:t>
      </w:r>
    </w:p>
    <w:p w:rsidRPr="00A600F1" w:rsidR="00BA3F2D" w:rsidP="00BA3F2D" w:rsidRDefault="00BA3F2D" w14:paraId="6EAF2021" w14:textId="77777777">
      <w:pPr>
        <w:spacing w:after="0" w:line="240" w:lineRule="auto"/>
        <w:rPr>
          <w:rFonts w:ascii="Calibri" w:hAnsi="Calibri" w:eastAsia="Times New Roman" w:cs="Calibri"/>
          <w:color w:val="000000"/>
          <w:lang w:val="en-IN" w:eastAsia="en-IN"/>
        </w:rPr>
      </w:pPr>
    </w:p>
    <w:p w:rsidRPr="00A600F1" w:rsidR="00BA3F2D" w:rsidP="00BA3F2D" w:rsidRDefault="00BA3F2D" w14:paraId="4F7077F7" w14:textId="3469E4A8">
      <w:r w:rsidRPr="00A600F1">
        <w:t xml:space="preserve">Guarantee Fee for all Premiums = </w:t>
      </w:r>
      <w:r w:rsidRPr="00A600F1" w:rsidR="00E5576E">
        <w:rPr>
          <w:rFonts w:ascii="Calibri" w:hAnsi="Calibri" w:eastAsia="Times New Roman" w:cs="Calibri"/>
          <w:color w:val="000000"/>
          <w:lang w:val="en-IN" w:eastAsia="en-IN"/>
        </w:rPr>
        <w:t>296.44</w:t>
      </w:r>
      <w:r w:rsidRPr="00A600F1">
        <w:rPr>
          <w:rFonts w:ascii="Calibri" w:hAnsi="Calibri" w:eastAsia="Times New Roman" w:cs="Calibri"/>
          <w:color w:val="000000"/>
          <w:lang w:val="en-IN" w:eastAsia="en-IN"/>
        </w:rPr>
        <w:t xml:space="preserve">*10%= </w:t>
      </w:r>
      <w:r w:rsidRPr="00A600F1" w:rsidR="00E5576E">
        <w:rPr>
          <w:rFonts w:ascii="Calibri" w:hAnsi="Calibri" w:eastAsia="Times New Roman" w:cs="Calibri"/>
          <w:color w:val="000000"/>
          <w:lang w:val="en-IN" w:eastAsia="en-IN"/>
        </w:rPr>
        <w:t>29.64</w:t>
      </w:r>
      <w:r w:rsidRPr="00A600F1">
        <w:t>/-</w:t>
      </w:r>
    </w:p>
    <w:p w:rsidRPr="00A600F1" w:rsidR="00BA3F2D" w:rsidP="00BA3F2D" w:rsidRDefault="00BA3F2D" w14:paraId="28B720D0" w14:textId="02750092">
      <w:r w:rsidRPr="00A600F1">
        <w:t>Total CG Fees =</w:t>
      </w:r>
      <w:r w:rsidRPr="00A600F1" w:rsidR="00E5576E">
        <w:t xml:space="preserve"> 296.44</w:t>
      </w:r>
      <w:r w:rsidRPr="00A600F1">
        <w:rPr>
          <w:rFonts w:ascii="Calibri" w:hAnsi="Calibri" w:eastAsia="Times New Roman" w:cs="Calibri"/>
          <w:color w:val="000000"/>
          <w:lang w:val="en-IN" w:eastAsia="en-IN"/>
        </w:rPr>
        <w:t xml:space="preserve"> + </w:t>
      </w:r>
      <w:r w:rsidRPr="00A600F1" w:rsidR="00E5576E">
        <w:rPr>
          <w:rFonts w:ascii="Calibri" w:hAnsi="Calibri" w:eastAsia="Times New Roman" w:cs="Calibri"/>
          <w:color w:val="000000"/>
          <w:lang w:val="en-IN" w:eastAsia="en-IN"/>
        </w:rPr>
        <w:t xml:space="preserve">29.64 </w:t>
      </w:r>
      <w:r w:rsidRPr="00A600F1">
        <w:rPr>
          <w:rFonts w:ascii="Calibri" w:hAnsi="Calibri" w:eastAsia="Times New Roman" w:cs="Calibri"/>
          <w:color w:val="000000"/>
          <w:lang w:val="en-IN" w:eastAsia="en-IN"/>
        </w:rPr>
        <w:t xml:space="preserve">= </w:t>
      </w:r>
      <w:r w:rsidRPr="00A600F1" w:rsidR="00FD2FB9">
        <w:rPr>
          <w:rFonts w:ascii="Calibri" w:hAnsi="Calibri" w:eastAsia="Times New Roman" w:cs="Calibri"/>
          <w:color w:val="000000"/>
          <w:lang w:val="en-IN" w:eastAsia="en-IN"/>
        </w:rPr>
        <w:t>326.08/</w:t>
      </w:r>
      <w:r w:rsidRPr="00A600F1">
        <w:rPr>
          <w:rFonts w:ascii="Calibri" w:hAnsi="Calibri" w:eastAsia="Times New Roman" w:cs="Calibri"/>
          <w:color w:val="000000"/>
          <w:lang w:val="en-IN" w:eastAsia="en-IN"/>
        </w:rPr>
        <w:t>-</w:t>
      </w:r>
    </w:p>
    <w:p w:rsidRPr="00A600F1" w:rsidR="00BA3F2D" w:rsidP="00BA3F2D" w:rsidRDefault="00BA3F2D" w14:paraId="14729C7D" w14:textId="61CDC4D2">
      <w:pPr>
        <w:jc w:val="both"/>
      </w:pPr>
      <w:r w:rsidRPr="00A600F1">
        <w:t>Which equals to INR</w:t>
      </w:r>
      <w:r w:rsidRPr="00A600F1" w:rsidR="000B1586">
        <w:t xml:space="preserve"> 326.08</w:t>
      </w:r>
      <w:r w:rsidRPr="00A600F1">
        <w:t>/-</w:t>
      </w:r>
    </w:p>
    <w:p w:rsidRPr="00A600F1" w:rsidR="00BA3F2D" w:rsidP="00C87A0C" w:rsidRDefault="00BA3F2D" w14:paraId="6D82B529" w14:textId="77777777">
      <w:pPr>
        <w:jc w:val="both"/>
      </w:pPr>
    </w:p>
    <w:p w:rsidRPr="00A600F1" w:rsidR="007F0054" w:rsidP="00C87A0C" w:rsidRDefault="007F0054" w14:paraId="28F03A9B" w14:textId="77777777">
      <w:pPr>
        <w:jc w:val="both"/>
      </w:pPr>
    </w:p>
    <w:p w:rsidRPr="00A600F1" w:rsidR="00AE1DE4" w:rsidP="004C0D8E" w:rsidRDefault="00AE1DE4" w14:paraId="3A6EE5F5" w14:textId="05D84E3C">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2" w:id="342"/>
      <w:bookmarkStart w:name="_Toc465274994" w:id="343"/>
      <w:bookmarkStart w:name="_Toc485743359" w:id="344"/>
      <w:bookmarkStart w:name="_Toc159600877" w:id="345"/>
      <w:r w:rsidRPr="00A600F1">
        <w:rPr>
          <w:rFonts w:ascii="Trebuchet MS" w:hAnsi="Trebuchet MS"/>
          <w:b/>
          <w:bCs/>
          <w:color w:val="000000" w:themeColor="text1"/>
          <w:szCs w:val="22"/>
        </w:rPr>
        <w:t>Calculating Tax on Credit Guarantee Fees for Single Loan Account</w:t>
      </w:r>
      <w:bookmarkEnd w:id="342"/>
      <w:bookmarkEnd w:id="343"/>
      <w:bookmarkEnd w:id="344"/>
      <w:bookmarkEnd w:id="345"/>
      <w:r w:rsidRPr="00A600F1">
        <w:rPr>
          <w:rFonts w:ascii="Trebuchet MS" w:hAnsi="Trebuchet MS"/>
          <w:b/>
          <w:bCs/>
          <w:color w:val="000000" w:themeColor="text1"/>
          <w:szCs w:val="22"/>
        </w:rPr>
        <w:t xml:space="preserve"> </w:t>
      </w:r>
    </w:p>
    <w:p w:rsidRPr="00A600F1" w:rsidR="0007421D" w:rsidP="0007421D" w:rsidRDefault="0007421D" w14:paraId="563DFD4E" w14:textId="13FB7095"/>
    <w:p w:rsidRPr="00A600F1" w:rsidR="0007421D" w:rsidP="004C0D8E" w:rsidRDefault="0007421D" w14:paraId="301AC3F8" w14:textId="0B78670F">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59600878" w:id="346"/>
      <w:r w:rsidRPr="00A600F1">
        <w:rPr>
          <w:rFonts w:ascii="Trebuchet MS" w:hAnsi="Trebuchet MS"/>
          <w:b/>
          <w:bCs/>
          <w:color w:val="000000" w:themeColor="text1"/>
          <w:szCs w:val="22"/>
        </w:rPr>
        <w:t>Calculation based on Service Tax, Krishi-Kalyan Cess and Swach Bharat Cess</w:t>
      </w:r>
      <w:bookmarkEnd w:id="346"/>
    </w:p>
    <w:p w:rsidRPr="00A600F1" w:rsidR="00AE1DE4" w:rsidP="00AE1DE4" w:rsidRDefault="00AE1DE4" w14:paraId="4B78C79D" w14:textId="77777777">
      <w:pPr>
        <w:jc w:val="both"/>
      </w:pPr>
      <w:r w:rsidRPr="00A600F1">
        <w:t>Tax on Credit Guarantee Charges is determined based on CG Fees calculated in section 1.8.2.1. There will be various Taxation components. SURGE allows users to define these components (their names and tax value). Summation of these tax components is the total tax determined. The formulae is as below:</w:t>
      </w:r>
    </w:p>
    <w:p w:rsidRPr="00A600F1" w:rsidR="00AE1DE4" w:rsidP="00AE1DE4" w:rsidRDefault="00AE1DE4" w14:paraId="738EA32E" w14:textId="0BB4E71D">
      <w:pPr>
        <w:jc w:val="both"/>
      </w:pPr>
      <w:r w:rsidRPr="00A600F1">
        <w:rPr>
          <w:noProof/>
          <w:lang w:val="en-IN" w:eastAsia="en-IN"/>
        </w:rPr>
        <mc:AlternateContent>
          <mc:Choice Requires="wps">
            <w:drawing>
              <wp:inline distT="0" distB="0" distL="0" distR="0" wp14:anchorId="67B2AB0A" wp14:editId="4C5879F8">
                <wp:extent cx="5757126" cy="502285"/>
                <wp:effectExtent l="0" t="0" r="15240" b="12065"/>
                <wp:docPr id="17" name="Rectangle 2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37B70722"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049B252">
              <v:rect id="Rectangle 29"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4" fillcolor="white [3201]" strokecolor="#70ad47 [3209]" strokeweight="1pt" w14:anchorId="67B2AB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DOMS55WAgAA/wQAAA4AAAAAAAAAAAAAAAAALgIAAGRycy9lMm9Eb2MueG1sUEsBAi0AFAAG&#10;AAgAAAAhAFMY26jZAAAABAEAAA8AAAAAAAAAAAAAAAAAsAQAAGRycy9kb3ducmV2LnhtbFBLBQYA&#10;AAAABAAEAPMAAAC2BQAAAAA=&#10;">
                <v:textbox>
                  <w:txbxContent>
                    <w:p w:rsidR="009B6A9B" w:rsidP="00AE1DE4" w:rsidRDefault="009B6A9B" w14:paraId="0D46DB20"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p w:rsidRPr="00A600F1" w:rsidR="00050642" w:rsidP="00050642" w:rsidRDefault="00050642" w14:paraId="6AAE0EBD" w14:textId="77777777">
      <w:pPr>
        <w:jc w:val="both"/>
        <w:rPr>
          <w:b/>
        </w:rPr>
      </w:pPr>
      <w:r w:rsidRPr="00A600F1">
        <w:rPr>
          <w:b/>
        </w:rPr>
        <w:t>(Note: These Taxes calculation are old calculations for old taxes before GST).</w:t>
      </w:r>
    </w:p>
    <w:p w:rsidRPr="00A600F1" w:rsidR="00AE1DE4" w:rsidP="00AE1DE4" w:rsidRDefault="00AE1DE4" w14:paraId="4217110D" w14:textId="41852062">
      <w:r w:rsidRPr="00A600F1">
        <w:t>Co</w:t>
      </w:r>
      <w:r w:rsidRPr="00A600F1" w:rsidR="003E1C6E">
        <w:t>nsider scenario 1 in section 1.</w:t>
      </w:r>
      <w:r w:rsidRPr="00A600F1" w:rsidR="00EF057A">
        <w:t>8</w:t>
      </w:r>
      <w:r w:rsidRPr="00A600F1">
        <w:t xml:space="preserve">.2.1 above. </w:t>
      </w:r>
    </w:p>
    <w:p w:rsidRPr="00A600F1" w:rsidR="00AE1DE4" w:rsidP="00AE1DE4" w:rsidRDefault="00AE1DE4" w14:paraId="09F5E496" w14:textId="77777777">
      <w:pPr>
        <w:jc w:val="both"/>
      </w:pPr>
      <w:r w:rsidRPr="00A600F1">
        <w:t>Taxation on INR 2,600.00/-is determined as below:</w:t>
      </w:r>
    </w:p>
    <w:p w:rsidRPr="00A600F1" w:rsidR="00AE1DE4" w:rsidP="004C0D8E" w:rsidRDefault="00AE1DE4" w14:paraId="394EFF32" w14:textId="77777777">
      <w:pPr>
        <w:pStyle w:val="ListParagraph"/>
        <w:numPr>
          <w:ilvl w:val="0"/>
          <w:numId w:val="18"/>
        </w:numPr>
        <w:jc w:val="both"/>
      </w:pPr>
      <w:r w:rsidRPr="00A600F1">
        <w:t>Service Tax on this Fee @14% is 2,600.00/-*14% = INR  364.00/-</w:t>
      </w:r>
    </w:p>
    <w:p w:rsidRPr="00A600F1" w:rsidR="00AE1DE4" w:rsidP="004C0D8E" w:rsidRDefault="00AE1DE4" w14:paraId="26A0FD8D" w14:textId="77777777">
      <w:pPr>
        <w:pStyle w:val="ListParagraph"/>
        <w:numPr>
          <w:ilvl w:val="0"/>
          <w:numId w:val="18"/>
        </w:numPr>
        <w:jc w:val="both"/>
      </w:pPr>
      <w:r w:rsidRPr="00A600F1">
        <w:t>Swach Bharat Cess on this Fee @0.5% is 2,600.00/-*0.5% = INR 13.00/-</w:t>
      </w:r>
    </w:p>
    <w:p w:rsidRPr="00A600F1" w:rsidR="00AE1DE4" w:rsidP="004C0D8E" w:rsidRDefault="00AE1DE4" w14:paraId="092BE2A4" w14:textId="77777777">
      <w:pPr>
        <w:pStyle w:val="ListParagraph"/>
        <w:numPr>
          <w:ilvl w:val="0"/>
          <w:numId w:val="18"/>
        </w:numPr>
        <w:jc w:val="both"/>
      </w:pPr>
      <w:r w:rsidRPr="00A600F1">
        <w:t>Krishi Kalyan Cess on this Fee @0.5% is 2,600.00/-*0.5% = INR 13.00/-</w:t>
      </w:r>
    </w:p>
    <w:p w:rsidRPr="00A600F1" w:rsidR="00AE1DE4" w:rsidP="00AE1DE4" w:rsidRDefault="00AE1DE4" w14:paraId="73A26DF0" w14:textId="77777777">
      <w:pPr>
        <w:jc w:val="both"/>
      </w:pPr>
      <w:r w:rsidRPr="00A600F1">
        <w:t>Total Tax summation = INR 390.00/-</w:t>
      </w:r>
    </w:p>
    <w:p w:rsidRPr="00A600F1" w:rsidR="00AE1DE4" w:rsidP="00AE1DE4" w:rsidRDefault="00AE1DE4" w14:paraId="39609184" w14:textId="77777777">
      <w:pPr>
        <w:jc w:val="both"/>
      </w:pPr>
      <w:r w:rsidRPr="00A600F1">
        <w:rPr>
          <w:noProof/>
          <w:lang w:val="en-IN" w:eastAsia="en-IN"/>
        </w:rPr>
        <mc:AlternateContent>
          <mc:Choice Requires="wps">
            <w:drawing>
              <wp:inline distT="0" distB="0" distL="0" distR="0" wp14:anchorId="794C090A" wp14:editId="7503BEB0">
                <wp:extent cx="5908040" cy="770255"/>
                <wp:effectExtent l="0" t="0" r="16510" b="10795"/>
                <wp:docPr id="9" name="Rectangle 3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9B6A9B" w:rsidP="00AE1DE4" w:rsidRDefault="009B6A9B" w14:paraId="03996478" w14:textId="77777777">
                            <w:pPr>
                              <w:jc w:val="both"/>
                              <w:rPr>
                                <w:rFonts w:asciiTheme="majorHAnsi" w:hAnsiTheme="majorHAnsi"/>
                                <w:b/>
                              </w:rPr>
                            </w:pPr>
                            <w:r>
                              <w:rPr>
                                <w:rFonts w:asciiTheme="majorHAnsi" w:hAnsiTheme="majorHAnsi"/>
                                <w:b/>
                              </w:rPr>
                              <w:t>Calculating the Credit Guarantee Fee Tax:</w:t>
                            </w:r>
                          </w:p>
                          <w:p w:rsidR="009B6A9B" w:rsidP="004C0D8E" w:rsidRDefault="009B6A9B" w14:paraId="2EAFFD27"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4C0D8E" w:rsidRDefault="009B6A9B" w14:paraId="308F856E"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0CFE92A6" w14:textId="77777777">
                            <w:pPr>
                              <w:jc w:val="both"/>
                              <w:rPr>
                                <w:rFonts w:asciiTheme="majorHAnsi" w:hAnsiTheme="majorHAnsi"/>
                              </w:rPr>
                            </w:pPr>
                          </w:p>
                          <w:p w:rsidR="009B6A9B" w:rsidP="00AE1DE4" w:rsidRDefault="009B6A9B" w14:paraId="1D4C9AF0" w14:textId="77777777">
                            <w:pPr>
                              <w:jc w:val="both"/>
                              <w:rPr>
                                <w:rFonts w:asciiTheme="majorHAnsi" w:hAnsiTheme="majorHAnsi"/>
                              </w:rPr>
                            </w:pPr>
                          </w:p>
                          <w:p w:rsidR="009B6A9B" w:rsidP="00AE1DE4" w:rsidRDefault="009B6A9B" w14:paraId="1EE0983F" w14:textId="77777777">
                            <w:pPr>
                              <w:jc w:val="both"/>
                              <w:rPr>
                                <w:rFonts w:asciiTheme="majorHAnsi" w:hAnsiTheme="majorHAnsi"/>
                              </w:rPr>
                            </w:pPr>
                          </w:p>
                          <w:p w:rsidRPr="00D451B1" w:rsidR="009B6A9B" w:rsidP="00AE1DE4" w:rsidRDefault="009B6A9B" w14:paraId="293D5F10"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15950B2">
              <v:rect id="Rectangle 30"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55" fillcolor="white [3201]" strokecolor="#70ad47 [3209]" strokeweight="1pt" w14:anchorId="794C09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">
                <v:textbox>
                  <w:txbxContent>
                    <w:p w:rsidRPr="00D451B1" w:rsidR="009B6A9B" w:rsidP="00AE1DE4" w:rsidRDefault="009B6A9B" w14:paraId="66ACC8D0" w14:textId="77777777">
                      <w:pPr>
                        <w:jc w:val="both"/>
                        <w:rPr>
                          <w:rFonts w:asciiTheme="majorHAnsi" w:hAnsiTheme="majorHAnsi"/>
                          <w:b/>
                        </w:rPr>
                      </w:pPr>
                      <w:r>
                        <w:rPr>
                          <w:rFonts w:asciiTheme="majorHAnsi" w:hAnsiTheme="majorHAnsi"/>
                          <w:b/>
                        </w:rPr>
                        <w:t>Calculating the Credit Guarantee Fee Tax:</w:t>
                      </w:r>
                    </w:p>
                    <w:p w:rsidR="009B6A9B" w:rsidP="00AE1DE4" w:rsidRDefault="009B6A9B" w14:paraId="2E267A07"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AE1DE4" w:rsidRDefault="009B6A9B" w14:paraId="5EF796B9"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4B94D5A5" w14:textId="77777777">
                      <w:pPr>
                        <w:jc w:val="both"/>
                        <w:rPr>
                          <w:rFonts w:asciiTheme="majorHAnsi" w:hAnsiTheme="majorHAnsi"/>
                        </w:rPr>
                      </w:pPr>
                    </w:p>
                    <w:p w:rsidR="009B6A9B" w:rsidP="00AE1DE4" w:rsidRDefault="009B6A9B" w14:paraId="3DEEC669" w14:textId="77777777">
                      <w:pPr>
                        <w:jc w:val="both"/>
                        <w:rPr>
                          <w:rFonts w:asciiTheme="majorHAnsi" w:hAnsiTheme="majorHAnsi"/>
                        </w:rPr>
                      </w:pPr>
                    </w:p>
                    <w:p w:rsidR="009B6A9B" w:rsidP="00AE1DE4" w:rsidRDefault="009B6A9B" w14:paraId="3656B9AB" w14:textId="77777777">
                      <w:pPr>
                        <w:jc w:val="both"/>
                        <w:rPr>
                          <w:rFonts w:asciiTheme="majorHAnsi" w:hAnsiTheme="majorHAnsi"/>
                        </w:rPr>
                      </w:pPr>
                    </w:p>
                    <w:p w:rsidRPr="00D451B1" w:rsidR="009B6A9B" w:rsidP="00AE1DE4" w:rsidRDefault="009B6A9B" w14:paraId="45FB0818" w14:textId="77777777">
                      <w:pPr>
                        <w:jc w:val="both"/>
                        <w:rPr>
                          <w:rFonts w:asciiTheme="majorHAnsi" w:hAnsiTheme="majorHAnsi"/>
                        </w:rPr>
                      </w:pPr>
                    </w:p>
                  </w:txbxContent>
                </v:textbox>
                <w10:anchorlock/>
              </v:rect>
            </w:pict>
          </mc:Fallback>
        </mc:AlternateContent>
      </w:r>
    </w:p>
    <w:p w:rsidRPr="00A600F1" w:rsidR="00AE1DE4" w:rsidP="00AE1DE4" w:rsidRDefault="00AE1DE4" w14:paraId="48BB3C36" w14:textId="5140D1B9">
      <w:pPr>
        <w:jc w:val="both"/>
      </w:pPr>
    </w:p>
    <w:p w:rsidRPr="00A600F1" w:rsidR="0007421D" w:rsidP="004C0D8E" w:rsidRDefault="0007421D" w14:paraId="0BEA1B87" w14:textId="01AE702E">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59600879" w:id="347"/>
      <w:r w:rsidRPr="00A600F1">
        <w:rPr>
          <w:rFonts w:ascii="Trebuchet MS" w:hAnsi="Trebuchet MS"/>
          <w:b/>
          <w:bCs/>
          <w:color w:val="000000" w:themeColor="text1"/>
          <w:szCs w:val="22"/>
        </w:rPr>
        <w:t>Calculation based on GST</w:t>
      </w:r>
      <w:bookmarkEnd w:id="347"/>
    </w:p>
    <w:p w:rsidRPr="00A600F1" w:rsidR="0007421D" w:rsidP="0007421D" w:rsidRDefault="0007421D" w14:paraId="18E582B4" w14:textId="77777777">
      <w:pPr>
        <w:jc w:val="both"/>
      </w:pPr>
      <w:r w:rsidRPr="00A600F1">
        <w:t xml:space="preserve">As per GST policy, tax on GST is primarily based on MLI’s Headquarters’ location i.e. the state in which MLI is primarily based. NCGTC’s state of operations is decided as Maharashtra state. </w:t>
      </w:r>
    </w:p>
    <w:p w:rsidRPr="00A600F1" w:rsidR="0007421D" w:rsidP="0007421D" w:rsidRDefault="0007421D" w14:paraId="37D3F255" w14:textId="77777777">
      <w:pPr>
        <w:jc w:val="both"/>
      </w:pPr>
      <w:r w:rsidRPr="00A600F1">
        <w:rPr>
          <w:b/>
          <w:u w:val="single"/>
        </w:rPr>
        <w:t>If the state of MLI operation is Maharashtra</w:t>
      </w:r>
      <w:r w:rsidRPr="00A600F1">
        <w:t>:</w:t>
      </w:r>
    </w:p>
    <w:p w:rsidRPr="00A600F1" w:rsidR="0007421D" w:rsidP="0007421D" w:rsidRDefault="0007421D" w14:paraId="59047088" w14:textId="77777777">
      <w:pPr>
        <w:jc w:val="both"/>
      </w:pPr>
      <w:r w:rsidRPr="00A600F1">
        <w:t>Then as per GST policy, CGST and SGST will be applicable in the tax calculation.</w:t>
      </w:r>
    </w:p>
    <w:p w:rsidRPr="00A600F1" w:rsidR="0007421D" w:rsidP="0007421D" w:rsidRDefault="0007421D" w14:paraId="1A5E0074" w14:textId="77777777">
      <w:pPr>
        <w:jc w:val="both"/>
      </w:pPr>
      <w:r w:rsidRPr="00A600F1">
        <w:t>The formula is as below:</w:t>
      </w:r>
    </w:p>
    <w:p w:rsidRPr="00A600F1" w:rsidR="0007421D" w:rsidP="0007421D" w:rsidRDefault="0007421D" w14:paraId="23441CF6" w14:textId="77777777">
      <w:pPr>
        <w:jc w:val="both"/>
      </w:pPr>
      <w:r w:rsidRPr="00A600F1">
        <w:rPr>
          <w:noProof/>
          <w:lang w:val="en-IN" w:eastAsia="en-IN"/>
        </w:rPr>
        <mc:AlternateContent>
          <mc:Choice Requires="wps">
            <w:drawing>
              <wp:inline distT="0" distB="0" distL="0" distR="0" wp14:anchorId="7975822B" wp14:editId="2C0FA814">
                <wp:extent cx="5757126" cy="502285"/>
                <wp:effectExtent l="0" t="0" r="15240" b="12065"/>
                <wp:docPr id="14" name="Rectangle 31"/>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07421D" w:rsidRDefault="009B6A9B" w14:paraId="62EA2499"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02C4315D">
              <v:rect id="Rectangle 31"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6" fillcolor="white [3201]" strokecolor="#70ad47 [3209]" strokeweight="1pt" w14:anchorId="797582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peVgIAAP8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PRexyHi1hmr/iAyh57B38ramud4J&#10;Hx4FEmmJ3rSI4YEObaAtOQwSZxvAX6fuoz9xiayctbQEJfc/twIVZ+arJZZ9zqfTuDVJmc4uClLw&#10;rWX91mK3zQroSXJaeSeTGP2DOYgaoXmhfV3GrGQSVlLuksuAB2UV+uWkjZdquUxutClOhDv75GQM&#10;HgcdefPcvQh0A7kC0fIeDgsj5u841vtGpIXlNoCuEwGPcx2egLYsUXj4I8Q1fqsnr+N/a/Eb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N5Pql5WAgAA/wQAAA4AAAAAAAAAAAAAAAAALgIAAGRycy9lMm9Eb2MueG1sUEsBAi0AFAAG&#10;AAgAAAAhAFMY26jZAAAABAEAAA8AAAAAAAAAAAAAAAAAsAQAAGRycy9kb3ducmV2LnhtbFBLBQYA&#10;AAAABAAEAPMAAAC2BQAAAAA=&#10;">
                <v:textbox>
                  <w:txbxContent>
                    <w:p w:rsidR="009B6A9B" w:rsidP="0007421D" w:rsidRDefault="009B6A9B" w14:paraId="69F83191" w14:textId="77777777">
                      <w:pPr>
                        <w:jc w:val="center"/>
                      </w:pPr>
                      <w:r>
                        <w:t>Tax on Guarantee Fee = (Credit Guarantee Fee * CGST Rate Defined in SURGE) + (Credit Guarantee Fee * SGST Rate Defined in SURGE)</w:t>
                      </w:r>
                    </w:p>
                  </w:txbxContent>
                </v:textbox>
                <w10:anchorlock/>
              </v:rect>
            </w:pict>
          </mc:Fallback>
        </mc:AlternateContent>
      </w:r>
    </w:p>
    <w:p w:rsidRPr="00A600F1" w:rsidR="0007421D" w:rsidP="0007421D" w:rsidRDefault="0007421D" w14:paraId="0717D366" w14:textId="77777777"/>
    <w:p w:rsidRPr="00A600F1" w:rsidR="0007421D" w:rsidP="0007421D" w:rsidRDefault="0007421D" w14:paraId="32A76E73" w14:textId="523C5196">
      <w:r w:rsidRPr="00A600F1">
        <w:t>Co</w:t>
      </w:r>
      <w:r w:rsidRPr="00A600F1" w:rsidR="00EF057A">
        <w:t>nsider scenario 1 in section 1.8</w:t>
      </w:r>
      <w:r w:rsidRPr="00A600F1">
        <w:t xml:space="preserve">.2.1 above. </w:t>
      </w:r>
    </w:p>
    <w:p w:rsidRPr="00A600F1" w:rsidR="0007421D" w:rsidP="0007421D" w:rsidRDefault="0007421D" w14:paraId="5C45095E" w14:textId="77777777">
      <w:pPr>
        <w:jc w:val="both"/>
      </w:pPr>
      <w:r w:rsidRPr="00A600F1">
        <w:t>Taxation on INR 2,600.00/-is determined as below:</w:t>
      </w:r>
    </w:p>
    <w:p w:rsidRPr="00A600F1" w:rsidR="0007421D" w:rsidP="004C0D8E" w:rsidRDefault="0007421D" w14:paraId="5F8541F3" w14:textId="14B7CAB0">
      <w:pPr>
        <w:pStyle w:val="ListParagraph"/>
        <w:numPr>
          <w:ilvl w:val="0"/>
          <w:numId w:val="48"/>
        </w:numPr>
        <w:jc w:val="both"/>
      </w:pPr>
      <w:r w:rsidRPr="00A600F1">
        <w:t>SGST on this Fee @9% is 2,600.00/-*9% = INR  234/-</w:t>
      </w:r>
    </w:p>
    <w:p w:rsidRPr="00A600F1" w:rsidR="0007421D" w:rsidP="004C0D8E" w:rsidRDefault="0007421D" w14:paraId="163FE936" w14:textId="5846B528">
      <w:pPr>
        <w:pStyle w:val="ListParagraph"/>
        <w:numPr>
          <w:ilvl w:val="0"/>
          <w:numId w:val="48"/>
        </w:numPr>
        <w:jc w:val="both"/>
      </w:pPr>
      <w:r w:rsidRPr="00A600F1">
        <w:t>CGST on this Fee @9% is 2,600.00/-*9% = INR  234/-</w:t>
      </w:r>
    </w:p>
    <w:p w:rsidRPr="00A600F1" w:rsidR="0007421D" w:rsidP="0007421D" w:rsidRDefault="0007421D" w14:paraId="301113D0" w14:textId="2C9629CF">
      <w:pPr>
        <w:jc w:val="both"/>
        <w:rPr>
          <w:u w:val="single"/>
        </w:rPr>
      </w:pPr>
      <w:r w:rsidRPr="00A600F1">
        <w:t>Total Tax summation = INR 468/-</w:t>
      </w:r>
    </w:p>
    <w:p w:rsidRPr="00A600F1" w:rsidR="0007421D" w:rsidP="0007421D" w:rsidRDefault="0007421D" w14:paraId="1A31E7D5" w14:textId="77777777">
      <w:pPr>
        <w:jc w:val="both"/>
      </w:pPr>
    </w:p>
    <w:p w:rsidRPr="00A600F1" w:rsidR="0007421D" w:rsidP="0007421D" w:rsidRDefault="0007421D" w14:paraId="0797A4FC" w14:textId="77777777">
      <w:pPr>
        <w:jc w:val="both"/>
      </w:pPr>
      <w:r w:rsidRPr="00A600F1">
        <w:rPr>
          <w:b/>
          <w:u w:val="single"/>
        </w:rPr>
        <w:t>If the state of MLI operation is Not Maharashtra</w:t>
      </w:r>
      <w:r w:rsidRPr="00A600F1">
        <w:t>:</w:t>
      </w:r>
    </w:p>
    <w:p w:rsidRPr="00A600F1" w:rsidR="0007421D" w:rsidP="0007421D" w:rsidRDefault="0007421D" w14:paraId="5FA0F96A" w14:textId="77777777">
      <w:pPr>
        <w:jc w:val="both"/>
      </w:pPr>
      <w:r w:rsidRPr="00A600F1">
        <w:t>Then as per GST policy, IGST will be applicable in the tax calculation.</w:t>
      </w:r>
    </w:p>
    <w:p w:rsidRPr="00A600F1" w:rsidR="0007421D" w:rsidP="0007421D" w:rsidRDefault="0007421D" w14:paraId="3D8D353E" w14:textId="77777777">
      <w:pPr>
        <w:jc w:val="both"/>
      </w:pPr>
      <w:r w:rsidRPr="00A600F1">
        <w:t>The formula is as below:</w:t>
      </w:r>
    </w:p>
    <w:p w:rsidRPr="00A600F1" w:rsidR="0007421D" w:rsidP="0007421D" w:rsidRDefault="0007421D" w14:paraId="6D406E47" w14:textId="77777777">
      <w:pPr>
        <w:jc w:val="both"/>
      </w:pPr>
      <w:r w:rsidRPr="00A600F1">
        <w:rPr>
          <w:noProof/>
          <w:lang w:val="en-IN" w:eastAsia="en-IN"/>
        </w:rPr>
        <mc:AlternateContent>
          <mc:Choice Requires="wps">
            <w:drawing>
              <wp:inline distT="0" distB="0" distL="0" distR="0" wp14:anchorId="6FAFD5DD" wp14:editId="47AC6DE1">
                <wp:extent cx="5757126" cy="502285"/>
                <wp:effectExtent l="0" t="0" r="15240" b="12065"/>
                <wp:docPr id="15" name="Rectangle 32"/>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07421D" w:rsidRDefault="009B6A9B" w14:paraId="29D6E6FC"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6885235">
              <v:rect id="Rectangle 32"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7" fillcolor="white [3201]" strokecolor="#70ad47 [3209]" strokeweight="1pt" w14:anchorId="6FAFD5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ILWLTVwIAAP8EAAAOAAAAAAAAAAAAAAAAAC4CAABkcnMvZTJvRG9jLnhtbFBLAQItABQA&#10;BgAIAAAAIQBTGNuo2QAAAAQBAAAPAAAAAAAAAAAAAAAAALEEAABkcnMvZG93bnJldi54bWxQSwUG&#10;AAAAAAQABADzAAAAtwUAAAAA&#10;">
                <v:textbox>
                  <w:txbxContent>
                    <w:p w:rsidR="009B6A9B" w:rsidP="0007421D" w:rsidRDefault="009B6A9B" w14:paraId="07463050" w14:textId="77777777">
                      <w:pPr>
                        <w:jc w:val="center"/>
                      </w:pPr>
                      <w:r>
                        <w:t>Tax on Guarantee Fee = (Credit Guarantee Fee * IGST Rate Defined in SURGE)</w:t>
                      </w:r>
                    </w:p>
                  </w:txbxContent>
                </v:textbox>
                <w10:anchorlock/>
              </v:rect>
            </w:pict>
          </mc:Fallback>
        </mc:AlternateContent>
      </w:r>
    </w:p>
    <w:p w:rsidRPr="00A600F1" w:rsidR="0007421D" w:rsidP="0007421D" w:rsidRDefault="0007421D" w14:paraId="626FAA5E" w14:textId="6E171890">
      <w:r w:rsidRPr="00A600F1">
        <w:t>Co</w:t>
      </w:r>
      <w:r w:rsidRPr="00A600F1" w:rsidR="00EF057A">
        <w:t>nsider scenario 1 in section 1.8</w:t>
      </w:r>
      <w:r w:rsidRPr="00A600F1">
        <w:t xml:space="preserve">.2.1 above. </w:t>
      </w:r>
    </w:p>
    <w:p w:rsidRPr="00A600F1" w:rsidR="0007421D" w:rsidP="0007421D" w:rsidRDefault="0007421D" w14:paraId="70E7C0F8" w14:textId="77777777">
      <w:pPr>
        <w:jc w:val="both"/>
      </w:pPr>
      <w:r w:rsidRPr="00A600F1">
        <w:t>Taxation on INR 2,600.00/-is determined as below:</w:t>
      </w:r>
    </w:p>
    <w:p w:rsidRPr="00A600F1" w:rsidR="0007421D" w:rsidP="004C0D8E" w:rsidRDefault="0007421D" w14:paraId="05E2EEB9" w14:textId="1E6A7EDF">
      <w:pPr>
        <w:pStyle w:val="ListParagraph"/>
        <w:numPr>
          <w:ilvl w:val="0"/>
          <w:numId w:val="49"/>
        </w:numPr>
        <w:jc w:val="both"/>
      </w:pPr>
      <w:r w:rsidRPr="00A600F1">
        <w:t>IGST on this Fee @18% is 2,600.00/-*18% = INR  468/-</w:t>
      </w:r>
    </w:p>
    <w:p w:rsidRPr="00A600F1" w:rsidR="0007421D" w:rsidP="0007421D" w:rsidRDefault="0007421D" w14:paraId="3EBA7CAD" w14:textId="72E491BB">
      <w:pPr>
        <w:jc w:val="both"/>
      </w:pPr>
      <w:r w:rsidRPr="00A600F1">
        <w:t>Total Tax = INR 468/-</w:t>
      </w:r>
    </w:p>
    <w:p w:rsidRPr="00A600F1" w:rsidR="0007421D" w:rsidP="00AE1DE4" w:rsidRDefault="0007421D" w14:paraId="142E6302" w14:textId="77777777">
      <w:pPr>
        <w:jc w:val="both"/>
      </w:pPr>
    </w:p>
    <w:p w:rsidRPr="00A600F1" w:rsidR="00AE1DE4" w:rsidP="004C0D8E" w:rsidRDefault="00AE1DE4" w14:paraId="5201B37D"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3" w:id="348"/>
      <w:bookmarkStart w:name="_Toc465274995" w:id="349"/>
      <w:bookmarkStart w:name="_Toc485743360" w:id="350"/>
      <w:bookmarkStart w:name="_Toc159600880" w:id="351"/>
      <w:r w:rsidRPr="00A600F1">
        <w:rPr>
          <w:rFonts w:ascii="Trebuchet MS" w:hAnsi="Trebuchet MS"/>
          <w:b/>
          <w:bCs/>
          <w:color w:val="000000" w:themeColor="text1"/>
          <w:szCs w:val="22"/>
        </w:rPr>
        <w:t>Calculating Total Credit Guarantee Charges for Single Loan Account</w:t>
      </w:r>
      <w:bookmarkEnd w:id="348"/>
      <w:bookmarkEnd w:id="349"/>
      <w:bookmarkEnd w:id="350"/>
      <w:bookmarkEnd w:id="351"/>
      <w:r w:rsidRPr="00A600F1">
        <w:rPr>
          <w:rFonts w:ascii="Trebuchet MS" w:hAnsi="Trebuchet MS"/>
          <w:b/>
          <w:bCs/>
          <w:color w:val="000000" w:themeColor="text1"/>
          <w:szCs w:val="22"/>
        </w:rPr>
        <w:t xml:space="preserve"> </w:t>
      </w:r>
    </w:p>
    <w:p w:rsidRPr="00A600F1" w:rsidR="00AE1DE4" w:rsidP="00AE1DE4" w:rsidRDefault="00AE1DE4" w14:paraId="264FB461" w14:textId="3DF01D8B">
      <w:pPr>
        <w:jc w:val="both"/>
      </w:pPr>
      <w:r w:rsidRPr="00A600F1">
        <w:t>Tax on Credit Guarantee Charges is determined based on C</w:t>
      </w:r>
      <w:r w:rsidRPr="00A600F1" w:rsidR="00CA0A39">
        <w:t xml:space="preserve">G Fees calculated </w:t>
      </w:r>
      <w:r w:rsidRPr="00A600F1" w:rsidR="008F62E7">
        <w:t>in section 1.8</w:t>
      </w:r>
      <w:r w:rsidRPr="00A600F1">
        <w:t>.2.</w:t>
      </w:r>
      <w:r w:rsidRPr="00A600F1" w:rsidR="008F62E7">
        <w:t>1 and on taxes calculated on 1.8</w:t>
      </w:r>
      <w:r w:rsidRPr="00A600F1">
        <w:t>.2.2.</w:t>
      </w:r>
    </w:p>
    <w:p w:rsidRPr="00A600F1" w:rsidR="00AE1DE4" w:rsidP="00AE1DE4" w:rsidRDefault="00AE1DE4" w14:paraId="5AC7AB47" w14:textId="77777777">
      <w:pPr>
        <w:jc w:val="both"/>
      </w:pPr>
      <w:r w:rsidRPr="00A600F1">
        <w:rPr>
          <w:noProof/>
          <w:lang w:val="en-IN" w:eastAsia="en-IN"/>
        </w:rPr>
        <mc:AlternateContent>
          <mc:Choice Requires="wps">
            <w:drawing>
              <wp:inline distT="0" distB="0" distL="0" distR="0" wp14:anchorId="2BB76218" wp14:editId="353B0BCF">
                <wp:extent cx="5757126" cy="502285"/>
                <wp:effectExtent l="0" t="0" r="15240" b="12065"/>
                <wp:docPr id="11"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3274A8CD"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B8E5053">
              <v:rect id="Rectangle 33"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8" fillcolor="white [3201]" strokecolor="#70ad47 [3209]" strokeweight="1pt" w14:anchorId="2BB7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nEVwIAAP8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CoDfnEVwIAAP8EAAAOAAAAAAAAAAAAAAAAAC4CAABkcnMvZTJvRG9jLnhtbFBLAQItABQA&#10;BgAIAAAAIQBTGNuo2QAAAAQBAAAPAAAAAAAAAAAAAAAAALEEAABkcnMvZG93bnJldi54bWxQSwUG&#10;AAAAAAQABADzAAAAtwUAAAAA&#10;">
                <v:textbox>
                  <w:txbxContent>
                    <w:p w:rsidR="009B6A9B" w:rsidP="00AE1DE4" w:rsidRDefault="009B6A9B" w14:paraId="2E4B4AE6" w14:textId="77777777">
                      <w:pPr>
                        <w:jc w:val="center"/>
                      </w:pPr>
                      <w:r>
                        <w:t>Total Credit Guarantee Charges = CG Fees + Total Taxes on CG Fees</w:t>
                      </w:r>
                    </w:p>
                  </w:txbxContent>
                </v:textbox>
                <w10:anchorlock/>
              </v:rect>
            </w:pict>
          </mc:Fallback>
        </mc:AlternateContent>
      </w:r>
    </w:p>
    <w:p w:rsidRPr="00A600F1" w:rsidR="00AE1DE4" w:rsidP="00AE1DE4" w:rsidRDefault="00AE1DE4" w14:paraId="3902ABEB" w14:textId="74C31E12">
      <w:r w:rsidRPr="00A600F1">
        <w:t>Consider scenario 1 in section 1.</w:t>
      </w:r>
      <w:r w:rsidRPr="00A600F1" w:rsidR="008F62E7">
        <w:t>8</w:t>
      </w:r>
      <w:r w:rsidRPr="00A600F1">
        <w:t>.2.1 above and ta</w:t>
      </w:r>
      <w:r w:rsidRPr="00A600F1" w:rsidR="008F62E7">
        <w:t>xes calculates as in section 1.8</w:t>
      </w:r>
      <w:r w:rsidRPr="00A600F1">
        <w:t>.2.2.</w:t>
      </w:r>
    </w:p>
    <w:p w:rsidRPr="00A600F1" w:rsidR="00AE1DE4" w:rsidP="00AE1DE4" w:rsidRDefault="00AE1DE4" w14:paraId="368A2A24" w14:textId="27B8DDB2">
      <w:pPr>
        <w:jc w:val="both"/>
      </w:pPr>
      <w:r w:rsidRPr="00A600F1">
        <w:t>Total CG Charges is - 2,600.00 + 390.00 = 2,990.00/-</w:t>
      </w:r>
      <w:r w:rsidRPr="00A600F1" w:rsidR="0007421D">
        <w:t xml:space="preserve"> (tax is calculated as per service tax regime)</w:t>
      </w:r>
    </w:p>
    <w:p w:rsidRPr="00A600F1" w:rsidR="00AE1DE4" w:rsidP="00AE1DE4" w:rsidRDefault="00AE1DE4" w14:paraId="690B1393" w14:textId="1ABC8573">
      <w:pPr>
        <w:rPr>
          <w:rFonts w:ascii="Trebuchet MS" w:hAnsi="Trebuchet MS" w:eastAsia="Times New Roman" w:cs="Arial"/>
          <w:b/>
          <w:bCs/>
          <w:iCs/>
          <w:color w:val="7F7F7F"/>
          <w:sz w:val="28"/>
          <w:szCs w:val="28"/>
        </w:rPr>
      </w:pPr>
      <w:bookmarkStart w:name="_Toc457206824" w:id="352"/>
    </w:p>
    <w:p w:rsidRPr="00A600F1" w:rsidR="00AE1DE4" w:rsidP="004C0D8E" w:rsidRDefault="00AE1DE4" w14:paraId="68FAD101"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48" w:id="353"/>
      <w:bookmarkStart w:name="_Toc485743361" w:id="354"/>
      <w:bookmarkStart w:name="_Toc159600881" w:id="355"/>
      <w:bookmarkStart w:name="_Toc461481054" w:id="356"/>
      <w:bookmarkStart w:name="_Toc465274996" w:id="357"/>
      <w:r w:rsidRPr="00A600F1">
        <w:rPr>
          <w:rFonts w:ascii="Trebuchet MS" w:hAnsi="Trebuchet MS" w:eastAsia="Times New Roman" w:cs="Arial"/>
          <w:b/>
          <w:bCs/>
          <w:iCs/>
          <w:color w:val="7F7F7F"/>
          <w:sz w:val="28"/>
          <w:szCs w:val="28"/>
        </w:rPr>
        <w:t>Persisting the Loan Account Information in CG Table</w:t>
      </w:r>
      <w:bookmarkEnd w:id="353"/>
      <w:bookmarkEnd w:id="354"/>
      <w:bookmarkEnd w:id="355"/>
    </w:p>
    <w:p w:rsidRPr="00A600F1" w:rsidR="00AE1DE4" w:rsidP="004C0D8E" w:rsidRDefault="00AE1DE4" w14:paraId="7931151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9" w:id="358"/>
      <w:bookmarkStart w:name="_Toc485743362" w:id="359"/>
      <w:bookmarkStart w:name="_Toc159600882" w:id="360"/>
      <w:r w:rsidRPr="00A600F1">
        <w:rPr>
          <w:rFonts w:ascii="Trebuchet MS" w:hAnsi="Trebuchet MS"/>
          <w:b/>
          <w:bCs/>
          <w:color w:val="000000" w:themeColor="text1"/>
          <w:szCs w:val="22"/>
        </w:rPr>
        <w:t>New Credit Guarantee Information</w:t>
      </w:r>
      <w:bookmarkEnd w:id="358"/>
      <w:bookmarkEnd w:id="359"/>
      <w:bookmarkEnd w:id="360"/>
      <w:r w:rsidRPr="00A600F1">
        <w:rPr>
          <w:rFonts w:ascii="Trebuchet MS" w:hAnsi="Trebuchet MS"/>
          <w:b/>
          <w:bCs/>
          <w:color w:val="000000" w:themeColor="text1"/>
          <w:szCs w:val="22"/>
        </w:rPr>
        <w:t xml:space="preserve"> </w:t>
      </w:r>
    </w:p>
    <w:p w:rsidRPr="00A600F1" w:rsidR="00AE1DE4" w:rsidP="00AE1DE4" w:rsidRDefault="00AE1DE4" w14:paraId="6B01F0C2" w14:textId="77777777">
      <w:pPr>
        <w:jc w:val="both"/>
      </w:pPr>
      <w:r w:rsidRPr="00A600F1">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Pr="00A600F1" w:rsidR="00AE1DE4" w:rsidP="004C0D8E" w:rsidRDefault="00AE1DE4" w14:paraId="447E3CAF" w14:textId="77777777">
      <w:pPr>
        <w:pStyle w:val="ListParagraph"/>
        <w:numPr>
          <w:ilvl w:val="0"/>
          <w:numId w:val="23"/>
        </w:numPr>
        <w:jc w:val="both"/>
      </w:pPr>
      <w:r w:rsidRPr="00A600F1">
        <w:t>File Type – 1 (which indicates that this is a batch transaction for New CG)</w:t>
      </w:r>
    </w:p>
    <w:p w:rsidRPr="00A600F1" w:rsidR="00AE1DE4" w:rsidP="004C0D8E" w:rsidRDefault="00AE1DE4" w14:paraId="39EAE94E" w14:textId="77777777">
      <w:pPr>
        <w:pStyle w:val="ListParagraph"/>
        <w:numPr>
          <w:ilvl w:val="0"/>
          <w:numId w:val="23"/>
        </w:numPr>
        <w:jc w:val="both"/>
      </w:pPr>
      <w:r w:rsidRPr="00A600F1">
        <w:t xml:space="preserve">Transaction Mode – 120001 </w:t>
      </w:r>
    </w:p>
    <w:p w:rsidRPr="00A600F1" w:rsidR="00AE1DE4" w:rsidP="004C0D8E" w:rsidRDefault="00AE1DE4" w14:paraId="0405261D" w14:textId="77777777">
      <w:pPr>
        <w:pStyle w:val="ListParagraph"/>
        <w:numPr>
          <w:ilvl w:val="0"/>
          <w:numId w:val="23"/>
        </w:numPr>
        <w:jc w:val="both"/>
      </w:pPr>
      <w:r w:rsidRPr="00A600F1">
        <w:t>IP Address – IP Address of the User</w:t>
      </w:r>
    </w:p>
    <w:p w:rsidRPr="00A600F1" w:rsidR="00AE1DE4" w:rsidP="004C0D8E" w:rsidRDefault="00AE1DE4" w14:paraId="5493D2AB" w14:textId="77777777">
      <w:pPr>
        <w:pStyle w:val="ListParagraph"/>
        <w:numPr>
          <w:ilvl w:val="0"/>
          <w:numId w:val="23"/>
        </w:numPr>
        <w:jc w:val="both"/>
      </w:pPr>
      <w:r w:rsidRPr="00A600F1">
        <w:t>Is Active Flag – Active</w:t>
      </w:r>
    </w:p>
    <w:p w:rsidRPr="00A600F1" w:rsidR="00AE1DE4" w:rsidP="004C0D8E" w:rsidRDefault="00AE1DE4" w14:paraId="4605C370" w14:textId="77777777">
      <w:pPr>
        <w:pStyle w:val="ListParagraph"/>
        <w:numPr>
          <w:ilvl w:val="0"/>
          <w:numId w:val="23"/>
        </w:numPr>
        <w:jc w:val="both"/>
      </w:pPr>
      <w:r w:rsidRPr="00A600F1">
        <w:t>Created By – NCGTC user id</w:t>
      </w:r>
    </w:p>
    <w:p w:rsidRPr="00A600F1" w:rsidR="00AE1DE4" w:rsidP="004C0D8E" w:rsidRDefault="00AE1DE4" w14:paraId="662766F1" w14:textId="77777777">
      <w:pPr>
        <w:pStyle w:val="ListParagraph"/>
        <w:numPr>
          <w:ilvl w:val="0"/>
          <w:numId w:val="23"/>
        </w:numPr>
        <w:jc w:val="both"/>
      </w:pPr>
      <w:r w:rsidRPr="00A600F1">
        <w:t xml:space="preserve">Created Date – DateTime of Record insertion </w:t>
      </w:r>
    </w:p>
    <w:p w:rsidRPr="00A600F1" w:rsidR="00AE1DE4" w:rsidP="004C0D8E" w:rsidRDefault="00AE1DE4" w14:paraId="10A521CA" w14:textId="77777777">
      <w:pPr>
        <w:pStyle w:val="ListParagraph"/>
        <w:numPr>
          <w:ilvl w:val="0"/>
          <w:numId w:val="23"/>
        </w:numPr>
        <w:jc w:val="both"/>
      </w:pPr>
      <w:r w:rsidRPr="00A600F1">
        <w:t>The CG Status code will be as below:</w:t>
      </w:r>
    </w:p>
    <w:p w:rsidRPr="00A600F1" w:rsidR="00AE1DE4" w:rsidP="00AE1DE4" w:rsidRDefault="00AE1DE4" w14:paraId="2A0E0DFD"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A600F1" w:rsidR="00AE1DE4" w:rsidTr="009E37EE" w14:paraId="0344B372"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A600F1" w:rsidR="00AE1DE4" w:rsidP="009E37EE" w:rsidRDefault="00AE1DE4" w14:paraId="783B60F3" w14:textId="77777777">
            <w:pPr>
              <w:jc w:val="both"/>
              <w:rPr>
                <w:sz w:val="20"/>
                <w:szCs w:val="20"/>
              </w:rPr>
            </w:pPr>
            <w:r w:rsidRPr="00A600F1">
              <w:rPr>
                <w:sz w:val="20"/>
                <w:szCs w:val="20"/>
              </w:rPr>
              <w:t>S. No.</w:t>
            </w:r>
          </w:p>
        </w:tc>
        <w:tc>
          <w:tcPr>
            <w:tcW w:w="2662" w:type="dxa"/>
          </w:tcPr>
          <w:p w:rsidRPr="00A600F1" w:rsidR="00AE1DE4" w:rsidP="009E37EE" w:rsidRDefault="00AE1DE4" w14:paraId="19033368"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A600F1">
              <w:rPr>
                <w:sz w:val="20"/>
                <w:szCs w:val="20"/>
              </w:rPr>
              <w:t>Record Details In Input File for Loan Account in Consideration</w:t>
            </w:r>
          </w:p>
        </w:tc>
        <w:tc>
          <w:tcPr>
            <w:tcW w:w="3284" w:type="dxa"/>
          </w:tcPr>
          <w:p w:rsidRPr="00A600F1" w:rsidR="00AE1DE4" w:rsidP="009E37EE" w:rsidRDefault="00AE1DE4" w14:paraId="2AD7CA4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A600F1">
              <w:rPr>
                <w:sz w:val="20"/>
                <w:szCs w:val="20"/>
              </w:rPr>
              <w:t>State of Latest Record in SURGE for Corresponding  Loan Account’s CG</w:t>
            </w:r>
          </w:p>
        </w:tc>
        <w:tc>
          <w:tcPr>
            <w:tcW w:w="2279" w:type="dxa"/>
          </w:tcPr>
          <w:p w:rsidRPr="00A600F1" w:rsidR="00AE1DE4" w:rsidP="009E37EE" w:rsidRDefault="00AE1DE4" w14:paraId="33774FF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A600F1">
              <w:rPr>
                <w:sz w:val="20"/>
                <w:szCs w:val="20"/>
              </w:rPr>
              <w:t>Satus Codes Provided by System for the New Entry</w:t>
            </w:r>
          </w:p>
        </w:tc>
      </w:tr>
      <w:tr w:rsidRPr="00A600F1" w:rsidR="00AE1DE4" w:rsidTr="009E37EE" w14:paraId="33EACC5B"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A600F1" w:rsidR="00AE1DE4" w:rsidP="009E37EE" w:rsidRDefault="00AE1DE4" w14:paraId="7DA4CCAA" w14:textId="77777777">
            <w:pPr>
              <w:jc w:val="both"/>
              <w:rPr>
                <w:sz w:val="20"/>
                <w:szCs w:val="20"/>
              </w:rPr>
            </w:pPr>
            <w:r w:rsidRPr="00A600F1">
              <w:rPr>
                <w:sz w:val="20"/>
                <w:szCs w:val="20"/>
              </w:rPr>
              <w:t>1</w:t>
            </w:r>
          </w:p>
        </w:tc>
        <w:tc>
          <w:tcPr>
            <w:tcW w:w="2662" w:type="dxa"/>
          </w:tcPr>
          <w:p w:rsidRPr="00A600F1" w:rsidR="00AE1DE4" w:rsidP="009E37EE" w:rsidRDefault="00AE1DE4" w14:paraId="364C951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Loan Account is Standard</w:t>
            </w:r>
          </w:p>
        </w:tc>
        <w:tc>
          <w:tcPr>
            <w:tcW w:w="3284" w:type="dxa"/>
          </w:tcPr>
          <w:p w:rsidRPr="00A600F1" w:rsidR="00AE1DE4" w:rsidP="009E37EE" w:rsidRDefault="00AE1DE4" w14:paraId="32FF689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30010</w:t>
            </w:r>
          </w:p>
        </w:tc>
        <w:tc>
          <w:tcPr>
            <w:tcW w:w="2279" w:type="dxa"/>
          </w:tcPr>
          <w:p w:rsidRPr="00A600F1" w:rsidR="00AE1DE4" w:rsidP="009E37EE" w:rsidRDefault="00AE1DE4" w14:paraId="0B5C6AA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30010</w:t>
            </w:r>
          </w:p>
          <w:p w:rsidRPr="00A600F1" w:rsidR="00AE1DE4" w:rsidP="009E37EE" w:rsidRDefault="00AE1DE4" w14:paraId="7373936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rPr>
              <w:t>Previous State – 30036</w:t>
            </w:r>
          </w:p>
        </w:tc>
      </w:tr>
    </w:tbl>
    <w:p w:rsidRPr="00A600F1" w:rsidR="00AE1DE4" w:rsidP="00AE1DE4" w:rsidRDefault="00AE1DE4" w14:paraId="3AD3C7C0" w14:textId="485A0F2F"/>
    <w:p w:rsidRPr="00A600F1" w:rsidR="00AE1DE4" w:rsidP="004C0D8E" w:rsidRDefault="00AE1DE4" w14:paraId="69A2F3CE"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361"/>
      <w:bookmarkStart w:name="_Toc485743363" w:id="362"/>
      <w:bookmarkStart w:name="_Toc159600883" w:id="363"/>
      <w:r w:rsidRPr="00A600F1">
        <w:rPr>
          <w:rFonts w:ascii="Trebuchet MS" w:hAnsi="Trebuchet MS"/>
          <w:b/>
          <w:bCs/>
          <w:color w:val="000000" w:themeColor="text1"/>
          <w:szCs w:val="22"/>
        </w:rPr>
        <w:t>Update Credit Guarantee Information</w:t>
      </w:r>
      <w:bookmarkEnd w:id="361"/>
      <w:bookmarkEnd w:id="362"/>
      <w:bookmarkEnd w:id="363"/>
      <w:r w:rsidRPr="00A600F1">
        <w:rPr>
          <w:rFonts w:ascii="Trebuchet MS" w:hAnsi="Trebuchet MS"/>
          <w:b/>
          <w:bCs/>
          <w:color w:val="000000" w:themeColor="text1"/>
          <w:szCs w:val="22"/>
        </w:rPr>
        <w:t xml:space="preserve"> </w:t>
      </w:r>
    </w:p>
    <w:p w:rsidRPr="00A600F1" w:rsidR="00AE1DE4" w:rsidP="00AE1DE4" w:rsidRDefault="00AE1DE4" w14:paraId="2B70049F" w14:textId="77777777">
      <w:pPr>
        <w:jc w:val="both"/>
      </w:pPr>
      <w:r w:rsidRPr="00A600F1">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Pr="00A600F1" w:rsidR="00AE1DE4" w:rsidP="004C0D8E" w:rsidRDefault="00AE1DE4" w14:paraId="036E18FD" w14:textId="77777777">
      <w:pPr>
        <w:pStyle w:val="ListParagraph"/>
        <w:numPr>
          <w:ilvl w:val="0"/>
          <w:numId w:val="23"/>
        </w:numPr>
        <w:jc w:val="both"/>
      </w:pPr>
      <w:r w:rsidRPr="00A600F1">
        <w:t>File Type – 3 (which indicates that this is a batch transaction for Update CG)</w:t>
      </w:r>
    </w:p>
    <w:p w:rsidRPr="00A600F1" w:rsidR="00AE1DE4" w:rsidP="004C0D8E" w:rsidRDefault="00AE1DE4" w14:paraId="31C1517E" w14:textId="77777777">
      <w:pPr>
        <w:pStyle w:val="ListParagraph"/>
        <w:numPr>
          <w:ilvl w:val="0"/>
          <w:numId w:val="23"/>
        </w:numPr>
        <w:jc w:val="both"/>
      </w:pPr>
      <w:r w:rsidRPr="00A600F1">
        <w:t xml:space="preserve">Transaction Mode – 120001 </w:t>
      </w:r>
    </w:p>
    <w:p w:rsidRPr="00A600F1" w:rsidR="00AE1DE4" w:rsidP="004C0D8E" w:rsidRDefault="00AE1DE4" w14:paraId="60600F5C" w14:textId="77777777">
      <w:pPr>
        <w:pStyle w:val="ListParagraph"/>
        <w:numPr>
          <w:ilvl w:val="0"/>
          <w:numId w:val="23"/>
        </w:numPr>
        <w:jc w:val="both"/>
      </w:pPr>
      <w:r w:rsidRPr="00A600F1">
        <w:t>IP Address – IP Address of the User</w:t>
      </w:r>
    </w:p>
    <w:p w:rsidRPr="00A600F1" w:rsidR="00AE1DE4" w:rsidP="004C0D8E" w:rsidRDefault="00AE1DE4" w14:paraId="603A2C4A" w14:textId="77777777">
      <w:pPr>
        <w:pStyle w:val="ListParagraph"/>
        <w:numPr>
          <w:ilvl w:val="0"/>
          <w:numId w:val="23"/>
        </w:numPr>
        <w:jc w:val="both"/>
      </w:pPr>
      <w:r w:rsidRPr="00A600F1">
        <w:t>Is Active Flag – Active</w:t>
      </w:r>
    </w:p>
    <w:p w:rsidRPr="00A600F1" w:rsidR="00AE1DE4" w:rsidP="004C0D8E" w:rsidRDefault="00AE1DE4" w14:paraId="32C1F3FE" w14:textId="77777777">
      <w:pPr>
        <w:pStyle w:val="ListParagraph"/>
        <w:numPr>
          <w:ilvl w:val="0"/>
          <w:numId w:val="23"/>
        </w:numPr>
        <w:jc w:val="both"/>
      </w:pPr>
      <w:r w:rsidRPr="00A600F1">
        <w:t>Created By – NCGTC user id</w:t>
      </w:r>
    </w:p>
    <w:p w:rsidRPr="00A600F1" w:rsidR="00AE1DE4" w:rsidP="004C0D8E" w:rsidRDefault="00AE1DE4" w14:paraId="55BA1A55" w14:textId="77777777">
      <w:pPr>
        <w:pStyle w:val="ListParagraph"/>
        <w:numPr>
          <w:ilvl w:val="0"/>
          <w:numId w:val="23"/>
        </w:numPr>
        <w:jc w:val="both"/>
      </w:pPr>
      <w:r w:rsidRPr="00A600F1">
        <w:t>Created Date – DateTime of Record insertion</w:t>
      </w:r>
    </w:p>
    <w:p w:rsidRPr="00A600F1" w:rsidR="00AE1DE4" w:rsidP="004C0D8E" w:rsidRDefault="00AE1DE4" w14:paraId="5F911E85" w14:textId="77777777">
      <w:pPr>
        <w:pStyle w:val="ListParagraph"/>
        <w:numPr>
          <w:ilvl w:val="0"/>
          <w:numId w:val="23"/>
        </w:numPr>
        <w:jc w:val="both"/>
      </w:pPr>
      <w:r w:rsidRPr="00A600F1">
        <w:t>The CG Status code will be as below:</w:t>
      </w:r>
    </w:p>
    <w:p w:rsidRPr="00A600F1" w:rsidR="00AE1DE4" w:rsidP="00AE1DE4" w:rsidRDefault="00AE1DE4" w14:paraId="5D4CC6E1"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A600F1" w:rsidR="00AE1DE4" w:rsidTr="009E37EE" w14:paraId="6840CF29"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A600F1" w:rsidR="00AE1DE4" w:rsidP="009E37EE" w:rsidRDefault="00AE1DE4" w14:paraId="65769B86" w14:textId="77777777">
            <w:pPr>
              <w:jc w:val="both"/>
              <w:rPr>
                <w:sz w:val="20"/>
                <w:szCs w:val="20"/>
              </w:rPr>
            </w:pPr>
            <w:r w:rsidRPr="00A600F1">
              <w:rPr>
                <w:sz w:val="20"/>
                <w:szCs w:val="20"/>
              </w:rPr>
              <w:t>S. No.</w:t>
            </w:r>
          </w:p>
        </w:tc>
        <w:tc>
          <w:tcPr>
            <w:tcW w:w="2662" w:type="dxa"/>
          </w:tcPr>
          <w:p w:rsidRPr="00A600F1" w:rsidR="00AE1DE4" w:rsidP="009E37EE" w:rsidRDefault="00AE1DE4" w14:paraId="1239523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A600F1">
              <w:rPr>
                <w:sz w:val="20"/>
                <w:szCs w:val="20"/>
              </w:rPr>
              <w:t>Record Details In Input File for Loan Account in Consideration</w:t>
            </w:r>
          </w:p>
        </w:tc>
        <w:tc>
          <w:tcPr>
            <w:tcW w:w="3284" w:type="dxa"/>
          </w:tcPr>
          <w:p w:rsidRPr="00A600F1" w:rsidR="00AE1DE4" w:rsidP="009E37EE" w:rsidRDefault="00AE1DE4" w14:paraId="3C13454B"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A600F1">
              <w:rPr>
                <w:sz w:val="20"/>
                <w:szCs w:val="20"/>
              </w:rPr>
              <w:t>State of Latest Record in SURGE for Corresponding  Loan Account’s CG</w:t>
            </w:r>
          </w:p>
        </w:tc>
        <w:tc>
          <w:tcPr>
            <w:tcW w:w="2279" w:type="dxa"/>
          </w:tcPr>
          <w:p w:rsidRPr="00A600F1" w:rsidR="00AE1DE4" w:rsidP="009E37EE" w:rsidRDefault="00AE1DE4" w14:paraId="4A56351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A600F1">
              <w:rPr>
                <w:sz w:val="20"/>
                <w:szCs w:val="20"/>
              </w:rPr>
              <w:t>Satus Codes Provided by System for the New Entry</w:t>
            </w:r>
          </w:p>
        </w:tc>
      </w:tr>
      <w:tr w:rsidRPr="00A600F1" w:rsidR="00AE1DE4" w:rsidTr="009E37EE" w14:paraId="1F07C9E8"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A600F1" w:rsidR="00AE1DE4" w:rsidP="009E37EE" w:rsidRDefault="00AE1DE4" w14:paraId="19583D20" w14:textId="77777777">
            <w:pPr>
              <w:jc w:val="both"/>
              <w:rPr>
                <w:sz w:val="20"/>
                <w:szCs w:val="20"/>
              </w:rPr>
            </w:pPr>
            <w:r w:rsidRPr="00A600F1">
              <w:rPr>
                <w:sz w:val="20"/>
                <w:szCs w:val="20"/>
              </w:rPr>
              <w:t>1</w:t>
            </w:r>
          </w:p>
        </w:tc>
        <w:tc>
          <w:tcPr>
            <w:tcW w:w="2662" w:type="dxa"/>
          </w:tcPr>
          <w:p w:rsidRPr="00A600F1" w:rsidR="00AE1DE4" w:rsidP="009E37EE" w:rsidRDefault="00AE1DE4" w14:paraId="692DB74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Loan Account is Standard</w:t>
            </w:r>
          </w:p>
        </w:tc>
        <w:tc>
          <w:tcPr>
            <w:tcW w:w="3284" w:type="dxa"/>
          </w:tcPr>
          <w:p w:rsidRPr="00A600F1" w:rsidR="00AE1DE4" w:rsidP="009E37EE" w:rsidRDefault="00AE1DE4" w14:paraId="19DE44D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30010</w:t>
            </w:r>
          </w:p>
        </w:tc>
        <w:tc>
          <w:tcPr>
            <w:tcW w:w="2279" w:type="dxa"/>
          </w:tcPr>
          <w:p w:rsidRPr="00A600F1" w:rsidR="00AE1DE4" w:rsidP="009E37EE" w:rsidRDefault="00AE1DE4" w14:paraId="7F04B31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30010</w:t>
            </w:r>
          </w:p>
          <w:p w:rsidRPr="00A600F1" w:rsidR="00AE1DE4" w:rsidP="009E37EE" w:rsidRDefault="00AE1DE4" w14:paraId="72576D4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rPr>
              <w:t>Previous State – 30010</w:t>
            </w:r>
          </w:p>
        </w:tc>
      </w:tr>
      <w:tr w:rsidRPr="00A600F1" w:rsidR="00AE1DE4" w:rsidTr="009E37EE" w14:paraId="159082D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A600F1" w:rsidR="00AE1DE4" w:rsidP="009E37EE" w:rsidRDefault="00AE1DE4" w14:paraId="08D99B08" w14:textId="77777777">
            <w:pPr>
              <w:jc w:val="both"/>
              <w:rPr>
                <w:sz w:val="20"/>
                <w:szCs w:val="20"/>
              </w:rPr>
            </w:pPr>
            <w:r w:rsidRPr="00A600F1">
              <w:rPr>
                <w:sz w:val="20"/>
                <w:szCs w:val="20"/>
              </w:rPr>
              <w:t>2</w:t>
            </w:r>
          </w:p>
        </w:tc>
        <w:tc>
          <w:tcPr>
            <w:tcW w:w="2662" w:type="dxa"/>
          </w:tcPr>
          <w:p w:rsidRPr="00A600F1" w:rsidR="00AE1DE4" w:rsidP="009E37EE" w:rsidRDefault="00AE1DE4" w14:paraId="1F1D3BE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Loan Account is NPA</w:t>
            </w:r>
          </w:p>
        </w:tc>
        <w:tc>
          <w:tcPr>
            <w:tcW w:w="3284" w:type="dxa"/>
          </w:tcPr>
          <w:p w:rsidRPr="00A600F1" w:rsidR="00AE1DE4" w:rsidP="009E37EE" w:rsidRDefault="00AE1DE4" w14:paraId="3F8FD706"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30010</w:t>
            </w:r>
          </w:p>
        </w:tc>
        <w:tc>
          <w:tcPr>
            <w:tcW w:w="2279" w:type="dxa"/>
          </w:tcPr>
          <w:p w:rsidRPr="00A600F1" w:rsidR="00AE1DE4" w:rsidP="009E37EE" w:rsidRDefault="00AE1DE4" w14:paraId="0C38CD4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30020</w:t>
            </w:r>
          </w:p>
          <w:p w:rsidRPr="00A600F1" w:rsidR="00AE1DE4" w:rsidP="009E37EE" w:rsidRDefault="00AE1DE4" w14:paraId="7A29182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Previous State – 30010</w:t>
            </w:r>
          </w:p>
        </w:tc>
      </w:tr>
      <w:tr w:rsidRPr="00A600F1" w:rsidR="00AE1DE4" w:rsidTr="009E37EE" w14:paraId="7CB9FB6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A600F1" w:rsidR="00AE1DE4" w:rsidP="009E37EE" w:rsidRDefault="00AE1DE4" w14:paraId="63F715BD" w14:textId="77777777">
            <w:pPr>
              <w:jc w:val="both"/>
              <w:rPr>
                <w:sz w:val="20"/>
                <w:szCs w:val="20"/>
              </w:rPr>
            </w:pPr>
            <w:r w:rsidRPr="00A600F1">
              <w:rPr>
                <w:sz w:val="20"/>
                <w:szCs w:val="20"/>
              </w:rPr>
              <w:t>3</w:t>
            </w:r>
          </w:p>
        </w:tc>
        <w:tc>
          <w:tcPr>
            <w:tcW w:w="2662" w:type="dxa"/>
          </w:tcPr>
          <w:p w:rsidRPr="00A600F1" w:rsidR="00AE1DE4" w:rsidP="009E37EE" w:rsidRDefault="00AE1DE4" w14:paraId="1909EBF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Loan Account is Standard</w:t>
            </w:r>
          </w:p>
        </w:tc>
        <w:tc>
          <w:tcPr>
            <w:tcW w:w="3284" w:type="dxa"/>
          </w:tcPr>
          <w:p w:rsidRPr="00A600F1" w:rsidR="00AE1DE4" w:rsidP="009E37EE" w:rsidRDefault="00AE1DE4" w14:paraId="2CAF648A"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30020</w:t>
            </w:r>
          </w:p>
        </w:tc>
        <w:tc>
          <w:tcPr>
            <w:tcW w:w="2279" w:type="dxa"/>
          </w:tcPr>
          <w:p w:rsidRPr="00A600F1" w:rsidR="00AE1DE4" w:rsidP="009E37EE" w:rsidRDefault="00AE1DE4" w14:paraId="5FB0BF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30010</w:t>
            </w:r>
          </w:p>
          <w:p w:rsidRPr="00A600F1" w:rsidR="00AE1DE4" w:rsidP="009E37EE" w:rsidRDefault="00AE1DE4" w14:paraId="1ABDC1A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Previous State – 30020</w:t>
            </w:r>
          </w:p>
        </w:tc>
      </w:tr>
      <w:tr w:rsidRPr="00A600F1" w:rsidR="00AE1DE4" w:rsidTr="009E37EE" w14:paraId="4CFC6D34"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A600F1" w:rsidR="00AE1DE4" w:rsidP="009E37EE" w:rsidRDefault="00AE1DE4" w14:paraId="05ED936E" w14:textId="77777777">
            <w:pPr>
              <w:jc w:val="both"/>
              <w:rPr>
                <w:sz w:val="20"/>
                <w:szCs w:val="20"/>
              </w:rPr>
            </w:pPr>
            <w:r w:rsidRPr="00A600F1">
              <w:rPr>
                <w:sz w:val="20"/>
                <w:szCs w:val="20"/>
              </w:rPr>
              <w:t>4</w:t>
            </w:r>
          </w:p>
        </w:tc>
        <w:tc>
          <w:tcPr>
            <w:tcW w:w="2662" w:type="dxa"/>
          </w:tcPr>
          <w:p w:rsidRPr="00A600F1" w:rsidR="00AE1DE4" w:rsidP="009E37EE" w:rsidRDefault="00AE1DE4" w14:paraId="063D98B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Loan Account is NPA</w:t>
            </w:r>
          </w:p>
        </w:tc>
        <w:tc>
          <w:tcPr>
            <w:tcW w:w="3284" w:type="dxa"/>
          </w:tcPr>
          <w:p w:rsidRPr="00A600F1" w:rsidR="00AE1DE4" w:rsidP="009E37EE" w:rsidRDefault="00AE1DE4" w14:paraId="0417547C"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30020</w:t>
            </w:r>
          </w:p>
        </w:tc>
        <w:tc>
          <w:tcPr>
            <w:tcW w:w="2279" w:type="dxa"/>
          </w:tcPr>
          <w:p w:rsidRPr="00A600F1" w:rsidR="00AE1DE4" w:rsidP="009E37EE" w:rsidRDefault="00AE1DE4" w14:paraId="0E10C38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30020</w:t>
            </w:r>
          </w:p>
          <w:p w:rsidRPr="00A600F1" w:rsidR="00AE1DE4" w:rsidP="009E37EE" w:rsidRDefault="00AE1DE4" w14:paraId="342A11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Previous State – 30020</w:t>
            </w:r>
          </w:p>
        </w:tc>
      </w:tr>
      <w:tr w:rsidRPr="00A600F1" w:rsidR="00AE1DE4" w:rsidTr="009E37EE" w14:paraId="5C36BCF5"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Pr="00A600F1" w:rsidR="00AE1DE4" w:rsidP="009E37EE" w:rsidRDefault="00AE1DE4" w14:paraId="0AF651E4" w14:textId="77777777">
            <w:pPr>
              <w:jc w:val="both"/>
              <w:rPr>
                <w:sz w:val="20"/>
                <w:szCs w:val="20"/>
              </w:rPr>
            </w:pPr>
            <w:r w:rsidRPr="00A600F1">
              <w:rPr>
                <w:sz w:val="20"/>
                <w:szCs w:val="20"/>
              </w:rPr>
              <w:t>5</w:t>
            </w:r>
          </w:p>
        </w:tc>
        <w:tc>
          <w:tcPr>
            <w:tcW w:w="2662" w:type="dxa"/>
            <w:vMerge w:val="restart"/>
          </w:tcPr>
          <w:p w:rsidRPr="00A600F1" w:rsidR="00AE1DE4" w:rsidP="009E37EE" w:rsidRDefault="00AE1DE4" w14:paraId="26B03DD2"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Loan Account is Closed</w:t>
            </w:r>
          </w:p>
        </w:tc>
        <w:tc>
          <w:tcPr>
            <w:tcW w:w="3284" w:type="dxa"/>
          </w:tcPr>
          <w:p w:rsidRPr="00A600F1" w:rsidR="00AE1DE4" w:rsidP="009E37EE" w:rsidRDefault="00AE1DE4" w14:paraId="52405849"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30010</w:t>
            </w:r>
          </w:p>
        </w:tc>
        <w:tc>
          <w:tcPr>
            <w:tcW w:w="2279" w:type="dxa"/>
          </w:tcPr>
          <w:p w:rsidRPr="00A600F1" w:rsidR="00AE1DE4" w:rsidP="009E37EE" w:rsidRDefault="00AE1DE4" w14:paraId="0987CEC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30005</w:t>
            </w:r>
          </w:p>
          <w:p w:rsidRPr="00A600F1" w:rsidR="00AE1DE4" w:rsidP="009E37EE" w:rsidRDefault="00AE1DE4" w14:paraId="3A153FA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Previous State – 30010</w:t>
            </w:r>
          </w:p>
        </w:tc>
      </w:tr>
      <w:tr w:rsidRPr="00A600F1" w:rsidR="00AE1DE4" w:rsidTr="009E37EE" w14:paraId="7AA2A2B9"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Pr="00A600F1" w:rsidR="00AE1DE4" w:rsidP="009E37EE" w:rsidRDefault="00AE1DE4" w14:paraId="3AFBE90F" w14:textId="77777777">
            <w:pPr>
              <w:jc w:val="both"/>
              <w:rPr>
                <w:sz w:val="20"/>
                <w:szCs w:val="20"/>
              </w:rPr>
            </w:pPr>
          </w:p>
        </w:tc>
        <w:tc>
          <w:tcPr>
            <w:tcW w:w="2662" w:type="dxa"/>
            <w:vMerge/>
          </w:tcPr>
          <w:p w:rsidRPr="00A600F1" w:rsidR="00AE1DE4" w:rsidP="009E37EE" w:rsidRDefault="00AE1DE4" w14:paraId="6D28A70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Pr="00A600F1" w:rsidR="00AE1DE4" w:rsidP="009E37EE" w:rsidRDefault="00AE1DE4" w14:paraId="4B9DD6A5"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30020</w:t>
            </w:r>
          </w:p>
        </w:tc>
        <w:tc>
          <w:tcPr>
            <w:tcW w:w="2279" w:type="dxa"/>
          </w:tcPr>
          <w:p w:rsidRPr="00A600F1" w:rsidR="00AE1DE4" w:rsidP="009E37EE" w:rsidRDefault="00AE1DE4" w14:paraId="01405CE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30005</w:t>
            </w:r>
          </w:p>
          <w:p w:rsidRPr="00A600F1" w:rsidR="00AE1DE4" w:rsidP="009E37EE" w:rsidRDefault="00AE1DE4" w14:paraId="1D37A43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Previous State – 30020</w:t>
            </w:r>
          </w:p>
        </w:tc>
      </w:tr>
      <w:tr w:rsidRPr="00A600F1" w:rsidR="00AE1DE4" w:rsidTr="009E37EE" w14:paraId="255D571C"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Pr="00A600F1" w:rsidR="00AE1DE4" w:rsidP="009E37EE" w:rsidRDefault="00AE1DE4" w14:paraId="4C497E04" w14:textId="77777777">
            <w:pPr>
              <w:jc w:val="both"/>
              <w:rPr>
                <w:sz w:val="20"/>
                <w:szCs w:val="20"/>
              </w:rPr>
            </w:pPr>
            <w:r w:rsidRPr="00A600F1">
              <w:rPr>
                <w:sz w:val="20"/>
                <w:szCs w:val="20"/>
              </w:rPr>
              <w:t>6</w:t>
            </w:r>
          </w:p>
        </w:tc>
        <w:tc>
          <w:tcPr>
            <w:tcW w:w="2662" w:type="dxa"/>
            <w:vMerge w:val="restart"/>
          </w:tcPr>
          <w:p w:rsidRPr="00A600F1" w:rsidR="00AE1DE4" w:rsidP="009E37EE" w:rsidRDefault="00AE1DE4" w14:paraId="3A7449C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Loan Account is NPA &amp; Closed</w:t>
            </w:r>
          </w:p>
        </w:tc>
        <w:tc>
          <w:tcPr>
            <w:tcW w:w="3284" w:type="dxa"/>
          </w:tcPr>
          <w:p w:rsidRPr="00A600F1" w:rsidR="00AE1DE4" w:rsidP="009E37EE" w:rsidRDefault="00AE1DE4" w14:paraId="1A3F277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30010</w:t>
            </w:r>
          </w:p>
        </w:tc>
        <w:tc>
          <w:tcPr>
            <w:tcW w:w="2279" w:type="dxa"/>
          </w:tcPr>
          <w:p w:rsidRPr="00A600F1" w:rsidR="00AE1DE4" w:rsidP="009E37EE" w:rsidRDefault="00AE1DE4" w14:paraId="03D9E7B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30005</w:t>
            </w:r>
          </w:p>
          <w:p w:rsidRPr="00A600F1" w:rsidR="00AE1DE4" w:rsidP="009E37EE" w:rsidRDefault="00AE1DE4" w14:paraId="599ADEA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Previous State – 30010</w:t>
            </w:r>
          </w:p>
        </w:tc>
      </w:tr>
      <w:tr w:rsidRPr="00A600F1" w:rsidR="00AE1DE4" w:rsidTr="009E37EE" w14:paraId="7A5978F2"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Pr="00A600F1" w:rsidR="00AE1DE4" w:rsidP="009E37EE" w:rsidRDefault="00AE1DE4" w14:paraId="08E392DC" w14:textId="77777777">
            <w:pPr>
              <w:jc w:val="both"/>
              <w:rPr>
                <w:sz w:val="20"/>
                <w:szCs w:val="20"/>
              </w:rPr>
            </w:pPr>
          </w:p>
        </w:tc>
        <w:tc>
          <w:tcPr>
            <w:tcW w:w="2662" w:type="dxa"/>
            <w:vMerge/>
          </w:tcPr>
          <w:p w:rsidRPr="00A600F1" w:rsidR="00AE1DE4" w:rsidP="009E37EE" w:rsidRDefault="00AE1DE4" w14:paraId="1D85B28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Pr="00A600F1" w:rsidR="00AE1DE4" w:rsidP="009E37EE" w:rsidRDefault="00AE1DE4" w14:paraId="2D1FA0A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A600F1">
              <w:rPr>
                <w:sz w:val="20"/>
                <w:szCs w:val="20"/>
              </w:rPr>
              <w:t>Current State – 30020</w:t>
            </w:r>
          </w:p>
        </w:tc>
        <w:tc>
          <w:tcPr>
            <w:tcW w:w="2279" w:type="dxa"/>
          </w:tcPr>
          <w:p w:rsidRPr="00A600F1" w:rsidR="00AE1DE4" w:rsidP="009E37EE" w:rsidRDefault="00AE1DE4" w14:paraId="3162901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Current State – 30005</w:t>
            </w:r>
          </w:p>
          <w:p w:rsidRPr="00A600F1" w:rsidR="00AE1DE4" w:rsidP="009E37EE" w:rsidRDefault="00AE1DE4" w14:paraId="2D3F8E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600F1">
              <w:rPr>
                <w:sz w:val="20"/>
              </w:rPr>
              <w:t>Previous State – 30020</w:t>
            </w:r>
          </w:p>
        </w:tc>
      </w:tr>
    </w:tbl>
    <w:p w:rsidRPr="00A600F1" w:rsidR="00AE1DE4" w:rsidP="00AE1DE4" w:rsidRDefault="00AE1DE4" w14:paraId="5581DDFD" w14:textId="77777777">
      <w:pPr>
        <w:pStyle w:val="ListParagraph"/>
        <w:jc w:val="both"/>
      </w:pPr>
    </w:p>
    <w:p w:rsidRPr="00A600F1" w:rsidR="000142A0" w:rsidP="004C0D8E" w:rsidRDefault="00AE1DE4" w14:paraId="29B6FC96" w14:textId="2653646C">
      <w:pPr>
        <w:pStyle w:val="ListParagraph"/>
        <w:numPr>
          <w:ilvl w:val="0"/>
          <w:numId w:val="23"/>
        </w:numPr>
        <w:jc w:val="both"/>
      </w:pPr>
      <w:r w:rsidRPr="00A600F1">
        <w:rPr>
          <w:i/>
        </w:rPr>
        <w:t>Note: if loan a/c information provided, speci</w:t>
      </w:r>
      <w:r w:rsidRPr="00A600F1" w:rsidR="00CF11D3">
        <w:rPr>
          <w:i/>
        </w:rPr>
        <w:t>fies, the loan a/c as closed</w:t>
      </w:r>
      <w:r w:rsidRPr="00A600F1">
        <w:rPr>
          <w:i/>
        </w:rPr>
        <w:t>, it will be marked as closed.</w:t>
      </w:r>
    </w:p>
    <w:p w:rsidRPr="00A600F1" w:rsidR="000142A0" w:rsidP="000142A0" w:rsidRDefault="000142A0" w14:paraId="16A0B604" w14:textId="51D6F7B7">
      <w:pPr>
        <w:jc w:val="both"/>
      </w:pPr>
    </w:p>
    <w:tbl>
      <w:tblPr>
        <w:tblStyle w:val="TableGrid"/>
        <w:tblpPr w:leftFromText="180" w:rightFromText="180" w:vertAnchor="text" w:horzAnchor="page" w:tblpX="2507" w:tblpY="-36"/>
        <w:tblW w:w="0" w:type="auto"/>
        <w:tblLook w:val="04A0" w:firstRow="1" w:lastRow="0" w:firstColumn="1" w:lastColumn="0" w:noHBand="0" w:noVBand="1"/>
      </w:tblPr>
      <w:tblGrid>
        <w:gridCol w:w="1838"/>
        <w:gridCol w:w="3686"/>
      </w:tblGrid>
      <w:tr w:rsidRPr="00A600F1" w:rsidR="00CD7B98" w:rsidTr="003C5B49" w14:paraId="47FE41B6" w14:textId="77777777">
        <w:tc>
          <w:tcPr>
            <w:tcW w:w="1838" w:type="dxa"/>
          </w:tcPr>
          <w:p w:rsidRPr="00A600F1" w:rsidR="00CD7B98" w:rsidP="003C5B49" w:rsidRDefault="00CD7B98" w14:paraId="65EDD807" w14:textId="77777777">
            <w:pPr>
              <w:pStyle w:val="NoSpacing"/>
              <w:rPr>
                <w:b/>
                <w:sz w:val="20"/>
              </w:rPr>
            </w:pPr>
            <w:r w:rsidRPr="00A600F1">
              <w:rPr>
                <w:b/>
                <w:sz w:val="20"/>
              </w:rPr>
              <w:t>CG State</w:t>
            </w:r>
          </w:p>
        </w:tc>
        <w:tc>
          <w:tcPr>
            <w:tcW w:w="3686" w:type="dxa"/>
          </w:tcPr>
          <w:p w:rsidRPr="00A600F1" w:rsidR="00CD7B98" w:rsidP="003C5B49" w:rsidRDefault="00CD7B98" w14:paraId="7085619A" w14:textId="77777777">
            <w:pPr>
              <w:pStyle w:val="NoSpacing"/>
              <w:rPr>
                <w:b/>
                <w:sz w:val="20"/>
              </w:rPr>
            </w:pPr>
            <w:r w:rsidRPr="00A600F1">
              <w:rPr>
                <w:b/>
                <w:sz w:val="20"/>
              </w:rPr>
              <w:t>Description</w:t>
            </w:r>
          </w:p>
        </w:tc>
      </w:tr>
      <w:tr w:rsidRPr="00A600F1" w:rsidR="00CD7B98" w:rsidTr="003C5B49" w14:paraId="5EBA6177" w14:textId="77777777">
        <w:tc>
          <w:tcPr>
            <w:tcW w:w="1838" w:type="dxa"/>
          </w:tcPr>
          <w:p w:rsidRPr="00A600F1" w:rsidR="00CD7B98" w:rsidP="003C5B49" w:rsidRDefault="00CD7B98" w14:paraId="002BCB32" w14:textId="77777777">
            <w:pPr>
              <w:pStyle w:val="NoSpacing"/>
              <w:rPr>
                <w:sz w:val="20"/>
              </w:rPr>
            </w:pPr>
            <w:r w:rsidRPr="00A600F1">
              <w:rPr>
                <w:sz w:val="20"/>
              </w:rPr>
              <w:t>30010</w:t>
            </w:r>
          </w:p>
        </w:tc>
        <w:tc>
          <w:tcPr>
            <w:tcW w:w="3686" w:type="dxa"/>
          </w:tcPr>
          <w:p w:rsidRPr="00A600F1" w:rsidR="00CD7B98" w:rsidP="003C5B49" w:rsidRDefault="00CD7B98" w14:paraId="2B1EFC1B" w14:textId="77777777">
            <w:pPr>
              <w:pStyle w:val="NoSpacing"/>
              <w:rPr>
                <w:sz w:val="20"/>
              </w:rPr>
            </w:pPr>
            <w:r w:rsidRPr="00A600F1">
              <w:rPr>
                <w:sz w:val="20"/>
              </w:rPr>
              <w:t>Guarantee In Force</w:t>
            </w:r>
          </w:p>
        </w:tc>
      </w:tr>
      <w:tr w:rsidRPr="00A600F1" w:rsidR="00CD7B98" w:rsidTr="003C5B49" w14:paraId="38D8E30E" w14:textId="77777777">
        <w:tc>
          <w:tcPr>
            <w:tcW w:w="1838" w:type="dxa"/>
          </w:tcPr>
          <w:p w:rsidRPr="00A600F1" w:rsidR="00CD7B98" w:rsidP="003C5B49" w:rsidRDefault="00CD7B98" w14:paraId="2F39E94C" w14:textId="77777777">
            <w:pPr>
              <w:pStyle w:val="NoSpacing"/>
              <w:rPr>
                <w:sz w:val="20"/>
              </w:rPr>
            </w:pPr>
            <w:r w:rsidRPr="00A600F1">
              <w:rPr>
                <w:sz w:val="20"/>
              </w:rPr>
              <w:t>30020</w:t>
            </w:r>
          </w:p>
        </w:tc>
        <w:tc>
          <w:tcPr>
            <w:tcW w:w="3686" w:type="dxa"/>
          </w:tcPr>
          <w:p w:rsidRPr="00A600F1" w:rsidR="00CD7B98" w:rsidP="003C5B49" w:rsidRDefault="00CD7B98" w14:paraId="5BB7E4FF" w14:textId="77777777">
            <w:pPr>
              <w:pStyle w:val="NoSpacing"/>
              <w:rPr>
                <w:sz w:val="20"/>
              </w:rPr>
            </w:pPr>
            <w:r w:rsidRPr="00A600F1">
              <w:rPr>
                <w:sz w:val="20"/>
              </w:rPr>
              <w:t>NPA Guarantee In Force</w:t>
            </w:r>
          </w:p>
        </w:tc>
      </w:tr>
      <w:tr w:rsidRPr="00A600F1" w:rsidR="00CD7B98" w:rsidTr="003C5B49" w14:paraId="2ECD0E48" w14:textId="77777777">
        <w:tc>
          <w:tcPr>
            <w:tcW w:w="1838" w:type="dxa"/>
          </w:tcPr>
          <w:p w:rsidRPr="00A600F1" w:rsidR="00CD7B98" w:rsidP="003C5B49" w:rsidRDefault="00CD7B98" w14:paraId="738B5072" w14:textId="77777777">
            <w:pPr>
              <w:pStyle w:val="NoSpacing"/>
              <w:rPr>
                <w:sz w:val="20"/>
              </w:rPr>
            </w:pPr>
            <w:r w:rsidRPr="00A600F1">
              <w:rPr>
                <w:sz w:val="20"/>
              </w:rPr>
              <w:t>30018</w:t>
            </w:r>
          </w:p>
        </w:tc>
        <w:tc>
          <w:tcPr>
            <w:tcW w:w="3686" w:type="dxa"/>
          </w:tcPr>
          <w:p w:rsidRPr="00A600F1" w:rsidR="00CD7B98" w:rsidP="003C5B49" w:rsidRDefault="00CD7B98" w14:paraId="429A26BE" w14:textId="77777777">
            <w:pPr>
              <w:pStyle w:val="NoSpacing"/>
              <w:rPr>
                <w:sz w:val="20"/>
              </w:rPr>
            </w:pPr>
            <w:r w:rsidRPr="00A600F1">
              <w:rPr>
                <w:sz w:val="20"/>
              </w:rPr>
              <w:t>Guarantee Close By NCGTC</w:t>
            </w:r>
          </w:p>
        </w:tc>
      </w:tr>
      <w:tr w:rsidRPr="00A600F1" w:rsidR="00CD7B98" w:rsidTr="003C5B49" w14:paraId="42525E58" w14:textId="77777777">
        <w:tc>
          <w:tcPr>
            <w:tcW w:w="1838" w:type="dxa"/>
          </w:tcPr>
          <w:p w:rsidRPr="00A600F1" w:rsidR="00CD7B98" w:rsidP="003C5B49" w:rsidRDefault="00CD7B98" w14:paraId="23FAC72F" w14:textId="081CFAD6">
            <w:pPr>
              <w:pStyle w:val="NoSpacing"/>
              <w:rPr>
                <w:sz w:val="20"/>
              </w:rPr>
            </w:pPr>
            <w:r w:rsidRPr="00A600F1">
              <w:rPr>
                <w:sz w:val="20"/>
              </w:rPr>
              <w:t>30036</w:t>
            </w:r>
          </w:p>
        </w:tc>
        <w:tc>
          <w:tcPr>
            <w:tcW w:w="3686" w:type="dxa"/>
          </w:tcPr>
          <w:p w:rsidRPr="00A600F1" w:rsidR="00CD7B98" w:rsidP="003C5B49" w:rsidRDefault="00CD7B98" w14:paraId="66B82AE4" w14:textId="2BF7CC3A">
            <w:pPr>
              <w:pStyle w:val="NoSpacing"/>
              <w:rPr>
                <w:sz w:val="20"/>
              </w:rPr>
            </w:pPr>
            <w:r w:rsidRPr="00A600F1">
              <w:rPr>
                <w:sz w:val="20"/>
              </w:rPr>
              <w:t>Guarantee Issuance Provisional</w:t>
            </w:r>
          </w:p>
        </w:tc>
      </w:tr>
      <w:tr w:rsidRPr="00A600F1" w:rsidR="00CD7B98" w:rsidTr="003C5B49" w14:paraId="25B4D301" w14:textId="77777777">
        <w:tc>
          <w:tcPr>
            <w:tcW w:w="1838" w:type="dxa"/>
          </w:tcPr>
          <w:p w:rsidRPr="00A600F1" w:rsidR="00CD7B98" w:rsidP="003C5B49" w:rsidRDefault="00CD7B98" w14:paraId="4E6503AF" w14:textId="42A99F3C">
            <w:pPr>
              <w:pStyle w:val="NoSpacing"/>
              <w:rPr>
                <w:sz w:val="20"/>
              </w:rPr>
            </w:pPr>
            <w:r w:rsidRPr="00A600F1">
              <w:rPr>
                <w:sz w:val="20"/>
              </w:rPr>
              <w:t>30005</w:t>
            </w:r>
          </w:p>
        </w:tc>
        <w:tc>
          <w:tcPr>
            <w:tcW w:w="3686" w:type="dxa"/>
          </w:tcPr>
          <w:p w:rsidRPr="00A600F1" w:rsidR="00CD7B98" w:rsidP="003C5B49" w:rsidRDefault="00CD7B98" w14:paraId="144B3ECC" w14:textId="2AE5943D">
            <w:pPr>
              <w:pStyle w:val="NoSpacing"/>
              <w:rPr>
                <w:sz w:val="20"/>
              </w:rPr>
            </w:pPr>
            <w:r w:rsidRPr="00A600F1">
              <w:rPr>
                <w:sz w:val="20"/>
              </w:rPr>
              <w:t>Guarantee Close  By MLI</w:t>
            </w:r>
          </w:p>
        </w:tc>
      </w:tr>
      <w:tr w:rsidRPr="00A600F1" w:rsidR="00071BD7" w:rsidTr="003C5B49" w14:paraId="17AA01F2" w14:textId="77777777">
        <w:tc>
          <w:tcPr>
            <w:tcW w:w="1838" w:type="dxa"/>
          </w:tcPr>
          <w:p w:rsidRPr="00A600F1" w:rsidR="00071BD7" w:rsidP="003C5B49" w:rsidRDefault="00F952D6" w14:paraId="2C97B4DD" w14:textId="6CB762A3">
            <w:pPr>
              <w:pStyle w:val="NoSpacing"/>
              <w:rPr>
                <w:sz w:val="20"/>
              </w:rPr>
            </w:pPr>
            <w:r w:rsidRPr="00A600F1">
              <w:rPr>
                <w:sz w:val="20"/>
              </w:rPr>
              <w:t>30119</w:t>
            </w:r>
          </w:p>
        </w:tc>
        <w:tc>
          <w:tcPr>
            <w:tcW w:w="3686" w:type="dxa"/>
          </w:tcPr>
          <w:p w:rsidRPr="00A600F1" w:rsidR="00071BD7" w:rsidP="003C5B49" w:rsidRDefault="0004713A" w14:paraId="53023B4E" w14:textId="6AB8BCC8">
            <w:pPr>
              <w:pStyle w:val="NoSpacing"/>
              <w:rPr>
                <w:sz w:val="20"/>
              </w:rPr>
            </w:pPr>
            <w:r w:rsidRPr="00A600F1">
              <w:rPr>
                <w:sz w:val="20"/>
              </w:rPr>
              <w:t>CGFMU Claim 1</w:t>
            </w:r>
          </w:p>
        </w:tc>
      </w:tr>
      <w:tr w:rsidRPr="00A600F1" w:rsidR="00F952D6" w:rsidTr="003C5B49" w14:paraId="110FBCD0" w14:textId="77777777">
        <w:tc>
          <w:tcPr>
            <w:tcW w:w="1838" w:type="dxa"/>
          </w:tcPr>
          <w:p w:rsidRPr="00A600F1" w:rsidR="00F952D6" w:rsidP="003C5B49" w:rsidRDefault="00F952D6" w14:paraId="5EEE8395" w14:textId="0ECCD162">
            <w:pPr>
              <w:pStyle w:val="NoSpacing"/>
              <w:rPr>
                <w:sz w:val="20"/>
              </w:rPr>
            </w:pPr>
            <w:r w:rsidRPr="00A600F1">
              <w:rPr>
                <w:sz w:val="20"/>
              </w:rPr>
              <w:t>30219</w:t>
            </w:r>
          </w:p>
        </w:tc>
        <w:tc>
          <w:tcPr>
            <w:tcW w:w="3686" w:type="dxa"/>
          </w:tcPr>
          <w:p w:rsidRPr="00A600F1" w:rsidR="00F952D6" w:rsidP="003C5B49" w:rsidRDefault="0004713A" w14:paraId="7F3AE27C" w14:textId="588434DD">
            <w:pPr>
              <w:pStyle w:val="NoSpacing"/>
              <w:rPr>
                <w:sz w:val="20"/>
              </w:rPr>
            </w:pPr>
            <w:r w:rsidRPr="00A600F1">
              <w:rPr>
                <w:sz w:val="20"/>
              </w:rPr>
              <w:t>CGFMU Claim 2</w:t>
            </w:r>
          </w:p>
        </w:tc>
      </w:tr>
      <w:tr w:rsidRPr="00A600F1" w:rsidR="00F952D6" w:rsidTr="003C5B49" w14:paraId="330C5F63" w14:textId="77777777">
        <w:tc>
          <w:tcPr>
            <w:tcW w:w="1838" w:type="dxa"/>
          </w:tcPr>
          <w:p w:rsidRPr="00A600F1" w:rsidR="00F952D6" w:rsidP="003C5B49" w:rsidRDefault="00F952D6" w14:paraId="64A57C75" w14:textId="5A001CD6">
            <w:pPr>
              <w:pStyle w:val="NoSpacing"/>
              <w:rPr>
                <w:sz w:val="20"/>
              </w:rPr>
            </w:pPr>
            <w:r w:rsidRPr="00A600F1">
              <w:rPr>
                <w:sz w:val="20"/>
              </w:rPr>
              <w:t>30319</w:t>
            </w:r>
          </w:p>
        </w:tc>
        <w:tc>
          <w:tcPr>
            <w:tcW w:w="3686" w:type="dxa"/>
          </w:tcPr>
          <w:p w:rsidRPr="00A600F1" w:rsidR="00F952D6" w:rsidP="003C5B49" w:rsidRDefault="0004713A" w14:paraId="3BA48EF0" w14:textId="7D7BABEC">
            <w:pPr>
              <w:pStyle w:val="NoSpacing"/>
              <w:rPr>
                <w:sz w:val="20"/>
              </w:rPr>
            </w:pPr>
            <w:r w:rsidRPr="00A600F1">
              <w:rPr>
                <w:sz w:val="20"/>
              </w:rPr>
              <w:t>CGFMU Claim 3</w:t>
            </w:r>
          </w:p>
        </w:tc>
      </w:tr>
    </w:tbl>
    <w:p w:rsidRPr="00A600F1" w:rsidR="00CD7B98" w:rsidP="00CD7B98" w:rsidRDefault="00CD7B98" w14:paraId="0BA9B009" w14:textId="77777777">
      <w:pPr>
        <w:pStyle w:val="NoSpacing"/>
        <w:rPr>
          <w:color w:val="A6A6A6" w:themeColor="background1" w:themeShade="A6"/>
          <w:sz w:val="20"/>
        </w:rPr>
      </w:pPr>
    </w:p>
    <w:p w:rsidRPr="00A600F1" w:rsidR="00CD7B98" w:rsidP="00CD7B98" w:rsidRDefault="00CD7B98" w14:paraId="07D2EE83" w14:textId="77777777">
      <w:pPr>
        <w:pStyle w:val="NoSpacing"/>
        <w:rPr>
          <w:color w:val="A6A6A6" w:themeColor="background1" w:themeShade="A6"/>
          <w:sz w:val="20"/>
        </w:rPr>
      </w:pPr>
    </w:p>
    <w:p w:rsidRPr="00A600F1" w:rsidR="00CD7B98" w:rsidP="00CD7B98" w:rsidRDefault="00CD7B98" w14:paraId="4214D5A1" w14:textId="77777777">
      <w:pPr>
        <w:pStyle w:val="NoSpacing"/>
        <w:rPr>
          <w:color w:val="A6A6A6" w:themeColor="background1" w:themeShade="A6"/>
          <w:sz w:val="20"/>
        </w:rPr>
      </w:pPr>
    </w:p>
    <w:p w:rsidRPr="00A600F1" w:rsidR="00CD7B98" w:rsidP="00CD7B98" w:rsidRDefault="00CD7B98" w14:paraId="34546A9D" w14:textId="77777777">
      <w:pPr>
        <w:pStyle w:val="NoSpacing"/>
        <w:rPr>
          <w:color w:val="A6A6A6" w:themeColor="background1" w:themeShade="A6"/>
          <w:sz w:val="20"/>
        </w:rPr>
      </w:pPr>
    </w:p>
    <w:p w:rsidRPr="00A600F1" w:rsidR="00CD7B98" w:rsidP="00CD7B98" w:rsidRDefault="00CD7B98" w14:paraId="258ADCCF" w14:textId="2B5063B4">
      <w:pPr>
        <w:pStyle w:val="NoSpacing"/>
        <w:rPr>
          <w:color w:val="A6A6A6" w:themeColor="background1" w:themeShade="A6"/>
          <w:sz w:val="20"/>
        </w:rPr>
      </w:pPr>
    </w:p>
    <w:p w:rsidRPr="00A600F1" w:rsidR="00613236" w:rsidP="00CD7B98" w:rsidRDefault="00613236" w14:paraId="460DABA9" w14:textId="77777777">
      <w:pPr>
        <w:pStyle w:val="NoSpacing"/>
        <w:rPr>
          <w:color w:val="A6A6A6" w:themeColor="background1" w:themeShade="A6"/>
          <w:sz w:val="20"/>
        </w:rPr>
      </w:pPr>
    </w:p>
    <w:p w:rsidRPr="00A600F1" w:rsidR="00CD7B98" w:rsidP="000142A0" w:rsidRDefault="00CD7B98" w14:paraId="3EE9FBED" w14:textId="4295158C">
      <w:pPr>
        <w:jc w:val="both"/>
      </w:pPr>
    </w:p>
    <w:p w:rsidRPr="00A600F1" w:rsidR="00071BD7" w:rsidP="000142A0" w:rsidRDefault="00071BD7" w14:paraId="6C686CEE" w14:textId="54B5DB25">
      <w:pPr>
        <w:jc w:val="both"/>
      </w:pPr>
    </w:p>
    <w:p w:rsidRPr="00A600F1" w:rsidR="00071BD7" w:rsidP="000142A0" w:rsidRDefault="00071BD7" w14:paraId="5FA4ED63" w14:textId="0EBEFEAA">
      <w:pPr>
        <w:jc w:val="both"/>
      </w:pPr>
    </w:p>
    <w:p w:rsidRPr="00A600F1" w:rsidR="00071BD7" w:rsidP="000142A0" w:rsidRDefault="00071BD7" w14:paraId="503C8225" w14:textId="0E6EDD45">
      <w:pPr>
        <w:jc w:val="both"/>
      </w:pPr>
    </w:p>
    <w:p w:rsidRPr="00A600F1" w:rsidR="00071BD7" w:rsidP="000142A0" w:rsidRDefault="00071BD7" w14:paraId="4E2B5FC1" w14:textId="77777777">
      <w:pPr>
        <w:jc w:val="both"/>
      </w:pPr>
    </w:p>
    <w:p w:rsidRPr="00A600F1" w:rsidR="00AE6FAF" w:rsidP="004C0D8E" w:rsidRDefault="00AE6FAF" w14:paraId="2970A200" w14:textId="14CE9F1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59600884" w:id="364"/>
      <w:bookmarkStart w:name="_Toc485743364" w:id="365"/>
      <w:r w:rsidRPr="00A600F1">
        <w:rPr>
          <w:rFonts w:ascii="Trebuchet MS" w:hAnsi="Trebuchet MS" w:eastAsia="Times New Roman" w:cs="Arial"/>
          <w:b/>
          <w:bCs/>
          <w:iCs/>
          <w:color w:val="7F7F7F"/>
          <w:sz w:val="28"/>
          <w:szCs w:val="28"/>
        </w:rPr>
        <w:t>Billing for Claim lodged Cases</w:t>
      </w:r>
      <w:bookmarkEnd w:id="364"/>
    </w:p>
    <w:p w:rsidRPr="00A600F1" w:rsidR="00AE6FAF" w:rsidP="00AE6FAF" w:rsidRDefault="00AE6FAF" w14:paraId="55B9EBD4" w14:textId="4BA9FAA4">
      <w:r w:rsidRPr="00A600F1">
        <w:t xml:space="preserve">Billing for claim lodged cases is handled in specific manner. In order to prevent refund calculations and the associated functionality, it is decided to undertake billing of the claim lodged case till lodgment of claims and NOT for the entire financial year. </w:t>
      </w:r>
    </w:p>
    <w:p w:rsidRPr="00A600F1" w:rsidR="00AE6FAF" w:rsidP="00AE6FAF" w:rsidRDefault="00AE6FAF" w14:paraId="53014855" w14:textId="65BA7FBC">
      <w:r w:rsidRPr="00A600F1">
        <w:t>System will follow the steps below and the formula for this calculation:</w:t>
      </w:r>
    </w:p>
    <w:p w:rsidRPr="00A600F1" w:rsidR="00AE6FAF" w:rsidP="004C0D8E" w:rsidRDefault="000E5FF3" w14:paraId="3EC33AF8" w14:textId="378ABE62">
      <w:pPr>
        <w:pStyle w:val="ListParagraph"/>
        <w:numPr>
          <w:ilvl w:val="0"/>
          <w:numId w:val="45"/>
        </w:numPr>
      </w:pPr>
      <w:r w:rsidRPr="00A600F1">
        <w:t xml:space="preserve">A change in billing is suggested for resetting the billing flags till the billing cycle if the update is being provided as STD or NPA record and its earlier status has been claimed i.e. either 30119,30219 or 30319 – so that it is considered for billing. </w:t>
      </w:r>
      <w:r w:rsidRPr="00A600F1" w:rsidR="00AE6FAF">
        <w:t>As mentioned in section 1.8.</w:t>
      </w:r>
    </w:p>
    <w:p w:rsidRPr="00A600F1" w:rsidR="000E5FF3" w:rsidP="004C0D8E" w:rsidRDefault="000E5FF3" w14:paraId="60B68E17" w14:textId="0D0EFFBB">
      <w:pPr>
        <w:pStyle w:val="ListParagraph"/>
        <w:numPr>
          <w:ilvl w:val="0"/>
          <w:numId w:val="45"/>
        </w:numPr>
      </w:pPr>
      <w:r w:rsidRPr="00A600F1">
        <w:t xml:space="preserve">The flags will be </w:t>
      </w:r>
      <w:r w:rsidRPr="00A600F1" w:rsidR="00FF372E">
        <w:t>resettled</w:t>
      </w:r>
      <w:r w:rsidRPr="00A600F1">
        <w:t xml:space="preserve"> in such a way that billing is not allowed if the update is provided as Closed/Revoked and its earlier status has been claimed i.e. either 30119,30219 or 30319 – so that it is NOT considered for billing.</w:t>
      </w:r>
    </w:p>
    <w:p w:rsidRPr="00A600F1" w:rsidR="00AE6FAF" w:rsidP="004C0D8E" w:rsidRDefault="00AE6FAF" w14:paraId="12653A87" w14:textId="034D3F27">
      <w:pPr>
        <w:pStyle w:val="ListParagraph"/>
        <w:numPr>
          <w:ilvl w:val="0"/>
          <w:numId w:val="45"/>
        </w:numPr>
        <w:jc w:val="both"/>
      </w:pPr>
      <w:r w:rsidRPr="00A600F1">
        <w:t>From the fees determined – per day fee is determined. (note that the fee determined in pt. 1 above is for entire financial year, from this fee the per day fee is determined)</w:t>
      </w:r>
      <w:r w:rsidRPr="00A600F1" w:rsidR="00D601A4">
        <w:t xml:space="preserve"> (Let’s say this as ‘PDF’)</w:t>
      </w:r>
    </w:p>
    <w:p w:rsidRPr="00A600F1" w:rsidR="00AE6FAF" w:rsidP="004C0D8E" w:rsidRDefault="00D601A4" w14:paraId="28E71756" w14:textId="534D801F">
      <w:pPr>
        <w:pStyle w:val="ListParagraph"/>
        <w:numPr>
          <w:ilvl w:val="0"/>
          <w:numId w:val="45"/>
        </w:numPr>
      </w:pPr>
      <w:r w:rsidRPr="00A600F1">
        <w:t>The duration between the first day of the financial year or the first disbursement date (as the case may be) and claim lodged date is determined. (Let’s say this as ‘D’)</w:t>
      </w:r>
      <w:r w:rsidRPr="00A600F1" w:rsidR="00F47DE1">
        <w:t xml:space="preserve">. The claim lodged date is the date </w:t>
      </w:r>
      <w:r w:rsidRPr="00A600F1" w:rsidR="00B8618B">
        <w:t xml:space="preserve">when </w:t>
      </w:r>
      <w:r w:rsidRPr="00A600F1" w:rsidR="00B8618B">
        <w:rPr>
          <w:rFonts w:cstheme="minorHAnsi"/>
          <w:szCs w:val="20"/>
        </w:rPr>
        <w:t>MLI Approver approves the Batch Claim file. This date of approval is considered as ‘Claim Lodgment Date’</w:t>
      </w:r>
      <w:r w:rsidRPr="00A600F1" w:rsidR="00F47DE1">
        <w:t xml:space="preserve"> (or in specific approves the claim for that loan record/CG in SURGE system).</w:t>
      </w:r>
      <w:r w:rsidRPr="00A600F1" w:rsidR="004E6E72">
        <w:t xml:space="preserve"> If the record is claimed i.e. either 30119/30219/30319 then, consider it for prorate billing such that till the date of new claim and billing flags set so that no further billing is allowed.</w:t>
      </w:r>
    </w:p>
    <w:p w:rsidRPr="00A600F1" w:rsidR="00D601A4" w:rsidP="004C0D8E" w:rsidRDefault="00D601A4" w14:paraId="7D06901B" w14:textId="7A42BC9D">
      <w:pPr>
        <w:pStyle w:val="ListParagraph"/>
        <w:numPr>
          <w:ilvl w:val="0"/>
          <w:numId w:val="45"/>
        </w:numPr>
        <w:jc w:val="both"/>
      </w:pPr>
      <w:r w:rsidRPr="00A600F1">
        <w:t>The total fees for claim lodged cases:</w:t>
      </w:r>
    </w:p>
    <w:p w:rsidRPr="00A600F1" w:rsidR="00D601A4" w:rsidP="00D601A4" w:rsidRDefault="00FE7879" w14:paraId="6D4AC958" w14:textId="2F7C6A22">
      <w:pPr>
        <w:jc w:val="both"/>
      </w:pPr>
      <w:r w:rsidRPr="00A600F1">
        <w:rPr>
          <w:noProof/>
          <w:lang w:val="en-IN" w:eastAsia="en-IN"/>
        </w:rPr>
        <mc:AlternateContent>
          <mc:Choice Requires="wps">
            <w:drawing>
              <wp:inline distT="0" distB="0" distL="0" distR="0" wp14:anchorId="53006428" wp14:editId="510F2926">
                <wp:extent cx="5757126" cy="1323975"/>
                <wp:effectExtent l="0" t="0" r="15240" b="28575"/>
                <wp:docPr id="5" name="Rectangle 34"/>
                <wp:cNvGraphicFramePr/>
                <a:graphic xmlns:a="http://schemas.openxmlformats.org/drawingml/2006/main">
                  <a:graphicData uri="http://schemas.microsoft.com/office/word/2010/wordprocessingShape">
                    <wps:wsp>
                      <wps:cNvSpPr/>
                      <wps:spPr>
                        <a:xfrm>
                          <a:off x="0" y="0"/>
                          <a:ext cx="5757126"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4C0D8E" w:rsidRDefault="009B6A9B" w14:paraId="44C2918D" w14:textId="77777777">
                            <w:pPr>
                              <w:pStyle w:val="NoSpacing"/>
                              <w:numPr>
                                <w:ilvl w:val="0"/>
                                <w:numId w:val="15"/>
                              </w:numPr>
                            </w:pPr>
                            <w:r>
                              <w:t>Guarantee Fee SBR for claim lodged case = [PDF * D]</w:t>
                            </w:r>
                          </w:p>
                          <w:p w:rsidR="009B6A9B" w:rsidP="004C0D8E" w:rsidRDefault="009B6A9B" w14:paraId="775698FF"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9B6A9B" w:rsidP="004C0D8E" w:rsidRDefault="009B6A9B" w14:paraId="5038797A" w14:textId="77777777">
                            <w:pPr>
                              <w:pStyle w:val="NoSpacing"/>
                              <w:numPr>
                                <w:ilvl w:val="0"/>
                                <w:numId w:val="15"/>
                              </w:numPr>
                            </w:pPr>
                            <w:r>
                              <w:t>Total CG Fees = Guarantee Fee SBR for claim lodged case + Guarantee Fee for all Premiums</w:t>
                            </w:r>
                          </w:p>
                          <w:p w:rsidR="009B6A9B" w:rsidP="00FE7879" w:rsidRDefault="009B6A9B" w14:paraId="21992D7D" w14:textId="77777777">
                            <w:pPr>
                              <w:pStyle w:val="NoSpacing"/>
                              <w:ind w:left="720"/>
                              <w:rPr>
                                <w:sz w:val="20"/>
                              </w:rPr>
                            </w:pPr>
                          </w:p>
                          <w:p w:rsidRPr="0064551A" w:rsidR="009B6A9B" w:rsidP="00FE7879" w:rsidRDefault="009B6A9B" w14:paraId="0C72EB08" w14:textId="77777777">
                            <w:pPr>
                              <w:pStyle w:val="NoSpacing"/>
                              <w:rPr>
                                <w:i/>
                                <w:sz w:val="20"/>
                              </w:rPr>
                            </w:pPr>
                            <w:r w:rsidRPr="0064551A">
                              <w:rPr>
                                <w:i/>
                                <w:sz w:val="20"/>
                              </w:rPr>
                              <w:t>Note:</w:t>
                            </w:r>
                          </w:p>
                          <w:p w:rsidR="009B6A9B" w:rsidP="004C0D8E" w:rsidRDefault="009B6A9B" w14:paraId="2FAF447C" w14:textId="77777777">
                            <w:pPr>
                              <w:pStyle w:val="NoSpacing"/>
                              <w:numPr>
                                <w:ilvl w:val="0"/>
                                <w:numId w:val="15"/>
                              </w:numPr>
                              <w:rPr>
                                <w:i/>
                                <w:sz w:val="20"/>
                              </w:rPr>
                            </w:pPr>
                            <w:r>
                              <w:rPr>
                                <w:i/>
                                <w:sz w:val="20"/>
                              </w:rPr>
                              <w:t>For determining ‘PDF’ system will use the ‘Guarantee Fee SBR’ as explained in section 1.8</w:t>
                            </w:r>
                          </w:p>
                          <w:p w:rsidR="009B6A9B" w:rsidP="00FE7879" w:rsidRDefault="009B6A9B" w14:paraId="71E313D3"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907E4C6">
              <v:rect id="Rectangle 34" style="width:453.3pt;height:104.25pt;visibility:visible;mso-wrap-style:square;mso-left-percent:-10001;mso-top-percent:-10001;mso-position-horizontal:absolute;mso-position-horizontal-relative:char;mso-position-vertical:absolute;mso-position-vertical-relative:line;mso-left-percent:-10001;mso-top-percent:-10001;v-text-anchor:middle" o:spid="_x0000_s1059" fillcolor="white [3201]" strokecolor="#70ad47 [3209]" strokeweight="1pt" w14:anchorId="5300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">
                <v:textbox>
                  <w:txbxContent>
                    <w:p w:rsidR="009B6A9B" w:rsidP="00FE7879" w:rsidRDefault="009B6A9B" w14:paraId="7A7338B8" w14:textId="77777777">
                      <w:pPr>
                        <w:pStyle w:val="NoSpacing"/>
                        <w:numPr>
                          <w:ilvl w:val="0"/>
                          <w:numId w:val="15"/>
                        </w:numPr>
                      </w:pPr>
                      <w:r>
                        <w:t>Guarantee Fee SBR for claim lodged case = [PDF * D]</w:t>
                      </w:r>
                    </w:p>
                    <w:p w:rsidR="009B6A9B" w:rsidP="00FE7879" w:rsidRDefault="009B6A9B" w14:paraId="6BB4F555"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9B6A9B" w:rsidP="00FE7879" w:rsidRDefault="009B6A9B" w14:paraId="6193BEB1" w14:textId="77777777">
                      <w:pPr>
                        <w:pStyle w:val="NoSpacing"/>
                        <w:numPr>
                          <w:ilvl w:val="0"/>
                          <w:numId w:val="15"/>
                        </w:numPr>
                      </w:pPr>
                      <w:r>
                        <w:t>Total CG Fees = Guarantee Fee SBR for claim lodged case + Guarantee Fee for all Premiums</w:t>
                      </w:r>
                    </w:p>
                    <w:p w:rsidR="009B6A9B" w:rsidP="00FE7879" w:rsidRDefault="009B6A9B" w14:paraId="049F31CB" w14:textId="77777777">
                      <w:pPr>
                        <w:pStyle w:val="NoSpacing"/>
                        <w:ind w:left="720"/>
                        <w:rPr>
                          <w:sz w:val="20"/>
                        </w:rPr>
                      </w:pPr>
                    </w:p>
                    <w:p w:rsidRPr="0064551A" w:rsidR="009B6A9B" w:rsidP="00FE7879" w:rsidRDefault="009B6A9B" w14:paraId="1F3AABE9" w14:textId="77777777">
                      <w:pPr>
                        <w:pStyle w:val="NoSpacing"/>
                        <w:rPr>
                          <w:i/>
                          <w:sz w:val="20"/>
                        </w:rPr>
                      </w:pPr>
                      <w:r w:rsidRPr="0064551A">
                        <w:rPr>
                          <w:i/>
                          <w:sz w:val="20"/>
                        </w:rPr>
                        <w:t>Note:</w:t>
                      </w:r>
                    </w:p>
                    <w:p w:rsidR="009B6A9B" w:rsidP="00FE7879" w:rsidRDefault="009B6A9B" w14:paraId="7D7143E7" w14:textId="77777777">
                      <w:pPr>
                        <w:pStyle w:val="NoSpacing"/>
                        <w:numPr>
                          <w:ilvl w:val="0"/>
                          <w:numId w:val="15"/>
                        </w:numPr>
                        <w:rPr>
                          <w:i/>
                          <w:sz w:val="20"/>
                        </w:rPr>
                      </w:pPr>
                      <w:r>
                        <w:rPr>
                          <w:i/>
                          <w:sz w:val="20"/>
                        </w:rPr>
                        <w:t>For determining ‘PDF’ system will use the ‘Guarantee Fee SBR’ as explained in section 1.8</w:t>
                      </w:r>
                    </w:p>
                    <w:p w:rsidR="009B6A9B" w:rsidP="00FE7879" w:rsidRDefault="009B6A9B" w14:paraId="53128261" w14:textId="77777777">
                      <w:pPr>
                        <w:jc w:val="center"/>
                      </w:pPr>
                    </w:p>
                  </w:txbxContent>
                </v:textbox>
                <w10:anchorlock/>
              </v:rect>
            </w:pict>
          </mc:Fallback>
        </mc:AlternateContent>
      </w:r>
    </w:p>
    <w:p w:rsidRPr="00A600F1" w:rsidR="00FE7879" w:rsidP="004C0D8E" w:rsidRDefault="00EE2703" w14:paraId="2D2028D8" w14:textId="689B2BC6">
      <w:pPr>
        <w:pStyle w:val="ListParagraph"/>
        <w:numPr>
          <w:ilvl w:val="0"/>
          <w:numId w:val="45"/>
        </w:numPr>
        <w:jc w:val="both"/>
      </w:pPr>
      <w:r w:rsidRPr="00A600F1">
        <w:t xml:space="preserve">The tax calculations and subsequently the </w:t>
      </w:r>
      <w:r w:rsidRPr="00A600F1" w:rsidR="00FE7879">
        <w:t>total</w:t>
      </w:r>
      <w:r w:rsidRPr="00A600F1">
        <w:t xml:space="preserve"> guarantee charges is calculated in the same way as explained in 1.8.</w:t>
      </w:r>
    </w:p>
    <w:p w:rsidRPr="00A600F1" w:rsidR="00E043A5" w:rsidP="004C0D8E" w:rsidRDefault="00E043A5" w14:paraId="23EB48A9" w14:textId="3FC47781">
      <w:pPr>
        <w:pStyle w:val="ListParagraph"/>
        <w:numPr>
          <w:ilvl w:val="0"/>
          <w:numId w:val="45"/>
        </w:numPr>
        <w:jc w:val="both"/>
      </w:pPr>
      <w:r w:rsidRPr="00A600F1">
        <w:t>Claimed account billing Scenarios:</w:t>
      </w:r>
    </w:p>
    <w:p w:rsidRPr="00A600F1" w:rsidR="004308C3" w:rsidP="00CE74E5" w:rsidRDefault="004308C3" w14:paraId="2EFA9CB3" w14:textId="6589C6F1">
      <w:pPr>
        <w:tabs>
          <w:tab w:val="left" w:pos="1122"/>
        </w:tabs>
        <w:jc w:val="both"/>
      </w:pPr>
    </w:p>
    <w:tbl>
      <w:tblPr>
        <w:tblStyle w:val="TableGrid"/>
        <w:tblW w:w="0" w:type="auto"/>
        <w:tblLook w:val="04A0" w:firstRow="1" w:lastRow="0" w:firstColumn="1" w:lastColumn="0" w:noHBand="0" w:noVBand="1"/>
      </w:tblPr>
      <w:tblGrid>
        <w:gridCol w:w="1001"/>
        <w:gridCol w:w="2449"/>
        <w:gridCol w:w="1552"/>
        <w:gridCol w:w="2381"/>
        <w:gridCol w:w="1967"/>
      </w:tblGrid>
      <w:tr w:rsidRPr="00A600F1" w:rsidR="00E043A5" w:rsidTr="00E043A5" w14:paraId="737977BE" w14:textId="77777777">
        <w:tc>
          <w:tcPr>
            <w:tcW w:w="914" w:type="dxa"/>
          </w:tcPr>
          <w:p w:rsidRPr="00A600F1" w:rsidR="00E043A5" w:rsidP="00E043A5" w:rsidRDefault="00E043A5" w14:paraId="443CA8E6" w14:textId="77777777">
            <w:pPr>
              <w:rPr>
                <w:b/>
              </w:rPr>
            </w:pPr>
            <w:r w:rsidRPr="00A600F1">
              <w:rPr>
                <w:b/>
              </w:rPr>
              <w:t xml:space="preserve">Scenario </w:t>
            </w:r>
          </w:p>
        </w:tc>
        <w:tc>
          <w:tcPr>
            <w:tcW w:w="2483" w:type="dxa"/>
          </w:tcPr>
          <w:p w:rsidRPr="00A600F1" w:rsidR="00E043A5" w:rsidP="00E043A5" w:rsidRDefault="00E043A5" w14:paraId="662861A2" w14:textId="77777777">
            <w:pPr>
              <w:rPr>
                <w:b/>
              </w:rPr>
            </w:pPr>
            <w:r w:rsidRPr="00A600F1">
              <w:rPr>
                <w:b/>
              </w:rPr>
              <w:t>Previous State</w:t>
            </w:r>
          </w:p>
        </w:tc>
        <w:tc>
          <w:tcPr>
            <w:tcW w:w="1560" w:type="dxa"/>
          </w:tcPr>
          <w:p w:rsidRPr="00A600F1" w:rsidR="00E043A5" w:rsidP="00E043A5" w:rsidRDefault="00E043A5" w14:paraId="36367B23" w14:textId="77777777">
            <w:pPr>
              <w:rPr>
                <w:b/>
              </w:rPr>
            </w:pPr>
            <w:r w:rsidRPr="00A600F1">
              <w:rPr>
                <w:b/>
              </w:rPr>
              <w:t>Current Status</w:t>
            </w:r>
          </w:p>
        </w:tc>
        <w:tc>
          <w:tcPr>
            <w:tcW w:w="2409" w:type="dxa"/>
          </w:tcPr>
          <w:p w:rsidRPr="00A600F1" w:rsidR="00E043A5" w:rsidP="00E043A5" w:rsidRDefault="00E043A5" w14:paraId="631ECE25" w14:textId="77777777">
            <w:pPr>
              <w:pStyle w:val="ListParagraph"/>
              <w:spacing w:after="160" w:line="259" w:lineRule="auto"/>
              <w:rPr>
                <w:b/>
              </w:rPr>
            </w:pPr>
          </w:p>
        </w:tc>
        <w:tc>
          <w:tcPr>
            <w:tcW w:w="1984" w:type="dxa"/>
          </w:tcPr>
          <w:p w:rsidRPr="00A600F1" w:rsidR="00E043A5" w:rsidP="00E043A5" w:rsidRDefault="00E043A5" w14:paraId="2FD758E1" w14:textId="77777777">
            <w:pPr>
              <w:rPr>
                <w:b/>
              </w:rPr>
            </w:pPr>
            <w:r w:rsidRPr="00A600F1">
              <w:rPr>
                <w:b/>
              </w:rPr>
              <w:t>CG Fee</w:t>
            </w:r>
          </w:p>
        </w:tc>
      </w:tr>
      <w:tr w:rsidRPr="00A600F1" w:rsidR="00E043A5" w:rsidTr="00E043A5" w14:paraId="2F1312F0" w14:textId="77777777">
        <w:tc>
          <w:tcPr>
            <w:tcW w:w="914" w:type="dxa"/>
          </w:tcPr>
          <w:p w:rsidRPr="00A600F1" w:rsidR="00E043A5" w:rsidP="00E043A5" w:rsidRDefault="00E043A5" w14:paraId="15F3A338" w14:textId="77777777">
            <w:r w:rsidRPr="00A600F1">
              <w:t>1</w:t>
            </w:r>
          </w:p>
        </w:tc>
        <w:tc>
          <w:tcPr>
            <w:tcW w:w="2483" w:type="dxa"/>
          </w:tcPr>
          <w:p w:rsidRPr="00A600F1" w:rsidR="00E043A5" w:rsidP="00E043A5" w:rsidRDefault="00E043A5" w14:paraId="3EC96419" w14:textId="77777777">
            <w:r w:rsidRPr="00A600F1">
              <w:t>Claimed (NPA + 6 Months)</w:t>
            </w:r>
          </w:p>
        </w:tc>
        <w:tc>
          <w:tcPr>
            <w:tcW w:w="1560" w:type="dxa"/>
          </w:tcPr>
          <w:p w:rsidRPr="00A600F1" w:rsidR="00E043A5" w:rsidP="00E043A5" w:rsidRDefault="00E043A5" w14:paraId="4F11FB3B" w14:textId="77777777">
            <w:r w:rsidRPr="00A600F1">
              <w:t>STANDARD</w:t>
            </w:r>
          </w:p>
        </w:tc>
        <w:tc>
          <w:tcPr>
            <w:tcW w:w="2409" w:type="dxa"/>
          </w:tcPr>
          <w:p w:rsidRPr="00A600F1" w:rsidR="00E043A5" w:rsidP="00E043A5" w:rsidRDefault="00E043A5" w14:paraId="7FDFF2B4" w14:textId="77777777">
            <w:r w:rsidRPr="00A600F1">
              <w:t>MLI has to provide updates to mark “Standard”</w:t>
            </w:r>
          </w:p>
        </w:tc>
        <w:tc>
          <w:tcPr>
            <w:tcW w:w="1984" w:type="dxa"/>
          </w:tcPr>
          <w:p w:rsidRPr="00A600F1" w:rsidR="00E043A5" w:rsidP="00E043A5" w:rsidRDefault="00E043A5" w14:paraId="4D6ECF49" w14:textId="77777777">
            <w:r w:rsidRPr="00A600F1">
              <w:t>CG should be charged prospective for the entire year</w:t>
            </w:r>
          </w:p>
        </w:tc>
      </w:tr>
      <w:tr w:rsidRPr="00A600F1" w:rsidR="00E043A5" w:rsidTr="00E043A5" w14:paraId="338C9143" w14:textId="77777777">
        <w:tc>
          <w:tcPr>
            <w:tcW w:w="914" w:type="dxa"/>
          </w:tcPr>
          <w:p w:rsidRPr="00A600F1" w:rsidR="00E043A5" w:rsidP="00E043A5" w:rsidRDefault="00E043A5" w14:paraId="09CA5EDA" w14:textId="77777777">
            <w:r w:rsidRPr="00A600F1">
              <w:t>2</w:t>
            </w:r>
          </w:p>
        </w:tc>
        <w:tc>
          <w:tcPr>
            <w:tcW w:w="2483" w:type="dxa"/>
          </w:tcPr>
          <w:p w:rsidRPr="00A600F1" w:rsidR="00E043A5" w:rsidP="00E043A5" w:rsidRDefault="00E043A5" w14:paraId="33A5869F" w14:textId="77777777">
            <w:r w:rsidRPr="00A600F1">
              <w:t>Claimed (NPA + 6 Months)</w:t>
            </w:r>
          </w:p>
        </w:tc>
        <w:tc>
          <w:tcPr>
            <w:tcW w:w="1560" w:type="dxa"/>
          </w:tcPr>
          <w:p w:rsidRPr="00A600F1" w:rsidR="00E043A5" w:rsidP="00E043A5" w:rsidRDefault="00E043A5" w14:paraId="702A48CB" w14:textId="77777777">
            <w:r w:rsidRPr="00A600F1">
              <w:t>NPA with new date</w:t>
            </w:r>
          </w:p>
        </w:tc>
        <w:tc>
          <w:tcPr>
            <w:tcW w:w="2409" w:type="dxa"/>
          </w:tcPr>
          <w:p w:rsidRPr="00A600F1" w:rsidR="00E043A5" w:rsidP="00E043A5" w:rsidRDefault="00E043A5" w14:paraId="21377515" w14:textId="77777777">
            <w:pPr>
              <w:pStyle w:val="ListParagraph"/>
              <w:spacing w:after="160" w:line="259" w:lineRule="auto"/>
            </w:pPr>
          </w:p>
        </w:tc>
        <w:tc>
          <w:tcPr>
            <w:tcW w:w="1984" w:type="dxa"/>
          </w:tcPr>
          <w:p w:rsidRPr="00A600F1" w:rsidR="00E043A5" w:rsidP="00E043A5" w:rsidRDefault="00E043A5" w14:paraId="6793584E" w14:textId="77777777">
            <w:r w:rsidRPr="00A600F1">
              <w:t>CG fee should be charged prospective for full year if NPA date is less than 6 months.</w:t>
            </w:r>
          </w:p>
          <w:p w:rsidRPr="00A600F1" w:rsidR="00E043A5" w:rsidP="007071D8" w:rsidRDefault="00E043A5" w14:paraId="1AAF9296" w14:textId="77777777">
            <w:r w:rsidRPr="00A600F1">
              <w:t>If NPA date + 6 months, and lodge in claim file, CG fee will not be charged.</w:t>
            </w:r>
          </w:p>
          <w:p w:rsidRPr="00A600F1" w:rsidR="00E043A5" w:rsidP="007071D8" w:rsidRDefault="00E043A5" w14:paraId="5C974DB2" w14:textId="77777777">
            <w:r w:rsidRPr="00A600F1">
              <w:t>In case it has NPA+ 6 months but not provided in claim file, CG fee should be charged prospective for full year</w:t>
            </w:r>
          </w:p>
        </w:tc>
      </w:tr>
      <w:tr w:rsidRPr="00A600F1" w:rsidR="00E043A5" w:rsidTr="00E043A5" w14:paraId="56D288C3" w14:textId="77777777">
        <w:tc>
          <w:tcPr>
            <w:tcW w:w="914" w:type="dxa"/>
          </w:tcPr>
          <w:p w:rsidRPr="00A600F1" w:rsidR="00E043A5" w:rsidP="007071D8" w:rsidRDefault="00E043A5" w14:paraId="32AD8AE3" w14:textId="77777777">
            <w:r w:rsidRPr="00A600F1">
              <w:t>3</w:t>
            </w:r>
          </w:p>
        </w:tc>
        <w:tc>
          <w:tcPr>
            <w:tcW w:w="2483" w:type="dxa"/>
          </w:tcPr>
          <w:p w:rsidRPr="00A600F1" w:rsidR="00E043A5" w:rsidP="007071D8" w:rsidRDefault="00E043A5" w14:paraId="46B5EE3F" w14:textId="77777777">
            <w:r w:rsidRPr="00A600F1">
              <w:t>Claimed (NPA + 6 Months)</w:t>
            </w:r>
          </w:p>
        </w:tc>
        <w:tc>
          <w:tcPr>
            <w:tcW w:w="1560" w:type="dxa"/>
          </w:tcPr>
          <w:p w:rsidRPr="00A600F1" w:rsidR="00E043A5" w:rsidP="007071D8" w:rsidRDefault="00E043A5" w14:paraId="4C81C12D" w14:textId="77777777">
            <w:r w:rsidRPr="00A600F1">
              <w:t>NPA with same NPA date of previous claim file</w:t>
            </w:r>
          </w:p>
        </w:tc>
        <w:tc>
          <w:tcPr>
            <w:tcW w:w="2409" w:type="dxa"/>
          </w:tcPr>
          <w:p w:rsidRPr="00A600F1" w:rsidR="00E043A5" w:rsidP="007071D8" w:rsidRDefault="00E043A5" w14:paraId="28DCB078" w14:textId="77777777">
            <w:r w:rsidRPr="00A600F1">
              <w:t>If MLI  provide details of accounts claimed in previous file in addition to new accounts</w:t>
            </w:r>
          </w:p>
        </w:tc>
        <w:tc>
          <w:tcPr>
            <w:tcW w:w="1984" w:type="dxa"/>
          </w:tcPr>
          <w:p w:rsidRPr="00A600F1" w:rsidR="00E043A5" w:rsidP="007071D8" w:rsidRDefault="00E043A5" w14:paraId="356AAC42" w14:textId="77777777">
            <w:r w:rsidRPr="00A600F1">
              <w:t>No CG Fee will be charged on previous claimed accounts.</w:t>
            </w:r>
          </w:p>
          <w:p w:rsidRPr="00A600F1" w:rsidR="00E043A5" w:rsidP="007071D8" w:rsidRDefault="00E043A5" w14:paraId="585F3073" w14:textId="76C15C8E">
            <w:r w:rsidRPr="00A600F1">
              <w:t xml:space="preserve">CG Fee for additional accounts would be charged till </w:t>
            </w:r>
            <w:r w:rsidRPr="00A600F1" w:rsidR="007071D8">
              <w:t>lodgment</w:t>
            </w:r>
          </w:p>
        </w:tc>
      </w:tr>
      <w:tr w:rsidRPr="00A600F1" w:rsidR="00E043A5" w:rsidTr="00E043A5" w14:paraId="376FFB2A" w14:textId="77777777">
        <w:tc>
          <w:tcPr>
            <w:tcW w:w="914" w:type="dxa"/>
          </w:tcPr>
          <w:p w:rsidRPr="00A600F1" w:rsidR="00E043A5" w:rsidP="007071D8" w:rsidRDefault="00E043A5" w14:paraId="65D58AA3" w14:textId="77777777">
            <w:r w:rsidRPr="00A600F1">
              <w:t>4</w:t>
            </w:r>
          </w:p>
        </w:tc>
        <w:tc>
          <w:tcPr>
            <w:tcW w:w="2483" w:type="dxa"/>
          </w:tcPr>
          <w:p w:rsidRPr="00A600F1" w:rsidR="00E043A5" w:rsidP="007071D8" w:rsidRDefault="00E043A5" w14:paraId="4C347B56" w14:textId="77777777">
            <w:r w:rsidRPr="00A600F1">
              <w:t>Claimed (NPA + 6 Months)</w:t>
            </w:r>
          </w:p>
        </w:tc>
        <w:tc>
          <w:tcPr>
            <w:tcW w:w="1560" w:type="dxa"/>
          </w:tcPr>
          <w:p w:rsidRPr="00A600F1" w:rsidR="00E043A5" w:rsidP="00E043A5" w:rsidRDefault="00E043A5" w14:paraId="146C7035" w14:textId="77777777">
            <w:pPr>
              <w:pStyle w:val="ListParagraph"/>
              <w:spacing w:after="160" w:line="259" w:lineRule="auto"/>
            </w:pPr>
          </w:p>
        </w:tc>
        <w:tc>
          <w:tcPr>
            <w:tcW w:w="2409" w:type="dxa"/>
          </w:tcPr>
          <w:p w:rsidRPr="00A600F1" w:rsidR="00E043A5" w:rsidP="007071D8" w:rsidRDefault="00E043A5" w14:paraId="1F194C31" w14:textId="77777777">
            <w:r w:rsidRPr="00A600F1">
              <w:t>MLI has to provide updates to mark “Closed”</w:t>
            </w:r>
          </w:p>
        </w:tc>
        <w:tc>
          <w:tcPr>
            <w:tcW w:w="1984" w:type="dxa"/>
          </w:tcPr>
          <w:p w:rsidRPr="00A600F1" w:rsidR="00E043A5" w:rsidP="007071D8" w:rsidRDefault="00E043A5" w14:paraId="288CAA5A" w14:textId="77777777">
            <w:r w:rsidRPr="00A600F1">
              <w:t>No CG fee</w:t>
            </w:r>
          </w:p>
        </w:tc>
      </w:tr>
    </w:tbl>
    <w:p w:rsidRPr="00A600F1" w:rsidR="00496262" w:rsidRDefault="00496262" w14:paraId="7AE9EF79" w14:textId="77777777">
      <w:pPr>
        <w:rPr>
          <w:rFonts w:ascii="Trebuchet MS" w:hAnsi="Trebuchet MS" w:eastAsia="Times New Roman" w:cs="Arial"/>
          <w:b/>
          <w:bCs/>
          <w:iCs/>
          <w:color w:val="7F7F7F"/>
          <w:sz w:val="28"/>
          <w:szCs w:val="28"/>
        </w:rPr>
      </w:pPr>
    </w:p>
    <w:p w:rsidRPr="00A600F1" w:rsidR="00D601A4" w:rsidRDefault="00D601A4" w14:paraId="67783FA5" w14:textId="26F13743">
      <w:pPr>
        <w:rPr>
          <w:rFonts w:ascii="Trebuchet MS" w:hAnsi="Trebuchet MS" w:eastAsia="Times New Roman" w:cs="Arial"/>
          <w:b/>
          <w:bCs/>
          <w:iCs/>
          <w:color w:val="7F7F7F"/>
          <w:sz w:val="28"/>
          <w:szCs w:val="28"/>
        </w:rPr>
      </w:pPr>
    </w:p>
    <w:p w:rsidRPr="00A600F1" w:rsidR="00E50B7C" w:rsidP="004C0D8E" w:rsidRDefault="00E50B7C" w14:paraId="13067BCD" w14:textId="53A75F9F">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43" w:id="366"/>
      <w:bookmarkStart w:name="_Toc494979146" w:id="367"/>
      <w:bookmarkStart w:name="_Toc159600885" w:id="368"/>
      <w:r w:rsidRPr="00A600F1">
        <w:rPr>
          <w:rFonts w:ascii="Trebuchet MS" w:hAnsi="Trebuchet MS" w:eastAsia="Times New Roman" w:cs="Arial"/>
          <w:b/>
          <w:bCs/>
          <w:iCs/>
          <w:color w:val="7F7F7F"/>
          <w:sz w:val="28"/>
          <w:szCs w:val="28"/>
        </w:rPr>
        <w:t xml:space="preserve">Selection of Risk Premium </w:t>
      </w:r>
      <w:bookmarkEnd w:id="366"/>
      <w:bookmarkEnd w:id="367"/>
      <w:r w:rsidRPr="00A600F1">
        <w:rPr>
          <w:rFonts w:ascii="Trebuchet MS" w:hAnsi="Trebuchet MS" w:eastAsia="Times New Roman" w:cs="Arial"/>
          <w:b/>
          <w:bCs/>
          <w:iCs/>
          <w:color w:val="7F7F7F"/>
          <w:sz w:val="28"/>
          <w:szCs w:val="28"/>
        </w:rPr>
        <w:t>Rate for Calculation</w:t>
      </w:r>
      <w:bookmarkEnd w:id="368"/>
    </w:p>
    <w:p w:rsidRPr="00A600F1" w:rsidR="00E50B7C" w:rsidP="00E50B7C" w:rsidRDefault="00E50B7C" w14:paraId="6893BB66" w14:textId="12233B1E">
      <w:pPr>
        <w:jc w:val="both"/>
      </w:pPr>
      <w:r w:rsidRPr="00A600F1">
        <w:t>The Risk Premium parameters are saved in the respective masters. For billing purpose of CG cases, the selection of particular risk premium value (for NPA, Claim etc.) depends on - the current system date. The current system date should be between the ‘Start Date’ and ‘End Date’ of a particular risk value (inclusive of these dates).</w:t>
      </w:r>
    </w:p>
    <w:p w:rsidRPr="00A600F1" w:rsidR="00E50B7C" w:rsidP="00E50B7C" w:rsidRDefault="00E50B7C" w14:paraId="06891831" w14:textId="77777777">
      <w:pPr>
        <w:jc w:val="both"/>
      </w:pPr>
    </w:p>
    <w:p w:rsidRPr="00A600F1" w:rsidR="00E50B7C" w:rsidRDefault="00E50B7C" w14:paraId="41F5C453" w14:textId="140C4A5A">
      <w:pPr>
        <w:rPr>
          <w:rFonts w:ascii="Trebuchet MS" w:hAnsi="Trebuchet MS" w:eastAsia="Times New Roman" w:cs="Arial"/>
          <w:b/>
          <w:bCs/>
          <w:iCs/>
          <w:color w:val="7F7F7F"/>
          <w:sz w:val="28"/>
          <w:szCs w:val="28"/>
        </w:rPr>
      </w:pPr>
    </w:p>
    <w:p w:rsidRPr="00A600F1" w:rsidR="00496262" w:rsidRDefault="00496262" w14:paraId="368D0C7A" w14:textId="68BFAE44">
      <w:pPr>
        <w:rPr>
          <w:rFonts w:ascii="Trebuchet MS" w:hAnsi="Trebuchet MS" w:eastAsia="Times New Roman" w:cs="Arial"/>
          <w:b/>
          <w:bCs/>
          <w:iCs/>
          <w:color w:val="7F7F7F"/>
          <w:sz w:val="28"/>
          <w:szCs w:val="28"/>
        </w:rPr>
      </w:pPr>
    </w:p>
    <w:p w:rsidRPr="00A600F1" w:rsidR="00496262" w:rsidRDefault="00496262" w14:paraId="1C8D5D04" w14:textId="6D1B6260">
      <w:pPr>
        <w:rPr>
          <w:rFonts w:ascii="Trebuchet MS" w:hAnsi="Trebuchet MS" w:eastAsia="Times New Roman" w:cs="Arial"/>
          <w:b/>
          <w:bCs/>
          <w:iCs/>
          <w:color w:val="7F7F7F"/>
          <w:sz w:val="28"/>
          <w:szCs w:val="28"/>
        </w:rPr>
      </w:pPr>
    </w:p>
    <w:p w:rsidRPr="00A600F1" w:rsidR="00496262" w:rsidRDefault="00496262" w14:paraId="4E99FE6D" w14:textId="2666D334">
      <w:pPr>
        <w:rPr>
          <w:rFonts w:ascii="Trebuchet MS" w:hAnsi="Trebuchet MS" w:eastAsia="Times New Roman" w:cs="Arial"/>
          <w:b/>
          <w:bCs/>
          <w:iCs/>
          <w:color w:val="7F7F7F"/>
          <w:sz w:val="28"/>
          <w:szCs w:val="28"/>
        </w:rPr>
      </w:pPr>
    </w:p>
    <w:p w:rsidRPr="00A600F1" w:rsidR="00496262" w:rsidRDefault="00496262" w14:paraId="51C13254" w14:textId="0A433935">
      <w:pPr>
        <w:rPr>
          <w:rFonts w:ascii="Trebuchet MS" w:hAnsi="Trebuchet MS" w:eastAsia="Times New Roman" w:cs="Arial"/>
          <w:b/>
          <w:bCs/>
          <w:iCs/>
          <w:color w:val="7F7F7F"/>
          <w:sz w:val="28"/>
          <w:szCs w:val="28"/>
        </w:rPr>
      </w:pPr>
    </w:p>
    <w:p w:rsidRPr="00A600F1" w:rsidR="002D3502" w:rsidRDefault="002D3502" w14:paraId="4FF65AEE" w14:textId="5A81D8E1">
      <w:pPr>
        <w:rPr>
          <w:rFonts w:ascii="Trebuchet MS" w:hAnsi="Trebuchet MS" w:eastAsia="Times New Roman" w:cs="Arial"/>
          <w:b/>
          <w:bCs/>
          <w:iCs/>
          <w:color w:val="7F7F7F"/>
          <w:sz w:val="28"/>
          <w:szCs w:val="28"/>
        </w:rPr>
      </w:pPr>
    </w:p>
    <w:p w:rsidRPr="00A600F1" w:rsidR="002D3502" w:rsidRDefault="002D3502" w14:paraId="426A1D35" w14:textId="4BF8E6A7">
      <w:pPr>
        <w:rPr>
          <w:rFonts w:ascii="Trebuchet MS" w:hAnsi="Trebuchet MS" w:eastAsia="Times New Roman" w:cs="Arial"/>
          <w:b/>
          <w:bCs/>
          <w:iCs/>
          <w:color w:val="7F7F7F"/>
          <w:sz w:val="28"/>
          <w:szCs w:val="28"/>
        </w:rPr>
      </w:pPr>
    </w:p>
    <w:p w:rsidRPr="00A600F1" w:rsidR="002D3502" w:rsidRDefault="002D3502" w14:paraId="26B57913" w14:textId="7E04ED1D">
      <w:pPr>
        <w:rPr>
          <w:rFonts w:ascii="Trebuchet MS" w:hAnsi="Trebuchet MS" w:eastAsia="Times New Roman" w:cs="Arial"/>
          <w:b/>
          <w:bCs/>
          <w:iCs/>
          <w:color w:val="7F7F7F"/>
          <w:sz w:val="28"/>
          <w:szCs w:val="28"/>
        </w:rPr>
      </w:pPr>
    </w:p>
    <w:p w:rsidRPr="00A600F1" w:rsidR="002D3502" w:rsidRDefault="002D3502" w14:paraId="1E096A3F" w14:textId="50A31C38">
      <w:pPr>
        <w:rPr>
          <w:rFonts w:ascii="Trebuchet MS" w:hAnsi="Trebuchet MS" w:eastAsia="Times New Roman" w:cs="Arial"/>
          <w:b/>
          <w:bCs/>
          <w:iCs/>
          <w:color w:val="7F7F7F"/>
          <w:sz w:val="28"/>
          <w:szCs w:val="28"/>
        </w:rPr>
      </w:pPr>
    </w:p>
    <w:p w:rsidRPr="00A600F1" w:rsidR="002D3502" w:rsidDel="00A600F1" w:rsidRDefault="002D3502" w14:paraId="1C7E604B" w14:textId="6DDE9267">
      <w:pPr>
        <w:rPr>
          <w:del w:author="Chandan Chandel" w:date="2024-07-26T17:19:00Z" w:id="369"/>
          <w:rFonts w:ascii="Trebuchet MS" w:hAnsi="Trebuchet MS" w:eastAsia="Times New Roman" w:cs="Arial"/>
          <w:b/>
          <w:bCs/>
          <w:iCs/>
          <w:color w:val="7F7F7F"/>
          <w:sz w:val="28"/>
          <w:szCs w:val="28"/>
        </w:rPr>
      </w:pPr>
    </w:p>
    <w:p w:rsidRPr="00A600F1" w:rsidR="00496262" w:rsidDel="00A600F1" w:rsidRDefault="00496262" w14:paraId="3FFE9909" w14:textId="1F143AD5">
      <w:pPr>
        <w:rPr>
          <w:del w:author="Chandan Chandel" w:date="2024-07-26T17:19:00Z" w:id="370"/>
          <w:rFonts w:ascii="Trebuchet MS" w:hAnsi="Trebuchet MS" w:eastAsia="Times New Roman" w:cs="Arial"/>
          <w:b/>
          <w:bCs/>
          <w:iCs/>
          <w:color w:val="7F7F7F"/>
          <w:sz w:val="28"/>
          <w:szCs w:val="28"/>
        </w:rPr>
      </w:pPr>
    </w:p>
    <w:p w:rsidRPr="00A600F1" w:rsidR="00AE1DE4" w:rsidDel="00A600F1" w:rsidP="004C0D8E" w:rsidRDefault="00AE1DE4" w14:paraId="6D8EDDB1" w14:textId="34FAD9B3">
      <w:pPr>
        <w:pStyle w:val="Heading2"/>
        <w:numPr>
          <w:ilvl w:val="1"/>
          <w:numId w:val="1"/>
        </w:numPr>
        <w:spacing w:before="60" w:after="60" w:line="276" w:lineRule="auto"/>
        <w:jc w:val="both"/>
        <w:rPr>
          <w:del w:author="Chandan Chandel" w:date="2024-07-26T17:19:00Z" w:id="371"/>
          <w:rFonts w:ascii="Trebuchet MS" w:hAnsi="Trebuchet MS" w:eastAsia="Times New Roman" w:cs="Arial"/>
          <w:b/>
          <w:bCs/>
          <w:iCs/>
          <w:color w:val="7F7F7F"/>
          <w:sz w:val="28"/>
          <w:szCs w:val="28"/>
        </w:rPr>
      </w:pPr>
      <w:bookmarkStart w:name="_Toc159600886" w:id="372"/>
      <w:del w:author="Chandan Chandel" w:date="2024-07-26T17:19:00Z" w:id="373">
        <w:r w:rsidRPr="00A600F1" w:rsidDel="00A600F1">
          <w:rPr>
            <w:rFonts w:ascii="Trebuchet MS" w:hAnsi="Trebuchet MS" w:eastAsia="Times New Roman" w:cs="Arial"/>
            <w:b/>
            <w:bCs/>
            <w:iCs/>
            <w:color w:val="7F7F7F"/>
            <w:sz w:val="28"/>
            <w:szCs w:val="28"/>
          </w:rPr>
          <w:delText>Points Pending for Further Clarification</w:delText>
        </w:r>
        <w:bookmarkEnd w:id="352"/>
        <w:bookmarkEnd w:id="356"/>
        <w:bookmarkEnd w:id="357"/>
        <w:bookmarkEnd w:id="365"/>
        <w:bookmarkEnd w:id="372"/>
      </w:del>
    </w:p>
    <w:p w:rsidRPr="00A600F1" w:rsidR="00AE1DE4" w:rsidDel="00A600F1" w:rsidP="00AE1DE4" w:rsidRDefault="00AE1DE4" w14:paraId="1CDBCD68" w14:textId="77B77E36">
      <w:pPr>
        <w:rPr>
          <w:del w:author="Chandan Chandel" w:date="2024-07-26T17:19:00Z" w:id="374"/>
        </w:rPr>
      </w:pPr>
      <w:del w:author="Chandan Chandel" w:date="2024-07-26T17:19:00Z" w:id="375">
        <w:r w:rsidRPr="00A600F1" w:rsidDel="00A600F1">
          <w:delText>Following points will need clarification from NCGTC:</w:delText>
        </w:r>
      </w:del>
    </w:p>
    <w:tbl>
      <w:tblPr>
        <w:tblStyle w:val="GridTable4-Accent6"/>
        <w:tblW w:w="9900" w:type="dxa"/>
        <w:tblLook w:val="04A0" w:firstRow="1" w:lastRow="0" w:firstColumn="1" w:lastColumn="0" w:noHBand="0" w:noVBand="1"/>
      </w:tblPr>
      <w:tblGrid>
        <w:gridCol w:w="895"/>
        <w:gridCol w:w="4320"/>
        <w:gridCol w:w="4685"/>
      </w:tblGrid>
      <w:tr w:rsidRPr="00A600F1" w:rsidR="00AE1DE4" w:rsidDel="00A600F1" w:rsidTr="009E37EE" w14:paraId="329A5FE3" w14:textId="3D14052D">
        <w:trPr>
          <w:cnfStyle w:val="100000000000" w:firstRow="1" w:lastRow="0" w:firstColumn="0" w:lastColumn="0" w:oddVBand="0" w:evenVBand="0" w:oddHBand="0" w:evenHBand="0" w:firstRowFirstColumn="0" w:firstRowLastColumn="0" w:lastRowFirstColumn="0" w:lastRowLastColumn="0"/>
          <w:trHeight w:val="229"/>
          <w:del w:author="Chandan Chandel" w:date="2024-07-26T17:19:00Z" w:id="376"/>
        </w:trPr>
        <w:tc>
          <w:tcPr>
            <w:cnfStyle w:val="001000000000" w:firstRow="0" w:lastRow="0" w:firstColumn="1" w:lastColumn="0" w:oddVBand="0" w:evenVBand="0" w:oddHBand="0" w:evenHBand="0" w:firstRowFirstColumn="0" w:firstRowLastColumn="0" w:lastRowFirstColumn="0" w:lastRowLastColumn="0"/>
            <w:tcW w:w="895" w:type="dxa"/>
          </w:tcPr>
          <w:p w:rsidRPr="00A600F1" w:rsidR="00AE1DE4" w:rsidDel="00A600F1" w:rsidP="009E37EE" w:rsidRDefault="00AE1DE4" w14:paraId="3763DD3B" w14:textId="0D4EC7EB">
            <w:pPr>
              <w:jc w:val="both"/>
              <w:rPr>
                <w:del w:author="Chandan Chandel" w:date="2024-07-26T17:19:00Z" w:id="377"/>
              </w:rPr>
            </w:pPr>
            <w:del w:author="Chandan Chandel" w:date="2024-07-26T17:19:00Z" w:id="378">
              <w:r w:rsidRPr="00A600F1" w:rsidDel="00A600F1">
                <w:delText>S. No.</w:delText>
              </w:r>
            </w:del>
          </w:p>
        </w:tc>
        <w:tc>
          <w:tcPr>
            <w:tcW w:w="4320" w:type="dxa"/>
          </w:tcPr>
          <w:p w:rsidRPr="00A600F1" w:rsidR="00AE1DE4" w:rsidDel="00A600F1" w:rsidP="009E37EE" w:rsidRDefault="00AE1DE4" w14:paraId="0D2B0118" w14:textId="431E8F14">
            <w:pPr>
              <w:jc w:val="both"/>
              <w:cnfStyle w:val="100000000000" w:firstRow="1" w:lastRow="0" w:firstColumn="0" w:lastColumn="0" w:oddVBand="0" w:evenVBand="0" w:oddHBand="0" w:evenHBand="0" w:firstRowFirstColumn="0" w:firstRowLastColumn="0" w:lastRowFirstColumn="0" w:lastRowLastColumn="0"/>
              <w:rPr>
                <w:del w:author="Chandan Chandel" w:date="2024-07-26T17:19:00Z" w:id="379"/>
              </w:rPr>
            </w:pPr>
            <w:del w:author="Chandan Chandel" w:date="2024-07-26T17:19:00Z" w:id="380">
              <w:r w:rsidRPr="00A600F1" w:rsidDel="00A600F1">
                <w:delText>Point for Further Clarification</w:delText>
              </w:r>
            </w:del>
          </w:p>
        </w:tc>
        <w:tc>
          <w:tcPr>
            <w:tcW w:w="4685" w:type="dxa"/>
          </w:tcPr>
          <w:p w:rsidRPr="00A600F1" w:rsidR="00AE1DE4" w:rsidDel="00A600F1" w:rsidP="009E37EE" w:rsidRDefault="00AE1DE4" w14:paraId="45D5B555" w14:textId="3FA521F2">
            <w:pPr>
              <w:jc w:val="both"/>
              <w:cnfStyle w:val="100000000000" w:firstRow="1" w:lastRow="0" w:firstColumn="0" w:lastColumn="0" w:oddVBand="0" w:evenVBand="0" w:oddHBand="0" w:evenHBand="0" w:firstRowFirstColumn="0" w:firstRowLastColumn="0" w:lastRowFirstColumn="0" w:lastRowLastColumn="0"/>
              <w:rPr>
                <w:del w:author="Chandan Chandel" w:date="2024-07-26T17:19:00Z" w:id="381"/>
              </w:rPr>
            </w:pPr>
            <w:del w:author="Chandan Chandel" w:date="2024-07-26T17:19:00Z" w:id="382">
              <w:r w:rsidRPr="00A600F1" w:rsidDel="00A600F1">
                <w:delText>Contemplations</w:delText>
              </w:r>
            </w:del>
          </w:p>
        </w:tc>
      </w:tr>
      <w:tr w:rsidRPr="00A600F1" w:rsidR="00AE1DE4" w:rsidDel="00A600F1" w:rsidTr="009E37EE" w14:paraId="6F1CA723" w14:textId="68BB2420">
        <w:trPr>
          <w:cnfStyle w:val="000000100000" w:firstRow="0" w:lastRow="0" w:firstColumn="0" w:lastColumn="0" w:oddVBand="0" w:evenVBand="0" w:oddHBand="1" w:evenHBand="0" w:firstRowFirstColumn="0" w:firstRowLastColumn="0" w:lastRowFirstColumn="0" w:lastRowLastColumn="0"/>
          <w:trHeight w:val="111"/>
          <w:del w:author="Chandan Chandel" w:date="2024-07-26T17:19:00Z" w:id="383"/>
        </w:trPr>
        <w:tc>
          <w:tcPr>
            <w:cnfStyle w:val="001000000000" w:firstRow="0" w:lastRow="0" w:firstColumn="1" w:lastColumn="0" w:oddVBand="0" w:evenVBand="0" w:oddHBand="0" w:evenHBand="0" w:firstRowFirstColumn="0" w:firstRowLastColumn="0" w:lastRowFirstColumn="0" w:lastRowLastColumn="0"/>
            <w:tcW w:w="895" w:type="dxa"/>
          </w:tcPr>
          <w:p w:rsidRPr="00A600F1" w:rsidR="00AE1DE4" w:rsidDel="00A600F1" w:rsidP="009E37EE" w:rsidRDefault="00AE1DE4" w14:paraId="675D516B" w14:textId="4E25EAE6">
            <w:pPr>
              <w:jc w:val="both"/>
              <w:rPr>
                <w:del w:author="Chandan Chandel" w:date="2024-07-26T17:19:00Z" w:id="384"/>
              </w:rPr>
            </w:pPr>
            <w:del w:author="Chandan Chandel" w:date="2024-07-26T17:19:00Z" w:id="385">
              <w:r w:rsidRPr="00A600F1" w:rsidDel="00A600F1">
                <w:delText>-</w:delText>
              </w:r>
            </w:del>
          </w:p>
        </w:tc>
        <w:tc>
          <w:tcPr>
            <w:tcW w:w="4320" w:type="dxa"/>
          </w:tcPr>
          <w:p w:rsidRPr="00A600F1" w:rsidR="00AE1DE4" w:rsidDel="00A600F1" w:rsidP="009E37EE" w:rsidRDefault="00AE1DE4" w14:paraId="02095A6E" w14:textId="702F82FE">
            <w:pPr>
              <w:jc w:val="both"/>
              <w:cnfStyle w:val="000000100000" w:firstRow="0" w:lastRow="0" w:firstColumn="0" w:lastColumn="0" w:oddVBand="0" w:evenVBand="0" w:oddHBand="1" w:evenHBand="0" w:firstRowFirstColumn="0" w:firstRowLastColumn="0" w:lastRowFirstColumn="0" w:lastRowLastColumn="0"/>
              <w:rPr>
                <w:del w:author="Chandan Chandel" w:date="2024-07-26T17:19:00Z" w:id="386"/>
              </w:rPr>
            </w:pPr>
            <w:del w:author="Chandan Chandel" w:date="2024-07-26T17:19:00Z" w:id="387">
              <w:r w:rsidRPr="00A600F1" w:rsidDel="00A600F1">
                <w:delText>-</w:delText>
              </w:r>
            </w:del>
          </w:p>
        </w:tc>
        <w:tc>
          <w:tcPr>
            <w:tcW w:w="4685" w:type="dxa"/>
          </w:tcPr>
          <w:p w:rsidRPr="00A600F1" w:rsidR="00AE1DE4" w:rsidDel="00A600F1" w:rsidP="009E37EE" w:rsidRDefault="00AE1DE4" w14:paraId="3BDED84C" w14:textId="337348C3">
            <w:pPr>
              <w:jc w:val="both"/>
              <w:cnfStyle w:val="000000100000" w:firstRow="0" w:lastRow="0" w:firstColumn="0" w:lastColumn="0" w:oddVBand="0" w:evenVBand="0" w:oddHBand="1" w:evenHBand="0" w:firstRowFirstColumn="0" w:firstRowLastColumn="0" w:lastRowFirstColumn="0" w:lastRowLastColumn="0"/>
              <w:rPr>
                <w:del w:author="Chandan Chandel" w:date="2024-07-26T17:19:00Z" w:id="388"/>
              </w:rPr>
            </w:pPr>
            <w:del w:author="Chandan Chandel" w:date="2024-07-26T17:19:00Z" w:id="389">
              <w:r w:rsidRPr="00A600F1" w:rsidDel="00A600F1">
                <w:delText>-</w:delText>
              </w:r>
            </w:del>
          </w:p>
        </w:tc>
      </w:tr>
    </w:tbl>
    <w:p w:rsidRPr="00A600F1" w:rsidR="00AE1DE4" w:rsidDel="00A600F1" w:rsidP="00AE1DE4" w:rsidRDefault="00AE1DE4" w14:paraId="3944DE27" w14:textId="6E65BDCF">
      <w:pPr>
        <w:rPr>
          <w:del w:author="Chandan Chandel" w:date="2024-07-26T17:19:00Z" w:id="390"/>
        </w:rPr>
      </w:pPr>
    </w:p>
    <w:p w:rsidRPr="00E96C01" w:rsidR="00B11A5E" w:rsidP="00E96C01" w:rsidRDefault="00AE1DE4" w14:paraId="7B836B7E" w14:textId="23BBE0B4">
      <w:del w:author="Chandan Chandel" w:date="2024-07-26T17:19:00Z" w:id="391">
        <w:r w:rsidRPr="00A600F1" w:rsidDel="00A600F1">
          <w:delText>On receipt of further clarification from NCGTC team, the current document will undergo revision</w:delText>
        </w:r>
      </w:del>
      <w:bookmarkEnd w:id="0"/>
    </w:p>
    <w:sectPr w:rsidRPr="00E96C01" w:rsidR="00B11A5E" w:rsidSect="00042A89">
      <w:headerReference w:type="default" r:id="rId69"/>
      <w:footerReference w:type="default" r:id="rId7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6BAD" w:rsidP="00F40904" w:rsidRDefault="001B6BAD" w14:paraId="4E701EE6" w14:textId="77777777">
      <w:pPr>
        <w:spacing w:after="0" w:line="240" w:lineRule="auto"/>
      </w:pPr>
      <w:r>
        <w:separator/>
      </w:r>
    </w:p>
  </w:endnote>
  <w:endnote w:type="continuationSeparator" w:id="0">
    <w:p w:rsidR="001B6BAD" w:rsidP="00F40904" w:rsidRDefault="001B6BAD" w14:paraId="40D5FFF9" w14:textId="77777777">
      <w:pPr>
        <w:spacing w:after="0" w:line="240" w:lineRule="auto"/>
      </w:pPr>
      <w:r>
        <w:continuationSeparator/>
      </w:r>
    </w:p>
  </w:endnote>
  <w:endnote w:type="continuationNotice" w:id="1">
    <w:p w:rsidR="001B6BAD" w:rsidRDefault="001B6BAD" w14:paraId="160380B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0028606F" w:rsidP="00B317FD" w:rsidRDefault="0028606F" w14:paraId="699E425D" w14:textId="77777777">
            <w:pPr>
              <w:pStyle w:val="Footer"/>
            </w:pPr>
          </w:p>
          <w:p w:rsidRPr="0029620B" w:rsidR="009B6A9B" w:rsidP="00B317FD" w:rsidRDefault="009B6A9B" w14:paraId="251B09D3" w14:textId="2D7E8417">
            <w:pPr>
              <w:pStyle w:val="Footer"/>
              <w:rPr>
                <w:sz w:val="20"/>
                <w:szCs w:val="20"/>
              </w:rPr>
            </w:pP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266D2">
              <w:rPr>
                <w:b/>
                <w:bCs/>
                <w:noProof/>
                <w:sz w:val="20"/>
                <w:szCs w:val="20"/>
              </w:rPr>
              <w:t>47</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266D2">
              <w:rPr>
                <w:b/>
                <w:bCs/>
                <w:noProof/>
                <w:sz w:val="20"/>
                <w:szCs w:val="20"/>
              </w:rPr>
              <w:t>60</w:t>
            </w:r>
            <w:r w:rsidRPr="0029620B">
              <w:rPr>
                <w:b/>
                <w:bCs/>
                <w:sz w:val="20"/>
                <w:szCs w:val="20"/>
              </w:rPr>
              <w:fldChar w:fldCharType="end"/>
            </w:r>
          </w:p>
        </w:sdtContent>
      </w:sdt>
    </w:sdtContent>
  </w:sdt>
  <w:p w:rsidR="009B6A9B" w:rsidRDefault="009B6A9B"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6BAD" w:rsidP="00F40904" w:rsidRDefault="001B6BAD" w14:paraId="17C023E0" w14:textId="77777777">
      <w:pPr>
        <w:spacing w:after="0" w:line="240" w:lineRule="auto"/>
      </w:pPr>
      <w:r>
        <w:separator/>
      </w:r>
    </w:p>
  </w:footnote>
  <w:footnote w:type="continuationSeparator" w:id="0">
    <w:p w:rsidR="001B6BAD" w:rsidP="00F40904" w:rsidRDefault="001B6BAD" w14:paraId="793C0408" w14:textId="77777777">
      <w:pPr>
        <w:spacing w:after="0" w:line="240" w:lineRule="auto"/>
      </w:pPr>
      <w:r>
        <w:continuationSeparator/>
      </w:r>
    </w:p>
  </w:footnote>
  <w:footnote w:type="continuationNotice" w:id="1">
    <w:p w:rsidR="001B6BAD" w:rsidRDefault="001B6BAD" w14:paraId="054EF56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A9B" w:rsidRDefault="009B6A9B" w14:paraId="6C3B03B1" w14:textId="70247D47">
    <w:pPr>
      <w:pStyle w:val="Header"/>
      <w:rPr>
        <w:noProof/>
      </w:rPr>
    </w:pPr>
    <w:r w:rsidRPr="00AE1DE4">
      <w:rPr>
        <w:sz w:val="20"/>
        <w:szCs w:val="20"/>
      </w:rPr>
      <w:t xml:space="preserve"> </w:t>
    </w:r>
    <w:r>
      <w:rPr>
        <w:sz w:val="20"/>
        <w:szCs w:val="20"/>
      </w:rPr>
      <w:t>Mudra Loans – Portfolio CG</w:t>
    </w:r>
    <w:r w:rsidRPr="0029620B">
      <w:rPr>
        <w:noProof/>
      </w:rPr>
      <w:t xml:space="preserve"> </w:t>
    </w:r>
  </w:p>
  <w:p w:rsidRPr="0029620B" w:rsidR="0028606F" w:rsidRDefault="0028606F" w14:paraId="059421AE"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59D"/>
    <w:multiLevelType w:val="hybridMultilevel"/>
    <w:tmpl w:val="01F212EE"/>
    <w:lvl w:ilvl="0" w:tplc="94ACF418">
      <w:start w:val="1"/>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556660F"/>
    <w:multiLevelType w:val="hybridMultilevel"/>
    <w:tmpl w:val="4E241F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34FB5"/>
    <w:multiLevelType w:val="hybridMultilevel"/>
    <w:tmpl w:val="085E3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75AB2"/>
    <w:multiLevelType w:val="hybridMultilevel"/>
    <w:tmpl w:val="F580F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7" w15:restartNumberingAfterBreak="0">
    <w:nsid w:val="0E672F86"/>
    <w:multiLevelType w:val="hybridMultilevel"/>
    <w:tmpl w:val="52AE6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F6F16"/>
    <w:multiLevelType w:val="hybridMultilevel"/>
    <w:tmpl w:val="66A8C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30B83"/>
    <w:multiLevelType w:val="hybridMultilevel"/>
    <w:tmpl w:val="7696B84E"/>
    <w:lvl w:ilvl="0" w:tplc="F842A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F0E22"/>
    <w:multiLevelType w:val="hybridMultilevel"/>
    <w:tmpl w:val="99328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2D3FAC"/>
    <w:multiLevelType w:val="hybridMultilevel"/>
    <w:tmpl w:val="734ED2A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18150F62"/>
    <w:multiLevelType w:val="hybridMultilevel"/>
    <w:tmpl w:val="88CEB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36111"/>
    <w:multiLevelType w:val="hybridMultilevel"/>
    <w:tmpl w:val="E0DA8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5" w15:restartNumberingAfterBreak="0">
    <w:nsid w:val="278254BC"/>
    <w:multiLevelType w:val="hybridMultilevel"/>
    <w:tmpl w:val="FAA088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893CD0"/>
    <w:multiLevelType w:val="hybridMultilevel"/>
    <w:tmpl w:val="6708F3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D140D83"/>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D0830"/>
    <w:multiLevelType w:val="hybridMultilevel"/>
    <w:tmpl w:val="4CFE3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A9086E"/>
    <w:multiLevelType w:val="hybridMultilevel"/>
    <w:tmpl w:val="A1D6F8BE"/>
    <w:lvl w:ilvl="0" w:tplc="B1BC2862">
      <w:start w:val="19"/>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1"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2AB76EC"/>
    <w:multiLevelType w:val="hybridMultilevel"/>
    <w:tmpl w:val="04605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F5FED"/>
    <w:multiLevelType w:val="hybridMultilevel"/>
    <w:tmpl w:val="9CF2848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38CF1EF1"/>
    <w:multiLevelType w:val="hybridMultilevel"/>
    <w:tmpl w:val="7946EDCA"/>
    <w:lvl w:ilvl="0" w:tplc="DF82FE9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B23CB3"/>
    <w:multiLevelType w:val="hybridMultilevel"/>
    <w:tmpl w:val="A934BDC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1B27ADE"/>
    <w:multiLevelType w:val="hybridMultilevel"/>
    <w:tmpl w:val="9A380716"/>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43E44B14"/>
    <w:multiLevelType w:val="hybridMultilevel"/>
    <w:tmpl w:val="4C9427B4"/>
    <w:lvl w:ilvl="0" w:tplc="B2CA5D28">
      <w:start w:val="3"/>
      <w:numFmt w:val="bullet"/>
      <w:lvlText w:val="-"/>
      <w:lvlJc w:val="left"/>
      <w:pPr>
        <w:ind w:left="360" w:hanging="360"/>
      </w:pPr>
      <w:rPr>
        <w:rFonts w:hint="default" w:ascii="Calibri" w:hAnsi="Calibri" w:eastAsia="Times New Roman"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48301E11"/>
    <w:multiLevelType w:val="hybridMultilevel"/>
    <w:tmpl w:val="88CEB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1" w15:restartNumberingAfterBreak="0">
    <w:nsid w:val="4BEC65DA"/>
    <w:multiLevelType w:val="hybridMultilevel"/>
    <w:tmpl w:val="6854FAF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4D340289"/>
    <w:multiLevelType w:val="hybridMultilevel"/>
    <w:tmpl w:val="A5809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260C27"/>
    <w:multiLevelType w:val="hybridMultilevel"/>
    <w:tmpl w:val="F1481EDA"/>
    <w:lvl w:ilvl="0" w:tplc="3EF6BE1A">
      <w:start w:val="30"/>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3C9099A"/>
    <w:multiLevelType w:val="hybridMultilevel"/>
    <w:tmpl w:val="FD869ED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15:restartNumberingAfterBreak="0">
    <w:nsid w:val="53D37BD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2D53E2"/>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BC34A1"/>
    <w:multiLevelType w:val="hybridMultilevel"/>
    <w:tmpl w:val="4A1EEEA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9"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8FA3D8B"/>
    <w:multiLevelType w:val="hybridMultilevel"/>
    <w:tmpl w:val="44667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3F453A"/>
    <w:multiLevelType w:val="hybridMultilevel"/>
    <w:tmpl w:val="10D04756"/>
    <w:lvl w:ilvl="0" w:tplc="0A6AC1EC">
      <w:start w:val="1"/>
      <w:numFmt w:val="bullet"/>
      <w:lvlText w:val=""/>
      <w:lvlJc w:val="left"/>
      <w:pPr>
        <w:ind w:left="1080" w:hanging="360"/>
      </w:pPr>
      <w:rPr>
        <w:rFonts w:ascii="Symbol" w:hAnsi="Symbol"/>
      </w:rPr>
    </w:lvl>
    <w:lvl w:ilvl="1" w:tplc="279A9476">
      <w:start w:val="1"/>
      <w:numFmt w:val="bullet"/>
      <w:lvlText w:val=""/>
      <w:lvlJc w:val="left"/>
      <w:pPr>
        <w:ind w:left="1080" w:hanging="360"/>
      </w:pPr>
      <w:rPr>
        <w:rFonts w:ascii="Symbol" w:hAnsi="Symbol"/>
      </w:rPr>
    </w:lvl>
    <w:lvl w:ilvl="2" w:tplc="F1DE7A7E">
      <w:start w:val="1"/>
      <w:numFmt w:val="bullet"/>
      <w:lvlText w:val=""/>
      <w:lvlJc w:val="left"/>
      <w:pPr>
        <w:ind w:left="1080" w:hanging="360"/>
      </w:pPr>
      <w:rPr>
        <w:rFonts w:ascii="Symbol" w:hAnsi="Symbol"/>
      </w:rPr>
    </w:lvl>
    <w:lvl w:ilvl="3" w:tplc="C1A8EEFE">
      <w:start w:val="1"/>
      <w:numFmt w:val="bullet"/>
      <w:lvlText w:val=""/>
      <w:lvlJc w:val="left"/>
      <w:pPr>
        <w:ind w:left="1080" w:hanging="360"/>
      </w:pPr>
      <w:rPr>
        <w:rFonts w:ascii="Symbol" w:hAnsi="Symbol"/>
      </w:rPr>
    </w:lvl>
    <w:lvl w:ilvl="4" w:tplc="49304856">
      <w:start w:val="1"/>
      <w:numFmt w:val="bullet"/>
      <w:lvlText w:val=""/>
      <w:lvlJc w:val="left"/>
      <w:pPr>
        <w:ind w:left="1080" w:hanging="360"/>
      </w:pPr>
      <w:rPr>
        <w:rFonts w:ascii="Symbol" w:hAnsi="Symbol"/>
      </w:rPr>
    </w:lvl>
    <w:lvl w:ilvl="5" w:tplc="8AE02410">
      <w:start w:val="1"/>
      <w:numFmt w:val="bullet"/>
      <w:lvlText w:val=""/>
      <w:lvlJc w:val="left"/>
      <w:pPr>
        <w:ind w:left="1080" w:hanging="360"/>
      </w:pPr>
      <w:rPr>
        <w:rFonts w:ascii="Symbol" w:hAnsi="Symbol"/>
      </w:rPr>
    </w:lvl>
    <w:lvl w:ilvl="6" w:tplc="04743078">
      <w:start w:val="1"/>
      <w:numFmt w:val="bullet"/>
      <w:lvlText w:val=""/>
      <w:lvlJc w:val="left"/>
      <w:pPr>
        <w:ind w:left="1080" w:hanging="360"/>
      </w:pPr>
      <w:rPr>
        <w:rFonts w:ascii="Symbol" w:hAnsi="Symbol"/>
      </w:rPr>
    </w:lvl>
    <w:lvl w:ilvl="7" w:tplc="C27EECC2">
      <w:start w:val="1"/>
      <w:numFmt w:val="bullet"/>
      <w:lvlText w:val=""/>
      <w:lvlJc w:val="left"/>
      <w:pPr>
        <w:ind w:left="1080" w:hanging="360"/>
      </w:pPr>
      <w:rPr>
        <w:rFonts w:ascii="Symbol" w:hAnsi="Symbol"/>
      </w:rPr>
    </w:lvl>
    <w:lvl w:ilvl="8" w:tplc="68AE5CAE">
      <w:start w:val="1"/>
      <w:numFmt w:val="bullet"/>
      <w:lvlText w:val=""/>
      <w:lvlJc w:val="left"/>
      <w:pPr>
        <w:ind w:left="1080" w:hanging="360"/>
      </w:pPr>
      <w:rPr>
        <w:rFonts w:ascii="Symbol" w:hAnsi="Symbol"/>
      </w:rPr>
    </w:lvl>
  </w:abstractNum>
  <w:abstractNum w:abstractNumId="42"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376BB4"/>
    <w:multiLevelType w:val="hybridMultilevel"/>
    <w:tmpl w:val="A7B8B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6A796FA8"/>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364E35"/>
    <w:multiLevelType w:val="hybridMultilevel"/>
    <w:tmpl w:val="97786EAA"/>
    <w:lvl w:ilvl="0" w:tplc="05806CC8">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6E417041"/>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24E1E"/>
    <w:multiLevelType w:val="hybridMultilevel"/>
    <w:tmpl w:val="26B691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9" w15:restartNumberingAfterBreak="0">
    <w:nsid w:val="73EA18D6"/>
    <w:multiLevelType w:val="hybridMultilevel"/>
    <w:tmpl w:val="8A3C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8842D05"/>
    <w:multiLevelType w:val="hybridMultilevel"/>
    <w:tmpl w:val="58F2B14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2"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1740F4"/>
    <w:multiLevelType w:val="hybridMultilevel"/>
    <w:tmpl w:val="8A3C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FF27E1"/>
    <w:multiLevelType w:val="hybridMultilevel"/>
    <w:tmpl w:val="A66268CE"/>
    <w:lvl w:ilvl="0" w:tplc="0409000F">
      <w:start w:val="1"/>
      <w:numFmt w:val="decimal"/>
      <w:lvlText w:val="%1."/>
      <w:lvlJc w:val="left"/>
      <w:pPr>
        <w:ind w:left="720" w:hanging="360"/>
      </w:pPr>
      <w:rPr>
        <w:rFonts w:hint="default"/>
      </w:rPr>
    </w:lvl>
    <w:lvl w:ilvl="1" w:tplc="DF82FE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098766">
    <w:abstractNumId w:val="30"/>
  </w:num>
  <w:num w:numId="2" w16cid:durableId="728306360">
    <w:abstractNumId w:val="33"/>
  </w:num>
  <w:num w:numId="3" w16cid:durableId="1081609818">
    <w:abstractNumId w:val="2"/>
  </w:num>
  <w:num w:numId="4" w16cid:durableId="154490935">
    <w:abstractNumId w:val="43"/>
  </w:num>
  <w:num w:numId="5" w16cid:durableId="753284613">
    <w:abstractNumId w:val="52"/>
  </w:num>
  <w:num w:numId="6" w16cid:durableId="757823461">
    <w:abstractNumId w:val="5"/>
  </w:num>
  <w:num w:numId="7" w16cid:durableId="1882395779">
    <w:abstractNumId w:val="17"/>
  </w:num>
  <w:num w:numId="8" w16cid:durableId="2054307721">
    <w:abstractNumId w:val="40"/>
  </w:num>
  <w:num w:numId="9" w16cid:durableId="1876848079">
    <w:abstractNumId w:val="46"/>
  </w:num>
  <w:num w:numId="10" w16cid:durableId="523203630">
    <w:abstractNumId w:val="9"/>
  </w:num>
  <w:num w:numId="11" w16cid:durableId="354118770">
    <w:abstractNumId w:val="25"/>
  </w:num>
  <w:num w:numId="12" w16cid:durableId="1804231695">
    <w:abstractNumId w:val="39"/>
  </w:num>
  <w:num w:numId="13" w16cid:durableId="1275363061">
    <w:abstractNumId w:val="42"/>
  </w:num>
  <w:num w:numId="14" w16cid:durableId="314188270">
    <w:abstractNumId w:val="34"/>
  </w:num>
  <w:num w:numId="15" w16cid:durableId="988747506">
    <w:abstractNumId w:val="0"/>
  </w:num>
  <w:num w:numId="16" w16cid:durableId="495875633">
    <w:abstractNumId w:val="45"/>
  </w:num>
  <w:num w:numId="17" w16cid:durableId="816529006">
    <w:abstractNumId w:val="29"/>
  </w:num>
  <w:num w:numId="18" w16cid:durableId="1192382308">
    <w:abstractNumId w:val="18"/>
  </w:num>
  <w:num w:numId="19" w16cid:durableId="1531184855">
    <w:abstractNumId w:val="14"/>
  </w:num>
  <w:num w:numId="20" w16cid:durableId="2145536523">
    <w:abstractNumId w:val="27"/>
  </w:num>
  <w:num w:numId="21" w16cid:durableId="749497135">
    <w:abstractNumId w:val="20"/>
  </w:num>
  <w:num w:numId="22" w16cid:durableId="1007825006">
    <w:abstractNumId w:val="6"/>
  </w:num>
  <w:num w:numId="23" w16cid:durableId="1442719892">
    <w:abstractNumId w:val="21"/>
  </w:num>
  <w:num w:numId="24" w16cid:durableId="1020593002">
    <w:abstractNumId w:val="31"/>
  </w:num>
  <w:num w:numId="25" w16cid:durableId="725296329">
    <w:abstractNumId w:val="23"/>
  </w:num>
  <w:num w:numId="26" w16cid:durableId="967734827">
    <w:abstractNumId w:val="11"/>
  </w:num>
  <w:num w:numId="27" w16cid:durableId="230700893">
    <w:abstractNumId w:val="1"/>
  </w:num>
  <w:num w:numId="28" w16cid:durableId="471026314">
    <w:abstractNumId w:val="7"/>
  </w:num>
  <w:num w:numId="29" w16cid:durableId="1083602574">
    <w:abstractNumId w:val="22"/>
  </w:num>
  <w:num w:numId="30" w16cid:durableId="518856121">
    <w:abstractNumId w:val="15"/>
  </w:num>
  <w:num w:numId="31" w16cid:durableId="324280141">
    <w:abstractNumId w:val="16"/>
  </w:num>
  <w:num w:numId="32" w16cid:durableId="883176797">
    <w:abstractNumId w:val="3"/>
  </w:num>
  <w:num w:numId="33" w16cid:durableId="1432119500">
    <w:abstractNumId w:val="19"/>
  </w:num>
  <w:num w:numId="34" w16cid:durableId="1530332509">
    <w:abstractNumId w:val="8"/>
  </w:num>
  <w:num w:numId="35" w16cid:durableId="1181891397">
    <w:abstractNumId w:val="53"/>
  </w:num>
  <w:num w:numId="36" w16cid:durableId="2086146570">
    <w:abstractNumId w:val="12"/>
  </w:num>
  <w:num w:numId="37" w16cid:durableId="596715985">
    <w:abstractNumId w:val="54"/>
  </w:num>
  <w:num w:numId="38" w16cid:durableId="1526870591">
    <w:abstractNumId w:val="49"/>
  </w:num>
  <w:num w:numId="39" w16cid:durableId="1466200559">
    <w:abstractNumId w:val="28"/>
  </w:num>
  <w:num w:numId="40" w16cid:durableId="1239485372">
    <w:abstractNumId w:val="38"/>
  </w:num>
  <w:num w:numId="41" w16cid:durableId="1331063926">
    <w:abstractNumId w:val="50"/>
  </w:num>
  <w:num w:numId="42" w16cid:durableId="880291346">
    <w:abstractNumId w:val="24"/>
  </w:num>
  <w:num w:numId="43" w16cid:durableId="1149398512">
    <w:abstractNumId w:val="26"/>
  </w:num>
  <w:num w:numId="44" w16cid:durableId="1623729931">
    <w:abstractNumId w:val="35"/>
  </w:num>
  <w:num w:numId="45" w16cid:durableId="655959423">
    <w:abstractNumId w:val="13"/>
  </w:num>
  <w:num w:numId="46" w16cid:durableId="91895782">
    <w:abstractNumId w:val="37"/>
  </w:num>
  <w:num w:numId="47" w16cid:durableId="1056706507">
    <w:abstractNumId w:val="36"/>
  </w:num>
  <w:num w:numId="48" w16cid:durableId="895891265">
    <w:abstractNumId w:val="47"/>
  </w:num>
  <w:num w:numId="49" w16cid:durableId="853416657">
    <w:abstractNumId w:val="44"/>
  </w:num>
  <w:num w:numId="50" w16cid:durableId="902134489">
    <w:abstractNumId w:val="32"/>
  </w:num>
  <w:num w:numId="51" w16cid:durableId="1932741592">
    <w:abstractNumId w:val="51"/>
  </w:num>
  <w:num w:numId="52" w16cid:durableId="636573089">
    <w:abstractNumId w:val="10"/>
  </w:num>
  <w:num w:numId="53" w16cid:durableId="807361742">
    <w:abstractNumId w:val="4"/>
  </w:num>
  <w:num w:numId="54" w16cid:durableId="394821508">
    <w:abstractNumId w:val="48"/>
  </w:num>
  <w:num w:numId="55" w16cid:durableId="10382839">
    <w:abstractNumId w:val="41"/>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dan Chandel">
    <w15:presenceInfo w15:providerId="AD" w15:userId="S::chandan.chandel@pathinfotech.com::49183cdf-f3a4-4bde-8133-78fcd5d8c9f3"/>
  </w15:person>
  <w15:person w15:author="Divya Nayak">
    <w15:presenceInfo w15:providerId="AD" w15:userId="S-1-5-21-3964136936-2009830125-3172351666-112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D68"/>
    <w:rsid w:val="00001EA5"/>
    <w:rsid w:val="00001F64"/>
    <w:rsid w:val="000021C3"/>
    <w:rsid w:val="000030FA"/>
    <w:rsid w:val="00003141"/>
    <w:rsid w:val="00003A7B"/>
    <w:rsid w:val="0000463E"/>
    <w:rsid w:val="000060CD"/>
    <w:rsid w:val="00006128"/>
    <w:rsid w:val="00007341"/>
    <w:rsid w:val="00007746"/>
    <w:rsid w:val="00012208"/>
    <w:rsid w:val="000140F7"/>
    <w:rsid w:val="000142A0"/>
    <w:rsid w:val="00015753"/>
    <w:rsid w:val="00017B24"/>
    <w:rsid w:val="00017E63"/>
    <w:rsid w:val="000201A8"/>
    <w:rsid w:val="00020351"/>
    <w:rsid w:val="00022D35"/>
    <w:rsid w:val="000231F8"/>
    <w:rsid w:val="000264A3"/>
    <w:rsid w:val="0002753A"/>
    <w:rsid w:val="000279D7"/>
    <w:rsid w:val="000302AB"/>
    <w:rsid w:val="000342C0"/>
    <w:rsid w:val="000344A9"/>
    <w:rsid w:val="000346C9"/>
    <w:rsid w:val="0003659F"/>
    <w:rsid w:val="000366E8"/>
    <w:rsid w:val="000376E4"/>
    <w:rsid w:val="000379B7"/>
    <w:rsid w:val="00041223"/>
    <w:rsid w:val="00041888"/>
    <w:rsid w:val="00042A89"/>
    <w:rsid w:val="00042FEF"/>
    <w:rsid w:val="0004339A"/>
    <w:rsid w:val="0004713A"/>
    <w:rsid w:val="00047548"/>
    <w:rsid w:val="00050148"/>
    <w:rsid w:val="00050642"/>
    <w:rsid w:val="00055334"/>
    <w:rsid w:val="00055884"/>
    <w:rsid w:val="00055CC4"/>
    <w:rsid w:val="000615D4"/>
    <w:rsid w:val="0006204F"/>
    <w:rsid w:val="0006350F"/>
    <w:rsid w:val="00064025"/>
    <w:rsid w:val="00064087"/>
    <w:rsid w:val="00064CD4"/>
    <w:rsid w:val="0006506E"/>
    <w:rsid w:val="000650FD"/>
    <w:rsid w:val="00065492"/>
    <w:rsid w:val="0006620C"/>
    <w:rsid w:val="00067892"/>
    <w:rsid w:val="0007051A"/>
    <w:rsid w:val="000710D0"/>
    <w:rsid w:val="00071BD7"/>
    <w:rsid w:val="0007396F"/>
    <w:rsid w:val="0007421D"/>
    <w:rsid w:val="000755FF"/>
    <w:rsid w:val="00080992"/>
    <w:rsid w:val="000820F8"/>
    <w:rsid w:val="000827FA"/>
    <w:rsid w:val="000832B8"/>
    <w:rsid w:val="00083668"/>
    <w:rsid w:val="00083FFD"/>
    <w:rsid w:val="00084075"/>
    <w:rsid w:val="0008479B"/>
    <w:rsid w:val="000852E0"/>
    <w:rsid w:val="00086660"/>
    <w:rsid w:val="00087448"/>
    <w:rsid w:val="0009165F"/>
    <w:rsid w:val="00091C64"/>
    <w:rsid w:val="00091CAF"/>
    <w:rsid w:val="000934CE"/>
    <w:rsid w:val="00093E9F"/>
    <w:rsid w:val="0009451A"/>
    <w:rsid w:val="0009510A"/>
    <w:rsid w:val="0009563C"/>
    <w:rsid w:val="00096683"/>
    <w:rsid w:val="000A259C"/>
    <w:rsid w:val="000A330A"/>
    <w:rsid w:val="000A4DA6"/>
    <w:rsid w:val="000B1586"/>
    <w:rsid w:val="000B451A"/>
    <w:rsid w:val="000B45D5"/>
    <w:rsid w:val="000B48F9"/>
    <w:rsid w:val="000B6545"/>
    <w:rsid w:val="000B78DC"/>
    <w:rsid w:val="000C068E"/>
    <w:rsid w:val="000C0E04"/>
    <w:rsid w:val="000C44B3"/>
    <w:rsid w:val="000C5A85"/>
    <w:rsid w:val="000C5E83"/>
    <w:rsid w:val="000C61B5"/>
    <w:rsid w:val="000D0E50"/>
    <w:rsid w:val="000D27FD"/>
    <w:rsid w:val="000D2A89"/>
    <w:rsid w:val="000D3284"/>
    <w:rsid w:val="000D4685"/>
    <w:rsid w:val="000D5221"/>
    <w:rsid w:val="000D6532"/>
    <w:rsid w:val="000D6681"/>
    <w:rsid w:val="000E0B49"/>
    <w:rsid w:val="000E144E"/>
    <w:rsid w:val="000E1564"/>
    <w:rsid w:val="000E29F1"/>
    <w:rsid w:val="000E35DE"/>
    <w:rsid w:val="000E3602"/>
    <w:rsid w:val="000E3873"/>
    <w:rsid w:val="000E5FF3"/>
    <w:rsid w:val="000F04CC"/>
    <w:rsid w:val="000F14CF"/>
    <w:rsid w:val="000F3B0A"/>
    <w:rsid w:val="000F4DA4"/>
    <w:rsid w:val="00101917"/>
    <w:rsid w:val="001019DC"/>
    <w:rsid w:val="00102B0D"/>
    <w:rsid w:val="00105ECF"/>
    <w:rsid w:val="00107307"/>
    <w:rsid w:val="001074E5"/>
    <w:rsid w:val="00111F58"/>
    <w:rsid w:val="00113771"/>
    <w:rsid w:val="00113DDC"/>
    <w:rsid w:val="00115540"/>
    <w:rsid w:val="00120490"/>
    <w:rsid w:val="00121F66"/>
    <w:rsid w:val="0012315D"/>
    <w:rsid w:val="001233B5"/>
    <w:rsid w:val="00123998"/>
    <w:rsid w:val="00123AB9"/>
    <w:rsid w:val="00125B1A"/>
    <w:rsid w:val="001263FA"/>
    <w:rsid w:val="00126E96"/>
    <w:rsid w:val="00127549"/>
    <w:rsid w:val="00127D99"/>
    <w:rsid w:val="00131EBA"/>
    <w:rsid w:val="001336CB"/>
    <w:rsid w:val="00135530"/>
    <w:rsid w:val="001366A9"/>
    <w:rsid w:val="00141D50"/>
    <w:rsid w:val="00142449"/>
    <w:rsid w:val="001430F4"/>
    <w:rsid w:val="00146120"/>
    <w:rsid w:val="001476DB"/>
    <w:rsid w:val="0015033D"/>
    <w:rsid w:val="001529BB"/>
    <w:rsid w:val="001533E4"/>
    <w:rsid w:val="0015464E"/>
    <w:rsid w:val="0016216F"/>
    <w:rsid w:val="0016252E"/>
    <w:rsid w:val="00163456"/>
    <w:rsid w:val="001637F7"/>
    <w:rsid w:val="00166909"/>
    <w:rsid w:val="001678F1"/>
    <w:rsid w:val="00170207"/>
    <w:rsid w:val="001713B3"/>
    <w:rsid w:val="0017144A"/>
    <w:rsid w:val="001716C8"/>
    <w:rsid w:val="00172979"/>
    <w:rsid w:val="001740CD"/>
    <w:rsid w:val="0017448C"/>
    <w:rsid w:val="00177DAB"/>
    <w:rsid w:val="00180143"/>
    <w:rsid w:val="00180733"/>
    <w:rsid w:val="0018079E"/>
    <w:rsid w:val="00181000"/>
    <w:rsid w:val="00182651"/>
    <w:rsid w:val="00182DEF"/>
    <w:rsid w:val="00186EBE"/>
    <w:rsid w:val="001907F5"/>
    <w:rsid w:val="001911B4"/>
    <w:rsid w:val="0019334D"/>
    <w:rsid w:val="0019400B"/>
    <w:rsid w:val="00195789"/>
    <w:rsid w:val="001A0534"/>
    <w:rsid w:val="001A0FEC"/>
    <w:rsid w:val="001A1C07"/>
    <w:rsid w:val="001A2DF5"/>
    <w:rsid w:val="001A3E88"/>
    <w:rsid w:val="001A40C2"/>
    <w:rsid w:val="001A58F7"/>
    <w:rsid w:val="001B0518"/>
    <w:rsid w:val="001B1FE1"/>
    <w:rsid w:val="001B4DCA"/>
    <w:rsid w:val="001B6BAD"/>
    <w:rsid w:val="001C0A6F"/>
    <w:rsid w:val="001C2A19"/>
    <w:rsid w:val="001C5EA0"/>
    <w:rsid w:val="001D18B2"/>
    <w:rsid w:val="001D2CC8"/>
    <w:rsid w:val="001D64EC"/>
    <w:rsid w:val="001D6FEB"/>
    <w:rsid w:val="001D742D"/>
    <w:rsid w:val="001E0CCA"/>
    <w:rsid w:val="001E0D13"/>
    <w:rsid w:val="001E1752"/>
    <w:rsid w:val="001E3113"/>
    <w:rsid w:val="001E6031"/>
    <w:rsid w:val="001E6E39"/>
    <w:rsid w:val="001F0E63"/>
    <w:rsid w:val="001F2508"/>
    <w:rsid w:val="001F33A0"/>
    <w:rsid w:val="001F4D58"/>
    <w:rsid w:val="001F7BF3"/>
    <w:rsid w:val="001F7F88"/>
    <w:rsid w:val="00203571"/>
    <w:rsid w:val="002056AC"/>
    <w:rsid w:val="00207363"/>
    <w:rsid w:val="002075FF"/>
    <w:rsid w:val="0021061A"/>
    <w:rsid w:val="00211E51"/>
    <w:rsid w:val="002170C8"/>
    <w:rsid w:val="00217C63"/>
    <w:rsid w:val="00220C34"/>
    <w:rsid w:val="00220FC3"/>
    <w:rsid w:val="0022174D"/>
    <w:rsid w:val="00221755"/>
    <w:rsid w:val="00221F17"/>
    <w:rsid w:val="00224645"/>
    <w:rsid w:val="00224707"/>
    <w:rsid w:val="00225DA0"/>
    <w:rsid w:val="002266D2"/>
    <w:rsid w:val="00227E20"/>
    <w:rsid w:val="0023089E"/>
    <w:rsid w:val="0023091C"/>
    <w:rsid w:val="00231C89"/>
    <w:rsid w:val="00232C4F"/>
    <w:rsid w:val="00232F7E"/>
    <w:rsid w:val="00235336"/>
    <w:rsid w:val="00235C59"/>
    <w:rsid w:val="00237714"/>
    <w:rsid w:val="00243F29"/>
    <w:rsid w:val="002454E0"/>
    <w:rsid w:val="0024767A"/>
    <w:rsid w:val="00250DB8"/>
    <w:rsid w:val="00251467"/>
    <w:rsid w:val="002522E8"/>
    <w:rsid w:val="00252A19"/>
    <w:rsid w:val="00253715"/>
    <w:rsid w:val="002567EB"/>
    <w:rsid w:val="0026233E"/>
    <w:rsid w:val="00262BB5"/>
    <w:rsid w:val="00262D5D"/>
    <w:rsid w:val="00263795"/>
    <w:rsid w:val="00263934"/>
    <w:rsid w:val="00263B9D"/>
    <w:rsid w:val="00263C3B"/>
    <w:rsid w:val="00264284"/>
    <w:rsid w:val="00265E26"/>
    <w:rsid w:val="002668FC"/>
    <w:rsid w:val="00267110"/>
    <w:rsid w:val="00267EFF"/>
    <w:rsid w:val="00271792"/>
    <w:rsid w:val="00272C94"/>
    <w:rsid w:val="002743CA"/>
    <w:rsid w:val="0027532D"/>
    <w:rsid w:val="00277569"/>
    <w:rsid w:val="00277CD7"/>
    <w:rsid w:val="0028009D"/>
    <w:rsid w:val="002804DC"/>
    <w:rsid w:val="00280755"/>
    <w:rsid w:val="00281300"/>
    <w:rsid w:val="00282FEE"/>
    <w:rsid w:val="0028419A"/>
    <w:rsid w:val="00285A90"/>
    <w:rsid w:val="00285D16"/>
    <w:rsid w:val="0028606F"/>
    <w:rsid w:val="00286BB7"/>
    <w:rsid w:val="0028784B"/>
    <w:rsid w:val="00290615"/>
    <w:rsid w:val="0029078F"/>
    <w:rsid w:val="00290C09"/>
    <w:rsid w:val="00291AA8"/>
    <w:rsid w:val="0029234A"/>
    <w:rsid w:val="00292724"/>
    <w:rsid w:val="00293848"/>
    <w:rsid w:val="00294140"/>
    <w:rsid w:val="0029534E"/>
    <w:rsid w:val="00295AAE"/>
    <w:rsid w:val="0029620B"/>
    <w:rsid w:val="00296B7C"/>
    <w:rsid w:val="002970AC"/>
    <w:rsid w:val="002975BE"/>
    <w:rsid w:val="002A10B3"/>
    <w:rsid w:val="002A1535"/>
    <w:rsid w:val="002A3A05"/>
    <w:rsid w:val="002A7AD5"/>
    <w:rsid w:val="002B2311"/>
    <w:rsid w:val="002B24DA"/>
    <w:rsid w:val="002B42D0"/>
    <w:rsid w:val="002B4A57"/>
    <w:rsid w:val="002B52A7"/>
    <w:rsid w:val="002B5542"/>
    <w:rsid w:val="002B5722"/>
    <w:rsid w:val="002B5FA6"/>
    <w:rsid w:val="002B6B66"/>
    <w:rsid w:val="002B7635"/>
    <w:rsid w:val="002C0DB9"/>
    <w:rsid w:val="002C0DFB"/>
    <w:rsid w:val="002C1FCC"/>
    <w:rsid w:val="002C64FC"/>
    <w:rsid w:val="002C724C"/>
    <w:rsid w:val="002D0A0D"/>
    <w:rsid w:val="002D0F31"/>
    <w:rsid w:val="002D161F"/>
    <w:rsid w:val="002D1800"/>
    <w:rsid w:val="002D1ED7"/>
    <w:rsid w:val="002D2E54"/>
    <w:rsid w:val="002D3502"/>
    <w:rsid w:val="002D4725"/>
    <w:rsid w:val="002D4926"/>
    <w:rsid w:val="002D58E6"/>
    <w:rsid w:val="002D5FB3"/>
    <w:rsid w:val="002D781F"/>
    <w:rsid w:val="002E23B2"/>
    <w:rsid w:val="002E27AE"/>
    <w:rsid w:val="002E5DD1"/>
    <w:rsid w:val="002E68F5"/>
    <w:rsid w:val="002E777C"/>
    <w:rsid w:val="002E77BB"/>
    <w:rsid w:val="002E7886"/>
    <w:rsid w:val="002F0FD5"/>
    <w:rsid w:val="002F32E2"/>
    <w:rsid w:val="002F3E1C"/>
    <w:rsid w:val="002F59DD"/>
    <w:rsid w:val="002F6DF2"/>
    <w:rsid w:val="002F6E88"/>
    <w:rsid w:val="00300FC1"/>
    <w:rsid w:val="00302AB1"/>
    <w:rsid w:val="00302C4F"/>
    <w:rsid w:val="00303083"/>
    <w:rsid w:val="0030390F"/>
    <w:rsid w:val="00303B1A"/>
    <w:rsid w:val="003047AC"/>
    <w:rsid w:val="00306624"/>
    <w:rsid w:val="003066D9"/>
    <w:rsid w:val="00306EE5"/>
    <w:rsid w:val="003102C9"/>
    <w:rsid w:val="00310FB1"/>
    <w:rsid w:val="003122CB"/>
    <w:rsid w:val="00313B46"/>
    <w:rsid w:val="003144B7"/>
    <w:rsid w:val="003166DC"/>
    <w:rsid w:val="0031747E"/>
    <w:rsid w:val="003215A6"/>
    <w:rsid w:val="00321767"/>
    <w:rsid w:val="00321AC8"/>
    <w:rsid w:val="0032317E"/>
    <w:rsid w:val="00323E01"/>
    <w:rsid w:val="00325DEE"/>
    <w:rsid w:val="003263B0"/>
    <w:rsid w:val="00326656"/>
    <w:rsid w:val="003270C2"/>
    <w:rsid w:val="00330724"/>
    <w:rsid w:val="00330F12"/>
    <w:rsid w:val="0034034B"/>
    <w:rsid w:val="003441E6"/>
    <w:rsid w:val="00344D99"/>
    <w:rsid w:val="00347213"/>
    <w:rsid w:val="00347E74"/>
    <w:rsid w:val="00351EF8"/>
    <w:rsid w:val="003546D5"/>
    <w:rsid w:val="00355483"/>
    <w:rsid w:val="003561F3"/>
    <w:rsid w:val="00356351"/>
    <w:rsid w:val="003578D0"/>
    <w:rsid w:val="0036250B"/>
    <w:rsid w:val="00363581"/>
    <w:rsid w:val="00363915"/>
    <w:rsid w:val="0036507D"/>
    <w:rsid w:val="003706F8"/>
    <w:rsid w:val="00372787"/>
    <w:rsid w:val="003727A6"/>
    <w:rsid w:val="00372E1E"/>
    <w:rsid w:val="00373833"/>
    <w:rsid w:val="00374DDD"/>
    <w:rsid w:val="0037500A"/>
    <w:rsid w:val="0037506E"/>
    <w:rsid w:val="00375C25"/>
    <w:rsid w:val="0037633A"/>
    <w:rsid w:val="003809CD"/>
    <w:rsid w:val="00380B5E"/>
    <w:rsid w:val="003847BF"/>
    <w:rsid w:val="003854C3"/>
    <w:rsid w:val="003867E9"/>
    <w:rsid w:val="00387685"/>
    <w:rsid w:val="00391483"/>
    <w:rsid w:val="00392379"/>
    <w:rsid w:val="00393DC7"/>
    <w:rsid w:val="003A1022"/>
    <w:rsid w:val="003A2F0B"/>
    <w:rsid w:val="003A4671"/>
    <w:rsid w:val="003A4EA4"/>
    <w:rsid w:val="003A58CF"/>
    <w:rsid w:val="003A648E"/>
    <w:rsid w:val="003B19CC"/>
    <w:rsid w:val="003B2FC5"/>
    <w:rsid w:val="003B38B0"/>
    <w:rsid w:val="003B41F5"/>
    <w:rsid w:val="003B5539"/>
    <w:rsid w:val="003B5F7F"/>
    <w:rsid w:val="003B624E"/>
    <w:rsid w:val="003B7422"/>
    <w:rsid w:val="003C1447"/>
    <w:rsid w:val="003C189D"/>
    <w:rsid w:val="003C1CB7"/>
    <w:rsid w:val="003C2163"/>
    <w:rsid w:val="003C5B49"/>
    <w:rsid w:val="003C613F"/>
    <w:rsid w:val="003D1616"/>
    <w:rsid w:val="003D2273"/>
    <w:rsid w:val="003D2B65"/>
    <w:rsid w:val="003D4273"/>
    <w:rsid w:val="003D5BB0"/>
    <w:rsid w:val="003E015E"/>
    <w:rsid w:val="003E019B"/>
    <w:rsid w:val="003E0DC2"/>
    <w:rsid w:val="003E1C6E"/>
    <w:rsid w:val="003E25B0"/>
    <w:rsid w:val="003E283D"/>
    <w:rsid w:val="003E5DE3"/>
    <w:rsid w:val="003E5E71"/>
    <w:rsid w:val="003E6F87"/>
    <w:rsid w:val="003E7B84"/>
    <w:rsid w:val="003F01F2"/>
    <w:rsid w:val="003F0308"/>
    <w:rsid w:val="003F078D"/>
    <w:rsid w:val="003F0CF5"/>
    <w:rsid w:val="003F1417"/>
    <w:rsid w:val="003F244B"/>
    <w:rsid w:val="003F440D"/>
    <w:rsid w:val="003F6EC4"/>
    <w:rsid w:val="003F7D25"/>
    <w:rsid w:val="00400080"/>
    <w:rsid w:val="00401D66"/>
    <w:rsid w:val="00402857"/>
    <w:rsid w:val="00403CA1"/>
    <w:rsid w:val="00405487"/>
    <w:rsid w:val="004072C6"/>
    <w:rsid w:val="00407838"/>
    <w:rsid w:val="00407F8D"/>
    <w:rsid w:val="00412720"/>
    <w:rsid w:val="00412F80"/>
    <w:rsid w:val="004130C9"/>
    <w:rsid w:val="0041408B"/>
    <w:rsid w:val="0041424E"/>
    <w:rsid w:val="004142A1"/>
    <w:rsid w:val="00415092"/>
    <w:rsid w:val="00417178"/>
    <w:rsid w:val="0042116A"/>
    <w:rsid w:val="00422E83"/>
    <w:rsid w:val="0042359F"/>
    <w:rsid w:val="0042514A"/>
    <w:rsid w:val="004269FC"/>
    <w:rsid w:val="00427CC1"/>
    <w:rsid w:val="004307DD"/>
    <w:rsid w:val="004308C3"/>
    <w:rsid w:val="00430D49"/>
    <w:rsid w:val="004331C1"/>
    <w:rsid w:val="004338EB"/>
    <w:rsid w:val="00433E24"/>
    <w:rsid w:val="00435375"/>
    <w:rsid w:val="00436855"/>
    <w:rsid w:val="0044043E"/>
    <w:rsid w:val="00440878"/>
    <w:rsid w:val="004419AA"/>
    <w:rsid w:val="00442835"/>
    <w:rsid w:val="00443D3D"/>
    <w:rsid w:val="00443F20"/>
    <w:rsid w:val="00445107"/>
    <w:rsid w:val="004459B1"/>
    <w:rsid w:val="00446F43"/>
    <w:rsid w:val="004512FB"/>
    <w:rsid w:val="00451A67"/>
    <w:rsid w:val="00451B72"/>
    <w:rsid w:val="004529E0"/>
    <w:rsid w:val="004551B6"/>
    <w:rsid w:val="00456584"/>
    <w:rsid w:val="00456FD7"/>
    <w:rsid w:val="00464ADC"/>
    <w:rsid w:val="00465A40"/>
    <w:rsid w:val="00465A76"/>
    <w:rsid w:val="004670A5"/>
    <w:rsid w:val="00471014"/>
    <w:rsid w:val="00471BBD"/>
    <w:rsid w:val="00472A9D"/>
    <w:rsid w:val="00474D24"/>
    <w:rsid w:val="00477303"/>
    <w:rsid w:val="00477B66"/>
    <w:rsid w:val="00481648"/>
    <w:rsid w:val="00481B06"/>
    <w:rsid w:val="00481B29"/>
    <w:rsid w:val="004822F9"/>
    <w:rsid w:val="004826D1"/>
    <w:rsid w:val="0048303C"/>
    <w:rsid w:val="00483C3B"/>
    <w:rsid w:val="00485A0D"/>
    <w:rsid w:val="00485F6F"/>
    <w:rsid w:val="00486943"/>
    <w:rsid w:val="00486F6B"/>
    <w:rsid w:val="00487148"/>
    <w:rsid w:val="00487E2D"/>
    <w:rsid w:val="00490856"/>
    <w:rsid w:val="00491F7D"/>
    <w:rsid w:val="004932FA"/>
    <w:rsid w:val="0049418A"/>
    <w:rsid w:val="00496262"/>
    <w:rsid w:val="004A1DDB"/>
    <w:rsid w:val="004A1F00"/>
    <w:rsid w:val="004A3A44"/>
    <w:rsid w:val="004A765B"/>
    <w:rsid w:val="004B2627"/>
    <w:rsid w:val="004B3B8F"/>
    <w:rsid w:val="004B3DDA"/>
    <w:rsid w:val="004B49F9"/>
    <w:rsid w:val="004B57DC"/>
    <w:rsid w:val="004B6B4B"/>
    <w:rsid w:val="004C0D8E"/>
    <w:rsid w:val="004C2789"/>
    <w:rsid w:val="004C2EC7"/>
    <w:rsid w:val="004C3662"/>
    <w:rsid w:val="004C3780"/>
    <w:rsid w:val="004C4863"/>
    <w:rsid w:val="004C5BE8"/>
    <w:rsid w:val="004C7104"/>
    <w:rsid w:val="004C7F56"/>
    <w:rsid w:val="004D0BEE"/>
    <w:rsid w:val="004D2158"/>
    <w:rsid w:val="004D2741"/>
    <w:rsid w:val="004D3FB6"/>
    <w:rsid w:val="004D453A"/>
    <w:rsid w:val="004E0AF0"/>
    <w:rsid w:val="004E328E"/>
    <w:rsid w:val="004E6E72"/>
    <w:rsid w:val="004E773F"/>
    <w:rsid w:val="004E7DA2"/>
    <w:rsid w:val="004F0FED"/>
    <w:rsid w:val="004F10A3"/>
    <w:rsid w:val="004F2CAA"/>
    <w:rsid w:val="004F435E"/>
    <w:rsid w:val="004F4437"/>
    <w:rsid w:val="004F4E3A"/>
    <w:rsid w:val="004F52A2"/>
    <w:rsid w:val="004F5514"/>
    <w:rsid w:val="004F5A9C"/>
    <w:rsid w:val="004F62A6"/>
    <w:rsid w:val="004F76B4"/>
    <w:rsid w:val="004F7804"/>
    <w:rsid w:val="004F7F6E"/>
    <w:rsid w:val="005028C8"/>
    <w:rsid w:val="00502ADF"/>
    <w:rsid w:val="00504C9E"/>
    <w:rsid w:val="00505EC1"/>
    <w:rsid w:val="00507613"/>
    <w:rsid w:val="00510B18"/>
    <w:rsid w:val="0051208F"/>
    <w:rsid w:val="0051452B"/>
    <w:rsid w:val="00520751"/>
    <w:rsid w:val="005207BA"/>
    <w:rsid w:val="00521C18"/>
    <w:rsid w:val="00521C2D"/>
    <w:rsid w:val="00523744"/>
    <w:rsid w:val="00524936"/>
    <w:rsid w:val="00524E68"/>
    <w:rsid w:val="005254C8"/>
    <w:rsid w:val="0052578A"/>
    <w:rsid w:val="005276B2"/>
    <w:rsid w:val="005301BA"/>
    <w:rsid w:val="005306D5"/>
    <w:rsid w:val="00531C7B"/>
    <w:rsid w:val="00532432"/>
    <w:rsid w:val="00534982"/>
    <w:rsid w:val="0053511F"/>
    <w:rsid w:val="00535C80"/>
    <w:rsid w:val="00535E25"/>
    <w:rsid w:val="00535FA9"/>
    <w:rsid w:val="00537EE3"/>
    <w:rsid w:val="0054057F"/>
    <w:rsid w:val="00540773"/>
    <w:rsid w:val="00542C11"/>
    <w:rsid w:val="00544919"/>
    <w:rsid w:val="0054497E"/>
    <w:rsid w:val="00544C36"/>
    <w:rsid w:val="0054715F"/>
    <w:rsid w:val="005473DB"/>
    <w:rsid w:val="00547CA4"/>
    <w:rsid w:val="0055009C"/>
    <w:rsid w:val="00551B6D"/>
    <w:rsid w:val="00552733"/>
    <w:rsid w:val="00553D48"/>
    <w:rsid w:val="00557828"/>
    <w:rsid w:val="00571036"/>
    <w:rsid w:val="005711EB"/>
    <w:rsid w:val="00572C7F"/>
    <w:rsid w:val="00574F66"/>
    <w:rsid w:val="005756DE"/>
    <w:rsid w:val="0057758B"/>
    <w:rsid w:val="00580C97"/>
    <w:rsid w:val="00583B6D"/>
    <w:rsid w:val="005850CE"/>
    <w:rsid w:val="005852A3"/>
    <w:rsid w:val="00585DA5"/>
    <w:rsid w:val="005862A7"/>
    <w:rsid w:val="00586A66"/>
    <w:rsid w:val="005872DD"/>
    <w:rsid w:val="005875EA"/>
    <w:rsid w:val="0059069C"/>
    <w:rsid w:val="00590919"/>
    <w:rsid w:val="0059108E"/>
    <w:rsid w:val="00591161"/>
    <w:rsid w:val="005924BF"/>
    <w:rsid w:val="005924E9"/>
    <w:rsid w:val="00592C1F"/>
    <w:rsid w:val="0059491E"/>
    <w:rsid w:val="00596747"/>
    <w:rsid w:val="00597079"/>
    <w:rsid w:val="005A51F8"/>
    <w:rsid w:val="005A5C90"/>
    <w:rsid w:val="005A7A3E"/>
    <w:rsid w:val="005B0096"/>
    <w:rsid w:val="005B0A44"/>
    <w:rsid w:val="005B1988"/>
    <w:rsid w:val="005B2A0C"/>
    <w:rsid w:val="005B3725"/>
    <w:rsid w:val="005B3E81"/>
    <w:rsid w:val="005B4465"/>
    <w:rsid w:val="005B5069"/>
    <w:rsid w:val="005B616E"/>
    <w:rsid w:val="005B700A"/>
    <w:rsid w:val="005B7C07"/>
    <w:rsid w:val="005C3179"/>
    <w:rsid w:val="005C4404"/>
    <w:rsid w:val="005C4A80"/>
    <w:rsid w:val="005C52B8"/>
    <w:rsid w:val="005C7182"/>
    <w:rsid w:val="005C76A7"/>
    <w:rsid w:val="005C7F16"/>
    <w:rsid w:val="005D0C9A"/>
    <w:rsid w:val="005D0EA7"/>
    <w:rsid w:val="005D1846"/>
    <w:rsid w:val="005D3F52"/>
    <w:rsid w:val="005D56DF"/>
    <w:rsid w:val="005D6293"/>
    <w:rsid w:val="005D62F6"/>
    <w:rsid w:val="005D6F60"/>
    <w:rsid w:val="005D77B4"/>
    <w:rsid w:val="005E1FF5"/>
    <w:rsid w:val="005E2E07"/>
    <w:rsid w:val="005E3956"/>
    <w:rsid w:val="005E4105"/>
    <w:rsid w:val="005E48C1"/>
    <w:rsid w:val="005E4CEE"/>
    <w:rsid w:val="005E570A"/>
    <w:rsid w:val="005E5EDE"/>
    <w:rsid w:val="005E6C4C"/>
    <w:rsid w:val="005F0920"/>
    <w:rsid w:val="005F2639"/>
    <w:rsid w:val="005F2F98"/>
    <w:rsid w:val="005F4474"/>
    <w:rsid w:val="005F488C"/>
    <w:rsid w:val="005F51F4"/>
    <w:rsid w:val="005F520C"/>
    <w:rsid w:val="005F5A9E"/>
    <w:rsid w:val="005F5C45"/>
    <w:rsid w:val="005F63A6"/>
    <w:rsid w:val="005F6928"/>
    <w:rsid w:val="0060321C"/>
    <w:rsid w:val="00604E45"/>
    <w:rsid w:val="0060539C"/>
    <w:rsid w:val="00605DF2"/>
    <w:rsid w:val="0060642A"/>
    <w:rsid w:val="0060783D"/>
    <w:rsid w:val="00607853"/>
    <w:rsid w:val="00610602"/>
    <w:rsid w:val="00611CC0"/>
    <w:rsid w:val="00611D71"/>
    <w:rsid w:val="006123FF"/>
    <w:rsid w:val="00613236"/>
    <w:rsid w:val="0061333E"/>
    <w:rsid w:val="00613640"/>
    <w:rsid w:val="0061418F"/>
    <w:rsid w:val="00615496"/>
    <w:rsid w:val="00616BC7"/>
    <w:rsid w:val="006173AB"/>
    <w:rsid w:val="0061761E"/>
    <w:rsid w:val="0061770F"/>
    <w:rsid w:val="00620CD1"/>
    <w:rsid w:val="00621551"/>
    <w:rsid w:val="006217B6"/>
    <w:rsid w:val="00622153"/>
    <w:rsid w:val="006221F5"/>
    <w:rsid w:val="00623096"/>
    <w:rsid w:val="0062630F"/>
    <w:rsid w:val="0062639B"/>
    <w:rsid w:val="00627BFD"/>
    <w:rsid w:val="00627F40"/>
    <w:rsid w:val="0063028B"/>
    <w:rsid w:val="00631005"/>
    <w:rsid w:val="006312CE"/>
    <w:rsid w:val="00631450"/>
    <w:rsid w:val="00633811"/>
    <w:rsid w:val="00634095"/>
    <w:rsid w:val="0063410D"/>
    <w:rsid w:val="00634BCB"/>
    <w:rsid w:val="00636A8D"/>
    <w:rsid w:val="00637459"/>
    <w:rsid w:val="0063751D"/>
    <w:rsid w:val="006447F4"/>
    <w:rsid w:val="006447FE"/>
    <w:rsid w:val="00646295"/>
    <w:rsid w:val="00651EAB"/>
    <w:rsid w:val="00654C60"/>
    <w:rsid w:val="00655C77"/>
    <w:rsid w:val="00655E92"/>
    <w:rsid w:val="0065621F"/>
    <w:rsid w:val="00660F4D"/>
    <w:rsid w:val="00662C80"/>
    <w:rsid w:val="0066386C"/>
    <w:rsid w:val="00664186"/>
    <w:rsid w:val="00670748"/>
    <w:rsid w:val="006721DC"/>
    <w:rsid w:val="00672A8E"/>
    <w:rsid w:val="0067380F"/>
    <w:rsid w:val="00675F04"/>
    <w:rsid w:val="00677D26"/>
    <w:rsid w:val="0068246B"/>
    <w:rsid w:val="00682697"/>
    <w:rsid w:val="00682C24"/>
    <w:rsid w:val="0068388D"/>
    <w:rsid w:val="00685634"/>
    <w:rsid w:val="00685753"/>
    <w:rsid w:val="00685865"/>
    <w:rsid w:val="00685A53"/>
    <w:rsid w:val="00686E3B"/>
    <w:rsid w:val="006872C2"/>
    <w:rsid w:val="006873D7"/>
    <w:rsid w:val="00687CBF"/>
    <w:rsid w:val="006911C2"/>
    <w:rsid w:val="00692C91"/>
    <w:rsid w:val="00693E2F"/>
    <w:rsid w:val="00694253"/>
    <w:rsid w:val="00694293"/>
    <w:rsid w:val="00695C85"/>
    <w:rsid w:val="00696895"/>
    <w:rsid w:val="006A2575"/>
    <w:rsid w:val="006A35F4"/>
    <w:rsid w:val="006A3E5B"/>
    <w:rsid w:val="006A57B9"/>
    <w:rsid w:val="006A622A"/>
    <w:rsid w:val="006A6316"/>
    <w:rsid w:val="006B1915"/>
    <w:rsid w:val="006B1DAF"/>
    <w:rsid w:val="006B1FD1"/>
    <w:rsid w:val="006B2290"/>
    <w:rsid w:val="006B303B"/>
    <w:rsid w:val="006B3719"/>
    <w:rsid w:val="006B454C"/>
    <w:rsid w:val="006B5DD7"/>
    <w:rsid w:val="006B63F4"/>
    <w:rsid w:val="006B652E"/>
    <w:rsid w:val="006B7934"/>
    <w:rsid w:val="006B7D2F"/>
    <w:rsid w:val="006B7FB0"/>
    <w:rsid w:val="006C15AE"/>
    <w:rsid w:val="006C25ED"/>
    <w:rsid w:val="006C30A1"/>
    <w:rsid w:val="006C366F"/>
    <w:rsid w:val="006C3767"/>
    <w:rsid w:val="006C383E"/>
    <w:rsid w:val="006C4041"/>
    <w:rsid w:val="006C4348"/>
    <w:rsid w:val="006C541B"/>
    <w:rsid w:val="006C56B4"/>
    <w:rsid w:val="006C6539"/>
    <w:rsid w:val="006C6CE6"/>
    <w:rsid w:val="006C7E54"/>
    <w:rsid w:val="006D0059"/>
    <w:rsid w:val="006D0412"/>
    <w:rsid w:val="006D0A46"/>
    <w:rsid w:val="006D0AFD"/>
    <w:rsid w:val="006D1079"/>
    <w:rsid w:val="006D2E05"/>
    <w:rsid w:val="006D5792"/>
    <w:rsid w:val="006D5AD0"/>
    <w:rsid w:val="006D5CF8"/>
    <w:rsid w:val="006D6BEF"/>
    <w:rsid w:val="006D7C0B"/>
    <w:rsid w:val="006D7E89"/>
    <w:rsid w:val="006E52E4"/>
    <w:rsid w:val="006E7308"/>
    <w:rsid w:val="006E7DC8"/>
    <w:rsid w:val="006F0C10"/>
    <w:rsid w:val="006F0CB3"/>
    <w:rsid w:val="006F1305"/>
    <w:rsid w:val="006F2FBF"/>
    <w:rsid w:val="006F385F"/>
    <w:rsid w:val="006F70C3"/>
    <w:rsid w:val="006F773C"/>
    <w:rsid w:val="0070030A"/>
    <w:rsid w:val="00701CB7"/>
    <w:rsid w:val="00702E91"/>
    <w:rsid w:val="007058F3"/>
    <w:rsid w:val="00706015"/>
    <w:rsid w:val="007065D5"/>
    <w:rsid w:val="007071D8"/>
    <w:rsid w:val="007074DE"/>
    <w:rsid w:val="00707965"/>
    <w:rsid w:val="007108C2"/>
    <w:rsid w:val="007135AF"/>
    <w:rsid w:val="00716601"/>
    <w:rsid w:val="007177FC"/>
    <w:rsid w:val="007178C2"/>
    <w:rsid w:val="00722206"/>
    <w:rsid w:val="0072525C"/>
    <w:rsid w:val="00725B18"/>
    <w:rsid w:val="00730AE8"/>
    <w:rsid w:val="007310A3"/>
    <w:rsid w:val="00731BF6"/>
    <w:rsid w:val="00733A96"/>
    <w:rsid w:val="00734BED"/>
    <w:rsid w:val="007357FB"/>
    <w:rsid w:val="00735CC8"/>
    <w:rsid w:val="00745F93"/>
    <w:rsid w:val="00747422"/>
    <w:rsid w:val="00751383"/>
    <w:rsid w:val="0075248C"/>
    <w:rsid w:val="00753036"/>
    <w:rsid w:val="007536C1"/>
    <w:rsid w:val="00755E65"/>
    <w:rsid w:val="007617C9"/>
    <w:rsid w:val="00761D44"/>
    <w:rsid w:val="00765982"/>
    <w:rsid w:val="0076755E"/>
    <w:rsid w:val="00767B1C"/>
    <w:rsid w:val="00770F73"/>
    <w:rsid w:val="00770FE3"/>
    <w:rsid w:val="00771C56"/>
    <w:rsid w:val="00775615"/>
    <w:rsid w:val="007756D2"/>
    <w:rsid w:val="00777C95"/>
    <w:rsid w:val="00781D53"/>
    <w:rsid w:val="007828DD"/>
    <w:rsid w:val="00782A28"/>
    <w:rsid w:val="00790F4C"/>
    <w:rsid w:val="007939C0"/>
    <w:rsid w:val="00795700"/>
    <w:rsid w:val="00795BF7"/>
    <w:rsid w:val="00796AF7"/>
    <w:rsid w:val="007A21E8"/>
    <w:rsid w:val="007A3151"/>
    <w:rsid w:val="007A704A"/>
    <w:rsid w:val="007A7D1F"/>
    <w:rsid w:val="007B0274"/>
    <w:rsid w:val="007B0B3E"/>
    <w:rsid w:val="007B2019"/>
    <w:rsid w:val="007B3664"/>
    <w:rsid w:val="007B3ADF"/>
    <w:rsid w:val="007B3AE4"/>
    <w:rsid w:val="007B3B95"/>
    <w:rsid w:val="007B3EFE"/>
    <w:rsid w:val="007B3F97"/>
    <w:rsid w:val="007B42D0"/>
    <w:rsid w:val="007B46E0"/>
    <w:rsid w:val="007B5737"/>
    <w:rsid w:val="007B7F0E"/>
    <w:rsid w:val="007C0D76"/>
    <w:rsid w:val="007C1785"/>
    <w:rsid w:val="007C2654"/>
    <w:rsid w:val="007C278E"/>
    <w:rsid w:val="007C370F"/>
    <w:rsid w:val="007C41AE"/>
    <w:rsid w:val="007C43F8"/>
    <w:rsid w:val="007C53D0"/>
    <w:rsid w:val="007C5D1B"/>
    <w:rsid w:val="007C760F"/>
    <w:rsid w:val="007D05A3"/>
    <w:rsid w:val="007D170E"/>
    <w:rsid w:val="007D3D9F"/>
    <w:rsid w:val="007D3F29"/>
    <w:rsid w:val="007D4E8A"/>
    <w:rsid w:val="007D612D"/>
    <w:rsid w:val="007D6927"/>
    <w:rsid w:val="007D7490"/>
    <w:rsid w:val="007D76AF"/>
    <w:rsid w:val="007D79F8"/>
    <w:rsid w:val="007E012F"/>
    <w:rsid w:val="007E0BDA"/>
    <w:rsid w:val="007E1C95"/>
    <w:rsid w:val="007E3F68"/>
    <w:rsid w:val="007E41D3"/>
    <w:rsid w:val="007E4C3F"/>
    <w:rsid w:val="007E61BC"/>
    <w:rsid w:val="007E74DE"/>
    <w:rsid w:val="007F0054"/>
    <w:rsid w:val="007F38A9"/>
    <w:rsid w:val="007F4E22"/>
    <w:rsid w:val="007F5629"/>
    <w:rsid w:val="008023B9"/>
    <w:rsid w:val="00802795"/>
    <w:rsid w:val="00802D86"/>
    <w:rsid w:val="008040D4"/>
    <w:rsid w:val="00806A8F"/>
    <w:rsid w:val="00807F0F"/>
    <w:rsid w:val="00811264"/>
    <w:rsid w:val="008113FE"/>
    <w:rsid w:val="00811E8A"/>
    <w:rsid w:val="008150A4"/>
    <w:rsid w:val="0081575A"/>
    <w:rsid w:val="00815BE3"/>
    <w:rsid w:val="00817404"/>
    <w:rsid w:val="00817992"/>
    <w:rsid w:val="00817F04"/>
    <w:rsid w:val="00821B85"/>
    <w:rsid w:val="0082244B"/>
    <w:rsid w:val="00822886"/>
    <w:rsid w:val="008230F0"/>
    <w:rsid w:val="0082361B"/>
    <w:rsid w:val="008251DB"/>
    <w:rsid w:val="00826043"/>
    <w:rsid w:val="008269C9"/>
    <w:rsid w:val="00827DCF"/>
    <w:rsid w:val="00833061"/>
    <w:rsid w:val="00833BCB"/>
    <w:rsid w:val="008346C0"/>
    <w:rsid w:val="008379E3"/>
    <w:rsid w:val="008405A1"/>
    <w:rsid w:val="008439E3"/>
    <w:rsid w:val="008441BB"/>
    <w:rsid w:val="008444A7"/>
    <w:rsid w:val="0084611E"/>
    <w:rsid w:val="008463B7"/>
    <w:rsid w:val="008472F7"/>
    <w:rsid w:val="00847A22"/>
    <w:rsid w:val="0085005D"/>
    <w:rsid w:val="00850523"/>
    <w:rsid w:val="00850ACB"/>
    <w:rsid w:val="00851E14"/>
    <w:rsid w:val="00852236"/>
    <w:rsid w:val="0085243B"/>
    <w:rsid w:val="00853451"/>
    <w:rsid w:val="008548E3"/>
    <w:rsid w:val="00854A90"/>
    <w:rsid w:val="008566A9"/>
    <w:rsid w:val="008610B3"/>
    <w:rsid w:val="00861CB6"/>
    <w:rsid w:val="00864351"/>
    <w:rsid w:val="00864456"/>
    <w:rsid w:val="008645BA"/>
    <w:rsid w:val="00866F54"/>
    <w:rsid w:val="0086720D"/>
    <w:rsid w:val="00867932"/>
    <w:rsid w:val="00871A58"/>
    <w:rsid w:val="00871C58"/>
    <w:rsid w:val="00871D47"/>
    <w:rsid w:val="00871F0A"/>
    <w:rsid w:val="008735BB"/>
    <w:rsid w:val="008751B8"/>
    <w:rsid w:val="00880115"/>
    <w:rsid w:val="00880BF0"/>
    <w:rsid w:val="00883B69"/>
    <w:rsid w:val="00885052"/>
    <w:rsid w:val="00885E7D"/>
    <w:rsid w:val="0088658B"/>
    <w:rsid w:val="00886E36"/>
    <w:rsid w:val="00887E6C"/>
    <w:rsid w:val="00890338"/>
    <w:rsid w:val="0089281F"/>
    <w:rsid w:val="00893611"/>
    <w:rsid w:val="008953DE"/>
    <w:rsid w:val="00896357"/>
    <w:rsid w:val="00897EEB"/>
    <w:rsid w:val="008A374B"/>
    <w:rsid w:val="008A4873"/>
    <w:rsid w:val="008A4E72"/>
    <w:rsid w:val="008A5671"/>
    <w:rsid w:val="008A63CD"/>
    <w:rsid w:val="008B1C46"/>
    <w:rsid w:val="008B3896"/>
    <w:rsid w:val="008B3FC3"/>
    <w:rsid w:val="008B5C4B"/>
    <w:rsid w:val="008B5D92"/>
    <w:rsid w:val="008B63FB"/>
    <w:rsid w:val="008C0CE1"/>
    <w:rsid w:val="008C0D2C"/>
    <w:rsid w:val="008C21F0"/>
    <w:rsid w:val="008C243E"/>
    <w:rsid w:val="008C2882"/>
    <w:rsid w:val="008C3719"/>
    <w:rsid w:val="008C3D27"/>
    <w:rsid w:val="008C50D3"/>
    <w:rsid w:val="008C5E98"/>
    <w:rsid w:val="008C74B0"/>
    <w:rsid w:val="008D05C6"/>
    <w:rsid w:val="008D0BC3"/>
    <w:rsid w:val="008D1FB9"/>
    <w:rsid w:val="008D2052"/>
    <w:rsid w:val="008D2F2C"/>
    <w:rsid w:val="008D793E"/>
    <w:rsid w:val="008E1510"/>
    <w:rsid w:val="008E2776"/>
    <w:rsid w:val="008E38B7"/>
    <w:rsid w:val="008E3EA8"/>
    <w:rsid w:val="008E49E0"/>
    <w:rsid w:val="008E4F60"/>
    <w:rsid w:val="008E5109"/>
    <w:rsid w:val="008E5286"/>
    <w:rsid w:val="008E5A7E"/>
    <w:rsid w:val="008E5AB6"/>
    <w:rsid w:val="008E6977"/>
    <w:rsid w:val="008E737F"/>
    <w:rsid w:val="008E7CCE"/>
    <w:rsid w:val="008E7DB0"/>
    <w:rsid w:val="008F0316"/>
    <w:rsid w:val="008F0692"/>
    <w:rsid w:val="008F0E7A"/>
    <w:rsid w:val="008F15F8"/>
    <w:rsid w:val="008F1DD6"/>
    <w:rsid w:val="008F20C7"/>
    <w:rsid w:val="008F2A2D"/>
    <w:rsid w:val="008F3051"/>
    <w:rsid w:val="008F4297"/>
    <w:rsid w:val="008F4A63"/>
    <w:rsid w:val="008F62E7"/>
    <w:rsid w:val="008F7AFA"/>
    <w:rsid w:val="00900C71"/>
    <w:rsid w:val="00900F95"/>
    <w:rsid w:val="009014C0"/>
    <w:rsid w:val="0090157F"/>
    <w:rsid w:val="00901646"/>
    <w:rsid w:val="00904036"/>
    <w:rsid w:val="00905526"/>
    <w:rsid w:val="00906823"/>
    <w:rsid w:val="009078C1"/>
    <w:rsid w:val="00912170"/>
    <w:rsid w:val="0091242B"/>
    <w:rsid w:val="00913A41"/>
    <w:rsid w:val="00913D9B"/>
    <w:rsid w:val="009166E2"/>
    <w:rsid w:val="009173C0"/>
    <w:rsid w:val="00920806"/>
    <w:rsid w:val="0092103A"/>
    <w:rsid w:val="0092398A"/>
    <w:rsid w:val="00924346"/>
    <w:rsid w:val="00924BC5"/>
    <w:rsid w:val="009304AD"/>
    <w:rsid w:val="00931682"/>
    <w:rsid w:val="00934524"/>
    <w:rsid w:val="00934709"/>
    <w:rsid w:val="00934F5D"/>
    <w:rsid w:val="0093559C"/>
    <w:rsid w:val="009374DA"/>
    <w:rsid w:val="009375E8"/>
    <w:rsid w:val="00937A81"/>
    <w:rsid w:val="00937B8C"/>
    <w:rsid w:val="00941A44"/>
    <w:rsid w:val="00941D67"/>
    <w:rsid w:val="009426C6"/>
    <w:rsid w:val="00942F87"/>
    <w:rsid w:val="0094347F"/>
    <w:rsid w:val="00945073"/>
    <w:rsid w:val="009475BD"/>
    <w:rsid w:val="00947990"/>
    <w:rsid w:val="00950720"/>
    <w:rsid w:val="009519C1"/>
    <w:rsid w:val="00952E16"/>
    <w:rsid w:val="00952EA0"/>
    <w:rsid w:val="00954173"/>
    <w:rsid w:val="00954E4D"/>
    <w:rsid w:val="00954F31"/>
    <w:rsid w:val="00955F45"/>
    <w:rsid w:val="0095664B"/>
    <w:rsid w:val="0095768A"/>
    <w:rsid w:val="00957C8E"/>
    <w:rsid w:val="0096019E"/>
    <w:rsid w:val="009606FB"/>
    <w:rsid w:val="00961004"/>
    <w:rsid w:val="00961990"/>
    <w:rsid w:val="009621DC"/>
    <w:rsid w:val="009634E6"/>
    <w:rsid w:val="0096382B"/>
    <w:rsid w:val="00963C6C"/>
    <w:rsid w:val="00965F6A"/>
    <w:rsid w:val="00970504"/>
    <w:rsid w:val="00971FFF"/>
    <w:rsid w:val="00972B7E"/>
    <w:rsid w:val="009747D9"/>
    <w:rsid w:val="00975A0E"/>
    <w:rsid w:val="00976189"/>
    <w:rsid w:val="00976639"/>
    <w:rsid w:val="00980016"/>
    <w:rsid w:val="00981284"/>
    <w:rsid w:val="00981B76"/>
    <w:rsid w:val="0098230A"/>
    <w:rsid w:val="0098450A"/>
    <w:rsid w:val="00985CB2"/>
    <w:rsid w:val="0099063D"/>
    <w:rsid w:val="00990F61"/>
    <w:rsid w:val="00993EBB"/>
    <w:rsid w:val="00994F3B"/>
    <w:rsid w:val="00995B2F"/>
    <w:rsid w:val="0099709D"/>
    <w:rsid w:val="00997B04"/>
    <w:rsid w:val="00997DB7"/>
    <w:rsid w:val="00997FFB"/>
    <w:rsid w:val="009A0FA6"/>
    <w:rsid w:val="009A14D3"/>
    <w:rsid w:val="009A4C72"/>
    <w:rsid w:val="009A5C6E"/>
    <w:rsid w:val="009A6AB0"/>
    <w:rsid w:val="009A7C47"/>
    <w:rsid w:val="009B51F9"/>
    <w:rsid w:val="009B6A2E"/>
    <w:rsid w:val="009B6A9B"/>
    <w:rsid w:val="009C1CAF"/>
    <w:rsid w:val="009C27B9"/>
    <w:rsid w:val="009C3646"/>
    <w:rsid w:val="009C4099"/>
    <w:rsid w:val="009C5654"/>
    <w:rsid w:val="009C5844"/>
    <w:rsid w:val="009C5BF2"/>
    <w:rsid w:val="009C76D9"/>
    <w:rsid w:val="009D0E2F"/>
    <w:rsid w:val="009D1410"/>
    <w:rsid w:val="009D234E"/>
    <w:rsid w:val="009D2394"/>
    <w:rsid w:val="009D36F0"/>
    <w:rsid w:val="009D4ABE"/>
    <w:rsid w:val="009D5A09"/>
    <w:rsid w:val="009D72A5"/>
    <w:rsid w:val="009E0997"/>
    <w:rsid w:val="009E2354"/>
    <w:rsid w:val="009E37EE"/>
    <w:rsid w:val="009E4299"/>
    <w:rsid w:val="009E43DA"/>
    <w:rsid w:val="009E60BA"/>
    <w:rsid w:val="009E60C9"/>
    <w:rsid w:val="009E6436"/>
    <w:rsid w:val="009E6547"/>
    <w:rsid w:val="009E67C3"/>
    <w:rsid w:val="009E6D83"/>
    <w:rsid w:val="009E7803"/>
    <w:rsid w:val="009E7A61"/>
    <w:rsid w:val="009F00C2"/>
    <w:rsid w:val="009F02FF"/>
    <w:rsid w:val="009F16D8"/>
    <w:rsid w:val="009F2E30"/>
    <w:rsid w:val="009F3B24"/>
    <w:rsid w:val="009F4788"/>
    <w:rsid w:val="009F481A"/>
    <w:rsid w:val="009F5475"/>
    <w:rsid w:val="009F59BF"/>
    <w:rsid w:val="009F60FA"/>
    <w:rsid w:val="009F6C10"/>
    <w:rsid w:val="009F6C30"/>
    <w:rsid w:val="009F772C"/>
    <w:rsid w:val="009F7A3D"/>
    <w:rsid w:val="009F7B5A"/>
    <w:rsid w:val="00A00A38"/>
    <w:rsid w:val="00A016D1"/>
    <w:rsid w:val="00A028D9"/>
    <w:rsid w:val="00A02B50"/>
    <w:rsid w:val="00A02E05"/>
    <w:rsid w:val="00A037E4"/>
    <w:rsid w:val="00A06E20"/>
    <w:rsid w:val="00A072B3"/>
    <w:rsid w:val="00A07769"/>
    <w:rsid w:val="00A07BAB"/>
    <w:rsid w:val="00A10693"/>
    <w:rsid w:val="00A10B74"/>
    <w:rsid w:val="00A113D4"/>
    <w:rsid w:val="00A11AE1"/>
    <w:rsid w:val="00A123C7"/>
    <w:rsid w:val="00A14467"/>
    <w:rsid w:val="00A15E79"/>
    <w:rsid w:val="00A2015B"/>
    <w:rsid w:val="00A20534"/>
    <w:rsid w:val="00A24442"/>
    <w:rsid w:val="00A25C7A"/>
    <w:rsid w:val="00A26109"/>
    <w:rsid w:val="00A316F7"/>
    <w:rsid w:val="00A31BFA"/>
    <w:rsid w:val="00A3223E"/>
    <w:rsid w:val="00A32F8A"/>
    <w:rsid w:val="00A345E2"/>
    <w:rsid w:val="00A36A5D"/>
    <w:rsid w:val="00A377D4"/>
    <w:rsid w:val="00A401DF"/>
    <w:rsid w:val="00A41D55"/>
    <w:rsid w:val="00A42BA3"/>
    <w:rsid w:val="00A43F2B"/>
    <w:rsid w:val="00A45593"/>
    <w:rsid w:val="00A45748"/>
    <w:rsid w:val="00A46F5C"/>
    <w:rsid w:val="00A47F5D"/>
    <w:rsid w:val="00A51173"/>
    <w:rsid w:val="00A52A20"/>
    <w:rsid w:val="00A543A1"/>
    <w:rsid w:val="00A55821"/>
    <w:rsid w:val="00A559DE"/>
    <w:rsid w:val="00A57493"/>
    <w:rsid w:val="00A57D7F"/>
    <w:rsid w:val="00A600F1"/>
    <w:rsid w:val="00A602E2"/>
    <w:rsid w:val="00A606B0"/>
    <w:rsid w:val="00A61011"/>
    <w:rsid w:val="00A616AB"/>
    <w:rsid w:val="00A6199A"/>
    <w:rsid w:val="00A64331"/>
    <w:rsid w:val="00A66B7A"/>
    <w:rsid w:val="00A6793A"/>
    <w:rsid w:val="00A67CCC"/>
    <w:rsid w:val="00A70C57"/>
    <w:rsid w:val="00A71225"/>
    <w:rsid w:val="00A726B2"/>
    <w:rsid w:val="00A72EBD"/>
    <w:rsid w:val="00A72EC8"/>
    <w:rsid w:val="00A73530"/>
    <w:rsid w:val="00A74ADB"/>
    <w:rsid w:val="00A74C0E"/>
    <w:rsid w:val="00A769EC"/>
    <w:rsid w:val="00A77071"/>
    <w:rsid w:val="00A83F47"/>
    <w:rsid w:val="00A84BBD"/>
    <w:rsid w:val="00A86489"/>
    <w:rsid w:val="00A8745C"/>
    <w:rsid w:val="00A900C8"/>
    <w:rsid w:val="00A90581"/>
    <w:rsid w:val="00A90BCA"/>
    <w:rsid w:val="00A90E1C"/>
    <w:rsid w:val="00A95B32"/>
    <w:rsid w:val="00A95BDE"/>
    <w:rsid w:val="00A96DB5"/>
    <w:rsid w:val="00AA1635"/>
    <w:rsid w:val="00AA1E22"/>
    <w:rsid w:val="00AA383A"/>
    <w:rsid w:val="00AA46BE"/>
    <w:rsid w:val="00AA541B"/>
    <w:rsid w:val="00AB0360"/>
    <w:rsid w:val="00AB0F4D"/>
    <w:rsid w:val="00AB140A"/>
    <w:rsid w:val="00AB18F9"/>
    <w:rsid w:val="00AB2083"/>
    <w:rsid w:val="00AB40C6"/>
    <w:rsid w:val="00AB4A33"/>
    <w:rsid w:val="00AB4F9F"/>
    <w:rsid w:val="00AB640B"/>
    <w:rsid w:val="00AB6AAC"/>
    <w:rsid w:val="00AB6C30"/>
    <w:rsid w:val="00AB7032"/>
    <w:rsid w:val="00AB79ED"/>
    <w:rsid w:val="00AB7FBF"/>
    <w:rsid w:val="00AC0057"/>
    <w:rsid w:val="00AC0BA1"/>
    <w:rsid w:val="00AC1BF4"/>
    <w:rsid w:val="00AC1CE3"/>
    <w:rsid w:val="00AC2541"/>
    <w:rsid w:val="00AC2896"/>
    <w:rsid w:val="00AC3004"/>
    <w:rsid w:val="00AC3410"/>
    <w:rsid w:val="00AC4BD7"/>
    <w:rsid w:val="00AC506C"/>
    <w:rsid w:val="00AC7019"/>
    <w:rsid w:val="00AC79E6"/>
    <w:rsid w:val="00AD117A"/>
    <w:rsid w:val="00AD18E5"/>
    <w:rsid w:val="00AD287D"/>
    <w:rsid w:val="00AD2E4F"/>
    <w:rsid w:val="00AD3466"/>
    <w:rsid w:val="00AD38A8"/>
    <w:rsid w:val="00AD3A41"/>
    <w:rsid w:val="00AD4313"/>
    <w:rsid w:val="00AD5229"/>
    <w:rsid w:val="00AD7A51"/>
    <w:rsid w:val="00AE196D"/>
    <w:rsid w:val="00AE1DE4"/>
    <w:rsid w:val="00AE2720"/>
    <w:rsid w:val="00AE2E25"/>
    <w:rsid w:val="00AE4033"/>
    <w:rsid w:val="00AE480B"/>
    <w:rsid w:val="00AE4D08"/>
    <w:rsid w:val="00AE4D98"/>
    <w:rsid w:val="00AE59DD"/>
    <w:rsid w:val="00AE5F3D"/>
    <w:rsid w:val="00AE5FE4"/>
    <w:rsid w:val="00AE6978"/>
    <w:rsid w:val="00AE6FAF"/>
    <w:rsid w:val="00AE77DB"/>
    <w:rsid w:val="00AE7DD1"/>
    <w:rsid w:val="00AE7EB7"/>
    <w:rsid w:val="00AF0E40"/>
    <w:rsid w:val="00AF2F6C"/>
    <w:rsid w:val="00AF421B"/>
    <w:rsid w:val="00AF59BA"/>
    <w:rsid w:val="00AF5D11"/>
    <w:rsid w:val="00AF762F"/>
    <w:rsid w:val="00B0324B"/>
    <w:rsid w:val="00B0355C"/>
    <w:rsid w:val="00B042AC"/>
    <w:rsid w:val="00B047E5"/>
    <w:rsid w:val="00B06A8D"/>
    <w:rsid w:val="00B06B5E"/>
    <w:rsid w:val="00B10383"/>
    <w:rsid w:val="00B108ED"/>
    <w:rsid w:val="00B11A5E"/>
    <w:rsid w:val="00B1269E"/>
    <w:rsid w:val="00B1271C"/>
    <w:rsid w:val="00B12CA0"/>
    <w:rsid w:val="00B169F5"/>
    <w:rsid w:val="00B21416"/>
    <w:rsid w:val="00B21E95"/>
    <w:rsid w:val="00B224B1"/>
    <w:rsid w:val="00B22CE9"/>
    <w:rsid w:val="00B22F51"/>
    <w:rsid w:val="00B26C0E"/>
    <w:rsid w:val="00B317FD"/>
    <w:rsid w:val="00B31AB2"/>
    <w:rsid w:val="00B32AB8"/>
    <w:rsid w:val="00B35FAB"/>
    <w:rsid w:val="00B360A8"/>
    <w:rsid w:val="00B403B9"/>
    <w:rsid w:val="00B409C9"/>
    <w:rsid w:val="00B41BC7"/>
    <w:rsid w:val="00B42D73"/>
    <w:rsid w:val="00B42DB5"/>
    <w:rsid w:val="00B448BB"/>
    <w:rsid w:val="00B45377"/>
    <w:rsid w:val="00B4662A"/>
    <w:rsid w:val="00B466D2"/>
    <w:rsid w:val="00B46836"/>
    <w:rsid w:val="00B47579"/>
    <w:rsid w:val="00B4766E"/>
    <w:rsid w:val="00B50508"/>
    <w:rsid w:val="00B506B8"/>
    <w:rsid w:val="00B522E7"/>
    <w:rsid w:val="00B54561"/>
    <w:rsid w:val="00B54C79"/>
    <w:rsid w:val="00B54F3E"/>
    <w:rsid w:val="00B55112"/>
    <w:rsid w:val="00B56A82"/>
    <w:rsid w:val="00B56BFA"/>
    <w:rsid w:val="00B60B32"/>
    <w:rsid w:val="00B61497"/>
    <w:rsid w:val="00B6195A"/>
    <w:rsid w:val="00B63416"/>
    <w:rsid w:val="00B63A98"/>
    <w:rsid w:val="00B63DE2"/>
    <w:rsid w:val="00B65D9D"/>
    <w:rsid w:val="00B707A6"/>
    <w:rsid w:val="00B70BD4"/>
    <w:rsid w:val="00B73D3C"/>
    <w:rsid w:val="00B7470C"/>
    <w:rsid w:val="00B75061"/>
    <w:rsid w:val="00B75D9A"/>
    <w:rsid w:val="00B82F73"/>
    <w:rsid w:val="00B84244"/>
    <w:rsid w:val="00B84F50"/>
    <w:rsid w:val="00B8618B"/>
    <w:rsid w:val="00B90161"/>
    <w:rsid w:val="00B91BF4"/>
    <w:rsid w:val="00B91DD5"/>
    <w:rsid w:val="00B92C9E"/>
    <w:rsid w:val="00B930D1"/>
    <w:rsid w:val="00B954A6"/>
    <w:rsid w:val="00B959F1"/>
    <w:rsid w:val="00B9630D"/>
    <w:rsid w:val="00BA09D2"/>
    <w:rsid w:val="00BA0DEA"/>
    <w:rsid w:val="00BA16C2"/>
    <w:rsid w:val="00BA3F2D"/>
    <w:rsid w:val="00BA5751"/>
    <w:rsid w:val="00BB005A"/>
    <w:rsid w:val="00BB0082"/>
    <w:rsid w:val="00BB11A9"/>
    <w:rsid w:val="00BB1BBE"/>
    <w:rsid w:val="00BB438D"/>
    <w:rsid w:val="00BB50DF"/>
    <w:rsid w:val="00BB6DEE"/>
    <w:rsid w:val="00BB7068"/>
    <w:rsid w:val="00BB70E9"/>
    <w:rsid w:val="00BB7211"/>
    <w:rsid w:val="00BC010E"/>
    <w:rsid w:val="00BC03E6"/>
    <w:rsid w:val="00BC0BF7"/>
    <w:rsid w:val="00BC2BC6"/>
    <w:rsid w:val="00BD1B8C"/>
    <w:rsid w:val="00BD202A"/>
    <w:rsid w:val="00BD36D6"/>
    <w:rsid w:val="00BD478F"/>
    <w:rsid w:val="00BD54EC"/>
    <w:rsid w:val="00BD60C6"/>
    <w:rsid w:val="00BD6669"/>
    <w:rsid w:val="00BD7284"/>
    <w:rsid w:val="00BE22AE"/>
    <w:rsid w:val="00BE4476"/>
    <w:rsid w:val="00BE4B82"/>
    <w:rsid w:val="00BE54EC"/>
    <w:rsid w:val="00BE612C"/>
    <w:rsid w:val="00BE6E5C"/>
    <w:rsid w:val="00BF1977"/>
    <w:rsid w:val="00BF2FB3"/>
    <w:rsid w:val="00BF37AF"/>
    <w:rsid w:val="00BF4100"/>
    <w:rsid w:val="00BF56B6"/>
    <w:rsid w:val="00BF5A47"/>
    <w:rsid w:val="00BF6ECA"/>
    <w:rsid w:val="00C009B7"/>
    <w:rsid w:val="00C00A04"/>
    <w:rsid w:val="00C011D4"/>
    <w:rsid w:val="00C041F7"/>
    <w:rsid w:val="00C13087"/>
    <w:rsid w:val="00C13FD6"/>
    <w:rsid w:val="00C16098"/>
    <w:rsid w:val="00C201D6"/>
    <w:rsid w:val="00C2073D"/>
    <w:rsid w:val="00C215AF"/>
    <w:rsid w:val="00C2335A"/>
    <w:rsid w:val="00C239ED"/>
    <w:rsid w:val="00C242C8"/>
    <w:rsid w:val="00C24A7A"/>
    <w:rsid w:val="00C25668"/>
    <w:rsid w:val="00C26DD9"/>
    <w:rsid w:val="00C31A29"/>
    <w:rsid w:val="00C31A66"/>
    <w:rsid w:val="00C33D54"/>
    <w:rsid w:val="00C33FF3"/>
    <w:rsid w:val="00C347B8"/>
    <w:rsid w:val="00C35013"/>
    <w:rsid w:val="00C351A7"/>
    <w:rsid w:val="00C37849"/>
    <w:rsid w:val="00C37E56"/>
    <w:rsid w:val="00C41C17"/>
    <w:rsid w:val="00C424B6"/>
    <w:rsid w:val="00C42ABB"/>
    <w:rsid w:val="00C43F7B"/>
    <w:rsid w:val="00C45D12"/>
    <w:rsid w:val="00C46B14"/>
    <w:rsid w:val="00C5323B"/>
    <w:rsid w:val="00C54A7B"/>
    <w:rsid w:val="00C553CF"/>
    <w:rsid w:val="00C554E2"/>
    <w:rsid w:val="00C55668"/>
    <w:rsid w:val="00C55E18"/>
    <w:rsid w:val="00C55F42"/>
    <w:rsid w:val="00C57A53"/>
    <w:rsid w:val="00C6442C"/>
    <w:rsid w:val="00C64713"/>
    <w:rsid w:val="00C67BC0"/>
    <w:rsid w:val="00C7299E"/>
    <w:rsid w:val="00C73EC5"/>
    <w:rsid w:val="00C7563C"/>
    <w:rsid w:val="00C759EE"/>
    <w:rsid w:val="00C779DC"/>
    <w:rsid w:val="00C8163C"/>
    <w:rsid w:val="00C817A9"/>
    <w:rsid w:val="00C83955"/>
    <w:rsid w:val="00C87A0C"/>
    <w:rsid w:val="00C87F99"/>
    <w:rsid w:val="00C9015C"/>
    <w:rsid w:val="00C90483"/>
    <w:rsid w:val="00C907F7"/>
    <w:rsid w:val="00C96EFE"/>
    <w:rsid w:val="00C97363"/>
    <w:rsid w:val="00C97DBF"/>
    <w:rsid w:val="00CA0A39"/>
    <w:rsid w:val="00CA0C7E"/>
    <w:rsid w:val="00CA0DCC"/>
    <w:rsid w:val="00CA1205"/>
    <w:rsid w:val="00CA2305"/>
    <w:rsid w:val="00CA67DF"/>
    <w:rsid w:val="00CA7619"/>
    <w:rsid w:val="00CA7AF9"/>
    <w:rsid w:val="00CA7E39"/>
    <w:rsid w:val="00CB0422"/>
    <w:rsid w:val="00CB445B"/>
    <w:rsid w:val="00CB566A"/>
    <w:rsid w:val="00CB612F"/>
    <w:rsid w:val="00CB6580"/>
    <w:rsid w:val="00CB6895"/>
    <w:rsid w:val="00CB68C1"/>
    <w:rsid w:val="00CC25FF"/>
    <w:rsid w:val="00CC40A7"/>
    <w:rsid w:val="00CC45C7"/>
    <w:rsid w:val="00CC4740"/>
    <w:rsid w:val="00CC4E08"/>
    <w:rsid w:val="00CC56F6"/>
    <w:rsid w:val="00CC5993"/>
    <w:rsid w:val="00CC7CBA"/>
    <w:rsid w:val="00CD08FE"/>
    <w:rsid w:val="00CD18A4"/>
    <w:rsid w:val="00CD334A"/>
    <w:rsid w:val="00CD3607"/>
    <w:rsid w:val="00CD3FBF"/>
    <w:rsid w:val="00CD45CB"/>
    <w:rsid w:val="00CD5802"/>
    <w:rsid w:val="00CD634E"/>
    <w:rsid w:val="00CD72EE"/>
    <w:rsid w:val="00CD768C"/>
    <w:rsid w:val="00CD78AB"/>
    <w:rsid w:val="00CD7B98"/>
    <w:rsid w:val="00CE0073"/>
    <w:rsid w:val="00CE2320"/>
    <w:rsid w:val="00CE5801"/>
    <w:rsid w:val="00CE69A2"/>
    <w:rsid w:val="00CE74E5"/>
    <w:rsid w:val="00CE76D3"/>
    <w:rsid w:val="00CE7EFA"/>
    <w:rsid w:val="00CF11D3"/>
    <w:rsid w:val="00CF2094"/>
    <w:rsid w:val="00CF30F9"/>
    <w:rsid w:val="00CF41BE"/>
    <w:rsid w:val="00CF6974"/>
    <w:rsid w:val="00D002DA"/>
    <w:rsid w:val="00D00C5E"/>
    <w:rsid w:val="00D01E08"/>
    <w:rsid w:val="00D03DB0"/>
    <w:rsid w:val="00D03DB2"/>
    <w:rsid w:val="00D041E0"/>
    <w:rsid w:val="00D04424"/>
    <w:rsid w:val="00D04E11"/>
    <w:rsid w:val="00D057D4"/>
    <w:rsid w:val="00D0609A"/>
    <w:rsid w:val="00D076BA"/>
    <w:rsid w:val="00D130D2"/>
    <w:rsid w:val="00D13436"/>
    <w:rsid w:val="00D137E3"/>
    <w:rsid w:val="00D13B9E"/>
    <w:rsid w:val="00D149A9"/>
    <w:rsid w:val="00D14F68"/>
    <w:rsid w:val="00D15A2D"/>
    <w:rsid w:val="00D16A18"/>
    <w:rsid w:val="00D23B2C"/>
    <w:rsid w:val="00D26BC5"/>
    <w:rsid w:val="00D32470"/>
    <w:rsid w:val="00D3287E"/>
    <w:rsid w:val="00D32ED3"/>
    <w:rsid w:val="00D330DB"/>
    <w:rsid w:val="00D3335F"/>
    <w:rsid w:val="00D34540"/>
    <w:rsid w:val="00D354D8"/>
    <w:rsid w:val="00D35E41"/>
    <w:rsid w:val="00D361E0"/>
    <w:rsid w:val="00D4246A"/>
    <w:rsid w:val="00D43088"/>
    <w:rsid w:val="00D43241"/>
    <w:rsid w:val="00D4336D"/>
    <w:rsid w:val="00D4423E"/>
    <w:rsid w:val="00D447B8"/>
    <w:rsid w:val="00D451B1"/>
    <w:rsid w:val="00D456B1"/>
    <w:rsid w:val="00D45708"/>
    <w:rsid w:val="00D46A62"/>
    <w:rsid w:val="00D474AA"/>
    <w:rsid w:val="00D47C0C"/>
    <w:rsid w:val="00D50014"/>
    <w:rsid w:val="00D50400"/>
    <w:rsid w:val="00D5134B"/>
    <w:rsid w:val="00D52122"/>
    <w:rsid w:val="00D525D2"/>
    <w:rsid w:val="00D52878"/>
    <w:rsid w:val="00D5288A"/>
    <w:rsid w:val="00D530C0"/>
    <w:rsid w:val="00D54A3C"/>
    <w:rsid w:val="00D560D5"/>
    <w:rsid w:val="00D576AC"/>
    <w:rsid w:val="00D601A4"/>
    <w:rsid w:val="00D60AF2"/>
    <w:rsid w:val="00D60BB0"/>
    <w:rsid w:val="00D613CB"/>
    <w:rsid w:val="00D629E7"/>
    <w:rsid w:val="00D63876"/>
    <w:rsid w:val="00D65978"/>
    <w:rsid w:val="00D670DD"/>
    <w:rsid w:val="00D70476"/>
    <w:rsid w:val="00D70D3A"/>
    <w:rsid w:val="00D71054"/>
    <w:rsid w:val="00D7133D"/>
    <w:rsid w:val="00D7323B"/>
    <w:rsid w:val="00D7343E"/>
    <w:rsid w:val="00D7465A"/>
    <w:rsid w:val="00D75078"/>
    <w:rsid w:val="00D7723D"/>
    <w:rsid w:val="00D779EB"/>
    <w:rsid w:val="00D80486"/>
    <w:rsid w:val="00D82CB6"/>
    <w:rsid w:val="00D82D24"/>
    <w:rsid w:val="00D832F4"/>
    <w:rsid w:val="00D84147"/>
    <w:rsid w:val="00D84922"/>
    <w:rsid w:val="00D85471"/>
    <w:rsid w:val="00D87170"/>
    <w:rsid w:val="00D874BE"/>
    <w:rsid w:val="00D90250"/>
    <w:rsid w:val="00D92D71"/>
    <w:rsid w:val="00D93382"/>
    <w:rsid w:val="00D9406A"/>
    <w:rsid w:val="00D94AD5"/>
    <w:rsid w:val="00D967A3"/>
    <w:rsid w:val="00D96B2F"/>
    <w:rsid w:val="00D9773C"/>
    <w:rsid w:val="00DA0788"/>
    <w:rsid w:val="00DA0BCC"/>
    <w:rsid w:val="00DA197B"/>
    <w:rsid w:val="00DA1C5E"/>
    <w:rsid w:val="00DA644B"/>
    <w:rsid w:val="00DA7E07"/>
    <w:rsid w:val="00DA7F08"/>
    <w:rsid w:val="00DB080E"/>
    <w:rsid w:val="00DB187B"/>
    <w:rsid w:val="00DB397B"/>
    <w:rsid w:val="00DB558A"/>
    <w:rsid w:val="00DB71C9"/>
    <w:rsid w:val="00DB758B"/>
    <w:rsid w:val="00DB75FC"/>
    <w:rsid w:val="00DC22D2"/>
    <w:rsid w:val="00DC3E56"/>
    <w:rsid w:val="00DC49F9"/>
    <w:rsid w:val="00DC4ED0"/>
    <w:rsid w:val="00DC61A8"/>
    <w:rsid w:val="00DC6FF3"/>
    <w:rsid w:val="00DC7AFE"/>
    <w:rsid w:val="00DD0BBE"/>
    <w:rsid w:val="00DD6313"/>
    <w:rsid w:val="00DD6D3E"/>
    <w:rsid w:val="00DD6ED2"/>
    <w:rsid w:val="00DE308D"/>
    <w:rsid w:val="00DE3513"/>
    <w:rsid w:val="00DE6683"/>
    <w:rsid w:val="00DE6B91"/>
    <w:rsid w:val="00DE74A7"/>
    <w:rsid w:val="00DE78E0"/>
    <w:rsid w:val="00DE7D4F"/>
    <w:rsid w:val="00DE7E17"/>
    <w:rsid w:val="00DF1CA7"/>
    <w:rsid w:val="00DF4F72"/>
    <w:rsid w:val="00DF50F5"/>
    <w:rsid w:val="00DF5F60"/>
    <w:rsid w:val="00DF7AAB"/>
    <w:rsid w:val="00E00460"/>
    <w:rsid w:val="00E00F01"/>
    <w:rsid w:val="00E015D4"/>
    <w:rsid w:val="00E03219"/>
    <w:rsid w:val="00E0334C"/>
    <w:rsid w:val="00E043A5"/>
    <w:rsid w:val="00E04DCE"/>
    <w:rsid w:val="00E05775"/>
    <w:rsid w:val="00E066E3"/>
    <w:rsid w:val="00E10573"/>
    <w:rsid w:val="00E10764"/>
    <w:rsid w:val="00E14152"/>
    <w:rsid w:val="00E14AAE"/>
    <w:rsid w:val="00E15E20"/>
    <w:rsid w:val="00E20604"/>
    <w:rsid w:val="00E233EE"/>
    <w:rsid w:val="00E23806"/>
    <w:rsid w:val="00E24583"/>
    <w:rsid w:val="00E25475"/>
    <w:rsid w:val="00E25DA0"/>
    <w:rsid w:val="00E26683"/>
    <w:rsid w:val="00E27266"/>
    <w:rsid w:val="00E27AE0"/>
    <w:rsid w:val="00E3016E"/>
    <w:rsid w:val="00E30D0E"/>
    <w:rsid w:val="00E30D30"/>
    <w:rsid w:val="00E31C8D"/>
    <w:rsid w:val="00E32391"/>
    <w:rsid w:val="00E32846"/>
    <w:rsid w:val="00E32898"/>
    <w:rsid w:val="00E32B99"/>
    <w:rsid w:val="00E33378"/>
    <w:rsid w:val="00E34B59"/>
    <w:rsid w:val="00E36E29"/>
    <w:rsid w:val="00E3704B"/>
    <w:rsid w:val="00E41530"/>
    <w:rsid w:val="00E41DA5"/>
    <w:rsid w:val="00E42CD1"/>
    <w:rsid w:val="00E4555C"/>
    <w:rsid w:val="00E45685"/>
    <w:rsid w:val="00E4598F"/>
    <w:rsid w:val="00E471D1"/>
    <w:rsid w:val="00E473D0"/>
    <w:rsid w:val="00E47984"/>
    <w:rsid w:val="00E50B7C"/>
    <w:rsid w:val="00E51BAC"/>
    <w:rsid w:val="00E5576E"/>
    <w:rsid w:val="00E57F6C"/>
    <w:rsid w:val="00E60BC9"/>
    <w:rsid w:val="00E63321"/>
    <w:rsid w:val="00E647A0"/>
    <w:rsid w:val="00E6480C"/>
    <w:rsid w:val="00E649DE"/>
    <w:rsid w:val="00E66996"/>
    <w:rsid w:val="00E70D05"/>
    <w:rsid w:val="00E713B3"/>
    <w:rsid w:val="00E75E91"/>
    <w:rsid w:val="00E76BDA"/>
    <w:rsid w:val="00E809F2"/>
    <w:rsid w:val="00E81BFD"/>
    <w:rsid w:val="00E84A8F"/>
    <w:rsid w:val="00E85C6C"/>
    <w:rsid w:val="00E876E9"/>
    <w:rsid w:val="00E87E30"/>
    <w:rsid w:val="00E90576"/>
    <w:rsid w:val="00E90A28"/>
    <w:rsid w:val="00E92E67"/>
    <w:rsid w:val="00E93046"/>
    <w:rsid w:val="00E934A2"/>
    <w:rsid w:val="00E9692F"/>
    <w:rsid w:val="00E96C01"/>
    <w:rsid w:val="00E973F6"/>
    <w:rsid w:val="00E9778C"/>
    <w:rsid w:val="00E97C8D"/>
    <w:rsid w:val="00EA043C"/>
    <w:rsid w:val="00EA2131"/>
    <w:rsid w:val="00EA3012"/>
    <w:rsid w:val="00EA4BE6"/>
    <w:rsid w:val="00EA5873"/>
    <w:rsid w:val="00EA657C"/>
    <w:rsid w:val="00EA6630"/>
    <w:rsid w:val="00EA731F"/>
    <w:rsid w:val="00EB480C"/>
    <w:rsid w:val="00EB665C"/>
    <w:rsid w:val="00EB6F4B"/>
    <w:rsid w:val="00EB79AE"/>
    <w:rsid w:val="00EC0599"/>
    <w:rsid w:val="00EC0EAF"/>
    <w:rsid w:val="00EC22A9"/>
    <w:rsid w:val="00EC26CE"/>
    <w:rsid w:val="00EC2BEA"/>
    <w:rsid w:val="00EC33B9"/>
    <w:rsid w:val="00EC7723"/>
    <w:rsid w:val="00EC79C2"/>
    <w:rsid w:val="00ED06BE"/>
    <w:rsid w:val="00ED0AC6"/>
    <w:rsid w:val="00ED1170"/>
    <w:rsid w:val="00ED21AD"/>
    <w:rsid w:val="00ED2CE3"/>
    <w:rsid w:val="00ED39FB"/>
    <w:rsid w:val="00ED5596"/>
    <w:rsid w:val="00ED5F1E"/>
    <w:rsid w:val="00ED6A68"/>
    <w:rsid w:val="00EE2703"/>
    <w:rsid w:val="00EE31CF"/>
    <w:rsid w:val="00EE39DF"/>
    <w:rsid w:val="00EE3E98"/>
    <w:rsid w:val="00EE4ABE"/>
    <w:rsid w:val="00EE504C"/>
    <w:rsid w:val="00EE60E4"/>
    <w:rsid w:val="00EF057A"/>
    <w:rsid w:val="00EF3FB0"/>
    <w:rsid w:val="00EF478C"/>
    <w:rsid w:val="00EF47B7"/>
    <w:rsid w:val="00EF531E"/>
    <w:rsid w:val="00EF6095"/>
    <w:rsid w:val="00EF7129"/>
    <w:rsid w:val="00EF7162"/>
    <w:rsid w:val="00EF75E2"/>
    <w:rsid w:val="00F0051C"/>
    <w:rsid w:val="00F0132D"/>
    <w:rsid w:val="00F01369"/>
    <w:rsid w:val="00F01E6F"/>
    <w:rsid w:val="00F032CA"/>
    <w:rsid w:val="00F0369F"/>
    <w:rsid w:val="00F03FB1"/>
    <w:rsid w:val="00F046FA"/>
    <w:rsid w:val="00F049CA"/>
    <w:rsid w:val="00F04CAA"/>
    <w:rsid w:val="00F05E62"/>
    <w:rsid w:val="00F06D45"/>
    <w:rsid w:val="00F1125C"/>
    <w:rsid w:val="00F1355B"/>
    <w:rsid w:val="00F14256"/>
    <w:rsid w:val="00F14B24"/>
    <w:rsid w:val="00F174A2"/>
    <w:rsid w:val="00F17C05"/>
    <w:rsid w:val="00F17D38"/>
    <w:rsid w:val="00F2280E"/>
    <w:rsid w:val="00F23957"/>
    <w:rsid w:val="00F25836"/>
    <w:rsid w:val="00F2680C"/>
    <w:rsid w:val="00F27296"/>
    <w:rsid w:val="00F276D2"/>
    <w:rsid w:val="00F3350F"/>
    <w:rsid w:val="00F3464A"/>
    <w:rsid w:val="00F34A5A"/>
    <w:rsid w:val="00F40904"/>
    <w:rsid w:val="00F41389"/>
    <w:rsid w:val="00F4236D"/>
    <w:rsid w:val="00F47DE1"/>
    <w:rsid w:val="00F50CAB"/>
    <w:rsid w:val="00F51CCA"/>
    <w:rsid w:val="00F5270C"/>
    <w:rsid w:val="00F53CD3"/>
    <w:rsid w:val="00F54666"/>
    <w:rsid w:val="00F57058"/>
    <w:rsid w:val="00F60258"/>
    <w:rsid w:val="00F60A5A"/>
    <w:rsid w:val="00F61261"/>
    <w:rsid w:val="00F61824"/>
    <w:rsid w:val="00F633B4"/>
    <w:rsid w:val="00F65D8A"/>
    <w:rsid w:val="00F67453"/>
    <w:rsid w:val="00F77C0B"/>
    <w:rsid w:val="00F80E85"/>
    <w:rsid w:val="00F81D55"/>
    <w:rsid w:val="00F82DA4"/>
    <w:rsid w:val="00F84284"/>
    <w:rsid w:val="00F84531"/>
    <w:rsid w:val="00F8453B"/>
    <w:rsid w:val="00F849A7"/>
    <w:rsid w:val="00F855F0"/>
    <w:rsid w:val="00F85C0E"/>
    <w:rsid w:val="00F861D6"/>
    <w:rsid w:val="00F87011"/>
    <w:rsid w:val="00F9136A"/>
    <w:rsid w:val="00F932E1"/>
    <w:rsid w:val="00F93503"/>
    <w:rsid w:val="00F93EB4"/>
    <w:rsid w:val="00F952D6"/>
    <w:rsid w:val="00F963F5"/>
    <w:rsid w:val="00F96908"/>
    <w:rsid w:val="00F97A78"/>
    <w:rsid w:val="00FA0288"/>
    <w:rsid w:val="00FA24E2"/>
    <w:rsid w:val="00FA4293"/>
    <w:rsid w:val="00FA7B2A"/>
    <w:rsid w:val="00FA7D5A"/>
    <w:rsid w:val="00FB044F"/>
    <w:rsid w:val="00FB11A2"/>
    <w:rsid w:val="00FB3189"/>
    <w:rsid w:val="00FB5F25"/>
    <w:rsid w:val="00FB66EF"/>
    <w:rsid w:val="00FB71DE"/>
    <w:rsid w:val="00FB7794"/>
    <w:rsid w:val="00FB785A"/>
    <w:rsid w:val="00FC008B"/>
    <w:rsid w:val="00FC032F"/>
    <w:rsid w:val="00FC0389"/>
    <w:rsid w:val="00FC09B7"/>
    <w:rsid w:val="00FC1A5D"/>
    <w:rsid w:val="00FC2E12"/>
    <w:rsid w:val="00FC3DD6"/>
    <w:rsid w:val="00FC5106"/>
    <w:rsid w:val="00FC5DD7"/>
    <w:rsid w:val="00FC68BD"/>
    <w:rsid w:val="00FD2FB9"/>
    <w:rsid w:val="00FD35FF"/>
    <w:rsid w:val="00FD37D2"/>
    <w:rsid w:val="00FD3E6B"/>
    <w:rsid w:val="00FD60D7"/>
    <w:rsid w:val="00FD61C1"/>
    <w:rsid w:val="00FD797F"/>
    <w:rsid w:val="00FE04B8"/>
    <w:rsid w:val="00FE171B"/>
    <w:rsid w:val="00FE1FB7"/>
    <w:rsid w:val="00FE3EEF"/>
    <w:rsid w:val="00FE409B"/>
    <w:rsid w:val="00FE421B"/>
    <w:rsid w:val="00FE4D2C"/>
    <w:rsid w:val="00FE7712"/>
    <w:rsid w:val="00FE7879"/>
    <w:rsid w:val="00FF07AC"/>
    <w:rsid w:val="00FF13C2"/>
    <w:rsid w:val="00FF21A6"/>
    <w:rsid w:val="00FF372E"/>
    <w:rsid w:val="00FF374F"/>
    <w:rsid w:val="00FF62B2"/>
    <w:rsid w:val="00FF6EDE"/>
    <w:rsid w:val="00FF71BC"/>
    <w:rsid w:val="03A10B02"/>
    <w:rsid w:val="075ABF30"/>
    <w:rsid w:val="0CD484FA"/>
    <w:rsid w:val="0F6B410A"/>
    <w:rsid w:val="10F38BA4"/>
    <w:rsid w:val="16FAEB46"/>
    <w:rsid w:val="1C517AFB"/>
    <w:rsid w:val="1F6EA2B9"/>
    <w:rsid w:val="23014720"/>
    <w:rsid w:val="2E3EC632"/>
    <w:rsid w:val="2EEF0B7F"/>
    <w:rsid w:val="33993B67"/>
    <w:rsid w:val="3E115DBB"/>
    <w:rsid w:val="3F326114"/>
    <w:rsid w:val="49FFCE33"/>
    <w:rsid w:val="50772FBF"/>
    <w:rsid w:val="6757AB37"/>
    <w:rsid w:val="6BD4C02B"/>
    <w:rsid w:val="6CFA7132"/>
    <w:rsid w:val="6E0410F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E809F2"/>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8F2A2D"/>
    <w:rPr>
      <w:color w:val="954F72" w:themeColor="followedHyperlink"/>
      <w:u w:val="single"/>
    </w:rPr>
  </w:style>
  <w:style w:type="table" w:styleId="GridTable6Colorful-Accent5">
    <w:name w:val="Grid Table 6 Colorful Accent 5"/>
    <w:basedOn w:val="TableNormal"/>
    <w:uiPriority w:val="51"/>
    <w:rsid w:val="00FD35FF"/>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FD35FF"/>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basedOn w:val="Normal"/>
    <w:link w:val="FootnoteTextChar"/>
    <w:uiPriority w:val="99"/>
    <w:semiHidden/>
    <w:unhideWhenUsed/>
    <w:rsid w:val="00B4757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47579"/>
    <w:rPr>
      <w:sz w:val="20"/>
      <w:szCs w:val="20"/>
    </w:rPr>
  </w:style>
  <w:style w:type="character" w:styleId="FootnoteReference">
    <w:name w:val="footnote reference"/>
    <w:basedOn w:val="DefaultParagraphFont"/>
    <w:uiPriority w:val="99"/>
    <w:semiHidden/>
    <w:unhideWhenUsed/>
    <w:rsid w:val="00B47579"/>
    <w:rPr>
      <w:vertAlign w:val="superscript"/>
    </w:rPr>
  </w:style>
  <w:style w:type="table" w:styleId="GridTable1Light-Accent4">
    <w:name w:val="Grid Table 1 Light Accent 4"/>
    <w:basedOn w:val="TableNormal"/>
    <w:uiPriority w:val="46"/>
    <w:rsid w:val="00AE1DE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E1DE4"/>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UnresolvedMention1" w:customStyle="1">
    <w:name w:val="Unresolved Mention1"/>
    <w:basedOn w:val="DefaultParagraphFont"/>
    <w:uiPriority w:val="99"/>
    <w:semiHidden/>
    <w:unhideWhenUsed/>
    <w:rsid w:val="00890338"/>
    <w:rPr>
      <w:color w:val="605E5C"/>
      <w:shd w:val="clear" w:color="auto" w:fill="E1DFDD"/>
    </w:rPr>
  </w:style>
  <w:style w:type="paragraph" w:styleId="Revision">
    <w:name w:val="Revision"/>
    <w:hidden/>
    <w:uiPriority w:val="99"/>
    <w:semiHidden/>
    <w:rsid w:val="005301BA"/>
    <w:pPr>
      <w:spacing w:after="0" w:line="240" w:lineRule="auto"/>
    </w:pPr>
  </w:style>
  <w:style w:type="character" w:styleId="ui-provider" w:customStyle="1">
    <w:name w:val="ui-provider"/>
    <w:basedOn w:val="DefaultParagraphFont"/>
    <w:rsid w:val="00F2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9708811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26574688">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03408786">
      <w:bodyDiv w:val="1"/>
      <w:marLeft w:val="0"/>
      <w:marRight w:val="0"/>
      <w:marTop w:val="0"/>
      <w:marBottom w:val="0"/>
      <w:divBdr>
        <w:top w:val="none" w:sz="0" w:space="0" w:color="auto"/>
        <w:left w:val="none" w:sz="0" w:space="0" w:color="auto"/>
        <w:bottom w:val="none" w:sz="0" w:space="0" w:color="auto"/>
        <w:right w:val="none" w:sz="0" w:space="0" w:color="auto"/>
      </w:divBdr>
    </w:div>
    <w:div w:id="145313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05352934">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Layout" Target="diagrams/layout2.xml" Id="rId26" /><Relationship Type="http://schemas.openxmlformats.org/officeDocument/2006/relationships/image" Target="media/image3.emf" Id="rId21" /><Relationship Type="http://schemas.openxmlformats.org/officeDocument/2006/relationships/diagramData" Target="diagrams/data5.xml" Id="rId42" /><Relationship Type="http://schemas.openxmlformats.org/officeDocument/2006/relationships/image" Target="media/image7.emf" Id="rId47" /><Relationship Type="http://schemas.microsoft.com/office/2007/relationships/diagramDrawing" Target="diagrams/drawing8.xml" Id="rId63" /><Relationship Type="http://schemas.microsoft.com/office/2007/relationships/diagramDrawing" Target="diagrams/drawing9.xml" Id="rId68" /><Relationship Type="http://schemas.openxmlformats.org/officeDocument/2006/relationships/customXml" Target="../customXml/item2.xml" Id="rId2" /><Relationship Type="http://schemas.microsoft.com/office/2007/relationships/diagramDrawing" Target="diagrams/drawing1.xml" Id="rId16" /><Relationship Type="http://schemas.microsoft.com/office/2007/relationships/diagramDrawing" Target="diagrams/drawing2.xml" Id="rId29" /><Relationship Type="http://schemas.openxmlformats.org/officeDocument/2006/relationships/endnotes" Target="endnotes.xml" Id="rId11" /><Relationship Type="http://schemas.openxmlformats.org/officeDocument/2006/relationships/oleObject" Target="embeddings/oleObject2.bin" Id="rId24" /><Relationship Type="http://schemas.openxmlformats.org/officeDocument/2006/relationships/diagramLayout" Target="diagrams/layout3.xml" Id="rId32" /><Relationship Type="http://schemas.openxmlformats.org/officeDocument/2006/relationships/diagramData" Target="diagrams/data4.xml" Id="rId37" /><Relationship Type="http://schemas.openxmlformats.org/officeDocument/2006/relationships/diagramColors" Target="diagrams/colors4.xml" Id="rId40" /><Relationship Type="http://schemas.openxmlformats.org/officeDocument/2006/relationships/diagramColors" Target="diagrams/colors5.xml" Id="rId45" /><Relationship Type="http://schemas.microsoft.com/office/2007/relationships/diagramDrawing" Target="diagrams/drawing6.xml" Id="rId53" /><Relationship Type="http://schemas.microsoft.com/office/2007/relationships/diagramDrawing" Target="diagrams/drawing7.xml" Id="rId58" /><Relationship Type="http://schemas.openxmlformats.org/officeDocument/2006/relationships/diagramQuickStyle" Target="diagrams/quickStyle9.xml" Id="rId66" /><Relationship Type="http://schemas.openxmlformats.org/officeDocument/2006/relationships/customXml" Target="../customXml/item5.xml" Id="rId5" /><Relationship Type="http://schemas.openxmlformats.org/officeDocument/2006/relationships/diagramQuickStyle" Target="diagrams/quickStyle8.xml" Id="rId61" /><Relationship Type="http://schemas.openxmlformats.org/officeDocument/2006/relationships/image" Target="media/image2.emf" Id="rId19" /><Relationship Type="http://schemas.openxmlformats.org/officeDocument/2006/relationships/diagramQuickStyle" Target="diagrams/quickStyle1.xml" Id="rId14" /><Relationship Type="http://schemas.openxmlformats.org/officeDocument/2006/relationships/oleObject" Target="embeddings/oleObject1.bin" Id="rId22" /><Relationship Type="http://schemas.openxmlformats.org/officeDocument/2006/relationships/diagramQuickStyle" Target="diagrams/quickStyle2.xml" Id="rId27" /><Relationship Type="http://schemas.openxmlformats.org/officeDocument/2006/relationships/image" Target="media/image5.png" Id="rId30" /><Relationship Type="http://schemas.microsoft.com/office/2007/relationships/diagramDrawing" Target="diagrams/drawing3.xml" Id="rId35" /><Relationship Type="http://schemas.openxmlformats.org/officeDocument/2006/relationships/diagramLayout" Target="diagrams/layout5.xml" Id="rId43" /><Relationship Type="http://schemas.openxmlformats.org/officeDocument/2006/relationships/oleObject" Target="embeddings/oleObject3.bin" Id="rId48" /><Relationship Type="http://schemas.openxmlformats.org/officeDocument/2006/relationships/diagramQuickStyle" Target="diagrams/quickStyle7.xml" Id="rId56" /><Relationship Type="http://schemas.openxmlformats.org/officeDocument/2006/relationships/diagramData" Target="diagrams/data9.xml" Id="rId64" /><Relationship Type="http://schemas.openxmlformats.org/officeDocument/2006/relationships/header" Target="header1.xml" Id="rId69" /><Relationship Type="http://schemas.openxmlformats.org/officeDocument/2006/relationships/settings" Target="settings.xml" Id="rId8" /><Relationship Type="http://schemas.openxmlformats.org/officeDocument/2006/relationships/diagramQuickStyle" Target="diagrams/quickStyle6.xml" Id="rId51" /><Relationship Type="http://schemas.microsoft.com/office/2011/relationships/people" Target="people.xml" Id="rId72" /><Relationship Type="http://schemas.openxmlformats.org/officeDocument/2006/relationships/customXml" Target="../customXml/item3.xml" Id="rId3" /><Relationship Type="http://schemas.openxmlformats.org/officeDocument/2006/relationships/diagramData" Target="diagrams/data1.xml" Id="rId12" /><Relationship Type="http://schemas.openxmlformats.org/officeDocument/2006/relationships/image" Target="media/image1.emf" Id="rId17" /><Relationship Type="http://schemas.openxmlformats.org/officeDocument/2006/relationships/diagramData" Target="diagrams/data2.xml" Id="rId25" /><Relationship Type="http://schemas.openxmlformats.org/officeDocument/2006/relationships/diagramQuickStyle" Target="diagrams/quickStyle3.xml" Id="rId33" /><Relationship Type="http://schemas.openxmlformats.org/officeDocument/2006/relationships/diagramLayout" Target="diagrams/layout4.xml" Id="rId38" /><Relationship Type="http://schemas.microsoft.com/office/2007/relationships/diagramDrawing" Target="diagrams/drawing5.xml" Id="rId46" /><Relationship Type="http://schemas.openxmlformats.org/officeDocument/2006/relationships/diagramData" Target="diagrams/data8.xml" Id="rId59" /><Relationship Type="http://schemas.openxmlformats.org/officeDocument/2006/relationships/diagramColors" Target="diagrams/colors9.xml" Id="rId67" /><Relationship Type="http://schemas.openxmlformats.org/officeDocument/2006/relationships/package" Target="embeddings/Microsoft_Excel_Worksheet1.xlsx" Id="rId20" /><Relationship Type="http://schemas.microsoft.com/office/2007/relationships/diagramDrawing" Target="diagrams/drawing4.xml" Id="rId41" /><Relationship Type="http://schemas.openxmlformats.org/officeDocument/2006/relationships/diagramData" Target="diagrams/data7.xml" Id="rId54" /><Relationship Type="http://schemas.openxmlformats.org/officeDocument/2006/relationships/diagramColors" Target="diagrams/colors8.xml" Id="rId62" /><Relationship Type="http://schemas.openxmlformats.org/officeDocument/2006/relationships/footer" Target="footer1.xml" Id="rId7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Colors" Target="diagrams/colors1.xml" Id="rId15" /><Relationship Type="http://schemas.openxmlformats.org/officeDocument/2006/relationships/image" Target="media/image4.emf" Id="rId23" /><Relationship Type="http://schemas.openxmlformats.org/officeDocument/2006/relationships/diagramColors" Target="diagrams/colors2.xml" Id="rId28" /><Relationship Type="http://schemas.openxmlformats.org/officeDocument/2006/relationships/image" Target="media/image6.emf" Id="rId36" /><Relationship Type="http://schemas.openxmlformats.org/officeDocument/2006/relationships/diagramData" Target="diagrams/data6.xml" Id="rId49" /><Relationship Type="http://schemas.openxmlformats.org/officeDocument/2006/relationships/diagramColors" Target="diagrams/colors7.xml" Id="rId57" /><Relationship Type="http://schemas.openxmlformats.org/officeDocument/2006/relationships/footnotes" Target="footnotes.xml" Id="rId10" /><Relationship Type="http://schemas.openxmlformats.org/officeDocument/2006/relationships/diagramData" Target="diagrams/data3.xml" Id="rId31" /><Relationship Type="http://schemas.openxmlformats.org/officeDocument/2006/relationships/diagramQuickStyle" Target="diagrams/quickStyle5.xml" Id="rId44" /><Relationship Type="http://schemas.openxmlformats.org/officeDocument/2006/relationships/diagramColors" Target="diagrams/colors6.xml" Id="rId52" /><Relationship Type="http://schemas.openxmlformats.org/officeDocument/2006/relationships/diagramLayout" Target="diagrams/layout8.xml" Id="rId60" /><Relationship Type="http://schemas.openxmlformats.org/officeDocument/2006/relationships/diagramLayout" Target="diagrams/layout9.xml" Id="rId65" /><Relationship Type="http://schemas.openxmlformats.org/officeDocument/2006/relationships/theme" Target="theme/theme1.xml" Id="rId73"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Layout" Target="diagrams/layout1.xml" Id="rId13" /><Relationship Type="http://schemas.openxmlformats.org/officeDocument/2006/relationships/package" Target="embeddings/Microsoft_Excel_Worksheet.xlsx" Id="rId18" /><Relationship Type="http://schemas.openxmlformats.org/officeDocument/2006/relationships/diagramQuickStyle" Target="diagrams/quickStyle4.xml" Id="rId39" /><Relationship Type="http://schemas.openxmlformats.org/officeDocument/2006/relationships/diagramColors" Target="diagrams/colors3.xml" Id="rId34" /><Relationship Type="http://schemas.openxmlformats.org/officeDocument/2006/relationships/diagramLayout" Target="diagrams/layout6.xml" Id="rId50" /><Relationship Type="http://schemas.openxmlformats.org/officeDocument/2006/relationships/diagramLayout" Target="diagrams/layout7.xml" Id="rId55" /><Relationship Type="http://schemas.openxmlformats.org/officeDocument/2006/relationships/styles" Target="styles.xml" Id="rId7" /><Relationship Type="http://schemas.openxmlformats.org/officeDocument/2006/relationships/fontTable" Target="fontTable.xml" Id="rId71" /></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Micro Units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pt>
    <dgm:pt modelId="{6EFB1894-3966-4506-BD08-CAE2FDD84F25}" type="pres">
      <dgm:prSet presAssocID="{C8F95EEC-B235-456A-A48C-16F86294807D}" presName="connTx" presStyleLbl="parChTrans1D4" presStyleIdx="0" presStyleCnt="1"/>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pt>
    <dgm:pt modelId="{32D6AC13-D859-4B06-9FD0-B4D823A0A5D9}" type="pres">
      <dgm:prSet presAssocID="{44F499E3-287B-4561-B44C-728D5B6B0E6F}" presName="level3hierChild" presStyleCnt="0"/>
      <dgm:spPr/>
    </dgm:pt>
  </dgm:ptLst>
  <dgm:cxnLst>
    <dgm:cxn modelId="{8765CB17-218A-44D0-9BEC-62C4DABCF5EA}" type="presOf" srcId="{4E5C3606-D1FE-464C-ACB0-75BE5C44AC5A}" destId="{71020DD6-19DD-4973-800C-B8FEC5354FB6}" srcOrd="0" destOrd="0" presId="urn:microsoft.com/office/officeart/2008/layout/HorizontalMultiLevelHierarchy"/>
    <dgm:cxn modelId="{11209D1F-27DA-4FB5-BF43-0AAD8CBE9EC5}" type="presOf" srcId="{5DC85E52-490C-4117-AC9C-62C58778C502}" destId="{4A48B387-3D16-4588-B959-6CF1EBB1A222}" srcOrd="0" destOrd="0" presId="urn:microsoft.com/office/officeart/2008/layout/HorizontalMultiLevelHierarchy"/>
    <dgm:cxn modelId="{E2922427-6D81-4022-8959-36C5414BCA76}" type="presOf" srcId="{C8F95EEC-B235-456A-A48C-16F86294807D}" destId="{FE8459F3-5031-40BF-B3D4-0C32A20203FB}"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8160BA8B-1EC5-4E24-96D7-A8873FA9561B}" srcId="{5DC85E52-490C-4117-AC9C-62C58778C502}" destId="{FC06E5B1-AF5C-4FB3-AE8E-5E594A466029}" srcOrd="0" destOrd="0" parTransId="{6585D1EB-C383-477D-AAFF-97CFE933D783}" sibTransId="{67780F8F-A521-4215-9B9E-50F3863519FE}"/>
    <dgm:cxn modelId="{BF1C38A6-B4B8-45F4-B49D-11081650B1EF}" type="presOf" srcId="{C8F95EEC-B235-456A-A48C-16F86294807D}" destId="{6EFB1894-3966-4506-BD08-CAE2FDD84F25}" srcOrd="1"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01AD3AAA-DD3D-4C5C-8E53-99253CDB9B75}" type="presOf" srcId="{FC06E5B1-AF5C-4FB3-AE8E-5E594A466029}" destId="{39FA9487-0C55-4027-8432-1664B4B35AFB}" srcOrd="0" destOrd="0" presId="urn:microsoft.com/office/officeart/2008/layout/HorizontalMultiLevelHierarchy"/>
    <dgm:cxn modelId="{D66D4AAD-CBD2-41EC-8C76-4216B3A1C84E}" type="presOf" srcId="{DEE513AA-3CD1-473B-84C2-0B1C718A9475}" destId="{90875A08-2F5E-414E-8481-33DB00FA9ACF}" srcOrd="0" destOrd="0" presId="urn:microsoft.com/office/officeart/2008/layout/HorizontalMultiLevelHierarchy"/>
    <dgm:cxn modelId="{F62223CC-0826-4AC3-ABEB-27CE4B273A03}" type="presOf" srcId="{91CCB41C-2573-4F3E-92A8-E330E8776E0D}" destId="{2434ECE7-201E-4436-ABF0-78AA0CFB9BF8}" srcOrd="1"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61ABECE7-1C4B-42EA-A0C6-5F2F3EAA8E5E}" type="presOf" srcId="{6585D1EB-C383-477D-AAFF-97CFE933D783}" destId="{7FCAF412-9C9C-4471-B0F6-FC40552649C8}" srcOrd="0" destOrd="0" presId="urn:microsoft.com/office/officeart/2008/layout/HorizontalMultiLevelHierarchy"/>
    <dgm:cxn modelId="{48FE4BEC-86A9-4346-95DE-006622B6B00C}" type="presOf" srcId="{44F499E3-287B-4561-B44C-728D5B6B0E6F}" destId="{6EB6D5B5-782A-4152-9752-ADC1E913E65B}" srcOrd="0" destOrd="0" presId="urn:microsoft.com/office/officeart/2008/layout/HorizontalMultiLevelHierarchy"/>
    <dgm:cxn modelId="{5D2CF8F1-4704-41F0-BA77-AC14DFEC4B69}" type="presOf" srcId="{6585D1EB-C383-477D-AAFF-97CFE933D783}" destId="{46B4B83A-4934-40A2-ADD3-C595A9A682AD}" srcOrd="1" destOrd="0" presId="urn:microsoft.com/office/officeart/2008/layout/HorizontalMultiLevelHierarchy"/>
    <dgm:cxn modelId="{9760CAFE-C672-4059-ACE2-31739473CC6D}" type="presOf" srcId="{91CCB41C-2573-4F3E-92A8-E330E8776E0D}" destId="{DBF17566-C46D-4ACB-BB68-8E3208C44F44}" srcOrd="0" destOrd="0" presId="urn:microsoft.com/office/officeart/2008/layout/HorizontalMultiLevelHierarchy"/>
    <dgm:cxn modelId="{29BFD658-E25E-418E-91A5-22557D899B7B}" type="presParOf" srcId="{71020DD6-19DD-4973-800C-B8FEC5354FB6}" destId="{E819F759-E9E8-456A-9428-3D9A99724FBF}" srcOrd="0" destOrd="0" presId="urn:microsoft.com/office/officeart/2008/layout/HorizontalMultiLevelHierarchy"/>
    <dgm:cxn modelId="{5F99495A-4B1F-49DA-A91B-9E2D6D27F4C2}" type="presParOf" srcId="{E819F759-E9E8-456A-9428-3D9A99724FBF}" destId="{90875A08-2F5E-414E-8481-33DB00FA9ACF}" srcOrd="0" destOrd="0" presId="urn:microsoft.com/office/officeart/2008/layout/HorizontalMultiLevelHierarchy"/>
    <dgm:cxn modelId="{9A880627-1804-4980-B820-0CC3FCFB57D9}" type="presParOf" srcId="{E819F759-E9E8-456A-9428-3D9A99724FBF}" destId="{939744A1-1628-4027-8797-49279109A16F}" srcOrd="1" destOrd="0" presId="urn:microsoft.com/office/officeart/2008/layout/HorizontalMultiLevelHierarchy"/>
    <dgm:cxn modelId="{D2330739-9787-4ADD-A686-84E8CD5E6C94}" type="presParOf" srcId="{939744A1-1628-4027-8797-49279109A16F}" destId="{DBF17566-C46D-4ACB-BB68-8E3208C44F44}" srcOrd="0" destOrd="0" presId="urn:microsoft.com/office/officeart/2008/layout/HorizontalMultiLevelHierarchy"/>
    <dgm:cxn modelId="{67FB80FA-7A81-461B-9F99-66413FEFD622}" type="presParOf" srcId="{DBF17566-C46D-4ACB-BB68-8E3208C44F44}" destId="{2434ECE7-201E-4436-ABF0-78AA0CFB9BF8}" srcOrd="0" destOrd="0" presId="urn:microsoft.com/office/officeart/2008/layout/HorizontalMultiLevelHierarchy"/>
    <dgm:cxn modelId="{F3A28746-089C-4D68-8D2C-09831952F9C7}" type="presParOf" srcId="{939744A1-1628-4027-8797-49279109A16F}" destId="{ACEB8BA6-E811-4473-9D04-BFA89E0744A4}" srcOrd="1" destOrd="0" presId="urn:microsoft.com/office/officeart/2008/layout/HorizontalMultiLevelHierarchy"/>
    <dgm:cxn modelId="{5735877E-AC93-46FB-A071-E0168C5CE971}" type="presParOf" srcId="{ACEB8BA6-E811-4473-9D04-BFA89E0744A4}" destId="{4A48B387-3D16-4588-B959-6CF1EBB1A222}" srcOrd="0" destOrd="0" presId="urn:microsoft.com/office/officeart/2008/layout/HorizontalMultiLevelHierarchy"/>
    <dgm:cxn modelId="{813A241E-87B4-4154-8E16-8FD01BAAE6DC}" type="presParOf" srcId="{ACEB8BA6-E811-4473-9D04-BFA89E0744A4}" destId="{7D61FDDF-7C84-4151-9696-739988740E3C}" srcOrd="1" destOrd="0" presId="urn:microsoft.com/office/officeart/2008/layout/HorizontalMultiLevelHierarchy"/>
    <dgm:cxn modelId="{A9F17DA4-492B-49AB-891A-C49065C11FBA}" type="presParOf" srcId="{7D61FDDF-7C84-4151-9696-739988740E3C}" destId="{7FCAF412-9C9C-4471-B0F6-FC40552649C8}" srcOrd="0" destOrd="0" presId="urn:microsoft.com/office/officeart/2008/layout/HorizontalMultiLevelHierarchy"/>
    <dgm:cxn modelId="{557E3E97-692B-4CCF-B8E4-030A63E5A541}" type="presParOf" srcId="{7FCAF412-9C9C-4471-B0F6-FC40552649C8}" destId="{46B4B83A-4934-40A2-ADD3-C595A9A682AD}" srcOrd="0" destOrd="0" presId="urn:microsoft.com/office/officeart/2008/layout/HorizontalMultiLevelHierarchy"/>
    <dgm:cxn modelId="{1A92E267-B623-4481-8154-F45863107A8A}" type="presParOf" srcId="{7D61FDDF-7C84-4151-9696-739988740E3C}" destId="{BB6BFF42-5C42-4509-BAA7-F309289A6AE9}" srcOrd="1" destOrd="0" presId="urn:microsoft.com/office/officeart/2008/layout/HorizontalMultiLevelHierarchy"/>
    <dgm:cxn modelId="{264BFDC9-F19B-4F2C-88C2-89686C14F4AF}" type="presParOf" srcId="{BB6BFF42-5C42-4509-BAA7-F309289A6AE9}" destId="{39FA9487-0C55-4027-8432-1664B4B35AFB}" srcOrd="0" destOrd="0" presId="urn:microsoft.com/office/officeart/2008/layout/HorizontalMultiLevelHierarchy"/>
    <dgm:cxn modelId="{673089F1-E6B3-4AA2-BE72-DC1FE6E30D85}" type="presParOf" srcId="{BB6BFF42-5C42-4509-BAA7-F309289A6AE9}" destId="{D1C6839C-DD04-4467-80BA-1670902181F4}" srcOrd="1" destOrd="0" presId="urn:microsoft.com/office/officeart/2008/layout/HorizontalMultiLevelHierarchy"/>
    <dgm:cxn modelId="{969C45B4-B7E0-49E3-89B7-64213222FE52}" type="presParOf" srcId="{D1C6839C-DD04-4467-80BA-1670902181F4}" destId="{FE8459F3-5031-40BF-B3D4-0C32A20203FB}" srcOrd="0" destOrd="0" presId="urn:microsoft.com/office/officeart/2008/layout/HorizontalMultiLevelHierarchy"/>
    <dgm:cxn modelId="{0D19D818-9431-4747-A310-6A5E60B3A7BE}" type="presParOf" srcId="{FE8459F3-5031-40BF-B3D4-0C32A20203FB}" destId="{6EFB1894-3966-4506-BD08-CAE2FDD84F25}" srcOrd="0" destOrd="0" presId="urn:microsoft.com/office/officeart/2008/layout/HorizontalMultiLevelHierarchy"/>
    <dgm:cxn modelId="{7BCFDBB9-2B6F-4D7C-931A-C8CA308D2563}" type="presParOf" srcId="{D1C6839C-DD04-4467-80BA-1670902181F4}" destId="{EF3546FB-1432-40A0-A438-408014343BAA}" srcOrd="1" destOrd="0" presId="urn:microsoft.com/office/officeart/2008/layout/HorizontalMultiLevelHierarchy"/>
    <dgm:cxn modelId="{44BCA3CD-89F5-43C1-804F-20D95449BE79}" type="presParOf" srcId="{EF3546FB-1432-40A0-A438-408014343BAA}" destId="{6EB6D5B5-782A-4152-9752-ADC1E913E65B}" srcOrd="0" destOrd="0" presId="urn:microsoft.com/office/officeart/2008/layout/HorizontalMultiLevelHierarchy"/>
    <dgm:cxn modelId="{CFB9785F-031D-4E09-BBBC-437384987EB2}"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100" b="1"/>
            <a:t>Step 1: Prepare</a:t>
          </a:r>
        </a:p>
      </dgm:t>
    </dgm:pt>
    <dgm:pt modelId="{0E365E65-E7A9-4808-BF57-C184D2711CB9}" type="parTrans" cxnId="{0C81BD61-FB39-4C01-A2EB-4F3B2B6EFE22}">
      <dgm:prSet/>
      <dgm:spPr/>
      <dgm:t>
        <a:bodyPr/>
        <a:lstStyle/>
        <a:p>
          <a:pPr algn="l"/>
          <a:endParaRPr lang="en-US" sz="1400"/>
        </a:p>
      </dgm:t>
    </dgm:pt>
    <dgm:pt modelId="{21606DAE-5770-42A5-AAF8-FA72597A5AF8}" type="sibTrans" cxnId="{0C81BD61-FB39-4C01-A2EB-4F3B2B6EFE22}">
      <dgm:prSet custT="1"/>
      <dgm:spPr/>
      <dgm:t>
        <a:bodyPr/>
        <a:lstStyle/>
        <a:p>
          <a:pPr algn="l"/>
          <a:endParaRPr lang="en-US" sz="800"/>
        </a:p>
      </dgm:t>
    </dgm:pt>
    <dgm:pt modelId="{980F022A-BFE6-488B-925F-C5E93DB75D63}">
      <dgm:prSet phldrT="[Text]" custT="1"/>
      <dgm:spPr/>
      <dgm:t>
        <a:bodyPr/>
        <a:lstStyle/>
        <a:p>
          <a:pPr algn="l"/>
          <a:r>
            <a:rPr lang="en-US" sz="1050"/>
            <a:t>Extract &amp; Prepare Input file and upload on NCGTC Server to selected Portfolio</a:t>
          </a:r>
        </a:p>
      </dgm:t>
    </dgm:pt>
    <dgm:pt modelId="{7635DE29-1A01-462A-B4E8-9F94278FF8D1}" type="parTrans" cxnId="{21D54795-3C43-4C3C-8587-BAB747506C17}">
      <dgm:prSet/>
      <dgm:spPr/>
      <dgm:t>
        <a:bodyPr/>
        <a:lstStyle/>
        <a:p>
          <a:pPr algn="l"/>
          <a:endParaRPr lang="en-US" sz="1400"/>
        </a:p>
      </dgm:t>
    </dgm:pt>
    <dgm:pt modelId="{B881E0E6-0049-478B-B5F3-C536565A3D4D}" type="sibTrans" cxnId="{21D54795-3C43-4C3C-8587-BAB747506C17}">
      <dgm:prSet/>
      <dgm:spPr/>
      <dgm:t>
        <a:bodyPr/>
        <a:lstStyle/>
        <a:p>
          <a:pPr algn="l"/>
          <a:endParaRPr lang="en-US" sz="1400"/>
        </a:p>
      </dgm:t>
    </dgm:pt>
    <dgm:pt modelId="{C1E93FAA-71B7-400E-BAB7-8A786A43A4EC}">
      <dgm:prSet phldrT="[Text]" custT="1"/>
      <dgm:spPr/>
      <dgm:t>
        <a:bodyPr/>
        <a:lstStyle/>
        <a:p>
          <a:pPr algn="l"/>
          <a:r>
            <a:rPr lang="en-US" sz="1100" b="1"/>
            <a:t>Step 2: Approve</a:t>
          </a:r>
        </a:p>
      </dgm:t>
    </dgm:pt>
    <dgm:pt modelId="{B0F2587D-7082-4B1E-A579-97FFAE893177}" type="parTrans" cxnId="{B20FBDA4-871E-4D5E-9CB5-4A20128AB873}">
      <dgm:prSet/>
      <dgm:spPr/>
      <dgm:t>
        <a:bodyPr/>
        <a:lstStyle/>
        <a:p>
          <a:pPr algn="l"/>
          <a:endParaRPr lang="en-US" sz="1400"/>
        </a:p>
      </dgm:t>
    </dgm:pt>
    <dgm:pt modelId="{A016DA44-AE80-4E58-85B4-77CA2ACA1292}" type="sibTrans" cxnId="{B20FBDA4-871E-4D5E-9CB5-4A20128AB873}">
      <dgm:prSet custT="1"/>
      <dgm:spPr/>
      <dgm:t>
        <a:bodyPr/>
        <a:lstStyle/>
        <a:p>
          <a:pPr algn="l"/>
          <a:endParaRPr lang="en-US" sz="800"/>
        </a:p>
      </dgm:t>
    </dgm:pt>
    <dgm:pt modelId="{D630A1B2-8C05-4806-8A40-250904FBAE50}">
      <dgm:prSet phldrT="[Text]" custT="1"/>
      <dgm:spPr/>
      <dgm:t>
        <a:bodyPr/>
        <a:lstStyle/>
        <a:p>
          <a:pPr algn="l"/>
          <a:r>
            <a:rPr lang="en-US" sz="1050"/>
            <a:t>Approve the Input file. </a:t>
          </a:r>
        </a:p>
      </dgm:t>
    </dgm:pt>
    <dgm:pt modelId="{508BB6D8-FE54-4188-A8B7-CCB4E310A9DF}" type="parTrans" cxnId="{1E30B99F-41B0-442A-843A-164466641543}">
      <dgm:prSet/>
      <dgm:spPr/>
      <dgm:t>
        <a:bodyPr/>
        <a:lstStyle/>
        <a:p>
          <a:pPr algn="l"/>
          <a:endParaRPr lang="en-US" sz="1400"/>
        </a:p>
      </dgm:t>
    </dgm:pt>
    <dgm:pt modelId="{D8BCFCA2-B6F2-4F94-A742-D0379555EB5F}" type="sibTrans" cxnId="{1E30B99F-41B0-442A-843A-164466641543}">
      <dgm:prSet/>
      <dgm:spPr/>
      <dgm:t>
        <a:bodyPr/>
        <a:lstStyle/>
        <a:p>
          <a:pPr algn="l"/>
          <a:endParaRPr lang="en-US" sz="1400"/>
        </a:p>
      </dgm:t>
    </dgm:pt>
    <dgm:pt modelId="{FD8B892E-DD73-49B7-87CF-A5F2017C1EBE}">
      <dgm:prSet phldrT="[Text]" custT="1"/>
      <dgm:spPr/>
      <dgm:t>
        <a:bodyPr/>
        <a:lstStyle/>
        <a:p>
          <a:pPr algn="l"/>
          <a:r>
            <a:rPr lang="en-US" sz="1100" b="1"/>
            <a:t>Step 3: Final Submission</a:t>
          </a:r>
        </a:p>
      </dgm:t>
    </dgm:pt>
    <dgm:pt modelId="{ED29F795-A6CF-4F64-9B52-BDC0BAF120A3}" type="parTrans" cxnId="{DB9EA307-8D8F-49FD-A147-F465AD1757D2}">
      <dgm:prSet/>
      <dgm:spPr/>
      <dgm:t>
        <a:bodyPr/>
        <a:lstStyle/>
        <a:p>
          <a:pPr algn="l"/>
          <a:endParaRPr lang="en-US" sz="1400"/>
        </a:p>
      </dgm:t>
    </dgm:pt>
    <dgm:pt modelId="{7E31569D-7C30-4B7A-81CD-4FCF6B0A387A}" type="sibTrans" cxnId="{DB9EA307-8D8F-49FD-A147-F465AD1757D2}">
      <dgm:prSet/>
      <dgm:spPr/>
      <dgm:t>
        <a:bodyPr/>
        <a:lstStyle/>
        <a:p>
          <a:pPr algn="l"/>
          <a:endParaRPr lang="en-US" sz="1400"/>
        </a:p>
      </dgm:t>
    </dgm:pt>
    <dgm:pt modelId="{5259C306-554B-428E-9CFD-875C366693BE}">
      <dgm:prSet phldrT="[Text]" custT="1"/>
      <dgm:spPr/>
      <dgm:t>
        <a:bodyPr/>
        <a:lstStyle/>
        <a:p>
          <a:pPr algn="l"/>
          <a:r>
            <a:rPr lang="en-US" sz="1050"/>
            <a:t>Acceptance to the ‘Management Certificate - Terms &amp; Conditions’</a:t>
          </a:r>
        </a:p>
      </dgm:t>
    </dgm:pt>
    <dgm:pt modelId="{3EB8037B-95BE-4586-B020-0917E79492BE}" type="parTrans" cxnId="{1644548B-ABE9-4731-BD4F-A292D738B437}">
      <dgm:prSet/>
      <dgm:spPr/>
      <dgm:t>
        <a:bodyPr/>
        <a:lstStyle/>
        <a:p>
          <a:pPr algn="l"/>
          <a:endParaRPr lang="en-US" sz="1400"/>
        </a:p>
      </dgm:t>
    </dgm:pt>
    <dgm:pt modelId="{4640409F-F557-4B76-8B5B-B59C8415F708}" type="sibTrans" cxnId="{1644548B-ABE9-4731-BD4F-A292D738B437}">
      <dgm:prSet/>
      <dgm:spPr/>
      <dgm:t>
        <a:bodyPr/>
        <a:lstStyle/>
        <a:p>
          <a:pPr algn="l"/>
          <a:endParaRPr lang="en-US" sz="1400"/>
        </a:p>
      </dgm:t>
    </dgm:pt>
    <dgm:pt modelId="{67A7DBB6-3B17-4F65-8407-DA07BA79ED9C}">
      <dgm:prSet phldrT="[Text]" custT="1"/>
      <dgm:spPr/>
      <dgm:t>
        <a:bodyPr/>
        <a:lstStyle/>
        <a:p>
          <a:pPr algn="l"/>
          <a:r>
            <a:rPr lang="en-US" sz="1050"/>
            <a:t>Approved by MLI Approver Account after due verifications.</a:t>
          </a:r>
        </a:p>
      </dgm:t>
    </dgm:pt>
    <dgm:pt modelId="{6AAB4D5C-DC35-4073-A6C3-65E6E002C363}" type="parTrans" cxnId="{39A505BB-D61A-4634-B758-33148CCEE448}">
      <dgm:prSet/>
      <dgm:spPr/>
      <dgm:t>
        <a:bodyPr/>
        <a:lstStyle/>
        <a:p>
          <a:pPr algn="l"/>
          <a:endParaRPr lang="en-US" sz="1600"/>
        </a:p>
      </dgm:t>
    </dgm:pt>
    <dgm:pt modelId="{68BAAF61-869B-4886-B57D-0DF04355FB96}" type="sibTrans" cxnId="{39A505BB-D61A-4634-B758-33148CCEE448}">
      <dgm:prSet/>
      <dgm:spPr/>
      <dgm:t>
        <a:bodyPr/>
        <a:lstStyle/>
        <a:p>
          <a:pPr algn="l"/>
          <a:endParaRPr lang="en-US" sz="1600"/>
        </a:p>
      </dgm:t>
    </dgm:pt>
    <dgm:pt modelId="{83CF52D0-32F8-411A-9516-7D3841F6C83A}">
      <dgm:prSet phldrT="[Text]" custT="1"/>
      <dgm:spPr/>
      <dgm:t>
        <a:bodyPr/>
        <a:lstStyle/>
        <a:p>
          <a:pPr algn="l"/>
          <a:r>
            <a:rPr lang="en-US" sz="1050"/>
            <a:t>Prepared by MLI user account.</a:t>
          </a:r>
        </a:p>
      </dgm:t>
    </dgm:pt>
    <dgm:pt modelId="{98637194-C551-4478-ACA1-5057BD05A0C6}" type="parTrans" cxnId="{8C22A181-38B4-4AFC-AC6D-EBCCE7C355F4}">
      <dgm:prSet/>
      <dgm:spPr/>
      <dgm:t>
        <a:bodyPr/>
        <a:lstStyle/>
        <a:p>
          <a:pPr algn="l"/>
          <a:endParaRPr lang="en-US" sz="1600"/>
        </a:p>
      </dgm:t>
    </dgm:pt>
    <dgm:pt modelId="{543E71D5-21B4-4053-A5F1-DD8DEB703545}" type="sibTrans" cxnId="{8C22A181-38B4-4AFC-AC6D-EBCCE7C355F4}">
      <dgm:prSet/>
      <dgm:spPr/>
      <dgm:t>
        <a:bodyPr/>
        <a:lstStyle/>
        <a:p>
          <a:pPr algn="l"/>
          <a:endParaRPr lang="en-US" sz="1600"/>
        </a:p>
      </dgm:t>
    </dgm:pt>
    <dgm:pt modelId="{A1D40DED-D13B-4012-8505-C29B8E6BA18C}">
      <dgm:prSet phldrT="[Text]" custT="1"/>
      <dgm:spPr/>
      <dgm:t>
        <a:bodyPr/>
        <a:lstStyle/>
        <a:p>
          <a:pPr algn="l"/>
          <a:r>
            <a:rPr lang="en-US" sz="1050"/>
            <a:t>Post Approval of NCGTC user - the input file is processed for further inclusion in Portfolio</a:t>
          </a:r>
        </a:p>
      </dgm:t>
    </dgm:pt>
    <dgm:pt modelId="{59A97630-DE89-4B38-8989-612E6FB3E066}" type="parTrans" cxnId="{13129FBE-FCA2-4511-9AE4-0CF6CA966EE8}">
      <dgm:prSet/>
      <dgm:spPr/>
      <dgm:t>
        <a:bodyPr/>
        <a:lstStyle/>
        <a:p>
          <a:pPr algn="l"/>
          <a:endParaRPr lang="en-US" sz="1600"/>
        </a:p>
      </dgm:t>
    </dgm:pt>
    <dgm:pt modelId="{87555025-C5A9-4AD0-AA60-8BC5E9FE93A7}" type="sibTrans" cxnId="{13129FBE-FCA2-4511-9AE4-0CF6CA966EE8}">
      <dgm:prSet/>
      <dgm:spPr/>
      <dgm:t>
        <a:bodyPr/>
        <a:lstStyle/>
        <a:p>
          <a:pPr algn="l"/>
          <a:endParaRPr lang="en-US" sz="1600"/>
        </a:p>
      </dgm:t>
    </dgm:pt>
    <dgm:pt modelId="{D4E2EAC7-E94D-4625-ACBA-C3C24D275418}">
      <dgm:prSet phldrT="[Text]" custT="1"/>
      <dgm:spPr/>
      <dgm:t>
        <a:bodyPr/>
        <a:lstStyle/>
        <a:p>
          <a:pPr algn="l"/>
          <a:r>
            <a:rPr lang="en-US" sz="1050"/>
            <a:t>File Status - 'Draft'</a:t>
          </a:r>
        </a:p>
      </dgm:t>
    </dgm:pt>
    <dgm:pt modelId="{34EB007D-6385-403E-BC39-22E4DB0BDC06}" type="parTrans" cxnId="{A059C11A-842A-44D7-B733-939FEF0B85C8}">
      <dgm:prSet/>
      <dgm:spPr/>
      <dgm:t>
        <a:bodyPr/>
        <a:lstStyle/>
        <a:p>
          <a:pPr algn="l"/>
          <a:endParaRPr lang="en-US" sz="1600"/>
        </a:p>
      </dgm:t>
    </dgm:pt>
    <dgm:pt modelId="{9B160883-BEF0-4934-9A21-E99237729E08}" type="sibTrans" cxnId="{A059C11A-842A-44D7-B733-939FEF0B85C8}">
      <dgm:prSet/>
      <dgm:spPr/>
      <dgm:t>
        <a:bodyPr/>
        <a:lstStyle/>
        <a:p>
          <a:pPr algn="l"/>
          <a:endParaRPr lang="en-US" sz="1600"/>
        </a:p>
      </dgm:t>
    </dgm:pt>
    <dgm:pt modelId="{C5218336-F9F9-4CAE-A9F5-636F4098660C}">
      <dgm:prSet phldrT="[Text]" custT="1"/>
      <dgm:spPr/>
      <dgm:t>
        <a:bodyPr/>
        <a:lstStyle/>
        <a:p>
          <a:pPr algn="l"/>
          <a:r>
            <a:rPr lang="en-US" sz="1050"/>
            <a:t>File Status - 'Approved'</a:t>
          </a:r>
        </a:p>
      </dgm:t>
    </dgm:pt>
    <dgm:pt modelId="{71B55E95-74DD-4CF3-91EB-A39A0ADD4D83}" type="parTrans" cxnId="{00D3E89B-B417-4A80-A4AA-1EBFE1BEF903}">
      <dgm:prSet/>
      <dgm:spPr/>
      <dgm:t>
        <a:bodyPr/>
        <a:lstStyle/>
        <a:p>
          <a:pPr algn="l"/>
          <a:endParaRPr lang="en-US" sz="1600"/>
        </a:p>
      </dgm:t>
    </dgm:pt>
    <dgm:pt modelId="{E2AD531C-E8AB-4DE9-8FDA-B145D4733824}" type="sibTrans" cxnId="{00D3E89B-B417-4A80-A4AA-1EBFE1BEF903}">
      <dgm:prSet/>
      <dgm:spPr/>
      <dgm:t>
        <a:bodyPr/>
        <a:lstStyle/>
        <a:p>
          <a:pPr algn="l"/>
          <a:endParaRPr lang="en-US" sz="1600"/>
        </a:p>
      </dgm:t>
    </dgm:pt>
    <dgm:pt modelId="{01B6C6E7-9787-4310-8847-35684426CA35}">
      <dgm:prSet phldrT="[Text]" custT="1"/>
      <dgm:spPr/>
      <dgm:t>
        <a:bodyPr/>
        <a:lstStyle/>
        <a:p>
          <a:pPr algn="l"/>
          <a:r>
            <a:rPr lang="en-US" sz="1050"/>
            <a:t>File Status - Processed'</a:t>
          </a:r>
        </a:p>
      </dgm:t>
    </dgm:pt>
    <dgm:pt modelId="{4352088A-122E-4C56-A2EC-A5D818C7C16D}" type="parTrans" cxnId="{6CDFAFE0-7F40-4418-B091-E30424BD5496}">
      <dgm:prSet/>
      <dgm:spPr/>
      <dgm:t>
        <a:bodyPr/>
        <a:lstStyle/>
        <a:p>
          <a:pPr algn="l"/>
          <a:endParaRPr lang="en-US" sz="1600"/>
        </a:p>
      </dgm:t>
    </dgm:pt>
    <dgm:pt modelId="{D640D3B2-EDAE-43F2-91F6-6C8792166127}" type="sibTrans" cxnId="{6CDFAFE0-7F40-4418-B091-E30424BD5496}">
      <dgm:prSet/>
      <dgm:spPr/>
      <dgm:t>
        <a:bodyPr/>
        <a:lstStyle/>
        <a:p>
          <a:pPr algn="l"/>
          <a:endParaRPr lang="en-US" sz="1600"/>
        </a:p>
      </dgm:t>
    </dgm:pt>
    <dgm:pt modelId="{00E167D3-E893-4FA8-8099-C5457DB8EAD0}">
      <dgm:prSet phldrT="[Text]" custT="1"/>
      <dgm:spPr/>
      <dgm:t>
        <a:bodyPr/>
        <a:lstStyle/>
        <a:p>
          <a:pPr algn="l"/>
          <a:r>
            <a:rPr lang="en-US" sz="1050"/>
            <a:t>File is sent for Approval from NCGTC</a:t>
          </a:r>
        </a:p>
      </dgm:t>
    </dgm:pt>
    <dgm:pt modelId="{5AD29C3D-BA21-4F87-B773-F8803FE0F0D9}" type="parTrans" cxnId="{FD170929-149C-41E3-B652-799624D37A60}">
      <dgm:prSet/>
      <dgm:spPr/>
      <dgm:t>
        <a:bodyPr/>
        <a:lstStyle/>
        <a:p>
          <a:endParaRPr lang="en-US" sz="1600"/>
        </a:p>
      </dgm:t>
    </dgm:pt>
    <dgm:pt modelId="{B11F7CD6-6E0B-4586-A997-57CB068610BE}" type="sibTrans" cxnId="{FD170929-149C-41E3-B652-799624D37A60}">
      <dgm:prSet/>
      <dgm:spPr/>
      <dgm:t>
        <a:bodyPr/>
        <a:lstStyle/>
        <a:p>
          <a:endParaRPr lang="en-US" sz="16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A059C11A-842A-44D7-B733-939FEF0B85C8}" srcId="{CCEAD49F-6DCD-4292-9FE7-441AFAD64B39}" destId="{D4E2EAC7-E94D-4625-ACBA-C3C24D275418}" srcOrd="2" destOrd="0" parTransId="{34EB007D-6385-403E-BC39-22E4DB0BDC06}" sibTransId="{9B160883-BEF0-4934-9A21-E99237729E08}"/>
    <dgm:cxn modelId="{07958925-ABF4-4688-B3D6-5232B337D96A}" type="presOf" srcId="{67A7DBB6-3B17-4F65-8407-DA07BA79ED9C}" destId="{CD73F94E-0A11-475B-BB2A-B4DEB9D56EC3}" srcOrd="0" destOrd="2" presId="urn:microsoft.com/office/officeart/2005/8/layout/process1"/>
    <dgm:cxn modelId="{3E107E26-0FEF-4BCF-AC9E-4CAC8ECD0DA4}" type="presOf" srcId="{A1D40DED-D13B-4012-8505-C29B8E6BA18C}" destId="{EAAC59B8-96C7-4CBF-ACA4-650459BD0A18}" srcOrd="0" destOrd="3" presId="urn:microsoft.com/office/officeart/2005/8/layout/process1"/>
    <dgm:cxn modelId="{FD170929-149C-41E3-B652-799624D37A60}" srcId="{FD8B892E-DD73-49B7-87CF-A5F2017C1EBE}" destId="{00E167D3-E893-4FA8-8099-C5457DB8EAD0}" srcOrd="1" destOrd="0" parTransId="{5AD29C3D-BA21-4F87-B773-F8803FE0F0D9}" sibTransId="{B11F7CD6-6E0B-4586-A997-57CB068610BE}"/>
    <dgm:cxn modelId="{AE6C792B-E0B0-4C93-9B99-8235C577AD22}" type="presOf" srcId="{FD8B892E-DD73-49B7-87CF-A5F2017C1EBE}" destId="{EAAC59B8-96C7-4CBF-ACA4-650459BD0A18}" srcOrd="0" destOrd="0" presId="urn:microsoft.com/office/officeart/2005/8/layout/process1"/>
    <dgm:cxn modelId="{2ABD7231-ED9D-4768-BE72-56D152C80D8A}" type="presOf" srcId="{83CF52D0-32F8-411A-9516-7D3841F6C83A}" destId="{F4312996-DE59-42F3-BE2D-2C9CF0941401}" srcOrd="0" destOrd="2" presId="urn:microsoft.com/office/officeart/2005/8/layout/process1"/>
    <dgm:cxn modelId="{133BE038-016C-4E43-8E56-5C3AEBD51A92}" type="presOf" srcId="{A016DA44-AE80-4E58-85B4-77CA2ACA1292}" destId="{45075F9F-14BE-40C8-891F-A5E80F655B62}" srcOrd="0" destOrd="0" presId="urn:microsoft.com/office/officeart/2005/8/layout/process1"/>
    <dgm:cxn modelId="{B352B93B-05E7-4634-A49C-F326A6B37C2C}" type="presOf" srcId="{5259C306-554B-428E-9CFD-875C366693BE}" destId="{EAAC59B8-96C7-4CBF-ACA4-650459BD0A18}" srcOrd="0" destOrd="1" presId="urn:microsoft.com/office/officeart/2005/8/layout/process1"/>
    <dgm:cxn modelId="{7CDE663C-C61B-450C-8F1D-4EBEA39D2F74}" type="presOf" srcId="{21606DAE-5770-42A5-AAF8-FA72597A5AF8}" destId="{68FD1713-4021-4DEB-86A7-53D2E761EDBC}" srcOrd="1" destOrd="0" presId="urn:microsoft.com/office/officeart/2005/8/layout/process1"/>
    <dgm:cxn modelId="{F560E13E-4BC7-4F03-B94B-D2623CF3F3E9}" type="presOf" srcId="{D630A1B2-8C05-4806-8A40-250904FBAE50}" destId="{CD73F94E-0A11-475B-BB2A-B4DEB9D56EC3}" srcOrd="0" destOrd="1" presId="urn:microsoft.com/office/officeart/2005/8/layout/process1"/>
    <dgm:cxn modelId="{0823CD5F-1CD4-4AD8-A0DF-E1247FE86331}" type="presOf" srcId="{D4E2EAC7-E94D-4625-ACBA-C3C24D275418}" destId="{F4312996-DE59-42F3-BE2D-2C9CF0941401}"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19252971-898D-4446-B4F4-B1052A2B1520}" type="presOf" srcId="{CCEAD49F-6DCD-4292-9FE7-441AFAD64B39}" destId="{F4312996-DE59-42F3-BE2D-2C9CF0941401}"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9C9FF181-E0D5-4E9A-AD20-EC9B21032AFB}" type="presOf" srcId="{01B6C6E7-9787-4310-8847-35684426CA35}" destId="{EAAC59B8-96C7-4CBF-ACA4-650459BD0A18}" srcOrd="0" destOrd="4"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55D63D90-666F-4535-89DF-2B89B52B3E43}" type="presOf" srcId="{A016DA44-AE80-4E58-85B4-77CA2ACA1292}" destId="{192F59F8-06BC-45EB-9BD0-00FD368988AF}" srcOrd="1" destOrd="0" presId="urn:microsoft.com/office/officeart/2005/8/layout/process1"/>
    <dgm:cxn modelId="{C0591E95-5452-4DFD-8645-B2110648C3FF}" type="presOf" srcId="{9816F7DA-A258-4CF6-8709-83EA73649C64}" destId="{D6A6F12F-8E6F-418D-A7EA-DCBA61AECC20}"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1E30B99F-41B0-442A-843A-164466641543}" srcId="{C1E93FAA-71B7-400E-BAB7-8A786A43A4EC}" destId="{D630A1B2-8C05-4806-8A40-250904FBAE50}" srcOrd="0" destOrd="0" parTransId="{508BB6D8-FE54-4188-A8B7-CCB4E310A9DF}" sibTransId="{D8BCFCA2-B6F2-4F94-A742-D0379555EB5F}"/>
    <dgm:cxn modelId="{B20FBDA4-871E-4D5E-9CB5-4A20128AB873}" srcId="{9816F7DA-A258-4CF6-8709-83EA73649C64}" destId="{C1E93FAA-71B7-400E-BAB7-8A786A43A4EC}" srcOrd="1" destOrd="0" parTransId="{B0F2587D-7082-4B1E-A579-97FFAE893177}" sibTransId="{A016DA44-AE80-4E58-85B4-77CA2ACA1292}"/>
    <dgm:cxn modelId="{8F4959A7-6BE9-4CA4-9F05-EB6B895C6751}" type="presOf" srcId="{C1E93FAA-71B7-400E-BAB7-8A786A43A4EC}" destId="{CD73F94E-0A11-475B-BB2A-B4DEB9D56EC3}" srcOrd="0"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13129FBE-FCA2-4511-9AE4-0CF6CA966EE8}" srcId="{FD8B892E-DD73-49B7-87CF-A5F2017C1EBE}" destId="{A1D40DED-D13B-4012-8505-C29B8E6BA18C}" srcOrd="2" destOrd="0" parTransId="{59A97630-DE89-4B38-8989-612E6FB3E066}" sibTransId="{87555025-C5A9-4AD0-AA60-8BC5E9FE93A7}"/>
    <dgm:cxn modelId="{59FFA3CC-1F26-4739-96F3-00FAB610404B}" type="presOf" srcId="{980F022A-BFE6-488B-925F-C5E93DB75D63}" destId="{F4312996-DE59-42F3-BE2D-2C9CF0941401}" srcOrd="0" destOrd="1" presId="urn:microsoft.com/office/officeart/2005/8/layout/process1"/>
    <dgm:cxn modelId="{5A1C6DDC-65A8-4414-A649-8200F023EDA7}" type="presOf" srcId="{00E167D3-E893-4FA8-8099-C5457DB8EAD0}" destId="{EAAC59B8-96C7-4CBF-ACA4-650459BD0A18}" srcOrd="0" destOrd="2" presId="urn:microsoft.com/office/officeart/2005/8/layout/process1"/>
    <dgm:cxn modelId="{6CDFAFE0-7F40-4418-B091-E30424BD5496}" srcId="{FD8B892E-DD73-49B7-87CF-A5F2017C1EBE}" destId="{01B6C6E7-9787-4310-8847-35684426CA35}" srcOrd="3" destOrd="0" parTransId="{4352088A-122E-4C56-A2EC-A5D818C7C16D}" sibTransId="{D640D3B2-EDAE-43F2-91F6-6C8792166127}"/>
    <dgm:cxn modelId="{714EB1E0-EA69-4583-BFE0-03392226C34B}" type="presOf" srcId="{21606DAE-5770-42A5-AAF8-FA72597A5AF8}" destId="{34C0E2DC-A878-4ADF-8712-4A5E44B3C49C}" srcOrd="0" destOrd="0" presId="urn:microsoft.com/office/officeart/2005/8/layout/process1"/>
    <dgm:cxn modelId="{99316BF0-F57E-445C-9BCF-6703D6E4874B}" type="presOf" srcId="{C5218336-F9F9-4CAE-A9F5-636F4098660C}" destId="{CD73F94E-0A11-475B-BB2A-B4DEB9D56EC3}" srcOrd="0" destOrd="3" presId="urn:microsoft.com/office/officeart/2005/8/layout/process1"/>
    <dgm:cxn modelId="{86C229DD-F2CA-49E1-AA0A-4497C6C66E82}" type="presParOf" srcId="{D6A6F12F-8E6F-418D-A7EA-DCBA61AECC20}" destId="{F4312996-DE59-42F3-BE2D-2C9CF0941401}" srcOrd="0" destOrd="0" presId="urn:microsoft.com/office/officeart/2005/8/layout/process1"/>
    <dgm:cxn modelId="{254D1605-FDF6-4AA4-8988-E0B0EFE8229B}" type="presParOf" srcId="{D6A6F12F-8E6F-418D-A7EA-DCBA61AECC20}" destId="{34C0E2DC-A878-4ADF-8712-4A5E44B3C49C}" srcOrd="1" destOrd="0" presId="urn:microsoft.com/office/officeart/2005/8/layout/process1"/>
    <dgm:cxn modelId="{9CFB5D62-990E-4CBB-AB75-C5EF6B436CA7}" type="presParOf" srcId="{34C0E2DC-A878-4ADF-8712-4A5E44B3C49C}" destId="{68FD1713-4021-4DEB-86A7-53D2E761EDBC}" srcOrd="0" destOrd="0" presId="urn:microsoft.com/office/officeart/2005/8/layout/process1"/>
    <dgm:cxn modelId="{ECCBA7CB-F326-4FCB-825E-B90F925A7175}" type="presParOf" srcId="{D6A6F12F-8E6F-418D-A7EA-DCBA61AECC20}" destId="{CD73F94E-0A11-475B-BB2A-B4DEB9D56EC3}" srcOrd="2" destOrd="0" presId="urn:microsoft.com/office/officeart/2005/8/layout/process1"/>
    <dgm:cxn modelId="{0936DAF0-B8C2-4379-B036-DEC1D1E3E345}" type="presParOf" srcId="{D6A6F12F-8E6F-418D-A7EA-DCBA61AECC20}" destId="{45075F9F-14BE-40C8-891F-A5E80F655B62}" srcOrd="3" destOrd="0" presId="urn:microsoft.com/office/officeart/2005/8/layout/process1"/>
    <dgm:cxn modelId="{C1A51615-4F9B-4ED7-B550-DC4667F201C7}" type="presParOf" srcId="{45075F9F-14BE-40C8-891F-A5E80F655B62}" destId="{192F59F8-06BC-45EB-9BD0-00FD368988AF}" srcOrd="0" destOrd="0" presId="urn:microsoft.com/office/officeart/2005/8/layout/process1"/>
    <dgm:cxn modelId="{6E940B1F-7904-4CE0-AC45-FF16890B08DE}"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800"/>
            <a:t>MLI Code</a:t>
          </a:r>
        </a:p>
      </dgm:t>
    </dgm:pt>
    <dgm:pt modelId="{6D600315-F77F-4ABE-A877-7F831B4D2787}" type="parTrans" cxnId="{16EC8ECC-503A-486B-B231-7AE7F8DE5182}">
      <dgm:prSet/>
      <dgm:spPr/>
      <dgm:t>
        <a:bodyPr/>
        <a:lstStyle/>
        <a:p>
          <a:endParaRPr lang="en-US" sz="1800"/>
        </a:p>
      </dgm:t>
    </dgm:pt>
    <dgm:pt modelId="{8C680992-89D2-47FF-9E67-58FFF61C5FE8}" type="sibTrans" cxnId="{16EC8ECC-503A-486B-B231-7AE7F8DE5182}">
      <dgm:prSet/>
      <dgm:spPr/>
      <dgm:t>
        <a:bodyPr/>
        <a:lstStyle/>
        <a:p>
          <a:endParaRPr lang="en-US" sz="1800"/>
        </a:p>
      </dgm:t>
    </dgm:pt>
    <dgm:pt modelId="{93A29005-ECEA-44A8-98A3-35A4E0B048EC}">
      <dgm:prSet phldrT="[Text]" custT="1"/>
      <dgm:spPr/>
      <dgm:t>
        <a:bodyPr/>
        <a:lstStyle/>
        <a:p>
          <a:r>
            <a:rPr lang="en-US" sz="900"/>
            <a:t>Unique Code for each MLI - A 4 character unique string</a:t>
          </a:r>
          <a:endParaRPr lang="en-US" sz="800"/>
        </a:p>
      </dgm:t>
    </dgm:pt>
    <dgm:pt modelId="{77C44587-68A5-42FB-ADCD-513B3B5CC9BE}" type="parTrans" cxnId="{93C0C760-7CAA-49CC-92AD-CA834B9C2D66}">
      <dgm:prSet/>
      <dgm:spPr/>
      <dgm:t>
        <a:bodyPr/>
        <a:lstStyle/>
        <a:p>
          <a:endParaRPr lang="en-US" sz="1800"/>
        </a:p>
      </dgm:t>
    </dgm:pt>
    <dgm:pt modelId="{68759E10-0083-4961-9502-603B1BCC826E}" type="sibTrans" cxnId="{93C0C760-7CAA-49CC-92AD-CA834B9C2D66}">
      <dgm:prSet/>
      <dgm:spPr/>
      <dgm:t>
        <a:bodyPr/>
        <a:lstStyle/>
        <a:p>
          <a:endParaRPr lang="en-US" sz="1800"/>
        </a:p>
      </dgm:t>
    </dgm:pt>
    <dgm:pt modelId="{AF384810-E690-4216-8FEE-83D6F82C63EB}">
      <dgm:prSet phldrT="[Text]" custT="1"/>
      <dgm:spPr/>
      <dgm:t>
        <a:bodyPr/>
        <a:lstStyle/>
        <a:p>
          <a:r>
            <a:rPr lang="en-US" sz="800"/>
            <a:t>Financial Year Period for which Portfolio is Created</a:t>
          </a:r>
        </a:p>
      </dgm:t>
    </dgm:pt>
    <dgm:pt modelId="{82D8C762-2B16-4860-B5A5-460A4C39A9FA}" type="parTrans" cxnId="{8159DE8D-75CB-4F19-8865-39759731CD83}">
      <dgm:prSet/>
      <dgm:spPr/>
      <dgm:t>
        <a:bodyPr/>
        <a:lstStyle/>
        <a:p>
          <a:endParaRPr lang="en-US" sz="1800"/>
        </a:p>
      </dgm:t>
    </dgm:pt>
    <dgm:pt modelId="{049571CC-9752-49A3-9115-B4165343C2BE}" type="sibTrans" cxnId="{8159DE8D-75CB-4F19-8865-39759731CD83}">
      <dgm:prSet/>
      <dgm:spPr/>
      <dgm:t>
        <a:bodyPr/>
        <a:lstStyle/>
        <a:p>
          <a:endParaRPr lang="en-US" sz="1800"/>
        </a:p>
      </dgm:t>
    </dgm:pt>
    <dgm:pt modelId="{527AC3A1-6FAF-41EE-8198-647E6079E24C}">
      <dgm:prSet phldrT="[Text]" custT="1"/>
      <dgm:spPr/>
      <dgm:t>
        <a:bodyPr/>
        <a:lstStyle/>
        <a:p>
          <a:r>
            <a:rPr lang="en-US" sz="900"/>
            <a:t>Comprises of:</a:t>
          </a:r>
        </a:p>
      </dgm:t>
    </dgm:pt>
    <dgm:pt modelId="{EEF35C69-FA3A-44A6-80D9-D0E84816B7F2}" type="parTrans" cxnId="{A3E6A921-B119-4ED0-BA2E-224A0D6640A7}">
      <dgm:prSet/>
      <dgm:spPr/>
      <dgm:t>
        <a:bodyPr/>
        <a:lstStyle/>
        <a:p>
          <a:endParaRPr lang="en-US" sz="1800"/>
        </a:p>
      </dgm:t>
    </dgm:pt>
    <dgm:pt modelId="{97278750-C384-4C64-B96A-48EE160575AC}" type="sibTrans" cxnId="{A3E6A921-B119-4ED0-BA2E-224A0D6640A7}">
      <dgm:prSet/>
      <dgm:spPr/>
      <dgm:t>
        <a:bodyPr/>
        <a:lstStyle/>
        <a:p>
          <a:endParaRPr lang="en-US" sz="1800"/>
        </a:p>
      </dgm:t>
    </dgm:pt>
    <dgm:pt modelId="{0ACDF20D-ADB1-4D4E-8243-352135544B18}">
      <dgm:prSet phldrT="[Text]" custT="1"/>
      <dgm:spPr/>
      <dgm:t>
        <a:bodyPr/>
        <a:lstStyle/>
        <a:p>
          <a:r>
            <a:rPr lang="en-US" sz="800"/>
            <a:t>Identifier</a:t>
          </a:r>
        </a:p>
      </dgm:t>
    </dgm:pt>
    <dgm:pt modelId="{7358250D-9CE2-4923-B67A-FF9A1FD706D3}" type="parTrans" cxnId="{C206B8A8-7148-4E2A-90A5-DBC1A1EB0CFD}">
      <dgm:prSet/>
      <dgm:spPr/>
      <dgm:t>
        <a:bodyPr/>
        <a:lstStyle/>
        <a:p>
          <a:endParaRPr lang="en-US" sz="1800"/>
        </a:p>
      </dgm:t>
    </dgm:pt>
    <dgm:pt modelId="{DEA5A2E7-71D5-426B-99D4-02EB344A4A03}" type="sibTrans" cxnId="{C206B8A8-7148-4E2A-90A5-DBC1A1EB0CFD}">
      <dgm:prSet/>
      <dgm:spPr/>
      <dgm:t>
        <a:bodyPr/>
        <a:lstStyle/>
        <a:p>
          <a:endParaRPr lang="en-US" sz="1800"/>
        </a:p>
      </dgm:t>
    </dgm:pt>
    <dgm:pt modelId="{53D2D26F-1741-42EF-AA50-5A347EA23D3B}">
      <dgm:prSet phldrT="[Text]" custT="1"/>
      <dgm:spPr/>
      <dgm:t>
        <a:bodyPr/>
        <a:lstStyle/>
        <a:p>
          <a:r>
            <a:rPr lang="en-US" sz="900"/>
            <a:t>A fixed identifier - 'MUD'</a:t>
          </a:r>
          <a:endParaRPr lang="en-US" sz="800"/>
        </a:p>
      </dgm:t>
    </dgm:pt>
    <dgm:pt modelId="{69A390D9-6390-4EE6-AD4B-266D584B88DD}" type="parTrans" cxnId="{10F5CF05-049B-45EE-B9CB-97D9D7C4A35F}">
      <dgm:prSet/>
      <dgm:spPr/>
      <dgm:t>
        <a:bodyPr/>
        <a:lstStyle/>
        <a:p>
          <a:endParaRPr lang="en-US" sz="1800"/>
        </a:p>
      </dgm:t>
    </dgm:pt>
    <dgm:pt modelId="{0DCFE729-BC4A-4C72-9E34-64FE5D603D32}" type="sibTrans" cxnId="{10F5CF05-049B-45EE-B9CB-97D9D7C4A35F}">
      <dgm:prSet/>
      <dgm:spPr/>
      <dgm:t>
        <a:bodyPr/>
        <a:lstStyle/>
        <a:p>
          <a:endParaRPr lang="en-US" sz="1800"/>
        </a:p>
      </dgm:t>
    </dgm:pt>
    <dgm:pt modelId="{47AFD867-8425-4BA7-B57F-180D71205940}">
      <dgm:prSet phldrT="[Text]" custT="1"/>
      <dgm:spPr/>
      <dgm:t>
        <a:bodyPr/>
        <a:lstStyle/>
        <a:p>
          <a:r>
            <a:rPr lang="en-US" sz="900"/>
            <a:t>Portfolio Created to accomodate older loans OR loans in current FY. Fixed Identifier 'R' or 'C'.</a:t>
          </a:r>
          <a:endParaRPr lang="en-US" sz="800"/>
        </a:p>
      </dgm:t>
    </dgm:pt>
    <dgm:pt modelId="{D265CCA4-551E-48B8-9100-64C2CB51D73D}" type="parTrans" cxnId="{4A7FEFBD-5EB1-4EB5-B61A-72B7BF5543DA}">
      <dgm:prSet/>
      <dgm:spPr/>
      <dgm:t>
        <a:bodyPr/>
        <a:lstStyle/>
        <a:p>
          <a:endParaRPr lang="en-US" sz="1800"/>
        </a:p>
      </dgm:t>
    </dgm:pt>
    <dgm:pt modelId="{615B8AD1-C81F-4DF6-8CCB-AA154ACABBAE}" type="sibTrans" cxnId="{4A7FEFBD-5EB1-4EB5-B61A-72B7BF5543DA}">
      <dgm:prSet/>
      <dgm:spPr/>
      <dgm:t>
        <a:bodyPr/>
        <a:lstStyle/>
        <a:p>
          <a:endParaRPr lang="en-US" sz="1800"/>
        </a:p>
      </dgm:t>
    </dgm:pt>
    <dgm:pt modelId="{EBEADE71-69CA-4ABA-A72C-4BB2F0E2D874}">
      <dgm:prSet phldrT="[Text]" custT="1"/>
      <dgm:spPr/>
      <dgm:t>
        <a:bodyPr/>
        <a:lstStyle/>
        <a:p>
          <a:r>
            <a:rPr lang="en-US" sz="900"/>
            <a:t>Financial Year start period</a:t>
          </a:r>
        </a:p>
      </dgm:t>
    </dgm:pt>
    <dgm:pt modelId="{B5D9825D-EF4C-4AE0-99CC-16E9DC6D6528}" type="parTrans" cxnId="{97E3AEE4-2880-413D-9467-1E7987FD6B1B}">
      <dgm:prSet/>
      <dgm:spPr/>
      <dgm:t>
        <a:bodyPr/>
        <a:lstStyle/>
        <a:p>
          <a:endParaRPr lang="en-US" sz="1800"/>
        </a:p>
      </dgm:t>
    </dgm:pt>
    <dgm:pt modelId="{D916AB3A-D1D7-41A5-97A3-E6CBF2F946B1}" type="sibTrans" cxnId="{97E3AEE4-2880-413D-9467-1E7987FD6B1B}">
      <dgm:prSet/>
      <dgm:spPr/>
      <dgm:t>
        <a:bodyPr/>
        <a:lstStyle/>
        <a:p>
          <a:endParaRPr lang="en-US" sz="1800"/>
        </a:p>
      </dgm:t>
    </dgm:pt>
    <dgm:pt modelId="{02F1B690-5B1C-40D4-92CC-0DB68E34D7F9}">
      <dgm:prSet phldrT="[Text]" custT="1"/>
      <dgm:spPr/>
      <dgm:t>
        <a:bodyPr/>
        <a:lstStyle/>
        <a:p>
          <a:r>
            <a:rPr lang="en-US" sz="900"/>
            <a:t>Financial Year end period</a:t>
          </a:r>
          <a:endParaRPr lang="en-US" sz="800"/>
        </a:p>
      </dgm:t>
    </dgm:pt>
    <dgm:pt modelId="{9393672A-D3C0-40C7-9656-DD4DE1453D11}" type="parTrans" cxnId="{92B25D53-BFEB-4D00-A6D7-7D1DF1C877B1}">
      <dgm:prSet/>
      <dgm:spPr/>
      <dgm:t>
        <a:bodyPr/>
        <a:lstStyle/>
        <a:p>
          <a:endParaRPr lang="en-US" sz="1800"/>
        </a:p>
      </dgm:t>
    </dgm:pt>
    <dgm:pt modelId="{26DADFA8-302C-4CCA-95F2-7276E7054372}" type="sibTrans" cxnId="{92B25D53-BFEB-4D00-A6D7-7D1DF1C877B1}">
      <dgm:prSet/>
      <dgm:spPr/>
      <dgm:t>
        <a:bodyPr/>
        <a:lstStyle/>
        <a:p>
          <a:endParaRPr lang="en-US" sz="1800"/>
        </a:p>
      </dgm:t>
    </dgm:pt>
    <dgm:pt modelId="{FE0E02C2-B1D6-49D5-AC54-2FA8250E283D}">
      <dgm:prSet phldrT="[Text]" custT="1"/>
      <dgm:spPr/>
      <dgm:t>
        <a:bodyPr/>
        <a:lstStyle/>
        <a:p>
          <a:r>
            <a:rPr lang="en-US" sz="800"/>
            <a:t>Current or Retrospective Portfolio </a:t>
          </a:r>
        </a:p>
      </dgm:t>
    </dgm:pt>
    <dgm:pt modelId="{1919688C-B2C9-4EFF-BC8A-1F00F05A18AF}" type="parTrans" cxnId="{E70A9C75-F43F-4A87-92E5-0C9A8FC24EBA}">
      <dgm:prSet/>
      <dgm:spPr/>
      <dgm:t>
        <a:bodyPr/>
        <a:lstStyle/>
        <a:p>
          <a:endParaRPr lang="en-US" sz="1800"/>
        </a:p>
      </dgm:t>
    </dgm:pt>
    <dgm:pt modelId="{C2DB2297-276F-4B92-BC2D-6864F9700806}" type="sibTrans" cxnId="{E70A9C75-F43F-4A87-92E5-0C9A8FC24EBA}">
      <dgm:prSet/>
      <dgm:spPr/>
      <dgm:t>
        <a:bodyPr/>
        <a:lstStyle/>
        <a:p>
          <a:endParaRPr lang="en-US" sz="18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4">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4">
        <dgm:presLayoutVars>
          <dgm:bulletEnabled val="1"/>
        </dgm:presLayoutVars>
      </dgm:prSet>
      <dgm:spPr/>
    </dgm:pt>
    <dgm:pt modelId="{F8F82C52-0D97-4645-B255-295E2B23C9E2}" type="pres">
      <dgm:prSet presAssocID="{049571CC-9752-49A3-9115-B4165343C2BE}" presName="space" presStyleCnt="0"/>
      <dgm:spPr/>
    </dgm:pt>
    <dgm:pt modelId="{96C3862B-9005-4F55-B5DA-A8B8F97B8802}" type="pres">
      <dgm:prSet presAssocID="{FE0E02C2-B1D6-49D5-AC54-2FA8250E283D}" presName="composite" presStyleCnt="0"/>
      <dgm:spPr/>
    </dgm:pt>
    <dgm:pt modelId="{9E7D8B15-614D-4241-B266-C9259507E931}" type="pres">
      <dgm:prSet presAssocID="{FE0E02C2-B1D6-49D5-AC54-2FA8250E283D}" presName="parTx" presStyleLbl="alignNode1" presStyleIdx="3" presStyleCnt="4">
        <dgm:presLayoutVars>
          <dgm:chMax val="0"/>
          <dgm:chPref val="0"/>
          <dgm:bulletEnabled val="1"/>
        </dgm:presLayoutVars>
      </dgm:prSet>
      <dgm:spPr/>
    </dgm:pt>
    <dgm:pt modelId="{B2876CDD-2A1E-4DD7-9A33-D2D771E8BCCA}" type="pres">
      <dgm:prSet presAssocID="{FE0E02C2-B1D6-49D5-AC54-2FA8250E283D}"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6889B811-0F6A-4C62-846A-CF051A17EDF5}" type="presOf" srcId="{93A29005-ECEA-44A8-98A3-35A4E0B048EC}" destId="{D2B92B6C-FE09-4D8C-BA10-51242D398CE0}" srcOrd="0" destOrd="0" presId="urn:microsoft.com/office/officeart/2005/8/layout/hList1"/>
    <dgm:cxn modelId="{3559581D-4E3D-44AE-BF4F-6356ECAA5437}" type="presOf" srcId="{FE0E02C2-B1D6-49D5-AC54-2FA8250E283D}" destId="{9E7D8B15-614D-4241-B266-C9259507E931}"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988FAF2E-0256-4F37-B80F-953FE5A3D03D}" type="presOf" srcId="{47AFD867-8425-4BA7-B57F-180D71205940}" destId="{B2876CDD-2A1E-4DD7-9A33-D2D771E8BCCA}"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92B25D53-BFEB-4D00-A6D7-7D1DF1C877B1}" srcId="{527AC3A1-6FAF-41EE-8198-647E6079E24C}" destId="{02F1B690-5B1C-40D4-92CC-0DB68E34D7F9}" srcOrd="1" destOrd="0" parTransId="{9393672A-D3C0-40C7-9656-DD4DE1453D11}" sibTransId="{26DADFA8-302C-4CCA-95F2-7276E7054372}"/>
    <dgm:cxn modelId="{FA6E2454-CC8B-478B-A084-0D0925452A6A}" type="presOf" srcId="{EBEADE71-69CA-4ABA-A72C-4BB2F0E2D874}" destId="{3786AE98-8FF5-4EA2-BAFA-B60AAD6A7D88}" srcOrd="0" destOrd="1" presId="urn:microsoft.com/office/officeart/2005/8/layout/hList1"/>
    <dgm:cxn modelId="{E70A9C75-F43F-4A87-92E5-0C9A8FC24EBA}" srcId="{390D8610-3C4D-4862-9B1F-A61FA8D53658}" destId="{FE0E02C2-B1D6-49D5-AC54-2FA8250E283D}" srcOrd="3" destOrd="0" parTransId="{1919688C-B2C9-4EFF-BC8A-1F00F05A18AF}" sibTransId="{C2DB2297-276F-4B92-BC2D-6864F9700806}"/>
    <dgm:cxn modelId="{8159DE8D-75CB-4F19-8865-39759731CD83}" srcId="{390D8610-3C4D-4862-9B1F-A61FA8D53658}" destId="{AF384810-E690-4216-8FEE-83D6F82C63EB}" srcOrd="2" destOrd="0" parTransId="{82D8C762-2B16-4860-B5A5-460A4C39A9FA}" sibTransId="{049571CC-9752-49A3-9115-B4165343C2BE}"/>
    <dgm:cxn modelId="{041B4990-F94A-4775-ABFE-205DE9E9DF85}" type="presOf" srcId="{AF384810-E690-4216-8FEE-83D6F82C63EB}" destId="{2CCC3C7B-D042-4A1F-A467-9036DCC31A55}" srcOrd="0" destOrd="0" presId="urn:microsoft.com/office/officeart/2005/8/layout/hList1"/>
    <dgm:cxn modelId="{99E6329F-6919-426C-9733-B123EB83580A}" type="presOf" srcId="{0ACDF20D-ADB1-4D4E-8243-352135544B18}" destId="{1ECD78CA-FCE0-4EC3-8581-CAAE55BE8636}" srcOrd="0" destOrd="0" presId="urn:microsoft.com/office/officeart/2005/8/layout/hList1"/>
    <dgm:cxn modelId="{68E819A6-937F-4726-A425-55195935D202}"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2ED8F5B9-C545-453E-9B05-D0EE3318835A}" type="presOf" srcId="{02F1B690-5B1C-40D4-92CC-0DB68E34D7F9}" destId="{3786AE98-8FF5-4EA2-BAFA-B60AAD6A7D88}" srcOrd="0" destOrd="2" presId="urn:microsoft.com/office/officeart/2005/8/layout/hList1"/>
    <dgm:cxn modelId="{4A7FEFBD-5EB1-4EB5-B61A-72B7BF5543DA}" srcId="{FE0E02C2-B1D6-49D5-AC54-2FA8250E283D}" destId="{47AFD867-8425-4BA7-B57F-180D71205940}" srcOrd="0" destOrd="0" parTransId="{D265CCA4-551E-48B8-9100-64C2CB51D73D}" sibTransId="{615B8AD1-C81F-4DF6-8CCB-AA154ACABBAE}"/>
    <dgm:cxn modelId="{16EC8ECC-503A-486B-B231-7AE7F8DE5182}" srcId="{390D8610-3C4D-4862-9B1F-A61FA8D53658}" destId="{B37414E4-9E0C-498C-87A8-550DC2FC8D7D}" srcOrd="1" destOrd="0" parTransId="{6D600315-F77F-4ABE-A877-7F831B4D2787}" sibTransId="{8C680992-89D2-47FF-9E67-58FFF61C5FE8}"/>
    <dgm:cxn modelId="{9AE654CE-845E-4375-9775-1D1A5469EF2E}" type="presOf" srcId="{390D8610-3C4D-4862-9B1F-A61FA8D53658}" destId="{85AAFB0E-2194-48E2-830B-394C2E069829}" srcOrd="0" destOrd="0" presId="urn:microsoft.com/office/officeart/2005/8/layout/hList1"/>
    <dgm:cxn modelId="{A238F4E3-D8A6-4A74-A9ED-1B51E1352CE1}" type="presOf" srcId="{527AC3A1-6FAF-41EE-8198-647E6079E24C}" destId="{3786AE98-8FF5-4EA2-BAFA-B60AAD6A7D88}" srcOrd="0" destOrd="0" presId="urn:microsoft.com/office/officeart/2005/8/layout/hList1"/>
    <dgm:cxn modelId="{97E3AEE4-2880-413D-9467-1E7987FD6B1B}" srcId="{527AC3A1-6FAF-41EE-8198-647E6079E24C}" destId="{EBEADE71-69CA-4ABA-A72C-4BB2F0E2D874}" srcOrd="0" destOrd="0" parTransId="{B5D9825D-EF4C-4AE0-99CC-16E9DC6D6528}" sibTransId="{D916AB3A-D1D7-41A5-97A3-E6CBF2F946B1}"/>
    <dgm:cxn modelId="{61B513EB-5A6C-4563-90EA-DE5F0F2B9C95}" type="presOf" srcId="{B37414E4-9E0C-498C-87A8-550DC2FC8D7D}" destId="{8299344E-6C89-4F5B-A8DA-BFF8CB285CED}" srcOrd="0" destOrd="0" presId="urn:microsoft.com/office/officeart/2005/8/layout/hList1"/>
    <dgm:cxn modelId="{67F0E690-1799-44AA-8DC2-DFEEF33E0200}" type="presParOf" srcId="{85AAFB0E-2194-48E2-830B-394C2E069829}" destId="{FBC826E7-AA08-4BCA-A553-D360D51A835D}" srcOrd="0" destOrd="0" presId="urn:microsoft.com/office/officeart/2005/8/layout/hList1"/>
    <dgm:cxn modelId="{2553956A-CE7C-47EA-B41D-DE4FFDEF61E8}" type="presParOf" srcId="{FBC826E7-AA08-4BCA-A553-D360D51A835D}" destId="{1ECD78CA-FCE0-4EC3-8581-CAAE55BE8636}" srcOrd="0" destOrd="0" presId="urn:microsoft.com/office/officeart/2005/8/layout/hList1"/>
    <dgm:cxn modelId="{68BE59B1-D97A-47CA-8F21-205B0B30C244}" type="presParOf" srcId="{FBC826E7-AA08-4BCA-A553-D360D51A835D}" destId="{EB70FAA0-E258-41A7-896E-34D8687D7F08}" srcOrd="1" destOrd="0" presId="urn:microsoft.com/office/officeart/2005/8/layout/hList1"/>
    <dgm:cxn modelId="{F264EFAC-9DCA-40F7-9997-8FDF0CD7667F}" type="presParOf" srcId="{85AAFB0E-2194-48E2-830B-394C2E069829}" destId="{58258DFA-E442-494A-AAFA-17061AAD8C48}" srcOrd="1" destOrd="0" presId="urn:microsoft.com/office/officeart/2005/8/layout/hList1"/>
    <dgm:cxn modelId="{1AF47F80-0CC3-41AC-9A1A-6E638009DA03}" type="presParOf" srcId="{85AAFB0E-2194-48E2-830B-394C2E069829}" destId="{7C07A2C5-BB02-42AB-9A56-F18A383232BC}" srcOrd="2" destOrd="0" presId="urn:microsoft.com/office/officeart/2005/8/layout/hList1"/>
    <dgm:cxn modelId="{A2E9F726-4385-4946-A6E1-CCCC038F6AC0}" type="presParOf" srcId="{7C07A2C5-BB02-42AB-9A56-F18A383232BC}" destId="{8299344E-6C89-4F5B-A8DA-BFF8CB285CED}" srcOrd="0" destOrd="0" presId="urn:microsoft.com/office/officeart/2005/8/layout/hList1"/>
    <dgm:cxn modelId="{DE944A04-B3F3-48FC-8A1C-5ABCD8EC8B30}" type="presParOf" srcId="{7C07A2C5-BB02-42AB-9A56-F18A383232BC}" destId="{D2B92B6C-FE09-4D8C-BA10-51242D398CE0}" srcOrd="1" destOrd="0" presId="urn:microsoft.com/office/officeart/2005/8/layout/hList1"/>
    <dgm:cxn modelId="{57B0C83A-F25F-4E7D-B8A9-310B39501144}" type="presParOf" srcId="{85AAFB0E-2194-48E2-830B-394C2E069829}" destId="{333DB282-DC9C-45FA-B253-7707934DC4FB}" srcOrd="3" destOrd="0" presId="urn:microsoft.com/office/officeart/2005/8/layout/hList1"/>
    <dgm:cxn modelId="{1555B5BB-E419-438E-8EC8-9CC7B204AEFC}" type="presParOf" srcId="{85AAFB0E-2194-48E2-830B-394C2E069829}" destId="{BB746EC9-8E8B-469B-9B41-26F129E7C0C9}" srcOrd="4" destOrd="0" presId="urn:microsoft.com/office/officeart/2005/8/layout/hList1"/>
    <dgm:cxn modelId="{8E39CE00-A0A4-4D74-A331-950D930F6F86}" type="presParOf" srcId="{BB746EC9-8E8B-469B-9B41-26F129E7C0C9}" destId="{2CCC3C7B-D042-4A1F-A467-9036DCC31A55}" srcOrd="0" destOrd="0" presId="urn:microsoft.com/office/officeart/2005/8/layout/hList1"/>
    <dgm:cxn modelId="{CB75D607-77C9-4A7C-A59A-A7763D99BAAD}" type="presParOf" srcId="{BB746EC9-8E8B-469B-9B41-26F129E7C0C9}" destId="{3786AE98-8FF5-4EA2-BAFA-B60AAD6A7D88}" srcOrd="1" destOrd="0" presId="urn:microsoft.com/office/officeart/2005/8/layout/hList1"/>
    <dgm:cxn modelId="{40C3FE57-877E-4DB0-BF21-76092E2E5F86}" type="presParOf" srcId="{85AAFB0E-2194-48E2-830B-394C2E069829}" destId="{F8F82C52-0D97-4645-B255-295E2B23C9E2}" srcOrd="5" destOrd="0" presId="urn:microsoft.com/office/officeart/2005/8/layout/hList1"/>
    <dgm:cxn modelId="{D31DE7BF-2B6D-43AD-A0FE-B088F2C75261}" type="presParOf" srcId="{85AAFB0E-2194-48E2-830B-394C2E069829}" destId="{96C3862B-9005-4F55-B5DA-A8B8F97B8802}" srcOrd="6" destOrd="0" presId="urn:microsoft.com/office/officeart/2005/8/layout/hList1"/>
    <dgm:cxn modelId="{9FF027B3-85FA-43F5-88EA-E7CE6FE45D26}" type="presParOf" srcId="{96C3862B-9005-4F55-B5DA-A8B8F97B8802}" destId="{9E7D8B15-614D-4241-B266-C9259507E931}" srcOrd="0" destOrd="0" presId="urn:microsoft.com/office/officeart/2005/8/layout/hList1"/>
    <dgm:cxn modelId="{535CA53A-638A-4BA5-BDD4-86CC72DBF26D}" type="presParOf" srcId="{96C3862B-9005-4F55-B5DA-A8B8F97B8802}" destId="{B2876CDD-2A1E-4DD7-9A33-D2D771E8BCCA}" srcOrd="1" destOrd="0" presId="urn:microsoft.com/office/officeart/2005/8/layout/h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Scheme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B260560A-5903-474E-8152-C3D327A560DD}"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2C7AD139-78FF-41DA-81F2-1484E5BE8D44}" type="presOf" srcId="{527AC3A1-6FAF-41EE-8198-647E6079E24C}" destId="{3786AE98-8FF5-4EA2-BAFA-B60AAD6A7D88}" srcOrd="0" destOrd="0" presId="urn:microsoft.com/office/officeart/2005/8/layout/hList1"/>
    <dgm:cxn modelId="{8FB2195D-6927-4B52-8EB9-63C3815384C7}"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9F426F6F-3646-4360-B272-488B55099173}" type="presOf" srcId="{390D8610-3C4D-4862-9B1F-A61FA8D53658}" destId="{85AAFB0E-2194-48E2-830B-394C2E069829}" srcOrd="0" destOrd="0" presId="urn:microsoft.com/office/officeart/2005/8/layout/hList1"/>
    <dgm:cxn modelId="{FFC51A53-88C1-40AD-97A2-BB4AEBF81208}" type="presOf" srcId="{AEFABD14-E801-4D98-B9CF-19CF2E09370D}" destId="{BC1BB2AF-4F42-4901-81C7-3F95B164ADA1}" srcOrd="0" destOrd="0" presId="urn:microsoft.com/office/officeart/2005/8/layout/hList1"/>
    <dgm:cxn modelId="{D6060B7F-DD23-490E-92A9-09343DFF5992}" type="presOf" srcId="{C78FF884-AF32-4A77-A291-AA9E473C2D67}" destId="{0A7A737D-871A-4BAD-8681-7CDC65215798}" srcOrd="0" destOrd="0" presId="urn:microsoft.com/office/officeart/2005/8/layout/hList1"/>
    <dgm:cxn modelId="{270B2680-6899-46EB-93EA-539D280C925D}" type="presOf" srcId="{93A29005-ECEA-44A8-98A3-35A4E0B048EC}" destId="{D2B92B6C-FE09-4D8C-BA10-51242D398CE0}" srcOrd="0" destOrd="0" presId="urn:microsoft.com/office/officeart/2005/8/layout/hList1"/>
    <dgm:cxn modelId="{4C133C86-CD3B-4DA1-A454-B302C8295999}" type="presOf" srcId="{02CDCE9B-4370-43D0-AFA1-A769A1400600}" destId="{E8ECBE4F-BC95-43E0-89CC-E90D6D5D8FBE}"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DC9114BD-1832-4504-A05A-96632F1A92E5}" type="presOf" srcId="{53D2D26F-1741-42EF-AA50-5A347EA23D3B}" destId="{EB70FAA0-E258-41A7-896E-34D8687D7F08}" srcOrd="0" destOrd="0" presId="urn:microsoft.com/office/officeart/2005/8/layout/hList1"/>
    <dgm:cxn modelId="{63F1ADCB-0D66-4218-8256-776D3E96E398}" type="presOf" srcId="{0ACDF20D-ADB1-4D4E-8243-352135544B18}" destId="{1ECD78CA-FCE0-4EC3-8581-CAAE55BE8636}"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3C24EE3-A1A0-41B4-B0DF-96A916531F90}" type="presOf" srcId="{B37414E4-9E0C-498C-87A8-550DC2FC8D7D}" destId="{8299344E-6C89-4F5B-A8DA-BFF8CB285CED}" srcOrd="0" destOrd="0" presId="urn:microsoft.com/office/officeart/2005/8/layout/hList1"/>
    <dgm:cxn modelId="{3593FDCF-1129-49CD-8DF9-A4AE464C0BC9}" type="presParOf" srcId="{85AAFB0E-2194-48E2-830B-394C2E069829}" destId="{FBC826E7-AA08-4BCA-A553-D360D51A835D}" srcOrd="0" destOrd="0" presId="urn:microsoft.com/office/officeart/2005/8/layout/hList1"/>
    <dgm:cxn modelId="{C03283AE-D4C1-41C8-A3F9-A148EEA46268}" type="presParOf" srcId="{FBC826E7-AA08-4BCA-A553-D360D51A835D}" destId="{1ECD78CA-FCE0-4EC3-8581-CAAE55BE8636}" srcOrd="0" destOrd="0" presId="urn:microsoft.com/office/officeart/2005/8/layout/hList1"/>
    <dgm:cxn modelId="{E0F6D83A-3919-496D-8B7A-916985D0403B}" type="presParOf" srcId="{FBC826E7-AA08-4BCA-A553-D360D51A835D}" destId="{EB70FAA0-E258-41A7-896E-34D8687D7F08}" srcOrd="1" destOrd="0" presId="urn:microsoft.com/office/officeart/2005/8/layout/hList1"/>
    <dgm:cxn modelId="{9308F1EB-FB23-4A76-8460-7D6EC724B116}" type="presParOf" srcId="{85AAFB0E-2194-48E2-830B-394C2E069829}" destId="{58258DFA-E442-494A-AAFA-17061AAD8C48}" srcOrd="1" destOrd="0" presId="urn:microsoft.com/office/officeart/2005/8/layout/hList1"/>
    <dgm:cxn modelId="{B8F96B94-78F8-45FC-9759-450E856274D5}" type="presParOf" srcId="{85AAFB0E-2194-48E2-830B-394C2E069829}" destId="{7C07A2C5-BB02-42AB-9A56-F18A383232BC}" srcOrd="2" destOrd="0" presId="urn:microsoft.com/office/officeart/2005/8/layout/hList1"/>
    <dgm:cxn modelId="{F28DEAE5-834D-42C4-8556-6477592920C5}" type="presParOf" srcId="{7C07A2C5-BB02-42AB-9A56-F18A383232BC}" destId="{8299344E-6C89-4F5B-A8DA-BFF8CB285CED}" srcOrd="0" destOrd="0" presId="urn:microsoft.com/office/officeart/2005/8/layout/hList1"/>
    <dgm:cxn modelId="{0653077A-9036-4A86-9A4B-21B045E44A98}" type="presParOf" srcId="{7C07A2C5-BB02-42AB-9A56-F18A383232BC}" destId="{D2B92B6C-FE09-4D8C-BA10-51242D398CE0}" srcOrd="1" destOrd="0" presId="urn:microsoft.com/office/officeart/2005/8/layout/hList1"/>
    <dgm:cxn modelId="{A40E2EC4-4D2C-43AA-A868-1A1DB02564C0}" type="presParOf" srcId="{85AAFB0E-2194-48E2-830B-394C2E069829}" destId="{333DB282-DC9C-45FA-B253-7707934DC4FB}" srcOrd="3" destOrd="0" presId="urn:microsoft.com/office/officeart/2005/8/layout/hList1"/>
    <dgm:cxn modelId="{E68D3B67-9CF2-4E7D-BF3E-D1FD021552BF}" type="presParOf" srcId="{85AAFB0E-2194-48E2-830B-394C2E069829}" destId="{BB746EC9-8E8B-469B-9B41-26F129E7C0C9}" srcOrd="4" destOrd="0" presId="urn:microsoft.com/office/officeart/2005/8/layout/hList1"/>
    <dgm:cxn modelId="{8991C6D4-B918-4EEC-A856-67FAB53AF15A}" type="presParOf" srcId="{BB746EC9-8E8B-469B-9B41-26F129E7C0C9}" destId="{2CCC3C7B-D042-4A1F-A467-9036DCC31A55}" srcOrd="0" destOrd="0" presId="urn:microsoft.com/office/officeart/2005/8/layout/hList1"/>
    <dgm:cxn modelId="{FF2178F0-6B87-4971-A122-70279A17EF0F}" type="presParOf" srcId="{BB746EC9-8E8B-469B-9B41-26F129E7C0C9}" destId="{3786AE98-8FF5-4EA2-BAFA-B60AAD6A7D88}" srcOrd="1" destOrd="0" presId="urn:microsoft.com/office/officeart/2005/8/layout/hList1"/>
    <dgm:cxn modelId="{7E3C65A0-65F7-4CA7-884C-37A1CE3C362A}" type="presParOf" srcId="{85AAFB0E-2194-48E2-830B-394C2E069829}" destId="{33455CB7-8AC9-4A1C-8C10-02F9406DBEB6}" srcOrd="5" destOrd="0" presId="urn:microsoft.com/office/officeart/2005/8/layout/hList1"/>
    <dgm:cxn modelId="{FD0A7470-9EDB-45EC-A7C4-B1CDDCA3F1A1}" type="presParOf" srcId="{85AAFB0E-2194-48E2-830B-394C2E069829}" destId="{3B20A72A-F2F6-4F17-AE4D-A1C8BA57A214}" srcOrd="6" destOrd="0" presId="urn:microsoft.com/office/officeart/2005/8/layout/hList1"/>
    <dgm:cxn modelId="{BCEB3A9D-9B43-4905-B276-C5B86ECB0874}" type="presParOf" srcId="{3B20A72A-F2F6-4F17-AE4D-A1C8BA57A214}" destId="{BC1BB2AF-4F42-4901-81C7-3F95B164ADA1}" srcOrd="0" destOrd="0" presId="urn:microsoft.com/office/officeart/2005/8/layout/hList1"/>
    <dgm:cxn modelId="{76EFD0C4-A007-44EC-B093-80E063BF13EF}" type="presParOf" srcId="{3B20A72A-F2F6-4F17-AE4D-A1C8BA57A214}" destId="{0A7A737D-871A-4BAD-8681-7CDC65215798}" srcOrd="1" destOrd="0" presId="urn:microsoft.com/office/officeart/2005/8/layout/hList1"/>
    <dgm:cxn modelId="{321EBB5E-4B63-4693-80D6-137E696EEDC5}" type="presParOf" srcId="{85AAFB0E-2194-48E2-830B-394C2E069829}" destId="{F4531B6C-5E6A-44C8-8F45-E711DD3904FD}" srcOrd="7" destOrd="0" presId="urn:microsoft.com/office/officeart/2005/8/layout/hList1"/>
    <dgm:cxn modelId="{042E19E4-843C-4FA9-8BCE-21792A37CA95}" type="presParOf" srcId="{85AAFB0E-2194-48E2-830B-394C2E069829}" destId="{D1028E2A-03ED-48C4-AB86-DA7B645333E4}" srcOrd="8" destOrd="0" presId="urn:microsoft.com/office/officeart/2005/8/layout/hList1"/>
    <dgm:cxn modelId="{48F5C779-F8FB-47DA-AE99-942F298476B1}" type="presParOf" srcId="{D1028E2A-03ED-48C4-AB86-DA7B645333E4}" destId="{CD3694EF-CEF3-4438-B7F5-48F26BE42B91}" srcOrd="0" destOrd="0" presId="urn:microsoft.com/office/officeart/2005/8/layout/hList1"/>
    <dgm:cxn modelId="{1915E375-13E8-433A-926E-0A7D0D7E7F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Include New Loan Request to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pt>
  </dgm:ptLst>
  <dgm:cxnLst>
    <dgm:cxn modelId="{E9B6E263-DBB7-4E52-936F-6B54ED07A6CD}" type="presOf" srcId="{5BCA1AA2-8218-4CE1-9C72-A9E1A90CE55C}" destId="{791536F1-E9EC-4E01-A918-028864771551}" srcOrd="0" destOrd="0" presId="urn:microsoft.com/office/officeart/2005/8/layout/hProcess9"/>
    <dgm:cxn modelId="{417AC249-7330-451C-9005-9E8ADFECF2F1}" type="presOf" srcId="{69D2CB5C-3894-48E7-94A6-F7FA90E58022}" destId="{5AA3C766-7446-4F53-9F1A-622AFC19ECC8}" srcOrd="0" destOrd="0" presId="urn:microsoft.com/office/officeart/2005/8/layout/hProcess9"/>
    <dgm:cxn modelId="{74518080-E3C2-4781-9250-DDEB04003044}" type="presOf" srcId="{1836425D-59BB-49FE-AD6B-CD7C24774BC7}" destId="{7A3A9960-B20C-4336-BA4D-2A0B8C08CBB1}" srcOrd="0" destOrd="0" presId="urn:microsoft.com/office/officeart/2005/8/layout/hProcess9"/>
    <dgm:cxn modelId="{74894588-0E93-4FEC-8934-1DBCBA056E9B}" srcId="{69D2CB5C-3894-48E7-94A6-F7FA90E58022}" destId="{5BCA1AA2-8218-4CE1-9C72-A9E1A90CE55C}" srcOrd="1" destOrd="0" parTransId="{EC9B0179-F057-4144-8D98-AE04D1488719}" sibTransId="{43C0E595-266E-4AEC-AF19-8D0FAB619649}"/>
    <dgm:cxn modelId="{B9022FE0-A6F4-4854-B07F-77D5209B7FF9}" srcId="{69D2CB5C-3894-48E7-94A6-F7FA90E58022}" destId="{D76839DB-909A-4A9D-B908-F9C6E2D1C2B2}" srcOrd="2"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0E451FF8-6678-4BBC-879A-BEFB9D2277D5}" type="presOf" srcId="{D76839DB-909A-4A9D-B908-F9C6E2D1C2B2}" destId="{F6767227-A7D3-42E7-8D44-E58A38E43A92}" srcOrd="0" destOrd="0" presId="urn:microsoft.com/office/officeart/2005/8/layout/hProcess9"/>
    <dgm:cxn modelId="{7E1E5E5A-6063-4166-BD3F-2ED5A34EA002}" type="presParOf" srcId="{5AA3C766-7446-4F53-9F1A-622AFC19ECC8}" destId="{4B32CC90-31CD-46C2-BC22-2C4AC87C1058}" srcOrd="0" destOrd="0" presId="urn:microsoft.com/office/officeart/2005/8/layout/hProcess9"/>
    <dgm:cxn modelId="{1493B89C-BB7E-4855-9E51-1064FF07F5CD}" type="presParOf" srcId="{5AA3C766-7446-4F53-9F1A-622AFC19ECC8}" destId="{052883CF-3243-429B-B341-ED97D14A32D0}" srcOrd="1" destOrd="0" presId="urn:microsoft.com/office/officeart/2005/8/layout/hProcess9"/>
    <dgm:cxn modelId="{CD3314C9-39CD-415B-8AA7-6D3A7F7A273A}" type="presParOf" srcId="{052883CF-3243-429B-B341-ED97D14A32D0}" destId="{7A3A9960-B20C-4336-BA4D-2A0B8C08CBB1}" srcOrd="0" destOrd="0" presId="urn:microsoft.com/office/officeart/2005/8/layout/hProcess9"/>
    <dgm:cxn modelId="{B182611F-28D4-4E7A-B728-9D21BCB06973}" type="presParOf" srcId="{052883CF-3243-429B-B341-ED97D14A32D0}" destId="{AD36E775-E8AF-4F2A-BA33-A54B66F4A4E3}" srcOrd="1" destOrd="0" presId="urn:microsoft.com/office/officeart/2005/8/layout/hProcess9"/>
    <dgm:cxn modelId="{C7A7633D-5FA5-4DFE-B790-5557AD4F9EBA}" type="presParOf" srcId="{052883CF-3243-429B-B341-ED97D14A32D0}" destId="{791536F1-E9EC-4E01-A918-028864771551}" srcOrd="2" destOrd="0" presId="urn:microsoft.com/office/officeart/2005/8/layout/hProcess9"/>
    <dgm:cxn modelId="{C83DB8ED-863C-438C-A981-E628B41A732F}" type="presParOf" srcId="{052883CF-3243-429B-B341-ED97D14A32D0}" destId="{1DD9D24F-618E-43F8-99D8-2EBF530D604C}" srcOrd="3" destOrd="0" presId="urn:microsoft.com/office/officeart/2005/8/layout/hProcess9"/>
    <dgm:cxn modelId="{C87CD2A9-0D98-4D83-87C7-2598AF424560}"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Update Loan Request in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pt>
  </dgm:ptLst>
  <dgm:cxnLst>
    <dgm:cxn modelId="{52BA040D-EC87-4E83-9F06-DA0F1839C390}" type="presOf" srcId="{5BCA1AA2-8218-4CE1-9C72-A9E1A90CE55C}" destId="{791536F1-E9EC-4E01-A918-028864771551}" srcOrd="0" destOrd="0" presId="urn:microsoft.com/office/officeart/2005/8/layout/hProcess9"/>
    <dgm:cxn modelId="{74894588-0E93-4FEC-8934-1DBCBA056E9B}" srcId="{69D2CB5C-3894-48E7-94A6-F7FA90E58022}" destId="{5BCA1AA2-8218-4CE1-9C72-A9E1A90CE55C}" srcOrd="1" destOrd="0" parTransId="{EC9B0179-F057-4144-8D98-AE04D1488719}" sibTransId="{43C0E595-266E-4AEC-AF19-8D0FAB619649}"/>
    <dgm:cxn modelId="{9EDCEC9C-DDBD-4108-8829-B20A35C36BA8}" type="presOf" srcId="{D76839DB-909A-4A9D-B908-F9C6E2D1C2B2}" destId="{F6767227-A7D3-42E7-8D44-E58A38E43A92}" srcOrd="0" destOrd="0" presId="urn:microsoft.com/office/officeart/2005/8/layout/hProcess9"/>
    <dgm:cxn modelId="{A62618C7-51D4-4FD5-8407-BFB08CB675A9}" type="presOf" srcId="{69D2CB5C-3894-48E7-94A6-F7FA90E58022}" destId="{5AA3C766-7446-4F53-9F1A-622AFC19ECC8}" srcOrd="0" destOrd="0" presId="urn:microsoft.com/office/officeart/2005/8/layout/hProcess9"/>
    <dgm:cxn modelId="{F56F29DA-7311-4C3D-867E-7B13E12701A1}"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2"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1D61F479-F49E-4574-9635-56EED232D17D}" type="presParOf" srcId="{5AA3C766-7446-4F53-9F1A-622AFC19ECC8}" destId="{4B32CC90-31CD-46C2-BC22-2C4AC87C1058}" srcOrd="0" destOrd="0" presId="urn:microsoft.com/office/officeart/2005/8/layout/hProcess9"/>
    <dgm:cxn modelId="{2ED3429D-F4DB-42F9-9B7B-06D1B64AEC07}" type="presParOf" srcId="{5AA3C766-7446-4F53-9F1A-622AFC19ECC8}" destId="{052883CF-3243-429B-B341-ED97D14A32D0}" srcOrd="1" destOrd="0" presId="urn:microsoft.com/office/officeart/2005/8/layout/hProcess9"/>
    <dgm:cxn modelId="{60D21819-5DCE-4D17-9F7D-45A50B11EF35}" type="presParOf" srcId="{052883CF-3243-429B-B341-ED97D14A32D0}" destId="{7A3A9960-B20C-4336-BA4D-2A0B8C08CBB1}" srcOrd="0" destOrd="0" presId="urn:microsoft.com/office/officeart/2005/8/layout/hProcess9"/>
    <dgm:cxn modelId="{BEBC5D69-213E-443A-B48C-1356A1F85FB4}" type="presParOf" srcId="{052883CF-3243-429B-B341-ED97D14A32D0}" destId="{AD36E775-E8AF-4F2A-BA33-A54B66F4A4E3}" srcOrd="1" destOrd="0" presId="urn:microsoft.com/office/officeart/2005/8/layout/hProcess9"/>
    <dgm:cxn modelId="{790D76BB-0976-411C-8763-41AEE58F7A3A}" type="presParOf" srcId="{052883CF-3243-429B-B341-ED97D14A32D0}" destId="{791536F1-E9EC-4E01-A918-028864771551}" srcOrd="2" destOrd="0" presId="urn:microsoft.com/office/officeart/2005/8/layout/hProcess9"/>
    <dgm:cxn modelId="{2A93B46B-9E40-4F6B-A206-F3E1706ECCE1}" type="presParOf" srcId="{052883CF-3243-429B-B341-ED97D14A32D0}" destId="{1DD9D24F-618E-43F8-99D8-2EBF530D604C}" srcOrd="3" destOrd="0" presId="urn:microsoft.com/office/officeart/2005/8/layout/hProcess9"/>
    <dgm:cxn modelId="{D1E16B68-90BB-4CB6-B50D-8CD3D5DD2FDA}"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Mudra Loan the code is - 'MUD'</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AF5D3200-DF1F-49C1-AC73-8AA3FC56928B}" type="presOf" srcId="{B37414E4-9E0C-498C-87A8-550DC2FC8D7D}" destId="{8299344E-6C89-4F5B-A8DA-BFF8CB285CED}" srcOrd="0" destOrd="0" presId="urn:microsoft.com/office/officeart/2005/8/layout/hList1"/>
    <dgm:cxn modelId="{FD71C703-E415-4CBF-A8D3-D74A64C03C83}"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4567F12E-A286-41E8-B143-B581F8A1E377}" type="presOf" srcId="{02CDCE9B-4370-43D0-AFA1-A769A1400600}" destId="{E8ECBE4F-BC95-43E0-89CC-E90D6D5D8FBE}" srcOrd="0" destOrd="0" presId="urn:microsoft.com/office/officeart/2005/8/layout/hList1"/>
    <dgm:cxn modelId="{E9D4FF36-E4CE-4F23-B9C5-CB65B7852C85}"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9FB92E64-EB27-4374-8BE4-09C0E27FF06F}"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F0454371-C150-499A-9171-5E0522441380}" type="presOf" srcId="{0ACDF20D-ADB1-4D4E-8243-352135544B18}" destId="{1ECD78CA-FCE0-4EC3-8581-CAAE55BE8636}" srcOrd="0" destOrd="0" presId="urn:microsoft.com/office/officeart/2005/8/layout/hList1"/>
    <dgm:cxn modelId="{E5FDF451-18D6-4391-9DAC-7CAF4F286721}" type="presOf" srcId="{93A29005-ECEA-44A8-98A3-35A4E0B048EC}" destId="{D2B92B6C-FE09-4D8C-BA10-51242D398CE0}"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4ACA6BE2-95DD-46FB-B3CB-D0506B184987}" type="presOf" srcId="{AEFABD14-E801-4D98-B9CF-19CF2E09370D}" destId="{BC1BB2AF-4F42-4901-81C7-3F95B164ADA1}" srcOrd="0" destOrd="0" presId="urn:microsoft.com/office/officeart/2005/8/layout/hList1"/>
    <dgm:cxn modelId="{78A246F8-59EE-453E-9AB5-FA4FCE75C6FA}" type="presOf" srcId="{53D2D26F-1741-42EF-AA50-5A347EA23D3B}" destId="{EB70FAA0-E258-41A7-896E-34D8687D7F08}" srcOrd="0" destOrd="0" presId="urn:microsoft.com/office/officeart/2005/8/layout/hList1"/>
    <dgm:cxn modelId="{5C265954-C6BC-4722-9691-BE799021F157}" type="presParOf" srcId="{85AAFB0E-2194-48E2-830B-394C2E069829}" destId="{FBC826E7-AA08-4BCA-A553-D360D51A835D}" srcOrd="0" destOrd="0" presId="urn:microsoft.com/office/officeart/2005/8/layout/hList1"/>
    <dgm:cxn modelId="{C46F0400-3DC6-4C72-A920-AED4063D75C1}" type="presParOf" srcId="{FBC826E7-AA08-4BCA-A553-D360D51A835D}" destId="{1ECD78CA-FCE0-4EC3-8581-CAAE55BE8636}" srcOrd="0" destOrd="0" presId="urn:microsoft.com/office/officeart/2005/8/layout/hList1"/>
    <dgm:cxn modelId="{8E1FFF36-6A16-47C1-89CD-A4E6830EAB89}" type="presParOf" srcId="{FBC826E7-AA08-4BCA-A553-D360D51A835D}" destId="{EB70FAA0-E258-41A7-896E-34D8687D7F08}" srcOrd="1" destOrd="0" presId="urn:microsoft.com/office/officeart/2005/8/layout/hList1"/>
    <dgm:cxn modelId="{B05D09F2-F583-4E07-9154-AA32997A927D}" type="presParOf" srcId="{85AAFB0E-2194-48E2-830B-394C2E069829}" destId="{58258DFA-E442-494A-AAFA-17061AAD8C48}" srcOrd="1" destOrd="0" presId="urn:microsoft.com/office/officeart/2005/8/layout/hList1"/>
    <dgm:cxn modelId="{5F7C5DE8-7762-4A03-98D2-706122F5C635}" type="presParOf" srcId="{85AAFB0E-2194-48E2-830B-394C2E069829}" destId="{7C07A2C5-BB02-42AB-9A56-F18A383232BC}" srcOrd="2" destOrd="0" presId="urn:microsoft.com/office/officeart/2005/8/layout/hList1"/>
    <dgm:cxn modelId="{04F280D4-A62A-4262-A417-1A9B255EEE71}" type="presParOf" srcId="{7C07A2C5-BB02-42AB-9A56-F18A383232BC}" destId="{8299344E-6C89-4F5B-A8DA-BFF8CB285CED}" srcOrd="0" destOrd="0" presId="urn:microsoft.com/office/officeart/2005/8/layout/hList1"/>
    <dgm:cxn modelId="{D8211331-4119-4EC1-880B-6E68A4EA93E8}" type="presParOf" srcId="{7C07A2C5-BB02-42AB-9A56-F18A383232BC}" destId="{D2B92B6C-FE09-4D8C-BA10-51242D398CE0}" srcOrd="1" destOrd="0" presId="urn:microsoft.com/office/officeart/2005/8/layout/hList1"/>
    <dgm:cxn modelId="{6D2CB5CF-AA90-4A58-A10B-C700EEE7936F}" type="presParOf" srcId="{85AAFB0E-2194-48E2-830B-394C2E069829}" destId="{333DB282-DC9C-45FA-B253-7707934DC4FB}" srcOrd="3" destOrd="0" presId="urn:microsoft.com/office/officeart/2005/8/layout/hList1"/>
    <dgm:cxn modelId="{A55C6A9D-4F5D-43C9-81D4-16D368CB0196}" type="presParOf" srcId="{85AAFB0E-2194-48E2-830B-394C2E069829}" destId="{3B20A72A-F2F6-4F17-AE4D-A1C8BA57A214}" srcOrd="4" destOrd="0" presId="urn:microsoft.com/office/officeart/2005/8/layout/hList1"/>
    <dgm:cxn modelId="{36C09961-A09C-44B6-9226-387A7FBD259C}" type="presParOf" srcId="{3B20A72A-F2F6-4F17-AE4D-A1C8BA57A214}" destId="{BC1BB2AF-4F42-4901-81C7-3F95B164ADA1}" srcOrd="0" destOrd="0" presId="urn:microsoft.com/office/officeart/2005/8/layout/hList1"/>
    <dgm:cxn modelId="{69BC5037-6EFA-41B2-AD37-F6CFCAAED644}" type="presParOf" srcId="{3B20A72A-F2F6-4F17-AE4D-A1C8BA57A214}" destId="{0A7A737D-871A-4BAD-8681-7CDC65215798}" srcOrd="1" destOrd="0" presId="urn:microsoft.com/office/officeart/2005/8/layout/hList1"/>
    <dgm:cxn modelId="{420337C4-FD92-4ECF-930C-70D7EF96F858}" type="presParOf" srcId="{85AAFB0E-2194-48E2-830B-394C2E069829}" destId="{F4531B6C-5E6A-44C8-8F45-E711DD3904FD}" srcOrd="5" destOrd="0" presId="urn:microsoft.com/office/officeart/2005/8/layout/hList1"/>
    <dgm:cxn modelId="{DC8A7B29-1F0E-4610-90B3-A191E019BBA2}" type="presParOf" srcId="{85AAFB0E-2194-48E2-830B-394C2E069829}" destId="{D1028E2A-03ED-48C4-AB86-DA7B645333E4}" srcOrd="6" destOrd="0" presId="urn:microsoft.com/office/officeart/2005/8/layout/hList1"/>
    <dgm:cxn modelId="{0B11B49D-4473-42C3-BF8F-6FA1310CEBA1}" type="presParOf" srcId="{D1028E2A-03ED-48C4-AB86-DA7B645333E4}" destId="{CD3694EF-CEF3-4438-B7F5-48F26BE42B91}" srcOrd="0" destOrd="0" presId="urn:microsoft.com/office/officeart/2005/8/layout/hList1"/>
    <dgm:cxn modelId="{3D02F297-EDBC-495B-994A-DA80FCC4CCBC}"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Loan the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30933C09-B235-47F5-A660-091A4D0A05E2}" type="presOf" srcId="{53D2D26F-1741-42EF-AA50-5A347EA23D3B}" destId="{EB70FAA0-E258-41A7-896E-34D8687D7F08}" srcOrd="0" destOrd="0" presId="urn:microsoft.com/office/officeart/2005/8/layout/hList1"/>
    <dgm:cxn modelId="{45059A10-558C-4253-8C56-29C40CBA8494}" type="presOf" srcId="{02CDCE9B-4370-43D0-AFA1-A769A1400600}" destId="{E8ECBE4F-BC95-43E0-89CC-E90D6D5D8FBE}"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47796053-4037-4B50-A412-5B94CAEC6A58}" type="presOf" srcId="{1C50EF65-8CAB-4668-9F5C-304E95049C95}" destId="{CD3694EF-CEF3-4438-B7F5-48F26BE42B91}" srcOrd="0" destOrd="0" presId="urn:microsoft.com/office/officeart/2005/8/layout/hList1"/>
    <dgm:cxn modelId="{0722E584-C7BF-4FED-9DBB-AB3D595855AA}" type="presOf" srcId="{C78FF884-AF32-4A77-A291-AA9E473C2D67}" destId="{0A7A737D-871A-4BAD-8681-7CDC6521579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61381AD-4827-4BBE-B404-FFEF67862629}" type="presOf" srcId="{527AC3A1-6FAF-41EE-8198-647E6079E24C}" destId="{3786AE98-8FF5-4EA2-BAFA-B60AAD6A7D88}" srcOrd="0" destOrd="0" presId="urn:microsoft.com/office/officeart/2005/8/layout/hList1"/>
    <dgm:cxn modelId="{F5983DAE-B64E-45AF-B263-F8FFCC637D99}" type="presOf" srcId="{AEFABD14-E801-4D98-B9CF-19CF2E09370D}" destId="{BC1BB2AF-4F42-4901-81C7-3F95B164ADA1}" srcOrd="0" destOrd="0" presId="urn:microsoft.com/office/officeart/2005/8/layout/hList1"/>
    <dgm:cxn modelId="{900FA0C4-751A-48C7-87D5-5D82C1103C1C}" type="presOf" srcId="{0ACDF20D-ADB1-4D4E-8243-352135544B18}" destId="{1ECD78CA-FCE0-4EC3-8581-CAAE55BE8636}"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E549DBD3-6303-4347-96F0-9874BEBF857E}" type="presOf" srcId="{B37414E4-9E0C-498C-87A8-550DC2FC8D7D}" destId="{8299344E-6C89-4F5B-A8DA-BFF8CB285CED}" srcOrd="0" destOrd="0" presId="urn:microsoft.com/office/officeart/2005/8/layout/hList1"/>
    <dgm:cxn modelId="{3736F1EB-E1BD-4F27-8C4F-9B76DF1EBD64}" type="presOf" srcId="{390D8610-3C4D-4862-9B1F-A61FA8D53658}" destId="{85AAFB0E-2194-48E2-830B-394C2E069829}" srcOrd="0" destOrd="0" presId="urn:microsoft.com/office/officeart/2005/8/layout/hList1"/>
    <dgm:cxn modelId="{9BF5BFEF-6685-4C54-A57A-EA3E96F65DE8}" type="presOf" srcId="{AF384810-E690-4216-8FEE-83D6F82C63EB}" destId="{2CCC3C7B-D042-4A1F-A467-9036DCC31A55}" srcOrd="0" destOrd="0" presId="urn:microsoft.com/office/officeart/2005/8/layout/hList1"/>
    <dgm:cxn modelId="{A0C525F6-6FF6-4FC6-B8C9-40459D1BCEB4}" type="presOf" srcId="{93A29005-ECEA-44A8-98A3-35A4E0B048EC}" destId="{D2B92B6C-FE09-4D8C-BA10-51242D398CE0}" srcOrd="0" destOrd="0" presId="urn:microsoft.com/office/officeart/2005/8/layout/hList1"/>
    <dgm:cxn modelId="{DB9AB136-5183-41EA-A9F3-864ACBD0A20D}" type="presParOf" srcId="{85AAFB0E-2194-48E2-830B-394C2E069829}" destId="{FBC826E7-AA08-4BCA-A553-D360D51A835D}" srcOrd="0" destOrd="0" presId="urn:microsoft.com/office/officeart/2005/8/layout/hList1"/>
    <dgm:cxn modelId="{A4B35A21-F5FA-4F5F-9C73-DFAE17EE3853}" type="presParOf" srcId="{FBC826E7-AA08-4BCA-A553-D360D51A835D}" destId="{1ECD78CA-FCE0-4EC3-8581-CAAE55BE8636}" srcOrd="0" destOrd="0" presId="urn:microsoft.com/office/officeart/2005/8/layout/hList1"/>
    <dgm:cxn modelId="{11FD97E7-1B62-41E4-9540-9C345EE1BCCC}" type="presParOf" srcId="{FBC826E7-AA08-4BCA-A553-D360D51A835D}" destId="{EB70FAA0-E258-41A7-896E-34D8687D7F08}" srcOrd="1" destOrd="0" presId="urn:microsoft.com/office/officeart/2005/8/layout/hList1"/>
    <dgm:cxn modelId="{397D29FD-2C83-4FDA-953E-AA58F6EC7D00}" type="presParOf" srcId="{85AAFB0E-2194-48E2-830B-394C2E069829}" destId="{58258DFA-E442-494A-AAFA-17061AAD8C48}" srcOrd="1" destOrd="0" presId="urn:microsoft.com/office/officeart/2005/8/layout/hList1"/>
    <dgm:cxn modelId="{409DD14A-74B4-4D8D-8FAB-850B3A32D5E2}" type="presParOf" srcId="{85AAFB0E-2194-48E2-830B-394C2E069829}" destId="{7C07A2C5-BB02-42AB-9A56-F18A383232BC}" srcOrd="2" destOrd="0" presId="urn:microsoft.com/office/officeart/2005/8/layout/hList1"/>
    <dgm:cxn modelId="{BE2FFA2E-A091-493D-ACB7-87E206E489A7}" type="presParOf" srcId="{7C07A2C5-BB02-42AB-9A56-F18A383232BC}" destId="{8299344E-6C89-4F5B-A8DA-BFF8CB285CED}" srcOrd="0" destOrd="0" presId="urn:microsoft.com/office/officeart/2005/8/layout/hList1"/>
    <dgm:cxn modelId="{3F92FABB-D03B-4F81-B042-03BDF8014879}" type="presParOf" srcId="{7C07A2C5-BB02-42AB-9A56-F18A383232BC}" destId="{D2B92B6C-FE09-4D8C-BA10-51242D398CE0}" srcOrd="1" destOrd="0" presId="urn:microsoft.com/office/officeart/2005/8/layout/hList1"/>
    <dgm:cxn modelId="{BCFC1CCA-427E-41DC-933A-78069A1ECB1D}" type="presParOf" srcId="{85AAFB0E-2194-48E2-830B-394C2E069829}" destId="{333DB282-DC9C-45FA-B253-7707934DC4FB}" srcOrd="3" destOrd="0" presId="urn:microsoft.com/office/officeart/2005/8/layout/hList1"/>
    <dgm:cxn modelId="{C1332A91-1772-4508-8DE1-E7E0082A00E0}" type="presParOf" srcId="{85AAFB0E-2194-48E2-830B-394C2E069829}" destId="{BB746EC9-8E8B-469B-9B41-26F129E7C0C9}" srcOrd="4" destOrd="0" presId="urn:microsoft.com/office/officeart/2005/8/layout/hList1"/>
    <dgm:cxn modelId="{431E06BD-6D55-49F9-89E3-FE7D9B9E64C8}" type="presParOf" srcId="{BB746EC9-8E8B-469B-9B41-26F129E7C0C9}" destId="{2CCC3C7B-D042-4A1F-A467-9036DCC31A55}" srcOrd="0" destOrd="0" presId="urn:microsoft.com/office/officeart/2005/8/layout/hList1"/>
    <dgm:cxn modelId="{F6CC7625-55C7-408A-A0F9-2B120C723309}" type="presParOf" srcId="{BB746EC9-8E8B-469B-9B41-26F129E7C0C9}" destId="{3786AE98-8FF5-4EA2-BAFA-B60AAD6A7D88}" srcOrd="1" destOrd="0" presId="urn:microsoft.com/office/officeart/2005/8/layout/hList1"/>
    <dgm:cxn modelId="{6764240F-1337-40E2-BF83-6C9C40BDE436}" type="presParOf" srcId="{85AAFB0E-2194-48E2-830B-394C2E069829}" destId="{33455CB7-8AC9-4A1C-8C10-02F9406DBEB6}" srcOrd="5" destOrd="0" presId="urn:microsoft.com/office/officeart/2005/8/layout/hList1"/>
    <dgm:cxn modelId="{B504A2DB-0B8C-46AD-8A56-78D4CC781F1F}" type="presParOf" srcId="{85AAFB0E-2194-48E2-830B-394C2E069829}" destId="{3B20A72A-F2F6-4F17-AE4D-A1C8BA57A214}" srcOrd="6" destOrd="0" presId="urn:microsoft.com/office/officeart/2005/8/layout/hList1"/>
    <dgm:cxn modelId="{EFC5279E-7789-4D52-A487-50BDDE67A3C7}" type="presParOf" srcId="{3B20A72A-F2F6-4F17-AE4D-A1C8BA57A214}" destId="{BC1BB2AF-4F42-4901-81C7-3F95B164ADA1}" srcOrd="0" destOrd="0" presId="urn:microsoft.com/office/officeart/2005/8/layout/hList1"/>
    <dgm:cxn modelId="{C91FB840-415F-4933-8312-0DEF9F3CBE80}" type="presParOf" srcId="{3B20A72A-F2F6-4F17-AE4D-A1C8BA57A214}" destId="{0A7A737D-871A-4BAD-8681-7CDC65215798}" srcOrd="1" destOrd="0" presId="urn:microsoft.com/office/officeart/2005/8/layout/hList1"/>
    <dgm:cxn modelId="{5E2C29BB-C10B-43D7-BA38-FAE33639A6B6}" type="presParOf" srcId="{85AAFB0E-2194-48E2-830B-394C2E069829}" destId="{F4531B6C-5E6A-44C8-8F45-E711DD3904FD}" srcOrd="7" destOrd="0" presId="urn:microsoft.com/office/officeart/2005/8/layout/hList1"/>
    <dgm:cxn modelId="{84A1900F-E57A-4E0A-92F4-8F02ACD9D1ED}" type="presParOf" srcId="{85AAFB0E-2194-48E2-830B-394C2E069829}" destId="{D1028E2A-03ED-48C4-AB86-DA7B645333E4}" srcOrd="8" destOrd="0" presId="urn:microsoft.com/office/officeart/2005/8/layout/hList1"/>
    <dgm:cxn modelId="{3CC1A616-EF02-49FB-9F1C-40EAB838E360}" type="presParOf" srcId="{D1028E2A-03ED-48C4-AB86-DA7B645333E4}" destId="{CD3694EF-CEF3-4438-B7F5-48F26BE42B91}" srcOrd="0" destOrd="0" presId="urn:microsoft.com/office/officeart/2005/8/layout/hList1"/>
    <dgm:cxn modelId="{146D8DA7-9382-453E-8620-9C8E77CAEA78}"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pt>
    <dgm:pt modelId="{A9BB3A76-D9E2-4FAB-8347-67028F2D06DD}" type="pres">
      <dgm:prSet presAssocID="{845400AE-B173-4DA9-9071-DB9F150E9F41}" presName="pillarX" presStyleLbl="node1" presStyleIdx="1" presStyleCnt="2">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1" destOrd="0" parTransId="{96E6FE51-8EAB-492A-84F9-CCA2D1F30254}" sibTransId="{1624D6DB-6889-419F-97C6-63FDC5D3E1FE}"/>
    <dgm:cxn modelId="{883BCD4B-FDBB-4BF5-95DF-D8970FA62F65}" type="presOf" srcId="{845400AE-B173-4DA9-9071-DB9F150E9F41}" destId="{A9BB3A76-D9E2-4FAB-8347-67028F2D06DD}" srcOrd="0" destOrd="0" presId="urn:microsoft.com/office/officeart/2005/8/layout/hList3"/>
    <dgm:cxn modelId="{CBB06E93-E865-4977-ACBC-C5B2F56E6E12}" srcId="{58D2CA9D-3992-49AB-8F64-E991CEFF84FF}" destId="{A2575CFD-F745-49E3-9E2A-4F4FF8A0FD50}" srcOrd="0" destOrd="0" parTransId="{0DCF2A9B-6BB2-4019-8D8E-9B8943DD20FF}" sibTransId="{47EADDC9-183D-404C-994E-7068928C767E}"/>
    <dgm:cxn modelId="{070B9897-5DDA-4C34-AD1F-D538EDC0897E}" type="presOf" srcId="{DAFEE803-2DDC-4056-8F65-A048E5BA1D75}" destId="{636BACA1-EEBA-493A-9384-8451A016E0C8}" srcOrd="0" destOrd="0" presId="urn:microsoft.com/office/officeart/2005/8/layout/hList3"/>
    <dgm:cxn modelId="{717821A2-E937-4B57-905E-CB5F0E379FDD}" type="presOf" srcId="{A2575CFD-F745-49E3-9E2A-4F4FF8A0FD50}" destId="{E402C77F-0973-4DB2-8B58-D6B99AF8F788}" srcOrd="0" destOrd="0" presId="urn:microsoft.com/office/officeart/2005/8/layout/hList3"/>
    <dgm:cxn modelId="{991261AB-15B3-425E-99B0-DD34C89E15A6}"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DB162918-DE3F-4E17-8665-698671047639}" type="presParOf" srcId="{636BACA1-EEBA-493A-9384-8451A016E0C8}" destId="{1FC7250E-5C3E-4000-AEFD-6407B527FDA6}" srcOrd="0" destOrd="0" presId="urn:microsoft.com/office/officeart/2005/8/layout/hList3"/>
    <dgm:cxn modelId="{ECDAFB99-AF04-4913-8EB7-2D5EDBF59C29}" type="presParOf" srcId="{636BACA1-EEBA-493A-9384-8451A016E0C8}" destId="{1B5E11F4-7CD9-4AE5-B9DB-EFD6DEF090C9}" srcOrd="1" destOrd="0" presId="urn:microsoft.com/office/officeart/2005/8/layout/hList3"/>
    <dgm:cxn modelId="{F5129CBE-88F1-4275-BD94-D77A632E904B}" type="presParOf" srcId="{1B5E11F4-7CD9-4AE5-B9DB-EFD6DEF090C9}" destId="{E402C77F-0973-4DB2-8B58-D6B99AF8F788}" srcOrd="0" destOrd="0" presId="urn:microsoft.com/office/officeart/2005/8/layout/hList3"/>
    <dgm:cxn modelId="{644BCF1A-E912-4BBB-B488-B6E20C3CDA95}" type="presParOf" srcId="{1B5E11F4-7CD9-4AE5-B9DB-EFD6DEF090C9}" destId="{A9BB3A76-D9E2-4FAB-8347-67028F2D06DD}" srcOrd="1" destOrd="0" presId="urn:microsoft.com/office/officeart/2005/8/layout/hList3"/>
    <dgm:cxn modelId="{EF6B5ECE-008C-409C-A337-0C78CF98D4CB}"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134" y="1421129"/>
          <a:ext cx="280669" cy="91440"/>
        </a:xfrm>
        <a:custGeom>
          <a:avLst/>
          <a:gdLst/>
          <a:ahLst/>
          <a:cxnLst/>
          <a:rect l="0" t="0" r="0" b="0"/>
          <a:pathLst>
            <a:path>
              <a:moveTo>
                <a:pt x="0" y="45720"/>
              </a:moveTo>
              <a:lnTo>
                <a:pt x="280669"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2452" y="1459833"/>
        <a:ext cx="14033" cy="14033"/>
      </dsp:txXfrm>
    </dsp:sp>
    <dsp:sp modelId="{7FCAF412-9C9C-4471-B0F6-FC40552649C8}">
      <dsp:nvSpPr>
        <dsp:cNvPr id="0" name=""/>
        <dsp:cNvSpPr/>
      </dsp:nvSpPr>
      <dsp:spPr>
        <a:xfrm>
          <a:off x="2115115" y="1421129"/>
          <a:ext cx="280669" cy="91440"/>
        </a:xfrm>
        <a:custGeom>
          <a:avLst/>
          <a:gdLst/>
          <a:ahLst/>
          <a:cxnLst/>
          <a:rect l="0" t="0" r="0" b="0"/>
          <a:pathLst>
            <a:path>
              <a:moveTo>
                <a:pt x="0" y="45720"/>
              </a:moveTo>
              <a:lnTo>
                <a:pt x="28066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433" y="1459833"/>
        <a:ext cx="14033" cy="14033"/>
      </dsp:txXfrm>
    </dsp:sp>
    <dsp:sp modelId="{DBF17566-C46D-4ACB-BB68-8E3208C44F44}">
      <dsp:nvSpPr>
        <dsp:cNvPr id="0" name=""/>
        <dsp:cNvSpPr/>
      </dsp:nvSpPr>
      <dsp:spPr>
        <a:xfrm>
          <a:off x="431096" y="1421129"/>
          <a:ext cx="280669" cy="91440"/>
        </a:xfrm>
        <a:custGeom>
          <a:avLst/>
          <a:gdLst/>
          <a:ahLst/>
          <a:cxnLst/>
          <a:rect l="0" t="0" r="0" b="0"/>
          <a:pathLst>
            <a:path>
              <a:moveTo>
                <a:pt x="0" y="45720"/>
              </a:moveTo>
              <a:lnTo>
                <a:pt x="28066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4414" y="1459833"/>
        <a:ext cx="14033" cy="14033"/>
      </dsp:txXfrm>
    </dsp:sp>
    <dsp:sp modelId="{90875A08-2F5E-414E-8481-33DB00FA9ACF}">
      <dsp:nvSpPr>
        <dsp:cNvPr id="0" name=""/>
        <dsp:cNvSpPr/>
      </dsp:nvSpPr>
      <dsp:spPr>
        <a:xfrm rot="16200000">
          <a:off x="-908750" y="1252924"/>
          <a:ext cx="2251843" cy="42785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Micro Units </a:t>
          </a:r>
        </a:p>
      </dsp:txBody>
      <dsp:txXfrm>
        <a:off x="-908750" y="1252924"/>
        <a:ext cx="2251843" cy="427850"/>
      </dsp:txXfrm>
    </dsp:sp>
    <dsp:sp modelId="{4A48B387-3D16-4588-B959-6CF1EBB1A222}">
      <dsp:nvSpPr>
        <dsp:cNvPr id="0" name=""/>
        <dsp:cNvSpPr/>
      </dsp:nvSpPr>
      <dsp:spPr>
        <a:xfrm>
          <a:off x="711766" y="1252924"/>
          <a:ext cx="1403349" cy="4278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1766" y="1252924"/>
        <a:ext cx="1403349" cy="427850"/>
      </dsp:txXfrm>
    </dsp:sp>
    <dsp:sp modelId="{39FA9487-0C55-4027-8432-1664B4B35AFB}">
      <dsp:nvSpPr>
        <dsp:cNvPr id="0" name=""/>
        <dsp:cNvSpPr/>
      </dsp:nvSpPr>
      <dsp:spPr>
        <a:xfrm>
          <a:off x="2395785" y="1252924"/>
          <a:ext cx="1403349" cy="42785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785" y="1252924"/>
        <a:ext cx="1403349" cy="427850"/>
      </dsp:txXfrm>
    </dsp:sp>
    <dsp:sp modelId="{6EB6D5B5-782A-4152-9752-ADC1E913E65B}">
      <dsp:nvSpPr>
        <dsp:cNvPr id="0" name=""/>
        <dsp:cNvSpPr/>
      </dsp:nvSpPr>
      <dsp:spPr>
        <a:xfrm>
          <a:off x="4079804" y="1252924"/>
          <a:ext cx="1403349" cy="4278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79804" y="1252924"/>
        <a:ext cx="1403349" cy="4278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317387"/>
          <a:ext cx="1561355" cy="22322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1: Prepare</a:t>
          </a:r>
        </a:p>
        <a:p>
          <a:pPr marL="57150" lvl="1" indent="-57150" algn="l" defTabSz="466725">
            <a:lnSpc>
              <a:spcPct val="90000"/>
            </a:lnSpc>
            <a:spcBef>
              <a:spcPct val="0"/>
            </a:spcBef>
            <a:spcAft>
              <a:spcPct val="15000"/>
            </a:spcAft>
            <a:buChar char="•"/>
          </a:pPr>
          <a:r>
            <a:rPr lang="en-US" sz="1050" kern="1200"/>
            <a:t>Extract &amp; Prepare Input file and upload on NCGTC Server to selected Portfolio</a:t>
          </a:r>
        </a:p>
        <a:p>
          <a:pPr marL="57150" lvl="1" indent="-57150" algn="l" defTabSz="466725">
            <a:lnSpc>
              <a:spcPct val="90000"/>
            </a:lnSpc>
            <a:spcBef>
              <a:spcPct val="0"/>
            </a:spcBef>
            <a:spcAft>
              <a:spcPct val="15000"/>
            </a:spcAft>
            <a:buChar char="•"/>
          </a:pPr>
          <a:r>
            <a:rPr lang="en-US" sz="1050" kern="1200"/>
            <a:t>Prepared by MLI user account.</a:t>
          </a:r>
        </a:p>
        <a:p>
          <a:pPr marL="57150" lvl="1" indent="-57150" algn="l" defTabSz="466725">
            <a:lnSpc>
              <a:spcPct val="90000"/>
            </a:lnSpc>
            <a:spcBef>
              <a:spcPct val="0"/>
            </a:spcBef>
            <a:spcAft>
              <a:spcPct val="15000"/>
            </a:spcAft>
            <a:buChar char="•"/>
          </a:pPr>
          <a:r>
            <a:rPr lang="en-US" sz="1050" kern="1200"/>
            <a:t>File Status - 'Draft'</a:t>
          </a:r>
        </a:p>
      </dsp:txBody>
      <dsp:txXfrm>
        <a:off x="50954" y="363118"/>
        <a:ext cx="1469893" cy="2140788"/>
      </dsp:txXfrm>
    </dsp:sp>
    <dsp:sp modelId="{34C0E2DC-A878-4ADF-8712-4A5E44B3C49C}">
      <dsp:nvSpPr>
        <dsp:cNvPr id="0" name=""/>
        <dsp:cNvSpPr/>
      </dsp:nvSpPr>
      <dsp:spPr>
        <a:xfrm>
          <a:off x="1722715" y="1239904"/>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1722715" y="1317347"/>
        <a:ext cx="231705" cy="232330"/>
      </dsp:txXfrm>
    </dsp:sp>
    <dsp:sp modelId="{CD73F94E-0A11-475B-BB2A-B4DEB9D56EC3}">
      <dsp:nvSpPr>
        <dsp:cNvPr id="0" name=""/>
        <dsp:cNvSpPr/>
      </dsp:nvSpPr>
      <dsp:spPr>
        <a:xfrm>
          <a:off x="2191122" y="317387"/>
          <a:ext cx="1561355" cy="223225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2: Approve</a:t>
          </a:r>
        </a:p>
        <a:p>
          <a:pPr marL="57150" lvl="1" indent="-57150" algn="l" defTabSz="466725">
            <a:lnSpc>
              <a:spcPct val="90000"/>
            </a:lnSpc>
            <a:spcBef>
              <a:spcPct val="0"/>
            </a:spcBef>
            <a:spcAft>
              <a:spcPct val="15000"/>
            </a:spcAft>
            <a:buChar char="•"/>
          </a:pPr>
          <a:r>
            <a:rPr lang="en-US" sz="1050" kern="1200"/>
            <a:t>Approve the Input file. </a:t>
          </a:r>
        </a:p>
        <a:p>
          <a:pPr marL="57150" lvl="1" indent="-57150" algn="l" defTabSz="466725">
            <a:lnSpc>
              <a:spcPct val="90000"/>
            </a:lnSpc>
            <a:spcBef>
              <a:spcPct val="0"/>
            </a:spcBef>
            <a:spcAft>
              <a:spcPct val="15000"/>
            </a:spcAft>
            <a:buChar char="•"/>
          </a:pPr>
          <a:r>
            <a:rPr lang="en-US" sz="1050" kern="1200"/>
            <a:t>Approved by MLI Approver Account after due verifications.</a:t>
          </a:r>
        </a:p>
        <a:p>
          <a:pPr marL="57150" lvl="1" indent="-57150" algn="l" defTabSz="466725">
            <a:lnSpc>
              <a:spcPct val="90000"/>
            </a:lnSpc>
            <a:spcBef>
              <a:spcPct val="0"/>
            </a:spcBef>
            <a:spcAft>
              <a:spcPct val="15000"/>
            </a:spcAft>
            <a:buChar char="•"/>
          </a:pPr>
          <a:r>
            <a:rPr lang="en-US" sz="1050" kern="1200"/>
            <a:t>File Status - 'Approved'</a:t>
          </a:r>
        </a:p>
      </dsp:txBody>
      <dsp:txXfrm>
        <a:off x="2236853" y="363118"/>
        <a:ext cx="1469893" cy="2140788"/>
      </dsp:txXfrm>
    </dsp:sp>
    <dsp:sp modelId="{45075F9F-14BE-40C8-891F-A5E80F655B62}">
      <dsp:nvSpPr>
        <dsp:cNvPr id="0" name=""/>
        <dsp:cNvSpPr/>
      </dsp:nvSpPr>
      <dsp:spPr>
        <a:xfrm>
          <a:off x="3908613" y="1239904"/>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908613" y="1317347"/>
        <a:ext cx="231705" cy="232330"/>
      </dsp:txXfrm>
    </dsp:sp>
    <dsp:sp modelId="{EAAC59B8-96C7-4CBF-ACA4-650459BD0A18}">
      <dsp:nvSpPr>
        <dsp:cNvPr id="0" name=""/>
        <dsp:cNvSpPr/>
      </dsp:nvSpPr>
      <dsp:spPr>
        <a:xfrm>
          <a:off x="4377020" y="317387"/>
          <a:ext cx="1561355" cy="223225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3: Final Submission</a:t>
          </a:r>
        </a:p>
        <a:p>
          <a:pPr marL="57150" lvl="1" indent="-57150" algn="l" defTabSz="466725">
            <a:lnSpc>
              <a:spcPct val="90000"/>
            </a:lnSpc>
            <a:spcBef>
              <a:spcPct val="0"/>
            </a:spcBef>
            <a:spcAft>
              <a:spcPct val="15000"/>
            </a:spcAft>
            <a:buChar char="•"/>
          </a:pPr>
          <a:r>
            <a:rPr lang="en-US" sz="1050" kern="1200"/>
            <a:t>Acceptance to the ‘Management Certificate - Terms &amp; Conditions’</a:t>
          </a:r>
        </a:p>
        <a:p>
          <a:pPr marL="57150" lvl="1" indent="-57150" algn="l" defTabSz="466725">
            <a:lnSpc>
              <a:spcPct val="90000"/>
            </a:lnSpc>
            <a:spcBef>
              <a:spcPct val="0"/>
            </a:spcBef>
            <a:spcAft>
              <a:spcPct val="15000"/>
            </a:spcAft>
            <a:buChar char="•"/>
          </a:pPr>
          <a:r>
            <a:rPr lang="en-US" sz="1050" kern="1200"/>
            <a:t>File is sent for Approval from NCGTC</a:t>
          </a:r>
        </a:p>
        <a:p>
          <a:pPr marL="57150" lvl="1" indent="-57150" algn="l" defTabSz="466725">
            <a:lnSpc>
              <a:spcPct val="90000"/>
            </a:lnSpc>
            <a:spcBef>
              <a:spcPct val="0"/>
            </a:spcBef>
            <a:spcAft>
              <a:spcPct val="15000"/>
            </a:spcAft>
            <a:buChar char="•"/>
          </a:pPr>
          <a:r>
            <a:rPr lang="en-US" sz="1050" kern="1200"/>
            <a:t>Post Approval of NCGTC user - the input file is processed for further inclusion in Portfolio</a:t>
          </a:r>
        </a:p>
        <a:p>
          <a:pPr marL="57150" lvl="1" indent="-57150" algn="l" defTabSz="466725">
            <a:lnSpc>
              <a:spcPct val="90000"/>
            </a:lnSpc>
            <a:spcBef>
              <a:spcPct val="0"/>
            </a:spcBef>
            <a:spcAft>
              <a:spcPct val="15000"/>
            </a:spcAft>
            <a:buChar char="•"/>
          </a:pPr>
          <a:r>
            <a:rPr lang="en-US" sz="1050" kern="1200"/>
            <a:t>File Status - Processed'</a:t>
          </a:r>
        </a:p>
      </dsp:txBody>
      <dsp:txXfrm>
        <a:off x="4422751" y="363118"/>
        <a:ext cx="1469893" cy="21407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130" y="19983"/>
          <a:ext cx="1281247" cy="512498"/>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Identifier</a:t>
          </a:r>
        </a:p>
      </dsp:txBody>
      <dsp:txXfrm>
        <a:off x="2130" y="19983"/>
        <a:ext cx="1281247" cy="512498"/>
      </dsp:txXfrm>
    </dsp:sp>
    <dsp:sp modelId="{EB70FAA0-E258-41A7-896E-34D8687D7F08}">
      <dsp:nvSpPr>
        <dsp:cNvPr id="0" name=""/>
        <dsp:cNvSpPr/>
      </dsp:nvSpPr>
      <dsp:spPr>
        <a:xfrm>
          <a:off x="2130" y="532481"/>
          <a:ext cx="1281247" cy="79056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'MUD'</a:t>
          </a:r>
          <a:endParaRPr lang="en-US" sz="800" kern="1200"/>
        </a:p>
      </dsp:txBody>
      <dsp:txXfrm>
        <a:off x="2130" y="532481"/>
        <a:ext cx="1281247" cy="790560"/>
      </dsp:txXfrm>
    </dsp:sp>
    <dsp:sp modelId="{8299344E-6C89-4F5B-A8DA-BFF8CB285CED}">
      <dsp:nvSpPr>
        <dsp:cNvPr id="0" name=""/>
        <dsp:cNvSpPr/>
      </dsp:nvSpPr>
      <dsp:spPr>
        <a:xfrm>
          <a:off x="1462752" y="19983"/>
          <a:ext cx="1281247" cy="512498"/>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MLI Code</a:t>
          </a:r>
        </a:p>
      </dsp:txBody>
      <dsp:txXfrm>
        <a:off x="1462752" y="19983"/>
        <a:ext cx="1281247" cy="512498"/>
      </dsp:txXfrm>
    </dsp:sp>
    <dsp:sp modelId="{D2B92B6C-FE09-4D8C-BA10-51242D398CE0}">
      <dsp:nvSpPr>
        <dsp:cNvPr id="0" name=""/>
        <dsp:cNvSpPr/>
      </dsp:nvSpPr>
      <dsp:spPr>
        <a:xfrm>
          <a:off x="1462752" y="532481"/>
          <a:ext cx="1281247" cy="79056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Unique Code for each MLI - A 4 character unique string</a:t>
          </a:r>
          <a:endParaRPr lang="en-US" sz="800" kern="1200"/>
        </a:p>
      </dsp:txBody>
      <dsp:txXfrm>
        <a:off x="1462752" y="532481"/>
        <a:ext cx="1281247" cy="790560"/>
      </dsp:txXfrm>
    </dsp:sp>
    <dsp:sp modelId="{2CCC3C7B-D042-4A1F-A467-9036DCC31A55}">
      <dsp:nvSpPr>
        <dsp:cNvPr id="0" name=""/>
        <dsp:cNvSpPr/>
      </dsp:nvSpPr>
      <dsp:spPr>
        <a:xfrm>
          <a:off x="2923374" y="19983"/>
          <a:ext cx="1281247" cy="512498"/>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Financial Year Period for which Portfolio is Created</a:t>
          </a:r>
        </a:p>
      </dsp:txBody>
      <dsp:txXfrm>
        <a:off x="2923374" y="19983"/>
        <a:ext cx="1281247" cy="512498"/>
      </dsp:txXfrm>
    </dsp:sp>
    <dsp:sp modelId="{3786AE98-8FF5-4EA2-BAFA-B60AAD6A7D88}">
      <dsp:nvSpPr>
        <dsp:cNvPr id="0" name=""/>
        <dsp:cNvSpPr/>
      </dsp:nvSpPr>
      <dsp:spPr>
        <a:xfrm>
          <a:off x="2923374" y="532481"/>
          <a:ext cx="1281247" cy="79056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Comprises of:</a:t>
          </a:r>
        </a:p>
        <a:p>
          <a:pPr marL="114300" lvl="2" indent="-57150" algn="l" defTabSz="400050">
            <a:lnSpc>
              <a:spcPct val="90000"/>
            </a:lnSpc>
            <a:spcBef>
              <a:spcPct val="0"/>
            </a:spcBef>
            <a:spcAft>
              <a:spcPct val="15000"/>
            </a:spcAft>
            <a:buChar char="•"/>
          </a:pPr>
          <a:r>
            <a:rPr lang="en-US" sz="900" kern="1200"/>
            <a:t>Financial Year start period</a:t>
          </a:r>
        </a:p>
        <a:p>
          <a:pPr marL="114300" lvl="2" indent="-57150" algn="l" defTabSz="400050">
            <a:lnSpc>
              <a:spcPct val="90000"/>
            </a:lnSpc>
            <a:spcBef>
              <a:spcPct val="0"/>
            </a:spcBef>
            <a:spcAft>
              <a:spcPct val="15000"/>
            </a:spcAft>
            <a:buChar char="•"/>
          </a:pPr>
          <a:r>
            <a:rPr lang="en-US" sz="900" kern="1200"/>
            <a:t>Financial Year end period</a:t>
          </a:r>
          <a:endParaRPr lang="en-US" sz="800" kern="1200"/>
        </a:p>
      </dsp:txBody>
      <dsp:txXfrm>
        <a:off x="2923374" y="532481"/>
        <a:ext cx="1281247" cy="790560"/>
      </dsp:txXfrm>
    </dsp:sp>
    <dsp:sp modelId="{9E7D8B15-614D-4241-B266-C9259507E931}">
      <dsp:nvSpPr>
        <dsp:cNvPr id="0" name=""/>
        <dsp:cNvSpPr/>
      </dsp:nvSpPr>
      <dsp:spPr>
        <a:xfrm>
          <a:off x="4383996" y="19983"/>
          <a:ext cx="1281247" cy="512498"/>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Current or Retrospective Portfolio </a:t>
          </a:r>
        </a:p>
      </dsp:txBody>
      <dsp:txXfrm>
        <a:off x="4383996" y="19983"/>
        <a:ext cx="1281247" cy="512498"/>
      </dsp:txXfrm>
    </dsp:sp>
    <dsp:sp modelId="{B2876CDD-2A1E-4DD7-9A33-D2D771E8BCCA}">
      <dsp:nvSpPr>
        <dsp:cNvPr id="0" name=""/>
        <dsp:cNvSpPr/>
      </dsp:nvSpPr>
      <dsp:spPr>
        <a:xfrm>
          <a:off x="4383996" y="532481"/>
          <a:ext cx="1281247" cy="79056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Portfolio Created to accomodate older loans OR loans in current FY. Fixed Identifier 'R' or 'C'.</a:t>
          </a:r>
          <a:endParaRPr lang="en-US" sz="800" kern="1200"/>
        </a:p>
      </dsp:txBody>
      <dsp:txXfrm>
        <a:off x="4383996" y="532481"/>
        <a:ext cx="1281247" cy="7905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Scheme code is - 'MUD'</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Include New Loan Request to the Portfolio</a:t>
          </a:r>
        </a:p>
      </dsp:txBody>
      <dsp:txXfrm>
        <a:off x="4505209" y="643393"/>
        <a:ext cx="1835317"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Update Loan Request in the Portfolio</a:t>
          </a:r>
        </a:p>
      </dsp:txBody>
      <dsp:txXfrm>
        <a:off x="4505209" y="643393"/>
        <a:ext cx="1835317"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updates for Mudra loan scheme.
This scheme is a portfolio scheme. Intention is to collate &amp; track functional specifications ofunderlying business processes for Mudra loan guarantee business and provide a firm base for further interpretations of software requirements &amp; specifications.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15672-7919-45DB-891B-98D29B0372F6}">
  <ds:schemaRefs>
    <ds:schemaRef ds:uri="http://schemas.openxmlformats.org/officeDocument/2006/bibliography"/>
  </ds:schemaRefs>
</ds:datastoreItem>
</file>

<file path=customXml/itemProps3.xml><?xml version="1.0" encoding="utf-8"?>
<ds:datastoreItem xmlns:ds="http://schemas.openxmlformats.org/officeDocument/2006/customXml" ds:itemID="{5754229C-12D4-47A9-BB94-2B2876377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abb9-33a7-4f39-9ee7-c53b891be3bb"/>
    <ds:schemaRef ds:uri="57e2904d-03cf-4f4a-8d43-76aa56e67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8C0DB-D128-43C3-93A0-62A0304FAE02}">
  <ds:schemaRefs>
    <ds:schemaRef ds:uri="http://schemas.microsoft.com/sharepoint/v3/contenttype/forms"/>
  </ds:schemaRefs>
</ds:datastoreItem>
</file>

<file path=customXml/itemProps5.xml><?xml version="1.0" encoding="utf-8"?>
<ds:datastoreItem xmlns:ds="http://schemas.openxmlformats.org/officeDocument/2006/customXml" ds:itemID="{7BF087AF-3850-4DC4-99A2-E44DA34B8B97}">
  <ds:schemaRefs>
    <ds:schemaRef ds:uri="http://schemas.microsoft.com/office/2006/metadata/properties"/>
    <ds:schemaRef ds:uri="http://schemas.microsoft.com/office/infopath/2007/PartnerControls"/>
    <ds:schemaRef ds:uri="7b5eabb9-33a7-4f39-9ee7-c53b891be3bb"/>
    <ds:schemaRef ds:uri="57e2904d-03cf-4f4a-8d43-76aa56e67ae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Understanding Document</dc:title>
  <dc:subject>Mudra Loan – Portfolio Credit Guarantees</dc:subject>
  <dc:creator>Sachin Patange/Solution Architect</dc:creator>
  <keywords/>
  <dc:description/>
  <lastModifiedBy>Vikas Sriraghwendra Singh</lastModifiedBy>
  <revision>315</revision>
  <lastPrinted>2016-08-05T11:50:00.0000000Z</lastPrinted>
  <dcterms:created xsi:type="dcterms:W3CDTF">2024-08-28T06:43:00.0000000Z</dcterms:created>
  <dcterms:modified xsi:type="dcterms:W3CDTF">2024-09-02T11:51:42.8149910Z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