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16du wp14">
  <w:body>
    <w:p w:rsidR="001279E3" w:rsidP="008F41E3" w:rsidRDefault="001279E3" w14:paraId="791BFE95" w14:textId="77777777">
      <w:pPr>
        <w:pStyle w:val="Heading2"/>
      </w:pPr>
      <w:bookmarkStart w:name="_Toc428792067" w:id="0"/>
    </w:p>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77970EB4">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07E34714">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799F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2F22" w:rsidRDefault="00502F22" w14:paraId="06443055" w14:textId="3CD5271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7B3EE354">
                  <v:shapetype id="_x0000_t202" coordsize="21600,21600" o:spt="202" path="m,l,21600r21600,l21600,xe" w14:anchorId="2D4CC9B5">
                    <v:stroke joinstyle="miter"/>
                    <v:path gradientshapeok="t" o:connecttype="rect"/>
                  </v:shapetype>
                  <v:shape id="Text Box 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502F22" w:rsidRDefault="00502F22" w14:paraId="672A6659" w14:textId="3CD5271A">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2F22" w:rsidRDefault="00502F22"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02F22" w:rsidRDefault="00502F22" w14:paraId="4EFCFD31" w14:textId="62C11B73">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and recoveries that can be conducted on issued credit guarantee under Mudra scheme. </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35C0BA94">
                  <v:shape id="Text Box 3"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1B65B769">
                    <v:textbox style="mso-fit-shape-to-text:t" inset="126pt,0,54pt,0">
                      <w:txbxContent>
                        <w:p w:rsidR="00502F22" w:rsidRDefault="00502F22" w14:paraId="7CBFD60A" w14:textId="77777777">
                          <w:pPr>
                            <w:pStyle w:val="NoSpacing"/>
                            <w:jc w:val="right"/>
                            <w:rPr>
                              <w:color w:val="5B9BD5" w:themeColor="accent1"/>
                              <w:sz w:val="28"/>
                              <w:szCs w:val="28"/>
                            </w:rPr>
                          </w:pPr>
                          <w:r>
                            <w:rPr>
                              <w:color w:val="5B9BD5" w:themeColor="accent1"/>
                              <w:sz w:val="28"/>
                              <w:szCs w:val="28"/>
                            </w:rPr>
                            <w:t>Abstract</w:t>
                          </w:r>
                        </w:p>
                        <w:sdt>
                          <w:sdtPr>
                            <w:id w:val="172862332"/>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02F22" w:rsidRDefault="00502F22" w14:paraId="650B7961" w14:textId="62C11B73">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and recoveries that can be conducted on issued credit guarantee under Mudra scheme. </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2F22"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2F22">
                                      <w:rPr>
                                        <w:caps/>
                                        <w:color w:val="5B9BD5" w:themeColor="accent1"/>
                                        <w:sz w:val="64"/>
                                        <w:szCs w:val="64"/>
                                      </w:rPr>
                                      <w:t>Business Requirement Document</w:t>
                                    </w:r>
                                  </w:sdtContent>
                                </w:sdt>
                              </w:p>
                              <w:p w:rsidR="00502F22" w:rsidRDefault="00000000" w14:paraId="01B0C5C0" w14:textId="3CB36CB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502F22">
                                      <w:rPr>
                                        <w:color w:val="404040" w:themeColor="text1" w:themeTint="BF"/>
                                        <w:sz w:val="36"/>
                                        <w:szCs w:val="36"/>
                                      </w:rPr>
                                      <w:t>Claims &amp; Recoveries</w:t>
                                    </w:r>
                                  </w:sdtContent>
                                </w:sdt>
                                <w:r w:rsidR="00502F22">
                                  <w:rPr>
                                    <w:color w:val="404040" w:themeColor="text1" w:themeTint="BF"/>
                                    <w:sz w:val="36"/>
                                    <w:szCs w:val="36"/>
                                  </w:rPr>
                                  <w:t xml:space="preserve"> for Mudra</w:t>
                                </w:r>
                                <w:r w:rsidRPr="0045634A" w:rsidR="00502F22">
                                  <w:rPr>
                                    <w:color w:val="404040" w:themeColor="text1" w:themeTint="BF"/>
                                    <w:sz w:val="36"/>
                                    <w:szCs w:val="36"/>
                                  </w:rPr>
                                  <w:t xml:space="preserve"> Loan</w:t>
                                </w:r>
                                <w:r w:rsidR="00502F22">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7D9F1E50">
                  <v:shape id="Text Box 4"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5088EBD4">
                    <v:textbox inset="126pt,0,54pt,0">
                      <w:txbxContent>
                        <w:p w:rsidR="00502F22" w:rsidRDefault="00000000" w14:paraId="6BA47156" w14:textId="00F30603">
                          <w:pPr>
                            <w:jc w:val="right"/>
                            <w:rPr>
                              <w:color w:val="5B9BD5" w:themeColor="accent1"/>
                              <w:sz w:val="64"/>
                              <w:szCs w:val="64"/>
                            </w:rPr>
                          </w:pPr>
                          <w:sdt>
                            <w:sdtPr>
                              <w:id w:val="1373374974"/>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2F22">
                                <w:rPr>
                                  <w:caps/>
                                  <w:color w:val="5B9BD5" w:themeColor="accent1"/>
                                  <w:sz w:val="64"/>
                                  <w:szCs w:val="64"/>
                                </w:rPr>
                                <w:t>Business Requirement Document</w:t>
                              </w:r>
                            </w:sdtContent>
                          </w:sdt>
                        </w:p>
                        <w:p w:rsidR="00502F22" w:rsidRDefault="00000000" w14:paraId="7C27F59F" w14:textId="3CB36CB8">
                          <w:pPr>
                            <w:jc w:val="right"/>
                            <w:rPr>
                              <w:smallCaps/>
                              <w:color w:val="404040" w:themeColor="text1" w:themeTint="BF"/>
                              <w:sz w:val="36"/>
                              <w:szCs w:val="36"/>
                            </w:rPr>
                          </w:pPr>
                          <w:sdt>
                            <w:sdtPr>
                              <w:id w:val="373189121"/>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502F22">
                                <w:rPr>
                                  <w:color w:val="404040" w:themeColor="text1" w:themeTint="BF"/>
                                  <w:sz w:val="36"/>
                                  <w:szCs w:val="36"/>
                                </w:rPr>
                                <w:t>Claims &amp; Recoveries</w:t>
                              </w:r>
                            </w:sdtContent>
                          </w:sdt>
                          <w:r w:rsidR="00502F22">
                            <w:rPr>
                              <w:color w:val="404040" w:themeColor="text1" w:themeTint="BF"/>
                              <w:sz w:val="36"/>
                              <w:szCs w:val="36"/>
                            </w:rPr>
                            <w:t xml:space="preserve"> for Mudra</w:t>
                          </w:r>
                          <w:r w:rsidRPr="0045634A" w:rsidR="00502F22">
                            <w:rPr>
                              <w:color w:val="404040" w:themeColor="text1" w:themeTint="BF"/>
                              <w:sz w:val="36"/>
                              <w:szCs w:val="36"/>
                            </w:rPr>
                            <w:t xml:space="preserve"> Loan</w:t>
                          </w:r>
                          <w:r w:rsidR="00502F22">
                            <w:rPr>
                              <w:color w:val="404040" w:themeColor="text1" w:themeTint="BF"/>
                              <w:sz w:val="36"/>
                              <w:szCs w:val="36"/>
                            </w:rPr>
                            <w:t xml:space="preserve"> Scheme</w:t>
                          </w:r>
                        </w:p>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4130C9" w:rsidP="0085005D" w:rsidRDefault="004130C9" w14:paraId="5FBE88E7" w14:textId="78E4D33F">
      <w:pPr>
        <w:rPr>
          <w:rFonts w:eastAsia="Times New Roman"/>
          <w:b/>
        </w:rPr>
      </w:pPr>
    </w:p>
    <w:p w:rsidR="00F6769C" w:rsidP="0085005D" w:rsidRDefault="00F6769C" w14:paraId="38FE9114" w14:textId="77777777">
      <w:pPr>
        <w:rPr>
          <w:rFonts w:eastAsia="Times New Roman"/>
          <w:b/>
        </w:rPr>
      </w:pPr>
    </w:p>
    <w:p w:rsidRPr="00A72EC8" w:rsidR="0085005D" w:rsidP="0085005D" w:rsidRDefault="00A72EC8" w14:paraId="796D5993" w14:textId="6ABEE907">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574"/>
        <w:gridCol w:w="3731"/>
        <w:gridCol w:w="1800"/>
        <w:gridCol w:w="2245"/>
      </w:tblGrid>
      <w:tr w:rsidRPr="00FC62DA" w:rsidR="0085005D" w:rsidTr="00FC62DA"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FC62DA" w:rsidR="0085005D" w:rsidP="0085005D" w:rsidRDefault="0085005D" w14:paraId="7757D01B" w14:textId="267BBDF8">
            <w:pPr>
              <w:rPr>
                <w:rFonts w:eastAsia="Times New Roman"/>
                <w:b w:val="0"/>
                <w:bCs w:val="0"/>
                <w:sz w:val="20"/>
              </w:rPr>
            </w:pPr>
            <w:r w:rsidRPr="00FC62DA">
              <w:rPr>
                <w:rFonts w:eastAsia="Times New Roman"/>
                <w:b w:val="0"/>
                <w:bCs w:val="0"/>
                <w:sz w:val="20"/>
              </w:rPr>
              <w:t>Version No.</w:t>
            </w:r>
          </w:p>
        </w:tc>
        <w:tc>
          <w:tcPr>
            <w:tcW w:w="3731" w:type="dxa"/>
          </w:tcPr>
          <w:p w:rsidRPr="00FC62DA"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FC62DA">
              <w:rPr>
                <w:rFonts w:eastAsia="Times New Roman"/>
                <w:b w:val="0"/>
                <w:bCs w:val="0"/>
                <w:sz w:val="20"/>
              </w:rPr>
              <w:t>Remarks</w:t>
            </w:r>
          </w:p>
        </w:tc>
        <w:tc>
          <w:tcPr>
            <w:tcW w:w="1800" w:type="dxa"/>
          </w:tcPr>
          <w:p w:rsidRPr="00FC62DA"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FC62DA">
              <w:rPr>
                <w:rFonts w:eastAsia="Times New Roman"/>
                <w:b w:val="0"/>
                <w:bCs w:val="0"/>
                <w:sz w:val="20"/>
              </w:rPr>
              <w:t>Date</w:t>
            </w:r>
          </w:p>
        </w:tc>
        <w:tc>
          <w:tcPr>
            <w:tcW w:w="2245" w:type="dxa"/>
          </w:tcPr>
          <w:p w:rsidRPr="00FC62DA"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FC62DA">
              <w:rPr>
                <w:rFonts w:eastAsia="Times New Roman"/>
                <w:b w:val="0"/>
                <w:sz w:val="20"/>
              </w:rPr>
              <w:t>Author</w:t>
            </w:r>
          </w:p>
        </w:tc>
      </w:tr>
      <w:tr w:rsidRPr="00FC62DA" w:rsidR="0085005D" w:rsidTr="00FC62DA"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FC62DA" w:rsidR="0085005D" w:rsidP="0085005D" w:rsidRDefault="0085005D" w14:paraId="79A93D6D" w14:textId="64BE7BA2">
            <w:pPr>
              <w:rPr>
                <w:rFonts w:eastAsia="Times New Roman"/>
                <w:b w:val="0"/>
                <w:bCs w:val="0"/>
                <w:sz w:val="20"/>
              </w:rPr>
            </w:pPr>
            <w:r w:rsidRPr="00FC62DA">
              <w:rPr>
                <w:rFonts w:eastAsia="Times New Roman"/>
                <w:sz w:val="20"/>
              </w:rPr>
              <w:t>1.0</w:t>
            </w:r>
          </w:p>
        </w:tc>
        <w:tc>
          <w:tcPr>
            <w:tcW w:w="3731" w:type="dxa"/>
          </w:tcPr>
          <w:p w:rsidRPr="00FC62DA"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FC62DA">
              <w:rPr>
                <w:rFonts w:eastAsia="Times New Roman"/>
                <w:sz w:val="20"/>
              </w:rPr>
              <w:t>Baseline</w:t>
            </w:r>
          </w:p>
        </w:tc>
        <w:tc>
          <w:tcPr>
            <w:tcW w:w="1800" w:type="dxa"/>
          </w:tcPr>
          <w:p w:rsidRPr="00FC62DA" w:rsidR="0085005D" w:rsidP="009F4E09" w:rsidRDefault="006F0F9F" w14:paraId="4B8C0283" w14:textId="39913DD5">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28</w:t>
            </w:r>
            <w:r w:rsidRPr="00FC62DA" w:rsidR="0045634A">
              <w:rPr>
                <w:rFonts w:eastAsia="Times New Roman"/>
                <w:sz w:val="20"/>
              </w:rPr>
              <w:t>-</w:t>
            </w:r>
            <w:r>
              <w:rPr>
                <w:rFonts w:eastAsia="Times New Roman"/>
                <w:sz w:val="20"/>
              </w:rPr>
              <w:t>02-2024</w:t>
            </w:r>
          </w:p>
        </w:tc>
        <w:tc>
          <w:tcPr>
            <w:tcW w:w="2245" w:type="dxa"/>
          </w:tcPr>
          <w:p w:rsidRPr="00FC62DA" w:rsidR="0085005D" w:rsidP="0085005D" w:rsidRDefault="006F0F9F" w14:paraId="17B0473F" w14:textId="616655C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Shinde-Dhuri</w:t>
            </w:r>
          </w:p>
        </w:tc>
      </w:tr>
      <w:tr w:rsidRPr="00FC62DA" w:rsidR="00992E73" w:rsidTr="00FC62DA" w14:paraId="30811314" w14:textId="77777777">
        <w:tc>
          <w:tcPr>
            <w:cnfStyle w:val="001000000000" w:firstRow="0" w:lastRow="0" w:firstColumn="1" w:lastColumn="0" w:oddVBand="0" w:evenVBand="0" w:oddHBand="0" w:evenHBand="0" w:firstRowFirstColumn="0" w:firstRowLastColumn="0" w:lastRowFirstColumn="0" w:lastRowLastColumn="0"/>
            <w:tcW w:w="1574" w:type="dxa"/>
          </w:tcPr>
          <w:p w:rsidRPr="00FC62DA" w:rsidR="00992E73" w:rsidP="0085005D" w:rsidRDefault="00992E73" w14:paraId="48BC119F" w14:textId="44EB1B8B">
            <w:pPr>
              <w:rPr>
                <w:rFonts w:eastAsia="Times New Roman"/>
                <w:sz w:val="20"/>
              </w:rPr>
            </w:pPr>
            <w:r>
              <w:rPr>
                <w:rFonts w:eastAsia="Times New Roman"/>
                <w:sz w:val="20"/>
              </w:rPr>
              <w:t>2.0</w:t>
            </w:r>
          </w:p>
        </w:tc>
        <w:tc>
          <w:tcPr>
            <w:tcW w:w="3731" w:type="dxa"/>
          </w:tcPr>
          <w:p w:rsidRPr="00FC62DA" w:rsidR="00992E73" w:rsidP="0085005D" w:rsidRDefault="00992E73" w14:paraId="71FCE756" w14:textId="362AC36C">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Worked on observations shared by divya mam</w:t>
            </w:r>
          </w:p>
        </w:tc>
        <w:tc>
          <w:tcPr>
            <w:tcW w:w="1800" w:type="dxa"/>
          </w:tcPr>
          <w:p w:rsidR="00992E73" w:rsidP="009F4E09" w:rsidRDefault="00992E73" w14:paraId="0E43C1A3" w14:textId="0FC122A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4-04-2024</w:t>
            </w:r>
          </w:p>
        </w:tc>
        <w:tc>
          <w:tcPr>
            <w:tcW w:w="2245" w:type="dxa"/>
          </w:tcPr>
          <w:p w:rsidR="00992E73" w:rsidP="0085005D" w:rsidRDefault="00992E73" w14:paraId="58683333" w14:textId="6BF0827B">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Deepti Pujari &amp; Supriya Shinde</w:t>
            </w:r>
          </w:p>
        </w:tc>
      </w:tr>
      <w:tr w:rsidRPr="00FC62DA" w:rsidR="00461319" w:rsidTr="00FC62DA" w14:paraId="494C8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461319" w:rsidP="0085005D" w:rsidRDefault="00461319" w14:paraId="172406DE" w14:textId="3EB8D165">
            <w:pPr>
              <w:rPr>
                <w:rFonts w:eastAsia="Times New Roman"/>
                <w:sz w:val="20"/>
              </w:rPr>
            </w:pPr>
            <w:r>
              <w:rPr>
                <w:rFonts w:eastAsia="Times New Roman"/>
                <w:sz w:val="20"/>
              </w:rPr>
              <w:t>3.0</w:t>
            </w:r>
          </w:p>
        </w:tc>
        <w:tc>
          <w:tcPr>
            <w:tcW w:w="3731" w:type="dxa"/>
          </w:tcPr>
          <w:p w:rsidR="00461319" w:rsidP="0085005D" w:rsidRDefault="00461319" w14:paraId="5C2836C2" w14:textId="16C054C0">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Worked on observations shared by divya mam</w:t>
            </w:r>
          </w:p>
        </w:tc>
        <w:tc>
          <w:tcPr>
            <w:tcW w:w="1800" w:type="dxa"/>
          </w:tcPr>
          <w:p w:rsidR="00461319" w:rsidP="009F4E09" w:rsidRDefault="006F1423" w14:paraId="0DC98E97" w14:textId="74FB87B1">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15-04-2024</w:t>
            </w:r>
          </w:p>
        </w:tc>
        <w:tc>
          <w:tcPr>
            <w:tcW w:w="2245" w:type="dxa"/>
          </w:tcPr>
          <w:p w:rsidR="00461319" w:rsidP="0085005D" w:rsidRDefault="00461319" w14:paraId="086FEFBB" w14:textId="2E779E9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Deepti Pujari &amp; Supriya Shinde</w:t>
            </w:r>
          </w:p>
        </w:tc>
      </w:tr>
      <w:tr w:rsidRPr="00FC62DA" w:rsidR="00461319" w:rsidTr="00FC62DA" w14:paraId="4248620C" w14:textId="77777777">
        <w:tc>
          <w:tcPr>
            <w:cnfStyle w:val="001000000000" w:firstRow="0" w:lastRow="0" w:firstColumn="1" w:lastColumn="0" w:oddVBand="0" w:evenVBand="0" w:oddHBand="0" w:evenHBand="0" w:firstRowFirstColumn="0" w:firstRowLastColumn="0" w:lastRowFirstColumn="0" w:lastRowLastColumn="0"/>
            <w:tcW w:w="1574" w:type="dxa"/>
          </w:tcPr>
          <w:p w:rsidR="00461319" w:rsidP="0085005D" w:rsidRDefault="00461319" w14:paraId="0527E58B" w14:textId="0A9EAEF3">
            <w:pPr>
              <w:rPr>
                <w:rFonts w:eastAsia="Times New Roman"/>
                <w:sz w:val="20"/>
              </w:rPr>
            </w:pPr>
            <w:r>
              <w:rPr>
                <w:rFonts w:eastAsia="Times New Roman"/>
                <w:sz w:val="20"/>
              </w:rPr>
              <w:t>4.0</w:t>
            </w:r>
          </w:p>
        </w:tc>
        <w:tc>
          <w:tcPr>
            <w:tcW w:w="3731" w:type="dxa"/>
          </w:tcPr>
          <w:p w:rsidR="00461319" w:rsidP="0085005D" w:rsidRDefault="00461319" w14:paraId="669DADBB" w14:textId="6B8016D9">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Worked on observations shared by divya mam</w:t>
            </w:r>
          </w:p>
        </w:tc>
        <w:tc>
          <w:tcPr>
            <w:tcW w:w="1800" w:type="dxa"/>
          </w:tcPr>
          <w:p w:rsidR="00461319" w:rsidP="009F4E09" w:rsidRDefault="00461319" w14:paraId="4A1ECD87" w14:textId="23D56DEE">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29-04-2024</w:t>
            </w:r>
          </w:p>
        </w:tc>
        <w:tc>
          <w:tcPr>
            <w:tcW w:w="2245" w:type="dxa"/>
          </w:tcPr>
          <w:p w:rsidR="00461319" w:rsidP="0085005D" w:rsidRDefault="00461319" w14:paraId="1ABF91C8" w14:textId="06776C05">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Deepti Pujari &amp; Supriya Shinde</w:t>
            </w:r>
          </w:p>
        </w:tc>
      </w:tr>
    </w:tbl>
    <w:p w:rsidR="00DE04CB" w:rsidP="0085005D" w:rsidRDefault="00DE04CB" w14:paraId="7F1B09D7" w14:textId="6388EE6C">
      <w:pPr>
        <w:rPr>
          <w:rFonts w:eastAsia="Times New Roman"/>
        </w:rPr>
      </w:pPr>
    </w:p>
    <w:p w:rsidR="000B6545" w:rsidP="0085005D" w:rsidRDefault="000B6545" w14:paraId="2EFB3A3B" w14:textId="532E91BC">
      <w:pPr>
        <w:rPr>
          <w:rFonts w:eastAsia="Times New Roman"/>
        </w:rPr>
      </w:pPr>
    </w:p>
    <w:p w:rsidR="00F6769C" w:rsidP="0085005D" w:rsidRDefault="00F6769C" w14:paraId="3C99AEDE" w14:textId="058F8F3D">
      <w:pPr>
        <w:rPr>
          <w:rFonts w:eastAsia="Times New Roman"/>
        </w:rPr>
      </w:pPr>
    </w:p>
    <w:p w:rsidR="00F6769C" w:rsidP="0085005D" w:rsidRDefault="00F6769C" w14:paraId="6F76D2BA" w14:textId="23C82DB4">
      <w:pPr>
        <w:rPr>
          <w:rFonts w:eastAsia="Times New Roman"/>
        </w:rPr>
      </w:pPr>
    </w:p>
    <w:p w:rsidR="00F6769C" w:rsidP="0085005D" w:rsidRDefault="00F6769C" w14:paraId="518E2782" w14:textId="3E4A5DCB">
      <w:pPr>
        <w:rPr>
          <w:rFonts w:eastAsia="Times New Roman"/>
        </w:rPr>
      </w:pPr>
    </w:p>
    <w:p w:rsidR="00F6769C" w:rsidP="0085005D" w:rsidRDefault="00F6769C" w14:paraId="45FD0718" w14:textId="52E53AD4">
      <w:pPr>
        <w:rPr>
          <w:rFonts w:eastAsia="Times New Roman"/>
        </w:rPr>
      </w:pPr>
    </w:p>
    <w:p w:rsidR="00F6769C" w:rsidP="0085005D" w:rsidRDefault="00F6769C" w14:paraId="3F0EBE6B" w14:textId="77777777">
      <w:pPr>
        <w:rPr>
          <w:rFonts w:eastAsia="Times New Roman"/>
        </w:rPr>
      </w:pPr>
    </w:p>
    <w:p w:rsidRPr="00A72EC8" w:rsidR="00B65D9D" w:rsidP="00B65D9D" w:rsidRDefault="00B65D9D" w14:paraId="75655079" w14:textId="3073151A">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C21EE0" w:rsidTr="00A47936" w14:paraId="089CC4B0" w14:textId="77777777">
        <w:trPr>
          <w:trHeight w:val="185"/>
        </w:trPr>
        <w:tc>
          <w:tcPr>
            <w:tcW w:w="1389" w:type="dxa"/>
          </w:tcPr>
          <w:p w:rsidRPr="0085005D" w:rsidR="00C21EE0" w:rsidP="00A47936" w:rsidRDefault="00C21EE0" w14:paraId="7C4DF3B8" w14:textId="77777777">
            <w:pPr>
              <w:rPr>
                <w:rFonts w:eastAsia="Times New Roman"/>
                <w:b/>
                <w:bCs/>
              </w:rPr>
            </w:pPr>
            <w:r>
              <w:rPr>
                <w:rFonts w:eastAsia="Times New Roman"/>
                <w:b/>
                <w:bCs/>
              </w:rPr>
              <w:t>Signature</w:t>
            </w:r>
          </w:p>
        </w:tc>
        <w:tc>
          <w:tcPr>
            <w:tcW w:w="292" w:type="dxa"/>
          </w:tcPr>
          <w:p w:rsidRPr="00B65D9D" w:rsidR="00C21EE0" w:rsidP="00A47936" w:rsidRDefault="00C21EE0" w14:paraId="558BC1C5" w14:textId="77777777">
            <w:pPr>
              <w:rPr>
                <w:rFonts w:eastAsia="Times New Roman"/>
                <w:bCs/>
              </w:rPr>
            </w:pPr>
            <w:r w:rsidRPr="00B65D9D">
              <w:rPr>
                <w:rFonts w:eastAsia="Times New Roman"/>
                <w:bCs/>
              </w:rPr>
              <w:t>:</w:t>
            </w:r>
          </w:p>
        </w:tc>
        <w:tc>
          <w:tcPr>
            <w:tcW w:w="3159" w:type="dxa"/>
          </w:tcPr>
          <w:p w:rsidRPr="0085005D" w:rsidR="00C21EE0" w:rsidP="00A47936" w:rsidRDefault="00C21EE0" w14:paraId="6D957A01" w14:textId="77777777">
            <w:pPr>
              <w:rPr>
                <w:rFonts w:eastAsia="Times New Roman"/>
                <w:b/>
                <w:bCs/>
              </w:rPr>
            </w:pPr>
          </w:p>
        </w:tc>
        <w:tc>
          <w:tcPr>
            <w:tcW w:w="236" w:type="dxa"/>
          </w:tcPr>
          <w:p w:rsidRPr="0085005D" w:rsidR="00C21EE0" w:rsidP="00A47936" w:rsidRDefault="00C21EE0" w14:paraId="1A767798" w14:textId="77777777">
            <w:pPr>
              <w:rPr>
                <w:rFonts w:eastAsia="Times New Roman"/>
                <w:b/>
                <w:bCs/>
              </w:rPr>
            </w:pPr>
          </w:p>
        </w:tc>
        <w:tc>
          <w:tcPr>
            <w:tcW w:w="1459" w:type="dxa"/>
          </w:tcPr>
          <w:p w:rsidRPr="0085005D" w:rsidR="00C21EE0" w:rsidP="00A47936" w:rsidRDefault="00C21EE0" w14:paraId="4DD6C62E" w14:textId="77777777">
            <w:pPr>
              <w:rPr>
                <w:rFonts w:eastAsia="Times New Roman"/>
                <w:b/>
                <w:bCs/>
              </w:rPr>
            </w:pPr>
            <w:r>
              <w:rPr>
                <w:rFonts w:eastAsia="Times New Roman"/>
                <w:b/>
                <w:bCs/>
              </w:rPr>
              <w:t>Signature</w:t>
            </w:r>
          </w:p>
        </w:tc>
        <w:tc>
          <w:tcPr>
            <w:tcW w:w="292" w:type="dxa"/>
          </w:tcPr>
          <w:p w:rsidRPr="0085005D" w:rsidR="00C21EE0" w:rsidP="00A47936" w:rsidRDefault="00C21EE0" w14:paraId="437DA2E2" w14:textId="77777777">
            <w:pPr>
              <w:rPr>
                <w:rFonts w:eastAsia="Times New Roman"/>
                <w:b/>
                <w:bCs/>
              </w:rPr>
            </w:pPr>
            <w:r w:rsidRPr="00B65D9D">
              <w:rPr>
                <w:rFonts w:eastAsia="Times New Roman"/>
                <w:bCs/>
              </w:rPr>
              <w:t>:</w:t>
            </w:r>
          </w:p>
        </w:tc>
        <w:tc>
          <w:tcPr>
            <w:tcW w:w="3413" w:type="dxa"/>
          </w:tcPr>
          <w:p w:rsidRPr="0085005D" w:rsidR="00C21EE0" w:rsidP="00A47936" w:rsidRDefault="00C21EE0" w14:paraId="45DE9F94" w14:textId="77777777">
            <w:pPr>
              <w:rPr>
                <w:rFonts w:eastAsia="Times New Roman"/>
                <w:b/>
                <w:bCs/>
              </w:rPr>
            </w:pPr>
          </w:p>
        </w:tc>
      </w:tr>
      <w:tr w:rsidRPr="0085005D" w:rsidR="00C21EE0" w:rsidTr="00A47936" w14:paraId="25DFFC9F" w14:textId="77777777">
        <w:trPr>
          <w:trHeight w:val="185"/>
        </w:trPr>
        <w:tc>
          <w:tcPr>
            <w:tcW w:w="1389" w:type="dxa"/>
          </w:tcPr>
          <w:p w:rsidR="00C21EE0" w:rsidP="00A47936" w:rsidRDefault="00C21EE0" w14:paraId="01325834" w14:textId="77777777">
            <w:pPr>
              <w:rPr>
                <w:rFonts w:eastAsia="Times New Roman"/>
                <w:b/>
                <w:bCs/>
              </w:rPr>
            </w:pPr>
          </w:p>
        </w:tc>
        <w:tc>
          <w:tcPr>
            <w:tcW w:w="292" w:type="dxa"/>
          </w:tcPr>
          <w:p w:rsidRPr="00B65D9D" w:rsidR="00C21EE0" w:rsidP="00A47936" w:rsidRDefault="00C21EE0" w14:paraId="036E6237" w14:textId="77777777">
            <w:pPr>
              <w:rPr>
                <w:rFonts w:eastAsia="Times New Roman"/>
                <w:bCs/>
              </w:rPr>
            </w:pPr>
          </w:p>
        </w:tc>
        <w:tc>
          <w:tcPr>
            <w:tcW w:w="3159" w:type="dxa"/>
          </w:tcPr>
          <w:p w:rsidRPr="0085005D" w:rsidR="00C21EE0" w:rsidP="00A47936" w:rsidRDefault="00C21EE0" w14:paraId="3CBA889C" w14:textId="77777777">
            <w:pPr>
              <w:rPr>
                <w:rFonts w:eastAsia="Times New Roman"/>
                <w:b/>
                <w:bCs/>
              </w:rPr>
            </w:pPr>
          </w:p>
        </w:tc>
        <w:tc>
          <w:tcPr>
            <w:tcW w:w="236" w:type="dxa"/>
          </w:tcPr>
          <w:p w:rsidRPr="0085005D" w:rsidR="00C21EE0" w:rsidP="00A47936" w:rsidRDefault="00C21EE0" w14:paraId="5B17A996" w14:textId="77777777">
            <w:pPr>
              <w:rPr>
                <w:rFonts w:eastAsia="Times New Roman"/>
                <w:b/>
                <w:bCs/>
              </w:rPr>
            </w:pPr>
          </w:p>
        </w:tc>
        <w:tc>
          <w:tcPr>
            <w:tcW w:w="1459" w:type="dxa"/>
          </w:tcPr>
          <w:p w:rsidR="00C21EE0" w:rsidP="00A47936" w:rsidRDefault="00C21EE0" w14:paraId="35D1C313" w14:textId="77777777">
            <w:pPr>
              <w:rPr>
                <w:rFonts w:eastAsia="Times New Roman"/>
                <w:b/>
                <w:bCs/>
              </w:rPr>
            </w:pPr>
          </w:p>
        </w:tc>
        <w:tc>
          <w:tcPr>
            <w:tcW w:w="292" w:type="dxa"/>
          </w:tcPr>
          <w:p w:rsidRPr="00B65D9D" w:rsidR="00C21EE0" w:rsidP="00A47936" w:rsidRDefault="00C21EE0" w14:paraId="4B3572BD" w14:textId="77777777">
            <w:pPr>
              <w:rPr>
                <w:rFonts w:eastAsia="Times New Roman"/>
                <w:bCs/>
              </w:rPr>
            </w:pPr>
          </w:p>
        </w:tc>
        <w:tc>
          <w:tcPr>
            <w:tcW w:w="3413" w:type="dxa"/>
          </w:tcPr>
          <w:p w:rsidRPr="0085005D" w:rsidR="00C21EE0" w:rsidP="00A47936" w:rsidRDefault="00C21EE0" w14:paraId="5C7F9766" w14:textId="77777777">
            <w:pPr>
              <w:rPr>
                <w:rFonts w:eastAsia="Times New Roman"/>
                <w:b/>
                <w:bCs/>
              </w:rPr>
            </w:pPr>
          </w:p>
        </w:tc>
      </w:tr>
      <w:tr w:rsidRPr="0085005D" w:rsidR="00C21EE0" w:rsidTr="00A47936" w14:paraId="1F9466E2" w14:textId="77777777">
        <w:trPr>
          <w:trHeight w:val="185"/>
        </w:trPr>
        <w:tc>
          <w:tcPr>
            <w:tcW w:w="1389" w:type="dxa"/>
          </w:tcPr>
          <w:p w:rsidR="00C21EE0" w:rsidP="00A47936" w:rsidRDefault="00C21EE0" w14:paraId="1CEB2E10" w14:textId="77777777">
            <w:pPr>
              <w:rPr>
                <w:rFonts w:eastAsia="Times New Roman"/>
                <w:b/>
                <w:bCs/>
              </w:rPr>
            </w:pPr>
          </w:p>
        </w:tc>
        <w:tc>
          <w:tcPr>
            <w:tcW w:w="292" w:type="dxa"/>
          </w:tcPr>
          <w:p w:rsidRPr="00B65D9D" w:rsidR="00C21EE0" w:rsidP="00A47936" w:rsidRDefault="00C21EE0" w14:paraId="0552EE8A" w14:textId="77777777">
            <w:pPr>
              <w:rPr>
                <w:rFonts w:eastAsia="Times New Roman"/>
                <w:bCs/>
              </w:rPr>
            </w:pPr>
          </w:p>
        </w:tc>
        <w:tc>
          <w:tcPr>
            <w:tcW w:w="3159" w:type="dxa"/>
          </w:tcPr>
          <w:p w:rsidRPr="0085005D" w:rsidR="00C21EE0" w:rsidP="00A47936" w:rsidRDefault="00C21EE0" w14:paraId="5995C5A0" w14:textId="77777777">
            <w:pPr>
              <w:rPr>
                <w:rFonts w:eastAsia="Times New Roman"/>
                <w:b/>
                <w:bCs/>
              </w:rPr>
            </w:pPr>
          </w:p>
        </w:tc>
        <w:tc>
          <w:tcPr>
            <w:tcW w:w="236" w:type="dxa"/>
          </w:tcPr>
          <w:p w:rsidRPr="0085005D" w:rsidR="00C21EE0" w:rsidP="00A47936" w:rsidRDefault="00C21EE0" w14:paraId="61CB6C61" w14:textId="77777777">
            <w:pPr>
              <w:rPr>
                <w:rFonts w:eastAsia="Times New Roman"/>
                <w:b/>
                <w:bCs/>
              </w:rPr>
            </w:pPr>
          </w:p>
        </w:tc>
        <w:tc>
          <w:tcPr>
            <w:tcW w:w="1459" w:type="dxa"/>
          </w:tcPr>
          <w:p w:rsidR="00C21EE0" w:rsidP="00A47936" w:rsidRDefault="00C21EE0" w14:paraId="5409BC99" w14:textId="77777777">
            <w:pPr>
              <w:rPr>
                <w:rFonts w:eastAsia="Times New Roman"/>
                <w:b/>
                <w:bCs/>
              </w:rPr>
            </w:pPr>
          </w:p>
        </w:tc>
        <w:tc>
          <w:tcPr>
            <w:tcW w:w="292" w:type="dxa"/>
          </w:tcPr>
          <w:p w:rsidRPr="00B65D9D" w:rsidR="00C21EE0" w:rsidP="00A47936" w:rsidRDefault="00C21EE0" w14:paraId="149520FC" w14:textId="77777777">
            <w:pPr>
              <w:rPr>
                <w:rFonts w:eastAsia="Times New Roman"/>
                <w:bCs/>
              </w:rPr>
            </w:pPr>
          </w:p>
        </w:tc>
        <w:tc>
          <w:tcPr>
            <w:tcW w:w="3413" w:type="dxa"/>
          </w:tcPr>
          <w:p w:rsidRPr="0085005D" w:rsidR="00C21EE0" w:rsidP="00A47936" w:rsidRDefault="00C21EE0" w14:paraId="381F3080" w14:textId="77777777">
            <w:pPr>
              <w:rPr>
                <w:rFonts w:eastAsia="Times New Roman"/>
                <w:b/>
                <w:bCs/>
              </w:rPr>
            </w:pPr>
          </w:p>
        </w:tc>
      </w:tr>
      <w:tr w:rsidRPr="0085005D" w:rsidR="00C21EE0" w:rsidTr="00A47936" w14:paraId="30EC1E23" w14:textId="77777777">
        <w:trPr>
          <w:trHeight w:val="185"/>
        </w:trPr>
        <w:tc>
          <w:tcPr>
            <w:tcW w:w="1389" w:type="dxa"/>
          </w:tcPr>
          <w:p w:rsidR="00C21EE0" w:rsidP="00A47936" w:rsidRDefault="00C21EE0" w14:paraId="1B3BB16A" w14:textId="77777777">
            <w:pPr>
              <w:rPr>
                <w:rFonts w:eastAsia="Times New Roman"/>
                <w:b/>
                <w:bCs/>
              </w:rPr>
            </w:pPr>
          </w:p>
        </w:tc>
        <w:tc>
          <w:tcPr>
            <w:tcW w:w="292" w:type="dxa"/>
          </w:tcPr>
          <w:p w:rsidRPr="00B65D9D" w:rsidR="00C21EE0" w:rsidP="00A47936" w:rsidRDefault="00C21EE0" w14:paraId="5C11E3A8" w14:textId="77777777">
            <w:pPr>
              <w:rPr>
                <w:rFonts w:eastAsia="Times New Roman"/>
                <w:bCs/>
              </w:rPr>
            </w:pPr>
          </w:p>
        </w:tc>
        <w:tc>
          <w:tcPr>
            <w:tcW w:w="3159" w:type="dxa"/>
          </w:tcPr>
          <w:p w:rsidRPr="0085005D" w:rsidR="00C21EE0" w:rsidP="00A47936" w:rsidRDefault="00C21EE0" w14:paraId="35578E0E" w14:textId="77777777">
            <w:pPr>
              <w:rPr>
                <w:rFonts w:eastAsia="Times New Roman"/>
                <w:b/>
                <w:bCs/>
              </w:rPr>
            </w:pPr>
          </w:p>
        </w:tc>
        <w:tc>
          <w:tcPr>
            <w:tcW w:w="236" w:type="dxa"/>
          </w:tcPr>
          <w:p w:rsidRPr="0085005D" w:rsidR="00C21EE0" w:rsidP="00A47936" w:rsidRDefault="00C21EE0" w14:paraId="7AF189BF" w14:textId="77777777">
            <w:pPr>
              <w:rPr>
                <w:rFonts w:eastAsia="Times New Roman"/>
                <w:b/>
                <w:bCs/>
              </w:rPr>
            </w:pPr>
          </w:p>
        </w:tc>
        <w:tc>
          <w:tcPr>
            <w:tcW w:w="1459" w:type="dxa"/>
          </w:tcPr>
          <w:p w:rsidR="00C21EE0" w:rsidP="00A47936" w:rsidRDefault="00C21EE0" w14:paraId="1F3E5C59" w14:textId="77777777">
            <w:pPr>
              <w:rPr>
                <w:rFonts w:eastAsia="Times New Roman"/>
                <w:b/>
                <w:bCs/>
              </w:rPr>
            </w:pPr>
          </w:p>
        </w:tc>
        <w:tc>
          <w:tcPr>
            <w:tcW w:w="292" w:type="dxa"/>
          </w:tcPr>
          <w:p w:rsidRPr="00B65D9D" w:rsidR="00C21EE0" w:rsidP="00A47936" w:rsidRDefault="00C21EE0" w14:paraId="366994D4" w14:textId="77777777">
            <w:pPr>
              <w:rPr>
                <w:rFonts w:eastAsia="Times New Roman"/>
                <w:bCs/>
              </w:rPr>
            </w:pPr>
          </w:p>
        </w:tc>
        <w:tc>
          <w:tcPr>
            <w:tcW w:w="3413" w:type="dxa"/>
          </w:tcPr>
          <w:p w:rsidRPr="0085005D" w:rsidR="00C21EE0" w:rsidP="00A47936" w:rsidRDefault="00C21EE0" w14:paraId="0B7F6255" w14:textId="77777777">
            <w:pPr>
              <w:rPr>
                <w:rFonts w:eastAsia="Times New Roman"/>
                <w:b/>
                <w:bCs/>
              </w:rPr>
            </w:pPr>
          </w:p>
        </w:tc>
      </w:tr>
      <w:tr w:rsidRPr="0085005D" w:rsidR="00C21EE0" w:rsidTr="00A47936" w14:paraId="62104D30" w14:textId="77777777">
        <w:trPr>
          <w:trHeight w:val="185"/>
        </w:trPr>
        <w:tc>
          <w:tcPr>
            <w:tcW w:w="1389" w:type="dxa"/>
          </w:tcPr>
          <w:p w:rsidR="00C21EE0" w:rsidP="00A47936" w:rsidRDefault="00C21EE0" w14:paraId="6D4CF496" w14:textId="77777777">
            <w:pPr>
              <w:rPr>
                <w:rFonts w:eastAsia="Times New Roman"/>
                <w:b/>
                <w:bCs/>
              </w:rPr>
            </w:pPr>
            <w:r>
              <w:rPr>
                <w:rFonts w:eastAsia="Times New Roman"/>
                <w:b/>
                <w:bCs/>
              </w:rPr>
              <w:t>Date</w:t>
            </w:r>
          </w:p>
        </w:tc>
        <w:tc>
          <w:tcPr>
            <w:tcW w:w="292" w:type="dxa"/>
          </w:tcPr>
          <w:p w:rsidRPr="00B65D9D" w:rsidR="00C21EE0" w:rsidP="00A47936" w:rsidRDefault="00C21EE0" w14:paraId="3C501075" w14:textId="77777777">
            <w:pPr>
              <w:rPr>
                <w:rFonts w:eastAsia="Times New Roman"/>
                <w:bCs/>
              </w:rPr>
            </w:pPr>
            <w:r w:rsidRPr="00B65D9D">
              <w:rPr>
                <w:rFonts w:eastAsia="Times New Roman"/>
                <w:bCs/>
              </w:rPr>
              <w:t>:</w:t>
            </w:r>
          </w:p>
        </w:tc>
        <w:tc>
          <w:tcPr>
            <w:tcW w:w="3159" w:type="dxa"/>
          </w:tcPr>
          <w:p w:rsidRPr="004130C9" w:rsidR="00C21EE0" w:rsidP="004A0CB4" w:rsidRDefault="00C21EE0" w14:paraId="66943CFB" w14:textId="5FA8309D">
            <w:pPr>
              <w:rPr>
                <w:rFonts w:eastAsia="Times New Roman"/>
                <w:bCs/>
              </w:rPr>
            </w:pPr>
          </w:p>
        </w:tc>
        <w:tc>
          <w:tcPr>
            <w:tcW w:w="236" w:type="dxa"/>
          </w:tcPr>
          <w:p w:rsidRPr="0085005D" w:rsidR="00C21EE0" w:rsidP="00A47936" w:rsidRDefault="00C21EE0" w14:paraId="5FF45946" w14:textId="77777777">
            <w:pPr>
              <w:rPr>
                <w:rFonts w:eastAsia="Times New Roman"/>
                <w:b/>
                <w:bCs/>
              </w:rPr>
            </w:pPr>
          </w:p>
        </w:tc>
        <w:tc>
          <w:tcPr>
            <w:tcW w:w="1459" w:type="dxa"/>
          </w:tcPr>
          <w:p w:rsidRPr="0085005D" w:rsidR="00C21EE0" w:rsidP="00A47936" w:rsidRDefault="00C21EE0" w14:paraId="3C11C871" w14:textId="77777777">
            <w:pPr>
              <w:rPr>
                <w:rFonts w:eastAsia="Times New Roman"/>
                <w:b/>
                <w:bCs/>
              </w:rPr>
            </w:pPr>
            <w:r>
              <w:rPr>
                <w:rFonts w:eastAsia="Times New Roman"/>
                <w:b/>
                <w:bCs/>
              </w:rPr>
              <w:t>Date</w:t>
            </w:r>
          </w:p>
        </w:tc>
        <w:tc>
          <w:tcPr>
            <w:tcW w:w="292" w:type="dxa"/>
          </w:tcPr>
          <w:p w:rsidRPr="0085005D" w:rsidR="00C21EE0" w:rsidP="00A47936" w:rsidRDefault="00C21EE0" w14:paraId="1143741D" w14:textId="77777777">
            <w:pPr>
              <w:rPr>
                <w:rFonts w:eastAsia="Times New Roman"/>
                <w:b/>
                <w:bCs/>
              </w:rPr>
            </w:pPr>
            <w:r w:rsidRPr="00B65D9D">
              <w:rPr>
                <w:rFonts w:eastAsia="Times New Roman"/>
                <w:bCs/>
              </w:rPr>
              <w:t>:</w:t>
            </w:r>
          </w:p>
        </w:tc>
        <w:tc>
          <w:tcPr>
            <w:tcW w:w="3413" w:type="dxa"/>
          </w:tcPr>
          <w:p w:rsidRPr="0085005D" w:rsidR="00C21EE0" w:rsidP="004A0CB4" w:rsidRDefault="00C21EE0" w14:paraId="63CA46F0" w14:textId="2108E463">
            <w:pPr>
              <w:rPr>
                <w:rFonts w:eastAsia="Times New Roman"/>
                <w:b/>
                <w:bCs/>
              </w:rPr>
            </w:pPr>
          </w:p>
        </w:tc>
      </w:tr>
      <w:tr w:rsidR="006356CD" w:rsidTr="00A47936" w14:paraId="0E74F79F" w14:textId="77777777">
        <w:trPr>
          <w:trHeight w:val="185"/>
        </w:trPr>
        <w:tc>
          <w:tcPr>
            <w:tcW w:w="1389" w:type="dxa"/>
          </w:tcPr>
          <w:p w:rsidR="006356CD" w:rsidP="006356CD" w:rsidRDefault="006356CD" w14:paraId="266E08C6" w14:textId="77777777">
            <w:pPr>
              <w:rPr>
                <w:rFonts w:eastAsia="Times New Roman"/>
                <w:b/>
                <w:bCs/>
              </w:rPr>
            </w:pPr>
            <w:r>
              <w:rPr>
                <w:rFonts w:eastAsia="Times New Roman"/>
                <w:b/>
                <w:bCs/>
              </w:rPr>
              <w:t>Name</w:t>
            </w:r>
          </w:p>
        </w:tc>
        <w:tc>
          <w:tcPr>
            <w:tcW w:w="292" w:type="dxa"/>
          </w:tcPr>
          <w:p w:rsidRPr="00B65D9D" w:rsidR="006356CD" w:rsidP="006356CD" w:rsidRDefault="006356CD" w14:paraId="665361B4" w14:textId="77777777">
            <w:pPr>
              <w:rPr>
                <w:rFonts w:eastAsia="Times New Roman"/>
              </w:rPr>
            </w:pPr>
            <w:r w:rsidRPr="00B65D9D">
              <w:rPr>
                <w:rFonts w:eastAsia="Times New Roman"/>
              </w:rPr>
              <w:t>:</w:t>
            </w:r>
          </w:p>
        </w:tc>
        <w:tc>
          <w:tcPr>
            <w:tcW w:w="3159" w:type="dxa"/>
          </w:tcPr>
          <w:p w:rsidR="006356CD" w:rsidP="006356CD" w:rsidRDefault="006356CD" w14:paraId="27D82510" w14:textId="5440C6FC">
            <w:pPr>
              <w:rPr>
                <w:rFonts w:eastAsia="Times New Roman"/>
              </w:rPr>
            </w:pPr>
            <w:r>
              <w:rPr>
                <w:rFonts w:eastAsia="Times New Roman"/>
              </w:rPr>
              <w:t>Anindya Pal</w:t>
            </w:r>
          </w:p>
        </w:tc>
        <w:tc>
          <w:tcPr>
            <w:tcW w:w="236" w:type="dxa"/>
          </w:tcPr>
          <w:p w:rsidR="006356CD" w:rsidP="006356CD" w:rsidRDefault="006356CD" w14:paraId="2A129528" w14:textId="77777777">
            <w:pPr>
              <w:rPr>
                <w:rFonts w:eastAsia="Times New Roman"/>
              </w:rPr>
            </w:pPr>
          </w:p>
        </w:tc>
        <w:tc>
          <w:tcPr>
            <w:tcW w:w="1459" w:type="dxa"/>
          </w:tcPr>
          <w:p w:rsidR="006356CD" w:rsidP="006356CD" w:rsidRDefault="006356CD" w14:paraId="25F0D7CE" w14:textId="77777777">
            <w:pPr>
              <w:rPr>
                <w:rFonts w:eastAsia="Times New Roman"/>
              </w:rPr>
            </w:pPr>
            <w:r>
              <w:rPr>
                <w:rFonts w:eastAsia="Times New Roman"/>
                <w:b/>
                <w:bCs/>
              </w:rPr>
              <w:t>Name</w:t>
            </w:r>
          </w:p>
        </w:tc>
        <w:tc>
          <w:tcPr>
            <w:tcW w:w="292" w:type="dxa"/>
          </w:tcPr>
          <w:p w:rsidR="006356CD" w:rsidP="006356CD" w:rsidRDefault="006356CD" w14:paraId="2393BD20" w14:textId="77777777">
            <w:pPr>
              <w:rPr>
                <w:rFonts w:eastAsia="Times New Roman"/>
              </w:rPr>
            </w:pPr>
            <w:r w:rsidRPr="00B65D9D">
              <w:rPr>
                <w:rFonts w:eastAsia="Times New Roman"/>
              </w:rPr>
              <w:t>:</w:t>
            </w:r>
          </w:p>
        </w:tc>
        <w:tc>
          <w:tcPr>
            <w:tcW w:w="3413" w:type="dxa"/>
          </w:tcPr>
          <w:p w:rsidR="006356CD" w:rsidP="005B5024" w:rsidRDefault="005B5024" w14:paraId="75CB2C72" w14:textId="635BF4CA">
            <w:pPr>
              <w:rPr>
                <w:rFonts w:eastAsia="Times New Roman"/>
              </w:rPr>
            </w:pPr>
            <w:r>
              <w:rPr>
                <w:rFonts w:eastAsia="Times New Roman"/>
              </w:rPr>
              <w:t>Ravi Kale</w:t>
            </w:r>
          </w:p>
        </w:tc>
      </w:tr>
      <w:tr w:rsidR="006356CD" w:rsidTr="00A47936" w14:paraId="1DDD4367" w14:textId="77777777">
        <w:trPr>
          <w:trHeight w:val="559"/>
        </w:trPr>
        <w:tc>
          <w:tcPr>
            <w:tcW w:w="1389" w:type="dxa"/>
          </w:tcPr>
          <w:p w:rsidR="006356CD" w:rsidP="006356CD" w:rsidRDefault="006356CD" w14:paraId="384C38F2" w14:textId="77777777">
            <w:pPr>
              <w:rPr>
                <w:rFonts w:eastAsia="Times New Roman"/>
                <w:b/>
                <w:bCs/>
              </w:rPr>
            </w:pPr>
            <w:r>
              <w:rPr>
                <w:rFonts w:eastAsia="Times New Roman"/>
                <w:b/>
                <w:bCs/>
              </w:rPr>
              <w:t>Designation</w:t>
            </w:r>
          </w:p>
        </w:tc>
        <w:tc>
          <w:tcPr>
            <w:tcW w:w="292" w:type="dxa"/>
          </w:tcPr>
          <w:p w:rsidRPr="00B65D9D" w:rsidR="006356CD" w:rsidP="006356CD" w:rsidRDefault="006356CD" w14:paraId="5F317FDE" w14:textId="77777777">
            <w:pPr>
              <w:rPr>
                <w:rFonts w:eastAsia="Times New Roman"/>
              </w:rPr>
            </w:pPr>
            <w:r w:rsidRPr="00B65D9D">
              <w:rPr>
                <w:rFonts w:eastAsia="Times New Roman"/>
              </w:rPr>
              <w:t>:</w:t>
            </w:r>
          </w:p>
        </w:tc>
        <w:tc>
          <w:tcPr>
            <w:tcW w:w="3159" w:type="dxa"/>
          </w:tcPr>
          <w:p w:rsidR="006356CD" w:rsidP="006356CD" w:rsidRDefault="006356CD" w14:paraId="09034D54" w14:textId="777856DA">
            <w:pPr>
              <w:rPr>
                <w:rFonts w:eastAsia="Times New Roman"/>
              </w:rPr>
            </w:pPr>
            <w:r>
              <w:rPr>
                <w:rFonts w:eastAsia="Times New Roman"/>
              </w:rPr>
              <w:t>DGM</w:t>
            </w:r>
          </w:p>
          <w:p w:rsidR="006356CD" w:rsidP="006356CD" w:rsidRDefault="006356CD" w14:paraId="5EBA55A6" w14:textId="77777777">
            <w:pPr>
              <w:rPr>
                <w:rFonts w:eastAsia="Times New Roman"/>
              </w:rPr>
            </w:pPr>
            <w:r w:rsidRPr="00B65D9D">
              <w:rPr>
                <w:rFonts w:eastAsia="Times New Roman"/>
              </w:rPr>
              <w:t>National Credit Guarantee Trustee Company Ltd</w:t>
            </w:r>
          </w:p>
        </w:tc>
        <w:tc>
          <w:tcPr>
            <w:tcW w:w="236" w:type="dxa"/>
          </w:tcPr>
          <w:p w:rsidR="006356CD" w:rsidP="006356CD" w:rsidRDefault="006356CD" w14:paraId="2D749BBF" w14:textId="77777777">
            <w:pPr>
              <w:rPr>
                <w:rFonts w:eastAsia="Times New Roman"/>
              </w:rPr>
            </w:pPr>
          </w:p>
        </w:tc>
        <w:tc>
          <w:tcPr>
            <w:tcW w:w="1459" w:type="dxa"/>
          </w:tcPr>
          <w:p w:rsidR="006356CD" w:rsidP="006356CD" w:rsidRDefault="006356CD" w14:paraId="6D87AB14" w14:textId="77777777">
            <w:pPr>
              <w:rPr>
                <w:rFonts w:eastAsia="Times New Roman"/>
              </w:rPr>
            </w:pPr>
            <w:r>
              <w:rPr>
                <w:rFonts w:eastAsia="Times New Roman"/>
                <w:b/>
                <w:bCs/>
              </w:rPr>
              <w:t>Designation</w:t>
            </w:r>
          </w:p>
        </w:tc>
        <w:tc>
          <w:tcPr>
            <w:tcW w:w="292" w:type="dxa"/>
          </w:tcPr>
          <w:p w:rsidR="006356CD" w:rsidP="006356CD" w:rsidRDefault="006356CD" w14:paraId="08BAFD0E" w14:textId="77777777">
            <w:pPr>
              <w:rPr>
                <w:rFonts w:eastAsia="Times New Roman"/>
              </w:rPr>
            </w:pPr>
            <w:r w:rsidRPr="00B65D9D">
              <w:rPr>
                <w:rFonts w:eastAsia="Times New Roman"/>
              </w:rPr>
              <w:t>:</w:t>
            </w:r>
          </w:p>
        </w:tc>
        <w:tc>
          <w:tcPr>
            <w:tcW w:w="3413" w:type="dxa"/>
          </w:tcPr>
          <w:p w:rsidR="006356CD" w:rsidP="006356CD" w:rsidRDefault="006356CD" w14:paraId="088AAD06" w14:textId="77777777">
            <w:pPr>
              <w:rPr>
                <w:rFonts w:eastAsia="Times New Roman"/>
              </w:rPr>
            </w:pPr>
            <w:r>
              <w:rPr>
                <w:rFonts w:eastAsia="Times New Roman"/>
              </w:rPr>
              <w:t>Project Manager</w:t>
            </w:r>
          </w:p>
          <w:p w:rsidR="006356CD" w:rsidP="006356CD" w:rsidRDefault="006356CD" w14:paraId="4B1C75BA" w14:textId="4477B9E3">
            <w:pPr>
              <w:rPr>
                <w:rFonts w:eastAsia="Times New Roman"/>
              </w:rPr>
            </w:pPr>
            <w:r>
              <w:rPr>
                <w:rFonts w:eastAsia="Times New Roman"/>
              </w:rPr>
              <w:t>ESDS Ltd.</w:t>
            </w:r>
          </w:p>
        </w:tc>
      </w:tr>
    </w:tbl>
    <w:p w:rsidRPr="00FD76C3" w:rsidR="0053511F" w:rsidP="0085005D" w:rsidRDefault="0053511F" w14:paraId="57BCEA37" w14:textId="2E401E6A">
      <w:pPr>
        <w:rPr>
          <w:rFonts w:eastAsia="Times New Roman"/>
          <w:lang w:val="en-IN"/>
        </w:rPr>
      </w:pPr>
    </w:p>
    <w:p w:rsidR="00B65D9D" w:rsidP="00B65D9D" w:rsidRDefault="00B65D9D" w14:paraId="758FA6AE" w14:textId="657EADF4">
      <w:pPr>
        <w:rPr>
          <w:rFonts w:ascii="Arial Narrow" w:hAnsi="Arial Narrow" w:eastAsia="Times New Roman" w:cs="Arial"/>
          <w:b/>
          <w:bCs/>
          <w:caps/>
          <w:kern w:val="32"/>
          <w:sz w:val="28"/>
          <w:szCs w:val="28"/>
        </w:rPr>
      </w:pPr>
    </w:p>
    <w:p w:rsidR="00E05814" w:rsidP="00B65D9D" w:rsidRDefault="00E05814" w14:paraId="47E456E3" w14:textId="769E8490">
      <w:pPr>
        <w:rPr>
          <w:rFonts w:ascii="Arial Narrow" w:hAnsi="Arial Narrow" w:eastAsia="Times New Roman" w:cs="Arial"/>
          <w:b/>
          <w:bCs/>
          <w:caps/>
          <w:kern w:val="32"/>
          <w:sz w:val="28"/>
          <w:szCs w:val="28"/>
        </w:rPr>
      </w:pPr>
    </w:p>
    <w:p w:rsidR="00E05814" w:rsidP="00B65D9D" w:rsidRDefault="00E05814" w14:paraId="3A507BA1" w14:textId="4C1F986C">
      <w:pPr>
        <w:rPr>
          <w:rFonts w:ascii="Arial Narrow" w:hAnsi="Arial Narrow" w:eastAsia="Times New Roman" w:cs="Arial"/>
          <w:b/>
          <w:bCs/>
          <w:caps/>
          <w:kern w:val="32"/>
          <w:sz w:val="28"/>
          <w:szCs w:val="28"/>
        </w:rPr>
      </w:pPr>
    </w:p>
    <w:p w:rsidR="00E05814" w:rsidP="00B65D9D" w:rsidRDefault="00E05814" w14:paraId="73275514" w14:textId="6712A1F5">
      <w:pPr>
        <w:rPr>
          <w:rFonts w:ascii="Arial Narrow" w:hAnsi="Arial Narrow" w:eastAsia="Times New Roman" w:cs="Arial"/>
          <w:b/>
          <w:bCs/>
          <w:caps/>
          <w:kern w:val="32"/>
          <w:sz w:val="28"/>
          <w:szCs w:val="28"/>
        </w:rPr>
      </w:pPr>
    </w:p>
    <w:p w:rsidR="00E05814" w:rsidP="00B65D9D" w:rsidRDefault="00E05814" w14:paraId="50DC1350" w14:textId="48CD2157">
      <w:pPr>
        <w:rPr>
          <w:rFonts w:ascii="Arial Narrow" w:hAnsi="Arial Narrow" w:eastAsia="Times New Roman" w:cs="Arial"/>
          <w:b/>
          <w:bCs/>
          <w:caps/>
          <w:kern w:val="32"/>
          <w:sz w:val="28"/>
          <w:szCs w:val="28"/>
        </w:rPr>
      </w:pPr>
    </w:p>
    <w:p w:rsidR="00E05814" w:rsidP="00B65D9D" w:rsidRDefault="00E05814" w14:paraId="0084DFC6" w14:textId="034F98B8">
      <w:pPr>
        <w:rPr>
          <w:rFonts w:ascii="Arial Narrow" w:hAnsi="Arial Narrow" w:eastAsia="Times New Roman" w:cs="Arial"/>
          <w:b/>
          <w:bCs/>
          <w:caps/>
          <w:kern w:val="32"/>
          <w:sz w:val="28"/>
          <w:szCs w:val="28"/>
        </w:rPr>
      </w:pPr>
    </w:p>
    <w:p w:rsidR="00E05814" w:rsidP="00B65D9D" w:rsidRDefault="00E05814" w14:paraId="1FA27CD3" w14:textId="257453CC">
      <w:pPr>
        <w:rPr>
          <w:rFonts w:ascii="Arial Narrow" w:hAnsi="Arial Narrow" w:eastAsia="Times New Roman" w:cs="Arial"/>
          <w:b/>
          <w:bCs/>
          <w:caps/>
          <w:kern w:val="32"/>
          <w:sz w:val="28"/>
          <w:szCs w:val="28"/>
        </w:rPr>
      </w:pPr>
    </w:p>
    <w:p w:rsidR="00E05814" w:rsidP="00B65D9D" w:rsidRDefault="00E05814" w14:paraId="7ABF8888" w14:textId="28654C27">
      <w:pPr>
        <w:rPr>
          <w:rFonts w:ascii="Arial Narrow" w:hAnsi="Arial Narrow" w:eastAsia="Times New Roman" w:cs="Arial"/>
          <w:b/>
          <w:bCs/>
          <w:caps/>
          <w:kern w:val="32"/>
          <w:sz w:val="28"/>
          <w:szCs w:val="28"/>
        </w:rPr>
      </w:pPr>
    </w:p>
    <w:p w:rsidR="00E05814" w:rsidP="00B65D9D" w:rsidRDefault="00E05814" w14:paraId="079E9D09"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773944" w:rsidRDefault="005B1988" w14:paraId="7C375549" w14:textId="06B18B08">
          <w:pPr>
            <w:pStyle w:val="TOC2"/>
            <w:tabs>
              <w:tab w:val="left" w:pos="880"/>
              <w:tab w:val="right" w:leader="dot" w:pos="9350"/>
            </w:tabs>
            <w:rPr>
              <w:noProof/>
              <w:kern w:val="2"/>
              <w14:ligatures w14:val="standardContextual"/>
            </w:rPr>
          </w:pPr>
          <w:r>
            <w:fldChar w:fldCharType="begin"/>
          </w:r>
          <w:r>
            <w:instrText xml:space="preserve"> TOC \o "1-3" \h \z \u </w:instrText>
          </w:r>
          <w:r>
            <w:fldChar w:fldCharType="separate"/>
          </w:r>
          <w:hyperlink w:history="1" w:anchor="_Toc164077186">
            <w:r w:rsidRPr="00DD70A9" w:rsidR="00773944">
              <w:rPr>
                <w:rStyle w:val="Hyperlink"/>
                <w:rFonts w:ascii="Trebuchet MS" w:hAnsi="Trebuchet MS" w:eastAsia="Times New Roman" w:cs="Times New Roman"/>
                <w:b/>
                <w:bCs/>
                <w:iCs/>
                <w:noProof/>
              </w:rPr>
              <w:t>1.1</w:t>
            </w:r>
            <w:r w:rsidR="00773944">
              <w:rPr>
                <w:noProof/>
                <w:kern w:val="2"/>
                <w14:ligatures w14:val="standardContextual"/>
              </w:rPr>
              <w:tab/>
            </w:r>
            <w:r w:rsidRPr="00DD70A9" w:rsidR="00773944">
              <w:rPr>
                <w:rStyle w:val="Hyperlink"/>
                <w:rFonts w:ascii="Trebuchet MS" w:hAnsi="Trebuchet MS" w:eastAsia="Times New Roman" w:cs="Arial"/>
                <w:b/>
                <w:bCs/>
                <w:iCs/>
                <w:noProof/>
              </w:rPr>
              <w:t>Introduction</w:t>
            </w:r>
            <w:r w:rsidR="00773944">
              <w:rPr>
                <w:noProof/>
                <w:webHidden/>
              </w:rPr>
              <w:tab/>
            </w:r>
            <w:r w:rsidR="00773944">
              <w:rPr>
                <w:noProof/>
                <w:webHidden/>
              </w:rPr>
              <w:fldChar w:fldCharType="begin"/>
            </w:r>
            <w:r w:rsidR="00773944">
              <w:rPr>
                <w:noProof/>
                <w:webHidden/>
              </w:rPr>
              <w:instrText xml:space="preserve"> PAGEREF _Toc164077186 \h </w:instrText>
            </w:r>
            <w:r w:rsidR="00773944">
              <w:rPr>
                <w:noProof/>
                <w:webHidden/>
              </w:rPr>
            </w:r>
            <w:r w:rsidR="00773944">
              <w:rPr>
                <w:noProof/>
                <w:webHidden/>
              </w:rPr>
              <w:fldChar w:fldCharType="separate"/>
            </w:r>
            <w:r w:rsidR="00773944">
              <w:rPr>
                <w:noProof/>
                <w:webHidden/>
              </w:rPr>
              <w:t>4</w:t>
            </w:r>
            <w:r w:rsidR="00773944">
              <w:rPr>
                <w:noProof/>
                <w:webHidden/>
              </w:rPr>
              <w:fldChar w:fldCharType="end"/>
            </w:r>
          </w:hyperlink>
        </w:p>
        <w:p w:rsidR="00773944" w:rsidRDefault="00000000" w14:paraId="71CFB94B" w14:textId="1C5EBF9C">
          <w:pPr>
            <w:pStyle w:val="TOC2"/>
            <w:tabs>
              <w:tab w:val="left" w:pos="880"/>
              <w:tab w:val="right" w:leader="dot" w:pos="9350"/>
            </w:tabs>
            <w:rPr>
              <w:noProof/>
              <w:kern w:val="2"/>
              <w14:ligatures w14:val="standardContextual"/>
            </w:rPr>
          </w:pPr>
          <w:hyperlink w:history="1" w:anchor="_Toc164077187">
            <w:r w:rsidRPr="00DD70A9" w:rsidR="00773944">
              <w:rPr>
                <w:rStyle w:val="Hyperlink"/>
                <w:rFonts w:ascii="Trebuchet MS" w:hAnsi="Trebuchet MS" w:eastAsia="Times New Roman" w:cs="Times New Roman"/>
                <w:b/>
                <w:bCs/>
                <w:iCs/>
                <w:noProof/>
              </w:rPr>
              <w:t>1.2</w:t>
            </w:r>
            <w:r w:rsidR="00773944">
              <w:rPr>
                <w:noProof/>
                <w:kern w:val="2"/>
                <w14:ligatures w14:val="standardContextual"/>
              </w:rPr>
              <w:tab/>
            </w:r>
            <w:r w:rsidRPr="00DD70A9" w:rsidR="00773944">
              <w:rPr>
                <w:rStyle w:val="Hyperlink"/>
                <w:rFonts w:ascii="Trebuchet MS" w:hAnsi="Trebuchet MS" w:eastAsia="Times New Roman" w:cs="Arial"/>
                <w:b/>
                <w:bCs/>
                <w:iCs/>
                <w:noProof/>
              </w:rPr>
              <w:t>Input File Layout</w:t>
            </w:r>
            <w:r w:rsidR="00773944">
              <w:rPr>
                <w:noProof/>
                <w:webHidden/>
              </w:rPr>
              <w:tab/>
            </w:r>
            <w:r w:rsidR="00773944">
              <w:rPr>
                <w:noProof/>
                <w:webHidden/>
              </w:rPr>
              <w:fldChar w:fldCharType="begin"/>
            </w:r>
            <w:r w:rsidR="00773944">
              <w:rPr>
                <w:noProof/>
                <w:webHidden/>
              </w:rPr>
              <w:instrText xml:space="preserve"> PAGEREF _Toc164077187 \h </w:instrText>
            </w:r>
            <w:r w:rsidR="00773944">
              <w:rPr>
                <w:noProof/>
                <w:webHidden/>
              </w:rPr>
            </w:r>
            <w:r w:rsidR="00773944">
              <w:rPr>
                <w:noProof/>
                <w:webHidden/>
              </w:rPr>
              <w:fldChar w:fldCharType="separate"/>
            </w:r>
            <w:r w:rsidR="00773944">
              <w:rPr>
                <w:noProof/>
                <w:webHidden/>
              </w:rPr>
              <w:t>5</w:t>
            </w:r>
            <w:r w:rsidR="00773944">
              <w:rPr>
                <w:noProof/>
                <w:webHidden/>
              </w:rPr>
              <w:fldChar w:fldCharType="end"/>
            </w:r>
          </w:hyperlink>
        </w:p>
        <w:p w:rsidR="00773944" w:rsidRDefault="00000000" w14:paraId="4904621D" w14:textId="13CB7CA9">
          <w:pPr>
            <w:pStyle w:val="TOC2"/>
            <w:tabs>
              <w:tab w:val="left" w:pos="880"/>
              <w:tab w:val="right" w:leader="dot" w:pos="9350"/>
            </w:tabs>
            <w:rPr>
              <w:noProof/>
              <w:kern w:val="2"/>
              <w14:ligatures w14:val="standardContextual"/>
            </w:rPr>
          </w:pPr>
          <w:hyperlink w:history="1" w:anchor="_Toc164077188">
            <w:r w:rsidRPr="00DD70A9" w:rsidR="00773944">
              <w:rPr>
                <w:rStyle w:val="Hyperlink"/>
                <w:rFonts w:ascii="Trebuchet MS" w:hAnsi="Trebuchet MS" w:eastAsia="Times New Roman" w:cs="Times New Roman"/>
                <w:b/>
                <w:bCs/>
                <w:iCs/>
                <w:noProof/>
              </w:rPr>
              <w:t>1.3</w:t>
            </w:r>
            <w:r w:rsidR="00773944">
              <w:rPr>
                <w:noProof/>
                <w:kern w:val="2"/>
                <w14:ligatures w14:val="standardContextual"/>
              </w:rPr>
              <w:tab/>
            </w:r>
            <w:r w:rsidRPr="00DD70A9" w:rsidR="00773944">
              <w:rPr>
                <w:rStyle w:val="Hyperlink"/>
                <w:rFonts w:ascii="Trebuchet MS" w:hAnsi="Trebuchet MS" w:eastAsia="Times New Roman" w:cs="Arial"/>
                <w:b/>
                <w:bCs/>
                <w:iCs/>
                <w:noProof/>
              </w:rPr>
              <w:t>Input File Format Processed by SURGE</w:t>
            </w:r>
            <w:r w:rsidR="00773944">
              <w:rPr>
                <w:noProof/>
                <w:webHidden/>
              </w:rPr>
              <w:tab/>
            </w:r>
            <w:r w:rsidR="00773944">
              <w:rPr>
                <w:noProof/>
                <w:webHidden/>
              </w:rPr>
              <w:fldChar w:fldCharType="begin"/>
            </w:r>
            <w:r w:rsidR="00773944">
              <w:rPr>
                <w:noProof/>
                <w:webHidden/>
              </w:rPr>
              <w:instrText xml:space="preserve"> PAGEREF _Toc164077188 \h </w:instrText>
            </w:r>
            <w:r w:rsidR="00773944">
              <w:rPr>
                <w:noProof/>
                <w:webHidden/>
              </w:rPr>
            </w:r>
            <w:r w:rsidR="00773944">
              <w:rPr>
                <w:noProof/>
                <w:webHidden/>
              </w:rPr>
              <w:fldChar w:fldCharType="separate"/>
            </w:r>
            <w:r w:rsidR="00773944">
              <w:rPr>
                <w:noProof/>
                <w:webHidden/>
              </w:rPr>
              <w:t>5</w:t>
            </w:r>
            <w:r w:rsidR="00773944">
              <w:rPr>
                <w:noProof/>
                <w:webHidden/>
              </w:rPr>
              <w:fldChar w:fldCharType="end"/>
            </w:r>
          </w:hyperlink>
        </w:p>
        <w:p w:rsidR="00773944" w:rsidRDefault="00000000" w14:paraId="4834D3B8" w14:textId="0428AC0B">
          <w:pPr>
            <w:pStyle w:val="TOC3"/>
            <w:tabs>
              <w:tab w:val="left" w:pos="1320"/>
              <w:tab w:val="right" w:leader="dot" w:pos="9350"/>
            </w:tabs>
            <w:rPr>
              <w:noProof/>
              <w:kern w:val="2"/>
              <w14:ligatures w14:val="standardContextual"/>
            </w:rPr>
          </w:pPr>
          <w:hyperlink w:history="1" w:anchor="_Toc164077189">
            <w:r w:rsidRPr="00DD70A9" w:rsidR="00773944">
              <w:rPr>
                <w:rStyle w:val="Hyperlink"/>
                <w:rFonts w:ascii="Trebuchet MS" w:hAnsi="Trebuchet MS" w:cs="Times New Roman"/>
                <w:b/>
                <w:bCs/>
                <w:noProof/>
              </w:rPr>
              <w:t>1.3.1</w:t>
            </w:r>
            <w:r w:rsidR="00773944">
              <w:rPr>
                <w:noProof/>
                <w:kern w:val="2"/>
                <w14:ligatures w14:val="standardContextual"/>
              </w:rPr>
              <w:tab/>
            </w:r>
            <w:r w:rsidRPr="00DD70A9" w:rsidR="00773944">
              <w:rPr>
                <w:rStyle w:val="Hyperlink"/>
                <w:rFonts w:ascii="Trebuchet MS" w:hAnsi="Trebuchet MS"/>
                <w:b/>
                <w:bCs/>
                <w:noProof/>
              </w:rPr>
              <w:t>Request for Claim</w:t>
            </w:r>
            <w:r w:rsidR="00773944">
              <w:rPr>
                <w:noProof/>
                <w:webHidden/>
              </w:rPr>
              <w:tab/>
            </w:r>
            <w:r w:rsidR="00773944">
              <w:rPr>
                <w:noProof/>
                <w:webHidden/>
              </w:rPr>
              <w:fldChar w:fldCharType="begin"/>
            </w:r>
            <w:r w:rsidR="00773944">
              <w:rPr>
                <w:noProof/>
                <w:webHidden/>
              </w:rPr>
              <w:instrText xml:space="preserve"> PAGEREF _Toc164077189 \h </w:instrText>
            </w:r>
            <w:r w:rsidR="00773944">
              <w:rPr>
                <w:noProof/>
                <w:webHidden/>
              </w:rPr>
            </w:r>
            <w:r w:rsidR="00773944">
              <w:rPr>
                <w:noProof/>
                <w:webHidden/>
              </w:rPr>
              <w:fldChar w:fldCharType="separate"/>
            </w:r>
            <w:r w:rsidR="00773944">
              <w:rPr>
                <w:noProof/>
                <w:webHidden/>
              </w:rPr>
              <w:t>6</w:t>
            </w:r>
            <w:r w:rsidR="00773944">
              <w:rPr>
                <w:noProof/>
                <w:webHidden/>
              </w:rPr>
              <w:fldChar w:fldCharType="end"/>
            </w:r>
          </w:hyperlink>
        </w:p>
        <w:p w:rsidR="00773944" w:rsidRDefault="00000000" w14:paraId="2DAB03E0" w14:textId="55BAC97D">
          <w:pPr>
            <w:pStyle w:val="TOC3"/>
            <w:tabs>
              <w:tab w:val="left" w:pos="1320"/>
              <w:tab w:val="right" w:leader="dot" w:pos="9350"/>
            </w:tabs>
            <w:rPr>
              <w:noProof/>
              <w:kern w:val="2"/>
              <w14:ligatures w14:val="standardContextual"/>
            </w:rPr>
          </w:pPr>
          <w:hyperlink w:history="1" w:anchor="_Toc164077190">
            <w:r w:rsidRPr="00DD70A9" w:rsidR="00773944">
              <w:rPr>
                <w:rStyle w:val="Hyperlink"/>
                <w:rFonts w:ascii="Trebuchet MS" w:hAnsi="Trebuchet MS" w:cs="Times New Roman"/>
                <w:b/>
                <w:bCs/>
                <w:noProof/>
              </w:rPr>
              <w:t>1.3.2</w:t>
            </w:r>
            <w:r w:rsidR="00773944">
              <w:rPr>
                <w:noProof/>
                <w:kern w:val="2"/>
                <w14:ligatures w14:val="standardContextual"/>
              </w:rPr>
              <w:tab/>
            </w:r>
            <w:r w:rsidRPr="00DD70A9" w:rsidR="00773944">
              <w:rPr>
                <w:rStyle w:val="Hyperlink"/>
                <w:rFonts w:ascii="Trebuchet MS" w:hAnsi="Trebuchet MS"/>
                <w:b/>
                <w:bCs/>
                <w:noProof/>
              </w:rPr>
              <w:t>Summary - Preparing &amp; Uploading the Input File</w:t>
            </w:r>
            <w:r w:rsidR="00773944">
              <w:rPr>
                <w:noProof/>
                <w:webHidden/>
              </w:rPr>
              <w:tab/>
            </w:r>
            <w:r w:rsidR="00773944">
              <w:rPr>
                <w:noProof/>
                <w:webHidden/>
              </w:rPr>
              <w:fldChar w:fldCharType="begin"/>
            </w:r>
            <w:r w:rsidR="00773944">
              <w:rPr>
                <w:noProof/>
                <w:webHidden/>
              </w:rPr>
              <w:instrText xml:space="preserve"> PAGEREF _Toc164077190 \h </w:instrText>
            </w:r>
            <w:r w:rsidR="00773944">
              <w:rPr>
                <w:noProof/>
                <w:webHidden/>
              </w:rPr>
            </w:r>
            <w:r w:rsidR="00773944">
              <w:rPr>
                <w:noProof/>
                <w:webHidden/>
              </w:rPr>
              <w:fldChar w:fldCharType="separate"/>
            </w:r>
            <w:r w:rsidR="00773944">
              <w:rPr>
                <w:noProof/>
                <w:webHidden/>
              </w:rPr>
              <w:t>7</w:t>
            </w:r>
            <w:r w:rsidR="00773944">
              <w:rPr>
                <w:noProof/>
                <w:webHidden/>
              </w:rPr>
              <w:fldChar w:fldCharType="end"/>
            </w:r>
          </w:hyperlink>
        </w:p>
        <w:p w:rsidR="00773944" w:rsidRDefault="00000000" w14:paraId="14C06D89" w14:textId="2A43464A">
          <w:pPr>
            <w:pStyle w:val="TOC2"/>
            <w:tabs>
              <w:tab w:val="left" w:pos="880"/>
              <w:tab w:val="right" w:leader="dot" w:pos="9350"/>
            </w:tabs>
            <w:rPr>
              <w:noProof/>
              <w:kern w:val="2"/>
              <w14:ligatures w14:val="standardContextual"/>
            </w:rPr>
          </w:pPr>
          <w:hyperlink w:history="1" w:anchor="_Toc164077191">
            <w:r w:rsidRPr="00DD70A9" w:rsidR="00773944">
              <w:rPr>
                <w:rStyle w:val="Hyperlink"/>
                <w:rFonts w:ascii="Trebuchet MS" w:hAnsi="Trebuchet MS" w:eastAsia="Times New Roman" w:cs="Times New Roman"/>
                <w:b/>
                <w:bCs/>
                <w:iCs/>
                <w:noProof/>
              </w:rPr>
              <w:t>1.4</w:t>
            </w:r>
            <w:r w:rsidR="00773944">
              <w:rPr>
                <w:noProof/>
                <w:kern w:val="2"/>
                <w14:ligatures w14:val="standardContextual"/>
              </w:rPr>
              <w:tab/>
            </w:r>
            <w:r w:rsidRPr="00DD70A9" w:rsidR="00773944">
              <w:rPr>
                <w:rStyle w:val="Hyperlink"/>
                <w:rFonts w:ascii="Trebuchet MS" w:hAnsi="Trebuchet MS" w:eastAsia="Times New Roman" w:cs="Arial"/>
                <w:b/>
                <w:bCs/>
                <w:iCs/>
                <w:noProof/>
              </w:rPr>
              <w:t>Invoking Claims</w:t>
            </w:r>
            <w:r w:rsidR="00773944">
              <w:rPr>
                <w:noProof/>
                <w:webHidden/>
              </w:rPr>
              <w:tab/>
            </w:r>
            <w:r w:rsidR="00773944">
              <w:rPr>
                <w:noProof/>
                <w:webHidden/>
              </w:rPr>
              <w:fldChar w:fldCharType="begin"/>
            </w:r>
            <w:r w:rsidR="00773944">
              <w:rPr>
                <w:noProof/>
                <w:webHidden/>
              </w:rPr>
              <w:instrText xml:space="preserve"> PAGEREF _Toc164077191 \h </w:instrText>
            </w:r>
            <w:r w:rsidR="00773944">
              <w:rPr>
                <w:noProof/>
                <w:webHidden/>
              </w:rPr>
            </w:r>
            <w:r w:rsidR="00773944">
              <w:rPr>
                <w:noProof/>
                <w:webHidden/>
              </w:rPr>
              <w:fldChar w:fldCharType="separate"/>
            </w:r>
            <w:r w:rsidR="00773944">
              <w:rPr>
                <w:noProof/>
                <w:webHidden/>
              </w:rPr>
              <w:t>8</w:t>
            </w:r>
            <w:r w:rsidR="00773944">
              <w:rPr>
                <w:noProof/>
                <w:webHidden/>
              </w:rPr>
              <w:fldChar w:fldCharType="end"/>
            </w:r>
          </w:hyperlink>
        </w:p>
        <w:p w:rsidR="00773944" w:rsidRDefault="00000000" w14:paraId="3536ED59" w14:textId="72AE04CB">
          <w:pPr>
            <w:pStyle w:val="TOC3"/>
            <w:tabs>
              <w:tab w:val="left" w:pos="1320"/>
              <w:tab w:val="right" w:leader="dot" w:pos="9350"/>
            </w:tabs>
            <w:rPr>
              <w:noProof/>
              <w:kern w:val="2"/>
              <w14:ligatures w14:val="standardContextual"/>
            </w:rPr>
          </w:pPr>
          <w:hyperlink w:history="1" w:anchor="_Toc164077192">
            <w:r w:rsidRPr="00DD70A9" w:rsidR="00773944">
              <w:rPr>
                <w:rStyle w:val="Hyperlink"/>
                <w:rFonts w:ascii="Trebuchet MS" w:hAnsi="Trebuchet MS" w:cs="Times New Roman"/>
                <w:b/>
                <w:bCs/>
                <w:noProof/>
              </w:rPr>
              <w:t>1.4.1</w:t>
            </w:r>
            <w:r w:rsidR="00773944">
              <w:rPr>
                <w:noProof/>
                <w:kern w:val="2"/>
                <w14:ligatures w14:val="standardContextual"/>
              </w:rPr>
              <w:tab/>
            </w:r>
            <w:r w:rsidRPr="00DD70A9" w:rsidR="00773944">
              <w:rPr>
                <w:rStyle w:val="Hyperlink"/>
                <w:rFonts w:ascii="Trebuchet MS" w:hAnsi="Trebuchet MS"/>
                <w:b/>
                <w:bCs/>
                <w:noProof/>
              </w:rPr>
              <w:t>Input File Content to Staging Area</w:t>
            </w:r>
            <w:r w:rsidR="00773944">
              <w:rPr>
                <w:noProof/>
                <w:webHidden/>
              </w:rPr>
              <w:tab/>
            </w:r>
            <w:r w:rsidR="00773944">
              <w:rPr>
                <w:noProof/>
                <w:webHidden/>
              </w:rPr>
              <w:fldChar w:fldCharType="begin"/>
            </w:r>
            <w:r w:rsidR="00773944">
              <w:rPr>
                <w:noProof/>
                <w:webHidden/>
              </w:rPr>
              <w:instrText xml:space="preserve"> PAGEREF _Toc164077192 \h </w:instrText>
            </w:r>
            <w:r w:rsidR="00773944">
              <w:rPr>
                <w:noProof/>
                <w:webHidden/>
              </w:rPr>
            </w:r>
            <w:r w:rsidR="00773944">
              <w:rPr>
                <w:noProof/>
                <w:webHidden/>
              </w:rPr>
              <w:fldChar w:fldCharType="separate"/>
            </w:r>
            <w:r w:rsidR="00773944">
              <w:rPr>
                <w:noProof/>
                <w:webHidden/>
              </w:rPr>
              <w:t>8</w:t>
            </w:r>
            <w:r w:rsidR="00773944">
              <w:rPr>
                <w:noProof/>
                <w:webHidden/>
              </w:rPr>
              <w:fldChar w:fldCharType="end"/>
            </w:r>
          </w:hyperlink>
        </w:p>
        <w:p w:rsidR="00773944" w:rsidRDefault="00000000" w14:paraId="173C3B3D" w14:textId="5A36D67D">
          <w:pPr>
            <w:pStyle w:val="TOC3"/>
            <w:tabs>
              <w:tab w:val="left" w:pos="1320"/>
              <w:tab w:val="right" w:leader="dot" w:pos="9350"/>
            </w:tabs>
            <w:rPr>
              <w:noProof/>
              <w:kern w:val="2"/>
              <w14:ligatures w14:val="standardContextual"/>
            </w:rPr>
          </w:pPr>
          <w:hyperlink w:history="1" w:anchor="_Toc164077193">
            <w:r w:rsidRPr="00DD70A9" w:rsidR="00773944">
              <w:rPr>
                <w:rStyle w:val="Hyperlink"/>
                <w:rFonts w:ascii="Trebuchet MS" w:hAnsi="Trebuchet MS" w:cs="Times New Roman"/>
                <w:b/>
                <w:bCs/>
                <w:noProof/>
              </w:rPr>
              <w:t>1.4.2</w:t>
            </w:r>
            <w:r w:rsidR="00773944">
              <w:rPr>
                <w:noProof/>
                <w:kern w:val="2"/>
                <w14:ligatures w14:val="standardContextual"/>
              </w:rPr>
              <w:tab/>
            </w:r>
            <w:r w:rsidRPr="00DD70A9" w:rsidR="00773944">
              <w:rPr>
                <w:rStyle w:val="Hyperlink"/>
                <w:rFonts w:ascii="Trebuchet MS" w:hAnsi="Trebuchet MS"/>
                <w:b/>
                <w:bCs/>
                <w:noProof/>
              </w:rPr>
              <w:t>Eligibility Criteria Checks</w:t>
            </w:r>
            <w:r w:rsidR="00773944">
              <w:rPr>
                <w:noProof/>
                <w:webHidden/>
              </w:rPr>
              <w:tab/>
            </w:r>
            <w:r w:rsidR="00773944">
              <w:rPr>
                <w:noProof/>
                <w:webHidden/>
              </w:rPr>
              <w:fldChar w:fldCharType="begin"/>
            </w:r>
            <w:r w:rsidR="00773944">
              <w:rPr>
                <w:noProof/>
                <w:webHidden/>
              </w:rPr>
              <w:instrText xml:space="preserve"> PAGEREF _Toc164077193 \h </w:instrText>
            </w:r>
            <w:r w:rsidR="00773944">
              <w:rPr>
                <w:noProof/>
                <w:webHidden/>
              </w:rPr>
            </w:r>
            <w:r w:rsidR="00773944">
              <w:rPr>
                <w:noProof/>
                <w:webHidden/>
              </w:rPr>
              <w:fldChar w:fldCharType="separate"/>
            </w:r>
            <w:r w:rsidR="00773944">
              <w:rPr>
                <w:noProof/>
                <w:webHidden/>
              </w:rPr>
              <w:t>8</w:t>
            </w:r>
            <w:r w:rsidR="00773944">
              <w:rPr>
                <w:noProof/>
                <w:webHidden/>
              </w:rPr>
              <w:fldChar w:fldCharType="end"/>
            </w:r>
          </w:hyperlink>
        </w:p>
        <w:p w:rsidR="00773944" w:rsidRDefault="00000000" w14:paraId="7CB946B5" w14:textId="24B1DD3C">
          <w:pPr>
            <w:pStyle w:val="TOC3"/>
            <w:tabs>
              <w:tab w:val="left" w:pos="1320"/>
              <w:tab w:val="right" w:leader="dot" w:pos="9350"/>
            </w:tabs>
            <w:rPr>
              <w:noProof/>
              <w:kern w:val="2"/>
              <w14:ligatures w14:val="standardContextual"/>
            </w:rPr>
          </w:pPr>
          <w:hyperlink w:history="1" w:anchor="_Toc164077194">
            <w:r w:rsidRPr="00DD70A9" w:rsidR="00773944">
              <w:rPr>
                <w:rStyle w:val="Hyperlink"/>
                <w:rFonts w:ascii="Trebuchet MS" w:hAnsi="Trebuchet MS" w:cs="Times New Roman"/>
                <w:b/>
                <w:bCs/>
                <w:noProof/>
              </w:rPr>
              <w:t>1.4.3</w:t>
            </w:r>
            <w:r w:rsidR="00773944">
              <w:rPr>
                <w:noProof/>
                <w:kern w:val="2"/>
                <w14:ligatures w14:val="standardContextual"/>
              </w:rPr>
              <w:tab/>
            </w:r>
            <w:r w:rsidRPr="00DD70A9" w:rsidR="00773944">
              <w:rPr>
                <w:rStyle w:val="Hyperlink"/>
                <w:rFonts w:ascii="Trebuchet MS" w:hAnsi="Trebuchet MS"/>
                <w:b/>
                <w:bCs/>
                <w:noProof/>
              </w:rPr>
              <w:t>Marking the CG as Claimed</w:t>
            </w:r>
            <w:r w:rsidR="00773944">
              <w:rPr>
                <w:noProof/>
                <w:webHidden/>
              </w:rPr>
              <w:tab/>
            </w:r>
            <w:r w:rsidR="00773944">
              <w:rPr>
                <w:noProof/>
                <w:webHidden/>
              </w:rPr>
              <w:fldChar w:fldCharType="begin"/>
            </w:r>
            <w:r w:rsidR="00773944">
              <w:rPr>
                <w:noProof/>
                <w:webHidden/>
              </w:rPr>
              <w:instrText xml:space="preserve"> PAGEREF _Toc164077194 \h </w:instrText>
            </w:r>
            <w:r w:rsidR="00773944">
              <w:rPr>
                <w:noProof/>
                <w:webHidden/>
              </w:rPr>
            </w:r>
            <w:r w:rsidR="00773944">
              <w:rPr>
                <w:noProof/>
                <w:webHidden/>
              </w:rPr>
              <w:fldChar w:fldCharType="separate"/>
            </w:r>
            <w:r w:rsidR="00773944">
              <w:rPr>
                <w:noProof/>
                <w:webHidden/>
              </w:rPr>
              <w:t>10</w:t>
            </w:r>
            <w:r w:rsidR="00773944">
              <w:rPr>
                <w:noProof/>
                <w:webHidden/>
              </w:rPr>
              <w:fldChar w:fldCharType="end"/>
            </w:r>
          </w:hyperlink>
        </w:p>
        <w:p w:rsidR="00773944" w:rsidRDefault="00000000" w14:paraId="6ADA8CC1" w14:textId="2D54C644">
          <w:pPr>
            <w:pStyle w:val="TOC3"/>
            <w:tabs>
              <w:tab w:val="left" w:pos="1540"/>
              <w:tab w:val="right" w:leader="dot" w:pos="9350"/>
            </w:tabs>
            <w:rPr>
              <w:noProof/>
              <w:kern w:val="2"/>
              <w14:ligatures w14:val="standardContextual"/>
            </w:rPr>
          </w:pPr>
          <w:hyperlink w:history="1" w:anchor="_Toc164077195">
            <w:r w:rsidRPr="00DD70A9" w:rsidR="00773944">
              <w:rPr>
                <w:rStyle w:val="Hyperlink"/>
                <w:rFonts w:ascii="Trebuchet MS" w:hAnsi="Trebuchet MS" w:cs="Times New Roman"/>
                <w:b/>
                <w:bCs/>
                <w:noProof/>
              </w:rPr>
              <w:t>1.4.3.1</w:t>
            </w:r>
            <w:r w:rsidR="00773944">
              <w:rPr>
                <w:noProof/>
                <w:kern w:val="2"/>
                <w14:ligatures w14:val="standardContextual"/>
              </w:rPr>
              <w:tab/>
            </w:r>
            <w:r w:rsidRPr="00DD70A9" w:rsidR="00773944">
              <w:rPr>
                <w:rStyle w:val="Hyperlink"/>
                <w:rFonts w:ascii="Trebuchet MS" w:hAnsi="Trebuchet MS"/>
                <w:b/>
                <w:bCs/>
                <w:noProof/>
              </w:rPr>
              <w:t>Marking the CG as Claimed in CG Table</w:t>
            </w:r>
            <w:r w:rsidR="00773944">
              <w:rPr>
                <w:noProof/>
                <w:webHidden/>
              </w:rPr>
              <w:tab/>
            </w:r>
            <w:r w:rsidR="00773944">
              <w:rPr>
                <w:noProof/>
                <w:webHidden/>
              </w:rPr>
              <w:fldChar w:fldCharType="begin"/>
            </w:r>
            <w:r w:rsidR="00773944">
              <w:rPr>
                <w:noProof/>
                <w:webHidden/>
              </w:rPr>
              <w:instrText xml:space="preserve"> PAGEREF _Toc164077195 \h </w:instrText>
            </w:r>
            <w:r w:rsidR="00773944">
              <w:rPr>
                <w:noProof/>
                <w:webHidden/>
              </w:rPr>
            </w:r>
            <w:r w:rsidR="00773944">
              <w:rPr>
                <w:noProof/>
                <w:webHidden/>
              </w:rPr>
              <w:fldChar w:fldCharType="separate"/>
            </w:r>
            <w:r w:rsidR="00773944">
              <w:rPr>
                <w:noProof/>
                <w:webHidden/>
              </w:rPr>
              <w:t>10</w:t>
            </w:r>
            <w:r w:rsidR="00773944">
              <w:rPr>
                <w:noProof/>
                <w:webHidden/>
              </w:rPr>
              <w:fldChar w:fldCharType="end"/>
            </w:r>
          </w:hyperlink>
        </w:p>
        <w:p w:rsidR="00773944" w:rsidRDefault="00000000" w14:paraId="5D56C3D2" w14:textId="2BA3D810">
          <w:pPr>
            <w:pStyle w:val="TOC3"/>
            <w:tabs>
              <w:tab w:val="left" w:pos="1540"/>
              <w:tab w:val="right" w:leader="dot" w:pos="9350"/>
            </w:tabs>
            <w:rPr>
              <w:noProof/>
              <w:kern w:val="2"/>
              <w14:ligatures w14:val="standardContextual"/>
            </w:rPr>
          </w:pPr>
          <w:hyperlink w:history="1" w:anchor="_Toc164077196">
            <w:r w:rsidRPr="00DD70A9" w:rsidR="00773944">
              <w:rPr>
                <w:rStyle w:val="Hyperlink"/>
                <w:rFonts w:ascii="Trebuchet MS" w:hAnsi="Trebuchet MS" w:cs="Times New Roman"/>
                <w:b/>
                <w:bCs/>
                <w:noProof/>
              </w:rPr>
              <w:t>1.4.3.2</w:t>
            </w:r>
            <w:r w:rsidR="00773944">
              <w:rPr>
                <w:noProof/>
                <w:kern w:val="2"/>
                <w14:ligatures w14:val="standardContextual"/>
              </w:rPr>
              <w:tab/>
            </w:r>
            <w:r w:rsidRPr="00DD70A9" w:rsidR="00773944">
              <w:rPr>
                <w:rStyle w:val="Hyperlink"/>
                <w:rFonts w:ascii="Trebuchet MS" w:hAnsi="Trebuchet MS"/>
                <w:b/>
                <w:bCs/>
                <w:noProof/>
              </w:rPr>
              <w:t>Making entry in Claims Table</w:t>
            </w:r>
            <w:r w:rsidR="00773944">
              <w:rPr>
                <w:noProof/>
                <w:webHidden/>
              </w:rPr>
              <w:tab/>
            </w:r>
            <w:r w:rsidR="00773944">
              <w:rPr>
                <w:noProof/>
                <w:webHidden/>
              </w:rPr>
              <w:fldChar w:fldCharType="begin"/>
            </w:r>
            <w:r w:rsidR="00773944">
              <w:rPr>
                <w:noProof/>
                <w:webHidden/>
              </w:rPr>
              <w:instrText xml:space="preserve"> PAGEREF _Toc164077196 \h </w:instrText>
            </w:r>
            <w:r w:rsidR="00773944">
              <w:rPr>
                <w:noProof/>
                <w:webHidden/>
              </w:rPr>
            </w:r>
            <w:r w:rsidR="00773944">
              <w:rPr>
                <w:noProof/>
                <w:webHidden/>
              </w:rPr>
              <w:fldChar w:fldCharType="separate"/>
            </w:r>
            <w:r w:rsidR="00773944">
              <w:rPr>
                <w:noProof/>
                <w:webHidden/>
              </w:rPr>
              <w:t>12</w:t>
            </w:r>
            <w:r w:rsidR="00773944">
              <w:rPr>
                <w:noProof/>
                <w:webHidden/>
              </w:rPr>
              <w:fldChar w:fldCharType="end"/>
            </w:r>
          </w:hyperlink>
        </w:p>
        <w:p w:rsidR="00773944" w:rsidRDefault="00000000" w14:paraId="64A324EE" w14:textId="2D9DE843">
          <w:pPr>
            <w:pStyle w:val="TOC2"/>
            <w:tabs>
              <w:tab w:val="left" w:pos="880"/>
              <w:tab w:val="right" w:leader="dot" w:pos="9350"/>
            </w:tabs>
            <w:rPr>
              <w:noProof/>
              <w:kern w:val="2"/>
              <w14:ligatures w14:val="standardContextual"/>
            </w:rPr>
          </w:pPr>
          <w:hyperlink w:history="1" w:anchor="_Toc164077197">
            <w:r w:rsidRPr="00DD70A9" w:rsidR="00773944">
              <w:rPr>
                <w:rStyle w:val="Hyperlink"/>
                <w:rFonts w:ascii="Trebuchet MS" w:hAnsi="Trebuchet MS" w:eastAsia="Times New Roman" w:cs="Times New Roman"/>
                <w:b/>
                <w:bCs/>
                <w:iCs/>
                <w:noProof/>
              </w:rPr>
              <w:t>1.5</w:t>
            </w:r>
            <w:r w:rsidR="00773944">
              <w:rPr>
                <w:noProof/>
                <w:kern w:val="2"/>
                <w14:ligatures w14:val="standardContextual"/>
              </w:rPr>
              <w:tab/>
            </w:r>
            <w:r w:rsidRPr="00DD70A9" w:rsidR="00773944">
              <w:rPr>
                <w:rStyle w:val="Hyperlink"/>
                <w:rFonts w:ascii="Trebuchet MS" w:hAnsi="Trebuchet MS" w:eastAsia="Times New Roman" w:cs="Arial"/>
                <w:b/>
                <w:bCs/>
                <w:iCs/>
                <w:noProof/>
              </w:rPr>
              <w:t>Processing Claims</w:t>
            </w:r>
            <w:r w:rsidR="00773944">
              <w:rPr>
                <w:noProof/>
                <w:webHidden/>
              </w:rPr>
              <w:tab/>
            </w:r>
            <w:r w:rsidR="00773944">
              <w:rPr>
                <w:noProof/>
                <w:webHidden/>
              </w:rPr>
              <w:fldChar w:fldCharType="begin"/>
            </w:r>
            <w:r w:rsidR="00773944">
              <w:rPr>
                <w:noProof/>
                <w:webHidden/>
              </w:rPr>
              <w:instrText xml:space="preserve"> PAGEREF _Toc164077197 \h </w:instrText>
            </w:r>
            <w:r w:rsidR="00773944">
              <w:rPr>
                <w:noProof/>
                <w:webHidden/>
              </w:rPr>
            </w:r>
            <w:r w:rsidR="00773944">
              <w:rPr>
                <w:noProof/>
                <w:webHidden/>
              </w:rPr>
              <w:fldChar w:fldCharType="separate"/>
            </w:r>
            <w:r w:rsidR="00773944">
              <w:rPr>
                <w:noProof/>
                <w:webHidden/>
              </w:rPr>
              <w:t>13</w:t>
            </w:r>
            <w:r w:rsidR="00773944">
              <w:rPr>
                <w:noProof/>
                <w:webHidden/>
              </w:rPr>
              <w:fldChar w:fldCharType="end"/>
            </w:r>
          </w:hyperlink>
        </w:p>
        <w:p w:rsidR="00773944" w:rsidRDefault="00000000" w14:paraId="61CCAFE7" w14:textId="5AA66D42">
          <w:pPr>
            <w:pStyle w:val="TOC3"/>
            <w:tabs>
              <w:tab w:val="left" w:pos="1540"/>
              <w:tab w:val="right" w:leader="dot" w:pos="9350"/>
            </w:tabs>
            <w:rPr>
              <w:noProof/>
              <w:kern w:val="2"/>
              <w14:ligatures w14:val="standardContextual"/>
            </w:rPr>
          </w:pPr>
          <w:hyperlink w:history="1" w:anchor="_Toc164077198">
            <w:r w:rsidRPr="00DD70A9" w:rsidR="00773944">
              <w:rPr>
                <w:rStyle w:val="Hyperlink"/>
                <w:rFonts w:ascii="Trebuchet MS" w:hAnsi="Trebuchet MS" w:cs="Times New Roman"/>
                <w:b/>
                <w:bCs/>
                <w:noProof/>
              </w:rPr>
              <w:t>1.5.1.1</w:t>
            </w:r>
            <w:r w:rsidR="00773944">
              <w:rPr>
                <w:noProof/>
                <w:kern w:val="2"/>
                <w14:ligatures w14:val="standardContextual"/>
              </w:rPr>
              <w:tab/>
            </w:r>
            <w:r w:rsidRPr="00DD70A9" w:rsidR="00773944">
              <w:rPr>
                <w:rStyle w:val="Hyperlink"/>
                <w:rFonts w:ascii="Trebuchet MS" w:hAnsi="Trebuchet MS"/>
                <w:b/>
                <w:bCs/>
                <w:noProof/>
              </w:rPr>
              <w:t>Approving the Claims</w:t>
            </w:r>
            <w:r w:rsidR="00773944">
              <w:rPr>
                <w:noProof/>
                <w:webHidden/>
              </w:rPr>
              <w:tab/>
            </w:r>
            <w:r w:rsidR="00773944">
              <w:rPr>
                <w:noProof/>
                <w:webHidden/>
              </w:rPr>
              <w:fldChar w:fldCharType="begin"/>
            </w:r>
            <w:r w:rsidR="00773944">
              <w:rPr>
                <w:noProof/>
                <w:webHidden/>
              </w:rPr>
              <w:instrText xml:space="preserve"> PAGEREF _Toc164077198 \h </w:instrText>
            </w:r>
            <w:r w:rsidR="00773944">
              <w:rPr>
                <w:noProof/>
                <w:webHidden/>
              </w:rPr>
            </w:r>
            <w:r w:rsidR="00773944">
              <w:rPr>
                <w:noProof/>
                <w:webHidden/>
              </w:rPr>
              <w:fldChar w:fldCharType="separate"/>
            </w:r>
            <w:r w:rsidR="00773944">
              <w:rPr>
                <w:noProof/>
                <w:webHidden/>
              </w:rPr>
              <w:t>14</w:t>
            </w:r>
            <w:r w:rsidR="00773944">
              <w:rPr>
                <w:noProof/>
                <w:webHidden/>
              </w:rPr>
              <w:fldChar w:fldCharType="end"/>
            </w:r>
          </w:hyperlink>
        </w:p>
        <w:p w:rsidR="00773944" w:rsidRDefault="00000000" w14:paraId="04850AE9" w14:textId="537F2A56">
          <w:pPr>
            <w:pStyle w:val="TOC3"/>
            <w:tabs>
              <w:tab w:val="left" w:pos="1540"/>
              <w:tab w:val="right" w:leader="dot" w:pos="9350"/>
            </w:tabs>
            <w:rPr>
              <w:noProof/>
              <w:kern w:val="2"/>
              <w14:ligatures w14:val="standardContextual"/>
            </w:rPr>
          </w:pPr>
          <w:hyperlink w:history="1" w:anchor="_Toc164077199">
            <w:r w:rsidRPr="00DD70A9" w:rsidR="00773944">
              <w:rPr>
                <w:rStyle w:val="Hyperlink"/>
                <w:rFonts w:ascii="Trebuchet MS" w:hAnsi="Trebuchet MS" w:cs="Times New Roman"/>
                <w:b/>
                <w:bCs/>
                <w:noProof/>
              </w:rPr>
              <w:t>1.5.1.2</w:t>
            </w:r>
            <w:r w:rsidR="00773944">
              <w:rPr>
                <w:noProof/>
                <w:kern w:val="2"/>
                <w14:ligatures w14:val="standardContextual"/>
              </w:rPr>
              <w:tab/>
            </w:r>
            <w:r w:rsidRPr="00DD70A9" w:rsidR="00773944">
              <w:rPr>
                <w:rStyle w:val="Hyperlink"/>
                <w:rFonts w:ascii="Trebuchet MS" w:hAnsi="Trebuchet MS"/>
                <w:b/>
                <w:bCs/>
                <w:noProof/>
              </w:rPr>
              <w:t>Payment of Claim Payout to MLI (Claim Settlement)</w:t>
            </w:r>
            <w:r w:rsidR="00773944">
              <w:rPr>
                <w:noProof/>
                <w:webHidden/>
              </w:rPr>
              <w:tab/>
            </w:r>
            <w:r w:rsidR="00773944">
              <w:rPr>
                <w:noProof/>
                <w:webHidden/>
              </w:rPr>
              <w:fldChar w:fldCharType="begin"/>
            </w:r>
            <w:r w:rsidR="00773944">
              <w:rPr>
                <w:noProof/>
                <w:webHidden/>
              </w:rPr>
              <w:instrText xml:space="preserve"> PAGEREF _Toc164077199 \h </w:instrText>
            </w:r>
            <w:r w:rsidR="00773944">
              <w:rPr>
                <w:noProof/>
                <w:webHidden/>
              </w:rPr>
            </w:r>
            <w:r w:rsidR="00773944">
              <w:rPr>
                <w:noProof/>
                <w:webHidden/>
              </w:rPr>
              <w:fldChar w:fldCharType="separate"/>
            </w:r>
            <w:r w:rsidR="00773944">
              <w:rPr>
                <w:noProof/>
                <w:webHidden/>
              </w:rPr>
              <w:t>14</w:t>
            </w:r>
            <w:r w:rsidR="00773944">
              <w:rPr>
                <w:noProof/>
                <w:webHidden/>
              </w:rPr>
              <w:fldChar w:fldCharType="end"/>
            </w:r>
          </w:hyperlink>
        </w:p>
        <w:p w:rsidR="00773944" w:rsidRDefault="00000000" w14:paraId="7F0045E3" w14:textId="5ECD301D">
          <w:pPr>
            <w:pStyle w:val="TOC3"/>
            <w:tabs>
              <w:tab w:val="left" w:pos="1540"/>
              <w:tab w:val="right" w:leader="dot" w:pos="9350"/>
            </w:tabs>
            <w:rPr>
              <w:noProof/>
              <w:kern w:val="2"/>
              <w14:ligatures w14:val="standardContextual"/>
            </w:rPr>
          </w:pPr>
          <w:hyperlink w:history="1" w:anchor="_Toc164077200">
            <w:r w:rsidRPr="00DD70A9" w:rsidR="00773944">
              <w:rPr>
                <w:rStyle w:val="Hyperlink"/>
                <w:rFonts w:ascii="Trebuchet MS" w:hAnsi="Trebuchet MS" w:cs="Times New Roman"/>
                <w:b/>
                <w:bCs/>
                <w:noProof/>
              </w:rPr>
              <w:t>1.5.1.3</w:t>
            </w:r>
            <w:r w:rsidR="00773944">
              <w:rPr>
                <w:noProof/>
                <w:kern w:val="2"/>
                <w14:ligatures w14:val="standardContextual"/>
              </w:rPr>
              <w:tab/>
            </w:r>
            <w:r w:rsidRPr="00DD70A9" w:rsidR="00773944">
              <w:rPr>
                <w:rStyle w:val="Hyperlink"/>
                <w:rFonts w:ascii="Trebuchet MS" w:hAnsi="Trebuchet MS"/>
                <w:b/>
                <w:bCs/>
                <w:noProof/>
              </w:rPr>
              <w:t>Rejecting the Claims</w:t>
            </w:r>
            <w:r w:rsidR="00773944">
              <w:rPr>
                <w:noProof/>
                <w:webHidden/>
              </w:rPr>
              <w:tab/>
            </w:r>
            <w:r w:rsidR="00773944">
              <w:rPr>
                <w:noProof/>
                <w:webHidden/>
              </w:rPr>
              <w:fldChar w:fldCharType="begin"/>
            </w:r>
            <w:r w:rsidR="00773944">
              <w:rPr>
                <w:noProof/>
                <w:webHidden/>
              </w:rPr>
              <w:instrText xml:space="preserve"> PAGEREF _Toc164077200 \h </w:instrText>
            </w:r>
            <w:r w:rsidR="00773944">
              <w:rPr>
                <w:noProof/>
                <w:webHidden/>
              </w:rPr>
            </w:r>
            <w:r w:rsidR="00773944">
              <w:rPr>
                <w:noProof/>
                <w:webHidden/>
              </w:rPr>
              <w:fldChar w:fldCharType="separate"/>
            </w:r>
            <w:r w:rsidR="00773944">
              <w:rPr>
                <w:noProof/>
                <w:webHidden/>
              </w:rPr>
              <w:t>14</w:t>
            </w:r>
            <w:r w:rsidR="00773944">
              <w:rPr>
                <w:noProof/>
                <w:webHidden/>
              </w:rPr>
              <w:fldChar w:fldCharType="end"/>
            </w:r>
          </w:hyperlink>
        </w:p>
        <w:p w:rsidR="00773944" w:rsidRDefault="00000000" w14:paraId="48860CFA" w14:textId="130912F6">
          <w:pPr>
            <w:pStyle w:val="TOC3"/>
            <w:tabs>
              <w:tab w:val="left" w:pos="1320"/>
              <w:tab w:val="right" w:leader="dot" w:pos="9350"/>
            </w:tabs>
            <w:rPr>
              <w:noProof/>
              <w:kern w:val="2"/>
              <w14:ligatures w14:val="standardContextual"/>
            </w:rPr>
          </w:pPr>
          <w:hyperlink w:history="1" w:anchor="_Toc164077201">
            <w:r w:rsidRPr="00DD70A9" w:rsidR="00773944">
              <w:rPr>
                <w:rStyle w:val="Hyperlink"/>
                <w:rFonts w:ascii="Trebuchet MS" w:hAnsi="Trebuchet MS" w:cs="Times New Roman"/>
                <w:b/>
                <w:bCs/>
                <w:noProof/>
              </w:rPr>
              <w:t>1.5.2</w:t>
            </w:r>
            <w:r w:rsidR="00773944">
              <w:rPr>
                <w:noProof/>
                <w:kern w:val="2"/>
                <w14:ligatures w14:val="standardContextual"/>
              </w:rPr>
              <w:tab/>
            </w:r>
            <w:r w:rsidRPr="00DD70A9" w:rsidR="00773944">
              <w:rPr>
                <w:rStyle w:val="Hyperlink"/>
                <w:rFonts w:ascii="Trebuchet MS" w:hAnsi="Trebuchet MS"/>
                <w:b/>
                <w:bCs/>
                <w:noProof/>
              </w:rPr>
              <w:t>Claim Calculations</w:t>
            </w:r>
            <w:r w:rsidR="00773944">
              <w:rPr>
                <w:noProof/>
                <w:webHidden/>
              </w:rPr>
              <w:tab/>
            </w:r>
            <w:r w:rsidR="00773944">
              <w:rPr>
                <w:noProof/>
                <w:webHidden/>
              </w:rPr>
              <w:fldChar w:fldCharType="begin"/>
            </w:r>
            <w:r w:rsidR="00773944">
              <w:rPr>
                <w:noProof/>
                <w:webHidden/>
              </w:rPr>
              <w:instrText xml:space="preserve"> PAGEREF _Toc164077201 \h </w:instrText>
            </w:r>
            <w:r w:rsidR="00773944">
              <w:rPr>
                <w:noProof/>
                <w:webHidden/>
              </w:rPr>
            </w:r>
            <w:r w:rsidR="00773944">
              <w:rPr>
                <w:noProof/>
                <w:webHidden/>
              </w:rPr>
              <w:fldChar w:fldCharType="separate"/>
            </w:r>
            <w:r w:rsidR="00773944">
              <w:rPr>
                <w:noProof/>
                <w:webHidden/>
              </w:rPr>
              <w:t>15</w:t>
            </w:r>
            <w:r w:rsidR="00773944">
              <w:rPr>
                <w:noProof/>
                <w:webHidden/>
              </w:rPr>
              <w:fldChar w:fldCharType="end"/>
            </w:r>
          </w:hyperlink>
        </w:p>
        <w:p w:rsidR="00773944" w:rsidRDefault="00000000" w14:paraId="59ACA1DE" w14:textId="05994834">
          <w:pPr>
            <w:pStyle w:val="TOC3"/>
            <w:tabs>
              <w:tab w:val="left" w:pos="1320"/>
              <w:tab w:val="right" w:leader="dot" w:pos="9350"/>
            </w:tabs>
            <w:rPr>
              <w:noProof/>
              <w:kern w:val="2"/>
              <w14:ligatures w14:val="standardContextual"/>
            </w:rPr>
          </w:pPr>
          <w:hyperlink w:history="1" w:anchor="_Toc164077202">
            <w:r w:rsidRPr="00DD70A9" w:rsidR="00773944">
              <w:rPr>
                <w:rStyle w:val="Hyperlink"/>
                <w:rFonts w:ascii="Trebuchet MS" w:hAnsi="Trebuchet MS" w:cs="Times New Roman"/>
                <w:b/>
                <w:bCs/>
                <w:noProof/>
              </w:rPr>
              <w:t>1.5.3</w:t>
            </w:r>
            <w:r w:rsidR="00773944">
              <w:rPr>
                <w:noProof/>
                <w:kern w:val="2"/>
                <w14:ligatures w14:val="standardContextual"/>
              </w:rPr>
              <w:tab/>
            </w:r>
            <w:r w:rsidRPr="00DD70A9" w:rsidR="00773944">
              <w:rPr>
                <w:rStyle w:val="Hyperlink"/>
                <w:rFonts w:ascii="Trebuchet MS" w:hAnsi="Trebuchet MS"/>
                <w:b/>
                <w:bCs/>
                <w:noProof/>
              </w:rPr>
              <w:t>Holding the Claims</w:t>
            </w:r>
            <w:r w:rsidR="00773944">
              <w:rPr>
                <w:noProof/>
                <w:webHidden/>
              </w:rPr>
              <w:tab/>
            </w:r>
            <w:r w:rsidR="00773944">
              <w:rPr>
                <w:noProof/>
                <w:webHidden/>
              </w:rPr>
              <w:fldChar w:fldCharType="begin"/>
            </w:r>
            <w:r w:rsidR="00773944">
              <w:rPr>
                <w:noProof/>
                <w:webHidden/>
              </w:rPr>
              <w:instrText xml:space="preserve"> PAGEREF _Toc164077202 \h </w:instrText>
            </w:r>
            <w:r w:rsidR="00773944">
              <w:rPr>
                <w:noProof/>
                <w:webHidden/>
              </w:rPr>
            </w:r>
            <w:r w:rsidR="00773944">
              <w:rPr>
                <w:noProof/>
                <w:webHidden/>
              </w:rPr>
              <w:fldChar w:fldCharType="separate"/>
            </w:r>
            <w:r w:rsidR="00773944">
              <w:rPr>
                <w:noProof/>
                <w:webHidden/>
              </w:rPr>
              <w:t>23</w:t>
            </w:r>
            <w:r w:rsidR="00773944">
              <w:rPr>
                <w:noProof/>
                <w:webHidden/>
              </w:rPr>
              <w:fldChar w:fldCharType="end"/>
            </w:r>
          </w:hyperlink>
        </w:p>
        <w:p w:rsidR="00773944" w:rsidRDefault="00000000" w14:paraId="4ECAB3B0" w14:textId="24632C4D">
          <w:pPr>
            <w:pStyle w:val="TOC3"/>
            <w:tabs>
              <w:tab w:val="left" w:pos="1320"/>
              <w:tab w:val="right" w:leader="dot" w:pos="9350"/>
            </w:tabs>
            <w:rPr>
              <w:noProof/>
              <w:kern w:val="2"/>
              <w14:ligatures w14:val="standardContextual"/>
            </w:rPr>
          </w:pPr>
          <w:hyperlink w:history="1" w:anchor="_Toc164077203">
            <w:r w:rsidRPr="00DD70A9" w:rsidR="00773944">
              <w:rPr>
                <w:rStyle w:val="Hyperlink"/>
                <w:rFonts w:ascii="Trebuchet MS" w:hAnsi="Trebuchet MS" w:cs="Times New Roman"/>
                <w:b/>
                <w:bCs/>
                <w:noProof/>
              </w:rPr>
              <w:t>1.5.4</w:t>
            </w:r>
            <w:r w:rsidR="00773944">
              <w:rPr>
                <w:noProof/>
                <w:kern w:val="2"/>
                <w14:ligatures w14:val="standardContextual"/>
              </w:rPr>
              <w:tab/>
            </w:r>
            <w:r w:rsidRPr="00DD70A9" w:rsidR="00773944">
              <w:rPr>
                <w:rStyle w:val="Hyperlink"/>
                <w:rFonts w:ascii="Trebuchet MS" w:hAnsi="Trebuchet MS"/>
                <w:b/>
                <w:bCs/>
                <w:noProof/>
              </w:rPr>
              <w:t>Approving the Claims</w:t>
            </w:r>
            <w:r w:rsidR="00773944">
              <w:rPr>
                <w:noProof/>
                <w:webHidden/>
              </w:rPr>
              <w:tab/>
            </w:r>
            <w:r w:rsidR="00773944">
              <w:rPr>
                <w:noProof/>
                <w:webHidden/>
              </w:rPr>
              <w:fldChar w:fldCharType="begin"/>
            </w:r>
            <w:r w:rsidR="00773944">
              <w:rPr>
                <w:noProof/>
                <w:webHidden/>
              </w:rPr>
              <w:instrText xml:space="preserve"> PAGEREF _Toc164077203 \h </w:instrText>
            </w:r>
            <w:r w:rsidR="00773944">
              <w:rPr>
                <w:noProof/>
                <w:webHidden/>
              </w:rPr>
            </w:r>
            <w:r w:rsidR="00773944">
              <w:rPr>
                <w:noProof/>
                <w:webHidden/>
              </w:rPr>
              <w:fldChar w:fldCharType="separate"/>
            </w:r>
            <w:r w:rsidR="00773944">
              <w:rPr>
                <w:noProof/>
                <w:webHidden/>
              </w:rPr>
              <w:t>23</w:t>
            </w:r>
            <w:r w:rsidR="00773944">
              <w:rPr>
                <w:noProof/>
                <w:webHidden/>
              </w:rPr>
              <w:fldChar w:fldCharType="end"/>
            </w:r>
          </w:hyperlink>
        </w:p>
        <w:p w:rsidR="00773944" w:rsidRDefault="00000000" w14:paraId="515C524F" w14:textId="59570243">
          <w:pPr>
            <w:pStyle w:val="TOC3"/>
            <w:tabs>
              <w:tab w:val="left" w:pos="1320"/>
              <w:tab w:val="right" w:leader="dot" w:pos="9350"/>
            </w:tabs>
            <w:rPr>
              <w:noProof/>
              <w:kern w:val="2"/>
              <w14:ligatures w14:val="standardContextual"/>
            </w:rPr>
          </w:pPr>
          <w:hyperlink w:history="1" w:anchor="_Toc164077204">
            <w:r w:rsidRPr="00DD70A9" w:rsidR="00773944">
              <w:rPr>
                <w:rStyle w:val="Hyperlink"/>
                <w:rFonts w:ascii="Trebuchet MS" w:hAnsi="Trebuchet MS" w:cs="Times New Roman"/>
                <w:b/>
                <w:bCs/>
                <w:noProof/>
              </w:rPr>
              <w:t>1.5.5</w:t>
            </w:r>
            <w:r w:rsidR="00773944">
              <w:rPr>
                <w:noProof/>
                <w:kern w:val="2"/>
                <w14:ligatures w14:val="standardContextual"/>
              </w:rPr>
              <w:tab/>
            </w:r>
            <w:r w:rsidRPr="00DD70A9" w:rsidR="00773944">
              <w:rPr>
                <w:rStyle w:val="Hyperlink"/>
                <w:rFonts w:ascii="Trebuchet MS" w:hAnsi="Trebuchet MS"/>
                <w:b/>
                <w:bCs/>
                <w:noProof/>
              </w:rPr>
              <w:t>Settle the Claims</w:t>
            </w:r>
            <w:r w:rsidR="00773944">
              <w:rPr>
                <w:noProof/>
                <w:webHidden/>
              </w:rPr>
              <w:tab/>
            </w:r>
            <w:r w:rsidR="00773944">
              <w:rPr>
                <w:noProof/>
                <w:webHidden/>
              </w:rPr>
              <w:fldChar w:fldCharType="begin"/>
            </w:r>
            <w:r w:rsidR="00773944">
              <w:rPr>
                <w:noProof/>
                <w:webHidden/>
              </w:rPr>
              <w:instrText xml:space="preserve"> PAGEREF _Toc164077204 \h </w:instrText>
            </w:r>
            <w:r w:rsidR="00773944">
              <w:rPr>
                <w:noProof/>
                <w:webHidden/>
              </w:rPr>
            </w:r>
            <w:r w:rsidR="00773944">
              <w:rPr>
                <w:noProof/>
                <w:webHidden/>
              </w:rPr>
              <w:fldChar w:fldCharType="separate"/>
            </w:r>
            <w:r w:rsidR="00773944">
              <w:rPr>
                <w:noProof/>
                <w:webHidden/>
              </w:rPr>
              <w:t>23</w:t>
            </w:r>
            <w:r w:rsidR="00773944">
              <w:rPr>
                <w:noProof/>
                <w:webHidden/>
              </w:rPr>
              <w:fldChar w:fldCharType="end"/>
            </w:r>
          </w:hyperlink>
        </w:p>
        <w:p w:rsidR="00773944" w:rsidRDefault="00000000" w14:paraId="5DCE85B3" w14:textId="07E4B756">
          <w:pPr>
            <w:pStyle w:val="TOC3"/>
            <w:tabs>
              <w:tab w:val="left" w:pos="1320"/>
              <w:tab w:val="right" w:leader="dot" w:pos="9350"/>
            </w:tabs>
            <w:rPr>
              <w:noProof/>
              <w:kern w:val="2"/>
              <w14:ligatures w14:val="standardContextual"/>
            </w:rPr>
          </w:pPr>
          <w:hyperlink w:history="1" w:anchor="_Toc164077205">
            <w:r w:rsidRPr="00DD70A9" w:rsidR="00773944">
              <w:rPr>
                <w:rStyle w:val="Hyperlink"/>
                <w:rFonts w:ascii="Trebuchet MS" w:hAnsi="Trebuchet MS" w:cs="Times New Roman"/>
                <w:b/>
                <w:bCs/>
                <w:noProof/>
              </w:rPr>
              <w:t>1.5.6</w:t>
            </w:r>
            <w:r w:rsidR="00773944">
              <w:rPr>
                <w:noProof/>
                <w:kern w:val="2"/>
                <w14:ligatures w14:val="standardContextual"/>
              </w:rPr>
              <w:tab/>
            </w:r>
            <w:r w:rsidRPr="00DD70A9" w:rsidR="00773944">
              <w:rPr>
                <w:rStyle w:val="Hyperlink"/>
                <w:rFonts w:ascii="Trebuchet MS" w:hAnsi="Trebuchet MS"/>
                <w:b/>
                <w:bCs/>
                <w:noProof/>
              </w:rPr>
              <w:t>Rejecting the Claims</w:t>
            </w:r>
            <w:r w:rsidR="00773944">
              <w:rPr>
                <w:noProof/>
                <w:webHidden/>
              </w:rPr>
              <w:tab/>
            </w:r>
            <w:r w:rsidR="00773944">
              <w:rPr>
                <w:noProof/>
                <w:webHidden/>
              </w:rPr>
              <w:fldChar w:fldCharType="begin"/>
            </w:r>
            <w:r w:rsidR="00773944">
              <w:rPr>
                <w:noProof/>
                <w:webHidden/>
              </w:rPr>
              <w:instrText xml:space="preserve"> PAGEREF _Toc164077205 \h </w:instrText>
            </w:r>
            <w:r w:rsidR="00773944">
              <w:rPr>
                <w:noProof/>
                <w:webHidden/>
              </w:rPr>
            </w:r>
            <w:r w:rsidR="00773944">
              <w:rPr>
                <w:noProof/>
                <w:webHidden/>
              </w:rPr>
              <w:fldChar w:fldCharType="separate"/>
            </w:r>
            <w:r w:rsidR="00773944">
              <w:rPr>
                <w:noProof/>
                <w:webHidden/>
              </w:rPr>
              <w:t>23</w:t>
            </w:r>
            <w:r w:rsidR="00773944">
              <w:rPr>
                <w:noProof/>
                <w:webHidden/>
              </w:rPr>
              <w:fldChar w:fldCharType="end"/>
            </w:r>
          </w:hyperlink>
        </w:p>
        <w:p w:rsidR="00773944" w:rsidRDefault="00000000" w14:paraId="56EC1E89" w14:textId="14570518">
          <w:pPr>
            <w:pStyle w:val="TOC2"/>
            <w:tabs>
              <w:tab w:val="left" w:pos="880"/>
              <w:tab w:val="right" w:leader="dot" w:pos="9350"/>
            </w:tabs>
            <w:rPr>
              <w:noProof/>
              <w:kern w:val="2"/>
              <w14:ligatures w14:val="standardContextual"/>
            </w:rPr>
          </w:pPr>
          <w:hyperlink w:history="1" w:anchor="_Toc164077206">
            <w:r w:rsidRPr="00DD70A9" w:rsidR="00773944">
              <w:rPr>
                <w:rStyle w:val="Hyperlink"/>
                <w:rFonts w:ascii="Trebuchet MS" w:hAnsi="Trebuchet MS" w:eastAsia="Times New Roman" w:cs="Times New Roman"/>
                <w:b/>
                <w:bCs/>
                <w:iCs/>
                <w:noProof/>
              </w:rPr>
              <w:t>1.6</w:t>
            </w:r>
            <w:r w:rsidR="00773944">
              <w:rPr>
                <w:noProof/>
                <w:kern w:val="2"/>
                <w14:ligatures w14:val="standardContextual"/>
              </w:rPr>
              <w:tab/>
            </w:r>
            <w:r w:rsidRPr="00DD70A9" w:rsidR="00773944">
              <w:rPr>
                <w:rStyle w:val="Hyperlink"/>
                <w:rFonts w:ascii="Trebuchet MS" w:hAnsi="Trebuchet MS" w:eastAsia="Times New Roman" w:cs="Arial"/>
                <w:b/>
                <w:bCs/>
                <w:iCs/>
                <w:noProof/>
              </w:rPr>
              <w:t>Notifying Recoveries (Post Full &amp; Final Claim settlement)</w:t>
            </w:r>
            <w:r w:rsidR="00773944">
              <w:rPr>
                <w:noProof/>
                <w:webHidden/>
              </w:rPr>
              <w:tab/>
            </w:r>
            <w:r w:rsidR="00773944">
              <w:rPr>
                <w:noProof/>
                <w:webHidden/>
              </w:rPr>
              <w:fldChar w:fldCharType="begin"/>
            </w:r>
            <w:r w:rsidR="00773944">
              <w:rPr>
                <w:noProof/>
                <w:webHidden/>
              </w:rPr>
              <w:instrText xml:space="preserve"> PAGEREF _Toc164077206 \h </w:instrText>
            </w:r>
            <w:r w:rsidR="00773944">
              <w:rPr>
                <w:noProof/>
                <w:webHidden/>
              </w:rPr>
            </w:r>
            <w:r w:rsidR="00773944">
              <w:rPr>
                <w:noProof/>
                <w:webHidden/>
              </w:rPr>
              <w:fldChar w:fldCharType="separate"/>
            </w:r>
            <w:r w:rsidR="00773944">
              <w:rPr>
                <w:noProof/>
                <w:webHidden/>
              </w:rPr>
              <w:t>24</w:t>
            </w:r>
            <w:r w:rsidR="00773944">
              <w:rPr>
                <w:noProof/>
                <w:webHidden/>
              </w:rPr>
              <w:fldChar w:fldCharType="end"/>
            </w:r>
          </w:hyperlink>
        </w:p>
        <w:p w:rsidR="00773944" w:rsidRDefault="00000000" w14:paraId="3B5C46EF" w14:textId="0AE14F49">
          <w:pPr>
            <w:pStyle w:val="TOC3"/>
            <w:tabs>
              <w:tab w:val="left" w:pos="1320"/>
              <w:tab w:val="right" w:leader="dot" w:pos="9350"/>
            </w:tabs>
            <w:rPr>
              <w:noProof/>
              <w:kern w:val="2"/>
              <w14:ligatures w14:val="standardContextual"/>
            </w:rPr>
          </w:pPr>
          <w:hyperlink w:history="1" w:anchor="_Toc164077207">
            <w:r w:rsidRPr="00DD70A9" w:rsidR="00773944">
              <w:rPr>
                <w:rStyle w:val="Hyperlink"/>
                <w:rFonts w:ascii="Trebuchet MS" w:hAnsi="Trebuchet MS" w:cs="Times New Roman"/>
                <w:b/>
                <w:bCs/>
                <w:noProof/>
              </w:rPr>
              <w:t>1.6.1</w:t>
            </w:r>
            <w:r w:rsidR="00773944">
              <w:rPr>
                <w:noProof/>
                <w:kern w:val="2"/>
                <w14:ligatures w14:val="standardContextual"/>
              </w:rPr>
              <w:tab/>
            </w:r>
            <w:r w:rsidRPr="00DD70A9" w:rsidR="00773944">
              <w:rPr>
                <w:rStyle w:val="Hyperlink"/>
                <w:rFonts w:ascii="Trebuchet MS" w:hAnsi="Trebuchet MS"/>
                <w:b/>
                <w:bCs/>
                <w:noProof/>
              </w:rPr>
              <w:t>Input File Layout and XML Layout</w:t>
            </w:r>
            <w:r w:rsidR="00773944">
              <w:rPr>
                <w:noProof/>
                <w:webHidden/>
              </w:rPr>
              <w:tab/>
            </w:r>
            <w:r w:rsidR="00773944">
              <w:rPr>
                <w:noProof/>
                <w:webHidden/>
              </w:rPr>
              <w:fldChar w:fldCharType="begin"/>
            </w:r>
            <w:r w:rsidR="00773944">
              <w:rPr>
                <w:noProof/>
                <w:webHidden/>
              </w:rPr>
              <w:instrText xml:space="preserve"> PAGEREF _Toc164077207 \h </w:instrText>
            </w:r>
            <w:r w:rsidR="00773944">
              <w:rPr>
                <w:noProof/>
                <w:webHidden/>
              </w:rPr>
            </w:r>
            <w:r w:rsidR="00773944">
              <w:rPr>
                <w:noProof/>
                <w:webHidden/>
              </w:rPr>
              <w:fldChar w:fldCharType="separate"/>
            </w:r>
            <w:r w:rsidR="00773944">
              <w:rPr>
                <w:noProof/>
                <w:webHidden/>
              </w:rPr>
              <w:t>24</w:t>
            </w:r>
            <w:r w:rsidR="00773944">
              <w:rPr>
                <w:noProof/>
                <w:webHidden/>
              </w:rPr>
              <w:fldChar w:fldCharType="end"/>
            </w:r>
          </w:hyperlink>
        </w:p>
        <w:p w:rsidR="00773944" w:rsidRDefault="00000000" w14:paraId="5E1A1E82" w14:textId="5E000DC0">
          <w:pPr>
            <w:pStyle w:val="TOC3"/>
            <w:tabs>
              <w:tab w:val="left" w:pos="1320"/>
              <w:tab w:val="right" w:leader="dot" w:pos="9350"/>
            </w:tabs>
            <w:rPr>
              <w:noProof/>
              <w:kern w:val="2"/>
              <w14:ligatures w14:val="standardContextual"/>
            </w:rPr>
          </w:pPr>
          <w:hyperlink w:history="1" w:anchor="_Toc164077208">
            <w:r w:rsidRPr="00DD70A9" w:rsidR="00773944">
              <w:rPr>
                <w:rStyle w:val="Hyperlink"/>
                <w:rFonts w:ascii="Trebuchet MS" w:hAnsi="Trebuchet MS" w:cs="Times New Roman"/>
                <w:b/>
                <w:bCs/>
                <w:noProof/>
              </w:rPr>
              <w:t>1.6.2</w:t>
            </w:r>
            <w:r w:rsidR="00773944">
              <w:rPr>
                <w:noProof/>
                <w:kern w:val="2"/>
                <w14:ligatures w14:val="standardContextual"/>
              </w:rPr>
              <w:tab/>
            </w:r>
            <w:r w:rsidRPr="00DD70A9" w:rsidR="00773944">
              <w:rPr>
                <w:rStyle w:val="Hyperlink"/>
                <w:rFonts w:ascii="Trebuchet MS" w:hAnsi="Trebuchet MS"/>
                <w:b/>
                <w:bCs/>
                <w:noProof/>
              </w:rPr>
              <w:t>Input File Format Processed by SURGE</w:t>
            </w:r>
            <w:r w:rsidR="00773944">
              <w:rPr>
                <w:noProof/>
                <w:webHidden/>
              </w:rPr>
              <w:tab/>
            </w:r>
            <w:r w:rsidR="00773944">
              <w:rPr>
                <w:noProof/>
                <w:webHidden/>
              </w:rPr>
              <w:fldChar w:fldCharType="begin"/>
            </w:r>
            <w:r w:rsidR="00773944">
              <w:rPr>
                <w:noProof/>
                <w:webHidden/>
              </w:rPr>
              <w:instrText xml:space="preserve"> PAGEREF _Toc164077208 \h </w:instrText>
            </w:r>
            <w:r w:rsidR="00773944">
              <w:rPr>
                <w:noProof/>
                <w:webHidden/>
              </w:rPr>
            </w:r>
            <w:r w:rsidR="00773944">
              <w:rPr>
                <w:noProof/>
                <w:webHidden/>
              </w:rPr>
              <w:fldChar w:fldCharType="separate"/>
            </w:r>
            <w:r w:rsidR="00773944">
              <w:rPr>
                <w:noProof/>
                <w:webHidden/>
              </w:rPr>
              <w:t>24</w:t>
            </w:r>
            <w:r w:rsidR="00773944">
              <w:rPr>
                <w:noProof/>
                <w:webHidden/>
              </w:rPr>
              <w:fldChar w:fldCharType="end"/>
            </w:r>
          </w:hyperlink>
        </w:p>
        <w:p w:rsidR="00773944" w:rsidRDefault="00000000" w14:paraId="2B113958" w14:textId="3292A8F3">
          <w:pPr>
            <w:pStyle w:val="TOC3"/>
            <w:tabs>
              <w:tab w:val="left" w:pos="1320"/>
              <w:tab w:val="right" w:leader="dot" w:pos="9350"/>
            </w:tabs>
            <w:rPr>
              <w:noProof/>
              <w:kern w:val="2"/>
              <w14:ligatures w14:val="standardContextual"/>
            </w:rPr>
          </w:pPr>
          <w:hyperlink w:history="1" w:anchor="_Toc164077209">
            <w:r w:rsidRPr="00DD70A9" w:rsidR="00773944">
              <w:rPr>
                <w:rStyle w:val="Hyperlink"/>
                <w:rFonts w:ascii="Trebuchet MS" w:hAnsi="Trebuchet MS" w:cs="Times New Roman"/>
                <w:b/>
                <w:bCs/>
                <w:noProof/>
              </w:rPr>
              <w:t>1.6.3</w:t>
            </w:r>
            <w:r w:rsidR="00773944">
              <w:rPr>
                <w:noProof/>
                <w:kern w:val="2"/>
                <w14:ligatures w14:val="standardContextual"/>
              </w:rPr>
              <w:tab/>
            </w:r>
            <w:r w:rsidRPr="00DD70A9" w:rsidR="00773944">
              <w:rPr>
                <w:rStyle w:val="Hyperlink"/>
                <w:rFonts w:ascii="Trebuchet MS" w:hAnsi="Trebuchet MS"/>
                <w:b/>
                <w:bCs/>
                <w:noProof/>
              </w:rPr>
              <w:t>Preparation of Input File</w:t>
            </w:r>
            <w:r w:rsidR="00773944">
              <w:rPr>
                <w:noProof/>
                <w:webHidden/>
              </w:rPr>
              <w:tab/>
            </w:r>
            <w:r w:rsidR="00773944">
              <w:rPr>
                <w:noProof/>
                <w:webHidden/>
              </w:rPr>
              <w:fldChar w:fldCharType="begin"/>
            </w:r>
            <w:r w:rsidR="00773944">
              <w:rPr>
                <w:noProof/>
                <w:webHidden/>
              </w:rPr>
              <w:instrText xml:space="preserve"> PAGEREF _Toc164077209 \h </w:instrText>
            </w:r>
            <w:r w:rsidR="00773944">
              <w:rPr>
                <w:noProof/>
                <w:webHidden/>
              </w:rPr>
            </w:r>
            <w:r w:rsidR="00773944">
              <w:rPr>
                <w:noProof/>
                <w:webHidden/>
              </w:rPr>
              <w:fldChar w:fldCharType="separate"/>
            </w:r>
            <w:r w:rsidR="00773944">
              <w:rPr>
                <w:noProof/>
                <w:webHidden/>
              </w:rPr>
              <w:t>25</w:t>
            </w:r>
            <w:r w:rsidR="00773944">
              <w:rPr>
                <w:noProof/>
                <w:webHidden/>
              </w:rPr>
              <w:fldChar w:fldCharType="end"/>
            </w:r>
          </w:hyperlink>
        </w:p>
        <w:p w:rsidR="00773944" w:rsidRDefault="00000000" w14:paraId="4ED1AFD2" w14:textId="037795E2">
          <w:pPr>
            <w:pStyle w:val="TOC3"/>
            <w:tabs>
              <w:tab w:val="left" w:pos="1760"/>
              <w:tab w:val="right" w:leader="dot" w:pos="9350"/>
            </w:tabs>
            <w:rPr>
              <w:noProof/>
              <w:kern w:val="2"/>
              <w14:ligatures w14:val="standardContextual"/>
            </w:rPr>
          </w:pPr>
          <w:hyperlink w:history="1" w:anchor="_Toc164077210">
            <w:r w:rsidRPr="00DD70A9" w:rsidR="00773944">
              <w:rPr>
                <w:rStyle w:val="Hyperlink"/>
                <w:rFonts w:ascii="Trebuchet MS" w:hAnsi="Trebuchet MS" w:cs="Times New Roman"/>
                <w:b/>
                <w:bCs/>
                <w:noProof/>
              </w:rPr>
              <w:t>1.6.3.1.1</w:t>
            </w:r>
            <w:r w:rsidR="00773944">
              <w:rPr>
                <w:noProof/>
                <w:kern w:val="2"/>
                <w14:ligatures w14:val="standardContextual"/>
              </w:rPr>
              <w:tab/>
            </w:r>
            <w:r w:rsidRPr="00DD70A9" w:rsidR="00773944">
              <w:rPr>
                <w:rStyle w:val="Hyperlink"/>
                <w:rFonts w:ascii="Trebuchet MS" w:hAnsi="Trebuchet MS"/>
                <w:b/>
                <w:bCs/>
                <w:noProof/>
              </w:rPr>
              <w:t>Notifying Recoveries</w:t>
            </w:r>
            <w:r w:rsidR="00773944">
              <w:rPr>
                <w:noProof/>
                <w:webHidden/>
              </w:rPr>
              <w:tab/>
            </w:r>
            <w:r w:rsidR="00773944">
              <w:rPr>
                <w:noProof/>
                <w:webHidden/>
              </w:rPr>
              <w:fldChar w:fldCharType="begin"/>
            </w:r>
            <w:r w:rsidR="00773944">
              <w:rPr>
                <w:noProof/>
                <w:webHidden/>
              </w:rPr>
              <w:instrText xml:space="preserve"> PAGEREF _Toc164077210 \h </w:instrText>
            </w:r>
            <w:r w:rsidR="00773944">
              <w:rPr>
                <w:noProof/>
                <w:webHidden/>
              </w:rPr>
            </w:r>
            <w:r w:rsidR="00773944">
              <w:rPr>
                <w:noProof/>
                <w:webHidden/>
              </w:rPr>
              <w:fldChar w:fldCharType="separate"/>
            </w:r>
            <w:r w:rsidR="00773944">
              <w:rPr>
                <w:noProof/>
                <w:webHidden/>
              </w:rPr>
              <w:t>25</w:t>
            </w:r>
            <w:r w:rsidR="00773944">
              <w:rPr>
                <w:noProof/>
                <w:webHidden/>
              </w:rPr>
              <w:fldChar w:fldCharType="end"/>
            </w:r>
          </w:hyperlink>
        </w:p>
        <w:p w:rsidR="00773944" w:rsidRDefault="00000000" w14:paraId="5D52F6BC" w14:textId="3A124F49">
          <w:pPr>
            <w:pStyle w:val="TOC3"/>
            <w:tabs>
              <w:tab w:val="left" w:pos="1760"/>
              <w:tab w:val="right" w:leader="dot" w:pos="9350"/>
            </w:tabs>
            <w:rPr>
              <w:noProof/>
              <w:kern w:val="2"/>
              <w14:ligatures w14:val="standardContextual"/>
            </w:rPr>
          </w:pPr>
          <w:hyperlink w:history="1" w:anchor="_Toc164077211">
            <w:r w:rsidRPr="00DD70A9" w:rsidR="00773944">
              <w:rPr>
                <w:rStyle w:val="Hyperlink"/>
                <w:rFonts w:ascii="Trebuchet MS" w:hAnsi="Trebuchet MS" w:cs="Times New Roman"/>
                <w:b/>
                <w:bCs/>
                <w:noProof/>
              </w:rPr>
              <w:t>1.6.3.1.2</w:t>
            </w:r>
            <w:r w:rsidR="00773944">
              <w:rPr>
                <w:noProof/>
                <w:kern w:val="2"/>
                <w14:ligatures w14:val="standardContextual"/>
              </w:rPr>
              <w:tab/>
            </w:r>
            <w:r w:rsidRPr="00DD70A9" w:rsidR="00773944">
              <w:rPr>
                <w:rStyle w:val="Hyperlink"/>
                <w:rFonts w:ascii="Trebuchet MS" w:hAnsi="Trebuchet MS"/>
                <w:b/>
                <w:bCs/>
                <w:noProof/>
              </w:rPr>
              <w:t>Summary - Preparing &amp; Uploading the Input File</w:t>
            </w:r>
            <w:r w:rsidR="00773944">
              <w:rPr>
                <w:noProof/>
                <w:webHidden/>
              </w:rPr>
              <w:tab/>
            </w:r>
            <w:r w:rsidR="00773944">
              <w:rPr>
                <w:noProof/>
                <w:webHidden/>
              </w:rPr>
              <w:fldChar w:fldCharType="begin"/>
            </w:r>
            <w:r w:rsidR="00773944">
              <w:rPr>
                <w:noProof/>
                <w:webHidden/>
              </w:rPr>
              <w:instrText xml:space="preserve"> PAGEREF _Toc164077211 \h </w:instrText>
            </w:r>
            <w:r w:rsidR="00773944">
              <w:rPr>
                <w:noProof/>
                <w:webHidden/>
              </w:rPr>
            </w:r>
            <w:r w:rsidR="00773944">
              <w:rPr>
                <w:noProof/>
                <w:webHidden/>
              </w:rPr>
              <w:fldChar w:fldCharType="separate"/>
            </w:r>
            <w:r w:rsidR="00773944">
              <w:rPr>
                <w:noProof/>
                <w:webHidden/>
              </w:rPr>
              <w:t>26</w:t>
            </w:r>
            <w:r w:rsidR="00773944">
              <w:rPr>
                <w:noProof/>
                <w:webHidden/>
              </w:rPr>
              <w:fldChar w:fldCharType="end"/>
            </w:r>
          </w:hyperlink>
        </w:p>
        <w:p w:rsidR="00773944" w:rsidRDefault="00000000" w14:paraId="52D07645" w14:textId="32A78A3C">
          <w:pPr>
            <w:pStyle w:val="TOC3"/>
            <w:tabs>
              <w:tab w:val="left" w:pos="1320"/>
              <w:tab w:val="right" w:leader="dot" w:pos="9350"/>
            </w:tabs>
            <w:rPr>
              <w:noProof/>
              <w:kern w:val="2"/>
              <w14:ligatures w14:val="standardContextual"/>
            </w:rPr>
          </w:pPr>
          <w:hyperlink w:history="1" w:anchor="_Toc164077212">
            <w:r w:rsidRPr="00DD70A9" w:rsidR="00773944">
              <w:rPr>
                <w:rStyle w:val="Hyperlink"/>
                <w:rFonts w:ascii="Trebuchet MS" w:hAnsi="Trebuchet MS" w:cs="Times New Roman"/>
                <w:b/>
                <w:bCs/>
                <w:noProof/>
              </w:rPr>
              <w:t>1.6.4</w:t>
            </w:r>
            <w:r w:rsidR="00773944">
              <w:rPr>
                <w:noProof/>
                <w:kern w:val="2"/>
                <w14:ligatures w14:val="standardContextual"/>
              </w:rPr>
              <w:tab/>
            </w:r>
            <w:r w:rsidRPr="00DD70A9" w:rsidR="00773944">
              <w:rPr>
                <w:rStyle w:val="Hyperlink"/>
                <w:rFonts w:ascii="Trebuchet MS" w:hAnsi="Trebuchet MS"/>
                <w:b/>
                <w:bCs/>
                <w:noProof/>
              </w:rPr>
              <w:t>Eligibility Criteria Checks</w:t>
            </w:r>
            <w:r w:rsidR="00773944">
              <w:rPr>
                <w:noProof/>
                <w:webHidden/>
              </w:rPr>
              <w:tab/>
            </w:r>
            <w:r w:rsidR="00773944">
              <w:rPr>
                <w:noProof/>
                <w:webHidden/>
              </w:rPr>
              <w:fldChar w:fldCharType="begin"/>
            </w:r>
            <w:r w:rsidR="00773944">
              <w:rPr>
                <w:noProof/>
                <w:webHidden/>
              </w:rPr>
              <w:instrText xml:space="preserve"> PAGEREF _Toc164077212 \h </w:instrText>
            </w:r>
            <w:r w:rsidR="00773944">
              <w:rPr>
                <w:noProof/>
                <w:webHidden/>
              </w:rPr>
            </w:r>
            <w:r w:rsidR="00773944">
              <w:rPr>
                <w:noProof/>
                <w:webHidden/>
              </w:rPr>
              <w:fldChar w:fldCharType="separate"/>
            </w:r>
            <w:r w:rsidR="00773944">
              <w:rPr>
                <w:noProof/>
                <w:webHidden/>
              </w:rPr>
              <w:t>27</w:t>
            </w:r>
            <w:r w:rsidR="00773944">
              <w:rPr>
                <w:noProof/>
                <w:webHidden/>
              </w:rPr>
              <w:fldChar w:fldCharType="end"/>
            </w:r>
          </w:hyperlink>
        </w:p>
        <w:p w:rsidR="00773944" w:rsidRDefault="00000000" w14:paraId="22560518" w14:textId="2825ABDE">
          <w:pPr>
            <w:pStyle w:val="TOC3"/>
            <w:tabs>
              <w:tab w:val="left" w:pos="1320"/>
              <w:tab w:val="right" w:leader="dot" w:pos="9350"/>
            </w:tabs>
            <w:rPr>
              <w:noProof/>
              <w:kern w:val="2"/>
              <w14:ligatures w14:val="standardContextual"/>
            </w:rPr>
          </w:pPr>
          <w:hyperlink w:history="1" w:anchor="_Toc164077213">
            <w:r w:rsidRPr="00DD70A9" w:rsidR="00773944">
              <w:rPr>
                <w:rStyle w:val="Hyperlink"/>
                <w:rFonts w:ascii="Trebuchet MS" w:hAnsi="Trebuchet MS" w:cs="Times New Roman"/>
                <w:b/>
                <w:bCs/>
                <w:noProof/>
              </w:rPr>
              <w:t>1.6.5</w:t>
            </w:r>
            <w:r w:rsidR="00773944">
              <w:rPr>
                <w:noProof/>
                <w:kern w:val="2"/>
                <w14:ligatures w14:val="standardContextual"/>
              </w:rPr>
              <w:tab/>
            </w:r>
            <w:r w:rsidRPr="00DD70A9" w:rsidR="00773944">
              <w:rPr>
                <w:rStyle w:val="Hyperlink"/>
                <w:rFonts w:ascii="Trebuchet MS" w:hAnsi="Trebuchet MS"/>
                <w:b/>
                <w:bCs/>
                <w:noProof/>
              </w:rPr>
              <w:t>Treatment to Notified Recoveries</w:t>
            </w:r>
            <w:r w:rsidR="00773944">
              <w:rPr>
                <w:noProof/>
                <w:webHidden/>
              </w:rPr>
              <w:tab/>
            </w:r>
            <w:r w:rsidR="00773944">
              <w:rPr>
                <w:noProof/>
                <w:webHidden/>
              </w:rPr>
              <w:fldChar w:fldCharType="begin"/>
            </w:r>
            <w:r w:rsidR="00773944">
              <w:rPr>
                <w:noProof/>
                <w:webHidden/>
              </w:rPr>
              <w:instrText xml:space="preserve"> PAGEREF _Toc164077213 \h </w:instrText>
            </w:r>
            <w:r w:rsidR="00773944">
              <w:rPr>
                <w:noProof/>
                <w:webHidden/>
              </w:rPr>
            </w:r>
            <w:r w:rsidR="00773944">
              <w:rPr>
                <w:noProof/>
                <w:webHidden/>
              </w:rPr>
              <w:fldChar w:fldCharType="separate"/>
            </w:r>
            <w:r w:rsidR="00773944">
              <w:rPr>
                <w:noProof/>
                <w:webHidden/>
              </w:rPr>
              <w:t>27</w:t>
            </w:r>
            <w:r w:rsidR="00773944">
              <w:rPr>
                <w:noProof/>
                <w:webHidden/>
              </w:rPr>
              <w:fldChar w:fldCharType="end"/>
            </w:r>
          </w:hyperlink>
        </w:p>
        <w:p w:rsidR="00773944" w:rsidRDefault="00000000" w14:paraId="590E1CE5" w14:textId="0BADAB0B">
          <w:pPr>
            <w:pStyle w:val="TOC3"/>
            <w:tabs>
              <w:tab w:val="left" w:pos="1540"/>
              <w:tab w:val="right" w:leader="dot" w:pos="9350"/>
            </w:tabs>
            <w:rPr>
              <w:noProof/>
              <w:kern w:val="2"/>
              <w14:ligatures w14:val="standardContextual"/>
            </w:rPr>
          </w:pPr>
          <w:hyperlink w:history="1" w:anchor="_Toc164077214">
            <w:r w:rsidRPr="00DD70A9" w:rsidR="00773944">
              <w:rPr>
                <w:rStyle w:val="Hyperlink"/>
                <w:rFonts w:ascii="Trebuchet MS" w:hAnsi="Trebuchet MS" w:cs="Times New Roman"/>
                <w:b/>
                <w:bCs/>
                <w:noProof/>
              </w:rPr>
              <w:t>1.6.5.1</w:t>
            </w:r>
            <w:r w:rsidR="00773944">
              <w:rPr>
                <w:noProof/>
                <w:kern w:val="2"/>
                <w14:ligatures w14:val="standardContextual"/>
              </w:rPr>
              <w:tab/>
            </w:r>
            <w:r w:rsidRPr="00DD70A9" w:rsidR="00773944">
              <w:rPr>
                <w:rStyle w:val="Hyperlink"/>
                <w:rFonts w:ascii="Trebuchet MS" w:hAnsi="Trebuchet MS"/>
                <w:b/>
                <w:bCs/>
                <w:noProof/>
              </w:rPr>
              <w:t>Allotting Recovery Unique Identifiers – Recovery Id</w:t>
            </w:r>
            <w:r w:rsidR="00773944">
              <w:rPr>
                <w:noProof/>
                <w:webHidden/>
              </w:rPr>
              <w:tab/>
            </w:r>
            <w:r w:rsidR="00773944">
              <w:rPr>
                <w:noProof/>
                <w:webHidden/>
              </w:rPr>
              <w:fldChar w:fldCharType="begin"/>
            </w:r>
            <w:r w:rsidR="00773944">
              <w:rPr>
                <w:noProof/>
                <w:webHidden/>
              </w:rPr>
              <w:instrText xml:space="preserve"> PAGEREF _Toc164077214 \h </w:instrText>
            </w:r>
            <w:r w:rsidR="00773944">
              <w:rPr>
                <w:noProof/>
                <w:webHidden/>
              </w:rPr>
            </w:r>
            <w:r w:rsidR="00773944">
              <w:rPr>
                <w:noProof/>
                <w:webHidden/>
              </w:rPr>
              <w:fldChar w:fldCharType="separate"/>
            </w:r>
            <w:r w:rsidR="00773944">
              <w:rPr>
                <w:noProof/>
                <w:webHidden/>
              </w:rPr>
              <w:t>28</w:t>
            </w:r>
            <w:r w:rsidR="00773944">
              <w:rPr>
                <w:noProof/>
                <w:webHidden/>
              </w:rPr>
              <w:fldChar w:fldCharType="end"/>
            </w:r>
          </w:hyperlink>
        </w:p>
        <w:p w:rsidR="00773944" w:rsidRDefault="00000000" w14:paraId="0D77595B" w14:textId="69F379FE">
          <w:pPr>
            <w:pStyle w:val="TOC3"/>
            <w:tabs>
              <w:tab w:val="left" w:pos="1760"/>
              <w:tab w:val="right" w:leader="dot" w:pos="9350"/>
            </w:tabs>
            <w:rPr>
              <w:noProof/>
              <w:kern w:val="2"/>
              <w14:ligatures w14:val="standardContextual"/>
            </w:rPr>
          </w:pPr>
          <w:hyperlink w:history="1" w:anchor="_Toc164077215">
            <w:r w:rsidRPr="00DD70A9" w:rsidR="00773944">
              <w:rPr>
                <w:rStyle w:val="Hyperlink"/>
                <w:rFonts w:ascii="Trebuchet MS" w:hAnsi="Trebuchet MS" w:cs="Times New Roman"/>
                <w:b/>
                <w:bCs/>
                <w:noProof/>
              </w:rPr>
              <w:t>1.6.5.1.1</w:t>
            </w:r>
            <w:r w:rsidR="00773944">
              <w:rPr>
                <w:noProof/>
                <w:kern w:val="2"/>
                <w14:ligatures w14:val="standardContextual"/>
              </w:rPr>
              <w:tab/>
            </w:r>
            <w:r w:rsidRPr="00DD70A9" w:rsidR="00773944">
              <w:rPr>
                <w:rStyle w:val="Hyperlink"/>
                <w:rFonts w:ascii="Trebuchet MS" w:hAnsi="Trebuchet MS"/>
                <w:b/>
                <w:bCs/>
                <w:noProof/>
              </w:rPr>
              <w:t>Allotting Batch Recovery Unique Identifier – Batch Recovery Id</w:t>
            </w:r>
            <w:r w:rsidR="00773944">
              <w:rPr>
                <w:noProof/>
                <w:webHidden/>
              </w:rPr>
              <w:tab/>
            </w:r>
            <w:r w:rsidR="00773944">
              <w:rPr>
                <w:noProof/>
                <w:webHidden/>
              </w:rPr>
              <w:fldChar w:fldCharType="begin"/>
            </w:r>
            <w:r w:rsidR="00773944">
              <w:rPr>
                <w:noProof/>
                <w:webHidden/>
              </w:rPr>
              <w:instrText xml:space="preserve"> PAGEREF _Toc164077215 \h </w:instrText>
            </w:r>
            <w:r w:rsidR="00773944">
              <w:rPr>
                <w:noProof/>
                <w:webHidden/>
              </w:rPr>
            </w:r>
            <w:r w:rsidR="00773944">
              <w:rPr>
                <w:noProof/>
                <w:webHidden/>
              </w:rPr>
              <w:fldChar w:fldCharType="separate"/>
            </w:r>
            <w:r w:rsidR="00773944">
              <w:rPr>
                <w:noProof/>
                <w:webHidden/>
              </w:rPr>
              <w:t>28</w:t>
            </w:r>
            <w:r w:rsidR="00773944">
              <w:rPr>
                <w:noProof/>
                <w:webHidden/>
              </w:rPr>
              <w:fldChar w:fldCharType="end"/>
            </w:r>
          </w:hyperlink>
        </w:p>
        <w:p w:rsidR="00773944" w:rsidRDefault="00000000" w14:paraId="36ABBB92" w14:textId="16C94428">
          <w:pPr>
            <w:pStyle w:val="TOC3"/>
            <w:tabs>
              <w:tab w:val="left" w:pos="1760"/>
              <w:tab w:val="right" w:leader="dot" w:pos="9350"/>
            </w:tabs>
            <w:rPr>
              <w:noProof/>
              <w:kern w:val="2"/>
              <w14:ligatures w14:val="standardContextual"/>
            </w:rPr>
          </w:pPr>
          <w:hyperlink w:history="1" w:anchor="_Toc164077216">
            <w:r w:rsidRPr="00DD70A9" w:rsidR="00773944">
              <w:rPr>
                <w:rStyle w:val="Hyperlink"/>
                <w:rFonts w:ascii="Trebuchet MS" w:hAnsi="Trebuchet MS" w:cs="Times New Roman"/>
                <w:b/>
                <w:bCs/>
                <w:noProof/>
              </w:rPr>
              <w:t>1.6.5.1.2</w:t>
            </w:r>
            <w:r w:rsidR="00773944">
              <w:rPr>
                <w:noProof/>
                <w:kern w:val="2"/>
                <w14:ligatures w14:val="standardContextual"/>
              </w:rPr>
              <w:tab/>
            </w:r>
            <w:r w:rsidRPr="00DD70A9" w:rsidR="00773944">
              <w:rPr>
                <w:rStyle w:val="Hyperlink"/>
                <w:rFonts w:ascii="Trebuchet MS" w:hAnsi="Trebuchet MS"/>
                <w:b/>
                <w:bCs/>
                <w:noProof/>
              </w:rPr>
              <w:t>Allotting CG/Account Recovery Unique Identifier – Account Recovery Id</w:t>
            </w:r>
            <w:r w:rsidR="00773944">
              <w:rPr>
                <w:noProof/>
                <w:webHidden/>
              </w:rPr>
              <w:tab/>
            </w:r>
            <w:r w:rsidR="00773944">
              <w:rPr>
                <w:noProof/>
                <w:webHidden/>
              </w:rPr>
              <w:fldChar w:fldCharType="begin"/>
            </w:r>
            <w:r w:rsidR="00773944">
              <w:rPr>
                <w:noProof/>
                <w:webHidden/>
              </w:rPr>
              <w:instrText xml:space="preserve"> PAGEREF _Toc164077216 \h </w:instrText>
            </w:r>
            <w:r w:rsidR="00773944">
              <w:rPr>
                <w:noProof/>
                <w:webHidden/>
              </w:rPr>
            </w:r>
            <w:r w:rsidR="00773944">
              <w:rPr>
                <w:noProof/>
                <w:webHidden/>
              </w:rPr>
              <w:fldChar w:fldCharType="separate"/>
            </w:r>
            <w:r w:rsidR="00773944">
              <w:rPr>
                <w:noProof/>
                <w:webHidden/>
              </w:rPr>
              <w:t>29</w:t>
            </w:r>
            <w:r w:rsidR="00773944">
              <w:rPr>
                <w:noProof/>
                <w:webHidden/>
              </w:rPr>
              <w:fldChar w:fldCharType="end"/>
            </w:r>
          </w:hyperlink>
        </w:p>
        <w:p w:rsidR="00773944" w:rsidRDefault="00000000" w14:paraId="75479CC3" w14:textId="674413E8">
          <w:pPr>
            <w:pStyle w:val="TOC3"/>
            <w:tabs>
              <w:tab w:val="left" w:pos="1320"/>
              <w:tab w:val="right" w:leader="dot" w:pos="9350"/>
            </w:tabs>
            <w:rPr>
              <w:noProof/>
              <w:kern w:val="2"/>
              <w14:ligatures w14:val="standardContextual"/>
            </w:rPr>
          </w:pPr>
          <w:hyperlink w:history="1" w:anchor="_Toc164077217">
            <w:r w:rsidRPr="00DD70A9" w:rsidR="00773944">
              <w:rPr>
                <w:rStyle w:val="Hyperlink"/>
                <w:rFonts w:ascii="Trebuchet MS" w:hAnsi="Trebuchet MS" w:cs="Times New Roman"/>
                <w:b/>
                <w:bCs/>
                <w:noProof/>
              </w:rPr>
              <w:t>1.6.6</w:t>
            </w:r>
            <w:r w:rsidR="00773944">
              <w:rPr>
                <w:noProof/>
                <w:kern w:val="2"/>
                <w14:ligatures w14:val="standardContextual"/>
              </w:rPr>
              <w:tab/>
            </w:r>
            <w:r w:rsidRPr="00DD70A9" w:rsidR="00773944">
              <w:rPr>
                <w:rStyle w:val="Hyperlink"/>
                <w:rFonts w:ascii="Trebuchet MS" w:hAnsi="Trebuchet MS"/>
                <w:b/>
                <w:bCs/>
                <w:noProof/>
              </w:rPr>
              <w:t>NCGTC Recovery Share calculation</w:t>
            </w:r>
            <w:r w:rsidR="00773944">
              <w:rPr>
                <w:noProof/>
                <w:webHidden/>
              </w:rPr>
              <w:tab/>
            </w:r>
            <w:r w:rsidR="00773944">
              <w:rPr>
                <w:noProof/>
                <w:webHidden/>
              </w:rPr>
              <w:fldChar w:fldCharType="begin"/>
            </w:r>
            <w:r w:rsidR="00773944">
              <w:rPr>
                <w:noProof/>
                <w:webHidden/>
              </w:rPr>
              <w:instrText xml:space="preserve"> PAGEREF _Toc164077217 \h </w:instrText>
            </w:r>
            <w:r w:rsidR="00773944">
              <w:rPr>
                <w:noProof/>
                <w:webHidden/>
              </w:rPr>
            </w:r>
            <w:r w:rsidR="00773944">
              <w:rPr>
                <w:noProof/>
                <w:webHidden/>
              </w:rPr>
              <w:fldChar w:fldCharType="separate"/>
            </w:r>
            <w:r w:rsidR="00773944">
              <w:rPr>
                <w:noProof/>
                <w:webHidden/>
              </w:rPr>
              <w:t>29</w:t>
            </w:r>
            <w:r w:rsidR="00773944">
              <w:rPr>
                <w:noProof/>
                <w:webHidden/>
              </w:rPr>
              <w:fldChar w:fldCharType="end"/>
            </w:r>
          </w:hyperlink>
        </w:p>
        <w:p w:rsidR="00773944" w:rsidRDefault="00000000" w14:paraId="5755E50B" w14:textId="6976E737">
          <w:pPr>
            <w:pStyle w:val="TOC3"/>
            <w:tabs>
              <w:tab w:val="left" w:pos="1320"/>
              <w:tab w:val="right" w:leader="dot" w:pos="9350"/>
            </w:tabs>
            <w:rPr>
              <w:noProof/>
              <w:kern w:val="2"/>
              <w14:ligatures w14:val="standardContextual"/>
            </w:rPr>
          </w:pPr>
          <w:hyperlink w:history="1" w:anchor="_Toc164077218">
            <w:r w:rsidRPr="00DD70A9" w:rsidR="00773944">
              <w:rPr>
                <w:rStyle w:val="Hyperlink"/>
                <w:rFonts w:ascii="Trebuchet MS" w:hAnsi="Trebuchet MS" w:cs="Times New Roman"/>
                <w:b/>
                <w:bCs/>
                <w:noProof/>
              </w:rPr>
              <w:t>1.6.7</w:t>
            </w:r>
            <w:r w:rsidR="00773944">
              <w:rPr>
                <w:noProof/>
                <w:kern w:val="2"/>
                <w14:ligatures w14:val="standardContextual"/>
              </w:rPr>
              <w:tab/>
            </w:r>
            <w:r w:rsidRPr="00DD70A9" w:rsidR="00773944">
              <w:rPr>
                <w:rStyle w:val="Hyperlink"/>
                <w:rFonts w:ascii="Trebuchet MS" w:hAnsi="Trebuchet MS"/>
                <w:b/>
                <w:bCs/>
                <w:noProof/>
              </w:rPr>
              <w:t>Payment from MLI for Notified Recoveries</w:t>
            </w:r>
            <w:r w:rsidR="00773944">
              <w:rPr>
                <w:noProof/>
                <w:webHidden/>
              </w:rPr>
              <w:tab/>
            </w:r>
            <w:r w:rsidR="00773944">
              <w:rPr>
                <w:noProof/>
                <w:webHidden/>
              </w:rPr>
              <w:fldChar w:fldCharType="begin"/>
            </w:r>
            <w:r w:rsidR="00773944">
              <w:rPr>
                <w:noProof/>
                <w:webHidden/>
              </w:rPr>
              <w:instrText xml:space="preserve"> PAGEREF _Toc164077218 \h </w:instrText>
            </w:r>
            <w:r w:rsidR="00773944">
              <w:rPr>
                <w:noProof/>
                <w:webHidden/>
              </w:rPr>
            </w:r>
            <w:r w:rsidR="00773944">
              <w:rPr>
                <w:noProof/>
                <w:webHidden/>
              </w:rPr>
              <w:fldChar w:fldCharType="separate"/>
            </w:r>
            <w:r w:rsidR="00773944">
              <w:rPr>
                <w:noProof/>
                <w:webHidden/>
              </w:rPr>
              <w:t>30</w:t>
            </w:r>
            <w:r w:rsidR="00773944">
              <w:rPr>
                <w:noProof/>
                <w:webHidden/>
              </w:rPr>
              <w:fldChar w:fldCharType="end"/>
            </w:r>
          </w:hyperlink>
        </w:p>
        <w:p w:rsidR="00773944" w:rsidRDefault="00000000" w14:paraId="1540A8BF" w14:textId="4FD96ABA">
          <w:pPr>
            <w:pStyle w:val="TOC3"/>
            <w:tabs>
              <w:tab w:val="left" w:pos="1320"/>
              <w:tab w:val="right" w:leader="dot" w:pos="9350"/>
            </w:tabs>
            <w:rPr>
              <w:noProof/>
              <w:kern w:val="2"/>
              <w14:ligatures w14:val="standardContextual"/>
            </w:rPr>
          </w:pPr>
          <w:hyperlink w:history="1" w:anchor="_Toc164077219">
            <w:r w:rsidRPr="00DD70A9" w:rsidR="00773944">
              <w:rPr>
                <w:rStyle w:val="Hyperlink"/>
                <w:rFonts w:ascii="Trebuchet MS" w:hAnsi="Trebuchet MS" w:cs="Times New Roman"/>
                <w:b/>
                <w:bCs/>
                <w:noProof/>
              </w:rPr>
              <w:t>1.6.8</w:t>
            </w:r>
            <w:r w:rsidR="00773944">
              <w:rPr>
                <w:noProof/>
                <w:kern w:val="2"/>
                <w14:ligatures w14:val="standardContextual"/>
              </w:rPr>
              <w:tab/>
            </w:r>
            <w:r w:rsidRPr="00DD70A9" w:rsidR="00773944">
              <w:rPr>
                <w:rStyle w:val="Hyperlink"/>
                <w:rFonts w:ascii="Trebuchet MS" w:hAnsi="Trebuchet MS"/>
                <w:b/>
                <w:bCs/>
                <w:noProof/>
              </w:rPr>
              <w:t>Penalty Calculation on Recovery Amount from MLI</w:t>
            </w:r>
            <w:r w:rsidR="00773944">
              <w:rPr>
                <w:noProof/>
                <w:webHidden/>
              </w:rPr>
              <w:tab/>
            </w:r>
            <w:r w:rsidR="00773944">
              <w:rPr>
                <w:noProof/>
                <w:webHidden/>
              </w:rPr>
              <w:fldChar w:fldCharType="begin"/>
            </w:r>
            <w:r w:rsidR="00773944">
              <w:rPr>
                <w:noProof/>
                <w:webHidden/>
              </w:rPr>
              <w:instrText xml:space="preserve"> PAGEREF _Toc164077219 \h </w:instrText>
            </w:r>
            <w:r w:rsidR="00773944">
              <w:rPr>
                <w:noProof/>
                <w:webHidden/>
              </w:rPr>
            </w:r>
            <w:r w:rsidR="00773944">
              <w:rPr>
                <w:noProof/>
                <w:webHidden/>
              </w:rPr>
              <w:fldChar w:fldCharType="separate"/>
            </w:r>
            <w:r w:rsidR="00773944">
              <w:rPr>
                <w:noProof/>
                <w:webHidden/>
              </w:rPr>
              <w:t>30</w:t>
            </w:r>
            <w:r w:rsidR="00773944">
              <w:rPr>
                <w:noProof/>
                <w:webHidden/>
              </w:rPr>
              <w:fldChar w:fldCharType="end"/>
            </w:r>
          </w:hyperlink>
        </w:p>
        <w:p w:rsidR="00773944" w:rsidRDefault="00000000" w14:paraId="6C966161" w14:textId="05268B0C">
          <w:pPr>
            <w:pStyle w:val="TOC3"/>
            <w:tabs>
              <w:tab w:val="left" w:pos="1320"/>
              <w:tab w:val="right" w:leader="dot" w:pos="9350"/>
            </w:tabs>
            <w:rPr>
              <w:noProof/>
              <w:kern w:val="2"/>
              <w14:ligatures w14:val="standardContextual"/>
            </w:rPr>
          </w:pPr>
          <w:hyperlink w:history="1" w:anchor="_Toc164077220">
            <w:r w:rsidRPr="00DD70A9" w:rsidR="00773944">
              <w:rPr>
                <w:rStyle w:val="Hyperlink"/>
                <w:rFonts w:ascii="Trebuchet MS" w:hAnsi="Trebuchet MS" w:cs="Times New Roman"/>
                <w:b/>
                <w:bCs/>
                <w:noProof/>
              </w:rPr>
              <w:t>1.6.9</w:t>
            </w:r>
            <w:r w:rsidR="00773944">
              <w:rPr>
                <w:noProof/>
                <w:kern w:val="2"/>
                <w14:ligatures w14:val="standardContextual"/>
              </w:rPr>
              <w:tab/>
            </w:r>
            <w:r w:rsidRPr="00DD70A9" w:rsidR="00773944">
              <w:rPr>
                <w:rStyle w:val="Hyperlink"/>
                <w:rFonts w:ascii="Trebuchet MS" w:hAnsi="Trebuchet MS"/>
                <w:b/>
                <w:bCs/>
                <w:noProof/>
              </w:rPr>
              <w:t>Payment from MLI for System Generated Recoveries</w:t>
            </w:r>
            <w:r w:rsidR="00773944">
              <w:rPr>
                <w:noProof/>
                <w:webHidden/>
              </w:rPr>
              <w:tab/>
            </w:r>
            <w:r w:rsidR="00773944">
              <w:rPr>
                <w:noProof/>
                <w:webHidden/>
              </w:rPr>
              <w:fldChar w:fldCharType="begin"/>
            </w:r>
            <w:r w:rsidR="00773944">
              <w:rPr>
                <w:noProof/>
                <w:webHidden/>
              </w:rPr>
              <w:instrText xml:space="preserve"> PAGEREF _Toc164077220 \h </w:instrText>
            </w:r>
            <w:r w:rsidR="00773944">
              <w:rPr>
                <w:noProof/>
                <w:webHidden/>
              </w:rPr>
            </w:r>
            <w:r w:rsidR="00773944">
              <w:rPr>
                <w:noProof/>
                <w:webHidden/>
              </w:rPr>
              <w:fldChar w:fldCharType="separate"/>
            </w:r>
            <w:r w:rsidR="00773944">
              <w:rPr>
                <w:noProof/>
                <w:webHidden/>
              </w:rPr>
              <w:t>49</w:t>
            </w:r>
            <w:r w:rsidR="00773944">
              <w:rPr>
                <w:noProof/>
                <w:webHidden/>
              </w:rPr>
              <w:fldChar w:fldCharType="end"/>
            </w:r>
          </w:hyperlink>
        </w:p>
        <w:p w:rsidR="00773944" w:rsidRDefault="00000000" w14:paraId="6022B6B4" w14:textId="65A01671">
          <w:pPr>
            <w:pStyle w:val="TOC2"/>
            <w:tabs>
              <w:tab w:val="left" w:pos="880"/>
              <w:tab w:val="right" w:leader="dot" w:pos="9350"/>
            </w:tabs>
            <w:rPr>
              <w:noProof/>
              <w:kern w:val="2"/>
              <w14:ligatures w14:val="standardContextual"/>
            </w:rPr>
          </w:pPr>
          <w:hyperlink w:history="1" w:anchor="_Toc164077221">
            <w:r w:rsidRPr="00DD70A9" w:rsidR="00773944">
              <w:rPr>
                <w:rStyle w:val="Hyperlink"/>
                <w:rFonts w:ascii="Trebuchet MS" w:hAnsi="Trebuchet MS" w:eastAsia="Times New Roman" w:cs="Times New Roman"/>
                <w:b/>
                <w:bCs/>
                <w:iCs/>
                <w:noProof/>
              </w:rPr>
              <w:t>1.7</w:t>
            </w:r>
            <w:r w:rsidR="00773944">
              <w:rPr>
                <w:noProof/>
                <w:kern w:val="2"/>
                <w14:ligatures w14:val="standardContextual"/>
              </w:rPr>
              <w:tab/>
            </w:r>
            <w:r w:rsidRPr="00DD70A9" w:rsidR="00773944">
              <w:rPr>
                <w:rStyle w:val="Hyperlink"/>
                <w:rFonts w:ascii="Trebuchet MS" w:hAnsi="Trebuchet MS" w:eastAsia="Times New Roman" w:cs="Arial"/>
                <w:b/>
                <w:bCs/>
                <w:iCs/>
                <w:noProof/>
              </w:rPr>
              <w:t>Points Pending for Further Clarification</w:t>
            </w:r>
            <w:r w:rsidR="00773944">
              <w:rPr>
                <w:noProof/>
                <w:webHidden/>
              </w:rPr>
              <w:tab/>
            </w:r>
            <w:r w:rsidR="00773944">
              <w:rPr>
                <w:noProof/>
                <w:webHidden/>
              </w:rPr>
              <w:fldChar w:fldCharType="begin"/>
            </w:r>
            <w:r w:rsidR="00773944">
              <w:rPr>
                <w:noProof/>
                <w:webHidden/>
              </w:rPr>
              <w:instrText xml:space="preserve"> PAGEREF _Toc164077221 \h </w:instrText>
            </w:r>
            <w:r w:rsidR="00773944">
              <w:rPr>
                <w:noProof/>
                <w:webHidden/>
              </w:rPr>
            </w:r>
            <w:r w:rsidR="00773944">
              <w:rPr>
                <w:noProof/>
                <w:webHidden/>
              </w:rPr>
              <w:fldChar w:fldCharType="separate"/>
            </w:r>
            <w:r w:rsidR="00773944">
              <w:rPr>
                <w:noProof/>
                <w:webHidden/>
              </w:rPr>
              <w:t>50</w:t>
            </w:r>
            <w:r w:rsidR="00773944">
              <w:rPr>
                <w:noProof/>
                <w:webHidden/>
              </w:rPr>
              <w:fldChar w:fldCharType="end"/>
            </w:r>
          </w:hyperlink>
        </w:p>
        <w:p w:rsidR="005B1988" w:rsidP="005B1988" w:rsidRDefault="005B1988" w14:paraId="55423842" w14:textId="2EC809F5">
          <w:r>
            <w:rPr>
              <w:b/>
              <w:bCs/>
              <w:noProof/>
            </w:rPr>
            <w:fldChar w:fldCharType="end"/>
          </w:r>
        </w:p>
      </w:sdtContent>
    </w:sdt>
    <w:p w:rsidR="00B11A5E" w:rsidRDefault="00B11A5E" w14:paraId="7B836B7E"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5B4465" w:rsidRDefault="005B4465" w14:paraId="34D01D5D" w14:textId="06B57CDA">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5B4465" w:rsidP="005B4465" w:rsidRDefault="005B4465" w14:paraId="0D4B2594" w14:textId="27A1CC3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112F60" w:rsidR="00221755" w:rsidTr="00112F60"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221755" w:rsidP="00221755" w:rsidRDefault="00221755" w14:paraId="7B8DB2C0" w14:textId="77777777">
            <w:pPr>
              <w:jc w:val="both"/>
              <w:rPr>
                <w:rFonts w:ascii="Calibri" w:hAnsi="Calibri" w:eastAsia="Times New Roman" w:cs="Times New Roman"/>
                <w:bCs w:val="0"/>
                <w:sz w:val="20"/>
              </w:rPr>
            </w:pPr>
            <w:r w:rsidRPr="00112F60">
              <w:rPr>
                <w:rFonts w:ascii="Calibri" w:hAnsi="Calibri" w:eastAsia="Times New Roman" w:cs="Times New Roman"/>
                <w:bCs w:val="0"/>
                <w:sz w:val="20"/>
              </w:rPr>
              <w:t>S. No.</w:t>
            </w:r>
          </w:p>
        </w:tc>
        <w:tc>
          <w:tcPr>
            <w:tcW w:w="1292" w:type="dxa"/>
            <w:hideMark/>
          </w:tcPr>
          <w:p w:rsidRPr="00112F60" w:rsidR="00221755" w:rsidP="00221755"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Term</w:t>
            </w:r>
          </w:p>
        </w:tc>
        <w:tc>
          <w:tcPr>
            <w:tcW w:w="6833" w:type="dxa"/>
            <w:hideMark/>
          </w:tcPr>
          <w:p w:rsidRPr="00112F60" w:rsidR="00221755" w:rsidP="00221755"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Description</w:t>
            </w:r>
          </w:p>
        </w:tc>
      </w:tr>
      <w:tr w:rsidRPr="00112F60" w:rsidR="00A24442" w:rsidTr="00112F60" w14:paraId="7E86B5D2"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8202C8" w14:paraId="15897F10" w14:textId="70FBC7A7">
            <w:pPr>
              <w:jc w:val="both"/>
              <w:rPr>
                <w:rFonts w:ascii="Calibri" w:hAnsi="Calibri" w:eastAsia="Times New Roman" w:cs="Times New Roman"/>
                <w:b w:val="0"/>
                <w:bCs w:val="0"/>
                <w:sz w:val="20"/>
              </w:rPr>
            </w:pPr>
            <w:r>
              <w:rPr>
                <w:rFonts w:ascii="Calibri" w:hAnsi="Calibri" w:eastAsia="Times New Roman" w:cs="Times New Roman"/>
                <w:b w:val="0"/>
                <w:bCs w:val="0"/>
                <w:sz w:val="20"/>
              </w:rPr>
              <w:t>1</w:t>
            </w:r>
          </w:p>
        </w:tc>
        <w:tc>
          <w:tcPr>
            <w:tcW w:w="1292" w:type="dxa"/>
          </w:tcPr>
          <w:p w:rsidRPr="00112F60" w:rsidR="00A24442" w:rsidP="00A24442"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DDMMYYYY</w:t>
            </w:r>
          </w:p>
        </w:tc>
        <w:tc>
          <w:tcPr>
            <w:tcW w:w="6833" w:type="dxa"/>
          </w:tcPr>
          <w:p w:rsidRPr="00112F60" w:rsidR="00A24442" w:rsidP="00A24442"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 Date; MM-Month; YYYY-Year (4 digit)</w:t>
            </w:r>
          </w:p>
        </w:tc>
      </w:tr>
      <w:tr w:rsidRPr="00112F60" w:rsidR="00A24442" w:rsidTr="00112F60" w14:paraId="17DEBADA"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8202C8" w14:paraId="05F4986E" w14:textId="5FBBC2CC">
            <w:pPr>
              <w:jc w:val="both"/>
              <w:rPr>
                <w:rFonts w:ascii="Calibri" w:hAnsi="Calibri" w:eastAsia="Times New Roman" w:cs="Times New Roman"/>
                <w:b w:val="0"/>
                <w:bCs w:val="0"/>
                <w:sz w:val="20"/>
              </w:rPr>
            </w:pPr>
            <w:r>
              <w:rPr>
                <w:rFonts w:ascii="Calibri" w:hAnsi="Calibri" w:eastAsia="Times New Roman" w:cs="Times New Roman"/>
                <w:b w:val="0"/>
                <w:bCs w:val="0"/>
                <w:sz w:val="20"/>
              </w:rPr>
              <w:t>2</w:t>
            </w:r>
          </w:p>
        </w:tc>
        <w:tc>
          <w:tcPr>
            <w:tcW w:w="1292" w:type="dxa"/>
            <w:hideMark/>
          </w:tcPr>
          <w:p w:rsidRPr="00112F60" w:rsidR="00A24442" w:rsidP="00A24442"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FY</w:t>
            </w:r>
          </w:p>
        </w:tc>
        <w:tc>
          <w:tcPr>
            <w:tcW w:w="6833" w:type="dxa"/>
            <w:hideMark/>
          </w:tcPr>
          <w:p w:rsidRPr="00112F60" w:rsidR="00A24442" w:rsidP="00A24442"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Financial Year</w:t>
            </w:r>
          </w:p>
        </w:tc>
      </w:tr>
      <w:tr w:rsidRPr="00112F60" w:rsidR="00A24442" w:rsidTr="00112F60" w14:paraId="4356695E"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8202C8" w14:paraId="0F068A35" w14:textId="2DE39C22">
            <w:pPr>
              <w:jc w:val="both"/>
              <w:rPr>
                <w:rFonts w:ascii="Calibri" w:hAnsi="Calibri" w:eastAsia="Times New Roman" w:cs="Times New Roman"/>
                <w:b w:val="0"/>
                <w:bCs w:val="0"/>
                <w:sz w:val="20"/>
              </w:rPr>
            </w:pPr>
            <w:r>
              <w:rPr>
                <w:rFonts w:ascii="Calibri" w:hAnsi="Calibri" w:eastAsia="Times New Roman" w:cs="Times New Roman"/>
                <w:b w:val="0"/>
                <w:bCs w:val="0"/>
                <w:sz w:val="20"/>
              </w:rPr>
              <w:t>3</w:t>
            </w:r>
          </w:p>
        </w:tc>
        <w:tc>
          <w:tcPr>
            <w:tcW w:w="1292" w:type="dxa"/>
            <w:hideMark/>
          </w:tcPr>
          <w:p w:rsidRPr="00112F60" w:rsidR="00A24442" w:rsidP="00A24442"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MLI</w:t>
            </w:r>
          </w:p>
        </w:tc>
        <w:tc>
          <w:tcPr>
            <w:tcW w:w="6833" w:type="dxa"/>
            <w:hideMark/>
          </w:tcPr>
          <w:p w:rsidRPr="00112F60" w:rsidR="00A24442" w:rsidP="00A24442"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Member Leading Institute. These will be Banks, Factors, and Para- Banks etc. Institutes predominantly in business of Money Lending’s.</w:t>
            </w:r>
          </w:p>
        </w:tc>
      </w:tr>
      <w:tr w:rsidRPr="00112F60" w:rsidR="00A24442" w:rsidTr="00112F60"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8202C8" w14:paraId="3B771CE8" w14:textId="0D5F92F4">
            <w:pPr>
              <w:jc w:val="both"/>
              <w:rPr>
                <w:rFonts w:ascii="Calibri" w:hAnsi="Calibri" w:eastAsia="Times New Roman" w:cs="Times New Roman"/>
                <w:b w:val="0"/>
                <w:bCs w:val="0"/>
                <w:sz w:val="20"/>
              </w:rPr>
            </w:pPr>
            <w:r>
              <w:rPr>
                <w:rFonts w:ascii="Calibri" w:hAnsi="Calibri" w:eastAsia="Times New Roman" w:cs="Times New Roman"/>
                <w:b w:val="0"/>
                <w:bCs w:val="0"/>
                <w:sz w:val="20"/>
              </w:rPr>
              <w:t>4</w:t>
            </w:r>
          </w:p>
        </w:tc>
        <w:tc>
          <w:tcPr>
            <w:tcW w:w="1292" w:type="dxa"/>
          </w:tcPr>
          <w:p w:rsidRPr="00112F60" w:rsidR="00A24442" w:rsidP="00A24442"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NPA</w:t>
            </w:r>
          </w:p>
        </w:tc>
        <w:tc>
          <w:tcPr>
            <w:tcW w:w="6833" w:type="dxa"/>
          </w:tcPr>
          <w:p w:rsidRPr="00112F60" w:rsidR="00A24442" w:rsidP="00A24442"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 xml:space="preserve">Non-Performing Asset </w:t>
            </w:r>
          </w:p>
        </w:tc>
      </w:tr>
      <w:tr w:rsidRPr="00112F60" w:rsidR="00B65D9D" w:rsidTr="00112F60"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B65D9D" w:rsidP="002D1840" w:rsidRDefault="008202C8" w14:paraId="44F38958" w14:textId="3D6BC91B">
            <w:pPr>
              <w:jc w:val="both"/>
              <w:rPr>
                <w:rFonts w:ascii="Calibri" w:hAnsi="Calibri" w:eastAsia="Times New Roman" w:cs="Times New Roman"/>
                <w:b w:val="0"/>
                <w:sz w:val="20"/>
              </w:rPr>
            </w:pPr>
            <w:r>
              <w:rPr>
                <w:rFonts w:ascii="Calibri" w:hAnsi="Calibri" w:eastAsia="Times New Roman" w:cs="Times New Roman"/>
                <w:b w:val="0"/>
                <w:sz w:val="20"/>
              </w:rPr>
              <w:t>5</w:t>
            </w:r>
          </w:p>
        </w:tc>
        <w:tc>
          <w:tcPr>
            <w:tcW w:w="1292" w:type="dxa"/>
          </w:tcPr>
          <w:p w:rsidRPr="00112F60" w:rsidR="00B65D9D" w:rsidP="00A24442"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NCGTC</w:t>
            </w:r>
          </w:p>
        </w:tc>
        <w:tc>
          <w:tcPr>
            <w:tcW w:w="6833" w:type="dxa"/>
          </w:tcPr>
          <w:p w:rsidRPr="00112F60" w:rsidR="00B65D9D" w:rsidP="00A24442"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National Credit Guarantee Trustee Company Ltd</w:t>
            </w:r>
          </w:p>
        </w:tc>
      </w:tr>
      <w:tr w:rsidRPr="00112F60" w:rsidR="00A24442" w:rsidTr="00112F60" w14:paraId="50CADB4E"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8202C8" w14:paraId="651518E2" w14:textId="24E2B026">
            <w:pPr>
              <w:jc w:val="both"/>
              <w:rPr>
                <w:rFonts w:ascii="Calibri" w:hAnsi="Calibri" w:eastAsia="Times New Roman" w:cs="Times New Roman"/>
                <w:b w:val="0"/>
                <w:bCs w:val="0"/>
                <w:sz w:val="20"/>
              </w:rPr>
            </w:pPr>
            <w:r>
              <w:rPr>
                <w:rFonts w:ascii="Calibri" w:hAnsi="Calibri" w:eastAsia="Times New Roman" w:cs="Times New Roman"/>
                <w:b w:val="0"/>
                <w:bCs w:val="0"/>
                <w:sz w:val="20"/>
              </w:rPr>
              <w:t>6</w:t>
            </w:r>
          </w:p>
        </w:tc>
        <w:tc>
          <w:tcPr>
            <w:tcW w:w="1292" w:type="dxa"/>
            <w:hideMark/>
          </w:tcPr>
          <w:p w:rsidRPr="00112F60" w:rsidR="00A24442" w:rsidP="00A24442"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SURGE</w:t>
            </w:r>
          </w:p>
        </w:tc>
        <w:tc>
          <w:tcPr>
            <w:tcW w:w="6833" w:type="dxa"/>
            <w:hideMark/>
          </w:tcPr>
          <w:p w:rsidRPr="00112F60" w:rsidR="00A24442" w:rsidP="00A24442"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Software System Developed and Commissioned by NCGTC for Managing Credit Guarantee Business Process.</w:t>
            </w:r>
          </w:p>
          <w:p w:rsidRPr="00112F60" w:rsidR="00A24442" w:rsidP="00A24442"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i/>
                <w:iCs/>
                <w:sz w:val="20"/>
              </w:rPr>
              <w:t>SURGE – System for Underwriting, Reassurance &amp; Guarantee Endorsement</w:t>
            </w:r>
          </w:p>
        </w:tc>
      </w:tr>
      <w:tr w:rsidRPr="00112F60" w:rsidR="00A24442" w:rsidTr="00112F60" w14:paraId="743C5FEE"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8202C8" w14:paraId="114C3042" w14:textId="74C25FEA">
            <w:pPr>
              <w:jc w:val="both"/>
              <w:rPr>
                <w:rFonts w:ascii="Calibri" w:hAnsi="Calibri" w:eastAsia="Times New Roman" w:cs="Times New Roman"/>
                <w:b w:val="0"/>
                <w:bCs w:val="0"/>
                <w:sz w:val="20"/>
              </w:rPr>
            </w:pPr>
            <w:r>
              <w:rPr>
                <w:rFonts w:ascii="Calibri" w:hAnsi="Calibri" w:eastAsia="Times New Roman" w:cs="Times New Roman"/>
                <w:b w:val="0"/>
                <w:bCs w:val="0"/>
                <w:sz w:val="20"/>
              </w:rPr>
              <w:t>7</w:t>
            </w:r>
          </w:p>
        </w:tc>
        <w:tc>
          <w:tcPr>
            <w:tcW w:w="1292" w:type="dxa"/>
            <w:hideMark/>
          </w:tcPr>
          <w:p w:rsidRPr="00112F60" w:rsidR="00A24442" w:rsidP="00A24442"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XML</w:t>
            </w:r>
          </w:p>
        </w:tc>
        <w:tc>
          <w:tcPr>
            <w:tcW w:w="6833" w:type="dxa"/>
            <w:hideMark/>
          </w:tcPr>
          <w:p w:rsidRPr="00112F60" w:rsidR="00A24442" w:rsidP="00A24442"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Extensible Markup Language (</w:t>
            </w:r>
            <w:r w:rsidRPr="00112F60">
              <w:rPr>
                <w:rFonts w:ascii="Calibri" w:hAnsi="Calibri" w:eastAsia="Times New Roman" w:cs="Times New Roman"/>
                <w:b/>
                <w:bCs/>
                <w:sz w:val="20"/>
              </w:rPr>
              <w:t>XML</w:t>
            </w:r>
            <w:r w:rsidRPr="00112F60">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112F60" w:rsidR="00502F22" w:rsidTr="00DC6999" w14:paraId="1CA358F5" w14:textId="77777777">
        <w:trPr>
          <w:trHeight w:val="623"/>
        </w:trPr>
        <w:tc>
          <w:tcPr>
            <w:cnfStyle w:val="001000000000" w:firstRow="0" w:lastRow="0" w:firstColumn="1" w:lastColumn="0" w:oddVBand="0" w:evenVBand="0" w:oddHBand="0" w:evenHBand="0" w:firstRowFirstColumn="0" w:firstRowLastColumn="0" w:lastRowFirstColumn="0" w:lastRowLastColumn="0"/>
            <w:tcW w:w="799" w:type="dxa"/>
          </w:tcPr>
          <w:p w:rsidRPr="00112F60" w:rsidR="00502F22" w:rsidP="002D1840" w:rsidRDefault="008202C8" w14:paraId="24F0320F" w14:textId="1F23DB4E">
            <w:pPr>
              <w:jc w:val="both"/>
              <w:rPr>
                <w:rFonts w:ascii="Calibri" w:hAnsi="Calibri" w:eastAsia="Times New Roman" w:cs="Times New Roman"/>
                <w:sz w:val="20"/>
              </w:rPr>
            </w:pPr>
            <w:r>
              <w:rPr>
                <w:rFonts w:ascii="Calibri" w:hAnsi="Calibri" w:eastAsia="Times New Roman" w:cs="Times New Roman"/>
                <w:sz w:val="20"/>
              </w:rPr>
              <w:t>8</w:t>
            </w:r>
          </w:p>
        </w:tc>
        <w:tc>
          <w:tcPr>
            <w:tcW w:w="1292" w:type="dxa"/>
          </w:tcPr>
          <w:p w:rsidRPr="00112F60" w:rsidR="00502F22" w:rsidP="00A24442" w:rsidRDefault="008202C8" w14:paraId="2DBD3906" w14:textId="0CB4E78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SHG</w:t>
            </w:r>
          </w:p>
        </w:tc>
        <w:tc>
          <w:tcPr>
            <w:tcW w:w="6833" w:type="dxa"/>
          </w:tcPr>
          <w:p w:rsidRPr="00112F60" w:rsidR="00502F22" w:rsidP="008202C8" w:rsidRDefault="008202C8" w14:paraId="4F417146" w14:textId="5BF3418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Self Help Group</w:t>
            </w:r>
          </w:p>
        </w:tc>
      </w:tr>
    </w:tbl>
    <w:p w:rsidRPr="005B4465" w:rsidR="005B4465" w:rsidP="005B4465" w:rsidRDefault="005B4465" w14:paraId="5B500377" w14:textId="77777777">
      <w:pPr>
        <w:jc w:val="both"/>
      </w:pPr>
    </w:p>
    <w:p w:rsidR="005D1B4D" w:rsidP="005D1B4D" w:rsidRDefault="005D1B4D" w14:paraId="0E2960B5" w14:textId="0A23E74B">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09" w:id="1"/>
      <w:bookmarkStart w:name="_Toc164077186" w:id="2"/>
      <w:bookmarkStart w:name="_Toc436819445" w:id="3"/>
      <w:bookmarkEnd w:id="0"/>
      <w:r>
        <w:rPr>
          <w:rFonts w:ascii="Trebuchet MS" w:hAnsi="Trebuchet MS" w:eastAsia="Times New Roman" w:cs="Arial"/>
          <w:b/>
          <w:bCs/>
          <w:iCs/>
          <w:color w:val="7F7F7F"/>
          <w:sz w:val="28"/>
          <w:szCs w:val="28"/>
        </w:rPr>
        <w:t>Introduction</w:t>
      </w:r>
      <w:bookmarkEnd w:id="1"/>
      <w:bookmarkEnd w:id="2"/>
    </w:p>
    <w:p w:rsidR="00760E8D" w:rsidP="00760E8D" w:rsidRDefault="009F4E09" w14:paraId="70A94913" w14:textId="77777777">
      <w:pPr>
        <w:pStyle w:val="CommentText"/>
      </w:pPr>
      <w:r>
        <w:t>Credit Guarantee Fund for Micro Units (CGFMU) is the Trust Fund set up by Government of India, managed by NCGTC as a trustee, with the purpose of guaranteeing payment against default in Micro Loans extended to eligible borrowers by Banks/ NBFCs/ MFIs/ Other Financial Intermediaries. The CGFMU Trust has come into being on March 30, 2016, where in Govt. of India, through Ministry of Finance the settlor of the Trust and NCGTC is the Trustee</w:t>
      </w:r>
      <w:commentRangeStart w:id="4"/>
      <w:commentRangeStart w:id="5"/>
      <w:commentRangeStart w:id="6"/>
      <w:commentRangeStart w:id="7"/>
      <w:commentRangeStart w:id="8"/>
      <w:r>
        <w:t xml:space="preserve">. </w:t>
      </w:r>
      <w:r w:rsidR="00760E8D">
        <w:t>SHG commenced based on  Gazette Notification dated on 16</w:t>
      </w:r>
      <w:r w:rsidR="00760E8D">
        <w:rPr>
          <w:vertAlign w:val="superscript"/>
        </w:rPr>
        <w:t>th</w:t>
      </w:r>
      <w:r w:rsidR="00760E8D">
        <w:t xml:space="preserve"> April 2020. </w:t>
      </w:r>
    </w:p>
    <w:p w:rsidR="009F4E09" w:rsidP="00760E8D" w:rsidRDefault="00760E8D" w14:paraId="3F29FD8F" w14:textId="6814BDF9">
      <w:pPr>
        <w:jc w:val="both"/>
      </w:pPr>
      <w:r>
        <w:t>“Self Help Groups (SHGs)”– As may be defined from time to time and including, but not limited to, SHGs as defined by NABARD under two schemes of GoI – Deendayal Antodaya Yojana National Rural Livelihood Mission or DAY-NRLM/SRLM and National Urban Livelihood Mission or NULM. Loans sanctioned to Self Help Groups (SHGs) above Rs.10 lakh and Rs. 20 lakh during FY 2020-21 and thereafter would also be eligible for coverage under CGFMU, irrespective of the availability of group guarantee of SHG members from the date the notification</w:t>
      </w:r>
      <w:r w:rsidR="009F4E09">
        <w:t>.</w:t>
      </w:r>
      <w:commentRangeEnd w:id="4"/>
      <w:r w:rsidR="0018022E">
        <w:rPr>
          <w:rStyle w:val="CommentReference"/>
        </w:rPr>
        <w:commentReference w:id="4"/>
      </w:r>
      <w:commentRangeEnd w:id="5"/>
      <w:r w:rsidR="007B2AC7">
        <w:rPr>
          <w:rStyle w:val="CommentReference"/>
        </w:rPr>
        <w:commentReference w:id="5"/>
      </w:r>
      <w:commentRangeEnd w:id="6"/>
      <w:r w:rsidR="004C2560">
        <w:rPr>
          <w:rStyle w:val="CommentReference"/>
        </w:rPr>
        <w:commentReference w:id="6"/>
      </w:r>
      <w:commentRangeEnd w:id="7"/>
      <w:r>
        <w:rPr>
          <w:rStyle w:val="CommentReference"/>
        </w:rPr>
        <w:commentReference w:id="7"/>
      </w:r>
      <w:commentRangeEnd w:id="8"/>
      <w:r w:rsidR="004B5B1A">
        <w:rPr>
          <w:rStyle w:val="CommentReference"/>
        </w:rPr>
        <w:commentReference w:id="8"/>
      </w:r>
      <w:r w:rsidR="007B2AC7">
        <w:t xml:space="preserve">  SHG existed based on 2020-21.</w:t>
      </w:r>
    </w:p>
    <w:p w:rsidR="0012054A" w:rsidP="005D1B4D" w:rsidRDefault="009F4E09" w14:paraId="12E9781C" w14:textId="7AC16647">
      <w:pPr>
        <w:jc w:val="both"/>
      </w:pPr>
      <w:r>
        <w:t>Claims for this portfolio guarantees will be handled as Interim claim pay-outs which MLI’s can raise in Currency year 2 &amp; Currency year 3 (3rd &amp; 4</w:t>
      </w:r>
      <w:r w:rsidRPr="009F4E09">
        <w:rPr>
          <w:vertAlign w:val="superscript"/>
        </w:rPr>
        <w:t>th</w:t>
      </w:r>
      <w:r>
        <w:t xml:space="preserve"> year of Portfolio life). In other words, the lending institution may invoke the guarantee in respect of the ‘amount in default’ out of the crystallized portfolio of micro loans, subject to the condition of first loss guarantee, after 1 year from the date of crystallization of the portfolio and thereafter, at the end of every financial year. </w:t>
      </w:r>
    </w:p>
    <w:p w:rsidR="0012054A" w:rsidP="005D1B4D" w:rsidRDefault="00D938D9" w14:paraId="7929F9E7" w14:textId="4AFA6D48">
      <w:pPr>
        <w:jc w:val="both"/>
      </w:pPr>
      <w:r>
        <w:t>If the</w:t>
      </w:r>
      <w:r w:rsidR="0012054A">
        <w:t xml:space="preserve"> </w:t>
      </w:r>
      <w:r>
        <w:t xml:space="preserve">portfolio is </w:t>
      </w:r>
      <w:r w:rsidR="0012054A">
        <w:t xml:space="preserve">migrated </w:t>
      </w:r>
      <w:r>
        <w:t>in Currency Period 4</w:t>
      </w:r>
      <w:r w:rsidR="0012054A">
        <w:t xml:space="preserve">, </w:t>
      </w:r>
      <w:r>
        <w:t xml:space="preserve">then </w:t>
      </w:r>
      <w:r w:rsidR="0012054A">
        <w:t>MLI’s can lodge interim claims in Currenc</w:t>
      </w:r>
      <w:r>
        <w:t xml:space="preserve">y Period 5 &amp; Currency Period 6 and final claims in currency Period 7 for full and final settlement. In other words, the </w:t>
      </w:r>
      <w:r>
        <w:t xml:space="preserve">lending institution may invoke the guarantee in respect of the ‘amount in default’ out of the crystallized portfolio of micro loans, </w:t>
      </w:r>
      <w:commentRangeStart w:id="9"/>
      <w:r w:rsidR="00E9199F">
        <w:t xml:space="preserve">there is no first loss concept in SHG </w:t>
      </w:r>
      <w:r>
        <w:t>s</w:t>
      </w:r>
      <w:r w:rsidR="00E9199F">
        <w:t>cheme</w:t>
      </w:r>
      <w:r>
        <w:t xml:space="preserve"> </w:t>
      </w:r>
      <w:commentRangeEnd w:id="9"/>
      <w:r w:rsidR="00DF70AE">
        <w:rPr>
          <w:rStyle w:val="CommentReference"/>
        </w:rPr>
        <w:commentReference w:id="9"/>
      </w:r>
    </w:p>
    <w:p w:rsidR="00DD27A5" w:rsidP="00DD27A5" w:rsidRDefault="009F4E09" w14:paraId="339FC436" w14:textId="77777777">
      <w:pPr>
        <w:jc w:val="both"/>
      </w:pPr>
      <w:r>
        <w:t>MLI can raise their claims in form of a separate input file (called as claim requisition input file) will they have to upload on the SURGE platform for this activity.</w:t>
      </w:r>
      <w:r w:rsidR="0010752E">
        <w:t xml:space="preserve"> In essence invoking claims is an operation to be performed only in Batch Mode.</w:t>
      </w:r>
      <w:bookmarkStart w:name="_Toc481258360" w:id="10"/>
      <w:bookmarkEnd w:id="3"/>
    </w:p>
    <w:p w:rsidR="00C41AA8" w:rsidP="00DD27A5" w:rsidRDefault="00C41AA8" w14:paraId="22D666FC" w14:textId="0222DB03">
      <w:pPr>
        <w:jc w:val="both"/>
      </w:pPr>
    </w:p>
    <w:p w:rsidR="00C41AA8" w:rsidP="00DD27A5" w:rsidRDefault="00C41AA8" w14:paraId="2515BFF8" w14:textId="77777777">
      <w:pPr>
        <w:jc w:val="both"/>
      </w:pPr>
    </w:p>
    <w:p w:rsidR="00CE004C" w:rsidP="00CE004C" w:rsidRDefault="00CE004C" w14:paraId="5F421372"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4077187" w:id="11"/>
      <w:r>
        <w:rPr>
          <w:rFonts w:ascii="Trebuchet MS" w:hAnsi="Trebuchet MS" w:eastAsia="Times New Roman" w:cs="Arial"/>
          <w:b/>
          <w:bCs/>
          <w:iCs/>
          <w:color w:val="7F7F7F"/>
          <w:sz w:val="28"/>
          <w:szCs w:val="28"/>
        </w:rPr>
        <w:t>Input File Layout</w:t>
      </w:r>
      <w:bookmarkEnd w:id="11"/>
    </w:p>
    <w:p w:rsidR="00CE004C" w:rsidP="00CE004C" w:rsidRDefault="00CE004C" w14:paraId="04F0E026" w14:textId="77777777">
      <w:r>
        <w:t xml:space="preserve">Refer the spread sheet – Mudra Scheme Claim Requisition Input Layout, for the fields included, Mandatory/optional level, allowed characters and usage of codes wherever applicable. </w:t>
      </w:r>
    </w:p>
    <w:bookmarkStart w:name="_MON_1765346077" w:id="12"/>
    <w:bookmarkEnd w:id="12"/>
    <w:p w:rsidRPr="00C42F6D" w:rsidR="0067493E" w:rsidP="00132337" w:rsidRDefault="005B22A7" w14:paraId="23B57B04" w14:textId="753F6D3A">
      <w:pPr>
        <w:jc w:val="both"/>
      </w:pPr>
      <w:r>
        <w:rPr>
          <w:rFonts w:ascii="Trebuchet MS" w:hAnsi="Trebuchet MS" w:eastAsia="Times New Roman" w:cs="Arial"/>
          <w:b/>
          <w:bCs/>
          <w:iCs/>
          <w:color w:val="7F7F7F"/>
          <w:sz w:val="28"/>
          <w:szCs w:val="28"/>
        </w:rPr>
        <w:object w:dxaOrig="1311" w:dyaOrig="849" w14:anchorId="700DDF7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5.5pt;height:43pt" o:ole="" type="#_x0000_t75">
            <v:imagedata o:title="" r:id="rId18"/>
          </v:shape>
          <o:OLEObject Type="Embed" ProgID="Excel.Sheet.12" ShapeID="_x0000_i1025" DrawAspect="Icon" ObjectID="_1775907404" r:id="rId19"/>
        </w:object>
      </w:r>
      <w:bookmarkStart w:name="_Toc436819448" w:id="13"/>
      <w:bookmarkStart w:name="_Toc481258361" w:id="14"/>
      <w:bookmarkEnd w:id="10"/>
    </w:p>
    <w:p w:rsidR="000F1CB9" w:rsidP="00132337" w:rsidRDefault="000F1CB9" w14:paraId="0B0C721A" w14:textId="77777777">
      <w:pPr>
        <w:jc w:val="both"/>
        <w:rPr>
          <w:rFonts w:ascii="Trebuchet MS" w:hAnsi="Trebuchet MS" w:eastAsia="Times New Roman" w:cs="Arial"/>
          <w:b/>
          <w:bCs/>
          <w:iCs/>
          <w:color w:val="7F7F7F"/>
          <w:sz w:val="28"/>
          <w:szCs w:val="28"/>
        </w:rPr>
      </w:pPr>
    </w:p>
    <w:p w:rsidR="000F1CB9" w:rsidP="000F1CB9" w:rsidRDefault="000F1CB9" w14:paraId="66D6640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4077188" w:id="15"/>
      <w:r>
        <w:rPr>
          <w:rFonts w:ascii="Trebuchet MS" w:hAnsi="Trebuchet MS" w:eastAsia="Times New Roman" w:cs="Arial"/>
          <w:b/>
          <w:bCs/>
          <w:iCs/>
          <w:color w:val="7F7F7F"/>
          <w:sz w:val="28"/>
          <w:szCs w:val="28"/>
        </w:rPr>
        <w:t>Input File Format Processed by SURGE</w:t>
      </w:r>
      <w:bookmarkEnd w:id="15"/>
      <w:r>
        <w:rPr>
          <w:rFonts w:ascii="Trebuchet MS" w:hAnsi="Trebuchet MS" w:eastAsia="Times New Roman" w:cs="Arial"/>
          <w:b/>
          <w:bCs/>
          <w:iCs/>
          <w:color w:val="7F7F7F"/>
          <w:sz w:val="28"/>
          <w:szCs w:val="28"/>
        </w:rPr>
        <w:t xml:space="preserve"> </w:t>
      </w:r>
    </w:p>
    <w:p w:rsidR="000F1CB9" w:rsidP="000F1CB9" w:rsidRDefault="000F1CB9" w14:paraId="49C94055" w14:textId="77777777">
      <w:pPr>
        <w:jc w:val="both"/>
      </w:pPr>
      <w:r>
        <w:t>SURGE will accept input file from MLI(s) in following format only:</w:t>
      </w:r>
    </w:p>
    <w:p w:rsidR="000F1CB9" w:rsidP="000F1CB9" w:rsidRDefault="000F1CB9" w14:paraId="48B5CF26" w14:textId="77777777">
      <w:pPr>
        <w:pStyle w:val="ListParagraph"/>
        <w:numPr>
          <w:ilvl w:val="0"/>
          <w:numId w:val="4"/>
        </w:numPr>
        <w:jc w:val="both"/>
      </w:pPr>
      <w:r>
        <w:t>XML layout</w:t>
      </w:r>
    </w:p>
    <w:p w:rsidR="000F1CB9" w:rsidP="000F1CB9" w:rsidRDefault="000F1CB9" w14:paraId="01D8CF95" w14:textId="77777777">
      <w:pPr>
        <w:jc w:val="both"/>
      </w:pPr>
      <w:r>
        <w:t xml:space="preserve">XML is only format permissible as per eGov standards. SURGE will </w:t>
      </w:r>
      <w:r w:rsidRPr="002D4725">
        <w:rPr>
          <w:b/>
          <w:u w:val="single"/>
        </w:rPr>
        <w:t>NOT</w:t>
      </w:r>
      <w:r>
        <w:t xml:space="preserve"> process files received in any other formats than those listed above.</w:t>
      </w:r>
    </w:p>
    <w:p w:rsidRPr="00CB13C6" w:rsidR="0010752E" w:rsidP="00CB13C6" w:rsidRDefault="000507F0" w14:paraId="28D2547D" w14:textId="10F2DCA0">
      <w:pPr>
        <w:jc w:val="both"/>
      </w:pPr>
      <w:r>
        <w:object w:dxaOrig="1311" w:dyaOrig="849" w14:anchorId="37059518">
          <v:shape id="_x0000_i1026" style="width:65.5pt;height:43pt" o:ole="" type="#_x0000_t75">
            <v:imagedata o:title="" r:id="rId20"/>
          </v:shape>
          <o:OLEObject Type="Embed" ProgID="Package" ShapeID="_x0000_i1026" DrawAspect="Icon" ObjectID="_1775907405" r:id="rId21"/>
        </w:object>
      </w:r>
      <w:r w:rsidR="005502C6">
        <w:rPr>
          <w:rFonts w:ascii="Trebuchet MS" w:hAnsi="Trebuchet MS" w:eastAsia="Times New Roman" w:cs="Arial"/>
          <w:b/>
          <w:bCs/>
          <w:iCs/>
          <w:color w:val="7F7F7F"/>
          <w:sz w:val="28"/>
          <w:szCs w:val="28"/>
        </w:rPr>
        <w:br w:type="page"/>
      </w:r>
      <w:bookmarkStart w:name="_Toc436819449" w:id="16"/>
      <w:bookmarkStart w:name="_Toc481258362" w:id="17"/>
      <w:bookmarkEnd w:id="13"/>
      <w:bookmarkEnd w:id="14"/>
      <w:r w:rsidR="0010752E">
        <w:rPr>
          <w:rFonts w:ascii="Trebuchet MS" w:hAnsi="Trebuchet MS" w:eastAsia="Times New Roman" w:cs="Arial"/>
          <w:b/>
          <w:bCs/>
          <w:iCs/>
          <w:color w:val="7F7F7F"/>
          <w:sz w:val="28"/>
          <w:szCs w:val="28"/>
        </w:rPr>
        <w:t>Preparation of I</w:t>
      </w:r>
      <w:r w:rsidRPr="0059069C" w:rsidR="0010752E">
        <w:rPr>
          <w:rFonts w:ascii="Trebuchet MS" w:hAnsi="Trebuchet MS" w:eastAsia="Times New Roman" w:cs="Arial"/>
          <w:b/>
          <w:bCs/>
          <w:iCs/>
          <w:color w:val="7F7F7F"/>
          <w:sz w:val="28"/>
          <w:szCs w:val="28"/>
        </w:rPr>
        <w:t>nput File</w:t>
      </w:r>
      <w:bookmarkEnd w:id="16"/>
      <w:bookmarkEnd w:id="17"/>
    </w:p>
    <w:p w:rsidR="0010752E" w:rsidP="0010752E" w:rsidRDefault="0010752E" w14:paraId="280011C3" w14:textId="77777777">
      <w:pPr>
        <w:jc w:val="both"/>
      </w:pPr>
      <w:r>
        <w:t>This section describes the process for preparation of input file which MLI needs to send to NCGTC. The purpose of this file is:</w:t>
      </w:r>
    </w:p>
    <w:p w:rsidR="0010752E" w:rsidP="00344C72" w:rsidRDefault="009C6E83" w14:paraId="76496201" w14:textId="229C4553">
      <w:pPr>
        <w:pStyle w:val="ListParagraph"/>
        <w:numPr>
          <w:ilvl w:val="0"/>
          <w:numId w:val="3"/>
        </w:numPr>
        <w:jc w:val="both"/>
      </w:pPr>
      <w:r>
        <w:t xml:space="preserve">Invoke Claims </w:t>
      </w:r>
      <w:r w:rsidR="0010752E">
        <w:t xml:space="preserve">– If the associated loan account of the CG is </w:t>
      </w:r>
      <w:r>
        <w:t xml:space="preserve">in state of </w:t>
      </w:r>
      <w:r w:rsidR="0010752E">
        <w:t xml:space="preserve">NPA </w:t>
      </w:r>
      <w:r>
        <w:t xml:space="preserve">for the prescribed duration as per the scheme notification and MLI wants to invoke the guarantee for this </w:t>
      </w:r>
      <w:commentRangeStart w:id="18"/>
      <w:commentRangeStart w:id="19"/>
      <w:r>
        <w:t>account</w:t>
      </w:r>
      <w:commentRangeEnd w:id="18"/>
      <w:r w:rsidR="005B22A7">
        <w:rPr>
          <w:rStyle w:val="CommentReference"/>
        </w:rPr>
        <w:commentReference w:id="18"/>
      </w:r>
      <w:commentRangeEnd w:id="19"/>
      <w:r w:rsidR="00DF70AE">
        <w:rPr>
          <w:rStyle w:val="CommentReference"/>
        </w:rPr>
        <w:commentReference w:id="19"/>
      </w:r>
      <w:r>
        <w:t>.</w:t>
      </w:r>
    </w:p>
    <w:p w:rsidR="0010752E" w:rsidP="0010752E" w:rsidRDefault="0010752E" w14:paraId="7841B94B" w14:textId="77777777">
      <w:pPr>
        <w:jc w:val="both"/>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1D6F1472" wp14:editId="4091FDF6">
                <wp:extent cx="5908040" cy="2714625"/>
                <wp:effectExtent l="0" t="0" r="16510" b="28575"/>
                <wp:docPr id="79"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5908040" cy="2714625"/>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00502F22" w:rsidP="0010752E" w:rsidRDefault="00502F22" w14:paraId="7FB2E3DD"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xmlns:w14="http://schemas.microsoft.com/office/word/2010/wordml" w:rsidR="00502F22" w:rsidP="00344C72" w:rsidRDefault="00502F22" w14:paraId="68E93899" w14:textId="77300D91">
                            <w:pPr>
                              <w:pStyle w:val="ListParagraph"/>
                              <w:numPr>
                                <w:ilvl w:val="0"/>
                                <w:numId w:val="6"/>
                              </w:numPr>
                              <w:jc w:val="both"/>
                              <w:rPr>
                                <w:rFonts w:asciiTheme="majorHAnsi" w:hAnsiTheme="majorHAnsi"/>
                              </w:rPr>
                            </w:pPr>
                            <w:r w:rsidRPr="00012023">
                              <w:rPr>
                                <w:rFonts w:asciiTheme="majorHAnsi" w:hAnsiTheme="majorHAnsi"/>
                              </w:rPr>
                              <w:t xml:space="preserve">For Interim Claim 1: Yearly </w:t>
                            </w:r>
                            <w:r>
                              <w:rPr>
                                <w:rFonts w:asciiTheme="majorHAnsi" w:hAnsiTheme="majorHAnsi"/>
                              </w:rPr>
                              <w:t xml:space="preserve">Once </w:t>
                            </w:r>
                            <w:r w:rsidRPr="00012023">
                              <w:rPr>
                                <w:rFonts w:asciiTheme="majorHAnsi" w:hAnsiTheme="majorHAnsi"/>
                              </w:rPr>
                              <w:t xml:space="preserve">when the portfolio has status as ‘Currency Period 2’ and </w:t>
                            </w:r>
                            <w:r>
                              <w:rPr>
                                <w:rFonts w:asciiTheme="majorHAnsi" w:hAnsiTheme="majorHAnsi"/>
                              </w:rPr>
                              <w:t>before</w:t>
                            </w:r>
                            <w:r w:rsidRPr="00012023">
                              <w:rPr>
                                <w:rFonts w:asciiTheme="majorHAnsi" w:hAnsiTheme="majorHAnsi"/>
                              </w:rPr>
                              <w:t xml:space="preserve"> Currency Period 2 Billing.</w:t>
                            </w:r>
                          </w:p>
                          <w:p xmlns:w14="http://schemas.microsoft.com/office/word/2010/wordml" w:rsidR="00502F22" w:rsidP="00344C72" w:rsidRDefault="00502F22" w14:paraId="035F6584" w14:textId="21E248FD">
                            <w:pPr>
                              <w:pStyle w:val="ListParagraph"/>
                              <w:numPr>
                                <w:ilvl w:val="0"/>
                                <w:numId w:val="6"/>
                              </w:numPr>
                              <w:jc w:val="both"/>
                              <w:rPr>
                                <w:rFonts w:asciiTheme="majorHAnsi" w:hAnsiTheme="majorHAnsi"/>
                              </w:rPr>
                            </w:pPr>
                            <w:r w:rsidRPr="00012023">
                              <w:rPr>
                                <w:rFonts w:asciiTheme="majorHAnsi" w:hAnsiTheme="majorHAnsi"/>
                              </w:rPr>
                              <w:t xml:space="preserve">For Interim Claim </w:t>
                            </w:r>
                            <w:r>
                              <w:rPr>
                                <w:rFonts w:asciiTheme="majorHAnsi" w:hAnsiTheme="majorHAnsi"/>
                              </w:rPr>
                              <w:t>2</w:t>
                            </w:r>
                            <w:r w:rsidRPr="00012023">
                              <w:rPr>
                                <w:rFonts w:asciiTheme="majorHAnsi" w:hAnsiTheme="majorHAnsi"/>
                              </w:rPr>
                              <w:t xml:space="preserve">: Yearly </w:t>
                            </w:r>
                            <w:r>
                              <w:rPr>
                                <w:rFonts w:asciiTheme="majorHAnsi" w:hAnsiTheme="majorHAnsi"/>
                              </w:rPr>
                              <w:t xml:space="preserve">Once </w:t>
                            </w:r>
                            <w:r w:rsidRPr="00012023">
                              <w:rPr>
                                <w:rFonts w:asciiTheme="majorHAnsi" w:hAnsiTheme="majorHAnsi"/>
                              </w:rPr>
                              <w:t xml:space="preserve">when the portfolio has status as ‘Currency Period </w:t>
                            </w:r>
                            <w:r>
                              <w:rPr>
                                <w:rFonts w:asciiTheme="majorHAnsi" w:hAnsiTheme="majorHAnsi"/>
                              </w:rPr>
                              <w:t>3</w:t>
                            </w:r>
                            <w:r w:rsidRPr="00012023">
                              <w:rPr>
                                <w:rFonts w:asciiTheme="majorHAnsi" w:hAnsiTheme="majorHAnsi"/>
                              </w:rPr>
                              <w:t xml:space="preserve">’ and </w:t>
                            </w:r>
                            <w:r>
                              <w:rPr>
                                <w:rFonts w:asciiTheme="majorHAnsi" w:hAnsiTheme="majorHAnsi"/>
                              </w:rPr>
                              <w:t>before</w:t>
                            </w:r>
                            <w:r w:rsidRPr="00012023">
                              <w:rPr>
                                <w:rFonts w:asciiTheme="majorHAnsi" w:hAnsiTheme="majorHAnsi"/>
                              </w:rPr>
                              <w:t xml:space="preserve"> Currency Period </w:t>
                            </w:r>
                            <w:r>
                              <w:rPr>
                                <w:rFonts w:asciiTheme="majorHAnsi" w:hAnsiTheme="majorHAnsi"/>
                              </w:rPr>
                              <w:t>3</w:t>
                            </w:r>
                            <w:r w:rsidRPr="00012023">
                              <w:rPr>
                                <w:rFonts w:asciiTheme="majorHAnsi" w:hAnsiTheme="majorHAnsi"/>
                              </w:rPr>
                              <w:t xml:space="preserve"> Billing.</w:t>
                            </w:r>
                          </w:p>
                          <w:p xmlns:w14="http://schemas.microsoft.com/office/word/2010/wordml" w:rsidR="00502F22" w:rsidP="00344C72" w:rsidRDefault="00502F22" w14:paraId="16683E0E" w14:textId="6452F07D">
                            <w:pPr>
                              <w:pStyle w:val="ListParagraph"/>
                              <w:numPr>
                                <w:ilvl w:val="0"/>
                                <w:numId w:val="6"/>
                              </w:numPr>
                              <w:jc w:val="both"/>
                              <w:rPr>
                                <w:rFonts w:asciiTheme="majorHAnsi" w:hAnsiTheme="majorHAnsi"/>
                              </w:rPr>
                            </w:pPr>
                            <w:r w:rsidRPr="00012023">
                              <w:rPr>
                                <w:rFonts w:asciiTheme="majorHAnsi" w:hAnsiTheme="majorHAnsi"/>
                              </w:rPr>
                              <w:t xml:space="preserve">For Final Claim Settlement: Yearly Once when the portfolio has status </w:t>
                            </w:r>
                            <w:r>
                              <w:rPr>
                                <w:rFonts w:asciiTheme="majorHAnsi" w:hAnsiTheme="majorHAnsi"/>
                              </w:rPr>
                              <w:t xml:space="preserve">as ‘Currency Period 4’ and </w:t>
                            </w:r>
                            <w:r w:rsidR="00DF70AE">
                              <w:rPr>
                                <w:rFonts w:asciiTheme="majorHAnsi" w:hAnsiTheme="majorHAnsi"/>
                              </w:rPr>
                              <w:t>no billing required.</w:t>
                            </w:r>
                          </w:p>
                          <w:p xmlns:w14="http://schemas.microsoft.com/office/word/2010/wordml" w:rsidR="00502F22" w:rsidP="00344C72" w:rsidRDefault="00502F22" w14:paraId="1CF718E1" w14:textId="1C4312E9">
                            <w:pPr>
                              <w:pStyle w:val="ListParagraph"/>
                              <w:numPr>
                                <w:ilvl w:val="0"/>
                                <w:numId w:val="6"/>
                              </w:numPr>
                              <w:jc w:val="both"/>
                              <w:rPr>
                                <w:rFonts w:asciiTheme="majorHAnsi" w:hAnsiTheme="majorHAnsi"/>
                              </w:rPr>
                            </w:pPr>
                            <w:r>
                              <w:rPr>
                                <w:rFonts w:asciiTheme="majorHAnsi" w:hAnsiTheme="majorHAnsi"/>
                              </w:rPr>
                              <w:t xml:space="preserve">For Migrated Interim Claim 1: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5’ and before</w:t>
                            </w:r>
                            <w:r w:rsidRPr="00012023">
                              <w:rPr>
                                <w:rFonts w:asciiTheme="majorHAnsi" w:hAnsiTheme="majorHAnsi"/>
                              </w:rPr>
                              <w:t xml:space="preserve"> </w:t>
                            </w:r>
                            <w:r>
                              <w:rPr>
                                <w:rFonts w:asciiTheme="majorHAnsi" w:hAnsiTheme="majorHAnsi"/>
                              </w:rPr>
                              <w:t>Currency Period 5</w:t>
                            </w:r>
                            <w:r w:rsidRPr="00012023">
                              <w:rPr>
                                <w:rFonts w:asciiTheme="majorHAnsi" w:hAnsiTheme="majorHAnsi"/>
                              </w:rPr>
                              <w:t xml:space="preserve"> Billing.</w:t>
                            </w:r>
                          </w:p>
                          <w:p xmlns:w14="http://schemas.microsoft.com/office/word/2010/wordml" w:rsidRPr="00A822C1" w:rsidR="00502F22" w:rsidP="00344C72" w:rsidRDefault="00502F22" w14:paraId="583DF194" w14:textId="6E3B817E">
                            <w:pPr>
                              <w:pStyle w:val="ListParagraph"/>
                              <w:numPr>
                                <w:ilvl w:val="0"/>
                                <w:numId w:val="6"/>
                              </w:numPr>
                              <w:jc w:val="both"/>
                              <w:rPr>
                                <w:rFonts w:asciiTheme="majorHAnsi" w:hAnsiTheme="majorHAnsi"/>
                              </w:rPr>
                            </w:pPr>
                            <w:r>
                              <w:rPr>
                                <w:rFonts w:asciiTheme="majorHAnsi" w:hAnsiTheme="majorHAnsi"/>
                              </w:rPr>
                              <w:t xml:space="preserve">For Migrated Interim Claim 2: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6’ and before</w:t>
                            </w:r>
                            <w:r w:rsidRPr="00012023">
                              <w:rPr>
                                <w:rFonts w:asciiTheme="majorHAnsi" w:hAnsiTheme="majorHAnsi"/>
                              </w:rPr>
                              <w:t xml:space="preserve"> </w:t>
                            </w:r>
                            <w:r>
                              <w:rPr>
                                <w:rFonts w:asciiTheme="majorHAnsi" w:hAnsiTheme="majorHAnsi"/>
                              </w:rPr>
                              <w:t xml:space="preserve">Currency Period 6 </w:t>
                            </w:r>
                            <w:r w:rsidRPr="00012023">
                              <w:rPr>
                                <w:rFonts w:asciiTheme="majorHAnsi" w:hAnsiTheme="majorHAnsi"/>
                              </w:rPr>
                              <w:t>Billing.</w:t>
                            </w:r>
                          </w:p>
                          <w:p xmlns:w14="http://schemas.microsoft.com/office/word/2010/wordml" w:rsidRPr="00A822C1" w:rsidR="00502F22" w:rsidP="00344C72" w:rsidRDefault="00502F22" w14:paraId="061A3C3F" w14:textId="5A8E45BE">
                            <w:pPr>
                              <w:pStyle w:val="ListParagraph"/>
                              <w:numPr>
                                <w:ilvl w:val="0"/>
                                <w:numId w:val="6"/>
                              </w:numPr>
                              <w:jc w:val="both"/>
                              <w:rPr>
                                <w:rFonts w:asciiTheme="majorHAnsi" w:hAnsiTheme="majorHAnsi"/>
                              </w:rPr>
                            </w:pPr>
                            <w:r>
                              <w:rPr>
                                <w:rFonts w:asciiTheme="majorHAnsi" w:hAnsiTheme="majorHAnsi"/>
                              </w:rPr>
                              <w:t xml:space="preserve">For Migrated Final Claim 1: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 xml:space="preserve">has status as ‘Currency Period 7’ and </w:t>
                            </w:r>
                            <w:r w:rsidR="00DF70AE">
                              <w:rPr>
                                <w:rFonts w:asciiTheme="majorHAnsi" w:hAnsiTheme="majorHAnsi"/>
                              </w:rPr>
                              <w:t>no billing required</w:t>
                            </w:r>
                            <w:r w:rsidRPr="005B22A7">
                              <w:rPr>
                                <w:rFonts w:asciiTheme="majorHAnsi" w:hAnsiTheme="majorHAnsi"/>
                                <w:highlight w:val="yello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6BA58819">
              <v:rect xmlns:o="urn:schemas-microsoft-com:office:office" xmlns:v="urn:schemas-microsoft-com:vml" id="Rectangle 5" style="width:465.2pt;height:213.7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1D6F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">
                <v:textbox>
                  <w:txbxContent>
                    <w:p w:rsidR="00502F22" w:rsidP="0010752E" w:rsidRDefault="00502F22"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502F22" w:rsidP="00344C72" w:rsidRDefault="00502F22" w14:paraId="3AD7DA77" w14:textId="77300D91">
                      <w:pPr>
                        <w:pStyle w:val="ListParagraph"/>
                        <w:numPr>
                          <w:ilvl w:val="0"/>
                          <w:numId w:val="6"/>
                        </w:numPr>
                        <w:jc w:val="both"/>
                        <w:rPr>
                          <w:rFonts w:asciiTheme="majorHAnsi" w:hAnsiTheme="majorHAnsi"/>
                        </w:rPr>
                      </w:pPr>
                      <w:r w:rsidRPr="00012023">
                        <w:rPr>
                          <w:rFonts w:asciiTheme="majorHAnsi" w:hAnsiTheme="majorHAnsi"/>
                        </w:rPr>
                        <w:t xml:space="preserve">For Interim Claim 1: Yearly </w:t>
                      </w:r>
                      <w:r>
                        <w:rPr>
                          <w:rFonts w:asciiTheme="majorHAnsi" w:hAnsiTheme="majorHAnsi"/>
                        </w:rPr>
                        <w:t xml:space="preserve">Once </w:t>
                      </w:r>
                      <w:r w:rsidRPr="00012023">
                        <w:rPr>
                          <w:rFonts w:asciiTheme="majorHAnsi" w:hAnsiTheme="majorHAnsi"/>
                        </w:rPr>
                        <w:t xml:space="preserve">when the portfolio has status as ‘Currency Period 2’ and </w:t>
                      </w:r>
                      <w:r>
                        <w:rPr>
                          <w:rFonts w:asciiTheme="majorHAnsi" w:hAnsiTheme="majorHAnsi"/>
                        </w:rPr>
                        <w:t>before</w:t>
                      </w:r>
                      <w:r w:rsidRPr="00012023">
                        <w:rPr>
                          <w:rFonts w:asciiTheme="majorHAnsi" w:hAnsiTheme="majorHAnsi"/>
                        </w:rPr>
                        <w:t xml:space="preserve"> Currency Period 2 Billing.</w:t>
                      </w:r>
                    </w:p>
                    <w:p w:rsidR="00502F22" w:rsidP="00344C72" w:rsidRDefault="00502F22" w14:paraId="59384CC5" w14:textId="21E248FD">
                      <w:pPr>
                        <w:pStyle w:val="ListParagraph"/>
                        <w:numPr>
                          <w:ilvl w:val="0"/>
                          <w:numId w:val="6"/>
                        </w:numPr>
                        <w:jc w:val="both"/>
                        <w:rPr>
                          <w:rFonts w:asciiTheme="majorHAnsi" w:hAnsiTheme="majorHAnsi"/>
                        </w:rPr>
                      </w:pPr>
                      <w:r w:rsidRPr="00012023">
                        <w:rPr>
                          <w:rFonts w:asciiTheme="majorHAnsi" w:hAnsiTheme="majorHAnsi"/>
                        </w:rPr>
                        <w:t xml:space="preserve">For Interim Claim </w:t>
                      </w:r>
                      <w:r>
                        <w:rPr>
                          <w:rFonts w:asciiTheme="majorHAnsi" w:hAnsiTheme="majorHAnsi"/>
                        </w:rPr>
                        <w:t>2</w:t>
                      </w:r>
                      <w:r w:rsidRPr="00012023">
                        <w:rPr>
                          <w:rFonts w:asciiTheme="majorHAnsi" w:hAnsiTheme="majorHAnsi"/>
                        </w:rPr>
                        <w:t xml:space="preserve">: Yearly </w:t>
                      </w:r>
                      <w:r>
                        <w:rPr>
                          <w:rFonts w:asciiTheme="majorHAnsi" w:hAnsiTheme="majorHAnsi"/>
                        </w:rPr>
                        <w:t xml:space="preserve">Once </w:t>
                      </w:r>
                      <w:r w:rsidRPr="00012023">
                        <w:rPr>
                          <w:rFonts w:asciiTheme="majorHAnsi" w:hAnsiTheme="majorHAnsi"/>
                        </w:rPr>
                        <w:t xml:space="preserve">when the portfolio has status as ‘Currency Period </w:t>
                      </w:r>
                      <w:r>
                        <w:rPr>
                          <w:rFonts w:asciiTheme="majorHAnsi" w:hAnsiTheme="majorHAnsi"/>
                        </w:rPr>
                        <w:t>3</w:t>
                      </w:r>
                      <w:r w:rsidRPr="00012023">
                        <w:rPr>
                          <w:rFonts w:asciiTheme="majorHAnsi" w:hAnsiTheme="majorHAnsi"/>
                        </w:rPr>
                        <w:t xml:space="preserve">’ and </w:t>
                      </w:r>
                      <w:r>
                        <w:rPr>
                          <w:rFonts w:asciiTheme="majorHAnsi" w:hAnsiTheme="majorHAnsi"/>
                        </w:rPr>
                        <w:t>before</w:t>
                      </w:r>
                      <w:r w:rsidRPr="00012023">
                        <w:rPr>
                          <w:rFonts w:asciiTheme="majorHAnsi" w:hAnsiTheme="majorHAnsi"/>
                        </w:rPr>
                        <w:t xml:space="preserve"> Currency Period </w:t>
                      </w:r>
                      <w:r>
                        <w:rPr>
                          <w:rFonts w:asciiTheme="majorHAnsi" w:hAnsiTheme="majorHAnsi"/>
                        </w:rPr>
                        <w:t>3</w:t>
                      </w:r>
                      <w:r w:rsidRPr="00012023">
                        <w:rPr>
                          <w:rFonts w:asciiTheme="majorHAnsi" w:hAnsiTheme="majorHAnsi"/>
                        </w:rPr>
                        <w:t xml:space="preserve"> Billing.</w:t>
                      </w:r>
                    </w:p>
                    <w:p w:rsidR="00502F22" w:rsidP="00344C72" w:rsidRDefault="00502F22" w14:paraId="24779864" w14:textId="6452F07D">
                      <w:pPr>
                        <w:pStyle w:val="ListParagraph"/>
                        <w:numPr>
                          <w:ilvl w:val="0"/>
                          <w:numId w:val="6"/>
                        </w:numPr>
                        <w:jc w:val="both"/>
                        <w:rPr>
                          <w:rFonts w:asciiTheme="majorHAnsi" w:hAnsiTheme="majorHAnsi"/>
                        </w:rPr>
                      </w:pPr>
                      <w:r w:rsidRPr="00012023">
                        <w:rPr>
                          <w:rFonts w:asciiTheme="majorHAnsi" w:hAnsiTheme="majorHAnsi"/>
                        </w:rPr>
                        <w:t xml:space="preserve">For Final Claim Settlement: Yearly Once when the portfolio has status </w:t>
                      </w:r>
                      <w:r>
                        <w:rPr>
                          <w:rFonts w:asciiTheme="majorHAnsi" w:hAnsiTheme="majorHAnsi"/>
                        </w:rPr>
                        <w:t xml:space="preserve">as ‘Currency Period 4’ and </w:t>
                      </w:r>
                      <w:r w:rsidR="00DF70AE">
                        <w:rPr>
                          <w:rFonts w:asciiTheme="majorHAnsi" w:hAnsiTheme="majorHAnsi"/>
                        </w:rPr>
                        <w:t>no billing required.</w:t>
                      </w:r>
                    </w:p>
                    <w:p w:rsidR="00502F22" w:rsidP="00344C72" w:rsidRDefault="00502F22" w14:paraId="7941AAA7" w14:textId="1C4312E9">
                      <w:pPr>
                        <w:pStyle w:val="ListParagraph"/>
                        <w:numPr>
                          <w:ilvl w:val="0"/>
                          <w:numId w:val="6"/>
                        </w:numPr>
                        <w:jc w:val="both"/>
                        <w:rPr>
                          <w:rFonts w:asciiTheme="majorHAnsi" w:hAnsiTheme="majorHAnsi"/>
                        </w:rPr>
                      </w:pPr>
                      <w:r>
                        <w:rPr>
                          <w:rFonts w:asciiTheme="majorHAnsi" w:hAnsiTheme="majorHAnsi"/>
                        </w:rPr>
                        <w:t xml:space="preserve">For Migrated Interim Claim 1: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5’ and before</w:t>
                      </w:r>
                      <w:r w:rsidRPr="00012023">
                        <w:rPr>
                          <w:rFonts w:asciiTheme="majorHAnsi" w:hAnsiTheme="majorHAnsi"/>
                        </w:rPr>
                        <w:t xml:space="preserve"> </w:t>
                      </w:r>
                      <w:r>
                        <w:rPr>
                          <w:rFonts w:asciiTheme="majorHAnsi" w:hAnsiTheme="majorHAnsi"/>
                        </w:rPr>
                        <w:t>Currency Period 5</w:t>
                      </w:r>
                      <w:r w:rsidRPr="00012023">
                        <w:rPr>
                          <w:rFonts w:asciiTheme="majorHAnsi" w:hAnsiTheme="majorHAnsi"/>
                        </w:rPr>
                        <w:t xml:space="preserve"> Billing.</w:t>
                      </w:r>
                    </w:p>
                    <w:p w:rsidRPr="00A822C1" w:rsidR="00502F22" w:rsidP="00344C72" w:rsidRDefault="00502F22" w14:paraId="5CED430C" w14:textId="6E3B817E">
                      <w:pPr>
                        <w:pStyle w:val="ListParagraph"/>
                        <w:numPr>
                          <w:ilvl w:val="0"/>
                          <w:numId w:val="6"/>
                        </w:numPr>
                        <w:jc w:val="both"/>
                        <w:rPr>
                          <w:rFonts w:asciiTheme="majorHAnsi" w:hAnsiTheme="majorHAnsi"/>
                        </w:rPr>
                      </w:pPr>
                      <w:r>
                        <w:rPr>
                          <w:rFonts w:asciiTheme="majorHAnsi" w:hAnsiTheme="majorHAnsi"/>
                        </w:rPr>
                        <w:t xml:space="preserve">For Migrated Interim Claim 2: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6’ and before</w:t>
                      </w:r>
                      <w:r w:rsidRPr="00012023">
                        <w:rPr>
                          <w:rFonts w:asciiTheme="majorHAnsi" w:hAnsiTheme="majorHAnsi"/>
                        </w:rPr>
                        <w:t xml:space="preserve"> </w:t>
                      </w:r>
                      <w:r>
                        <w:rPr>
                          <w:rFonts w:asciiTheme="majorHAnsi" w:hAnsiTheme="majorHAnsi"/>
                        </w:rPr>
                        <w:t xml:space="preserve">Currency Period 6 </w:t>
                      </w:r>
                      <w:r w:rsidRPr="00012023">
                        <w:rPr>
                          <w:rFonts w:asciiTheme="majorHAnsi" w:hAnsiTheme="majorHAnsi"/>
                        </w:rPr>
                        <w:t>Billing.</w:t>
                      </w:r>
                    </w:p>
                    <w:p w:rsidRPr="00A822C1" w:rsidR="00502F22" w:rsidP="00344C72" w:rsidRDefault="00502F22" w14:paraId="4C124845" w14:textId="5A8E45BE">
                      <w:pPr>
                        <w:pStyle w:val="ListParagraph"/>
                        <w:numPr>
                          <w:ilvl w:val="0"/>
                          <w:numId w:val="6"/>
                        </w:numPr>
                        <w:jc w:val="both"/>
                        <w:rPr>
                          <w:rFonts w:asciiTheme="majorHAnsi" w:hAnsiTheme="majorHAnsi"/>
                        </w:rPr>
                      </w:pPr>
                      <w:r>
                        <w:rPr>
                          <w:rFonts w:asciiTheme="majorHAnsi" w:hAnsiTheme="majorHAnsi"/>
                        </w:rPr>
                        <w:t xml:space="preserve">For Migrated Final Claim 1: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 xml:space="preserve">has status as ‘Currency Period 7’ and </w:t>
                      </w:r>
                      <w:r w:rsidR="00DF70AE">
                        <w:rPr>
                          <w:rFonts w:asciiTheme="majorHAnsi" w:hAnsiTheme="majorHAnsi"/>
                        </w:rPr>
                        <w:t>no billing required</w:t>
                      </w:r>
                      <w:r w:rsidRPr="005B22A7">
                        <w:rPr>
                          <w:rFonts w:asciiTheme="majorHAnsi" w:hAnsiTheme="majorHAnsi"/>
                          <w:highlight w:val="yellow"/>
                        </w:rPr>
                        <w:t>.</w:t>
                      </w:r>
                    </w:p>
                  </w:txbxContent>
                </v:textbox>
                <w10:anchorlock xmlns:w10="urn:schemas-microsoft-com:office:word"/>
              </v:rect>
            </w:pict>
          </mc:Fallback>
        </mc:AlternateContent>
      </w:r>
    </w:p>
    <w:p w:rsidR="00A52A6A" w:rsidP="0010752E" w:rsidRDefault="00A52A6A" w14:paraId="2A920C5B" w14:textId="77777777">
      <w:pPr>
        <w:jc w:val="both"/>
      </w:pPr>
    </w:p>
    <w:p w:rsidR="0010752E" w:rsidP="0010752E" w:rsidRDefault="0010752E" w14:paraId="05266C26" w14:textId="563E02E1">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20"/>
      <w:bookmarkStart w:name="_Toc481258363" w:id="21"/>
      <w:bookmarkStart w:name="_Toc164077189" w:id="22"/>
      <w:r>
        <w:rPr>
          <w:rFonts w:ascii="Trebuchet MS" w:hAnsi="Trebuchet MS"/>
          <w:b/>
          <w:bCs/>
          <w:color w:val="000000" w:themeColor="text1"/>
          <w:szCs w:val="22"/>
        </w:rPr>
        <w:t>Request for C</w:t>
      </w:r>
      <w:r w:rsidR="00574730">
        <w:rPr>
          <w:rFonts w:ascii="Trebuchet MS" w:hAnsi="Trebuchet MS"/>
          <w:b/>
          <w:bCs/>
          <w:color w:val="000000" w:themeColor="text1"/>
          <w:szCs w:val="22"/>
        </w:rPr>
        <w:t>laim</w:t>
      </w:r>
      <w:bookmarkEnd w:id="20"/>
      <w:bookmarkEnd w:id="21"/>
      <w:bookmarkEnd w:id="22"/>
    </w:p>
    <w:p w:rsidR="00B777BB" w:rsidP="0010752E" w:rsidRDefault="0010752E" w14:paraId="4211528E" w14:textId="77777777">
      <w:pPr>
        <w:jc w:val="both"/>
      </w:pPr>
      <w:r>
        <w:t xml:space="preserve">As a part of MLI’s loan business at their end, their sanctioned and disbursed Loan to the borrower under the </w:t>
      </w:r>
      <w:r w:rsidR="00D13F39">
        <w:t>SHG loan</w:t>
      </w:r>
      <w:r>
        <w:t xml:space="preserve"> Scheme </w:t>
      </w:r>
      <w:r w:rsidRPr="002F7DF1">
        <w:rPr>
          <w:i/>
        </w:rPr>
        <w:t>may</w:t>
      </w:r>
      <w:r w:rsidR="000B7B43">
        <w:t xml:space="preserve"> become NPA. If such loan assets remain in the state of NPA for 6 months or more, then, MLI may invoke the associated CG. </w:t>
      </w:r>
    </w:p>
    <w:p w:rsidR="0010752E" w:rsidP="0010752E" w:rsidRDefault="0010752E" w14:paraId="270A4B95" w14:textId="1069B354">
      <w:pPr>
        <w:jc w:val="both"/>
      </w:pPr>
      <w:r>
        <w:t>As a part of this scheme</w:t>
      </w:r>
      <w:r w:rsidR="000B7B43">
        <w:t xml:space="preserve"> and claim raise process</w:t>
      </w:r>
      <w:r>
        <w:t xml:space="preserve">, MLI’s are advised to send the </w:t>
      </w:r>
      <w:r w:rsidR="000B7B43">
        <w:t xml:space="preserve">requisite information </w:t>
      </w:r>
      <w:r>
        <w:t>of their loan accounts (for whom the guarantees has been provided) to NCGTC in following steps:</w:t>
      </w:r>
    </w:p>
    <w:p w:rsidR="000B7B43" w:rsidP="00344C72" w:rsidRDefault="000B7B43" w14:paraId="67473180" w14:textId="47CD7D8D">
      <w:pPr>
        <w:pStyle w:val="ListParagraph"/>
        <w:numPr>
          <w:ilvl w:val="0"/>
          <w:numId w:val="5"/>
        </w:numPr>
        <w:jc w:val="both"/>
      </w:pPr>
      <w:r>
        <w:t>As per the periodicity in which the portfolio is:</w:t>
      </w:r>
    </w:p>
    <w:p w:rsidR="0010752E" w:rsidP="00344C72" w:rsidRDefault="000B7B43" w14:paraId="51025C42" w14:textId="10721E0A">
      <w:pPr>
        <w:pStyle w:val="ListParagraph"/>
        <w:numPr>
          <w:ilvl w:val="1"/>
          <w:numId w:val="5"/>
        </w:numPr>
        <w:jc w:val="both"/>
      </w:pPr>
      <w:r>
        <w:t>For Interim Claim 1, once the</w:t>
      </w:r>
      <w:r w:rsidR="00A02D6C">
        <w:t xml:space="preserve"> update file</w:t>
      </w:r>
      <w:r>
        <w:t xml:space="preserve"> of the respective portfolio for currency period 2 </w:t>
      </w:r>
      <w:r w:rsidR="00A02D6C">
        <w:t>is uploaded</w:t>
      </w:r>
      <w:r>
        <w:t xml:space="preserve">, </w:t>
      </w:r>
      <w:r w:rsidR="0010752E">
        <w:t xml:space="preserve">MLI needs to extract the loan information for all those loan </w:t>
      </w:r>
      <w:r w:rsidR="00A02D6C">
        <w:t>accounts, which</w:t>
      </w:r>
      <w:r>
        <w:t xml:space="preserve"> are eligible for claims. </w:t>
      </w:r>
    </w:p>
    <w:p w:rsidR="000B7B43" w:rsidP="00344C72" w:rsidRDefault="000B7B43" w14:paraId="1E2BC61E" w14:textId="0F312BF5">
      <w:pPr>
        <w:pStyle w:val="ListParagraph"/>
        <w:numPr>
          <w:ilvl w:val="1"/>
          <w:numId w:val="5"/>
        </w:numPr>
        <w:jc w:val="both"/>
      </w:pPr>
      <w:r>
        <w:t xml:space="preserve">For Interim Claim 2, </w:t>
      </w:r>
      <w:r w:rsidR="00A02D6C">
        <w:t>once the update file of the respective portfolio for currency period 3 is uploaded, MLI needs to extract the loan information for all those loan accounts, which are eligible for claims.</w:t>
      </w:r>
    </w:p>
    <w:p w:rsidR="000B7B43" w:rsidP="00344C72" w:rsidRDefault="000B7B43" w14:paraId="6D6BF855" w14:textId="0E9F271B">
      <w:pPr>
        <w:pStyle w:val="ListParagraph"/>
        <w:numPr>
          <w:ilvl w:val="1"/>
          <w:numId w:val="5"/>
        </w:numPr>
        <w:jc w:val="both"/>
      </w:pPr>
      <w:r>
        <w:t xml:space="preserve">For Final Claim, once the </w:t>
      </w:r>
      <w:r w:rsidR="00A02D6C">
        <w:t>update file of the respective portfolio for currency period 3 is uploaded</w:t>
      </w:r>
      <w:r>
        <w:t xml:space="preserve">, </w:t>
      </w:r>
      <w:r w:rsidR="00A02D6C">
        <w:t>MLI needs to extract the loan information for all those loan accounts, which are eligible for claims.</w:t>
      </w:r>
    </w:p>
    <w:p w:rsidR="00A02D6C" w:rsidP="00344C72" w:rsidRDefault="00A02D6C" w14:paraId="761375A9" w14:textId="333EA88B">
      <w:pPr>
        <w:pStyle w:val="ListParagraph"/>
        <w:numPr>
          <w:ilvl w:val="1"/>
          <w:numId w:val="5"/>
        </w:numPr>
        <w:jc w:val="both"/>
      </w:pPr>
      <w:r>
        <w:t xml:space="preserve">For Migrated Interim Claim 1, once the update file of the respective portfolio for currency period 5 is uploaded, MLI needs to extract the loan information for all those loan accounts, which are eligible for claims. </w:t>
      </w:r>
    </w:p>
    <w:p w:rsidR="00A02D6C" w:rsidP="00344C72" w:rsidRDefault="00A02D6C" w14:paraId="6395DCD6" w14:textId="3075D18C">
      <w:pPr>
        <w:pStyle w:val="ListParagraph"/>
        <w:numPr>
          <w:ilvl w:val="1"/>
          <w:numId w:val="5"/>
        </w:numPr>
        <w:jc w:val="both"/>
      </w:pPr>
      <w:r>
        <w:t>For Migrated Interim Claim 2, once the update file of the respective portfolio for currency period 6 is uploaded, MLI needs to extract the loan information for all those loan accounts, which are eligible for claims.</w:t>
      </w:r>
    </w:p>
    <w:p w:rsidR="00A02D6C" w:rsidP="00344C72" w:rsidRDefault="00A02D6C" w14:paraId="0745F51B" w14:textId="101541A0">
      <w:pPr>
        <w:pStyle w:val="ListParagraph"/>
        <w:numPr>
          <w:ilvl w:val="1"/>
          <w:numId w:val="5"/>
        </w:numPr>
        <w:jc w:val="both"/>
      </w:pPr>
      <w:r>
        <w:t>For Migrated Final Claim, once the update file of the respective portfolio for currency period 7 is uploaded, MLI needs to extract the loan information for all those loan accounts, which are eligible for claims.</w:t>
      </w:r>
    </w:p>
    <w:p w:rsidR="00A02D6C" w:rsidP="00A02D6C" w:rsidRDefault="00A02D6C" w14:paraId="0AAC003E" w14:textId="77777777">
      <w:pPr>
        <w:pStyle w:val="ListParagraph"/>
        <w:ind w:left="1440"/>
        <w:jc w:val="both"/>
      </w:pPr>
    </w:p>
    <w:p w:rsidR="0010752E" w:rsidP="00344C72" w:rsidRDefault="0010752E" w14:paraId="629A349A" w14:textId="7E8501F1">
      <w:pPr>
        <w:pStyle w:val="ListParagraph"/>
        <w:numPr>
          <w:ilvl w:val="0"/>
          <w:numId w:val="5"/>
        </w:numPr>
        <w:jc w:val="both"/>
      </w:pPr>
      <w:r>
        <w:t xml:space="preserve">Note that the data needs to be send to SURGE only </w:t>
      </w:r>
      <w:r w:rsidR="00B2087F">
        <w:t xml:space="preserve">for those loan accounts which qualifies for claims as per scheme notification </w:t>
      </w:r>
      <w:r>
        <w:t>and not otherwise.</w:t>
      </w:r>
    </w:p>
    <w:p w:rsidR="0010752E" w:rsidP="00344C72" w:rsidRDefault="0010752E" w14:paraId="50E0F5F9" w14:textId="13C1A023">
      <w:pPr>
        <w:pStyle w:val="ListParagraph"/>
        <w:numPr>
          <w:ilvl w:val="0"/>
          <w:numId w:val="5"/>
        </w:numPr>
        <w:jc w:val="both"/>
      </w:pPr>
      <w:r>
        <w:t>MLI needs to send the information in a file, called as ‘</w:t>
      </w:r>
      <w:r w:rsidR="00B2087F">
        <w:t>Mudra Scheme Claim Requisition Input Layout</w:t>
      </w:r>
      <w:r>
        <w:t>’. Information to be extracted in the layout mentioned in the section 1.2</w:t>
      </w:r>
      <w:r w:rsidR="00B2087F">
        <w:t xml:space="preserve"> </w:t>
      </w:r>
      <w:r>
        <w:t>and in the format mentioned in section 1.3.</w:t>
      </w:r>
    </w:p>
    <w:p w:rsidR="0010752E" w:rsidP="00344C72" w:rsidRDefault="0010752E" w14:paraId="61493F3A" w14:textId="60E5BA47">
      <w:pPr>
        <w:pStyle w:val="ListParagraph"/>
        <w:numPr>
          <w:ilvl w:val="0"/>
          <w:numId w:val="5"/>
        </w:numPr>
        <w:jc w:val="both"/>
      </w:pPr>
      <w:r>
        <w:t xml:space="preserve">Upload this file on the NCGTC system in </w:t>
      </w:r>
      <w:r w:rsidRPr="00A10A4A">
        <w:rPr>
          <w:i/>
        </w:rPr>
        <w:t>‘Non Approved’</w:t>
      </w:r>
      <w:r>
        <w:t xml:space="preserve"> state by MLI user account. The file needs to be uploaded against a specific ‘Scheme’</w:t>
      </w:r>
      <w:r w:rsidR="00B2087F">
        <w:t xml:space="preserve"> and ‘Portfolio’</w:t>
      </w:r>
      <w:r>
        <w:t xml:space="preserve">. </w:t>
      </w:r>
    </w:p>
    <w:p w:rsidR="0010752E" w:rsidP="00344C72" w:rsidRDefault="0010752E" w14:paraId="520B71E1" w14:textId="2947AB5B">
      <w:pPr>
        <w:pStyle w:val="ListParagraph"/>
        <w:numPr>
          <w:ilvl w:val="0"/>
          <w:numId w:val="5"/>
        </w:numPr>
        <w:jc w:val="both"/>
      </w:pPr>
      <w:r>
        <w:t xml:space="preserve">Till the specified period (communicated by NCGTC) MLI is permitted to upload and/or re-upload the input file multiple times. Thus, allowing MLI’s to append, edit and delete the </w:t>
      </w:r>
      <w:r w:rsidR="00B2087F">
        <w:t>information for claim o</w:t>
      </w:r>
      <w:r>
        <w:t xml:space="preserve">f the issued CG’s multiple times and in </w:t>
      </w:r>
      <w:r w:rsidRPr="006312CE">
        <w:rPr>
          <w:i/>
        </w:rPr>
        <w:t>‘Non Approved’</w:t>
      </w:r>
      <w:r>
        <w:t xml:space="preserve"> state.</w:t>
      </w:r>
    </w:p>
    <w:p w:rsidR="0010752E" w:rsidP="00344C72" w:rsidRDefault="0010752E" w14:paraId="1C1CAE77" w14:textId="77777777">
      <w:pPr>
        <w:pStyle w:val="ListParagraph"/>
        <w:numPr>
          <w:ilvl w:val="0"/>
          <w:numId w:val="5"/>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rsidR="0010752E" w:rsidP="00344C72" w:rsidRDefault="0010752E" w14:paraId="135DCA06" w14:textId="7427C798">
      <w:pPr>
        <w:pStyle w:val="ListParagraph"/>
        <w:numPr>
          <w:ilvl w:val="0"/>
          <w:numId w:val="5"/>
        </w:numPr>
        <w:jc w:val="both"/>
      </w:pPr>
      <w:r>
        <w:t xml:space="preserve">After final verification of the input file by MLI approver user account (created by their own MLI Administrator), and NCGTC user the state of the input file is changed as </w:t>
      </w:r>
      <w:r w:rsidRPr="007B2019">
        <w:rPr>
          <w:i/>
        </w:rPr>
        <w:t>‘</w:t>
      </w:r>
      <w:r w:rsidR="00760E8D">
        <w:rPr>
          <w:i/>
        </w:rPr>
        <w:t>Processed</w:t>
      </w:r>
      <w:commentRangeStart w:id="23"/>
      <w:commentRangeStart w:id="24"/>
      <w:commentRangeStart w:id="25"/>
      <w:r w:rsidRPr="007B2019">
        <w:rPr>
          <w:i/>
        </w:rPr>
        <w:t>’</w:t>
      </w:r>
      <w:r>
        <w:t xml:space="preserve"> state. </w:t>
      </w:r>
    </w:p>
    <w:p w:rsidRPr="00147856" w:rsidR="0010752E" w:rsidP="00344C72" w:rsidRDefault="005E7F1C" w14:paraId="101C03E7" w14:textId="292C0C15">
      <w:pPr>
        <w:pStyle w:val="ListParagraph"/>
        <w:numPr>
          <w:ilvl w:val="0"/>
          <w:numId w:val="5"/>
        </w:numPr>
        <w:jc w:val="both"/>
      </w:pPr>
      <w:r>
        <w:t>Processed</w:t>
      </w:r>
      <w:r w:rsidR="0010752E">
        <w:t xml:space="preserve"> state of input file also means th</w:t>
      </w:r>
      <w:r w:rsidR="004E6CC8">
        <w:t>at the</w:t>
      </w:r>
      <w:r w:rsidR="00816F8E">
        <w:t xml:space="preserve"> claims has been considered in </w:t>
      </w:r>
      <w:r w:rsidR="0010752E">
        <w:t>SURGE.</w:t>
      </w:r>
      <w:commentRangeEnd w:id="23"/>
      <w:r w:rsidR="0018022E">
        <w:rPr>
          <w:rStyle w:val="CommentReference"/>
        </w:rPr>
        <w:commentReference w:id="23"/>
      </w:r>
      <w:commentRangeEnd w:id="24"/>
      <w:r>
        <w:rPr>
          <w:rStyle w:val="CommentReference"/>
        </w:rPr>
        <w:commentReference w:id="24"/>
      </w:r>
      <w:commentRangeEnd w:id="25"/>
      <w:r w:rsidR="00760E8D">
        <w:rPr>
          <w:rStyle w:val="CommentReference"/>
        </w:rPr>
        <w:commentReference w:id="25"/>
      </w:r>
    </w:p>
    <w:p w:rsidR="0010752E" w:rsidP="0010752E" w:rsidRDefault="0010752E" w14:paraId="1DCE5F7B" w14:textId="77777777">
      <w:pPr>
        <w:jc w:val="both"/>
      </w:pPr>
    </w:p>
    <w:p w:rsidR="0010752E" w:rsidP="0010752E" w:rsidRDefault="0010752E" w14:paraId="1131ABC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26"/>
      <w:bookmarkStart w:name="_Toc481258364" w:id="27"/>
      <w:bookmarkStart w:name="_Toc164077190" w:id="28"/>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26"/>
      <w:bookmarkEnd w:id="27"/>
      <w:bookmarkEnd w:id="28"/>
    </w:p>
    <w:p w:rsidR="0010752E" w:rsidP="0010752E" w:rsidRDefault="0010752E" w14:paraId="3996DC30" w14:textId="77777777">
      <w:pPr>
        <w:jc w:val="both"/>
      </w:pPr>
      <w:r>
        <w:rPr>
          <w:noProof/>
          <w:lang w:val="en-IN" w:eastAsia="en-IN"/>
        </w:rPr>
        <w:drawing>
          <wp:inline distT="0" distB="0" distL="0" distR="0" wp14:anchorId="6CD05FCC" wp14:editId="10F80102">
            <wp:extent cx="5943600" cy="2971800"/>
            <wp:effectExtent l="0" t="0" r="19050" b="0"/>
            <wp:docPr id="7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0752E" w:rsidP="0010752E" w:rsidRDefault="0010752E" w14:paraId="6B89E571" w14:textId="77777777">
      <w:pPr>
        <w:jc w:val="both"/>
      </w:pPr>
      <w:r>
        <w:t>Note: MLI’s are expected to perform these steps in stipulated time communicated by NCGTC to MLI’s.</w:t>
      </w:r>
    </w:p>
    <w:p w:rsidR="0010752E" w:rsidP="0010752E" w:rsidRDefault="0010752E" w14:paraId="7C39ACA4" w14:textId="01C3F869">
      <w:pPr>
        <w:rPr>
          <w:rFonts w:ascii="Trebuchet MS" w:hAnsi="Trebuchet MS" w:eastAsia="Times New Roman" w:cs="Arial"/>
          <w:b/>
          <w:bCs/>
          <w:iCs/>
          <w:color w:val="7F7F7F"/>
          <w:sz w:val="28"/>
          <w:szCs w:val="28"/>
        </w:rPr>
      </w:pPr>
    </w:p>
    <w:p w:rsidR="0010752E" w:rsidP="0010752E" w:rsidRDefault="00816F8E" w14:paraId="4BA0F7BA" w14:textId="4A08BBE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4077191" w:id="29"/>
      <w:r>
        <w:rPr>
          <w:rFonts w:ascii="Trebuchet MS" w:hAnsi="Trebuchet MS" w:eastAsia="Times New Roman" w:cs="Arial"/>
          <w:b/>
          <w:bCs/>
          <w:iCs/>
          <w:color w:val="7F7F7F"/>
          <w:sz w:val="28"/>
          <w:szCs w:val="28"/>
        </w:rPr>
        <w:t>Invoking Claims</w:t>
      </w:r>
      <w:bookmarkEnd w:id="29"/>
    </w:p>
    <w:p w:rsidR="0010752E" w:rsidP="0010752E" w:rsidRDefault="0010752E" w14:paraId="794C86FD" w14:textId="65F7F082">
      <w:pPr>
        <w:jc w:val="both"/>
      </w:pPr>
      <w:r>
        <w:t>System initiates processing of input file for ‘</w:t>
      </w:r>
      <w:r w:rsidR="00816F8E">
        <w:t>claim requisitions</w:t>
      </w:r>
      <w:r>
        <w:t xml:space="preserve">’ on upload and approval of data file from MLI’s (along with acceptance to the terms &amp; conditions of Management certificate) for a given batch execution.   </w:t>
      </w:r>
    </w:p>
    <w:p w:rsidR="0010752E" w:rsidP="0010752E" w:rsidRDefault="0010752E" w14:paraId="07E391BF" w14:textId="77777777">
      <w:pPr>
        <w:jc w:val="both"/>
      </w:pPr>
    </w:p>
    <w:p w:rsidR="0010752E" w:rsidP="0010752E" w:rsidRDefault="0010752E" w14:paraId="405B0D5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66" w:id="30"/>
      <w:bookmarkStart w:name="_Toc164077192" w:id="31"/>
      <w:r>
        <w:rPr>
          <w:rFonts w:ascii="Trebuchet MS" w:hAnsi="Trebuchet MS"/>
          <w:b/>
          <w:bCs/>
          <w:color w:val="000000" w:themeColor="text1"/>
          <w:szCs w:val="22"/>
        </w:rPr>
        <w:t>Input File Content to Staging Area</w:t>
      </w:r>
      <w:bookmarkEnd w:id="30"/>
      <w:bookmarkEnd w:id="31"/>
    </w:p>
    <w:p w:rsidR="0010752E" w:rsidP="0010752E" w:rsidRDefault="0010752E" w14:paraId="001BFBAF"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10752E" w:rsidP="0010752E" w:rsidRDefault="0010752E" w14:paraId="4C930EB6" w14:textId="77777777">
      <w:pPr>
        <w:jc w:val="both"/>
      </w:pPr>
    </w:p>
    <w:p w:rsidR="0010752E" w:rsidP="0010752E" w:rsidRDefault="0010752E" w14:paraId="40A8476B"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67" w:id="32"/>
      <w:bookmarkStart w:name="_Toc164077193" w:id="33"/>
      <w:r>
        <w:rPr>
          <w:rFonts w:ascii="Trebuchet MS" w:hAnsi="Trebuchet MS"/>
          <w:b/>
          <w:bCs/>
          <w:color w:val="000000" w:themeColor="text1"/>
          <w:szCs w:val="22"/>
        </w:rPr>
        <w:t>Eligibility Criteria Checks</w:t>
      </w:r>
      <w:bookmarkEnd w:id="32"/>
      <w:bookmarkEnd w:id="33"/>
    </w:p>
    <w:p w:rsidR="0010752E" w:rsidP="0010752E" w:rsidRDefault="0010752E" w14:paraId="12C899EF" w14:textId="1C4E391D">
      <w:pPr>
        <w:jc w:val="both"/>
      </w:pPr>
      <w:r>
        <w:t xml:space="preserve">Following checks are performed on each MLI Loan Accounts to ascertain their eligibility for </w:t>
      </w:r>
      <w:r w:rsidR="00816F8E">
        <w:t>invoking claims</w:t>
      </w:r>
      <w:r>
        <w:t xml:space="preserve">. Approved Input file will be processed for each record and the record will be </w:t>
      </w:r>
      <w:r w:rsidRPr="00344D99">
        <w:rPr>
          <w:i/>
          <w:u w:val="single"/>
        </w:rPr>
        <w:t>REJECTED if</w:t>
      </w:r>
      <w:r>
        <w:t>:</w:t>
      </w:r>
    </w:p>
    <w:p w:rsidR="005A04C0" w:rsidP="0010752E" w:rsidRDefault="005A04C0" w14:paraId="7FF1DADC" w14:textId="51B79F32">
      <w:pPr>
        <w:jc w:val="both"/>
      </w:pPr>
    </w:p>
    <w:tbl>
      <w:tblPr>
        <w:tblStyle w:val="GridTable1Light-Accent2"/>
        <w:tblW w:w="0" w:type="auto"/>
        <w:tblLook w:val="04A0" w:firstRow="1" w:lastRow="0" w:firstColumn="1" w:lastColumn="0" w:noHBand="0" w:noVBand="1"/>
      </w:tblPr>
      <w:tblGrid>
        <w:gridCol w:w="805"/>
        <w:gridCol w:w="2160"/>
        <w:gridCol w:w="6385"/>
      </w:tblGrid>
      <w:tr w:rsidRPr="00134CB8" w:rsidR="005A04C0" w:rsidTr="00551F74" w14:paraId="1A15EC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A04C0" w:rsidR="005A04C0" w:rsidP="005A04C0" w:rsidRDefault="005A04C0" w14:paraId="36156C8A" w14:textId="77777777">
            <w:pPr>
              <w:jc w:val="both"/>
            </w:pPr>
            <w:r w:rsidRPr="005A04C0">
              <w:t>S. No.</w:t>
            </w:r>
          </w:p>
        </w:tc>
        <w:tc>
          <w:tcPr>
            <w:tcW w:w="2160" w:type="dxa"/>
          </w:tcPr>
          <w:p w:rsidRPr="005A04C0" w:rsidR="005A04C0" w:rsidP="005A04C0" w:rsidRDefault="005A04C0" w14:paraId="6EF1B6DA" w14:textId="77777777">
            <w:pPr>
              <w:jc w:val="both"/>
              <w:cnfStyle w:val="100000000000" w:firstRow="1" w:lastRow="0" w:firstColumn="0" w:lastColumn="0" w:oddVBand="0" w:evenVBand="0" w:oddHBand="0" w:evenHBand="0" w:firstRowFirstColumn="0" w:firstRowLastColumn="0" w:lastRowFirstColumn="0" w:lastRowLastColumn="0"/>
            </w:pPr>
            <w:r w:rsidRPr="005A04C0">
              <w:t>Rule/Criteria</w:t>
            </w:r>
          </w:p>
        </w:tc>
        <w:tc>
          <w:tcPr>
            <w:tcW w:w="6385" w:type="dxa"/>
          </w:tcPr>
          <w:p w:rsidRPr="00134CB8" w:rsidR="005A04C0" w:rsidP="00551F74" w:rsidRDefault="005A04C0" w14:paraId="4A00C1C1"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5A04C0" w:rsidTr="00551F74" w14:paraId="31A9465C" w14:textId="77777777">
        <w:tc>
          <w:tcPr>
            <w:cnfStyle w:val="001000000000" w:firstRow="0" w:lastRow="0" w:firstColumn="1" w:lastColumn="0" w:oddVBand="0" w:evenVBand="0" w:oddHBand="0" w:evenHBand="0" w:firstRowFirstColumn="0" w:firstRowLastColumn="0" w:lastRowFirstColumn="0" w:lastRowLastColumn="0"/>
            <w:tcW w:w="805" w:type="dxa"/>
          </w:tcPr>
          <w:p w:rsidRPr="005A04C0" w:rsidR="005A04C0" w:rsidP="005A04C0" w:rsidRDefault="005A04C0" w14:paraId="5631AAFB" w14:textId="77777777">
            <w:pPr>
              <w:jc w:val="both"/>
            </w:pPr>
            <w:r w:rsidRPr="005A04C0">
              <w:t>1</w:t>
            </w:r>
          </w:p>
        </w:tc>
        <w:tc>
          <w:tcPr>
            <w:tcW w:w="2160" w:type="dxa"/>
          </w:tcPr>
          <w:p w:rsidRPr="005A04C0" w:rsidR="005A04C0" w:rsidP="005A04C0" w:rsidRDefault="005A04C0" w14:paraId="4A794FCD" w14:textId="77777777">
            <w:pPr>
              <w:jc w:val="both"/>
              <w:cnfStyle w:val="000000000000" w:firstRow="0" w:lastRow="0" w:firstColumn="0" w:lastColumn="0" w:oddVBand="0" w:evenVBand="0" w:oddHBand="0" w:evenHBand="0" w:firstRowFirstColumn="0" w:firstRowLastColumn="0" w:lastRowFirstColumn="0" w:lastRowLastColumn="0"/>
            </w:pPr>
            <w:r w:rsidRPr="005A04C0">
              <w:t>Existence of Loan Acct in Portfolio</w:t>
            </w:r>
          </w:p>
        </w:tc>
        <w:tc>
          <w:tcPr>
            <w:tcW w:w="6385" w:type="dxa"/>
          </w:tcPr>
          <w:p w:rsidRPr="00C13A6D" w:rsidR="005A04C0" w:rsidP="0066601E" w:rsidRDefault="005A04C0" w14:paraId="6B337F58" w14:textId="77777777">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sz w:val="20"/>
              </w:rPr>
            </w:pPr>
            <w:r w:rsidRPr="005A04C0">
              <w:t>The ‘Loan Account Number’ &amp; ‘Customer Id’ specified DOES NOT EXISTs in respective ‘Portfolio Id’ in SURGE System Database, then, this loan account will be rejected by SURGE for claim processing.</w:t>
            </w:r>
          </w:p>
        </w:tc>
      </w:tr>
      <w:tr w:rsidRPr="00134CB8" w:rsidR="005A04C0" w:rsidTr="00551F74" w14:paraId="4F6B0372" w14:textId="77777777">
        <w:tc>
          <w:tcPr>
            <w:cnfStyle w:val="001000000000" w:firstRow="0" w:lastRow="0" w:firstColumn="1" w:lastColumn="0" w:oddVBand="0" w:evenVBand="0" w:oddHBand="0" w:evenHBand="0" w:firstRowFirstColumn="0" w:firstRowLastColumn="0" w:lastRowFirstColumn="0" w:lastRowLastColumn="0"/>
            <w:tcW w:w="805" w:type="dxa"/>
          </w:tcPr>
          <w:p w:rsidRPr="005A04C0" w:rsidR="005A04C0" w:rsidP="005A04C0" w:rsidRDefault="005A04C0" w14:paraId="7EC27B19" w14:textId="7EB59E07">
            <w:pPr>
              <w:jc w:val="both"/>
              <w:rPr>
                <w:b w:val="0"/>
                <w:bCs w:val="0"/>
              </w:rPr>
            </w:pPr>
            <w:r>
              <w:rPr>
                <w:b w:val="0"/>
                <w:bCs w:val="0"/>
              </w:rPr>
              <w:t>2</w:t>
            </w:r>
          </w:p>
        </w:tc>
        <w:tc>
          <w:tcPr>
            <w:tcW w:w="2160" w:type="dxa"/>
          </w:tcPr>
          <w:p w:rsidRPr="005A04C0" w:rsidR="005A04C0" w:rsidP="005A04C0" w:rsidRDefault="005A04C0" w14:paraId="05F9582F" w14:textId="3980E3EC">
            <w:pPr>
              <w:jc w:val="both"/>
              <w:cnfStyle w:val="000000000000" w:firstRow="0" w:lastRow="0" w:firstColumn="0" w:lastColumn="0" w:oddVBand="0" w:evenVBand="0" w:oddHBand="0" w:evenHBand="0" w:firstRowFirstColumn="0" w:firstRowLastColumn="0" w:lastRowFirstColumn="0" w:lastRowLastColumn="0"/>
            </w:pPr>
            <w:r>
              <w:rPr>
                <w:sz w:val="20"/>
              </w:rPr>
              <w:t>Duplicate Loan A/c in Input file</w:t>
            </w:r>
          </w:p>
        </w:tc>
        <w:tc>
          <w:tcPr>
            <w:tcW w:w="6385" w:type="dxa"/>
          </w:tcPr>
          <w:p w:rsidRPr="005A04C0" w:rsidR="005A04C0" w:rsidP="0066601E" w:rsidRDefault="005A04C0" w14:paraId="49B8BE58" w14:textId="433AF3A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rsidRPr="005A04C0">
              <w:t>Records in same input file presented by MLI has repeated/same account number. (In such case, the first record will be considered valid and remaining records having duplicate (or repeated) account number will be rejected).</w:t>
            </w:r>
          </w:p>
        </w:tc>
      </w:tr>
      <w:tr w:rsidRPr="00134CB8" w:rsidR="005A04C0" w:rsidTr="00551F74" w14:paraId="59E34434" w14:textId="77777777">
        <w:tc>
          <w:tcPr>
            <w:cnfStyle w:val="001000000000" w:firstRow="0" w:lastRow="0" w:firstColumn="1" w:lastColumn="0" w:oddVBand="0" w:evenVBand="0" w:oddHBand="0" w:evenHBand="0" w:firstRowFirstColumn="0" w:firstRowLastColumn="0" w:lastRowFirstColumn="0" w:lastRowLastColumn="0"/>
            <w:tcW w:w="805" w:type="dxa"/>
          </w:tcPr>
          <w:p w:rsidR="005A04C0" w:rsidP="005A04C0" w:rsidRDefault="005A04C0" w14:paraId="10FD18A4" w14:textId="4A45E441">
            <w:pPr>
              <w:jc w:val="both"/>
              <w:rPr>
                <w:b w:val="0"/>
                <w:bCs w:val="0"/>
              </w:rPr>
            </w:pPr>
            <w:r>
              <w:rPr>
                <w:b w:val="0"/>
                <w:bCs w:val="0"/>
              </w:rPr>
              <w:t>3</w:t>
            </w:r>
          </w:p>
        </w:tc>
        <w:tc>
          <w:tcPr>
            <w:tcW w:w="2160" w:type="dxa"/>
          </w:tcPr>
          <w:p w:rsidRPr="0020098C" w:rsidR="005A04C0" w:rsidP="005A04C0" w:rsidRDefault="00551F74" w14:paraId="58A716CE" w14:textId="6D0A3548">
            <w:pPr>
              <w:jc w:val="both"/>
              <w:cnfStyle w:val="000000000000" w:firstRow="0" w:lastRow="0" w:firstColumn="0" w:lastColumn="0" w:oddVBand="0" w:evenVBand="0" w:oddHBand="0" w:evenHBand="0" w:firstRowFirstColumn="0" w:firstRowLastColumn="0" w:lastRowFirstColumn="0" w:lastRowLastColumn="0"/>
            </w:pPr>
            <w:r w:rsidRPr="0020098C">
              <w:t>Checks on Latest Status Codes</w:t>
            </w:r>
          </w:p>
        </w:tc>
        <w:tc>
          <w:tcPr>
            <w:tcW w:w="6385" w:type="dxa"/>
          </w:tcPr>
          <w:p w:rsidR="00551F74" w:rsidP="00551F74" w:rsidRDefault="00551F74" w14:paraId="3BD74AB1" w14:textId="77777777">
            <w:pPr>
              <w:jc w:val="both"/>
              <w:cnfStyle w:val="000000000000" w:firstRow="0" w:lastRow="0" w:firstColumn="0" w:lastColumn="0" w:oddVBand="0" w:evenVBand="0" w:oddHBand="0" w:evenHBand="0" w:firstRowFirstColumn="0" w:firstRowLastColumn="0" w:lastRowFirstColumn="0" w:lastRowLastColumn="0"/>
            </w:pPr>
            <w:r>
              <w:t xml:space="preserve">The credit guarantee exists in system and has one of the CG Current Status other than those mentioned below: </w:t>
            </w:r>
          </w:p>
          <w:p w:rsidR="00551F74" w:rsidP="00551F74" w:rsidRDefault="00551F74" w14:paraId="59349465" w14:textId="4D291354">
            <w:pPr>
              <w:jc w:val="both"/>
              <w:cnfStyle w:val="000000000000" w:firstRow="0" w:lastRow="0" w:firstColumn="0" w:lastColumn="0" w:oddVBand="0" w:evenVBand="0" w:oddHBand="0" w:evenHBand="0" w:firstRowFirstColumn="0" w:firstRowLastColumn="0" w:lastRowFirstColumn="0" w:lastRowLastColumn="0"/>
            </w:pPr>
            <w:r>
              <w:t>System will accept below codes</w:t>
            </w:r>
          </w:p>
          <w:p w:rsidR="00551F74" w:rsidP="0066601E" w:rsidRDefault="00551F74" w14:paraId="512DD609" w14:textId="77777777">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30020 – NPA guarantee in force.</w:t>
            </w:r>
          </w:p>
          <w:p w:rsidR="00551F74" w:rsidP="0066601E" w:rsidRDefault="00551F74" w14:paraId="6678EDF6" w14:textId="77777777">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30119 - First Claim</w:t>
            </w:r>
          </w:p>
          <w:p w:rsidR="00551F74" w:rsidP="0066601E" w:rsidRDefault="00551F74" w14:paraId="484DD646" w14:textId="77777777">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30219 – Second Claim</w:t>
            </w:r>
          </w:p>
          <w:p w:rsidR="00551F74" w:rsidP="0066601E" w:rsidRDefault="00551F74" w14:paraId="6D222873" w14:textId="12AB2B08">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30319 – Third Claim</w:t>
            </w:r>
          </w:p>
          <w:p w:rsidR="00551F74" w:rsidP="00551F74" w:rsidRDefault="00551F74" w14:paraId="4B9E8F7F" w14:textId="1252393F">
            <w:pPr>
              <w:jc w:val="both"/>
              <w:cnfStyle w:val="000000000000" w:firstRow="0" w:lastRow="0" w:firstColumn="0" w:lastColumn="0" w:oddVBand="0" w:evenVBand="0" w:oddHBand="0" w:evenHBand="0" w:firstRowFirstColumn="0" w:firstRowLastColumn="0" w:lastRowFirstColumn="0" w:lastRowLastColumn="0"/>
            </w:pPr>
          </w:p>
          <w:p w:rsidR="00551F74" w:rsidP="00551F74" w:rsidRDefault="00551F74" w14:paraId="776AE858" w14:textId="00C0ABCC">
            <w:pPr>
              <w:jc w:val="both"/>
              <w:cnfStyle w:val="000000000000" w:firstRow="0" w:lastRow="0" w:firstColumn="0" w:lastColumn="0" w:oddVBand="0" w:evenVBand="0" w:oddHBand="0" w:evenHBand="0" w:firstRowFirstColumn="0" w:firstRowLastColumn="0" w:lastRowFirstColumn="0" w:lastRowLastColumn="0"/>
            </w:pPr>
            <w:r>
              <w:t>System will reject below codes</w:t>
            </w:r>
          </w:p>
          <w:p w:rsidR="00551F74" w:rsidP="0066601E" w:rsidRDefault="00551F74" w14:paraId="021D9DBF" w14:textId="73264A24">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30036</w:t>
            </w:r>
            <w:r w:rsidR="00BD441D">
              <w:t xml:space="preserve">- </w:t>
            </w:r>
            <w:r w:rsidRPr="00BD441D" w:rsidR="00BD441D">
              <w:t>Guarantee Issuance Provisional</w:t>
            </w:r>
          </w:p>
          <w:p w:rsidR="00551F74" w:rsidP="0066601E" w:rsidRDefault="00551F74" w14:paraId="45394FB9" w14:textId="4796D857">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30011</w:t>
            </w:r>
            <w:r w:rsidR="00BD441D">
              <w:t xml:space="preserve">- </w:t>
            </w:r>
            <w:r w:rsidRPr="00BD441D" w:rsidR="00BD441D">
              <w:t>Guarantee(s) Not Issued</w:t>
            </w:r>
          </w:p>
          <w:p w:rsidR="00551F74" w:rsidP="0066601E" w:rsidRDefault="00551F74" w14:paraId="42B453E9" w14:textId="3611AC4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30021</w:t>
            </w:r>
            <w:r w:rsidR="00BD441D">
              <w:t xml:space="preserve">- </w:t>
            </w:r>
            <w:r w:rsidRPr="00BD441D" w:rsidR="00BD441D">
              <w:t>NPA Guarantee(s) Lapsed</w:t>
            </w:r>
          </w:p>
          <w:p w:rsidR="00551F74" w:rsidP="0066601E" w:rsidRDefault="00551F74" w14:paraId="1B03EB1D" w14:textId="623573E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30013</w:t>
            </w:r>
            <w:r w:rsidR="00BD441D">
              <w:t xml:space="preserve">- </w:t>
            </w:r>
            <w:r w:rsidRPr="00BD441D" w:rsidR="00BD441D">
              <w:t>Guarantee(s) Lapsed</w:t>
            </w:r>
          </w:p>
          <w:p w:rsidR="00551F74" w:rsidP="0066601E" w:rsidRDefault="00551F74" w14:paraId="005F665F" w14:textId="46190DB0">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30005</w:t>
            </w:r>
            <w:r w:rsidR="00BD441D">
              <w:t xml:space="preserve">- </w:t>
            </w:r>
            <w:r w:rsidRPr="00BD441D" w:rsidR="00BD441D">
              <w:t>Guarantee Close  By MLI</w:t>
            </w:r>
          </w:p>
          <w:p w:rsidR="00551F74" w:rsidP="0066601E" w:rsidRDefault="00551F74" w14:paraId="66E6EBC7" w14:textId="076F26BA">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30018</w:t>
            </w:r>
            <w:r w:rsidR="00BD441D">
              <w:t xml:space="preserve">- </w:t>
            </w:r>
            <w:r w:rsidRPr="00BD441D" w:rsidR="00BD441D">
              <w:t>Guarantee Close By NCGTC</w:t>
            </w:r>
          </w:p>
          <w:p w:rsidR="00551F74" w:rsidP="0066601E" w:rsidRDefault="00551F74" w14:paraId="7A8B560C" w14:textId="7C36593F">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30038</w:t>
            </w:r>
            <w:r w:rsidR="00BD441D">
              <w:t xml:space="preserve">- </w:t>
            </w:r>
            <w:r w:rsidRPr="00BD441D" w:rsidR="00BD441D">
              <w:t>Release Guarantee Lapse</w:t>
            </w:r>
          </w:p>
          <w:p w:rsidRPr="005A04C0" w:rsidR="005A04C0" w:rsidP="00551F74" w:rsidRDefault="005A04C0" w14:paraId="1D22C4C4" w14:textId="77777777">
            <w:pPr>
              <w:pStyle w:val="ListParagraph"/>
              <w:ind w:left="360"/>
              <w:jc w:val="both"/>
              <w:cnfStyle w:val="000000000000" w:firstRow="0" w:lastRow="0" w:firstColumn="0" w:lastColumn="0" w:oddVBand="0" w:evenVBand="0" w:oddHBand="0" w:evenHBand="0" w:firstRowFirstColumn="0" w:firstRowLastColumn="0" w:lastRowFirstColumn="0" w:lastRowLastColumn="0"/>
            </w:pPr>
          </w:p>
        </w:tc>
      </w:tr>
      <w:tr w:rsidRPr="00134CB8" w:rsidR="007444F4" w:rsidTr="00551F74" w14:paraId="6DC6BA9F" w14:textId="77777777">
        <w:tc>
          <w:tcPr>
            <w:cnfStyle w:val="001000000000" w:firstRow="0" w:lastRow="0" w:firstColumn="1" w:lastColumn="0" w:oddVBand="0" w:evenVBand="0" w:oddHBand="0" w:evenHBand="0" w:firstRowFirstColumn="0" w:firstRowLastColumn="0" w:lastRowFirstColumn="0" w:lastRowLastColumn="0"/>
            <w:tcW w:w="805" w:type="dxa"/>
          </w:tcPr>
          <w:p w:rsidR="007444F4" w:rsidP="005A04C0" w:rsidRDefault="007444F4" w14:paraId="1CE48B4B" w14:textId="2CC4188E">
            <w:pPr>
              <w:jc w:val="both"/>
              <w:rPr>
                <w:b w:val="0"/>
                <w:bCs w:val="0"/>
              </w:rPr>
            </w:pPr>
            <w:r>
              <w:rPr>
                <w:b w:val="0"/>
                <w:bCs w:val="0"/>
              </w:rPr>
              <w:t>4</w:t>
            </w:r>
          </w:p>
        </w:tc>
        <w:tc>
          <w:tcPr>
            <w:tcW w:w="2160" w:type="dxa"/>
          </w:tcPr>
          <w:p w:rsidRPr="0020098C" w:rsidR="007444F4" w:rsidP="005A04C0" w:rsidRDefault="00E9196C" w14:paraId="06C0896D" w14:textId="12891B58">
            <w:pPr>
              <w:jc w:val="both"/>
              <w:cnfStyle w:val="000000000000" w:firstRow="0" w:lastRow="0" w:firstColumn="0" w:lastColumn="0" w:oddVBand="0" w:evenVBand="0" w:oddHBand="0" w:evenHBand="0" w:firstRowFirstColumn="0" w:firstRowLastColumn="0" w:lastRowFirstColumn="0" w:lastRowLastColumn="0"/>
            </w:pPr>
            <w:r>
              <w:t>Principal amount as on date of NPA</w:t>
            </w:r>
          </w:p>
        </w:tc>
        <w:tc>
          <w:tcPr>
            <w:tcW w:w="6385" w:type="dxa"/>
          </w:tcPr>
          <w:p w:rsidR="007444F4" w:rsidP="00E9196C" w:rsidRDefault="007444F4" w14:paraId="2364D186" w14:textId="49971413">
            <w:pPr>
              <w:jc w:val="both"/>
              <w:cnfStyle w:val="000000000000" w:firstRow="0" w:lastRow="0" w:firstColumn="0" w:lastColumn="0" w:oddVBand="0" w:evenVBand="0" w:oddHBand="0" w:evenHBand="0" w:firstRowFirstColumn="0" w:firstRowLastColumn="0" w:lastRowFirstColumn="0" w:lastRowLastColumn="0"/>
            </w:pPr>
            <w:r>
              <w:t xml:space="preserve">The value </w:t>
            </w:r>
            <w:r w:rsidR="00E9196C">
              <w:t xml:space="preserve">is less  </w:t>
            </w:r>
            <w:r>
              <w:t xml:space="preserve">than zero and </w:t>
            </w:r>
            <w:r w:rsidR="00E9196C">
              <w:t xml:space="preserve">greater than </w:t>
            </w:r>
            <w:r>
              <w:t>latest sanction amount for all loan type</w:t>
            </w:r>
            <w:r w:rsidR="00E9196C">
              <w:t>.</w:t>
            </w:r>
          </w:p>
        </w:tc>
      </w:tr>
      <w:tr w:rsidRPr="00134CB8" w:rsidR="00590F35" w:rsidTr="00E9196C" w14:paraId="5F714C02" w14:textId="77777777">
        <w:trPr>
          <w:trHeight w:val="449"/>
        </w:trPr>
        <w:tc>
          <w:tcPr>
            <w:cnfStyle w:val="001000000000" w:firstRow="0" w:lastRow="0" w:firstColumn="1" w:lastColumn="0" w:oddVBand="0" w:evenVBand="0" w:oddHBand="0" w:evenHBand="0" w:firstRowFirstColumn="0" w:firstRowLastColumn="0" w:lastRowFirstColumn="0" w:lastRowLastColumn="0"/>
            <w:tcW w:w="805" w:type="dxa"/>
          </w:tcPr>
          <w:p w:rsidR="00590F35" w:rsidP="005A04C0" w:rsidRDefault="00590F35" w14:paraId="0E6EAD28" w14:textId="6F468304">
            <w:pPr>
              <w:jc w:val="both"/>
              <w:rPr>
                <w:b w:val="0"/>
                <w:bCs w:val="0"/>
              </w:rPr>
            </w:pPr>
            <w:r>
              <w:rPr>
                <w:b w:val="0"/>
                <w:bCs w:val="0"/>
              </w:rPr>
              <w:t>5</w:t>
            </w:r>
          </w:p>
        </w:tc>
        <w:tc>
          <w:tcPr>
            <w:tcW w:w="2160" w:type="dxa"/>
          </w:tcPr>
          <w:p w:rsidRPr="0020098C" w:rsidR="00590F35" w:rsidP="005A04C0" w:rsidRDefault="00590F35" w14:paraId="46F5901A" w14:textId="0EBBFE27">
            <w:pPr>
              <w:jc w:val="both"/>
              <w:cnfStyle w:val="000000000000" w:firstRow="0" w:lastRow="0" w:firstColumn="0" w:lastColumn="0" w:oddVBand="0" w:evenVBand="0" w:oddHBand="0" w:evenHBand="0" w:firstRowFirstColumn="0" w:firstRowLastColumn="0" w:lastRowFirstColumn="0" w:lastRowLastColumn="0"/>
            </w:pPr>
            <w:r w:rsidRPr="0020098C">
              <w:t>Recoveries</w:t>
            </w:r>
          </w:p>
        </w:tc>
        <w:tc>
          <w:tcPr>
            <w:tcW w:w="6385" w:type="dxa"/>
          </w:tcPr>
          <w:p w:rsidR="00590F35" w:rsidP="00590F35" w:rsidRDefault="00590F35" w14:paraId="55A6149A" w14:textId="629D77FC">
            <w:pPr>
              <w:jc w:val="both"/>
              <w:cnfStyle w:val="000000000000" w:firstRow="0" w:lastRow="0" w:firstColumn="0" w:lastColumn="0" w:oddVBand="0" w:evenVBand="0" w:oddHBand="0" w:evenHBand="0" w:firstRowFirstColumn="0" w:firstRowLastColumn="0" w:lastRowFirstColumn="0" w:lastRowLastColumn="0"/>
            </w:pPr>
            <w:r w:rsidRPr="00590F35">
              <w:t>The recoveries amount is LESS THAN ZERO</w:t>
            </w:r>
          </w:p>
        </w:tc>
      </w:tr>
      <w:tr w:rsidRPr="00134CB8" w:rsidR="00590F35" w:rsidTr="00551F74" w14:paraId="22319014" w14:textId="77777777">
        <w:tc>
          <w:tcPr>
            <w:cnfStyle w:val="001000000000" w:firstRow="0" w:lastRow="0" w:firstColumn="1" w:lastColumn="0" w:oddVBand="0" w:evenVBand="0" w:oddHBand="0" w:evenHBand="0" w:firstRowFirstColumn="0" w:firstRowLastColumn="0" w:lastRowFirstColumn="0" w:lastRowLastColumn="0"/>
            <w:tcW w:w="805" w:type="dxa"/>
          </w:tcPr>
          <w:p w:rsidR="00590F35" w:rsidP="005A04C0" w:rsidRDefault="00590F35" w14:paraId="4C4AF321" w14:textId="564C66E5">
            <w:pPr>
              <w:jc w:val="both"/>
              <w:rPr>
                <w:b w:val="0"/>
                <w:bCs w:val="0"/>
              </w:rPr>
            </w:pPr>
            <w:r>
              <w:rPr>
                <w:b w:val="0"/>
                <w:bCs w:val="0"/>
              </w:rPr>
              <w:t>6</w:t>
            </w:r>
          </w:p>
        </w:tc>
        <w:tc>
          <w:tcPr>
            <w:tcW w:w="2160" w:type="dxa"/>
          </w:tcPr>
          <w:p w:rsidRPr="0020098C" w:rsidR="00590F35" w:rsidP="005A04C0" w:rsidRDefault="00590F35" w14:paraId="725E17D8" w14:textId="19B815F8">
            <w:pPr>
              <w:jc w:val="both"/>
              <w:cnfStyle w:val="000000000000" w:firstRow="0" w:lastRow="0" w:firstColumn="0" w:lastColumn="0" w:oddVBand="0" w:evenVBand="0" w:oddHBand="0" w:evenHBand="0" w:firstRowFirstColumn="0" w:firstRowLastColumn="0" w:lastRowFirstColumn="0" w:lastRowLastColumn="0"/>
            </w:pPr>
            <w:r w:rsidRPr="0020098C">
              <w:t>NPA Seasoning</w:t>
            </w:r>
          </w:p>
        </w:tc>
        <w:tc>
          <w:tcPr>
            <w:tcW w:w="6385" w:type="dxa"/>
          </w:tcPr>
          <w:p w:rsidRPr="00D1108A" w:rsidR="00590F35" w:rsidP="00590F35" w:rsidRDefault="00590F35" w14:paraId="1EC5B806" w14:textId="0BA6329E">
            <w:pPr>
              <w:jc w:val="both"/>
              <w:cnfStyle w:val="000000000000" w:firstRow="0" w:lastRow="0" w:firstColumn="0" w:lastColumn="0" w:oddVBand="0" w:evenVBand="0" w:oddHBand="0" w:evenHBand="0" w:firstRowFirstColumn="0" w:firstRowLastColumn="0" w:lastRowFirstColumn="0" w:lastRowLastColumn="0"/>
              <w:rPr>
                <w:lang w:val="en-IN"/>
              </w:rPr>
            </w:pPr>
            <w:r w:rsidRPr="00590F35">
              <w:t>The date of NPA (this date is taken from the corresponding CG record from CG Table) for this loan account is LESS THAN 6 months from the current system date</w:t>
            </w:r>
          </w:p>
        </w:tc>
      </w:tr>
      <w:tr w:rsidRPr="00134CB8" w:rsidR="00D66E29" w:rsidTr="00551F74" w14:paraId="6D2D60E6" w14:textId="77777777">
        <w:tc>
          <w:tcPr>
            <w:cnfStyle w:val="001000000000" w:firstRow="0" w:lastRow="0" w:firstColumn="1" w:lastColumn="0" w:oddVBand="0" w:evenVBand="0" w:oddHBand="0" w:evenHBand="0" w:firstRowFirstColumn="0" w:firstRowLastColumn="0" w:lastRowFirstColumn="0" w:lastRowLastColumn="0"/>
            <w:tcW w:w="805" w:type="dxa"/>
          </w:tcPr>
          <w:p w:rsidR="00D66E29" w:rsidP="005A04C0" w:rsidRDefault="00D66E29" w14:paraId="6586278F" w14:textId="1D88B4D9">
            <w:pPr>
              <w:jc w:val="both"/>
              <w:rPr>
                <w:b w:val="0"/>
                <w:bCs w:val="0"/>
              </w:rPr>
            </w:pPr>
            <w:r>
              <w:rPr>
                <w:b w:val="0"/>
                <w:bCs w:val="0"/>
              </w:rPr>
              <w:t>7</w:t>
            </w:r>
          </w:p>
        </w:tc>
        <w:tc>
          <w:tcPr>
            <w:tcW w:w="2160" w:type="dxa"/>
          </w:tcPr>
          <w:p w:rsidRPr="00590F35" w:rsidR="00D66E29" w:rsidP="005A04C0" w:rsidRDefault="00D66E29" w14:paraId="66A87B67" w14:textId="4172B323">
            <w:pPr>
              <w:jc w:val="both"/>
              <w:cnfStyle w:val="000000000000" w:firstRow="0" w:lastRow="0" w:firstColumn="0" w:lastColumn="0" w:oddVBand="0" w:evenVBand="0" w:oddHBand="0" w:evenHBand="0" w:firstRowFirstColumn="0" w:firstRowLastColumn="0" w:lastRowFirstColumn="0" w:lastRowLastColumn="0"/>
              <w:rPr>
                <w:sz w:val="20"/>
              </w:rPr>
            </w:pPr>
            <w:r w:rsidRPr="0020098C">
              <w:t>Portfolio State</w:t>
            </w:r>
          </w:p>
        </w:tc>
        <w:tc>
          <w:tcPr>
            <w:tcW w:w="6385" w:type="dxa"/>
          </w:tcPr>
          <w:p w:rsidR="00D66E29" w:rsidP="00590F35" w:rsidRDefault="00D66E29" w14:paraId="09A72899" w14:textId="77777777">
            <w:pPr>
              <w:jc w:val="both"/>
              <w:cnfStyle w:val="000000000000" w:firstRow="0" w:lastRow="0" w:firstColumn="0" w:lastColumn="0" w:oddVBand="0" w:evenVBand="0" w:oddHBand="0" w:evenHBand="0" w:firstRowFirstColumn="0" w:firstRowLastColumn="0" w:lastRowFirstColumn="0" w:lastRowLastColumn="0"/>
            </w:pPr>
            <w:r w:rsidRPr="0020098C">
              <w:t>If the Portfolio has NOT transited to CP2 state.</w:t>
            </w:r>
          </w:p>
          <w:p w:rsidRPr="00D66E29" w:rsidR="0020098C" w:rsidP="00590F35" w:rsidRDefault="007A547E" w14:paraId="6893122E" w14:textId="1F1DC502">
            <w:pPr>
              <w:jc w:val="both"/>
              <w:cnfStyle w:val="000000000000" w:firstRow="0" w:lastRow="0" w:firstColumn="0" w:lastColumn="0" w:oddVBand="0" w:evenVBand="0" w:oddHBand="0" w:evenHBand="0" w:firstRowFirstColumn="0" w:firstRowLastColumn="0" w:lastRowFirstColumn="0" w:lastRowLastColumn="0"/>
              <w:rPr>
                <w:sz w:val="20"/>
              </w:rPr>
            </w:pPr>
            <w:r>
              <w:t>For migrated Portfolio, if it has NOT transmitted to CP5 state.</w:t>
            </w:r>
          </w:p>
        </w:tc>
      </w:tr>
      <w:tr w:rsidRPr="00134CB8" w:rsidR="00301DC3" w:rsidTr="00551F74" w14:paraId="668A7321" w14:textId="77777777">
        <w:tc>
          <w:tcPr>
            <w:cnfStyle w:val="001000000000" w:firstRow="0" w:lastRow="0" w:firstColumn="1" w:lastColumn="0" w:oddVBand="0" w:evenVBand="0" w:oddHBand="0" w:evenHBand="0" w:firstRowFirstColumn="0" w:firstRowLastColumn="0" w:lastRowFirstColumn="0" w:lastRowLastColumn="0"/>
            <w:tcW w:w="805" w:type="dxa"/>
          </w:tcPr>
          <w:p w:rsidR="00301DC3" w:rsidP="005A04C0" w:rsidRDefault="00301DC3" w14:paraId="0A7249B0" w14:textId="39FCC385">
            <w:pPr>
              <w:jc w:val="both"/>
              <w:rPr>
                <w:b w:val="0"/>
                <w:bCs w:val="0"/>
              </w:rPr>
            </w:pPr>
            <w:r>
              <w:rPr>
                <w:b w:val="0"/>
                <w:bCs w:val="0"/>
              </w:rPr>
              <w:t>8</w:t>
            </w:r>
          </w:p>
        </w:tc>
        <w:tc>
          <w:tcPr>
            <w:tcW w:w="2160" w:type="dxa"/>
          </w:tcPr>
          <w:p w:rsidRPr="0020098C" w:rsidR="00301DC3" w:rsidP="005A04C0" w:rsidRDefault="00301DC3" w14:paraId="5D8194F7" w14:textId="19AF936E">
            <w:pPr>
              <w:jc w:val="both"/>
              <w:cnfStyle w:val="000000000000" w:firstRow="0" w:lastRow="0" w:firstColumn="0" w:lastColumn="0" w:oddVBand="0" w:evenVBand="0" w:oddHBand="0" w:evenHBand="0" w:firstRowFirstColumn="0" w:firstRowLastColumn="0" w:lastRowFirstColumn="0" w:lastRowLastColumn="0"/>
            </w:pPr>
            <w:r w:rsidRPr="00C70FCA">
              <w:t>OTS Acct – No change in field values compared with previous declared OTS Acct</w:t>
            </w:r>
          </w:p>
        </w:tc>
        <w:tc>
          <w:tcPr>
            <w:tcW w:w="6385" w:type="dxa"/>
          </w:tcPr>
          <w:p w:rsidR="00584EF7" w:rsidP="00584EF7" w:rsidRDefault="00584EF7" w14:paraId="634434B9" w14:textId="4C8E1F21">
            <w:pPr>
              <w:jc w:val="both"/>
              <w:cnfStyle w:val="000000000000" w:firstRow="0" w:lastRow="0" w:firstColumn="0" w:lastColumn="0" w:oddVBand="0" w:evenVBand="0" w:oddHBand="0" w:evenHBand="0" w:firstRowFirstColumn="0" w:firstRowLastColumn="0" w:lastRowFirstColumn="0" w:lastRowLastColumn="0"/>
            </w:pPr>
            <w:r>
              <w:t>-If Portfolio Status is CP3:</w:t>
            </w:r>
          </w:p>
          <w:p w:rsidR="00584EF7" w:rsidP="0066601E" w:rsidRDefault="00584EF7" w14:paraId="4AA78CED" w14:textId="6F810798">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t>If the acct has been marked as OTS during the previous claim of CP2, then, values in:</w:t>
            </w:r>
          </w:p>
          <w:p w:rsidR="00173B60" w:rsidP="0066601E" w:rsidRDefault="00173B60" w14:paraId="3EB7EA5A" w14:textId="77777777">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rsidRPr="00173B60">
              <w:t xml:space="preserve">Principal outstanding as on date  of NPA for Term Loan </w:t>
            </w:r>
          </w:p>
          <w:p w:rsidR="00584EF7" w:rsidP="0066601E" w:rsidRDefault="00584EF7" w14:paraId="6C79A95E" w14:textId="47C3D464">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Recovered Amount</w:t>
            </w:r>
          </w:p>
          <w:p w:rsidR="00584EF7" w:rsidP="0066601E" w:rsidRDefault="00584EF7" w14:paraId="12636A0C" w14:textId="12E2970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OTS Indicator</w:t>
            </w:r>
          </w:p>
          <w:p w:rsidR="00584EF7" w:rsidP="00584EF7" w:rsidRDefault="00584EF7" w14:paraId="0AE7FB3F" w14:textId="77777777">
            <w:pPr>
              <w:jc w:val="both"/>
              <w:cnfStyle w:val="000000000000" w:firstRow="0" w:lastRow="0" w:firstColumn="0" w:lastColumn="0" w:oddVBand="0" w:evenVBand="0" w:oddHBand="0" w:evenHBand="0" w:firstRowFirstColumn="0" w:firstRowLastColumn="0" w:lastRowFirstColumn="0" w:lastRowLastColumn="0"/>
            </w:pPr>
            <w:r>
              <w:t>Should always be same.</w:t>
            </w:r>
          </w:p>
          <w:p w:rsidR="00584EF7" w:rsidP="00584EF7" w:rsidRDefault="00584EF7" w14:paraId="009E4BCD" w14:textId="0F2309C5">
            <w:pPr>
              <w:jc w:val="both"/>
              <w:cnfStyle w:val="000000000000" w:firstRow="0" w:lastRow="0" w:firstColumn="0" w:lastColumn="0" w:oddVBand="0" w:evenVBand="0" w:oddHBand="0" w:evenHBand="0" w:firstRowFirstColumn="0" w:firstRowLastColumn="0" w:lastRowFirstColumn="0" w:lastRowLastColumn="0"/>
            </w:pPr>
            <w:r>
              <w:t xml:space="preserve">-If Portfolio Status is </w:t>
            </w:r>
            <w:r w:rsidR="00760E8D">
              <w:t>CP4</w:t>
            </w:r>
            <w:commentRangeStart w:id="34"/>
            <w:commentRangeStart w:id="35"/>
            <w:commentRangeStart w:id="36"/>
            <w:commentRangeEnd w:id="34"/>
            <w:r w:rsidR="00CE3AEE">
              <w:rPr>
                <w:rStyle w:val="CommentReference"/>
              </w:rPr>
              <w:commentReference w:id="34"/>
            </w:r>
            <w:commentRangeEnd w:id="35"/>
            <w:r w:rsidR="00730859">
              <w:rPr>
                <w:rStyle w:val="CommentReference"/>
              </w:rPr>
              <w:commentReference w:id="35"/>
            </w:r>
            <w:commentRangeEnd w:id="36"/>
            <w:r w:rsidR="00B777BB">
              <w:rPr>
                <w:rStyle w:val="CommentReference"/>
              </w:rPr>
              <w:commentReference w:id="36"/>
            </w:r>
            <w:r>
              <w:t>:</w:t>
            </w:r>
          </w:p>
          <w:p w:rsidR="00584EF7" w:rsidP="0066601E" w:rsidRDefault="00584EF7" w14:paraId="53CE9585" w14:textId="0D10AA07">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pPr>
            <w:r>
              <w:t>If the acct has been marked as OTS during the previous claim of CP3, then, values in:</w:t>
            </w:r>
          </w:p>
          <w:p w:rsidR="00B56411" w:rsidP="0066601E" w:rsidRDefault="00B56411" w14:paraId="777006F8" w14:textId="69C4C89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rsidRPr="00173B60">
              <w:t xml:space="preserve">Principal outstanding as on date  of NPA for Term Loan </w:t>
            </w:r>
          </w:p>
          <w:p w:rsidR="00584EF7" w:rsidP="0066601E" w:rsidRDefault="00584EF7" w14:paraId="4EF0EB67" w14:textId="60FD7B4C">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Recovered Amount</w:t>
            </w:r>
          </w:p>
          <w:p w:rsidR="00584EF7" w:rsidP="0066601E" w:rsidRDefault="00584EF7" w14:paraId="0B839C92" w14:textId="3CB92CE9">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OTS Indicator</w:t>
            </w:r>
          </w:p>
          <w:p w:rsidRPr="0020098C" w:rsidR="00301DC3" w:rsidP="00584EF7" w:rsidRDefault="00584EF7" w14:paraId="4F3CB221" w14:textId="531A51D3">
            <w:pPr>
              <w:jc w:val="both"/>
              <w:cnfStyle w:val="000000000000" w:firstRow="0" w:lastRow="0" w:firstColumn="0" w:lastColumn="0" w:oddVBand="0" w:evenVBand="0" w:oddHBand="0" w:evenHBand="0" w:firstRowFirstColumn="0" w:firstRowLastColumn="0" w:lastRowFirstColumn="0" w:lastRowLastColumn="0"/>
            </w:pPr>
            <w:r>
              <w:t>Should always be same.</w:t>
            </w:r>
          </w:p>
        </w:tc>
      </w:tr>
      <w:tr w:rsidRPr="00134CB8" w:rsidR="00C70FCA" w:rsidTr="00551F74" w14:paraId="32AFBF91" w14:textId="77777777">
        <w:tc>
          <w:tcPr>
            <w:cnfStyle w:val="001000000000" w:firstRow="0" w:lastRow="0" w:firstColumn="1" w:lastColumn="0" w:oddVBand="0" w:evenVBand="0" w:oddHBand="0" w:evenHBand="0" w:firstRowFirstColumn="0" w:firstRowLastColumn="0" w:lastRowFirstColumn="0" w:lastRowLastColumn="0"/>
            <w:tcW w:w="805" w:type="dxa"/>
          </w:tcPr>
          <w:p w:rsidR="00C70FCA" w:rsidP="00C70FCA" w:rsidRDefault="00C70FCA" w14:paraId="14811A69" w14:textId="7A05CFF0">
            <w:pPr>
              <w:jc w:val="both"/>
              <w:rPr>
                <w:b w:val="0"/>
                <w:bCs w:val="0"/>
              </w:rPr>
            </w:pPr>
            <w:r>
              <w:rPr>
                <w:b w:val="0"/>
                <w:bCs w:val="0"/>
              </w:rPr>
              <w:t>9</w:t>
            </w:r>
          </w:p>
        </w:tc>
        <w:tc>
          <w:tcPr>
            <w:tcW w:w="2160" w:type="dxa"/>
          </w:tcPr>
          <w:p w:rsidRPr="00C70FCA" w:rsidR="00C70FCA" w:rsidP="00C70FCA" w:rsidRDefault="00C70FCA" w14:paraId="7B0B616B" w14:textId="77777777">
            <w:pPr>
              <w:jc w:val="both"/>
              <w:cnfStyle w:val="000000000000" w:firstRow="0" w:lastRow="0" w:firstColumn="0" w:lastColumn="0" w:oddVBand="0" w:evenVBand="0" w:oddHBand="0" w:evenHBand="0" w:firstRowFirstColumn="0" w:firstRowLastColumn="0" w:lastRowFirstColumn="0" w:lastRowLastColumn="0"/>
            </w:pPr>
            <w:r w:rsidRPr="00C70FCA">
              <w:t>Claim Acct – Presence of all Claim Accts compared with previous Claimed Acct (minus the Standard Acct and the NPA which are not qualifying 6 months maturity now)</w:t>
            </w:r>
          </w:p>
          <w:p w:rsidRPr="00C70FCA" w:rsidR="00C70FCA" w:rsidP="00C70FCA" w:rsidRDefault="00C70FCA" w14:paraId="37DEEE0F" w14:textId="7EA54AB7">
            <w:pPr>
              <w:jc w:val="both"/>
              <w:cnfStyle w:val="000000000000" w:firstRow="0" w:lastRow="0" w:firstColumn="0" w:lastColumn="0" w:oddVBand="0" w:evenVBand="0" w:oddHBand="0" w:evenHBand="0" w:firstRowFirstColumn="0" w:firstRowLastColumn="0" w:lastRowFirstColumn="0" w:lastRowLastColumn="0"/>
            </w:pPr>
            <w:r w:rsidRPr="00C70FCA">
              <w:t>(This check will ensure that all previously declared OTS accts are provided by MLI)</w:t>
            </w:r>
          </w:p>
        </w:tc>
        <w:tc>
          <w:tcPr>
            <w:tcW w:w="6385" w:type="dxa"/>
          </w:tcPr>
          <w:p w:rsidRPr="00C70FCA" w:rsidR="00C70FCA" w:rsidP="00C70FCA" w:rsidRDefault="00C70FCA" w14:paraId="3FE75F59" w14:textId="2072A1B6">
            <w:pPr>
              <w:jc w:val="both"/>
              <w:cnfStyle w:val="000000000000" w:firstRow="0" w:lastRow="0" w:firstColumn="0" w:lastColumn="0" w:oddVBand="0" w:evenVBand="0" w:oddHBand="0" w:evenHBand="0" w:firstRowFirstColumn="0" w:firstRowLastColumn="0" w:lastRowFirstColumn="0" w:lastRowLastColumn="0"/>
            </w:pPr>
            <w:r>
              <w:t>-</w:t>
            </w:r>
            <w:r w:rsidRPr="00C70FCA">
              <w:t>If Portfolio Status is CP2:</w:t>
            </w:r>
          </w:p>
          <w:p w:rsidRPr="00C70FCA" w:rsidR="00C70FCA" w:rsidP="0066601E" w:rsidRDefault="00C70FCA" w14:paraId="2A41B618" w14:textId="3C069905">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commentRangeStart w:id="37"/>
            <w:commentRangeStart w:id="38"/>
            <w:r w:rsidRPr="00C70FCA">
              <w:t>If no claim file is uploaded th</w:t>
            </w:r>
            <w:r>
              <w:t>en after billing no new entry w</w:t>
            </w:r>
            <w:r w:rsidRPr="00C70FCA">
              <w:t>ill be inserted in claim management.</w:t>
            </w:r>
            <w:commentRangeEnd w:id="37"/>
            <w:r w:rsidR="00F659CE">
              <w:rPr>
                <w:rStyle w:val="CommentReference"/>
              </w:rPr>
              <w:commentReference w:id="37"/>
            </w:r>
            <w:commentRangeEnd w:id="38"/>
            <w:r w:rsidR="00002E11">
              <w:rPr>
                <w:rStyle w:val="CommentReference"/>
              </w:rPr>
              <w:commentReference w:id="38"/>
            </w:r>
          </w:p>
          <w:p w:rsidRPr="00C70FCA" w:rsidR="00C70FCA" w:rsidP="0066601E" w:rsidRDefault="00C70FCA" w14:paraId="373F5617" w14:textId="6502FBF3">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C70FCA">
              <w:t>If Portfolio Status is CP3:</w:t>
            </w:r>
          </w:p>
          <w:p w:rsidRPr="00C70FCA" w:rsidR="00C70FCA" w:rsidP="0066601E" w:rsidRDefault="00C70FCA" w14:paraId="13D68D92" w14:textId="77777777">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C70FCA">
              <w:t xml:space="preserve">MLI can upload claim file. </w:t>
            </w:r>
          </w:p>
          <w:p w:rsidRPr="00C70FCA" w:rsidR="00C70FCA" w:rsidP="0066601E" w:rsidRDefault="00C70FCA" w14:paraId="2901CC05" w14:textId="77777777">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commentRangeStart w:id="39"/>
            <w:commentRangeStart w:id="40"/>
            <w:commentRangeStart w:id="41"/>
            <w:r w:rsidRPr="00C70FCA">
              <w:t>This claim file can include new claim records, already claimed records and can exclude previously claimed records.</w:t>
            </w:r>
            <w:commentRangeEnd w:id="39"/>
            <w:r w:rsidR="00F659CE">
              <w:rPr>
                <w:rStyle w:val="CommentReference"/>
              </w:rPr>
              <w:commentReference w:id="39"/>
            </w:r>
            <w:commentRangeEnd w:id="40"/>
            <w:r w:rsidR="00002E11">
              <w:rPr>
                <w:rStyle w:val="CommentReference"/>
              </w:rPr>
              <w:commentReference w:id="40"/>
            </w:r>
            <w:commentRangeEnd w:id="41"/>
            <w:r w:rsidR="000853C1">
              <w:rPr>
                <w:rStyle w:val="CommentReference"/>
              </w:rPr>
              <w:commentReference w:id="41"/>
            </w:r>
          </w:p>
          <w:p w:rsidRPr="00C70FCA" w:rsidR="00C70FCA" w:rsidP="0066601E" w:rsidRDefault="00C70FCA" w14:paraId="44FC9536" w14:textId="77777777">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C70FCA">
              <w:t>For any number of records claimed, it should calculate appropriate claim value.</w:t>
            </w:r>
          </w:p>
          <w:p w:rsidRPr="00C70FCA" w:rsidR="00C70FCA" w:rsidP="0066601E" w:rsidRDefault="00C70FCA" w14:paraId="28F517B4" w14:textId="77777777">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C70FCA">
              <w:t>If no claim records then after billing, a new entry to be inserted in claim management. Here MLI should refund the claim settled during Claim 1. Appropriate negative value of settled claim inserted in claim management.</w:t>
            </w:r>
          </w:p>
          <w:p w:rsidRPr="00C70FCA" w:rsidR="00C70FCA" w:rsidP="0066601E" w:rsidRDefault="00C70FCA" w14:paraId="5D9B1B1F" w14:textId="77777777">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C70FCA">
              <w:t>Approval process would be same.</w:t>
            </w:r>
          </w:p>
          <w:p w:rsidRPr="00C70FCA" w:rsidR="00C70FCA" w:rsidP="00C70FCA" w:rsidRDefault="00C70FCA" w14:paraId="4536707C" w14:textId="769FCEB6">
            <w:pPr>
              <w:jc w:val="both"/>
              <w:cnfStyle w:val="000000000000" w:firstRow="0" w:lastRow="0" w:firstColumn="0" w:lastColumn="0" w:oddVBand="0" w:evenVBand="0" w:oddHBand="0" w:evenHBand="0" w:firstRowFirstColumn="0" w:firstRowLastColumn="0" w:lastRowFirstColumn="0" w:lastRowLastColumn="0"/>
            </w:pPr>
            <w:r w:rsidRPr="00C70FCA">
              <w:t>If Portfolio Status is FF:</w:t>
            </w:r>
          </w:p>
          <w:p w:rsidRPr="00C70FCA" w:rsidR="00C70FCA" w:rsidP="0066601E" w:rsidRDefault="00C70FCA" w14:paraId="5486149F" w14:textId="777777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rsidRPr="00C70FCA">
              <w:t xml:space="preserve">MLI can upload claim file. </w:t>
            </w:r>
          </w:p>
          <w:p w:rsidRPr="00C70FCA" w:rsidR="00C70FCA" w:rsidP="0066601E" w:rsidRDefault="00C70FCA" w14:paraId="36D1EDDB" w14:textId="777777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commentRangeStart w:id="42"/>
            <w:commentRangeStart w:id="43"/>
            <w:r w:rsidRPr="00C70FCA">
              <w:t>This claim file can include new claim records, already claimed records and can exclude previously claimed records.</w:t>
            </w:r>
            <w:commentRangeEnd w:id="42"/>
            <w:r w:rsidR="00F659CE">
              <w:rPr>
                <w:rStyle w:val="CommentReference"/>
              </w:rPr>
              <w:commentReference w:id="42"/>
            </w:r>
            <w:commentRangeEnd w:id="43"/>
            <w:r w:rsidR="00002E11">
              <w:rPr>
                <w:rStyle w:val="CommentReference"/>
              </w:rPr>
              <w:commentReference w:id="43"/>
            </w:r>
          </w:p>
          <w:p w:rsidRPr="00C70FCA" w:rsidR="00C70FCA" w:rsidP="0066601E" w:rsidRDefault="00C70FCA" w14:paraId="2E9EB916" w14:textId="777777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rsidRPr="00C70FCA">
              <w:t>For any number of records claimed, it should calculate appropriate claim value.</w:t>
            </w:r>
          </w:p>
          <w:p w:rsidRPr="00C70FCA" w:rsidR="00C70FCA" w:rsidP="0066601E" w:rsidRDefault="00C70FCA" w14:paraId="1A2F4242" w14:textId="777777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rsidRPr="00C70FCA">
              <w:t>If no claim records then after billing, a new entry to be inserted in claim management. Here MLI should refund the claim settled during Claim 2. Appropriate negative value of settled claim inserted in claim management.</w:t>
            </w:r>
          </w:p>
          <w:p w:rsidRPr="00C70FCA" w:rsidR="00C70FCA" w:rsidP="0066601E" w:rsidRDefault="00C70FCA" w14:paraId="220D9979" w14:textId="777777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rsidRPr="00C70FCA">
              <w:t>Approval process would be same.</w:t>
            </w:r>
          </w:p>
          <w:p w:rsidR="00C70FCA" w:rsidP="00C70FCA" w:rsidRDefault="00C70FCA" w14:paraId="7E5F8CF6" w14:textId="77777777">
            <w:pPr>
              <w:jc w:val="both"/>
              <w:cnfStyle w:val="000000000000" w:firstRow="0" w:lastRow="0" w:firstColumn="0" w:lastColumn="0" w:oddVBand="0" w:evenVBand="0" w:oddHBand="0" w:evenHBand="0" w:firstRowFirstColumn="0" w:firstRowLastColumn="0" w:lastRowFirstColumn="0" w:lastRowLastColumn="0"/>
            </w:pPr>
          </w:p>
        </w:tc>
      </w:tr>
      <w:tr w:rsidRPr="00134CB8" w:rsidR="00AA6984" w:rsidTr="00551F74" w14:paraId="119F8612" w14:textId="77777777">
        <w:tc>
          <w:tcPr>
            <w:cnfStyle w:val="001000000000" w:firstRow="0" w:lastRow="0" w:firstColumn="1" w:lastColumn="0" w:oddVBand="0" w:evenVBand="0" w:oddHBand="0" w:evenHBand="0" w:firstRowFirstColumn="0" w:firstRowLastColumn="0" w:lastRowFirstColumn="0" w:lastRowLastColumn="0"/>
            <w:tcW w:w="805" w:type="dxa"/>
          </w:tcPr>
          <w:p w:rsidR="00AA6984" w:rsidP="00C70FCA" w:rsidRDefault="00AA6984" w14:paraId="101AF2B0" w14:textId="7EB9154A">
            <w:pPr>
              <w:jc w:val="both"/>
              <w:rPr>
                <w:b w:val="0"/>
                <w:bCs w:val="0"/>
              </w:rPr>
            </w:pPr>
            <w:r>
              <w:rPr>
                <w:b w:val="0"/>
                <w:bCs w:val="0"/>
              </w:rPr>
              <w:t>10</w:t>
            </w:r>
          </w:p>
        </w:tc>
        <w:tc>
          <w:tcPr>
            <w:tcW w:w="2160" w:type="dxa"/>
          </w:tcPr>
          <w:p w:rsidRPr="00C70FCA" w:rsidR="00AA6984" w:rsidP="00C70FCA" w:rsidRDefault="00AA6984" w14:paraId="74DD03B4" w14:textId="4E763503">
            <w:pPr>
              <w:jc w:val="both"/>
              <w:cnfStyle w:val="000000000000" w:firstRow="0" w:lastRow="0" w:firstColumn="0" w:lastColumn="0" w:oddVBand="0" w:evenVBand="0" w:oddHBand="0" w:evenHBand="0" w:firstRowFirstColumn="0" w:firstRowLastColumn="0" w:lastRowFirstColumn="0" w:lastRowLastColumn="0"/>
            </w:pPr>
            <w:r w:rsidRPr="00AA6984">
              <w:t>NPA in CP4 and Final Claim</w:t>
            </w:r>
          </w:p>
        </w:tc>
        <w:tc>
          <w:tcPr>
            <w:tcW w:w="6385" w:type="dxa"/>
          </w:tcPr>
          <w:p w:rsidR="00AA6984" w:rsidP="0066601E" w:rsidRDefault="00AA6984" w14:paraId="6F306843" w14:textId="7E4AF1BC">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commentRangeStart w:id="44"/>
            <w:commentRangeStart w:id="45"/>
            <w:r w:rsidRPr="00AA6984">
              <w:t>if any accounts become NPA in CP4 period and marked in system by MLI, then, those accounts are included in</w:t>
            </w:r>
            <w:r w:rsidR="00AD3C09">
              <w:t xml:space="preserve"> migrated</w:t>
            </w:r>
            <w:r w:rsidRPr="00AA6984">
              <w:t xml:space="preserve"> </w:t>
            </w:r>
            <w:r w:rsidR="00AD3C09">
              <w:t>Interim claim 1</w:t>
            </w:r>
            <w:r w:rsidRPr="00AA6984">
              <w:t xml:space="preserve">. </w:t>
            </w:r>
            <w:commentRangeEnd w:id="44"/>
            <w:r w:rsidR="000853C1">
              <w:rPr>
                <w:rStyle w:val="CommentReference"/>
              </w:rPr>
              <w:commentReference w:id="44"/>
            </w:r>
            <w:commentRangeEnd w:id="45"/>
            <w:r w:rsidR="00DF70AE">
              <w:rPr>
                <w:rStyle w:val="CommentReference"/>
              </w:rPr>
              <w:commentReference w:id="45"/>
            </w:r>
          </w:p>
          <w:p w:rsidR="00AA6984" w:rsidP="0066601E" w:rsidRDefault="00AA6984" w14:paraId="74F66B75"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CP7 period should not be considered for Migrated Final Claim.</w:t>
            </w:r>
          </w:p>
          <w:p w:rsidR="00AA6984" w:rsidP="0066601E" w:rsidRDefault="00AA6984" w14:paraId="461FC487"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CP6 period should not be considered for Migrated Interim Claim 2.</w:t>
            </w:r>
          </w:p>
          <w:p w:rsidR="00AA6984" w:rsidP="0066601E" w:rsidRDefault="00AA6984" w14:paraId="06B681DA"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CP5 period should not be considered for Migrated Interim Claim 1.</w:t>
            </w:r>
          </w:p>
          <w:p w:rsidR="00AA6984" w:rsidP="0066601E" w:rsidRDefault="00AA6984" w14:paraId="7FB39FF9"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CP4 period should not be considered for Final Claim.</w:t>
            </w:r>
          </w:p>
          <w:p w:rsidR="00AA6984" w:rsidP="0066601E" w:rsidRDefault="00AA6984" w14:paraId="70E2B8D5"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CP3 period should not be considered for Interim Claim 2.</w:t>
            </w:r>
          </w:p>
          <w:p w:rsidR="00AA6984" w:rsidP="0066601E" w:rsidRDefault="00AA6984" w14:paraId="5DE41251" w14:textId="5A3ED48D">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CP2 period should not be considered for Interim Claim 1.</w:t>
            </w:r>
          </w:p>
        </w:tc>
      </w:tr>
    </w:tbl>
    <w:p w:rsidR="0010752E" w:rsidP="00AA6984" w:rsidRDefault="0010752E" w14:paraId="030162E8" w14:textId="068D7117">
      <w:pPr>
        <w:jc w:val="both"/>
      </w:pPr>
    </w:p>
    <w:p w:rsidR="0010752E" w:rsidP="0010752E" w:rsidRDefault="0010752E" w14:paraId="673C2323" w14:textId="0AD75BAF">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70" w:id="46"/>
      <w:bookmarkStart w:name="_Toc164077194" w:id="47"/>
      <w:r>
        <w:rPr>
          <w:rFonts w:ascii="Trebuchet MS" w:hAnsi="Trebuchet MS"/>
          <w:b/>
          <w:bCs/>
          <w:color w:val="000000" w:themeColor="text1"/>
          <w:szCs w:val="22"/>
        </w:rPr>
        <w:t xml:space="preserve">Marking the CG as </w:t>
      </w:r>
      <w:bookmarkEnd w:id="46"/>
      <w:r w:rsidR="00FC28C6">
        <w:rPr>
          <w:rFonts w:ascii="Trebuchet MS" w:hAnsi="Trebuchet MS"/>
          <w:b/>
          <w:bCs/>
          <w:color w:val="000000" w:themeColor="text1"/>
          <w:szCs w:val="22"/>
        </w:rPr>
        <w:t>Claimed</w:t>
      </w:r>
      <w:bookmarkEnd w:id="47"/>
      <w:r>
        <w:rPr>
          <w:rFonts w:ascii="Trebuchet MS" w:hAnsi="Trebuchet MS"/>
          <w:b/>
          <w:bCs/>
          <w:color w:val="000000" w:themeColor="text1"/>
          <w:szCs w:val="22"/>
        </w:rPr>
        <w:t xml:space="preserve"> </w:t>
      </w:r>
    </w:p>
    <w:p w:rsidR="0010752E" w:rsidP="0010752E" w:rsidRDefault="0010752E" w14:paraId="091CF327" w14:textId="0B7BE3F7">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rsidR="003D28F9" w:rsidP="0010752E" w:rsidRDefault="003D28F9" w14:paraId="2AE521D8" w14:textId="4045DA85">
      <w:r>
        <w:t>The identifying and ear-marking the claims is a two-way process:</w:t>
      </w:r>
    </w:p>
    <w:p w:rsidR="003D28F9" w:rsidP="00344C72" w:rsidRDefault="003D28F9" w14:paraId="58EFD21F" w14:textId="1772C55A">
      <w:pPr>
        <w:pStyle w:val="ListParagraph"/>
        <w:numPr>
          <w:ilvl w:val="0"/>
          <w:numId w:val="4"/>
        </w:numPr>
      </w:pPr>
      <w:r>
        <w:t>Marking the claim records in CG tables</w:t>
      </w:r>
    </w:p>
    <w:p w:rsidR="003D28F9" w:rsidP="00344C72" w:rsidRDefault="003D28F9" w14:paraId="739EF436" w14:textId="0B5AC470">
      <w:pPr>
        <w:pStyle w:val="ListParagraph"/>
        <w:numPr>
          <w:ilvl w:val="0"/>
          <w:numId w:val="4"/>
        </w:numPr>
      </w:pPr>
      <w:r>
        <w:t>Making an entry with relevant details in Claim tables</w:t>
      </w:r>
    </w:p>
    <w:p w:rsidR="00FC28C6" w:rsidP="0010752E" w:rsidRDefault="00FC28C6" w14:paraId="7BD59CAD" w14:textId="77777777"/>
    <w:p w:rsidRPr="00631B9F" w:rsidR="0010752E" w:rsidP="0010752E" w:rsidRDefault="0010752E" w14:paraId="36A8C5D5" w14:textId="171AFB4A">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71" w:id="48"/>
      <w:bookmarkStart w:name="_Toc164077195" w:id="49"/>
      <w:r>
        <w:rPr>
          <w:rFonts w:ascii="Trebuchet MS" w:hAnsi="Trebuchet MS"/>
          <w:b/>
          <w:bCs/>
          <w:color w:val="000000" w:themeColor="text1"/>
          <w:szCs w:val="22"/>
        </w:rPr>
        <w:t xml:space="preserve">Marking the CG as </w:t>
      </w:r>
      <w:bookmarkEnd w:id="48"/>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49"/>
      <w:r w:rsidRPr="00631B9F">
        <w:rPr>
          <w:rFonts w:ascii="Trebuchet MS" w:hAnsi="Trebuchet MS"/>
          <w:b/>
          <w:bCs/>
          <w:color w:val="000000" w:themeColor="text1"/>
          <w:szCs w:val="22"/>
        </w:rPr>
        <w:t xml:space="preserve"> </w:t>
      </w:r>
    </w:p>
    <w:p w:rsidR="00FC37E9" w:rsidP="00FC37E9" w:rsidRDefault="00FC37E9" w14:paraId="75B8DD68" w14:textId="77777777">
      <w:r>
        <w:t>Three new claim status codes – 30119, 30219 and 30319 will be used instead of 30019. 30019 will be discontinued once these changes are implemented.</w:t>
      </w:r>
    </w:p>
    <w:p w:rsidR="00FC37E9" w:rsidP="00FC37E9" w:rsidRDefault="00FC37E9" w14:paraId="5012D312" w14:textId="4B4921E4">
      <w:r>
        <w:t xml:space="preserve">On validation and eligibility </w:t>
      </w:r>
      <w:r w:rsidR="00EC7F4C">
        <w:t>checks,</w:t>
      </w:r>
      <w:r>
        <w:t xml:space="preserve"> the CG in SURGE will be marked as claimed in following ways:</w:t>
      </w:r>
    </w:p>
    <w:p w:rsidRPr="00CA5D48" w:rsidR="00FC37E9" w:rsidP="00EC7F4C" w:rsidRDefault="00FC37E9" w14:paraId="7D382FC7" w14:textId="7214F4EE">
      <w:r w:rsidRPr="00CA5D48">
        <w:t>Marking the CG as Claimed for Claim 1</w:t>
      </w:r>
      <w:r w:rsidR="00EC7F4C">
        <w:t>:</w:t>
      </w:r>
    </w:p>
    <w:p w:rsidR="00FC37E9" w:rsidP="00FC37E9" w:rsidRDefault="00FC37E9" w14:paraId="6F8DE81D" w14:textId="77777777">
      <w:pPr>
        <w:jc w:val="both"/>
      </w:pPr>
      <w:r>
        <w:t>On approval of the claim requisition file from MLI and from NCGTC, system will proceed to mark the CG record as ‘Claimed 1’ as stated below:</w:t>
      </w:r>
    </w:p>
    <w:p w:rsidR="00FC37E9" w:rsidP="00FC37E9" w:rsidRDefault="00FC37E9" w14:paraId="320EA66F" w14:textId="53A76268">
      <w:pPr>
        <w:jc w:val="both"/>
      </w:pPr>
      <w:r>
        <w:t>SURGE inserts the following transaction with following values in CG table:</w:t>
      </w:r>
    </w:p>
    <w:p w:rsidR="004B1960" w:rsidP="00FC37E9" w:rsidRDefault="004B1960" w14:paraId="57772318" w14:textId="77777777">
      <w:pPr>
        <w:jc w:val="both"/>
      </w:pPr>
    </w:p>
    <w:p w:rsidR="00FC37E9" w:rsidP="00344C72" w:rsidRDefault="00FC37E9" w14:paraId="7713BA93" w14:textId="77777777">
      <w:pPr>
        <w:pStyle w:val="ListParagraph"/>
        <w:numPr>
          <w:ilvl w:val="0"/>
          <w:numId w:val="2"/>
        </w:numPr>
        <w:jc w:val="both"/>
      </w:pPr>
      <w:r>
        <w:t>File Type - 4</w:t>
      </w:r>
    </w:p>
    <w:p w:rsidR="00FC37E9" w:rsidP="00344C72" w:rsidRDefault="00FC37E9" w14:paraId="4AE999D4" w14:textId="77777777">
      <w:pPr>
        <w:pStyle w:val="ListParagraph"/>
        <w:numPr>
          <w:ilvl w:val="0"/>
          <w:numId w:val="2"/>
        </w:numPr>
        <w:jc w:val="both"/>
      </w:pPr>
      <w:r>
        <w:t>Transaction Mode – 120001 (which indicates that this is a batch transaction)</w:t>
      </w:r>
    </w:p>
    <w:p w:rsidR="00FC37E9" w:rsidP="00344C72" w:rsidRDefault="00FC37E9" w14:paraId="7EBF40BD" w14:textId="77777777">
      <w:pPr>
        <w:pStyle w:val="ListParagraph"/>
        <w:numPr>
          <w:ilvl w:val="0"/>
          <w:numId w:val="2"/>
        </w:numPr>
        <w:jc w:val="both"/>
      </w:pPr>
      <w:r>
        <w:t>Customer Id – Customer Id mentioned in the Input file</w:t>
      </w:r>
    </w:p>
    <w:p w:rsidR="00FC37E9" w:rsidP="00344C72" w:rsidRDefault="00FC37E9" w14:paraId="0A2393FD" w14:textId="77777777">
      <w:pPr>
        <w:pStyle w:val="ListParagraph"/>
        <w:numPr>
          <w:ilvl w:val="0"/>
          <w:numId w:val="2"/>
        </w:numPr>
        <w:jc w:val="both"/>
      </w:pPr>
      <w:r>
        <w:t>Loan A/c No. – Loan Account mentioned in the Input file</w:t>
      </w:r>
    </w:p>
    <w:p w:rsidR="00FC37E9" w:rsidP="00344C72" w:rsidRDefault="00FC37E9" w14:paraId="11F1182C" w14:textId="77777777">
      <w:pPr>
        <w:pStyle w:val="ListParagraph"/>
        <w:numPr>
          <w:ilvl w:val="0"/>
          <w:numId w:val="2"/>
        </w:numPr>
        <w:jc w:val="both"/>
      </w:pPr>
      <w:r>
        <w:t>MLI ID - Same as the Original Master Record</w:t>
      </w:r>
    </w:p>
    <w:p w:rsidR="00FC37E9" w:rsidP="00344C72" w:rsidRDefault="00FC37E9" w14:paraId="6938F97E" w14:textId="77777777">
      <w:pPr>
        <w:pStyle w:val="ListParagraph"/>
        <w:numPr>
          <w:ilvl w:val="0"/>
          <w:numId w:val="2"/>
        </w:numPr>
        <w:jc w:val="both"/>
      </w:pPr>
      <w:r>
        <w:t>Schemes Id - Same as the Original Master Record</w:t>
      </w:r>
    </w:p>
    <w:p w:rsidR="00FC37E9" w:rsidP="00344C72" w:rsidRDefault="00FC37E9" w14:paraId="49C848BD" w14:textId="77777777">
      <w:pPr>
        <w:pStyle w:val="ListParagraph"/>
        <w:numPr>
          <w:ilvl w:val="0"/>
          <w:numId w:val="2"/>
        </w:numPr>
        <w:jc w:val="both"/>
      </w:pPr>
      <w:r>
        <w:t>CGPAN - Same as the Original Master Record</w:t>
      </w:r>
    </w:p>
    <w:p w:rsidR="00FC37E9" w:rsidP="00344C72" w:rsidRDefault="00FC37E9" w14:paraId="239B5F11" w14:textId="77777777">
      <w:pPr>
        <w:pStyle w:val="ListParagraph"/>
        <w:numPr>
          <w:ilvl w:val="0"/>
          <w:numId w:val="2"/>
        </w:numPr>
        <w:jc w:val="both"/>
      </w:pPr>
      <w:r>
        <w:t xml:space="preserve">CG Current State – </w:t>
      </w:r>
      <w:r w:rsidRPr="009A2E46">
        <w:rPr>
          <w:i/>
        </w:rPr>
        <w:t>Refer Below Matrix</w:t>
      </w:r>
    </w:p>
    <w:p w:rsidR="00FC37E9" w:rsidP="00344C72" w:rsidRDefault="00FC37E9" w14:paraId="1A9AD1F1" w14:textId="77777777">
      <w:pPr>
        <w:pStyle w:val="ListParagraph"/>
        <w:numPr>
          <w:ilvl w:val="0"/>
          <w:numId w:val="2"/>
        </w:numPr>
        <w:jc w:val="both"/>
      </w:pPr>
      <w:r>
        <w:t xml:space="preserve">CG Previous State - </w:t>
      </w:r>
      <w:r w:rsidRPr="009A2E46">
        <w:rPr>
          <w:i/>
        </w:rPr>
        <w:t>Refer Below Matrix</w:t>
      </w:r>
    </w:p>
    <w:p w:rsidR="00FC37E9" w:rsidP="00344C72" w:rsidRDefault="00FC37E9" w14:paraId="4074B7F5" w14:textId="77777777">
      <w:pPr>
        <w:pStyle w:val="ListParagraph"/>
        <w:numPr>
          <w:ilvl w:val="0"/>
          <w:numId w:val="2"/>
        </w:numPr>
        <w:jc w:val="both"/>
      </w:pPr>
      <w:r>
        <w:t>IP Address – IP Address of the User</w:t>
      </w:r>
    </w:p>
    <w:p w:rsidR="00FC37E9" w:rsidP="00344C72" w:rsidRDefault="00FC37E9" w14:paraId="58C20EB0" w14:textId="77777777">
      <w:pPr>
        <w:pStyle w:val="ListParagraph"/>
        <w:numPr>
          <w:ilvl w:val="0"/>
          <w:numId w:val="2"/>
        </w:numPr>
        <w:jc w:val="both"/>
      </w:pPr>
      <w:r>
        <w:t>Is Active Flag – Active</w:t>
      </w:r>
    </w:p>
    <w:p w:rsidR="00FC37E9" w:rsidP="00344C72" w:rsidRDefault="00FC37E9" w14:paraId="27BA6A3A" w14:textId="77777777">
      <w:pPr>
        <w:pStyle w:val="ListParagraph"/>
        <w:numPr>
          <w:ilvl w:val="0"/>
          <w:numId w:val="2"/>
        </w:numPr>
        <w:jc w:val="both"/>
      </w:pPr>
      <w:r>
        <w:t>Created By – NCGTC user id</w:t>
      </w:r>
    </w:p>
    <w:p w:rsidR="00FC37E9" w:rsidP="00344C72" w:rsidRDefault="00FC37E9" w14:paraId="358A0950" w14:textId="77777777">
      <w:pPr>
        <w:pStyle w:val="ListParagraph"/>
        <w:numPr>
          <w:ilvl w:val="0"/>
          <w:numId w:val="2"/>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FC37E9" w:rsidTr="0012054A" w14:paraId="0CB236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0B941E87" w14:textId="77777777">
            <w:pPr>
              <w:jc w:val="both"/>
              <w:rPr>
                <w:sz w:val="20"/>
              </w:rPr>
            </w:pPr>
            <w:r w:rsidRPr="009A2E46">
              <w:rPr>
                <w:sz w:val="20"/>
              </w:rPr>
              <w:t>S. No.</w:t>
            </w:r>
          </w:p>
        </w:tc>
        <w:tc>
          <w:tcPr>
            <w:tcW w:w="3150" w:type="dxa"/>
          </w:tcPr>
          <w:p w:rsidRPr="009A2E46" w:rsidR="00FC37E9" w:rsidP="0012054A" w:rsidRDefault="00FC37E9" w14:paraId="4C63DA10"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FC37E9" w:rsidP="0012054A" w:rsidRDefault="00FC37E9" w14:paraId="2DB17A6B"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FC37E9" w:rsidTr="0012054A" w14:paraId="2EBDA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2BD67934" w14:textId="77777777">
            <w:pPr>
              <w:jc w:val="both"/>
              <w:rPr>
                <w:sz w:val="20"/>
              </w:rPr>
            </w:pPr>
            <w:r>
              <w:rPr>
                <w:sz w:val="20"/>
              </w:rPr>
              <w:t>1</w:t>
            </w:r>
          </w:p>
        </w:tc>
        <w:tc>
          <w:tcPr>
            <w:tcW w:w="3150" w:type="dxa"/>
          </w:tcPr>
          <w:p w:rsidRPr="009A2E46" w:rsidR="00FC37E9" w:rsidP="0012054A" w:rsidRDefault="00FC37E9" w14:paraId="5DF49396"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FC37E9" w:rsidP="0012054A" w:rsidRDefault="00FC37E9" w14:paraId="0ACEB737"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w:t>
            </w:r>
            <w:r>
              <w:rPr>
                <w:sz w:val="20"/>
              </w:rPr>
              <w:t>119</w:t>
            </w:r>
          </w:p>
          <w:p w:rsidRPr="009A2E46" w:rsidR="00FC37E9" w:rsidP="0012054A" w:rsidRDefault="00FC37E9" w14:paraId="375764AA"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30020</w:t>
            </w:r>
          </w:p>
        </w:tc>
      </w:tr>
    </w:tbl>
    <w:p w:rsidR="00FC37E9" w:rsidP="00FC37E9" w:rsidRDefault="00FC37E9" w14:paraId="3C3B111C" w14:textId="77777777">
      <w:pPr>
        <w:jc w:val="both"/>
      </w:pPr>
    </w:p>
    <w:p w:rsidRPr="00EC7F4C" w:rsidR="00FC37E9" w:rsidP="00EC7F4C" w:rsidRDefault="00FC37E9" w14:paraId="410C2CCC" w14:textId="7EF9E9E3">
      <w:r w:rsidRPr="00EC7F4C">
        <w:t>Marking the CG as Claimed for Claim 2</w:t>
      </w:r>
      <w:r w:rsidR="00EC7F4C">
        <w:t>:</w:t>
      </w:r>
    </w:p>
    <w:p w:rsidR="00FC37E9" w:rsidP="00FC37E9" w:rsidRDefault="00FC37E9" w14:paraId="0B1F6ED8" w14:textId="77777777">
      <w:pPr>
        <w:jc w:val="both"/>
      </w:pPr>
      <w:r>
        <w:t>On approval of the claim requisition file from MLI and from NCGTC, system will proceed to mark the CG record as ‘Claimed 2’ as stated below:</w:t>
      </w:r>
    </w:p>
    <w:p w:rsidR="00FC37E9" w:rsidP="00FC37E9" w:rsidRDefault="00FC37E9" w14:paraId="4FEC1B0D" w14:textId="77777777">
      <w:pPr>
        <w:jc w:val="both"/>
      </w:pPr>
      <w:r>
        <w:t>SURGE inserts the following transaction with following values in CG table:</w:t>
      </w:r>
    </w:p>
    <w:p w:rsidR="00FC37E9" w:rsidP="00344C72" w:rsidRDefault="00FC37E9" w14:paraId="2FD69F9C" w14:textId="77777777">
      <w:pPr>
        <w:pStyle w:val="ListParagraph"/>
        <w:numPr>
          <w:ilvl w:val="0"/>
          <w:numId w:val="2"/>
        </w:numPr>
        <w:jc w:val="both"/>
      </w:pPr>
      <w:r>
        <w:t>File Type - 4</w:t>
      </w:r>
    </w:p>
    <w:p w:rsidR="00FC37E9" w:rsidP="00344C72" w:rsidRDefault="00FC37E9" w14:paraId="57B5EE00" w14:textId="77777777">
      <w:pPr>
        <w:pStyle w:val="ListParagraph"/>
        <w:numPr>
          <w:ilvl w:val="0"/>
          <w:numId w:val="2"/>
        </w:numPr>
        <w:jc w:val="both"/>
      </w:pPr>
      <w:r>
        <w:t>Transaction Mode – 120001 (which indicates that this is a batch transaction)</w:t>
      </w:r>
    </w:p>
    <w:p w:rsidR="00FC37E9" w:rsidP="00344C72" w:rsidRDefault="00FC37E9" w14:paraId="79785707" w14:textId="77777777">
      <w:pPr>
        <w:pStyle w:val="ListParagraph"/>
        <w:numPr>
          <w:ilvl w:val="0"/>
          <w:numId w:val="2"/>
        </w:numPr>
        <w:jc w:val="both"/>
      </w:pPr>
      <w:r>
        <w:t>Customer Id – Customer Id mentioned in the Input file</w:t>
      </w:r>
    </w:p>
    <w:p w:rsidR="00FC37E9" w:rsidP="00344C72" w:rsidRDefault="00FC37E9" w14:paraId="18AFB05D" w14:textId="77777777">
      <w:pPr>
        <w:pStyle w:val="ListParagraph"/>
        <w:numPr>
          <w:ilvl w:val="0"/>
          <w:numId w:val="2"/>
        </w:numPr>
        <w:jc w:val="both"/>
      </w:pPr>
      <w:r>
        <w:t>Loan A/c No. – Loan Account mentioned in the Input file</w:t>
      </w:r>
    </w:p>
    <w:p w:rsidR="00FC37E9" w:rsidP="00344C72" w:rsidRDefault="00FC37E9" w14:paraId="270DAD56" w14:textId="77777777">
      <w:pPr>
        <w:pStyle w:val="ListParagraph"/>
        <w:numPr>
          <w:ilvl w:val="0"/>
          <w:numId w:val="2"/>
        </w:numPr>
        <w:jc w:val="both"/>
      </w:pPr>
      <w:r>
        <w:t>MLI ID - Same as the Original Master Record</w:t>
      </w:r>
    </w:p>
    <w:p w:rsidR="00FC37E9" w:rsidP="00344C72" w:rsidRDefault="00FC37E9" w14:paraId="52BF9601" w14:textId="77777777">
      <w:pPr>
        <w:pStyle w:val="ListParagraph"/>
        <w:numPr>
          <w:ilvl w:val="0"/>
          <w:numId w:val="2"/>
        </w:numPr>
        <w:jc w:val="both"/>
      </w:pPr>
      <w:r>
        <w:t>Schemes Id - Same as the Original Master Record</w:t>
      </w:r>
    </w:p>
    <w:p w:rsidR="00FC37E9" w:rsidP="00344C72" w:rsidRDefault="00FC37E9" w14:paraId="1AEA956F" w14:textId="77777777">
      <w:pPr>
        <w:pStyle w:val="ListParagraph"/>
        <w:numPr>
          <w:ilvl w:val="0"/>
          <w:numId w:val="2"/>
        </w:numPr>
        <w:jc w:val="both"/>
      </w:pPr>
      <w:r>
        <w:t>CGPAN - Same as the Original Master Record</w:t>
      </w:r>
    </w:p>
    <w:p w:rsidR="00FC37E9" w:rsidP="00344C72" w:rsidRDefault="00FC37E9" w14:paraId="34737A79" w14:textId="77777777">
      <w:pPr>
        <w:pStyle w:val="ListParagraph"/>
        <w:numPr>
          <w:ilvl w:val="0"/>
          <w:numId w:val="2"/>
        </w:numPr>
        <w:jc w:val="both"/>
      </w:pPr>
      <w:r>
        <w:t xml:space="preserve">CG Current State – </w:t>
      </w:r>
      <w:r w:rsidRPr="009A2E46">
        <w:rPr>
          <w:i/>
        </w:rPr>
        <w:t>Refer Below Matrix</w:t>
      </w:r>
    </w:p>
    <w:p w:rsidR="00FC37E9" w:rsidP="00344C72" w:rsidRDefault="00FC37E9" w14:paraId="4D2E41CF" w14:textId="77777777">
      <w:pPr>
        <w:pStyle w:val="ListParagraph"/>
        <w:numPr>
          <w:ilvl w:val="0"/>
          <w:numId w:val="2"/>
        </w:numPr>
        <w:jc w:val="both"/>
      </w:pPr>
      <w:r>
        <w:t xml:space="preserve">CG Previous State - </w:t>
      </w:r>
      <w:r w:rsidRPr="009A2E46">
        <w:rPr>
          <w:i/>
        </w:rPr>
        <w:t>Refer Below Matrix</w:t>
      </w:r>
    </w:p>
    <w:p w:rsidR="00FC37E9" w:rsidP="00344C72" w:rsidRDefault="00FC37E9" w14:paraId="029F717A" w14:textId="77777777">
      <w:pPr>
        <w:pStyle w:val="ListParagraph"/>
        <w:numPr>
          <w:ilvl w:val="0"/>
          <w:numId w:val="2"/>
        </w:numPr>
        <w:jc w:val="both"/>
      </w:pPr>
      <w:r>
        <w:t>IP Address – IP Address of the User</w:t>
      </w:r>
    </w:p>
    <w:p w:rsidR="00FC37E9" w:rsidP="00344C72" w:rsidRDefault="00FC37E9" w14:paraId="39D10F8A" w14:textId="77777777">
      <w:pPr>
        <w:pStyle w:val="ListParagraph"/>
        <w:numPr>
          <w:ilvl w:val="0"/>
          <w:numId w:val="2"/>
        </w:numPr>
        <w:jc w:val="both"/>
      </w:pPr>
      <w:r>
        <w:t>Is Active Flag – Active</w:t>
      </w:r>
    </w:p>
    <w:p w:rsidR="00FC37E9" w:rsidP="00344C72" w:rsidRDefault="00FC37E9" w14:paraId="244E0025" w14:textId="77777777">
      <w:pPr>
        <w:pStyle w:val="ListParagraph"/>
        <w:numPr>
          <w:ilvl w:val="0"/>
          <w:numId w:val="2"/>
        </w:numPr>
        <w:jc w:val="both"/>
      </w:pPr>
      <w:r>
        <w:t>Created By – NCGTC user id</w:t>
      </w:r>
    </w:p>
    <w:p w:rsidR="00FC37E9" w:rsidP="00344C72" w:rsidRDefault="00FC37E9" w14:paraId="5F686235" w14:textId="77777777">
      <w:pPr>
        <w:pStyle w:val="ListParagraph"/>
        <w:numPr>
          <w:ilvl w:val="0"/>
          <w:numId w:val="2"/>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FC37E9" w:rsidTr="0012054A" w14:paraId="028C78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428C7221" w14:textId="77777777">
            <w:pPr>
              <w:jc w:val="both"/>
              <w:rPr>
                <w:sz w:val="20"/>
              </w:rPr>
            </w:pPr>
            <w:r w:rsidRPr="009A2E46">
              <w:rPr>
                <w:sz w:val="20"/>
              </w:rPr>
              <w:t>S. No.</w:t>
            </w:r>
          </w:p>
        </w:tc>
        <w:tc>
          <w:tcPr>
            <w:tcW w:w="3150" w:type="dxa"/>
          </w:tcPr>
          <w:p w:rsidRPr="009A2E46" w:rsidR="00FC37E9" w:rsidP="0012054A" w:rsidRDefault="00FC37E9" w14:paraId="210344E4"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FC37E9" w:rsidP="0012054A" w:rsidRDefault="00FC37E9" w14:paraId="15769DB2"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FC37E9" w:rsidTr="0012054A" w14:paraId="188FC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61F1E17F" w14:textId="77777777">
            <w:pPr>
              <w:jc w:val="both"/>
              <w:rPr>
                <w:sz w:val="20"/>
              </w:rPr>
            </w:pPr>
            <w:r>
              <w:rPr>
                <w:sz w:val="20"/>
              </w:rPr>
              <w:t>1</w:t>
            </w:r>
          </w:p>
        </w:tc>
        <w:tc>
          <w:tcPr>
            <w:tcW w:w="3150" w:type="dxa"/>
          </w:tcPr>
          <w:p w:rsidRPr="009A2E46" w:rsidR="00FC37E9" w:rsidP="0012054A" w:rsidRDefault="00FC37E9" w14:paraId="1764A5F3"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FC37E9" w:rsidP="0012054A" w:rsidRDefault="00FC37E9" w14:paraId="0B3F1979"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w:t>
            </w:r>
            <w:r>
              <w:rPr>
                <w:sz w:val="20"/>
              </w:rPr>
              <w:t>219</w:t>
            </w:r>
          </w:p>
          <w:p w:rsidRPr="009A2E46" w:rsidR="00FC37E9" w:rsidP="0012054A" w:rsidRDefault="00FC37E9" w14:paraId="0EC0E14B"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30020</w:t>
            </w:r>
          </w:p>
        </w:tc>
      </w:tr>
    </w:tbl>
    <w:p w:rsidR="00FC37E9" w:rsidP="00FC37E9" w:rsidRDefault="00FC37E9" w14:paraId="5EA31A5D" w14:textId="77777777">
      <w:pPr>
        <w:rPr>
          <w:rFonts w:ascii="Trebuchet MS" w:hAnsi="Trebuchet MS" w:eastAsia="Times New Roman" w:cs="Arial"/>
          <w:b/>
          <w:bCs/>
          <w:iCs/>
          <w:color w:val="7F7F7F"/>
          <w:sz w:val="28"/>
          <w:szCs w:val="28"/>
        </w:rPr>
      </w:pPr>
    </w:p>
    <w:p w:rsidRPr="00EC7F4C" w:rsidR="00FC37E9" w:rsidP="00EC7F4C" w:rsidRDefault="00FC37E9" w14:paraId="32374F08" w14:textId="53E8A685">
      <w:r w:rsidRPr="00EC7F4C">
        <w:t>Marking the CG as Claimed for Claim 3</w:t>
      </w:r>
      <w:r w:rsidR="00EC7F4C">
        <w:t>:</w:t>
      </w:r>
    </w:p>
    <w:p w:rsidR="00FC37E9" w:rsidP="00FC37E9" w:rsidRDefault="00FC37E9" w14:paraId="0EDFB94E" w14:textId="77777777">
      <w:pPr>
        <w:jc w:val="both"/>
      </w:pPr>
      <w:r>
        <w:t>On approval of the claim requisition file from MLI and from NCGTC, system will proceed to mark the CG record as ‘Claimed 3’ as stated below:</w:t>
      </w:r>
    </w:p>
    <w:p w:rsidR="00FC37E9" w:rsidP="00FC37E9" w:rsidRDefault="00FC37E9" w14:paraId="37D49F2E" w14:textId="77777777">
      <w:pPr>
        <w:jc w:val="both"/>
      </w:pPr>
      <w:r>
        <w:t>SURGE inserts the following transaction with following values in CG table:</w:t>
      </w:r>
    </w:p>
    <w:p w:rsidR="00FC37E9" w:rsidP="00344C72" w:rsidRDefault="00FC37E9" w14:paraId="72EB8A3D" w14:textId="77777777">
      <w:pPr>
        <w:pStyle w:val="ListParagraph"/>
        <w:numPr>
          <w:ilvl w:val="0"/>
          <w:numId w:val="2"/>
        </w:numPr>
        <w:jc w:val="both"/>
      </w:pPr>
      <w:r>
        <w:t>File Type - 4</w:t>
      </w:r>
    </w:p>
    <w:p w:rsidR="00FC37E9" w:rsidP="00344C72" w:rsidRDefault="00FC37E9" w14:paraId="512340E4" w14:textId="77777777">
      <w:pPr>
        <w:pStyle w:val="ListParagraph"/>
        <w:numPr>
          <w:ilvl w:val="0"/>
          <w:numId w:val="2"/>
        </w:numPr>
        <w:jc w:val="both"/>
      </w:pPr>
      <w:r>
        <w:t>Transaction Mode – 120001 (which indicates that this is a batch transaction)</w:t>
      </w:r>
    </w:p>
    <w:p w:rsidR="00FC37E9" w:rsidP="00344C72" w:rsidRDefault="00FC37E9" w14:paraId="507D590C" w14:textId="77777777">
      <w:pPr>
        <w:pStyle w:val="ListParagraph"/>
        <w:numPr>
          <w:ilvl w:val="0"/>
          <w:numId w:val="2"/>
        </w:numPr>
        <w:jc w:val="both"/>
      </w:pPr>
      <w:r>
        <w:t>Customer Id – Customer Id mentioned in the Input file</w:t>
      </w:r>
    </w:p>
    <w:p w:rsidR="00FC37E9" w:rsidP="00344C72" w:rsidRDefault="00FC37E9" w14:paraId="73CE029D" w14:textId="77777777">
      <w:pPr>
        <w:pStyle w:val="ListParagraph"/>
        <w:numPr>
          <w:ilvl w:val="0"/>
          <w:numId w:val="2"/>
        </w:numPr>
        <w:jc w:val="both"/>
      </w:pPr>
      <w:r>
        <w:t>Loan A/c No. – Loan Account mentioned in the Input file</w:t>
      </w:r>
    </w:p>
    <w:p w:rsidR="00FC37E9" w:rsidP="00344C72" w:rsidRDefault="00FC37E9" w14:paraId="41473865" w14:textId="77777777">
      <w:pPr>
        <w:pStyle w:val="ListParagraph"/>
        <w:numPr>
          <w:ilvl w:val="0"/>
          <w:numId w:val="2"/>
        </w:numPr>
        <w:jc w:val="both"/>
      </w:pPr>
      <w:r>
        <w:t>MLI ID - Same as the Original Master Record</w:t>
      </w:r>
    </w:p>
    <w:p w:rsidR="00FC37E9" w:rsidP="00344C72" w:rsidRDefault="00FC37E9" w14:paraId="644B622A" w14:textId="77777777">
      <w:pPr>
        <w:pStyle w:val="ListParagraph"/>
        <w:numPr>
          <w:ilvl w:val="0"/>
          <w:numId w:val="2"/>
        </w:numPr>
        <w:jc w:val="both"/>
      </w:pPr>
      <w:r>
        <w:t>Schemes Id - Same as the Original Master Record</w:t>
      </w:r>
    </w:p>
    <w:p w:rsidR="00FC37E9" w:rsidP="00344C72" w:rsidRDefault="00FC37E9" w14:paraId="3B01DF8B" w14:textId="77777777">
      <w:pPr>
        <w:pStyle w:val="ListParagraph"/>
        <w:numPr>
          <w:ilvl w:val="0"/>
          <w:numId w:val="2"/>
        </w:numPr>
        <w:jc w:val="both"/>
      </w:pPr>
      <w:r>
        <w:t>CGPAN - Same as the Original Master Record</w:t>
      </w:r>
    </w:p>
    <w:p w:rsidR="00FC37E9" w:rsidP="00344C72" w:rsidRDefault="00FC37E9" w14:paraId="51E99BC1" w14:textId="77777777">
      <w:pPr>
        <w:pStyle w:val="ListParagraph"/>
        <w:numPr>
          <w:ilvl w:val="0"/>
          <w:numId w:val="2"/>
        </w:numPr>
        <w:jc w:val="both"/>
      </w:pPr>
      <w:r>
        <w:t xml:space="preserve">CG Current State – </w:t>
      </w:r>
      <w:r w:rsidRPr="009A2E46">
        <w:rPr>
          <w:i/>
        </w:rPr>
        <w:t>Refer Below Matrix</w:t>
      </w:r>
    </w:p>
    <w:p w:rsidR="00FC37E9" w:rsidP="00344C72" w:rsidRDefault="00FC37E9" w14:paraId="0A09272A" w14:textId="77777777">
      <w:pPr>
        <w:pStyle w:val="ListParagraph"/>
        <w:numPr>
          <w:ilvl w:val="0"/>
          <w:numId w:val="2"/>
        </w:numPr>
        <w:jc w:val="both"/>
      </w:pPr>
      <w:r>
        <w:t xml:space="preserve">CG Previous State - </w:t>
      </w:r>
      <w:r w:rsidRPr="009A2E46">
        <w:rPr>
          <w:i/>
        </w:rPr>
        <w:t>Refer Below Matrix</w:t>
      </w:r>
    </w:p>
    <w:p w:rsidR="00FC37E9" w:rsidP="00344C72" w:rsidRDefault="00FC37E9" w14:paraId="1C3026E4" w14:textId="77777777">
      <w:pPr>
        <w:pStyle w:val="ListParagraph"/>
        <w:numPr>
          <w:ilvl w:val="0"/>
          <w:numId w:val="2"/>
        </w:numPr>
        <w:jc w:val="both"/>
      </w:pPr>
      <w:r>
        <w:t>IP Address – IP Address of the User</w:t>
      </w:r>
    </w:p>
    <w:p w:rsidR="00FC37E9" w:rsidP="00344C72" w:rsidRDefault="00FC37E9" w14:paraId="7E50A7E1" w14:textId="77777777">
      <w:pPr>
        <w:pStyle w:val="ListParagraph"/>
        <w:numPr>
          <w:ilvl w:val="0"/>
          <w:numId w:val="2"/>
        </w:numPr>
        <w:jc w:val="both"/>
      </w:pPr>
      <w:r>
        <w:t>Is Active Flag – Active</w:t>
      </w:r>
    </w:p>
    <w:p w:rsidR="00FC37E9" w:rsidP="00344C72" w:rsidRDefault="00FC37E9" w14:paraId="774565A3" w14:textId="77777777">
      <w:pPr>
        <w:pStyle w:val="ListParagraph"/>
        <w:numPr>
          <w:ilvl w:val="0"/>
          <w:numId w:val="2"/>
        </w:numPr>
        <w:jc w:val="both"/>
      </w:pPr>
      <w:r>
        <w:t>Created By – NCGTC user id</w:t>
      </w:r>
    </w:p>
    <w:p w:rsidR="00FC37E9" w:rsidP="00344C72" w:rsidRDefault="00FC37E9" w14:paraId="3C5904A4" w14:textId="77777777">
      <w:pPr>
        <w:pStyle w:val="ListParagraph"/>
        <w:numPr>
          <w:ilvl w:val="0"/>
          <w:numId w:val="2"/>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FC37E9" w:rsidTr="0012054A" w14:paraId="665E1A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3E13ED1B" w14:textId="77777777">
            <w:pPr>
              <w:jc w:val="both"/>
              <w:rPr>
                <w:sz w:val="20"/>
              </w:rPr>
            </w:pPr>
            <w:r w:rsidRPr="009A2E46">
              <w:rPr>
                <w:sz w:val="20"/>
              </w:rPr>
              <w:t>S. No.</w:t>
            </w:r>
          </w:p>
        </w:tc>
        <w:tc>
          <w:tcPr>
            <w:tcW w:w="3150" w:type="dxa"/>
          </w:tcPr>
          <w:p w:rsidRPr="009A2E46" w:rsidR="00FC37E9" w:rsidP="0012054A" w:rsidRDefault="00FC37E9" w14:paraId="1D7C035F"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FC37E9" w:rsidP="0012054A" w:rsidRDefault="00FC37E9" w14:paraId="399A0FD4"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FC37E9" w:rsidTr="0012054A" w14:paraId="6A8FB9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4324A19E" w14:textId="77777777">
            <w:pPr>
              <w:jc w:val="both"/>
              <w:rPr>
                <w:sz w:val="20"/>
              </w:rPr>
            </w:pPr>
            <w:r>
              <w:rPr>
                <w:sz w:val="20"/>
              </w:rPr>
              <w:t>1</w:t>
            </w:r>
          </w:p>
        </w:tc>
        <w:tc>
          <w:tcPr>
            <w:tcW w:w="3150" w:type="dxa"/>
          </w:tcPr>
          <w:p w:rsidRPr="009A2E46" w:rsidR="00FC37E9" w:rsidP="0012054A" w:rsidRDefault="00FC37E9" w14:paraId="6F58FE77"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FC37E9" w:rsidP="0012054A" w:rsidRDefault="00FC37E9" w14:paraId="442713CA"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w:t>
            </w:r>
            <w:r>
              <w:rPr>
                <w:sz w:val="20"/>
              </w:rPr>
              <w:t>319</w:t>
            </w:r>
          </w:p>
          <w:p w:rsidRPr="009A2E46" w:rsidR="00FC37E9" w:rsidP="0012054A" w:rsidRDefault="00FC37E9" w14:paraId="2A2F1044"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30020</w:t>
            </w:r>
          </w:p>
        </w:tc>
      </w:tr>
    </w:tbl>
    <w:p w:rsidR="00FC37E9" w:rsidP="00FC37E9" w:rsidRDefault="00FC37E9" w14:paraId="26BAF1FA" w14:textId="77777777">
      <w:pPr>
        <w:rPr>
          <w:rFonts w:ascii="Trebuchet MS" w:hAnsi="Trebuchet MS" w:eastAsia="Times New Roman" w:cs="Arial"/>
          <w:b/>
          <w:bCs/>
          <w:iCs/>
          <w:color w:val="7F7F7F"/>
          <w:sz w:val="28"/>
          <w:szCs w:val="28"/>
        </w:rPr>
      </w:pPr>
    </w:p>
    <w:p w:rsidRPr="00FC37E9" w:rsidR="00FC37E9" w:rsidP="00EC7F4C" w:rsidRDefault="00FC37E9" w14:paraId="6CE1DDE2" w14:textId="31FE019D">
      <w:r w:rsidRPr="00FC37E9">
        <w:t>Marking the CG as Claimed for OTS (One Time Settlement)</w:t>
      </w:r>
      <w:r>
        <w:t>:</w:t>
      </w:r>
    </w:p>
    <w:p w:rsidR="00FC37E9" w:rsidP="00FC37E9" w:rsidRDefault="00FC37E9" w14:paraId="300A0DAE" w14:textId="77777777">
      <w:pPr>
        <w:jc w:val="both"/>
      </w:pPr>
      <w:r>
        <w:t>On approval of the claim requisition file from MLI and from NCGTC, system will proceed to mark the CG record as OTS as stated below:</w:t>
      </w:r>
    </w:p>
    <w:p w:rsidR="00FC37E9" w:rsidP="00FC37E9" w:rsidRDefault="00FC37E9" w14:paraId="0CBB9951" w14:textId="77777777">
      <w:pPr>
        <w:jc w:val="both"/>
      </w:pPr>
      <w:r w:rsidRPr="004C17B2">
        <w:t>A separate OTS flag will</w:t>
      </w:r>
      <w:r>
        <w:t xml:space="preserve"> be maintained in the CG table and on the ‘New’ type of the CG Record to indicate that this CG is OTS. </w:t>
      </w:r>
    </w:p>
    <w:p w:rsidR="00FC37E9" w:rsidP="00FC37E9" w:rsidRDefault="00FC37E9" w14:paraId="13F56862" w14:textId="77777777">
      <w:r>
        <w:t>The marking of OTS is in conjunction to above marking as specified in this section.</w:t>
      </w:r>
    </w:p>
    <w:p w:rsidR="0010752E" w:rsidP="0010752E" w:rsidRDefault="0010752E" w14:paraId="71185D0A" w14:textId="085A195D">
      <w:pPr>
        <w:rPr>
          <w:rFonts w:ascii="Trebuchet MS" w:hAnsi="Trebuchet MS" w:eastAsia="Times New Roman" w:cs="Arial"/>
          <w:b/>
          <w:bCs/>
          <w:iCs/>
          <w:color w:val="7F7F7F"/>
          <w:sz w:val="28"/>
          <w:szCs w:val="28"/>
        </w:rPr>
      </w:pPr>
    </w:p>
    <w:p w:rsidRPr="00631B9F" w:rsidR="004F18BF" w:rsidP="004F18BF" w:rsidRDefault="004F18BF" w14:paraId="13402CA3" w14:textId="64CB0F0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4077196" w:id="50"/>
      <w:r>
        <w:rPr>
          <w:rFonts w:ascii="Trebuchet MS" w:hAnsi="Trebuchet MS"/>
          <w:b/>
          <w:bCs/>
          <w:color w:val="000000" w:themeColor="text1"/>
          <w:szCs w:val="22"/>
        </w:rPr>
        <w:t>Making entry in Claims Table</w:t>
      </w:r>
      <w:bookmarkEnd w:id="50"/>
      <w:r w:rsidRPr="00631B9F">
        <w:rPr>
          <w:rFonts w:ascii="Trebuchet MS" w:hAnsi="Trebuchet MS"/>
          <w:b/>
          <w:bCs/>
          <w:color w:val="000000" w:themeColor="text1"/>
          <w:szCs w:val="22"/>
        </w:rPr>
        <w:t xml:space="preserve"> </w:t>
      </w:r>
    </w:p>
    <w:p w:rsidR="004F18BF" w:rsidP="004F18BF" w:rsidRDefault="004F18BF" w14:paraId="755270D8" w14:textId="77777777">
      <w:pPr>
        <w:jc w:val="both"/>
      </w:pPr>
      <w:r>
        <w:t>After making an entry in CG table (if required), system will make an entry in claims table for:</w:t>
      </w:r>
    </w:p>
    <w:p w:rsidR="004F18BF" w:rsidP="00344C72" w:rsidRDefault="004F18BF" w14:paraId="57C238D2" w14:textId="5100D38F">
      <w:pPr>
        <w:pStyle w:val="ListParagraph"/>
        <w:numPr>
          <w:ilvl w:val="0"/>
          <w:numId w:val="4"/>
        </w:numPr>
        <w:jc w:val="both"/>
      </w:pPr>
      <w:r>
        <w:t>Customer Id</w:t>
      </w:r>
    </w:p>
    <w:p w:rsidR="004F18BF" w:rsidP="00344C72" w:rsidRDefault="004F18BF" w14:paraId="27C0FDED" w14:textId="1CFAEA28">
      <w:pPr>
        <w:pStyle w:val="ListParagraph"/>
        <w:numPr>
          <w:ilvl w:val="0"/>
          <w:numId w:val="4"/>
        </w:numPr>
        <w:jc w:val="both"/>
      </w:pPr>
      <w:r>
        <w:t>Loan Account No.</w:t>
      </w:r>
    </w:p>
    <w:p w:rsidR="005C694C" w:rsidP="003E4B51" w:rsidRDefault="005C694C" w14:paraId="12BD0667" w14:textId="7E57255C">
      <w:pPr>
        <w:pStyle w:val="ListParagraph"/>
        <w:numPr>
          <w:ilvl w:val="0"/>
          <w:numId w:val="4"/>
        </w:numPr>
        <w:jc w:val="both"/>
      </w:pPr>
      <w:r>
        <w:t xml:space="preserve">Principal Outstanding Amount as on date of NPA. </w:t>
      </w:r>
    </w:p>
    <w:p w:rsidR="004F18BF" w:rsidP="00344C72" w:rsidRDefault="003E4B51" w14:paraId="5BFAF6BA" w14:textId="64F8EFF4">
      <w:pPr>
        <w:pStyle w:val="ListParagraph"/>
        <w:numPr>
          <w:ilvl w:val="0"/>
          <w:numId w:val="4"/>
        </w:numPr>
        <w:jc w:val="both"/>
      </w:pPr>
      <w:bookmarkStart w:name="_Toc481258374" w:id="51"/>
      <w:r>
        <w:t>Recovery</w:t>
      </w:r>
    </w:p>
    <w:p w:rsidR="005C694C" w:rsidP="00344C72" w:rsidRDefault="005C694C" w14:paraId="0E27DA85" w14:textId="54329966">
      <w:pPr>
        <w:pStyle w:val="ListParagraph"/>
        <w:numPr>
          <w:ilvl w:val="0"/>
          <w:numId w:val="4"/>
        </w:numPr>
        <w:jc w:val="both"/>
      </w:pPr>
      <w:r>
        <w:t>OTS</w:t>
      </w:r>
    </w:p>
    <w:p w:rsidR="004F18BF" w:rsidP="004F18BF" w:rsidRDefault="004F18BF" w14:paraId="40CA8146" w14:textId="7ADD07EB">
      <w:pPr>
        <w:jc w:val="both"/>
      </w:pPr>
      <w:r>
        <w:t>The above details are stored with respect to Batch Identification of the claims file.</w:t>
      </w:r>
    </w:p>
    <w:p w:rsidRPr="00171448" w:rsidR="00B174CD" w:rsidP="00DA08A0" w:rsidRDefault="00311F8E" w14:paraId="40297530" w14:textId="77777777">
      <w:pPr>
        <w:jc w:val="both"/>
      </w:pPr>
      <w:r w:rsidRPr="00171448">
        <w:t xml:space="preserve">Note: Whenever, MLI </w:t>
      </w:r>
      <w:r w:rsidRPr="00171448" w:rsidR="00A8595E">
        <w:t>Approver</w:t>
      </w:r>
      <w:r w:rsidRPr="00171448">
        <w:t xml:space="preserve"> approves the Batch Claim file, the date of approval will be considered as ‘Claim </w:t>
      </w:r>
      <w:r w:rsidRPr="00171448" w:rsidR="00A8595E">
        <w:t>Lodgment</w:t>
      </w:r>
      <w:r w:rsidRPr="00171448">
        <w:t xml:space="preserve"> Date’. For th</w:t>
      </w:r>
      <w:r w:rsidRPr="00171448" w:rsidR="00A8595E">
        <w:t>e</w:t>
      </w:r>
      <w:r w:rsidRPr="00171448">
        <w:t xml:space="preserve">se CG’s, whose claim has been invoked, their calculation of CG Charges </w:t>
      </w:r>
      <w:r w:rsidRPr="00171448" w:rsidR="00A8595E">
        <w:t>is</w:t>
      </w:r>
      <w:r w:rsidRPr="00171448">
        <w:t xml:space="preserve"> till this claim </w:t>
      </w:r>
      <w:r w:rsidRPr="00171448" w:rsidR="00A8595E">
        <w:t>lodgment</w:t>
      </w:r>
      <w:r w:rsidRPr="00171448">
        <w:t xml:space="preserve"> date only.</w:t>
      </w:r>
    </w:p>
    <w:p w:rsidRPr="00DA08A0" w:rsidR="00CF476A" w:rsidP="00DA08A0" w:rsidRDefault="00CF476A" w14:paraId="7A3A408C" w14:textId="2DB2495B">
      <w:pPr>
        <w:jc w:val="both"/>
        <w:rPr>
          <w:i/>
        </w:rPr>
      </w:pPr>
    </w:p>
    <w:p w:rsidR="00CF476A" w:rsidP="00CF476A" w:rsidRDefault="00CF476A" w14:paraId="30CC9D1B" w14:textId="7482BE88">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4077197" w:id="52"/>
      <w:r>
        <w:rPr>
          <w:rFonts w:ascii="Trebuchet MS" w:hAnsi="Trebuchet MS" w:eastAsia="Times New Roman" w:cs="Arial"/>
          <w:b/>
          <w:bCs/>
          <w:iCs/>
          <w:color w:val="7F7F7F"/>
          <w:sz w:val="28"/>
          <w:szCs w:val="28"/>
        </w:rPr>
        <w:t>Processing Claims</w:t>
      </w:r>
      <w:bookmarkEnd w:id="52"/>
    </w:p>
    <w:p w:rsidR="00CF476A" w:rsidP="00CF476A" w:rsidRDefault="00CF476A" w14:paraId="18E76F36" w14:textId="77777777">
      <w:r>
        <w:t xml:space="preserve">Once the claim requisition file has been received and approved by NCGTC user, the claims will get processed. </w:t>
      </w:r>
    </w:p>
    <w:p w:rsidR="002B748D" w:rsidP="002B748D" w:rsidRDefault="002B748D" w14:paraId="14932913" w14:textId="77777777">
      <w:pPr>
        <w:jc w:val="both"/>
      </w:pPr>
      <w:r>
        <w:t>Processing of the claims will entail following events:</w:t>
      </w:r>
    </w:p>
    <w:p w:rsidR="002B748D" w:rsidP="00344C72" w:rsidRDefault="002B748D" w14:paraId="6C9B86F4" w14:textId="77777777">
      <w:pPr>
        <w:pStyle w:val="ListParagraph"/>
        <w:numPr>
          <w:ilvl w:val="0"/>
          <w:numId w:val="4"/>
        </w:numPr>
        <w:jc w:val="both"/>
      </w:pPr>
      <w:r>
        <w:t xml:space="preserve">Calculation of claims as per scheme notification </w:t>
      </w:r>
    </w:p>
    <w:p w:rsidR="002B748D" w:rsidP="00344C72" w:rsidRDefault="002B748D" w14:paraId="259542AB" w14:textId="77777777">
      <w:pPr>
        <w:pStyle w:val="ListParagraph"/>
        <w:numPr>
          <w:ilvl w:val="0"/>
          <w:numId w:val="4"/>
        </w:numPr>
        <w:jc w:val="both"/>
      </w:pPr>
      <w:r>
        <w:t>Send to Approve or Reject – by NCGTC Creator</w:t>
      </w:r>
    </w:p>
    <w:p w:rsidR="002B748D" w:rsidP="00344C72" w:rsidRDefault="002B748D" w14:paraId="6A2B4FB1" w14:textId="77777777">
      <w:pPr>
        <w:pStyle w:val="ListParagraph"/>
        <w:numPr>
          <w:ilvl w:val="0"/>
          <w:numId w:val="4"/>
        </w:numPr>
        <w:jc w:val="both"/>
      </w:pPr>
      <w:r>
        <w:t xml:space="preserve">Approving the claim by NCGTC approver </w:t>
      </w:r>
    </w:p>
    <w:p w:rsidR="002B748D" w:rsidP="00344C72" w:rsidRDefault="002B748D" w14:paraId="1A9D34A3" w14:textId="77777777">
      <w:pPr>
        <w:pStyle w:val="ListParagraph"/>
        <w:numPr>
          <w:ilvl w:val="0"/>
          <w:numId w:val="4"/>
        </w:numPr>
        <w:jc w:val="both"/>
      </w:pPr>
      <w:r>
        <w:t>Rejecting the claim by NCGTC approver</w:t>
      </w:r>
    </w:p>
    <w:p w:rsidR="002B748D" w:rsidP="00344C72" w:rsidRDefault="002B748D" w14:paraId="1BF903F2" w14:textId="77777777">
      <w:pPr>
        <w:pStyle w:val="ListParagraph"/>
        <w:numPr>
          <w:ilvl w:val="0"/>
          <w:numId w:val="4"/>
        </w:numPr>
        <w:jc w:val="both"/>
      </w:pPr>
      <w:r>
        <w:t>Settling the claim</w:t>
      </w:r>
    </w:p>
    <w:p w:rsidR="002B748D" w:rsidP="002B748D" w:rsidRDefault="002B748D" w14:paraId="3B190D44" w14:textId="77777777">
      <w:pPr>
        <w:jc w:val="both"/>
      </w:pPr>
      <w:r>
        <w:t xml:space="preserve">Each of above is explained </w:t>
      </w:r>
      <w:commentRangeStart w:id="53"/>
      <w:commentRangeStart w:id="54"/>
      <w:r>
        <w:t>below</w:t>
      </w:r>
      <w:commentRangeEnd w:id="53"/>
      <w:r w:rsidR="00824B65">
        <w:rPr>
          <w:rStyle w:val="CommentReference"/>
        </w:rPr>
        <w:commentReference w:id="53"/>
      </w:r>
      <w:commentRangeEnd w:id="54"/>
      <w:r w:rsidR="00022DB4">
        <w:rPr>
          <w:rStyle w:val="CommentReference"/>
        </w:rPr>
        <w:commentReference w:id="54"/>
      </w:r>
      <w:r>
        <w:t>.</w:t>
      </w:r>
    </w:p>
    <w:p w:rsidR="002B748D" w:rsidP="002B748D" w:rsidRDefault="002B748D" w14:paraId="4B1EC5F1" w14:textId="77777777">
      <w:pPr>
        <w:jc w:val="both"/>
      </w:pPr>
      <w:r>
        <w:rPr>
          <w:noProof/>
          <w:lang w:val="en-IN" w:eastAsia="en-IN"/>
        </w:rPr>
        <mc:AlternateContent>
          <mc:Choice Requires="wps">
            <w:drawing>
              <wp:anchor distT="0" distB="0" distL="114300" distR="114300" simplePos="0" relativeHeight="251765760" behindDoc="0" locked="0" layoutInCell="1" allowOverlap="1" wp14:anchorId="491C455C" wp14:editId="5C9DC5CB">
                <wp:simplePos x="0" y="0"/>
                <wp:positionH relativeFrom="column">
                  <wp:posOffset>2552700</wp:posOffset>
                </wp:positionH>
                <wp:positionV relativeFrom="paragraph">
                  <wp:posOffset>777240</wp:posOffset>
                </wp:positionV>
                <wp:extent cx="266700" cy="257175"/>
                <wp:effectExtent l="0" t="0" r="0" b="9525"/>
                <wp:wrapNone/>
                <wp:docPr id="4" name="Arrow: Down 7"/>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5B3A347">
              <v:shapetype id="_x0000_t67" coordsize="21600,21600" o:spt="67" adj="16200,5400" path="m0@0l@1@0@1,0@2,0@2@0,21600@0,10800,21600xe" w14:anchorId="08644374">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 style="position:absolute;margin-left:201pt;margin-top:61.2pt;width:21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0]" stroked="f" strokeweight=".5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w:pict>
          </mc:Fallback>
        </mc:AlternateContent>
      </w:r>
      <w:r>
        <w:rPr>
          <w:noProof/>
          <w:lang w:val="en-IN" w:eastAsia="en-IN"/>
        </w:rPr>
        <w:drawing>
          <wp:inline distT="0" distB="0" distL="0" distR="0" wp14:anchorId="2BB9E1C0" wp14:editId="151656E6">
            <wp:extent cx="5381625" cy="733425"/>
            <wp:effectExtent l="0" t="0" r="0" b="9525"/>
            <wp:docPr id="2"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B748D" w:rsidP="002B748D" w:rsidRDefault="002B748D" w14:paraId="769C7907" w14:textId="77777777">
      <w:pPr>
        <w:jc w:val="both"/>
      </w:pPr>
      <w:r>
        <w:rPr>
          <w:noProof/>
          <w:lang w:val="en-IN" w:eastAsia="en-IN"/>
        </w:rPr>
        <mc:AlternateContent>
          <mc:Choice Requires="wps">
            <w:drawing>
              <wp:anchor distT="0" distB="0" distL="114300" distR="114300" simplePos="0" relativeHeight="251769856" behindDoc="0" locked="0" layoutInCell="1" allowOverlap="1" wp14:anchorId="1510685C" wp14:editId="31804ABE">
                <wp:simplePos x="0" y="0"/>
                <wp:positionH relativeFrom="column">
                  <wp:posOffset>1971675</wp:posOffset>
                </wp:positionH>
                <wp:positionV relativeFrom="paragraph">
                  <wp:posOffset>223520</wp:posOffset>
                </wp:positionV>
                <wp:extent cx="1419225" cy="590550"/>
                <wp:effectExtent l="0" t="0" r="9525" b="0"/>
                <wp:wrapNone/>
                <wp:docPr id="30" name="Rectangle: Rounded Corners 9"/>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502F22" w:rsidP="002B748D" w:rsidRDefault="00502F22" w14:paraId="0CA5586D" w14:textId="77777777">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C31EF3">
              <v:roundrect id="Rectangle: Rounded Corners 9" style="position:absolute;left:0;text-align:left;margin-left:155.25pt;margin-top:17.6pt;width:111.75pt;height:4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5b9bd5 [3204]" stroked="f" strokeweight="1pt" arcsize="10923f" w14:anchorId="15106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">
                <v:stroke joinstyle="miter"/>
                <v:textbox>
                  <w:txbxContent>
                    <w:p w:rsidRPr="008B2B85" w:rsidR="00502F22" w:rsidP="002B748D" w:rsidRDefault="00502F22" w14:paraId="2BC84EFE" w14:textId="77777777">
                      <w:pPr>
                        <w:jc w:val="center"/>
                        <w:rPr>
                          <w:sz w:val="20"/>
                        </w:rPr>
                      </w:pPr>
                      <w:r>
                        <w:rPr>
                          <w:sz w:val="20"/>
                        </w:rPr>
                        <w:t>MLI Approves the Claim</w:t>
                      </w:r>
                    </w:p>
                  </w:txbxContent>
                </v:textbox>
              </v:roundrect>
            </w:pict>
          </mc:Fallback>
        </mc:AlternateContent>
      </w:r>
    </w:p>
    <w:p w:rsidR="002B748D" w:rsidP="002B748D" w:rsidRDefault="002B748D" w14:paraId="6BDBF082" w14:textId="77777777">
      <w:pPr>
        <w:jc w:val="both"/>
      </w:pPr>
    </w:p>
    <w:p w:rsidR="002B748D" w:rsidP="002B748D" w:rsidRDefault="002B748D" w14:paraId="6FA6ABE0" w14:textId="77777777"/>
    <w:p w:rsidR="002B748D" w:rsidP="002B748D" w:rsidRDefault="002B748D" w14:paraId="681CABEE" w14:textId="77777777">
      <w:r>
        <w:rPr>
          <w:noProof/>
          <w:lang w:val="en-IN" w:eastAsia="en-IN"/>
        </w:rPr>
        <mc:AlternateContent>
          <mc:Choice Requires="wps">
            <w:drawing>
              <wp:anchor distT="0" distB="0" distL="114300" distR="114300" simplePos="0" relativeHeight="251770880" behindDoc="0" locked="0" layoutInCell="1" allowOverlap="1" wp14:anchorId="21C03324" wp14:editId="6576B6EE">
                <wp:simplePos x="0" y="0"/>
                <wp:positionH relativeFrom="column">
                  <wp:posOffset>2571750</wp:posOffset>
                </wp:positionH>
                <wp:positionV relativeFrom="paragraph">
                  <wp:posOffset>23495</wp:posOffset>
                </wp:positionV>
                <wp:extent cx="266700" cy="257175"/>
                <wp:effectExtent l="0" t="0" r="0" b="9525"/>
                <wp:wrapNone/>
                <wp:docPr id="33" name="Arrow: Down 10"/>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411AF61">
              <v:shape id="Down Arrow 33" style="position:absolute;margin-left:202.5pt;margin-top:1.85pt;width:21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0]" stroked="f" strokeweight=".5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w14:anchorId="1B8D44C9"/>
            </w:pict>
          </mc:Fallback>
        </mc:AlternateContent>
      </w:r>
    </w:p>
    <w:p w:rsidR="002B748D" w:rsidP="002B748D" w:rsidRDefault="002B748D" w14:paraId="2EFCB788" w14:textId="77777777">
      <w:r>
        <w:rPr>
          <w:noProof/>
          <w:lang w:val="en-IN" w:eastAsia="en-IN"/>
        </w:rPr>
        <mc:AlternateContent>
          <mc:Choice Requires="wps">
            <w:drawing>
              <wp:anchor distT="0" distB="0" distL="114300" distR="114300" simplePos="0" relativeHeight="251764736" behindDoc="0" locked="0" layoutInCell="1" allowOverlap="1" wp14:anchorId="1654B3E9" wp14:editId="4A86B741">
                <wp:simplePos x="0" y="0"/>
                <wp:positionH relativeFrom="column">
                  <wp:posOffset>1685925</wp:posOffset>
                </wp:positionH>
                <wp:positionV relativeFrom="paragraph">
                  <wp:posOffset>52070</wp:posOffset>
                </wp:positionV>
                <wp:extent cx="2019300" cy="1057275"/>
                <wp:effectExtent l="0" t="0" r="0" b="9525"/>
                <wp:wrapNone/>
                <wp:docPr id="3" name="Flowchart: Decision 11"/>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F472AB" w:rsidR="00502F22" w:rsidP="002B748D" w:rsidRDefault="00502F22" w14:paraId="3E3E075E" w14:textId="77777777">
                            <w:pPr>
                              <w:pStyle w:val="NoSpacing"/>
                              <w:jc w:val="center"/>
                              <w:rPr>
                                <w:sz w:val="18"/>
                              </w:rPr>
                            </w:pPr>
                            <w:r w:rsidRPr="00F472AB">
                              <w:rPr>
                                <w:sz w:val="18"/>
                              </w:rPr>
                              <w:t>(NCGTC Creator)</w:t>
                            </w:r>
                          </w:p>
                          <w:p w:rsidRPr="00F472AB" w:rsidR="00502F22" w:rsidP="002B748D" w:rsidRDefault="00502F22" w14:paraId="6CAD7CB5" w14:textId="77777777">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550CBE">
              <v:shapetype id="_x0000_t110" coordsize="21600,21600" o:spt="110" path="m10800,l,10800,10800,21600,21600,10800xe" w14:anchorId="1654B3E9">
                <v:stroke joinstyle="miter"/>
                <v:path textboxrect="5400,5400,16200,16200" gradientshapeok="t" o:connecttype="rect"/>
              </v:shapetype>
              <v:shape id="Flowchart: Decision 11" style="position:absolute;margin-left:132.75pt;margin-top:4.1pt;width:159pt;height:8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5b9bd5 [3204]" stroked="f"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">
                <v:textbox>
                  <w:txbxContent>
                    <w:p w:rsidRPr="00F472AB" w:rsidR="00502F22" w:rsidP="002B748D" w:rsidRDefault="00502F22" w14:paraId="1121CDE1" w14:textId="77777777">
                      <w:pPr>
                        <w:pStyle w:val="NoSpacing"/>
                        <w:jc w:val="center"/>
                        <w:rPr>
                          <w:sz w:val="18"/>
                        </w:rPr>
                      </w:pPr>
                      <w:r w:rsidRPr="00F472AB">
                        <w:rPr>
                          <w:sz w:val="18"/>
                        </w:rPr>
                        <w:t>(NCGTC Creator)</w:t>
                      </w:r>
                    </w:p>
                    <w:p w:rsidRPr="00F472AB" w:rsidR="00502F22" w:rsidP="002B748D" w:rsidRDefault="00502F22" w14:paraId="01838A6F" w14:textId="77777777">
                      <w:pPr>
                        <w:pStyle w:val="NoSpacing"/>
                        <w:jc w:val="center"/>
                        <w:rPr>
                          <w:sz w:val="18"/>
                        </w:rPr>
                      </w:pPr>
                      <w:r w:rsidRPr="00F472AB">
                        <w:rPr>
                          <w:sz w:val="18"/>
                        </w:rPr>
                        <w:t>Investigate/Due Diligence</w:t>
                      </w:r>
                    </w:p>
                  </w:txbxContent>
                </v:textbox>
              </v:shape>
            </w:pict>
          </mc:Fallback>
        </mc:AlternateContent>
      </w:r>
    </w:p>
    <w:p w:rsidR="002B748D" w:rsidP="002B748D" w:rsidRDefault="002B748D" w14:paraId="3019AFBA" w14:textId="77777777"/>
    <w:p w:rsidR="002B748D" w:rsidP="002B748D" w:rsidRDefault="002B748D" w14:paraId="64774BCF" w14:textId="77777777">
      <w:r w:rsidRPr="008B2B85">
        <w:rPr>
          <w:noProof/>
          <w:lang w:val="en-IN" w:eastAsia="en-IN"/>
        </w:rPr>
        <mc:AlternateContent>
          <mc:Choice Requires="wps">
            <w:drawing>
              <wp:anchor distT="0" distB="0" distL="114300" distR="114300" simplePos="0" relativeHeight="251768832" behindDoc="0" locked="0" layoutInCell="1" allowOverlap="1" wp14:anchorId="2D3108A3" wp14:editId="4D252EC1">
                <wp:simplePos x="0" y="0"/>
                <wp:positionH relativeFrom="column">
                  <wp:posOffset>3648075</wp:posOffset>
                </wp:positionH>
                <wp:positionV relativeFrom="paragraph">
                  <wp:posOffset>5080</wp:posOffset>
                </wp:positionV>
                <wp:extent cx="876300" cy="485775"/>
                <wp:effectExtent l="0" t="0" r="76200" b="47625"/>
                <wp:wrapNone/>
                <wp:docPr id="9" name="Connector: Elbow 12"/>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EF6FBD">
              <v:shapetype id="_x0000_t34" coordsize="21600,21600" o:oned="t" filled="f" o:spt="34" adj="10800" path="m,l@0,0@0,21600,21600,21600e" w14:anchorId="4319F710">
                <v:stroke joinstyle="miter"/>
                <v:formulas>
                  <v:f eqn="val #0"/>
                </v:formulas>
                <v:path fillok="f" arrowok="t" o:connecttype="none"/>
                <v:handles>
                  <v:h position="#0,center"/>
                </v:handles>
                <o:lock v:ext="edit" shapetype="t"/>
              </v:shapetype>
              <v:shape id="Elbow Connector 9" style="position:absolute;margin-left:287.25pt;margin-top:.4pt;width:69pt;height:38.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267F7E47" wp14:editId="041C2D4F">
                <wp:simplePos x="0" y="0"/>
                <wp:positionH relativeFrom="column">
                  <wp:posOffset>837565</wp:posOffset>
                </wp:positionH>
                <wp:positionV relativeFrom="paragraph">
                  <wp:posOffset>5080</wp:posOffset>
                </wp:positionV>
                <wp:extent cx="847725" cy="485775"/>
                <wp:effectExtent l="76200" t="0" r="9525" b="47625"/>
                <wp:wrapNone/>
                <wp:docPr id="7" name="Connector: Elbow 13"/>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3BC1824">
              <v:shape id="Elbow Connector 7" style="position:absolute;margin-left:65.95pt;margin-top:.4pt;width:66.75pt;height:38.2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w14:anchorId="23A6C869">
                <v:stroke endarrow="block"/>
              </v:shape>
            </w:pict>
          </mc:Fallback>
        </mc:AlternateContent>
      </w:r>
    </w:p>
    <w:p w:rsidR="002B748D" w:rsidP="002B748D" w:rsidRDefault="002B748D" w14:paraId="4FA42ADA" w14:textId="77777777">
      <w:r>
        <w:rPr>
          <w:noProof/>
          <w:lang w:val="en-IN" w:eastAsia="en-IN"/>
        </w:rPr>
        <mc:AlternateContent>
          <mc:Choice Requires="wpg">
            <w:drawing>
              <wp:anchor distT="0" distB="0" distL="114300" distR="114300" simplePos="0" relativeHeight="251771904" behindDoc="0" locked="0" layoutInCell="1" allowOverlap="1" wp14:anchorId="4802D610" wp14:editId="2FDAFDA7">
                <wp:simplePos x="0" y="0"/>
                <wp:positionH relativeFrom="column">
                  <wp:posOffset>2343150</wp:posOffset>
                </wp:positionH>
                <wp:positionV relativeFrom="paragraph">
                  <wp:posOffset>281305</wp:posOffset>
                </wp:positionV>
                <wp:extent cx="4333875" cy="2647950"/>
                <wp:effectExtent l="0" t="0" r="0" b="0"/>
                <wp:wrapNone/>
                <wp:docPr id="46" name="Group 14"/>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F472AB" w:rsidR="00502F22" w:rsidP="002B748D" w:rsidRDefault="00502F22" w14:paraId="56962A9B" w14:textId="77777777">
                                <w:pPr>
                                  <w:jc w:val="center"/>
                                  <w:rPr>
                                    <w:sz w:val="18"/>
                                  </w:rPr>
                                </w:pPr>
                                <w:r w:rsidRPr="00F472AB">
                                  <w:rPr>
                                    <w:sz w:val="18"/>
                                  </w:rPr>
                                  <w:t>Send to Approve</w:t>
                                </w:r>
                              </w:p>
                              <w:p w:rsidRPr="00F472AB" w:rsidR="00502F22" w:rsidP="002B748D" w:rsidRDefault="00502F22" w14:paraId="59ED6A14" w14:textId="77777777">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rsidR="00502F22" w:rsidP="002B748D" w:rsidRDefault="00502F22" w14:paraId="040B5F14" w14:textId="7777777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rsidR="00502F22" w:rsidP="002B748D" w:rsidRDefault="00502F22" w14:paraId="434B45A0" w14:textId="7777777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502F22" w:rsidP="002B748D" w:rsidRDefault="00502F22" w14:paraId="39BAF047" w14:textId="77777777">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502F22" w:rsidP="002B748D" w:rsidRDefault="00502F22" w14:paraId="53A0B5E0" w14:textId="77777777">
                                    <w:pPr>
                                      <w:jc w:val="center"/>
                                      <w:rPr>
                                        <w:sz w:val="20"/>
                                      </w:rPr>
                                    </w:pPr>
                                    <w:r>
                                      <w:rPr>
                                        <w:sz w:val="20"/>
                                      </w:rPr>
                                      <w:t>Reject</w:t>
                                    </w:r>
                                    <w:r w:rsidRPr="008B2B85">
                                      <w:rPr>
                                        <w:sz w:val="20"/>
                                      </w:rPr>
                                      <w:t xml:space="preserve"> Claim</w:t>
                                    </w:r>
                                  </w:p>
                                  <w:p w:rsidRPr="008B2B85" w:rsidR="00502F22" w:rsidP="002B748D" w:rsidRDefault="00502F22" w14:paraId="576E234C" w14:textId="77777777">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A75EB4" w:rsidR="00502F22" w:rsidP="002B748D" w:rsidRDefault="00502F22" w14:paraId="374CFB0B" w14:textId="77777777">
                                    <w:pPr>
                                      <w:jc w:val="center"/>
                                      <w:rPr>
                                        <w:sz w:val="16"/>
                                      </w:rPr>
                                    </w:pPr>
                                    <w:r w:rsidRPr="00A75EB4">
                                      <w:rPr>
                                        <w:sz w:val="16"/>
                                      </w:rPr>
                                      <w:t>Approve Claim</w:t>
                                    </w:r>
                                  </w:p>
                                  <w:p w:rsidRPr="00A75EB4" w:rsidR="00502F22" w:rsidP="002B748D" w:rsidRDefault="00502F22" w14:paraId="1F47A612" w14:textId="77777777">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A75EB4" w:rsidR="00502F22" w:rsidP="002B748D" w:rsidRDefault="00502F22" w14:paraId="1ABAC88C" w14:textId="77777777">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w14:anchorId="41F4A175">
              <v:group id="Group 14" style="position:absolute;margin-left:184.5pt;margin-top:22.15pt;width:341.25pt;height:208.5pt;z-index:251771904;mso-position-horizontal-relative:text;mso-position-vertical-relative:text" coordsize="43338,26479" o:spid="_x0000_s1032" w14:anchorId="4802D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">
                <v:shapetype id="_x0000_t32" coordsize="21600,21600" o:oned="t" filled="f" o:spt="32" path="m,l21600,21600e">
                  <v:path fillok="f" arrowok="t" o:connecttype="none"/>
                  <o:lock v:ext="edit" shapetype="t"/>
                </v:shapetype>
                <v:shape id="Straight Arrow Connector 36" style="position:absolute;left:28384;top:14573;width:1715;height:95;flip:y;visibility:visible;mso-wrap-style:square" o:spid="_x0000_s1033"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v:stroke joinstyle="miter" endarrow="block"/>
                </v:shape>
                <v:group id="Group 45" style="position:absolute;width:43338;height:26479" coordsize="43338,26479"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style="position:absolute;left:14001;width:14193;height:5905;visibility:visible;mso-wrap-style:square;v-text-anchor:middle" o:spid="_x0000_s1035"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v:stroke joinstyle="miter"/>
                    <v:textbox>
                      <w:txbxContent>
                        <w:p w:rsidRPr="00F472AB" w:rsidR="00502F22" w:rsidP="002B748D" w:rsidRDefault="00502F22" w14:paraId="04BF5E66" w14:textId="77777777">
                          <w:pPr>
                            <w:jc w:val="center"/>
                            <w:rPr>
                              <w:sz w:val="18"/>
                            </w:rPr>
                          </w:pPr>
                          <w:r w:rsidRPr="00F472AB">
                            <w:rPr>
                              <w:sz w:val="18"/>
                            </w:rPr>
                            <w:t>Send to Approve</w:t>
                          </w:r>
                        </w:p>
                        <w:p w:rsidRPr="00F472AB" w:rsidR="00502F22" w:rsidP="002B748D" w:rsidRDefault="00502F22" w14:paraId="14FB7E3A" w14:textId="77777777">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13" style="position:absolute;left:19907;top:6286;width:2667;height:2572;visibility:visible;mso-wrap-style:square;v-text-anchor:middle" o:spid="_x0000_s1036" fillcolor="#9cc2e5 [1940]" stroked="f" strokeweight=".5pt" type="#_x0000_t67"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v:group id="Group 43" style="position:absolute;top:9334;width:43338;height:17145" coordsize="43338,17145"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style="position:absolute;left:14192;top:95;width:2381;height:2762;visibility:visible;mso-wrap-style:square;v-text-anchor:top" o:spid="_x0000_s103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v:textbox>
                        <w:txbxContent>
                          <w:p w:rsidR="00502F22" w:rsidP="002B748D" w:rsidRDefault="00502F22" w14:paraId="350C21BE" w14:textId="77777777">
                            <w:r>
                              <w:t>N</w:t>
                            </w:r>
                          </w:p>
                        </w:txbxContent>
                      </v:textbox>
                    </v:shape>
                    <v:shape id="Text Box 19" style="position:absolute;left:25527;width:2381;height:2762;visibility:visible;mso-wrap-style:square;v-text-anchor:top" o:spid="_x0000_s103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v:textbox>
                        <w:txbxContent>
                          <w:p w:rsidR="00502F22" w:rsidP="002B748D" w:rsidRDefault="00502F22" w14:paraId="10622D25" w14:textId="77777777">
                            <w:r>
                              <w:t>Y</w:t>
                            </w:r>
                          </w:p>
                        </w:txbxContent>
                      </v:textbox>
                    </v:shape>
                    <v:group id="Group 42" style="position:absolute;top:190;width:43338;height:16955" coordsize="43338,16954"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style="position:absolute;left:13906;width:14669;height:10382;visibility:visible;mso-wrap-style:square;v-text-anchor:middle" o:spid="_x0000_s1041" fillcolor="#5b9bd5 [3204]" stroked="f" strokeweight="1pt"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v:textbox>
                          <w:txbxContent>
                            <w:p w:rsidRPr="008B2B85" w:rsidR="00502F22" w:rsidP="002B748D" w:rsidRDefault="00502F22" w14:paraId="04BCF5E3" w14:textId="77777777">
                              <w:pPr>
                                <w:jc w:val="center"/>
                                <w:rPr>
                                  <w:sz w:val="18"/>
                                </w:rPr>
                              </w:pPr>
                              <w:r>
                                <w:rPr>
                                  <w:sz w:val="18"/>
                                </w:rPr>
                                <w:t>Claim Approval</w:t>
                              </w:r>
                            </w:p>
                          </w:txbxContent>
                        </v:textbox>
                      </v:shape>
                      <v:roundrect id="Rounded Rectangle 14" style="position:absolute;top:11049;width:14192;height:5905;visibility:visible;mso-wrap-style:square;v-text-anchor:middle" o:spid="_x0000_s1042"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v:stroke joinstyle="miter"/>
                        <v:textbox>
                          <w:txbxContent>
                            <w:p w:rsidRPr="008B2B85" w:rsidR="00502F22" w:rsidP="002B748D" w:rsidRDefault="00502F22" w14:paraId="5BF8E1BB" w14:textId="77777777">
                              <w:pPr>
                                <w:jc w:val="center"/>
                                <w:rPr>
                                  <w:sz w:val="20"/>
                                </w:rPr>
                              </w:pPr>
                              <w:r>
                                <w:rPr>
                                  <w:sz w:val="20"/>
                                </w:rPr>
                                <w:t>Reject</w:t>
                              </w:r>
                              <w:r w:rsidRPr="008B2B85">
                                <w:rPr>
                                  <w:sz w:val="20"/>
                                </w:rPr>
                                <w:t xml:space="preserve"> Claim</w:t>
                              </w:r>
                            </w:p>
                            <w:p w:rsidRPr="008B2B85" w:rsidR="00502F22" w:rsidP="002B748D" w:rsidRDefault="00502F22" w14:paraId="45E4E5B2" w14:textId="77777777">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Elbow Connector 15" style="position:absolute;left:7048;top:5238;width:8477;height:4858;flip:x;visibility:visible;mso-wrap-style:square" o:spid="_x0000_s1043" strokecolor="#5b9bd5 [3204]" strokeweight=".5pt" o:connectortype="elbow" type="#_x0000_t34" adj="2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v:stroke endarrow="block"/>
                      </v:shape>
                      <v:roundrect id="Rounded Rectangle 17" style="position:absolute;left:30194;top:3143;width:11525;height:5429;visibility:visible;mso-wrap-style:square;v-text-anchor:middle" o:spid="_x0000_s1044"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v:stroke joinstyle="miter"/>
                        <v:textbox>
                          <w:txbxContent>
                            <w:p w:rsidRPr="00A75EB4" w:rsidR="00502F22" w:rsidP="002B748D" w:rsidRDefault="00502F22" w14:paraId="1EDCFF57" w14:textId="77777777">
                              <w:pPr>
                                <w:jc w:val="center"/>
                                <w:rPr>
                                  <w:sz w:val="16"/>
                                </w:rPr>
                              </w:pPr>
                              <w:r w:rsidRPr="00A75EB4">
                                <w:rPr>
                                  <w:sz w:val="16"/>
                                </w:rPr>
                                <w:t>Approve Claim</w:t>
                              </w:r>
                            </w:p>
                            <w:p w:rsidRPr="00A75EB4" w:rsidR="00502F22" w:rsidP="002B748D" w:rsidRDefault="00502F22" w14:paraId="12BBB804" w14:textId="77777777">
                              <w:pPr>
                                <w:jc w:val="center"/>
                                <w:rPr>
                                  <w:sz w:val="16"/>
                                </w:rPr>
                              </w:pPr>
                              <w:r w:rsidRPr="00A75EB4">
                                <w:rPr>
                                  <w:sz w:val="16"/>
                                </w:rPr>
                                <w:t>(By NCGTC Approver)</w:t>
                              </w:r>
                            </w:p>
                          </w:txbxContent>
                        </v:textbox>
                      </v:roundrect>
                      <v:shape id="Down Arrow 23" style="position:absolute;left:34956;top:9429;width:2667;height:2572;visibility:visible;mso-wrap-style:square;v-text-anchor:middle" o:spid="_x0000_s1045" fillcolor="#9cc2e5 [1940]" stroked="f" strokeweight=".5pt" type="#_x0000_t67"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v:shape id="Text Box 34" style="position:absolute;left:29146;top:12573;width:14192;height:2952;visibility:visible;mso-wrap-style:square;v-text-anchor:top"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v:textbox>
                          <w:txbxContent>
                            <w:p w:rsidRPr="00A75EB4" w:rsidR="00502F22" w:rsidP="002B748D" w:rsidRDefault="00502F22" w14:paraId="6AFA7311" w14:textId="77777777">
                              <w:pPr>
                                <w:jc w:val="center"/>
                                <w:rPr>
                                  <w:sz w:val="20"/>
                                </w:rPr>
                              </w:pPr>
                              <w:r>
                                <w:rPr>
                                  <w:sz w:val="20"/>
                                </w:rPr>
                                <w:t xml:space="preserve">Claim Settlement </w:t>
                              </w:r>
                            </w:p>
                          </w:txbxContent>
                        </v:textbox>
                      </v:shape>
                    </v:group>
                  </v:group>
                </v:group>
              </v:group>
            </w:pict>
          </mc:Fallback>
        </mc:AlternateContent>
      </w:r>
    </w:p>
    <w:p w:rsidR="002B748D" w:rsidP="002B748D" w:rsidRDefault="002B748D" w14:paraId="680CC130" w14:textId="77777777">
      <w:r>
        <w:rPr>
          <w:noProof/>
          <w:lang w:val="en-IN" w:eastAsia="en-IN"/>
        </w:rPr>
        <mc:AlternateContent>
          <mc:Choice Requires="wps">
            <w:drawing>
              <wp:anchor distT="0" distB="0" distL="114300" distR="114300" simplePos="0" relativeHeight="251766784" behindDoc="0" locked="0" layoutInCell="1" allowOverlap="1" wp14:anchorId="7F41C156" wp14:editId="18A2FFFF">
                <wp:simplePos x="0" y="0"/>
                <wp:positionH relativeFrom="column">
                  <wp:posOffset>219075</wp:posOffset>
                </wp:positionH>
                <wp:positionV relativeFrom="paragraph">
                  <wp:posOffset>61595</wp:posOffset>
                </wp:positionV>
                <wp:extent cx="1419225" cy="590550"/>
                <wp:effectExtent l="0" t="0" r="9525" b="0"/>
                <wp:wrapNone/>
                <wp:docPr id="5" name="Rectangle: Rounded Corners 1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502F22" w:rsidP="002B748D" w:rsidRDefault="00502F22" w14:paraId="0AAC6BB1" w14:textId="77777777">
                            <w:pPr>
                              <w:jc w:val="center"/>
                              <w:rPr>
                                <w:sz w:val="20"/>
                              </w:rPr>
                            </w:pPr>
                            <w:r>
                              <w:rPr>
                                <w:sz w:val="20"/>
                              </w:rPr>
                              <w:t>Rejects the Claim</w:t>
                            </w:r>
                          </w:p>
                          <w:p w:rsidRPr="008B2B85" w:rsidR="00502F22" w:rsidP="002B748D" w:rsidRDefault="00502F22" w14:paraId="13AC2E0F" w14:textId="77777777">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FFF89A">
              <v:roundrect id="Rectangle: Rounded Corners 15" style="position:absolute;margin-left:17.25pt;margin-top:4.85pt;width:111.7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8eaadb [1944]" stroked="f" strokeweight="1pt" arcsize="10923f" w14:anchorId="7F41C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">
                <v:stroke joinstyle="miter"/>
                <v:textbox>
                  <w:txbxContent>
                    <w:p w:rsidRPr="008B2B85" w:rsidR="00502F22" w:rsidP="002B748D" w:rsidRDefault="00502F22" w14:paraId="53D7C83D" w14:textId="77777777">
                      <w:pPr>
                        <w:jc w:val="center"/>
                        <w:rPr>
                          <w:sz w:val="20"/>
                        </w:rPr>
                      </w:pPr>
                      <w:r>
                        <w:rPr>
                          <w:sz w:val="20"/>
                        </w:rPr>
                        <w:t>Rejects the Claim</w:t>
                      </w:r>
                    </w:p>
                    <w:p w:rsidRPr="008B2B85" w:rsidR="00502F22" w:rsidP="002B748D" w:rsidRDefault="00502F22" w14:paraId="56861CCA" w14:textId="77777777">
                      <w:pPr>
                        <w:jc w:val="center"/>
                        <w:rPr>
                          <w:sz w:val="20"/>
                        </w:rPr>
                      </w:pPr>
                      <w:r w:rsidRPr="008B2B85">
                        <w:rPr>
                          <w:sz w:val="20"/>
                        </w:rPr>
                        <w:t>(By NCGTC Creator)</w:t>
                      </w:r>
                    </w:p>
                  </w:txbxContent>
                </v:textbox>
              </v:roundrect>
            </w:pict>
          </mc:Fallback>
        </mc:AlternateContent>
      </w:r>
    </w:p>
    <w:p w:rsidR="002B748D" w:rsidP="002B748D" w:rsidRDefault="002B748D" w14:paraId="4C5C4007" w14:textId="77777777"/>
    <w:p w:rsidR="002B748D" w:rsidP="002B748D" w:rsidRDefault="002B748D" w14:paraId="0A113479" w14:textId="77777777">
      <w:r>
        <w:rPr>
          <w:noProof/>
          <w:lang w:val="en-IN" w:eastAsia="en-IN"/>
        </w:rPr>
        <mc:AlternateContent>
          <mc:Choice Requires="wps">
            <w:drawing>
              <wp:anchor distT="0" distB="0" distL="114300" distR="114300" simplePos="0" relativeHeight="251772928" behindDoc="0" locked="0" layoutInCell="1" allowOverlap="1" wp14:anchorId="4043A7F0" wp14:editId="7E8E74E8">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1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97D7B89">
              <v:shape id="Straight Arrow Connector 39" style="position:absolute;margin-left:69pt;margin-top:7.9pt;width:0;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w14:anchorId="74E236EF">
                <v:stroke joinstyle="miter" endarrow="block"/>
              </v:shape>
            </w:pict>
          </mc:Fallback>
        </mc:AlternateContent>
      </w:r>
    </w:p>
    <w:p w:rsidR="002B748D" w:rsidP="002B748D" w:rsidRDefault="002B748D" w14:paraId="5116B6F6" w14:textId="77777777">
      <w:r>
        <w:rPr>
          <w:noProof/>
          <w:lang w:val="en-IN" w:eastAsia="en-IN"/>
        </w:rPr>
        <mc:AlternateContent>
          <mc:Choice Requires="wps">
            <w:drawing>
              <wp:anchor distT="0" distB="0" distL="114300" distR="114300" simplePos="0" relativeHeight="251773952" behindDoc="0" locked="0" layoutInCell="1" allowOverlap="1" wp14:anchorId="3A27D680" wp14:editId="07A71804">
                <wp:simplePos x="0" y="0"/>
                <wp:positionH relativeFrom="column">
                  <wp:posOffset>-312420</wp:posOffset>
                </wp:positionH>
                <wp:positionV relativeFrom="paragraph">
                  <wp:posOffset>243205</wp:posOffset>
                </wp:positionV>
                <wp:extent cx="2371725" cy="790575"/>
                <wp:effectExtent l="0" t="0" r="0" b="9525"/>
                <wp:wrapNone/>
                <wp:docPr id="6" name="Text Box 17"/>
                <wp:cNvGraphicFramePr/>
                <a:graphic xmlns:a="http://schemas.openxmlformats.org/drawingml/2006/main">
                  <a:graphicData uri="http://schemas.microsoft.com/office/word/2010/wordprocessingShape">
                    <wps:wsp>
                      <wps:cNvSpPr txBox="1"/>
                      <wps:spPr>
                        <a:xfrm>
                          <a:off x="0" y="0"/>
                          <a:ext cx="2371725" cy="790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827EF1" w:rsidR="00502F22" w:rsidP="002B748D" w:rsidRDefault="00022DB4" w14:paraId="4F6FB73C" w14:textId="40912D8F">
                            <w:pPr>
                              <w:pStyle w:val="NoSpacing"/>
                              <w:jc w:val="center"/>
                              <w:rPr>
                                <w:sz w:val="20"/>
                              </w:rPr>
                            </w:pPr>
                            <w:r>
                              <w:rPr>
                                <w:sz w:val="20"/>
                              </w:rPr>
                              <w:t>Once the</w:t>
                            </w:r>
                            <w:r w:rsidRPr="00827EF1" w:rsidR="00502F22">
                              <w:rPr>
                                <w:sz w:val="20"/>
                              </w:rPr>
                              <w:t xml:space="preserve"> claim is rejected</w:t>
                            </w:r>
                            <w:r>
                              <w:rPr>
                                <w:sz w:val="20"/>
                              </w:rPr>
                              <w:t xml:space="preserve"> by NCGTC Approver and creator then</w:t>
                            </w:r>
                            <w:r w:rsidRPr="00827EF1" w:rsidR="00502F22">
                              <w:rPr>
                                <w:sz w:val="20"/>
                              </w:rPr>
                              <w:t>.</w:t>
                            </w:r>
                          </w:p>
                          <w:p w:rsidRPr="00827EF1" w:rsidR="00502F22" w:rsidP="002B748D" w:rsidRDefault="00502F22" w14:paraId="0BD56512" w14:textId="77777777">
                            <w:pPr>
                              <w:pStyle w:val="NoSpacing"/>
                              <w:jc w:val="center"/>
                              <w:rPr>
                                <w:sz w:val="20"/>
                              </w:rPr>
                            </w:pPr>
                            <w:r w:rsidRPr="00827EF1">
                              <w:rPr>
                                <w:sz w:val="20"/>
                              </w:rPr>
                              <w:t>MLI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2C1389">
              <v:shape id="Text Box 17" style="position:absolute;margin-left:-24.6pt;margin-top:19.15pt;width:186.75pt;height:6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" w14:anchorId="3A27D680">
                <v:textbox>
                  <w:txbxContent>
                    <w:p w:rsidRPr="00827EF1" w:rsidR="00502F22" w:rsidP="002B748D" w:rsidRDefault="00022DB4" w14:paraId="0B5BA293" w14:textId="40912D8F">
                      <w:pPr>
                        <w:pStyle w:val="NoSpacing"/>
                        <w:jc w:val="center"/>
                        <w:rPr>
                          <w:sz w:val="20"/>
                        </w:rPr>
                      </w:pPr>
                      <w:r>
                        <w:rPr>
                          <w:sz w:val="20"/>
                        </w:rPr>
                        <w:t>Once the</w:t>
                      </w:r>
                      <w:r w:rsidRPr="00827EF1" w:rsidR="00502F22">
                        <w:rPr>
                          <w:sz w:val="20"/>
                        </w:rPr>
                        <w:t xml:space="preserve"> claim is rejected</w:t>
                      </w:r>
                      <w:r>
                        <w:rPr>
                          <w:sz w:val="20"/>
                        </w:rPr>
                        <w:t xml:space="preserve"> by NCGTC Approver and creator then</w:t>
                      </w:r>
                      <w:r w:rsidRPr="00827EF1" w:rsidR="00502F22">
                        <w:rPr>
                          <w:sz w:val="20"/>
                        </w:rPr>
                        <w:t>.</w:t>
                      </w:r>
                    </w:p>
                    <w:p w:rsidRPr="00827EF1" w:rsidR="00502F22" w:rsidP="002B748D" w:rsidRDefault="00502F22" w14:paraId="562E5844" w14:textId="77777777">
                      <w:pPr>
                        <w:pStyle w:val="NoSpacing"/>
                        <w:jc w:val="center"/>
                        <w:rPr>
                          <w:sz w:val="20"/>
                        </w:rPr>
                      </w:pPr>
                      <w:r w:rsidRPr="00827EF1">
                        <w:rPr>
                          <w:sz w:val="20"/>
                        </w:rPr>
                        <w:t>MLI will need to rectify and upload a fresh claim</w:t>
                      </w:r>
                    </w:p>
                  </w:txbxContent>
                </v:textbox>
              </v:shape>
            </w:pict>
          </mc:Fallback>
        </mc:AlternateContent>
      </w:r>
    </w:p>
    <w:p w:rsidR="002B748D" w:rsidP="002B748D" w:rsidRDefault="002B748D" w14:paraId="6F75CD43" w14:textId="77777777"/>
    <w:p w:rsidR="002B748D" w:rsidP="002B748D" w:rsidRDefault="002B748D" w14:paraId="155071A3" w14:textId="77777777">
      <w:r>
        <w:rPr>
          <w:noProof/>
          <w:lang w:val="en-IN" w:eastAsia="en-IN"/>
        </w:rPr>
        <mc:AlternateContent>
          <mc:Choice Requires="wps">
            <w:drawing>
              <wp:anchor distT="0" distB="0" distL="114300" distR="114300" simplePos="0" relativeHeight="251774976" behindDoc="0" locked="0" layoutInCell="1" allowOverlap="1" wp14:anchorId="74513C58" wp14:editId="6B84DF3F">
                <wp:simplePos x="0" y="0"/>
                <wp:positionH relativeFrom="column">
                  <wp:posOffset>904875</wp:posOffset>
                </wp:positionH>
                <wp:positionV relativeFrom="paragraph">
                  <wp:posOffset>224790</wp:posOffset>
                </wp:positionV>
                <wp:extent cx="1428750" cy="704850"/>
                <wp:effectExtent l="76200" t="38100" r="19050" b="19050"/>
                <wp:wrapNone/>
                <wp:docPr id="10" name="Connector: Elbow 18"/>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76BFDC7">
              <v:shape id="Elbow Connector 10" style="position:absolute;margin-left:71.25pt;margin-top:17.7pt;width:112.5pt;height:55.5pt;flip:x y;z-index:2517749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w14:anchorId="2D4BB357">
                <v:stroke endarrow="block"/>
              </v:shape>
            </w:pict>
          </mc:Fallback>
        </mc:AlternateContent>
      </w:r>
    </w:p>
    <w:p w:rsidR="002B748D" w:rsidP="002B748D" w:rsidRDefault="002B748D" w14:paraId="7AB38F0F" w14:textId="1BACAACC"/>
    <w:p w:rsidRPr="00631B9F" w:rsidR="002B748D" w:rsidP="002B748D" w:rsidRDefault="002B748D" w14:paraId="558439EC"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3199754" w:id="55"/>
      <w:bookmarkStart w:name="_Toc513200002" w:id="56"/>
      <w:bookmarkStart w:name="_Toc164077198" w:id="57"/>
      <w:r>
        <w:rPr>
          <w:rFonts w:ascii="Trebuchet MS" w:hAnsi="Trebuchet MS"/>
          <w:b/>
          <w:bCs/>
          <w:color w:val="000000" w:themeColor="text1"/>
          <w:szCs w:val="22"/>
        </w:rPr>
        <w:t>Approving the Claims</w:t>
      </w:r>
      <w:bookmarkEnd w:id="55"/>
      <w:bookmarkEnd w:id="56"/>
      <w:bookmarkEnd w:id="57"/>
      <w:r w:rsidRPr="00631B9F">
        <w:rPr>
          <w:rFonts w:ascii="Trebuchet MS" w:hAnsi="Trebuchet MS"/>
          <w:b/>
          <w:bCs/>
          <w:color w:val="000000" w:themeColor="text1"/>
          <w:szCs w:val="22"/>
        </w:rPr>
        <w:t xml:space="preserve"> </w:t>
      </w:r>
    </w:p>
    <w:p w:rsidR="002B748D" w:rsidP="002B748D" w:rsidRDefault="002B748D" w14:paraId="4CAEECDF" w14:textId="77777777">
      <w:pPr>
        <w:jc w:val="both"/>
      </w:pPr>
      <w:r>
        <w:t xml:space="preserve">Once the claims are received at NCGTC User (approver), he can either ‘Approve’ or ‘Reject’ the claims. </w:t>
      </w:r>
    </w:p>
    <w:p w:rsidR="002B748D" w:rsidP="002B748D" w:rsidRDefault="002B748D" w14:paraId="6DC2148E" w14:textId="77777777">
      <w:pPr>
        <w:jc w:val="both"/>
      </w:pPr>
      <w:r>
        <w:t xml:space="preserve">Rejecting/Approving the claims will need reason/remarks. </w:t>
      </w:r>
    </w:p>
    <w:p w:rsidR="002B748D" w:rsidP="002B748D" w:rsidRDefault="002B748D" w14:paraId="6CC4F35B" w14:textId="08A0846C">
      <w:pPr>
        <w:jc w:val="both"/>
      </w:pPr>
      <w:r>
        <w:t xml:space="preserve">NCGTC Approver can take claims for further processing from the ‘Approve’ State by </w:t>
      </w:r>
      <w:r w:rsidR="00A92745">
        <w:t>sending it for ‘Settle Claim’ by NCGTC Creator</w:t>
      </w:r>
      <w:r>
        <w:t>.</w:t>
      </w:r>
    </w:p>
    <w:p w:rsidR="00905167" w:rsidP="00905167" w:rsidRDefault="00915F98" w14:paraId="2721DE4A" w14:textId="58A41493">
      <w:pPr>
        <w:jc w:val="both"/>
        <w:rPr>
          <w:b/>
        </w:rPr>
      </w:pPr>
      <w:r>
        <w:rPr>
          <w:b/>
        </w:rPr>
        <w:t xml:space="preserve"> </w:t>
      </w:r>
      <w:r w:rsidR="00905167">
        <w:rPr>
          <w:b/>
        </w:rPr>
        <w:t xml:space="preserve">(Note: - Provided Generate Payment Advice number report as per scheme wise at NCGTC side once NCGTC approved the claims and bank mandate should be approved. NCGTC user can download the payment Advice number report as per scheme wise and also download payment </w:t>
      </w:r>
      <w:r w:rsidR="00386EC3">
        <w:rPr>
          <w:b/>
        </w:rPr>
        <w:t>advice</w:t>
      </w:r>
      <w:r w:rsidR="00905167">
        <w:rPr>
          <w:b/>
        </w:rPr>
        <w:t xml:space="preserve"> history. Report downloaded in excel format which given by NCGTC).</w:t>
      </w:r>
    </w:p>
    <w:p w:rsidR="0042682D" w:rsidP="002B748D" w:rsidRDefault="0042682D" w14:paraId="7BFB6320" w14:textId="35FE2F9F">
      <w:pPr>
        <w:jc w:val="both"/>
      </w:pPr>
    </w:p>
    <w:p w:rsidRPr="00631B9F" w:rsidR="002B748D" w:rsidP="002B748D" w:rsidRDefault="002B748D" w14:paraId="7FD2629B"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3199755" w:id="58"/>
      <w:bookmarkStart w:name="_Toc513200003" w:id="59"/>
      <w:bookmarkStart w:name="_Toc164077199" w:id="60"/>
      <w:r>
        <w:rPr>
          <w:rFonts w:ascii="Trebuchet MS" w:hAnsi="Trebuchet MS"/>
          <w:b/>
          <w:bCs/>
          <w:color w:val="000000" w:themeColor="text1"/>
          <w:szCs w:val="22"/>
        </w:rPr>
        <w:t>Payment of Claim Payout to MLI (Claim Settlement)</w:t>
      </w:r>
      <w:bookmarkEnd w:id="58"/>
      <w:bookmarkEnd w:id="59"/>
      <w:bookmarkEnd w:id="60"/>
      <w:r w:rsidRPr="00631B9F">
        <w:rPr>
          <w:rFonts w:ascii="Trebuchet MS" w:hAnsi="Trebuchet MS"/>
          <w:b/>
          <w:bCs/>
          <w:color w:val="000000" w:themeColor="text1"/>
          <w:szCs w:val="22"/>
        </w:rPr>
        <w:t xml:space="preserve"> </w:t>
      </w:r>
    </w:p>
    <w:p w:rsidR="002B748D" w:rsidP="002B748D" w:rsidRDefault="002B748D" w14:paraId="451DE36C" w14:textId="109B2815">
      <w:pPr>
        <w:jc w:val="both"/>
      </w:pPr>
      <w:r>
        <w:t xml:space="preserve">Once NCGTC Approver approves the claims, NCGTC </w:t>
      </w:r>
      <w:r w:rsidR="00A76609">
        <w:t>accountant and Main accountant</w:t>
      </w:r>
      <w:r>
        <w:t xml:space="preserve"> can settle the claims</w:t>
      </w:r>
      <w:r w:rsidR="00A76609">
        <w:t xml:space="preserve"> payments</w:t>
      </w:r>
      <w:r>
        <w:t xml:space="preserve">. Settling the claims in actual is a making the RTGS/NEFT pay out to MLI. The payout activity is out of SURGE scope boundary. </w:t>
      </w:r>
    </w:p>
    <w:p w:rsidR="002B748D" w:rsidP="002B748D" w:rsidRDefault="002B748D" w14:paraId="26AA7DAD" w14:textId="04761689">
      <w:pPr>
        <w:jc w:val="both"/>
      </w:pPr>
      <w:r>
        <w:t xml:space="preserve">However, as a part of the ‘settle claims’ functionality, NCGTC </w:t>
      </w:r>
      <w:r w:rsidR="00C12808">
        <w:t xml:space="preserve">accountant and Main accountant  </w:t>
      </w:r>
      <w:r>
        <w:t xml:space="preserve">need to specify the RTGS/NEFT reference number and date of payout.  </w:t>
      </w:r>
    </w:p>
    <w:p w:rsidR="002B748D" w:rsidP="002B748D" w:rsidRDefault="002B748D" w14:paraId="75A42EB6" w14:textId="77777777">
      <w:pPr>
        <w:jc w:val="both"/>
      </w:pPr>
      <w:commentRangeStart w:id="61"/>
      <w:commentRangeStart w:id="62"/>
      <w:commentRangeStart w:id="63"/>
      <w:r>
        <w:t>Refer the BRD – Payment Mechanism for further reference.</w:t>
      </w:r>
      <w:commentRangeEnd w:id="61"/>
      <w:r w:rsidR="00A24B55">
        <w:rPr>
          <w:rStyle w:val="CommentReference"/>
        </w:rPr>
        <w:commentReference w:id="61"/>
      </w:r>
      <w:commentRangeEnd w:id="62"/>
      <w:r w:rsidR="00002E11">
        <w:rPr>
          <w:rStyle w:val="CommentReference"/>
        </w:rPr>
        <w:commentReference w:id="62"/>
      </w:r>
      <w:commentRangeEnd w:id="63"/>
      <w:r w:rsidR="00824B65">
        <w:rPr>
          <w:rStyle w:val="CommentReference"/>
        </w:rPr>
        <w:commentReference w:id="63"/>
      </w:r>
    </w:p>
    <w:p w:rsidR="002B748D" w:rsidP="002B748D" w:rsidRDefault="00E0518F" w14:paraId="36A0E64B" w14:textId="10498753">
      <w:pPr>
        <w:jc w:val="both"/>
        <w:rPr>
          <w:b/>
        </w:rPr>
      </w:pPr>
      <w:r>
        <w:t>(</w:t>
      </w:r>
      <w:r w:rsidRPr="00E92B8F">
        <w:rPr>
          <w:b/>
        </w:rPr>
        <w:t xml:space="preserve">Note: - </w:t>
      </w:r>
      <w:r>
        <w:rPr>
          <w:b/>
        </w:rPr>
        <w:t>Provided Generate Payment UTR update report as per scheme wise at MLI side and NCGTC side once NCGTC main accountant approved the payment of claim. MLI and NCGTC can download Payment UTR updates. Report downloaded in excel format which given by NCGTC).</w:t>
      </w:r>
    </w:p>
    <w:p w:rsidR="00E0518F" w:rsidP="002B748D" w:rsidRDefault="00E0518F" w14:paraId="6FD92E7A" w14:textId="77777777">
      <w:pPr>
        <w:jc w:val="both"/>
      </w:pPr>
    </w:p>
    <w:p w:rsidRPr="00631B9F" w:rsidR="002B748D" w:rsidP="002B748D" w:rsidRDefault="002B748D" w14:paraId="55AF8D8E"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3199756" w:id="64"/>
      <w:bookmarkStart w:name="_Toc513200004" w:id="65"/>
      <w:bookmarkStart w:name="_Toc164077200" w:id="66"/>
      <w:r>
        <w:rPr>
          <w:rFonts w:ascii="Trebuchet MS" w:hAnsi="Trebuchet MS"/>
          <w:b/>
          <w:bCs/>
          <w:color w:val="000000" w:themeColor="text1"/>
          <w:szCs w:val="22"/>
        </w:rPr>
        <w:t>Rejecting the Claims</w:t>
      </w:r>
      <w:bookmarkEnd w:id="64"/>
      <w:bookmarkEnd w:id="65"/>
      <w:bookmarkEnd w:id="66"/>
      <w:r w:rsidRPr="00631B9F">
        <w:rPr>
          <w:rFonts w:ascii="Trebuchet MS" w:hAnsi="Trebuchet MS"/>
          <w:b/>
          <w:bCs/>
          <w:color w:val="000000" w:themeColor="text1"/>
          <w:szCs w:val="22"/>
        </w:rPr>
        <w:t xml:space="preserve"> </w:t>
      </w:r>
    </w:p>
    <w:p w:rsidR="002B748D" w:rsidP="002B748D" w:rsidRDefault="002B748D" w14:paraId="4AD67746" w14:textId="77777777">
      <w:pPr>
        <w:jc w:val="both"/>
      </w:pPr>
      <w:r>
        <w:t xml:space="preserve">NCGTC Approver may reject the claims. Along with the reason/remarks for rejections. </w:t>
      </w:r>
    </w:p>
    <w:p w:rsidR="002B748D" w:rsidP="002B748D" w:rsidRDefault="002B748D" w14:paraId="325B841D" w14:textId="087A7809">
      <w:r>
        <w:t>Rejecting claims will bring the affected loan a/c or the CG in state before to claim state (i.e. NPA Guarantee in Force).</w:t>
      </w:r>
      <w:r w:rsidRPr="00E9317E">
        <w:t xml:space="preserve"> Note that this does not have any change to the billing status, billed amount and flags related to billing.</w:t>
      </w:r>
      <w:r>
        <w:t xml:space="preserve"> </w:t>
      </w:r>
      <w:r w:rsidR="00873A1B">
        <w:t>It will go to NCGTC Creator</w:t>
      </w:r>
      <w:commentRangeStart w:id="67"/>
      <w:commentRangeStart w:id="68"/>
      <w:commentRangeStart w:id="69"/>
      <w:commentRangeStart w:id="70"/>
      <w:r>
        <w:t>.</w:t>
      </w:r>
      <w:commentRangeEnd w:id="67"/>
      <w:r w:rsidR="00A24B55">
        <w:rPr>
          <w:rStyle w:val="CommentReference"/>
        </w:rPr>
        <w:commentReference w:id="67"/>
      </w:r>
      <w:commentRangeEnd w:id="68"/>
      <w:r w:rsidR="00A00642">
        <w:rPr>
          <w:rStyle w:val="CommentReference"/>
        </w:rPr>
        <w:commentReference w:id="68"/>
      </w:r>
      <w:commentRangeEnd w:id="69"/>
      <w:r w:rsidR="00824B65">
        <w:rPr>
          <w:rStyle w:val="CommentReference"/>
        </w:rPr>
        <w:commentReference w:id="69"/>
      </w:r>
      <w:commentRangeEnd w:id="70"/>
      <w:r w:rsidR="00873A1B">
        <w:rPr>
          <w:rStyle w:val="CommentReference"/>
        </w:rPr>
        <w:commentReference w:id="70"/>
      </w:r>
      <w:r>
        <w:br w:type="page"/>
      </w:r>
    </w:p>
    <w:p w:rsidRPr="00631B9F" w:rsidR="009E5783" w:rsidP="009E5783" w:rsidRDefault="009E5783" w14:paraId="4A1CFC81" w14:textId="57DDC68E">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4077201" w:id="71"/>
      <w:r>
        <w:rPr>
          <w:rFonts w:ascii="Trebuchet MS" w:hAnsi="Trebuchet MS"/>
          <w:b/>
          <w:bCs/>
          <w:color w:val="000000" w:themeColor="text1"/>
          <w:szCs w:val="22"/>
        </w:rPr>
        <w:t>Claim Calculations</w:t>
      </w:r>
      <w:bookmarkEnd w:id="71"/>
    </w:p>
    <w:p w:rsidR="00017590" w:rsidP="009E5783" w:rsidRDefault="009E5783" w14:paraId="08E569E8" w14:textId="78B736DB">
      <w:r>
        <w:t>To understand the claim calculations, refer to the scenarios mentioned here.</w:t>
      </w:r>
    </w:p>
    <w:p w:rsidRPr="00787431" w:rsidR="00915F98" w:rsidP="00915F98" w:rsidRDefault="00787431" w14:paraId="51C77C3D" w14:textId="0857901E">
      <w:pPr>
        <w:rPr>
          <w:b/>
        </w:rPr>
      </w:pPr>
      <w:r w:rsidRPr="00787431">
        <w:rPr>
          <w:b/>
        </w:rPr>
        <w:t>Calculation:</w:t>
      </w:r>
      <w:r w:rsidRPr="00787431" w:rsidR="00915F98">
        <w:rPr>
          <w:b/>
        </w:rPr>
        <w:t>-</w:t>
      </w:r>
    </w:p>
    <w:p w:rsidR="00915F98" w:rsidP="0066601E" w:rsidRDefault="00915F98" w14:paraId="6CF61F6D" w14:textId="77777777">
      <w:pPr>
        <w:pStyle w:val="ListParagraph"/>
        <w:numPr>
          <w:ilvl w:val="2"/>
          <w:numId w:val="49"/>
        </w:numPr>
      </w:pPr>
      <w:r>
        <w:t xml:space="preserve">Total Loss: same logic for calculation of total loss (i.e. calculated as lowest of AID on NPA date/ AID on Claim Date or Eligible Loss calculated based on Principal O/S on NPA Date and three months interest) </w:t>
      </w:r>
    </w:p>
    <w:p w:rsidR="00915F98" w:rsidP="0066601E" w:rsidRDefault="00915F98" w14:paraId="39208EAF" w14:textId="700B6DF1">
      <w:pPr>
        <w:pStyle w:val="ListParagraph"/>
        <w:numPr>
          <w:ilvl w:val="2"/>
          <w:numId w:val="49"/>
        </w:numPr>
      </w:pPr>
      <w:r>
        <w:t xml:space="preserve">Maximum Capped interim claim: </w:t>
      </w:r>
      <w:commentRangeStart w:id="72"/>
      <w:commentRangeStart w:id="73"/>
      <w:r>
        <w:t xml:space="preserve">15% of crystallized Sanction amount (same logic for calculation)  </w:t>
      </w:r>
      <w:commentRangeEnd w:id="72"/>
      <w:r w:rsidR="006A3ED0">
        <w:rPr>
          <w:rStyle w:val="CommentReference"/>
        </w:rPr>
        <w:commentReference w:id="72"/>
      </w:r>
      <w:r w:rsidR="00893F75">
        <w:t>.</w:t>
      </w:r>
      <w:commentRangeEnd w:id="73"/>
      <w:r w:rsidR="00893F75">
        <w:rPr>
          <w:rStyle w:val="CommentReference"/>
        </w:rPr>
        <w:commentReference w:id="73"/>
      </w:r>
      <w:r w:rsidRPr="00893F75" w:rsidR="00893F75">
        <w:t xml:space="preserve"> </w:t>
      </w:r>
      <w:r w:rsidR="00893F75">
        <w:t>Maxi cap applicable only 2020-21 portfolio</w:t>
      </w:r>
    </w:p>
    <w:p w:rsidR="00915F98" w:rsidP="0066601E" w:rsidRDefault="00915F98" w14:paraId="310EB39B" w14:textId="77777777">
      <w:pPr>
        <w:pStyle w:val="ListParagraph"/>
        <w:numPr>
          <w:ilvl w:val="2"/>
          <w:numId w:val="49"/>
        </w:numPr>
      </w:pPr>
      <w:r>
        <w:t xml:space="preserve">Amount of Eligible Interim claim: 75% of Eligible Amount in Default ( i.e calculated as lowest of AID on NPA date/ AID on Claim Date or Eligible Loss calculated based on Principal O/S on NPA Date and three months interest)  </w:t>
      </w:r>
    </w:p>
    <w:p w:rsidR="00915F98" w:rsidP="0066601E" w:rsidRDefault="00915F98" w14:paraId="1C0D0798" w14:textId="77777777">
      <w:pPr>
        <w:pStyle w:val="ListParagraph"/>
        <w:numPr>
          <w:ilvl w:val="2"/>
          <w:numId w:val="49"/>
        </w:numPr>
      </w:pPr>
      <w:r>
        <w:t>If Amount of Eligible Interim claims exceeds Maximum Capped Interim claim, then Interim claim payout is Maximum Payout Cap.</w:t>
      </w:r>
    </w:p>
    <w:p w:rsidR="00915F98" w:rsidP="00373521" w:rsidRDefault="00915F98" w14:paraId="41556159" w14:textId="20412DC7">
      <w:pPr>
        <w:pStyle w:val="ListParagraph"/>
        <w:numPr>
          <w:ilvl w:val="2"/>
          <w:numId w:val="49"/>
        </w:numPr>
      </w:pPr>
      <w:r>
        <w:t xml:space="preserve">If Amount of Eligible Interim claims less than Maximum Payout Cap, then eligible </w:t>
      </w:r>
    </w:p>
    <w:p w:rsidR="00A43A90" w:rsidP="00C25347" w:rsidRDefault="004F230F" w14:paraId="0ADE996A" w14:textId="16D1CB85">
      <w:pPr>
        <w:rPr>
          <w:b/>
        </w:rPr>
      </w:pPr>
      <w:r w:rsidRPr="004F230F">
        <w:rPr>
          <w:b/>
        </w:rPr>
        <w:t xml:space="preserve">New </w:t>
      </w:r>
      <w:r w:rsidRPr="004F230F" w:rsidR="00C25347">
        <w:rPr>
          <w:b/>
        </w:rPr>
        <w:t>Calculation: -</w:t>
      </w:r>
    </w:p>
    <w:p w:rsidRPr="00EF241F" w:rsidR="00140774" w:rsidP="00140774" w:rsidRDefault="000E1B5F" w14:paraId="442ED250" w14:textId="72A3F9CD">
      <w:pPr>
        <w:rPr>
          <w:b/>
          <w:u w:val="single"/>
        </w:rPr>
      </w:pPr>
      <w:r w:rsidRPr="00EF241F">
        <w:rPr>
          <w:b/>
          <w:u w:val="single"/>
        </w:rPr>
        <w:t>Scenario</w:t>
      </w:r>
      <w:r>
        <w:rPr>
          <w:b/>
          <w:u w:val="single"/>
        </w:rPr>
        <w:t>:</w:t>
      </w:r>
      <w:r w:rsidRPr="00EF241F">
        <w:rPr>
          <w:b/>
          <w:u w:val="single"/>
        </w:rPr>
        <w:t xml:space="preserve"> –</w:t>
      </w:r>
      <w:r w:rsidRPr="00EF241F" w:rsidR="00140774">
        <w:rPr>
          <w:b/>
          <w:u w:val="single"/>
        </w:rPr>
        <w:t xml:space="preserve"> Claim in Interim Period I</w:t>
      </w:r>
      <w:r w:rsidR="00140774">
        <w:rPr>
          <w:b/>
          <w:u w:val="single"/>
        </w:rPr>
        <w:t xml:space="preserve"> (</w:t>
      </w:r>
      <w:r w:rsidR="00A104C3">
        <w:rPr>
          <w:b/>
          <w:u w:val="single"/>
        </w:rPr>
        <w:t>SHG</w:t>
      </w:r>
      <w:commentRangeStart w:id="74"/>
      <w:commentRangeStart w:id="75"/>
      <w:commentRangeStart w:id="76"/>
      <w:commentRangeStart w:id="77"/>
      <w:r w:rsidR="00140774">
        <w:rPr>
          <w:b/>
          <w:u w:val="single"/>
        </w:rPr>
        <w:t xml:space="preserve"> Portfolio- Loan Type 1, 2, 3, 4)</w:t>
      </w:r>
      <w:r w:rsidRPr="00EF241F" w:rsidR="00140774">
        <w:rPr>
          <w:b/>
          <w:u w:val="single"/>
        </w:rPr>
        <w:t>:</w:t>
      </w:r>
      <w:commentRangeEnd w:id="74"/>
      <w:r w:rsidR="00A904EB">
        <w:rPr>
          <w:rStyle w:val="CommentReference"/>
        </w:rPr>
        <w:commentReference w:id="74"/>
      </w:r>
      <w:commentRangeEnd w:id="75"/>
      <w:r w:rsidR="00A104C3">
        <w:rPr>
          <w:rStyle w:val="CommentReference"/>
        </w:rPr>
        <w:commentReference w:id="75"/>
      </w:r>
      <w:commentRangeEnd w:id="76"/>
      <w:r w:rsidR="002263EC">
        <w:rPr>
          <w:rStyle w:val="CommentReference"/>
        </w:rPr>
        <w:commentReference w:id="76"/>
      </w:r>
      <w:commentRangeEnd w:id="77"/>
      <w:r w:rsidR="00115DF3">
        <w:rPr>
          <w:rStyle w:val="CommentReference"/>
        </w:rPr>
        <w:commentReference w:id="77"/>
      </w:r>
    </w:p>
    <w:p w:rsidR="00140774" w:rsidP="00140774" w:rsidRDefault="00140774" w14:paraId="53473056" w14:textId="2579D34A">
      <w:r w:rsidRPr="00C70629">
        <w:t xml:space="preserve">Crystallized portfolio </w:t>
      </w:r>
      <w:r>
        <w:t xml:space="preserve">Sanctioned Amount </w:t>
      </w:r>
      <w:r w:rsidRPr="00C70629">
        <w:t>(</w:t>
      </w:r>
      <w:r>
        <w:t xml:space="preserve">Summation of sanctioned amount or modified sanction amount, if available, for cases which have been billed till Currency Period 2 billing): </w:t>
      </w:r>
      <w:r w:rsidRPr="000E1B5F" w:rsidR="00D041CB">
        <w:t>19100000</w:t>
      </w:r>
      <w:r w:rsidRPr="000E1B5F">
        <w:t>.00</w:t>
      </w:r>
      <w:r>
        <w:t>/-   (A)</w:t>
      </w:r>
    </w:p>
    <w:p w:rsidR="00140774" w:rsidP="00140774" w:rsidRDefault="00140774" w14:paraId="6D1634F2" w14:textId="77777777">
      <w:r>
        <w:t>The details provided by MLI in claim requisition file:</w:t>
      </w:r>
    </w:p>
    <w:p w:rsidR="00140774" w:rsidP="00480B9F" w:rsidRDefault="00140774" w14:paraId="509F6F20" w14:textId="67EB3F27">
      <w:pPr>
        <w:ind w:left="360"/>
        <w:jc w:val="both"/>
        <w:rPr>
          <w:b/>
        </w:rPr>
      </w:pPr>
    </w:p>
    <w:p w:rsidR="00C42E5E" w:rsidP="00480B9F" w:rsidRDefault="00C42E5E" w14:paraId="71025C20" w14:textId="77777777">
      <w:pPr>
        <w:ind w:left="360"/>
        <w:jc w:val="both"/>
        <w:rPr>
          <w:b/>
        </w:rPr>
      </w:pPr>
    </w:p>
    <w:tbl>
      <w:tblPr>
        <w:tblStyle w:val="TableGrid"/>
        <w:tblW w:w="0" w:type="auto"/>
        <w:tblLook w:val="04A0" w:firstRow="1" w:lastRow="0" w:firstColumn="1" w:lastColumn="0" w:noHBand="0" w:noVBand="1"/>
      </w:tblPr>
      <w:tblGrid>
        <w:gridCol w:w="704"/>
        <w:gridCol w:w="3402"/>
        <w:gridCol w:w="2530"/>
      </w:tblGrid>
      <w:tr w:rsidR="00140774" w:rsidTr="00D041CB" w14:paraId="15704402" w14:textId="77777777">
        <w:tc>
          <w:tcPr>
            <w:tcW w:w="704" w:type="dxa"/>
          </w:tcPr>
          <w:p w:rsidR="00140774" w:rsidP="00AB4580" w:rsidRDefault="00140774" w14:paraId="11CA612B" w14:textId="77777777"/>
        </w:tc>
        <w:tc>
          <w:tcPr>
            <w:tcW w:w="3402" w:type="dxa"/>
          </w:tcPr>
          <w:p w:rsidR="00140774" w:rsidP="00AB4580" w:rsidRDefault="00140774" w14:paraId="1BFE647F" w14:textId="77777777">
            <w:r w:rsidRPr="00D724B4">
              <w:t>Portfolio</w:t>
            </w:r>
          </w:p>
        </w:tc>
        <w:tc>
          <w:tcPr>
            <w:tcW w:w="2470" w:type="dxa"/>
          </w:tcPr>
          <w:p w:rsidR="00140774" w:rsidP="00AB4580" w:rsidRDefault="00D041CB" w14:paraId="0962269E" w14:textId="7C6E53B8">
            <w:r w:rsidRPr="00D041CB">
              <w:t>MUDVBGH20202021SHG</w:t>
            </w:r>
          </w:p>
        </w:tc>
      </w:tr>
      <w:tr w:rsidR="00140774" w:rsidTr="00D041CB" w14:paraId="5CF3F1A1" w14:textId="77777777">
        <w:tc>
          <w:tcPr>
            <w:tcW w:w="704" w:type="dxa"/>
          </w:tcPr>
          <w:p w:rsidR="00140774" w:rsidP="00AB4580" w:rsidRDefault="00140774" w14:paraId="0EEDB495" w14:textId="77777777">
            <w:r>
              <w:t>A</w:t>
            </w:r>
          </w:p>
        </w:tc>
        <w:tc>
          <w:tcPr>
            <w:tcW w:w="3402" w:type="dxa"/>
          </w:tcPr>
          <w:p w:rsidR="00140774" w:rsidP="00AB4580" w:rsidRDefault="00140774" w14:paraId="50355FEA" w14:textId="77777777">
            <w:r w:rsidRPr="00D724B4">
              <w:t>Crystalized Sanctioned Amount ( to be taken in case of interim claim &amp; final Claim CP 1, 2, 3)/ Sanction Amount of o/s Portfolio Migrated for CP 4, 5, 6 ) (Rs)</w:t>
            </w:r>
          </w:p>
        </w:tc>
        <w:tc>
          <w:tcPr>
            <w:tcW w:w="2470" w:type="dxa"/>
            <w:vAlign w:val="center"/>
          </w:tcPr>
          <w:p w:rsidR="00140774" w:rsidP="00AB4580" w:rsidRDefault="00D041CB" w14:paraId="2AAD7F28" w14:textId="7D071424">
            <w:pPr>
              <w:jc w:val="right"/>
            </w:pPr>
            <w:r w:rsidRPr="00D041CB">
              <w:t>19100000</w:t>
            </w:r>
            <w:r w:rsidR="00140774">
              <w:t>.00</w:t>
            </w:r>
          </w:p>
        </w:tc>
      </w:tr>
      <w:tr w:rsidR="00140774" w:rsidTr="00D041CB" w14:paraId="535A6249" w14:textId="77777777">
        <w:tc>
          <w:tcPr>
            <w:tcW w:w="704" w:type="dxa"/>
          </w:tcPr>
          <w:p w:rsidR="00140774" w:rsidP="00AB4580" w:rsidRDefault="00140774" w14:paraId="15898E00" w14:textId="77777777">
            <w:r>
              <w:t>B</w:t>
            </w:r>
          </w:p>
        </w:tc>
        <w:tc>
          <w:tcPr>
            <w:tcW w:w="3402" w:type="dxa"/>
          </w:tcPr>
          <w:p w:rsidR="00140774" w:rsidP="00AB4580" w:rsidRDefault="00140774" w14:paraId="591947AD" w14:textId="77777777">
            <w:r w:rsidRPr="00D724B4">
              <w:t>No. of Accounts identified as Loss Assets</w:t>
            </w:r>
          </w:p>
        </w:tc>
        <w:tc>
          <w:tcPr>
            <w:tcW w:w="2470" w:type="dxa"/>
          </w:tcPr>
          <w:p w:rsidR="00140774" w:rsidP="00AB4580" w:rsidRDefault="00D041CB" w14:paraId="39DFA219" w14:textId="0E0A1D43">
            <w:pPr>
              <w:jc w:val="right"/>
            </w:pPr>
            <w:r>
              <w:t>5</w:t>
            </w:r>
          </w:p>
        </w:tc>
      </w:tr>
      <w:tr w:rsidR="00140774" w:rsidTr="00D041CB" w14:paraId="456E5174" w14:textId="77777777">
        <w:tc>
          <w:tcPr>
            <w:tcW w:w="704" w:type="dxa"/>
          </w:tcPr>
          <w:p w:rsidR="00140774" w:rsidP="00AB4580" w:rsidRDefault="00140774" w14:paraId="4D79761E" w14:textId="77777777">
            <w:r>
              <w:t>C</w:t>
            </w:r>
          </w:p>
        </w:tc>
        <w:tc>
          <w:tcPr>
            <w:tcW w:w="3402" w:type="dxa"/>
          </w:tcPr>
          <w:p w:rsidR="00140774" w:rsidP="00AB4580" w:rsidRDefault="00140774" w14:paraId="47B53071" w14:textId="77777777">
            <w:r w:rsidRPr="00D724B4">
              <w:t>Principal as on date of NPA(Rs.)</w:t>
            </w:r>
          </w:p>
        </w:tc>
        <w:tc>
          <w:tcPr>
            <w:tcW w:w="2470" w:type="dxa"/>
          </w:tcPr>
          <w:p w:rsidR="00140774" w:rsidP="00AB4580" w:rsidRDefault="00D041CB" w14:paraId="0D104D33" w14:textId="13286063">
            <w:pPr>
              <w:jc w:val="right"/>
            </w:pPr>
            <w:r w:rsidRPr="00D041CB">
              <w:t>604000</w:t>
            </w:r>
            <w:r w:rsidR="00140774">
              <w:t>.00</w:t>
            </w:r>
          </w:p>
        </w:tc>
      </w:tr>
      <w:tr w:rsidR="00140774" w:rsidTr="00D041CB" w14:paraId="1260E3BB" w14:textId="77777777">
        <w:tc>
          <w:tcPr>
            <w:tcW w:w="704" w:type="dxa"/>
          </w:tcPr>
          <w:p w:rsidR="00140774" w:rsidP="00AB4580" w:rsidRDefault="00140774" w14:paraId="3437A443" w14:textId="77777777">
            <w:r>
              <w:t>D</w:t>
            </w:r>
          </w:p>
        </w:tc>
        <w:tc>
          <w:tcPr>
            <w:tcW w:w="3402" w:type="dxa"/>
          </w:tcPr>
          <w:p w:rsidR="00140774" w:rsidP="00AB4580" w:rsidRDefault="00140774" w14:paraId="55A55F01" w14:textId="77777777">
            <w:r w:rsidRPr="00D724B4">
              <w:t>Recovery Amount from NPA date till lodgment of claim(Rs.)</w:t>
            </w:r>
          </w:p>
        </w:tc>
        <w:tc>
          <w:tcPr>
            <w:tcW w:w="2470" w:type="dxa"/>
            <w:vAlign w:val="center"/>
          </w:tcPr>
          <w:p w:rsidR="00140774" w:rsidP="00AB4580" w:rsidRDefault="00D041CB" w14:paraId="443A79D6" w14:textId="1BC72E92">
            <w:pPr>
              <w:jc w:val="right"/>
            </w:pPr>
            <w:r w:rsidRPr="00D041CB">
              <w:t>141000</w:t>
            </w:r>
            <w:r w:rsidR="00140774">
              <w:t>.00</w:t>
            </w:r>
          </w:p>
        </w:tc>
      </w:tr>
      <w:tr w:rsidR="00140774" w:rsidTr="00D041CB" w14:paraId="074AF0D8" w14:textId="77777777">
        <w:tc>
          <w:tcPr>
            <w:tcW w:w="704" w:type="dxa"/>
          </w:tcPr>
          <w:p w:rsidR="00140774" w:rsidP="00AB4580" w:rsidRDefault="00140774" w14:paraId="2A0D405F" w14:textId="77777777">
            <w:r>
              <w:t>E</w:t>
            </w:r>
          </w:p>
        </w:tc>
        <w:tc>
          <w:tcPr>
            <w:tcW w:w="3402" w:type="dxa"/>
          </w:tcPr>
          <w:p w:rsidR="00140774" w:rsidP="002C355A" w:rsidRDefault="00140774" w14:paraId="596B4245" w14:textId="0038EC6E">
            <w:r w:rsidRPr="00D724B4">
              <w:t>Eligible AID (Rs.)</w:t>
            </w:r>
            <w:r>
              <w:t xml:space="preserve">   </w:t>
            </w:r>
            <w:r w:rsidR="0080250B">
              <w:rPr>
                <w:b/>
              </w:rPr>
              <w:t>(C</w:t>
            </w:r>
            <w:r w:rsidRPr="003949FE">
              <w:rPr>
                <w:b/>
              </w:rPr>
              <w:t>-</w:t>
            </w:r>
            <w:r w:rsidR="002C355A">
              <w:rPr>
                <w:b/>
              </w:rPr>
              <w:t>D</w:t>
            </w:r>
            <w:r w:rsidRPr="003949FE">
              <w:rPr>
                <w:b/>
              </w:rPr>
              <w:t>)</w:t>
            </w:r>
          </w:p>
        </w:tc>
        <w:tc>
          <w:tcPr>
            <w:tcW w:w="2470" w:type="dxa"/>
          </w:tcPr>
          <w:p w:rsidRPr="00D041CB" w:rsidR="00140774" w:rsidP="00D041CB" w:rsidRDefault="00D041CB" w14:paraId="02DA2F08" w14:textId="72D48023">
            <w:pPr>
              <w:jc w:val="right"/>
              <w:rPr>
                <w:rFonts w:ascii="Calibri" w:hAnsi="Calibri" w:cs="Calibri"/>
                <w:color w:val="444444"/>
              </w:rPr>
            </w:pPr>
            <w:r>
              <w:rPr>
                <w:rFonts w:ascii="Calibri" w:hAnsi="Calibri" w:cs="Calibri"/>
                <w:color w:val="444444"/>
              </w:rPr>
              <w:t>463000</w:t>
            </w:r>
            <w:r w:rsidRPr="00D35BCF" w:rsidR="00140774">
              <w:t>.00</w:t>
            </w:r>
          </w:p>
        </w:tc>
      </w:tr>
      <w:tr w:rsidR="00140774" w:rsidTr="00D041CB" w14:paraId="3E291C29" w14:textId="77777777">
        <w:tc>
          <w:tcPr>
            <w:tcW w:w="704" w:type="dxa"/>
          </w:tcPr>
          <w:p w:rsidR="00140774" w:rsidP="00AB4580" w:rsidRDefault="00D041CB" w14:paraId="78E3DD0C" w14:textId="6496D8D5">
            <w:r>
              <w:t>F</w:t>
            </w:r>
          </w:p>
        </w:tc>
        <w:tc>
          <w:tcPr>
            <w:tcW w:w="3402" w:type="dxa"/>
          </w:tcPr>
          <w:p w:rsidRPr="00D724B4" w:rsidR="00140774" w:rsidP="00AB4580" w:rsidRDefault="00933A4F" w14:paraId="58A40DB1" w14:textId="487F52A9">
            <w:r w:rsidRPr="00933A4F">
              <w:t xml:space="preserve">Maximum Payout 15% of Crystallized Sanctioned </w:t>
            </w:r>
            <w:r w:rsidRPr="00933A4F" w:rsidR="00F37428">
              <w:t>Amount (</w:t>
            </w:r>
            <w:r w:rsidRPr="00933A4F">
              <w:t>Rs.)</w:t>
            </w:r>
            <w:r w:rsidRPr="002C355A">
              <w:rPr>
                <w:b/>
              </w:rPr>
              <w:t>(</w:t>
            </w:r>
            <w:r w:rsidRPr="002C355A" w:rsidR="001B3EB1">
              <w:rPr>
                <w:b/>
              </w:rPr>
              <w:t>A</w:t>
            </w:r>
            <w:r w:rsidRPr="002C355A">
              <w:rPr>
                <w:b/>
              </w:rPr>
              <w:t>*15%)</w:t>
            </w:r>
          </w:p>
        </w:tc>
        <w:tc>
          <w:tcPr>
            <w:tcW w:w="2470" w:type="dxa"/>
            <w:vAlign w:val="center"/>
          </w:tcPr>
          <w:p w:rsidRPr="00C3636F" w:rsidR="00140774" w:rsidP="00D041CB" w:rsidRDefault="00D041CB" w14:paraId="28AE34B7" w14:textId="7A3E3864">
            <w:pPr>
              <w:jc w:val="right"/>
              <w:rPr>
                <w:rFonts w:ascii="Calibri" w:hAnsi="Calibri" w:cs="Calibri"/>
                <w:color w:val="444444"/>
              </w:rPr>
            </w:pPr>
            <w:r>
              <w:rPr>
                <w:rFonts w:ascii="Calibri" w:hAnsi="Calibri" w:cs="Calibri"/>
                <w:color w:val="444444"/>
              </w:rPr>
              <w:t>2865000</w:t>
            </w:r>
            <w:r w:rsidR="00140774">
              <w:rPr>
                <w:rFonts w:ascii="Calibri" w:hAnsi="Calibri" w:cs="Calibri"/>
                <w:color w:val="444444"/>
              </w:rPr>
              <w:t>.00</w:t>
            </w:r>
          </w:p>
        </w:tc>
      </w:tr>
      <w:tr w:rsidR="00140774" w:rsidTr="00D041CB" w14:paraId="2E77D8E8" w14:textId="77777777">
        <w:tc>
          <w:tcPr>
            <w:tcW w:w="704" w:type="dxa"/>
          </w:tcPr>
          <w:p w:rsidR="00140774" w:rsidP="00AB4580" w:rsidRDefault="00D041CB" w14:paraId="4A2A15E7" w14:textId="328F84BD">
            <w:r>
              <w:t>G</w:t>
            </w:r>
          </w:p>
        </w:tc>
        <w:tc>
          <w:tcPr>
            <w:tcW w:w="3402" w:type="dxa"/>
          </w:tcPr>
          <w:p w:rsidRPr="00D724B4" w:rsidR="00140774" w:rsidP="009A55FD" w:rsidRDefault="00140774" w14:paraId="4B9723EC" w14:textId="72DB7F33">
            <w:r w:rsidRPr="00D724B4">
              <w:t xml:space="preserve">Eligible </w:t>
            </w:r>
            <w:r w:rsidR="00F37428">
              <w:t xml:space="preserve">Claim </w:t>
            </w:r>
            <w:r w:rsidRPr="00D724B4" w:rsidR="00F37428">
              <w:t>Lodged</w:t>
            </w:r>
            <w:r w:rsidR="00F37428">
              <w:t xml:space="preserve"> (</w:t>
            </w:r>
            <w:r w:rsidRPr="00D724B4">
              <w:t>Rs.)</w:t>
            </w:r>
            <w:r>
              <w:t xml:space="preserve">  </w:t>
            </w:r>
            <w:r w:rsidRPr="003949FE">
              <w:t>(</w:t>
            </w:r>
            <w:r w:rsidR="009F60E4">
              <w:rPr>
                <w:b/>
              </w:rPr>
              <w:t>E</w:t>
            </w:r>
            <w:r w:rsidR="00D041CB">
              <w:rPr>
                <w:b/>
              </w:rPr>
              <w:t>*75</w:t>
            </w:r>
            <w:r w:rsidRPr="003949FE">
              <w:rPr>
                <w:b/>
              </w:rPr>
              <w:t>%)</w:t>
            </w:r>
          </w:p>
        </w:tc>
        <w:tc>
          <w:tcPr>
            <w:tcW w:w="2470" w:type="dxa"/>
            <w:vAlign w:val="center"/>
          </w:tcPr>
          <w:p w:rsidRPr="00D041CB" w:rsidR="00140774" w:rsidP="00D041CB" w:rsidRDefault="00D041CB" w14:paraId="0049E8E2" w14:textId="56715175">
            <w:pPr>
              <w:jc w:val="right"/>
              <w:rPr>
                <w:rFonts w:ascii="Calibri" w:hAnsi="Calibri" w:cs="Calibri"/>
                <w:color w:val="000000"/>
              </w:rPr>
            </w:pPr>
            <w:r>
              <w:rPr>
                <w:rFonts w:ascii="Calibri" w:hAnsi="Calibri" w:cs="Calibri"/>
                <w:color w:val="000000"/>
              </w:rPr>
              <w:t>347250</w:t>
            </w:r>
            <w:r w:rsidR="00140774">
              <w:rPr>
                <w:rFonts w:ascii="Calibri" w:hAnsi="Calibri" w:cs="Calibri"/>
                <w:color w:val="444444"/>
              </w:rPr>
              <w:t>.00</w:t>
            </w:r>
          </w:p>
        </w:tc>
      </w:tr>
      <w:tr w:rsidR="00140774" w:rsidTr="00D041CB" w14:paraId="4BBF83FA" w14:textId="77777777">
        <w:tc>
          <w:tcPr>
            <w:tcW w:w="704" w:type="dxa"/>
          </w:tcPr>
          <w:p w:rsidR="00140774" w:rsidP="00AB4580" w:rsidRDefault="00D041CB" w14:paraId="4A54DFCB" w14:textId="283EBEBD">
            <w:r>
              <w:t>I</w:t>
            </w:r>
          </w:p>
        </w:tc>
        <w:tc>
          <w:tcPr>
            <w:tcW w:w="3402" w:type="dxa"/>
          </w:tcPr>
          <w:p w:rsidRPr="00D724B4" w:rsidR="00140774" w:rsidP="00AB4580" w:rsidRDefault="00140774" w14:paraId="351A4D28" w14:textId="77777777">
            <w:r w:rsidRPr="00D724B4">
              <w:t>Cumulative Claim Payout (Rs.)</w:t>
            </w:r>
          </w:p>
        </w:tc>
        <w:tc>
          <w:tcPr>
            <w:tcW w:w="2470" w:type="dxa"/>
            <w:vAlign w:val="center"/>
          </w:tcPr>
          <w:p w:rsidR="00140774" w:rsidP="00AB4580" w:rsidRDefault="00140774" w14:paraId="4D0ECC46" w14:textId="77777777">
            <w:pPr>
              <w:jc w:val="right"/>
            </w:pPr>
            <w:r>
              <w:t>0.00</w:t>
            </w:r>
          </w:p>
        </w:tc>
      </w:tr>
      <w:tr w:rsidR="00140774" w:rsidTr="00D041CB" w14:paraId="483DC851" w14:textId="77777777">
        <w:tc>
          <w:tcPr>
            <w:tcW w:w="704" w:type="dxa"/>
          </w:tcPr>
          <w:p w:rsidR="00140774" w:rsidP="00AB4580" w:rsidRDefault="00D041CB" w14:paraId="0D36F2E7" w14:textId="3224F3FA">
            <w:r>
              <w:t>J</w:t>
            </w:r>
          </w:p>
        </w:tc>
        <w:tc>
          <w:tcPr>
            <w:tcW w:w="3402" w:type="dxa"/>
          </w:tcPr>
          <w:p w:rsidRPr="00D724B4" w:rsidR="00140774" w:rsidP="00AB4580" w:rsidRDefault="00140774" w14:paraId="10113CAC" w14:textId="77777777">
            <w:r w:rsidRPr="00D724B4">
              <w:t>Eligible Claim Payout (Rs)</w:t>
            </w:r>
          </w:p>
        </w:tc>
        <w:tc>
          <w:tcPr>
            <w:tcW w:w="2470" w:type="dxa"/>
            <w:vAlign w:val="center"/>
          </w:tcPr>
          <w:p w:rsidR="00140774" w:rsidP="00AB4580" w:rsidRDefault="00F37428" w14:paraId="0051412B" w14:textId="311853A2">
            <w:pPr>
              <w:jc w:val="right"/>
            </w:pPr>
            <w:r>
              <w:rPr>
                <w:rFonts w:ascii="Calibri" w:hAnsi="Calibri" w:cs="Calibri"/>
                <w:color w:val="000000"/>
              </w:rPr>
              <w:t>347250</w:t>
            </w:r>
            <w:commentRangeStart w:id="78"/>
            <w:commentRangeStart w:id="79"/>
            <w:commentRangeStart w:id="80"/>
            <w:r w:rsidR="00140774">
              <w:rPr>
                <w:rFonts w:ascii="Calibri" w:hAnsi="Calibri" w:cs="Calibri"/>
                <w:color w:val="444444"/>
              </w:rPr>
              <w:t>.00</w:t>
            </w:r>
            <w:commentRangeEnd w:id="78"/>
            <w:r w:rsidR="004810CB">
              <w:rPr>
                <w:rStyle w:val="CommentReference"/>
              </w:rPr>
              <w:commentReference w:id="78"/>
            </w:r>
            <w:commentRangeEnd w:id="79"/>
            <w:r w:rsidR="0032491B">
              <w:rPr>
                <w:rStyle w:val="CommentReference"/>
              </w:rPr>
              <w:commentReference w:id="79"/>
            </w:r>
            <w:commentRangeEnd w:id="80"/>
            <w:r w:rsidR="00115DF3">
              <w:rPr>
                <w:rStyle w:val="CommentReference"/>
              </w:rPr>
              <w:commentReference w:id="80"/>
            </w:r>
          </w:p>
        </w:tc>
      </w:tr>
    </w:tbl>
    <w:p w:rsidR="00140774" w:rsidP="00480B9F" w:rsidRDefault="00140774" w14:paraId="46E2A651" w14:textId="1A831096">
      <w:pPr>
        <w:ind w:left="360"/>
        <w:jc w:val="both"/>
        <w:rPr>
          <w:b/>
        </w:rPr>
      </w:pPr>
    </w:p>
    <w:p w:rsidR="00851B8C" w:rsidP="00480B9F" w:rsidRDefault="00851B8C" w14:paraId="311FF7C0" w14:textId="443D14F3">
      <w:pPr>
        <w:ind w:left="360"/>
        <w:jc w:val="both"/>
        <w:rPr>
          <w:b/>
        </w:rPr>
      </w:pPr>
    </w:p>
    <w:p w:rsidR="00851B8C" w:rsidP="00480B9F" w:rsidRDefault="00851B8C" w14:paraId="2ADFE155" w14:textId="77777777">
      <w:pPr>
        <w:ind w:left="360"/>
        <w:jc w:val="both"/>
        <w:rPr>
          <w:b/>
        </w:rPr>
      </w:pPr>
    </w:p>
    <w:p w:rsidRPr="00EF241F" w:rsidR="00140774" w:rsidP="00140774" w:rsidRDefault="00C42E5E" w14:paraId="246B5EE3" w14:textId="44154541">
      <w:pPr>
        <w:rPr>
          <w:b/>
          <w:u w:val="single"/>
        </w:rPr>
      </w:pPr>
      <w:r w:rsidRPr="00EF241F">
        <w:rPr>
          <w:b/>
          <w:u w:val="single"/>
        </w:rPr>
        <w:t>Scenario: –</w:t>
      </w:r>
      <w:r w:rsidRPr="00EF241F" w:rsidR="00140774">
        <w:rPr>
          <w:b/>
          <w:u w:val="single"/>
        </w:rPr>
        <w:t xml:space="preserve"> Claim in Interim Period </w:t>
      </w:r>
      <w:r w:rsidR="00140774">
        <w:rPr>
          <w:b/>
          <w:u w:val="single"/>
        </w:rPr>
        <w:t>I</w:t>
      </w:r>
      <w:r w:rsidRPr="00EF241F" w:rsidR="00140774">
        <w:rPr>
          <w:b/>
          <w:u w:val="single"/>
        </w:rPr>
        <w:t>I</w:t>
      </w:r>
      <w:r w:rsidR="00140774">
        <w:rPr>
          <w:b/>
          <w:u w:val="single"/>
        </w:rPr>
        <w:t xml:space="preserve"> (</w:t>
      </w:r>
      <w:r w:rsidR="004E2093">
        <w:rPr>
          <w:b/>
          <w:u w:val="single"/>
        </w:rPr>
        <w:t>SHG</w:t>
      </w:r>
      <w:commentRangeStart w:id="81"/>
      <w:commentRangeStart w:id="82"/>
      <w:commentRangeStart w:id="83"/>
      <w:r w:rsidR="00140774">
        <w:rPr>
          <w:b/>
          <w:u w:val="single"/>
        </w:rPr>
        <w:t xml:space="preserve"> Portfolio- Loan Type 1,2,3,4</w:t>
      </w:r>
      <w:commentRangeEnd w:id="81"/>
      <w:r w:rsidR="00A904EB">
        <w:rPr>
          <w:rStyle w:val="CommentReference"/>
        </w:rPr>
        <w:commentReference w:id="81"/>
      </w:r>
      <w:commentRangeEnd w:id="82"/>
      <w:r w:rsidR="004E2093">
        <w:rPr>
          <w:rStyle w:val="CommentReference"/>
        </w:rPr>
        <w:commentReference w:id="82"/>
      </w:r>
      <w:commentRangeEnd w:id="83"/>
      <w:r w:rsidR="00115DF3">
        <w:rPr>
          <w:rStyle w:val="CommentReference"/>
        </w:rPr>
        <w:commentReference w:id="83"/>
      </w:r>
      <w:r w:rsidR="00140774">
        <w:rPr>
          <w:b/>
          <w:u w:val="single"/>
        </w:rPr>
        <w:t>)</w:t>
      </w:r>
      <w:r w:rsidRPr="00EF241F" w:rsidR="00140774">
        <w:rPr>
          <w:b/>
          <w:u w:val="single"/>
        </w:rPr>
        <w:t>:</w:t>
      </w:r>
    </w:p>
    <w:p w:rsidR="00140774" w:rsidP="00140774" w:rsidRDefault="00140774" w14:paraId="4623E24A" w14:textId="4EC2C075">
      <w:r w:rsidRPr="00C70629">
        <w:t xml:space="preserve">Crystallized portfolio </w:t>
      </w:r>
      <w:r>
        <w:t xml:space="preserve">Sanctioned Amount </w:t>
      </w:r>
      <w:r w:rsidRPr="00C70629">
        <w:t>(</w:t>
      </w:r>
      <w:r>
        <w:t xml:space="preserve">Summation of sanctioned amount or modified sanction amount, if available, for cases which have been billed till Currency Period 3 billing): </w:t>
      </w:r>
      <w:r w:rsidRPr="00DF4CDC" w:rsidR="00DF4CDC">
        <w:t>20200000</w:t>
      </w:r>
      <w:r>
        <w:t>.00/-</w:t>
      </w:r>
      <w:r w:rsidRPr="00DD24A2">
        <w:rPr>
          <w:b/>
        </w:rPr>
        <w:t xml:space="preserve"> (A)</w:t>
      </w:r>
    </w:p>
    <w:p w:rsidR="00140774" w:rsidP="00140774" w:rsidRDefault="00140774" w14:paraId="69ACFF1B" w14:textId="77777777">
      <w:r>
        <w:t>The details provided by MLI in claim requisition file:</w:t>
      </w:r>
    </w:p>
    <w:tbl>
      <w:tblPr>
        <w:tblStyle w:val="TableGrid"/>
        <w:tblW w:w="0" w:type="auto"/>
        <w:tblLook w:val="04A0" w:firstRow="1" w:lastRow="0" w:firstColumn="1" w:lastColumn="0" w:noHBand="0" w:noVBand="1"/>
      </w:tblPr>
      <w:tblGrid>
        <w:gridCol w:w="704"/>
        <w:gridCol w:w="3402"/>
        <w:gridCol w:w="2470"/>
      </w:tblGrid>
      <w:tr w:rsidR="00F91ECB" w:rsidTr="00AB4580" w14:paraId="5039A31C" w14:textId="77777777">
        <w:tc>
          <w:tcPr>
            <w:tcW w:w="704" w:type="dxa"/>
          </w:tcPr>
          <w:p w:rsidR="00F91ECB" w:rsidP="00AB4580" w:rsidRDefault="00F91ECB" w14:paraId="149E9659" w14:textId="77777777"/>
        </w:tc>
        <w:tc>
          <w:tcPr>
            <w:tcW w:w="3402" w:type="dxa"/>
          </w:tcPr>
          <w:p w:rsidR="00F91ECB" w:rsidP="00AB4580" w:rsidRDefault="00F91ECB" w14:paraId="22FA92F9" w14:textId="77777777">
            <w:r w:rsidRPr="00D724B4">
              <w:t>Portfolio</w:t>
            </w:r>
          </w:p>
        </w:tc>
        <w:tc>
          <w:tcPr>
            <w:tcW w:w="2470" w:type="dxa"/>
          </w:tcPr>
          <w:p w:rsidR="00F91ECB" w:rsidP="00AB4580" w:rsidRDefault="00F91ECB" w14:paraId="01E52E9B" w14:textId="77777777">
            <w:r w:rsidRPr="00D041CB">
              <w:t>MUDVBGH20202021SHG</w:t>
            </w:r>
          </w:p>
        </w:tc>
      </w:tr>
      <w:tr w:rsidR="00F91ECB" w:rsidTr="00AB4580" w14:paraId="08B24EE9" w14:textId="77777777">
        <w:tc>
          <w:tcPr>
            <w:tcW w:w="704" w:type="dxa"/>
          </w:tcPr>
          <w:p w:rsidR="00F91ECB" w:rsidP="00AB4580" w:rsidRDefault="00F91ECB" w14:paraId="4E3348DB" w14:textId="77777777">
            <w:r>
              <w:t>A</w:t>
            </w:r>
          </w:p>
        </w:tc>
        <w:tc>
          <w:tcPr>
            <w:tcW w:w="3402" w:type="dxa"/>
          </w:tcPr>
          <w:p w:rsidR="00F91ECB" w:rsidP="00AB4580" w:rsidRDefault="00F91ECB" w14:paraId="207EE8AE" w14:textId="77777777">
            <w:r w:rsidRPr="00D724B4">
              <w:t>Crystalized Sanctioned Amount ( to be taken in case of interim claim &amp; final Claim CP 1, 2, 3)/ Sanction Amount of o/s Portfolio Migrated for CP 4, 5, 6 ) (Rs)</w:t>
            </w:r>
          </w:p>
        </w:tc>
        <w:tc>
          <w:tcPr>
            <w:tcW w:w="2470" w:type="dxa"/>
            <w:vAlign w:val="center"/>
          </w:tcPr>
          <w:p w:rsidR="00F91ECB" w:rsidP="00AB4580" w:rsidRDefault="00DF4CDC" w14:paraId="3FB11D00" w14:textId="0900F2D8">
            <w:pPr>
              <w:jc w:val="right"/>
            </w:pPr>
            <w:r w:rsidRPr="00DF4CDC">
              <w:t>20200000</w:t>
            </w:r>
            <w:r w:rsidR="00F91ECB">
              <w:t>.00</w:t>
            </w:r>
          </w:p>
        </w:tc>
      </w:tr>
      <w:tr w:rsidR="00F91ECB" w:rsidTr="00AB4580" w14:paraId="0AFBB913" w14:textId="77777777">
        <w:tc>
          <w:tcPr>
            <w:tcW w:w="704" w:type="dxa"/>
          </w:tcPr>
          <w:p w:rsidR="00F91ECB" w:rsidP="00AB4580" w:rsidRDefault="00F91ECB" w14:paraId="3B8A062E" w14:textId="77777777">
            <w:r>
              <w:t>B</w:t>
            </w:r>
          </w:p>
        </w:tc>
        <w:tc>
          <w:tcPr>
            <w:tcW w:w="3402" w:type="dxa"/>
          </w:tcPr>
          <w:p w:rsidR="00F91ECB" w:rsidP="00AB4580" w:rsidRDefault="00F91ECB" w14:paraId="391BDBC4" w14:textId="77777777">
            <w:r w:rsidRPr="00D724B4">
              <w:t>No. of Accounts identified as Loss Assets</w:t>
            </w:r>
          </w:p>
        </w:tc>
        <w:tc>
          <w:tcPr>
            <w:tcW w:w="2470" w:type="dxa"/>
          </w:tcPr>
          <w:p w:rsidR="00F91ECB" w:rsidP="00AB4580" w:rsidRDefault="00DF4CDC" w14:paraId="7CCACBDC" w14:textId="4386C5D0">
            <w:pPr>
              <w:jc w:val="right"/>
            </w:pPr>
            <w:r>
              <w:t>4</w:t>
            </w:r>
          </w:p>
        </w:tc>
      </w:tr>
      <w:tr w:rsidR="00F91ECB" w:rsidTr="00AB4580" w14:paraId="0224DFA0" w14:textId="77777777">
        <w:tc>
          <w:tcPr>
            <w:tcW w:w="704" w:type="dxa"/>
          </w:tcPr>
          <w:p w:rsidR="00F91ECB" w:rsidP="00AB4580" w:rsidRDefault="00F91ECB" w14:paraId="75F7D502" w14:textId="77777777">
            <w:r>
              <w:t>C</w:t>
            </w:r>
          </w:p>
        </w:tc>
        <w:tc>
          <w:tcPr>
            <w:tcW w:w="3402" w:type="dxa"/>
          </w:tcPr>
          <w:p w:rsidR="00F91ECB" w:rsidP="00AB4580" w:rsidRDefault="00F91ECB" w14:paraId="3FB39607" w14:textId="77777777">
            <w:r w:rsidRPr="00D724B4">
              <w:t>Principal as on date of NPA(Rs.)</w:t>
            </w:r>
          </w:p>
        </w:tc>
        <w:tc>
          <w:tcPr>
            <w:tcW w:w="2470" w:type="dxa"/>
          </w:tcPr>
          <w:p w:rsidR="00F91ECB" w:rsidP="00AB4580" w:rsidRDefault="00DF4CDC" w14:paraId="678F5E63" w14:textId="3E7BEE66">
            <w:pPr>
              <w:jc w:val="right"/>
            </w:pPr>
            <w:r w:rsidRPr="00DF4CDC">
              <w:t>1563200</w:t>
            </w:r>
            <w:r w:rsidR="00F91ECB">
              <w:t>.00</w:t>
            </w:r>
          </w:p>
        </w:tc>
      </w:tr>
      <w:tr w:rsidR="00F91ECB" w:rsidTr="00AB4580" w14:paraId="0AED6B84" w14:textId="77777777">
        <w:tc>
          <w:tcPr>
            <w:tcW w:w="704" w:type="dxa"/>
          </w:tcPr>
          <w:p w:rsidR="00F91ECB" w:rsidP="00AB4580" w:rsidRDefault="00F91ECB" w14:paraId="5BA3A091" w14:textId="77777777">
            <w:r>
              <w:t>D</w:t>
            </w:r>
          </w:p>
        </w:tc>
        <w:tc>
          <w:tcPr>
            <w:tcW w:w="3402" w:type="dxa"/>
          </w:tcPr>
          <w:p w:rsidR="00F91ECB" w:rsidP="00AB4580" w:rsidRDefault="00F91ECB" w14:paraId="2F53B14C" w14:textId="77777777">
            <w:r w:rsidRPr="00D724B4">
              <w:t>Recovery Amount from NPA date till lodgment of claim(Rs.)</w:t>
            </w:r>
          </w:p>
        </w:tc>
        <w:tc>
          <w:tcPr>
            <w:tcW w:w="2470" w:type="dxa"/>
            <w:vAlign w:val="center"/>
          </w:tcPr>
          <w:p w:rsidR="00F91ECB" w:rsidP="00AB4580" w:rsidRDefault="00DF06CD" w14:paraId="38C57A31" w14:textId="0776B419">
            <w:pPr>
              <w:jc w:val="right"/>
            </w:pPr>
            <w:r w:rsidRPr="00DF06CD">
              <w:t>112800</w:t>
            </w:r>
            <w:r w:rsidR="00F91ECB">
              <w:t>.00</w:t>
            </w:r>
          </w:p>
        </w:tc>
      </w:tr>
      <w:tr w:rsidR="00F91ECB" w:rsidTr="00AB4580" w14:paraId="6C64DEEB" w14:textId="77777777">
        <w:tc>
          <w:tcPr>
            <w:tcW w:w="704" w:type="dxa"/>
          </w:tcPr>
          <w:p w:rsidR="00F91ECB" w:rsidP="00AB4580" w:rsidRDefault="00F91ECB" w14:paraId="514265E4" w14:textId="77777777">
            <w:r>
              <w:t>E</w:t>
            </w:r>
          </w:p>
        </w:tc>
        <w:tc>
          <w:tcPr>
            <w:tcW w:w="3402" w:type="dxa"/>
          </w:tcPr>
          <w:p w:rsidR="00F91ECB" w:rsidP="00AB4580" w:rsidRDefault="00F91ECB" w14:paraId="7B4BCBD8" w14:textId="77777777">
            <w:r w:rsidRPr="00D724B4">
              <w:t>Eligible AID (Rs.)</w:t>
            </w:r>
            <w:r>
              <w:t xml:space="preserve">   </w:t>
            </w:r>
            <w:r>
              <w:rPr>
                <w:b/>
              </w:rPr>
              <w:t>(C</w:t>
            </w:r>
            <w:r w:rsidRPr="003949FE">
              <w:rPr>
                <w:b/>
              </w:rPr>
              <w:t>-</w:t>
            </w:r>
            <w:r>
              <w:rPr>
                <w:b/>
              </w:rPr>
              <w:t>D</w:t>
            </w:r>
            <w:r w:rsidRPr="003949FE">
              <w:rPr>
                <w:b/>
              </w:rPr>
              <w:t>)</w:t>
            </w:r>
          </w:p>
        </w:tc>
        <w:tc>
          <w:tcPr>
            <w:tcW w:w="2470" w:type="dxa"/>
          </w:tcPr>
          <w:p w:rsidRPr="00D041CB" w:rsidR="00F91ECB" w:rsidP="00DF06CD" w:rsidRDefault="00DF06CD" w14:paraId="25D80C84" w14:textId="265037E0">
            <w:pPr>
              <w:jc w:val="right"/>
              <w:rPr>
                <w:rFonts w:ascii="Calibri" w:hAnsi="Calibri" w:cs="Calibri"/>
                <w:color w:val="444444"/>
              </w:rPr>
            </w:pPr>
            <w:r>
              <w:rPr>
                <w:rFonts w:ascii="Calibri" w:hAnsi="Calibri" w:cs="Calibri"/>
                <w:color w:val="444444"/>
              </w:rPr>
              <w:t>1450400</w:t>
            </w:r>
            <w:r w:rsidRPr="00D35BCF" w:rsidR="00F91ECB">
              <w:t>.00</w:t>
            </w:r>
          </w:p>
        </w:tc>
      </w:tr>
      <w:tr w:rsidR="00F91ECB" w:rsidTr="00AB4580" w14:paraId="1979460F" w14:textId="77777777">
        <w:tc>
          <w:tcPr>
            <w:tcW w:w="704" w:type="dxa"/>
          </w:tcPr>
          <w:p w:rsidR="00F91ECB" w:rsidP="00AB4580" w:rsidRDefault="00F91ECB" w14:paraId="74C8DBB3" w14:textId="77777777">
            <w:r>
              <w:t>F</w:t>
            </w:r>
          </w:p>
        </w:tc>
        <w:tc>
          <w:tcPr>
            <w:tcW w:w="3402" w:type="dxa"/>
          </w:tcPr>
          <w:p w:rsidRPr="00D724B4" w:rsidR="00F91ECB" w:rsidP="00AB4580" w:rsidRDefault="00F91ECB" w14:paraId="58A14575" w14:textId="77777777">
            <w:r w:rsidRPr="00933A4F">
              <w:t>Maximum Payout 15% of Crystallized Sanctioned Amount(Rs.)</w:t>
            </w:r>
            <w:r w:rsidRPr="002C355A">
              <w:rPr>
                <w:b/>
              </w:rPr>
              <w:t>(A*15%)</w:t>
            </w:r>
          </w:p>
        </w:tc>
        <w:tc>
          <w:tcPr>
            <w:tcW w:w="2470" w:type="dxa"/>
            <w:vAlign w:val="center"/>
          </w:tcPr>
          <w:p w:rsidRPr="00C3636F" w:rsidR="00F91ECB" w:rsidP="00DF06CD" w:rsidRDefault="00DF06CD" w14:paraId="3DF274D8" w14:textId="24D99692">
            <w:pPr>
              <w:jc w:val="right"/>
              <w:rPr>
                <w:rFonts w:ascii="Calibri" w:hAnsi="Calibri" w:cs="Calibri"/>
                <w:color w:val="444444"/>
              </w:rPr>
            </w:pPr>
            <w:r>
              <w:rPr>
                <w:rFonts w:ascii="Calibri" w:hAnsi="Calibri" w:cs="Calibri"/>
                <w:color w:val="444444"/>
              </w:rPr>
              <w:t>3030000</w:t>
            </w:r>
            <w:r w:rsidR="00F91ECB">
              <w:rPr>
                <w:rFonts w:ascii="Calibri" w:hAnsi="Calibri" w:cs="Calibri"/>
                <w:color w:val="444444"/>
              </w:rPr>
              <w:t>.00</w:t>
            </w:r>
          </w:p>
        </w:tc>
      </w:tr>
      <w:tr w:rsidR="00F91ECB" w:rsidTr="00AB4580" w14:paraId="2952979B" w14:textId="77777777">
        <w:tc>
          <w:tcPr>
            <w:tcW w:w="704" w:type="dxa"/>
          </w:tcPr>
          <w:p w:rsidR="00F91ECB" w:rsidP="00AB4580" w:rsidRDefault="00F91ECB" w14:paraId="5C815AC8" w14:textId="77777777">
            <w:r>
              <w:t>G</w:t>
            </w:r>
          </w:p>
        </w:tc>
        <w:tc>
          <w:tcPr>
            <w:tcW w:w="3402" w:type="dxa"/>
          </w:tcPr>
          <w:p w:rsidRPr="00D724B4" w:rsidR="00F91ECB" w:rsidP="00AB4580" w:rsidRDefault="00F91ECB" w14:paraId="6984805F" w14:textId="77777777">
            <w:r w:rsidRPr="00D724B4">
              <w:t xml:space="preserve">Eligible </w:t>
            </w:r>
            <w:r>
              <w:t xml:space="preserve">Claim </w:t>
            </w:r>
            <w:r w:rsidRPr="00D724B4">
              <w:t xml:space="preserve"> </w:t>
            </w:r>
            <w:r>
              <w:t>Lodged(</w:t>
            </w:r>
            <w:r w:rsidRPr="00D724B4">
              <w:t>Rs.)</w:t>
            </w:r>
            <w:r>
              <w:t xml:space="preserve">  </w:t>
            </w:r>
            <w:r w:rsidRPr="003949FE">
              <w:t>(</w:t>
            </w:r>
            <w:r>
              <w:rPr>
                <w:b/>
              </w:rPr>
              <w:t>E*75</w:t>
            </w:r>
            <w:r w:rsidRPr="003949FE">
              <w:rPr>
                <w:b/>
              </w:rPr>
              <w:t>%)</w:t>
            </w:r>
          </w:p>
        </w:tc>
        <w:tc>
          <w:tcPr>
            <w:tcW w:w="2470" w:type="dxa"/>
            <w:vAlign w:val="center"/>
          </w:tcPr>
          <w:p w:rsidRPr="00D041CB" w:rsidR="00F91ECB" w:rsidP="00DF06CD" w:rsidRDefault="00DF06CD" w14:paraId="1B3DB4ED" w14:textId="507C979D">
            <w:pPr>
              <w:jc w:val="right"/>
              <w:rPr>
                <w:rFonts w:ascii="Calibri" w:hAnsi="Calibri" w:cs="Calibri"/>
                <w:color w:val="000000"/>
              </w:rPr>
            </w:pPr>
            <w:r>
              <w:rPr>
                <w:rFonts w:ascii="Calibri" w:hAnsi="Calibri" w:cs="Calibri"/>
                <w:color w:val="000000"/>
              </w:rPr>
              <w:t>1087800</w:t>
            </w:r>
            <w:r w:rsidR="00F91ECB">
              <w:rPr>
                <w:rFonts w:ascii="Calibri" w:hAnsi="Calibri" w:cs="Calibri"/>
                <w:color w:val="444444"/>
              </w:rPr>
              <w:t>.00</w:t>
            </w:r>
          </w:p>
        </w:tc>
      </w:tr>
      <w:tr w:rsidR="00DF06CD" w:rsidTr="006F2032" w14:paraId="3DF0E027" w14:textId="77777777">
        <w:tc>
          <w:tcPr>
            <w:tcW w:w="704" w:type="dxa"/>
          </w:tcPr>
          <w:p w:rsidR="00DF06CD" w:rsidP="00DF06CD" w:rsidRDefault="00DF06CD" w14:paraId="608ECEED" w14:textId="77777777">
            <w:r>
              <w:t>I</w:t>
            </w:r>
          </w:p>
        </w:tc>
        <w:tc>
          <w:tcPr>
            <w:tcW w:w="3402" w:type="dxa"/>
          </w:tcPr>
          <w:p w:rsidRPr="00D724B4" w:rsidR="00DF06CD" w:rsidP="00DF06CD" w:rsidRDefault="00DF06CD" w14:paraId="61A54E16" w14:textId="77777777">
            <w:r w:rsidRPr="00D724B4">
              <w:t>Cumulative Claim Payout (Rs.)</w:t>
            </w:r>
          </w:p>
        </w:tc>
        <w:tc>
          <w:tcPr>
            <w:tcW w:w="2470" w:type="dxa"/>
            <w:vAlign w:val="bottom"/>
          </w:tcPr>
          <w:p w:rsidR="00DF06CD" w:rsidP="00DF06CD" w:rsidRDefault="00DF06CD" w14:paraId="1DB182BA" w14:textId="2D51614E">
            <w:pPr>
              <w:jc w:val="right"/>
            </w:pPr>
            <w:r>
              <w:rPr>
                <w:rFonts w:ascii="Calibri" w:hAnsi="Calibri" w:cs="Calibri"/>
                <w:color w:val="444444"/>
              </w:rPr>
              <w:t>347250.00</w:t>
            </w:r>
          </w:p>
        </w:tc>
      </w:tr>
      <w:tr w:rsidR="00F91ECB" w:rsidTr="00AB4580" w14:paraId="76221096" w14:textId="77777777">
        <w:tc>
          <w:tcPr>
            <w:tcW w:w="704" w:type="dxa"/>
          </w:tcPr>
          <w:p w:rsidR="00F91ECB" w:rsidP="00AB4580" w:rsidRDefault="00F91ECB" w14:paraId="5CD4160D" w14:textId="77777777">
            <w:r>
              <w:t>J</w:t>
            </w:r>
          </w:p>
        </w:tc>
        <w:tc>
          <w:tcPr>
            <w:tcW w:w="3402" w:type="dxa"/>
          </w:tcPr>
          <w:p w:rsidRPr="00D724B4" w:rsidR="00F91ECB" w:rsidP="00AB4580" w:rsidRDefault="00F91ECB" w14:paraId="4F5EE16A" w14:textId="77777777">
            <w:r w:rsidRPr="00D724B4">
              <w:t>Eligible Claim Payout (Rs)</w:t>
            </w:r>
          </w:p>
        </w:tc>
        <w:tc>
          <w:tcPr>
            <w:tcW w:w="2470" w:type="dxa"/>
            <w:vAlign w:val="center"/>
          </w:tcPr>
          <w:p w:rsidRPr="00DF06CD" w:rsidR="00F91ECB" w:rsidP="00DF06CD" w:rsidRDefault="00DF06CD" w14:paraId="05FA808B" w14:textId="59FCFD5C">
            <w:pPr>
              <w:jc w:val="right"/>
              <w:rPr>
                <w:rFonts w:ascii="Calibri" w:hAnsi="Calibri" w:cs="Calibri"/>
                <w:color w:val="444444"/>
              </w:rPr>
            </w:pPr>
            <w:r>
              <w:rPr>
                <w:rFonts w:ascii="Calibri" w:hAnsi="Calibri" w:cs="Calibri"/>
                <w:color w:val="444444"/>
              </w:rPr>
              <w:t>740550</w:t>
            </w:r>
            <w:r w:rsidR="00F91ECB">
              <w:rPr>
                <w:rFonts w:ascii="Calibri" w:hAnsi="Calibri" w:cs="Calibri"/>
                <w:color w:val="444444"/>
              </w:rPr>
              <w:t>.00</w:t>
            </w:r>
          </w:p>
        </w:tc>
      </w:tr>
    </w:tbl>
    <w:p w:rsidR="00140774" w:rsidP="00140774" w:rsidRDefault="00140774" w14:paraId="0314C1ED" w14:textId="77777777">
      <w:pPr>
        <w:jc w:val="both"/>
      </w:pPr>
    </w:p>
    <w:p w:rsidRPr="00EF241F" w:rsidR="00140774" w:rsidP="00140774" w:rsidRDefault="00140774" w14:paraId="4E604C55" w14:textId="5B2ABF9F">
      <w:pPr>
        <w:rPr>
          <w:b/>
          <w:u w:val="single"/>
        </w:rPr>
      </w:pPr>
      <w:r w:rsidRPr="00EF241F">
        <w:rPr>
          <w:b/>
          <w:u w:val="single"/>
        </w:rPr>
        <w:t xml:space="preserve">Scenario </w:t>
      </w:r>
      <w:r w:rsidR="009E0DF5">
        <w:rPr>
          <w:b/>
          <w:u w:val="single"/>
        </w:rPr>
        <w:t>:</w:t>
      </w:r>
      <w:r w:rsidRPr="00EF241F">
        <w:rPr>
          <w:b/>
          <w:u w:val="single"/>
        </w:rPr>
        <w:t xml:space="preserve">– </w:t>
      </w:r>
      <w:r>
        <w:rPr>
          <w:b/>
          <w:u w:val="single"/>
        </w:rPr>
        <w:t xml:space="preserve">Final </w:t>
      </w:r>
      <w:r w:rsidRPr="00EF241F">
        <w:rPr>
          <w:b/>
          <w:u w:val="single"/>
        </w:rPr>
        <w:t xml:space="preserve">Claim </w:t>
      </w:r>
      <w:r>
        <w:rPr>
          <w:b/>
          <w:u w:val="single"/>
        </w:rPr>
        <w:t>Settlement (</w:t>
      </w:r>
      <w:r w:rsidR="004E2093">
        <w:rPr>
          <w:b/>
          <w:u w:val="single"/>
        </w:rPr>
        <w:t>SHG</w:t>
      </w:r>
      <w:r>
        <w:rPr>
          <w:b/>
          <w:u w:val="single"/>
        </w:rPr>
        <w:t xml:space="preserve"> Portfolio- Loan Type 1,2,3,4)</w:t>
      </w:r>
      <w:r w:rsidRPr="00EF241F">
        <w:rPr>
          <w:b/>
          <w:u w:val="single"/>
        </w:rPr>
        <w:t>:</w:t>
      </w:r>
    </w:p>
    <w:p w:rsidRPr="007D739E" w:rsidR="00140774" w:rsidP="00140774" w:rsidRDefault="00140774" w14:paraId="5F5D2B4D" w14:textId="77777777">
      <w:pPr>
        <w:spacing w:before="240"/>
      </w:pPr>
      <w:r w:rsidRPr="007D739E">
        <w:t>(This activity is done in the last quarter of final settlement year)</w:t>
      </w:r>
    </w:p>
    <w:p w:rsidRPr="00E83106" w:rsidR="00140774" w:rsidP="00140774" w:rsidRDefault="00140774" w14:paraId="14531253" w14:textId="5F89DDDB">
      <w:pPr>
        <w:rPr>
          <w:rFonts w:ascii="Segoe UI" w:hAnsi="Segoe UI" w:eastAsia="Times New Roman" w:cs="Segoe UI"/>
          <w:color w:val="444444"/>
          <w:sz w:val="18"/>
          <w:szCs w:val="18"/>
          <w:lang w:val="en-IN" w:eastAsia="en-IN"/>
        </w:rPr>
      </w:pPr>
      <w:r w:rsidRPr="00C70629">
        <w:t xml:space="preserve">Crystallized portfolio </w:t>
      </w:r>
      <w:r>
        <w:t xml:space="preserve">Sanctioned Amount </w:t>
      </w:r>
      <w:r w:rsidRPr="00C70629">
        <w:t>(</w:t>
      </w:r>
      <w:r>
        <w:t>This is the sanction amount or modified sanction amount whichever is latest existing in CG Table for the CG which has been billed is considered and summation of all these amount is determined</w:t>
      </w:r>
      <w:commentRangeStart w:id="84"/>
      <w:commentRangeStart w:id="85"/>
      <w:commentRangeStart w:id="86"/>
      <w:r>
        <w:t>)</w:t>
      </w:r>
      <w:commentRangeEnd w:id="84"/>
      <w:r w:rsidR="00273D5F">
        <w:rPr>
          <w:rStyle w:val="CommentReference"/>
        </w:rPr>
        <w:commentReference w:id="84"/>
      </w:r>
      <w:commentRangeEnd w:id="85"/>
      <w:r w:rsidR="003E2E8B">
        <w:rPr>
          <w:rStyle w:val="CommentReference"/>
        </w:rPr>
        <w:commentReference w:id="85"/>
      </w:r>
      <w:commentRangeEnd w:id="86"/>
      <w:r w:rsidR="00B73D2B">
        <w:rPr>
          <w:rStyle w:val="CommentReference"/>
        </w:rPr>
        <w:commentReference w:id="86"/>
      </w:r>
      <w:r>
        <w:t xml:space="preserve">: </w:t>
      </w:r>
      <w:r w:rsidRPr="00F37428" w:rsidR="003E4767">
        <w:t>20200000</w:t>
      </w:r>
      <w:r w:rsidRPr="00C423F9">
        <w:t>.00</w:t>
      </w:r>
      <w:r>
        <w:rPr>
          <w:rFonts w:ascii="Segoe UI" w:hAnsi="Segoe UI" w:cs="Segoe UI"/>
          <w:color w:val="444444"/>
          <w:sz w:val="18"/>
          <w:szCs w:val="18"/>
          <w:shd w:val="clear" w:color="auto" w:fill="FFFFFF"/>
        </w:rPr>
        <w:t xml:space="preserve"> </w:t>
      </w:r>
      <w:r>
        <w:t>/- (</w:t>
      </w:r>
      <w:r w:rsidRPr="00DD24A2">
        <w:rPr>
          <w:b/>
        </w:rPr>
        <w:t>A)</w:t>
      </w:r>
    </w:p>
    <w:p w:rsidR="00140774" w:rsidP="00140774" w:rsidRDefault="00140774" w14:paraId="51F2BC77" w14:textId="77777777">
      <w:r>
        <w:t>The details provided by MLI in claim requisition file:</w:t>
      </w:r>
    </w:p>
    <w:tbl>
      <w:tblPr>
        <w:tblStyle w:val="TableGrid"/>
        <w:tblW w:w="0" w:type="auto"/>
        <w:tblLook w:val="04A0" w:firstRow="1" w:lastRow="0" w:firstColumn="1" w:lastColumn="0" w:noHBand="0" w:noVBand="1"/>
      </w:tblPr>
      <w:tblGrid>
        <w:gridCol w:w="704"/>
        <w:gridCol w:w="3402"/>
        <w:gridCol w:w="2470"/>
      </w:tblGrid>
      <w:tr w:rsidR="00F91ECB" w:rsidTr="00AB4580" w14:paraId="5C5E7EA2" w14:textId="77777777">
        <w:tc>
          <w:tcPr>
            <w:tcW w:w="704" w:type="dxa"/>
          </w:tcPr>
          <w:p w:rsidR="00F91ECB" w:rsidP="00AB4580" w:rsidRDefault="00F91ECB" w14:paraId="7661CEBB" w14:textId="77777777"/>
        </w:tc>
        <w:tc>
          <w:tcPr>
            <w:tcW w:w="3402" w:type="dxa"/>
          </w:tcPr>
          <w:p w:rsidR="00F91ECB" w:rsidP="00AB4580" w:rsidRDefault="00F91ECB" w14:paraId="2144CD61" w14:textId="77777777">
            <w:r w:rsidRPr="00D724B4">
              <w:t>Portfolio</w:t>
            </w:r>
          </w:p>
        </w:tc>
        <w:tc>
          <w:tcPr>
            <w:tcW w:w="2470" w:type="dxa"/>
          </w:tcPr>
          <w:p w:rsidR="00F91ECB" w:rsidP="00AB4580" w:rsidRDefault="00F91ECB" w14:paraId="6787B603" w14:textId="77777777">
            <w:r w:rsidRPr="00D041CB">
              <w:t>MUDVBGH20202021SHG</w:t>
            </w:r>
          </w:p>
        </w:tc>
      </w:tr>
      <w:tr w:rsidR="00F91ECB" w:rsidTr="00AB4580" w14:paraId="7A6C9F0C" w14:textId="77777777">
        <w:tc>
          <w:tcPr>
            <w:tcW w:w="704" w:type="dxa"/>
          </w:tcPr>
          <w:p w:rsidR="00F91ECB" w:rsidP="00AB4580" w:rsidRDefault="00F91ECB" w14:paraId="302CFC1F" w14:textId="77777777">
            <w:r>
              <w:t>A</w:t>
            </w:r>
          </w:p>
        </w:tc>
        <w:tc>
          <w:tcPr>
            <w:tcW w:w="3402" w:type="dxa"/>
          </w:tcPr>
          <w:p w:rsidR="00F91ECB" w:rsidP="00AB4580" w:rsidRDefault="00F91ECB" w14:paraId="48D100FC" w14:textId="77777777">
            <w:r w:rsidRPr="00D724B4">
              <w:t>Crystalized Sanctioned Amount ( to be taken in case of interim claim &amp; final Claim CP 1, 2, 3)/ Sanction Amount of o/s Portfolio Migrated for CP 4, 5, 6 ) (Rs)</w:t>
            </w:r>
          </w:p>
        </w:tc>
        <w:tc>
          <w:tcPr>
            <w:tcW w:w="2470" w:type="dxa"/>
            <w:vAlign w:val="center"/>
          </w:tcPr>
          <w:p w:rsidR="00F91ECB" w:rsidP="00AB4580" w:rsidRDefault="003E4767" w14:paraId="151FA794" w14:textId="79310071">
            <w:pPr>
              <w:jc w:val="right"/>
            </w:pPr>
            <w:r w:rsidRPr="003E4767">
              <w:t>20200000</w:t>
            </w:r>
            <w:r w:rsidR="00F91ECB">
              <w:t>.00</w:t>
            </w:r>
          </w:p>
        </w:tc>
      </w:tr>
      <w:tr w:rsidR="00F91ECB" w:rsidTr="00AB4580" w14:paraId="241952D3" w14:textId="77777777">
        <w:tc>
          <w:tcPr>
            <w:tcW w:w="704" w:type="dxa"/>
          </w:tcPr>
          <w:p w:rsidR="00F91ECB" w:rsidP="00AB4580" w:rsidRDefault="00F91ECB" w14:paraId="341E77BC" w14:textId="77777777">
            <w:r>
              <w:t>B</w:t>
            </w:r>
          </w:p>
        </w:tc>
        <w:tc>
          <w:tcPr>
            <w:tcW w:w="3402" w:type="dxa"/>
          </w:tcPr>
          <w:p w:rsidR="00F91ECB" w:rsidP="00AB4580" w:rsidRDefault="00F91ECB" w14:paraId="0FE44230" w14:textId="77777777">
            <w:r w:rsidRPr="00D724B4">
              <w:t>No. of Accounts identified as Loss Assets</w:t>
            </w:r>
          </w:p>
        </w:tc>
        <w:tc>
          <w:tcPr>
            <w:tcW w:w="2470" w:type="dxa"/>
          </w:tcPr>
          <w:p w:rsidR="00F91ECB" w:rsidP="00AB4580" w:rsidRDefault="003E4767" w14:paraId="42CBEB94" w14:textId="1924BEC3">
            <w:pPr>
              <w:jc w:val="right"/>
            </w:pPr>
            <w:r>
              <w:t>3</w:t>
            </w:r>
          </w:p>
        </w:tc>
      </w:tr>
      <w:tr w:rsidR="00F91ECB" w:rsidTr="00AB4580" w14:paraId="245E36B3" w14:textId="77777777">
        <w:tc>
          <w:tcPr>
            <w:tcW w:w="704" w:type="dxa"/>
          </w:tcPr>
          <w:p w:rsidR="00F91ECB" w:rsidP="00AB4580" w:rsidRDefault="00F91ECB" w14:paraId="7A8B3C1F" w14:textId="77777777">
            <w:r>
              <w:t>C</w:t>
            </w:r>
          </w:p>
        </w:tc>
        <w:tc>
          <w:tcPr>
            <w:tcW w:w="3402" w:type="dxa"/>
          </w:tcPr>
          <w:p w:rsidR="00F91ECB" w:rsidP="00AB4580" w:rsidRDefault="00F91ECB" w14:paraId="4A8E5870" w14:textId="77777777">
            <w:r w:rsidRPr="00D724B4">
              <w:t>Principal as on date of NPA(Rs.)</w:t>
            </w:r>
          </w:p>
        </w:tc>
        <w:tc>
          <w:tcPr>
            <w:tcW w:w="2470" w:type="dxa"/>
          </w:tcPr>
          <w:p w:rsidR="00F91ECB" w:rsidP="00AB4580" w:rsidRDefault="003E4767" w14:paraId="51E39F2C" w14:textId="3C5C4ADE">
            <w:pPr>
              <w:jc w:val="right"/>
            </w:pPr>
            <w:r w:rsidRPr="003E4767">
              <w:t>1772400</w:t>
            </w:r>
            <w:r w:rsidR="00F91ECB">
              <w:t>.00</w:t>
            </w:r>
          </w:p>
        </w:tc>
      </w:tr>
      <w:tr w:rsidR="00F91ECB" w:rsidTr="00AB4580" w14:paraId="2A135C30" w14:textId="77777777">
        <w:tc>
          <w:tcPr>
            <w:tcW w:w="704" w:type="dxa"/>
          </w:tcPr>
          <w:p w:rsidR="00F91ECB" w:rsidP="00AB4580" w:rsidRDefault="00F91ECB" w14:paraId="4D653117" w14:textId="77777777">
            <w:r>
              <w:t>D</w:t>
            </w:r>
          </w:p>
        </w:tc>
        <w:tc>
          <w:tcPr>
            <w:tcW w:w="3402" w:type="dxa"/>
          </w:tcPr>
          <w:p w:rsidR="00F91ECB" w:rsidP="00AB4580" w:rsidRDefault="00F91ECB" w14:paraId="3E1924CF" w14:textId="77777777">
            <w:r w:rsidRPr="00D724B4">
              <w:t>Recovery Amount from NPA date till lodgment of claim(Rs.)</w:t>
            </w:r>
          </w:p>
        </w:tc>
        <w:tc>
          <w:tcPr>
            <w:tcW w:w="2470" w:type="dxa"/>
            <w:vAlign w:val="center"/>
          </w:tcPr>
          <w:p w:rsidR="00F91ECB" w:rsidP="00AB4580" w:rsidRDefault="003E4767" w14:paraId="65A5F0CA" w14:textId="45943A17">
            <w:pPr>
              <w:jc w:val="right"/>
            </w:pPr>
            <w:r w:rsidRPr="003E4767">
              <w:t>84600</w:t>
            </w:r>
            <w:r w:rsidR="00F91ECB">
              <w:t>.00</w:t>
            </w:r>
          </w:p>
        </w:tc>
      </w:tr>
      <w:tr w:rsidR="00F91ECB" w:rsidTr="00AB4580" w14:paraId="15497612" w14:textId="77777777">
        <w:tc>
          <w:tcPr>
            <w:tcW w:w="704" w:type="dxa"/>
          </w:tcPr>
          <w:p w:rsidR="00F91ECB" w:rsidP="00AB4580" w:rsidRDefault="00F91ECB" w14:paraId="43C45901" w14:textId="77777777">
            <w:r>
              <w:t>E</w:t>
            </w:r>
          </w:p>
        </w:tc>
        <w:tc>
          <w:tcPr>
            <w:tcW w:w="3402" w:type="dxa"/>
          </w:tcPr>
          <w:p w:rsidR="00F91ECB" w:rsidP="00AB4580" w:rsidRDefault="00F91ECB" w14:paraId="5E9764B6" w14:textId="77777777">
            <w:r w:rsidRPr="00D724B4">
              <w:t>Eligible AID (Rs.)</w:t>
            </w:r>
            <w:r>
              <w:t xml:space="preserve">   </w:t>
            </w:r>
            <w:r>
              <w:rPr>
                <w:b/>
              </w:rPr>
              <w:t>(C</w:t>
            </w:r>
            <w:r w:rsidRPr="003949FE">
              <w:rPr>
                <w:b/>
              </w:rPr>
              <w:t>-</w:t>
            </w:r>
            <w:r>
              <w:rPr>
                <w:b/>
              </w:rPr>
              <w:t>D</w:t>
            </w:r>
            <w:r w:rsidRPr="003949FE">
              <w:rPr>
                <w:b/>
              </w:rPr>
              <w:t>)</w:t>
            </w:r>
          </w:p>
        </w:tc>
        <w:tc>
          <w:tcPr>
            <w:tcW w:w="2470" w:type="dxa"/>
          </w:tcPr>
          <w:p w:rsidRPr="00F37428" w:rsidR="00F91ECB" w:rsidP="003E4767" w:rsidRDefault="003E4767" w14:paraId="70FF82CA" w14:textId="3074123E">
            <w:pPr>
              <w:jc w:val="right"/>
              <w:rPr>
                <w:rFonts w:ascii="Calibri" w:hAnsi="Calibri" w:cs="Calibri"/>
                <w:color w:val="000000"/>
              </w:rPr>
            </w:pPr>
            <w:r w:rsidRPr="00F37428">
              <w:rPr>
                <w:rFonts w:ascii="Calibri" w:hAnsi="Calibri" w:cs="Calibri"/>
                <w:color w:val="000000"/>
              </w:rPr>
              <w:t>1687800</w:t>
            </w:r>
            <w:r w:rsidRPr="00F37428" w:rsidR="00F91ECB">
              <w:rPr>
                <w:rFonts w:ascii="Calibri" w:hAnsi="Calibri" w:cs="Calibri"/>
                <w:color w:val="000000"/>
              </w:rPr>
              <w:t>.00</w:t>
            </w:r>
          </w:p>
        </w:tc>
      </w:tr>
      <w:tr w:rsidR="00F91ECB" w:rsidTr="00AB4580" w14:paraId="179FFA4D" w14:textId="77777777">
        <w:tc>
          <w:tcPr>
            <w:tcW w:w="704" w:type="dxa"/>
          </w:tcPr>
          <w:p w:rsidR="00F91ECB" w:rsidP="00AB4580" w:rsidRDefault="00F91ECB" w14:paraId="3E435F97" w14:textId="77777777">
            <w:r>
              <w:t>F</w:t>
            </w:r>
          </w:p>
        </w:tc>
        <w:tc>
          <w:tcPr>
            <w:tcW w:w="3402" w:type="dxa"/>
          </w:tcPr>
          <w:p w:rsidRPr="00D724B4" w:rsidR="00F91ECB" w:rsidP="00AB4580" w:rsidRDefault="00F91ECB" w14:paraId="39B6EF89" w14:textId="6EE39E86">
            <w:r w:rsidRPr="00933A4F">
              <w:t xml:space="preserve">Maximum Payout 15% of Crystallized Sanctioned </w:t>
            </w:r>
            <w:r w:rsidRPr="00933A4F" w:rsidR="00F37428">
              <w:t>Amount (</w:t>
            </w:r>
            <w:r w:rsidRPr="00933A4F">
              <w:t>Rs.)</w:t>
            </w:r>
            <w:r w:rsidRPr="002C355A">
              <w:rPr>
                <w:b/>
              </w:rPr>
              <w:t>(A*15%)</w:t>
            </w:r>
          </w:p>
        </w:tc>
        <w:tc>
          <w:tcPr>
            <w:tcW w:w="2470" w:type="dxa"/>
            <w:vAlign w:val="center"/>
          </w:tcPr>
          <w:p w:rsidRPr="00F37428" w:rsidR="00F91ECB" w:rsidP="003E4767" w:rsidRDefault="003E4767" w14:paraId="3A101FC7" w14:textId="1DEE116D">
            <w:pPr>
              <w:jc w:val="right"/>
              <w:rPr>
                <w:rFonts w:ascii="Calibri" w:hAnsi="Calibri" w:cs="Calibri"/>
                <w:color w:val="000000"/>
              </w:rPr>
            </w:pPr>
            <w:r w:rsidRPr="00F37428">
              <w:rPr>
                <w:rFonts w:ascii="Calibri" w:hAnsi="Calibri" w:cs="Calibri"/>
                <w:color w:val="000000"/>
              </w:rPr>
              <w:t>3030000</w:t>
            </w:r>
            <w:r w:rsidRPr="00F37428" w:rsidR="00F91ECB">
              <w:rPr>
                <w:rFonts w:ascii="Calibri" w:hAnsi="Calibri" w:cs="Calibri"/>
                <w:color w:val="000000"/>
              </w:rPr>
              <w:t>.00</w:t>
            </w:r>
          </w:p>
        </w:tc>
      </w:tr>
      <w:tr w:rsidR="00F91ECB" w:rsidTr="00AB4580" w14:paraId="4400512D" w14:textId="77777777">
        <w:tc>
          <w:tcPr>
            <w:tcW w:w="704" w:type="dxa"/>
          </w:tcPr>
          <w:p w:rsidR="00F91ECB" w:rsidP="00AB4580" w:rsidRDefault="00F91ECB" w14:paraId="6F5209C0" w14:textId="77777777">
            <w:r>
              <w:t>G</w:t>
            </w:r>
          </w:p>
        </w:tc>
        <w:tc>
          <w:tcPr>
            <w:tcW w:w="3402" w:type="dxa"/>
          </w:tcPr>
          <w:p w:rsidRPr="00D724B4" w:rsidR="00F91ECB" w:rsidP="00AB4580" w:rsidRDefault="00F91ECB" w14:paraId="394D0A47" w14:textId="77777777">
            <w:r w:rsidRPr="00D724B4">
              <w:t xml:space="preserve">Eligible </w:t>
            </w:r>
            <w:r>
              <w:t xml:space="preserve">Claim </w:t>
            </w:r>
            <w:r w:rsidRPr="00D724B4">
              <w:t xml:space="preserve"> </w:t>
            </w:r>
            <w:r>
              <w:t>Lodged(</w:t>
            </w:r>
            <w:r w:rsidRPr="00D724B4">
              <w:t>Rs.)</w:t>
            </w:r>
            <w:r>
              <w:t xml:space="preserve">  </w:t>
            </w:r>
            <w:r w:rsidRPr="003949FE">
              <w:t>(</w:t>
            </w:r>
            <w:r>
              <w:rPr>
                <w:b/>
              </w:rPr>
              <w:t>E*75</w:t>
            </w:r>
            <w:r w:rsidRPr="003949FE">
              <w:rPr>
                <w:b/>
              </w:rPr>
              <w:t>%)</w:t>
            </w:r>
          </w:p>
        </w:tc>
        <w:tc>
          <w:tcPr>
            <w:tcW w:w="2470" w:type="dxa"/>
            <w:vAlign w:val="center"/>
          </w:tcPr>
          <w:p w:rsidRPr="00D041CB" w:rsidR="00F91ECB" w:rsidP="003E4767" w:rsidRDefault="003E4767" w14:paraId="5B9025A0" w14:textId="308CF0E1">
            <w:pPr>
              <w:jc w:val="right"/>
              <w:rPr>
                <w:rFonts w:ascii="Calibri" w:hAnsi="Calibri" w:cs="Calibri"/>
                <w:color w:val="000000"/>
              </w:rPr>
            </w:pPr>
            <w:r>
              <w:rPr>
                <w:rFonts w:ascii="Calibri" w:hAnsi="Calibri" w:cs="Calibri"/>
                <w:color w:val="000000"/>
              </w:rPr>
              <w:t>1265850</w:t>
            </w:r>
            <w:r w:rsidRPr="00F37428" w:rsidR="00F91ECB">
              <w:rPr>
                <w:rFonts w:ascii="Calibri" w:hAnsi="Calibri" w:cs="Calibri"/>
                <w:color w:val="000000"/>
              </w:rPr>
              <w:t>.00</w:t>
            </w:r>
          </w:p>
        </w:tc>
      </w:tr>
      <w:tr w:rsidR="00F91ECB" w:rsidTr="00AB4580" w14:paraId="3B151E92" w14:textId="77777777">
        <w:tc>
          <w:tcPr>
            <w:tcW w:w="704" w:type="dxa"/>
          </w:tcPr>
          <w:p w:rsidR="00F91ECB" w:rsidP="00AB4580" w:rsidRDefault="00F91ECB" w14:paraId="5B371452" w14:textId="77777777">
            <w:r>
              <w:t>I</w:t>
            </w:r>
          </w:p>
        </w:tc>
        <w:tc>
          <w:tcPr>
            <w:tcW w:w="3402" w:type="dxa"/>
          </w:tcPr>
          <w:p w:rsidRPr="00D724B4" w:rsidR="00F91ECB" w:rsidP="00AB4580" w:rsidRDefault="00F91ECB" w14:paraId="6B1379FC" w14:textId="77777777">
            <w:r w:rsidRPr="00D724B4">
              <w:t>Cumulative Claim Payout (Rs.)</w:t>
            </w:r>
          </w:p>
        </w:tc>
        <w:tc>
          <w:tcPr>
            <w:tcW w:w="2470" w:type="dxa"/>
            <w:vAlign w:val="center"/>
          </w:tcPr>
          <w:p w:rsidRPr="00F37428" w:rsidR="00F91ECB" w:rsidP="003E4767" w:rsidRDefault="003E4767" w14:paraId="653B9D79" w14:textId="5B88560A">
            <w:pPr>
              <w:jc w:val="right"/>
              <w:rPr>
                <w:rFonts w:ascii="Calibri" w:hAnsi="Calibri" w:cs="Calibri"/>
                <w:color w:val="000000"/>
              </w:rPr>
            </w:pPr>
            <w:r w:rsidRPr="00F37428">
              <w:rPr>
                <w:rFonts w:ascii="Calibri" w:hAnsi="Calibri" w:cs="Calibri"/>
                <w:color w:val="000000"/>
              </w:rPr>
              <w:t>1087800.00</w:t>
            </w:r>
          </w:p>
        </w:tc>
      </w:tr>
      <w:tr w:rsidR="00F91ECB" w:rsidTr="00AB4580" w14:paraId="590CB42E" w14:textId="77777777">
        <w:tc>
          <w:tcPr>
            <w:tcW w:w="704" w:type="dxa"/>
          </w:tcPr>
          <w:p w:rsidR="00F91ECB" w:rsidP="00AB4580" w:rsidRDefault="00F91ECB" w14:paraId="3442AB4B" w14:textId="77777777">
            <w:r>
              <w:t>J</w:t>
            </w:r>
          </w:p>
        </w:tc>
        <w:tc>
          <w:tcPr>
            <w:tcW w:w="3402" w:type="dxa"/>
          </w:tcPr>
          <w:p w:rsidRPr="00D724B4" w:rsidR="00F91ECB" w:rsidP="00AB4580" w:rsidRDefault="00F91ECB" w14:paraId="7CB2376E" w14:textId="77777777">
            <w:r w:rsidRPr="00D724B4">
              <w:t>Eligible Claim Payout (Rs)</w:t>
            </w:r>
          </w:p>
        </w:tc>
        <w:tc>
          <w:tcPr>
            <w:tcW w:w="2470" w:type="dxa"/>
            <w:vAlign w:val="center"/>
          </w:tcPr>
          <w:p w:rsidRPr="00F37428" w:rsidR="00F91ECB" w:rsidP="003E4767" w:rsidRDefault="003E4767" w14:paraId="5C057956" w14:textId="153A715B">
            <w:pPr>
              <w:jc w:val="right"/>
              <w:rPr>
                <w:rFonts w:ascii="Calibri" w:hAnsi="Calibri" w:cs="Calibri"/>
                <w:color w:val="000000"/>
              </w:rPr>
            </w:pPr>
            <w:r w:rsidRPr="00F37428">
              <w:rPr>
                <w:rFonts w:ascii="Calibri" w:hAnsi="Calibri" w:cs="Calibri"/>
                <w:color w:val="000000"/>
              </w:rPr>
              <w:t>178050</w:t>
            </w:r>
            <w:r w:rsidRPr="00F37428" w:rsidR="00F91ECB">
              <w:rPr>
                <w:rFonts w:ascii="Calibri" w:hAnsi="Calibri" w:cs="Calibri"/>
                <w:color w:val="000000"/>
              </w:rPr>
              <w:t>.00</w:t>
            </w:r>
          </w:p>
        </w:tc>
      </w:tr>
    </w:tbl>
    <w:p w:rsidR="00140774" w:rsidP="00140774" w:rsidRDefault="00140774" w14:paraId="7DFEEA01" w14:textId="77777777"/>
    <w:p w:rsidR="00140774" w:rsidP="00140774" w:rsidRDefault="00140774" w14:paraId="37642D36" w14:textId="77777777">
      <w:pPr>
        <w:jc w:val="both"/>
        <w:rPr>
          <w:b/>
        </w:rPr>
      </w:pPr>
    </w:p>
    <w:p w:rsidRPr="00EF241F" w:rsidR="00140774" w:rsidP="00140774" w:rsidRDefault="00140774" w14:paraId="19274C68" w14:textId="07DD110B">
      <w:pPr>
        <w:rPr>
          <w:b/>
          <w:u w:val="single"/>
        </w:rPr>
      </w:pPr>
      <w:r w:rsidRPr="00EF241F">
        <w:rPr>
          <w:b/>
          <w:u w:val="single"/>
        </w:rPr>
        <w:t xml:space="preserve">Scenario – Claim in </w:t>
      </w:r>
      <w:r>
        <w:rPr>
          <w:b/>
          <w:u w:val="single"/>
        </w:rPr>
        <w:t>Migrated</w:t>
      </w:r>
      <w:r w:rsidRPr="00EF241F">
        <w:rPr>
          <w:b/>
          <w:u w:val="single"/>
        </w:rPr>
        <w:t xml:space="preserve"> </w:t>
      </w:r>
      <w:r>
        <w:rPr>
          <w:b/>
          <w:u w:val="single"/>
        </w:rPr>
        <w:t>Interim</w:t>
      </w:r>
      <w:r w:rsidRPr="00EF241F">
        <w:rPr>
          <w:b/>
          <w:u w:val="single"/>
        </w:rPr>
        <w:t xml:space="preserve"> Period I</w:t>
      </w:r>
      <w:r>
        <w:rPr>
          <w:b/>
          <w:u w:val="single"/>
        </w:rPr>
        <w:t xml:space="preserve"> (</w:t>
      </w:r>
      <w:r w:rsidR="004E2093">
        <w:rPr>
          <w:b/>
          <w:u w:val="single"/>
        </w:rPr>
        <w:t>SHG</w:t>
      </w:r>
      <w:r>
        <w:rPr>
          <w:b/>
          <w:u w:val="single"/>
        </w:rPr>
        <w:t xml:space="preserve"> Portfolio- Loan Type 1,2,3,4)</w:t>
      </w:r>
      <w:r w:rsidRPr="00EF241F">
        <w:rPr>
          <w:b/>
          <w:u w:val="single"/>
        </w:rPr>
        <w:t>:</w:t>
      </w:r>
    </w:p>
    <w:p w:rsidR="00140774" w:rsidP="00140774" w:rsidRDefault="00140774" w14:paraId="13AAF8D1" w14:textId="7566D4CA">
      <w:r w:rsidRPr="00C70629">
        <w:t xml:space="preserve">Crystallized portfolio </w:t>
      </w:r>
      <w:r>
        <w:t xml:space="preserve">Sanctioned Amount </w:t>
      </w:r>
      <w:r w:rsidRPr="00C70629">
        <w:t>(</w:t>
      </w:r>
      <w:r>
        <w:t xml:space="preserve">Summation of sanctioned amount or modified sanction amount, if available, for cases which have been billed till Currency Period 5 billing):  </w:t>
      </w:r>
      <w:r w:rsidRPr="00805ACB" w:rsidR="00805ACB">
        <w:t>17600000</w:t>
      </w:r>
      <w:r w:rsidRPr="007677D9">
        <w:t>.00</w:t>
      </w:r>
      <w:r>
        <w:t xml:space="preserve"> /- </w:t>
      </w:r>
      <w:r w:rsidRPr="00DD24A2">
        <w:rPr>
          <w:b/>
        </w:rPr>
        <w:t>(A)</w:t>
      </w:r>
    </w:p>
    <w:p w:rsidR="00140774" w:rsidP="00140774" w:rsidRDefault="00140774" w14:paraId="211824E6" w14:textId="77777777">
      <w:r>
        <w:t>The details provided by MLI in claim requisition file:</w:t>
      </w:r>
    </w:p>
    <w:tbl>
      <w:tblPr>
        <w:tblStyle w:val="TableGrid"/>
        <w:tblW w:w="0" w:type="auto"/>
        <w:tblLook w:val="04A0" w:firstRow="1" w:lastRow="0" w:firstColumn="1" w:lastColumn="0" w:noHBand="0" w:noVBand="1"/>
      </w:tblPr>
      <w:tblGrid>
        <w:gridCol w:w="704"/>
        <w:gridCol w:w="3402"/>
        <w:gridCol w:w="2470"/>
      </w:tblGrid>
      <w:tr w:rsidR="00F91ECB" w:rsidTr="00AB4580" w14:paraId="160A09CB" w14:textId="77777777">
        <w:tc>
          <w:tcPr>
            <w:tcW w:w="704" w:type="dxa"/>
          </w:tcPr>
          <w:p w:rsidR="00F91ECB" w:rsidP="00AB4580" w:rsidRDefault="00F91ECB" w14:paraId="26B5D476" w14:textId="77777777"/>
        </w:tc>
        <w:tc>
          <w:tcPr>
            <w:tcW w:w="3402" w:type="dxa"/>
          </w:tcPr>
          <w:p w:rsidR="00F91ECB" w:rsidP="00AB4580" w:rsidRDefault="00F91ECB" w14:paraId="28A47B06" w14:textId="77777777">
            <w:r w:rsidRPr="00D724B4">
              <w:t>Portfolio</w:t>
            </w:r>
          </w:p>
        </w:tc>
        <w:tc>
          <w:tcPr>
            <w:tcW w:w="2470" w:type="dxa"/>
          </w:tcPr>
          <w:p w:rsidR="00F91ECB" w:rsidP="00AB4580" w:rsidRDefault="00F91ECB" w14:paraId="49106BF2" w14:textId="77777777">
            <w:r w:rsidRPr="00D041CB">
              <w:t>MUDVBGH20202021SHG</w:t>
            </w:r>
          </w:p>
        </w:tc>
      </w:tr>
      <w:tr w:rsidR="00F91ECB" w:rsidTr="00AB4580" w14:paraId="351FB178" w14:textId="77777777">
        <w:tc>
          <w:tcPr>
            <w:tcW w:w="704" w:type="dxa"/>
          </w:tcPr>
          <w:p w:rsidR="00F91ECB" w:rsidP="00AB4580" w:rsidRDefault="00F91ECB" w14:paraId="1A267349" w14:textId="77777777">
            <w:r>
              <w:t>A</w:t>
            </w:r>
          </w:p>
        </w:tc>
        <w:tc>
          <w:tcPr>
            <w:tcW w:w="3402" w:type="dxa"/>
          </w:tcPr>
          <w:p w:rsidR="00F91ECB" w:rsidP="00AB4580" w:rsidRDefault="00F91ECB" w14:paraId="50217662" w14:textId="77777777">
            <w:r w:rsidRPr="00D724B4">
              <w:t>Crystalized Sanctioned Amount ( to be taken in case of interim claim &amp; final Claim CP 1, 2, 3)/ Sanction Amount of o/s Portfolio Migrated for CP 4, 5, 6 ) (Rs)</w:t>
            </w:r>
          </w:p>
        </w:tc>
        <w:tc>
          <w:tcPr>
            <w:tcW w:w="2470" w:type="dxa"/>
            <w:vAlign w:val="center"/>
          </w:tcPr>
          <w:p w:rsidR="00F91ECB" w:rsidP="00AB4580" w:rsidRDefault="00805ACB" w14:paraId="2EC776A7" w14:textId="2F24AA80">
            <w:pPr>
              <w:jc w:val="right"/>
            </w:pPr>
            <w:r w:rsidRPr="00805ACB">
              <w:t>17600000</w:t>
            </w:r>
            <w:r w:rsidR="00F91ECB">
              <w:t>.00</w:t>
            </w:r>
          </w:p>
        </w:tc>
      </w:tr>
      <w:tr w:rsidR="00F91ECB" w:rsidTr="00AB4580" w14:paraId="04D2C2A1" w14:textId="77777777">
        <w:tc>
          <w:tcPr>
            <w:tcW w:w="704" w:type="dxa"/>
          </w:tcPr>
          <w:p w:rsidR="00F91ECB" w:rsidP="00AB4580" w:rsidRDefault="00F91ECB" w14:paraId="1BE82967" w14:textId="77777777">
            <w:r>
              <w:t>B</w:t>
            </w:r>
          </w:p>
        </w:tc>
        <w:tc>
          <w:tcPr>
            <w:tcW w:w="3402" w:type="dxa"/>
          </w:tcPr>
          <w:p w:rsidR="00F91ECB" w:rsidP="00AB4580" w:rsidRDefault="00F91ECB" w14:paraId="348921F8" w14:textId="77777777">
            <w:r w:rsidRPr="00D724B4">
              <w:t>No. of Accounts identified as Loss Assets</w:t>
            </w:r>
          </w:p>
        </w:tc>
        <w:tc>
          <w:tcPr>
            <w:tcW w:w="2470" w:type="dxa"/>
          </w:tcPr>
          <w:p w:rsidR="00F91ECB" w:rsidP="00AB4580" w:rsidRDefault="00805ACB" w14:paraId="0BE900DD" w14:textId="2593A578">
            <w:pPr>
              <w:jc w:val="right"/>
            </w:pPr>
            <w:r>
              <w:t>7</w:t>
            </w:r>
          </w:p>
        </w:tc>
      </w:tr>
      <w:tr w:rsidR="00F91ECB" w:rsidTr="00AB4580" w14:paraId="09CD135D" w14:textId="77777777">
        <w:tc>
          <w:tcPr>
            <w:tcW w:w="704" w:type="dxa"/>
          </w:tcPr>
          <w:p w:rsidR="00F91ECB" w:rsidP="00AB4580" w:rsidRDefault="00F91ECB" w14:paraId="248151A3" w14:textId="77777777">
            <w:r>
              <w:t>C</w:t>
            </w:r>
          </w:p>
        </w:tc>
        <w:tc>
          <w:tcPr>
            <w:tcW w:w="3402" w:type="dxa"/>
          </w:tcPr>
          <w:p w:rsidR="00F91ECB" w:rsidP="00AB4580" w:rsidRDefault="00F91ECB" w14:paraId="1025A812" w14:textId="77777777">
            <w:r w:rsidRPr="00D724B4">
              <w:t>Principal as on date of NPA(Rs.)</w:t>
            </w:r>
          </w:p>
        </w:tc>
        <w:tc>
          <w:tcPr>
            <w:tcW w:w="2470" w:type="dxa"/>
          </w:tcPr>
          <w:p w:rsidR="00F91ECB" w:rsidP="00AB4580" w:rsidRDefault="00805ACB" w14:paraId="0FAD6374" w14:textId="2B12A809">
            <w:pPr>
              <w:jc w:val="right"/>
            </w:pPr>
            <w:r w:rsidRPr="00805ACB">
              <w:t>845600</w:t>
            </w:r>
            <w:r w:rsidR="00F91ECB">
              <w:t>.00</w:t>
            </w:r>
          </w:p>
        </w:tc>
      </w:tr>
      <w:tr w:rsidR="00F91ECB" w:rsidTr="00AB4580" w14:paraId="281AE4E7" w14:textId="77777777">
        <w:tc>
          <w:tcPr>
            <w:tcW w:w="704" w:type="dxa"/>
          </w:tcPr>
          <w:p w:rsidR="00F91ECB" w:rsidP="00AB4580" w:rsidRDefault="00F91ECB" w14:paraId="1B6C8F6F" w14:textId="77777777">
            <w:r>
              <w:t>D</w:t>
            </w:r>
          </w:p>
        </w:tc>
        <w:tc>
          <w:tcPr>
            <w:tcW w:w="3402" w:type="dxa"/>
          </w:tcPr>
          <w:p w:rsidR="00F91ECB" w:rsidP="00AB4580" w:rsidRDefault="00F91ECB" w14:paraId="2EC75517" w14:textId="77777777">
            <w:r w:rsidRPr="00D724B4">
              <w:t>Recovery Amount from NPA date till lodgment of claim(Rs.)</w:t>
            </w:r>
          </w:p>
        </w:tc>
        <w:tc>
          <w:tcPr>
            <w:tcW w:w="2470" w:type="dxa"/>
            <w:vAlign w:val="center"/>
          </w:tcPr>
          <w:p w:rsidR="00F91ECB" w:rsidP="00AB4580" w:rsidRDefault="00805ACB" w14:paraId="30181CF0" w14:textId="0B0D4681">
            <w:pPr>
              <w:jc w:val="right"/>
            </w:pPr>
            <w:r w:rsidRPr="00805ACB">
              <w:t>197400</w:t>
            </w:r>
            <w:r w:rsidR="00F91ECB">
              <w:t>.00</w:t>
            </w:r>
          </w:p>
        </w:tc>
      </w:tr>
      <w:tr w:rsidR="00F91ECB" w:rsidTr="00AB4580" w14:paraId="303BCDBF" w14:textId="77777777">
        <w:tc>
          <w:tcPr>
            <w:tcW w:w="704" w:type="dxa"/>
          </w:tcPr>
          <w:p w:rsidR="00F91ECB" w:rsidP="00AB4580" w:rsidRDefault="00F91ECB" w14:paraId="2ACC30DC" w14:textId="77777777">
            <w:r>
              <w:t>E</w:t>
            </w:r>
          </w:p>
        </w:tc>
        <w:tc>
          <w:tcPr>
            <w:tcW w:w="3402" w:type="dxa"/>
          </w:tcPr>
          <w:p w:rsidR="00F91ECB" w:rsidP="00AB4580" w:rsidRDefault="00F91ECB" w14:paraId="767B3193" w14:textId="77777777">
            <w:r w:rsidRPr="00D724B4">
              <w:t>Eligible AID (Rs.)</w:t>
            </w:r>
            <w:r>
              <w:t xml:space="preserve">   </w:t>
            </w:r>
            <w:r>
              <w:rPr>
                <w:b/>
              </w:rPr>
              <w:t>(C</w:t>
            </w:r>
            <w:r w:rsidRPr="003949FE">
              <w:rPr>
                <w:b/>
              </w:rPr>
              <w:t>-</w:t>
            </w:r>
            <w:r>
              <w:rPr>
                <w:b/>
              </w:rPr>
              <w:t>D</w:t>
            </w:r>
            <w:r w:rsidRPr="003949FE">
              <w:rPr>
                <w:b/>
              </w:rPr>
              <w:t>)</w:t>
            </w:r>
          </w:p>
        </w:tc>
        <w:tc>
          <w:tcPr>
            <w:tcW w:w="2470" w:type="dxa"/>
          </w:tcPr>
          <w:p w:rsidRPr="00805ACB" w:rsidR="00F91ECB" w:rsidP="00805ACB" w:rsidRDefault="00805ACB" w14:paraId="6F29C372" w14:textId="59234F39">
            <w:pPr>
              <w:jc w:val="right"/>
              <w:rPr>
                <w:rFonts w:ascii="Calibri" w:hAnsi="Calibri" w:cs="Calibri"/>
                <w:color w:val="000000"/>
              </w:rPr>
            </w:pPr>
            <w:r>
              <w:rPr>
                <w:rFonts w:ascii="Calibri" w:hAnsi="Calibri" w:cs="Calibri"/>
                <w:color w:val="000000"/>
              </w:rPr>
              <w:t>648200</w:t>
            </w:r>
            <w:r w:rsidRPr="00D35BCF" w:rsidR="00F91ECB">
              <w:t>.00</w:t>
            </w:r>
          </w:p>
        </w:tc>
      </w:tr>
      <w:tr w:rsidR="00F91ECB" w:rsidTr="00AB4580" w14:paraId="28A5CD5F" w14:textId="77777777">
        <w:tc>
          <w:tcPr>
            <w:tcW w:w="704" w:type="dxa"/>
          </w:tcPr>
          <w:p w:rsidR="00F91ECB" w:rsidP="00AB4580" w:rsidRDefault="00F91ECB" w14:paraId="0150F06E" w14:textId="77777777">
            <w:r>
              <w:t>F</w:t>
            </w:r>
          </w:p>
        </w:tc>
        <w:tc>
          <w:tcPr>
            <w:tcW w:w="3402" w:type="dxa"/>
          </w:tcPr>
          <w:p w:rsidRPr="00D724B4" w:rsidR="00F91ECB" w:rsidP="00AB4580" w:rsidRDefault="00F91ECB" w14:paraId="19246FD9" w14:textId="77777777">
            <w:r w:rsidRPr="00933A4F">
              <w:t>Maximum Payout 15% of Crystallized Sanctioned Amount(Rs.)</w:t>
            </w:r>
            <w:r w:rsidRPr="002C355A">
              <w:rPr>
                <w:b/>
              </w:rPr>
              <w:t>(A*15%)</w:t>
            </w:r>
          </w:p>
        </w:tc>
        <w:tc>
          <w:tcPr>
            <w:tcW w:w="2470" w:type="dxa"/>
            <w:vAlign w:val="center"/>
          </w:tcPr>
          <w:p w:rsidRPr="00805ACB" w:rsidR="00F91ECB" w:rsidP="00805ACB" w:rsidRDefault="00805ACB" w14:paraId="25E3A10A" w14:textId="2B46AC17">
            <w:pPr>
              <w:jc w:val="right"/>
              <w:rPr>
                <w:rFonts w:ascii="Calibri" w:hAnsi="Calibri" w:cs="Calibri"/>
                <w:color w:val="000000"/>
              </w:rPr>
            </w:pPr>
            <w:r>
              <w:rPr>
                <w:rFonts w:ascii="Calibri" w:hAnsi="Calibri" w:cs="Calibri"/>
                <w:color w:val="000000"/>
              </w:rPr>
              <w:t>2640000</w:t>
            </w:r>
            <w:r w:rsidR="00F91ECB">
              <w:rPr>
                <w:rFonts w:ascii="Calibri" w:hAnsi="Calibri" w:cs="Calibri"/>
                <w:color w:val="444444"/>
              </w:rPr>
              <w:t>.00</w:t>
            </w:r>
          </w:p>
        </w:tc>
      </w:tr>
      <w:tr w:rsidR="00F91ECB" w:rsidTr="00AB4580" w14:paraId="474E4F16" w14:textId="77777777">
        <w:tc>
          <w:tcPr>
            <w:tcW w:w="704" w:type="dxa"/>
          </w:tcPr>
          <w:p w:rsidR="00F91ECB" w:rsidP="00AB4580" w:rsidRDefault="00F91ECB" w14:paraId="7BC47157" w14:textId="77777777">
            <w:r>
              <w:t>G</w:t>
            </w:r>
          </w:p>
        </w:tc>
        <w:tc>
          <w:tcPr>
            <w:tcW w:w="3402" w:type="dxa"/>
          </w:tcPr>
          <w:p w:rsidRPr="00D724B4" w:rsidR="00F91ECB" w:rsidP="00AB4580" w:rsidRDefault="00F91ECB" w14:paraId="3A3D052A" w14:textId="77777777">
            <w:r w:rsidRPr="00D724B4">
              <w:t xml:space="preserve">Eligible </w:t>
            </w:r>
            <w:r>
              <w:t xml:space="preserve">Claim </w:t>
            </w:r>
            <w:r w:rsidRPr="00D724B4">
              <w:t xml:space="preserve"> </w:t>
            </w:r>
            <w:r>
              <w:t>Lodged(</w:t>
            </w:r>
            <w:r w:rsidRPr="00D724B4">
              <w:t>Rs.)</w:t>
            </w:r>
            <w:r>
              <w:t xml:space="preserve">  </w:t>
            </w:r>
            <w:r w:rsidRPr="003949FE">
              <w:t>(</w:t>
            </w:r>
            <w:r>
              <w:rPr>
                <w:b/>
              </w:rPr>
              <w:t>E*75</w:t>
            </w:r>
            <w:r w:rsidRPr="003949FE">
              <w:rPr>
                <w:b/>
              </w:rPr>
              <w:t>%)</w:t>
            </w:r>
          </w:p>
        </w:tc>
        <w:tc>
          <w:tcPr>
            <w:tcW w:w="2470" w:type="dxa"/>
            <w:vAlign w:val="center"/>
          </w:tcPr>
          <w:p w:rsidRPr="00D041CB" w:rsidR="00F91ECB" w:rsidP="00805ACB" w:rsidRDefault="00805ACB" w14:paraId="51FBE35D" w14:textId="10C69C45">
            <w:pPr>
              <w:jc w:val="right"/>
              <w:rPr>
                <w:rFonts w:ascii="Calibri" w:hAnsi="Calibri" w:cs="Calibri"/>
                <w:color w:val="000000"/>
              </w:rPr>
            </w:pPr>
            <w:r>
              <w:rPr>
                <w:rFonts w:ascii="Calibri" w:hAnsi="Calibri" w:cs="Calibri"/>
                <w:color w:val="000000"/>
              </w:rPr>
              <w:t>486150</w:t>
            </w:r>
            <w:r w:rsidR="00F91ECB">
              <w:rPr>
                <w:rFonts w:ascii="Calibri" w:hAnsi="Calibri" w:cs="Calibri"/>
                <w:color w:val="444444"/>
              </w:rPr>
              <w:t>.00</w:t>
            </w:r>
          </w:p>
        </w:tc>
      </w:tr>
      <w:tr w:rsidR="00F91ECB" w:rsidTr="00AB4580" w14:paraId="3679CF8A" w14:textId="77777777">
        <w:tc>
          <w:tcPr>
            <w:tcW w:w="704" w:type="dxa"/>
          </w:tcPr>
          <w:p w:rsidR="00F91ECB" w:rsidP="00AB4580" w:rsidRDefault="00F91ECB" w14:paraId="223CD2D7" w14:textId="77777777">
            <w:r>
              <w:t>I</w:t>
            </w:r>
          </w:p>
        </w:tc>
        <w:tc>
          <w:tcPr>
            <w:tcW w:w="3402" w:type="dxa"/>
          </w:tcPr>
          <w:p w:rsidRPr="00D724B4" w:rsidR="00F91ECB" w:rsidP="00AB4580" w:rsidRDefault="00F91ECB" w14:paraId="12713F66" w14:textId="77777777">
            <w:r w:rsidRPr="00D724B4">
              <w:t>Cumulative Claim Payout (Rs.)</w:t>
            </w:r>
          </w:p>
        </w:tc>
        <w:tc>
          <w:tcPr>
            <w:tcW w:w="2470" w:type="dxa"/>
            <w:vAlign w:val="center"/>
          </w:tcPr>
          <w:p w:rsidR="00F91ECB" w:rsidP="00AB4580" w:rsidRDefault="00F91ECB" w14:paraId="1D99F5DD" w14:textId="77777777">
            <w:pPr>
              <w:jc w:val="right"/>
            </w:pPr>
            <w:r>
              <w:t>0.00</w:t>
            </w:r>
          </w:p>
        </w:tc>
      </w:tr>
      <w:tr w:rsidR="00F91ECB" w:rsidTr="00AB4580" w14:paraId="027767C7" w14:textId="77777777">
        <w:tc>
          <w:tcPr>
            <w:tcW w:w="704" w:type="dxa"/>
          </w:tcPr>
          <w:p w:rsidR="00F91ECB" w:rsidP="00AB4580" w:rsidRDefault="00F91ECB" w14:paraId="7A1BBA12" w14:textId="77777777">
            <w:r>
              <w:t>J</w:t>
            </w:r>
          </w:p>
        </w:tc>
        <w:tc>
          <w:tcPr>
            <w:tcW w:w="3402" w:type="dxa"/>
          </w:tcPr>
          <w:p w:rsidRPr="00D724B4" w:rsidR="00F91ECB" w:rsidP="00AB4580" w:rsidRDefault="00F91ECB" w14:paraId="14BE35AF" w14:textId="77777777">
            <w:r w:rsidRPr="00D724B4">
              <w:t>Eligible Claim Payout (Rs)</w:t>
            </w:r>
          </w:p>
        </w:tc>
        <w:tc>
          <w:tcPr>
            <w:tcW w:w="2470" w:type="dxa"/>
            <w:vAlign w:val="center"/>
          </w:tcPr>
          <w:p w:rsidRPr="00805ACB" w:rsidR="00F91ECB" w:rsidP="00805ACB" w:rsidRDefault="00805ACB" w14:paraId="601E38D7" w14:textId="64FD6754">
            <w:pPr>
              <w:jc w:val="right"/>
              <w:rPr>
                <w:rFonts w:ascii="Calibri" w:hAnsi="Calibri" w:cs="Calibri"/>
                <w:color w:val="000000"/>
              </w:rPr>
            </w:pPr>
            <w:r>
              <w:rPr>
                <w:rFonts w:ascii="Calibri" w:hAnsi="Calibri" w:cs="Calibri"/>
                <w:color w:val="000000"/>
              </w:rPr>
              <w:t>486150</w:t>
            </w:r>
            <w:r w:rsidR="00F91ECB">
              <w:rPr>
                <w:rFonts w:ascii="Calibri" w:hAnsi="Calibri" w:cs="Calibri"/>
                <w:color w:val="444444"/>
              </w:rPr>
              <w:t>.00</w:t>
            </w:r>
          </w:p>
        </w:tc>
      </w:tr>
    </w:tbl>
    <w:p w:rsidR="00803B57" w:rsidP="00140774" w:rsidRDefault="00803B57" w14:paraId="21FD56A0" w14:textId="77777777">
      <w:pPr>
        <w:rPr>
          <w:b/>
          <w:u w:val="single"/>
        </w:rPr>
      </w:pPr>
    </w:p>
    <w:p w:rsidR="00803B57" w:rsidP="00140774" w:rsidRDefault="00803B57" w14:paraId="3D3904B4" w14:textId="77777777">
      <w:pPr>
        <w:rPr>
          <w:b/>
          <w:u w:val="single"/>
        </w:rPr>
      </w:pPr>
    </w:p>
    <w:p w:rsidRPr="00EF241F" w:rsidR="00140774" w:rsidP="00140774" w:rsidRDefault="00140774" w14:paraId="3B965C93" w14:textId="3CBCC837">
      <w:pPr>
        <w:rPr>
          <w:b/>
          <w:u w:val="single"/>
        </w:rPr>
      </w:pPr>
      <w:r w:rsidRPr="00EF241F">
        <w:rPr>
          <w:b/>
          <w:u w:val="single"/>
        </w:rPr>
        <w:t xml:space="preserve">Scenario – Claim in </w:t>
      </w:r>
      <w:r>
        <w:rPr>
          <w:b/>
          <w:u w:val="single"/>
        </w:rPr>
        <w:t>Migrated</w:t>
      </w:r>
      <w:r w:rsidRPr="00EF241F">
        <w:rPr>
          <w:b/>
          <w:u w:val="single"/>
        </w:rPr>
        <w:t xml:space="preserve"> </w:t>
      </w:r>
      <w:r>
        <w:rPr>
          <w:b/>
          <w:u w:val="single"/>
        </w:rPr>
        <w:t>Interim</w:t>
      </w:r>
      <w:r w:rsidRPr="00EF241F">
        <w:rPr>
          <w:b/>
          <w:u w:val="single"/>
        </w:rPr>
        <w:t xml:space="preserve"> Period </w:t>
      </w:r>
      <w:r>
        <w:rPr>
          <w:b/>
          <w:u w:val="single"/>
        </w:rPr>
        <w:t>I</w:t>
      </w:r>
      <w:r w:rsidRPr="00EF241F">
        <w:rPr>
          <w:b/>
          <w:u w:val="single"/>
        </w:rPr>
        <w:t>I</w:t>
      </w:r>
      <w:r>
        <w:rPr>
          <w:b/>
          <w:u w:val="single"/>
        </w:rPr>
        <w:t xml:space="preserve"> </w:t>
      </w:r>
      <w:commentRangeStart w:id="87"/>
      <w:commentRangeStart w:id="88"/>
      <w:commentRangeStart w:id="89"/>
      <w:commentRangeStart w:id="90"/>
      <w:r>
        <w:rPr>
          <w:b/>
          <w:u w:val="single"/>
        </w:rPr>
        <w:t>(</w:t>
      </w:r>
      <w:r w:rsidR="004E2093">
        <w:rPr>
          <w:b/>
          <w:u w:val="single"/>
        </w:rPr>
        <w:t>SHG</w:t>
      </w:r>
      <w:r>
        <w:rPr>
          <w:b/>
          <w:u w:val="single"/>
        </w:rPr>
        <w:t xml:space="preserve"> Portfolio- Loan Type 1,2,3,4)</w:t>
      </w:r>
      <w:r w:rsidRPr="00EF241F">
        <w:rPr>
          <w:b/>
          <w:u w:val="single"/>
        </w:rPr>
        <w:t>:</w:t>
      </w:r>
      <w:commentRangeEnd w:id="87"/>
      <w:r w:rsidR="00A904EB">
        <w:rPr>
          <w:rStyle w:val="CommentReference"/>
        </w:rPr>
        <w:commentReference w:id="87"/>
      </w:r>
      <w:commentRangeEnd w:id="88"/>
      <w:r w:rsidR="004E2093">
        <w:rPr>
          <w:rStyle w:val="CommentReference"/>
        </w:rPr>
        <w:commentReference w:id="88"/>
      </w:r>
      <w:commentRangeEnd w:id="89"/>
      <w:r w:rsidR="00F37428">
        <w:rPr>
          <w:rStyle w:val="CommentReference"/>
        </w:rPr>
        <w:commentReference w:id="89"/>
      </w:r>
      <w:commentRangeEnd w:id="90"/>
      <w:r w:rsidR="00273D5F">
        <w:rPr>
          <w:rStyle w:val="CommentReference"/>
        </w:rPr>
        <w:commentReference w:id="90"/>
      </w:r>
    </w:p>
    <w:p w:rsidRPr="00A366FE" w:rsidR="00140774" w:rsidP="00140774" w:rsidRDefault="00140774" w14:paraId="126A557D" w14:textId="2988CDE8">
      <w:pPr>
        <w:rPr>
          <w:rFonts w:ascii="Segoe UI" w:hAnsi="Segoe UI" w:eastAsia="Times New Roman" w:cs="Segoe UI"/>
          <w:color w:val="444444"/>
          <w:sz w:val="18"/>
          <w:szCs w:val="18"/>
          <w:lang w:val="en-IN" w:eastAsia="en-IN"/>
        </w:rPr>
      </w:pPr>
      <w:r w:rsidRPr="00C70629">
        <w:t xml:space="preserve">Crystallized portfolio </w:t>
      </w:r>
      <w:r>
        <w:t xml:space="preserve">Sanctioned Amount </w:t>
      </w:r>
      <w:r w:rsidRPr="00C70629">
        <w:t>(</w:t>
      </w:r>
      <w:r>
        <w:t xml:space="preserve">Summation of sanctioned amount or modified sanction amount, if available, for cases which have been billed till Currency Period 6 billing):  </w:t>
      </w:r>
      <w:r w:rsidRPr="00063A9E" w:rsidR="00850237">
        <w:t>18700000</w:t>
      </w:r>
      <w:r w:rsidRPr="0050678D">
        <w:t>.00</w:t>
      </w:r>
      <w:r>
        <w:t xml:space="preserve">  /- </w:t>
      </w:r>
      <w:r w:rsidRPr="00063A9E">
        <w:t>(A)</w:t>
      </w:r>
    </w:p>
    <w:p w:rsidR="00140774" w:rsidP="00140774" w:rsidRDefault="00140774" w14:paraId="145E46F9" w14:textId="77777777">
      <w:r>
        <w:t>The details provided by MLI in claim requisition file:</w:t>
      </w:r>
    </w:p>
    <w:tbl>
      <w:tblPr>
        <w:tblStyle w:val="TableGrid"/>
        <w:tblW w:w="0" w:type="auto"/>
        <w:tblLook w:val="04A0" w:firstRow="1" w:lastRow="0" w:firstColumn="1" w:lastColumn="0" w:noHBand="0" w:noVBand="1"/>
      </w:tblPr>
      <w:tblGrid>
        <w:gridCol w:w="704"/>
        <w:gridCol w:w="3402"/>
        <w:gridCol w:w="2470"/>
      </w:tblGrid>
      <w:tr w:rsidR="00F91ECB" w:rsidTr="00AB4580" w14:paraId="3D02E11D" w14:textId="77777777">
        <w:tc>
          <w:tcPr>
            <w:tcW w:w="704" w:type="dxa"/>
          </w:tcPr>
          <w:p w:rsidR="00F91ECB" w:rsidP="00AB4580" w:rsidRDefault="00F91ECB" w14:paraId="2324B1A0" w14:textId="77777777"/>
        </w:tc>
        <w:tc>
          <w:tcPr>
            <w:tcW w:w="3402" w:type="dxa"/>
          </w:tcPr>
          <w:p w:rsidR="00F91ECB" w:rsidP="00AB4580" w:rsidRDefault="00F91ECB" w14:paraId="51BF1679" w14:textId="77777777">
            <w:r w:rsidRPr="00D724B4">
              <w:t>Portfolio</w:t>
            </w:r>
          </w:p>
        </w:tc>
        <w:tc>
          <w:tcPr>
            <w:tcW w:w="2470" w:type="dxa"/>
          </w:tcPr>
          <w:p w:rsidR="00F91ECB" w:rsidP="00AB4580" w:rsidRDefault="00F91ECB" w14:paraId="2ACE0782" w14:textId="77777777">
            <w:r w:rsidRPr="00D041CB">
              <w:t>MUDVBGH20202021SHG</w:t>
            </w:r>
          </w:p>
        </w:tc>
      </w:tr>
      <w:tr w:rsidR="00F91ECB" w:rsidTr="00AB4580" w14:paraId="173FDABF" w14:textId="77777777">
        <w:tc>
          <w:tcPr>
            <w:tcW w:w="704" w:type="dxa"/>
          </w:tcPr>
          <w:p w:rsidR="00F91ECB" w:rsidP="00AB4580" w:rsidRDefault="00F91ECB" w14:paraId="3282FC0A" w14:textId="77777777">
            <w:r>
              <w:t>A</w:t>
            </w:r>
          </w:p>
        </w:tc>
        <w:tc>
          <w:tcPr>
            <w:tcW w:w="3402" w:type="dxa"/>
          </w:tcPr>
          <w:p w:rsidR="00F91ECB" w:rsidP="00AB4580" w:rsidRDefault="00F91ECB" w14:paraId="660BD1B0" w14:textId="77777777">
            <w:r w:rsidRPr="00D724B4">
              <w:t>Crystalized Sanctioned Amount ( to be taken in case of interim claim &amp; final Claim CP 1, 2, 3)/ Sanction Amount of o/s Portfolio Migrated for CP 4, 5, 6 ) (Rs)</w:t>
            </w:r>
          </w:p>
        </w:tc>
        <w:tc>
          <w:tcPr>
            <w:tcW w:w="2470" w:type="dxa"/>
            <w:vAlign w:val="center"/>
          </w:tcPr>
          <w:p w:rsidR="00F91ECB" w:rsidP="00AB4580" w:rsidRDefault="00850237" w14:paraId="6E7846C5" w14:textId="74A88458">
            <w:pPr>
              <w:jc w:val="right"/>
            </w:pPr>
            <w:r w:rsidRPr="00850237">
              <w:t>18700000</w:t>
            </w:r>
            <w:r w:rsidR="00F91ECB">
              <w:t>.00</w:t>
            </w:r>
          </w:p>
        </w:tc>
      </w:tr>
      <w:tr w:rsidR="00F91ECB" w:rsidTr="00AB4580" w14:paraId="0731E87E" w14:textId="77777777">
        <w:tc>
          <w:tcPr>
            <w:tcW w:w="704" w:type="dxa"/>
          </w:tcPr>
          <w:p w:rsidR="00F91ECB" w:rsidP="00AB4580" w:rsidRDefault="00F91ECB" w14:paraId="07B78983" w14:textId="77777777">
            <w:r>
              <w:t>B</w:t>
            </w:r>
          </w:p>
        </w:tc>
        <w:tc>
          <w:tcPr>
            <w:tcW w:w="3402" w:type="dxa"/>
          </w:tcPr>
          <w:p w:rsidR="00F91ECB" w:rsidP="00AB4580" w:rsidRDefault="00F91ECB" w14:paraId="27231BF1" w14:textId="77777777">
            <w:r w:rsidRPr="00D724B4">
              <w:t>No. of Accounts identified as Loss Assets</w:t>
            </w:r>
          </w:p>
        </w:tc>
        <w:tc>
          <w:tcPr>
            <w:tcW w:w="2470" w:type="dxa"/>
          </w:tcPr>
          <w:p w:rsidR="00F91ECB" w:rsidP="00AB4580" w:rsidRDefault="00850237" w14:paraId="08F3AC9E" w14:textId="608229E4">
            <w:pPr>
              <w:jc w:val="right"/>
            </w:pPr>
            <w:r>
              <w:t>7</w:t>
            </w:r>
          </w:p>
        </w:tc>
      </w:tr>
      <w:tr w:rsidR="00F91ECB" w:rsidTr="00AB4580" w14:paraId="1F4A27C5" w14:textId="77777777">
        <w:tc>
          <w:tcPr>
            <w:tcW w:w="704" w:type="dxa"/>
          </w:tcPr>
          <w:p w:rsidR="00F91ECB" w:rsidP="00AB4580" w:rsidRDefault="00F91ECB" w14:paraId="20B0DB01" w14:textId="77777777">
            <w:r>
              <w:t>C</w:t>
            </w:r>
          </w:p>
        </w:tc>
        <w:tc>
          <w:tcPr>
            <w:tcW w:w="3402" w:type="dxa"/>
          </w:tcPr>
          <w:p w:rsidR="00F91ECB" w:rsidP="00AB4580" w:rsidRDefault="00F91ECB" w14:paraId="3BCE75CD" w14:textId="77777777">
            <w:r w:rsidRPr="00D724B4">
              <w:t>Principal as on date of NPA(Rs.)</w:t>
            </w:r>
          </w:p>
        </w:tc>
        <w:tc>
          <w:tcPr>
            <w:tcW w:w="2470" w:type="dxa"/>
          </w:tcPr>
          <w:p w:rsidR="00F91ECB" w:rsidP="00AB4580" w:rsidRDefault="00850237" w14:paraId="7A8A1B67" w14:textId="2955B1AB">
            <w:pPr>
              <w:jc w:val="right"/>
            </w:pPr>
            <w:r w:rsidRPr="00850237">
              <w:t>1195600</w:t>
            </w:r>
            <w:r w:rsidR="00F91ECB">
              <w:t>.00</w:t>
            </w:r>
          </w:p>
        </w:tc>
      </w:tr>
      <w:tr w:rsidR="00F91ECB" w:rsidTr="00AB4580" w14:paraId="3781301C" w14:textId="77777777">
        <w:tc>
          <w:tcPr>
            <w:tcW w:w="704" w:type="dxa"/>
          </w:tcPr>
          <w:p w:rsidR="00F91ECB" w:rsidP="00AB4580" w:rsidRDefault="00F91ECB" w14:paraId="7AE47306" w14:textId="77777777">
            <w:r>
              <w:t>D</w:t>
            </w:r>
          </w:p>
        </w:tc>
        <w:tc>
          <w:tcPr>
            <w:tcW w:w="3402" w:type="dxa"/>
          </w:tcPr>
          <w:p w:rsidR="00F91ECB" w:rsidP="00AB4580" w:rsidRDefault="00F91ECB" w14:paraId="291DB1CE" w14:textId="77777777">
            <w:r w:rsidRPr="00D724B4">
              <w:t>Recovery Amount from NPA date till lodgment of claim(Rs.)</w:t>
            </w:r>
          </w:p>
        </w:tc>
        <w:tc>
          <w:tcPr>
            <w:tcW w:w="2470" w:type="dxa"/>
            <w:vAlign w:val="center"/>
          </w:tcPr>
          <w:p w:rsidR="00F91ECB" w:rsidP="00AB4580" w:rsidRDefault="00850237" w14:paraId="733AF2CA" w14:textId="57AFEEA6">
            <w:pPr>
              <w:jc w:val="right"/>
            </w:pPr>
            <w:r w:rsidRPr="00850237">
              <w:t>197400</w:t>
            </w:r>
            <w:r w:rsidR="00F91ECB">
              <w:t>.00</w:t>
            </w:r>
          </w:p>
        </w:tc>
      </w:tr>
      <w:tr w:rsidR="00F91ECB" w:rsidTr="00AB4580" w14:paraId="6DB5C5E3" w14:textId="77777777">
        <w:tc>
          <w:tcPr>
            <w:tcW w:w="704" w:type="dxa"/>
          </w:tcPr>
          <w:p w:rsidR="00F91ECB" w:rsidP="00AB4580" w:rsidRDefault="00F91ECB" w14:paraId="721F7E68" w14:textId="77777777">
            <w:r>
              <w:t>E</w:t>
            </w:r>
          </w:p>
        </w:tc>
        <w:tc>
          <w:tcPr>
            <w:tcW w:w="3402" w:type="dxa"/>
          </w:tcPr>
          <w:p w:rsidR="00F91ECB" w:rsidP="00AB4580" w:rsidRDefault="00F91ECB" w14:paraId="3D414CA0" w14:textId="77777777">
            <w:r w:rsidRPr="00D724B4">
              <w:t>Eligible AID (Rs.)</w:t>
            </w:r>
            <w:r>
              <w:t xml:space="preserve">   </w:t>
            </w:r>
            <w:r>
              <w:rPr>
                <w:b/>
              </w:rPr>
              <w:t>(C</w:t>
            </w:r>
            <w:r w:rsidRPr="003949FE">
              <w:rPr>
                <w:b/>
              </w:rPr>
              <w:t>-</w:t>
            </w:r>
            <w:r>
              <w:rPr>
                <w:b/>
              </w:rPr>
              <w:t>D</w:t>
            </w:r>
            <w:r w:rsidRPr="003949FE">
              <w:rPr>
                <w:b/>
              </w:rPr>
              <w:t>)</w:t>
            </w:r>
          </w:p>
        </w:tc>
        <w:tc>
          <w:tcPr>
            <w:tcW w:w="2470" w:type="dxa"/>
          </w:tcPr>
          <w:p w:rsidRPr="00850237" w:rsidR="00F91ECB" w:rsidP="00850237" w:rsidRDefault="00850237" w14:paraId="0D255EE2" w14:textId="73B88C15">
            <w:pPr>
              <w:jc w:val="right"/>
              <w:rPr>
                <w:rFonts w:ascii="Calibri" w:hAnsi="Calibri" w:cs="Calibri"/>
                <w:color w:val="000000"/>
              </w:rPr>
            </w:pPr>
            <w:r>
              <w:rPr>
                <w:rFonts w:ascii="Calibri" w:hAnsi="Calibri" w:cs="Calibri"/>
                <w:color w:val="000000"/>
              </w:rPr>
              <w:t>998200</w:t>
            </w:r>
            <w:r w:rsidRPr="00D35BCF" w:rsidR="00F91ECB">
              <w:t>.00</w:t>
            </w:r>
          </w:p>
        </w:tc>
      </w:tr>
      <w:tr w:rsidR="00F91ECB" w:rsidTr="00AB4580" w14:paraId="4B55B3C4" w14:textId="77777777">
        <w:tc>
          <w:tcPr>
            <w:tcW w:w="704" w:type="dxa"/>
          </w:tcPr>
          <w:p w:rsidR="00F91ECB" w:rsidP="00AB4580" w:rsidRDefault="00F91ECB" w14:paraId="717581BC" w14:textId="77777777">
            <w:r>
              <w:t>F</w:t>
            </w:r>
          </w:p>
        </w:tc>
        <w:tc>
          <w:tcPr>
            <w:tcW w:w="3402" w:type="dxa"/>
          </w:tcPr>
          <w:p w:rsidRPr="00D724B4" w:rsidR="00F91ECB" w:rsidP="00AB4580" w:rsidRDefault="00F91ECB" w14:paraId="43FEF545" w14:textId="4A73A3DB">
            <w:r w:rsidRPr="00933A4F">
              <w:t xml:space="preserve">Maximum Payout 15% of Crystallized Sanctioned </w:t>
            </w:r>
            <w:r w:rsidRPr="00933A4F" w:rsidR="00063A9E">
              <w:t>Amount (</w:t>
            </w:r>
            <w:r w:rsidRPr="00933A4F">
              <w:t>Rs</w:t>
            </w:r>
            <w:r w:rsidRPr="00933A4F" w:rsidR="00063A9E">
              <w:t>.)</w:t>
            </w:r>
            <w:r w:rsidRPr="002C355A" w:rsidR="00063A9E">
              <w:rPr>
                <w:b/>
              </w:rPr>
              <w:t xml:space="preserve"> (</w:t>
            </w:r>
            <w:r w:rsidRPr="002C355A">
              <w:rPr>
                <w:b/>
              </w:rPr>
              <w:t>A*15%)</w:t>
            </w:r>
          </w:p>
        </w:tc>
        <w:tc>
          <w:tcPr>
            <w:tcW w:w="2470" w:type="dxa"/>
            <w:vAlign w:val="center"/>
          </w:tcPr>
          <w:p w:rsidRPr="00850237" w:rsidR="00F91ECB" w:rsidP="00850237" w:rsidRDefault="00850237" w14:paraId="2714282B" w14:textId="505A6B3A">
            <w:pPr>
              <w:jc w:val="right"/>
              <w:rPr>
                <w:rFonts w:ascii="Calibri" w:hAnsi="Calibri" w:cs="Calibri"/>
                <w:color w:val="000000"/>
              </w:rPr>
            </w:pPr>
            <w:r>
              <w:rPr>
                <w:rFonts w:ascii="Calibri" w:hAnsi="Calibri" w:cs="Calibri"/>
                <w:color w:val="000000"/>
              </w:rPr>
              <w:t>2805000</w:t>
            </w:r>
            <w:r w:rsidR="00F91ECB">
              <w:rPr>
                <w:rFonts w:ascii="Calibri" w:hAnsi="Calibri" w:cs="Calibri"/>
                <w:color w:val="444444"/>
              </w:rPr>
              <w:t>.00</w:t>
            </w:r>
          </w:p>
        </w:tc>
      </w:tr>
      <w:tr w:rsidR="00F91ECB" w:rsidTr="00AB4580" w14:paraId="6F768EF2" w14:textId="77777777">
        <w:tc>
          <w:tcPr>
            <w:tcW w:w="704" w:type="dxa"/>
          </w:tcPr>
          <w:p w:rsidR="00F91ECB" w:rsidP="00AB4580" w:rsidRDefault="00F91ECB" w14:paraId="31DE3E3F" w14:textId="77777777">
            <w:r>
              <w:t>G</w:t>
            </w:r>
          </w:p>
        </w:tc>
        <w:tc>
          <w:tcPr>
            <w:tcW w:w="3402" w:type="dxa"/>
          </w:tcPr>
          <w:p w:rsidRPr="00D724B4" w:rsidR="00F91ECB" w:rsidP="00AB4580" w:rsidRDefault="00F91ECB" w14:paraId="3606BAC6" w14:textId="38E01A65">
            <w:r w:rsidRPr="00D724B4">
              <w:t xml:space="preserve">Eligible </w:t>
            </w:r>
            <w:r w:rsidR="00063A9E">
              <w:t xml:space="preserve">Claim </w:t>
            </w:r>
            <w:r w:rsidRPr="00D724B4" w:rsidR="00063A9E">
              <w:t>Lodged</w:t>
            </w:r>
            <w:r w:rsidR="00063A9E">
              <w:t xml:space="preserve"> (</w:t>
            </w:r>
            <w:r w:rsidRPr="00D724B4">
              <w:t>Rs.)</w:t>
            </w:r>
            <w:r>
              <w:t xml:space="preserve">  </w:t>
            </w:r>
            <w:r w:rsidRPr="003949FE">
              <w:t>(</w:t>
            </w:r>
            <w:r>
              <w:rPr>
                <w:b/>
              </w:rPr>
              <w:t>E*75</w:t>
            </w:r>
            <w:r w:rsidRPr="003949FE">
              <w:rPr>
                <w:b/>
              </w:rPr>
              <w:t>%)</w:t>
            </w:r>
          </w:p>
        </w:tc>
        <w:tc>
          <w:tcPr>
            <w:tcW w:w="2470" w:type="dxa"/>
            <w:vAlign w:val="center"/>
          </w:tcPr>
          <w:p w:rsidRPr="00D041CB" w:rsidR="00F91ECB" w:rsidP="00850237" w:rsidRDefault="00850237" w14:paraId="3B380723" w14:textId="7029FC99">
            <w:pPr>
              <w:jc w:val="right"/>
              <w:rPr>
                <w:rFonts w:ascii="Calibri" w:hAnsi="Calibri" w:cs="Calibri"/>
                <w:color w:val="000000"/>
              </w:rPr>
            </w:pPr>
            <w:r>
              <w:rPr>
                <w:rFonts w:ascii="Calibri" w:hAnsi="Calibri" w:cs="Calibri"/>
                <w:color w:val="000000"/>
              </w:rPr>
              <w:t>748650</w:t>
            </w:r>
            <w:r w:rsidR="00F91ECB">
              <w:rPr>
                <w:rFonts w:ascii="Calibri" w:hAnsi="Calibri" w:cs="Calibri"/>
                <w:color w:val="444444"/>
              </w:rPr>
              <w:t>.00</w:t>
            </w:r>
          </w:p>
        </w:tc>
      </w:tr>
      <w:tr w:rsidR="00F91ECB" w:rsidTr="00AB4580" w14:paraId="343D070C" w14:textId="77777777">
        <w:tc>
          <w:tcPr>
            <w:tcW w:w="704" w:type="dxa"/>
          </w:tcPr>
          <w:p w:rsidR="00F91ECB" w:rsidP="00AB4580" w:rsidRDefault="00F91ECB" w14:paraId="3256D3D3" w14:textId="77777777">
            <w:r>
              <w:t>I</w:t>
            </w:r>
          </w:p>
        </w:tc>
        <w:tc>
          <w:tcPr>
            <w:tcW w:w="3402" w:type="dxa"/>
          </w:tcPr>
          <w:p w:rsidRPr="00D724B4" w:rsidR="00F91ECB" w:rsidP="00AB4580" w:rsidRDefault="00F91ECB" w14:paraId="48090D82" w14:textId="77777777">
            <w:r w:rsidRPr="00D724B4">
              <w:t>Cumulative Claim Payout (Rs.)</w:t>
            </w:r>
          </w:p>
        </w:tc>
        <w:tc>
          <w:tcPr>
            <w:tcW w:w="2470" w:type="dxa"/>
            <w:vAlign w:val="center"/>
          </w:tcPr>
          <w:p w:rsidRPr="00850237" w:rsidR="00F91ECB" w:rsidP="00850237" w:rsidRDefault="00850237" w14:paraId="1E58157C" w14:textId="3263D785">
            <w:pPr>
              <w:jc w:val="right"/>
              <w:rPr>
                <w:rFonts w:ascii="Calibri" w:hAnsi="Calibri" w:cs="Calibri"/>
                <w:color w:val="000000"/>
              </w:rPr>
            </w:pPr>
            <w:r>
              <w:rPr>
                <w:rFonts w:ascii="Calibri" w:hAnsi="Calibri" w:cs="Calibri"/>
                <w:color w:val="000000"/>
              </w:rPr>
              <w:t>486150.00</w:t>
            </w:r>
          </w:p>
        </w:tc>
      </w:tr>
      <w:tr w:rsidR="00F91ECB" w:rsidTr="00AB4580" w14:paraId="7F4F567A" w14:textId="77777777">
        <w:tc>
          <w:tcPr>
            <w:tcW w:w="704" w:type="dxa"/>
          </w:tcPr>
          <w:p w:rsidR="00F91ECB" w:rsidP="00AB4580" w:rsidRDefault="00F91ECB" w14:paraId="24441866" w14:textId="77777777">
            <w:r>
              <w:t>J</w:t>
            </w:r>
          </w:p>
        </w:tc>
        <w:tc>
          <w:tcPr>
            <w:tcW w:w="3402" w:type="dxa"/>
          </w:tcPr>
          <w:p w:rsidRPr="00D724B4" w:rsidR="00F91ECB" w:rsidP="00AB4580" w:rsidRDefault="00F91ECB" w14:paraId="6368CE01" w14:textId="77777777">
            <w:r w:rsidRPr="00D724B4">
              <w:t>Eligible Claim Payout (Rs)</w:t>
            </w:r>
          </w:p>
        </w:tc>
        <w:tc>
          <w:tcPr>
            <w:tcW w:w="2470" w:type="dxa"/>
            <w:vAlign w:val="center"/>
          </w:tcPr>
          <w:p w:rsidRPr="00850237" w:rsidR="00F91ECB" w:rsidP="00850237" w:rsidRDefault="00850237" w14:paraId="46B3EB1B" w14:textId="4EB9D418">
            <w:pPr>
              <w:jc w:val="right"/>
              <w:rPr>
                <w:rFonts w:ascii="Calibri" w:hAnsi="Calibri" w:cs="Calibri"/>
                <w:color w:val="000000"/>
              </w:rPr>
            </w:pPr>
            <w:r>
              <w:rPr>
                <w:rFonts w:ascii="Calibri" w:hAnsi="Calibri" w:cs="Calibri"/>
                <w:color w:val="000000"/>
              </w:rPr>
              <w:t>262500</w:t>
            </w:r>
            <w:r w:rsidR="00F91ECB">
              <w:rPr>
                <w:rFonts w:ascii="Calibri" w:hAnsi="Calibri" w:cs="Calibri"/>
                <w:color w:val="444444"/>
              </w:rPr>
              <w:t>.00</w:t>
            </w:r>
          </w:p>
        </w:tc>
      </w:tr>
    </w:tbl>
    <w:p w:rsidR="00140774" w:rsidP="00140774" w:rsidRDefault="00140774" w14:paraId="422ECDF6" w14:textId="77777777">
      <w:pPr>
        <w:jc w:val="both"/>
      </w:pPr>
    </w:p>
    <w:p w:rsidR="00140774" w:rsidP="00140774" w:rsidRDefault="00140774" w14:paraId="18A03288" w14:textId="77777777">
      <w:pPr>
        <w:jc w:val="both"/>
      </w:pPr>
    </w:p>
    <w:p w:rsidRPr="00EF241F" w:rsidR="00140774" w:rsidP="00140774" w:rsidRDefault="00140774" w14:paraId="54BF4EEA" w14:textId="41773BDD">
      <w:pPr>
        <w:rPr>
          <w:b/>
          <w:u w:val="single"/>
        </w:rPr>
      </w:pPr>
      <w:r w:rsidRPr="00EF241F">
        <w:rPr>
          <w:b/>
          <w:u w:val="single"/>
        </w:rPr>
        <w:t>Scenario –</w:t>
      </w:r>
      <w:r>
        <w:rPr>
          <w:b/>
          <w:u w:val="single"/>
        </w:rPr>
        <w:t xml:space="preserve"> Migrated</w:t>
      </w:r>
      <w:r w:rsidRPr="00EF241F">
        <w:rPr>
          <w:b/>
          <w:u w:val="single"/>
        </w:rPr>
        <w:t xml:space="preserve"> </w:t>
      </w:r>
      <w:r>
        <w:rPr>
          <w:b/>
          <w:u w:val="single"/>
        </w:rPr>
        <w:t xml:space="preserve">Final </w:t>
      </w:r>
      <w:r w:rsidRPr="00EF241F">
        <w:rPr>
          <w:b/>
          <w:u w:val="single"/>
        </w:rPr>
        <w:t xml:space="preserve">Claim </w:t>
      </w:r>
      <w:r>
        <w:rPr>
          <w:b/>
          <w:u w:val="single"/>
        </w:rPr>
        <w:t>Settlement (</w:t>
      </w:r>
      <w:r w:rsidR="007529AF">
        <w:rPr>
          <w:b/>
          <w:u w:val="single"/>
        </w:rPr>
        <w:t>SHG</w:t>
      </w:r>
      <w:commentRangeStart w:id="91"/>
      <w:commentRangeStart w:id="92"/>
      <w:commentRangeStart w:id="93"/>
      <w:r>
        <w:rPr>
          <w:b/>
          <w:u w:val="single"/>
        </w:rPr>
        <w:t xml:space="preserve"> Portfolio- Loan Type 1,2</w:t>
      </w:r>
      <w:commentRangeEnd w:id="91"/>
      <w:r w:rsidR="00A904EB">
        <w:rPr>
          <w:rStyle w:val="CommentReference"/>
        </w:rPr>
        <w:commentReference w:id="91"/>
      </w:r>
      <w:commentRangeEnd w:id="92"/>
      <w:r w:rsidR="007529AF">
        <w:rPr>
          <w:rStyle w:val="CommentReference"/>
        </w:rPr>
        <w:commentReference w:id="92"/>
      </w:r>
      <w:commentRangeEnd w:id="93"/>
      <w:r w:rsidR="00273D5F">
        <w:rPr>
          <w:rStyle w:val="CommentReference"/>
        </w:rPr>
        <w:commentReference w:id="93"/>
      </w:r>
      <w:r>
        <w:rPr>
          <w:b/>
          <w:u w:val="single"/>
        </w:rPr>
        <w:t>,3,4)</w:t>
      </w:r>
      <w:r w:rsidRPr="00EF241F">
        <w:rPr>
          <w:b/>
          <w:u w:val="single"/>
        </w:rPr>
        <w:t>:</w:t>
      </w:r>
    </w:p>
    <w:p w:rsidRPr="007D739E" w:rsidR="00140774" w:rsidP="00140774" w:rsidRDefault="00140774" w14:paraId="4A435A19" w14:textId="77777777">
      <w:pPr>
        <w:spacing w:before="240"/>
      </w:pPr>
      <w:r w:rsidRPr="007D739E">
        <w:t xml:space="preserve">(This activity is done in the last quarter of </w:t>
      </w:r>
      <w:r>
        <w:t xml:space="preserve">migrated portfolio </w:t>
      </w:r>
      <w:r w:rsidRPr="007D739E">
        <w:t>final settlement year)</w:t>
      </w:r>
    </w:p>
    <w:p w:rsidRPr="00C35CDD" w:rsidR="00140774" w:rsidP="00140774" w:rsidRDefault="00140774" w14:paraId="14E44AED" w14:textId="1AABF2F5">
      <w:pPr>
        <w:rPr>
          <w:rFonts w:ascii="Segoe UI" w:hAnsi="Segoe UI" w:eastAsia="Times New Roman" w:cs="Segoe UI"/>
          <w:color w:val="444444"/>
          <w:sz w:val="18"/>
          <w:szCs w:val="18"/>
          <w:lang w:val="en-IN" w:eastAsia="en-IN"/>
        </w:rPr>
      </w:pPr>
      <w:r w:rsidRPr="00C70629">
        <w:t xml:space="preserve">Crystallized portfolio </w:t>
      </w:r>
      <w:r>
        <w:t xml:space="preserve">Sanctioned Amount </w:t>
      </w:r>
      <w:r w:rsidRPr="00C70629">
        <w:t>(</w:t>
      </w:r>
      <w:r>
        <w:t>This is the sanction amount or modified sanction amount whichever is latest existing in CG Table for the CG which has been billed is considered and summation of all these amount is determined</w:t>
      </w:r>
      <w:commentRangeStart w:id="94"/>
      <w:commentRangeStart w:id="95"/>
      <w:r>
        <w:t xml:space="preserve">): </w:t>
      </w:r>
      <w:r w:rsidRPr="001E41BC">
        <w:t xml:space="preserve"> </w:t>
      </w:r>
      <w:commentRangeEnd w:id="94"/>
      <w:r w:rsidR="00273D5F">
        <w:rPr>
          <w:rStyle w:val="CommentReference"/>
        </w:rPr>
        <w:commentReference w:id="94"/>
      </w:r>
      <w:commentRangeEnd w:id="95"/>
      <w:r w:rsidR="00B73D2B">
        <w:rPr>
          <w:rStyle w:val="CommentReference"/>
        </w:rPr>
        <w:commentReference w:id="95"/>
      </w:r>
      <w:r w:rsidRPr="00063A9E" w:rsidR="0062162A">
        <w:t>18700000</w:t>
      </w:r>
      <w:r w:rsidRPr="001E41BC">
        <w:t>.00</w:t>
      </w:r>
      <w:r>
        <w:t xml:space="preserve"> /- </w:t>
      </w:r>
      <w:r w:rsidRPr="00DD24A2">
        <w:rPr>
          <w:b/>
        </w:rPr>
        <w:t>(A)</w:t>
      </w:r>
    </w:p>
    <w:p w:rsidR="00140774" w:rsidP="00140774" w:rsidRDefault="00140774" w14:paraId="151B1169" w14:textId="77777777">
      <w:r>
        <w:t xml:space="preserve">The details provided by MLI in claim requisition </w:t>
      </w:r>
      <w:commentRangeStart w:id="96"/>
      <w:commentRangeStart w:id="97"/>
      <w:commentRangeStart w:id="98"/>
      <w:r>
        <w:t>file</w:t>
      </w:r>
      <w:commentRangeEnd w:id="96"/>
      <w:r w:rsidR="00A904EB">
        <w:rPr>
          <w:rStyle w:val="CommentReference"/>
        </w:rPr>
        <w:commentReference w:id="96"/>
      </w:r>
      <w:commentRangeEnd w:id="97"/>
      <w:r w:rsidR="00063A9E">
        <w:rPr>
          <w:rStyle w:val="CommentReference"/>
        </w:rPr>
        <w:commentReference w:id="97"/>
      </w:r>
      <w:commentRangeEnd w:id="98"/>
      <w:r w:rsidR="00273D5F">
        <w:rPr>
          <w:rStyle w:val="CommentReference"/>
        </w:rPr>
        <w:commentReference w:id="98"/>
      </w:r>
      <w:r>
        <w:t>:</w:t>
      </w:r>
    </w:p>
    <w:tbl>
      <w:tblPr>
        <w:tblStyle w:val="TableGrid"/>
        <w:tblW w:w="0" w:type="auto"/>
        <w:tblLook w:val="04A0" w:firstRow="1" w:lastRow="0" w:firstColumn="1" w:lastColumn="0" w:noHBand="0" w:noVBand="1"/>
      </w:tblPr>
      <w:tblGrid>
        <w:gridCol w:w="704"/>
        <w:gridCol w:w="3402"/>
        <w:gridCol w:w="2470"/>
      </w:tblGrid>
      <w:tr w:rsidR="00F91ECB" w:rsidTr="00AB4580" w14:paraId="66441ED6" w14:textId="77777777">
        <w:tc>
          <w:tcPr>
            <w:tcW w:w="704" w:type="dxa"/>
          </w:tcPr>
          <w:p w:rsidR="00F91ECB" w:rsidP="00AB4580" w:rsidRDefault="00F91ECB" w14:paraId="5CF88C43" w14:textId="77777777"/>
        </w:tc>
        <w:tc>
          <w:tcPr>
            <w:tcW w:w="3402" w:type="dxa"/>
          </w:tcPr>
          <w:p w:rsidR="00F91ECB" w:rsidP="00AB4580" w:rsidRDefault="00F91ECB" w14:paraId="4629C307" w14:textId="77777777">
            <w:r w:rsidRPr="00D724B4">
              <w:t>Portfolio</w:t>
            </w:r>
          </w:p>
        </w:tc>
        <w:tc>
          <w:tcPr>
            <w:tcW w:w="2470" w:type="dxa"/>
          </w:tcPr>
          <w:p w:rsidR="00F91ECB" w:rsidP="00AB4580" w:rsidRDefault="00F91ECB" w14:paraId="4B2BB178" w14:textId="77777777">
            <w:r w:rsidRPr="00D041CB">
              <w:t>MUDVBGH20202021SHG</w:t>
            </w:r>
          </w:p>
        </w:tc>
      </w:tr>
      <w:tr w:rsidR="00F91ECB" w:rsidTr="00AB4580" w14:paraId="3706B29C" w14:textId="77777777">
        <w:tc>
          <w:tcPr>
            <w:tcW w:w="704" w:type="dxa"/>
          </w:tcPr>
          <w:p w:rsidR="00F91ECB" w:rsidP="00AB4580" w:rsidRDefault="00F91ECB" w14:paraId="5E5FD434" w14:textId="77777777">
            <w:r>
              <w:t>A</w:t>
            </w:r>
          </w:p>
        </w:tc>
        <w:tc>
          <w:tcPr>
            <w:tcW w:w="3402" w:type="dxa"/>
          </w:tcPr>
          <w:p w:rsidR="00F91ECB" w:rsidP="00AB4580" w:rsidRDefault="00F91ECB" w14:paraId="1D5CAE47" w14:textId="77777777">
            <w:r w:rsidRPr="00D724B4">
              <w:t>Crystalized Sanctioned Amount ( to be taken in case of interim claim &amp; final Claim CP 1, 2, 3)/ Sanction Amount of o/s Portfolio Migrated for CP 4, 5, 6 ) (Rs)</w:t>
            </w:r>
          </w:p>
        </w:tc>
        <w:tc>
          <w:tcPr>
            <w:tcW w:w="2470" w:type="dxa"/>
            <w:vAlign w:val="center"/>
          </w:tcPr>
          <w:p w:rsidR="00F91ECB" w:rsidP="00AB4580" w:rsidRDefault="0062162A" w14:paraId="0796960A" w14:textId="5B72506F">
            <w:pPr>
              <w:jc w:val="right"/>
            </w:pPr>
            <w:r w:rsidRPr="0062162A">
              <w:t>18700000</w:t>
            </w:r>
            <w:r w:rsidR="00F91ECB">
              <w:t>.00</w:t>
            </w:r>
          </w:p>
        </w:tc>
      </w:tr>
      <w:tr w:rsidR="00F91ECB" w:rsidTr="00AB4580" w14:paraId="141DFDF1" w14:textId="77777777">
        <w:tc>
          <w:tcPr>
            <w:tcW w:w="704" w:type="dxa"/>
          </w:tcPr>
          <w:p w:rsidR="00F91ECB" w:rsidP="00AB4580" w:rsidRDefault="00F91ECB" w14:paraId="16FECE43" w14:textId="77777777">
            <w:r>
              <w:t>B</w:t>
            </w:r>
          </w:p>
        </w:tc>
        <w:tc>
          <w:tcPr>
            <w:tcW w:w="3402" w:type="dxa"/>
          </w:tcPr>
          <w:p w:rsidR="00F91ECB" w:rsidP="00AB4580" w:rsidRDefault="00F91ECB" w14:paraId="483B8DAC" w14:textId="77777777">
            <w:r w:rsidRPr="00D724B4">
              <w:t>No. of Accounts identified as Loss Assets</w:t>
            </w:r>
          </w:p>
        </w:tc>
        <w:tc>
          <w:tcPr>
            <w:tcW w:w="2470" w:type="dxa"/>
          </w:tcPr>
          <w:p w:rsidR="00F91ECB" w:rsidP="00AB4580" w:rsidRDefault="0062162A" w14:paraId="2FB6D534" w14:textId="067B7634">
            <w:pPr>
              <w:jc w:val="right"/>
            </w:pPr>
            <w:r>
              <w:t>7</w:t>
            </w:r>
          </w:p>
        </w:tc>
      </w:tr>
      <w:tr w:rsidR="00F91ECB" w:rsidTr="00AB4580" w14:paraId="0CADBAFE" w14:textId="77777777">
        <w:tc>
          <w:tcPr>
            <w:tcW w:w="704" w:type="dxa"/>
          </w:tcPr>
          <w:p w:rsidR="00F91ECB" w:rsidP="00AB4580" w:rsidRDefault="00F91ECB" w14:paraId="5DA3B60E" w14:textId="77777777">
            <w:r>
              <w:t>C</w:t>
            </w:r>
          </w:p>
        </w:tc>
        <w:tc>
          <w:tcPr>
            <w:tcW w:w="3402" w:type="dxa"/>
          </w:tcPr>
          <w:p w:rsidR="00F91ECB" w:rsidP="00AB4580" w:rsidRDefault="00F91ECB" w14:paraId="6C8C1711" w14:textId="77777777">
            <w:r w:rsidRPr="00D724B4">
              <w:t>Principal as on date of NPA(Rs.)</w:t>
            </w:r>
          </w:p>
        </w:tc>
        <w:tc>
          <w:tcPr>
            <w:tcW w:w="2470" w:type="dxa"/>
          </w:tcPr>
          <w:p w:rsidR="00F91ECB" w:rsidP="00AB4580" w:rsidRDefault="0062162A" w14:paraId="555DDB2A" w14:textId="3C30AF69">
            <w:pPr>
              <w:jc w:val="right"/>
            </w:pPr>
            <w:r w:rsidRPr="0062162A">
              <w:t>1195600</w:t>
            </w:r>
            <w:r w:rsidR="00F91ECB">
              <w:t>.00</w:t>
            </w:r>
          </w:p>
        </w:tc>
      </w:tr>
      <w:tr w:rsidR="00F91ECB" w:rsidTr="00AB4580" w14:paraId="270AABEE" w14:textId="77777777">
        <w:tc>
          <w:tcPr>
            <w:tcW w:w="704" w:type="dxa"/>
          </w:tcPr>
          <w:p w:rsidR="00F91ECB" w:rsidP="00AB4580" w:rsidRDefault="00F91ECB" w14:paraId="7FEB68DA" w14:textId="77777777">
            <w:r>
              <w:t>D</w:t>
            </w:r>
          </w:p>
        </w:tc>
        <w:tc>
          <w:tcPr>
            <w:tcW w:w="3402" w:type="dxa"/>
          </w:tcPr>
          <w:p w:rsidR="00F91ECB" w:rsidP="00AB4580" w:rsidRDefault="00F91ECB" w14:paraId="05227773" w14:textId="77777777">
            <w:r w:rsidRPr="00D724B4">
              <w:t>Recovery Amount from NPA date till lodgment of claim(Rs.)</w:t>
            </w:r>
          </w:p>
        </w:tc>
        <w:tc>
          <w:tcPr>
            <w:tcW w:w="2470" w:type="dxa"/>
            <w:vAlign w:val="center"/>
          </w:tcPr>
          <w:p w:rsidR="00F91ECB" w:rsidP="00AB4580" w:rsidRDefault="0062162A" w14:paraId="164D1AD2" w14:textId="2073F230">
            <w:pPr>
              <w:jc w:val="right"/>
            </w:pPr>
            <w:r w:rsidRPr="0062162A">
              <w:t>197400</w:t>
            </w:r>
            <w:r w:rsidR="00F91ECB">
              <w:t>.00</w:t>
            </w:r>
          </w:p>
        </w:tc>
      </w:tr>
      <w:tr w:rsidR="00F91ECB" w:rsidTr="00AB4580" w14:paraId="24B7F875" w14:textId="77777777">
        <w:tc>
          <w:tcPr>
            <w:tcW w:w="704" w:type="dxa"/>
          </w:tcPr>
          <w:p w:rsidR="00F91ECB" w:rsidP="00AB4580" w:rsidRDefault="00F91ECB" w14:paraId="5F72816E" w14:textId="77777777">
            <w:r>
              <w:t>E</w:t>
            </w:r>
          </w:p>
        </w:tc>
        <w:tc>
          <w:tcPr>
            <w:tcW w:w="3402" w:type="dxa"/>
          </w:tcPr>
          <w:p w:rsidR="00F91ECB" w:rsidP="00AB4580" w:rsidRDefault="00F91ECB" w14:paraId="46DC4D1A" w14:textId="77777777">
            <w:r w:rsidRPr="00D724B4">
              <w:t>Eligible AID (Rs.)</w:t>
            </w:r>
            <w:r>
              <w:t xml:space="preserve">   </w:t>
            </w:r>
            <w:r>
              <w:rPr>
                <w:b/>
              </w:rPr>
              <w:t>(C</w:t>
            </w:r>
            <w:r w:rsidRPr="003949FE">
              <w:rPr>
                <w:b/>
              </w:rPr>
              <w:t>-</w:t>
            </w:r>
            <w:r>
              <w:rPr>
                <w:b/>
              </w:rPr>
              <w:t>D</w:t>
            </w:r>
            <w:r w:rsidRPr="003949FE">
              <w:rPr>
                <w:b/>
              </w:rPr>
              <w:t>)</w:t>
            </w:r>
          </w:p>
        </w:tc>
        <w:tc>
          <w:tcPr>
            <w:tcW w:w="2470" w:type="dxa"/>
          </w:tcPr>
          <w:p w:rsidRPr="0062162A" w:rsidR="00F91ECB" w:rsidP="0062162A" w:rsidRDefault="0062162A" w14:paraId="0C86A6C1" w14:textId="5A2A7A32">
            <w:pPr>
              <w:jc w:val="right"/>
              <w:rPr>
                <w:rFonts w:ascii="Calibri" w:hAnsi="Calibri" w:cs="Calibri"/>
                <w:color w:val="000000"/>
              </w:rPr>
            </w:pPr>
            <w:r>
              <w:rPr>
                <w:rFonts w:ascii="Calibri" w:hAnsi="Calibri" w:cs="Calibri"/>
                <w:color w:val="000000"/>
              </w:rPr>
              <w:t>998200</w:t>
            </w:r>
            <w:r w:rsidRPr="00D35BCF" w:rsidR="00F91ECB">
              <w:t>.00</w:t>
            </w:r>
          </w:p>
        </w:tc>
      </w:tr>
      <w:tr w:rsidR="00F91ECB" w:rsidTr="00AB4580" w14:paraId="028F047C" w14:textId="77777777">
        <w:tc>
          <w:tcPr>
            <w:tcW w:w="704" w:type="dxa"/>
          </w:tcPr>
          <w:p w:rsidR="00F91ECB" w:rsidP="00AB4580" w:rsidRDefault="00F91ECB" w14:paraId="40C358C6" w14:textId="77777777">
            <w:r>
              <w:t>F</w:t>
            </w:r>
          </w:p>
        </w:tc>
        <w:tc>
          <w:tcPr>
            <w:tcW w:w="3402" w:type="dxa"/>
          </w:tcPr>
          <w:p w:rsidRPr="00D724B4" w:rsidR="00F91ECB" w:rsidP="00AB4580" w:rsidRDefault="00F91ECB" w14:paraId="21318D95" w14:textId="683947C7">
            <w:r w:rsidRPr="00933A4F">
              <w:t xml:space="preserve">Maximum Payout 15% of Crystallized Sanctioned </w:t>
            </w:r>
            <w:r w:rsidRPr="00933A4F" w:rsidR="00773944">
              <w:t>Amount (</w:t>
            </w:r>
            <w:r w:rsidRPr="00933A4F">
              <w:t>Rs</w:t>
            </w:r>
            <w:r w:rsidRPr="00933A4F" w:rsidR="00773944">
              <w:t>.)</w:t>
            </w:r>
            <w:r w:rsidRPr="002C355A" w:rsidR="00773944">
              <w:rPr>
                <w:b/>
              </w:rPr>
              <w:t xml:space="preserve"> (</w:t>
            </w:r>
            <w:r w:rsidRPr="002C355A">
              <w:rPr>
                <w:b/>
              </w:rPr>
              <w:t>A*15%)</w:t>
            </w:r>
          </w:p>
        </w:tc>
        <w:tc>
          <w:tcPr>
            <w:tcW w:w="2470" w:type="dxa"/>
            <w:vAlign w:val="center"/>
          </w:tcPr>
          <w:p w:rsidRPr="0062162A" w:rsidR="00F91ECB" w:rsidP="0062162A" w:rsidRDefault="0062162A" w14:paraId="051144F4" w14:textId="2B03ABF8">
            <w:pPr>
              <w:jc w:val="right"/>
              <w:rPr>
                <w:rFonts w:ascii="Calibri" w:hAnsi="Calibri" w:cs="Calibri"/>
                <w:color w:val="000000"/>
              </w:rPr>
            </w:pPr>
            <w:r>
              <w:rPr>
                <w:rFonts w:ascii="Calibri" w:hAnsi="Calibri" w:cs="Calibri"/>
                <w:color w:val="000000"/>
              </w:rPr>
              <w:t>2805000</w:t>
            </w:r>
            <w:r w:rsidR="00F91ECB">
              <w:rPr>
                <w:rFonts w:ascii="Calibri" w:hAnsi="Calibri" w:cs="Calibri"/>
                <w:color w:val="444444"/>
              </w:rPr>
              <w:t>.00</w:t>
            </w:r>
          </w:p>
        </w:tc>
      </w:tr>
      <w:tr w:rsidR="00F91ECB" w:rsidTr="00AB4580" w14:paraId="68BE395E" w14:textId="77777777">
        <w:tc>
          <w:tcPr>
            <w:tcW w:w="704" w:type="dxa"/>
          </w:tcPr>
          <w:p w:rsidR="00F91ECB" w:rsidP="00AB4580" w:rsidRDefault="00F91ECB" w14:paraId="43ABB33B" w14:textId="77777777">
            <w:r>
              <w:t>G</w:t>
            </w:r>
          </w:p>
        </w:tc>
        <w:tc>
          <w:tcPr>
            <w:tcW w:w="3402" w:type="dxa"/>
          </w:tcPr>
          <w:p w:rsidRPr="00D724B4" w:rsidR="00F91ECB" w:rsidP="00AB4580" w:rsidRDefault="00F91ECB" w14:paraId="2D07C264" w14:textId="7D08D9EB">
            <w:r w:rsidRPr="00D724B4">
              <w:t xml:space="preserve">Eligible </w:t>
            </w:r>
            <w:r w:rsidR="00773944">
              <w:t xml:space="preserve">Claim </w:t>
            </w:r>
            <w:r w:rsidRPr="00D724B4" w:rsidR="00773944">
              <w:t>Lodged</w:t>
            </w:r>
            <w:r w:rsidR="00773944">
              <w:t xml:space="preserve"> (</w:t>
            </w:r>
            <w:r w:rsidRPr="00D724B4">
              <w:t>Rs.)</w:t>
            </w:r>
            <w:r>
              <w:t xml:space="preserve">  </w:t>
            </w:r>
            <w:r w:rsidRPr="003949FE">
              <w:t>(</w:t>
            </w:r>
            <w:r>
              <w:rPr>
                <w:b/>
              </w:rPr>
              <w:t>E*75</w:t>
            </w:r>
            <w:r w:rsidRPr="003949FE">
              <w:rPr>
                <w:b/>
              </w:rPr>
              <w:t>%)</w:t>
            </w:r>
          </w:p>
        </w:tc>
        <w:tc>
          <w:tcPr>
            <w:tcW w:w="2470" w:type="dxa"/>
            <w:vAlign w:val="center"/>
          </w:tcPr>
          <w:p w:rsidRPr="00D041CB" w:rsidR="00F91ECB" w:rsidP="0062162A" w:rsidRDefault="0062162A" w14:paraId="1DB94CA6" w14:textId="77DBED32">
            <w:pPr>
              <w:jc w:val="right"/>
              <w:rPr>
                <w:rFonts w:ascii="Calibri" w:hAnsi="Calibri" w:cs="Calibri"/>
                <w:color w:val="000000"/>
              </w:rPr>
            </w:pPr>
            <w:r>
              <w:rPr>
                <w:rFonts w:ascii="Calibri" w:hAnsi="Calibri" w:cs="Calibri"/>
                <w:color w:val="000000"/>
              </w:rPr>
              <w:t>748650</w:t>
            </w:r>
            <w:r w:rsidR="00F91ECB">
              <w:rPr>
                <w:rFonts w:ascii="Calibri" w:hAnsi="Calibri" w:cs="Calibri"/>
                <w:color w:val="444444"/>
              </w:rPr>
              <w:t>.00</w:t>
            </w:r>
          </w:p>
        </w:tc>
      </w:tr>
      <w:tr w:rsidR="00F91ECB" w:rsidTr="00AB4580" w14:paraId="163E7837" w14:textId="77777777">
        <w:tc>
          <w:tcPr>
            <w:tcW w:w="704" w:type="dxa"/>
          </w:tcPr>
          <w:p w:rsidR="00F91ECB" w:rsidP="00AB4580" w:rsidRDefault="00F91ECB" w14:paraId="64ABCCC6" w14:textId="77777777">
            <w:r>
              <w:t>I</w:t>
            </w:r>
          </w:p>
        </w:tc>
        <w:tc>
          <w:tcPr>
            <w:tcW w:w="3402" w:type="dxa"/>
          </w:tcPr>
          <w:p w:rsidRPr="00D724B4" w:rsidR="00F91ECB" w:rsidP="00AB4580" w:rsidRDefault="00F91ECB" w14:paraId="2DDBAAE9" w14:textId="77777777">
            <w:r w:rsidRPr="00D724B4">
              <w:t>Cumulative Claim Payout (Rs.)</w:t>
            </w:r>
          </w:p>
        </w:tc>
        <w:tc>
          <w:tcPr>
            <w:tcW w:w="2470" w:type="dxa"/>
            <w:vAlign w:val="center"/>
          </w:tcPr>
          <w:p w:rsidRPr="0062162A" w:rsidR="00F91ECB" w:rsidP="0062162A" w:rsidRDefault="0062162A" w14:paraId="5F388475" w14:textId="3D98A939">
            <w:pPr>
              <w:jc w:val="right"/>
              <w:rPr>
                <w:rFonts w:ascii="Calibri" w:hAnsi="Calibri" w:cs="Calibri"/>
                <w:color w:val="000000"/>
              </w:rPr>
            </w:pPr>
            <w:r>
              <w:rPr>
                <w:rFonts w:ascii="Calibri" w:hAnsi="Calibri" w:cs="Calibri"/>
                <w:color w:val="000000"/>
              </w:rPr>
              <w:t>748650.00</w:t>
            </w:r>
          </w:p>
        </w:tc>
      </w:tr>
      <w:tr w:rsidR="00F91ECB" w:rsidTr="00AB4580" w14:paraId="48F55733" w14:textId="77777777">
        <w:tc>
          <w:tcPr>
            <w:tcW w:w="704" w:type="dxa"/>
          </w:tcPr>
          <w:p w:rsidR="00F91ECB" w:rsidP="00AB4580" w:rsidRDefault="00F91ECB" w14:paraId="7596852F" w14:textId="77777777">
            <w:r>
              <w:t>J</w:t>
            </w:r>
          </w:p>
        </w:tc>
        <w:tc>
          <w:tcPr>
            <w:tcW w:w="3402" w:type="dxa"/>
          </w:tcPr>
          <w:p w:rsidRPr="00D724B4" w:rsidR="00F91ECB" w:rsidP="00AB4580" w:rsidRDefault="00F91ECB" w14:paraId="2A80468D" w14:textId="77777777">
            <w:r w:rsidRPr="00D724B4">
              <w:t>Eligible Claim Payout (Rs)</w:t>
            </w:r>
          </w:p>
        </w:tc>
        <w:tc>
          <w:tcPr>
            <w:tcW w:w="2470" w:type="dxa"/>
            <w:vAlign w:val="center"/>
          </w:tcPr>
          <w:p w:rsidR="00F91ECB" w:rsidP="00AB4580" w:rsidRDefault="0062162A" w14:paraId="161F470C" w14:textId="262C6E9B">
            <w:pPr>
              <w:jc w:val="right"/>
            </w:pPr>
            <w:r>
              <w:rPr>
                <w:rFonts w:ascii="Calibri" w:hAnsi="Calibri" w:cs="Calibri"/>
                <w:color w:val="444444"/>
              </w:rPr>
              <w:t>0</w:t>
            </w:r>
            <w:r w:rsidR="00F91ECB">
              <w:rPr>
                <w:rFonts w:ascii="Calibri" w:hAnsi="Calibri" w:cs="Calibri"/>
                <w:color w:val="444444"/>
              </w:rPr>
              <w:t>.00</w:t>
            </w:r>
          </w:p>
        </w:tc>
      </w:tr>
    </w:tbl>
    <w:p w:rsidRPr="00480B9F" w:rsidR="00140774" w:rsidP="00480B9F" w:rsidRDefault="00140774" w14:paraId="2BC2C6A6" w14:textId="77777777">
      <w:pPr>
        <w:ind w:left="360"/>
        <w:jc w:val="both"/>
        <w:rPr>
          <w:b/>
        </w:rPr>
      </w:pPr>
    </w:p>
    <w:p w:rsidR="00322534" w:rsidP="00012E84" w:rsidRDefault="00322534" w14:paraId="274C305A" w14:textId="2B499447">
      <w:pPr>
        <w:jc w:val="both"/>
      </w:pPr>
      <w:r>
        <w:rPr>
          <w:noProof/>
          <w:lang w:val="en-IN" w:eastAsia="en-IN"/>
        </w:rPr>
        <mc:AlternateContent>
          <mc:Choice Requires="wps">
            <w:drawing>
              <wp:inline distT="0" distB="0" distL="0" distR="0" wp14:anchorId="40CA411C" wp14:editId="2A61B0FB">
                <wp:extent cx="5908040" cy="1409700"/>
                <wp:effectExtent l="0" t="0" r="16510" b="19050"/>
                <wp:docPr id="1" name="Rectangle 19"/>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F22" w:rsidP="00322534" w:rsidRDefault="00502F22" w14:paraId="0A0C4C8F"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DB27E0" w:rsidR="00502F22" w:rsidP="00344C72" w:rsidRDefault="00502F22" w14:paraId="32273C0A" w14:textId="17FAE5A5">
                            <w:pPr>
                              <w:pStyle w:val="ListParagraph"/>
                              <w:numPr>
                                <w:ilvl w:val="0"/>
                                <w:numId w:val="7"/>
                              </w:numPr>
                              <w:jc w:val="both"/>
                            </w:pPr>
                            <w:r w:rsidRPr="00417C40">
                              <w:t>NCGTC user will calculate claims –</w:t>
                            </w:r>
                            <w:r w:rsidRPr="00DB27E0">
                              <w:t xml:space="preserve"> after the claim file is processed (i.e. approved by NCGTC user)</w:t>
                            </w:r>
                          </w:p>
                          <w:p w:rsidRPr="00DB27E0" w:rsidR="00502F22" w:rsidP="00344C72" w:rsidRDefault="00502F22" w14:paraId="0F489AC0" w14:textId="10659877">
                            <w:pPr>
                              <w:pStyle w:val="ListParagraph"/>
                              <w:numPr>
                                <w:ilvl w:val="0"/>
                                <w:numId w:val="7"/>
                              </w:numPr>
                              <w:jc w:val="both"/>
                            </w:pPr>
                            <w:r w:rsidRPr="00DB27E0">
                              <w:t xml:space="preserve">Ideally one claim requisition file is expected from NCGTC user. </w:t>
                            </w:r>
                          </w:p>
                          <w:p w:rsidRPr="00DB27E0" w:rsidR="00502F22" w:rsidP="00344C72" w:rsidRDefault="00502F22" w14:paraId="2496B58C" w14:textId="75C000EE">
                            <w:pPr>
                              <w:pStyle w:val="ListParagraph"/>
                              <w:numPr>
                                <w:ilvl w:val="0"/>
                                <w:numId w:val="7"/>
                              </w:numPr>
                              <w:jc w:val="both"/>
                            </w:pPr>
                            <w:r w:rsidRPr="00DB27E0">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CC9CE3E">
              <v:rect id="Rectangle 19" style="width:465.2pt;height:111pt;visibility:visible;mso-wrap-style:square;mso-left-percent:-10001;mso-top-percent:-10001;mso-position-horizontal:absolute;mso-position-horizontal-relative:char;mso-position-vertical:absolute;mso-position-vertical-relative:line;mso-left-percent:-10001;mso-top-percent:-10001;v-text-anchor:middle" o:spid="_x0000_s1049" fillcolor="white [3201]" strokecolor="#70ad47 [3209]" strokeweight="1pt" w14:anchorId="40CA4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">
                <v:textbox>
                  <w:txbxContent>
                    <w:p w:rsidR="00502F22" w:rsidP="00322534" w:rsidRDefault="00502F22" w14:paraId="352BB02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DB27E0" w:rsidR="00502F22" w:rsidP="00344C72" w:rsidRDefault="00502F22" w14:paraId="6CCEED4C" w14:textId="17FAE5A5">
                      <w:pPr>
                        <w:pStyle w:val="ListParagraph"/>
                        <w:numPr>
                          <w:ilvl w:val="0"/>
                          <w:numId w:val="7"/>
                        </w:numPr>
                        <w:jc w:val="both"/>
                      </w:pPr>
                      <w:r w:rsidRPr="00417C40">
                        <w:t>NCGTC user will calculate claims –</w:t>
                      </w:r>
                      <w:r w:rsidRPr="00DB27E0">
                        <w:t xml:space="preserve"> after the claim file is processed (i.e. approved by NCGTC user)</w:t>
                      </w:r>
                    </w:p>
                    <w:p w:rsidRPr="00DB27E0" w:rsidR="00502F22" w:rsidP="00344C72" w:rsidRDefault="00502F22" w14:paraId="49540BEC" w14:textId="10659877">
                      <w:pPr>
                        <w:pStyle w:val="ListParagraph"/>
                        <w:numPr>
                          <w:ilvl w:val="0"/>
                          <w:numId w:val="7"/>
                        </w:numPr>
                        <w:jc w:val="both"/>
                      </w:pPr>
                      <w:r w:rsidRPr="00DB27E0">
                        <w:t xml:space="preserve">Ideally one claim requisition file is expected from NCGTC user. </w:t>
                      </w:r>
                    </w:p>
                    <w:p w:rsidRPr="00DB27E0" w:rsidR="00502F22" w:rsidP="00344C72" w:rsidRDefault="00502F22" w14:paraId="19557450" w14:textId="75C000EE">
                      <w:pPr>
                        <w:pStyle w:val="ListParagraph"/>
                        <w:numPr>
                          <w:ilvl w:val="0"/>
                          <w:numId w:val="7"/>
                        </w:numPr>
                        <w:jc w:val="both"/>
                      </w:pPr>
                      <w:r w:rsidRPr="00DB27E0">
                        <w:t>Once the claim has been calculated, the same will be available for ‘View’ to NCGTC and MLI users</w:t>
                      </w:r>
                    </w:p>
                  </w:txbxContent>
                </v:textbox>
                <w10:anchorlock/>
              </v:rect>
            </w:pict>
          </mc:Fallback>
        </mc:AlternateContent>
      </w:r>
    </w:p>
    <w:p w:rsidRPr="002F7231" w:rsidR="00A15DF2" w:rsidP="00A15DF2" w:rsidRDefault="00A15DF2" w14:paraId="442A22F9" w14:textId="77777777">
      <w:pPr>
        <w:jc w:val="both"/>
        <w:rPr>
          <w:b/>
        </w:rPr>
      </w:pPr>
      <w:r w:rsidRPr="002F7231">
        <w:rPr>
          <w:b/>
        </w:rPr>
        <w:t xml:space="preserve">CR Point:- </w:t>
      </w:r>
    </w:p>
    <w:p w:rsidRPr="00AF3F2F" w:rsidR="00A15DF2" w:rsidP="0066601E" w:rsidRDefault="00A15DF2" w14:paraId="1F8C7FCD" w14:textId="77777777">
      <w:pPr>
        <w:pStyle w:val="ListParagraph"/>
        <w:numPr>
          <w:ilvl w:val="0"/>
          <w:numId w:val="47"/>
        </w:numPr>
      </w:pPr>
      <w:r w:rsidRPr="00CB7200">
        <w:rPr>
          <w:b/>
          <w:bCs/>
          <w:u w:val="single"/>
        </w:rPr>
        <w:t>View and authorize the Management certificate and Bank Mandate form</w:t>
      </w:r>
    </w:p>
    <w:p w:rsidRPr="00CB7200" w:rsidR="00A15DF2" w:rsidP="00A15DF2" w:rsidRDefault="00A15DF2" w14:paraId="6C0FB10A" w14:textId="77777777">
      <w:pPr>
        <w:pStyle w:val="ListParagraph"/>
        <w:ind w:left="360"/>
      </w:pPr>
    </w:p>
    <w:p w:rsidRPr="00CB7200" w:rsidR="00A15DF2" w:rsidP="0066601E" w:rsidRDefault="00A15DF2" w14:paraId="3107B71B" w14:textId="77777777">
      <w:pPr>
        <w:pStyle w:val="ListParagraph"/>
        <w:numPr>
          <w:ilvl w:val="0"/>
          <w:numId w:val="48"/>
        </w:numPr>
      </w:pPr>
      <w:r>
        <w:t xml:space="preserve">After uploading the claim file, MLI maker get an option to </w:t>
      </w:r>
      <w:r w:rsidRPr="00AF3F2F">
        <w:rPr>
          <w:b/>
          <w:bCs/>
        </w:rPr>
        <w:t>view</w:t>
      </w:r>
      <w:r>
        <w:t xml:space="preserve"> management certificate and bank Mandate (Mandatory to be viewed by MLI Maker), then only </w:t>
      </w:r>
      <w:r w:rsidRPr="00FC074A">
        <w:t xml:space="preserve">the system should allow MLI Maker </w:t>
      </w:r>
      <w:r>
        <w:t xml:space="preserve">to </w:t>
      </w:r>
      <w:r w:rsidRPr="00FC074A">
        <w:t>send</w:t>
      </w:r>
      <w:r>
        <w:t xml:space="preserve"> the</w:t>
      </w:r>
      <w:r w:rsidRPr="00FC074A">
        <w:t xml:space="preserve"> file </w:t>
      </w:r>
      <w:r>
        <w:t>to</w:t>
      </w:r>
      <w:r w:rsidRPr="00FC074A">
        <w:t xml:space="preserve"> MLI Checker for approval.</w:t>
      </w:r>
    </w:p>
    <w:p w:rsidRPr="00AF3F2F" w:rsidR="00A15DF2" w:rsidP="0066601E" w:rsidRDefault="00A15DF2" w14:paraId="100864FF" w14:textId="77777777">
      <w:pPr>
        <w:pStyle w:val="ListParagraph"/>
        <w:numPr>
          <w:ilvl w:val="0"/>
          <w:numId w:val="48"/>
        </w:numPr>
        <w:rPr>
          <w:b/>
          <w:bCs/>
          <w:u w:val="single"/>
        </w:rPr>
      </w:pPr>
      <w:r>
        <w:t xml:space="preserve">Once MLI Checker </w:t>
      </w:r>
      <w:r w:rsidRPr="00AF3F2F">
        <w:rPr>
          <w:b/>
          <w:bCs/>
        </w:rPr>
        <w:t>view and authorize</w:t>
      </w:r>
      <w:r>
        <w:t xml:space="preserve"> the Management certificate and Bank Mandate details then only system should allow MLI Checker to approve the claim file.</w:t>
      </w:r>
    </w:p>
    <w:p w:rsidR="00A15DF2" w:rsidP="0066601E" w:rsidRDefault="00A15DF2" w14:paraId="2D174A7A" w14:textId="77777777">
      <w:pPr>
        <w:pStyle w:val="ListParagraph"/>
        <w:numPr>
          <w:ilvl w:val="0"/>
          <w:numId w:val="48"/>
        </w:numPr>
      </w:pPr>
      <w:r>
        <w:t>Print option should be available in the “Management Certificate”.</w:t>
      </w:r>
    </w:p>
    <w:p w:rsidR="00A15DF2" w:rsidP="0066601E" w:rsidRDefault="00A15DF2" w14:paraId="7190FADE" w14:textId="77777777">
      <w:pPr>
        <w:pStyle w:val="ListParagraph"/>
        <w:numPr>
          <w:ilvl w:val="0"/>
          <w:numId w:val="48"/>
        </w:numPr>
        <w:rPr>
          <w:b/>
          <w:bCs/>
        </w:rPr>
      </w:pPr>
      <w:r>
        <w:t xml:space="preserve">Footer of the Management Certificate display as </w:t>
      </w:r>
      <w:r w:rsidRPr="00FC074A">
        <w:rPr>
          <w:b/>
          <w:bCs/>
        </w:rPr>
        <w:t xml:space="preserve">“This is computer generated </w:t>
      </w:r>
      <w:r>
        <w:rPr>
          <w:b/>
          <w:bCs/>
        </w:rPr>
        <w:t>i</w:t>
      </w:r>
      <w:r w:rsidRPr="00FC074A">
        <w:rPr>
          <w:b/>
          <w:bCs/>
        </w:rPr>
        <w:t>nvoice</w:t>
      </w:r>
      <w:r>
        <w:rPr>
          <w:b/>
          <w:bCs/>
        </w:rPr>
        <w:t>.</w:t>
      </w:r>
      <w:r w:rsidRPr="00FC074A">
        <w:rPr>
          <w:b/>
          <w:bCs/>
        </w:rPr>
        <w:t xml:space="preserve"> </w:t>
      </w:r>
      <w:r>
        <w:rPr>
          <w:b/>
          <w:bCs/>
        </w:rPr>
        <w:t>N</w:t>
      </w:r>
      <w:r w:rsidRPr="00FC074A">
        <w:rPr>
          <w:b/>
          <w:bCs/>
        </w:rPr>
        <w:t>o signature required”</w:t>
      </w:r>
      <w:r>
        <w:rPr>
          <w:b/>
          <w:bCs/>
        </w:rPr>
        <w:t>.</w:t>
      </w:r>
    </w:p>
    <w:p w:rsidRPr="0048292A" w:rsidR="00A15DF2" w:rsidP="0066601E" w:rsidRDefault="00A15DF2" w14:paraId="61F4FA9A" w14:textId="77777777">
      <w:pPr>
        <w:pStyle w:val="ListParagraph"/>
        <w:numPr>
          <w:ilvl w:val="0"/>
          <w:numId w:val="48"/>
        </w:numPr>
        <w:rPr>
          <w:b/>
          <w:bCs/>
        </w:rPr>
      </w:pPr>
      <w:r w:rsidRPr="0026278F">
        <w:t xml:space="preserve">NCGTC Maker and Checker can view the </w:t>
      </w:r>
      <w:r>
        <w:t>updated</w:t>
      </w:r>
      <w:r w:rsidRPr="0026278F">
        <w:t xml:space="preserve"> Management certificate and Bank Mandate </w:t>
      </w:r>
      <w:r>
        <w:t xml:space="preserve">under </w:t>
      </w:r>
      <w:r w:rsidRPr="0026278F">
        <w:t>Claim Management</w:t>
      </w:r>
      <w:r>
        <w:t>.</w:t>
      </w:r>
    </w:p>
    <w:p w:rsidR="00A15DF2" w:rsidP="00A15DF2" w:rsidRDefault="00A15DF2" w14:paraId="0E3ECBC7" w14:textId="77777777">
      <w:pPr>
        <w:rPr>
          <w:b/>
          <w:bCs/>
        </w:rPr>
      </w:pPr>
    </w:p>
    <w:p w:rsidR="00A15DF2" w:rsidP="00A15DF2" w:rsidRDefault="00A15DF2" w14:paraId="1A1C3F00" w14:textId="77777777">
      <w:pPr>
        <w:rPr>
          <w:b/>
          <w:bCs/>
        </w:rPr>
      </w:pPr>
      <w:r>
        <w:rPr>
          <w:b/>
          <w:bCs/>
        </w:rPr>
        <w:t>Sample Format of claim management certificate:-</w:t>
      </w:r>
    </w:p>
    <w:bookmarkStart w:name="_MON_1770649914" w:id="99"/>
    <w:bookmarkEnd w:id="99"/>
    <w:p w:rsidRPr="0048292A" w:rsidR="00A15DF2" w:rsidP="00A15DF2" w:rsidRDefault="00A15DF2" w14:paraId="48A9B532" w14:textId="77777777">
      <w:pPr>
        <w:rPr>
          <w:b/>
          <w:bCs/>
        </w:rPr>
      </w:pPr>
      <w:r>
        <w:rPr>
          <w:b/>
          <w:bCs/>
        </w:rPr>
        <w:object w:dxaOrig="1534" w:dyaOrig="997" w14:anchorId="29127548">
          <v:shape id="_x0000_i1027" style="width:76pt;height:50pt" o:ole="" type="#_x0000_t75">
            <v:imagedata o:title="" r:id="rId32"/>
          </v:shape>
          <o:OLEObject Type="Embed" ProgID="Word.Document.12" ShapeID="_x0000_i1027" DrawAspect="Icon" ObjectID="_1775907406" r:id="rId33">
            <o:FieldCodes>\s</o:FieldCodes>
          </o:OLEObject>
        </w:object>
      </w:r>
    </w:p>
    <w:p w:rsidR="004F18BF" w:rsidP="004F18BF" w:rsidRDefault="004F18BF" w14:paraId="7B5CFE2C" w14:textId="77777777">
      <w:pPr>
        <w:jc w:val="both"/>
      </w:pPr>
    </w:p>
    <w:p w:rsidRPr="00631B9F" w:rsidR="0034473D" w:rsidP="0034473D" w:rsidRDefault="005D3FD6" w14:paraId="2263DED3" w14:textId="4D11A66C">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r w:rsidRPr="004F18BF">
        <w:rPr>
          <w:rFonts w:ascii="Trebuchet MS" w:hAnsi="Trebuchet MS" w:eastAsia="Times New Roman" w:cs="Arial"/>
          <w:b/>
          <w:bCs/>
          <w:iCs/>
          <w:color w:val="7F7F7F"/>
        </w:rPr>
        <w:br w:type="page"/>
      </w:r>
      <w:bookmarkStart w:name="_Toc164077202" w:id="100"/>
      <w:r w:rsidR="00D6417E">
        <w:rPr>
          <w:rFonts w:ascii="Trebuchet MS" w:hAnsi="Trebuchet MS"/>
          <w:b/>
          <w:bCs/>
          <w:color w:val="000000" w:themeColor="text1"/>
          <w:szCs w:val="22"/>
        </w:rPr>
        <w:t>Ho</w:t>
      </w:r>
      <w:r w:rsidR="00057BFD">
        <w:rPr>
          <w:rFonts w:ascii="Trebuchet MS" w:hAnsi="Trebuchet MS"/>
          <w:b/>
          <w:bCs/>
          <w:color w:val="000000" w:themeColor="text1"/>
          <w:szCs w:val="22"/>
        </w:rPr>
        <w:t>lding the Claims</w:t>
      </w:r>
      <w:bookmarkEnd w:id="100"/>
      <w:r w:rsidRPr="00631B9F" w:rsidR="0034473D">
        <w:rPr>
          <w:rFonts w:ascii="Trebuchet MS" w:hAnsi="Trebuchet MS"/>
          <w:b/>
          <w:bCs/>
          <w:color w:val="000000" w:themeColor="text1"/>
          <w:szCs w:val="22"/>
        </w:rPr>
        <w:t xml:space="preserve"> </w:t>
      </w:r>
    </w:p>
    <w:p w:rsidR="00A41769" w:rsidP="00DE775D" w:rsidRDefault="00DE775D" w14:paraId="07DEC9A3" w14:textId="2FA5C5DE">
      <w:pPr>
        <w:jc w:val="both"/>
      </w:pPr>
      <w:r>
        <w:t xml:space="preserve">In case NCGTC needs some additional time to investigate claims, they may put the claim processing on ‘Hold’. </w:t>
      </w:r>
      <w:r w:rsidR="00F478DF">
        <w:t xml:space="preserve">Holding the claims </w:t>
      </w:r>
      <w:r w:rsidR="00721DD0">
        <w:t xml:space="preserve">will require to have reason/remarks. </w:t>
      </w:r>
    </w:p>
    <w:p w:rsidR="00F478DF" w:rsidP="00A41769" w:rsidRDefault="002876FB" w14:paraId="453323D7" w14:textId="7CE27EC5">
      <w:pPr>
        <w:jc w:val="both"/>
      </w:pPr>
      <w:r>
        <w:t xml:space="preserve">Claims can be taken for further processing from the ‘Hold’ State </w:t>
      </w:r>
      <w:r w:rsidR="00F478DF">
        <w:t xml:space="preserve">by </w:t>
      </w:r>
      <w:r>
        <w:t xml:space="preserve">NCGTC Creator by sending it for </w:t>
      </w:r>
      <w:r w:rsidR="00F478DF">
        <w:t>‘Send to Approve’ (to NCGTC Approver).</w:t>
      </w:r>
    </w:p>
    <w:p w:rsidR="00F478DF" w:rsidP="00A41769" w:rsidRDefault="00F478DF" w14:paraId="11D5210F" w14:textId="79058C4C">
      <w:pPr>
        <w:jc w:val="both"/>
      </w:pPr>
      <w:r>
        <w:t xml:space="preserve"> </w:t>
      </w:r>
    </w:p>
    <w:p w:rsidRPr="00631B9F" w:rsidR="00F478DF" w:rsidP="00F478DF" w:rsidRDefault="00F478DF" w14:paraId="09ED2053" w14:textId="7CA0C803">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4077203" w:id="101"/>
      <w:r>
        <w:rPr>
          <w:rFonts w:ascii="Trebuchet MS" w:hAnsi="Trebuchet MS"/>
          <w:b/>
          <w:bCs/>
          <w:color w:val="000000" w:themeColor="text1"/>
          <w:szCs w:val="22"/>
        </w:rPr>
        <w:t>Approving the Claims</w:t>
      </w:r>
      <w:bookmarkEnd w:id="101"/>
      <w:r w:rsidRPr="00631B9F">
        <w:rPr>
          <w:rFonts w:ascii="Trebuchet MS" w:hAnsi="Trebuchet MS"/>
          <w:b/>
          <w:bCs/>
          <w:color w:val="000000" w:themeColor="text1"/>
          <w:szCs w:val="22"/>
        </w:rPr>
        <w:t xml:space="preserve"> </w:t>
      </w:r>
    </w:p>
    <w:p w:rsidR="00F478DF" w:rsidP="002876FB" w:rsidRDefault="002876FB" w14:paraId="27206AF5" w14:textId="2748280B">
      <w:pPr>
        <w:jc w:val="both"/>
      </w:pPr>
      <w:r>
        <w:t xml:space="preserve">Once the claims are received at </w:t>
      </w:r>
      <w:r w:rsidR="00F478DF">
        <w:t>NCGTC User (approver)</w:t>
      </w:r>
      <w:r>
        <w:t xml:space="preserve">, he can either </w:t>
      </w:r>
      <w:r w:rsidR="00F478DF">
        <w:t>‘Approve’</w:t>
      </w:r>
      <w:r>
        <w:t xml:space="preserve"> or ‘Reject’</w:t>
      </w:r>
      <w:r w:rsidR="00F478DF">
        <w:t xml:space="preserve"> the claims. </w:t>
      </w:r>
    </w:p>
    <w:p w:rsidR="002876FB" w:rsidP="002876FB" w:rsidRDefault="002876FB" w14:paraId="408553F4" w14:textId="02291D75">
      <w:pPr>
        <w:jc w:val="both"/>
      </w:pPr>
      <w:r>
        <w:t xml:space="preserve">Approving the claims will require to have reason/remarks. </w:t>
      </w:r>
    </w:p>
    <w:p w:rsidR="002876FB" w:rsidP="002876FB" w:rsidRDefault="002876FB" w14:paraId="16350238" w14:textId="340E6BD7">
      <w:pPr>
        <w:jc w:val="both"/>
      </w:pPr>
      <w:r>
        <w:t>Claims can be taken for further processing from the ‘Approve’ State by NCGTC Approver by sending it for ‘Settle Claim’ (to NCGTC Creator).</w:t>
      </w:r>
    </w:p>
    <w:p w:rsidRPr="00177C67" w:rsidR="00177C67" w:rsidP="002876FB" w:rsidRDefault="00177C67" w14:paraId="284BEFD3" w14:textId="78944507">
      <w:pPr>
        <w:jc w:val="both"/>
        <w:rPr>
          <w:b/>
        </w:rPr>
      </w:pPr>
      <w:r w:rsidRPr="0042682D">
        <w:rPr>
          <w:b/>
        </w:rPr>
        <w:t>(Note: - Fields has been provided: Eligible Amount payable, Approval date (MLI Approver approve date)</w:t>
      </w:r>
      <w:r>
        <w:rPr>
          <w:b/>
        </w:rPr>
        <w:t xml:space="preserve">  both fields display NCGTC creator and approver side</w:t>
      </w:r>
      <w:r w:rsidRPr="0042682D">
        <w:rPr>
          <w:b/>
        </w:rPr>
        <w:t>).</w:t>
      </w:r>
    </w:p>
    <w:p w:rsidR="00F478DF" w:rsidP="00F478DF" w:rsidRDefault="00F478DF" w14:paraId="34C17813" w14:textId="78B00E61">
      <w:pPr>
        <w:jc w:val="both"/>
      </w:pPr>
    </w:p>
    <w:p w:rsidRPr="00631B9F" w:rsidR="002876FB" w:rsidP="002876FB" w:rsidRDefault="002876FB" w14:paraId="6AA82136" w14:textId="00223211">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4077204" w:id="102"/>
      <w:r>
        <w:rPr>
          <w:rFonts w:ascii="Trebuchet MS" w:hAnsi="Trebuchet MS"/>
          <w:b/>
          <w:bCs/>
          <w:color w:val="000000" w:themeColor="text1"/>
          <w:szCs w:val="22"/>
        </w:rPr>
        <w:t>Settle the Claims</w:t>
      </w:r>
      <w:bookmarkEnd w:id="102"/>
      <w:r w:rsidRPr="00631B9F">
        <w:rPr>
          <w:rFonts w:ascii="Trebuchet MS" w:hAnsi="Trebuchet MS"/>
          <w:b/>
          <w:bCs/>
          <w:color w:val="000000" w:themeColor="text1"/>
          <w:szCs w:val="22"/>
        </w:rPr>
        <w:t xml:space="preserve"> </w:t>
      </w:r>
    </w:p>
    <w:p w:rsidR="002876FB" w:rsidP="002876FB" w:rsidRDefault="002876FB" w14:paraId="6246B9D1" w14:textId="17A62757">
      <w:pPr>
        <w:jc w:val="both"/>
      </w:pPr>
      <w:r>
        <w:t xml:space="preserve">Once NCGTC Approver approves the claims, NCGTC </w:t>
      </w:r>
      <w:r w:rsidR="0033130F">
        <w:t>accountant and main accountant</w:t>
      </w:r>
      <w:r>
        <w:t xml:space="preserve"> can settle the claims. Settling the claims in actual is a making the RTGS/NEFT pay out to MLI. The payout activity is out of SURGE scope boundary. </w:t>
      </w:r>
    </w:p>
    <w:p w:rsidR="002876FB" w:rsidP="002876FB" w:rsidRDefault="002876FB" w14:paraId="4F0F1605" w14:textId="606A07FE">
      <w:pPr>
        <w:jc w:val="both"/>
      </w:pPr>
      <w:r>
        <w:t xml:space="preserve">However, as a part of the ‘settle claims’ functionality, NCGTC creator need to specify the RTGS/NEFT reference number and date of payout.  </w:t>
      </w:r>
    </w:p>
    <w:p w:rsidR="002876FB" w:rsidP="002876FB" w:rsidRDefault="002876FB" w14:paraId="152486F1" w14:textId="29E9A9D7">
      <w:pPr>
        <w:jc w:val="both"/>
      </w:pPr>
    </w:p>
    <w:p w:rsidRPr="00631B9F" w:rsidR="00837766" w:rsidP="00837766" w:rsidRDefault="00837766" w14:paraId="52BD7EF0" w14:textId="2CA8375F">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4077205" w:id="103"/>
      <w:r>
        <w:rPr>
          <w:rFonts w:ascii="Trebuchet MS" w:hAnsi="Trebuchet MS"/>
          <w:b/>
          <w:bCs/>
          <w:color w:val="000000" w:themeColor="text1"/>
          <w:szCs w:val="22"/>
        </w:rPr>
        <w:t>Rejecting the Claims</w:t>
      </w:r>
      <w:bookmarkEnd w:id="103"/>
      <w:r w:rsidRPr="00631B9F">
        <w:rPr>
          <w:rFonts w:ascii="Trebuchet MS" w:hAnsi="Trebuchet MS"/>
          <w:b/>
          <w:bCs/>
          <w:color w:val="000000" w:themeColor="text1"/>
          <w:szCs w:val="22"/>
        </w:rPr>
        <w:t xml:space="preserve"> </w:t>
      </w:r>
    </w:p>
    <w:p w:rsidR="00837766" w:rsidP="00837766" w:rsidRDefault="00837766" w14:paraId="1A5B70AF" w14:textId="1FEF8CFE">
      <w:pPr>
        <w:jc w:val="both"/>
      </w:pPr>
      <w:r>
        <w:t xml:space="preserve">NCGTC Approver may reject the claims. Along with the reason/remarks for rejections. </w:t>
      </w:r>
    </w:p>
    <w:p w:rsidR="00837766" w:rsidP="00837766" w:rsidRDefault="00837766" w14:paraId="04256F02" w14:textId="1D28737F">
      <w:pPr>
        <w:jc w:val="both"/>
      </w:pPr>
      <w:r>
        <w:t xml:space="preserve">Rejecting claims re-directs the flow of claims back to NCGTC creator where he can now – Hold or send the claims for approval. </w:t>
      </w:r>
    </w:p>
    <w:p w:rsidR="00F478DF" w:rsidP="00F478DF" w:rsidRDefault="00F478DF" w14:paraId="560AF92B" w14:textId="48AD206B">
      <w:pPr>
        <w:jc w:val="both"/>
      </w:pPr>
      <w:r>
        <w:t xml:space="preserve"> </w:t>
      </w:r>
    </w:p>
    <w:p w:rsidR="00F478DF" w:rsidP="00F478DF" w:rsidRDefault="00F478DF" w14:paraId="64E43C70" w14:textId="7BCA6891">
      <w:pPr>
        <w:jc w:val="both"/>
      </w:pPr>
    </w:p>
    <w:p w:rsidR="005D3FD6" w:rsidP="00057BFD" w:rsidRDefault="005D3FD6" w14:paraId="41C57E60" w14:textId="555666A2">
      <w:pPr>
        <w:jc w:val="both"/>
      </w:pPr>
    </w:p>
    <w:p w:rsidR="00BB6B2C" w:rsidP="00057BFD" w:rsidRDefault="00BB6B2C" w14:paraId="6EAC2A7E" w14:textId="4794990D">
      <w:pPr>
        <w:jc w:val="both"/>
      </w:pPr>
    </w:p>
    <w:p w:rsidR="00BB6B2C" w:rsidP="00057BFD" w:rsidRDefault="00BB6B2C" w14:paraId="2AC05C65" w14:textId="05842A60">
      <w:pPr>
        <w:jc w:val="both"/>
      </w:pPr>
    </w:p>
    <w:p w:rsidR="00BB6B2C" w:rsidP="00057BFD" w:rsidRDefault="00BB6B2C" w14:paraId="3A5A47A4" w14:textId="4E0EB0F0">
      <w:pPr>
        <w:jc w:val="both"/>
      </w:pPr>
    </w:p>
    <w:p w:rsidR="00BB6B2C" w:rsidP="00057BFD" w:rsidRDefault="00BB6B2C" w14:paraId="24A6BE7B" w14:textId="2475C83F">
      <w:pPr>
        <w:jc w:val="both"/>
      </w:pPr>
    </w:p>
    <w:p w:rsidR="00BB6B2C" w:rsidP="00057BFD" w:rsidRDefault="00BB6B2C" w14:paraId="0329914F" w14:textId="79379FB3">
      <w:pPr>
        <w:jc w:val="both"/>
      </w:pPr>
    </w:p>
    <w:p w:rsidR="005C5DAE" w:rsidP="005C5DAE" w:rsidRDefault="005C5DAE" w14:paraId="1053E6B9"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3801360" w:id="104"/>
      <w:bookmarkStart w:name="_Toc164077206" w:id="105"/>
      <w:r>
        <w:rPr>
          <w:rFonts w:ascii="Trebuchet MS" w:hAnsi="Trebuchet MS" w:eastAsia="Times New Roman" w:cs="Arial"/>
          <w:b/>
          <w:bCs/>
          <w:iCs/>
          <w:color w:val="7F7F7F"/>
          <w:sz w:val="28"/>
          <w:szCs w:val="28"/>
        </w:rPr>
        <w:t>Notifying Recoveries (Post Full &amp; Final Claim settlement)</w:t>
      </w:r>
      <w:bookmarkEnd w:id="104"/>
      <w:bookmarkEnd w:id="105"/>
    </w:p>
    <w:p w:rsidR="005C5DAE" w:rsidP="005C5DAE" w:rsidRDefault="005C5DAE" w14:paraId="1FD4DAD1" w14:textId="77777777">
      <w:pPr>
        <w:jc w:val="both"/>
      </w:pPr>
      <w:r>
        <w:t xml:space="preserve">Once Full &amp; Final claim has been invoked (and the same has been approved and settled by NCGTC), MLI can notify and provide recoveries to such invoked CG’s. This section elaborates the requirements and broad level flows for this envisaged process. </w:t>
      </w:r>
    </w:p>
    <w:p w:rsidR="005C5DAE" w:rsidP="005C5DAE" w:rsidRDefault="005C5DAE" w14:paraId="43DB3B86" w14:textId="1C61D0AF">
      <w:pPr>
        <w:jc w:val="both"/>
      </w:pPr>
      <w:r>
        <w:t>Note: MLI’s need to notify their recoveries for each loan account and make payment of such recoveries. Else, such recoveries are not considered as valid recoveries for any further process.</w:t>
      </w:r>
    </w:p>
    <w:p w:rsidR="005C5DAE" w:rsidP="005C5DAE" w:rsidRDefault="005C5DAE" w14:paraId="6F8F898F" w14:textId="77777777">
      <w:pPr>
        <w:jc w:val="both"/>
      </w:pPr>
    </w:p>
    <w:p w:rsidRPr="00954B4F" w:rsidR="005C5DAE" w:rsidP="005C5DAE" w:rsidRDefault="005C5DAE" w14:paraId="2989ECAF" w14:textId="54E9D3A3">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rPr>
          <w:rFonts w:ascii="Trebuchet MS" w:hAnsi="Trebuchet MS"/>
          <w:b/>
          <w:bCs/>
          <w:color w:val="000000" w:themeColor="text1"/>
          <w:szCs w:val="22"/>
        </w:rPr>
      </w:pPr>
      <w:bookmarkStart w:name="_Toc3801361" w:id="106"/>
      <w:bookmarkStart w:name="_Toc164077207" w:id="107"/>
      <w:r w:rsidRPr="00954B4F">
        <w:rPr>
          <w:rFonts w:ascii="Trebuchet MS" w:hAnsi="Trebuchet MS"/>
          <w:b/>
          <w:bCs/>
          <w:color w:val="000000" w:themeColor="text1"/>
          <w:szCs w:val="22"/>
        </w:rPr>
        <w:t>Input File Layout</w:t>
      </w:r>
      <w:bookmarkEnd w:id="106"/>
      <w:r w:rsidR="007B63C0">
        <w:rPr>
          <w:rFonts w:ascii="Trebuchet MS" w:hAnsi="Trebuchet MS"/>
          <w:b/>
          <w:bCs/>
          <w:color w:val="000000" w:themeColor="text1"/>
          <w:szCs w:val="22"/>
        </w:rPr>
        <w:t xml:space="preserve"> and XML Layout</w:t>
      </w:r>
      <w:bookmarkEnd w:id="107"/>
    </w:p>
    <w:p w:rsidR="005C5DAE" w:rsidP="005C5DAE" w:rsidRDefault="005C5DAE" w14:paraId="49BB620D" w14:textId="22CAC00C">
      <w:pPr>
        <w:jc w:val="both"/>
      </w:pPr>
      <w:r w:rsidRPr="005C5DAE">
        <w:t>For notifying the recoveries and providing payments, refer the spread sheet –</w:t>
      </w:r>
      <w:r w:rsidRPr="005C5DAE" w:rsidR="00DF56ED">
        <w:t>Mudra Scheme</w:t>
      </w:r>
      <w:r w:rsidRPr="005C5DAE">
        <w:t xml:space="preserve"> - Claim and Recovery Input Layout –Mudra Post Full &amp; Final Claim Recovery, for the fields included, Mandatory/optional level, allowed characters and usage of codes wherever applicable.</w:t>
      </w:r>
      <w:r w:rsidR="007B63C0">
        <w:t xml:space="preserve"> Also find the xml lay out.</w:t>
      </w:r>
    </w:p>
    <w:p w:rsidR="005C5DAE" w:rsidP="005C5DAE" w:rsidRDefault="002C4E38" w14:paraId="2E500AB0" w14:textId="08C0C9FA">
      <w:r>
        <w:object w:dxaOrig="1311" w:dyaOrig="849" w14:anchorId="6182D864">
          <v:shape id="_x0000_i1028" style="width:66pt;height:43pt" o:ole="" type="#_x0000_t75">
            <v:imagedata o:title="" r:id="rId34"/>
          </v:shape>
          <o:OLEObject Type="Embed" ProgID="Excel.Sheet.12" ShapeID="_x0000_i1028" DrawAspect="Icon" ObjectID="_1775907407" r:id="rId35"/>
        </w:object>
      </w:r>
    </w:p>
    <w:p w:rsidR="00ED4990" w:rsidP="005C5DAE" w:rsidRDefault="00ED4990" w14:paraId="194DAD59" w14:textId="5E64E6D4"/>
    <w:p w:rsidR="00ED4990" w:rsidP="005C5DAE" w:rsidRDefault="00C865AD" w14:paraId="5FF84B0D" w14:textId="396ACCBC">
      <w:r>
        <w:object w:dxaOrig="1311" w:dyaOrig="849" w14:anchorId="784F308A">
          <v:shape id="_x0000_i1029" style="width:66pt;height:42.5pt" o:ole="" type="#_x0000_t75">
            <v:imagedata o:title="" r:id="rId36"/>
          </v:shape>
          <o:OLEObject Type="Embed" ProgID="Package" ShapeID="_x0000_i1029" DrawAspect="Icon" ObjectID="_1775907408" r:id="rId37"/>
        </w:object>
      </w:r>
    </w:p>
    <w:p w:rsidR="007B63C0" w:rsidP="005C5DAE" w:rsidRDefault="007B63C0" w14:paraId="5C6B3EDF" w14:textId="34ED5A71"/>
    <w:p w:rsidR="007B63C0" w:rsidP="005C5DAE" w:rsidRDefault="007B63C0" w14:paraId="20F364B5" w14:textId="290DCEF3"/>
    <w:p w:rsidRPr="00954B4F" w:rsidR="005C5DAE" w:rsidP="005C5DAE" w:rsidRDefault="005C5DAE" w14:paraId="4FB6BB08" w14:textId="77777777">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rPr>
          <w:rFonts w:ascii="Trebuchet MS" w:hAnsi="Trebuchet MS"/>
          <w:b/>
          <w:bCs/>
          <w:color w:val="000000" w:themeColor="text1"/>
          <w:szCs w:val="22"/>
        </w:rPr>
      </w:pPr>
      <w:bookmarkStart w:name="_Toc3801362" w:id="108"/>
      <w:bookmarkStart w:name="_Toc164077208" w:id="109"/>
      <w:r w:rsidRPr="00954B4F">
        <w:rPr>
          <w:rFonts w:ascii="Trebuchet MS" w:hAnsi="Trebuchet MS"/>
          <w:b/>
          <w:bCs/>
          <w:color w:val="000000" w:themeColor="text1"/>
          <w:szCs w:val="22"/>
        </w:rPr>
        <w:t>Input File Format Processed by SURGE</w:t>
      </w:r>
      <w:bookmarkEnd w:id="108"/>
      <w:bookmarkEnd w:id="109"/>
      <w:r w:rsidRPr="00954B4F">
        <w:rPr>
          <w:rFonts w:ascii="Trebuchet MS" w:hAnsi="Trebuchet MS"/>
          <w:b/>
          <w:bCs/>
          <w:color w:val="000000" w:themeColor="text1"/>
          <w:szCs w:val="22"/>
        </w:rPr>
        <w:t xml:space="preserve"> </w:t>
      </w:r>
    </w:p>
    <w:p w:rsidR="005C5DAE" w:rsidP="005C5DAE" w:rsidRDefault="005C5DAE" w14:paraId="30320B7B" w14:textId="77777777">
      <w:pPr>
        <w:jc w:val="both"/>
      </w:pPr>
      <w:r>
        <w:t>SURGE will accept input file from MLI(s) in following format only:</w:t>
      </w:r>
    </w:p>
    <w:p w:rsidR="005C5DAE" w:rsidP="00344C72" w:rsidRDefault="005C5DAE" w14:paraId="0AEF44E7" w14:textId="77777777">
      <w:pPr>
        <w:pStyle w:val="ListParagraph"/>
        <w:numPr>
          <w:ilvl w:val="0"/>
          <w:numId w:val="4"/>
        </w:numPr>
        <w:jc w:val="both"/>
      </w:pPr>
      <w:r>
        <w:t>XML layout</w:t>
      </w:r>
    </w:p>
    <w:p w:rsidR="005C5DAE" w:rsidP="005C5DAE" w:rsidRDefault="005C5DAE" w14:paraId="183315E1" w14:textId="77777777">
      <w:pPr>
        <w:jc w:val="both"/>
      </w:pPr>
      <w:r>
        <w:t xml:space="preserve">XML is only format permissible as per eGov standards. SURGE will </w:t>
      </w:r>
      <w:r w:rsidRPr="002D4725">
        <w:rPr>
          <w:b/>
          <w:u w:val="single"/>
        </w:rPr>
        <w:t>NOT</w:t>
      </w:r>
      <w:r>
        <w:t xml:space="preserve"> process files received in any other formats than those listed above.</w:t>
      </w:r>
    </w:p>
    <w:p w:rsidR="005C5DAE" w:rsidP="005C5DAE" w:rsidRDefault="005C5DAE" w14:paraId="7ADB28E9" w14:textId="77777777">
      <w:pPr>
        <w:jc w:val="both"/>
      </w:pPr>
      <w:r>
        <w:t>Refer the XML format in the file – Mudra</w:t>
      </w:r>
      <w:r w:rsidRPr="009639FE">
        <w:t xml:space="preserve"> Scheme - Sample XML Layout for Recovery Notification</w:t>
      </w:r>
      <w:r>
        <w:t>.xml for the layout of the XML input file.</w:t>
      </w:r>
    </w:p>
    <w:p w:rsidR="005C5DAE" w:rsidP="005C5DAE" w:rsidRDefault="005C5DAE" w14:paraId="44BD5A1F"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54B4F" w:rsidR="005C5DAE" w:rsidP="005C5DAE" w:rsidRDefault="005C5DAE" w14:paraId="2F372B42" w14:textId="77777777">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rPr>
          <w:rFonts w:ascii="Trebuchet MS" w:hAnsi="Trebuchet MS"/>
          <w:b/>
          <w:bCs/>
          <w:color w:val="000000" w:themeColor="text1"/>
          <w:szCs w:val="22"/>
        </w:rPr>
      </w:pPr>
      <w:bookmarkStart w:name="_Toc3801363" w:id="110"/>
      <w:bookmarkStart w:name="_Toc164077209" w:id="111"/>
      <w:r w:rsidRPr="00954B4F">
        <w:rPr>
          <w:rFonts w:ascii="Trebuchet MS" w:hAnsi="Trebuchet MS"/>
          <w:b/>
          <w:bCs/>
          <w:color w:val="000000" w:themeColor="text1"/>
          <w:szCs w:val="22"/>
        </w:rPr>
        <w:t>Preparation of Input File</w:t>
      </w:r>
      <w:bookmarkEnd w:id="110"/>
      <w:bookmarkEnd w:id="111"/>
    </w:p>
    <w:p w:rsidR="005C5DAE" w:rsidP="005C5DAE" w:rsidRDefault="005C5DAE" w14:paraId="72834E34" w14:textId="77777777">
      <w:pPr>
        <w:jc w:val="both"/>
      </w:pPr>
      <w:r>
        <w:t>Once MLI has invoked a CG of a specific Loan Account, the recoveries (if any) for the same CG/Loan Account can be notified and recovery amount passed on to NCGTC.</w:t>
      </w:r>
    </w:p>
    <w:p w:rsidR="005C5DAE" w:rsidP="005C5DAE" w:rsidRDefault="005C5DAE" w14:paraId="325C08D1" w14:textId="77777777">
      <w:pPr>
        <w:jc w:val="both"/>
      </w:pPr>
      <w:r>
        <w:t xml:space="preserve">It is important to note that – </w:t>
      </w:r>
    </w:p>
    <w:p w:rsidR="005C5DAE" w:rsidP="0066601E" w:rsidRDefault="005C5DAE" w14:paraId="0FCB115F" w14:textId="77777777">
      <w:pPr>
        <w:pStyle w:val="ListParagraph"/>
        <w:numPr>
          <w:ilvl w:val="0"/>
          <w:numId w:val="18"/>
        </w:numPr>
        <w:jc w:val="both"/>
      </w:pPr>
      <w:r>
        <w:t xml:space="preserve">MLI’s need to provide the recovery information for each loan account and also make payment of the recoveries to NCGTC within stipulated time as notified in the scheme gazette. </w:t>
      </w:r>
    </w:p>
    <w:p w:rsidR="005C5DAE" w:rsidP="005C5DAE" w:rsidRDefault="005C5DAE" w14:paraId="7C661C03" w14:textId="77777777">
      <w:pPr>
        <w:pStyle w:val="ListParagraph"/>
        <w:ind w:left="360"/>
        <w:jc w:val="both"/>
      </w:pPr>
      <w:r>
        <w:t xml:space="preserve"> </w:t>
      </w:r>
    </w:p>
    <w:p w:rsidR="005C5DAE" w:rsidP="005C5DAE" w:rsidRDefault="005C5DAE" w14:paraId="744D8943" w14:textId="77777777">
      <w:pPr>
        <w:pStyle w:val="Heading3"/>
        <w:keepLines w:val="0"/>
        <w:numPr>
          <w:ilvl w:val="4"/>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4" w:id="112"/>
      <w:bookmarkStart w:name="_Toc164077210" w:id="113"/>
      <w:r>
        <w:rPr>
          <w:rFonts w:ascii="Trebuchet MS" w:hAnsi="Trebuchet MS"/>
          <w:b/>
          <w:bCs/>
          <w:color w:val="000000" w:themeColor="text1"/>
          <w:szCs w:val="22"/>
        </w:rPr>
        <w:t>Notifying Recoveries</w:t>
      </w:r>
      <w:bookmarkEnd w:id="112"/>
      <w:bookmarkEnd w:id="113"/>
    </w:p>
    <w:p w:rsidR="005C5DAE" w:rsidP="005C5DAE" w:rsidRDefault="005C5DAE" w14:paraId="5D97B803" w14:textId="77777777">
      <w:pPr>
        <w:jc w:val="both"/>
      </w:pPr>
      <w:r>
        <w:t xml:space="preserve">Once claim is invoked for a given loan account, and settled by NCGTC, MLI’s can provide the recovery information of those loan accounts for which recovery has been done and which needs to be passed on to NCGTC as a per the scheme gazette notification. </w:t>
      </w:r>
    </w:p>
    <w:p w:rsidR="005C5DAE" w:rsidP="005C5DAE" w:rsidRDefault="005C5DAE" w14:paraId="207B41DA" w14:textId="77777777">
      <w:pPr>
        <w:jc w:val="both"/>
      </w:pPr>
      <w:r>
        <w:t>As a part of this this process, MLI’s are advised to send the requisite information of their loan accounts (for whom the guarantees has been provided) to NCGTC in following steps:</w:t>
      </w:r>
    </w:p>
    <w:p w:rsidR="005C5DAE" w:rsidP="0066601E" w:rsidRDefault="005C5DAE" w14:paraId="339A1E37" w14:textId="77777777">
      <w:pPr>
        <w:pStyle w:val="ListParagraph"/>
        <w:numPr>
          <w:ilvl w:val="0"/>
          <w:numId w:val="16"/>
        </w:numPr>
      </w:pPr>
      <w:r>
        <w:t xml:space="preserve">MLI needs to extract the recovery information for all such claimed loan accounts, which are approved and settled by NCGTC. MLI needs to extract data from its own IT System. </w:t>
      </w:r>
      <w:r w:rsidRPr="00813ACF">
        <w:t xml:space="preserve">It is considered (an understanding) that whatever recoveries which MLI exhibit or showcase to NCGTC </w:t>
      </w:r>
      <w:r>
        <w:t>can be</w:t>
      </w:r>
      <w:r w:rsidRPr="00813ACF">
        <w:t xml:space="preserve"> </w:t>
      </w:r>
      <w:r>
        <w:t>percentage defined by NCGTC or claim settlement percentage</w:t>
      </w:r>
      <w:r w:rsidRPr="00813ACF">
        <w:t xml:space="preserve"> of recovered amount from its respective borrower.</w:t>
      </w:r>
    </w:p>
    <w:p w:rsidR="005C5DAE" w:rsidP="0066601E" w:rsidRDefault="005C5DAE" w14:paraId="3A85EB8A" w14:textId="77777777">
      <w:pPr>
        <w:pStyle w:val="ListParagraph"/>
        <w:numPr>
          <w:ilvl w:val="0"/>
          <w:numId w:val="16"/>
        </w:numPr>
      </w:pPr>
      <w:r>
        <w:t xml:space="preserve">MLI needs to send the information in a file, called as ‘Mudra Scheme </w:t>
      </w:r>
      <w:r w:rsidRPr="00826999">
        <w:t>Recovery Notification</w:t>
      </w:r>
      <w:r>
        <w:t xml:space="preserve"> Layout’. Upload the Extracted Information in the layout and format mentioned in Sample XML file layout. </w:t>
      </w:r>
      <w:r w:rsidRPr="00813ACF">
        <w:t xml:space="preserve">XML file for recoveries, which will contain - Customer Id, Loan A/c No and Recovery </w:t>
      </w:r>
      <w:r>
        <w:t>Amount, Date of Recovery.</w:t>
      </w:r>
    </w:p>
    <w:p w:rsidR="005C5DAE" w:rsidP="0066601E" w:rsidRDefault="005C5DAE" w14:paraId="3EA9D284" w14:textId="77777777">
      <w:pPr>
        <w:pStyle w:val="ListParagraph"/>
        <w:numPr>
          <w:ilvl w:val="0"/>
          <w:numId w:val="16"/>
        </w:numPr>
        <w:jc w:val="both"/>
      </w:pPr>
      <w:r>
        <w:t xml:space="preserve">Upload this file on the NCGTC system in </w:t>
      </w:r>
      <w:r w:rsidRPr="00A10A4A">
        <w:rPr>
          <w:i/>
        </w:rPr>
        <w:t>‘Non Approved’</w:t>
      </w:r>
      <w:r>
        <w:t xml:space="preserve"> state by MLI user account. Upload the file against a specific ‘Scheme’ and specific ‘Portfolio’.</w:t>
      </w:r>
    </w:p>
    <w:p w:rsidR="005C5DAE" w:rsidP="0066601E" w:rsidRDefault="005C5DAE" w14:paraId="13FDF370" w14:textId="77777777">
      <w:pPr>
        <w:pStyle w:val="ListParagraph"/>
        <w:numPr>
          <w:ilvl w:val="0"/>
          <w:numId w:val="16"/>
        </w:numPr>
        <w:jc w:val="both"/>
      </w:pPr>
      <w:r w:rsidRPr="00842223">
        <w:t>MLI can provide recoveries of those guarantees only for which MLI has requested the final claim (i.e. those customer Id and Loan Account Number provided in the claim file when the portfolio is in ‘F&amp;F’ status).</w:t>
      </w:r>
    </w:p>
    <w:p w:rsidR="005C5DAE" w:rsidP="0066601E" w:rsidRDefault="005C5DAE" w14:paraId="1070CF3B" w14:textId="77777777">
      <w:pPr>
        <w:pStyle w:val="ListParagraph"/>
        <w:numPr>
          <w:ilvl w:val="0"/>
          <w:numId w:val="16"/>
        </w:numPr>
        <w:jc w:val="both"/>
      </w:pPr>
      <w:r>
        <w:t xml:space="preserve">Until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rsidR="00095E4E" w:rsidP="00095E4E" w:rsidRDefault="005C5DAE" w14:paraId="12FE7037" w14:textId="77777777">
      <w:pPr>
        <w:pStyle w:val="ListParagraph"/>
        <w:numPr>
          <w:ilvl w:val="0"/>
          <w:numId w:val="16"/>
        </w:numPr>
        <w:jc w:val="both"/>
      </w:pPr>
      <w:r>
        <w:t xml:space="preserve">Final submission of the </w:t>
      </w:r>
      <w:r w:rsidRPr="008C3719">
        <w:t>‘Approved’</w:t>
      </w:r>
      <w:r>
        <w:t xml:space="preserve"> input file would be effective once MLI accepts to the </w:t>
      </w:r>
      <w:r w:rsidRPr="008C3719">
        <w:t>‘Management certificate - Terms &amp; Conditions’.</w:t>
      </w:r>
      <w:r>
        <w:t xml:space="preserve"> Post the approval– the input file is sent for approval by NCGTC user. </w:t>
      </w:r>
    </w:p>
    <w:p w:rsidR="00095E4E" w:rsidP="00095E4E" w:rsidRDefault="00095E4E" w14:paraId="622A1035" w14:textId="77777777">
      <w:pPr>
        <w:pStyle w:val="ListParagraph"/>
        <w:numPr>
          <w:ilvl w:val="0"/>
          <w:numId w:val="16"/>
        </w:numPr>
        <w:jc w:val="both"/>
      </w:pPr>
      <w:r>
        <w:t>R</w:t>
      </w:r>
      <w:commentRangeStart w:id="114"/>
      <w:commentRangeStart w:id="115"/>
      <w:r w:rsidR="005C5DAE">
        <w:t xml:space="preserve">ecovery percentage, </w:t>
      </w:r>
      <w:r w:rsidRPr="00095E4E">
        <w:t>“The recoveries made post final claim settlement, in excess of legal costs, shall be shared on the same percentage on which final claim amount was settled i.e. Final Claim amount paid / Final Amount in Default for each MLI for each guaranteed Portfolio”.</w:t>
      </w:r>
    </w:p>
    <w:p w:rsidRPr="00095E4E" w:rsidR="00095E4E" w:rsidP="00095E4E" w:rsidRDefault="00095E4E" w14:paraId="4B6FF05C" w14:textId="079B0C0D">
      <w:pPr>
        <w:pStyle w:val="ListParagraph"/>
        <w:numPr>
          <w:ilvl w:val="0"/>
          <w:numId w:val="16"/>
        </w:numPr>
        <w:jc w:val="both"/>
      </w:pPr>
      <w:r>
        <w:t xml:space="preserve">Currently </w:t>
      </w:r>
      <w:commentRangeEnd w:id="114"/>
      <w:r w:rsidRPr="00095E4E" w:rsidR="00C865AD">
        <w:commentReference w:id="114"/>
      </w:r>
      <w:commentRangeEnd w:id="115"/>
      <w:r w:rsidRPr="00095E4E">
        <w:commentReference w:id="115"/>
      </w:r>
      <w:r w:rsidRPr="00095E4E">
        <w:t xml:space="preserve"> </w:t>
      </w:r>
      <w:r w:rsidRPr="00095E4E">
        <w:t>NCGTC recovery share percentage – Currently, NCGTC creator have an option to add the Recovery share percentage Parameter from Docket and in the docket only one percentage can be update for all the portfolios.</w:t>
      </w:r>
    </w:p>
    <w:p w:rsidRPr="00095E4E" w:rsidR="00095E4E" w:rsidP="00095E4E" w:rsidRDefault="00095E4E" w14:paraId="1CEC4779" w14:textId="2F7EB484">
      <w:pPr>
        <w:jc w:val="both"/>
      </w:pPr>
      <w:r w:rsidRPr="00095E4E">
        <w:t>As per the CGFMU scheme guidelines recovery share percentage will be same percentage on which final claim amount was settled. Accordingly, we required a provision to update the docket 50% till 2019-20 portfolios and thereafter it should be 75%.</w:t>
      </w:r>
    </w:p>
    <w:p w:rsidRPr="00095E4E" w:rsidR="00095E4E" w:rsidP="00095E4E" w:rsidRDefault="00095E4E" w14:paraId="52CF088B" w14:textId="77777777">
      <w:pPr>
        <w:pStyle w:val="ListParagraph"/>
        <w:numPr>
          <w:ilvl w:val="0"/>
          <w:numId w:val="16"/>
        </w:numPr>
        <w:jc w:val="both"/>
      </w:pPr>
      <w:r w:rsidRPr="00095E4E">
        <w:t>The Net Recovery will be calculated using the formula below:</w:t>
      </w:r>
    </w:p>
    <w:p w:rsidRPr="00095E4E" w:rsidR="00095E4E" w:rsidP="00095E4E" w:rsidRDefault="00095E4E" w14:paraId="6B879788" w14:textId="17728779">
      <w:pPr>
        <w:pStyle w:val="ListParagraph"/>
        <w:jc w:val="both"/>
      </w:pPr>
      <w:r w:rsidRPr="00095E4E">
        <w:t>N</w:t>
      </w:r>
      <w:r w:rsidRPr="00095E4E">
        <w:t>et Recovery Amount = Recovery Amount – Legal Cost</w:t>
      </w:r>
    </w:p>
    <w:p w:rsidR="005C5DAE" w:rsidP="00095E4E" w:rsidRDefault="006E2084" w14:paraId="0050FC66" w14:textId="085B8CAB">
      <w:pPr>
        <w:pStyle w:val="ListParagraph"/>
        <w:numPr>
          <w:ilvl w:val="0"/>
          <w:numId w:val="16"/>
        </w:numPr>
        <w:jc w:val="both"/>
      </w:pPr>
      <w:r w:rsidRPr="006E2084">
        <w:t>If the calculated recovery amount is negative, it will be treated as zero (e.g., if the net amount is -20, it should be considered as zero</w:t>
      </w:r>
      <w:r w:rsidR="009107F5">
        <w:t>.</w:t>
      </w:r>
    </w:p>
    <w:p w:rsidRPr="009107F5" w:rsidR="009107F5" w:rsidP="009107F5" w:rsidRDefault="009107F5" w14:paraId="14FC850E" w14:textId="3516C84A">
      <w:pPr>
        <w:pStyle w:val="ListParagraph"/>
        <w:numPr>
          <w:ilvl w:val="0"/>
          <w:numId w:val="16"/>
        </w:numPr>
        <w:spacing w:line="240" w:lineRule="auto"/>
        <w:jc w:val="both"/>
      </w:pPr>
      <w:r w:rsidRPr="009107F5">
        <w:t>The NCGTC Percentage will not be visible to MLI.</w:t>
      </w:r>
    </w:p>
    <w:p w:rsidR="009107F5" w:rsidP="000C165C" w:rsidRDefault="009107F5" w14:paraId="43A4667C" w14:textId="77777777">
      <w:pPr>
        <w:ind w:left="360"/>
        <w:jc w:val="both"/>
      </w:pPr>
    </w:p>
    <w:p w:rsidR="005C5DAE" w:rsidP="005C5DAE" w:rsidRDefault="005C5DAE" w14:paraId="3DEF8ED3" w14:textId="77777777">
      <w:pPr>
        <w:pStyle w:val="Heading3"/>
        <w:keepLines w:val="0"/>
        <w:numPr>
          <w:ilvl w:val="4"/>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5" w:id="116"/>
      <w:bookmarkStart w:name="_Toc164077211" w:id="117"/>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116"/>
      <w:bookmarkEnd w:id="117"/>
    </w:p>
    <w:p w:rsidR="005C5DAE" w:rsidP="005C5DAE" w:rsidRDefault="005C5DAE" w14:paraId="2A471038" w14:textId="77777777">
      <w:pPr>
        <w:jc w:val="both"/>
      </w:pPr>
      <w:r>
        <w:rPr>
          <w:noProof/>
          <w:lang w:val="en-IN" w:eastAsia="en-IN"/>
        </w:rPr>
        <w:drawing>
          <wp:inline distT="0" distB="0" distL="0" distR="0" wp14:anchorId="25964FF0" wp14:editId="128573C5">
            <wp:extent cx="5943600" cy="2971800"/>
            <wp:effectExtent l="0" t="0" r="19050" b="0"/>
            <wp:docPr id="44"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C5DAE" w:rsidP="005C5DAE" w:rsidRDefault="005C5DAE" w14:paraId="0345F4DC" w14:textId="77777777">
      <w:pPr>
        <w:jc w:val="both"/>
      </w:pPr>
      <w:r>
        <w:t>Note: MLI’s are expected to perform these steps in stipulated time communicated by NCGTC to MLI’s.</w:t>
      </w:r>
    </w:p>
    <w:p w:rsidRPr="0000463E" w:rsidR="005C5DAE" w:rsidP="005C5DAE" w:rsidRDefault="005C5DAE" w14:paraId="2DCF5E76" w14:textId="77777777">
      <w:pPr>
        <w:jc w:val="both"/>
      </w:pPr>
      <w:r>
        <w:t>The input file content uploaded by MLI in XML format will be extracted to a staging area database. While extracting these records, SURGE extractors will append the records with Date-Time stamp in order for effective traceability of input records.</w:t>
      </w:r>
    </w:p>
    <w:p w:rsidR="005C5DAE" w:rsidP="005C5DAE" w:rsidRDefault="005C5DAE" w14:paraId="076793BD"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5C5DAE" w:rsidP="005C5DAE" w:rsidRDefault="005C5DAE" w14:paraId="2B9B6CFD" w14:textId="77777777">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3801366" w:id="118"/>
      <w:bookmarkStart w:name="_Toc164077212" w:id="119"/>
      <w:r>
        <w:rPr>
          <w:rFonts w:ascii="Trebuchet MS" w:hAnsi="Trebuchet MS"/>
          <w:b/>
          <w:bCs/>
          <w:color w:val="000000" w:themeColor="text1"/>
          <w:szCs w:val="22"/>
        </w:rPr>
        <w:t>Eligibility Criteria Checks</w:t>
      </w:r>
      <w:bookmarkEnd w:id="118"/>
      <w:bookmarkEnd w:id="119"/>
    </w:p>
    <w:p w:rsidR="005C5DAE" w:rsidP="005C5DAE" w:rsidRDefault="005C5DAE" w14:paraId="04B0E9A6" w14:textId="77777777">
      <w:pPr>
        <w:jc w:val="both"/>
      </w:pPr>
      <w:r>
        <w:t xml:space="preserve">Following checks are performed on each MLI Loan Accounts to ascertain their eligibility for recoveries.  Approved Input file will be processed for each record and the record will be </w:t>
      </w:r>
      <w:r w:rsidRPr="00344D99">
        <w:rPr>
          <w:i/>
          <w:u w:val="single"/>
        </w:rPr>
        <w:t>REJECTED if</w:t>
      </w:r>
      <w:r>
        <w:t>:</w:t>
      </w:r>
    </w:p>
    <w:p w:rsidRPr="00004A17" w:rsidR="005C5DAE" w:rsidP="0066601E" w:rsidRDefault="005C5DAE" w14:paraId="12004093" w14:textId="77777777">
      <w:pPr>
        <w:pStyle w:val="ListParagraph"/>
        <w:numPr>
          <w:ilvl w:val="0"/>
          <w:numId w:val="17"/>
        </w:numPr>
        <w:jc w:val="both"/>
      </w:pPr>
      <w:r>
        <w:t xml:space="preserve">The ‘MLI’ AND ‘Loan Account Number’ specified DOES NOT EXISTs in SURGE System Database. </w:t>
      </w:r>
    </w:p>
    <w:p w:rsidRPr="00F0664E" w:rsidR="005C5DAE" w:rsidP="0066601E" w:rsidRDefault="005C5DAE" w14:paraId="2EBA14E1" w14:textId="77777777">
      <w:pPr>
        <w:pStyle w:val="ListParagraph"/>
        <w:numPr>
          <w:ilvl w:val="0"/>
          <w:numId w:val="17"/>
        </w:numPr>
        <w:jc w:val="both"/>
      </w:pPr>
      <w:r w:rsidRPr="00F0664E">
        <w:t>Records in same input file presented by MLI has repeated/same account number. (In such case, the first record will be considered valid and remaining records having duplicate (or repeated) account number will be rejected).</w:t>
      </w:r>
    </w:p>
    <w:p w:rsidR="005C5DAE" w:rsidP="0066601E" w:rsidRDefault="005C5DAE" w14:paraId="33BFCE89" w14:textId="77777777">
      <w:pPr>
        <w:pStyle w:val="ListParagraph"/>
        <w:numPr>
          <w:ilvl w:val="0"/>
          <w:numId w:val="17"/>
        </w:numPr>
        <w:jc w:val="both"/>
      </w:pPr>
      <w:r w:rsidRPr="00F0664E">
        <w:t xml:space="preserve">The </w:t>
      </w:r>
      <w:r>
        <w:t xml:space="preserve">loan account </w:t>
      </w:r>
      <w:r w:rsidRPr="00F0664E">
        <w:t>exists in system</w:t>
      </w:r>
      <w:r>
        <w:t>, but NOT in Full and Final Claim Invoked State (i.e. 30319).</w:t>
      </w:r>
    </w:p>
    <w:p w:rsidRPr="00AC3C2B" w:rsidR="005C5DAE" w:rsidP="0066601E" w:rsidRDefault="005C5DAE" w14:paraId="60632C98" w14:textId="77777777">
      <w:pPr>
        <w:pStyle w:val="ListParagraph"/>
        <w:numPr>
          <w:ilvl w:val="0"/>
          <w:numId w:val="17"/>
        </w:numPr>
        <w:jc w:val="both"/>
      </w:pPr>
      <w:r w:rsidRPr="00F0664E">
        <w:t xml:space="preserve">The </w:t>
      </w:r>
      <w:r>
        <w:t xml:space="preserve">loan account </w:t>
      </w:r>
      <w:r w:rsidRPr="00F0664E">
        <w:t>exists in system</w:t>
      </w:r>
      <w:r>
        <w:t>, but in F</w:t>
      </w:r>
      <w:r>
        <w:rPr>
          <w:rFonts w:ascii="Calibri" w:hAnsi="Calibri" w:cs="Calibri"/>
          <w:color w:val="000000"/>
        </w:rPr>
        <w:t>irst claim Invoked state (.i.e. 30119).</w:t>
      </w:r>
    </w:p>
    <w:p w:rsidR="005C5DAE" w:rsidP="0066601E" w:rsidRDefault="005C5DAE" w14:paraId="57B2A05A" w14:textId="77777777">
      <w:pPr>
        <w:pStyle w:val="ListParagraph"/>
        <w:numPr>
          <w:ilvl w:val="0"/>
          <w:numId w:val="17"/>
        </w:numPr>
        <w:jc w:val="both"/>
      </w:pPr>
      <w:r w:rsidRPr="00F0664E">
        <w:t xml:space="preserve">The </w:t>
      </w:r>
      <w:r>
        <w:t xml:space="preserve">loan account </w:t>
      </w:r>
      <w:r w:rsidRPr="00F0664E">
        <w:t>exists in system</w:t>
      </w:r>
      <w:r>
        <w:t>, but in Second</w:t>
      </w:r>
      <w:r>
        <w:rPr>
          <w:rFonts w:ascii="Calibri" w:hAnsi="Calibri" w:cs="Calibri"/>
          <w:color w:val="000000"/>
        </w:rPr>
        <w:t xml:space="preserve"> claim Invoked state (.i.e. 30219).</w:t>
      </w:r>
    </w:p>
    <w:p w:rsidR="005C5DAE" w:rsidP="0066601E" w:rsidRDefault="005C5DAE" w14:paraId="7ABE946D" w14:textId="77777777">
      <w:pPr>
        <w:pStyle w:val="ListParagraph"/>
        <w:numPr>
          <w:ilvl w:val="0"/>
          <w:numId w:val="17"/>
        </w:numPr>
        <w:jc w:val="both"/>
      </w:pPr>
      <w:r>
        <w:t>The recoveries amount is LESS THAN ZERO</w:t>
      </w:r>
    </w:p>
    <w:p w:rsidR="005C5DAE" w:rsidP="0066601E" w:rsidRDefault="005C5DAE" w14:paraId="7C5123D6" w14:textId="77777777">
      <w:pPr>
        <w:pStyle w:val="ListParagraph"/>
        <w:numPr>
          <w:ilvl w:val="0"/>
          <w:numId w:val="17"/>
        </w:numPr>
        <w:jc w:val="both"/>
      </w:pPr>
      <w:r>
        <w:t>Date of Recovery is:</w:t>
      </w:r>
    </w:p>
    <w:p w:rsidR="005C5DAE" w:rsidP="0066601E" w:rsidRDefault="005C5DAE" w14:paraId="4FD8CDE4" w14:textId="77777777">
      <w:pPr>
        <w:pStyle w:val="ListParagraph"/>
        <w:numPr>
          <w:ilvl w:val="1"/>
          <w:numId w:val="17"/>
        </w:numPr>
        <w:jc w:val="both"/>
      </w:pPr>
      <w:r>
        <w:t>Later to Current System Date.</w:t>
      </w:r>
    </w:p>
    <w:p w:rsidR="001E63CA" w:rsidP="0066601E" w:rsidRDefault="008147C2" w14:paraId="395824B3" w14:textId="5D258736">
      <w:pPr>
        <w:pStyle w:val="ListParagraph"/>
        <w:numPr>
          <w:ilvl w:val="1"/>
          <w:numId w:val="17"/>
        </w:numPr>
        <w:jc w:val="both"/>
      </w:pPr>
      <w:r>
        <w:t>Earlier to Full &amp; Final claim file upload date.</w:t>
      </w:r>
    </w:p>
    <w:p w:rsidR="001E63CA" w:rsidP="0066601E" w:rsidRDefault="001E63CA" w14:paraId="4AB7FE19" w14:textId="490E318B">
      <w:pPr>
        <w:pStyle w:val="ListParagraph"/>
        <w:numPr>
          <w:ilvl w:val="0"/>
          <w:numId w:val="17"/>
        </w:numPr>
        <w:jc w:val="both"/>
      </w:pPr>
      <w:r>
        <w:t>If Recovery Type is Yearly then:</w:t>
      </w:r>
    </w:p>
    <w:p w:rsidR="001E63CA" w:rsidP="0066601E" w:rsidRDefault="001E63CA" w14:paraId="408F87D9" w14:textId="0EBC06B8">
      <w:pPr>
        <w:pStyle w:val="ListParagraph"/>
        <w:numPr>
          <w:ilvl w:val="1"/>
          <w:numId w:val="17"/>
        </w:numPr>
        <w:jc w:val="both"/>
      </w:pPr>
      <w:r>
        <w:t>Date of Recovery is Earlier to previous financial year.</w:t>
      </w:r>
    </w:p>
    <w:p w:rsidR="005C5DAE" w:rsidP="0066601E" w:rsidRDefault="005C5DAE" w14:paraId="281D298A" w14:textId="19C58CD1">
      <w:pPr>
        <w:pStyle w:val="ListParagraph"/>
        <w:numPr>
          <w:ilvl w:val="0"/>
          <w:numId w:val="17"/>
        </w:numPr>
        <w:jc w:val="both"/>
      </w:pPr>
      <w:r>
        <w:t>The Full &amp; Final claim payout NOT paid by NCGTC</w:t>
      </w:r>
      <w:r w:rsidR="001E63CA">
        <w:t>.</w:t>
      </w:r>
    </w:p>
    <w:p w:rsidR="005C5DAE" w:rsidP="005C5DAE" w:rsidRDefault="005C5DAE" w14:paraId="01CF4F9B" w14:textId="77777777">
      <w:pPr>
        <w:jc w:val="both"/>
      </w:pPr>
    </w:p>
    <w:p w:rsidR="005C5DAE" w:rsidP="005C5DAE" w:rsidRDefault="005C5DAE" w14:paraId="3419CC3E" w14:textId="05815ED2"/>
    <w:p w:rsidR="005C5DAE" w:rsidP="005C5DAE" w:rsidRDefault="005C5DAE" w14:paraId="5CBD2BF9" w14:textId="77777777">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513114142" w:id="120"/>
      <w:bookmarkStart w:name="_Toc3801367" w:id="121"/>
      <w:bookmarkStart w:name="_Toc164077213" w:id="122"/>
      <w:r>
        <w:rPr>
          <w:rFonts w:ascii="Trebuchet MS" w:hAnsi="Trebuchet MS"/>
          <w:b/>
          <w:bCs/>
          <w:color w:val="000000" w:themeColor="text1"/>
          <w:szCs w:val="22"/>
        </w:rPr>
        <w:t>Treatment to Notified Recoveries</w:t>
      </w:r>
      <w:bookmarkEnd w:id="120"/>
      <w:bookmarkEnd w:id="121"/>
      <w:bookmarkEnd w:id="122"/>
      <w:r>
        <w:rPr>
          <w:rFonts w:ascii="Trebuchet MS" w:hAnsi="Trebuchet MS"/>
          <w:b/>
          <w:bCs/>
          <w:color w:val="000000" w:themeColor="text1"/>
          <w:szCs w:val="22"/>
        </w:rPr>
        <w:t xml:space="preserve"> </w:t>
      </w:r>
    </w:p>
    <w:p w:rsidR="005C5DAE" w:rsidP="005C5DAE" w:rsidRDefault="005C5DAE" w14:paraId="604CC8A8" w14:textId="77777777">
      <w:pPr>
        <w:jc w:val="both"/>
      </w:pPr>
      <w:r>
        <w:t>As specified in the scheme notification - the recoveries that MLI secures from its borrowers, needs to be submitted to NCGTC. Such recoveries provided to NCGTC has a subtle difference depending on the period when it is being provided to NCGTC:</w:t>
      </w:r>
    </w:p>
    <w:p w:rsidRPr="00D075C3" w:rsidR="005C5DAE" w:rsidP="0066601E" w:rsidRDefault="005C5DAE" w14:paraId="7CBACB6A" w14:textId="77777777">
      <w:pPr>
        <w:pStyle w:val="ListParagraph"/>
        <w:numPr>
          <w:ilvl w:val="0"/>
          <w:numId w:val="19"/>
        </w:numPr>
        <w:jc w:val="both"/>
      </w:pPr>
      <w:r w:rsidRPr="00D075C3">
        <w:t>If a recovery for a particular</w:t>
      </w:r>
      <w:r>
        <w:t xml:space="preserve"> customers Id and</w:t>
      </w:r>
      <w:r w:rsidRPr="00D075C3">
        <w:t xml:space="preserve"> loan a/c or a CG is being provided after the settlement of </w:t>
      </w:r>
      <w:r>
        <w:t xml:space="preserve">full &amp; </w:t>
      </w:r>
      <w:r w:rsidRPr="00D075C3">
        <w:t>final claim, then:</w:t>
      </w:r>
    </w:p>
    <w:p w:rsidR="005C5DAE" w:rsidP="0066601E" w:rsidRDefault="005C5DAE" w14:paraId="251AA16A" w14:textId="77777777">
      <w:pPr>
        <w:pStyle w:val="ListParagraph"/>
        <w:numPr>
          <w:ilvl w:val="1"/>
          <w:numId w:val="19"/>
        </w:numPr>
        <w:jc w:val="both"/>
      </w:pPr>
      <w:r>
        <w:t xml:space="preserve">MLI needs to mention the whole </w:t>
      </w:r>
      <w:r w:rsidRPr="00D075C3">
        <w:t xml:space="preserve">recovery </w:t>
      </w:r>
      <w:r>
        <w:t xml:space="preserve">amount </w:t>
      </w:r>
      <w:r w:rsidRPr="00D075C3">
        <w:t xml:space="preserve">(recovered from the borrower) for the specific </w:t>
      </w:r>
      <w:r>
        <w:t>customers Id &amp; loan a/c or CG in consideration.</w:t>
      </w:r>
    </w:p>
    <w:p w:rsidRPr="00D075C3" w:rsidR="005C5DAE" w:rsidP="0066601E" w:rsidRDefault="005C5DAE" w14:paraId="09AF1563" w14:textId="77777777">
      <w:pPr>
        <w:pStyle w:val="ListParagraph"/>
        <w:numPr>
          <w:ilvl w:val="1"/>
          <w:numId w:val="19"/>
        </w:numPr>
        <w:jc w:val="both"/>
      </w:pPr>
      <w:r>
        <w:t>Based on the NCGTC share percentage, Recovery amount that needs to be passed on to NCGTC will displayed to MLI and MLI will have to pass that recovery amount to NCGTC.</w:t>
      </w:r>
    </w:p>
    <w:p w:rsidR="005C5DAE" w:rsidP="005C5DAE" w:rsidRDefault="005C5DAE" w14:paraId="1CD41B15" w14:textId="0D97F5AC">
      <w:pPr>
        <w:jc w:val="both"/>
      </w:pPr>
    </w:p>
    <w:p w:rsidRPr="003811AF" w:rsidR="003811AF" w:rsidP="005C5DAE" w:rsidRDefault="003811AF" w14:paraId="19B87186" w14:textId="5FDE3435">
      <w:pPr>
        <w:jc w:val="both"/>
        <w:rPr>
          <w:b/>
        </w:rPr>
      </w:pPr>
      <w:r w:rsidRPr="003811AF">
        <w:rPr>
          <w:b/>
        </w:rPr>
        <w:t>CR Points:-</w:t>
      </w:r>
    </w:p>
    <w:p w:rsidRPr="003811AF" w:rsidR="003811AF" w:rsidP="0066601E" w:rsidRDefault="003811AF" w14:paraId="7D169DF9" w14:textId="23086DBF">
      <w:pPr>
        <w:pStyle w:val="ListParagraph"/>
        <w:numPr>
          <w:ilvl w:val="0"/>
          <w:numId w:val="32"/>
        </w:numPr>
        <w:spacing w:line="240" w:lineRule="auto"/>
        <w:jc w:val="both"/>
      </w:pPr>
      <w:r>
        <w:t>Added</w:t>
      </w:r>
      <w:r w:rsidRPr="003811AF">
        <w:t xml:space="preserve"> additional “legal costs” column in the CGFMU recovery xml format and calculate the NCGTC recovery amount based on the Net recovery amount (legal cost and recovery amount). Field validations same as per recovery amount filed. -  There is no validation required for legal cost.  If legal cost is more than recovery amount zero bill considered for the respective account. Also, for negative amounts, consider them as zero, and no further processing will take place</w:t>
      </w:r>
    </w:p>
    <w:p w:rsidRPr="003811AF" w:rsidR="003811AF" w:rsidP="0066601E" w:rsidRDefault="003811AF" w14:paraId="67B743A1" w14:textId="03143BFF">
      <w:pPr>
        <w:pStyle w:val="ListParagraph"/>
        <w:numPr>
          <w:ilvl w:val="0"/>
          <w:numId w:val="32"/>
        </w:numPr>
        <w:spacing w:line="240" w:lineRule="auto"/>
        <w:jc w:val="both"/>
      </w:pPr>
      <w:r w:rsidRPr="003811AF">
        <w:t>NCGTC recovery share percentage – Currently, NCGTC creator have an option to add the Recovery share percentage Parameter from Docket and in the docket only one percentage can be update for all the portfolios.</w:t>
      </w:r>
    </w:p>
    <w:p w:rsidRPr="003811AF" w:rsidR="003811AF" w:rsidP="003811AF" w:rsidRDefault="003811AF" w14:paraId="4F218425" w14:textId="55FA7CCD">
      <w:pPr>
        <w:jc w:val="both"/>
      </w:pPr>
      <w:r w:rsidRPr="003811AF">
        <w:t xml:space="preserve">As per the CGFMU scheme guidelines recovery share percentage will be same percentage on which final claim amount was settled. Accordingly, </w:t>
      </w:r>
      <w:r w:rsidR="007764B6">
        <w:t>done</w:t>
      </w:r>
      <w:r w:rsidRPr="003811AF">
        <w:t xml:space="preserve"> a provision to update the docket 50% till 2019-20 portfolios and thereafter it should be 75%.</w:t>
      </w:r>
    </w:p>
    <w:p w:rsidRPr="003811AF" w:rsidR="003811AF" w:rsidP="003811AF" w:rsidRDefault="003811AF" w14:paraId="53D76618" w14:textId="77777777">
      <w:pPr>
        <w:shd w:val="clear" w:color="auto" w:fill="FFFFFF"/>
        <w:spacing w:after="0" w:line="240" w:lineRule="auto"/>
      </w:pPr>
    </w:p>
    <w:p w:rsidRPr="002000C2" w:rsidR="003811AF" w:rsidP="003811AF" w:rsidRDefault="003811AF" w14:paraId="09747AB8" w14:textId="77777777">
      <w:pPr>
        <w:shd w:val="clear" w:color="auto" w:fill="FFFFFF"/>
        <w:spacing w:after="0" w:line="240" w:lineRule="auto"/>
        <w:rPr>
          <w:b/>
        </w:rPr>
      </w:pPr>
      <w:r w:rsidRPr="002000C2">
        <w:rPr>
          <w:b/>
        </w:rPr>
        <w:t xml:space="preserve">Explanation to Above Modification – </w:t>
      </w:r>
    </w:p>
    <w:p w:rsidRPr="003811AF" w:rsidR="003811AF" w:rsidP="003811AF" w:rsidRDefault="003811AF" w14:paraId="549489B5" w14:textId="77777777">
      <w:pPr>
        <w:shd w:val="clear" w:color="auto" w:fill="FFFFFF"/>
        <w:spacing w:after="0" w:line="240" w:lineRule="auto"/>
      </w:pPr>
    </w:p>
    <w:p w:rsidRPr="003811AF" w:rsidR="003811AF" w:rsidP="003811AF" w:rsidRDefault="003811AF" w14:paraId="6173CCAD" w14:textId="77777777">
      <w:pPr>
        <w:spacing w:line="240" w:lineRule="auto"/>
        <w:jc w:val="both"/>
      </w:pPr>
      <w:r w:rsidRPr="003811AF">
        <w:t>• The Net Recovery will be calculated using the formula below:</w:t>
      </w:r>
    </w:p>
    <w:p w:rsidRPr="003811AF" w:rsidR="003811AF" w:rsidP="003811AF" w:rsidRDefault="003811AF" w14:paraId="32800694" w14:textId="77777777">
      <w:pPr>
        <w:spacing w:line="240" w:lineRule="auto"/>
        <w:jc w:val="both"/>
      </w:pPr>
      <w:r w:rsidRPr="003811AF">
        <w:t>Net Recovery Amount = Recovery Amount- Legal Cost</w:t>
      </w:r>
    </w:p>
    <w:p w:rsidRPr="003811AF" w:rsidR="003811AF" w:rsidP="003811AF" w:rsidRDefault="003811AF" w14:paraId="4DA99AB0" w14:textId="6567E292">
      <w:pPr>
        <w:spacing w:line="240" w:lineRule="auto"/>
        <w:jc w:val="both"/>
      </w:pPr>
      <w:r w:rsidRPr="003811AF">
        <w:t>• If the calculated recovery amount is negative, it will be treated as zero (e.g., if the net amount is -20, it should be considered as zero).</w:t>
      </w:r>
    </w:p>
    <w:p w:rsidRPr="003811AF" w:rsidR="003811AF" w:rsidP="003811AF" w:rsidRDefault="003811AF" w14:paraId="63E42A22" w14:textId="15818FE8">
      <w:pPr>
        <w:spacing w:line="240" w:lineRule="auto"/>
        <w:jc w:val="both"/>
      </w:pPr>
      <w:r w:rsidRPr="003811AF">
        <w:t>• No field validations are required for legal cost.</w:t>
      </w:r>
    </w:p>
    <w:p w:rsidR="003811AF" w:rsidP="003811AF" w:rsidRDefault="003811AF" w14:paraId="53C87529" w14:textId="2C2C19BA">
      <w:pPr>
        <w:spacing w:line="240" w:lineRule="auto"/>
        <w:jc w:val="both"/>
      </w:pPr>
      <w:r w:rsidRPr="003811AF">
        <w:t xml:space="preserve">• The NCGTC Percentage is adjustable from the docket (e.g., 50% or 75%), 50% share will be applicable for all the records coming under 2019 -2020 </w:t>
      </w:r>
      <w:commentRangeStart w:id="123"/>
      <w:commentRangeStart w:id="124"/>
      <w:r w:rsidRPr="003811AF">
        <w:t xml:space="preserve">profiles and 2020 and </w:t>
      </w:r>
      <w:r w:rsidR="00B27339">
        <w:t>later</w:t>
      </w:r>
      <w:r w:rsidRPr="003811AF">
        <w:t xml:space="preserve"> </w:t>
      </w:r>
      <w:commentRangeEnd w:id="123"/>
      <w:r w:rsidR="00C865AD">
        <w:rPr>
          <w:rStyle w:val="CommentReference"/>
        </w:rPr>
        <w:commentReference w:id="123"/>
      </w:r>
      <w:commentRangeEnd w:id="124"/>
      <w:r w:rsidR="00AB0451">
        <w:rPr>
          <w:rStyle w:val="CommentReference"/>
        </w:rPr>
        <w:commentReference w:id="124"/>
      </w:r>
      <w:r w:rsidRPr="003811AF">
        <w:t>will be having 75% as the Recovery Share Percentage.</w:t>
      </w:r>
    </w:p>
    <w:p w:rsidRPr="003811AF" w:rsidR="003811AF" w:rsidP="003811AF" w:rsidRDefault="003811AF" w14:paraId="53576EAD" w14:textId="44C457B4">
      <w:pPr>
        <w:spacing w:line="240" w:lineRule="auto"/>
        <w:jc w:val="both"/>
      </w:pPr>
      <w:r w:rsidRPr="003811AF">
        <w:t>• The NCGTC Percentage will not be visible to MLI.</w:t>
      </w:r>
    </w:p>
    <w:p w:rsidRPr="003811AF" w:rsidR="003811AF" w:rsidP="003811AF" w:rsidRDefault="003811AF" w14:paraId="49A464C7" w14:textId="7C8528AE">
      <w:pPr>
        <w:spacing w:line="240" w:lineRule="auto"/>
        <w:jc w:val="both"/>
      </w:pPr>
      <w:r w:rsidRPr="003811AF">
        <w:t>• For zero invoice generation, the NCGTC approver is the final step. Once approved, it will move into a processed state and will not be visible for payment or available to the accountant.</w:t>
      </w:r>
    </w:p>
    <w:p w:rsidRPr="003811AF" w:rsidR="003811AF" w:rsidP="003811AF" w:rsidRDefault="003811AF" w14:paraId="1D1791F9" w14:textId="49B7207E">
      <w:pPr>
        <w:spacing w:line="240" w:lineRule="auto"/>
        <w:jc w:val="both"/>
      </w:pPr>
      <w:r w:rsidRPr="003811AF">
        <w:t>• No receipt will be downloadable for zero entries and no payment flow will be there for zero entries.</w:t>
      </w:r>
    </w:p>
    <w:p w:rsidRPr="003811AF" w:rsidR="003811AF" w:rsidP="003811AF" w:rsidRDefault="003811AF" w14:paraId="556711FA" w14:textId="0AC8BEB8">
      <w:pPr>
        <w:spacing w:line="240" w:lineRule="auto"/>
        <w:jc w:val="both"/>
      </w:pPr>
      <w:r w:rsidRPr="003811AF">
        <w:t>• For values other than zero, the entire process remains the same as the previous workflow. Users will be able to download the statement of recovery and payment receipt for those records.</w:t>
      </w:r>
    </w:p>
    <w:p w:rsidRPr="003811AF" w:rsidR="003811AF" w:rsidP="003811AF" w:rsidRDefault="003811AF" w14:paraId="4BFCA914" w14:textId="0C685481">
      <w:pPr>
        <w:spacing w:line="240" w:lineRule="auto"/>
        <w:jc w:val="both"/>
      </w:pPr>
      <w:r w:rsidRPr="003811AF">
        <w:t>• The entire flow for the recovery process remains unchanged for the non-zero &amp; non negative records.</w:t>
      </w:r>
    </w:p>
    <w:p w:rsidR="00E26ED6" w:rsidP="00E26ED6" w:rsidRDefault="00E26ED6" w14:paraId="0F01036E" w14:textId="77777777">
      <w:pPr>
        <w:shd w:val="clear" w:color="auto" w:fill="FFFFFF"/>
        <w:spacing w:after="0" w:line="240" w:lineRule="auto"/>
        <w:rPr>
          <w:b/>
          <w:color w:val="000000"/>
          <w:sz w:val="28"/>
        </w:rPr>
      </w:pPr>
      <w:r>
        <w:rPr>
          <w:b/>
          <w:color w:val="000000"/>
          <w:sz w:val="28"/>
        </w:rPr>
        <w:t xml:space="preserve">Calculations Scenarios– </w:t>
      </w:r>
    </w:p>
    <w:p w:rsidR="00E26ED6" w:rsidP="00E26ED6" w:rsidRDefault="00E26ED6" w14:paraId="34ED592B" w14:textId="77777777">
      <w:pPr>
        <w:shd w:val="clear" w:color="auto" w:fill="FFFFFF"/>
        <w:spacing w:after="0" w:line="240" w:lineRule="auto"/>
        <w:rPr>
          <w:rFonts w:ascii="Segoe UI" w:hAnsi="Segoe UI" w:eastAsia="Times New Roman" w:cs="Segoe UI"/>
          <w:b/>
          <w:bCs/>
          <w:color w:val="172B4D"/>
          <w:sz w:val="21"/>
          <w:szCs w:val="21"/>
        </w:rPr>
      </w:pPr>
    </w:p>
    <w:p w:rsidR="00E26ED6" w:rsidP="00E26ED6" w:rsidRDefault="00E26ED6" w14:paraId="1082A808" w14:textId="77777777">
      <w:pPr>
        <w:pStyle w:val="ListParagraph"/>
        <w:numPr>
          <w:ilvl w:val="0"/>
          <w:numId w:val="54"/>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Normal Scenario for all the records under 2019 -2020-time span, having 50% as Recovery share as per the portfolio.</w:t>
      </w:r>
    </w:p>
    <w:tbl>
      <w:tblPr>
        <w:tblW w:w="10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58"/>
        <w:gridCol w:w="2115"/>
        <w:gridCol w:w="1763"/>
        <w:gridCol w:w="774"/>
        <w:gridCol w:w="774"/>
        <w:gridCol w:w="2355"/>
        <w:gridCol w:w="1676"/>
      </w:tblGrid>
      <w:tr w:rsidRPr="004F529C" w:rsidR="00E26ED6" w:rsidTr="00A40D3C" w14:paraId="480E6E07" w14:textId="77777777">
        <w:trPr>
          <w:trHeight w:val="248"/>
        </w:trPr>
        <w:tc>
          <w:tcPr>
            <w:tcW w:w="1207" w:type="dxa"/>
            <w:shd w:val="clear" w:color="auto" w:fill="auto"/>
            <w:noWrap/>
            <w:vAlign w:val="bottom"/>
            <w:hideMark/>
          </w:tcPr>
          <w:p w:rsidRPr="004F529C" w:rsidR="00E26ED6" w:rsidP="00A40D3C" w:rsidRDefault="00E26ED6" w14:paraId="7F74F379"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CustomerId</w:t>
            </w:r>
          </w:p>
        </w:tc>
        <w:tc>
          <w:tcPr>
            <w:tcW w:w="2030" w:type="dxa"/>
            <w:shd w:val="clear" w:color="auto" w:fill="auto"/>
            <w:noWrap/>
            <w:vAlign w:val="bottom"/>
            <w:hideMark/>
          </w:tcPr>
          <w:p w:rsidRPr="004F529C" w:rsidR="00E26ED6" w:rsidP="00A40D3C" w:rsidRDefault="00E26ED6" w14:paraId="44AD6E7B"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LoanAccountNumber</w:t>
            </w:r>
          </w:p>
        </w:tc>
        <w:tc>
          <w:tcPr>
            <w:tcW w:w="1692" w:type="dxa"/>
            <w:shd w:val="clear" w:color="auto" w:fill="auto"/>
            <w:noWrap/>
            <w:vAlign w:val="bottom"/>
            <w:hideMark/>
          </w:tcPr>
          <w:p w:rsidRPr="004F529C" w:rsidR="00E26ED6" w:rsidP="00A40D3C" w:rsidRDefault="00E26ED6" w14:paraId="4C743289"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RecoveryAmount</w:t>
            </w:r>
          </w:p>
        </w:tc>
        <w:tc>
          <w:tcPr>
            <w:tcW w:w="743" w:type="dxa"/>
            <w:shd w:val="clear" w:color="auto" w:fill="auto"/>
            <w:noWrap/>
            <w:vAlign w:val="bottom"/>
            <w:hideMark/>
          </w:tcPr>
          <w:p w:rsidRPr="004F529C" w:rsidR="00E26ED6" w:rsidP="00A40D3C" w:rsidRDefault="00E26ED6" w14:paraId="20C3810C"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leg cost</w:t>
            </w:r>
          </w:p>
        </w:tc>
        <w:tc>
          <w:tcPr>
            <w:tcW w:w="743" w:type="dxa"/>
            <w:shd w:val="clear" w:color="auto" w:fill="auto"/>
            <w:noWrap/>
            <w:vAlign w:val="bottom"/>
            <w:hideMark/>
          </w:tcPr>
          <w:p w:rsidRPr="004F529C" w:rsidR="00E26ED6" w:rsidP="00A40D3C" w:rsidRDefault="00E26ED6" w14:paraId="073A6395"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Net of rec</w:t>
            </w:r>
          </w:p>
        </w:tc>
        <w:tc>
          <w:tcPr>
            <w:tcW w:w="2355" w:type="dxa"/>
            <w:shd w:val="clear" w:color="auto" w:fill="auto"/>
            <w:noWrap/>
            <w:vAlign w:val="bottom"/>
            <w:hideMark/>
          </w:tcPr>
          <w:p w:rsidRPr="004F529C" w:rsidR="00E26ED6" w:rsidP="00A40D3C" w:rsidRDefault="00E26ED6" w14:paraId="660B03C6"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RecoveryAmount (NCGTC Share)</w:t>
            </w:r>
          </w:p>
        </w:tc>
        <w:tc>
          <w:tcPr>
            <w:tcW w:w="1609" w:type="dxa"/>
            <w:shd w:val="clear" w:color="auto" w:fill="auto"/>
            <w:noWrap/>
            <w:vAlign w:val="bottom"/>
            <w:hideMark/>
          </w:tcPr>
          <w:p w:rsidRPr="004F529C" w:rsidR="00E26ED6" w:rsidP="00A40D3C" w:rsidRDefault="00E26ED6" w14:paraId="4F9CA90E"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DateOfRecovery</w:t>
            </w:r>
          </w:p>
        </w:tc>
      </w:tr>
      <w:tr w:rsidRPr="004F529C" w:rsidR="00E26ED6" w:rsidTr="00A40D3C" w14:paraId="30B1D6D6" w14:textId="77777777">
        <w:trPr>
          <w:trHeight w:val="248"/>
        </w:trPr>
        <w:tc>
          <w:tcPr>
            <w:tcW w:w="1207" w:type="dxa"/>
            <w:shd w:val="clear" w:color="auto" w:fill="auto"/>
            <w:noWrap/>
            <w:vAlign w:val="bottom"/>
            <w:hideMark/>
          </w:tcPr>
          <w:p w:rsidRPr="004F529C" w:rsidR="00E26ED6" w:rsidP="00A40D3C" w:rsidRDefault="00E26ED6" w14:paraId="6C9FEA9E"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ICIC103</w:t>
            </w:r>
          </w:p>
        </w:tc>
        <w:tc>
          <w:tcPr>
            <w:tcW w:w="2030" w:type="dxa"/>
            <w:shd w:val="clear" w:color="auto" w:fill="auto"/>
            <w:noWrap/>
            <w:vAlign w:val="bottom"/>
            <w:hideMark/>
          </w:tcPr>
          <w:p w:rsidRPr="004F529C" w:rsidR="00E26ED6" w:rsidP="00A40D3C" w:rsidRDefault="00E26ED6" w14:paraId="4DF894B3"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IC13</w:t>
            </w:r>
          </w:p>
        </w:tc>
        <w:tc>
          <w:tcPr>
            <w:tcW w:w="1692" w:type="dxa"/>
            <w:shd w:val="clear" w:color="auto" w:fill="auto"/>
            <w:noWrap/>
            <w:vAlign w:val="bottom"/>
            <w:hideMark/>
          </w:tcPr>
          <w:p w:rsidRPr="004F529C" w:rsidR="00E26ED6" w:rsidP="00A40D3C" w:rsidRDefault="00E26ED6" w14:paraId="546D870B"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20000</w:t>
            </w:r>
          </w:p>
        </w:tc>
        <w:tc>
          <w:tcPr>
            <w:tcW w:w="743" w:type="dxa"/>
            <w:shd w:val="clear" w:color="auto" w:fill="auto"/>
            <w:noWrap/>
            <w:vAlign w:val="bottom"/>
            <w:hideMark/>
          </w:tcPr>
          <w:p w:rsidRPr="004F529C" w:rsidR="00E26ED6" w:rsidP="00A40D3C" w:rsidRDefault="00E26ED6" w14:paraId="08E2A00B"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10000</w:t>
            </w:r>
          </w:p>
        </w:tc>
        <w:tc>
          <w:tcPr>
            <w:tcW w:w="743" w:type="dxa"/>
            <w:shd w:val="clear" w:color="auto" w:fill="auto"/>
            <w:noWrap/>
            <w:vAlign w:val="bottom"/>
            <w:hideMark/>
          </w:tcPr>
          <w:p w:rsidRPr="004F529C" w:rsidR="00E26ED6" w:rsidP="00A40D3C" w:rsidRDefault="00E26ED6" w14:paraId="792280D0"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10000</w:t>
            </w:r>
          </w:p>
        </w:tc>
        <w:tc>
          <w:tcPr>
            <w:tcW w:w="2355" w:type="dxa"/>
            <w:shd w:val="clear" w:color="auto" w:fill="auto"/>
            <w:noWrap/>
            <w:vAlign w:val="bottom"/>
            <w:hideMark/>
          </w:tcPr>
          <w:p w:rsidRPr="004F529C" w:rsidR="00E26ED6" w:rsidP="00A40D3C" w:rsidRDefault="00E26ED6" w14:paraId="3BB49BF5"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5000</w:t>
            </w:r>
          </w:p>
        </w:tc>
        <w:tc>
          <w:tcPr>
            <w:tcW w:w="1609" w:type="dxa"/>
            <w:shd w:val="clear" w:color="auto" w:fill="auto"/>
            <w:noWrap/>
            <w:vAlign w:val="bottom"/>
            <w:hideMark/>
          </w:tcPr>
          <w:p w:rsidRPr="004F529C" w:rsidR="00E26ED6" w:rsidP="00A40D3C" w:rsidRDefault="00E26ED6" w14:paraId="1ACFCB2A"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11/27/2025</w:t>
            </w:r>
          </w:p>
        </w:tc>
      </w:tr>
      <w:tr w:rsidRPr="004F529C" w:rsidR="00E26ED6" w:rsidTr="00A40D3C" w14:paraId="21D66DEF" w14:textId="77777777">
        <w:trPr>
          <w:trHeight w:val="248"/>
        </w:trPr>
        <w:tc>
          <w:tcPr>
            <w:tcW w:w="1207" w:type="dxa"/>
            <w:shd w:val="clear" w:color="auto" w:fill="auto"/>
            <w:noWrap/>
            <w:vAlign w:val="bottom"/>
            <w:hideMark/>
          </w:tcPr>
          <w:p w:rsidRPr="004F529C" w:rsidR="00E26ED6" w:rsidP="00A40D3C" w:rsidRDefault="00E26ED6" w14:paraId="318B9BA5"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ICIC111</w:t>
            </w:r>
          </w:p>
        </w:tc>
        <w:tc>
          <w:tcPr>
            <w:tcW w:w="2030" w:type="dxa"/>
            <w:shd w:val="clear" w:color="auto" w:fill="auto"/>
            <w:noWrap/>
            <w:vAlign w:val="bottom"/>
            <w:hideMark/>
          </w:tcPr>
          <w:p w:rsidRPr="004F529C" w:rsidR="00E26ED6" w:rsidP="00A40D3C" w:rsidRDefault="00E26ED6" w14:paraId="53DEE2DB" w14:textId="77777777">
            <w:pPr>
              <w:spacing w:after="0" w:line="240" w:lineRule="auto"/>
              <w:rPr>
                <w:rFonts w:ascii="Calibri" w:hAnsi="Calibri" w:eastAsia="Times New Roman" w:cs="Calibri"/>
                <w:color w:val="000000"/>
              </w:rPr>
            </w:pPr>
            <w:r w:rsidRPr="004F529C">
              <w:rPr>
                <w:rFonts w:ascii="Calibri" w:hAnsi="Calibri" w:eastAsia="Times New Roman" w:cs="Calibri"/>
                <w:color w:val="000000"/>
              </w:rPr>
              <w:t>IC21</w:t>
            </w:r>
          </w:p>
        </w:tc>
        <w:tc>
          <w:tcPr>
            <w:tcW w:w="1692" w:type="dxa"/>
            <w:shd w:val="clear" w:color="auto" w:fill="auto"/>
            <w:noWrap/>
            <w:vAlign w:val="bottom"/>
            <w:hideMark/>
          </w:tcPr>
          <w:p w:rsidRPr="004F529C" w:rsidR="00E26ED6" w:rsidP="00A40D3C" w:rsidRDefault="00E26ED6" w14:paraId="28B1C433"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50000</w:t>
            </w:r>
          </w:p>
        </w:tc>
        <w:tc>
          <w:tcPr>
            <w:tcW w:w="743" w:type="dxa"/>
            <w:shd w:val="clear" w:color="auto" w:fill="auto"/>
            <w:noWrap/>
            <w:vAlign w:val="bottom"/>
            <w:hideMark/>
          </w:tcPr>
          <w:p w:rsidRPr="004F529C" w:rsidR="00E26ED6" w:rsidP="00A40D3C" w:rsidRDefault="00E26ED6" w14:paraId="46C0ADCC"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20000</w:t>
            </w:r>
          </w:p>
        </w:tc>
        <w:tc>
          <w:tcPr>
            <w:tcW w:w="743" w:type="dxa"/>
            <w:shd w:val="clear" w:color="auto" w:fill="auto"/>
            <w:noWrap/>
            <w:vAlign w:val="bottom"/>
            <w:hideMark/>
          </w:tcPr>
          <w:p w:rsidRPr="004F529C" w:rsidR="00E26ED6" w:rsidP="00A40D3C" w:rsidRDefault="00E26ED6" w14:paraId="68D839B5"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30000</w:t>
            </w:r>
          </w:p>
        </w:tc>
        <w:tc>
          <w:tcPr>
            <w:tcW w:w="2355" w:type="dxa"/>
            <w:shd w:val="clear" w:color="auto" w:fill="auto"/>
            <w:noWrap/>
            <w:vAlign w:val="bottom"/>
            <w:hideMark/>
          </w:tcPr>
          <w:p w:rsidRPr="004F529C" w:rsidR="00E26ED6" w:rsidP="00A40D3C" w:rsidRDefault="00E26ED6" w14:paraId="4A2AC359"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15000</w:t>
            </w:r>
          </w:p>
        </w:tc>
        <w:tc>
          <w:tcPr>
            <w:tcW w:w="1609" w:type="dxa"/>
            <w:shd w:val="clear" w:color="auto" w:fill="auto"/>
            <w:noWrap/>
            <w:vAlign w:val="bottom"/>
            <w:hideMark/>
          </w:tcPr>
          <w:p w:rsidRPr="004F529C" w:rsidR="00E26ED6" w:rsidP="00A40D3C" w:rsidRDefault="00E26ED6" w14:paraId="65950B11" w14:textId="77777777">
            <w:pPr>
              <w:spacing w:after="0" w:line="240" w:lineRule="auto"/>
              <w:jc w:val="right"/>
              <w:rPr>
                <w:rFonts w:ascii="Calibri" w:hAnsi="Calibri" w:eastAsia="Times New Roman" w:cs="Calibri"/>
                <w:color w:val="000000"/>
              </w:rPr>
            </w:pPr>
            <w:r w:rsidRPr="004F529C">
              <w:rPr>
                <w:rFonts w:ascii="Calibri" w:hAnsi="Calibri" w:eastAsia="Times New Roman" w:cs="Calibri"/>
                <w:color w:val="000000"/>
              </w:rPr>
              <w:t>11/27/2025</w:t>
            </w:r>
          </w:p>
        </w:tc>
      </w:tr>
    </w:tbl>
    <w:p w:rsidR="00E26ED6" w:rsidP="00E26ED6" w:rsidRDefault="00E26ED6" w14:paraId="3A442CBC" w14:textId="77777777">
      <w:pPr>
        <w:pStyle w:val="ListParagraph"/>
        <w:spacing w:line="240" w:lineRule="auto"/>
        <w:ind w:left="360"/>
        <w:jc w:val="both"/>
        <w:rPr>
          <w:rFonts w:ascii="Bahnschrift" w:hAnsi="Bahnschrift" w:eastAsia="Bahnschrift" w:cstheme="minorHAnsi"/>
          <w:color w:val="000000"/>
          <w:sz w:val="28"/>
          <w:lang w:val="en-IN" w:eastAsia="en-IN"/>
        </w:rPr>
      </w:pPr>
    </w:p>
    <w:p w:rsidRPr="00203B22" w:rsidR="00E26ED6" w:rsidP="00E26ED6" w:rsidRDefault="00E26ED6" w14:paraId="64750A00"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E.g.</w:t>
      </w:r>
      <w:r w:rsidRPr="00203B22">
        <w:rPr>
          <w:rFonts w:ascii="Bahnschrift" w:hAnsi="Bahnschrift" w:eastAsia="Bahnschrift" w:cstheme="minorHAnsi"/>
          <w:color w:val="000000"/>
          <w:sz w:val="28"/>
          <w:lang w:val="en-IN" w:eastAsia="en-IN"/>
        </w:rPr>
        <w:t xml:space="preserve"> Recovery Amount is 20000,</w:t>
      </w:r>
    </w:p>
    <w:p w:rsidR="00E26ED6" w:rsidP="00E26ED6" w:rsidRDefault="00E26ED6" w14:paraId="790D9CCE"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Legal cost is 10000</w:t>
      </w:r>
    </w:p>
    <w:p w:rsidR="00E26ED6" w:rsidP="00E26ED6" w:rsidRDefault="00E26ED6" w14:paraId="1A457FE0"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Net Recovery will be = Recovery Amount – Legal Cost </w:t>
      </w:r>
    </w:p>
    <w:p w:rsidR="00E26ED6" w:rsidP="00E26ED6" w:rsidRDefault="00E26ED6" w14:paraId="774783B9" w14:textId="77777777">
      <w:pPr>
        <w:pStyle w:val="ListParagraph"/>
        <w:spacing w:line="240" w:lineRule="auto"/>
        <w:ind w:left="2880"/>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  = 20000 – 10000 = 10000 </w:t>
      </w:r>
    </w:p>
    <w:p w:rsidR="00E26ED6" w:rsidP="00E26ED6" w:rsidRDefault="00E26ED6" w14:paraId="0D9537C3" w14:textId="77777777">
      <w:pPr>
        <w:pStyle w:val="ListParagraph"/>
        <w:spacing w:line="240" w:lineRule="auto"/>
        <w:ind w:left="2880"/>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  = 50% of 10000 = 5000 will be recovery amount share as per the portfolio </w:t>
      </w:r>
    </w:p>
    <w:p w:rsidR="00E26ED6" w:rsidP="00E26ED6" w:rsidRDefault="00E26ED6" w14:paraId="3088E884" w14:textId="77777777">
      <w:pPr>
        <w:pStyle w:val="ListParagraph"/>
        <w:spacing w:line="240" w:lineRule="auto"/>
        <w:ind w:left="360"/>
        <w:rPr>
          <w:rFonts w:ascii="Bahnschrift" w:hAnsi="Bahnschrift" w:eastAsia="Bahnschrift" w:cstheme="minorHAnsi"/>
          <w:color w:val="000000"/>
          <w:sz w:val="28"/>
          <w:lang w:val="en-IN" w:eastAsia="en-IN"/>
        </w:rPr>
      </w:pPr>
    </w:p>
    <w:p w:rsidR="00E26ED6" w:rsidP="00E26ED6" w:rsidRDefault="00E26ED6" w14:paraId="0F4CDE08" w14:textId="77777777">
      <w:pPr>
        <w:pStyle w:val="ListParagraph"/>
        <w:numPr>
          <w:ilvl w:val="0"/>
          <w:numId w:val="54"/>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Second Scenario for all the records After 2020-time span, having 75% as Recovery share as per the portfolio.</w:t>
      </w:r>
    </w:p>
    <w:tbl>
      <w:tblPr>
        <w:tblW w:w="10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58"/>
        <w:gridCol w:w="2115"/>
        <w:gridCol w:w="1763"/>
        <w:gridCol w:w="774"/>
        <w:gridCol w:w="774"/>
        <w:gridCol w:w="2317"/>
        <w:gridCol w:w="1676"/>
      </w:tblGrid>
      <w:tr w:rsidRPr="00315241" w:rsidR="00E26ED6" w:rsidTr="00A40D3C" w14:paraId="5E4726D5" w14:textId="77777777">
        <w:trPr>
          <w:trHeight w:val="267"/>
        </w:trPr>
        <w:tc>
          <w:tcPr>
            <w:tcW w:w="1188" w:type="dxa"/>
            <w:shd w:val="clear" w:color="auto" w:fill="auto"/>
            <w:noWrap/>
            <w:vAlign w:val="bottom"/>
            <w:hideMark/>
          </w:tcPr>
          <w:p w:rsidRPr="00315241" w:rsidR="00E26ED6" w:rsidP="00A40D3C" w:rsidRDefault="00E26ED6" w14:paraId="12EE96BA"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CustomerId</w:t>
            </w:r>
          </w:p>
        </w:tc>
        <w:tc>
          <w:tcPr>
            <w:tcW w:w="1997" w:type="dxa"/>
            <w:shd w:val="clear" w:color="auto" w:fill="auto"/>
            <w:noWrap/>
            <w:vAlign w:val="bottom"/>
            <w:hideMark/>
          </w:tcPr>
          <w:p w:rsidRPr="00315241" w:rsidR="00E26ED6" w:rsidP="00A40D3C" w:rsidRDefault="00E26ED6" w14:paraId="66190B6D"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LoanAccountNumber</w:t>
            </w:r>
          </w:p>
        </w:tc>
        <w:tc>
          <w:tcPr>
            <w:tcW w:w="1665" w:type="dxa"/>
            <w:shd w:val="clear" w:color="auto" w:fill="auto"/>
            <w:noWrap/>
            <w:vAlign w:val="bottom"/>
            <w:hideMark/>
          </w:tcPr>
          <w:p w:rsidRPr="00315241" w:rsidR="00E26ED6" w:rsidP="00A40D3C" w:rsidRDefault="00E26ED6" w14:paraId="69D834BA"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RecoveryAmount</w:t>
            </w:r>
          </w:p>
        </w:tc>
        <w:tc>
          <w:tcPr>
            <w:tcW w:w="731" w:type="dxa"/>
            <w:shd w:val="clear" w:color="auto" w:fill="auto"/>
            <w:noWrap/>
            <w:vAlign w:val="bottom"/>
            <w:hideMark/>
          </w:tcPr>
          <w:p w:rsidRPr="00315241" w:rsidR="00E26ED6" w:rsidP="00A40D3C" w:rsidRDefault="00E26ED6" w14:paraId="266BC57F"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leg cost</w:t>
            </w:r>
          </w:p>
        </w:tc>
        <w:tc>
          <w:tcPr>
            <w:tcW w:w="731" w:type="dxa"/>
            <w:shd w:val="clear" w:color="auto" w:fill="auto"/>
            <w:noWrap/>
            <w:vAlign w:val="bottom"/>
            <w:hideMark/>
          </w:tcPr>
          <w:p w:rsidRPr="00315241" w:rsidR="00E26ED6" w:rsidP="00A40D3C" w:rsidRDefault="00E26ED6" w14:paraId="0F8471A1"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Net of rec</w:t>
            </w:r>
          </w:p>
        </w:tc>
        <w:tc>
          <w:tcPr>
            <w:tcW w:w="2317" w:type="dxa"/>
            <w:shd w:val="clear" w:color="auto" w:fill="auto"/>
            <w:noWrap/>
            <w:vAlign w:val="bottom"/>
            <w:hideMark/>
          </w:tcPr>
          <w:p w:rsidRPr="00315241" w:rsidR="00E26ED6" w:rsidP="00A40D3C" w:rsidRDefault="00E26ED6" w14:paraId="6707F4D1"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RecoveryAmount (NCGTC Share)</w:t>
            </w:r>
          </w:p>
        </w:tc>
        <w:tc>
          <w:tcPr>
            <w:tcW w:w="1583" w:type="dxa"/>
            <w:shd w:val="clear" w:color="auto" w:fill="auto"/>
            <w:noWrap/>
            <w:vAlign w:val="bottom"/>
            <w:hideMark/>
          </w:tcPr>
          <w:p w:rsidRPr="00315241" w:rsidR="00E26ED6" w:rsidP="00A40D3C" w:rsidRDefault="00E26ED6" w14:paraId="3747F322"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DateOfRecovery</w:t>
            </w:r>
          </w:p>
        </w:tc>
      </w:tr>
      <w:tr w:rsidRPr="00315241" w:rsidR="00E26ED6" w:rsidTr="00A40D3C" w14:paraId="513827C6" w14:textId="77777777">
        <w:trPr>
          <w:trHeight w:val="267"/>
        </w:trPr>
        <w:tc>
          <w:tcPr>
            <w:tcW w:w="1188" w:type="dxa"/>
            <w:shd w:val="clear" w:color="auto" w:fill="auto"/>
            <w:noWrap/>
            <w:vAlign w:val="bottom"/>
            <w:hideMark/>
          </w:tcPr>
          <w:p w:rsidRPr="00315241" w:rsidR="00E26ED6" w:rsidP="00A40D3C" w:rsidRDefault="00E26ED6" w14:paraId="6AA99E28"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ICIC103</w:t>
            </w:r>
          </w:p>
        </w:tc>
        <w:tc>
          <w:tcPr>
            <w:tcW w:w="1997" w:type="dxa"/>
            <w:shd w:val="clear" w:color="auto" w:fill="auto"/>
            <w:noWrap/>
            <w:vAlign w:val="bottom"/>
            <w:hideMark/>
          </w:tcPr>
          <w:p w:rsidRPr="00315241" w:rsidR="00E26ED6" w:rsidP="00A40D3C" w:rsidRDefault="00E26ED6" w14:paraId="08254A23"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IC13</w:t>
            </w:r>
          </w:p>
        </w:tc>
        <w:tc>
          <w:tcPr>
            <w:tcW w:w="1665" w:type="dxa"/>
            <w:shd w:val="clear" w:color="auto" w:fill="auto"/>
            <w:noWrap/>
            <w:vAlign w:val="bottom"/>
            <w:hideMark/>
          </w:tcPr>
          <w:p w:rsidRPr="00315241" w:rsidR="00E26ED6" w:rsidP="00A40D3C" w:rsidRDefault="00E26ED6" w14:paraId="1999DFE2"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20000</w:t>
            </w:r>
          </w:p>
        </w:tc>
        <w:tc>
          <w:tcPr>
            <w:tcW w:w="731" w:type="dxa"/>
            <w:shd w:val="clear" w:color="auto" w:fill="auto"/>
            <w:noWrap/>
            <w:vAlign w:val="bottom"/>
            <w:hideMark/>
          </w:tcPr>
          <w:p w:rsidRPr="00315241" w:rsidR="00E26ED6" w:rsidP="00A40D3C" w:rsidRDefault="00E26ED6" w14:paraId="3F2E994C"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10000</w:t>
            </w:r>
          </w:p>
        </w:tc>
        <w:tc>
          <w:tcPr>
            <w:tcW w:w="731" w:type="dxa"/>
            <w:shd w:val="clear" w:color="auto" w:fill="auto"/>
            <w:noWrap/>
            <w:vAlign w:val="bottom"/>
            <w:hideMark/>
          </w:tcPr>
          <w:p w:rsidRPr="00315241" w:rsidR="00E26ED6" w:rsidP="00A40D3C" w:rsidRDefault="00E26ED6" w14:paraId="79BBDB49"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10000</w:t>
            </w:r>
          </w:p>
        </w:tc>
        <w:tc>
          <w:tcPr>
            <w:tcW w:w="2317" w:type="dxa"/>
            <w:shd w:val="clear" w:color="auto" w:fill="auto"/>
            <w:noWrap/>
            <w:vAlign w:val="bottom"/>
            <w:hideMark/>
          </w:tcPr>
          <w:p w:rsidRPr="00315241" w:rsidR="00E26ED6" w:rsidP="00A40D3C" w:rsidRDefault="00E26ED6" w14:paraId="36D88831"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7500</w:t>
            </w:r>
          </w:p>
        </w:tc>
        <w:tc>
          <w:tcPr>
            <w:tcW w:w="1583" w:type="dxa"/>
            <w:shd w:val="clear" w:color="auto" w:fill="auto"/>
            <w:noWrap/>
            <w:vAlign w:val="bottom"/>
            <w:hideMark/>
          </w:tcPr>
          <w:p w:rsidRPr="00315241" w:rsidR="00E26ED6" w:rsidP="00A40D3C" w:rsidRDefault="00E26ED6" w14:paraId="2BED7F44"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11/27/2025</w:t>
            </w:r>
          </w:p>
        </w:tc>
      </w:tr>
      <w:tr w:rsidRPr="00315241" w:rsidR="00E26ED6" w:rsidTr="00A40D3C" w14:paraId="3F2E9269" w14:textId="77777777">
        <w:trPr>
          <w:trHeight w:val="267"/>
        </w:trPr>
        <w:tc>
          <w:tcPr>
            <w:tcW w:w="1188" w:type="dxa"/>
            <w:shd w:val="clear" w:color="auto" w:fill="auto"/>
            <w:noWrap/>
            <w:vAlign w:val="bottom"/>
            <w:hideMark/>
          </w:tcPr>
          <w:p w:rsidRPr="00315241" w:rsidR="00E26ED6" w:rsidP="00A40D3C" w:rsidRDefault="00E26ED6" w14:paraId="725AA920"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ICIC111</w:t>
            </w:r>
          </w:p>
        </w:tc>
        <w:tc>
          <w:tcPr>
            <w:tcW w:w="1997" w:type="dxa"/>
            <w:shd w:val="clear" w:color="auto" w:fill="auto"/>
            <w:noWrap/>
            <w:vAlign w:val="bottom"/>
            <w:hideMark/>
          </w:tcPr>
          <w:p w:rsidRPr="00315241" w:rsidR="00E26ED6" w:rsidP="00A40D3C" w:rsidRDefault="00E26ED6" w14:paraId="1B17146F"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IC21</w:t>
            </w:r>
          </w:p>
        </w:tc>
        <w:tc>
          <w:tcPr>
            <w:tcW w:w="1665" w:type="dxa"/>
            <w:shd w:val="clear" w:color="auto" w:fill="auto"/>
            <w:noWrap/>
            <w:vAlign w:val="bottom"/>
            <w:hideMark/>
          </w:tcPr>
          <w:p w:rsidRPr="00315241" w:rsidR="00E26ED6" w:rsidP="00A40D3C" w:rsidRDefault="00E26ED6" w14:paraId="5F7797B3"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50000</w:t>
            </w:r>
          </w:p>
        </w:tc>
        <w:tc>
          <w:tcPr>
            <w:tcW w:w="731" w:type="dxa"/>
            <w:shd w:val="clear" w:color="auto" w:fill="auto"/>
            <w:noWrap/>
            <w:vAlign w:val="bottom"/>
            <w:hideMark/>
          </w:tcPr>
          <w:p w:rsidRPr="00315241" w:rsidR="00E26ED6" w:rsidP="00A40D3C" w:rsidRDefault="00E26ED6" w14:paraId="0A03A2C5"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20000</w:t>
            </w:r>
          </w:p>
        </w:tc>
        <w:tc>
          <w:tcPr>
            <w:tcW w:w="731" w:type="dxa"/>
            <w:shd w:val="clear" w:color="auto" w:fill="auto"/>
            <w:noWrap/>
            <w:vAlign w:val="bottom"/>
            <w:hideMark/>
          </w:tcPr>
          <w:p w:rsidRPr="00315241" w:rsidR="00E26ED6" w:rsidP="00A40D3C" w:rsidRDefault="00E26ED6" w14:paraId="488812E4"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30000</w:t>
            </w:r>
          </w:p>
        </w:tc>
        <w:tc>
          <w:tcPr>
            <w:tcW w:w="2317" w:type="dxa"/>
            <w:shd w:val="clear" w:color="auto" w:fill="auto"/>
            <w:noWrap/>
            <w:vAlign w:val="bottom"/>
            <w:hideMark/>
          </w:tcPr>
          <w:p w:rsidRPr="00315241" w:rsidR="00E26ED6" w:rsidP="00A40D3C" w:rsidRDefault="00E26ED6" w14:paraId="27499EEE"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22500</w:t>
            </w:r>
          </w:p>
        </w:tc>
        <w:tc>
          <w:tcPr>
            <w:tcW w:w="1583" w:type="dxa"/>
            <w:shd w:val="clear" w:color="auto" w:fill="auto"/>
            <w:noWrap/>
            <w:vAlign w:val="bottom"/>
            <w:hideMark/>
          </w:tcPr>
          <w:p w:rsidRPr="00315241" w:rsidR="00E26ED6" w:rsidP="00A40D3C" w:rsidRDefault="00E26ED6" w14:paraId="4E62CBBB" w14:textId="77777777">
            <w:pPr>
              <w:spacing w:after="0" w:line="240" w:lineRule="auto"/>
              <w:jc w:val="right"/>
              <w:rPr>
                <w:rFonts w:ascii="Calibri" w:hAnsi="Calibri" w:eastAsia="Times New Roman" w:cs="Calibri"/>
                <w:color w:val="000000"/>
              </w:rPr>
            </w:pPr>
            <w:r w:rsidRPr="00315241">
              <w:rPr>
                <w:rFonts w:ascii="Calibri" w:hAnsi="Calibri" w:eastAsia="Times New Roman" w:cs="Calibri"/>
                <w:color w:val="000000"/>
              </w:rPr>
              <w:t>11/27/2025</w:t>
            </w:r>
          </w:p>
        </w:tc>
      </w:tr>
    </w:tbl>
    <w:p w:rsidR="00E26ED6" w:rsidP="00E26ED6" w:rsidRDefault="00E26ED6" w14:paraId="78B398F0" w14:textId="77777777">
      <w:pPr>
        <w:pStyle w:val="ListParagraph"/>
        <w:spacing w:line="240" w:lineRule="auto"/>
        <w:ind w:left="360"/>
        <w:jc w:val="both"/>
        <w:rPr>
          <w:rFonts w:ascii="Bahnschrift" w:hAnsi="Bahnschrift" w:eastAsia="Bahnschrift" w:cstheme="minorHAnsi"/>
          <w:color w:val="000000"/>
          <w:sz w:val="28"/>
          <w:lang w:val="en-IN" w:eastAsia="en-IN"/>
        </w:rPr>
      </w:pPr>
    </w:p>
    <w:p w:rsidRPr="00203B22" w:rsidR="00E26ED6" w:rsidP="00E26ED6" w:rsidRDefault="00E26ED6" w14:paraId="1CFF2461"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E.g.</w:t>
      </w:r>
      <w:r w:rsidRPr="00203B22">
        <w:rPr>
          <w:rFonts w:ascii="Bahnschrift" w:hAnsi="Bahnschrift" w:eastAsia="Bahnschrift" w:cstheme="minorHAnsi"/>
          <w:color w:val="000000"/>
          <w:sz w:val="28"/>
          <w:lang w:val="en-IN" w:eastAsia="en-IN"/>
        </w:rPr>
        <w:t xml:space="preserve"> Recovery Amount is 20000,</w:t>
      </w:r>
    </w:p>
    <w:p w:rsidR="00E26ED6" w:rsidP="00E26ED6" w:rsidRDefault="00E26ED6" w14:paraId="03235404"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Legal cost is 10000</w:t>
      </w:r>
    </w:p>
    <w:p w:rsidR="00E26ED6" w:rsidP="00E26ED6" w:rsidRDefault="00E26ED6" w14:paraId="7D5AC875"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Net Recovery will be = Recovery Amount – Legal Cost </w:t>
      </w:r>
    </w:p>
    <w:p w:rsidR="00E26ED6" w:rsidP="00E26ED6" w:rsidRDefault="00E26ED6" w14:paraId="1EC93AC0" w14:textId="77777777">
      <w:pPr>
        <w:pStyle w:val="ListParagraph"/>
        <w:spacing w:line="240" w:lineRule="auto"/>
        <w:ind w:left="2880"/>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  = 20000 – 10000 = 10000 </w:t>
      </w:r>
    </w:p>
    <w:p w:rsidR="00E26ED6" w:rsidP="00E26ED6" w:rsidRDefault="00E26ED6" w14:paraId="28DFA71A" w14:textId="77777777">
      <w:pPr>
        <w:pStyle w:val="ListParagraph"/>
        <w:spacing w:line="240" w:lineRule="auto"/>
        <w:ind w:left="2880"/>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  = 75% of 10000 = 7500 will be recovery amount share as per the portfolio </w:t>
      </w:r>
    </w:p>
    <w:p w:rsidR="00E26ED6" w:rsidP="00E26ED6" w:rsidRDefault="00E26ED6" w14:paraId="271A51A3" w14:textId="77777777">
      <w:pPr>
        <w:pStyle w:val="ListParagraph"/>
        <w:spacing w:line="240" w:lineRule="auto"/>
        <w:ind w:left="2880"/>
        <w:jc w:val="both"/>
        <w:rPr>
          <w:rFonts w:ascii="Bahnschrift" w:hAnsi="Bahnschrift" w:eastAsia="Bahnschrift" w:cstheme="minorHAnsi"/>
          <w:color w:val="000000"/>
          <w:sz w:val="28"/>
          <w:lang w:val="en-IN" w:eastAsia="en-IN"/>
        </w:rPr>
      </w:pPr>
    </w:p>
    <w:p w:rsidR="00E26ED6" w:rsidP="00E26ED6" w:rsidRDefault="00E26ED6" w14:paraId="37BA8EBE" w14:textId="77777777">
      <w:pPr>
        <w:pStyle w:val="ListParagraph"/>
        <w:spacing w:line="240" w:lineRule="auto"/>
        <w:ind w:left="2880"/>
        <w:jc w:val="both"/>
        <w:rPr>
          <w:rFonts w:ascii="Bahnschrift" w:hAnsi="Bahnschrift" w:eastAsia="Bahnschrift" w:cstheme="minorHAnsi"/>
          <w:color w:val="000000"/>
          <w:sz w:val="28"/>
          <w:lang w:val="en-IN" w:eastAsia="en-IN"/>
        </w:rPr>
      </w:pPr>
    </w:p>
    <w:p w:rsidR="00E26ED6" w:rsidP="00E26ED6" w:rsidRDefault="00E26ED6" w14:paraId="0B02CF2A" w14:textId="77777777">
      <w:pPr>
        <w:pStyle w:val="ListParagraph"/>
        <w:spacing w:line="240" w:lineRule="auto"/>
        <w:ind w:left="2880"/>
        <w:jc w:val="both"/>
        <w:rPr>
          <w:rFonts w:ascii="Bahnschrift" w:hAnsi="Bahnschrift" w:eastAsia="Bahnschrift" w:cstheme="minorHAnsi"/>
          <w:color w:val="000000"/>
          <w:sz w:val="28"/>
          <w:lang w:val="en-IN" w:eastAsia="en-IN"/>
        </w:rPr>
      </w:pPr>
    </w:p>
    <w:p w:rsidR="00E26ED6" w:rsidP="00E26ED6" w:rsidRDefault="00E26ED6" w14:paraId="05D24452" w14:textId="77777777">
      <w:pPr>
        <w:pStyle w:val="ListParagraph"/>
        <w:spacing w:line="240" w:lineRule="auto"/>
        <w:ind w:left="2880"/>
        <w:jc w:val="both"/>
        <w:rPr>
          <w:rFonts w:ascii="Bahnschrift" w:hAnsi="Bahnschrift" w:eastAsia="Bahnschrift" w:cstheme="minorHAnsi"/>
          <w:color w:val="000000"/>
          <w:sz w:val="28"/>
          <w:lang w:val="en-IN" w:eastAsia="en-IN"/>
        </w:rPr>
      </w:pPr>
    </w:p>
    <w:p w:rsidR="00E26ED6" w:rsidP="00E26ED6" w:rsidRDefault="00E26ED6" w14:paraId="6E93AAE5" w14:textId="77777777">
      <w:pPr>
        <w:pStyle w:val="ListParagraph"/>
        <w:spacing w:line="240" w:lineRule="auto"/>
        <w:ind w:left="2880"/>
        <w:jc w:val="both"/>
        <w:rPr>
          <w:rFonts w:ascii="Bahnschrift" w:hAnsi="Bahnschrift" w:eastAsia="Bahnschrift" w:cstheme="minorHAnsi"/>
          <w:color w:val="000000"/>
          <w:sz w:val="28"/>
          <w:lang w:val="en-IN" w:eastAsia="en-IN"/>
        </w:rPr>
      </w:pPr>
    </w:p>
    <w:p w:rsidR="00E26ED6" w:rsidP="00E26ED6" w:rsidRDefault="00E26ED6" w14:paraId="320FFA5E" w14:textId="77777777">
      <w:pPr>
        <w:pStyle w:val="ListParagraph"/>
        <w:spacing w:line="240" w:lineRule="auto"/>
        <w:ind w:left="2880"/>
        <w:jc w:val="both"/>
        <w:rPr>
          <w:rFonts w:ascii="Bahnschrift" w:hAnsi="Bahnschrift" w:eastAsia="Bahnschrift" w:cstheme="minorHAnsi"/>
          <w:color w:val="000000"/>
          <w:sz w:val="28"/>
          <w:lang w:val="en-IN" w:eastAsia="en-IN"/>
        </w:rPr>
      </w:pPr>
    </w:p>
    <w:p w:rsidR="00E26ED6" w:rsidP="00E26ED6" w:rsidRDefault="00E26ED6" w14:paraId="2A04C6A2" w14:textId="77777777">
      <w:pPr>
        <w:pStyle w:val="ListParagraph"/>
        <w:spacing w:line="240" w:lineRule="auto"/>
        <w:ind w:left="360"/>
        <w:jc w:val="both"/>
        <w:rPr>
          <w:rFonts w:ascii="Bahnschrift" w:hAnsi="Bahnschrift" w:eastAsia="Bahnschrift" w:cstheme="minorHAnsi"/>
          <w:color w:val="000000"/>
          <w:sz w:val="28"/>
          <w:lang w:val="en-IN" w:eastAsia="en-IN"/>
        </w:rPr>
      </w:pPr>
    </w:p>
    <w:p w:rsidR="00E26ED6" w:rsidP="00E26ED6" w:rsidRDefault="00E26ED6" w14:paraId="14451091" w14:textId="77777777">
      <w:pPr>
        <w:pStyle w:val="ListParagraph"/>
        <w:numPr>
          <w:ilvl w:val="0"/>
          <w:numId w:val="54"/>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Third Scenario for all the negative records.</w:t>
      </w:r>
    </w:p>
    <w:tbl>
      <w:tblPr>
        <w:tblW w:w="10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15"/>
        <w:gridCol w:w="1220"/>
        <w:gridCol w:w="1800"/>
        <w:gridCol w:w="990"/>
        <w:gridCol w:w="990"/>
        <w:gridCol w:w="2728"/>
        <w:gridCol w:w="1862"/>
      </w:tblGrid>
      <w:tr w:rsidRPr="00417124" w:rsidR="00E26ED6" w:rsidTr="00A40D3C" w14:paraId="641AA20E" w14:textId="77777777">
        <w:trPr>
          <w:trHeight w:val="304"/>
        </w:trPr>
        <w:tc>
          <w:tcPr>
            <w:tcW w:w="1115" w:type="dxa"/>
            <w:vAlign w:val="bottom"/>
          </w:tcPr>
          <w:p w:rsidRPr="00417124" w:rsidR="00E26ED6" w:rsidP="00A40D3C" w:rsidRDefault="00E26ED6" w14:paraId="38994ABE" w14:textId="77777777">
            <w:pPr>
              <w:spacing w:after="0" w:line="240" w:lineRule="auto"/>
              <w:rPr>
                <w:rFonts w:ascii="Times New Roman" w:hAnsi="Times New Roman" w:eastAsia="Times New Roman" w:cs="Times New Roman"/>
                <w:sz w:val="24"/>
                <w:szCs w:val="24"/>
              </w:rPr>
            </w:pPr>
            <w:r w:rsidRPr="00315241">
              <w:rPr>
                <w:rFonts w:ascii="Calibri" w:hAnsi="Calibri" w:eastAsia="Times New Roman" w:cs="Calibri"/>
                <w:color w:val="000000"/>
              </w:rPr>
              <w:t>CustomerId</w:t>
            </w:r>
          </w:p>
        </w:tc>
        <w:tc>
          <w:tcPr>
            <w:tcW w:w="1220" w:type="dxa"/>
            <w:vAlign w:val="bottom"/>
          </w:tcPr>
          <w:p w:rsidRPr="00417124" w:rsidR="00E26ED6" w:rsidP="00A40D3C" w:rsidRDefault="00E26ED6" w14:paraId="6BD51A1C" w14:textId="77777777">
            <w:pPr>
              <w:spacing w:after="0" w:line="240" w:lineRule="auto"/>
              <w:rPr>
                <w:rFonts w:ascii="Times New Roman" w:hAnsi="Times New Roman" w:eastAsia="Times New Roman" w:cs="Times New Roman"/>
                <w:sz w:val="24"/>
                <w:szCs w:val="24"/>
              </w:rPr>
            </w:pPr>
            <w:r w:rsidRPr="00315241">
              <w:rPr>
                <w:rFonts w:ascii="Calibri" w:hAnsi="Calibri" w:eastAsia="Times New Roman" w:cs="Calibri"/>
                <w:color w:val="000000"/>
              </w:rPr>
              <w:t>LoanAccountNumber</w:t>
            </w:r>
          </w:p>
        </w:tc>
        <w:tc>
          <w:tcPr>
            <w:tcW w:w="1800" w:type="dxa"/>
            <w:shd w:val="clear" w:color="auto" w:fill="auto"/>
            <w:noWrap/>
            <w:vAlign w:val="bottom"/>
            <w:hideMark/>
          </w:tcPr>
          <w:p w:rsidRPr="00417124" w:rsidR="00E26ED6" w:rsidP="00A40D3C" w:rsidRDefault="00E26ED6" w14:paraId="6957A220" w14:textId="77777777">
            <w:pPr>
              <w:spacing w:after="0" w:line="240" w:lineRule="auto"/>
              <w:rPr>
                <w:rFonts w:ascii="Calibri" w:hAnsi="Calibri" w:eastAsia="Times New Roman" w:cs="Calibri"/>
                <w:color w:val="000000"/>
              </w:rPr>
            </w:pPr>
            <w:r w:rsidRPr="00417124">
              <w:rPr>
                <w:rFonts w:ascii="Calibri" w:hAnsi="Calibri" w:eastAsia="Times New Roman" w:cs="Calibri"/>
                <w:color w:val="000000"/>
              </w:rPr>
              <w:t>RecoveryAmount</w:t>
            </w:r>
          </w:p>
        </w:tc>
        <w:tc>
          <w:tcPr>
            <w:tcW w:w="990" w:type="dxa"/>
            <w:shd w:val="clear" w:color="auto" w:fill="auto"/>
            <w:noWrap/>
            <w:vAlign w:val="bottom"/>
            <w:hideMark/>
          </w:tcPr>
          <w:p w:rsidRPr="00417124" w:rsidR="00E26ED6" w:rsidP="00A40D3C" w:rsidRDefault="00E26ED6" w14:paraId="61F38C80" w14:textId="77777777">
            <w:pPr>
              <w:spacing w:after="0" w:line="240" w:lineRule="auto"/>
              <w:rPr>
                <w:rFonts w:ascii="Calibri" w:hAnsi="Calibri" w:eastAsia="Times New Roman" w:cs="Calibri"/>
                <w:color w:val="000000"/>
              </w:rPr>
            </w:pPr>
            <w:r w:rsidRPr="00417124">
              <w:rPr>
                <w:rFonts w:ascii="Calibri" w:hAnsi="Calibri" w:eastAsia="Times New Roman" w:cs="Calibri"/>
                <w:color w:val="000000"/>
              </w:rPr>
              <w:t>leg cost</w:t>
            </w:r>
          </w:p>
        </w:tc>
        <w:tc>
          <w:tcPr>
            <w:tcW w:w="990" w:type="dxa"/>
            <w:shd w:val="clear" w:color="auto" w:fill="auto"/>
            <w:noWrap/>
            <w:vAlign w:val="bottom"/>
            <w:hideMark/>
          </w:tcPr>
          <w:p w:rsidRPr="00417124" w:rsidR="00E26ED6" w:rsidP="00A40D3C" w:rsidRDefault="00E26ED6" w14:paraId="5761F366" w14:textId="77777777">
            <w:pPr>
              <w:spacing w:after="0" w:line="240" w:lineRule="auto"/>
              <w:rPr>
                <w:rFonts w:ascii="Calibri" w:hAnsi="Calibri" w:eastAsia="Times New Roman" w:cs="Calibri"/>
                <w:color w:val="000000"/>
              </w:rPr>
            </w:pPr>
            <w:r w:rsidRPr="00417124">
              <w:rPr>
                <w:rFonts w:ascii="Calibri" w:hAnsi="Calibri" w:eastAsia="Times New Roman" w:cs="Calibri"/>
                <w:color w:val="000000"/>
              </w:rPr>
              <w:t>Net of rec</w:t>
            </w:r>
          </w:p>
        </w:tc>
        <w:tc>
          <w:tcPr>
            <w:tcW w:w="2728" w:type="dxa"/>
            <w:shd w:val="clear" w:color="auto" w:fill="auto"/>
            <w:noWrap/>
            <w:vAlign w:val="bottom"/>
            <w:hideMark/>
          </w:tcPr>
          <w:p w:rsidRPr="00417124" w:rsidR="00E26ED6" w:rsidP="00A40D3C" w:rsidRDefault="00E26ED6" w14:paraId="63C37548" w14:textId="77777777">
            <w:pPr>
              <w:spacing w:after="0" w:line="240" w:lineRule="auto"/>
              <w:rPr>
                <w:rFonts w:ascii="Calibri" w:hAnsi="Calibri" w:eastAsia="Times New Roman" w:cs="Calibri"/>
                <w:color w:val="000000"/>
              </w:rPr>
            </w:pPr>
            <w:r w:rsidRPr="00417124">
              <w:rPr>
                <w:rFonts w:ascii="Calibri" w:hAnsi="Calibri" w:eastAsia="Times New Roman" w:cs="Calibri"/>
                <w:color w:val="000000"/>
              </w:rPr>
              <w:t>RecoveryAmount (NCGTC Share)</w:t>
            </w:r>
          </w:p>
        </w:tc>
        <w:tc>
          <w:tcPr>
            <w:tcW w:w="1862" w:type="dxa"/>
            <w:shd w:val="clear" w:color="auto" w:fill="auto"/>
            <w:noWrap/>
            <w:vAlign w:val="bottom"/>
            <w:hideMark/>
          </w:tcPr>
          <w:p w:rsidRPr="00417124" w:rsidR="00E26ED6" w:rsidP="00A40D3C" w:rsidRDefault="00E26ED6" w14:paraId="5C773434" w14:textId="77777777">
            <w:pPr>
              <w:spacing w:after="0" w:line="240" w:lineRule="auto"/>
              <w:rPr>
                <w:rFonts w:ascii="Calibri" w:hAnsi="Calibri" w:eastAsia="Times New Roman" w:cs="Calibri"/>
                <w:color w:val="000000"/>
              </w:rPr>
            </w:pPr>
            <w:r w:rsidRPr="00417124">
              <w:rPr>
                <w:rFonts w:ascii="Calibri" w:hAnsi="Calibri" w:eastAsia="Times New Roman" w:cs="Calibri"/>
                <w:color w:val="000000"/>
              </w:rPr>
              <w:t>DateOfRecovery</w:t>
            </w:r>
          </w:p>
        </w:tc>
      </w:tr>
      <w:tr w:rsidRPr="00417124" w:rsidR="00E26ED6" w:rsidTr="00A40D3C" w14:paraId="6729349A" w14:textId="77777777">
        <w:trPr>
          <w:trHeight w:val="332"/>
        </w:trPr>
        <w:tc>
          <w:tcPr>
            <w:tcW w:w="1115" w:type="dxa"/>
            <w:vAlign w:val="bottom"/>
          </w:tcPr>
          <w:p w:rsidRPr="00417124" w:rsidR="00E26ED6" w:rsidP="00A40D3C" w:rsidRDefault="00E26ED6" w14:paraId="6CC7D3E4"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ICIC103</w:t>
            </w:r>
          </w:p>
        </w:tc>
        <w:tc>
          <w:tcPr>
            <w:tcW w:w="1220" w:type="dxa"/>
            <w:vAlign w:val="bottom"/>
          </w:tcPr>
          <w:p w:rsidRPr="00417124" w:rsidR="00E26ED6" w:rsidP="00A40D3C" w:rsidRDefault="00E26ED6" w14:paraId="4918C5BE"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IC13</w:t>
            </w:r>
          </w:p>
        </w:tc>
        <w:tc>
          <w:tcPr>
            <w:tcW w:w="1800" w:type="dxa"/>
            <w:shd w:val="clear" w:color="auto" w:fill="auto"/>
            <w:noWrap/>
            <w:vAlign w:val="bottom"/>
            <w:hideMark/>
          </w:tcPr>
          <w:p w:rsidRPr="00417124" w:rsidR="00E26ED6" w:rsidP="00A40D3C" w:rsidRDefault="00E26ED6" w14:paraId="5666E3DD"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20000</w:t>
            </w:r>
          </w:p>
        </w:tc>
        <w:tc>
          <w:tcPr>
            <w:tcW w:w="990" w:type="dxa"/>
            <w:shd w:val="clear" w:color="auto" w:fill="auto"/>
            <w:noWrap/>
            <w:vAlign w:val="bottom"/>
            <w:hideMark/>
          </w:tcPr>
          <w:p w:rsidRPr="00417124" w:rsidR="00E26ED6" w:rsidP="00A40D3C" w:rsidRDefault="00E26ED6" w14:paraId="444066F5"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50000</w:t>
            </w:r>
          </w:p>
        </w:tc>
        <w:tc>
          <w:tcPr>
            <w:tcW w:w="990" w:type="dxa"/>
            <w:shd w:val="clear" w:color="auto" w:fill="auto"/>
            <w:noWrap/>
            <w:vAlign w:val="bottom"/>
            <w:hideMark/>
          </w:tcPr>
          <w:p w:rsidRPr="00417124" w:rsidR="00E26ED6" w:rsidP="00A40D3C" w:rsidRDefault="00E26ED6" w14:paraId="75BA9E64"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-30000</w:t>
            </w:r>
          </w:p>
        </w:tc>
        <w:tc>
          <w:tcPr>
            <w:tcW w:w="2728" w:type="dxa"/>
            <w:shd w:val="clear" w:color="auto" w:fill="auto"/>
            <w:noWrap/>
            <w:vAlign w:val="bottom"/>
            <w:hideMark/>
          </w:tcPr>
          <w:p w:rsidRPr="00417124" w:rsidR="00E26ED6" w:rsidP="00A40D3C" w:rsidRDefault="00E26ED6" w14:paraId="135B56EB"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0</w:t>
            </w:r>
          </w:p>
        </w:tc>
        <w:tc>
          <w:tcPr>
            <w:tcW w:w="1862" w:type="dxa"/>
            <w:shd w:val="clear" w:color="auto" w:fill="auto"/>
            <w:noWrap/>
            <w:vAlign w:val="bottom"/>
            <w:hideMark/>
          </w:tcPr>
          <w:p w:rsidRPr="00417124" w:rsidR="00E26ED6" w:rsidP="00A40D3C" w:rsidRDefault="00E26ED6" w14:paraId="32224120"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11/27/2025</w:t>
            </w:r>
          </w:p>
        </w:tc>
      </w:tr>
      <w:tr w:rsidRPr="00417124" w:rsidR="00E26ED6" w:rsidTr="00A40D3C" w14:paraId="084EE8AB" w14:textId="77777777">
        <w:trPr>
          <w:trHeight w:val="63"/>
        </w:trPr>
        <w:tc>
          <w:tcPr>
            <w:tcW w:w="1115" w:type="dxa"/>
            <w:vAlign w:val="bottom"/>
          </w:tcPr>
          <w:p w:rsidRPr="00417124" w:rsidR="00E26ED6" w:rsidP="00A40D3C" w:rsidRDefault="00E26ED6" w14:paraId="32D3D8D4"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ICIC111</w:t>
            </w:r>
          </w:p>
        </w:tc>
        <w:tc>
          <w:tcPr>
            <w:tcW w:w="1220" w:type="dxa"/>
            <w:vAlign w:val="bottom"/>
          </w:tcPr>
          <w:p w:rsidRPr="00417124" w:rsidR="00E26ED6" w:rsidP="00A40D3C" w:rsidRDefault="00E26ED6" w14:paraId="0432118A" w14:textId="77777777">
            <w:pPr>
              <w:spacing w:after="0" w:line="240" w:lineRule="auto"/>
              <w:rPr>
                <w:rFonts w:ascii="Calibri" w:hAnsi="Calibri" w:eastAsia="Times New Roman" w:cs="Calibri"/>
                <w:color w:val="000000"/>
              </w:rPr>
            </w:pPr>
            <w:r w:rsidRPr="00315241">
              <w:rPr>
                <w:rFonts w:ascii="Calibri" w:hAnsi="Calibri" w:eastAsia="Times New Roman" w:cs="Calibri"/>
                <w:color w:val="000000"/>
              </w:rPr>
              <w:t>IC21</w:t>
            </w:r>
          </w:p>
        </w:tc>
        <w:tc>
          <w:tcPr>
            <w:tcW w:w="1800" w:type="dxa"/>
            <w:shd w:val="clear" w:color="auto" w:fill="auto"/>
            <w:noWrap/>
            <w:vAlign w:val="bottom"/>
            <w:hideMark/>
          </w:tcPr>
          <w:p w:rsidRPr="00417124" w:rsidR="00E26ED6" w:rsidP="00A40D3C" w:rsidRDefault="00E26ED6" w14:paraId="0FD78A6A"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50000</w:t>
            </w:r>
          </w:p>
        </w:tc>
        <w:tc>
          <w:tcPr>
            <w:tcW w:w="990" w:type="dxa"/>
            <w:shd w:val="clear" w:color="auto" w:fill="auto"/>
            <w:noWrap/>
            <w:vAlign w:val="bottom"/>
            <w:hideMark/>
          </w:tcPr>
          <w:p w:rsidRPr="00417124" w:rsidR="00E26ED6" w:rsidP="00A40D3C" w:rsidRDefault="00E26ED6" w14:paraId="5AE5CF96"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60000</w:t>
            </w:r>
          </w:p>
        </w:tc>
        <w:tc>
          <w:tcPr>
            <w:tcW w:w="990" w:type="dxa"/>
            <w:shd w:val="clear" w:color="auto" w:fill="auto"/>
            <w:noWrap/>
            <w:vAlign w:val="bottom"/>
            <w:hideMark/>
          </w:tcPr>
          <w:p w:rsidRPr="00417124" w:rsidR="00E26ED6" w:rsidP="00A40D3C" w:rsidRDefault="00E26ED6" w14:paraId="3D59877B"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-10000</w:t>
            </w:r>
          </w:p>
        </w:tc>
        <w:tc>
          <w:tcPr>
            <w:tcW w:w="2728" w:type="dxa"/>
            <w:shd w:val="clear" w:color="auto" w:fill="auto"/>
            <w:noWrap/>
            <w:vAlign w:val="bottom"/>
            <w:hideMark/>
          </w:tcPr>
          <w:p w:rsidRPr="00417124" w:rsidR="00E26ED6" w:rsidP="00A40D3C" w:rsidRDefault="00E26ED6" w14:paraId="2EAF594B"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0</w:t>
            </w:r>
          </w:p>
        </w:tc>
        <w:tc>
          <w:tcPr>
            <w:tcW w:w="1862" w:type="dxa"/>
            <w:shd w:val="clear" w:color="auto" w:fill="auto"/>
            <w:noWrap/>
            <w:vAlign w:val="bottom"/>
            <w:hideMark/>
          </w:tcPr>
          <w:p w:rsidRPr="00417124" w:rsidR="00E26ED6" w:rsidP="00A40D3C" w:rsidRDefault="00E26ED6" w14:paraId="18016365" w14:textId="77777777">
            <w:pPr>
              <w:spacing w:after="0" w:line="240" w:lineRule="auto"/>
              <w:jc w:val="right"/>
              <w:rPr>
                <w:rFonts w:ascii="Calibri" w:hAnsi="Calibri" w:eastAsia="Times New Roman" w:cs="Calibri"/>
                <w:color w:val="000000"/>
              </w:rPr>
            </w:pPr>
            <w:r w:rsidRPr="00417124">
              <w:rPr>
                <w:rFonts w:ascii="Calibri" w:hAnsi="Calibri" w:eastAsia="Times New Roman" w:cs="Calibri"/>
                <w:color w:val="000000"/>
              </w:rPr>
              <w:t>11/27/2025</w:t>
            </w:r>
          </w:p>
        </w:tc>
      </w:tr>
    </w:tbl>
    <w:p w:rsidRPr="00203B22" w:rsidR="00E26ED6" w:rsidP="00E26ED6" w:rsidRDefault="00E26ED6" w14:paraId="5640ACD4"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E.g.</w:t>
      </w:r>
      <w:r w:rsidRPr="00203B22">
        <w:rPr>
          <w:rFonts w:ascii="Bahnschrift" w:hAnsi="Bahnschrift" w:eastAsia="Bahnschrift" w:cstheme="minorHAnsi"/>
          <w:color w:val="000000"/>
          <w:sz w:val="28"/>
          <w:lang w:val="en-IN" w:eastAsia="en-IN"/>
        </w:rPr>
        <w:t xml:space="preserve"> Recovery Amount is 20000,</w:t>
      </w:r>
    </w:p>
    <w:p w:rsidR="00E26ED6" w:rsidP="00E26ED6" w:rsidRDefault="00E26ED6" w14:paraId="0A333083"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Legal cost is 50000</w:t>
      </w:r>
    </w:p>
    <w:p w:rsidR="00E26ED6" w:rsidP="00E26ED6" w:rsidRDefault="00E26ED6" w14:paraId="68D8CFDA" w14:textId="77777777">
      <w:pPr>
        <w:pStyle w:val="ListParagraph"/>
        <w:numPr>
          <w:ilvl w:val="0"/>
          <w:numId w:val="32"/>
        </w:numPr>
        <w:spacing w:line="240" w:lineRule="auto"/>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Net Recovery will be = Recovery Amount – Legal Cost </w:t>
      </w:r>
    </w:p>
    <w:p w:rsidR="00E26ED6" w:rsidP="00E26ED6" w:rsidRDefault="00E26ED6" w14:paraId="60AADC39" w14:textId="77777777">
      <w:pPr>
        <w:pStyle w:val="ListParagraph"/>
        <w:spacing w:line="240" w:lineRule="auto"/>
        <w:ind w:left="2880"/>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  = 20000 – 50000 = -30000</w:t>
      </w:r>
    </w:p>
    <w:p w:rsidR="00E26ED6" w:rsidP="00E26ED6" w:rsidRDefault="00E26ED6" w14:paraId="15CF647B" w14:textId="77777777">
      <w:pPr>
        <w:pStyle w:val="ListParagraph"/>
        <w:spacing w:line="240" w:lineRule="auto"/>
        <w:ind w:left="2880"/>
        <w:jc w:val="both"/>
        <w:rPr>
          <w:rFonts w:ascii="Bahnschrift" w:hAnsi="Bahnschrift" w:eastAsia="Bahnschrift" w:cstheme="minorHAnsi"/>
          <w:color w:val="000000"/>
          <w:sz w:val="28"/>
          <w:lang w:val="en-IN" w:eastAsia="en-IN"/>
        </w:rPr>
      </w:pPr>
      <w:r>
        <w:rPr>
          <w:rFonts w:ascii="Bahnschrift" w:hAnsi="Bahnschrift" w:eastAsia="Bahnschrift" w:cstheme="minorHAnsi"/>
          <w:color w:val="000000"/>
          <w:sz w:val="28"/>
          <w:lang w:val="en-IN" w:eastAsia="en-IN"/>
        </w:rPr>
        <w:t xml:space="preserve">  = 0= If</w:t>
      </w:r>
      <w:r w:rsidRPr="00D93211">
        <w:rPr>
          <w:rFonts w:ascii="Bahnschrift" w:hAnsi="Bahnschrift" w:eastAsia="Bahnschrift" w:cstheme="minorHAnsi"/>
          <w:color w:val="000000"/>
          <w:sz w:val="28"/>
          <w:lang w:val="en-IN" w:eastAsia="en-IN"/>
        </w:rPr>
        <w:t xml:space="preserve"> the calculated recovery amount is negative, it will be treated as zero</w:t>
      </w:r>
      <w:r>
        <w:rPr>
          <w:rFonts w:ascii="Bahnschrift" w:hAnsi="Bahnschrift" w:eastAsia="Bahnschrift" w:cstheme="minorHAnsi"/>
          <w:color w:val="000000"/>
          <w:sz w:val="28"/>
          <w:lang w:val="en-IN" w:eastAsia="en-IN"/>
        </w:rPr>
        <w:t xml:space="preserve">, no invoice generation, no payment flow and </w:t>
      </w:r>
      <w:r w:rsidRPr="00D93211">
        <w:rPr>
          <w:rFonts w:ascii="Bahnschrift" w:hAnsi="Bahnschrift" w:eastAsia="Bahnschrift" w:cstheme="minorHAnsi"/>
          <w:color w:val="000000"/>
          <w:sz w:val="28"/>
          <w:lang w:val="en-IN" w:eastAsia="en-IN"/>
        </w:rPr>
        <w:t>No receipt will be downloadable for zero entries</w:t>
      </w:r>
    </w:p>
    <w:p w:rsidR="00E26ED6" w:rsidP="00E26ED6" w:rsidRDefault="00E26ED6" w14:paraId="504E7A21" w14:textId="77777777">
      <w:pPr>
        <w:pStyle w:val="ListParagraph"/>
        <w:spacing w:line="240" w:lineRule="auto"/>
        <w:ind w:left="360"/>
        <w:jc w:val="both"/>
        <w:rPr>
          <w:rFonts w:ascii="Bahnschrift" w:hAnsi="Bahnschrift" w:eastAsia="Bahnschrift" w:cstheme="minorHAnsi"/>
          <w:color w:val="000000"/>
          <w:sz w:val="28"/>
          <w:lang w:val="en-IN" w:eastAsia="en-IN"/>
        </w:rPr>
      </w:pPr>
    </w:p>
    <w:p w:rsidR="003811AF" w:rsidP="005C5DAE" w:rsidRDefault="003811AF" w14:paraId="034C283C" w14:textId="7B22AB0B">
      <w:pPr>
        <w:jc w:val="both"/>
      </w:pPr>
    </w:p>
    <w:p w:rsidR="007764B6" w:rsidP="005C5DAE" w:rsidRDefault="007764B6" w14:paraId="7C08CC03" w14:textId="77777777">
      <w:pPr>
        <w:jc w:val="both"/>
        <w:rPr>
          <w:ins w:author="Sachin Patange" w:date="2018-08-17T12:28:00Z" w:id="125"/>
        </w:rPr>
      </w:pPr>
    </w:p>
    <w:p w:rsidRPr="008B70E3" w:rsidR="005C5DAE" w:rsidP="0066601E" w:rsidRDefault="005C5DAE" w14:paraId="101FBD3D" w14:textId="77777777">
      <w:pPr>
        <w:pStyle w:val="Heading3"/>
        <w:keepLines w:val="0"/>
        <w:numPr>
          <w:ilvl w:val="3"/>
          <w:numId w:val="20"/>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3" w:id="126"/>
      <w:bookmarkStart w:name="_Toc3801368" w:id="127"/>
      <w:bookmarkStart w:name="_Toc164077214" w:id="128"/>
      <w:r w:rsidRPr="008B70E3">
        <w:rPr>
          <w:rFonts w:ascii="Trebuchet MS" w:hAnsi="Trebuchet MS"/>
          <w:b/>
          <w:bCs/>
          <w:color w:val="000000" w:themeColor="text1"/>
          <w:szCs w:val="22"/>
        </w:rPr>
        <w:t>Allotting Recovery Unique Identifiers – Recovery Id</w:t>
      </w:r>
      <w:bookmarkEnd w:id="126"/>
      <w:bookmarkEnd w:id="127"/>
      <w:bookmarkEnd w:id="128"/>
    </w:p>
    <w:p w:rsidRPr="008B70E3" w:rsidR="005C5DAE" w:rsidP="005C5DAE" w:rsidRDefault="005C5DAE" w14:paraId="2CAB8103" w14:textId="77777777">
      <w:pPr>
        <w:jc w:val="both"/>
      </w:pPr>
      <w:r w:rsidRPr="008B70E3">
        <w:t>For the eligible recovery records, system allocates a unique identification number, called as Recovery Id. This recovery id is allotted to the input file (or the batch) and to each recovery transaction (at each CG/Account level).</w:t>
      </w:r>
    </w:p>
    <w:p w:rsidRPr="008B70E3" w:rsidR="005C5DAE" w:rsidP="0066601E" w:rsidRDefault="005C5DAE" w14:paraId="4A811E3D" w14:textId="77777777">
      <w:pPr>
        <w:pStyle w:val="Heading3"/>
        <w:keepLines w:val="0"/>
        <w:numPr>
          <w:ilvl w:val="4"/>
          <w:numId w:val="20"/>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4" w:id="129"/>
      <w:bookmarkStart w:name="_Toc3801369" w:id="130"/>
      <w:bookmarkStart w:name="_Toc164077215" w:id="131"/>
      <w:r w:rsidRPr="008B70E3">
        <w:rPr>
          <w:rFonts w:ascii="Trebuchet MS" w:hAnsi="Trebuchet MS"/>
          <w:b/>
          <w:bCs/>
          <w:color w:val="000000" w:themeColor="text1"/>
          <w:szCs w:val="22"/>
        </w:rPr>
        <w:t>Allotting Batch Recovery Unique Identifier – Batch Recovery Id</w:t>
      </w:r>
      <w:bookmarkEnd w:id="129"/>
      <w:bookmarkEnd w:id="130"/>
      <w:bookmarkEnd w:id="131"/>
    </w:p>
    <w:p w:rsidRPr="008B70E3" w:rsidR="005C5DAE" w:rsidP="005C5DAE" w:rsidRDefault="005C5DAE" w14:paraId="5671F54E" w14:textId="77777777">
      <w:pPr>
        <w:jc w:val="both"/>
      </w:pPr>
      <w:r w:rsidRPr="008B70E3">
        <w:t>This unique identifies is at the batch level, called as Batch Recovery Id – which is a unique identification allotted to the notified batch of recoveries, for traceability and management of recoveries in SURGE system.</w:t>
      </w:r>
    </w:p>
    <w:p w:rsidRPr="008B70E3" w:rsidR="005C5DAE" w:rsidP="005C5DAE" w:rsidRDefault="005C5DAE" w14:paraId="6CDCA7CC" w14:textId="77777777">
      <w:pPr>
        <w:jc w:val="both"/>
      </w:pPr>
      <w:r w:rsidRPr="008B70E3">
        <w:t>Batch Recovery Id follows a specific format for this scheme:</w:t>
      </w:r>
    </w:p>
    <w:p w:rsidR="005C5DAE" w:rsidP="005C5DAE" w:rsidRDefault="005C5DAE" w14:paraId="681E1D9D" w14:textId="77777777">
      <w:pPr>
        <w:jc w:val="both"/>
        <w:rPr>
          <w:ins w:author="Sachin Patange" w:date="2018-08-17T12:28:00Z" w:id="132"/>
        </w:rPr>
      </w:pPr>
      <w:ins w:author="Sachin Patange" w:date="2018-08-17T12:28:00Z" w:id="133">
        <w:r>
          <w:rPr>
            <w:noProof/>
            <w:lang w:val="en-IN" w:eastAsia="en-IN"/>
          </w:rPr>
          <w:drawing>
            <wp:inline distT="0" distB="0" distL="0" distR="0" wp14:anchorId="24B70E48" wp14:editId="6128E83C">
              <wp:extent cx="5514975" cy="2286000"/>
              <wp:effectExtent l="38100" t="0" r="28575" b="0"/>
              <wp:docPr id="1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ins>
    </w:p>
    <w:p w:rsidR="005C5DAE" w:rsidP="005C5DAE" w:rsidRDefault="005C5DAE" w14:paraId="66630E70" w14:textId="77777777">
      <w:pPr>
        <w:jc w:val="both"/>
        <w:rPr>
          <w:ins w:author="Sachin Patange" w:date="2018-08-17T12:28:00Z" w:id="134"/>
        </w:rPr>
      </w:pPr>
    </w:p>
    <w:p w:rsidR="005C5DAE" w:rsidP="0066601E" w:rsidRDefault="005C5DAE" w14:paraId="012DC8F1" w14:textId="77777777">
      <w:pPr>
        <w:pStyle w:val="Heading3"/>
        <w:keepLines w:val="0"/>
        <w:numPr>
          <w:ilvl w:val="4"/>
          <w:numId w:val="20"/>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5" w:id="135"/>
      <w:bookmarkStart w:name="_Toc3801370" w:id="136"/>
      <w:bookmarkStart w:name="_Toc164077216" w:id="137"/>
      <w:r>
        <w:rPr>
          <w:rFonts w:ascii="Trebuchet MS" w:hAnsi="Trebuchet MS"/>
          <w:b/>
          <w:bCs/>
          <w:color w:val="000000" w:themeColor="text1"/>
          <w:szCs w:val="22"/>
        </w:rPr>
        <w:t>Allotting CG/Account Recovery Unique Identifier – Account Recovery Id</w:t>
      </w:r>
      <w:bookmarkEnd w:id="135"/>
      <w:bookmarkEnd w:id="136"/>
      <w:bookmarkEnd w:id="137"/>
    </w:p>
    <w:p w:rsidR="005C5DAE" w:rsidP="005C5DAE" w:rsidRDefault="005C5DAE" w14:paraId="54826864" w14:textId="77777777">
      <w:pPr>
        <w:jc w:val="both"/>
      </w:pPr>
      <w:r>
        <w:t>This unique identifies is at the account level, called as Account Recovery Id – which is a unique identification allotted to the notified batch of recoveries, for traceability and management of recoveries in SURGE system.</w:t>
      </w:r>
    </w:p>
    <w:p w:rsidR="005C5DAE" w:rsidP="005C5DAE" w:rsidRDefault="005C5DAE" w14:paraId="29EBAFEE" w14:textId="77777777">
      <w:pPr>
        <w:jc w:val="both"/>
      </w:pPr>
      <w:r>
        <w:t>Account Recovery Id follows a specific format for this scheme:</w:t>
      </w:r>
    </w:p>
    <w:p w:rsidR="005C5DAE" w:rsidP="005C5DAE" w:rsidRDefault="005C5DAE" w14:paraId="51C8F61B" w14:textId="77777777">
      <w:pPr>
        <w:jc w:val="both"/>
      </w:pPr>
      <w:ins w:author="Sachin Patange" w:date="2018-08-17T12:28:00Z" w:id="138">
        <w:r>
          <w:rPr>
            <w:noProof/>
            <w:lang w:val="en-IN" w:eastAsia="en-IN"/>
          </w:rPr>
          <w:drawing>
            <wp:inline distT="0" distB="0" distL="0" distR="0" wp14:anchorId="5C034BBC" wp14:editId="76927038">
              <wp:extent cx="5514975" cy="2286000"/>
              <wp:effectExtent l="38100" t="0" r="9525" b="0"/>
              <wp:docPr id="18"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ins>
    </w:p>
    <w:p w:rsidR="005C5DAE" w:rsidP="005C5DAE" w:rsidRDefault="005C5DAE" w14:paraId="5BC5BC42" w14:textId="77777777">
      <w:pPr>
        <w:jc w:val="both"/>
      </w:pPr>
    </w:p>
    <w:p w:rsidR="00BB0D98" w:rsidP="005C5DAE" w:rsidRDefault="00BB0D98" w14:paraId="3DAECABF" w14:textId="7478444C">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3801371" w:id="139"/>
      <w:r>
        <w:rPr>
          <w:rFonts w:ascii="Trebuchet MS" w:hAnsi="Trebuchet MS"/>
          <w:b/>
          <w:bCs/>
          <w:color w:val="000000" w:themeColor="text1"/>
          <w:szCs w:val="22"/>
        </w:rPr>
        <w:t xml:space="preserve"> </w:t>
      </w:r>
      <w:bookmarkStart w:name="_Toc164077217" w:id="140"/>
      <w:r>
        <w:rPr>
          <w:rFonts w:ascii="Trebuchet MS" w:hAnsi="Trebuchet MS"/>
          <w:b/>
          <w:bCs/>
          <w:color w:val="000000" w:themeColor="text1"/>
          <w:szCs w:val="22"/>
        </w:rPr>
        <w:t>NCGTC Recovery Share</w:t>
      </w:r>
      <w:r w:rsidR="00A372EC">
        <w:rPr>
          <w:rFonts w:ascii="Trebuchet MS" w:hAnsi="Trebuchet MS"/>
          <w:b/>
          <w:bCs/>
          <w:color w:val="000000" w:themeColor="text1"/>
          <w:szCs w:val="22"/>
        </w:rPr>
        <w:t xml:space="preserve"> calculation</w:t>
      </w:r>
      <w:bookmarkEnd w:id="140"/>
    </w:p>
    <w:p w:rsidR="00BB0D98" w:rsidP="00BB0D98" w:rsidRDefault="00BB0D98" w14:paraId="40FC7DEE" w14:textId="5DEB97DE">
      <w:pPr>
        <w:jc w:val="both"/>
      </w:pPr>
      <w:r>
        <w:t>NCGTC share of Recovery is based on below parameters:</w:t>
      </w:r>
    </w:p>
    <w:p w:rsidR="00BB0D98" w:rsidP="0066601E" w:rsidRDefault="00BB0D98" w14:paraId="2976C75F" w14:textId="7B1863C7">
      <w:pPr>
        <w:pStyle w:val="ListParagraph"/>
        <w:numPr>
          <w:ilvl w:val="1"/>
          <w:numId w:val="18"/>
        </w:numPr>
        <w:jc w:val="both"/>
      </w:pPr>
      <w:r>
        <w:t>NCGTC Recovery share Percentage Parameter from Docket.</w:t>
      </w:r>
    </w:p>
    <w:p w:rsidR="00BB0D98" w:rsidP="0066601E" w:rsidRDefault="00BB0D98" w14:paraId="44CFC098" w14:textId="5228DEA5">
      <w:pPr>
        <w:pStyle w:val="ListParagraph"/>
        <w:numPr>
          <w:ilvl w:val="1"/>
          <w:numId w:val="18"/>
        </w:numPr>
        <w:jc w:val="both"/>
      </w:pPr>
      <w:r>
        <w:t xml:space="preserve">NCGTC Claim settlement </w:t>
      </w:r>
      <w:r w:rsidR="00A372EC">
        <w:t>percentage</w:t>
      </w:r>
      <w:r w:rsidR="002C5676">
        <w:t>(calculated field)</w:t>
      </w:r>
    </w:p>
    <w:p w:rsidR="003A391F" w:rsidP="003A391F" w:rsidRDefault="003A391F" w14:paraId="75DEB6EA" w14:textId="2BEB435B">
      <w:pPr>
        <w:pStyle w:val="ListParagraph"/>
        <w:numPr>
          <w:ilvl w:val="1"/>
          <w:numId w:val="18"/>
        </w:numPr>
        <w:jc w:val="both"/>
      </w:pPr>
      <w:r w:rsidRPr="003A391F">
        <w:t>The NCGTC Percentage is adjustable from the docket (e.g., 50% or 75%), 50% share will be applicable for all the records coming under 2019 -2020 profiles and 2020 and ahead will be having 75% as the Recovery Share Percentage.</w:t>
      </w:r>
    </w:p>
    <w:p w:rsidRPr="003A391F" w:rsidR="00BB0D98" w:rsidP="0066601E" w:rsidRDefault="00BB0D98" w14:paraId="0BC39C4A" w14:textId="77777777">
      <w:pPr>
        <w:pStyle w:val="ListParagraph"/>
        <w:numPr>
          <w:ilvl w:val="1"/>
          <w:numId w:val="18"/>
        </w:numPr>
        <w:jc w:val="both"/>
        <w:rPr>
          <w:strike/>
        </w:rPr>
      </w:pPr>
      <w:commentRangeStart w:id="141"/>
      <w:commentRangeStart w:id="142"/>
      <w:r w:rsidRPr="003A391F">
        <w:rPr>
          <w:strike/>
        </w:rPr>
        <w:t>NCGTC creator option to add new Recovery percentage and recalculate Recovery amount.</w:t>
      </w:r>
      <w:commentRangeEnd w:id="141"/>
      <w:r w:rsidRPr="003A391F" w:rsidR="00377547">
        <w:rPr>
          <w:rStyle w:val="CommentReference"/>
          <w:strike/>
        </w:rPr>
        <w:commentReference w:id="141"/>
      </w:r>
      <w:commentRangeEnd w:id="142"/>
      <w:r w:rsidR="003A391F">
        <w:rPr>
          <w:rStyle w:val="CommentReference"/>
        </w:rPr>
        <w:commentReference w:id="142"/>
      </w:r>
    </w:p>
    <w:p w:rsidR="00BB0D98" w:rsidP="00BB0D98" w:rsidRDefault="00BB0D98" w14:paraId="1B762C01" w14:textId="2AFA8891">
      <w:pPr>
        <w:jc w:val="both"/>
      </w:pPr>
      <w:r>
        <w:t xml:space="preserve">For example, if NCGTC Recovery share percentage parameter have value then calculate recovery amount using this parameter value. If this parameter is not set, then use </w:t>
      </w:r>
      <w:r w:rsidR="00A372EC">
        <w:t>claim settlement percentage value to calculate NCGTC recovery share.</w:t>
      </w:r>
    </w:p>
    <w:p w:rsidR="00F80E60" w:rsidP="00BB0D98" w:rsidRDefault="002C5676" w14:paraId="6855F6F8" w14:textId="7F13376F">
      <w:pPr>
        <w:jc w:val="both"/>
      </w:pPr>
      <w:r>
        <w:t xml:space="preserve">NCGTC Claim settlement percentage </w:t>
      </w:r>
      <w:r w:rsidR="00F80E60">
        <w:t xml:space="preserve">= </w:t>
      </w:r>
      <w:r w:rsidR="00525B07">
        <w:t>(</w:t>
      </w:r>
      <w:r w:rsidR="00DB5E8E">
        <w:t xml:space="preserve">Total </w:t>
      </w:r>
      <w:r w:rsidR="00E847D8">
        <w:t>Eligible C</w:t>
      </w:r>
      <w:r w:rsidR="00525B07">
        <w:t xml:space="preserve">laim </w:t>
      </w:r>
      <w:r w:rsidR="00DB5E8E">
        <w:t>Payout</w:t>
      </w:r>
      <w:r w:rsidR="00525B07">
        <w:t>/ Second Loss) * 100.</w:t>
      </w:r>
    </w:p>
    <w:p w:rsidR="00BB0D98" w:rsidP="00BB0D98" w:rsidRDefault="00A372EC" w14:paraId="3513BE9E" w14:textId="10441D15">
      <w:pPr>
        <w:jc w:val="both"/>
        <w:rPr>
          <w:rFonts w:ascii="Trebuchet MS" w:hAnsi="Trebuchet MS"/>
          <w:b/>
          <w:bCs/>
          <w:color w:val="000000" w:themeColor="text1"/>
        </w:rPr>
      </w:pPr>
      <w:r>
        <w:t>NCGTC creator have an option to modify this NCGTC share percentage and can recalculate NCGTC recovery share amount. This option have highest precedence over other option.</w:t>
      </w:r>
    </w:p>
    <w:p w:rsidR="00BB0D98" w:rsidP="00BB0D98" w:rsidRDefault="00BB0D98" w14:paraId="6F8E6D08" w14:textId="7C527185">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p>
    <w:p w:rsidR="005C5DAE" w:rsidP="005C5DAE" w:rsidRDefault="005C5DAE" w14:paraId="1168D339" w14:textId="3EF246AF">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164077218" w:id="143"/>
      <w:r>
        <w:rPr>
          <w:rFonts w:ascii="Trebuchet MS" w:hAnsi="Trebuchet MS"/>
          <w:b/>
          <w:bCs/>
          <w:color w:val="000000" w:themeColor="text1"/>
          <w:szCs w:val="22"/>
        </w:rPr>
        <w:t>Payment from MLI for Notified Recoveries</w:t>
      </w:r>
      <w:bookmarkEnd w:id="139"/>
      <w:bookmarkEnd w:id="143"/>
    </w:p>
    <w:p w:rsidR="005C5DAE" w:rsidP="005C5DAE" w:rsidRDefault="005C5DAE" w14:paraId="7D7BF72A" w14:textId="77777777">
      <w:pPr>
        <w:jc w:val="both"/>
      </w:pPr>
      <w:r>
        <w:t xml:space="preserve">MLI will need to make the payment of the recoveries (total recoveries) against the recovery file uploaded by him and approved by NCGTC Approver. </w:t>
      </w:r>
    </w:p>
    <w:p w:rsidR="005C5DAE" w:rsidP="005C5DAE" w:rsidRDefault="005C5DAE" w14:paraId="17C5EEB6" w14:textId="77777777">
      <w:pPr>
        <w:jc w:val="both"/>
      </w:pPr>
      <w:r>
        <w:t xml:space="preserve">Note that MLI will need to make the payment of the recoveries using RTGS/NEFT facility and provide the UTR/reference number in SURGE. </w:t>
      </w:r>
    </w:p>
    <w:p w:rsidR="005C5DAE" w:rsidP="005C5DAE" w:rsidRDefault="005C5DAE" w14:paraId="1F6377B0" w14:textId="77777777">
      <w:pPr>
        <w:jc w:val="both"/>
      </w:pPr>
      <w:r>
        <w:t>Refer the BRD – Payment Mechanism for further reference.</w:t>
      </w:r>
    </w:p>
    <w:p w:rsidR="005C5DAE" w:rsidP="005C5DAE" w:rsidRDefault="005C5DAE" w14:paraId="24670F69" w14:textId="5399A6A6">
      <w:pPr>
        <w:jc w:val="both"/>
      </w:pPr>
    </w:p>
    <w:p w:rsidR="005C5DAE" w:rsidP="005C5DAE" w:rsidRDefault="005C5DAE" w14:paraId="20C6FF78" w14:textId="77777777">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513114144" w:id="144"/>
      <w:bookmarkStart w:name="_Toc3801372" w:id="145"/>
      <w:bookmarkStart w:name="_Toc164077219" w:id="146"/>
      <w:r>
        <w:rPr>
          <w:rFonts w:ascii="Trebuchet MS" w:hAnsi="Trebuchet MS"/>
          <w:b/>
          <w:bCs/>
          <w:color w:val="000000" w:themeColor="text1"/>
          <w:szCs w:val="22"/>
        </w:rPr>
        <w:t>Penalty Calculation on Recovery Amount from MLI</w:t>
      </w:r>
      <w:bookmarkEnd w:id="144"/>
      <w:bookmarkEnd w:id="145"/>
      <w:bookmarkEnd w:id="146"/>
      <w:r>
        <w:rPr>
          <w:rFonts w:ascii="Trebuchet MS" w:hAnsi="Trebuchet MS"/>
          <w:b/>
          <w:bCs/>
          <w:color w:val="000000" w:themeColor="text1"/>
          <w:szCs w:val="22"/>
        </w:rPr>
        <w:t xml:space="preserve"> </w:t>
      </w:r>
    </w:p>
    <w:p w:rsidR="005C5DAE" w:rsidP="005C5DAE" w:rsidRDefault="005C5DAE" w14:paraId="0D436DA6" w14:textId="77777777">
      <w:pPr>
        <w:spacing w:line="252" w:lineRule="auto"/>
        <w:jc w:val="both"/>
      </w:pPr>
      <w:r>
        <w:t>The recovery amount provided by MLI for each corresponding CG (as specified in section 1.3.5) – will have penal charge consideration as well. This consideration is undertaken by system at the time when MLI</w:t>
      </w:r>
      <w:r w:rsidRPr="00F40185">
        <w:t xml:space="preserve"> makes payment of the recovery </w:t>
      </w:r>
      <w:r>
        <w:t xml:space="preserve">amount </w:t>
      </w:r>
      <w:r w:rsidRPr="00F40185">
        <w:t>in full (</w:t>
      </w:r>
      <w:r>
        <w:t xml:space="preserve">he may do the payment of the recoveries </w:t>
      </w:r>
      <w:r w:rsidRPr="00F40185">
        <w:t xml:space="preserve">at one go or </w:t>
      </w:r>
      <w:r>
        <w:t>in tranches</w:t>
      </w:r>
      <w:r w:rsidRPr="00F40185">
        <w:t>)</w:t>
      </w:r>
      <w:r>
        <w:t xml:space="preserve"> and when these are reconciled by NCGTC Accounts Dept. S</w:t>
      </w:r>
      <w:r w:rsidRPr="00F40185">
        <w:t>ystem will calculate the following (against each loan a/c)</w:t>
      </w:r>
      <w:r>
        <w:t>:</w:t>
      </w:r>
    </w:p>
    <w:p w:rsidR="005C5DAE" w:rsidP="0066601E" w:rsidRDefault="005C5DAE" w14:paraId="6ED21E9E" w14:textId="77777777">
      <w:pPr>
        <w:pStyle w:val="ListParagraph"/>
        <w:numPr>
          <w:ilvl w:val="0"/>
          <w:numId w:val="21"/>
        </w:numPr>
        <w:spacing w:line="252" w:lineRule="auto"/>
        <w:jc w:val="both"/>
      </w:pPr>
      <w:r>
        <w:t>Date when MLI deposits the final amount which makes the total recoveries as paid</w:t>
      </w:r>
    </w:p>
    <w:p w:rsidR="005C5DAE" w:rsidP="0066601E" w:rsidRDefault="005C5DAE" w14:paraId="0DED7EC6" w14:textId="77777777">
      <w:pPr>
        <w:pStyle w:val="ListParagraph"/>
        <w:numPr>
          <w:ilvl w:val="0"/>
          <w:numId w:val="21"/>
        </w:numPr>
        <w:spacing w:line="252" w:lineRule="auto"/>
        <w:jc w:val="both"/>
      </w:pPr>
      <w:r>
        <w:t>Eligible days for penalty</w:t>
      </w:r>
    </w:p>
    <w:p w:rsidR="005C5DAE" w:rsidP="0066601E" w:rsidRDefault="005C5DAE" w14:paraId="6B2530A4" w14:textId="77777777">
      <w:pPr>
        <w:pStyle w:val="ListParagraph"/>
        <w:numPr>
          <w:ilvl w:val="0"/>
          <w:numId w:val="21"/>
        </w:numPr>
        <w:spacing w:line="252" w:lineRule="auto"/>
        <w:jc w:val="both"/>
      </w:pPr>
      <w:r>
        <w:t>Penalty calculated [It will be simple interest based on recovery (as P), Eligible days for penalty (as N), Penalty Rate for delayed Recovery (as R). Thus the formula used will be – P*N*R/365]</w:t>
      </w:r>
    </w:p>
    <w:p w:rsidR="005C5DAE" w:rsidP="005C5DAE" w:rsidRDefault="005C5DAE" w14:paraId="0CC8050F" w14:textId="77777777">
      <w:pPr>
        <w:pStyle w:val="ListParagraph"/>
        <w:spacing w:line="252" w:lineRule="auto"/>
        <w:ind w:left="360"/>
        <w:jc w:val="both"/>
      </w:pPr>
      <w:r>
        <w:t xml:space="preserve">Here P = Recovery Passed to NCGTC. </w:t>
      </w:r>
    </w:p>
    <w:p w:rsidR="005C5DAE" w:rsidP="005C5DAE" w:rsidRDefault="005C5DAE" w14:paraId="7076BF20" w14:textId="77777777">
      <w:pPr>
        <w:spacing w:line="252" w:lineRule="auto"/>
        <w:jc w:val="both"/>
      </w:pPr>
    </w:p>
    <w:p w:rsidR="005C5DAE" w:rsidP="005C5DAE" w:rsidRDefault="005C5DAE" w14:paraId="168F350D" w14:textId="77777777">
      <w:pPr>
        <w:spacing w:line="252" w:lineRule="auto"/>
        <w:jc w:val="both"/>
      </w:pPr>
      <w:r w:rsidRPr="00477575">
        <w:t xml:space="preserve">For reporting of recoveries, two options </w:t>
      </w:r>
      <w:r>
        <w:t>will</w:t>
      </w:r>
      <w:r w:rsidRPr="00477575">
        <w:t xml:space="preserve"> be provided: </w:t>
      </w:r>
    </w:p>
    <w:p w:rsidR="005C5DAE" w:rsidP="0066601E" w:rsidRDefault="005C5DAE" w14:paraId="0EF2E21B" w14:textId="77777777">
      <w:pPr>
        <w:pStyle w:val="ListParagraph"/>
        <w:numPr>
          <w:ilvl w:val="0"/>
          <w:numId w:val="22"/>
        </w:numPr>
        <w:spacing w:line="252" w:lineRule="auto"/>
        <w:jc w:val="both"/>
      </w:pPr>
      <w:r>
        <w:t>Monthly option.</w:t>
      </w:r>
      <w:r w:rsidRPr="00477575">
        <w:t xml:space="preserve"> </w:t>
      </w:r>
    </w:p>
    <w:p w:rsidRPr="006F365B" w:rsidR="005C5DAE" w:rsidP="0066601E" w:rsidRDefault="005C5DAE" w14:paraId="16D8E9FF" w14:textId="77777777">
      <w:pPr>
        <w:pStyle w:val="ListParagraph"/>
        <w:numPr>
          <w:ilvl w:val="0"/>
          <w:numId w:val="22"/>
        </w:numPr>
        <w:spacing w:line="252" w:lineRule="auto"/>
        <w:jc w:val="both"/>
      </w:pPr>
      <w:r>
        <w:t>Annual option (Selected by Default)</w:t>
      </w:r>
      <w:r w:rsidRPr="00477575">
        <w:t>.</w:t>
      </w:r>
      <w:r>
        <w:t xml:space="preserve"> </w:t>
      </w:r>
    </w:p>
    <w:p w:rsidR="005C5DAE" w:rsidP="005C5DAE" w:rsidRDefault="005C5DAE" w14:paraId="1A959A5B" w14:textId="77777777">
      <w:r>
        <w:t>This is explained in the following possible scenarios. For all the below scenarios, following values needs to be considered:</w:t>
      </w:r>
    </w:p>
    <w:p w:rsidR="005C5DAE" w:rsidP="005C5DAE" w:rsidRDefault="005C5DAE" w14:paraId="784F49CE" w14:textId="6F9A2954">
      <w:pPr>
        <w:spacing w:line="252" w:lineRule="auto"/>
        <w:jc w:val="both"/>
      </w:pPr>
    </w:p>
    <w:p w:rsidR="00C510C0" w:rsidP="005C5DAE" w:rsidRDefault="00C510C0" w14:paraId="08306E9C" w14:textId="6EC28B4A">
      <w:pPr>
        <w:spacing w:line="252" w:lineRule="auto"/>
        <w:jc w:val="both"/>
      </w:pPr>
    </w:p>
    <w:p w:rsidR="00C510C0" w:rsidP="005C5DAE" w:rsidRDefault="00C510C0" w14:paraId="38669377" w14:textId="255B04D2">
      <w:pPr>
        <w:spacing w:line="252" w:lineRule="auto"/>
        <w:jc w:val="both"/>
      </w:pPr>
    </w:p>
    <w:p w:rsidR="00C510C0" w:rsidP="005C5DAE" w:rsidRDefault="00C510C0" w14:paraId="2FD4A516" w14:textId="77777777">
      <w:pPr>
        <w:spacing w:line="252" w:lineRule="auto"/>
        <w:jc w:val="both"/>
      </w:pPr>
    </w:p>
    <w:p w:rsidR="005C5DAE" w:rsidP="0066601E" w:rsidRDefault="005C5DAE" w14:paraId="14CF5F3F" w14:textId="03AFE6D9">
      <w:pPr>
        <w:pStyle w:val="ListParagraph"/>
        <w:numPr>
          <w:ilvl w:val="0"/>
          <w:numId w:val="26"/>
        </w:numPr>
        <w:spacing w:line="252" w:lineRule="auto"/>
        <w:jc w:val="both"/>
      </w:pPr>
      <w:commentRangeStart w:id="147"/>
      <w:commentRangeStart w:id="148"/>
      <w:r>
        <w:t>Monthly option:</w:t>
      </w:r>
      <w:commentRangeEnd w:id="147"/>
      <w:r w:rsidR="00E7746A">
        <w:rPr>
          <w:rStyle w:val="CommentReference"/>
        </w:rPr>
        <w:commentReference w:id="147"/>
      </w:r>
      <w:commentRangeEnd w:id="148"/>
      <w:r w:rsidR="00996E47">
        <w:rPr>
          <w:rStyle w:val="CommentReference"/>
        </w:rPr>
        <w:commentReference w:id="148"/>
      </w:r>
      <w:r w:rsidR="00003546">
        <w:t xml:space="preserve"> (Old Recovery Calculation without Penalty)</w:t>
      </w:r>
    </w:p>
    <w:tbl>
      <w:tblPr>
        <w:tblW w:w="7992" w:type="dxa"/>
        <w:tblLook w:val="04A0" w:firstRow="1" w:lastRow="0" w:firstColumn="1" w:lastColumn="0" w:noHBand="0" w:noVBand="1"/>
      </w:tblPr>
      <w:tblGrid>
        <w:gridCol w:w="6812"/>
        <w:gridCol w:w="1180"/>
      </w:tblGrid>
      <w:tr w:rsidRPr="003200D9" w:rsidR="005C5DAE" w:rsidTr="0012054A" w14:paraId="4BD25CDC" w14:textId="77777777">
        <w:trPr>
          <w:trHeight w:val="225"/>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5C5DAE" w:rsidP="0012054A" w:rsidRDefault="005C5DAE" w14:paraId="7285ADA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Month when recovery file is uploaded by MLI</w:t>
            </w:r>
          </w:p>
        </w:tc>
        <w:tc>
          <w:tcPr>
            <w:tcW w:w="1180" w:type="dxa"/>
            <w:tcBorders>
              <w:top w:val="single" w:color="auto" w:sz="4" w:space="0"/>
              <w:left w:val="nil"/>
              <w:bottom w:val="single" w:color="auto" w:sz="4" w:space="0"/>
              <w:right w:val="single" w:color="auto" w:sz="4" w:space="0"/>
            </w:tcBorders>
            <w:shd w:val="clear" w:color="000000" w:fill="BDD7EE"/>
            <w:noWrap/>
            <w:hideMark/>
          </w:tcPr>
          <w:p w:rsidRPr="003200D9" w:rsidR="005C5DAE" w:rsidP="0012054A" w:rsidRDefault="005C5DAE" w14:paraId="0D63E19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19-Feb</w:t>
            </w:r>
          </w:p>
        </w:tc>
      </w:tr>
      <w:tr w:rsidRPr="003200D9" w:rsidR="005C5DAE" w:rsidTr="0012054A" w14:paraId="305CC6A6"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5C5DAE" w:rsidP="0012054A" w:rsidRDefault="005C5DAE" w14:paraId="6041393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Rate of Penalty</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413BDB6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10%</w:t>
            </w:r>
          </w:p>
        </w:tc>
      </w:tr>
      <w:tr w:rsidRPr="003200D9" w:rsidR="005C5DAE" w:rsidTr="0012054A" w14:paraId="20496564" w14:textId="77777777">
        <w:trPr>
          <w:trHeight w:val="242"/>
        </w:trPr>
        <w:tc>
          <w:tcPr>
            <w:tcW w:w="6812" w:type="dxa"/>
            <w:tcBorders>
              <w:top w:val="nil"/>
              <w:left w:val="single" w:color="auto" w:sz="4" w:space="0"/>
              <w:bottom w:val="single" w:color="auto" w:sz="4" w:space="0"/>
              <w:right w:val="single" w:color="auto" w:sz="4" w:space="0"/>
            </w:tcBorders>
            <w:shd w:val="clear" w:color="000000" w:fill="BDD7EE"/>
            <w:noWrap/>
            <w:vAlign w:val="bottom"/>
            <w:hideMark/>
          </w:tcPr>
          <w:p w:rsidRPr="003200D9" w:rsidR="005C5DAE" w:rsidP="0012054A" w:rsidRDefault="005C5DAE" w14:paraId="723DAC0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DATE when the last tranch for full recovery payment is received</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42FDDE6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r>
      <w:tr w:rsidRPr="003200D9" w:rsidR="005C5DAE" w:rsidTr="0012054A" w14:paraId="517002CC"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hideMark/>
          </w:tcPr>
          <w:p w:rsidRPr="003200D9" w:rsidR="005C5DAE" w:rsidP="0012054A" w:rsidRDefault="005C5DAE" w14:paraId="3AC3769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No of Days NCGTC has to Refund</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77AA0AD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r>
      <w:tr w:rsidRPr="003200D9" w:rsidR="005C5DAE" w:rsidTr="0012054A" w14:paraId="2595E97E" w14:textId="77777777">
        <w:trPr>
          <w:trHeight w:val="255"/>
        </w:trPr>
        <w:tc>
          <w:tcPr>
            <w:tcW w:w="6812" w:type="dxa"/>
            <w:tcBorders>
              <w:top w:val="single" w:color="auto" w:sz="4" w:space="0"/>
              <w:left w:val="single" w:color="auto" w:sz="4" w:space="0"/>
              <w:bottom w:val="single" w:color="auto" w:sz="4" w:space="0"/>
              <w:right w:val="single" w:color="000000" w:sz="4" w:space="0"/>
            </w:tcBorders>
            <w:shd w:val="clear" w:color="000000" w:fill="BDD7EE"/>
            <w:hideMark/>
          </w:tcPr>
          <w:p w:rsidRPr="003200D9" w:rsidR="005C5DAE" w:rsidP="0012054A" w:rsidRDefault="005C5DAE" w14:paraId="51283AA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NCGTC Share of Recoveries</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0F5E094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50%</w:t>
            </w:r>
          </w:p>
        </w:tc>
      </w:tr>
    </w:tbl>
    <w:p w:rsidRPr="005F5734" w:rsidR="005C5DAE" w:rsidP="005F5734" w:rsidRDefault="005C5DAE" w14:paraId="3ACA2E6A" w14:textId="62722F37">
      <w:pPr>
        <w:spacing w:line="252" w:lineRule="auto"/>
        <w:jc w:val="both"/>
        <w:rPr>
          <w:b/>
        </w:rPr>
      </w:pPr>
    </w:p>
    <w:p w:rsidR="005C5DAE" w:rsidP="0066601E" w:rsidRDefault="005C5DAE" w14:paraId="796366E1" w14:textId="77777777">
      <w:pPr>
        <w:pStyle w:val="ListParagraph"/>
        <w:numPr>
          <w:ilvl w:val="0"/>
          <w:numId w:val="23"/>
        </w:numPr>
        <w:spacing w:line="252" w:lineRule="auto"/>
        <w:jc w:val="both"/>
        <w:rPr>
          <w:b/>
        </w:rPr>
      </w:pPr>
      <w:r w:rsidRPr="00A72CDD">
        <w:rPr>
          <w:b/>
        </w:rPr>
        <w:t xml:space="preserve">Scenario 1: </w:t>
      </w:r>
    </w:p>
    <w:p w:rsidR="005C5DAE" w:rsidP="0066601E" w:rsidRDefault="005C5DAE" w14:paraId="756EC5CA" w14:textId="77777777">
      <w:pPr>
        <w:pStyle w:val="ListParagraph"/>
        <w:numPr>
          <w:ilvl w:val="1"/>
          <w:numId w:val="23"/>
        </w:numPr>
        <w:spacing w:line="252" w:lineRule="auto"/>
        <w:jc w:val="both"/>
        <w:rPr>
          <w:b/>
        </w:rPr>
      </w:pPr>
      <w:r>
        <w:rPr>
          <w:b/>
        </w:rPr>
        <w:t>No Penalty situation</w:t>
      </w:r>
    </w:p>
    <w:p w:rsidR="005C5DAE" w:rsidP="0066601E" w:rsidRDefault="005C5DAE" w14:paraId="35A6C08F" w14:textId="77777777">
      <w:pPr>
        <w:pStyle w:val="ListParagraph"/>
        <w:numPr>
          <w:ilvl w:val="1"/>
          <w:numId w:val="23"/>
        </w:numPr>
        <w:spacing w:line="252" w:lineRule="auto"/>
        <w:jc w:val="both"/>
        <w:rPr>
          <w:b/>
        </w:rPr>
      </w:pPr>
      <w:r w:rsidRPr="00650DF6">
        <w:rPr>
          <w:b/>
        </w:rPr>
        <w:t>Information in Recovery File (XML)</w:t>
      </w:r>
    </w:p>
    <w:p w:rsidR="005C5DAE" w:rsidP="0066601E" w:rsidRDefault="005C5DAE" w14:paraId="5935F042" w14:textId="77777777">
      <w:pPr>
        <w:pStyle w:val="ListParagraph"/>
        <w:numPr>
          <w:ilvl w:val="1"/>
          <w:numId w:val="23"/>
        </w:numPr>
        <w:spacing w:line="252" w:lineRule="auto"/>
        <w:jc w:val="both"/>
        <w:rPr>
          <w:b/>
        </w:rPr>
      </w:pPr>
      <w:r>
        <w:rPr>
          <w:b/>
        </w:rPr>
        <w:t>Upload Recovery file after Full and Final payment .i.e. after CP4 and CP7.</w:t>
      </w:r>
    </w:p>
    <w:tbl>
      <w:tblPr>
        <w:tblW w:w="11158" w:type="dxa"/>
        <w:tblInd w:w="-635" w:type="dxa"/>
        <w:tblLook w:val="04A0" w:firstRow="1" w:lastRow="0" w:firstColumn="1" w:lastColumn="0" w:noHBand="0" w:noVBand="1"/>
      </w:tblPr>
      <w:tblGrid>
        <w:gridCol w:w="540"/>
        <w:gridCol w:w="1021"/>
        <w:gridCol w:w="1007"/>
        <w:gridCol w:w="1132"/>
        <w:gridCol w:w="1031"/>
        <w:gridCol w:w="1119"/>
        <w:gridCol w:w="987"/>
        <w:gridCol w:w="998"/>
        <w:gridCol w:w="1086"/>
        <w:gridCol w:w="843"/>
        <w:gridCol w:w="1399"/>
      </w:tblGrid>
      <w:tr w:rsidRPr="003200D9" w:rsidR="005C5DAE" w:rsidTr="0012054A" w14:paraId="7B391093" w14:textId="77777777">
        <w:trPr>
          <w:trHeight w:val="300"/>
        </w:trPr>
        <w:tc>
          <w:tcPr>
            <w:tcW w:w="54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200D9" w:rsidR="005C5DAE" w:rsidP="0012054A" w:rsidRDefault="005C5DAE" w14:paraId="054F0AAB"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5C5DAE" w14:paraId="4458EACF"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007"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5C5DAE" w14:paraId="2234D2E1"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132"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5C5DAE" w14:paraId="5F8AC6BF" w14:textId="0D999F48">
            <w:pPr>
              <w:spacing w:after="0" w:line="240" w:lineRule="auto"/>
              <w:rPr>
                <w:rFonts w:ascii="Calibri" w:hAnsi="Calibri" w:eastAsia="Times New Roman" w:cs="Calibri"/>
                <w:b/>
                <w:bCs/>
                <w:color w:val="000000"/>
                <w:sz w:val="18"/>
                <w:szCs w:val="18"/>
              </w:rPr>
            </w:pPr>
          </w:p>
        </w:tc>
        <w:tc>
          <w:tcPr>
            <w:tcW w:w="1031"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F16369" w14:paraId="69F77263" w14:textId="30D01E1D">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A</w:t>
            </w:r>
          </w:p>
        </w:tc>
        <w:tc>
          <w:tcPr>
            <w:tcW w:w="1119"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54EC3A79" w14:textId="7F67EE25">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B</w:t>
            </w:r>
          </w:p>
        </w:tc>
        <w:tc>
          <w:tcPr>
            <w:tcW w:w="982"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058C0D20" w14:textId="4F0EA31F">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C</w:t>
            </w:r>
          </w:p>
        </w:tc>
        <w:tc>
          <w:tcPr>
            <w:tcW w:w="998"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68E03DF1" w14:textId="1070338B">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D</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7DB54507" w14:textId="0B4A0945">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E</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2E260EC3" w14:textId="15E24081">
            <w:pPr>
              <w:spacing w:after="0" w:line="240" w:lineRule="auto"/>
              <w:rPr>
                <w:rFonts w:ascii="Calibri" w:hAnsi="Calibri" w:eastAsia="Times New Roman" w:cs="Calibri"/>
                <w:color w:val="000000"/>
              </w:rPr>
            </w:pPr>
            <w:r>
              <w:rPr>
                <w:rFonts w:ascii="Calibri" w:hAnsi="Calibri" w:eastAsia="Times New Roman" w:cs="Calibri"/>
                <w:color w:val="000000"/>
              </w:rPr>
              <w:t>F</w:t>
            </w:r>
          </w:p>
        </w:tc>
        <w:tc>
          <w:tcPr>
            <w:tcW w:w="1399" w:type="dxa"/>
            <w:tcBorders>
              <w:top w:val="single" w:color="auto" w:sz="4" w:space="0"/>
              <w:left w:val="nil"/>
              <w:bottom w:val="single" w:color="auto" w:sz="4" w:space="0"/>
              <w:right w:val="single" w:color="auto" w:sz="4" w:space="0"/>
            </w:tcBorders>
            <w:shd w:val="clear" w:color="auto" w:fill="auto"/>
            <w:noWrap/>
            <w:vAlign w:val="bottom"/>
            <w:hideMark/>
          </w:tcPr>
          <w:p w:rsidRPr="003200D9" w:rsidR="005C5DAE" w:rsidP="0012054A" w:rsidRDefault="007D7F76" w14:paraId="05111401" w14:textId="7C603FD1">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w:t>
            </w:r>
          </w:p>
        </w:tc>
      </w:tr>
      <w:tr w:rsidRPr="003200D9" w:rsidR="005C5DAE" w:rsidTr="0012054A" w14:paraId="2EEF91C0" w14:textId="77777777">
        <w:trPr>
          <w:trHeight w:val="2040"/>
        </w:trPr>
        <w:tc>
          <w:tcPr>
            <w:tcW w:w="540" w:type="dxa"/>
            <w:tcBorders>
              <w:top w:val="nil"/>
              <w:left w:val="single" w:color="auto" w:sz="4" w:space="0"/>
              <w:bottom w:val="single" w:color="auto" w:sz="4" w:space="0"/>
              <w:right w:val="single" w:color="auto" w:sz="4" w:space="0"/>
            </w:tcBorders>
            <w:shd w:val="clear" w:color="000000" w:fill="F8CBAD"/>
            <w:noWrap/>
            <w:vAlign w:val="center"/>
            <w:hideMark/>
          </w:tcPr>
          <w:p w:rsidRPr="003200D9" w:rsidR="005C5DAE" w:rsidP="0012054A" w:rsidRDefault="005C5DAE" w14:paraId="573DC9AB"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786E7F1B"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Customer</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420F34C8"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Date of Recovery (From Borrower to MLI)</w:t>
            </w:r>
          </w:p>
        </w:tc>
        <w:tc>
          <w:tcPr>
            <w:tcW w:w="1132"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5C68ADCD"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Recovery Amount (Entire amount)</w:t>
            </w:r>
          </w:p>
        </w:tc>
        <w:tc>
          <w:tcPr>
            <w:tcW w:w="1031"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36E086D0"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Recovery Amount (NCGTC Share)</w:t>
            </w:r>
          </w:p>
        </w:tc>
        <w:tc>
          <w:tcPr>
            <w:tcW w:w="1119"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7D7F76" w14:paraId="5EA09E45" w14:textId="47F6E43F">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DATE when  the last tranche for full recovery  payment is received</w:t>
            </w:r>
          </w:p>
        </w:tc>
        <w:tc>
          <w:tcPr>
            <w:tcW w:w="982" w:type="dxa"/>
            <w:tcBorders>
              <w:top w:val="nil"/>
              <w:left w:val="nil"/>
              <w:bottom w:val="single" w:color="auto" w:sz="4" w:space="0"/>
              <w:right w:val="single" w:color="auto" w:sz="4" w:space="0"/>
            </w:tcBorders>
            <w:shd w:val="clear" w:color="000000" w:fill="F8CBAD"/>
            <w:vAlign w:val="center"/>
            <w:hideMark/>
          </w:tcPr>
          <w:p w:rsidRPr="007D7F76" w:rsidR="007D7F76" w:rsidP="007D7F76" w:rsidRDefault="007D7F76" w14:paraId="12535419"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Days Elapsed (Days diff between Date of Recovery and  DATE when</w:t>
            </w:r>
          </w:p>
          <w:p w:rsidRPr="007D7F76" w:rsidR="007D7F76" w:rsidP="007D7F76" w:rsidRDefault="007D7F76" w14:paraId="21CDEE78"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 xml:space="preserve"> the last tranche</w:t>
            </w:r>
          </w:p>
          <w:p w:rsidRPr="007D7F76" w:rsidR="007D7F76" w:rsidP="007D7F76" w:rsidRDefault="007D7F76" w14:paraId="74422B96"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 xml:space="preserve"> for full recovery</w:t>
            </w:r>
          </w:p>
          <w:p w:rsidRPr="007D7F76" w:rsidR="007D7F76" w:rsidP="007D7F76" w:rsidRDefault="007D7F76" w14:paraId="298F09F6"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 xml:space="preserve"> payment is </w:t>
            </w:r>
          </w:p>
          <w:p w:rsidRPr="003200D9" w:rsidR="005C5DAE" w:rsidP="007D7F76" w:rsidRDefault="007D7F76" w14:paraId="52E4AC8F" w14:textId="6F7DEE91">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received)</w:t>
            </w:r>
          </w:p>
        </w:tc>
        <w:tc>
          <w:tcPr>
            <w:tcW w:w="998"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29BCCE94"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Eligible </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 xml:space="preserve">Days For </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Penalty</w:t>
            </w:r>
          </w:p>
        </w:tc>
        <w:tc>
          <w:tcPr>
            <w:tcW w:w="1086"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4B4DDB6E"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Penalty </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Calculated</w:t>
            </w:r>
          </w:p>
        </w:tc>
        <w:tc>
          <w:tcPr>
            <w:tcW w:w="843"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7D7F76" w14:paraId="04E7F8BC" w14:textId="7D13B569">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Tax on Penalty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E</w:t>
            </w:r>
            <w:r w:rsidRPr="003200D9" w:rsidR="005C5DAE">
              <w:rPr>
                <w:rFonts w:ascii="Calibri" w:hAnsi="Calibri" w:eastAsia="Times New Roman" w:cs="Calibri"/>
                <w:b/>
                <w:bCs/>
                <w:color w:val="000000"/>
                <w:sz w:val="20"/>
                <w:szCs w:val="20"/>
              </w:rPr>
              <w:t>)</w:t>
            </w:r>
          </w:p>
        </w:tc>
        <w:tc>
          <w:tcPr>
            <w:tcW w:w="1399" w:type="dxa"/>
            <w:tcBorders>
              <w:top w:val="nil"/>
              <w:left w:val="nil"/>
              <w:bottom w:val="single" w:color="auto" w:sz="4" w:space="0"/>
              <w:right w:val="single" w:color="auto" w:sz="4" w:space="0"/>
            </w:tcBorders>
            <w:shd w:val="clear" w:color="000000" w:fill="F8CBAD"/>
            <w:vAlign w:val="center"/>
            <w:hideMark/>
          </w:tcPr>
          <w:p w:rsidRPr="003200D9" w:rsidR="005C5DAE" w:rsidP="007D7F76" w:rsidRDefault="005C5DAE" w14:paraId="523DFBBE" w14:textId="0D17AA7D">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Recovery Proceedings for Cases -  Post Final Claim (A+</w:t>
            </w:r>
            <w:r w:rsidR="007D7F76">
              <w:rPr>
                <w:rFonts w:ascii="Calibri" w:hAnsi="Calibri" w:eastAsia="Times New Roman" w:cs="Calibri"/>
                <w:b/>
                <w:bCs/>
                <w:color w:val="000000"/>
                <w:sz w:val="20"/>
                <w:szCs w:val="20"/>
              </w:rPr>
              <w:t>E+F</w:t>
            </w:r>
            <w:r w:rsidRPr="003200D9">
              <w:rPr>
                <w:rFonts w:ascii="Calibri" w:hAnsi="Calibri" w:eastAsia="Times New Roman" w:cs="Calibri"/>
                <w:b/>
                <w:bCs/>
                <w:color w:val="000000"/>
                <w:sz w:val="20"/>
                <w:szCs w:val="20"/>
              </w:rPr>
              <w:t>) along with Penalty/Taxes</w:t>
            </w:r>
          </w:p>
        </w:tc>
      </w:tr>
      <w:tr w:rsidRPr="003200D9" w:rsidR="005C5DAE" w:rsidTr="0012054A" w14:paraId="747A6B90"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37B7318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9F45D3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EA8D7E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4-Feb-20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E6F995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7,500.00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A5AE2D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3,750.00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BBD477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76AA52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22</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14D85C2"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61121B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A484DB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2D946B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3,750.00 </w:t>
            </w:r>
          </w:p>
        </w:tc>
      </w:tr>
      <w:tr w:rsidRPr="003200D9" w:rsidR="005C5DAE" w:rsidTr="0012054A" w14:paraId="488C5733"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177D5D0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F67077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E977C2F"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5-Feb-20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4840A3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5,000.00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1889A70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2,500.00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3DA2583"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12DE0E99"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21</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BE2CEBC"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721E34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A18104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83446C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2,500.00 </w:t>
            </w:r>
          </w:p>
        </w:tc>
      </w:tr>
      <w:tr w:rsidRPr="003200D9" w:rsidR="005C5DAE" w:rsidTr="0012054A" w14:paraId="4DC0672E"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4AFA129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6A9487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74DA385"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10-Feb-20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886F84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20,000.00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CEEFF1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10,000.00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7BD5D58"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06B2A4BB"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15</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0E665069"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62781A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4A564F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81E4EC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10,000.00 </w:t>
            </w:r>
          </w:p>
        </w:tc>
      </w:tr>
      <w:tr w:rsidRPr="003200D9" w:rsidR="005C5DAE" w:rsidTr="0012054A" w14:paraId="3D62A3F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69432F7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180EDA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A2AF2F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10-Feb-20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CB6F36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18,750.00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1A36BF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9,375.00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5719E27"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2CCF337"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15</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B9B75E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606C834"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D3B4FF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7770E0B"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9,375.00 </w:t>
            </w:r>
          </w:p>
        </w:tc>
      </w:tr>
      <w:tr w:rsidRPr="003200D9" w:rsidR="005C5DAE" w:rsidTr="0012054A" w14:paraId="4CA60F9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0C3A4BF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3815D3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4E28F1B"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12-Feb-20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298BD2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4,500.00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89D397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2,250.00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2B16758"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AD6436E"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13</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38E5B01A"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EA1977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83C3E5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A2F88F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2,250.00 </w:t>
            </w:r>
          </w:p>
        </w:tc>
      </w:tr>
      <w:tr w:rsidRPr="003200D9" w:rsidR="005C5DAE" w:rsidTr="0012054A" w14:paraId="28B907F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19B220D4"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1A2253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47B157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12-Feb-20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0F31F3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6,000.00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A01688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3,000.00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1314044C"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01F597C1"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13</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45CB66CF"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733E6A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D252C4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6215B5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3,000.00 </w:t>
            </w:r>
          </w:p>
        </w:tc>
      </w:tr>
      <w:tr w:rsidRPr="003200D9" w:rsidR="005C5DAE" w:rsidTr="0012054A" w14:paraId="62FD1BF9"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5D7485B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A3BCE7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36DBD5F"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28-Jan-20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406BA2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7,950.50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1215A4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3,975.25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791B215"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1B69AA5F"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29</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3FB9B0B7"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1BD2AC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11F0D6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F510A1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3,975.25 </w:t>
            </w:r>
          </w:p>
        </w:tc>
      </w:tr>
      <w:tr w:rsidRPr="003200D9" w:rsidR="005C5DAE" w:rsidTr="0012054A" w14:paraId="4EA348B7"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232716F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DA8F71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61B3240"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1C638A6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11,253.50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1C08FD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5,626.75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35C0F5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DC45DD5"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150923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B05252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F6F7B0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2D05D9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5,626.75 </w:t>
            </w:r>
          </w:p>
        </w:tc>
      </w:tr>
      <w:tr w:rsidRPr="003200D9" w:rsidR="005C5DAE" w:rsidTr="0012054A" w14:paraId="7828D0F1"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69296CAB"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53AD44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CEF9BA9"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F338ED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17,587.50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7FABB7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8,793.75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8F6D8BD"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0E5A4F3"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4F5D36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5BBB0B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C77535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8C4276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8,793.75 </w:t>
            </w:r>
          </w:p>
        </w:tc>
      </w:tr>
      <w:tr w:rsidRPr="003200D9" w:rsidR="005C5DAE" w:rsidTr="0012054A" w14:paraId="7D2279B9"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50E499A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CE83984"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3F37B9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ED8DC1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24,578.00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07F695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12,289.00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2F82CE7"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5DF8A15"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30</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4BC1449C"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071ED9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DB56AD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3CF920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12,289.00 </w:t>
            </w:r>
          </w:p>
        </w:tc>
      </w:tr>
      <w:tr w:rsidRPr="003200D9" w:rsidR="005C5DAE" w:rsidTr="0012054A" w14:paraId="489014ED" w14:textId="77777777">
        <w:trPr>
          <w:trHeight w:val="300"/>
        </w:trPr>
        <w:tc>
          <w:tcPr>
            <w:tcW w:w="540" w:type="dxa"/>
            <w:tcBorders>
              <w:top w:val="nil"/>
              <w:left w:val="single" w:color="auto" w:sz="4" w:space="0"/>
              <w:bottom w:val="single" w:color="auto" w:sz="4" w:space="0"/>
              <w:right w:val="single" w:color="auto" w:sz="4" w:space="0"/>
            </w:tcBorders>
            <w:shd w:val="clear" w:color="auto" w:fill="auto"/>
            <w:noWrap/>
            <w:vAlign w:val="center"/>
            <w:hideMark/>
          </w:tcPr>
          <w:p w:rsidRPr="003200D9" w:rsidR="005C5DAE" w:rsidP="0012054A" w:rsidRDefault="005C5DAE" w14:paraId="2EA4A438"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1021"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7D3CD57A"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1007"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21D6A10F"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1ED7A1E" w14:textId="77777777">
            <w:pPr>
              <w:spacing w:after="0" w:line="240" w:lineRule="auto"/>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      123,119.50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E72972E" w14:textId="77777777">
            <w:pPr>
              <w:spacing w:after="0" w:line="240" w:lineRule="auto"/>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         61,559.75 </w:t>
            </w:r>
          </w:p>
        </w:tc>
        <w:tc>
          <w:tcPr>
            <w:tcW w:w="1119"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1D1EA817"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3C232ECE"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2CC7745F"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1086"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7AC82AB0"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843"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C1A9B65"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3C85C77" w14:textId="77777777">
            <w:pPr>
              <w:spacing w:after="0" w:line="240" w:lineRule="auto"/>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               61,559.75 </w:t>
            </w:r>
          </w:p>
        </w:tc>
      </w:tr>
    </w:tbl>
    <w:p w:rsidR="005C5DAE" w:rsidP="005C5DAE" w:rsidRDefault="005C5DAE" w14:paraId="5A7F9DD0" w14:textId="4C5C9507">
      <w:pPr>
        <w:spacing w:line="252" w:lineRule="auto"/>
        <w:jc w:val="both"/>
      </w:pPr>
    </w:p>
    <w:p w:rsidRPr="009F6774" w:rsidR="00644312" w:rsidP="0066601E" w:rsidRDefault="00644312" w14:paraId="4AE6F3F5" w14:textId="4A0227D3">
      <w:pPr>
        <w:pStyle w:val="ListParagraph"/>
        <w:numPr>
          <w:ilvl w:val="1"/>
          <w:numId w:val="32"/>
        </w:numPr>
      </w:pPr>
      <w:r w:rsidRPr="003200D9">
        <w:rPr>
          <w:rFonts w:ascii="Calibri" w:hAnsi="Calibri" w:eastAsia="Times New Roman" w:cs="Calibri"/>
          <w:b/>
          <w:bCs/>
          <w:color w:val="000000"/>
          <w:sz w:val="20"/>
          <w:szCs w:val="20"/>
        </w:rPr>
        <w:t>Date of Recovery (From Borrower to MLI</w:t>
      </w:r>
      <w:r w:rsidRPr="00B94CD0" w:rsidR="008242C2">
        <w:rPr>
          <w:rFonts w:ascii="Calibri" w:hAnsi="Calibri" w:eastAsia="Times New Roman" w:cs="Calibri"/>
          <w:bCs/>
          <w:color w:val="000000"/>
          <w:sz w:val="20"/>
          <w:szCs w:val="20"/>
        </w:rPr>
        <w:t>)</w:t>
      </w:r>
      <w:r w:rsidR="008242C2">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644312" w:rsidP="0066601E" w:rsidRDefault="00644312" w14:paraId="1929D2AD" w14:textId="77777777">
      <w:pPr>
        <w:pStyle w:val="ListParagraph"/>
        <w:numPr>
          <w:ilvl w:val="1"/>
          <w:numId w:val="32"/>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644312" w:rsidP="0066601E" w:rsidRDefault="00644312" w14:paraId="281594D4" w14:textId="3DCA7CC5">
      <w:pPr>
        <w:pStyle w:val="ListParagraph"/>
        <w:numPr>
          <w:ilvl w:val="1"/>
          <w:numId w:val="32"/>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sidR="00FC174F">
        <w:rPr>
          <w:rFonts w:ascii="Calibri" w:hAnsi="Calibri" w:eastAsia="Times New Roman" w:cs="Calibri"/>
          <w:bCs/>
          <w:color w:val="000000"/>
          <w:sz w:val="20"/>
          <w:szCs w:val="20"/>
        </w:rPr>
        <w:t>.</w:t>
      </w:r>
      <w:r w:rsidR="00125200">
        <w:rPr>
          <w:rFonts w:ascii="Calibri" w:hAnsi="Calibri" w:eastAsia="Times New Roman" w:cs="Calibri"/>
          <w:bCs/>
          <w:color w:val="000000"/>
          <w:sz w:val="20"/>
          <w:szCs w:val="20"/>
        </w:rPr>
        <w:t xml:space="preserve"> (</w:t>
      </w:r>
      <w:r w:rsidRPr="00B738BE" w:rsidR="00125200">
        <w:rPr>
          <w:rFonts w:ascii="Calibri" w:hAnsi="Calibri" w:eastAsia="Times New Roman" w:cs="Calibri"/>
          <w:bCs/>
          <w:color w:val="000000"/>
          <w:sz w:val="20"/>
          <w:szCs w:val="20"/>
        </w:rPr>
        <w:t xml:space="preserve">NCGTC Recovery Percentage </w:t>
      </w:r>
      <w:r w:rsidR="00B738BE">
        <w:rPr>
          <w:rFonts w:ascii="Calibri" w:hAnsi="Calibri" w:eastAsia="Times New Roman" w:cs="Calibri"/>
          <w:bCs/>
          <w:color w:val="000000"/>
          <w:sz w:val="20"/>
          <w:szCs w:val="20"/>
        </w:rPr>
        <w:t xml:space="preserve">system </w:t>
      </w:r>
      <w:r w:rsidRPr="00B738BE" w:rsidR="00125200">
        <w:rPr>
          <w:rFonts w:ascii="Calibri" w:hAnsi="Calibri" w:eastAsia="Times New Roman" w:cs="Calibri"/>
          <w:bCs/>
          <w:color w:val="000000"/>
          <w:sz w:val="20"/>
          <w:szCs w:val="20"/>
        </w:rPr>
        <w:t xml:space="preserve">taking </w:t>
      </w:r>
      <w:r w:rsidR="00B738BE">
        <w:rPr>
          <w:rFonts w:ascii="Calibri" w:hAnsi="Calibri" w:eastAsia="Times New Roman" w:cs="Calibri"/>
          <w:bCs/>
          <w:color w:val="000000"/>
          <w:sz w:val="20"/>
          <w:szCs w:val="20"/>
        </w:rPr>
        <w:t>from</w:t>
      </w:r>
      <w:r w:rsidRPr="00B738BE" w:rsidR="00125200">
        <w:rPr>
          <w:rFonts w:ascii="Calibri" w:hAnsi="Calibri" w:eastAsia="Times New Roman" w:cs="Calibri"/>
          <w:bCs/>
          <w:color w:val="000000"/>
          <w:sz w:val="20"/>
          <w:szCs w:val="20"/>
        </w:rPr>
        <w:t xml:space="preserve"> docket).</w:t>
      </w:r>
    </w:p>
    <w:p w:rsidRPr="00C269FB" w:rsidR="00644312" w:rsidP="0066601E" w:rsidRDefault="00644312" w14:paraId="5EFB6194" w14:textId="77777777">
      <w:pPr>
        <w:pStyle w:val="ListParagraph"/>
        <w:numPr>
          <w:ilvl w:val="1"/>
          <w:numId w:val="32"/>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FC174F" w:rsidP="0066601E" w:rsidRDefault="00644312" w14:paraId="6B4BDF02" w14:textId="77777777">
      <w:pPr>
        <w:pStyle w:val="ListParagraph"/>
        <w:numPr>
          <w:ilvl w:val="1"/>
          <w:numId w:val="32"/>
        </w:numPr>
        <w:rPr>
          <w:rFonts w:ascii="Calibri" w:hAnsi="Calibri" w:eastAsia="Times New Roman" w:cs="Calibri"/>
          <w:b/>
          <w:bCs/>
          <w:color w:val="000000"/>
          <w:sz w:val="20"/>
          <w:szCs w:val="20"/>
        </w:rPr>
      </w:pPr>
      <w:r w:rsidRPr="00CF25F8">
        <w:rPr>
          <w:rFonts w:ascii="Calibri" w:hAnsi="Calibri" w:eastAsia="Times New Roman" w:cs="Calibri"/>
          <w:b/>
          <w:bCs/>
          <w:color w:val="000000"/>
          <w:sz w:val="20"/>
          <w:szCs w:val="20"/>
        </w:rPr>
        <w:t>Days Elapsed (Days diff between Date of Recovery and  DATE when</w:t>
      </w:r>
      <w:r>
        <w:rPr>
          <w:rFonts w:ascii="Calibri" w:hAnsi="Calibri" w:eastAsia="Times New Roman" w:cs="Calibri"/>
          <w:b/>
          <w:bCs/>
          <w:color w:val="000000"/>
          <w:sz w:val="20"/>
          <w:szCs w:val="20"/>
        </w:rPr>
        <w:t xml:space="preserve"> </w:t>
      </w:r>
      <w:r w:rsidRPr="00CF25F8">
        <w:rPr>
          <w:rFonts w:ascii="Calibri" w:hAnsi="Calibri" w:eastAsia="Times New Roman" w:cs="Calibri"/>
          <w:b/>
          <w:bCs/>
          <w:color w:val="000000"/>
          <w:sz w:val="20"/>
          <w:szCs w:val="20"/>
        </w:rPr>
        <w:t>the last tranche for full recovery payment is received) :-</w:t>
      </w:r>
      <w:r w:rsidRPr="00CF25F8">
        <w:rPr>
          <w:rFonts w:ascii="Calibri" w:hAnsi="Calibri" w:eastAsia="Times New Roman" w:cs="Calibri"/>
          <w:bCs/>
          <w:color w:val="000000"/>
          <w:sz w:val="20"/>
          <w:szCs w:val="20"/>
        </w:rPr>
        <w:t xml:space="preserve"> Days diff between Date of Recovery (From Borrower to MLI) and DATE when  the last tranche for full recovery  payment is received.</w:t>
      </w:r>
    </w:p>
    <w:p w:rsidR="00644312" w:rsidP="0066601E" w:rsidRDefault="00644312" w14:paraId="16CDFF11" w14:textId="44F6C76F">
      <w:pPr>
        <w:pStyle w:val="ListParagraph"/>
        <w:numPr>
          <w:ilvl w:val="1"/>
          <w:numId w:val="32"/>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3F30C4" w:rsidP="0066601E" w:rsidRDefault="003F30C4" w14:paraId="6D634235" w14:textId="77777777">
      <w:pPr>
        <w:pStyle w:val="ListParagraph"/>
        <w:numPr>
          <w:ilvl w:val="1"/>
          <w:numId w:val="32"/>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Pr="003F30C4" w:rsidR="003F30C4" w:rsidP="0066601E" w:rsidRDefault="003F30C4" w14:paraId="4A4DB93A" w14:textId="53FDD6FC">
      <w:pPr>
        <w:pStyle w:val="ListParagraph"/>
        <w:numPr>
          <w:ilvl w:val="1"/>
          <w:numId w:val="32"/>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Pr="00F91680" w:rsidR="00F91680" w:rsidP="0066601E" w:rsidRDefault="00F91680" w14:paraId="3FFC16E0" w14:textId="2ED88E71">
      <w:pPr>
        <w:pStyle w:val="ListParagraph"/>
        <w:numPr>
          <w:ilvl w:val="1"/>
          <w:numId w:val="32"/>
        </w:numPr>
        <w:rPr>
          <w:rFonts w:ascii="Calibri" w:hAnsi="Calibri" w:eastAsia="Times New Roman" w:cs="Calibri"/>
          <w:bCs/>
          <w:color w:val="000000"/>
          <w:sz w:val="20"/>
          <w:szCs w:val="20"/>
        </w:rPr>
      </w:pPr>
      <w:r w:rsidRPr="00A039B6">
        <w:rPr>
          <w:rFonts w:ascii="Calibri" w:hAnsi="Calibri" w:eastAsia="Times New Roman" w:cs="Calibri"/>
          <w:b/>
          <w:bCs/>
          <w:color w:val="000000"/>
          <w:sz w:val="20"/>
          <w:szCs w:val="20"/>
        </w:rPr>
        <w:t>Re</w:t>
      </w:r>
      <w:r>
        <w:rPr>
          <w:rFonts w:ascii="Calibri" w:hAnsi="Calibri" w:eastAsia="Times New Roman" w:cs="Calibri"/>
          <w:b/>
          <w:bCs/>
          <w:color w:val="000000"/>
          <w:sz w:val="20"/>
          <w:szCs w:val="20"/>
        </w:rPr>
        <w:t xml:space="preserve">covery Proceedings for Cases - </w:t>
      </w:r>
      <w:r w:rsidRPr="00A039B6">
        <w:rPr>
          <w:rFonts w:ascii="Calibri" w:hAnsi="Calibri" w:eastAsia="Times New Roman" w:cs="Calibri"/>
          <w:b/>
          <w:bCs/>
          <w:color w:val="000000"/>
          <w:sz w:val="20"/>
          <w:szCs w:val="20"/>
        </w:rPr>
        <w:t>Post Final Claim (A+E+F) along with Penalty/Taxes: -</w:t>
      </w:r>
      <w:r w:rsidRPr="00A039B6">
        <w:rPr>
          <w:rFonts w:ascii="Calibri" w:hAnsi="Calibri" w:eastAsia="Times New Roman" w:cs="Calibri"/>
          <w:bCs/>
          <w:color w:val="000000"/>
          <w:sz w:val="20"/>
          <w:szCs w:val="20"/>
        </w:rPr>
        <w:t xml:space="preserve"> Sum of </w:t>
      </w:r>
      <w:r>
        <w:rPr>
          <w:rFonts w:ascii="Calibri" w:hAnsi="Calibri" w:eastAsia="Times New Roman" w:cs="Calibri"/>
          <w:bCs/>
          <w:color w:val="000000"/>
          <w:sz w:val="20"/>
          <w:szCs w:val="20"/>
        </w:rPr>
        <w:t>(</w:t>
      </w:r>
      <w:r w:rsidRPr="00A039B6">
        <w:rPr>
          <w:rFonts w:ascii="Calibri" w:hAnsi="Calibri" w:eastAsia="Times New Roman" w:cs="Calibri"/>
          <w:bCs/>
          <w:color w:val="000000"/>
          <w:sz w:val="20"/>
          <w:szCs w:val="20"/>
        </w:rPr>
        <w:t>Recovery Amount (NCGTC Share)+ Penalty + Tax on Penalty).</w:t>
      </w:r>
    </w:p>
    <w:p w:rsidR="00644312" w:rsidP="005C5DAE" w:rsidRDefault="00644312" w14:paraId="218596F8" w14:textId="77777777">
      <w:pPr>
        <w:spacing w:line="252" w:lineRule="auto"/>
        <w:jc w:val="both"/>
      </w:pPr>
    </w:p>
    <w:p w:rsidR="005C5DAE" w:rsidP="005C5DAE" w:rsidRDefault="005C5DAE" w14:paraId="6CD62CF8" w14:textId="77777777">
      <w:pPr>
        <w:spacing w:line="252" w:lineRule="auto"/>
        <w:jc w:val="both"/>
        <w:rPr>
          <w:b/>
        </w:rPr>
      </w:pPr>
      <w:r>
        <w:rPr>
          <w:b/>
        </w:rPr>
        <w:t>Note:</w:t>
      </w:r>
    </w:p>
    <w:p w:rsidRPr="00B2244E" w:rsidR="005C5DAE" w:rsidP="0066601E" w:rsidRDefault="005C5DAE" w14:paraId="6F882253" w14:textId="77777777">
      <w:pPr>
        <w:pStyle w:val="ListParagraph"/>
        <w:numPr>
          <w:ilvl w:val="0"/>
          <w:numId w:val="24"/>
        </w:numPr>
        <w:spacing w:line="252" w:lineRule="auto"/>
        <w:jc w:val="both"/>
        <w:rPr>
          <w:u w:val="single"/>
        </w:rPr>
      </w:pPr>
      <w:r>
        <w:t xml:space="preserve">Recover Amount of INR </w:t>
      </w:r>
      <w:r w:rsidRPr="000C1209">
        <w:t xml:space="preserve">61,559.75 </w:t>
      </w:r>
      <w:r>
        <w:t>/- from MLI.</w:t>
      </w:r>
    </w:p>
    <w:p w:rsidRPr="00952250" w:rsidR="00BB6F70" w:rsidP="0066601E" w:rsidRDefault="005C5DAE" w14:paraId="1107E9D1" w14:textId="75EDD706">
      <w:pPr>
        <w:pStyle w:val="ListParagraph"/>
        <w:numPr>
          <w:ilvl w:val="0"/>
          <w:numId w:val="24"/>
        </w:numPr>
        <w:spacing w:line="252" w:lineRule="auto"/>
        <w:jc w:val="both"/>
        <w:rPr>
          <w:u w:val="single"/>
        </w:rPr>
      </w:pPr>
      <w:r>
        <w:t>In this case since there is no penalty, there is no need for any additional recoveries from MLI</w:t>
      </w:r>
      <w:r w:rsidR="00FC78E2">
        <w:t>.</w:t>
      </w:r>
    </w:p>
    <w:p w:rsidR="00952250" w:rsidP="00952250" w:rsidRDefault="00952250" w14:paraId="31696D80" w14:textId="56C84E3C">
      <w:pPr>
        <w:pStyle w:val="ListParagraph"/>
        <w:spacing w:line="252" w:lineRule="auto"/>
        <w:jc w:val="both"/>
        <w:rPr>
          <w:u w:val="single"/>
        </w:rPr>
      </w:pPr>
    </w:p>
    <w:p w:rsidR="002A760B" w:rsidP="00952250" w:rsidRDefault="002A760B" w14:paraId="5D6E3F05" w14:textId="6E211AAC">
      <w:pPr>
        <w:pStyle w:val="ListParagraph"/>
        <w:spacing w:line="252" w:lineRule="auto"/>
        <w:jc w:val="both"/>
        <w:rPr>
          <w:u w:val="single"/>
        </w:rPr>
      </w:pPr>
    </w:p>
    <w:p w:rsidR="002A760B" w:rsidP="00952250" w:rsidRDefault="002A760B" w14:paraId="07092835" w14:textId="02FD7472">
      <w:pPr>
        <w:pStyle w:val="ListParagraph"/>
        <w:spacing w:line="252" w:lineRule="auto"/>
        <w:jc w:val="both"/>
        <w:rPr>
          <w:u w:val="single"/>
        </w:rPr>
      </w:pPr>
    </w:p>
    <w:p w:rsidR="002A760B" w:rsidP="00952250" w:rsidRDefault="002A760B" w14:paraId="5068FC06" w14:textId="44F3A6F7">
      <w:pPr>
        <w:pStyle w:val="ListParagraph"/>
        <w:spacing w:line="252" w:lineRule="auto"/>
        <w:jc w:val="both"/>
        <w:rPr>
          <w:u w:val="single"/>
        </w:rPr>
      </w:pPr>
    </w:p>
    <w:p w:rsidR="002A760B" w:rsidP="00952250" w:rsidRDefault="002A760B" w14:paraId="52593B27" w14:textId="6FDD9CA1">
      <w:pPr>
        <w:pStyle w:val="ListParagraph"/>
        <w:spacing w:line="252" w:lineRule="auto"/>
        <w:jc w:val="both"/>
        <w:rPr>
          <w:u w:val="single"/>
        </w:rPr>
      </w:pPr>
    </w:p>
    <w:p w:rsidR="002A760B" w:rsidP="00952250" w:rsidRDefault="002A760B" w14:paraId="23CECBF2" w14:textId="0A1B554F">
      <w:pPr>
        <w:pStyle w:val="ListParagraph"/>
        <w:spacing w:line="252" w:lineRule="auto"/>
        <w:jc w:val="both"/>
        <w:rPr>
          <w:u w:val="single"/>
        </w:rPr>
      </w:pPr>
    </w:p>
    <w:p w:rsidR="002A760B" w:rsidP="00952250" w:rsidRDefault="002A760B" w14:paraId="55A48088" w14:textId="6F735DC6">
      <w:pPr>
        <w:pStyle w:val="ListParagraph"/>
        <w:spacing w:line="252" w:lineRule="auto"/>
        <w:jc w:val="both"/>
        <w:rPr>
          <w:u w:val="single"/>
        </w:rPr>
      </w:pPr>
    </w:p>
    <w:p w:rsidR="002A760B" w:rsidP="00952250" w:rsidRDefault="002A760B" w14:paraId="37E16972" w14:textId="0F556EBA">
      <w:pPr>
        <w:pStyle w:val="ListParagraph"/>
        <w:spacing w:line="252" w:lineRule="auto"/>
        <w:jc w:val="both"/>
        <w:rPr>
          <w:u w:val="single"/>
        </w:rPr>
      </w:pPr>
    </w:p>
    <w:p w:rsidR="002A760B" w:rsidP="00952250" w:rsidRDefault="002A760B" w14:paraId="5B859FBF" w14:textId="675399F6">
      <w:pPr>
        <w:pStyle w:val="ListParagraph"/>
        <w:spacing w:line="252" w:lineRule="auto"/>
        <w:jc w:val="both"/>
        <w:rPr>
          <w:u w:val="single"/>
        </w:rPr>
      </w:pPr>
    </w:p>
    <w:p w:rsidR="002A760B" w:rsidP="00952250" w:rsidRDefault="002A760B" w14:paraId="0D4665FC" w14:textId="33C0D035">
      <w:pPr>
        <w:pStyle w:val="ListParagraph"/>
        <w:spacing w:line="252" w:lineRule="auto"/>
        <w:jc w:val="both"/>
        <w:rPr>
          <w:u w:val="single"/>
        </w:rPr>
      </w:pPr>
    </w:p>
    <w:p w:rsidR="002A760B" w:rsidP="00952250" w:rsidRDefault="002A760B" w14:paraId="07004824" w14:textId="10A63161">
      <w:pPr>
        <w:pStyle w:val="ListParagraph"/>
        <w:spacing w:line="252" w:lineRule="auto"/>
        <w:jc w:val="both"/>
        <w:rPr>
          <w:u w:val="single"/>
        </w:rPr>
      </w:pPr>
    </w:p>
    <w:p w:rsidR="002A760B" w:rsidP="00952250" w:rsidRDefault="002A760B" w14:paraId="52C0FFF9" w14:textId="6A22635F">
      <w:pPr>
        <w:pStyle w:val="ListParagraph"/>
        <w:spacing w:line="252" w:lineRule="auto"/>
        <w:jc w:val="both"/>
        <w:rPr>
          <w:u w:val="single"/>
        </w:rPr>
      </w:pPr>
    </w:p>
    <w:p w:rsidR="002A760B" w:rsidP="00952250" w:rsidRDefault="002A760B" w14:paraId="444B3117" w14:textId="4D6A2DF6">
      <w:pPr>
        <w:pStyle w:val="ListParagraph"/>
        <w:spacing w:line="252" w:lineRule="auto"/>
        <w:jc w:val="both"/>
        <w:rPr>
          <w:u w:val="single"/>
        </w:rPr>
      </w:pPr>
    </w:p>
    <w:p w:rsidR="002A760B" w:rsidP="00952250" w:rsidRDefault="002A760B" w14:paraId="7D7202CA" w14:textId="1BA37E1E">
      <w:pPr>
        <w:pStyle w:val="ListParagraph"/>
        <w:spacing w:line="252" w:lineRule="auto"/>
        <w:jc w:val="both"/>
        <w:rPr>
          <w:u w:val="single"/>
        </w:rPr>
      </w:pPr>
    </w:p>
    <w:p w:rsidR="002A760B" w:rsidP="00952250" w:rsidRDefault="002A760B" w14:paraId="6A2A1226" w14:textId="246730F9">
      <w:pPr>
        <w:pStyle w:val="ListParagraph"/>
        <w:spacing w:line="252" w:lineRule="auto"/>
        <w:jc w:val="both"/>
        <w:rPr>
          <w:u w:val="single"/>
        </w:rPr>
      </w:pPr>
    </w:p>
    <w:p w:rsidR="002A760B" w:rsidP="00952250" w:rsidRDefault="002A760B" w14:paraId="25CE98CD" w14:textId="50661F06">
      <w:pPr>
        <w:pStyle w:val="ListParagraph"/>
        <w:spacing w:line="252" w:lineRule="auto"/>
        <w:jc w:val="both"/>
        <w:rPr>
          <w:u w:val="single"/>
        </w:rPr>
      </w:pPr>
    </w:p>
    <w:p w:rsidR="002A760B" w:rsidP="00952250" w:rsidRDefault="002A760B" w14:paraId="78C0F827" w14:textId="3B21F3F8">
      <w:pPr>
        <w:pStyle w:val="ListParagraph"/>
        <w:spacing w:line="252" w:lineRule="auto"/>
        <w:jc w:val="both"/>
        <w:rPr>
          <w:u w:val="single"/>
        </w:rPr>
      </w:pPr>
    </w:p>
    <w:p w:rsidR="002A760B" w:rsidP="00952250" w:rsidRDefault="002A760B" w14:paraId="20994670" w14:textId="0BA0F7EB">
      <w:pPr>
        <w:pStyle w:val="ListParagraph"/>
        <w:spacing w:line="252" w:lineRule="auto"/>
        <w:jc w:val="both"/>
        <w:rPr>
          <w:u w:val="single"/>
        </w:rPr>
      </w:pPr>
    </w:p>
    <w:p w:rsidR="002A760B" w:rsidP="00952250" w:rsidRDefault="002A760B" w14:paraId="3953AF24" w14:textId="4B0EBE04">
      <w:pPr>
        <w:pStyle w:val="ListParagraph"/>
        <w:spacing w:line="252" w:lineRule="auto"/>
        <w:jc w:val="both"/>
        <w:rPr>
          <w:u w:val="single"/>
        </w:rPr>
      </w:pPr>
    </w:p>
    <w:p w:rsidRPr="00952250" w:rsidR="002A760B" w:rsidP="00952250" w:rsidRDefault="002A760B" w14:paraId="0F9C8F53" w14:textId="77777777">
      <w:pPr>
        <w:pStyle w:val="ListParagraph"/>
        <w:spacing w:line="252" w:lineRule="auto"/>
        <w:jc w:val="both"/>
        <w:rPr>
          <w:u w:val="single"/>
        </w:rPr>
      </w:pPr>
    </w:p>
    <w:p w:rsidRPr="00570FF2" w:rsidR="005C5DAE" w:rsidP="0066601E" w:rsidRDefault="005C5DAE" w14:paraId="0A3DBBF0" w14:textId="3E4AFF57">
      <w:pPr>
        <w:pStyle w:val="ListParagraph"/>
        <w:numPr>
          <w:ilvl w:val="0"/>
          <w:numId w:val="23"/>
        </w:numPr>
        <w:spacing w:line="252" w:lineRule="auto"/>
        <w:jc w:val="both"/>
        <w:rPr>
          <w:b/>
        </w:rPr>
      </w:pPr>
      <w:commentRangeStart w:id="149"/>
      <w:commentRangeStart w:id="150"/>
      <w:r w:rsidRPr="00570FF2">
        <w:rPr>
          <w:b/>
        </w:rPr>
        <w:t>Scenario 2:</w:t>
      </w:r>
      <w:commentRangeEnd w:id="149"/>
      <w:r w:rsidRPr="00570FF2" w:rsidR="00C825E8">
        <w:rPr>
          <w:rStyle w:val="CommentReference"/>
        </w:rPr>
        <w:commentReference w:id="149"/>
      </w:r>
      <w:commentRangeEnd w:id="150"/>
      <w:r w:rsidR="00996E47">
        <w:rPr>
          <w:rStyle w:val="CommentReference"/>
        </w:rPr>
        <w:commentReference w:id="150"/>
      </w:r>
      <w:r w:rsidRPr="00570FF2">
        <w:rPr>
          <w:b/>
        </w:rPr>
        <w:t xml:space="preserve"> </w:t>
      </w:r>
      <w:r w:rsidR="002252C3">
        <w:rPr>
          <w:b/>
        </w:rPr>
        <w:t xml:space="preserve"> (</w:t>
      </w:r>
      <w:r w:rsidR="002252C3">
        <w:t>Old Recovery Calculation with penalty)</w:t>
      </w:r>
    </w:p>
    <w:p w:rsidRPr="00570FF2" w:rsidR="005C5DAE" w:rsidP="0066601E" w:rsidRDefault="005C5DAE" w14:paraId="7D5F8C66" w14:textId="77777777">
      <w:pPr>
        <w:pStyle w:val="ListParagraph"/>
        <w:numPr>
          <w:ilvl w:val="1"/>
          <w:numId w:val="23"/>
        </w:numPr>
        <w:spacing w:line="252" w:lineRule="auto"/>
        <w:jc w:val="both"/>
        <w:rPr>
          <w:b/>
        </w:rPr>
      </w:pPr>
      <w:r w:rsidRPr="00570FF2">
        <w:rPr>
          <w:b/>
        </w:rPr>
        <w:t>Penalty Situation (File uploaded but for few records date of recovery is exceeded 30 days)</w:t>
      </w:r>
    </w:p>
    <w:p w:rsidRPr="00570FF2" w:rsidR="006D687C" w:rsidP="0066601E" w:rsidRDefault="005C5DAE" w14:paraId="26B326BF" w14:textId="6D65441F">
      <w:pPr>
        <w:pStyle w:val="ListParagraph"/>
        <w:numPr>
          <w:ilvl w:val="1"/>
          <w:numId w:val="23"/>
        </w:numPr>
        <w:spacing w:line="252" w:lineRule="auto"/>
        <w:jc w:val="both"/>
        <w:rPr>
          <w:b/>
        </w:rPr>
      </w:pPr>
      <w:r w:rsidRPr="00570FF2">
        <w:rPr>
          <w:b/>
        </w:rPr>
        <w:t>Information in Recovery File (XML)</w:t>
      </w:r>
    </w:p>
    <w:p w:rsidRPr="007112BB" w:rsidR="007112BB" w:rsidP="007112BB" w:rsidRDefault="007112BB" w14:paraId="60F33D70" w14:textId="77777777">
      <w:pPr>
        <w:pStyle w:val="ListParagraph"/>
        <w:spacing w:line="252" w:lineRule="auto"/>
        <w:ind w:left="1080"/>
        <w:jc w:val="both"/>
        <w:rPr>
          <w:b/>
        </w:rPr>
      </w:pPr>
    </w:p>
    <w:tbl>
      <w:tblPr>
        <w:tblW w:w="11160" w:type="dxa"/>
        <w:tblInd w:w="-725" w:type="dxa"/>
        <w:tblLook w:val="04A0" w:firstRow="1" w:lastRow="0" w:firstColumn="1" w:lastColumn="0" w:noHBand="0" w:noVBand="1"/>
      </w:tblPr>
      <w:tblGrid>
        <w:gridCol w:w="630"/>
        <w:gridCol w:w="1021"/>
        <w:gridCol w:w="1007"/>
        <w:gridCol w:w="1132"/>
        <w:gridCol w:w="1026"/>
        <w:gridCol w:w="1034"/>
        <w:gridCol w:w="1080"/>
        <w:gridCol w:w="843"/>
        <w:gridCol w:w="1086"/>
        <w:gridCol w:w="861"/>
        <w:gridCol w:w="1440"/>
      </w:tblGrid>
      <w:tr w:rsidRPr="00EF69D7" w:rsidR="005C5DAE" w:rsidTr="0012054A" w14:paraId="57136DB1" w14:textId="77777777">
        <w:trPr>
          <w:trHeight w:val="300"/>
        </w:trPr>
        <w:tc>
          <w:tcPr>
            <w:tcW w:w="63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EF69D7" w:rsidR="005C5DAE" w:rsidP="0012054A" w:rsidRDefault="005C5DAE" w14:paraId="507577E7"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5C5DAE" w14:paraId="4585AA11"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w:t>
            </w:r>
          </w:p>
        </w:tc>
        <w:tc>
          <w:tcPr>
            <w:tcW w:w="1007"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5C5DAE" w14:paraId="33DA1D27"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w:t>
            </w:r>
          </w:p>
        </w:tc>
        <w:tc>
          <w:tcPr>
            <w:tcW w:w="1132"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5C5DAE" w14:paraId="519D25E0" w14:textId="3C3D053D">
            <w:pPr>
              <w:spacing w:after="0" w:line="240" w:lineRule="auto"/>
              <w:rPr>
                <w:rFonts w:ascii="Calibri" w:hAnsi="Calibri" w:eastAsia="Times New Roman" w:cs="Calibri"/>
                <w:b/>
                <w:bCs/>
                <w:color w:val="000000"/>
                <w:sz w:val="18"/>
                <w:szCs w:val="18"/>
              </w:rPr>
            </w:pP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F16369" w14:paraId="14C2F1DF" w14:textId="5B749F74">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A</w:t>
            </w:r>
          </w:p>
        </w:tc>
        <w:tc>
          <w:tcPr>
            <w:tcW w:w="1034"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15C5B648" w14:textId="35EF55E6">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B</w:t>
            </w:r>
          </w:p>
        </w:tc>
        <w:tc>
          <w:tcPr>
            <w:tcW w:w="1080"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5CEE9975" w14:textId="0D24FC13">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C</w:t>
            </w:r>
            <w:r w:rsidRPr="00EF69D7" w:rsidR="005C5DAE">
              <w:rPr>
                <w:rFonts w:ascii="Calibri" w:hAnsi="Calibri" w:eastAsia="Times New Roman" w:cs="Calibri"/>
                <w:b/>
                <w:bCs/>
                <w:color w:val="000000"/>
                <w:sz w:val="18"/>
                <w:szCs w:val="18"/>
              </w:rPr>
              <w:t> </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48820B46" w14:textId="13E82BBC">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D</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3FF75A3E" w14:textId="5944B86B">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E</w:t>
            </w:r>
          </w:p>
        </w:tc>
        <w:tc>
          <w:tcPr>
            <w:tcW w:w="861"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0F4DBFE3" w14:textId="5C2A5F85">
            <w:pPr>
              <w:spacing w:after="0" w:line="240" w:lineRule="auto"/>
              <w:rPr>
                <w:rFonts w:ascii="Calibri" w:hAnsi="Calibri" w:eastAsia="Times New Roman" w:cs="Calibri"/>
                <w:color w:val="000000"/>
              </w:rPr>
            </w:pPr>
            <w:r>
              <w:rPr>
                <w:rFonts w:ascii="Calibri" w:hAnsi="Calibri" w:eastAsia="Times New Roman" w:cs="Calibri"/>
                <w:color w:val="000000"/>
              </w:rPr>
              <w:t>F</w:t>
            </w:r>
          </w:p>
        </w:tc>
        <w:tc>
          <w:tcPr>
            <w:tcW w:w="1440"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34C72641" w14:textId="72F39E09">
            <w:pPr>
              <w:spacing w:after="0" w:line="240" w:lineRule="auto"/>
              <w:rPr>
                <w:rFonts w:ascii="Calibri" w:hAnsi="Calibri" w:eastAsia="Times New Roman" w:cs="Calibri"/>
                <w:color w:val="000000"/>
              </w:rPr>
            </w:pPr>
            <w:r>
              <w:rPr>
                <w:rFonts w:ascii="Calibri" w:hAnsi="Calibri" w:eastAsia="Times New Roman" w:cs="Calibri"/>
                <w:color w:val="000000"/>
              </w:rPr>
              <w:t>G</w:t>
            </w:r>
            <w:r w:rsidRPr="00EF69D7" w:rsidR="005C5DAE">
              <w:rPr>
                <w:rFonts w:ascii="Calibri" w:hAnsi="Calibri" w:eastAsia="Times New Roman" w:cs="Calibri"/>
                <w:color w:val="000000"/>
              </w:rPr>
              <w:t> </w:t>
            </w:r>
          </w:p>
        </w:tc>
      </w:tr>
      <w:tr w:rsidRPr="00EF69D7" w:rsidR="005C5DAE" w:rsidTr="0012054A" w14:paraId="654705FA" w14:textId="77777777">
        <w:trPr>
          <w:trHeight w:val="2040"/>
        </w:trPr>
        <w:tc>
          <w:tcPr>
            <w:tcW w:w="630" w:type="dxa"/>
            <w:tcBorders>
              <w:top w:val="nil"/>
              <w:left w:val="single" w:color="auto" w:sz="4" w:space="0"/>
              <w:bottom w:val="single" w:color="auto" w:sz="4" w:space="0"/>
              <w:right w:val="single" w:color="auto" w:sz="4" w:space="0"/>
            </w:tcBorders>
            <w:shd w:val="clear" w:color="000000" w:fill="F8CBAD"/>
            <w:noWrap/>
            <w:vAlign w:val="center"/>
            <w:hideMark/>
          </w:tcPr>
          <w:p w:rsidRPr="00EF69D7" w:rsidR="005C5DAE" w:rsidP="0012054A" w:rsidRDefault="005C5DAE" w14:paraId="1F641697"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5DC358EC"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Customer</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2A374D2C"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Date of Recovery (From Borrower to MLI)</w:t>
            </w:r>
          </w:p>
        </w:tc>
        <w:tc>
          <w:tcPr>
            <w:tcW w:w="1132"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269858FE"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Recovery Amount (Entire amount)</w:t>
            </w:r>
          </w:p>
        </w:tc>
        <w:tc>
          <w:tcPr>
            <w:tcW w:w="1026"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3D9AD11B"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Recovery Amount (NCGTC Share)</w:t>
            </w:r>
          </w:p>
        </w:tc>
        <w:tc>
          <w:tcPr>
            <w:tcW w:w="1034"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9C5E5B" w14:paraId="7754C190" w14:textId="75A3E308">
            <w:pPr>
              <w:spacing w:after="0" w:line="240" w:lineRule="auto"/>
              <w:jc w:val="center"/>
              <w:rPr>
                <w:rFonts w:ascii="Calibri" w:hAnsi="Calibri" w:eastAsia="Times New Roman" w:cs="Calibri"/>
                <w:b/>
                <w:bCs/>
                <w:color w:val="000000"/>
                <w:sz w:val="20"/>
                <w:szCs w:val="20"/>
              </w:rPr>
            </w:pPr>
            <w:r w:rsidRPr="009C5E5B">
              <w:rPr>
                <w:rFonts w:ascii="Calibri" w:hAnsi="Calibri" w:eastAsia="Times New Roman" w:cs="Calibri"/>
                <w:b/>
                <w:bCs/>
                <w:color w:val="000000"/>
                <w:sz w:val="20"/>
                <w:szCs w:val="20"/>
              </w:rPr>
              <w:t>DATE when  the last tranche for full recovery  payment is received</w:t>
            </w:r>
          </w:p>
        </w:tc>
        <w:tc>
          <w:tcPr>
            <w:tcW w:w="1080" w:type="dxa"/>
            <w:tcBorders>
              <w:top w:val="nil"/>
              <w:left w:val="nil"/>
              <w:bottom w:val="single" w:color="auto" w:sz="4" w:space="0"/>
              <w:right w:val="single" w:color="auto" w:sz="4" w:space="0"/>
            </w:tcBorders>
            <w:shd w:val="clear" w:color="000000" w:fill="F8CBAD"/>
            <w:vAlign w:val="center"/>
            <w:hideMark/>
          </w:tcPr>
          <w:p w:rsidRPr="00C302B7" w:rsidR="00C302B7" w:rsidP="00C302B7" w:rsidRDefault="00C302B7" w14:paraId="32A9EABD"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Days Elapsed (Days diff between Date of Recovery and  DATE when</w:t>
            </w:r>
          </w:p>
          <w:p w:rsidRPr="00C302B7" w:rsidR="00C302B7" w:rsidP="00C302B7" w:rsidRDefault="00C302B7" w14:paraId="3B9F3505"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 xml:space="preserve"> the last tranche</w:t>
            </w:r>
          </w:p>
          <w:p w:rsidRPr="00C302B7" w:rsidR="00C302B7" w:rsidP="00C302B7" w:rsidRDefault="00C302B7" w14:paraId="65C1CAEB"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 xml:space="preserve"> for full recovery</w:t>
            </w:r>
          </w:p>
          <w:p w:rsidRPr="00C302B7" w:rsidR="00C302B7" w:rsidP="00C302B7" w:rsidRDefault="00C302B7" w14:paraId="56928BDC"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 xml:space="preserve"> payment is </w:t>
            </w:r>
          </w:p>
          <w:p w:rsidRPr="00EF69D7" w:rsidR="005C5DAE" w:rsidP="00C302B7" w:rsidRDefault="00C302B7" w14:paraId="09929977" w14:textId="4F0C65BD">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received</w:t>
            </w:r>
          </w:p>
        </w:tc>
        <w:tc>
          <w:tcPr>
            <w:tcW w:w="843"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5816304A"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Eligible </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 xml:space="preserve">Days For </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Penalty</w:t>
            </w:r>
          </w:p>
        </w:tc>
        <w:tc>
          <w:tcPr>
            <w:tcW w:w="1086"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66475A5A"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Calculated</w:t>
            </w:r>
          </w:p>
        </w:tc>
        <w:tc>
          <w:tcPr>
            <w:tcW w:w="861" w:type="dxa"/>
            <w:tcBorders>
              <w:top w:val="nil"/>
              <w:left w:val="nil"/>
              <w:bottom w:val="single" w:color="auto" w:sz="4" w:space="0"/>
              <w:right w:val="single" w:color="auto" w:sz="4" w:space="0"/>
            </w:tcBorders>
            <w:shd w:val="clear" w:color="000000" w:fill="F8CBAD"/>
            <w:vAlign w:val="center"/>
            <w:hideMark/>
          </w:tcPr>
          <w:p w:rsidRPr="00EF69D7" w:rsidR="005C5DAE" w:rsidP="00C302B7" w:rsidRDefault="00C302B7" w14:paraId="5A6215DF" w14:textId="16B8B234">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Tax on Penalty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E)</w:t>
            </w:r>
          </w:p>
        </w:tc>
        <w:tc>
          <w:tcPr>
            <w:tcW w:w="1440" w:type="dxa"/>
            <w:tcBorders>
              <w:top w:val="nil"/>
              <w:left w:val="nil"/>
              <w:bottom w:val="single" w:color="auto" w:sz="4" w:space="0"/>
              <w:right w:val="single" w:color="auto" w:sz="4" w:space="0"/>
            </w:tcBorders>
            <w:shd w:val="clear" w:color="000000" w:fill="F8CBAD"/>
            <w:vAlign w:val="center"/>
            <w:hideMark/>
          </w:tcPr>
          <w:p w:rsidRPr="00EF69D7" w:rsidR="005C5DAE" w:rsidP="00BC6522" w:rsidRDefault="005C5DAE" w14:paraId="7FEDEA6B" w14:textId="5B8BD5B8">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Recovery Proceedings for Cases -  Post Final Claim (A+</w:t>
            </w:r>
            <w:r w:rsidR="00BC6522">
              <w:rPr>
                <w:rFonts w:ascii="Calibri" w:hAnsi="Calibri" w:eastAsia="Times New Roman" w:cs="Calibri"/>
                <w:b/>
                <w:bCs/>
                <w:color w:val="000000"/>
                <w:sz w:val="20"/>
                <w:szCs w:val="20"/>
              </w:rPr>
              <w:t>E+F</w:t>
            </w:r>
            <w:r w:rsidRPr="00EF69D7">
              <w:rPr>
                <w:rFonts w:ascii="Calibri" w:hAnsi="Calibri" w:eastAsia="Times New Roman" w:cs="Calibri"/>
                <w:b/>
                <w:bCs/>
                <w:color w:val="000000"/>
                <w:sz w:val="20"/>
                <w:szCs w:val="20"/>
              </w:rPr>
              <w:t>) along with Penalty/Taxes</w:t>
            </w:r>
          </w:p>
        </w:tc>
      </w:tr>
      <w:tr w:rsidRPr="00EF69D7" w:rsidR="005C5DAE" w:rsidTr="0012054A" w14:paraId="494E6BCC"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70BD3271"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545051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3E1673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4-Oct-19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941D91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7,500.00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E310F1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3,750.00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B1D65E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1DB731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144</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ADAEBDC"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114</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B971AB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117.12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EE9608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21.08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A29311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3,888.21 </w:t>
            </w:r>
          </w:p>
        </w:tc>
      </w:tr>
      <w:tr w:rsidRPr="00EF69D7" w:rsidR="005C5DAE" w:rsidTr="0012054A" w14:paraId="1C7B2214"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608A3C6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23C770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4AF8DE1"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5-Nov-19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DE2C30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5,000.00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F600E8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2,500.00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3191833"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4C20BE2"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112</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34EAF25"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82</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CA21AAC"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56.16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1E61877"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10.11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345813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2,566.27 </w:t>
            </w:r>
          </w:p>
        </w:tc>
      </w:tr>
      <w:tr w:rsidRPr="00EF69D7" w:rsidR="005C5DAE" w:rsidTr="0012054A" w14:paraId="142E21C2"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3AD71FD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9EDBCB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06DC678"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10-Dec-19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E63CB73"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20,000.00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580DD2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10,000.00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B13467"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8342A5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77</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448F3B2"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47</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DB9ADF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128.77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75375F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23.18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7E2003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10,151.95 </w:t>
            </w:r>
          </w:p>
        </w:tc>
      </w:tr>
      <w:tr w:rsidRPr="00EF69D7" w:rsidR="005C5DAE" w:rsidTr="0012054A" w14:paraId="208108FD"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48D1CDA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3CBE9D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0D5E8D1"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10-Feb-20</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951775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18,750.00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55CF1A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9,375.00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9B00084"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010A82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15</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A100F6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52C9CF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8E9DC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94894C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9,375.00 </w:t>
            </w:r>
          </w:p>
        </w:tc>
      </w:tr>
      <w:tr w:rsidRPr="00EF69D7" w:rsidR="005C5DAE" w:rsidTr="0012054A" w14:paraId="74A7D55E"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1142923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1EF828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C6F19E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12-Feb-20</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D41C13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4,500.00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E9DE5A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2,250.00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A7ED6CF"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F039911"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13</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814012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27D4F8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C60820C"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D69F34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2,250.00 </w:t>
            </w:r>
          </w:p>
        </w:tc>
      </w:tr>
      <w:tr w:rsidRPr="00EF69D7" w:rsidR="005C5DAE" w:rsidTr="0012054A" w14:paraId="2451BC34"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65B175C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4002C3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5ADC493"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12-Dec-19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65B1FE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6,000.00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0E2EAE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3,000.00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C5A9CE5"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B41FC7E"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75</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D805EFD"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45</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0C8FB6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36.99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9629DE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6.66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75072D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3,043.64 </w:t>
            </w:r>
          </w:p>
        </w:tc>
      </w:tr>
      <w:tr w:rsidRPr="00EF69D7" w:rsidR="005C5DAE" w:rsidTr="0012054A" w14:paraId="66555340"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6EADEF87"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1CB09A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53F009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28-Nov-19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D06C3C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7,950.50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790723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3,975.25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B7B9808"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F8426C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89</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BD058C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59</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2EB159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64.26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FA77A3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11.57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708C40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4,051.07 </w:t>
            </w:r>
          </w:p>
        </w:tc>
      </w:tr>
      <w:tr w:rsidRPr="00EF69D7" w:rsidR="005C5DAE" w:rsidTr="0012054A" w14:paraId="686D057D"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7267B11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F0290D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07B196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27-Dec-19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D8ACFC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11,253.50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151B7D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5,626.75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707B0CB"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D1619DC"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60</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3EAFD03"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30</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8F9521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46.25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FCF8C8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8.32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84E21A1"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5,681.32 </w:t>
            </w:r>
          </w:p>
        </w:tc>
      </w:tr>
      <w:tr w:rsidRPr="00EF69D7" w:rsidR="005C5DAE" w:rsidTr="0012054A" w14:paraId="244EEF87"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39786AB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BA3EF2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1AE690"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27-Sep-19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20C0705"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17,587.50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276031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8,793.75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4614CA4"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3C60DE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151</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01097C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121</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79BC25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291.52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D7ACED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52.47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B5E8631"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9,137.74 </w:t>
            </w:r>
          </w:p>
        </w:tc>
      </w:tr>
      <w:tr w:rsidRPr="00EF69D7" w:rsidR="005C5DAE" w:rsidTr="0012054A" w14:paraId="378E36BB"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0347CCE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48CC95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8148EAE"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7B2A10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24,578.00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AD827A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12,289.00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1767F5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A0043F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29</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73C0AE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57B5E9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8E9A24C"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60421B7"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12,289.00 </w:t>
            </w:r>
          </w:p>
        </w:tc>
      </w:tr>
      <w:tr w:rsidRPr="00EF69D7" w:rsidR="005C5DAE" w:rsidTr="0012054A" w14:paraId="7EEE3A11" w14:textId="77777777">
        <w:trPr>
          <w:trHeight w:val="300"/>
        </w:trPr>
        <w:tc>
          <w:tcPr>
            <w:tcW w:w="630" w:type="dxa"/>
            <w:tcBorders>
              <w:top w:val="nil"/>
              <w:left w:val="single" w:color="auto" w:sz="4" w:space="0"/>
              <w:bottom w:val="single" w:color="auto" w:sz="4" w:space="0"/>
              <w:right w:val="single" w:color="auto" w:sz="4" w:space="0"/>
            </w:tcBorders>
            <w:shd w:val="clear" w:color="auto" w:fill="auto"/>
            <w:noWrap/>
            <w:vAlign w:val="center"/>
            <w:hideMark/>
          </w:tcPr>
          <w:p w:rsidRPr="00EF69D7" w:rsidR="005C5DAE" w:rsidP="0012054A" w:rsidRDefault="005C5DAE" w14:paraId="65D68830" w14:textId="77777777">
            <w:pPr>
              <w:spacing w:after="0" w:line="240" w:lineRule="auto"/>
              <w:rPr>
                <w:rFonts w:ascii="Calibri" w:hAnsi="Calibri" w:eastAsia="Times New Roman" w:cs="Calibri"/>
                <w:color w:val="000000"/>
              </w:rPr>
            </w:pPr>
            <w:r w:rsidRPr="00EF69D7">
              <w:rPr>
                <w:rFonts w:ascii="Calibri" w:hAnsi="Calibri" w:eastAsia="Times New Roman" w:cs="Calibri"/>
                <w:color w:val="000000"/>
              </w:rPr>
              <w:t> </w:t>
            </w:r>
          </w:p>
        </w:tc>
        <w:tc>
          <w:tcPr>
            <w:tcW w:w="1021"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7233749F" w14:textId="77777777">
            <w:pPr>
              <w:spacing w:after="0" w:line="240" w:lineRule="auto"/>
              <w:rPr>
                <w:rFonts w:ascii="Calibri" w:hAnsi="Calibri" w:eastAsia="Times New Roman" w:cs="Calibri"/>
                <w:color w:val="000000"/>
              </w:rPr>
            </w:pPr>
            <w:r w:rsidRPr="00EF69D7">
              <w:rPr>
                <w:rFonts w:ascii="Calibri" w:hAnsi="Calibri" w:eastAsia="Times New Roman" w:cs="Calibri"/>
                <w:color w:val="000000"/>
              </w:rPr>
              <w:t> </w:t>
            </w:r>
          </w:p>
        </w:tc>
        <w:tc>
          <w:tcPr>
            <w:tcW w:w="1007"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3B0DFA23"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1132"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2241ECA7" w14:textId="77777777">
            <w:pPr>
              <w:spacing w:after="0" w:line="240" w:lineRule="auto"/>
              <w:jc w:val="right"/>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123,119.50</w:t>
            </w:r>
          </w:p>
        </w:tc>
        <w:tc>
          <w:tcPr>
            <w:tcW w:w="1026"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562097A3"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xml:space="preserve">           61,559.75 </w:t>
            </w:r>
          </w:p>
        </w:tc>
        <w:tc>
          <w:tcPr>
            <w:tcW w:w="1034"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3B66214E"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1080"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5818860D"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843"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3FDB7CF6"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255B3D8" w14:textId="77777777">
            <w:pPr>
              <w:spacing w:after="0" w:line="240" w:lineRule="auto"/>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        741.06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CE15471" w14:textId="77777777">
            <w:pPr>
              <w:spacing w:after="0" w:line="240" w:lineRule="auto"/>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                   133.39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7126E7" w14:textId="77777777">
            <w:pPr>
              <w:spacing w:after="0" w:line="240" w:lineRule="auto"/>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               62,434.21 </w:t>
            </w:r>
          </w:p>
        </w:tc>
      </w:tr>
    </w:tbl>
    <w:p w:rsidR="005C5DAE" w:rsidP="005C5DAE" w:rsidRDefault="005C5DAE" w14:paraId="14368954" w14:textId="1527203C">
      <w:pPr>
        <w:spacing w:line="252" w:lineRule="auto"/>
        <w:jc w:val="both"/>
      </w:pPr>
    </w:p>
    <w:p w:rsidRPr="009F6774" w:rsidR="00651BD6" w:rsidP="0066601E" w:rsidRDefault="00651BD6" w14:paraId="27BC1621" w14:textId="77777777">
      <w:pPr>
        <w:pStyle w:val="ListParagraph"/>
        <w:numPr>
          <w:ilvl w:val="1"/>
          <w:numId w:val="33"/>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651BD6" w:rsidP="0066601E" w:rsidRDefault="00651BD6" w14:paraId="75A9AC27" w14:textId="77777777">
      <w:pPr>
        <w:pStyle w:val="ListParagraph"/>
        <w:numPr>
          <w:ilvl w:val="1"/>
          <w:numId w:val="33"/>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102F37" w:rsidR="004D08EF" w:rsidP="0066601E" w:rsidRDefault="00651BD6" w14:paraId="3696C8A7" w14:textId="4E31016B">
      <w:pPr>
        <w:pStyle w:val="ListParagraph"/>
        <w:numPr>
          <w:ilvl w:val="1"/>
          <w:numId w:val="33"/>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w:t>
      </w:r>
      <w:r w:rsidRPr="004D08EF" w:rsidR="004D08EF">
        <w:rPr>
          <w:rFonts w:ascii="Calibri" w:hAnsi="Calibri" w:eastAsia="Times New Roman" w:cs="Calibri"/>
          <w:bCs/>
          <w:color w:val="000000"/>
          <w:sz w:val="20"/>
          <w:szCs w:val="20"/>
        </w:rPr>
        <w:t xml:space="preserve"> </w:t>
      </w:r>
      <w:r w:rsidR="004D08EF">
        <w:rPr>
          <w:rFonts w:ascii="Calibri" w:hAnsi="Calibri" w:eastAsia="Times New Roman" w:cs="Calibri"/>
          <w:bCs/>
          <w:color w:val="000000"/>
          <w:sz w:val="20"/>
          <w:szCs w:val="20"/>
        </w:rPr>
        <w:t>(</w:t>
      </w:r>
      <w:r w:rsidRPr="00B738BE" w:rsidR="004D08EF">
        <w:rPr>
          <w:rFonts w:ascii="Calibri" w:hAnsi="Calibri" w:eastAsia="Times New Roman" w:cs="Calibri"/>
          <w:bCs/>
          <w:color w:val="000000"/>
          <w:sz w:val="20"/>
          <w:szCs w:val="20"/>
        </w:rPr>
        <w:t xml:space="preserve">NCGTC Recovery Percentage </w:t>
      </w:r>
      <w:r w:rsidR="004D08EF">
        <w:rPr>
          <w:rFonts w:ascii="Calibri" w:hAnsi="Calibri" w:eastAsia="Times New Roman" w:cs="Calibri"/>
          <w:bCs/>
          <w:color w:val="000000"/>
          <w:sz w:val="20"/>
          <w:szCs w:val="20"/>
        </w:rPr>
        <w:t xml:space="preserve">system </w:t>
      </w:r>
      <w:r w:rsidRPr="00B738BE" w:rsidR="004D08EF">
        <w:rPr>
          <w:rFonts w:ascii="Calibri" w:hAnsi="Calibri" w:eastAsia="Times New Roman" w:cs="Calibri"/>
          <w:bCs/>
          <w:color w:val="000000"/>
          <w:sz w:val="20"/>
          <w:szCs w:val="20"/>
        </w:rPr>
        <w:t xml:space="preserve">taking </w:t>
      </w:r>
      <w:r w:rsidR="004D08EF">
        <w:rPr>
          <w:rFonts w:ascii="Calibri" w:hAnsi="Calibri" w:eastAsia="Times New Roman" w:cs="Calibri"/>
          <w:bCs/>
          <w:color w:val="000000"/>
          <w:sz w:val="20"/>
          <w:szCs w:val="20"/>
        </w:rPr>
        <w:t>from</w:t>
      </w:r>
      <w:r w:rsidRPr="00B738BE" w:rsidR="004D08EF">
        <w:rPr>
          <w:rFonts w:ascii="Calibri" w:hAnsi="Calibri" w:eastAsia="Times New Roman" w:cs="Calibri"/>
          <w:bCs/>
          <w:color w:val="000000"/>
          <w:sz w:val="20"/>
          <w:szCs w:val="20"/>
        </w:rPr>
        <w:t xml:space="preserve"> docket).</w:t>
      </w:r>
    </w:p>
    <w:p w:rsidRPr="004D08EF" w:rsidR="00651BD6" w:rsidP="0066601E" w:rsidRDefault="00651BD6" w14:paraId="3DF4BAFF" w14:textId="1BF017E8">
      <w:pPr>
        <w:pStyle w:val="ListParagraph"/>
        <w:numPr>
          <w:ilvl w:val="1"/>
          <w:numId w:val="33"/>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651BD6" w:rsidR="00651BD6" w:rsidP="0066601E" w:rsidRDefault="00651BD6" w14:paraId="4B5B4E50" w14:textId="77777777">
      <w:pPr>
        <w:pStyle w:val="ListParagraph"/>
        <w:numPr>
          <w:ilvl w:val="1"/>
          <w:numId w:val="33"/>
        </w:numPr>
        <w:rPr>
          <w:rFonts w:ascii="Calibri" w:hAnsi="Calibri" w:eastAsia="Times New Roman" w:cs="Calibri"/>
          <w:b/>
          <w:bCs/>
          <w:color w:val="000000"/>
          <w:sz w:val="20"/>
          <w:szCs w:val="20"/>
        </w:rPr>
      </w:pPr>
      <w:r w:rsidRPr="00CF25F8">
        <w:rPr>
          <w:rFonts w:ascii="Calibri" w:hAnsi="Calibri" w:eastAsia="Times New Roman" w:cs="Calibri"/>
          <w:b/>
          <w:bCs/>
          <w:color w:val="000000"/>
          <w:sz w:val="20"/>
          <w:szCs w:val="20"/>
        </w:rPr>
        <w:t>Days Elapsed (Days diff between Date of Recovery and  DATE when</w:t>
      </w:r>
      <w:r>
        <w:rPr>
          <w:rFonts w:ascii="Calibri" w:hAnsi="Calibri" w:eastAsia="Times New Roman" w:cs="Calibri"/>
          <w:b/>
          <w:bCs/>
          <w:color w:val="000000"/>
          <w:sz w:val="20"/>
          <w:szCs w:val="20"/>
        </w:rPr>
        <w:t xml:space="preserve"> </w:t>
      </w:r>
      <w:r w:rsidRPr="00CF25F8">
        <w:rPr>
          <w:rFonts w:ascii="Calibri" w:hAnsi="Calibri" w:eastAsia="Times New Roman" w:cs="Calibri"/>
          <w:b/>
          <w:bCs/>
          <w:color w:val="000000"/>
          <w:sz w:val="20"/>
          <w:szCs w:val="20"/>
        </w:rPr>
        <w:t>the last tranche for full recovery payment is received) :-</w:t>
      </w:r>
      <w:r w:rsidRPr="00CF25F8">
        <w:rPr>
          <w:rFonts w:ascii="Calibri" w:hAnsi="Calibri" w:eastAsia="Times New Roman" w:cs="Calibri"/>
          <w:bCs/>
          <w:color w:val="000000"/>
          <w:sz w:val="20"/>
          <w:szCs w:val="20"/>
        </w:rPr>
        <w:t xml:space="preserve"> Days diff between Date of Recovery (From Borrower to MLI) and DATE when  the last tranche for full recovery  payment is received.</w:t>
      </w:r>
    </w:p>
    <w:p w:rsidR="00651BD6" w:rsidP="0066601E" w:rsidRDefault="00651BD6" w14:paraId="190C564C" w14:textId="359C3659">
      <w:pPr>
        <w:pStyle w:val="ListParagraph"/>
        <w:numPr>
          <w:ilvl w:val="1"/>
          <w:numId w:val="33"/>
        </w:numPr>
        <w:rPr>
          <w:rFonts w:ascii="Calibri" w:hAnsi="Calibri" w:eastAsia="Times New Roman" w:cs="Calibri"/>
          <w:b/>
          <w:bCs/>
          <w:color w:val="000000"/>
          <w:sz w:val="20"/>
          <w:szCs w:val="20"/>
        </w:rPr>
      </w:pPr>
      <w:r w:rsidRPr="00651BD6">
        <w:rPr>
          <w:rFonts w:ascii="Calibri" w:hAnsi="Calibri" w:eastAsia="Times New Roman" w:cs="Calibri"/>
          <w:b/>
          <w:bCs/>
          <w:color w:val="000000"/>
          <w:sz w:val="20"/>
          <w:szCs w:val="20"/>
        </w:rPr>
        <w:t xml:space="preserve">Eligible  Days For  Penalty  :- </w:t>
      </w:r>
      <w:r w:rsidRPr="00651BD6">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651BD6">
        <w:rPr>
          <w:rFonts w:ascii="Calibri" w:hAnsi="Calibri" w:eastAsia="Times New Roman" w:cs="Calibri"/>
          <w:b/>
          <w:bCs/>
          <w:color w:val="000000"/>
          <w:sz w:val="20"/>
          <w:szCs w:val="20"/>
        </w:rPr>
        <w:t>eligible days for Penalty</w:t>
      </w:r>
      <w:r w:rsidRPr="00651BD6">
        <w:rPr>
          <w:rFonts w:ascii="Calibri" w:hAnsi="Calibri" w:eastAsia="Times New Roman" w:cs="Calibri"/>
          <w:bCs/>
          <w:color w:val="000000"/>
          <w:sz w:val="20"/>
          <w:szCs w:val="20"/>
        </w:rPr>
        <w:t xml:space="preserve"> will be </w:t>
      </w:r>
      <w:r w:rsidRPr="00651BD6">
        <w:rPr>
          <w:rFonts w:ascii="Calibri" w:hAnsi="Calibri" w:eastAsia="Times New Roman" w:cs="Calibri"/>
          <w:b/>
          <w:bCs/>
          <w:color w:val="000000"/>
          <w:sz w:val="20"/>
          <w:szCs w:val="20"/>
        </w:rPr>
        <w:t>“Zero” else (Days Elapsed - Recovery Threshold days for Penalty (Days).</w:t>
      </w:r>
    </w:p>
    <w:p w:rsidR="00651BD6" w:rsidP="0066601E" w:rsidRDefault="003C287D" w14:paraId="25BAB7A3" w14:textId="1F25BD96">
      <w:pPr>
        <w:pStyle w:val="ListParagraph"/>
        <w:numPr>
          <w:ilvl w:val="1"/>
          <w:numId w:val="33"/>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00D41EE6">
        <w:rPr>
          <w:rFonts w:ascii="Calibri" w:hAnsi="Calibri" w:eastAsia="Times New Roman" w:cs="Calibri"/>
          <w:b/>
          <w:bCs/>
          <w:color w:val="000000"/>
          <w:sz w:val="20"/>
          <w:szCs w:val="20"/>
        </w:rPr>
        <w:t xml:space="preserve"> </w:t>
      </w:r>
      <w:r w:rsidRPr="00D41EE6" w:rsidR="00D41EE6">
        <w:rPr>
          <w:rFonts w:ascii="Calibri" w:hAnsi="Calibri" w:eastAsia="Times New Roman" w:cs="Calibri"/>
          <w:bCs/>
          <w:color w:val="000000"/>
          <w:sz w:val="20"/>
          <w:szCs w:val="20"/>
        </w:rPr>
        <w:t>(Recovery Amount (NCGTC Share) * Rate of Penalty/365* Eligible  Days For  Penalty)</w:t>
      </w:r>
      <w:r w:rsidR="00D41EE6">
        <w:rPr>
          <w:rFonts w:ascii="Calibri" w:hAnsi="Calibri" w:eastAsia="Times New Roman" w:cs="Calibri"/>
          <w:bCs/>
          <w:color w:val="000000"/>
          <w:sz w:val="20"/>
          <w:szCs w:val="20"/>
        </w:rPr>
        <w:t>.</w:t>
      </w:r>
    </w:p>
    <w:p w:rsidR="00A039B6" w:rsidP="0066601E" w:rsidRDefault="0040399D" w14:paraId="1CC81369" w14:textId="77777777">
      <w:pPr>
        <w:pStyle w:val="ListParagraph"/>
        <w:numPr>
          <w:ilvl w:val="1"/>
          <w:numId w:val="33"/>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Pr="00F91680" w:rsidR="002D4D94" w:rsidP="0066601E" w:rsidRDefault="00A039B6" w14:paraId="6603049E" w14:textId="7C710EBF">
      <w:pPr>
        <w:pStyle w:val="ListParagraph"/>
        <w:numPr>
          <w:ilvl w:val="1"/>
          <w:numId w:val="33"/>
        </w:numPr>
        <w:rPr>
          <w:rFonts w:ascii="Calibri" w:hAnsi="Calibri" w:eastAsia="Times New Roman" w:cs="Calibri"/>
          <w:bCs/>
          <w:color w:val="000000"/>
          <w:sz w:val="20"/>
          <w:szCs w:val="20"/>
        </w:rPr>
      </w:pPr>
      <w:r w:rsidRPr="00A039B6">
        <w:rPr>
          <w:rFonts w:ascii="Calibri" w:hAnsi="Calibri" w:eastAsia="Times New Roman" w:cs="Calibri"/>
          <w:b/>
          <w:bCs/>
          <w:color w:val="000000"/>
          <w:sz w:val="20"/>
          <w:szCs w:val="20"/>
        </w:rPr>
        <w:t>Re</w:t>
      </w:r>
      <w:r>
        <w:rPr>
          <w:rFonts w:ascii="Calibri" w:hAnsi="Calibri" w:eastAsia="Times New Roman" w:cs="Calibri"/>
          <w:b/>
          <w:bCs/>
          <w:color w:val="000000"/>
          <w:sz w:val="20"/>
          <w:szCs w:val="20"/>
        </w:rPr>
        <w:t xml:space="preserve">covery Proceedings for Cases - </w:t>
      </w:r>
      <w:r w:rsidRPr="00A039B6">
        <w:rPr>
          <w:rFonts w:ascii="Calibri" w:hAnsi="Calibri" w:eastAsia="Times New Roman" w:cs="Calibri"/>
          <w:b/>
          <w:bCs/>
          <w:color w:val="000000"/>
          <w:sz w:val="20"/>
          <w:szCs w:val="20"/>
        </w:rPr>
        <w:t>Post Final Claim (A+E+F) along with Penalty/Taxes: -</w:t>
      </w:r>
      <w:r w:rsidRPr="00A039B6">
        <w:rPr>
          <w:rFonts w:ascii="Calibri" w:hAnsi="Calibri" w:eastAsia="Times New Roman" w:cs="Calibri"/>
          <w:bCs/>
          <w:color w:val="000000"/>
          <w:sz w:val="20"/>
          <w:szCs w:val="20"/>
        </w:rPr>
        <w:t xml:space="preserve"> Sum of </w:t>
      </w:r>
      <w:r>
        <w:rPr>
          <w:rFonts w:ascii="Calibri" w:hAnsi="Calibri" w:eastAsia="Times New Roman" w:cs="Calibri"/>
          <w:bCs/>
          <w:color w:val="000000"/>
          <w:sz w:val="20"/>
          <w:szCs w:val="20"/>
        </w:rPr>
        <w:t>(</w:t>
      </w:r>
      <w:r w:rsidRPr="00A039B6">
        <w:rPr>
          <w:rFonts w:ascii="Calibri" w:hAnsi="Calibri" w:eastAsia="Times New Roman" w:cs="Calibri"/>
          <w:bCs/>
          <w:color w:val="000000"/>
          <w:sz w:val="20"/>
          <w:szCs w:val="20"/>
        </w:rPr>
        <w:t>Recovery Amount (NCGTC Share)+ Penalty + Tax on Penalty).</w:t>
      </w:r>
    </w:p>
    <w:p w:rsidRPr="00D41EE6" w:rsidR="00D41EE6" w:rsidP="00376EB8" w:rsidRDefault="00D41EE6" w14:paraId="5CFEED9C" w14:textId="77777777">
      <w:pPr>
        <w:pStyle w:val="ListParagraph"/>
        <w:ind w:left="1080"/>
        <w:rPr>
          <w:rFonts w:ascii="Calibri" w:hAnsi="Calibri" w:eastAsia="Times New Roman" w:cs="Calibri"/>
          <w:bCs/>
          <w:color w:val="000000"/>
          <w:sz w:val="20"/>
          <w:szCs w:val="20"/>
        </w:rPr>
      </w:pPr>
    </w:p>
    <w:p w:rsidR="005C5DAE" w:rsidP="005C5DAE" w:rsidRDefault="005C5DAE" w14:paraId="0B3F0567" w14:textId="77777777">
      <w:pPr>
        <w:spacing w:line="252" w:lineRule="auto"/>
        <w:jc w:val="both"/>
        <w:rPr>
          <w:b/>
        </w:rPr>
      </w:pPr>
      <w:r>
        <w:rPr>
          <w:b/>
        </w:rPr>
        <w:t>Note:</w:t>
      </w:r>
    </w:p>
    <w:p w:rsidRPr="00B2244E" w:rsidR="00984C51" w:rsidP="0066601E" w:rsidRDefault="00984C51" w14:paraId="0B5AADA8" w14:textId="77777777">
      <w:pPr>
        <w:pStyle w:val="ListParagraph"/>
        <w:numPr>
          <w:ilvl w:val="0"/>
          <w:numId w:val="25"/>
        </w:numPr>
        <w:spacing w:line="252" w:lineRule="auto"/>
        <w:jc w:val="both"/>
        <w:rPr>
          <w:u w:val="single"/>
        </w:rPr>
      </w:pPr>
      <w:r>
        <w:t xml:space="preserve">Amount of INR </w:t>
      </w:r>
      <w:r w:rsidRPr="00CC468C">
        <w:t xml:space="preserve">61,559.75 </w:t>
      </w:r>
      <w:r>
        <w:t>/- is adjusted in Final claim settlement.</w:t>
      </w:r>
    </w:p>
    <w:p w:rsidR="00984C51" w:rsidP="0066601E" w:rsidRDefault="00984C51" w14:paraId="30C4BD1B" w14:textId="7F1FB032">
      <w:pPr>
        <w:pStyle w:val="ListParagraph"/>
        <w:numPr>
          <w:ilvl w:val="0"/>
          <w:numId w:val="25"/>
        </w:numPr>
        <w:spacing w:line="252" w:lineRule="auto"/>
        <w:jc w:val="both"/>
      </w:pPr>
      <w:r>
        <w:t xml:space="preserve">In this case since there is penalty, and hence a need for additional recoveries from MLI which is about </w:t>
      </w:r>
      <w:r w:rsidRPr="008A6238">
        <w:t xml:space="preserve"> </w:t>
      </w:r>
      <w:r>
        <w:t>INR  8,74.46</w:t>
      </w:r>
      <w:r w:rsidRPr="00CC468C">
        <w:t xml:space="preserve"> </w:t>
      </w:r>
      <w:r>
        <w:t>/-</w:t>
      </w:r>
    </w:p>
    <w:p w:rsidR="005C5DAE" w:rsidP="0066601E" w:rsidRDefault="005C5DAE" w14:paraId="0C2C0ED6" w14:textId="77777777">
      <w:pPr>
        <w:pStyle w:val="ListParagraph"/>
        <w:numPr>
          <w:ilvl w:val="0"/>
          <w:numId w:val="25"/>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rsidR="005C5DAE" w:rsidP="005C5DAE" w:rsidRDefault="005C5DAE" w14:paraId="1141EA35" w14:textId="4531808F"/>
    <w:p w:rsidR="004031F8" w:rsidP="005C5DAE" w:rsidRDefault="004031F8" w14:paraId="171DC1B9" w14:textId="31A7A31F"/>
    <w:p w:rsidR="004031F8" w:rsidP="0066601E" w:rsidRDefault="004031F8" w14:paraId="78D74EF3" w14:textId="0400EF77">
      <w:pPr>
        <w:pStyle w:val="ListParagraph"/>
        <w:numPr>
          <w:ilvl w:val="0"/>
          <w:numId w:val="24"/>
        </w:numPr>
        <w:spacing w:line="252" w:lineRule="auto"/>
        <w:jc w:val="both"/>
      </w:pPr>
      <w:commentRangeStart w:id="151"/>
      <w:r>
        <w:t>Monthly option:</w:t>
      </w:r>
      <w:commentRangeEnd w:id="151"/>
      <w:r w:rsidR="004E65B2">
        <w:rPr>
          <w:rStyle w:val="CommentReference"/>
        </w:rPr>
        <w:commentReference w:id="151"/>
      </w:r>
      <w:r w:rsidR="00C75781">
        <w:t xml:space="preserve"> (New Recovery Calculation without penalty)</w:t>
      </w:r>
    </w:p>
    <w:tbl>
      <w:tblPr>
        <w:tblW w:w="7992" w:type="dxa"/>
        <w:tblLook w:val="04A0" w:firstRow="1" w:lastRow="0" w:firstColumn="1" w:lastColumn="0" w:noHBand="0" w:noVBand="1"/>
      </w:tblPr>
      <w:tblGrid>
        <w:gridCol w:w="6812"/>
        <w:gridCol w:w="1180"/>
      </w:tblGrid>
      <w:tr w:rsidRPr="003200D9" w:rsidR="004031F8" w:rsidTr="005B40EB" w14:paraId="0CB8AE99" w14:textId="77777777">
        <w:trPr>
          <w:trHeight w:val="225"/>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4031F8" w:rsidP="005B40EB" w:rsidRDefault="004031F8" w14:paraId="76FCB57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Month when recovery file is uploaded by MLI</w:t>
            </w:r>
          </w:p>
        </w:tc>
        <w:tc>
          <w:tcPr>
            <w:tcW w:w="1180" w:type="dxa"/>
            <w:tcBorders>
              <w:top w:val="single" w:color="auto" w:sz="4" w:space="0"/>
              <w:left w:val="nil"/>
              <w:bottom w:val="single" w:color="auto" w:sz="4" w:space="0"/>
              <w:right w:val="single" w:color="auto" w:sz="4" w:space="0"/>
            </w:tcBorders>
            <w:shd w:val="clear" w:color="000000" w:fill="BDD7EE"/>
            <w:noWrap/>
            <w:hideMark/>
          </w:tcPr>
          <w:p w:rsidRPr="003200D9" w:rsidR="004031F8" w:rsidP="005B40EB" w:rsidRDefault="004031F8" w14:paraId="57CA735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19-Feb</w:t>
            </w:r>
          </w:p>
        </w:tc>
      </w:tr>
      <w:tr w:rsidRPr="003200D9" w:rsidR="004031F8" w:rsidTr="005B40EB" w14:paraId="21E25FD5"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4031F8" w:rsidP="005B40EB" w:rsidRDefault="004031F8" w14:paraId="240EE81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Rate of Penalty</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5B40EB" w:rsidRDefault="004031F8" w14:paraId="6AE9AEC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10%</w:t>
            </w:r>
          </w:p>
        </w:tc>
      </w:tr>
      <w:tr w:rsidRPr="003200D9" w:rsidR="004031F8" w:rsidTr="005B40EB" w14:paraId="52E765A7" w14:textId="77777777">
        <w:trPr>
          <w:trHeight w:val="242"/>
        </w:trPr>
        <w:tc>
          <w:tcPr>
            <w:tcW w:w="6812" w:type="dxa"/>
            <w:tcBorders>
              <w:top w:val="nil"/>
              <w:left w:val="single" w:color="auto" w:sz="4" w:space="0"/>
              <w:bottom w:val="single" w:color="auto" w:sz="4" w:space="0"/>
              <w:right w:val="single" w:color="auto" w:sz="4" w:space="0"/>
            </w:tcBorders>
            <w:shd w:val="clear" w:color="000000" w:fill="BDD7EE"/>
            <w:noWrap/>
            <w:vAlign w:val="bottom"/>
            <w:hideMark/>
          </w:tcPr>
          <w:p w:rsidRPr="003200D9" w:rsidR="004031F8" w:rsidP="005B40EB" w:rsidRDefault="004031F8" w14:paraId="048344ED" w14:textId="37DA1824">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DATE when the last tranch for full recovery payment is received</w:t>
            </w:r>
            <w:r w:rsidR="004636B8">
              <w:rPr>
                <w:rFonts w:ascii="Calibri" w:hAnsi="Calibri" w:eastAsia="Times New Roman" w:cs="Calibri"/>
                <w:color w:val="000000"/>
                <w:sz w:val="20"/>
                <w:szCs w:val="20"/>
              </w:rPr>
              <w:t xml:space="preserve">  </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5B40EB" w:rsidRDefault="004031F8" w14:paraId="3AF7E3B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r>
      <w:tr w:rsidRPr="003200D9" w:rsidR="004031F8" w:rsidTr="005B40EB" w14:paraId="506B70F7"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hideMark/>
          </w:tcPr>
          <w:p w:rsidRPr="003200D9" w:rsidR="004031F8" w:rsidP="005B40EB" w:rsidRDefault="00AF6C17" w14:paraId="12339BC6" w14:textId="518E3DEA">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 </w:t>
            </w:r>
            <w:r w:rsidRPr="003200D9" w:rsidR="004031F8">
              <w:rPr>
                <w:rFonts w:ascii="Calibri" w:hAnsi="Calibri" w:eastAsia="Times New Roman" w:cs="Calibri"/>
                <w:color w:val="000000"/>
                <w:sz w:val="20"/>
                <w:szCs w:val="20"/>
              </w:rPr>
              <w:t>No of Days NCGTC has to Refund</w:t>
            </w:r>
            <w:r w:rsidR="0071346C">
              <w:rPr>
                <w:rFonts w:ascii="Calibri" w:hAnsi="Calibri" w:eastAsia="Times New Roman" w:cs="Calibri"/>
                <w:color w:val="000000"/>
                <w:sz w:val="20"/>
                <w:szCs w:val="20"/>
              </w:rPr>
              <w:t xml:space="preserve"> </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5B40EB" w:rsidRDefault="004031F8" w14:paraId="60EBC82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r>
      <w:tr w:rsidRPr="003200D9" w:rsidR="004031F8" w:rsidTr="005B40EB" w14:paraId="3D0AF08A" w14:textId="77777777">
        <w:trPr>
          <w:trHeight w:val="255"/>
        </w:trPr>
        <w:tc>
          <w:tcPr>
            <w:tcW w:w="6812" w:type="dxa"/>
            <w:tcBorders>
              <w:top w:val="single" w:color="auto" w:sz="4" w:space="0"/>
              <w:left w:val="single" w:color="auto" w:sz="4" w:space="0"/>
              <w:bottom w:val="single" w:color="auto" w:sz="4" w:space="0"/>
              <w:right w:val="single" w:color="000000" w:sz="4" w:space="0"/>
            </w:tcBorders>
            <w:shd w:val="clear" w:color="000000" w:fill="BDD7EE"/>
            <w:hideMark/>
          </w:tcPr>
          <w:p w:rsidRPr="003200D9" w:rsidR="004031F8" w:rsidP="005B40EB" w:rsidRDefault="0071346C" w14:paraId="44D98EEB" w14:textId="17492607">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 </w:t>
            </w:r>
            <w:r w:rsidRPr="003200D9" w:rsidR="004031F8">
              <w:rPr>
                <w:rFonts w:ascii="Calibri" w:hAnsi="Calibri" w:eastAsia="Times New Roman" w:cs="Calibri"/>
                <w:color w:val="000000"/>
                <w:sz w:val="20"/>
                <w:szCs w:val="20"/>
              </w:rPr>
              <w:t>NCGTC Share of Recoveries</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ED4527" w:rsidRDefault="00ED4527" w14:paraId="694CA961" w14:textId="1EB5B498">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w:t>
            </w:r>
            <w:r w:rsidRPr="003200D9" w:rsidR="004031F8">
              <w:rPr>
                <w:rFonts w:ascii="Calibri" w:hAnsi="Calibri" w:eastAsia="Times New Roman" w:cs="Calibri"/>
                <w:color w:val="000000"/>
                <w:sz w:val="20"/>
                <w:szCs w:val="20"/>
              </w:rPr>
              <w:t>5%</w:t>
            </w:r>
          </w:p>
        </w:tc>
      </w:tr>
    </w:tbl>
    <w:p w:rsidRPr="005F5734" w:rsidR="004031F8" w:rsidP="004031F8" w:rsidRDefault="004031F8" w14:paraId="67BAB319" w14:textId="77777777">
      <w:pPr>
        <w:spacing w:line="252" w:lineRule="auto"/>
        <w:jc w:val="both"/>
        <w:rPr>
          <w:b/>
        </w:rPr>
      </w:pPr>
    </w:p>
    <w:p w:rsidRPr="001750FE" w:rsidR="004031F8" w:rsidP="0066601E" w:rsidRDefault="004031F8" w14:paraId="08BE29F9" w14:textId="2DBE2A8A">
      <w:pPr>
        <w:pStyle w:val="ListParagraph"/>
        <w:numPr>
          <w:ilvl w:val="0"/>
          <w:numId w:val="23"/>
        </w:numPr>
        <w:spacing w:line="252" w:lineRule="auto"/>
        <w:jc w:val="both"/>
        <w:rPr>
          <w:b/>
        </w:rPr>
      </w:pPr>
      <w:r w:rsidRPr="001750FE">
        <w:rPr>
          <w:b/>
        </w:rPr>
        <w:t>Scenario 1:</w:t>
      </w:r>
      <w:r w:rsidRPr="001750FE" w:rsidR="00D64DA8">
        <w:rPr>
          <w:b/>
        </w:rPr>
        <w:t xml:space="preserve"> </w:t>
      </w:r>
    </w:p>
    <w:p w:rsidR="004031F8" w:rsidP="0066601E" w:rsidRDefault="004031F8" w14:paraId="4127F17C" w14:textId="77777777">
      <w:pPr>
        <w:pStyle w:val="ListParagraph"/>
        <w:numPr>
          <w:ilvl w:val="1"/>
          <w:numId w:val="23"/>
        </w:numPr>
        <w:spacing w:line="252" w:lineRule="auto"/>
        <w:jc w:val="both"/>
        <w:rPr>
          <w:b/>
        </w:rPr>
      </w:pPr>
      <w:r>
        <w:rPr>
          <w:b/>
        </w:rPr>
        <w:t>No Penalty situation</w:t>
      </w:r>
    </w:p>
    <w:p w:rsidR="004031F8" w:rsidP="0066601E" w:rsidRDefault="004031F8" w14:paraId="3467FE49" w14:textId="77777777">
      <w:pPr>
        <w:pStyle w:val="ListParagraph"/>
        <w:numPr>
          <w:ilvl w:val="1"/>
          <w:numId w:val="23"/>
        </w:numPr>
        <w:spacing w:line="252" w:lineRule="auto"/>
        <w:jc w:val="both"/>
        <w:rPr>
          <w:b/>
        </w:rPr>
      </w:pPr>
      <w:r w:rsidRPr="00650DF6">
        <w:rPr>
          <w:b/>
        </w:rPr>
        <w:t>Information in Recovery File (XML)</w:t>
      </w:r>
    </w:p>
    <w:p w:rsidR="004031F8" w:rsidP="0066601E" w:rsidRDefault="004031F8" w14:paraId="14930C77" w14:textId="1B20CAD2">
      <w:pPr>
        <w:pStyle w:val="ListParagraph"/>
        <w:numPr>
          <w:ilvl w:val="1"/>
          <w:numId w:val="23"/>
        </w:numPr>
        <w:spacing w:line="252" w:lineRule="auto"/>
        <w:jc w:val="both"/>
        <w:rPr>
          <w:b/>
        </w:rPr>
      </w:pPr>
      <w:r>
        <w:rPr>
          <w:b/>
        </w:rPr>
        <w:t>Upload Recovery file after Full and Final payment .i.e. after CP4 and CP7.</w:t>
      </w:r>
    </w:p>
    <w:p w:rsidR="00A64A0A" w:rsidP="00A64A0A" w:rsidRDefault="00A64A0A" w14:paraId="54119AE0" w14:textId="4162A7AD">
      <w:pPr>
        <w:spacing w:line="252" w:lineRule="auto"/>
        <w:jc w:val="both"/>
        <w:rPr>
          <w:b/>
        </w:rPr>
      </w:pPr>
    </w:p>
    <w:p w:rsidR="00A64A0A" w:rsidP="00A64A0A" w:rsidRDefault="00A64A0A" w14:paraId="00C78266" w14:textId="2BF97094">
      <w:pPr>
        <w:spacing w:line="252" w:lineRule="auto"/>
        <w:jc w:val="both"/>
        <w:rPr>
          <w:b/>
        </w:rPr>
      </w:pPr>
    </w:p>
    <w:p w:rsidR="00A64A0A" w:rsidP="00A64A0A" w:rsidRDefault="00A64A0A" w14:paraId="1B60A5D9" w14:textId="550ADD57">
      <w:pPr>
        <w:spacing w:line="252" w:lineRule="auto"/>
        <w:jc w:val="both"/>
        <w:rPr>
          <w:b/>
        </w:rPr>
      </w:pPr>
    </w:p>
    <w:p w:rsidR="00A64A0A" w:rsidP="00A64A0A" w:rsidRDefault="00A64A0A" w14:paraId="1CDA2CD2" w14:textId="29100ECF">
      <w:pPr>
        <w:spacing w:line="252" w:lineRule="auto"/>
        <w:jc w:val="both"/>
        <w:rPr>
          <w:b/>
        </w:rPr>
      </w:pPr>
    </w:p>
    <w:p w:rsidRPr="00A64A0A" w:rsidR="00644312" w:rsidP="00A64A0A" w:rsidRDefault="00644312" w14:paraId="23ECB11A" w14:textId="51A1046F">
      <w:pPr>
        <w:spacing w:line="252" w:lineRule="auto"/>
        <w:jc w:val="both"/>
        <w:rPr>
          <w:b/>
        </w:rPr>
      </w:pPr>
    </w:p>
    <w:tbl>
      <w:tblPr>
        <w:tblW w:w="10480" w:type="dxa"/>
        <w:tblLayout w:type="fixed"/>
        <w:tblLook w:val="04A0" w:firstRow="1" w:lastRow="0" w:firstColumn="1" w:lastColumn="0" w:noHBand="0" w:noVBand="1"/>
      </w:tblPr>
      <w:tblGrid>
        <w:gridCol w:w="540"/>
        <w:gridCol w:w="584"/>
        <w:gridCol w:w="851"/>
        <w:gridCol w:w="992"/>
        <w:gridCol w:w="992"/>
        <w:gridCol w:w="709"/>
        <w:gridCol w:w="851"/>
        <w:gridCol w:w="992"/>
        <w:gridCol w:w="850"/>
        <w:gridCol w:w="709"/>
        <w:gridCol w:w="851"/>
        <w:gridCol w:w="708"/>
        <w:gridCol w:w="851"/>
      </w:tblGrid>
      <w:tr w:rsidRPr="00A64A0A" w:rsidR="00A64A0A" w:rsidTr="00A64A0A" w14:paraId="2F44FB23" w14:textId="77777777">
        <w:trPr>
          <w:trHeight w:val="315"/>
        </w:trPr>
        <w:tc>
          <w:tcPr>
            <w:tcW w:w="540" w:type="dxa"/>
            <w:tcBorders>
              <w:top w:val="single" w:color="auto" w:sz="8" w:space="0"/>
              <w:left w:val="single" w:color="auto" w:sz="8" w:space="0"/>
              <w:bottom w:val="single" w:color="auto" w:sz="8" w:space="0"/>
              <w:right w:val="single" w:color="auto" w:sz="8" w:space="0"/>
            </w:tcBorders>
            <w:shd w:val="clear" w:color="auto" w:fill="auto"/>
            <w:noWrap/>
            <w:vAlign w:val="center"/>
            <w:hideMark/>
          </w:tcPr>
          <w:p w:rsidRPr="00A64A0A" w:rsidR="00A64A0A" w:rsidP="00A64A0A" w:rsidRDefault="00A64A0A" w14:paraId="5ECDEFCD"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584"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1D7576FF"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3E62E137"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7266C6E1"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6BE8A603"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709"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5735C018"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44172E10"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A</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484EF161"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B</w:t>
            </w:r>
          </w:p>
        </w:tc>
        <w:tc>
          <w:tcPr>
            <w:tcW w:w="850"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178F00B7"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C</w:t>
            </w:r>
          </w:p>
        </w:tc>
        <w:tc>
          <w:tcPr>
            <w:tcW w:w="709"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641B243A"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D</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0049A44F"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E</w:t>
            </w:r>
          </w:p>
        </w:tc>
        <w:tc>
          <w:tcPr>
            <w:tcW w:w="708"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24311902"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F</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0A991EF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G</w:t>
            </w:r>
          </w:p>
        </w:tc>
      </w:tr>
      <w:tr w:rsidRPr="00A64A0A" w:rsidR="00A64A0A" w:rsidTr="00A64A0A" w14:paraId="0E791F81" w14:textId="77777777">
        <w:trPr>
          <w:trHeight w:val="705"/>
        </w:trPr>
        <w:tc>
          <w:tcPr>
            <w:tcW w:w="54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046343A9"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A/c No.</w:t>
            </w:r>
          </w:p>
        </w:tc>
        <w:tc>
          <w:tcPr>
            <w:tcW w:w="584"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6F276AFB"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Customer Id</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6400F0D"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Date of Recovery (From </w:t>
            </w:r>
            <w:r w:rsidRPr="00A64A0A">
              <w:rPr>
                <w:rFonts w:ascii="Calibri" w:hAnsi="Calibri" w:eastAsia="Times New Roman" w:cs="Calibri"/>
                <w:b/>
                <w:bCs/>
                <w:color w:val="000000"/>
                <w:sz w:val="20"/>
                <w:szCs w:val="20"/>
                <w:lang w:eastAsia="en-IN"/>
              </w:rPr>
              <w:t>Borrower to MLI)</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728E46E7"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Recovery Amount (Entire amount)</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742FC4F"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legalcost</w:t>
            </w:r>
          </w:p>
        </w:tc>
        <w:tc>
          <w:tcPr>
            <w:tcW w:w="709"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3FD64E39"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Net of Recovery</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1B83AD49"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Recovery Amount </w:t>
            </w:r>
            <w:r w:rsidRPr="00A64A0A">
              <w:rPr>
                <w:rFonts w:ascii="Calibri" w:hAnsi="Calibri" w:eastAsia="Times New Roman" w:cs="Calibri"/>
                <w:b/>
                <w:bCs/>
                <w:color w:val="000000"/>
                <w:sz w:val="20"/>
                <w:szCs w:val="20"/>
                <w:lang w:eastAsia="en-IN"/>
              </w:rPr>
              <w:t>(NCGTC Share</w:t>
            </w:r>
            <w:r w:rsidRPr="00A64A0A">
              <w:rPr>
                <w:rFonts w:ascii="Calibri" w:hAnsi="Calibri" w:eastAsia="Times New Roman" w:cs="Calibri"/>
                <w:color w:val="000000"/>
                <w:sz w:val="16"/>
                <w:szCs w:val="16"/>
                <w:lang w:eastAsia="en-IN"/>
              </w:rPr>
              <w:t> </w:t>
            </w:r>
            <w:r w:rsidRPr="00A64A0A">
              <w:rPr>
                <w:rFonts w:ascii="Calibri" w:hAnsi="Calibri" w:eastAsia="Times New Roman" w:cs="Calibri"/>
                <w:b/>
                <w:bCs/>
                <w:color w:val="000000"/>
                <w:sz w:val="20"/>
                <w:szCs w:val="20"/>
                <w:lang w:eastAsia="en-IN"/>
              </w:rPr>
              <w:t>)</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259B956D"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DATE when  the last tranche </w:t>
            </w:r>
            <w:r w:rsidRPr="00A64A0A">
              <w:rPr>
                <w:rFonts w:ascii="Calibri" w:hAnsi="Calibri" w:eastAsia="Times New Roman" w:cs="Calibri"/>
                <w:b/>
                <w:bCs/>
                <w:color w:val="000000"/>
                <w:sz w:val="20"/>
                <w:szCs w:val="20"/>
                <w:lang w:eastAsia="en-IN"/>
              </w:rPr>
              <w:t>for full recovery  payment is received</w:t>
            </w:r>
          </w:p>
        </w:tc>
        <w:tc>
          <w:tcPr>
            <w:tcW w:w="85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CC02A26"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Days Elapsed (Days diff </w:t>
            </w:r>
            <w:r w:rsidRPr="00A64A0A">
              <w:rPr>
                <w:rFonts w:ascii="Calibri" w:hAnsi="Calibri" w:eastAsia="Times New Roman" w:cs="Calibri"/>
                <w:b/>
                <w:bCs/>
                <w:color w:val="000000"/>
                <w:sz w:val="20"/>
                <w:szCs w:val="20"/>
                <w:lang w:eastAsia="en-IN"/>
              </w:rPr>
              <w:t>between Date of Recovery and  DATE when</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 xml:space="preserve"> the last tranche</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 xml:space="preserve"> for full recovery</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 xml:space="preserve"> payment is </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received)</w:t>
            </w:r>
          </w:p>
        </w:tc>
        <w:tc>
          <w:tcPr>
            <w:tcW w:w="709"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31DCC72"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Eligible Days For </w:t>
            </w:r>
            <w:r w:rsidRPr="00A64A0A">
              <w:rPr>
                <w:rFonts w:ascii="Calibri" w:hAnsi="Calibri" w:eastAsia="Times New Roman" w:cs="Calibri"/>
                <w:b/>
                <w:bCs/>
                <w:color w:val="000000"/>
                <w:sz w:val="20"/>
                <w:szCs w:val="20"/>
                <w:lang w:eastAsia="en-IN"/>
              </w:rPr>
              <w:t>Penalty</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393906AF"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Penalty Calculated</w:t>
            </w:r>
          </w:p>
        </w:tc>
        <w:tc>
          <w:tcPr>
            <w:tcW w:w="708"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BC2362C"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Tax on Penalty </w:t>
            </w:r>
            <w:r w:rsidRPr="00A64A0A">
              <w:rPr>
                <w:rFonts w:ascii="Calibri" w:hAnsi="Calibri" w:eastAsia="Times New Roman" w:cs="Calibri"/>
                <w:b/>
                <w:bCs/>
                <w:color w:val="000000"/>
                <w:sz w:val="20"/>
                <w:szCs w:val="20"/>
                <w:lang w:eastAsia="en-IN"/>
              </w:rPr>
              <w:t>(@18% on E)</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44A52494"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 xml:space="preserve">Recovery Proceedings </w:t>
            </w:r>
            <w:r w:rsidRPr="00A64A0A">
              <w:rPr>
                <w:rFonts w:ascii="Calibri" w:hAnsi="Calibri" w:eastAsia="Times New Roman" w:cs="Calibri"/>
                <w:b/>
                <w:bCs/>
                <w:color w:val="000000"/>
                <w:sz w:val="20"/>
                <w:szCs w:val="20"/>
                <w:lang w:eastAsia="en-IN"/>
              </w:rPr>
              <w:t>for Cases -  Post Final Claim (A+E+F) along with Penalty/Taxes</w:t>
            </w:r>
          </w:p>
        </w:tc>
      </w:tr>
      <w:tr w:rsidRPr="00A64A0A" w:rsidR="00A64A0A" w:rsidTr="00A64A0A" w14:paraId="0549CF6B" w14:textId="77777777">
        <w:trPr>
          <w:trHeight w:val="450"/>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7BA5441"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23F2AE4"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C5D282B"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CDAF46E"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6DFEEB7"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7D59249"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759D003"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B8DE699"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DD43773"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16015A3"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E2AE668"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ED5F59A"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13BFC45" w14:textId="77777777">
            <w:pPr>
              <w:spacing w:after="0" w:line="240" w:lineRule="auto"/>
              <w:rPr>
                <w:rFonts w:ascii="Calibri" w:hAnsi="Calibri" w:eastAsia="Times New Roman" w:cs="Calibri"/>
                <w:b/>
                <w:bCs/>
                <w:color w:val="000000"/>
                <w:sz w:val="20"/>
                <w:szCs w:val="20"/>
                <w:lang w:val="en-IN" w:eastAsia="en-IN"/>
              </w:rPr>
            </w:pPr>
          </w:p>
        </w:tc>
      </w:tr>
      <w:tr w:rsidRPr="00A64A0A" w:rsidR="00A64A0A" w:rsidTr="00A64A0A" w14:paraId="32DA9ED7" w14:textId="77777777">
        <w:trPr>
          <w:trHeight w:val="450"/>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BA6E202"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C395206"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E0C8E37"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2B8AC3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1B4C5AE"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F10610D"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2681C72"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F180A65"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8539B63"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A7CDE82"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3710E40"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33C6BBE"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FFE1E3B" w14:textId="77777777">
            <w:pPr>
              <w:spacing w:after="0" w:line="240" w:lineRule="auto"/>
              <w:rPr>
                <w:rFonts w:ascii="Calibri" w:hAnsi="Calibri" w:eastAsia="Times New Roman" w:cs="Calibri"/>
                <w:b/>
                <w:bCs/>
                <w:color w:val="000000"/>
                <w:sz w:val="20"/>
                <w:szCs w:val="20"/>
                <w:lang w:val="en-IN" w:eastAsia="en-IN"/>
              </w:rPr>
            </w:pPr>
          </w:p>
        </w:tc>
      </w:tr>
      <w:tr w:rsidRPr="00A64A0A" w:rsidR="00A64A0A" w:rsidTr="00A64A0A" w14:paraId="7FD62609" w14:textId="77777777">
        <w:trPr>
          <w:trHeight w:val="450"/>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80C7D0B"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225C7CA"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E6E8472"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0DBF11D"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0BDCE5D"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CA27DAF"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0BC6961"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723A108"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CE56DDE"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8B4E62C"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EEED7AA"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BD458A4"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C597B26" w14:textId="77777777">
            <w:pPr>
              <w:spacing w:after="0" w:line="240" w:lineRule="auto"/>
              <w:rPr>
                <w:rFonts w:ascii="Calibri" w:hAnsi="Calibri" w:eastAsia="Times New Roman" w:cs="Calibri"/>
                <w:b/>
                <w:bCs/>
                <w:color w:val="000000"/>
                <w:sz w:val="20"/>
                <w:szCs w:val="20"/>
                <w:lang w:val="en-IN" w:eastAsia="en-IN"/>
              </w:rPr>
            </w:pPr>
          </w:p>
        </w:tc>
      </w:tr>
      <w:tr w:rsidRPr="00A64A0A" w:rsidR="00A64A0A" w:rsidTr="00A64A0A" w14:paraId="7DB02225" w14:textId="77777777">
        <w:trPr>
          <w:trHeight w:val="2745"/>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57E212D"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2CBA99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A3500E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E71A1D3"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859DCB2"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A743F40"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8AB68FE"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2E7C418"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05AB52B"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2E51467"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94C8ED4"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9104BEF"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13DDF66" w14:textId="77777777">
            <w:pPr>
              <w:spacing w:after="0" w:line="240" w:lineRule="auto"/>
              <w:rPr>
                <w:rFonts w:ascii="Calibri" w:hAnsi="Calibri" w:eastAsia="Times New Roman" w:cs="Calibri"/>
                <w:b/>
                <w:bCs/>
                <w:color w:val="000000"/>
                <w:sz w:val="20"/>
                <w:szCs w:val="20"/>
                <w:lang w:val="en-IN" w:eastAsia="en-IN"/>
              </w:rPr>
            </w:pPr>
          </w:p>
        </w:tc>
      </w:tr>
      <w:tr w:rsidRPr="00A64A0A" w:rsidR="00A221AE" w:rsidTr="00A64A0A" w14:paraId="13C65C2C"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691ADA54"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L1</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636B024"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A1</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B1036EF"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04-Feb-20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8185134"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7,500.00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7F024AF"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2BC43E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5,500.00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852E08"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4,125.00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F43EF8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C49DDC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22</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CEB254"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C9C047A"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648C7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46EA540" w14:textId="44CBE843">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4,125.00</w:t>
            </w:r>
          </w:p>
        </w:tc>
      </w:tr>
      <w:tr w:rsidRPr="00A64A0A" w:rsidR="00A221AE" w:rsidTr="00A64A0A" w14:paraId="65D98EF8"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3BCAC83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L2</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D70DE91"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A2</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E175E0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05-Feb-20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17F2E6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5,000.00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23E29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3,000.00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6B76A2F"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2,000.00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571511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740066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E418982"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21</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3452B01"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F8F729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D2D0C84"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445D3C1" w14:textId="7E02795D">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1,500.00</w:t>
            </w:r>
          </w:p>
        </w:tc>
      </w:tr>
      <w:tr w:rsidRPr="00A64A0A" w:rsidR="00A221AE" w:rsidTr="00A64A0A" w14:paraId="139996B1"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664EA399"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L3</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1E706C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A3</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6FD386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10-Feb-20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6A5F9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20,000.00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AE16A2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10,000.00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4B2862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10,000.00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FD074A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7,500.00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1834C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AACEDAF"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15</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27527B"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A93EE7C"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830CE8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37110AD" w14:textId="7C851D9F">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7,500.00</w:t>
            </w:r>
          </w:p>
        </w:tc>
      </w:tr>
      <w:tr w:rsidRPr="00A64A0A" w:rsidR="00A221AE" w:rsidTr="00A64A0A" w14:paraId="03447C51"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0636AF9D"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L4</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AFBCD0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A4</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F6AD0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10-Feb-20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A59246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18,750.00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8D5B5F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15,000.00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9B1BF6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3,750.00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309D9D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2,812.50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BF7091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F25689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15</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92B290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D1AACB"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191D889"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32CA862" w14:textId="1B80F0B0">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2,812.50</w:t>
            </w:r>
          </w:p>
        </w:tc>
      </w:tr>
      <w:tr w:rsidRPr="00A64A0A" w:rsidR="00A221AE" w:rsidTr="00A64A0A" w14:paraId="5907291D"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7561D231"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L5</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4C9866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A5</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23718A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12-Feb-20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6B8BD3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4,500.00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83EDF7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5,000.00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F0EA5F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0023CF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0E8AA3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D6D075"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13</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407CF21"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AA1E86D"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05E635C"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0167804" w14:textId="1E17307C">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64A0A" w:rsidR="00A221AE" w:rsidTr="00A64A0A" w14:paraId="04CAD66F"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02C11A7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L6</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5206A3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A6</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98BCC6"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12-Feb-20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98E9FC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6,000.00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F94FA8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7,000.00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15ACC7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3634534"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262B06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F1681CA"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13</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D7DED75"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30BA1DC"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04D2E3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BF3D8A3" w14:textId="2B14845C">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64A0A" w:rsidR="00A221AE" w:rsidTr="00A64A0A" w14:paraId="6B5BBF46"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7491257B"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L7</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F57D29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A7</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738102D"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28-Jan-20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CD1764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7,950.50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AB332C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3,000.00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B08E2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4,950.50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B4A6A6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3,712.88</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0E0AB0B"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60E6C43"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29</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25C00B6"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E940CB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0B80CE9"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FD43756" w14:textId="59105ED8">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3,712.88</w:t>
            </w:r>
          </w:p>
        </w:tc>
      </w:tr>
      <w:tr w:rsidRPr="00A64A0A" w:rsidR="00A221AE" w:rsidTr="00A64A0A" w14:paraId="69610AE2"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39C5C2E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L8</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2D24C0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A8</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BB0F3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27-Jan-20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B43A23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11,253.50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CB2439D"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10,000.00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DD8A3A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1,253.50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B0AC0F8"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940.13</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6999D46"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E333C3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E9A66F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46C1EA5"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2E0536A"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2ED018B" w14:textId="56830975">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940.13</w:t>
            </w:r>
          </w:p>
        </w:tc>
      </w:tr>
      <w:tr w:rsidRPr="00A64A0A" w:rsidR="00A221AE" w:rsidTr="00A64A0A" w14:paraId="68495946"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4AEB74B1"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L9</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5E8760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A9</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205C31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27-Jan-20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2191DB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17,587.50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950A3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15,000.00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8B499B8"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2,587.50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37A103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1,940.63</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CCD0F2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1CB511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FF1C35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E04D28"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FFCD2D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1327898" w14:textId="58ACB2D9">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1,940.63</w:t>
            </w:r>
          </w:p>
        </w:tc>
      </w:tr>
      <w:tr w:rsidRPr="00A64A0A" w:rsidR="00A221AE" w:rsidTr="00A64A0A" w14:paraId="63BB658F"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60F2CE82"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L10</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DE949A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A10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9BAC81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27-Jan-20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D9AAD9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24,578.00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2032DA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20,000.00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EFB8D2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4,578.00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361F19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3,433.50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F7D4BE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4D68D6D"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30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5FC6FA2"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05355F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814F250"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6A0D942" w14:textId="2471F654">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3,433.50</w:t>
            </w:r>
          </w:p>
        </w:tc>
      </w:tr>
      <w:tr w:rsidRPr="00A64A0A" w:rsidR="00A221AE" w:rsidTr="00FC78E2" w14:paraId="1C349AFF" w14:textId="77777777">
        <w:trPr>
          <w:trHeight w:val="257"/>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2733FBB6"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04C4A04"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9C02736"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BAD1F74" w14:textId="77777777">
            <w:pPr>
              <w:spacing w:after="0" w:line="240" w:lineRule="auto"/>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 </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9C8100" w14:textId="77777777">
            <w:pPr>
              <w:spacing w:after="0" w:line="240" w:lineRule="auto"/>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 </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E0DD15D"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FC78E2" w:rsidR="00FC78E2" w:rsidP="00A221AE" w:rsidRDefault="00A221AE" w14:paraId="5A737F42" w14:textId="77777777">
            <w:pPr>
              <w:spacing w:after="0" w:line="240" w:lineRule="auto"/>
              <w:rPr>
                <w:rFonts w:ascii="Calibri" w:hAnsi="Calibri" w:eastAsia="Times New Roman" w:cs="Calibri"/>
                <w:b/>
                <w:color w:val="000000"/>
                <w:sz w:val="20"/>
                <w:szCs w:val="20"/>
                <w:lang w:val="en-IN" w:eastAsia="en-IN"/>
              </w:rPr>
            </w:pPr>
            <w:r w:rsidRPr="00A64A0A">
              <w:rPr>
                <w:rFonts w:ascii="Calibri" w:hAnsi="Calibri" w:eastAsia="Times New Roman" w:cs="Calibri"/>
                <w:color w:val="000000"/>
                <w:sz w:val="20"/>
                <w:szCs w:val="20"/>
                <w:lang w:val="en-IN" w:eastAsia="en-IN"/>
              </w:rPr>
              <w:t> </w:t>
            </w:r>
          </w:p>
          <w:p w:rsidRPr="00FC78E2" w:rsidR="00A221AE" w:rsidP="00FC78E2" w:rsidRDefault="00FC78E2" w14:paraId="3325BA12" w14:textId="7C7E095C">
            <w:pPr>
              <w:rPr>
                <w:rFonts w:ascii="Calibri" w:hAnsi="Calibri" w:cs="Calibri"/>
                <w:color w:val="000000"/>
                <w:sz w:val="20"/>
                <w:szCs w:val="20"/>
              </w:rPr>
            </w:pPr>
            <w:r w:rsidRPr="00FC78E2">
              <w:rPr>
                <w:rFonts w:ascii="Calibri" w:hAnsi="Calibri" w:cs="Calibri"/>
                <w:b/>
                <w:color w:val="000000"/>
                <w:sz w:val="20"/>
                <w:szCs w:val="20"/>
              </w:rPr>
              <w:t>25,964.63</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96023D9"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4C1779"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A2D360D"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37F7A4B"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C838CD4"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00221099" w:rsidP="00221099" w:rsidRDefault="00221099" w14:paraId="7276E137" w14:textId="77777777">
            <w:pPr>
              <w:jc w:val="right"/>
              <w:rPr>
                <w:rFonts w:ascii="Calibri" w:hAnsi="Calibri" w:cs="Calibri"/>
                <w:b/>
                <w:bCs/>
                <w:color w:val="000000"/>
                <w:sz w:val="20"/>
                <w:szCs w:val="20"/>
              </w:rPr>
            </w:pPr>
            <w:r>
              <w:rPr>
                <w:rFonts w:ascii="Calibri" w:hAnsi="Calibri" w:cs="Calibri"/>
                <w:b/>
                <w:bCs/>
                <w:color w:val="000000"/>
                <w:sz w:val="20"/>
                <w:szCs w:val="20"/>
              </w:rPr>
              <w:t>61,559.75</w:t>
            </w:r>
          </w:p>
          <w:p w:rsidRPr="00A64A0A" w:rsidR="00A221AE" w:rsidP="00A221AE" w:rsidRDefault="00A221AE" w14:paraId="4DBE64FA" w14:textId="3C498145">
            <w:pPr>
              <w:spacing w:after="0" w:line="240" w:lineRule="auto"/>
              <w:jc w:val="right"/>
              <w:rPr>
                <w:rFonts w:ascii="Calibri" w:hAnsi="Calibri" w:eastAsia="Times New Roman" w:cs="Calibri"/>
                <w:b/>
                <w:bCs/>
                <w:color w:val="000000"/>
                <w:sz w:val="20"/>
                <w:szCs w:val="20"/>
                <w:lang w:val="en-IN" w:eastAsia="en-IN"/>
              </w:rPr>
            </w:pPr>
          </w:p>
        </w:tc>
      </w:tr>
    </w:tbl>
    <w:p w:rsidR="00A937A9" w:rsidP="00A64A0A" w:rsidRDefault="00A937A9" w14:paraId="60496BEB" w14:textId="52F23167">
      <w:pPr>
        <w:spacing w:line="252" w:lineRule="auto"/>
        <w:jc w:val="both"/>
        <w:rPr>
          <w:b/>
        </w:rPr>
      </w:pPr>
    </w:p>
    <w:p w:rsidR="004031F8" w:rsidP="005C5DAE" w:rsidRDefault="004031F8" w14:paraId="0729AF70" w14:textId="28C52CD1"/>
    <w:p w:rsidRPr="009F6774" w:rsidR="009F6774" w:rsidP="00102F37" w:rsidRDefault="00102F37" w14:paraId="37584C88" w14:textId="5DB1856C">
      <w:r>
        <w:rPr>
          <w:rFonts w:ascii="Calibri" w:hAnsi="Calibri" w:eastAsia="Times New Roman" w:cs="Calibri"/>
          <w:b/>
          <w:bCs/>
          <w:color w:val="000000"/>
          <w:sz w:val="20"/>
          <w:szCs w:val="20"/>
        </w:rPr>
        <w:t xml:space="preserve">                 1. </w:t>
      </w:r>
      <w:r w:rsidRPr="00102F37" w:rsidR="009F6774">
        <w:rPr>
          <w:rFonts w:ascii="Calibri" w:hAnsi="Calibri" w:eastAsia="Times New Roman" w:cs="Calibri"/>
          <w:b/>
          <w:bCs/>
          <w:color w:val="000000"/>
          <w:sz w:val="20"/>
          <w:szCs w:val="20"/>
        </w:rPr>
        <w:t>Date of Recovery (From Borrower to MLI</w:t>
      </w:r>
      <w:r w:rsidRPr="00102F37" w:rsidR="008A4717">
        <w:rPr>
          <w:rFonts w:ascii="Calibri" w:hAnsi="Calibri" w:eastAsia="Times New Roman" w:cs="Calibri"/>
          <w:bCs/>
          <w:color w:val="000000"/>
          <w:sz w:val="20"/>
          <w:szCs w:val="20"/>
        </w:rPr>
        <w:t>)</w:t>
      </w:r>
      <w:r w:rsidRPr="00102F37" w:rsidR="00B94CD0">
        <w:rPr>
          <w:rFonts w:ascii="Calibri" w:hAnsi="Calibri" w:eastAsia="Times New Roman" w:cs="Calibri"/>
          <w:bCs/>
          <w:color w:val="000000"/>
          <w:sz w:val="20"/>
          <w:szCs w:val="20"/>
        </w:rPr>
        <w:t xml:space="preserve"> </w:t>
      </w:r>
      <w:r w:rsidRPr="00102F37" w:rsidR="008A4717">
        <w:rPr>
          <w:rFonts w:ascii="Calibri" w:hAnsi="Calibri" w:eastAsia="Times New Roman" w:cs="Calibri"/>
          <w:b/>
          <w:bCs/>
          <w:color w:val="000000"/>
          <w:sz w:val="20"/>
          <w:szCs w:val="20"/>
        </w:rPr>
        <w:t>:</w:t>
      </w:r>
      <w:r w:rsidRPr="00102F37" w:rsidR="009F6774">
        <w:rPr>
          <w:rFonts w:ascii="Calibri" w:hAnsi="Calibri" w:eastAsia="Times New Roman" w:cs="Calibri"/>
          <w:b/>
          <w:bCs/>
          <w:color w:val="000000"/>
          <w:sz w:val="20"/>
          <w:szCs w:val="20"/>
        </w:rPr>
        <w:t>-</w:t>
      </w:r>
      <w:r w:rsidRPr="00102F37" w:rsidR="009F6774">
        <w:rPr>
          <w:rFonts w:ascii="Calibri" w:hAnsi="Calibri" w:eastAsia="Times New Roman" w:cs="Calibri"/>
          <w:bCs/>
          <w:color w:val="000000"/>
          <w:sz w:val="20"/>
          <w:szCs w:val="20"/>
        </w:rPr>
        <w:t xml:space="preserve"> System will take it from input file as it is.</w:t>
      </w:r>
    </w:p>
    <w:p w:rsidRPr="00B94CD0" w:rsidR="009F6774" w:rsidP="00ED4527" w:rsidRDefault="00ED4527" w14:paraId="0574113E" w14:textId="68A3F7C2">
      <w:pPr>
        <w:ind w:left="720"/>
      </w:pPr>
      <w:r>
        <w:rPr>
          <w:rFonts w:ascii="Calibri" w:hAnsi="Calibri" w:eastAsia="Times New Roman" w:cs="Calibri"/>
          <w:b/>
          <w:bCs/>
          <w:color w:val="000000"/>
          <w:sz w:val="20"/>
          <w:szCs w:val="20"/>
        </w:rPr>
        <w:t xml:space="preserve">2. </w:t>
      </w:r>
      <w:r w:rsidRPr="00ED4527" w:rsidR="00957B01">
        <w:rPr>
          <w:rFonts w:ascii="Calibri" w:hAnsi="Calibri" w:eastAsia="Times New Roman" w:cs="Calibri"/>
          <w:b/>
          <w:bCs/>
          <w:color w:val="000000"/>
          <w:sz w:val="20"/>
          <w:szCs w:val="20"/>
        </w:rPr>
        <w:t>Recovery Amount (Entire amount</w:t>
      </w:r>
      <w:r w:rsidRPr="00ED4527" w:rsidR="008A4717">
        <w:rPr>
          <w:rFonts w:ascii="Calibri" w:hAnsi="Calibri" w:eastAsia="Times New Roman" w:cs="Calibri"/>
          <w:b/>
          <w:bCs/>
          <w:color w:val="000000"/>
          <w:sz w:val="20"/>
          <w:szCs w:val="20"/>
        </w:rPr>
        <w:t>):</w:t>
      </w:r>
      <w:r w:rsidRPr="00ED4527" w:rsidR="00957B01">
        <w:rPr>
          <w:rFonts w:ascii="Calibri" w:hAnsi="Calibri" w:eastAsia="Times New Roman" w:cs="Calibri"/>
          <w:b/>
          <w:bCs/>
          <w:color w:val="000000"/>
          <w:sz w:val="20"/>
          <w:szCs w:val="20"/>
        </w:rPr>
        <w:t xml:space="preserve">- </w:t>
      </w:r>
      <w:r w:rsidRPr="00ED4527" w:rsidR="00957B01">
        <w:rPr>
          <w:rFonts w:ascii="Calibri" w:hAnsi="Calibri" w:eastAsia="Times New Roman" w:cs="Calibri"/>
          <w:bCs/>
          <w:color w:val="000000"/>
          <w:sz w:val="20"/>
          <w:szCs w:val="20"/>
        </w:rPr>
        <w:t>System will take it from input file as it is.</w:t>
      </w:r>
    </w:p>
    <w:p w:rsidR="00ED4527" w:rsidP="00ED4527" w:rsidRDefault="00ED4527" w14:paraId="6A6B588E"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3. </w:t>
      </w:r>
      <w:r w:rsidRPr="00ED4527" w:rsidR="008A4717">
        <w:rPr>
          <w:rFonts w:ascii="Calibri" w:hAnsi="Calibri" w:eastAsia="Times New Roman" w:cs="Calibri"/>
          <w:b/>
          <w:bCs/>
          <w:color w:val="000000"/>
          <w:sz w:val="20"/>
          <w:szCs w:val="20"/>
        </w:rPr>
        <w:t xml:space="preserve">Legalcost: </w:t>
      </w:r>
      <w:r w:rsidRPr="00ED4527" w:rsidR="008A4717">
        <w:rPr>
          <w:rFonts w:ascii="Calibri" w:hAnsi="Calibri" w:eastAsia="Times New Roman" w:cs="Calibri"/>
          <w:bCs/>
          <w:color w:val="000000"/>
          <w:sz w:val="20"/>
          <w:szCs w:val="20"/>
        </w:rPr>
        <w:t>- System will take it from input file as it is.</w:t>
      </w:r>
    </w:p>
    <w:p w:rsidR="00ED4527" w:rsidP="00ED4527" w:rsidRDefault="00ED4527" w14:paraId="261D4C03"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4. </w:t>
      </w:r>
      <w:r w:rsidRPr="00ED4527" w:rsidR="00A5272C">
        <w:rPr>
          <w:rFonts w:ascii="Calibri" w:hAnsi="Calibri" w:eastAsia="Times New Roman" w:cs="Calibri"/>
          <w:b/>
          <w:bCs/>
          <w:color w:val="000000"/>
          <w:sz w:val="20"/>
          <w:szCs w:val="20"/>
        </w:rPr>
        <w:t xml:space="preserve">Net of </w:t>
      </w:r>
      <w:r w:rsidRPr="00ED4527" w:rsidR="00141122">
        <w:rPr>
          <w:rFonts w:ascii="Calibri" w:hAnsi="Calibri" w:eastAsia="Times New Roman" w:cs="Calibri"/>
          <w:b/>
          <w:bCs/>
          <w:color w:val="000000"/>
          <w:sz w:val="20"/>
          <w:szCs w:val="20"/>
        </w:rPr>
        <w:t>Recovery: -</w:t>
      </w:r>
      <w:r w:rsidRPr="00ED4527" w:rsidR="00A5272C">
        <w:rPr>
          <w:rFonts w:ascii="Calibri" w:hAnsi="Calibri" w:eastAsia="Times New Roman" w:cs="Calibri"/>
          <w:b/>
          <w:bCs/>
          <w:color w:val="000000"/>
          <w:sz w:val="20"/>
          <w:szCs w:val="20"/>
        </w:rPr>
        <w:t xml:space="preserve"> </w:t>
      </w:r>
      <w:r w:rsidRPr="00ED4527" w:rsidR="00A5272C">
        <w:rPr>
          <w:rFonts w:ascii="Calibri" w:hAnsi="Calibri" w:eastAsia="Times New Roman" w:cs="Calibri"/>
          <w:bCs/>
          <w:color w:val="000000"/>
          <w:sz w:val="20"/>
          <w:szCs w:val="20"/>
        </w:rPr>
        <w:t>Recovery Amount – Legalcost.</w:t>
      </w:r>
    </w:p>
    <w:p w:rsidR="00ED4527" w:rsidP="00ED4527" w:rsidRDefault="00ED4527" w14:paraId="269298DE"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5. </w:t>
      </w:r>
      <w:r w:rsidRPr="00ED4527" w:rsidR="00492EB4">
        <w:rPr>
          <w:rFonts w:ascii="Calibri" w:hAnsi="Calibri" w:eastAsia="Times New Roman" w:cs="Calibri"/>
          <w:b/>
          <w:bCs/>
          <w:color w:val="000000"/>
          <w:sz w:val="20"/>
          <w:szCs w:val="20"/>
        </w:rPr>
        <w:t xml:space="preserve">Recovery Amount (NCGTC Share ) :- </w:t>
      </w:r>
      <w:r w:rsidRPr="00ED4527" w:rsidR="00492EB4">
        <w:rPr>
          <w:rFonts w:ascii="Calibri" w:hAnsi="Calibri" w:eastAsia="Times New Roman" w:cs="Calibri"/>
          <w:bCs/>
          <w:color w:val="000000"/>
          <w:sz w:val="20"/>
          <w:szCs w:val="20"/>
        </w:rPr>
        <w:t xml:space="preserve">Net of </w:t>
      </w:r>
      <w:r w:rsidRPr="00ED4527" w:rsidR="00141122">
        <w:rPr>
          <w:rFonts w:ascii="Calibri" w:hAnsi="Calibri" w:eastAsia="Times New Roman" w:cs="Calibri"/>
          <w:bCs/>
          <w:color w:val="000000"/>
          <w:sz w:val="20"/>
          <w:szCs w:val="20"/>
        </w:rPr>
        <w:t>Recovery</w:t>
      </w:r>
      <w:r w:rsidRPr="00ED4527" w:rsidR="00492EB4">
        <w:rPr>
          <w:rFonts w:ascii="Calibri" w:hAnsi="Calibri" w:eastAsia="Times New Roman" w:cs="Calibri"/>
          <w:bCs/>
          <w:color w:val="000000"/>
          <w:sz w:val="20"/>
          <w:szCs w:val="20"/>
        </w:rPr>
        <w:t xml:space="preserve"> *50% or 75% (The NCGTC Percentage is adjustable from the docket (e.g., 50% or 75%), 50% share will be applicable for all the records coming under 2019 -2020 profiles and 2020 and ahead will be having 75% as </w:t>
      </w:r>
      <w:r>
        <w:rPr>
          <w:rFonts w:ascii="Calibri" w:hAnsi="Calibri" w:eastAsia="Times New Roman" w:cs="Calibri"/>
          <w:bCs/>
          <w:color w:val="000000"/>
          <w:sz w:val="20"/>
          <w:szCs w:val="20"/>
        </w:rPr>
        <w:t>the Recovery Share Percentage).</w:t>
      </w:r>
    </w:p>
    <w:p w:rsidR="00ED4527" w:rsidP="00ED4527" w:rsidRDefault="00ED4527" w14:paraId="39439538"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6. </w:t>
      </w:r>
      <w:r w:rsidRPr="00ED4527" w:rsidR="008C1C02">
        <w:rPr>
          <w:rFonts w:ascii="Calibri" w:hAnsi="Calibri" w:eastAsia="Times New Roman" w:cs="Calibri"/>
          <w:b/>
          <w:bCs/>
          <w:color w:val="000000"/>
          <w:sz w:val="20"/>
          <w:szCs w:val="20"/>
        </w:rPr>
        <w:t>DATE when  the last tranche for full recovery  payment is received :-</w:t>
      </w:r>
      <w:r w:rsidRPr="00ED4527" w:rsidR="008C1C02">
        <w:rPr>
          <w:rFonts w:ascii="Calibri" w:hAnsi="Calibri" w:eastAsia="Times New Roman" w:cs="Calibri"/>
          <w:bCs/>
          <w:color w:val="000000"/>
          <w:sz w:val="20"/>
          <w:szCs w:val="20"/>
        </w:rPr>
        <w:t xml:space="preserve"> </w:t>
      </w:r>
      <w:r w:rsidRPr="00ED4527" w:rsidR="00B94CD0">
        <w:rPr>
          <w:rFonts w:ascii="Calibri" w:hAnsi="Calibri" w:eastAsia="Times New Roman" w:cs="Calibri"/>
          <w:bCs/>
          <w:color w:val="000000"/>
          <w:sz w:val="20"/>
          <w:szCs w:val="20"/>
        </w:rPr>
        <w:t>NCGTC accountant reconciliation date at the time of recovery payment.</w:t>
      </w:r>
    </w:p>
    <w:p w:rsidR="00ED4527" w:rsidP="00ED4527" w:rsidRDefault="00ED4527" w14:paraId="5B8D1F76" w14:textId="727C9D8E">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7. </w:t>
      </w:r>
      <w:r w:rsidRPr="00ED4527" w:rsidR="00CF25F8">
        <w:rPr>
          <w:rFonts w:ascii="Calibri" w:hAnsi="Calibri" w:eastAsia="Times New Roman" w:cs="Calibri"/>
          <w:b/>
          <w:bCs/>
          <w:color w:val="000000"/>
          <w:sz w:val="20"/>
          <w:szCs w:val="20"/>
        </w:rPr>
        <w:t>Days Elapsed (Days diff between Date of Recovery and  DATE when the last tranche for full recovery payment is received)</w:t>
      </w:r>
      <w:r w:rsidRPr="00ED4527" w:rsidR="00C269FB">
        <w:rPr>
          <w:rFonts w:ascii="Calibri" w:hAnsi="Calibri" w:eastAsia="Times New Roman" w:cs="Calibri"/>
          <w:b/>
          <w:bCs/>
          <w:color w:val="000000"/>
          <w:sz w:val="20"/>
          <w:szCs w:val="20"/>
        </w:rPr>
        <w:t xml:space="preserve"> :-</w:t>
      </w:r>
      <w:r w:rsidRPr="00ED4527" w:rsidR="00C269FB">
        <w:rPr>
          <w:rFonts w:ascii="Calibri" w:hAnsi="Calibri" w:eastAsia="Times New Roman" w:cs="Calibri"/>
          <w:bCs/>
          <w:color w:val="000000"/>
          <w:sz w:val="20"/>
          <w:szCs w:val="20"/>
        </w:rPr>
        <w:t xml:space="preserve"> Days diff between Date of Recovery (From Borrower to MLI) and DATE when  the last tranche for fu</w:t>
      </w:r>
      <w:r w:rsidR="00102F37">
        <w:rPr>
          <w:rFonts w:ascii="Calibri" w:hAnsi="Calibri" w:eastAsia="Times New Roman" w:cs="Calibri"/>
          <w:bCs/>
          <w:color w:val="000000"/>
          <w:sz w:val="20"/>
          <w:szCs w:val="20"/>
        </w:rPr>
        <w:t>ll recovery  payment is receive</w:t>
      </w:r>
    </w:p>
    <w:p w:rsidR="00F97965" w:rsidP="00F97965" w:rsidRDefault="00ED4527" w14:paraId="26C6192A" w14:textId="77777777">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8. </w:t>
      </w:r>
      <w:r w:rsidRPr="00ED4527" w:rsidR="00A82A07">
        <w:rPr>
          <w:rFonts w:ascii="Calibri" w:hAnsi="Calibri" w:eastAsia="Times New Roman" w:cs="Calibri"/>
          <w:b/>
          <w:bCs/>
          <w:color w:val="000000"/>
          <w:sz w:val="20"/>
          <w:szCs w:val="20"/>
        </w:rPr>
        <w:t xml:space="preserve">Eligible  Days For  Penalty  :- </w:t>
      </w:r>
      <w:r w:rsidRPr="00ED4527" w:rsidR="008F4C79">
        <w:rPr>
          <w:rFonts w:ascii="Calibri" w:hAnsi="Calibri" w:eastAsia="Times New Roman" w:cs="Calibri"/>
          <w:bCs/>
          <w:color w:val="000000"/>
          <w:sz w:val="20"/>
          <w:szCs w:val="20"/>
        </w:rPr>
        <w:t xml:space="preserve">In scheme level NCGTC will add Recovery Threshold days for Penalty (Days). </w:t>
      </w:r>
      <w:r w:rsidRPr="00ED4527" w:rsidR="007A0F65">
        <w:rPr>
          <w:rFonts w:ascii="Calibri" w:hAnsi="Calibri" w:eastAsia="Times New Roman" w:cs="Calibri"/>
          <w:bCs/>
          <w:color w:val="000000"/>
          <w:sz w:val="20"/>
          <w:szCs w:val="20"/>
        </w:rPr>
        <w:t>I</w:t>
      </w:r>
      <w:r w:rsidRPr="00ED4527" w:rsidR="00EE6E3C">
        <w:rPr>
          <w:rFonts w:ascii="Calibri" w:hAnsi="Calibri" w:eastAsia="Times New Roman" w:cs="Calibri"/>
          <w:bCs/>
          <w:color w:val="000000"/>
          <w:sz w:val="20"/>
          <w:szCs w:val="20"/>
        </w:rPr>
        <w:t xml:space="preserve">f Days Elapsed less than or equal to  than Recovery Threshold days for Penalty (Days)  then </w:t>
      </w:r>
      <w:r w:rsidRPr="00ED4527" w:rsidR="00EE6E3C">
        <w:rPr>
          <w:rFonts w:ascii="Calibri" w:hAnsi="Calibri" w:eastAsia="Times New Roman" w:cs="Calibri"/>
          <w:b/>
          <w:bCs/>
          <w:color w:val="000000"/>
          <w:sz w:val="20"/>
          <w:szCs w:val="20"/>
        </w:rPr>
        <w:t>eligible days for Penalty</w:t>
      </w:r>
      <w:r w:rsidRPr="00ED4527" w:rsidR="00EE6E3C">
        <w:rPr>
          <w:rFonts w:ascii="Calibri" w:hAnsi="Calibri" w:eastAsia="Times New Roman" w:cs="Calibri"/>
          <w:bCs/>
          <w:color w:val="000000"/>
          <w:sz w:val="20"/>
          <w:szCs w:val="20"/>
        </w:rPr>
        <w:t xml:space="preserve"> will be </w:t>
      </w:r>
      <w:r w:rsidRPr="00ED4527" w:rsidR="00EE6E3C">
        <w:rPr>
          <w:rFonts w:ascii="Calibri" w:hAnsi="Calibri" w:eastAsia="Times New Roman" w:cs="Calibri"/>
          <w:b/>
          <w:bCs/>
          <w:color w:val="000000"/>
          <w:sz w:val="20"/>
          <w:szCs w:val="20"/>
        </w:rPr>
        <w:t>“Zero”</w:t>
      </w:r>
      <w:r w:rsidRPr="00ED4527" w:rsidR="001D2D6B">
        <w:rPr>
          <w:rFonts w:ascii="Calibri" w:hAnsi="Calibri" w:eastAsia="Times New Roman" w:cs="Calibri"/>
          <w:b/>
          <w:bCs/>
          <w:color w:val="000000"/>
          <w:sz w:val="20"/>
          <w:szCs w:val="20"/>
        </w:rPr>
        <w:t xml:space="preserve"> else (Days Elapsed - Recovery Threshold days for Penalty (Days)</w:t>
      </w:r>
      <w:r w:rsidRPr="00ED4527" w:rsidR="002C03ED">
        <w:rPr>
          <w:rFonts w:ascii="Calibri" w:hAnsi="Calibri" w:eastAsia="Times New Roman" w:cs="Calibri"/>
          <w:b/>
          <w:bCs/>
          <w:color w:val="000000"/>
          <w:sz w:val="20"/>
          <w:szCs w:val="20"/>
        </w:rPr>
        <w:t>.</w:t>
      </w:r>
    </w:p>
    <w:p w:rsidR="00AD51BF" w:rsidP="00AD51BF" w:rsidRDefault="00F97965" w14:paraId="05EF6896" w14:textId="77777777">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9. </w:t>
      </w:r>
      <w:r w:rsidRPr="00F97965">
        <w:rPr>
          <w:rFonts w:ascii="Calibri" w:hAnsi="Calibri" w:eastAsia="Times New Roman" w:cs="Calibri"/>
          <w:b/>
          <w:bCs/>
          <w:color w:val="000000"/>
          <w:sz w:val="20"/>
          <w:szCs w:val="20"/>
        </w:rPr>
        <w:t xml:space="preserve">Penalty  Calculated :-  </w:t>
      </w:r>
      <w:r w:rsidRPr="00F97965">
        <w:rPr>
          <w:rFonts w:ascii="Calibri" w:hAnsi="Calibri" w:eastAsia="Times New Roman" w:cs="Calibri"/>
          <w:bCs/>
          <w:color w:val="000000"/>
          <w:sz w:val="20"/>
          <w:szCs w:val="20"/>
        </w:rPr>
        <w:t>(Recovery Amount (NCGTC Share) * Rate of Penalty/365* Eligible  Days For  Penalty).</w:t>
      </w:r>
    </w:p>
    <w:p w:rsidR="00DD3D5C" w:rsidP="00DD3D5C" w:rsidRDefault="00AD51BF" w14:paraId="6F07450E" w14:textId="77777777">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10. </w:t>
      </w:r>
      <w:r w:rsidRPr="00AD51BF" w:rsidR="00F97965">
        <w:rPr>
          <w:rFonts w:ascii="Calibri" w:hAnsi="Calibri" w:eastAsia="Times New Roman" w:cs="Calibri"/>
          <w:b/>
          <w:bCs/>
          <w:color w:val="000000"/>
          <w:sz w:val="20"/>
          <w:szCs w:val="20"/>
        </w:rPr>
        <w:t xml:space="preserve">Tax on Penalty (@18% on E) :- </w:t>
      </w:r>
      <w:r w:rsidRPr="00AD51BF" w:rsidR="00F97965">
        <w:rPr>
          <w:rFonts w:ascii="Calibri" w:hAnsi="Calibri" w:eastAsia="Times New Roman" w:cs="Calibri"/>
          <w:bCs/>
          <w:color w:val="000000"/>
          <w:sz w:val="20"/>
          <w:szCs w:val="20"/>
        </w:rPr>
        <w:t xml:space="preserve"> (18% on Penalty).</w:t>
      </w:r>
    </w:p>
    <w:p w:rsidRPr="00DD3D5C" w:rsidR="00F97965" w:rsidP="00DD3D5C" w:rsidRDefault="00DD3D5C" w14:paraId="57781DCF" w14:textId="201DB740">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11. </w:t>
      </w:r>
      <w:r w:rsidRPr="00A039B6" w:rsidR="00F97965">
        <w:rPr>
          <w:rFonts w:ascii="Calibri" w:hAnsi="Calibri" w:eastAsia="Times New Roman" w:cs="Calibri"/>
          <w:b/>
          <w:bCs/>
          <w:color w:val="000000"/>
          <w:sz w:val="20"/>
          <w:szCs w:val="20"/>
        </w:rPr>
        <w:t>Re</w:t>
      </w:r>
      <w:r w:rsidR="00F97965">
        <w:rPr>
          <w:rFonts w:ascii="Calibri" w:hAnsi="Calibri" w:eastAsia="Times New Roman" w:cs="Calibri"/>
          <w:b/>
          <w:bCs/>
          <w:color w:val="000000"/>
          <w:sz w:val="20"/>
          <w:szCs w:val="20"/>
        </w:rPr>
        <w:t xml:space="preserve">covery Proceedings for Cases - </w:t>
      </w:r>
      <w:r w:rsidRPr="00A039B6" w:rsidR="00F97965">
        <w:rPr>
          <w:rFonts w:ascii="Calibri" w:hAnsi="Calibri" w:eastAsia="Times New Roman" w:cs="Calibri"/>
          <w:b/>
          <w:bCs/>
          <w:color w:val="000000"/>
          <w:sz w:val="20"/>
          <w:szCs w:val="20"/>
        </w:rPr>
        <w:t>Post Final Claim (A+E+F) along with Penalty/Taxes: -</w:t>
      </w:r>
      <w:r w:rsidRPr="00A039B6" w:rsidR="00F97965">
        <w:rPr>
          <w:rFonts w:ascii="Calibri" w:hAnsi="Calibri" w:eastAsia="Times New Roman" w:cs="Calibri"/>
          <w:bCs/>
          <w:color w:val="000000"/>
          <w:sz w:val="20"/>
          <w:szCs w:val="20"/>
        </w:rPr>
        <w:t xml:space="preserve"> Sum of </w:t>
      </w:r>
      <w:r w:rsidR="00F97965">
        <w:rPr>
          <w:rFonts w:ascii="Calibri" w:hAnsi="Calibri" w:eastAsia="Times New Roman" w:cs="Calibri"/>
          <w:bCs/>
          <w:color w:val="000000"/>
          <w:sz w:val="20"/>
          <w:szCs w:val="20"/>
        </w:rPr>
        <w:t>(</w:t>
      </w:r>
      <w:r w:rsidRPr="00A039B6" w:rsidR="00F97965">
        <w:rPr>
          <w:rFonts w:ascii="Calibri" w:hAnsi="Calibri" w:eastAsia="Times New Roman" w:cs="Calibri"/>
          <w:bCs/>
          <w:color w:val="000000"/>
          <w:sz w:val="20"/>
          <w:szCs w:val="20"/>
        </w:rPr>
        <w:t>Recovery Amount (NCGTC Share)+ Penalty + Tax on Penalty).</w:t>
      </w:r>
    </w:p>
    <w:p w:rsidR="009F6774" w:rsidP="005C5DAE" w:rsidRDefault="009F6774" w14:paraId="3CA1141E" w14:textId="634377A3">
      <w:pPr>
        <w:rPr>
          <w:rFonts w:ascii="Calibri" w:hAnsi="Calibri" w:eastAsia="Times New Roman" w:cs="Calibri"/>
          <w:bCs/>
          <w:color w:val="000000"/>
          <w:sz w:val="20"/>
          <w:szCs w:val="20"/>
        </w:rPr>
      </w:pPr>
    </w:p>
    <w:p w:rsidR="00FC78E2" w:rsidP="00FC78E2" w:rsidRDefault="00FC78E2" w14:paraId="7D553E51" w14:textId="77777777">
      <w:pPr>
        <w:spacing w:line="252" w:lineRule="auto"/>
        <w:jc w:val="both"/>
        <w:rPr>
          <w:b/>
        </w:rPr>
      </w:pPr>
      <w:r>
        <w:rPr>
          <w:b/>
        </w:rPr>
        <w:t>Note:</w:t>
      </w:r>
    </w:p>
    <w:p w:rsidRPr="004312BB" w:rsidR="00FC78E2" w:rsidP="0066601E" w:rsidRDefault="00FC78E2" w14:paraId="4A44AE6D" w14:textId="0D6EB1F2">
      <w:pPr>
        <w:pStyle w:val="ListParagraph"/>
        <w:numPr>
          <w:ilvl w:val="0"/>
          <w:numId w:val="36"/>
        </w:numPr>
        <w:jc w:val="both"/>
      </w:pPr>
      <w:r>
        <w:t xml:space="preserve">Recover Amount of INR </w:t>
      </w:r>
      <w:r w:rsidRPr="004312BB" w:rsidR="004312BB">
        <w:t>25,964.63</w:t>
      </w:r>
      <w:r w:rsidRPr="000C1209">
        <w:t xml:space="preserve"> </w:t>
      </w:r>
      <w:r>
        <w:t>/- from MLI.</w:t>
      </w:r>
    </w:p>
    <w:p w:rsidRPr="00FC78E2" w:rsidR="005F506C" w:rsidP="0066601E" w:rsidRDefault="00FC78E2" w14:paraId="4DBD7D8D" w14:textId="52F1A92F">
      <w:pPr>
        <w:pStyle w:val="ListParagraph"/>
        <w:numPr>
          <w:ilvl w:val="0"/>
          <w:numId w:val="36"/>
        </w:numPr>
        <w:spacing w:line="252" w:lineRule="auto"/>
        <w:jc w:val="both"/>
        <w:rPr>
          <w:u w:val="single"/>
        </w:rPr>
      </w:pPr>
      <w:r>
        <w:t>In this case since there is no penalty, there is no need for any additional recoveries from MLI.</w:t>
      </w:r>
    </w:p>
    <w:p w:rsidR="00D953B8" w:rsidP="005F506C" w:rsidRDefault="00D953B8" w14:paraId="6008678E" w14:textId="680122EA">
      <w:pPr>
        <w:spacing w:line="252" w:lineRule="auto"/>
        <w:jc w:val="both"/>
        <w:rPr>
          <w:u w:val="single"/>
        </w:rPr>
      </w:pPr>
    </w:p>
    <w:p w:rsidR="00D953B8" w:rsidP="005F506C" w:rsidRDefault="00D953B8" w14:paraId="0EA54826" w14:textId="765AA223">
      <w:pPr>
        <w:spacing w:line="252" w:lineRule="auto"/>
        <w:jc w:val="both"/>
        <w:rPr>
          <w:u w:val="single"/>
        </w:rPr>
      </w:pPr>
    </w:p>
    <w:p w:rsidR="00D953B8" w:rsidP="005F506C" w:rsidRDefault="00D953B8" w14:paraId="0E0B110E" w14:textId="578ABAA7">
      <w:pPr>
        <w:spacing w:line="252" w:lineRule="auto"/>
        <w:jc w:val="both"/>
        <w:rPr>
          <w:u w:val="single"/>
        </w:rPr>
      </w:pPr>
    </w:p>
    <w:p w:rsidR="00D953B8" w:rsidP="005F506C" w:rsidRDefault="00D953B8" w14:paraId="00277176" w14:textId="33CC0719">
      <w:pPr>
        <w:spacing w:line="252" w:lineRule="auto"/>
        <w:jc w:val="both"/>
        <w:rPr>
          <w:u w:val="single"/>
        </w:rPr>
      </w:pPr>
    </w:p>
    <w:p w:rsidR="00D953B8" w:rsidP="005F506C" w:rsidRDefault="00D953B8" w14:paraId="353915D6" w14:textId="59339918">
      <w:pPr>
        <w:spacing w:line="252" w:lineRule="auto"/>
        <w:jc w:val="both"/>
        <w:rPr>
          <w:u w:val="single"/>
        </w:rPr>
      </w:pPr>
    </w:p>
    <w:p w:rsidR="00D953B8" w:rsidP="005F506C" w:rsidRDefault="00D953B8" w14:paraId="2B8520F6" w14:textId="10E9842A">
      <w:pPr>
        <w:spacing w:line="252" w:lineRule="auto"/>
        <w:jc w:val="both"/>
        <w:rPr>
          <w:u w:val="single"/>
        </w:rPr>
      </w:pPr>
    </w:p>
    <w:p w:rsidR="00D953B8" w:rsidP="005F506C" w:rsidRDefault="00D953B8" w14:paraId="697FF009" w14:textId="0C7FB6E2">
      <w:pPr>
        <w:spacing w:line="252" w:lineRule="auto"/>
        <w:jc w:val="both"/>
        <w:rPr>
          <w:u w:val="single"/>
        </w:rPr>
      </w:pPr>
    </w:p>
    <w:p w:rsidR="00D953B8" w:rsidP="005F506C" w:rsidRDefault="00D953B8" w14:paraId="1A97BFFD" w14:textId="2FF547EF">
      <w:pPr>
        <w:spacing w:line="252" w:lineRule="auto"/>
        <w:jc w:val="both"/>
        <w:rPr>
          <w:u w:val="single"/>
        </w:rPr>
      </w:pPr>
    </w:p>
    <w:p w:rsidR="00D953B8" w:rsidP="005F506C" w:rsidRDefault="00D953B8" w14:paraId="6FD5797B" w14:textId="7A45E381">
      <w:pPr>
        <w:spacing w:line="252" w:lineRule="auto"/>
        <w:jc w:val="both"/>
        <w:rPr>
          <w:u w:val="single"/>
        </w:rPr>
      </w:pPr>
    </w:p>
    <w:p w:rsidRPr="005F506C" w:rsidR="00D953B8" w:rsidP="005F506C" w:rsidRDefault="00D953B8" w14:paraId="7DE4C582" w14:textId="38D6B3F2">
      <w:pPr>
        <w:spacing w:line="252" w:lineRule="auto"/>
        <w:jc w:val="both"/>
        <w:rPr>
          <w:u w:val="single"/>
        </w:rPr>
      </w:pPr>
    </w:p>
    <w:p w:rsidRPr="00570FF2" w:rsidR="005F506C" w:rsidP="0066601E" w:rsidRDefault="005F506C" w14:paraId="79865DEA" w14:textId="55388A5D">
      <w:pPr>
        <w:pStyle w:val="ListParagraph"/>
        <w:numPr>
          <w:ilvl w:val="0"/>
          <w:numId w:val="23"/>
        </w:numPr>
        <w:spacing w:line="252" w:lineRule="auto"/>
        <w:jc w:val="both"/>
        <w:rPr>
          <w:b/>
        </w:rPr>
      </w:pPr>
      <w:commentRangeStart w:id="152"/>
      <w:commentRangeStart w:id="153"/>
      <w:r w:rsidRPr="00570FF2">
        <w:rPr>
          <w:b/>
        </w:rPr>
        <w:t>Scenario 2:</w:t>
      </w:r>
      <w:commentRangeEnd w:id="152"/>
      <w:r w:rsidRPr="00570FF2">
        <w:rPr>
          <w:rStyle w:val="CommentReference"/>
        </w:rPr>
        <w:commentReference w:id="152"/>
      </w:r>
      <w:commentRangeEnd w:id="153"/>
      <w:r w:rsidR="00996E47">
        <w:rPr>
          <w:rStyle w:val="CommentReference"/>
        </w:rPr>
        <w:commentReference w:id="153"/>
      </w:r>
      <w:r w:rsidRPr="00570FF2">
        <w:rPr>
          <w:b/>
        </w:rPr>
        <w:t xml:space="preserve"> </w:t>
      </w:r>
      <w:r w:rsidR="007B41A6">
        <w:rPr>
          <w:b/>
        </w:rPr>
        <w:t xml:space="preserve"> (</w:t>
      </w:r>
      <w:r w:rsidRPr="007B41A6" w:rsidR="007B41A6">
        <w:t>New</w:t>
      </w:r>
      <w:r w:rsidR="007B41A6">
        <w:t xml:space="preserve"> Recovery Calculation with penalty)</w:t>
      </w:r>
    </w:p>
    <w:p w:rsidRPr="00570FF2" w:rsidR="005F506C" w:rsidP="0066601E" w:rsidRDefault="005F506C" w14:paraId="32CDD617" w14:textId="77777777">
      <w:pPr>
        <w:pStyle w:val="ListParagraph"/>
        <w:numPr>
          <w:ilvl w:val="1"/>
          <w:numId w:val="23"/>
        </w:numPr>
        <w:spacing w:line="252" w:lineRule="auto"/>
        <w:jc w:val="both"/>
        <w:rPr>
          <w:b/>
        </w:rPr>
      </w:pPr>
      <w:r w:rsidRPr="00570FF2">
        <w:rPr>
          <w:b/>
        </w:rPr>
        <w:t>Penalty Situation (File uploaded but for few records date of recovery is exceeded 30 days)</w:t>
      </w:r>
    </w:p>
    <w:p w:rsidR="005F506C" w:rsidP="0066601E" w:rsidRDefault="005F506C" w14:paraId="1857B8AE" w14:textId="775B1F0E">
      <w:pPr>
        <w:pStyle w:val="ListParagraph"/>
        <w:numPr>
          <w:ilvl w:val="1"/>
          <w:numId w:val="23"/>
        </w:numPr>
        <w:spacing w:line="252" w:lineRule="auto"/>
        <w:jc w:val="both"/>
        <w:rPr>
          <w:b/>
        </w:rPr>
      </w:pPr>
      <w:r w:rsidRPr="00570FF2">
        <w:rPr>
          <w:b/>
        </w:rPr>
        <w:t>Information in Recovery File (XML)</w:t>
      </w:r>
    </w:p>
    <w:p w:rsidRPr="0094027A" w:rsidR="0094027A" w:rsidP="0094027A" w:rsidRDefault="0094027A" w14:paraId="19463B3F" w14:textId="75A83CB1">
      <w:pPr>
        <w:spacing w:line="252" w:lineRule="auto"/>
        <w:jc w:val="both"/>
        <w:rPr>
          <w:b/>
        </w:rPr>
      </w:pPr>
    </w:p>
    <w:tbl>
      <w:tblPr>
        <w:tblW w:w="10773" w:type="dxa"/>
        <w:tblInd w:w="-10" w:type="dxa"/>
        <w:tblLayout w:type="fixed"/>
        <w:tblLook w:val="04A0" w:firstRow="1" w:lastRow="0" w:firstColumn="1" w:lastColumn="0" w:noHBand="0" w:noVBand="1"/>
      </w:tblPr>
      <w:tblGrid>
        <w:gridCol w:w="560"/>
        <w:gridCol w:w="716"/>
        <w:gridCol w:w="992"/>
        <w:gridCol w:w="851"/>
        <w:gridCol w:w="850"/>
        <w:gridCol w:w="851"/>
        <w:gridCol w:w="850"/>
        <w:gridCol w:w="851"/>
        <w:gridCol w:w="1276"/>
        <w:gridCol w:w="708"/>
        <w:gridCol w:w="567"/>
        <w:gridCol w:w="709"/>
        <w:gridCol w:w="992"/>
      </w:tblGrid>
      <w:tr w:rsidRPr="00AE61D1" w:rsidR="006D1715" w:rsidTr="00571EA3" w14:paraId="01AE07E0" w14:textId="77777777">
        <w:trPr>
          <w:trHeight w:val="315"/>
        </w:trPr>
        <w:tc>
          <w:tcPr>
            <w:tcW w:w="560" w:type="dxa"/>
            <w:tcBorders>
              <w:top w:val="single" w:color="auto" w:sz="8" w:space="0"/>
              <w:left w:val="single" w:color="auto" w:sz="8" w:space="0"/>
              <w:bottom w:val="single" w:color="auto" w:sz="8" w:space="0"/>
              <w:right w:val="single" w:color="auto" w:sz="8" w:space="0"/>
            </w:tcBorders>
            <w:shd w:val="clear" w:color="auto" w:fill="auto"/>
            <w:noWrap/>
            <w:vAlign w:val="center"/>
            <w:hideMark/>
          </w:tcPr>
          <w:p w:rsidRPr="00AE61D1" w:rsidR="00AE61D1" w:rsidP="00AE61D1" w:rsidRDefault="00AE61D1" w14:paraId="18513F6D"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eastAsia="en-IN"/>
              </w:rPr>
              <w:t> </w:t>
            </w:r>
          </w:p>
        </w:tc>
        <w:tc>
          <w:tcPr>
            <w:tcW w:w="716"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7FFB064B"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eastAsia="en-IN"/>
              </w:rPr>
              <w:t> </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C2D794F"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793B486"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850"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88156F0"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74F1225B"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850"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61BFEFD9"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A</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1B613C2A"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B</w:t>
            </w:r>
          </w:p>
        </w:tc>
        <w:tc>
          <w:tcPr>
            <w:tcW w:w="1276"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7C4DD30C"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C</w:t>
            </w:r>
          </w:p>
        </w:tc>
        <w:tc>
          <w:tcPr>
            <w:tcW w:w="708"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0A6719D"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D</w:t>
            </w:r>
          </w:p>
        </w:tc>
        <w:tc>
          <w:tcPr>
            <w:tcW w:w="567"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1C61706D"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E</w:t>
            </w:r>
          </w:p>
        </w:tc>
        <w:tc>
          <w:tcPr>
            <w:tcW w:w="709"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6122B7A6"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F</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0BEC4209"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eastAsia="en-IN"/>
              </w:rPr>
              <w:t>G </w:t>
            </w:r>
          </w:p>
        </w:tc>
      </w:tr>
      <w:tr w:rsidRPr="00AE61D1" w:rsidR="00571EA3" w:rsidTr="00571EA3" w14:paraId="3D6C286A" w14:textId="77777777">
        <w:trPr>
          <w:trHeight w:val="705"/>
        </w:trPr>
        <w:tc>
          <w:tcPr>
            <w:tcW w:w="56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0C70BD1F"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A/c No.</w:t>
            </w:r>
          </w:p>
        </w:tc>
        <w:tc>
          <w:tcPr>
            <w:tcW w:w="716"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5C141033"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Customer Id</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08BE5F5F"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Date of Recovery (From Borrower to MLI)</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0A5D6474"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Recovery Amount (Entire amount)</w:t>
            </w:r>
          </w:p>
        </w:tc>
        <w:tc>
          <w:tcPr>
            <w:tcW w:w="85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3BE37EAC"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legalcost</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217F5FBB"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Net of Recovery</w:t>
            </w:r>
          </w:p>
        </w:tc>
        <w:tc>
          <w:tcPr>
            <w:tcW w:w="85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2E885B35"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Recovery Amount (NCGTC Share</w:t>
            </w:r>
            <w:r w:rsidRPr="00AE61D1">
              <w:rPr>
                <w:rFonts w:ascii="Calibri" w:hAnsi="Calibri" w:eastAsia="Times New Roman" w:cs="Calibri"/>
                <w:color w:val="000000"/>
                <w:sz w:val="16"/>
                <w:szCs w:val="16"/>
                <w:lang w:val="en-IN" w:eastAsia="en-IN"/>
              </w:rPr>
              <w:t> </w:t>
            </w:r>
            <w:r w:rsidRPr="00AE61D1">
              <w:rPr>
                <w:rFonts w:ascii="Calibri" w:hAnsi="Calibri" w:eastAsia="Times New Roman" w:cs="Calibri"/>
                <w:b/>
                <w:bCs/>
                <w:color w:val="000000"/>
                <w:sz w:val="20"/>
                <w:szCs w:val="20"/>
                <w:lang w:val="en-IN" w:eastAsia="en-IN"/>
              </w:rPr>
              <w:t>)</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401FC4AA"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DATE when  the last tranche for full recovery  payment is received</w:t>
            </w:r>
          </w:p>
        </w:tc>
        <w:tc>
          <w:tcPr>
            <w:tcW w:w="1276"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1DC88161"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Days Elapsed (Days diff between Date of Recovery and  DATE when</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 xml:space="preserve"> the last tranche</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 xml:space="preserve"> for full recovery</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 xml:space="preserve"> payment is </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received)</w:t>
            </w:r>
          </w:p>
        </w:tc>
        <w:tc>
          <w:tcPr>
            <w:tcW w:w="708"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301834FD"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Eligible Days For Penalty</w:t>
            </w:r>
          </w:p>
        </w:tc>
        <w:tc>
          <w:tcPr>
            <w:tcW w:w="567"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2BB5A414"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Penalty Calculated</w:t>
            </w:r>
          </w:p>
        </w:tc>
        <w:tc>
          <w:tcPr>
            <w:tcW w:w="709"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726468C2"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Tax on Penalty (@18% on E)</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1113BDFC" w14:textId="27390F03">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xml:space="preserve">Recovery Proceedings </w:t>
            </w:r>
            <w:r w:rsidR="006F5100">
              <w:rPr>
                <w:rFonts w:ascii="Calibri" w:hAnsi="Calibri" w:eastAsia="Times New Roman" w:cs="Calibri"/>
                <w:b/>
                <w:bCs/>
                <w:color w:val="000000"/>
                <w:sz w:val="20"/>
                <w:szCs w:val="20"/>
                <w:lang w:val="en-IN" w:eastAsia="en-IN"/>
              </w:rPr>
              <w:t>for Cases -  Post Final Claim (</w:t>
            </w:r>
            <w:r w:rsidRPr="00AE61D1">
              <w:rPr>
                <w:rFonts w:ascii="Calibri" w:hAnsi="Calibri" w:eastAsia="Times New Roman" w:cs="Calibri"/>
                <w:b/>
                <w:bCs/>
                <w:color w:val="000000"/>
                <w:sz w:val="20"/>
                <w:szCs w:val="20"/>
                <w:lang w:val="en-IN" w:eastAsia="en-IN"/>
              </w:rPr>
              <w:t>+E+F) along with Penalty/Taxes</w:t>
            </w:r>
          </w:p>
        </w:tc>
      </w:tr>
      <w:tr w:rsidRPr="00AE61D1" w:rsidR="006D1715" w:rsidTr="00571EA3" w14:paraId="0BEE0A17" w14:textId="77777777">
        <w:trPr>
          <w:trHeight w:val="450"/>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957495D"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4A67357"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0A3A28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09DF6CB"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711B1FA"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CE56A55"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82D26A8"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730C477"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4EDBD02"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F78BCE8"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5F3FF8E"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C9F9405"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0FE6ED1" w14:textId="77777777">
            <w:pPr>
              <w:spacing w:after="0" w:line="240" w:lineRule="auto"/>
              <w:rPr>
                <w:rFonts w:ascii="Calibri" w:hAnsi="Calibri" w:eastAsia="Times New Roman" w:cs="Calibri"/>
                <w:b/>
                <w:bCs/>
                <w:color w:val="000000"/>
                <w:sz w:val="20"/>
                <w:szCs w:val="20"/>
                <w:lang w:val="en-IN" w:eastAsia="en-IN"/>
              </w:rPr>
            </w:pPr>
          </w:p>
        </w:tc>
      </w:tr>
      <w:tr w:rsidRPr="00AE61D1" w:rsidR="006D1715" w:rsidTr="00571EA3" w14:paraId="0A6F404A" w14:textId="77777777">
        <w:trPr>
          <w:trHeight w:val="450"/>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605D6BE"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90C0E50"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E8E045B"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949E31C"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29A9106"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EBA63BB"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F90BA86"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E508C5C"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3256BA2"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D9EE0E6"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326901F"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973FAC9"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168BEDE" w14:textId="77777777">
            <w:pPr>
              <w:spacing w:after="0" w:line="240" w:lineRule="auto"/>
              <w:rPr>
                <w:rFonts w:ascii="Calibri" w:hAnsi="Calibri" w:eastAsia="Times New Roman" w:cs="Calibri"/>
                <w:b/>
                <w:bCs/>
                <w:color w:val="000000"/>
                <w:sz w:val="20"/>
                <w:szCs w:val="20"/>
                <w:lang w:val="en-IN" w:eastAsia="en-IN"/>
              </w:rPr>
            </w:pPr>
          </w:p>
        </w:tc>
      </w:tr>
      <w:tr w:rsidRPr="00AE61D1" w:rsidR="006D1715" w:rsidTr="00571EA3" w14:paraId="0AFB34C9" w14:textId="77777777">
        <w:trPr>
          <w:trHeight w:val="450"/>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902111A"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F56F175"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579D545"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DF781A4"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B357F05"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E56A1D4"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C8B390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54169FEC"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302024C"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F1EBDC0"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59626C08"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FD7546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2CF04E2" w14:textId="77777777">
            <w:pPr>
              <w:spacing w:after="0" w:line="240" w:lineRule="auto"/>
              <w:rPr>
                <w:rFonts w:ascii="Calibri" w:hAnsi="Calibri" w:eastAsia="Times New Roman" w:cs="Calibri"/>
                <w:b/>
                <w:bCs/>
                <w:color w:val="000000"/>
                <w:sz w:val="20"/>
                <w:szCs w:val="20"/>
                <w:lang w:val="en-IN" w:eastAsia="en-IN"/>
              </w:rPr>
            </w:pPr>
          </w:p>
        </w:tc>
      </w:tr>
      <w:tr w:rsidRPr="00AE61D1" w:rsidR="006D1715" w:rsidTr="00571EA3" w14:paraId="65DD491F" w14:textId="77777777">
        <w:trPr>
          <w:trHeight w:val="1425"/>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224BF09"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6C1A911"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E7FC120"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620BB32"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0BA4D72"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639F7EA"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8E89C4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EBF580F"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DA2073F"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5BFCE6E2"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03254A1"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5E566D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CA876AA" w14:textId="77777777">
            <w:pPr>
              <w:spacing w:after="0" w:line="240" w:lineRule="auto"/>
              <w:rPr>
                <w:rFonts w:ascii="Calibri" w:hAnsi="Calibri" w:eastAsia="Times New Roman" w:cs="Calibri"/>
                <w:b/>
                <w:bCs/>
                <w:color w:val="000000"/>
                <w:sz w:val="20"/>
                <w:szCs w:val="20"/>
                <w:lang w:val="en-IN" w:eastAsia="en-IN"/>
              </w:rPr>
            </w:pPr>
          </w:p>
        </w:tc>
      </w:tr>
      <w:tr w:rsidRPr="00AE61D1" w:rsidR="00A3053E" w:rsidTr="00571EA3" w14:paraId="502113F1"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754B23B8"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L1</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EA6348A"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A1</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93A852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04-Oct-19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512D5A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7,500.00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E9C23A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710239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5,500.00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324FF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4,125.00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232971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9DB177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144</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51FD5F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114</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61601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128.84</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FB0450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23.19</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853C107" w14:textId="6E1CAC32">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4,277.03</w:t>
            </w:r>
          </w:p>
        </w:tc>
      </w:tr>
      <w:tr w:rsidRPr="00AE61D1" w:rsidR="00A3053E" w:rsidTr="00571EA3" w14:paraId="0467FF1C"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2006DBB2"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L2</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226F8A8"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A2</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C1E195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05-Nov-19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9BE6C4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5,000.00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94BD10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C9FDEF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C38FA9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1,500.00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0F2B63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A44643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112</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CC694A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82</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942E89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33.70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6E1119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6.07</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36BAA0F" w14:textId="6CD45B84">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1,539.76</w:t>
            </w:r>
          </w:p>
        </w:tc>
      </w:tr>
      <w:tr w:rsidRPr="00AE61D1" w:rsidR="00A3053E" w:rsidTr="00571EA3" w14:paraId="5D34EA14"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24B279D0"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L3</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F7F395"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A3</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C487ED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10-Dec-19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4378EC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20,000.00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26CF50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10,000.00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901091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10,000.00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7C6F21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7,500.00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641B59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1E14BC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77</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B2437C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47</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77BBEA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96.58</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4D065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17.38</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2F85DD8" w14:textId="732884C1">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7,613.96</w:t>
            </w:r>
          </w:p>
        </w:tc>
      </w:tr>
      <w:tr w:rsidRPr="00AE61D1" w:rsidR="00A3053E" w:rsidTr="00571EA3" w14:paraId="34B9C450"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5204ED76"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L4</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216ACCC"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A4</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AEFDB4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10-Feb-20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EBC5CC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18,750.00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B412A2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15,000.00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FAA91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3,750.00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43543B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2,812.50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A73F9E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E48049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15</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E5DD1F"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C6098D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0D390B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F63DA47" w14:textId="01E47DA8">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2,812.50</w:t>
            </w:r>
          </w:p>
        </w:tc>
      </w:tr>
      <w:tr w:rsidRPr="00AE61D1" w:rsidR="00A3053E" w:rsidTr="00571EA3" w14:paraId="3AFB2044"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55AD07E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L5</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A1516C3"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A5</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6171B9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12-Feb-20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F8B61F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4,500.00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13B7F8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5,000.00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2983CA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55CA28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D2C05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2906F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13</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5FE2C31"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2F23F8C"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27CBF5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6C55282" w14:textId="08C03BA9">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E61D1" w:rsidR="00A3053E" w:rsidTr="00571EA3" w14:paraId="36D0650A"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4F119EC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L6</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2051C78"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A6</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22222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12-Dec-19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85F87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79A623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7,000.00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8B7E36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19AC79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E702E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E665F9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75</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86DBBE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45</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4CE98E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4CBFBA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0812E0C" w14:textId="6D03964F">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E61D1" w:rsidR="00A3053E" w:rsidTr="00571EA3" w14:paraId="42218873"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73C112F0"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L7</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006704"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A7</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77CD89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28-Nov-19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B8E3EC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7,950.50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0A051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A715BA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4,950.50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9D606E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3,712.88</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2D2F78C"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26FA1D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89</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FA0387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59</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0A380D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60.02</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921D0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10.80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F718C55" w14:textId="49C19CAA">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3,783.69</w:t>
            </w:r>
          </w:p>
        </w:tc>
      </w:tr>
      <w:tr w:rsidRPr="00AE61D1" w:rsidR="00A3053E" w:rsidTr="00571EA3" w14:paraId="4062F701"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1B7C691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L8</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ED84B82"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A8</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AD57DE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27-Dec-19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4B482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11,253.50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21AEB9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10,000.00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CCABE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1,253.50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FEC025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940.13</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C23287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BD3205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8C604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30</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575AE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7.73</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B46AC7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1.39</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153A162" w14:textId="643591E7">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949.24</w:t>
            </w:r>
          </w:p>
        </w:tc>
      </w:tr>
      <w:tr w:rsidRPr="00AE61D1" w:rsidR="00A3053E" w:rsidTr="00571EA3" w14:paraId="475016A9"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2FAAC95D"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L9</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5FBD31F"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A9</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8DF1A0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27-Sep-19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F6B9F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17,587.50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14810E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15,000.00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4BCD97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2,587.50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BEF6D8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1,940.63</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B494A9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5BFD42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151</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B39DC3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121</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5C1145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64.33</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B367E4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11.58</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4979C34" w14:textId="7019D90D">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2,016.54</w:t>
            </w:r>
          </w:p>
        </w:tc>
      </w:tr>
      <w:tr w:rsidRPr="00AE61D1" w:rsidR="00A3053E" w:rsidTr="00571EA3" w14:paraId="16A3C663"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66822BD5"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L10</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AD86D70"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A10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BEB1A1C"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27-Jan-20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555756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24,578.00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A8579A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20,000.00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9822C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4,578.00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07C025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3,433.50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072A4B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25C38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29</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8CB74C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04BCDF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7291DC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F6812BE" w14:textId="268F31EB">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3,433.50</w:t>
            </w:r>
          </w:p>
        </w:tc>
      </w:tr>
      <w:tr w:rsidRPr="00AE61D1" w:rsidR="006D1715" w:rsidTr="00571EA3" w14:paraId="773A1859"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E61D1" w:rsidP="00AE61D1" w:rsidRDefault="00AE61D1" w14:paraId="23FE82C2"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75EB0831"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54A63716"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079C276E" w14:textId="77777777">
            <w:pPr>
              <w:spacing w:after="0" w:line="240" w:lineRule="auto"/>
              <w:jc w:val="right"/>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0CA151AC" w14:textId="77777777">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23C6FB7E"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 </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6421B6" w:rsidP="00AE61D1" w:rsidRDefault="00AE61D1" w14:paraId="77B1BC32"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 </w:t>
            </w:r>
          </w:p>
          <w:p w:rsidRPr="00AE61D1" w:rsidR="00AE61D1" w:rsidP="006421B6" w:rsidRDefault="006421B6" w14:paraId="23AAD99B" w14:textId="26A0A8A6">
            <w:pPr>
              <w:rPr>
                <w:rFonts w:ascii="Calibri" w:hAnsi="Calibri" w:cs="Calibri"/>
                <w:b/>
                <w:bCs/>
                <w:color w:val="000000"/>
                <w:sz w:val="18"/>
                <w:szCs w:val="18"/>
              </w:rPr>
            </w:pPr>
            <w:r>
              <w:rPr>
                <w:rFonts w:ascii="Calibri" w:hAnsi="Calibri" w:cs="Calibri"/>
                <w:b/>
                <w:bCs/>
                <w:color w:val="000000"/>
                <w:sz w:val="18"/>
                <w:szCs w:val="18"/>
              </w:rPr>
              <w:t>25,964.63</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6C6AD810"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59EFC5F6"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5E8A5AC9"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6421B6" w:rsidP="00AE61D1" w:rsidRDefault="00AE61D1" w14:paraId="73B05658" w14:textId="77777777">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p w:rsidR="006421B6" w:rsidP="006421B6" w:rsidRDefault="006421B6" w14:paraId="4B0484D9" w14:textId="77777777">
            <w:pPr>
              <w:rPr>
                <w:rFonts w:ascii="Calibri" w:hAnsi="Calibri" w:cs="Calibri"/>
                <w:b/>
                <w:bCs/>
                <w:color w:val="000000"/>
                <w:sz w:val="20"/>
                <w:szCs w:val="20"/>
              </w:rPr>
            </w:pPr>
            <w:r>
              <w:rPr>
                <w:rFonts w:ascii="Calibri" w:hAnsi="Calibri" w:cs="Calibri"/>
                <w:b/>
                <w:bCs/>
                <w:color w:val="000000"/>
                <w:sz w:val="20"/>
                <w:szCs w:val="20"/>
              </w:rPr>
              <w:t>391.19</w:t>
            </w:r>
          </w:p>
          <w:p w:rsidRPr="00AE61D1" w:rsidR="00AE61D1" w:rsidP="00AE61D1" w:rsidRDefault="00AE61D1" w14:paraId="7CC9CAD9" w14:textId="2FE8090F">
            <w:pPr>
              <w:spacing w:after="0" w:line="240" w:lineRule="auto"/>
              <w:rPr>
                <w:rFonts w:ascii="Calibri" w:hAnsi="Calibri" w:eastAsia="Times New Roman" w:cs="Calibri"/>
                <w:b/>
                <w:bCs/>
                <w:color w:val="000000"/>
                <w:sz w:val="20"/>
                <w:szCs w:val="20"/>
                <w:lang w:val="en-IN" w:eastAsia="en-IN"/>
              </w:rPr>
            </w:pP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6477F45F" w14:textId="280D3CC5">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r w:rsidR="006421B6">
              <w:rPr>
                <w:rFonts w:ascii="Calibri" w:hAnsi="Calibri" w:eastAsia="Times New Roman" w:cs="Calibri"/>
                <w:b/>
                <w:bCs/>
                <w:color w:val="000000"/>
                <w:sz w:val="20"/>
                <w:szCs w:val="20"/>
                <w:lang w:val="en-IN" w:eastAsia="en-IN"/>
              </w:rPr>
              <w:t>70.41</w:t>
            </w:r>
          </w:p>
        </w:tc>
        <w:tc>
          <w:tcPr>
            <w:tcW w:w="992" w:type="dxa"/>
            <w:tcBorders>
              <w:top w:val="nil"/>
              <w:left w:val="nil"/>
              <w:bottom w:val="single" w:color="auto" w:sz="8" w:space="0"/>
              <w:right w:val="single" w:color="auto" w:sz="8" w:space="0"/>
            </w:tcBorders>
            <w:shd w:val="clear" w:color="auto" w:fill="auto"/>
            <w:noWrap/>
            <w:vAlign w:val="center"/>
            <w:hideMark/>
          </w:tcPr>
          <w:p w:rsidR="006421B6" w:rsidP="006421B6" w:rsidRDefault="006421B6" w14:paraId="258CD3CB" w14:textId="77777777">
            <w:pPr>
              <w:rPr>
                <w:rFonts w:ascii="Calibri" w:hAnsi="Calibri" w:cs="Calibri"/>
                <w:b/>
                <w:bCs/>
                <w:color w:val="000000"/>
                <w:sz w:val="20"/>
                <w:szCs w:val="20"/>
              </w:rPr>
            </w:pPr>
            <w:r>
              <w:rPr>
                <w:rFonts w:ascii="Calibri" w:hAnsi="Calibri" w:cs="Calibri"/>
                <w:b/>
                <w:bCs/>
                <w:color w:val="000000"/>
                <w:sz w:val="20"/>
                <w:szCs w:val="20"/>
              </w:rPr>
              <w:t>26,426.22</w:t>
            </w:r>
          </w:p>
          <w:p w:rsidRPr="00AE61D1" w:rsidR="00AE61D1" w:rsidP="00AE61D1" w:rsidRDefault="00AE61D1" w14:paraId="68E6BEFE" w14:textId="77777777">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tc>
      </w:tr>
    </w:tbl>
    <w:p w:rsidRPr="00AE61D1" w:rsidR="00AE61D1" w:rsidP="00AE61D1" w:rsidRDefault="00AE61D1" w14:paraId="536D571A" w14:textId="77777777">
      <w:pPr>
        <w:spacing w:line="252" w:lineRule="auto"/>
        <w:jc w:val="both"/>
        <w:rPr>
          <w:b/>
        </w:rPr>
      </w:pPr>
    </w:p>
    <w:p w:rsidRPr="009F6774" w:rsidR="0094027A" w:rsidP="0066601E" w:rsidRDefault="0094027A" w14:paraId="105AEB63" w14:textId="04AA9E0D">
      <w:pPr>
        <w:pStyle w:val="ListParagraph"/>
        <w:numPr>
          <w:ilvl w:val="0"/>
          <w:numId w:val="35"/>
        </w:numPr>
      </w:pPr>
      <w:r w:rsidRPr="0094027A">
        <w:rPr>
          <w:rFonts w:ascii="Calibri" w:hAnsi="Calibri" w:eastAsia="Times New Roman" w:cs="Calibri"/>
          <w:b/>
          <w:bCs/>
          <w:color w:val="000000"/>
          <w:sz w:val="20"/>
          <w:szCs w:val="20"/>
        </w:rPr>
        <w:t>Date of Recovery (From Borrower to MLI</w:t>
      </w:r>
      <w:r w:rsidRPr="0094027A" w:rsidR="003749F8">
        <w:rPr>
          <w:rFonts w:ascii="Calibri" w:hAnsi="Calibri" w:eastAsia="Times New Roman" w:cs="Calibri"/>
          <w:bCs/>
          <w:color w:val="000000"/>
          <w:sz w:val="20"/>
          <w:szCs w:val="20"/>
        </w:rPr>
        <w:t>):</w:t>
      </w:r>
      <w:r w:rsidRPr="0094027A">
        <w:rPr>
          <w:rFonts w:ascii="Calibri" w:hAnsi="Calibri" w:eastAsia="Times New Roman" w:cs="Calibri"/>
          <w:b/>
          <w:bCs/>
          <w:color w:val="000000"/>
          <w:sz w:val="20"/>
          <w:szCs w:val="20"/>
        </w:rPr>
        <w:t>-</w:t>
      </w:r>
      <w:r w:rsidRPr="0094027A">
        <w:rPr>
          <w:rFonts w:ascii="Calibri" w:hAnsi="Calibri" w:eastAsia="Times New Roman" w:cs="Calibri"/>
          <w:bCs/>
          <w:color w:val="000000"/>
          <w:sz w:val="20"/>
          <w:szCs w:val="20"/>
        </w:rPr>
        <w:t xml:space="preserve"> System will take it from input file as it is.</w:t>
      </w:r>
    </w:p>
    <w:p w:rsidRPr="00B94CD0" w:rsidR="0094027A" w:rsidP="0066601E" w:rsidRDefault="0094027A" w14:paraId="0B04FD80" w14:textId="3D04AD04">
      <w:pPr>
        <w:pStyle w:val="ListParagraph"/>
        <w:numPr>
          <w:ilvl w:val="0"/>
          <w:numId w:val="35"/>
        </w:numPr>
      </w:pPr>
      <w:r w:rsidRPr="0094027A">
        <w:rPr>
          <w:rFonts w:ascii="Calibri" w:hAnsi="Calibri" w:eastAsia="Times New Roman" w:cs="Calibri"/>
          <w:b/>
          <w:bCs/>
          <w:color w:val="000000"/>
          <w:sz w:val="20"/>
          <w:szCs w:val="20"/>
        </w:rPr>
        <w:t xml:space="preserve">Recovery Amount (Entire amount):- </w:t>
      </w:r>
      <w:r w:rsidRPr="0094027A">
        <w:rPr>
          <w:rFonts w:ascii="Calibri" w:hAnsi="Calibri" w:eastAsia="Times New Roman" w:cs="Calibri"/>
          <w:bCs/>
          <w:color w:val="000000"/>
          <w:sz w:val="20"/>
          <w:szCs w:val="20"/>
        </w:rPr>
        <w:t>System will take it from input file as it is.</w:t>
      </w:r>
    </w:p>
    <w:p w:rsidRPr="0094027A" w:rsidR="0094027A" w:rsidP="0066601E" w:rsidRDefault="0094027A" w14:paraId="597DC461" w14:textId="6A6FF0B0">
      <w:pPr>
        <w:pStyle w:val="ListParagraph"/>
        <w:numPr>
          <w:ilvl w:val="0"/>
          <w:numId w:val="35"/>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Legalcost: </w:t>
      </w:r>
      <w:r w:rsidRPr="0094027A">
        <w:rPr>
          <w:rFonts w:ascii="Calibri" w:hAnsi="Calibri" w:eastAsia="Times New Roman" w:cs="Calibri"/>
          <w:bCs/>
          <w:color w:val="000000"/>
          <w:sz w:val="20"/>
          <w:szCs w:val="20"/>
        </w:rPr>
        <w:t>- System will take it from input file as it is.</w:t>
      </w:r>
    </w:p>
    <w:p w:rsidRPr="0094027A" w:rsidR="0094027A" w:rsidP="0066601E" w:rsidRDefault="0094027A" w14:paraId="48E3B5DF" w14:textId="5653F3E1">
      <w:pPr>
        <w:pStyle w:val="ListParagraph"/>
        <w:numPr>
          <w:ilvl w:val="0"/>
          <w:numId w:val="35"/>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Net of Recovery: - </w:t>
      </w:r>
      <w:r w:rsidRPr="0094027A">
        <w:rPr>
          <w:rFonts w:ascii="Calibri" w:hAnsi="Calibri" w:eastAsia="Times New Roman" w:cs="Calibri"/>
          <w:bCs/>
          <w:color w:val="000000"/>
          <w:sz w:val="20"/>
          <w:szCs w:val="20"/>
        </w:rPr>
        <w:t>Recovery Amount – Legalcost.</w:t>
      </w:r>
    </w:p>
    <w:p w:rsidRPr="0094027A" w:rsidR="0094027A" w:rsidP="0066601E" w:rsidRDefault="0094027A" w14:paraId="62C516C8" w14:textId="4C4874BD">
      <w:pPr>
        <w:pStyle w:val="ListParagraph"/>
        <w:numPr>
          <w:ilvl w:val="0"/>
          <w:numId w:val="35"/>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Recovery Amount (NCGTC Share ) :- </w:t>
      </w:r>
      <w:r w:rsidRPr="0094027A">
        <w:rPr>
          <w:rFonts w:ascii="Calibri" w:hAnsi="Calibri" w:eastAsia="Times New Roman" w:cs="Calibri"/>
          <w:bCs/>
          <w:color w:val="000000"/>
          <w:sz w:val="20"/>
          <w:szCs w:val="20"/>
        </w:rPr>
        <w:t>Net of Recovery *50% or 75% (The NCGTC Percentage is adjustable from the docket (e.g., 50% or 75%), 50% share will be applicable for all the records coming under 2019 -2020 profiles and 2020 and ahead will be having 75% as the Recovery Share Percentage).</w:t>
      </w:r>
    </w:p>
    <w:p w:rsidRPr="0094027A" w:rsidR="0094027A" w:rsidP="0066601E" w:rsidRDefault="0094027A" w14:paraId="3E07F0A4" w14:textId="22BCCF57">
      <w:pPr>
        <w:pStyle w:val="ListParagraph"/>
        <w:numPr>
          <w:ilvl w:val="0"/>
          <w:numId w:val="35"/>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DATE when  the last tranche for full recovery  payment is received :-</w:t>
      </w:r>
      <w:r w:rsidRPr="0094027A">
        <w:rPr>
          <w:rFonts w:ascii="Calibri" w:hAnsi="Calibri" w:eastAsia="Times New Roman" w:cs="Calibri"/>
          <w:bCs/>
          <w:color w:val="000000"/>
          <w:sz w:val="20"/>
          <w:szCs w:val="20"/>
        </w:rPr>
        <w:t xml:space="preserve"> NCGTC accountant reconciliation date at the time of recovery payment.</w:t>
      </w:r>
    </w:p>
    <w:p w:rsidRPr="0094027A" w:rsidR="0094027A" w:rsidP="0066601E" w:rsidRDefault="0094027A" w14:paraId="51A79254" w14:textId="078C88D4">
      <w:pPr>
        <w:pStyle w:val="ListParagraph"/>
        <w:numPr>
          <w:ilvl w:val="0"/>
          <w:numId w:val="35"/>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Days Elapsed (Days diff between Date of Recovery and  DATE when the last tranche for full recovery payment is received) :-</w:t>
      </w:r>
      <w:r w:rsidRPr="0094027A">
        <w:rPr>
          <w:rFonts w:ascii="Calibri" w:hAnsi="Calibri" w:eastAsia="Times New Roman" w:cs="Calibri"/>
          <w:bCs/>
          <w:color w:val="000000"/>
          <w:sz w:val="20"/>
          <w:szCs w:val="20"/>
        </w:rPr>
        <w:t xml:space="preserve"> Days diff between Date of Recovery (From Borrower to MLI) and DATE when  the last tranche for full recovery  payment is receive</w:t>
      </w:r>
    </w:p>
    <w:p w:rsidRPr="0094027A" w:rsidR="0094027A" w:rsidP="0066601E" w:rsidRDefault="0094027A" w14:paraId="24A576AF" w14:textId="56A2393F">
      <w:pPr>
        <w:pStyle w:val="ListParagraph"/>
        <w:numPr>
          <w:ilvl w:val="0"/>
          <w:numId w:val="35"/>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 xml:space="preserve">Eligible  Days For  Penalty  :- </w:t>
      </w:r>
      <w:r w:rsidRPr="0094027A">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94027A">
        <w:rPr>
          <w:rFonts w:ascii="Calibri" w:hAnsi="Calibri" w:eastAsia="Times New Roman" w:cs="Calibri"/>
          <w:b/>
          <w:bCs/>
          <w:color w:val="000000"/>
          <w:sz w:val="20"/>
          <w:szCs w:val="20"/>
        </w:rPr>
        <w:t>eligible days for Penalty</w:t>
      </w:r>
      <w:r w:rsidRPr="0094027A">
        <w:rPr>
          <w:rFonts w:ascii="Calibri" w:hAnsi="Calibri" w:eastAsia="Times New Roman" w:cs="Calibri"/>
          <w:bCs/>
          <w:color w:val="000000"/>
          <w:sz w:val="20"/>
          <w:szCs w:val="20"/>
        </w:rPr>
        <w:t xml:space="preserve"> will be </w:t>
      </w:r>
      <w:r w:rsidRPr="0094027A">
        <w:rPr>
          <w:rFonts w:ascii="Calibri" w:hAnsi="Calibri" w:eastAsia="Times New Roman" w:cs="Calibri"/>
          <w:b/>
          <w:bCs/>
          <w:color w:val="000000"/>
          <w:sz w:val="20"/>
          <w:szCs w:val="20"/>
        </w:rPr>
        <w:t>“Zero” else (Days Elapsed - Recovery Threshold days for Penalty (Days).</w:t>
      </w:r>
    </w:p>
    <w:p w:rsidRPr="0094027A" w:rsidR="0094027A" w:rsidP="0066601E" w:rsidRDefault="0094027A" w14:paraId="7AC6ED10" w14:textId="7CEC2D52">
      <w:pPr>
        <w:pStyle w:val="ListParagraph"/>
        <w:numPr>
          <w:ilvl w:val="0"/>
          <w:numId w:val="35"/>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 xml:space="preserve">Penalty  Calculated :-  </w:t>
      </w:r>
      <w:r w:rsidRPr="0094027A">
        <w:rPr>
          <w:rFonts w:ascii="Calibri" w:hAnsi="Calibri" w:eastAsia="Times New Roman" w:cs="Calibri"/>
          <w:bCs/>
          <w:color w:val="000000"/>
          <w:sz w:val="20"/>
          <w:szCs w:val="20"/>
        </w:rPr>
        <w:t>(Recovery Amount (NCGTC Share) * Rate of Penalty/365* Eligible  Days For  Penalty).</w:t>
      </w:r>
    </w:p>
    <w:p w:rsidRPr="0094027A" w:rsidR="0094027A" w:rsidP="0066601E" w:rsidRDefault="0094027A" w14:paraId="3C8188AE" w14:textId="22C10D80">
      <w:pPr>
        <w:pStyle w:val="ListParagraph"/>
        <w:numPr>
          <w:ilvl w:val="0"/>
          <w:numId w:val="35"/>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 xml:space="preserve">Tax on Penalty (@18% on E) :- </w:t>
      </w:r>
      <w:r w:rsidRPr="0094027A">
        <w:rPr>
          <w:rFonts w:ascii="Calibri" w:hAnsi="Calibri" w:eastAsia="Times New Roman" w:cs="Calibri"/>
          <w:bCs/>
          <w:color w:val="000000"/>
          <w:sz w:val="20"/>
          <w:szCs w:val="20"/>
        </w:rPr>
        <w:t xml:space="preserve"> (18% on Penalty).</w:t>
      </w:r>
    </w:p>
    <w:p w:rsidRPr="0094027A" w:rsidR="005F506C" w:rsidP="0066601E" w:rsidRDefault="0094027A" w14:paraId="6000A0A5" w14:textId="4461EA84">
      <w:pPr>
        <w:pStyle w:val="ListParagraph"/>
        <w:numPr>
          <w:ilvl w:val="0"/>
          <w:numId w:val="35"/>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Recovery Proceedings for Cases - Post Final Claim (A+E+F) along with Penalty/Taxes: -</w:t>
      </w:r>
      <w:r w:rsidRPr="0094027A">
        <w:rPr>
          <w:rFonts w:ascii="Calibri" w:hAnsi="Calibri" w:eastAsia="Times New Roman" w:cs="Calibri"/>
          <w:bCs/>
          <w:color w:val="000000"/>
          <w:sz w:val="20"/>
          <w:szCs w:val="20"/>
        </w:rPr>
        <w:t xml:space="preserve"> Sum of (Recovery Amount (NCGTC Sh</w:t>
      </w:r>
      <w:r>
        <w:rPr>
          <w:rFonts w:ascii="Calibri" w:hAnsi="Calibri" w:eastAsia="Times New Roman" w:cs="Calibri"/>
          <w:bCs/>
          <w:color w:val="000000"/>
          <w:sz w:val="20"/>
          <w:szCs w:val="20"/>
        </w:rPr>
        <w:t>are)+ Penalty + Tax on Penalty).</w:t>
      </w:r>
    </w:p>
    <w:p w:rsidR="002F70D3" w:rsidP="002F70D3" w:rsidRDefault="002F70D3" w14:paraId="4A9648BE" w14:textId="77777777">
      <w:pPr>
        <w:spacing w:line="252" w:lineRule="auto"/>
        <w:jc w:val="both"/>
        <w:rPr>
          <w:b/>
        </w:rPr>
      </w:pPr>
      <w:r>
        <w:rPr>
          <w:b/>
        </w:rPr>
        <w:t>Note:</w:t>
      </w:r>
    </w:p>
    <w:p w:rsidRPr="002F70D3" w:rsidR="002F70D3" w:rsidP="0066601E" w:rsidRDefault="002F70D3" w14:paraId="02716B6E" w14:textId="2B6A6D9D">
      <w:pPr>
        <w:pStyle w:val="ListParagraph"/>
        <w:numPr>
          <w:ilvl w:val="0"/>
          <w:numId w:val="37"/>
        </w:numPr>
        <w:jc w:val="both"/>
        <w:rPr>
          <w:rFonts w:ascii="Calibri" w:hAnsi="Calibri" w:eastAsia="Times New Roman" w:cs="Calibri"/>
          <w:b/>
          <w:bCs/>
          <w:color w:val="000000"/>
          <w:sz w:val="18"/>
          <w:szCs w:val="18"/>
          <w:lang w:val="en-IN" w:eastAsia="en-IN"/>
        </w:rPr>
      </w:pPr>
      <w:r>
        <w:t xml:space="preserve">Amount of INR </w:t>
      </w:r>
      <w:r w:rsidRPr="002F70D3">
        <w:t>25,964.63</w:t>
      </w:r>
      <w:r w:rsidRPr="00CC468C">
        <w:t xml:space="preserve"> </w:t>
      </w:r>
      <w:r>
        <w:t>/- is adjusted in Final claim settlement.</w:t>
      </w:r>
    </w:p>
    <w:p w:rsidR="002F70D3" w:rsidP="0066601E" w:rsidRDefault="002F70D3" w14:paraId="54331C99" w14:textId="726A0129">
      <w:pPr>
        <w:pStyle w:val="ListParagraph"/>
        <w:numPr>
          <w:ilvl w:val="0"/>
          <w:numId w:val="37"/>
        </w:numPr>
        <w:spacing w:line="252" w:lineRule="auto"/>
        <w:jc w:val="both"/>
      </w:pPr>
      <w:r>
        <w:t xml:space="preserve">In this case since there is penalty, and hence a need for additional recoveries from MLI which is about </w:t>
      </w:r>
      <w:r w:rsidRPr="008A6238">
        <w:t xml:space="preserve"> </w:t>
      </w:r>
      <w:r>
        <w:t xml:space="preserve">INR </w:t>
      </w:r>
      <w:r w:rsidR="006B2234">
        <w:t xml:space="preserve"> 4</w:t>
      </w:r>
      <w:r>
        <w:t>,</w:t>
      </w:r>
      <w:r w:rsidR="006B2234">
        <w:t>61</w:t>
      </w:r>
      <w:r>
        <w:t>.6</w:t>
      </w:r>
      <w:r w:rsidR="006B2234">
        <w:t>0</w:t>
      </w:r>
      <w:r w:rsidRPr="00CC468C">
        <w:t xml:space="preserve"> </w:t>
      </w:r>
      <w:r>
        <w:t>/-</w:t>
      </w:r>
    </w:p>
    <w:p w:rsidR="002F70D3" w:rsidP="0066601E" w:rsidRDefault="002F70D3" w14:paraId="47DCF7EB" w14:textId="77777777">
      <w:pPr>
        <w:pStyle w:val="ListParagraph"/>
        <w:numPr>
          <w:ilvl w:val="0"/>
          <w:numId w:val="37"/>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rsidR="005F506C" w:rsidP="005C5DAE" w:rsidRDefault="005F506C" w14:paraId="767A0429" w14:textId="5FF28097">
      <w:pPr>
        <w:rPr>
          <w:rFonts w:ascii="Calibri" w:hAnsi="Calibri" w:eastAsia="Times New Roman" w:cs="Calibri"/>
          <w:bCs/>
          <w:color w:val="000000"/>
          <w:sz w:val="20"/>
          <w:szCs w:val="20"/>
        </w:rPr>
      </w:pPr>
    </w:p>
    <w:p w:rsidR="00D474D5" w:rsidP="005C5DAE" w:rsidRDefault="00D474D5" w14:paraId="753BFC91" w14:textId="5035B567">
      <w:pPr>
        <w:rPr>
          <w:rFonts w:ascii="Calibri" w:hAnsi="Calibri" w:eastAsia="Times New Roman" w:cs="Calibri"/>
          <w:bCs/>
          <w:color w:val="000000"/>
          <w:sz w:val="20"/>
          <w:szCs w:val="20"/>
        </w:rPr>
      </w:pPr>
    </w:p>
    <w:p w:rsidR="00D474D5" w:rsidP="005C5DAE" w:rsidRDefault="00D474D5" w14:paraId="377D15A6" w14:textId="5699E471">
      <w:pPr>
        <w:rPr>
          <w:rFonts w:ascii="Calibri" w:hAnsi="Calibri" w:eastAsia="Times New Roman" w:cs="Calibri"/>
          <w:bCs/>
          <w:color w:val="000000"/>
          <w:sz w:val="20"/>
          <w:szCs w:val="20"/>
        </w:rPr>
      </w:pPr>
    </w:p>
    <w:p w:rsidR="00D474D5" w:rsidP="005C5DAE" w:rsidRDefault="00D474D5" w14:paraId="68DDAD4C" w14:textId="70D13EC2">
      <w:pPr>
        <w:rPr>
          <w:rFonts w:ascii="Calibri" w:hAnsi="Calibri" w:eastAsia="Times New Roman" w:cs="Calibri"/>
          <w:bCs/>
          <w:color w:val="000000"/>
          <w:sz w:val="20"/>
          <w:szCs w:val="20"/>
        </w:rPr>
      </w:pPr>
    </w:p>
    <w:p w:rsidR="00D474D5" w:rsidP="005C5DAE" w:rsidRDefault="00D474D5" w14:paraId="26619024" w14:textId="36784471">
      <w:pPr>
        <w:rPr>
          <w:rFonts w:ascii="Calibri" w:hAnsi="Calibri" w:eastAsia="Times New Roman" w:cs="Calibri"/>
          <w:bCs/>
          <w:color w:val="000000"/>
          <w:sz w:val="20"/>
          <w:szCs w:val="20"/>
        </w:rPr>
      </w:pPr>
    </w:p>
    <w:p w:rsidR="00D474D5" w:rsidP="005C5DAE" w:rsidRDefault="00D474D5" w14:paraId="3EE66357" w14:textId="3F006374">
      <w:pPr>
        <w:rPr>
          <w:rFonts w:ascii="Calibri" w:hAnsi="Calibri" w:eastAsia="Times New Roman" w:cs="Calibri"/>
          <w:bCs/>
          <w:color w:val="000000"/>
          <w:sz w:val="20"/>
          <w:szCs w:val="20"/>
        </w:rPr>
      </w:pPr>
    </w:p>
    <w:p w:rsidR="00D474D5" w:rsidP="005C5DAE" w:rsidRDefault="00D474D5" w14:paraId="0CF41DDA" w14:textId="2F0643AD">
      <w:pPr>
        <w:rPr>
          <w:rFonts w:ascii="Calibri" w:hAnsi="Calibri" w:eastAsia="Times New Roman" w:cs="Calibri"/>
          <w:bCs/>
          <w:color w:val="000000"/>
          <w:sz w:val="20"/>
          <w:szCs w:val="20"/>
        </w:rPr>
      </w:pPr>
    </w:p>
    <w:p w:rsidR="00D474D5" w:rsidP="005C5DAE" w:rsidRDefault="00D474D5" w14:paraId="1E5F1812" w14:textId="493B8ECF">
      <w:pPr>
        <w:rPr>
          <w:rFonts w:ascii="Calibri" w:hAnsi="Calibri" w:eastAsia="Times New Roman" w:cs="Calibri"/>
          <w:bCs/>
          <w:color w:val="000000"/>
          <w:sz w:val="20"/>
          <w:szCs w:val="20"/>
        </w:rPr>
      </w:pPr>
    </w:p>
    <w:p w:rsidR="00D474D5" w:rsidP="005C5DAE" w:rsidRDefault="00D474D5" w14:paraId="0CE268C1" w14:textId="318E2036">
      <w:pPr>
        <w:rPr>
          <w:rFonts w:ascii="Calibri" w:hAnsi="Calibri" w:eastAsia="Times New Roman" w:cs="Calibri"/>
          <w:bCs/>
          <w:color w:val="000000"/>
          <w:sz w:val="20"/>
          <w:szCs w:val="20"/>
        </w:rPr>
      </w:pPr>
    </w:p>
    <w:p w:rsidR="00D474D5" w:rsidP="005C5DAE" w:rsidRDefault="00D474D5" w14:paraId="34767FED" w14:textId="5E0990CC">
      <w:pPr>
        <w:rPr>
          <w:rFonts w:ascii="Calibri" w:hAnsi="Calibri" w:eastAsia="Times New Roman" w:cs="Calibri"/>
          <w:bCs/>
          <w:color w:val="000000"/>
          <w:sz w:val="20"/>
          <w:szCs w:val="20"/>
        </w:rPr>
      </w:pPr>
    </w:p>
    <w:p w:rsidR="00D474D5" w:rsidP="005C5DAE" w:rsidRDefault="00D474D5" w14:paraId="3004CB89" w14:textId="46AB0979">
      <w:pPr>
        <w:rPr>
          <w:rFonts w:ascii="Calibri" w:hAnsi="Calibri" w:eastAsia="Times New Roman" w:cs="Calibri"/>
          <w:bCs/>
          <w:color w:val="000000"/>
          <w:sz w:val="20"/>
          <w:szCs w:val="20"/>
        </w:rPr>
      </w:pPr>
    </w:p>
    <w:p w:rsidR="00D474D5" w:rsidP="005C5DAE" w:rsidRDefault="00D474D5" w14:paraId="2A973C74" w14:textId="77777777">
      <w:pPr>
        <w:rPr>
          <w:rFonts w:ascii="Calibri" w:hAnsi="Calibri" w:eastAsia="Times New Roman" w:cs="Calibri"/>
          <w:bCs/>
          <w:color w:val="000000"/>
          <w:sz w:val="20"/>
          <w:szCs w:val="20"/>
        </w:rPr>
      </w:pPr>
    </w:p>
    <w:p w:rsidRPr="008F4C79" w:rsidR="002F70D3" w:rsidP="005C5DAE" w:rsidRDefault="002F70D3" w14:paraId="328514A6" w14:textId="77777777">
      <w:pPr>
        <w:rPr>
          <w:rFonts w:ascii="Calibri" w:hAnsi="Calibri" w:eastAsia="Times New Roman" w:cs="Calibri"/>
          <w:bCs/>
          <w:color w:val="000000"/>
          <w:sz w:val="20"/>
          <w:szCs w:val="20"/>
        </w:rPr>
      </w:pPr>
    </w:p>
    <w:p w:rsidR="005C5DAE" w:rsidP="0066601E" w:rsidRDefault="005C5DAE" w14:paraId="28C2AB27" w14:textId="2D44D9C5">
      <w:pPr>
        <w:pStyle w:val="ListParagraph"/>
        <w:numPr>
          <w:ilvl w:val="0"/>
          <w:numId w:val="34"/>
        </w:numPr>
        <w:spacing w:line="252" w:lineRule="auto"/>
        <w:jc w:val="both"/>
      </w:pPr>
      <w:commentRangeStart w:id="154"/>
      <w:commentRangeStart w:id="155"/>
      <w:r>
        <w:t>Annual Option</w:t>
      </w:r>
      <w:commentRangeEnd w:id="154"/>
      <w:r w:rsidR="005B7054">
        <w:rPr>
          <w:rStyle w:val="CommentReference"/>
        </w:rPr>
        <w:commentReference w:id="154"/>
      </w:r>
      <w:commentRangeEnd w:id="155"/>
      <w:r w:rsidR="00996E47">
        <w:rPr>
          <w:rStyle w:val="CommentReference"/>
        </w:rPr>
        <w:commentReference w:id="155"/>
      </w:r>
      <w:r w:rsidR="00143C02">
        <w:t xml:space="preserve"> </w:t>
      </w:r>
      <w:r w:rsidR="00C34819">
        <w:t xml:space="preserve">:- </w:t>
      </w:r>
      <w:r w:rsidR="00143C02">
        <w:t>(Old Recovery Calculation without Penalty)</w:t>
      </w:r>
    </w:p>
    <w:tbl>
      <w:tblPr>
        <w:tblW w:w="7640" w:type="dxa"/>
        <w:tblLook w:val="04A0" w:firstRow="1" w:lastRow="0" w:firstColumn="1" w:lastColumn="0" w:noHBand="0" w:noVBand="1"/>
      </w:tblPr>
      <w:tblGrid>
        <w:gridCol w:w="6140"/>
        <w:gridCol w:w="1500"/>
      </w:tblGrid>
      <w:tr w:rsidRPr="00A36B32" w:rsidR="005C5DAE" w:rsidTr="0012054A" w14:paraId="26F41138"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4F2CBDF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A36B32" w:rsidR="005C5DAE" w:rsidP="0012054A" w:rsidRDefault="005C5DAE" w14:paraId="0280EC4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Feb-20</w:t>
            </w:r>
          </w:p>
        </w:tc>
      </w:tr>
      <w:tr w:rsidRPr="00A36B32" w:rsidR="005C5DAE" w:rsidTr="0012054A" w14:paraId="52AF01EB"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A36B32" w:rsidR="005C5DAE" w:rsidP="0012054A" w:rsidRDefault="005C5DAE" w14:paraId="7C454D2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A36B32" w:rsidR="005C5DAE" w:rsidP="0012054A" w:rsidRDefault="005C5DAE" w14:paraId="09AD269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10%</w:t>
            </w:r>
          </w:p>
        </w:tc>
      </w:tr>
      <w:tr w:rsidRPr="00A36B32" w:rsidR="005C5DAE" w:rsidTr="0012054A" w14:paraId="37FC2C51"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1EE966A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A36B32" w:rsidR="005C5DAE" w:rsidP="0012054A" w:rsidRDefault="005C5DAE" w14:paraId="7B138C5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r>
      <w:tr w:rsidRPr="00A36B32" w:rsidR="005C5DAE" w:rsidTr="0012054A" w14:paraId="76C23F71"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603CEE2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A36B32" w:rsidR="005C5DAE" w:rsidP="0012054A" w:rsidRDefault="005C5DAE" w14:paraId="1C8A0A8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30-Apr-20</w:t>
            </w:r>
          </w:p>
        </w:tc>
      </w:tr>
      <w:tr w:rsidRPr="00A36B32" w:rsidR="005C5DAE" w:rsidTr="0012054A" w14:paraId="11F5FACF"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1508DBE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A36B32" w:rsidR="005C5DAE" w:rsidP="0012054A" w:rsidRDefault="005C5DAE" w14:paraId="0FE9A89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50%</w:t>
            </w:r>
          </w:p>
        </w:tc>
      </w:tr>
    </w:tbl>
    <w:p w:rsidR="00331F8A" w:rsidP="00331F8A" w:rsidRDefault="00331F8A" w14:paraId="6C6318C6" w14:textId="77777777">
      <w:pPr>
        <w:pStyle w:val="ListParagraph"/>
        <w:spacing w:line="252" w:lineRule="auto"/>
        <w:ind w:left="360"/>
        <w:jc w:val="both"/>
      </w:pPr>
    </w:p>
    <w:p w:rsidR="005C5DAE" w:rsidP="0066601E" w:rsidRDefault="005C5DAE" w14:paraId="24A38907" w14:textId="3A766DE7">
      <w:pPr>
        <w:pStyle w:val="ListParagraph"/>
        <w:numPr>
          <w:ilvl w:val="0"/>
          <w:numId w:val="27"/>
        </w:numPr>
        <w:spacing w:line="252" w:lineRule="auto"/>
        <w:jc w:val="both"/>
      </w:pPr>
      <w:r>
        <w:t xml:space="preserve">Scenario 1: </w:t>
      </w:r>
    </w:p>
    <w:p w:rsidR="005C5DAE" w:rsidP="0066601E" w:rsidRDefault="005C5DAE" w14:paraId="30CCA35E" w14:textId="77777777">
      <w:pPr>
        <w:pStyle w:val="ListParagraph"/>
        <w:numPr>
          <w:ilvl w:val="1"/>
          <w:numId w:val="27"/>
        </w:numPr>
        <w:spacing w:line="252" w:lineRule="auto"/>
        <w:jc w:val="both"/>
      </w:pPr>
      <w:r>
        <w:t>No Penalty Situation.</w:t>
      </w:r>
    </w:p>
    <w:p w:rsidR="005C5DAE" w:rsidP="0066601E" w:rsidRDefault="005C5DAE" w14:paraId="35A40E1D" w14:textId="530AD882">
      <w:pPr>
        <w:pStyle w:val="ListParagraph"/>
        <w:numPr>
          <w:ilvl w:val="1"/>
          <w:numId w:val="27"/>
        </w:numPr>
        <w:spacing w:line="252" w:lineRule="auto"/>
        <w:jc w:val="both"/>
      </w:pPr>
      <w:r w:rsidRPr="00A36B32">
        <w:t>Information in Recovery File (XML)</w:t>
      </w:r>
    </w:p>
    <w:p w:rsidR="007D4A0D" w:rsidP="007D4A0D" w:rsidRDefault="007D4A0D" w14:paraId="1B039FE3" w14:textId="483B6ABF">
      <w:pPr>
        <w:spacing w:line="252" w:lineRule="auto"/>
        <w:jc w:val="both"/>
      </w:pPr>
    </w:p>
    <w:tbl>
      <w:tblPr>
        <w:tblW w:w="11428" w:type="dxa"/>
        <w:tblInd w:w="-995" w:type="dxa"/>
        <w:tblLook w:val="04A0" w:firstRow="1" w:lastRow="0" w:firstColumn="1" w:lastColumn="0" w:noHBand="0" w:noVBand="1"/>
      </w:tblPr>
      <w:tblGrid>
        <w:gridCol w:w="509"/>
        <w:gridCol w:w="1021"/>
        <w:gridCol w:w="1007"/>
        <w:gridCol w:w="1128"/>
        <w:gridCol w:w="1031"/>
        <w:gridCol w:w="1064"/>
        <w:gridCol w:w="1260"/>
        <w:gridCol w:w="1080"/>
        <w:gridCol w:w="1086"/>
        <w:gridCol w:w="843"/>
        <w:gridCol w:w="1399"/>
      </w:tblGrid>
      <w:tr w:rsidRPr="00A36B32" w:rsidR="008F723E" w:rsidTr="008F723E" w14:paraId="0C668A56" w14:textId="77777777">
        <w:trPr>
          <w:trHeight w:val="440"/>
        </w:trPr>
        <w:tc>
          <w:tcPr>
            <w:tcW w:w="509" w:type="dxa"/>
            <w:tcBorders>
              <w:top w:val="single" w:color="auto" w:sz="4" w:space="0"/>
              <w:left w:val="single" w:color="auto" w:sz="4" w:space="0"/>
              <w:bottom w:val="single" w:color="auto" w:sz="4" w:space="0"/>
              <w:right w:val="single" w:color="auto" w:sz="4" w:space="0"/>
            </w:tcBorders>
            <w:shd w:val="clear" w:color="000000" w:fill="F8CBAD"/>
            <w:noWrap/>
            <w:vAlign w:val="center"/>
          </w:tcPr>
          <w:p w:rsidRPr="00A36B32" w:rsidR="008F723E" w:rsidP="008F723E" w:rsidRDefault="008F723E" w14:paraId="1BA49860" w14:textId="77777777">
            <w:pPr>
              <w:spacing w:after="0" w:line="240" w:lineRule="auto"/>
              <w:rPr>
                <w:rFonts w:ascii="Calibri" w:hAnsi="Calibri" w:eastAsia="Times New Roman" w:cs="Calibri"/>
                <w:b/>
                <w:bCs/>
                <w:color w:val="000000"/>
                <w:sz w:val="20"/>
                <w:szCs w:val="20"/>
              </w:rPr>
            </w:pPr>
          </w:p>
        </w:tc>
        <w:tc>
          <w:tcPr>
            <w:tcW w:w="1021"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4766C06" w14:textId="77777777">
            <w:pPr>
              <w:spacing w:after="0" w:line="240" w:lineRule="auto"/>
              <w:rPr>
                <w:rFonts w:ascii="Calibri" w:hAnsi="Calibri" w:eastAsia="Times New Roman" w:cs="Calibri"/>
                <w:b/>
                <w:bCs/>
                <w:color w:val="000000"/>
                <w:sz w:val="20"/>
                <w:szCs w:val="20"/>
              </w:rPr>
            </w:pPr>
          </w:p>
        </w:tc>
        <w:tc>
          <w:tcPr>
            <w:tcW w:w="1007"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E1AF128" w14:textId="77777777">
            <w:pPr>
              <w:spacing w:after="0" w:line="240" w:lineRule="auto"/>
              <w:rPr>
                <w:rFonts w:ascii="Calibri" w:hAnsi="Calibri" w:eastAsia="Times New Roman" w:cs="Calibri"/>
                <w:b/>
                <w:bCs/>
                <w:color w:val="000000"/>
                <w:sz w:val="20"/>
                <w:szCs w:val="20"/>
              </w:rPr>
            </w:pPr>
          </w:p>
        </w:tc>
        <w:tc>
          <w:tcPr>
            <w:tcW w:w="1128"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0AA2503E" w14:textId="77777777">
            <w:pPr>
              <w:spacing w:after="0" w:line="240" w:lineRule="auto"/>
              <w:rPr>
                <w:rFonts w:ascii="Calibri" w:hAnsi="Calibri" w:eastAsia="Times New Roman" w:cs="Calibri"/>
                <w:b/>
                <w:bCs/>
                <w:color w:val="000000"/>
                <w:sz w:val="20"/>
                <w:szCs w:val="20"/>
              </w:rPr>
            </w:pPr>
          </w:p>
        </w:tc>
        <w:tc>
          <w:tcPr>
            <w:tcW w:w="1031"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0FED23A8" w14:textId="13AFA01A">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A</w:t>
            </w:r>
          </w:p>
        </w:tc>
        <w:tc>
          <w:tcPr>
            <w:tcW w:w="1064"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77DA24D" w14:textId="77777777">
            <w:pPr>
              <w:spacing w:after="0" w:line="240" w:lineRule="auto"/>
              <w:rPr>
                <w:rFonts w:ascii="Calibri" w:hAnsi="Calibri" w:eastAsia="Times New Roman" w:cs="Calibri"/>
                <w:b/>
                <w:bCs/>
                <w:color w:val="000000"/>
                <w:sz w:val="20"/>
                <w:szCs w:val="20"/>
              </w:rPr>
            </w:pPr>
          </w:p>
        </w:tc>
        <w:tc>
          <w:tcPr>
            <w:tcW w:w="1260"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49C81546" w14:textId="77777777">
            <w:pPr>
              <w:spacing w:after="0" w:line="240" w:lineRule="auto"/>
              <w:rPr>
                <w:rFonts w:ascii="Calibri" w:hAnsi="Calibri" w:eastAsia="Times New Roman" w:cs="Calibri"/>
                <w:b/>
                <w:bCs/>
                <w:color w:val="000000"/>
                <w:sz w:val="20"/>
                <w:szCs w:val="20"/>
              </w:rPr>
            </w:pPr>
          </w:p>
        </w:tc>
        <w:tc>
          <w:tcPr>
            <w:tcW w:w="1080"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BE50C34" w14:textId="77777777">
            <w:pPr>
              <w:spacing w:after="0" w:line="240" w:lineRule="auto"/>
              <w:rPr>
                <w:rFonts w:ascii="Calibri" w:hAnsi="Calibri" w:eastAsia="Times New Roman" w:cs="Calibri"/>
                <w:b/>
                <w:bCs/>
                <w:color w:val="000000"/>
                <w:sz w:val="20"/>
                <w:szCs w:val="20"/>
              </w:rPr>
            </w:pPr>
          </w:p>
        </w:tc>
        <w:tc>
          <w:tcPr>
            <w:tcW w:w="1086"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3D11DE57" w14:textId="28C83121">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B</w:t>
            </w:r>
          </w:p>
        </w:tc>
        <w:tc>
          <w:tcPr>
            <w:tcW w:w="843"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718B72F7" w14:textId="0BD3D7D7">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C</w:t>
            </w:r>
          </w:p>
        </w:tc>
        <w:tc>
          <w:tcPr>
            <w:tcW w:w="1399"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0DC652E3" w14:textId="77777777">
            <w:pPr>
              <w:spacing w:after="0" w:line="240" w:lineRule="auto"/>
              <w:rPr>
                <w:rFonts w:ascii="Calibri" w:hAnsi="Calibri" w:eastAsia="Times New Roman" w:cs="Calibri"/>
                <w:b/>
                <w:bCs/>
                <w:color w:val="000000"/>
                <w:sz w:val="20"/>
                <w:szCs w:val="20"/>
              </w:rPr>
            </w:pPr>
          </w:p>
        </w:tc>
      </w:tr>
      <w:tr w:rsidRPr="00A36B32" w:rsidR="005C5DAE" w:rsidTr="0012054A" w14:paraId="3B2988C8" w14:textId="77777777">
        <w:trPr>
          <w:trHeight w:val="3060"/>
        </w:trPr>
        <w:tc>
          <w:tcPr>
            <w:tcW w:w="509" w:type="dxa"/>
            <w:tcBorders>
              <w:top w:val="single" w:color="auto" w:sz="4" w:space="0"/>
              <w:left w:val="single" w:color="auto" w:sz="4" w:space="0"/>
              <w:bottom w:val="single" w:color="auto" w:sz="4" w:space="0"/>
              <w:right w:val="single" w:color="auto" w:sz="4" w:space="0"/>
            </w:tcBorders>
            <w:shd w:val="clear" w:color="000000" w:fill="F8CBAD"/>
            <w:noWrap/>
            <w:vAlign w:val="center"/>
            <w:hideMark/>
          </w:tcPr>
          <w:p w:rsidRPr="00A36B32" w:rsidR="005C5DAE" w:rsidP="0012054A" w:rsidRDefault="005C5DAE" w14:paraId="71BE3484"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A/c No.</w:t>
            </w:r>
          </w:p>
        </w:tc>
        <w:tc>
          <w:tcPr>
            <w:tcW w:w="1021"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28F19ED2"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Customer</w:t>
            </w:r>
            <w:r w:rsidRPr="00A36B32">
              <w:rPr>
                <w:rFonts w:ascii="Calibri" w:hAnsi="Calibri" w:eastAsia="Times New Roman" w:cs="Calibri"/>
                <w:b/>
                <w:bCs/>
                <w:color w:val="000000"/>
                <w:sz w:val="20"/>
                <w:szCs w:val="20"/>
              </w:rPr>
              <w:br/>
            </w:r>
            <w:r w:rsidRPr="00A36B32">
              <w:rPr>
                <w:rFonts w:ascii="Calibri" w:hAnsi="Calibri" w:eastAsia="Times New Roman" w:cs="Calibri"/>
                <w:b/>
                <w:bCs/>
                <w:color w:val="000000"/>
                <w:sz w:val="20"/>
                <w:szCs w:val="20"/>
              </w:rPr>
              <w:t xml:space="preserve"> Id</w:t>
            </w:r>
          </w:p>
        </w:tc>
        <w:tc>
          <w:tcPr>
            <w:tcW w:w="1007"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5866A34C"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Date of Recovery (From Borrower to MLI)</w:t>
            </w:r>
          </w:p>
        </w:tc>
        <w:tc>
          <w:tcPr>
            <w:tcW w:w="1128"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74937F9C"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Recovery Amount (Entire amount)</w:t>
            </w:r>
          </w:p>
        </w:tc>
        <w:tc>
          <w:tcPr>
            <w:tcW w:w="1031"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59937E2E"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Recovery Amount (NCGTC Share)</w:t>
            </w:r>
          </w:p>
        </w:tc>
        <w:tc>
          <w:tcPr>
            <w:tcW w:w="1064"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0A5C83F4"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DATE when the last tranch for full recovery payment is received</w:t>
            </w:r>
          </w:p>
        </w:tc>
        <w:tc>
          <w:tcPr>
            <w:tcW w:w="1260"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1A3EE7EF"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Days Elapsed (Difference between Date when last tranch for full payment is received and Recovery cutoff date).</w:t>
            </w:r>
            <w:r w:rsidRPr="00A36B32">
              <w:rPr>
                <w:rFonts w:ascii="Calibri" w:hAnsi="Calibri" w:eastAsia="Times New Roman" w:cs="Calibri"/>
                <w:b/>
                <w:bCs/>
                <w:color w:val="000000"/>
                <w:sz w:val="20"/>
                <w:szCs w:val="20"/>
              </w:rPr>
              <w:br/>
            </w:r>
          </w:p>
        </w:tc>
        <w:tc>
          <w:tcPr>
            <w:tcW w:w="1080"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7A546974"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Eligible Days For Penalty</w:t>
            </w:r>
          </w:p>
        </w:tc>
        <w:tc>
          <w:tcPr>
            <w:tcW w:w="1086"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135E78BC"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Penalty Calculated</w:t>
            </w:r>
          </w:p>
        </w:tc>
        <w:tc>
          <w:tcPr>
            <w:tcW w:w="843"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C6552B" w14:paraId="2A4A85DC" w14:textId="01AC8EA8">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Tax on Penalty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B</w:t>
            </w:r>
            <w:r w:rsidRPr="00A36B32" w:rsidR="005C5DAE">
              <w:rPr>
                <w:rFonts w:ascii="Calibri" w:hAnsi="Calibri" w:eastAsia="Times New Roman" w:cs="Calibri"/>
                <w:b/>
                <w:bCs/>
                <w:color w:val="000000"/>
                <w:sz w:val="20"/>
                <w:szCs w:val="20"/>
              </w:rPr>
              <w:t>)</w:t>
            </w:r>
          </w:p>
        </w:tc>
        <w:tc>
          <w:tcPr>
            <w:tcW w:w="1399"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07FE204B"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Recovery Proceedings for Cases -  Post Full &amp; Final Claim (A+B+C) along with Penalty/Taxes</w:t>
            </w:r>
          </w:p>
        </w:tc>
      </w:tr>
      <w:tr w:rsidRPr="00A36B32" w:rsidR="005C5DAE" w:rsidTr="0012054A" w14:paraId="29476A15"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4371289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72EEAB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DEF61B9"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4-Feb-20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384B79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7,500.00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585183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3,750.00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DFDE9F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10489BB"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624BA33"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A082CB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6A746F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A59275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3,750.00 </w:t>
            </w:r>
          </w:p>
        </w:tc>
      </w:tr>
      <w:tr w:rsidRPr="00A36B32" w:rsidR="005C5DAE" w:rsidTr="0012054A" w14:paraId="3265A4E9"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33BD7EE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7BAEEA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962BBD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5-Feb-20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BCBDC0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5,000.00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6C5AF1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2,500.00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DC0E4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D1CA7B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F5ADCDE"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BD7EBC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57CA41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9B07AD8"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2,500.00 </w:t>
            </w:r>
          </w:p>
        </w:tc>
      </w:tr>
      <w:tr w:rsidRPr="00A36B32" w:rsidR="005C5DAE" w:rsidTr="0012054A" w14:paraId="297DA642"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00743C7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6404F1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C26DF2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A4AB5B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20,000.00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F28DA1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10,000.00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D442E5A"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BB305CB"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DF2011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8204F4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A8E500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0A0F25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10,000.00 </w:t>
            </w:r>
          </w:p>
        </w:tc>
      </w:tr>
      <w:tr w:rsidRPr="00A36B32" w:rsidR="005C5DAE" w:rsidTr="0012054A" w14:paraId="28715CE4"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546003B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27BB09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E3174C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A59E8C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18,750.00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644467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9,375.00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4509FE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412EB68"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4DDDF1C"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EC4DF0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1AE0A8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CD6D33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9,375.00 </w:t>
            </w:r>
          </w:p>
        </w:tc>
      </w:tr>
      <w:tr w:rsidRPr="00A36B32" w:rsidR="005C5DAE" w:rsidTr="0012054A" w14:paraId="548490A2"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20056FF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BA5E6F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69B17DD"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6EF785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4,500.00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BE7F42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2,250.00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C8D3FA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1CF9CD8"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4C0E6A1"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75C985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64DF48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7AA1F6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2,250.00 </w:t>
            </w:r>
          </w:p>
        </w:tc>
      </w:tr>
      <w:tr w:rsidRPr="00A36B32" w:rsidR="005C5DAE" w:rsidTr="0012054A" w14:paraId="48CA2405"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7CAD706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4BD887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2A0D7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65235F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6,000.00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AEDFC8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3,000.00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FCD9A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D3687A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FFEDD0C"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F72E50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5C85AC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24FC1C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3,000.00 </w:t>
            </w:r>
          </w:p>
        </w:tc>
      </w:tr>
      <w:tr w:rsidRPr="00A36B32" w:rsidR="005C5DAE" w:rsidTr="0012054A" w14:paraId="7292B08D"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0DD4B228"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3C366F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A513784"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28-Jan-20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CBA87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7,950.50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0B553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3,975.25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5D20E33"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77C333"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B883AFF"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44BF65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136602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E140F1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3,975.25 </w:t>
            </w:r>
          </w:p>
        </w:tc>
      </w:tr>
      <w:tr w:rsidRPr="00A36B32" w:rsidR="005C5DAE" w:rsidTr="0012054A" w14:paraId="12EE1802"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008C05F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CD883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5EF2AED"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34EAAF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11,253.50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C0288D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5,626.75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847C31F"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4154624"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F30B0AA"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9F63E9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6CB7EE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7D0DE5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5,626.75 </w:t>
            </w:r>
          </w:p>
        </w:tc>
      </w:tr>
      <w:tr w:rsidRPr="00A36B32" w:rsidR="005C5DAE" w:rsidTr="0012054A" w14:paraId="5DBB0CA6"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531BAFE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83762E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FDAA7D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265AE1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17,587.50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1D53B3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8,793.75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C4CAA88"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436F42F"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B425B3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BB1D99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0F47D4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E779C7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8,793.75 </w:t>
            </w:r>
          </w:p>
        </w:tc>
      </w:tr>
      <w:tr w:rsidRPr="00A36B32" w:rsidR="005C5DAE" w:rsidTr="0012054A" w14:paraId="27E44BE9"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6BE120B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6B0A8E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24B939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8699EC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24,578.00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6FD4ED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12,289.00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EC5CB45"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513EF01"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C4EA81"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5653B58"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7A268B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C976AA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12,289.00 </w:t>
            </w:r>
          </w:p>
        </w:tc>
      </w:tr>
      <w:tr w:rsidRPr="00A36B32" w:rsidR="005C5DAE" w:rsidTr="0012054A" w14:paraId="51D7D8FD"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7C40F40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2DF585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D4D9FC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5F6A34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123,119.50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1E1BCEC" w14:textId="77777777">
            <w:pPr>
              <w:spacing w:after="0" w:line="240" w:lineRule="auto"/>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 xml:space="preserve">                  61,559.75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C19681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5BA7F8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EBB946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D39AB0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8641E4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3EACD6F" w14:textId="77777777">
            <w:pPr>
              <w:spacing w:after="0" w:line="240" w:lineRule="auto"/>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 xml:space="preserve">          61,559.75 </w:t>
            </w:r>
          </w:p>
        </w:tc>
      </w:tr>
    </w:tbl>
    <w:p w:rsidR="003749F8" w:rsidP="005C5DAE" w:rsidRDefault="003749F8" w14:paraId="7FA26A05" w14:textId="77777777">
      <w:pPr>
        <w:spacing w:line="252" w:lineRule="auto"/>
        <w:jc w:val="both"/>
        <w:rPr>
          <w:b/>
        </w:rPr>
      </w:pPr>
    </w:p>
    <w:p w:rsidR="003749F8" w:rsidP="005C5DAE" w:rsidRDefault="003749F8" w14:paraId="18D33069" w14:textId="77777777">
      <w:pPr>
        <w:spacing w:line="252" w:lineRule="auto"/>
        <w:jc w:val="both"/>
        <w:rPr>
          <w:b/>
        </w:rPr>
      </w:pPr>
    </w:p>
    <w:p w:rsidRPr="009F6774" w:rsidR="003749F8" w:rsidP="0066601E" w:rsidRDefault="003749F8" w14:paraId="58A01EF8" w14:textId="77777777">
      <w:pPr>
        <w:pStyle w:val="ListParagraph"/>
        <w:numPr>
          <w:ilvl w:val="1"/>
          <w:numId w:val="38"/>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3749F8" w:rsidP="0066601E" w:rsidRDefault="003749F8" w14:paraId="11D0F014" w14:textId="77777777">
      <w:pPr>
        <w:pStyle w:val="ListParagraph"/>
        <w:numPr>
          <w:ilvl w:val="1"/>
          <w:numId w:val="38"/>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3749F8" w:rsidP="0066601E" w:rsidRDefault="003749F8" w14:paraId="1796FCE5" w14:textId="77777777">
      <w:pPr>
        <w:pStyle w:val="ListParagraph"/>
        <w:numPr>
          <w:ilvl w:val="1"/>
          <w:numId w:val="38"/>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 (</w:t>
      </w:r>
      <w:r w:rsidRPr="00B738BE">
        <w:rPr>
          <w:rFonts w:ascii="Calibri" w:hAnsi="Calibri" w:eastAsia="Times New Roman" w:cs="Calibri"/>
          <w:bCs/>
          <w:color w:val="000000"/>
          <w:sz w:val="20"/>
          <w:szCs w:val="20"/>
        </w:rPr>
        <w:t xml:space="preserve">NCGTC Recovery Percentage </w:t>
      </w:r>
      <w:r>
        <w:rPr>
          <w:rFonts w:ascii="Calibri" w:hAnsi="Calibri" w:eastAsia="Times New Roman" w:cs="Calibri"/>
          <w:bCs/>
          <w:color w:val="000000"/>
          <w:sz w:val="20"/>
          <w:szCs w:val="20"/>
        </w:rPr>
        <w:t xml:space="preserve">system </w:t>
      </w:r>
      <w:r w:rsidRPr="00B738BE">
        <w:rPr>
          <w:rFonts w:ascii="Calibri" w:hAnsi="Calibri" w:eastAsia="Times New Roman" w:cs="Calibri"/>
          <w:bCs/>
          <w:color w:val="000000"/>
          <w:sz w:val="20"/>
          <w:szCs w:val="20"/>
        </w:rPr>
        <w:t xml:space="preserve">taking </w:t>
      </w:r>
      <w:r>
        <w:rPr>
          <w:rFonts w:ascii="Calibri" w:hAnsi="Calibri" w:eastAsia="Times New Roman" w:cs="Calibri"/>
          <w:bCs/>
          <w:color w:val="000000"/>
          <w:sz w:val="20"/>
          <w:szCs w:val="20"/>
        </w:rPr>
        <w:t>from</w:t>
      </w:r>
      <w:r w:rsidRPr="00B738BE">
        <w:rPr>
          <w:rFonts w:ascii="Calibri" w:hAnsi="Calibri" w:eastAsia="Times New Roman" w:cs="Calibri"/>
          <w:bCs/>
          <w:color w:val="000000"/>
          <w:sz w:val="20"/>
          <w:szCs w:val="20"/>
        </w:rPr>
        <w:t xml:space="preserve"> docket).</w:t>
      </w:r>
    </w:p>
    <w:p w:rsidRPr="00C269FB" w:rsidR="003749F8" w:rsidP="0066601E" w:rsidRDefault="003749F8" w14:paraId="16709790" w14:textId="77777777">
      <w:pPr>
        <w:pStyle w:val="ListParagraph"/>
        <w:numPr>
          <w:ilvl w:val="1"/>
          <w:numId w:val="38"/>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3749F8" w:rsidP="0066601E" w:rsidRDefault="009D21BC" w14:paraId="787335E4" w14:textId="4EFEBF30">
      <w:pPr>
        <w:pStyle w:val="ListParagraph"/>
        <w:numPr>
          <w:ilvl w:val="1"/>
          <w:numId w:val="38"/>
        </w:numPr>
        <w:rPr>
          <w:rFonts w:ascii="Calibri" w:hAnsi="Calibri" w:eastAsia="Times New Roman" w:cs="Calibri"/>
          <w:b/>
          <w:bCs/>
          <w:color w:val="000000"/>
          <w:sz w:val="20"/>
          <w:szCs w:val="20"/>
        </w:rPr>
      </w:pPr>
      <w:r w:rsidRPr="009D21BC">
        <w:rPr>
          <w:rFonts w:ascii="Calibri" w:hAnsi="Calibri" w:eastAsia="Times New Roman" w:cs="Calibri"/>
          <w:b/>
          <w:bCs/>
          <w:color w:val="000000"/>
          <w:sz w:val="20"/>
          <w:szCs w:val="20"/>
        </w:rPr>
        <w:t>Days Elapsed</w:t>
      </w:r>
      <w:r>
        <w:rPr>
          <w:rFonts w:ascii="Calibri" w:hAnsi="Calibri" w:eastAsia="Times New Roman" w:cs="Calibri"/>
          <w:b/>
          <w:bCs/>
          <w:color w:val="000000"/>
          <w:sz w:val="20"/>
          <w:szCs w:val="20"/>
        </w:rPr>
        <w:t xml:space="preserve"> :- </w:t>
      </w:r>
      <w:r w:rsidRPr="009D21BC">
        <w:rPr>
          <w:rFonts w:ascii="Calibri" w:hAnsi="Calibri" w:eastAsia="Times New Roman" w:cs="Calibri"/>
          <w:bCs/>
          <w:color w:val="000000"/>
          <w:sz w:val="20"/>
          <w:szCs w:val="20"/>
        </w:rPr>
        <w:t>Difference between Date when last tranch for full payment is received and Recovery cutoff date)</w:t>
      </w:r>
      <w:r w:rsidR="00DB551F">
        <w:rPr>
          <w:rFonts w:ascii="Calibri" w:hAnsi="Calibri" w:eastAsia="Times New Roman" w:cs="Calibri"/>
          <w:b/>
          <w:bCs/>
          <w:color w:val="000000"/>
          <w:sz w:val="20"/>
          <w:szCs w:val="20"/>
        </w:rPr>
        <w:t>.</w:t>
      </w:r>
    </w:p>
    <w:p w:rsidR="003749F8" w:rsidP="0066601E" w:rsidRDefault="003749F8" w14:paraId="76E77013" w14:textId="77777777">
      <w:pPr>
        <w:pStyle w:val="ListParagraph"/>
        <w:numPr>
          <w:ilvl w:val="1"/>
          <w:numId w:val="38"/>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3749F8" w:rsidP="0066601E" w:rsidRDefault="003749F8" w14:paraId="27C379AC" w14:textId="77777777">
      <w:pPr>
        <w:pStyle w:val="ListParagraph"/>
        <w:numPr>
          <w:ilvl w:val="1"/>
          <w:numId w:val="38"/>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00DB3D88" w:rsidP="0066601E" w:rsidRDefault="003749F8" w14:paraId="465EF717" w14:textId="77777777">
      <w:pPr>
        <w:pStyle w:val="ListParagraph"/>
        <w:numPr>
          <w:ilvl w:val="1"/>
          <w:numId w:val="38"/>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003749F8" w:rsidP="0066601E" w:rsidRDefault="003749F8" w14:paraId="2026A7C7" w14:textId="29B8D779">
      <w:pPr>
        <w:pStyle w:val="ListParagraph"/>
        <w:numPr>
          <w:ilvl w:val="1"/>
          <w:numId w:val="38"/>
        </w:numPr>
        <w:rPr>
          <w:rFonts w:ascii="Calibri" w:hAnsi="Calibri" w:eastAsia="Times New Roman" w:cs="Calibri"/>
          <w:bCs/>
          <w:color w:val="000000"/>
          <w:sz w:val="20"/>
          <w:szCs w:val="20"/>
        </w:rPr>
      </w:pPr>
      <w:r w:rsidRPr="00DB3D88">
        <w:rPr>
          <w:rFonts w:ascii="Calibri" w:hAnsi="Calibri" w:eastAsia="Times New Roman" w:cs="Calibri"/>
          <w:b/>
          <w:bCs/>
          <w:color w:val="000000"/>
          <w:sz w:val="20"/>
          <w:szCs w:val="20"/>
        </w:rPr>
        <w:t xml:space="preserve">Recovery Proceedings for Cases - </w:t>
      </w:r>
      <w:r w:rsidR="00DB3D88">
        <w:rPr>
          <w:rFonts w:ascii="Calibri" w:hAnsi="Calibri" w:eastAsia="Times New Roman" w:cs="Calibri"/>
          <w:b/>
          <w:bCs/>
          <w:color w:val="000000"/>
          <w:sz w:val="20"/>
          <w:szCs w:val="20"/>
        </w:rPr>
        <w:t>Post Final Claim (A+B+C</w:t>
      </w:r>
      <w:r w:rsidRPr="00DB3D88">
        <w:rPr>
          <w:rFonts w:ascii="Calibri" w:hAnsi="Calibri" w:eastAsia="Times New Roman" w:cs="Calibri"/>
          <w:b/>
          <w:bCs/>
          <w:color w:val="000000"/>
          <w:sz w:val="20"/>
          <w:szCs w:val="20"/>
        </w:rPr>
        <w:t>) along with Penalty/Taxes: -</w:t>
      </w:r>
      <w:r w:rsidRPr="00DB3D88">
        <w:rPr>
          <w:rFonts w:ascii="Calibri" w:hAnsi="Calibri" w:eastAsia="Times New Roman" w:cs="Calibri"/>
          <w:bCs/>
          <w:color w:val="000000"/>
          <w:sz w:val="20"/>
          <w:szCs w:val="20"/>
        </w:rPr>
        <w:t xml:space="preserve"> Sum of (Recovery Amount (NCGTC Share)+ Penalty + Tax on Penalty).</w:t>
      </w:r>
    </w:p>
    <w:p w:rsidRPr="00EC3393" w:rsidR="00EC3393" w:rsidP="00EC3393" w:rsidRDefault="00EC3393" w14:paraId="332F11B4" w14:textId="77777777">
      <w:pPr>
        <w:pStyle w:val="ListParagraph"/>
        <w:ind w:left="1080"/>
        <w:rPr>
          <w:rFonts w:ascii="Calibri" w:hAnsi="Calibri" w:eastAsia="Times New Roman" w:cs="Calibri"/>
          <w:bCs/>
          <w:color w:val="000000"/>
          <w:sz w:val="20"/>
          <w:szCs w:val="20"/>
        </w:rPr>
      </w:pPr>
    </w:p>
    <w:p w:rsidR="005C5DAE" w:rsidP="005C5DAE" w:rsidRDefault="005C5DAE" w14:paraId="60AC4E8E" w14:textId="1D1DED55">
      <w:pPr>
        <w:spacing w:line="252" w:lineRule="auto"/>
        <w:jc w:val="both"/>
        <w:rPr>
          <w:b/>
        </w:rPr>
      </w:pPr>
      <w:r>
        <w:rPr>
          <w:b/>
        </w:rPr>
        <w:t>Note:</w:t>
      </w:r>
    </w:p>
    <w:p w:rsidRPr="00B2244E" w:rsidR="005C5DAE" w:rsidP="0066601E" w:rsidRDefault="005C5DAE" w14:paraId="4D4E85F6" w14:textId="77777777">
      <w:pPr>
        <w:pStyle w:val="ListParagraph"/>
        <w:numPr>
          <w:ilvl w:val="0"/>
          <w:numId w:val="28"/>
        </w:numPr>
        <w:spacing w:line="252" w:lineRule="auto"/>
        <w:jc w:val="both"/>
        <w:rPr>
          <w:u w:val="single"/>
        </w:rPr>
      </w:pPr>
      <w:r>
        <w:t xml:space="preserve">Amount of INR </w:t>
      </w:r>
      <w:r w:rsidRPr="006B7F5E">
        <w:t>61,559.75</w:t>
      </w:r>
      <w:r>
        <w:t>/-</w:t>
      </w:r>
      <w:r w:rsidRPr="006B7F5E">
        <w:t xml:space="preserve"> </w:t>
      </w:r>
      <w:r>
        <w:t>is adjusted in Final claim settlement.</w:t>
      </w:r>
    </w:p>
    <w:p w:rsidRPr="00BA53B3" w:rsidR="005C5DAE" w:rsidP="0066601E" w:rsidRDefault="005C5DAE" w14:paraId="5876092E" w14:textId="77777777">
      <w:pPr>
        <w:pStyle w:val="ListParagraph"/>
        <w:numPr>
          <w:ilvl w:val="0"/>
          <w:numId w:val="28"/>
        </w:numPr>
        <w:spacing w:line="252" w:lineRule="auto"/>
        <w:jc w:val="both"/>
        <w:rPr>
          <w:u w:val="single"/>
        </w:rPr>
      </w:pPr>
      <w:r>
        <w:t>In this case since there is no penalty, there is no need for any additional recoveries from MLI</w:t>
      </w:r>
    </w:p>
    <w:p w:rsidR="005C5DAE" w:rsidP="005C5DAE" w:rsidRDefault="005C5DAE" w14:paraId="434B093F" w14:textId="6A9EA0DB">
      <w:pPr>
        <w:pStyle w:val="ListParagraph"/>
        <w:spacing w:line="252" w:lineRule="auto"/>
        <w:jc w:val="both"/>
        <w:rPr>
          <w:u w:val="single"/>
        </w:rPr>
      </w:pPr>
    </w:p>
    <w:p w:rsidR="00706698" w:rsidP="005C5DAE" w:rsidRDefault="00706698" w14:paraId="628DD1FD" w14:textId="29C9A6DD">
      <w:pPr>
        <w:pStyle w:val="ListParagraph"/>
        <w:spacing w:line="252" w:lineRule="auto"/>
        <w:jc w:val="both"/>
        <w:rPr>
          <w:u w:val="single"/>
        </w:rPr>
      </w:pPr>
    </w:p>
    <w:p w:rsidRPr="00152315" w:rsidR="00706698" w:rsidP="005C5DAE" w:rsidRDefault="00706698" w14:paraId="38133F3B" w14:textId="77777777">
      <w:pPr>
        <w:pStyle w:val="ListParagraph"/>
        <w:spacing w:line="252" w:lineRule="auto"/>
        <w:jc w:val="both"/>
        <w:rPr>
          <w:u w:val="single"/>
        </w:rPr>
      </w:pPr>
    </w:p>
    <w:p w:rsidR="005C5DAE" w:rsidP="0066601E" w:rsidRDefault="005C5DAE" w14:paraId="30AE8011" w14:textId="4640505D">
      <w:pPr>
        <w:pStyle w:val="ListParagraph"/>
        <w:numPr>
          <w:ilvl w:val="0"/>
          <w:numId w:val="27"/>
        </w:numPr>
        <w:spacing w:line="252" w:lineRule="auto"/>
        <w:jc w:val="both"/>
      </w:pPr>
      <w:commentRangeStart w:id="156"/>
      <w:r>
        <w:t>Scenario 2:</w:t>
      </w:r>
      <w:r w:rsidR="00C34819">
        <w:t xml:space="preserve"> (Old Recovery Calculation with Penalty)</w:t>
      </w:r>
      <w:commentRangeEnd w:id="156"/>
      <w:r w:rsidR="00424853">
        <w:rPr>
          <w:rStyle w:val="CommentReference"/>
        </w:rPr>
        <w:commentReference w:id="156"/>
      </w:r>
    </w:p>
    <w:p w:rsidR="005C5DAE" w:rsidP="0066601E" w:rsidRDefault="005C5DAE" w14:paraId="3173DF46" w14:textId="77777777">
      <w:pPr>
        <w:pStyle w:val="ListParagraph"/>
        <w:numPr>
          <w:ilvl w:val="1"/>
          <w:numId w:val="27"/>
        </w:numPr>
        <w:spacing w:line="252" w:lineRule="auto"/>
        <w:jc w:val="both"/>
      </w:pPr>
      <w:r w:rsidRPr="00FF1D72">
        <w:t>Penalty Situation (File uploaded before cutoff date &amp; Full payment done after cutoff date)</w:t>
      </w:r>
    </w:p>
    <w:p w:rsidR="005C5DAE" w:rsidP="0066601E" w:rsidRDefault="005C5DAE" w14:paraId="454944C4" w14:textId="77777777">
      <w:pPr>
        <w:pStyle w:val="ListParagraph"/>
        <w:numPr>
          <w:ilvl w:val="1"/>
          <w:numId w:val="27"/>
        </w:numPr>
        <w:spacing w:line="252" w:lineRule="auto"/>
        <w:jc w:val="both"/>
      </w:pPr>
      <w:r w:rsidRPr="00152315">
        <w:t>Information in Recovery File (XML)</w:t>
      </w:r>
    </w:p>
    <w:tbl>
      <w:tblPr>
        <w:tblW w:w="9340" w:type="dxa"/>
        <w:tblLook w:val="04A0" w:firstRow="1" w:lastRow="0" w:firstColumn="1" w:lastColumn="0" w:noHBand="0" w:noVBand="1"/>
      </w:tblPr>
      <w:tblGrid>
        <w:gridCol w:w="6140"/>
        <w:gridCol w:w="1500"/>
        <w:gridCol w:w="1700"/>
      </w:tblGrid>
      <w:tr w:rsidRPr="00152315" w:rsidR="005C5DAE" w:rsidTr="0012054A" w14:paraId="29575134"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26DFDFD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152315" w:rsidR="005C5DAE" w:rsidP="0012054A" w:rsidRDefault="005C5DAE" w14:paraId="759BA76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Feb-20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6F72FCC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5C1B496A"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152315" w:rsidR="005C5DAE" w:rsidP="0012054A" w:rsidRDefault="005C5DAE" w14:paraId="15D310A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152315" w:rsidR="005C5DAE" w:rsidP="0012054A" w:rsidRDefault="005C5DAE" w14:paraId="5D33C66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64FBD3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7C5DE1D2"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1DDC3E34"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152315" w:rsidR="005C5DAE" w:rsidP="0012054A" w:rsidRDefault="005C5DAE" w14:paraId="254B0A7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ADC315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50600BD4"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38AD21D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152315" w:rsidR="005C5DAE" w:rsidP="0012054A" w:rsidRDefault="005C5DAE" w14:paraId="64F8D66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9461352"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D1</w:t>
            </w:r>
          </w:p>
        </w:tc>
      </w:tr>
      <w:tr w:rsidRPr="00152315" w:rsidR="005C5DAE" w:rsidTr="0012054A" w14:paraId="09B1390C"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0FB2921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152315" w:rsidR="005C5DAE" w:rsidP="0012054A" w:rsidRDefault="005C5DAE" w14:paraId="509B608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50%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3D33BFC"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r>
    </w:tbl>
    <w:p w:rsidR="005C5DAE" w:rsidP="005C5DAE" w:rsidRDefault="005C5DAE" w14:paraId="6EE636A1" w14:textId="79DE61D3">
      <w:pPr>
        <w:spacing w:line="252" w:lineRule="auto"/>
        <w:jc w:val="both"/>
      </w:pPr>
    </w:p>
    <w:p w:rsidR="00404504" w:rsidP="005C5DAE" w:rsidRDefault="00404504" w14:paraId="635BE106" w14:textId="18A07330">
      <w:pPr>
        <w:spacing w:line="252" w:lineRule="auto"/>
        <w:jc w:val="both"/>
      </w:pPr>
    </w:p>
    <w:p w:rsidR="00404504" w:rsidP="005C5DAE" w:rsidRDefault="00404504" w14:paraId="5E6FB74D" w14:textId="5AF3FD31">
      <w:pPr>
        <w:spacing w:line="252" w:lineRule="auto"/>
        <w:jc w:val="both"/>
      </w:pPr>
    </w:p>
    <w:p w:rsidR="00404504" w:rsidP="005C5DAE" w:rsidRDefault="00404504" w14:paraId="5D453995" w14:textId="2DE25049">
      <w:pPr>
        <w:spacing w:line="252" w:lineRule="auto"/>
        <w:jc w:val="both"/>
      </w:pPr>
    </w:p>
    <w:p w:rsidR="00773944" w:rsidP="005C5DAE" w:rsidRDefault="00773944" w14:paraId="3EFB14F2" w14:textId="77777777">
      <w:pPr>
        <w:spacing w:line="252" w:lineRule="auto"/>
        <w:jc w:val="both"/>
      </w:pPr>
    </w:p>
    <w:p w:rsidR="00773944" w:rsidP="005C5DAE" w:rsidRDefault="00773944" w14:paraId="0286A2AE" w14:textId="77777777">
      <w:pPr>
        <w:spacing w:line="252" w:lineRule="auto"/>
        <w:jc w:val="both"/>
      </w:pPr>
    </w:p>
    <w:p w:rsidR="00820D13" w:rsidP="005C5DAE" w:rsidRDefault="00820D13" w14:paraId="101E3C0A" w14:textId="77777777">
      <w:pPr>
        <w:spacing w:line="252" w:lineRule="auto"/>
        <w:jc w:val="both"/>
      </w:pPr>
    </w:p>
    <w:p w:rsidR="00820D13" w:rsidP="005C5DAE" w:rsidRDefault="00820D13" w14:paraId="49E89A6E" w14:textId="77777777">
      <w:pPr>
        <w:spacing w:line="252" w:lineRule="auto"/>
        <w:jc w:val="both"/>
      </w:pPr>
    </w:p>
    <w:p w:rsidR="00773944" w:rsidP="005C5DAE" w:rsidRDefault="00773944" w14:paraId="764CD000" w14:textId="77777777">
      <w:pPr>
        <w:spacing w:line="252" w:lineRule="auto"/>
        <w:jc w:val="both"/>
      </w:pPr>
    </w:p>
    <w:p w:rsidR="00404504" w:rsidP="005C5DAE" w:rsidRDefault="00404504" w14:paraId="5E2EC5FA" w14:textId="77777777">
      <w:pPr>
        <w:spacing w:line="252" w:lineRule="auto"/>
        <w:jc w:val="both"/>
      </w:pPr>
    </w:p>
    <w:tbl>
      <w:tblPr>
        <w:tblW w:w="11120" w:type="dxa"/>
        <w:tblInd w:w="-815" w:type="dxa"/>
        <w:tblLook w:val="04A0" w:firstRow="1" w:lastRow="0" w:firstColumn="1" w:lastColumn="0" w:noHBand="0" w:noVBand="1"/>
      </w:tblPr>
      <w:tblGrid>
        <w:gridCol w:w="540"/>
        <w:gridCol w:w="1021"/>
        <w:gridCol w:w="1007"/>
        <w:gridCol w:w="1128"/>
        <w:gridCol w:w="1031"/>
        <w:gridCol w:w="1393"/>
        <w:gridCol w:w="857"/>
        <w:gridCol w:w="843"/>
        <w:gridCol w:w="1086"/>
        <w:gridCol w:w="843"/>
        <w:gridCol w:w="1400"/>
      </w:tblGrid>
      <w:tr w:rsidRPr="00152315" w:rsidR="005C5DAE" w:rsidTr="0012054A" w14:paraId="6D66D1BE" w14:textId="77777777">
        <w:trPr>
          <w:trHeight w:val="255"/>
        </w:trPr>
        <w:tc>
          <w:tcPr>
            <w:tcW w:w="54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10CAC450"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1021"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4DD9F46C"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1007"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3D82B863"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1128"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5AE8900B" w14:textId="77777777">
            <w:pPr>
              <w:spacing w:after="0" w:line="240" w:lineRule="auto"/>
              <w:jc w:val="center"/>
              <w:rPr>
                <w:rFonts w:ascii="Calibri" w:hAnsi="Calibri" w:eastAsia="Times New Roman" w:cs="Calibri"/>
                <w:b/>
                <w:bCs/>
                <w:color w:val="000000"/>
                <w:sz w:val="20"/>
                <w:szCs w:val="20"/>
              </w:rPr>
            </w:pPr>
          </w:p>
        </w:tc>
        <w:tc>
          <w:tcPr>
            <w:tcW w:w="1031"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26EAED49"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A</w:t>
            </w:r>
          </w:p>
        </w:tc>
        <w:tc>
          <w:tcPr>
            <w:tcW w:w="1393"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1D9DC397"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D2 </w:t>
            </w:r>
          </w:p>
        </w:tc>
        <w:tc>
          <w:tcPr>
            <w:tcW w:w="857"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486548ED"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843"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70AB9A77" w14:textId="3EE9EDD3">
            <w:pPr>
              <w:spacing w:after="0" w:line="240" w:lineRule="auto"/>
              <w:jc w:val="center"/>
              <w:rPr>
                <w:rFonts w:ascii="Calibri" w:hAnsi="Calibri" w:eastAsia="Times New Roman" w:cs="Calibri"/>
                <w:b/>
                <w:bCs/>
                <w:color w:val="000000"/>
                <w:sz w:val="20"/>
                <w:szCs w:val="20"/>
              </w:rPr>
            </w:pPr>
          </w:p>
        </w:tc>
        <w:tc>
          <w:tcPr>
            <w:tcW w:w="1086"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7D4A0D" w14:paraId="0251B66E" w14:textId="20672FF6">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B</w:t>
            </w:r>
          </w:p>
        </w:tc>
        <w:tc>
          <w:tcPr>
            <w:tcW w:w="814"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7D4A0D" w14:paraId="13D03C5B" w14:textId="3A6D3612">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C</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36A830D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5FCA1C5E" w14:textId="77777777">
        <w:trPr>
          <w:trHeight w:val="1785"/>
        </w:trPr>
        <w:tc>
          <w:tcPr>
            <w:tcW w:w="540" w:type="dxa"/>
            <w:tcBorders>
              <w:top w:val="nil"/>
              <w:left w:val="single" w:color="auto" w:sz="4" w:space="0"/>
              <w:bottom w:val="single" w:color="auto" w:sz="4" w:space="0"/>
              <w:right w:val="single" w:color="auto" w:sz="4" w:space="0"/>
            </w:tcBorders>
            <w:shd w:val="clear" w:color="000000" w:fill="F8CBAD"/>
            <w:noWrap/>
            <w:vAlign w:val="center"/>
            <w:hideMark/>
          </w:tcPr>
          <w:p w:rsidRPr="00152315" w:rsidR="005C5DAE" w:rsidP="0012054A" w:rsidRDefault="005C5DAE" w14:paraId="1C8948DB"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59BCC383"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Customer</w:t>
            </w:r>
            <w:r w:rsidRPr="00152315">
              <w:rPr>
                <w:rFonts w:ascii="Calibri" w:hAnsi="Calibri" w:eastAsia="Times New Roman" w:cs="Calibri"/>
                <w:b/>
                <w:bCs/>
                <w:color w:val="000000"/>
                <w:sz w:val="20"/>
                <w:szCs w:val="20"/>
              </w:rPr>
              <w:br/>
            </w:r>
            <w:r w:rsidRPr="00152315">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39A55D25"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Date of Recovery (From Borrower to MLI)</w:t>
            </w:r>
          </w:p>
        </w:tc>
        <w:tc>
          <w:tcPr>
            <w:tcW w:w="1128"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17F32524"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Recovery Amount (Entire amount)</w:t>
            </w:r>
          </w:p>
        </w:tc>
        <w:tc>
          <w:tcPr>
            <w:tcW w:w="1031"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65E4A19B"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Recovery Amount (NCGTC Share)</w:t>
            </w:r>
          </w:p>
        </w:tc>
        <w:tc>
          <w:tcPr>
            <w:tcW w:w="1393"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0F1894BF"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DATE when the last tranch for full recovery payment is received</w:t>
            </w:r>
          </w:p>
        </w:tc>
        <w:tc>
          <w:tcPr>
            <w:tcW w:w="857"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3D0F2A45"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Days Elapsed (  D2-D1 )</w:t>
            </w:r>
          </w:p>
        </w:tc>
        <w:tc>
          <w:tcPr>
            <w:tcW w:w="843"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09D56C77"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Eligible Days For Penalty</w:t>
            </w:r>
          </w:p>
        </w:tc>
        <w:tc>
          <w:tcPr>
            <w:tcW w:w="1086"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5BAECB13"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Penalty Calculated</w:t>
            </w:r>
          </w:p>
        </w:tc>
        <w:tc>
          <w:tcPr>
            <w:tcW w:w="814"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5BB17A6F"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Tax on Penalty </w:t>
            </w:r>
            <w:r w:rsidRPr="00152315">
              <w:rPr>
                <w:rFonts w:ascii="Calibri" w:hAnsi="Calibri" w:eastAsia="Times New Roman" w:cs="Calibri"/>
                <w:b/>
                <w:bCs/>
                <w:color w:val="000000"/>
                <w:sz w:val="20"/>
                <w:szCs w:val="20"/>
              </w:rPr>
              <w:br/>
            </w:r>
            <w:r w:rsidRPr="00152315">
              <w:rPr>
                <w:rFonts w:ascii="Calibri" w:hAnsi="Calibri" w:eastAsia="Times New Roman" w:cs="Calibri"/>
                <w:b/>
                <w:bCs/>
                <w:color w:val="000000"/>
                <w:sz w:val="20"/>
                <w:szCs w:val="20"/>
              </w:rPr>
              <w:t>(@18% on E)</w:t>
            </w:r>
          </w:p>
        </w:tc>
        <w:tc>
          <w:tcPr>
            <w:tcW w:w="1400"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42B2C8B2"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Recovery Proceedings for Cases -  Post Full &amp; Final Claim (A+B+C) along with Penalty/Taxes</w:t>
            </w:r>
          </w:p>
        </w:tc>
      </w:tr>
      <w:tr w:rsidRPr="00152315" w:rsidR="005C5DAE" w:rsidTr="0012054A" w14:paraId="4A866316"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67AF3BD4"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97339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BA41B0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4-Feb-20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1AE95B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7,500.00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1B27F2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3,750.00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7C49D55"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CD4BF7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8C2F0AF"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9982E2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88.36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E2EAFE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15.90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01F442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3,854.26 </w:t>
            </w:r>
          </w:p>
        </w:tc>
      </w:tr>
      <w:tr w:rsidRPr="00152315" w:rsidR="005C5DAE" w:rsidTr="0012054A" w14:paraId="01B488D1"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2094117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B6E0B1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7AC78E6"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5-Feb-20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EA7000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5,000.00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7B8B26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2,500.00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3A02906"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252B9B4"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AAADEC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831F89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58.90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1BD4A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10.60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6BA3CA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2,569.51 </w:t>
            </w:r>
          </w:p>
        </w:tc>
      </w:tr>
      <w:tr w:rsidRPr="00152315" w:rsidR="005C5DAE" w:rsidTr="0012054A" w14:paraId="415B429C"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05F1605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80AB09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D259BC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6D56FA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20,000.00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52939C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10,000.00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99B4909"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54DB6C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1691E2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B754D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235.62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C3E107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42.41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40BBCE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10,278.03 </w:t>
            </w:r>
          </w:p>
        </w:tc>
      </w:tr>
      <w:tr w:rsidRPr="00152315" w:rsidR="005C5DAE" w:rsidTr="0012054A" w14:paraId="2D8D80DB"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6517403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06C31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67705A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F2179C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18,750.00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24A203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9,375.00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C28BB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275B12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194928"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D185B4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220.89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725AC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39.76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126A8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9,635.65 </w:t>
            </w:r>
          </w:p>
        </w:tc>
      </w:tr>
      <w:tr w:rsidRPr="00152315" w:rsidR="005C5DAE" w:rsidTr="0012054A" w14:paraId="7372B73D"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289513C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25427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273A268"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92A14D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4,500.00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6F857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2,250.00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760A1B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127CD4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EFA1B2B"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BF1115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53.01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32425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9.54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526FAD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2,312.56 </w:t>
            </w:r>
          </w:p>
        </w:tc>
      </w:tr>
      <w:tr w:rsidRPr="00152315" w:rsidR="005C5DAE" w:rsidTr="0012054A" w14:paraId="6C55D656"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12EC9FF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AC1838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CDE84E5"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F9CEBE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6,000.00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213DFC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3,000.00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F7CB8B9"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C76C78"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991A9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39D513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70.68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541A6B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12.72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2A4838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3,083.41 </w:t>
            </w:r>
          </w:p>
        </w:tc>
      </w:tr>
      <w:tr w:rsidRPr="00152315" w:rsidR="005C5DAE" w:rsidTr="0012054A" w14:paraId="3D913D7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340C7F5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E7E7EE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5D8452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28-Jan-20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4E0E69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7,950.50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2FA31E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3,975.25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58391D"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93E619"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6EF58C0"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72C876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93.66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253697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16.86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501B53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4,085.77 </w:t>
            </w:r>
          </w:p>
        </w:tc>
      </w:tr>
      <w:tr w:rsidRPr="00152315" w:rsidR="005C5DAE" w:rsidTr="0012054A" w14:paraId="0DE67F93"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07F1050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45BD4B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1FC0FCE"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DF7027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11,253.50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82664A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5,626.75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F010D7"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BC2EE75"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042DCFD"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024B19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132.58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BF072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23.86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D83A1E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5,783.19 </w:t>
            </w:r>
          </w:p>
        </w:tc>
      </w:tr>
      <w:tr w:rsidRPr="00152315" w:rsidR="005C5DAE" w:rsidTr="0012054A" w14:paraId="46D2AE54"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5EB8D26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36D063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893964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F869F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17,587.50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50642E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8,793.75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C429D9E"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2A5AB97"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B476A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37CFD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207.20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2E0EC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37.30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7FAAD2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9,038.24 </w:t>
            </w:r>
          </w:p>
        </w:tc>
      </w:tr>
      <w:tr w:rsidRPr="00152315" w:rsidR="005C5DAE" w:rsidTr="0012054A" w14:paraId="62E0B25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1B76A69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1E1625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E8696FF"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C5B83F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24,578.00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DE3421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12,289.00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26B941E"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41E3757"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63DC292"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5E3D3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289.55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C5E7F0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52.12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03D187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12,630.67 </w:t>
            </w:r>
          </w:p>
        </w:tc>
      </w:tr>
      <w:tr w:rsidRPr="00152315" w:rsidR="005C5DAE" w:rsidTr="0012054A" w14:paraId="00EC50E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6127CD3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F9781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822AB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3AE303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123,119.50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C7D41A5"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61,559.75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C4C143C"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DB10B9A"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C16E99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60B1241"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1,450.45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1C81264"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261.08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766ACE"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63,271.28 </w:t>
            </w:r>
          </w:p>
        </w:tc>
      </w:tr>
    </w:tbl>
    <w:p w:rsidR="00523136" w:rsidP="00523136" w:rsidRDefault="00523136" w14:paraId="1DA40893" w14:textId="7C3B5940">
      <w:pPr>
        <w:spacing w:line="252" w:lineRule="auto"/>
        <w:jc w:val="both"/>
        <w:rPr>
          <w:b/>
        </w:rPr>
      </w:pPr>
    </w:p>
    <w:p w:rsidRPr="009F6774" w:rsidR="00523136" w:rsidP="0066601E" w:rsidRDefault="00523136" w14:paraId="38E9AC78" w14:textId="77777777">
      <w:pPr>
        <w:pStyle w:val="ListParagraph"/>
        <w:numPr>
          <w:ilvl w:val="1"/>
          <w:numId w:val="39"/>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523136" w:rsidP="0066601E" w:rsidRDefault="00523136" w14:paraId="778A52DA" w14:textId="77777777">
      <w:pPr>
        <w:pStyle w:val="ListParagraph"/>
        <w:numPr>
          <w:ilvl w:val="1"/>
          <w:numId w:val="39"/>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523136" w:rsidP="0066601E" w:rsidRDefault="00523136" w14:paraId="10997E8B" w14:textId="77777777">
      <w:pPr>
        <w:pStyle w:val="ListParagraph"/>
        <w:numPr>
          <w:ilvl w:val="1"/>
          <w:numId w:val="39"/>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 (</w:t>
      </w:r>
      <w:r w:rsidRPr="00B738BE">
        <w:rPr>
          <w:rFonts w:ascii="Calibri" w:hAnsi="Calibri" w:eastAsia="Times New Roman" w:cs="Calibri"/>
          <w:bCs/>
          <w:color w:val="000000"/>
          <w:sz w:val="20"/>
          <w:szCs w:val="20"/>
        </w:rPr>
        <w:t xml:space="preserve">NCGTC Recovery Percentage </w:t>
      </w:r>
      <w:r>
        <w:rPr>
          <w:rFonts w:ascii="Calibri" w:hAnsi="Calibri" w:eastAsia="Times New Roman" w:cs="Calibri"/>
          <w:bCs/>
          <w:color w:val="000000"/>
          <w:sz w:val="20"/>
          <w:szCs w:val="20"/>
        </w:rPr>
        <w:t xml:space="preserve">system </w:t>
      </w:r>
      <w:r w:rsidRPr="00B738BE">
        <w:rPr>
          <w:rFonts w:ascii="Calibri" w:hAnsi="Calibri" w:eastAsia="Times New Roman" w:cs="Calibri"/>
          <w:bCs/>
          <w:color w:val="000000"/>
          <w:sz w:val="20"/>
          <w:szCs w:val="20"/>
        </w:rPr>
        <w:t xml:space="preserve">taking </w:t>
      </w:r>
      <w:r>
        <w:rPr>
          <w:rFonts w:ascii="Calibri" w:hAnsi="Calibri" w:eastAsia="Times New Roman" w:cs="Calibri"/>
          <w:bCs/>
          <w:color w:val="000000"/>
          <w:sz w:val="20"/>
          <w:szCs w:val="20"/>
        </w:rPr>
        <w:t>from</w:t>
      </w:r>
      <w:r w:rsidRPr="00B738BE">
        <w:rPr>
          <w:rFonts w:ascii="Calibri" w:hAnsi="Calibri" w:eastAsia="Times New Roman" w:cs="Calibri"/>
          <w:bCs/>
          <w:color w:val="000000"/>
          <w:sz w:val="20"/>
          <w:szCs w:val="20"/>
        </w:rPr>
        <w:t xml:space="preserve"> docket).</w:t>
      </w:r>
    </w:p>
    <w:p w:rsidRPr="00C269FB" w:rsidR="00523136" w:rsidP="0066601E" w:rsidRDefault="00523136" w14:paraId="6B984C05" w14:textId="77777777">
      <w:pPr>
        <w:pStyle w:val="ListParagraph"/>
        <w:numPr>
          <w:ilvl w:val="1"/>
          <w:numId w:val="39"/>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523136" w:rsidP="0066601E" w:rsidRDefault="00523136" w14:paraId="4CA95E7E" w14:textId="73243FED">
      <w:pPr>
        <w:pStyle w:val="ListParagraph"/>
        <w:numPr>
          <w:ilvl w:val="1"/>
          <w:numId w:val="39"/>
        </w:numPr>
        <w:rPr>
          <w:rFonts w:ascii="Calibri" w:hAnsi="Calibri" w:eastAsia="Times New Roman" w:cs="Calibri"/>
          <w:b/>
          <w:bCs/>
          <w:color w:val="000000"/>
          <w:sz w:val="20"/>
          <w:szCs w:val="20"/>
        </w:rPr>
      </w:pPr>
      <w:r w:rsidRPr="009D21BC">
        <w:rPr>
          <w:rFonts w:ascii="Calibri" w:hAnsi="Calibri" w:eastAsia="Times New Roman" w:cs="Calibri"/>
          <w:b/>
          <w:bCs/>
          <w:color w:val="000000"/>
          <w:sz w:val="20"/>
          <w:szCs w:val="20"/>
        </w:rPr>
        <w:t>Days Elapsed</w:t>
      </w:r>
      <w:r>
        <w:rPr>
          <w:rFonts w:ascii="Calibri" w:hAnsi="Calibri" w:eastAsia="Times New Roman" w:cs="Calibri"/>
          <w:b/>
          <w:bCs/>
          <w:color w:val="000000"/>
          <w:sz w:val="20"/>
          <w:szCs w:val="20"/>
        </w:rPr>
        <w:t xml:space="preserve"> :- </w:t>
      </w:r>
      <w:r w:rsidRPr="009D21BC">
        <w:rPr>
          <w:rFonts w:ascii="Calibri" w:hAnsi="Calibri" w:eastAsia="Times New Roman" w:cs="Calibri"/>
          <w:bCs/>
          <w:color w:val="000000"/>
          <w:sz w:val="20"/>
          <w:szCs w:val="20"/>
        </w:rPr>
        <w:t>Difference between Date when last tranch for full payment is received and Recovery cutoff date</w:t>
      </w:r>
      <w:r>
        <w:rPr>
          <w:rFonts w:ascii="Calibri" w:hAnsi="Calibri" w:eastAsia="Times New Roman" w:cs="Calibri"/>
          <w:b/>
          <w:bCs/>
          <w:color w:val="000000"/>
          <w:sz w:val="20"/>
          <w:szCs w:val="20"/>
        </w:rPr>
        <w:t>.</w:t>
      </w:r>
    </w:p>
    <w:p w:rsidR="00523136" w:rsidP="0066601E" w:rsidRDefault="00523136" w14:paraId="189AD939" w14:textId="77777777">
      <w:pPr>
        <w:pStyle w:val="ListParagraph"/>
        <w:numPr>
          <w:ilvl w:val="1"/>
          <w:numId w:val="39"/>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523136" w:rsidP="0066601E" w:rsidRDefault="00523136" w14:paraId="078C2432" w14:textId="77777777">
      <w:pPr>
        <w:pStyle w:val="ListParagraph"/>
        <w:numPr>
          <w:ilvl w:val="1"/>
          <w:numId w:val="39"/>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00523136" w:rsidP="0066601E" w:rsidRDefault="00523136" w14:paraId="26554664" w14:textId="77777777">
      <w:pPr>
        <w:pStyle w:val="ListParagraph"/>
        <w:numPr>
          <w:ilvl w:val="1"/>
          <w:numId w:val="39"/>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00523136" w:rsidP="0066601E" w:rsidRDefault="00523136" w14:paraId="307A34F5" w14:textId="77777777">
      <w:pPr>
        <w:pStyle w:val="ListParagraph"/>
        <w:numPr>
          <w:ilvl w:val="1"/>
          <w:numId w:val="39"/>
        </w:numPr>
        <w:rPr>
          <w:rFonts w:ascii="Calibri" w:hAnsi="Calibri" w:eastAsia="Times New Roman" w:cs="Calibri"/>
          <w:bCs/>
          <w:color w:val="000000"/>
          <w:sz w:val="20"/>
          <w:szCs w:val="20"/>
        </w:rPr>
      </w:pPr>
      <w:r w:rsidRPr="00DB3D88">
        <w:rPr>
          <w:rFonts w:ascii="Calibri" w:hAnsi="Calibri" w:eastAsia="Times New Roman" w:cs="Calibri"/>
          <w:b/>
          <w:bCs/>
          <w:color w:val="000000"/>
          <w:sz w:val="20"/>
          <w:szCs w:val="20"/>
        </w:rPr>
        <w:t xml:space="preserve">Recovery Proceedings for Cases - </w:t>
      </w:r>
      <w:r>
        <w:rPr>
          <w:rFonts w:ascii="Calibri" w:hAnsi="Calibri" w:eastAsia="Times New Roman" w:cs="Calibri"/>
          <w:b/>
          <w:bCs/>
          <w:color w:val="000000"/>
          <w:sz w:val="20"/>
          <w:szCs w:val="20"/>
        </w:rPr>
        <w:t>Post Final Claim (A+B+C</w:t>
      </w:r>
      <w:r w:rsidRPr="00DB3D88">
        <w:rPr>
          <w:rFonts w:ascii="Calibri" w:hAnsi="Calibri" w:eastAsia="Times New Roman" w:cs="Calibri"/>
          <w:b/>
          <w:bCs/>
          <w:color w:val="000000"/>
          <w:sz w:val="20"/>
          <w:szCs w:val="20"/>
        </w:rPr>
        <w:t>) along with Penalty/Taxes: -</w:t>
      </w:r>
      <w:r w:rsidRPr="00DB3D88">
        <w:rPr>
          <w:rFonts w:ascii="Calibri" w:hAnsi="Calibri" w:eastAsia="Times New Roman" w:cs="Calibri"/>
          <w:bCs/>
          <w:color w:val="000000"/>
          <w:sz w:val="20"/>
          <w:szCs w:val="20"/>
        </w:rPr>
        <w:t xml:space="preserve"> Sum of (Recovery Amount (NCGTC Share)+ Penalty + Tax on Penalty).</w:t>
      </w:r>
    </w:p>
    <w:p w:rsidR="00523136" w:rsidP="005C5DAE" w:rsidRDefault="00523136" w14:paraId="019A67DF" w14:textId="112EA445">
      <w:pPr>
        <w:spacing w:line="252" w:lineRule="auto"/>
        <w:jc w:val="both"/>
      </w:pPr>
    </w:p>
    <w:p w:rsidR="005C5DAE" w:rsidP="005C5DAE" w:rsidRDefault="005C5DAE" w14:paraId="0E64313D" w14:textId="77777777">
      <w:pPr>
        <w:spacing w:line="252" w:lineRule="auto"/>
        <w:jc w:val="both"/>
        <w:rPr>
          <w:b/>
        </w:rPr>
      </w:pPr>
      <w:r>
        <w:rPr>
          <w:b/>
        </w:rPr>
        <w:t>Note:</w:t>
      </w:r>
    </w:p>
    <w:p w:rsidRPr="00B2244E" w:rsidR="005C5DAE" w:rsidP="0066601E" w:rsidRDefault="005C5DAE" w14:paraId="34C1A0B3" w14:textId="77777777">
      <w:pPr>
        <w:pStyle w:val="ListParagraph"/>
        <w:numPr>
          <w:ilvl w:val="0"/>
          <w:numId w:val="29"/>
        </w:numPr>
        <w:spacing w:line="252" w:lineRule="auto"/>
        <w:jc w:val="both"/>
        <w:rPr>
          <w:u w:val="single"/>
        </w:rPr>
      </w:pPr>
      <w:r>
        <w:t xml:space="preserve">Amount of INR </w:t>
      </w:r>
      <w:r w:rsidRPr="00CC468C">
        <w:t xml:space="preserve">61,559.75 </w:t>
      </w:r>
      <w:r>
        <w:t>/- is adjusted in Final claim settlement.</w:t>
      </w:r>
    </w:p>
    <w:p w:rsidR="005C5DAE" w:rsidP="0066601E" w:rsidRDefault="005C5DAE" w14:paraId="033EBBB1" w14:textId="77777777">
      <w:pPr>
        <w:pStyle w:val="ListParagraph"/>
        <w:numPr>
          <w:ilvl w:val="0"/>
          <w:numId w:val="29"/>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CC468C">
        <w:t xml:space="preserve"> 1,711.53 </w:t>
      </w:r>
      <w:r>
        <w:t>/-</w:t>
      </w:r>
    </w:p>
    <w:p w:rsidR="00762D48" w:rsidP="005C5DAE" w:rsidRDefault="00762D48" w14:paraId="434FC9DC" w14:textId="77777777">
      <w:pPr>
        <w:spacing w:line="252" w:lineRule="auto"/>
        <w:jc w:val="both"/>
      </w:pPr>
    </w:p>
    <w:p w:rsidR="005C5DAE" w:rsidP="0066601E" w:rsidRDefault="005C5DAE" w14:paraId="2E77B1B7" w14:textId="77777777">
      <w:pPr>
        <w:pStyle w:val="ListParagraph"/>
        <w:numPr>
          <w:ilvl w:val="0"/>
          <w:numId w:val="27"/>
        </w:numPr>
        <w:spacing w:line="252" w:lineRule="auto"/>
        <w:jc w:val="both"/>
      </w:pPr>
      <w:commentRangeStart w:id="157"/>
      <w:r>
        <w:t xml:space="preserve">Scenario 2: </w:t>
      </w:r>
      <w:r w:rsidRPr="00BA53B3">
        <w:t>Penalty Situation (File uploaded &amp; Full payment done after cutoff date)</w:t>
      </w:r>
      <w:commentRangeEnd w:id="157"/>
      <w:r w:rsidR="001E2636">
        <w:rPr>
          <w:rStyle w:val="CommentReference"/>
        </w:rPr>
        <w:commentReference w:id="157"/>
      </w:r>
    </w:p>
    <w:p w:rsidR="005C5DAE" w:rsidP="005C5DAE" w:rsidRDefault="005C5DAE" w14:paraId="40E98AEE" w14:textId="77777777">
      <w:pPr>
        <w:pStyle w:val="ListParagraph"/>
        <w:spacing w:line="252" w:lineRule="auto"/>
        <w:ind w:left="360"/>
        <w:jc w:val="both"/>
      </w:pPr>
    </w:p>
    <w:tbl>
      <w:tblPr>
        <w:tblW w:w="9340" w:type="dxa"/>
        <w:tblLook w:val="04A0" w:firstRow="1" w:lastRow="0" w:firstColumn="1" w:lastColumn="0" w:noHBand="0" w:noVBand="1"/>
      </w:tblPr>
      <w:tblGrid>
        <w:gridCol w:w="6140"/>
        <w:gridCol w:w="1500"/>
        <w:gridCol w:w="1700"/>
      </w:tblGrid>
      <w:tr w:rsidRPr="00BA53B3" w:rsidR="005C5DAE" w:rsidTr="0012054A" w14:paraId="762D5950"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5A8390F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BA53B3" w:rsidR="005C5DAE" w:rsidP="0012054A" w:rsidRDefault="0077591C" w14:paraId="045C6E82" w14:textId="28B10C58">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Oct</w:t>
            </w:r>
            <w:r w:rsidRPr="00BA53B3" w:rsidR="005C5DAE">
              <w:rPr>
                <w:rFonts w:ascii="Calibri" w:hAnsi="Calibri" w:eastAsia="Times New Roman" w:cs="Calibri"/>
                <w:color w:val="000000"/>
                <w:sz w:val="20"/>
                <w:szCs w:val="20"/>
              </w:rPr>
              <w:t>-20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6908157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2EA7E56C"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BA53B3" w:rsidR="005C5DAE" w:rsidP="0012054A" w:rsidRDefault="005C5DAE" w14:paraId="44C84A6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BA53B3" w:rsidR="005C5DAE" w:rsidP="0012054A" w:rsidRDefault="005C5DAE" w14:paraId="52DAFA1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5B9A97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02805C3E"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7A191ED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BA53B3" w:rsidR="005C5DAE" w:rsidP="0012054A" w:rsidRDefault="005C5DAE" w14:paraId="30C24B8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D8068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180C5616"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115F642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BA53B3" w:rsidR="005C5DAE" w:rsidP="0012054A" w:rsidRDefault="005C5DAE" w14:paraId="13921DC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78C9A67"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D1</w:t>
            </w:r>
          </w:p>
        </w:tc>
      </w:tr>
      <w:tr w:rsidRPr="00BA53B3" w:rsidR="005C5DAE" w:rsidTr="0012054A" w14:paraId="2C556BD5"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2C4F365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BA53B3" w:rsidR="005C5DAE" w:rsidP="0012054A" w:rsidRDefault="005C5DAE" w14:paraId="75E4E28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50%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8D41C7A"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r>
    </w:tbl>
    <w:p w:rsidR="005C5DAE" w:rsidP="005C5DAE" w:rsidRDefault="005C5DAE" w14:paraId="6416995A" w14:textId="77777777">
      <w:pPr>
        <w:spacing w:line="252" w:lineRule="auto"/>
        <w:jc w:val="both"/>
      </w:pPr>
    </w:p>
    <w:tbl>
      <w:tblPr>
        <w:tblW w:w="11430" w:type="dxa"/>
        <w:tblInd w:w="-1085" w:type="dxa"/>
        <w:tblLook w:val="04A0" w:firstRow="1" w:lastRow="0" w:firstColumn="1" w:lastColumn="0" w:noHBand="0" w:noVBand="1"/>
      </w:tblPr>
      <w:tblGrid>
        <w:gridCol w:w="630"/>
        <w:gridCol w:w="1021"/>
        <w:gridCol w:w="1007"/>
        <w:gridCol w:w="1128"/>
        <w:gridCol w:w="1074"/>
        <w:gridCol w:w="1170"/>
        <w:gridCol w:w="857"/>
        <w:gridCol w:w="883"/>
        <w:gridCol w:w="1086"/>
        <w:gridCol w:w="864"/>
        <w:gridCol w:w="1710"/>
      </w:tblGrid>
      <w:tr w:rsidRPr="00BA53B3" w:rsidR="005C5DAE" w:rsidTr="0012054A" w14:paraId="366B0820" w14:textId="77777777">
        <w:trPr>
          <w:trHeight w:val="255"/>
        </w:trPr>
        <w:tc>
          <w:tcPr>
            <w:tcW w:w="6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5205FCC4"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021"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4ABEDAB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007"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6D8C34C"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128"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4C8EBE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074"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7B0F3769"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A</w:t>
            </w:r>
          </w:p>
        </w:tc>
        <w:tc>
          <w:tcPr>
            <w:tcW w:w="1170"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1CDBB5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D2</w:t>
            </w:r>
          </w:p>
        </w:tc>
        <w:tc>
          <w:tcPr>
            <w:tcW w:w="857"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C97FC27"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883"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0DB122F6" w14:textId="7084A8ED">
            <w:pPr>
              <w:spacing w:after="0" w:line="240" w:lineRule="auto"/>
              <w:jc w:val="center"/>
              <w:rPr>
                <w:rFonts w:ascii="Calibri" w:hAnsi="Calibri" w:eastAsia="Times New Roman" w:cs="Calibri"/>
                <w:b/>
                <w:bCs/>
                <w:color w:val="000000"/>
                <w:sz w:val="20"/>
                <w:szCs w:val="20"/>
              </w:rPr>
            </w:pPr>
          </w:p>
        </w:tc>
        <w:tc>
          <w:tcPr>
            <w:tcW w:w="1086"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A23EED" w14:paraId="5F96F315" w14:textId="52595327">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B</w:t>
            </w:r>
          </w:p>
        </w:tc>
        <w:tc>
          <w:tcPr>
            <w:tcW w:w="864"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3CF863EA" w14:textId="66C2DC8E">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r w:rsidR="00A23EED">
              <w:rPr>
                <w:rFonts w:ascii="Calibri" w:hAnsi="Calibri" w:eastAsia="Times New Roman" w:cs="Calibri"/>
                <w:color w:val="000000"/>
                <w:sz w:val="20"/>
                <w:szCs w:val="20"/>
              </w:rPr>
              <w:t>C</w:t>
            </w:r>
          </w:p>
        </w:tc>
        <w:tc>
          <w:tcPr>
            <w:tcW w:w="1710"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201DE87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4D788D79" w14:textId="77777777">
        <w:trPr>
          <w:trHeight w:val="1785"/>
        </w:trPr>
        <w:tc>
          <w:tcPr>
            <w:tcW w:w="630" w:type="dxa"/>
            <w:tcBorders>
              <w:top w:val="nil"/>
              <w:left w:val="single" w:color="auto" w:sz="4" w:space="0"/>
              <w:bottom w:val="single" w:color="auto" w:sz="4" w:space="0"/>
              <w:right w:val="single" w:color="auto" w:sz="4" w:space="0"/>
            </w:tcBorders>
            <w:shd w:val="clear" w:color="000000" w:fill="F8CBAD"/>
            <w:noWrap/>
            <w:vAlign w:val="center"/>
            <w:hideMark/>
          </w:tcPr>
          <w:p w:rsidRPr="00BA53B3" w:rsidR="005C5DAE" w:rsidP="0012054A" w:rsidRDefault="005C5DAE" w14:paraId="43237BA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434ABEAF"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Customer</w:t>
            </w:r>
            <w:r w:rsidRPr="00BA53B3">
              <w:rPr>
                <w:rFonts w:ascii="Calibri" w:hAnsi="Calibri" w:eastAsia="Times New Roman" w:cs="Calibri"/>
                <w:b/>
                <w:bCs/>
                <w:color w:val="000000"/>
                <w:sz w:val="20"/>
                <w:szCs w:val="20"/>
              </w:rPr>
              <w:br/>
            </w:r>
            <w:r w:rsidRPr="00BA53B3">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25820855"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Date of Recovery (From Borrower to MLI)</w:t>
            </w:r>
          </w:p>
        </w:tc>
        <w:tc>
          <w:tcPr>
            <w:tcW w:w="1128"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088666AB"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Recovery Amount (Entire amount)</w:t>
            </w:r>
          </w:p>
        </w:tc>
        <w:tc>
          <w:tcPr>
            <w:tcW w:w="1074"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271D7408"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Recovery Amount (NCGTC Share)</w:t>
            </w:r>
          </w:p>
        </w:tc>
        <w:tc>
          <w:tcPr>
            <w:tcW w:w="1170"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2FF91C71"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DATE when the last tranch for full recovery payment is received</w:t>
            </w:r>
          </w:p>
        </w:tc>
        <w:tc>
          <w:tcPr>
            <w:tcW w:w="857"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02C4E41C"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Days Elapsed (  D2-D1 )</w:t>
            </w:r>
          </w:p>
        </w:tc>
        <w:tc>
          <w:tcPr>
            <w:tcW w:w="883"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566FBD78"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Eligible Days For Penalty</w:t>
            </w:r>
          </w:p>
        </w:tc>
        <w:tc>
          <w:tcPr>
            <w:tcW w:w="1086"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17C48063"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Penalty Calculated</w:t>
            </w:r>
          </w:p>
        </w:tc>
        <w:tc>
          <w:tcPr>
            <w:tcW w:w="864"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687E0DA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Tax on Pealty </w:t>
            </w:r>
            <w:r w:rsidRPr="00BA53B3">
              <w:rPr>
                <w:rFonts w:ascii="Calibri" w:hAnsi="Calibri" w:eastAsia="Times New Roman" w:cs="Calibri"/>
                <w:b/>
                <w:bCs/>
                <w:color w:val="000000"/>
                <w:sz w:val="20"/>
                <w:szCs w:val="20"/>
              </w:rPr>
              <w:br/>
            </w:r>
            <w:r w:rsidRPr="00BA53B3">
              <w:rPr>
                <w:rFonts w:ascii="Calibri" w:hAnsi="Calibri" w:eastAsia="Times New Roman" w:cs="Calibri"/>
                <w:b/>
                <w:bCs/>
                <w:color w:val="000000"/>
                <w:sz w:val="20"/>
                <w:szCs w:val="20"/>
              </w:rPr>
              <w:t>(@18% on E)</w:t>
            </w:r>
          </w:p>
        </w:tc>
        <w:tc>
          <w:tcPr>
            <w:tcW w:w="1710"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46DDFE7B"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Recovery Proceedings for Cases -  Post Final Claim (A+B+C) along with Penalty/Taxes</w:t>
            </w:r>
          </w:p>
        </w:tc>
      </w:tr>
      <w:tr w:rsidRPr="00BA53B3" w:rsidR="005C5DAE" w:rsidTr="0012054A" w14:paraId="3163AD5E"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24D83E2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6D5979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B265162"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4-Feb-20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0CCCE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7,500.00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E1EA65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3,750.00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8E1512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6F3C37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09EE587"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AD84D7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182.88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72013B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32.92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4A10C5B"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3,965.79 </w:t>
            </w:r>
          </w:p>
        </w:tc>
      </w:tr>
      <w:tr w:rsidRPr="00BA53B3" w:rsidR="005C5DAE" w:rsidTr="0012054A" w14:paraId="2EF3FFB9"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57FEAC5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02754F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FF4224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5-Feb-20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D4231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5,000.00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C52D14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2,500.00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033FCF8"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57C7DF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F8B48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732BCC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121.92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080929B"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21.95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F85114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2,643.86 </w:t>
            </w:r>
          </w:p>
        </w:tc>
      </w:tr>
      <w:tr w:rsidRPr="00BA53B3" w:rsidR="005C5DAE" w:rsidTr="0012054A" w14:paraId="4016209B"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61A621A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D665F3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B5F560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7472A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20,000.00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5606E2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10,000.00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F6DB79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F27E568"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898954E"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0A4B8F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487.67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A58973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87.78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AE483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10,575.45 </w:t>
            </w:r>
          </w:p>
        </w:tc>
      </w:tr>
      <w:tr w:rsidRPr="00BA53B3" w:rsidR="005C5DAE" w:rsidTr="0012054A" w14:paraId="43CEFD7A"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2BEDA8F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7789AB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8D56B0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E76C22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18,750.00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D0251B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9,375.00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D06B321"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12A90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7EAE8D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9F3CA5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457.19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8A6289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82.29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97049E0"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9,914.49 </w:t>
            </w:r>
          </w:p>
        </w:tc>
      </w:tr>
      <w:tr w:rsidRPr="00BA53B3" w:rsidR="005C5DAE" w:rsidTr="0012054A" w14:paraId="0F605A14"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76DF08C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55FF9B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DFB58B7"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E8734A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4,500.00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3FBD22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2,250.00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EB9A95D"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3A3190C"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304A70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48927F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109.73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CCFEA5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19.75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F5D750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2,379.48 </w:t>
            </w:r>
          </w:p>
        </w:tc>
      </w:tr>
      <w:tr w:rsidRPr="00BA53B3" w:rsidR="005C5DAE" w:rsidTr="0012054A" w14:paraId="4818CE7B"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7E6C696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013D6A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41F9147"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A150FE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6,000.00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0F28B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3,000.00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198F51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3FFC861"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6B6F43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3C4176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146.30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4C1DAE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26.33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BF8852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3,172.64 </w:t>
            </w:r>
          </w:p>
        </w:tc>
      </w:tr>
      <w:tr w:rsidRPr="00BA53B3" w:rsidR="005C5DAE" w:rsidTr="0012054A" w14:paraId="58F0631D"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7AB6300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A5E6E1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3B23C8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28-Jan-20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7C7D3A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7,950.50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810007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3,975.25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EDC73E"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5016758"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1E6824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321639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193.86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2F68AB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34.90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734A02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4,204.01 </w:t>
            </w:r>
          </w:p>
        </w:tc>
      </w:tr>
      <w:tr w:rsidRPr="00BA53B3" w:rsidR="005C5DAE" w:rsidTr="0012054A" w14:paraId="286FD67F"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191727C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5EBC4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69398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0D1763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11,253.50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EB10B5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5,626.75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0C45D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6E04F6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65202E5"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345F00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274.40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D16C2B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49.39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D38D5D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5,950.54 </w:t>
            </w:r>
          </w:p>
        </w:tc>
      </w:tr>
      <w:tr w:rsidRPr="00BA53B3" w:rsidR="005C5DAE" w:rsidTr="0012054A" w14:paraId="79B410A8"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65848D9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39CB2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3462F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9C4E9C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17,587.50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24A626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8,793.75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AAD9F6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1C7E1E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C31D4A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EB6CE1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428.85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60C817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77.19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8CFDF3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9,299.79 </w:t>
            </w:r>
          </w:p>
        </w:tc>
      </w:tr>
      <w:tr w:rsidRPr="00BA53B3" w:rsidR="005C5DAE" w:rsidTr="0012054A" w14:paraId="4091219F"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0BEFF3A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F62C91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BC99AD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0465DB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24,578.00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685D1A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12,289.00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6C8D8E5"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235B23D"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103C15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81C6E0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599.30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B623C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107.87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787D20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12,996.17 </w:t>
            </w:r>
          </w:p>
        </w:tc>
      </w:tr>
      <w:tr w:rsidRPr="00BA53B3" w:rsidR="005C5DAE" w:rsidTr="0012054A" w14:paraId="7F5729D8"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1AC3AAC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F7A675B"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5DC059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4CE810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123,119.50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1383B50"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61,559.75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5484320"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044255F"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15AAC5F"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E93598F"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3,002.09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5DF7A66"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540.38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6769EB"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65,102.22 </w:t>
            </w:r>
          </w:p>
        </w:tc>
      </w:tr>
    </w:tbl>
    <w:p w:rsidR="005C5DAE" w:rsidP="005C5DAE" w:rsidRDefault="005C5DAE" w14:paraId="4DED3CA1" w14:textId="1DEED387">
      <w:pPr>
        <w:spacing w:line="252" w:lineRule="auto"/>
        <w:jc w:val="both"/>
      </w:pPr>
    </w:p>
    <w:p w:rsidRPr="009F6774" w:rsidR="00437BB8" w:rsidP="0066601E" w:rsidRDefault="00437BB8" w14:paraId="15189104" w14:textId="77777777">
      <w:pPr>
        <w:pStyle w:val="ListParagraph"/>
        <w:numPr>
          <w:ilvl w:val="1"/>
          <w:numId w:val="40"/>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437BB8" w:rsidP="0066601E" w:rsidRDefault="00437BB8" w14:paraId="6A7FFFEC" w14:textId="77777777">
      <w:pPr>
        <w:pStyle w:val="ListParagraph"/>
        <w:numPr>
          <w:ilvl w:val="1"/>
          <w:numId w:val="40"/>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437BB8" w:rsidP="0066601E" w:rsidRDefault="00437BB8" w14:paraId="4B89E6C9" w14:textId="77777777">
      <w:pPr>
        <w:pStyle w:val="ListParagraph"/>
        <w:numPr>
          <w:ilvl w:val="1"/>
          <w:numId w:val="40"/>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 (</w:t>
      </w:r>
      <w:r w:rsidRPr="00B738BE">
        <w:rPr>
          <w:rFonts w:ascii="Calibri" w:hAnsi="Calibri" w:eastAsia="Times New Roman" w:cs="Calibri"/>
          <w:bCs/>
          <w:color w:val="000000"/>
          <w:sz w:val="20"/>
          <w:szCs w:val="20"/>
        </w:rPr>
        <w:t xml:space="preserve">NCGTC Recovery Percentage </w:t>
      </w:r>
      <w:r>
        <w:rPr>
          <w:rFonts w:ascii="Calibri" w:hAnsi="Calibri" w:eastAsia="Times New Roman" w:cs="Calibri"/>
          <w:bCs/>
          <w:color w:val="000000"/>
          <w:sz w:val="20"/>
          <w:szCs w:val="20"/>
        </w:rPr>
        <w:t xml:space="preserve">system </w:t>
      </w:r>
      <w:r w:rsidRPr="00B738BE">
        <w:rPr>
          <w:rFonts w:ascii="Calibri" w:hAnsi="Calibri" w:eastAsia="Times New Roman" w:cs="Calibri"/>
          <w:bCs/>
          <w:color w:val="000000"/>
          <w:sz w:val="20"/>
          <w:szCs w:val="20"/>
        </w:rPr>
        <w:t xml:space="preserve">taking </w:t>
      </w:r>
      <w:r>
        <w:rPr>
          <w:rFonts w:ascii="Calibri" w:hAnsi="Calibri" w:eastAsia="Times New Roman" w:cs="Calibri"/>
          <w:bCs/>
          <w:color w:val="000000"/>
          <w:sz w:val="20"/>
          <w:szCs w:val="20"/>
        </w:rPr>
        <w:t>from</w:t>
      </w:r>
      <w:r w:rsidRPr="00B738BE">
        <w:rPr>
          <w:rFonts w:ascii="Calibri" w:hAnsi="Calibri" w:eastAsia="Times New Roman" w:cs="Calibri"/>
          <w:bCs/>
          <w:color w:val="000000"/>
          <w:sz w:val="20"/>
          <w:szCs w:val="20"/>
        </w:rPr>
        <w:t xml:space="preserve"> docket).</w:t>
      </w:r>
    </w:p>
    <w:p w:rsidRPr="00C269FB" w:rsidR="00437BB8" w:rsidP="0066601E" w:rsidRDefault="00437BB8" w14:paraId="046795FF" w14:textId="77777777">
      <w:pPr>
        <w:pStyle w:val="ListParagraph"/>
        <w:numPr>
          <w:ilvl w:val="1"/>
          <w:numId w:val="40"/>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437BB8" w:rsidP="0066601E" w:rsidRDefault="00437BB8" w14:paraId="14F21D79" w14:textId="7706D533">
      <w:pPr>
        <w:pStyle w:val="ListParagraph"/>
        <w:numPr>
          <w:ilvl w:val="1"/>
          <w:numId w:val="40"/>
        </w:numPr>
        <w:rPr>
          <w:rFonts w:ascii="Calibri" w:hAnsi="Calibri" w:eastAsia="Times New Roman" w:cs="Calibri"/>
          <w:b/>
          <w:bCs/>
          <w:color w:val="000000"/>
          <w:sz w:val="20"/>
          <w:szCs w:val="20"/>
        </w:rPr>
      </w:pPr>
      <w:r w:rsidRPr="009D21BC">
        <w:rPr>
          <w:rFonts w:ascii="Calibri" w:hAnsi="Calibri" w:eastAsia="Times New Roman" w:cs="Calibri"/>
          <w:b/>
          <w:bCs/>
          <w:color w:val="000000"/>
          <w:sz w:val="20"/>
          <w:szCs w:val="20"/>
        </w:rPr>
        <w:t>Days Elapsed</w:t>
      </w:r>
      <w:r>
        <w:rPr>
          <w:rFonts w:ascii="Calibri" w:hAnsi="Calibri" w:eastAsia="Times New Roman" w:cs="Calibri"/>
          <w:b/>
          <w:bCs/>
          <w:color w:val="000000"/>
          <w:sz w:val="20"/>
          <w:szCs w:val="20"/>
        </w:rPr>
        <w:t xml:space="preserve"> :- </w:t>
      </w:r>
      <w:r w:rsidRPr="009D21BC">
        <w:rPr>
          <w:rFonts w:ascii="Calibri" w:hAnsi="Calibri" w:eastAsia="Times New Roman" w:cs="Calibri"/>
          <w:bCs/>
          <w:color w:val="000000"/>
          <w:sz w:val="20"/>
          <w:szCs w:val="20"/>
        </w:rPr>
        <w:t>Difference between Date when last tranch for full payment is received and Recovery cutoff date</w:t>
      </w:r>
      <w:r>
        <w:rPr>
          <w:rFonts w:ascii="Calibri" w:hAnsi="Calibri" w:eastAsia="Times New Roman" w:cs="Calibri"/>
          <w:b/>
          <w:bCs/>
          <w:color w:val="000000"/>
          <w:sz w:val="20"/>
          <w:szCs w:val="20"/>
        </w:rPr>
        <w:t>.</w:t>
      </w:r>
    </w:p>
    <w:p w:rsidR="00437BB8" w:rsidP="0066601E" w:rsidRDefault="00437BB8" w14:paraId="27616986" w14:textId="77777777">
      <w:pPr>
        <w:pStyle w:val="ListParagraph"/>
        <w:numPr>
          <w:ilvl w:val="1"/>
          <w:numId w:val="40"/>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437BB8" w:rsidP="0066601E" w:rsidRDefault="00437BB8" w14:paraId="5F1A06DB" w14:textId="77777777">
      <w:pPr>
        <w:pStyle w:val="ListParagraph"/>
        <w:numPr>
          <w:ilvl w:val="1"/>
          <w:numId w:val="40"/>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00437BB8" w:rsidP="0066601E" w:rsidRDefault="00437BB8" w14:paraId="2ED82CF9" w14:textId="77777777">
      <w:pPr>
        <w:pStyle w:val="ListParagraph"/>
        <w:numPr>
          <w:ilvl w:val="1"/>
          <w:numId w:val="40"/>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Pr="00437BB8" w:rsidR="00437BB8" w:rsidP="0066601E" w:rsidRDefault="00437BB8" w14:paraId="6E35AA45" w14:textId="75ED6211">
      <w:pPr>
        <w:pStyle w:val="ListParagraph"/>
        <w:numPr>
          <w:ilvl w:val="1"/>
          <w:numId w:val="40"/>
        </w:numPr>
        <w:rPr>
          <w:rFonts w:ascii="Calibri" w:hAnsi="Calibri" w:eastAsia="Times New Roman" w:cs="Calibri"/>
          <w:bCs/>
          <w:color w:val="000000"/>
          <w:sz w:val="20"/>
          <w:szCs w:val="20"/>
        </w:rPr>
      </w:pPr>
      <w:r w:rsidRPr="00437BB8">
        <w:rPr>
          <w:rFonts w:ascii="Calibri" w:hAnsi="Calibri" w:eastAsia="Times New Roman" w:cs="Calibri"/>
          <w:b/>
          <w:bCs/>
          <w:color w:val="000000"/>
          <w:sz w:val="20"/>
          <w:szCs w:val="20"/>
        </w:rPr>
        <w:t>Recovery Proceedings for Cases - Post Final Claim (A+B+C) along with Penalty/Taxes: -</w:t>
      </w:r>
      <w:r w:rsidRPr="00437BB8">
        <w:rPr>
          <w:rFonts w:ascii="Calibri" w:hAnsi="Calibri" w:eastAsia="Times New Roman" w:cs="Calibri"/>
          <w:bCs/>
          <w:color w:val="000000"/>
          <w:sz w:val="20"/>
          <w:szCs w:val="20"/>
        </w:rPr>
        <w:t xml:space="preserve"> Sum of (Recovery Amount (NCGTC Share)+ Penalty + Tax on Penalty).</w:t>
      </w:r>
    </w:p>
    <w:p w:rsidR="00437BB8" w:rsidP="005C5DAE" w:rsidRDefault="00437BB8" w14:paraId="6A592990" w14:textId="77777777">
      <w:pPr>
        <w:spacing w:line="252" w:lineRule="auto"/>
        <w:jc w:val="both"/>
      </w:pPr>
    </w:p>
    <w:p w:rsidR="005C5DAE" w:rsidP="005C5DAE" w:rsidRDefault="005C5DAE" w14:paraId="213BBB64" w14:textId="77777777">
      <w:pPr>
        <w:spacing w:line="252" w:lineRule="auto"/>
        <w:jc w:val="both"/>
        <w:rPr>
          <w:b/>
        </w:rPr>
      </w:pPr>
      <w:r>
        <w:rPr>
          <w:b/>
        </w:rPr>
        <w:t>Note:</w:t>
      </w:r>
    </w:p>
    <w:p w:rsidRPr="00B2244E" w:rsidR="005C5DAE" w:rsidP="0066601E" w:rsidRDefault="005C5DAE" w14:paraId="0B90A913" w14:textId="77777777">
      <w:pPr>
        <w:pStyle w:val="ListParagraph"/>
        <w:numPr>
          <w:ilvl w:val="0"/>
          <w:numId w:val="30"/>
        </w:numPr>
        <w:spacing w:line="252" w:lineRule="auto"/>
        <w:jc w:val="both"/>
        <w:rPr>
          <w:u w:val="single"/>
        </w:rPr>
      </w:pPr>
      <w:r>
        <w:t>Amount of INR 61,559.75/- is recovered from MLI</w:t>
      </w:r>
    </w:p>
    <w:p w:rsidR="005C5DAE" w:rsidP="0066601E" w:rsidRDefault="005C5DAE" w14:paraId="47B2E4CA" w14:textId="77777777">
      <w:pPr>
        <w:pStyle w:val="ListParagraph"/>
        <w:numPr>
          <w:ilvl w:val="0"/>
          <w:numId w:val="30"/>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B65E69">
        <w:t xml:space="preserve"> 3,542.47 </w:t>
      </w:r>
      <w:r>
        <w:t>/-</w:t>
      </w:r>
    </w:p>
    <w:p w:rsidR="005C5DAE" w:rsidP="005C5DAE" w:rsidRDefault="005C5DAE" w14:paraId="34FFFDA3" w14:textId="5C372FB1">
      <w:pPr>
        <w:spacing w:line="252" w:lineRule="auto"/>
        <w:jc w:val="both"/>
      </w:pPr>
    </w:p>
    <w:p w:rsidR="00C35D41" w:rsidP="005C5DAE" w:rsidRDefault="00C35D41" w14:paraId="4C2D887E" w14:textId="0391F206">
      <w:pPr>
        <w:spacing w:line="252" w:lineRule="auto"/>
        <w:jc w:val="both"/>
      </w:pPr>
    </w:p>
    <w:p w:rsidR="00C35D41" w:rsidP="0066601E" w:rsidRDefault="00C35D41" w14:paraId="5391C4B4" w14:textId="26AFEC3C">
      <w:pPr>
        <w:pStyle w:val="ListParagraph"/>
        <w:numPr>
          <w:ilvl w:val="0"/>
          <w:numId w:val="34"/>
        </w:numPr>
        <w:spacing w:line="252" w:lineRule="auto"/>
        <w:jc w:val="both"/>
      </w:pPr>
      <w:commentRangeStart w:id="158"/>
      <w:r>
        <w:t>Annual Option</w:t>
      </w:r>
      <w:commentRangeEnd w:id="158"/>
      <w:r>
        <w:rPr>
          <w:rStyle w:val="CommentReference"/>
        </w:rPr>
        <w:commentReference w:id="158"/>
      </w:r>
      <w:r>
        <w:t xml:space="preserve"> :- (</w:t>
      </w:r>
      <w:r w:rsidR="0081680A">
        <w:t>New</w:t>
      </w:r>
      <w:r>
        <w:t xml:space="preserve"> Recovery Calculation without Penalty)</w:t>
      </w:r>
    </w:p>
    <w:tbl>
      <w:tblPr>
        <w:tblW w:w="7640" w:type="dxa"/>
        <w:tblLook w:val="04A0" w:firstRow="1" w:lastRow="0" w:firstColumn="1" w:lastColumn="0" w:noHBand="0" w:noVBand="1"/>
      </w:tblPr>
      <w:tblGrid>
        <w:gridCol w:w="6140"/>
        <w:gridCol w:w="1500"/>
      </w:tblGrid>
      <w:tr w:rsidRPr="00A36B32" w:rsidR="00C35D41" w:rsidTr="00502F22" w14:paraId="4E75515E"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502F22" w:rsidRDefault="00C35D41" w14:paraId="1A34004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A36B32" w:rsidR="00C35D41" w:rsidP="00502F22" w:rsidRDefault="00C35D41" w14:paraId="57FAE02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Feb-20</w:t>
            </w:r>
          </w:p>
        </w:tc>
      </w:tr>
      <w:tr w:rsidRPr="00A36B32" w:rsidR="00C35D41" w:rsidTr="00502F22" w14:paraId="6CC9AC53"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A36B32" w:rsidR="00C35D41" w:rsidP="00502F22" w:rsidRDefault="00C35D41" w14:paraId="05BF54E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A36B32" w:rsidR="00C35D41" w:rsidP="00502F22" w:rsidRDefault="00C35D41" w14:paraId="1828B58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10%</w:t>
            </w:r>
          </w:p>
        </w:tc>
      </w:tr>
      <w:tr w:rsidRPr="00A36B32" w:rsidR="00C35D41" w:rsidTr="00502F22" w14:paraId="1DA09D56"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502F22" w:rsidRDefault="00C35D41" w14:paraId="0FE4DEA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A36B32" w:rsidR="00C35D41" w:rsidP="00502F22" w:rsidRDefault="00C35D41" w14:paraId="5A3E286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r>
      <w:tr w:rsidRPr="00A36B32" w:rsidR="00C35D41" w:rsidTr="00502F22" w14:paraId="319DC560"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502F22" w:rsidRDefault="00C35D41" w14:paraId="35C09C4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A36B32" w:rsidR="00C35D41" w:rsidP="00502F22" w:rsidRDefault="00C35D41" w14:paraId="3937ED7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30-Apr-20</w:t>
            </w:r>
          </w:p>
        </w:tc>
      </w:tr>
      <w:tr w:rsidRPr="00A36B32" w:rsidR="00C35D41" w:rsidTr="00502F22" w14:paraId="5AAAECA7"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502F22" w:rsidRDefault="00C35D41" w14:paraId="0CA9B0D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A36B32" w:rsidR="00C35D41" w:rsidP="00502F22" w:rsidRDefault="00C35D41" w14:paraId="64F308F1" w14:textId="033C5C20">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75</w:t>
            </w:r>
            <w:r w:rsidRPr="00A36B32">
              <w:rPr>
                <w:rFonts w:ascii="Calibri" w:hAnsi="Calibri" w:eastAsia="Times New Roman" w:cs="Calibri"/>
                <w:color w:val="000000"/>
                <w:sz w:val="20"/>
                <w:szCs w:val="20"/>
              </w:rPr>
              <w:t>%</w:t>
            </w:r>
          </w:p>
        </w:tc>
      </w:tr>
    </w:tbl>
    <w:p w:rsidR="00C35D41" w:rsidP="00C35D41" w:rsidRDefault="00C35D41" w14:paraId="6A459A1B" w14:textId="77777777">
      <w:pPr>
        <w:pStyle w:val="ListParagraph"/>
        <w:spacing w:line="252" w:lineRule="auto"/>
        <w:ind w:left="360"/>
        <w:jc w:val="both"/>
      </w:pPr>
    </w:p>
    <w:p w:rsidR="00C35D41" w:rsidP="00716485" w:rsidRDefault="00716485" w14:paraId="0B35FD0A" w14:textId="553B7EA5">
      <w:pPr>
        <w:spacing w:line="252" w:lineRule="auto"/>
        <w:jc w:val="both"/>
      </w:pPr>
      <w:r>
        <w:t xml:space="preserve">a) </w:t>
      </w:r>
      <w:r w:rsidR="00C35D41">
        <w:t xml:space="preserve">Scenario 1: </w:t>
      </w:r>
    </w:p>
    <w:p w:rsidR="00C35D41" w:rsidP="0066601E" w:rsidRDefault="00C35D41" w14:paraId="31392C72" w14:textId="77777777">
      <w:pPr>
        <w:pStyle w:val="ListParagraph"/>
        <w:numPr>
          <w:ilvl w:val="1"/>
          <w:numId w:val="27"/>
        </w:numPr>
        <w:spacing w:line="252" w:lineRule="auto"/>
        <w:jc w:val="both"/>
      </w:pPr>
      <w:r>
        <w:t>No Penalty Situation.</w:t>
      </w:r>
    </w:p>
    <w:p w:rsidR="00C35D41" w:rsidP="0066601E" w:rsidRDefault="00C35D41" w14:paraId="796AD3A6" w14:textId="77777777">
      <w:pPr>
        <w:pStyle w:val="ListParagraph"/>
        <w:numPr>
          <w:ilvl w:val="1"/>
          <w:numId w:val="27"/>
        </w:numPr>
        <w:spacing w:line="252" w:lineRule="auto"/>
        <w:jc w:val="both"/>
      </w:pPr>
      <w:r w:rsidRPr="00A36B32">
        <w:t>Information in Recovery File (XML)</w:t>
      </w:r>
    </w:p>
    <w:p w:rsidR="00C35D41" w:rsidP="00C35D41" w:rsidRDefault="00C35D41" w14:paraId="12467707" w14:textId="7F45E918">
      <w:pPr>
        <w:spacing w:line="252" w:lineRule="auto"/>
        <w:jc w:val="both"/>
      </w:pPr>
    </w:p>
    <w:p w:rsidR="00044B9B" w:rsidP="00C35D41" w:rsidRDefault="00044B9B" w14:paraId="380C3BAD" w14:textId="084C89AE">
      <w:pPr>
        <w:spacing w:line="252" w:lineRule="auto"/>
        <w:jc w:val="both"/>
      </w:pPr>
    </w:p>
    <w:p w:rsidR="00044B9B" w:rsidP="00C35D41" w:rsidRDefault="00044B9B" w14:paraId="7B4A8CBB" w14:textId="084C89AE">
      <w:pPr>
        <w:spacing w:line="252" w:lineRule="auto"/>
        <w:jc w:val="both"/>
      </w:pPr>
    </w:p>
    <w:p w:rsidR="00044B9B" w:rsidP="00C35D41" w:rsidRDefault="00044B9B" w14:paraId="78B8F3F1" w14:textId="49473F15">
      <w:pPr>
        <w:spacing w:line="252" w:lineRule="auto"/>
        <w:jc w:val="both"/>
      </w:pPr>
    </w:p>
    <w:p w:rsidR="00044B9B" w:rsidP="00C35D41" w:rsidRDefault="00044B9B" w14:paraId="4D4BDBA6" w14:textId="469BCF22">
      <w:pPr>
        <w:spacing w:line="252" w:lineRule="auto"/>
        <w:jc w:val="both"/>
      </w:pPr>
    </w:p>
    <w:p w:rsidR="00044B9B" w:rsidP="00C35D41" w:rsidRDefault="00044B9B" w14:paraId="626636DF" w14:textId="043C8449">
      <w:pPr>
        <w:spacing w:line="252" w:lineRule="auto"/>
        <w:jc w:val="both"/>
      </w:pPr>
    </w:p>
    <w:p w:rsidR="00044B9B" w:rsidP="00C35D41" w:rsidRDefault="00044B9B" w14:paraId="20ABA0EA" w14:textId="6306CF77">
      <w:pPr>
        <w:spacing w:line="252" w:lineRule="auto"/>
        <w:jc w:val="both"/>
      </w:pPr>
    </w:p>
    <w:p w:rsidR="00044B9B" w:rsidP="00C35D41" w:rsidRDefault="00044B9B" w14:paraId="1752066A" w14:textId="77777777">
      <w:pPr>
        <w:spacing w:line="252" w:lineRule="auto"/>
        <w:jc w:val="both"/>
      </w:pPr>
    </w:p>
    <w:tbl>
      <w:tblPr>
        <w:tblW w:w="10632" w:type="dxa"/>
        <w:tblInd w:w="-5" w:type="dxa"/>
        <w:tblLayout w:type="fixed"/>
        <w:tblLook w:val="04A0" w:firstRow="1" w:lastRow="0" w:firstColumn="1" w:lastColumn="0" w:noHBand="0" w:noVBand="1"/>
      </w:tblPr>
      <w:tblGrid>
        <w:gridCol w:w="509"/>
        <w:gridCol w:w="625"/>
        <w:gridCol w:w="709"/>
        <w:gridCol w:w="851"/>
        <w:gridCol w:w="567"/>
        <w:gridCol w:w="773"/>
        <w:gridCol w:w="1026"/>
        <w:gridCol w:w="1004"/>
        <w:gridCol w:w="1145"/>
        <w:gridCol w:w="729"/>
        <w:gridCol w:w="709"/>
        <w:gridCol w:w="567"/>
        <w:gridCol w:w="1418"/>
      </w:tblGrid>
      <w:tr w:rsidRPr="00044B9B" w:rsidR="0076056D" w:rsidTr="0076056D" w14:paraId="1DBBF06D" w14:textId="77777777">
        <w:trPr>
          <w:trHeight w:val="315"/>
        </w:trPr>
        <w:tc>
          <w:tcPr>
            <w:tcW w:w="509" w:type="dxa"/>
            <w:tcBorders>
              <w:top w:val="single" w:color="auto" w:sz="4" w:space="0"/>
              <w:left w:val="single" w:color="auto" w:sz="4" w:space="0"/>
              <w:bottom w:val="single" w:color="auto" w:sz="4" w:space="0"/>
              <w:right w:val="single" w:color="auto" w:sz="4" w:space="0"/>
            </w:tcBorders>
            <w:shd w:val="clear" w:color="000000" w:fill="F8CBAD"/>
            <w:noWrap/>
            <w:vAlign w:val="center"/>
            <w:hideMark/>
          </w:tcPr>
          <w:p w:rsidRPr="00044B9B" w:rsidR="00044B9B" w:rsidP="00044B9B" w:rsidRDefault="00044B9B" w14:paraId="76E6C717"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625"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0E70BEE9"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709"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1658A65F"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851"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61F3470D"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567"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4CF9B4EF"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 </w:t>
            </w:r>
          </w:p>
        </w:tc>
        <w:tc>
          <w:tcPr>
            <w:tcW w:w="773"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229F0E4A"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 </w:t>
            </w:r>
          </w:p>
        </w:tc>
        <w:tc>
          <w:tcPr>
            <w:tcW w:w="1026"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4AF40213"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A</w:t>
            </w:r>
          </w:p>
        </w:tc>
        <w:tc>
          <w:tcPr>
            <w:tcW w:w="1004"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0E0080E7"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1145"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445DC3E8"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729"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5C3178A4"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709"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70EE11DA"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B</w:t>
            </w:r>
          </w:p>
        </w:tc>
        <w:tc>
          <w:tcPr>
            <w:tcW w:w="567"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782FD612"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C</w:t>
            </w:r>
          </w:p>
        </w:tc>
        <w:tc>
          <w:tcPr>
            <w:tcW w:w="1418"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5E3476BC"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r>
      <w:tr w:rsidRPr="00044B9B" w:rsidR="0076056D" w:rsidTr="0076056D" w14:paraId="7E7CE7B5" w14:textId="77777777">
        <w:trPr>
          <w:trHeight w:val="3510"/>
        </w:trPr>
        <w:tc>
          <w:tcPr>
            <w:tcW w:w="509" w:type="dxa"/>
            <w:vMerge w:val="restart"/>
            <w:tcBorders>
              <w:top w:val="nil"/>
              <w:left w:val="single" w:color="auto" w:sz="4" w:space="0"/>
              <w:bottom w:val="single" w:color="auto" w:sz="4" w:space="0"/>
              <w:right w:val="single" w:color="auto" w:sz="4" w:space="0"/>
            </w:tcBorders>
            <w:shd w:val="clear" w:color="000000" w:fill="F8CBAD"/>
            <w:noWrap/>
            <w:vAlign w:val="center"/>
            <w:hideMark/>
          </w:tcPr>
          <w:p w:rsidRPr="00044B9B" w:rsidR="00044B9B" w:rsidP="00044B9B" w:rsidRDefault="00044B9B" w14:paraId="4E034F2D"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A/c No.</w:t>
            </w:r>
          </w:p>
        </w:tc>
        <w:tc>
          <w:tcPr>
            <w:tcW w:w="62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7001596C"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Customer ID</w:t>
            </w:r>
          </w:p>
        </w:tc>
        <w:tc>
          <w:tcPr>
            <w:tcW w:w="709"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7ED06989"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Date of Recovery (From Borrower to MLI)</w:t>
            </w:r>
          </w:p>
        </w:tc>
        <w:tc>
          <w:tcPr>
            <w:tcW w:w="851"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1C6D9CCA"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Recovery Amount (Entire amount)</w:t>
            </w:r>
          </w:p>
        </w:tc>
        <w:tc>
          <w:tcPr>
            <w:tcW w:w="567"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3424BA24"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legalcost</w:t>
            </w:r>
          </w:p>
        </w:tc>
        <w:tc>
          <w:tcPr>
            <w:tcW w:w="773"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0005B8DF"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Net of Recovery</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7691E28E"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Recovery Amount (NCGTC Share)</w:t>
            </w:r>
          </w:p>
        </w:tc>
        <w:tc>
          <w:tcPr>
            <w:tcW w:w="1004"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55AD4D7C"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DATE when the last tranch for full recovery payment is received</w:t>
            </w:r>
          </w:p>
        </w:tc>
        <w:tc>
          <w:tcPr>
            <w:tcW w:w="114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74826509"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Days Elapsed (Difference between Date when last tranch for full payment is received and Recovery cutoff date).</w:t>
            </w:r>
          </w:p>
        </w:tc>
        <w:tc>
          <w:tcPr>
            <w:tcW w:w="72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496B060D"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Eligible Days For Penalty</w:t>
            </w:r>
          </w:p>
        </w:tc>
        <w:tc>
          <w:tcPr>
            <w:tcW w:w="70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29D3FD43"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Penalty Calculated</w:t>
            </w:r>
          </w:p>
        </w:tc>
        <w:tc>
          <w:tcPr>
            <w:tcW w:w="567"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44A7B354"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Tax on Penalty (@18% on B)</w:t>
            </w:r>
          </w:p>
        </w:tc>
        <w:tc>
          <w:tcPr>
            <w:tcW w:w="1418"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70977BFF"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Recovery Proceedings for Cases -  Post Full &amp; Final Claim (A+B+C) along with Penalty/Taxes</w:t>
            </w:r>
          </w:p>
        </w:tc>
      </w:tr>
      <w:tr w:rsidRPr="00044B9B" w:rsidR="0076056D" w:rsidTr="0076056D" w14:paraId="110C8AEF" w14:textId="77777777">
        <w:trPr>
          <w:trHeight w:val="450"/>
        </w:trPr>
        <w:tc>
          <w:tcPr>
            <w:tcW w:w="509"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18D2178C" w14:textId="77777777">
            <w:pPr>
              <w:spacing w:after="0" w:line="240" w:lineRule="auto"/>
              <w:rPr>
                <w:rFonts w:ascii="Calibri" w:hAnsi="Calibri" w:eastAsia="Times New Roman" w:cs="Calibri"/>
                <w:b/>
                <w:bCs/>
                <w:color w:val="000000"/>
                <w:sz w:val="20"/>
                <w:szCs w:val="20"/>
                <w:lang w:val="en-IN" w:eastAsia="en-IN"/>
              </w:rPr>
            </w:pPr>
          </w:p>
        </w:tc>
        <w:tc>
          <w:tcPr>
            <w:tcW w:w="625"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4EDE1506"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38D965BD"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0720E658"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143179EA" w14:textId="77777777">
            <w:pPr>
              <w:spacing w:after="0" w:line="240" w:lineRule="auto"/>
              <w:rPr>
                <w:rFonts w:ascii="Calibri" w:hAnsi="Calibri" w:eastAsia="Times New Roman" w:cs="Calibri"/>
                <w:b/>
                <w:bCs/>
                <w:color w:val="000000"/>
                <w:sz w:val="20"/>
                <w:szCs w:val="20"/>
                <w:lang w:val="en-IN" w:eastAsia="en-IN"/>
              </w:rPr>
            </w:pPr>
          </w:p>
        </w:tc>
        <w:tc>
          <w:tcPr>
            <w:tcW w:w="773"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491EC579"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3C8A8707" w14:textId="77777777">
            <w:pPr>
              <w:spacing w:after="0" w:line="240" w:lineRule="auto"/>
              <w:rPr>
                <w:rFonts w:ascii="Calibri" w:hAnsi="Calibri" w:eastAsia="Times New Roman" w:cs="Calibri"/>
                <w:b/>
                <w:bCs/>
                <w:color w:val="000000"/>
                <w:sz w:val="20"/>
                <w:szCs w:val="20"/>
                <w:lang w:val="en-IN" w:eastAsia="en-IN"/>
              </w:rPr>
            </w:pPr>
          </w:p>
        </w:tc>
        <w:tc>
          <w:tcPr>
            <w:tcW w:w="1004"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296AE9BE" w14:textId="77777777">
            <w:pPr>
              <w:spacing w:after="0" w:line="240" w:lineRule="auto"/>
              <w:rPr>
                <w:rFonts w:ascii="Calibri" w:hAnsi="Calibri" w:eastAsia="Times New Roman" w:cs="Calibri"/>
                <w:b/>
                <w:bCs/>
                <w:color w:val="000000"/>
                <w:sz w:val="20"/>
                <w:szCs w:val="20"/>
                <w:lang w:val="en-IN" w:eastAsia="en-IN"/>
              </w:rPr>
            </w:pPr>
          </w:p>
        </w:tc>
        <w:tc>
          <w:tcPr>
            <w:tcW w:w="1145"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0595DB78" w14:textId="77777777">
            <w:pPr>
              <w:spacing w:after="0" w:line="240" w:lineRule="auto"/>
              <w:rPr>
                <w:rFonts w:ascii="Calibri" w:hAnsi="Calibri" w:eastAsia="Times New Roman" w:cs="Calibri"/>
                <w:b/>
                <w:bCs/>
                <w:color w:val="000000"/>
                <w:sz w:val="20"/>
                <w:szCs w:val="20"/>
                <w:lang w:val="en-IN" w:eastAsia="en-IN"/>
              </w:rPr>
            </w:pPr>
          </w:p>
        </w:tc>
        <w:tc>
          <w:tcPr>
            <w:tcW w:w="729"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61113BF8"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6D368DD4"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60EBFE11" w14:textId="77777777">
            <w:pPr>
              <w:spacing w:after="0" w:line="240" w:lineRule="auto"/>
              <w:rPr>
                <w:rFonts w:ascii="Calibri" w:hAnsi="Calibri" w:eastAsia="Times New Roman" w:cs="Calibri"/>
                <w:b/>
                <w:bCs/>
                <w:color w:val="000000"/>
                <w:sz w:val="20"/>
                <w:szCs w:val="20"/>
                <w:lang w:val="en-IN" w:eastAsia="en-IN"/>
              </w:rPr>
            </w:pPr>
          </w:p>
        </w:tc>
        <w:tc>
          <w:tcPr>
            <w:tcW w:w="1418"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587EBC59" w14:textId="77777777">
            <w:pPr>
              <w:spacing w:after="0" w:line="240" w:lineRule="auto"/>
              <w:rPr>
                <w:rFonts w:ascii="Calibri" w:hAnsi="Calibri" w:eastAsia="Times New Roman" w:cs="Calibri"/>
                <w:b/>
                <w:bCs/>
                <w:color w:val="000000"/>
                <w:sz w:val="20"/>
                <w:szCs w:val="20"/>
                <w:lang w:val="en-IN" w:eastAsia="en-IN"/>
              </w:rPr>
            </w:pPr>
          </w:p>
        </w:tc>
      </w:tr>
      <w:tr w:rsidRPr="00044B9B" w:rsidR="0076056D" w:rsidTr="0076056D" w14:paraId="78CA26DF"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293ABC2E"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L1</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D5203E1"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A1</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E6BC06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04-Feb-20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6C11E4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7,500.00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19B4B64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4C2C6F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5,500.00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7F5802D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4,125.00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6E72D24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5F96FD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D437B2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0D8FD14" w14:textId="482B4DDF">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71EE03" w14:textId="383AEE4D">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0C4CBC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4,125.00</w:t>
            </w:r>
          </w:p>
        </w:tc>
      </w:tr>
      <w:tr w:rsidRPr="00044B9B" w:rsidR="0076056D" w:rsidTr="0076056D" w14:paraId="03395117"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E421ED6"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L2</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9A5F240"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A2</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E4B5A7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05-Feb-20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BDB5410"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5,000.00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1834BDF6"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A68392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2,000.00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B66064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1,500.00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240CB67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6C04AF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A09DDB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78BC7D1" w14:textId="1BBB694A">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87D6CF2" w14:textId="3B079DCF">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EC97FD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1,500.00</w:t>
            </w:r>
          </w:p>
        </w:tc>
      </w:tr>
      <w:tr w:rsidRPr="00044B9B" w:rsidR="0076056D" w:rsidTr="0076056D" w14:paraId="00309E1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48E8A2DE"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L3</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FBCEB61"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A3</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D9EB2B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10-Feb-20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C3B057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20,000.00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F4CE6F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10,000.00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4466C6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1CBA566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7,500.00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3390BDB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CA5C8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84CCBD0"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533AE72" w14:textId="18C723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AB83AFB" w14:textId="7B2F744A">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8BB9AD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7,500.00</w:t>
            </w:r>
          </w:p>
        </w:tc>
      </w:tr>
      <w:tr w:rsidRPr="00044B9B" w:rsidR="0076056D" w:rsidTr="0076056D" w14:paraId="5DD6AADE"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642D0290"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L4</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DC828FB"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A4</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2D8DEC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10-Feb-20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4E8527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18,750.00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5FB0599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15,000.00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B6A2F8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3,750.00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3AE2BE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2,812.50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4BD813C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B7C0D6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11B7DF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6BC3A22" w14:textId="343BC1F6">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E0EF62D" w14:textId="0DBB51F8">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0715A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2,812.50</w:t>
            </w:r>
          </w:p>
        </w:tc>
      </w:tr>
      <w:tr w:rsidRPr="00044B9B" w:rsidR="0076056D" w:rsidTr="0076056D" w14:paraId="5BA974F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0F65E284"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L5</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AF8997"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A5</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33E431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12-Feb-20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69FBB8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4,500.00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8E996B6"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5,000.00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447A35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2B5288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18463B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96047F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DB6694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9F1EE16" w14:textId="09958BCF">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147904C" w14:textId="05611C3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1775FF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r>
      <w:tr w:rsidRPr="00044B9B" w:rsidR="0076056D" w:rsidTr="0076056D" w14:paraId="3A92C622"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0EF86F8A"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L6</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BDBB73B"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A6</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71131D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12-Feb-20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9B1019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6,000.00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697799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7,000.00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C2161D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57B42F5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3689886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542C92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E2BF96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80B66D0" w14:textId="7AD5309B">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8743292" w14:textId="0BB99972">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CC4F25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r>
      <w:tr w:rsidRPr="00044B9B" w:rsidR="0076056D" w:rsidTr="0076056D" w14:paraId="1D41BB9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2BC7D2DB"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L7</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BF0E07F"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A7</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E11FC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28-Jan-20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18E207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7,950.50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4804E0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293DF906"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4,950.50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987218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3,712.88</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601E741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B59533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CDAB7F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DD0DED7" w14:textId="37BDED75">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101C30A" w14:textId="2E09E33B">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BA3FD8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3,712.88</w:t>
            </w:r>
          </w:p>
        </w:tc>
      </w:tr>
      <w:tr w:rsidRPr="00044B9B" w:rsidR="0076056D" w:rsidTr="0076056D" w14:paraId="7354BBD0"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DC5B6B0"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L8</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4FE784C"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A8</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159C6E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27-Jan-20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C30C78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11,253.50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7663CC60"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10,000.00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DA4779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1,253.50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598C80F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940.13</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E3B9A7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A14C7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9FFB3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1910F30" w14:textId="0A3A339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5008FF6" w14:textId="2B8ABDB8">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19F9CF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940.13</w:t>
            </w:r>
          </w:p>
        </w:tc>
      </w:tr>
      <w:tr w:rsidRPr="00044B9B" w:rsidR="0076056D" w:rsidTr="0076056D" w14:paraId="4D59858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14B61AD8"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L9</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93082BF"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A9</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514AEA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27-Jan-20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57D31A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17,587.50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EE5DC1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15,000.00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338EF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2,587.50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A43A59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1,940.63</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5035684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BEE606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2F45B5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3617E0A" w14:textId="2433082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E2D004D" w14:textId="11A16565">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716C6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1,940.63</w:t>
            </w:r>
          </w:p>
        </w:tc>
      </w:tr>
      <w:tr w:rsidRPr="00044B9B" w:rsidR="0076056D" w:rsidTr="0076056D" w14:paraId="407CBF38"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E63CC5A"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L10</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5A389C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A10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DE8DB6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27-Jan-20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936B96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24,578.00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7374090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20,000.00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58B0C2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4,578.00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25D765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3,433.50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56923A2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2CDD3B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D410E3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3CC41C7" w14:textId="035DEB4B">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E0466CD" w14:textId="1F3E9E35">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9E8BBE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3,433.50</w:t>
            </w:r>
          </w:p>
        </w:tc>
      </w:tr>
      <w:tr w:rsidRPr="00044B9B" w:rsidR="0076056D" w:rsidTr="0076056D" w14:paraId="1D15ABD3" w14:textId="77777777">
        <w:trPr>
          <w:trHeight w:val="300"/>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0CC0935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E091AC"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C414802"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F74240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1,23,119.50</w:t>
            </w:r>
          </w:p>
        </w:tc>
        <w:tc>
          <w:tcPr>
            <w:tcW w:w="567" w:type="dxa"/>
            <w:tcBorders>
              <w:top w:val="single" w:color="auto" w:sz="4" w:space="0"/>
              <w:left w:val="nil"/>
              <w:bottom w:val="single" w:color="auto" w:sz="4" w:space="0"/>
              <w:right w:val="single" w:color="auto" w:sz="4" w:space="0"/>
            </w:tcBorders>
            <w:shd w:val="clear" w:color="auto" w:fill="auto"/>
            <w:noWrap/>
            <w:vAlign w:val="bottom"/>
            <w:hideMark/>
          </w:tcPr>
          <w:p w:rsidRPr="00044B9B" w:rsidR="00044B9B" w:rsidP="00044B9B" w:rsidRDefault="00044B9B" w14:paraId="65962BCE" w14:textId="77777777">
            <w:pPr>
              <w:spacing w:after="0" w:line="240" w:lineRule="auto"/>
              <w:rPr>
                <w:rFonts w:ascii="Calibri" w:hAnsi="Calibri" w:eastAsia="Times New Roman" w:cs="Calibri"/>
                <w:color w:val="000000"/>
                <w:lang w:val="en-IN" w:eastAsia="en-IN"/>
              </w:rPr>
            </w:pPr>
            <w:r w:rsidRPr="00044B9B">
              <w:rPr>
                <w:rFonts w:ascii="Calibri" w:hAnsi="Calibri" w:eastAsia="Times New Roman" w:cs="Calibri"/>
                <w:color w:val="000000"/>
                <w:lang w:val="en-IN" w:eastAsia="en-IN"/>
              </w:rPr>
              <w:t> </w:t>
            </w:r>
          </w:p>
        </w:tc>
        <w:tc>
          <w:tcPr>
            <w:tcW w:w="773" w:type="dxa"/>
            <w:tcBorders>
              <w:top w:val="single" w:color="auto" w:sz="4" w:space="0"/>
              <w:left w:val="nil"/>
              <w:bottom w:val="single" w:color="auto" w:sz="4" w:space="0"/>
              <w:right w:val="single" w:color="auto" w:sz="4" w:space="0"/>
            </w:tcBorders>
            <w:shd w:val="clear" w:color="auto" w:fill="auto"/>
            <w:noWrap/>
            <w:vAlign w:val="bottom"/>
            <w:hideMark/>
          </w:tcPr>
          <w:p w:rsidRPr="00044B9B" w:rsidR="00044B9B" w:rsidP="00044B9B" w:rsidRDefault="00044B9B" w14:paraId="4D1B57D3" w14:textId="77777777">
            <w:pPr>
              <w:spacing w:after="0" w:line="240" w:lineRule="auto"/>
              <w:rPr>
                <w:rFonts w:ascii="Calibri" w:hAnsi="Calibri" w:eastAsia="Times New Roman" w:cs="Calibri"/>
                <w:color w:val="000000"/>
                <w:lang w:val="en-IN" w:eastAsia="en-IN"/>
              </w:rPr>
            </w:pPr>
            <w:r w:rsidRPr="00044B9B">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044B9B" w:rsidR="00044B9B" w:rsidP="00044B9B" w:rsidRDefault="00044B9B" w14:paraId="2D05194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25,964.63</w:t>
            </w:r>
          </w:p>
        </w:tc>
        <w:tc>
          <w:tcPr>
            <w:tcW w:w="1004"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7A6F07D"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A64BA6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54F2CAD"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971B1FA"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9C5A87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EDC1B7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25,964.63</w:t>
            </w:r>
          </w:p>
        </w:tc>
      </w:tr>
    </w:tbl>
    <w:p w:rsidR="00C35D41" w:rsidP="00C35D41" w:rsidRDefault="00C35D41" w14:paraId="51B22707" w14:textId="77777777">
      <w:pPr>
        <w:spacing w:line="252" w:lineRule="auto"/>
        <w:jc w:val="both"/>
        <w:rPr>
          <w:b/>
        </w:rPr>
      </w:pPr>
    </w:p>
    <w:p w:rsidR="00C35D41" w:rsidP="00C35D41" w:rsidRDefault="00C35D41" w14:paraId="3A9022EA" w14:textId="77777777">
      <w:pPr>
        <w:spacing w:line="252" w:lineRule="auto"/>
        <w:jc w:val="both"/>
        <w:rPr>
          <w:b/>
        </w:rPr>
      </w:pPr>
    </w:p>
    <w:p w:rsidRPr="009F6774" w:rsidR="00C35D41" w:rsidP="0066601E" w:rsidRDefault="00C35D41" w14:paraId="46985003" w14:textId="18F34EC1">
      <w:pPr>
        <w:pStyle w:val="ListParagraph"/>
        <w:numPr>
          <w:ilvl w:val="0"/>
          <w:numId w:val="41"/>
        </w:numPr>
      </w:pPr>
      <w:r w:rsidRPr="007A2860">
        <w:rPr>
          <w:rFonts w:ascii="Calibri" w:hAnsi="Calibri" w:eastAsia="Times New Roman" w:cs="Calibri"/>
          <w:b/>
          <w:bCs/>
          <w:color w:val="000000"/>
          <w:sz w:val="20"/>
          <w:szCs w:val="20"/>
        </w:rPr>
        <w:t>Date of Recovery (From Borrower to MLI</w:t>
      </w:r>
      <w:r w:rsidRPr="007A2860">
        <w:rPr>
          <w:rFonts w:ascii="Calibri" w:hAnsi="Calibri" w:eastAsia="Times New Roman" w:cs="Calibri"/>
          <w:bCs/>
          <w:color w:val="000000"/>
          <w:sz w:val="20"/>
          <w:szCs w:val="20"/>
        </w:rPr>
        <w:t>):</w:t>
      </w:r>
      <w:r w:rsidRPr="007A2860">
        <w:rPr>
          <w:rFonts w:ascii="Calibri" w:hAnsi="Calibri" w:eastAsia="Times New Roman" w:cs="Calibri"/>
          <w:b/>
          <w:bCs/>
          <w:color w:val="000000"/>
          <w:sz w:val="20"/>
          <w:szCs w:val="20"/>
        </w:rPr>
        <w:t>-</w:t>
      </w:r>
      <w:r w:rsidRPr="007A2860">
        <w:rPr>
          <w:rFonts w:ascii="Calibri" w:hAnsi="Calibri" w:eastAsia="Times New Roman" w:cs="Calibri"/>
          <w:bCs/>
          <w:color w:val="000000"/>
          <w:sz w:val="20"/>
          <w:szCs w:val="20"/>
        </w:rPr>
        <w:t xml:space="preserve"> System will take it from input file as it is.</w:t>
      </w:r>
    </w:p>
    <w:p w:rsidRPr="002A5FC7" w:rsidR="007A2860" w:rsidP="0066601E" w:rsidRDefault="00C35D41" w14:paraId="37EAF27D" w14:textId="1095101D">
      <w:pPr>
        <w:pStyle w:val="ListParagraph"/>
        <w:numPr>
          <w:ilvl w:val="0"/>
          <w:numId w:val="41"/>
        </w:numPr>
      </w:pPr>
      <w:r w:rsidRPr="007A2860">
        <w:rPr>
          <w:rFonts w:ascii="Calibri" w:hAnsi="Calibri" w:eastAsia="Times New Roman" w:cs="Calibri"/>
          <w:b/>
          <w:bCs/>
          <w:color w:val="000000"/>
          <w:sz w:val="20"/>
          <w:szCs w:val="20"/>
        </w:rPr>
        <w:t xml:space="preserve">Recovery Amount (Entire amount):- </w:t>
      </w:r>
      <w:r w:rsidRPr="007A2860">
        <w:rPr>
          <w:rFonts w:ascii="Calibri" w:hAnsi="Calibri" w:eastAsia="Times New Roman" w:cs="Calibri"/>
          <w:bCs/>
          <w:color w:val="000000"/>
          <w:sz w:val="20"/>
          <w:szCs w:val="20"/>
        </w:rPr>
        <w:t>System will take it from input file as it is.</w:t>
      </w:r>
    </w:p>
    <w:p w:rsidRPr="0094027A" w:rsidR="002A5FC7" w:rsidP="0066601E" w:rsidRDefault="002A5FC7" w14:paraId="411B161A" w14:textId="77777777">
      <w:pPr>
        <w:pStyle w:val="ListParagraph"/>
        <w:numPr>
          <w:ilvl w:val="0"/>
          <w:numId w:val="41"/>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Legalcost: </w:t>
      </w:r>
      <w:r w:rsidRPr="0094027A">
        <w:rPr>
          <w:rFonts w:ascii="Calibri" w:hAnsi="Calibri" w:eastAsia="Times New Roman" w:cs="Calibri"/>
          <w:bCs/>
          <w:color w:val="000000"/>
          <w:sz w:val="20"/>
          <w:szCs w:val="20"/>
        </w:rPr>
        <w:t>- System will take it from input file as it is.</w:t>
      </w:r>
    </w:p>
    <w:p w:rsidRPr="0094027A" w:rsidR="002A5FC7" w:rsidP="0066601E" w:rsidRDefault="002A5FC7" w14:paraId="472BB976" w14:textId="77777777">
      <w:pPr>
        <w:pStyle w:val="ListParagraph"/>
        <w:numPr>
          <w:ilvl w:val="0"/>
          <w:numId w:val="41"/>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Net of Recovery: - </w:t>
      </w:r>
      <w:r w:rsidRPr="0094027A">
        <w:rPr>
          <w:rFonts w:ascii="Calibri" w:hAnsi="Calibri" w:eastAsia="Times New Roman" w:cs="Calibri"/>
          <w:bCs/>
          <w:color w:val="000000"/>
          <w:sz w:val="20"/>
          <w:szCs w:val="20"/>
        </w:rPr>
        <w:t>Recovery Amount – Legalcost.</w:t>
      </w:r>
    </w:p>
    <w:p w:rsidRPr="002A5FC7" w:rsidR="002A5FC7" w:rsidP="0066601E" w:rsidRDefault="002A5FC7" w14:paraId="4197F569" w14:textId="664E9ED0">
      <w:pPr>
        <w:pStyle w:val="ListParagraph"/>
        <w:numPr>
          <w:ilvl w:val="0"/>
          <w:numId w:val="41"/>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Recovery Amount (NCGTC Share ) :- </w:t>
      </w:r>
      <w:r w:rsidRPr="0094027A">
        <w:rPr>
          <w:rFonts w:ascii="Calibri" w:hAnsi="Calibri" w:eastAsia="Times New Roman" w:cs="Calibri"/>
          <w:bCs/>
          <w:color w:val="000000"/>
          <w:sz w:val="20"/>
          <w:szCs w:val="20"/>
        </w:rPr>
        <w:t>Net of Recovery *50% or 75% (The NCGTC Percentage is adjustable from the docket (e.g., 50% or 75%), 50% share will be applicable for all the records coming under 2019 -2020 profiles and 2020 and ahead will be having 75% as the Recovery Share Percentage).</w:t>
      </w:r>
    </w:p>
    <w:p w:rsidRPr="007A2860" w:rsidR="007A2860" w:rsidP="0066601E" w:rsidRDefault="00C35D41" w14:paraId="0F4690F3" w14:textId="77777777">
      <w:pPr>
        <w:pStyle w:val="ListParagraph"/>
        <w:numPr>
          <w:ilvl w:val="0"/>
          <w:numId w:val="41"/>
        </w:numPr>
      </w:pPr>
      <w:r w:rsidRPr="007A2860">
        <w:rPr>
          <w:rFonts w:ascii="Calibri" w:hAnsi="Calibri" w:eastAsia="Times New Roman" w:cs="Calibri"/>
          <w:b/>
          <w:bCs/>
          <w:color w:val="000000"/>
          <w:sz w:val="20"/>
          <w:szCs w:val="20"/>
        </w:rPr>
        <w:t>DATE when  the last tranche for full recovery  payment is received :-</w:t>
      </w:r>
      <w:r w:rsidRPr="007A2860">
        <w:rPr>
          <w:rFonts w:ascii="Calibri" w:hAnsi="Calibri" w:eastAsia="Times New Roman" w:cs="Calibri"/>
          <w:bCs/>
          <w:color w:val="000000"/>
          <w:sz w:val="20"/>
          <w:szCs w:val="20"/>
        </w:rPr>
        <w:t xml:space="preserve"> NCGTC accountant reconciliation date at the time of recovery payment.</w:t>
      </w:r>
    </w:p>
    <w:p w:rsidRPr="007A2860" w:rsidR="007A2860" w:rsidP="0066601E" w:rsidRDefault="00C35D41" w14:paraId="574E9A86" w14:textId="77777777">
      <w:pPr>
        <w:pStyle w:val="ListParagraph"/>
        <w:numPr>
          <w:ilvl w:val="0"/>
          <w:numId w:val="41"/>
        </w:numPr>
      </w:pPr>
      <w:r w:rsidRPr="007A2860">
        <w:rPr>
          <w:rFonts w:ascii="Calibri" w:hAnsi="Calibri" w:eastAsia="Times New Roman" w:cs="Calibri"/>
          <w:b/>
          <w:bCs/>
          <w:color w:val="000000"/>
          <w:sz w:val="20"/>
          <w:szCs w:val="20"/>
        </w:rPr>
        <w:t xml:space="preserve">Days Elapsed :- </w:t>
      </w:r>
      <w:r w:rsidRPr="007A2860">
        <w:rPr>
          <w:rFonts w:ascii="Calibri" w:hAnsi="Calibri" w:eastAsia="Times New Roman" w:cs="Calibri"/>
          <w:bCs/>
          <w:color w:val="000000"/>
          <w:sz w:val="20"/>
          <w:szCs w:val="20"/>
        </w:rPr>
        <w:t>Difference between Date when last tranch for full payment is received and Recovery cutoff date)</w:t>
      </w:r>
      <w:r w:rsidRPr="007A2860">
        <w:rPr>
          <w:rFonts w:ascii="Calibri" w:hAnsi="Calibri" w:eastAsia="Times New Roman" w:cs="Calibri"/>
          <w:b/>
          <w:bCs/>
          <w:color w:val="000000"/>
          <w:sz w:val="20"/>
          <w:szCs w:val="20"/>
        </w:rPr>
        <w:t>.</w:t>
      </w:r>
    </w:p>
    <w:p w:rsidRPr="007A2860" w:rsidR="007A2860" w:rsidP="0066601E" w:rsidRDefault="00C35D41" w14:paraId="3F4530E5" w14:textId="77777777">
      <w:pPr>
        <w:pStyle w:val="ListParagraph"/>
        <w:numPr>
          <w:ilvl w:val="0"/>
          <w:numId w:val="41"/>
        </w:numPr>
      </w:pPr>
      <w:r w:rsidRPr="007A2860">
        <w:rPr>
          <w:rFonts w:ascii="Calibri" w:hAnsi="Calibri" w:eastAsia="Times New Roman" w:cs="Calibri"/>
          <w:b/>
          <w:bCs/>
          <w:color w:val="000000"/>
          <w:sz w:val="20"/>
          <w:szCs w:val="20"/>
        </w:rPr>
        <w:t xml:space="preserve">Eligible  Days For  Penalty  :- </w:t>
      </w:r>
      <w:r w:rsidRPr="007A2860">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7A2860">
        <w:rPr>
          <w:rFonts w:ascii="Calibri" w:hAnsi="Calibri" w:eastAsia="Times New Roman" w:cs="Calibri"/>
          <w:b/>
          <w:bCs/>
          <w:color w:val="000000"/>
          <w:sz w:val="20"/>
          <w:szCs w:val="20"/>
        </w:rPr>
        <w:t>eligible days for Penalty</w:t>
      </w:r>
      <w:r w:rsidRPr="007A2860">
        <w:rPr>
          <w:rFonts w:ascii="Calibri" w:hAnsi="Calibri" w:eastAsia="Times New Roman" w:cs="Calibri"/>
          <w:bCs/>
          <w:color w:val="000000"/>
          <w:sz w:val="20"/>
          <w:szCs w:val="20"/>
        </w:rPr>
        <w:t xml:space="preserve"> will be </w:t>
      </w:r>
      <w:r w:rsidRPr="007A2860">
        <w:rPr>
          <w:rFonts w:ascii="Calibri" w:hAnsi="Calibri" w:eastAsia="Times New Roman" w:cs="Calibri"/>
          <w:b/>
          <w:bCs/>
          <w:color w:val="000000"/>
          <w:sz w:val="20"/>
          <w:szCs w:val="20"/>
        </w:rPr>
        <w:t>“Zero” else (Days Elapsed - Recovery Threshold days for Penalty (Days).</w:t>
      </w:r>
    </w:p>
    <w:p w:rsidRPr="007A2860" w:rsidR="007A2860" w:rsidP="0066601E" w:rsidRDefault="00C35D41" w14:paraId="6DAC4246" w14:textId="77777777">
      <w:pPr>
        <w:pStyle w:val="ListParagraph"/>
        <w:numPr>
          <w:ilvl w:val="0"/>
          <w:numId w:val="41"/>
        </w:numPr>
      </w:pPr>
      <w:r w:rsidRPr="007A2860">
        <w:rPr>
          <w:rFonts w:ascii="Calibri" w:hAnsi="Calibri" w:eastAsia="Times New Roman" w:cs="Calibri"/>
          <w:b/>
          <w:bCs/>
          <w:color w:val="000000"/>
          <w:sz w:val="20"/>
          <w:szCs w:val="20"/>
        </w:rPr>
        <w:t xml:space="preserve">Penalty  Calculated :-  </w:t>
      </w:r>
      <w:r w:rsidRPr="007A2860">
        <w:rPr>
          <w:rFonts w:ascii="Calibri" w:hAnsi="Calibri" w:eastAsia="Times New Roman" w:cs="Calibri"/>
          <w:bCs/>
          <w:color w:val="000000"/>
          <w:sz w:val="20"/>
          <w:szCs w:val="20"/>
        </w:rPr>
        <w:t>(Recovery Amount (NCGTC Share) * Rate of Penalty/365* Eligible  Days For  Penalty).</w:t>
      </w:r>
    </w:p>
    <w:p w:rsidRPr="007A2860" w:rsidR="007A2860" w:rsidP="0066601E" w:rsidRDefault="00C35D41" w14:paraId="61EA311B" w14:textId="77777777">
      <w:pPr>
        <w:pStyle w:val="ListParagraph"/>
        <w:numPr>
          <w:ilvl w:val="0"/>
          <w:numId w:val="41"/>
        </w:numPr>
      </w:pPr>
      <w:r w:rsidRPr="007A2860">
        <w:rPr>
          <w:rFonts w:ascii="Calibri" w:hAnsi="Calibri" w:eastAsia="Times New Roman" w:cs="Calibri"/>
          <w:b/>
          <w:bCs/>
          <w:color w:val="000000"/>
          <w:sz w:val="20"/>
          <w:szCs w:val="20"/>
        </w:rPr>
        <w:t xml:space="preserve">Tax on Penalty (@18% on E) :- </w:t>
      </w:r>
      <w:r w:rsidRPr="007A2860">
        <w:rPr>
          <w:rFonts w:ascii="Calibri" w:hAnsi="Calibri" w:eastAsia="Times New Roman" w:cs="Calibri"/>
          <w:bCs/>
          <w:color w:val="000000"/>
          <w:sz w:val="20"/>
          <w:szCs w:val="20"/>
        </w:rPr>
        <w:t xml:space="preserve"> (18% on Penalty).</w:t>
      </w:r>
    </w:p>
    <w:p w:rsidRPr="007A2860" w:rsidR="00C35D41" w:rsidP="0066601E" w:rsidRDefault="00C35D41" w14:paraId="7779BC93" w14:textId="02F090A8">
      <w:pPr>
        <w:pStyle w:val="ListParagraph"/>
        <w:numPr>
          <w:ilvl w:val="0"/>
          <w:numId w:val="41"/>
        </w:numPr>
      </w:pPr>
      <w:r w:rsidRPr="007A2860">
        <w:rPr>
          <w:rFonts w:ascii="Calibri" w:hAnsi="Calibri" w:eastAsia="Times New Roman" w:cs="Calibri"/>
          <w:b/>
          <w:bCs/>
          <w:color w:val="000000"/>
          <w:sz w:val="20"/>
          <w:szCs w:val="20"/>
        </w:rPr>
        <w:t>Recovery Proceedings for Cases - Post Final Claim (A+B+C) along with Penalty/Taxes: -</w:t>
      </w:r>
      <w:r w:rsidRPr="007A2860">
        <w:rPr>
          <w:rFonts w:ascii="Calibri" w:hAnsi="Calibri" w:eastAsia="Times New Roman" w:cs="Calibri"/>
          <w:bCs/>
          <w:color w:val="000000"/>
          <w:sz w:val="20"/>
          <w:szCs w:val="20"/>
        </w:rPr>
        <w:t xml:space="preserve"> Sum of (Recovery Amount (NCGTC Share)+ Penalty + Tax on Penalty).</w:t>
      </w:r>
    </w:p>
    <w:p w:rsidRPr="00EC3393" w:rsidR="00C35D41" w:rsidP="00C35D41" w:rsidRDefault="00C35D41" w14:paraId="14443EA1" w14:textId="77777777">
      <w:pPr>
        <w:pStyle w:val="ListParagraph"/>
        <w:ind w:left="1080"/>
        <w:rPr>
          <w:rFonts w:ascii="Calibri" w:hAnsi="Calibri" w:eastAsia="Times New Roman" w:cs="Calibri"/>
          <w:bCs/>
          <w:color w:val="000000"/>
          <w:sz w:val="20"/>
          <w:szCs w:val="20"/>
        </w:rPr>
      </w:pPr>
    </w:p>
    <w:p w:rsidR="00C35D41" w:rsidP="00C35D41" w:rsidRDefault="00C35D41" w14:paraId="19235745" w14:textId="77777777">
      <w:pPr>
        <w:spacing w:line="252" w:lineRule="auto"/>
        <w:jc w:val="both"/>
        <w:rPr>
          <w:b/>
        </w:rPr>
      </w:pPr>
      <w:r>
        <w:rPr>
          <w:b/>
        </w:rPr>
        <w:t>Note:</w:t>
      </w:r>
    </w:p>
    <w:p w:rsidRPr="00165859" w:rsidR="00165859" w:rsidP="0066601E" w:rsidRDefault="00C35D41" w14:paraId="55C12374" w14:textId="41709088">
      <w:pPr>
        <w:pStyle w:val="ListParagraph"/>
        <w:numPr>
          <w:ilvl w:val="0"/>
          <w:numId w:val="42"/>
        </w:numPr>
        <w:spacing w:line="252" w:lineRule="auto"/>
        <w:jc w:val="both"/>
        <w:rPr>
          <w:u w:val="single"/>
        </w:rPr>
      </w:pPr>
      <w:r>
        <w:t xml:space="preserve">Amount of INR </w:t>
      </w:r>
      <w:r w:rsidR="00E84063">
        <w:t>2</w:t>
      </w:r>
      <w:r w:rsidRPr="006B7F5E">
        <w:t>5</w:t>
      </w:r>
      <w:r w:rsidR="00E84063">
        <w:t>,964.63</w:t>
      </w:r>
      <w:r>
        <w:t>/-</w:t>
      </w:r>
      <w:r w:rsidRPr="006B7F5E">
        <w:t xml:space="preserve"> </w:t>
      </w:r>
      <w:r>
        <w:t>is adjusted in Final claim settlement.</w:t>
      </w:r>
    </w:p>
    <w:p w:rsidRPr="00165859" w:rsidR="00C35D41" w:rsidP="0066601E" w:rsidRDefault="00C35D41" w14:paraId="10FE79EB" w14:textId="25C01A64">
      <w:pPr>
        <w:pStyle w:val="ListParagraph"/>
        <w:numPr>
          <w:ilvl w:val="0"/>
          <w:numId w:val="42"/>
        </w:numPr>
        <w:spacing w:line="252" w:lineRule="auto"/>
        <w:jc w:val="both"/>
        <w:rPr>
          <w:u w:val="single"/>
        </w:rPr>
      </w:pPr>
      <w:r>
        <w:t>In this case since there is no penalty, there is no need for any additional recoveries from MLI</w:t>
      </w:r>
    </w:p>
    <w:p w:rsidR="005C5DAE" w:rsidP="005C5DAE" w:rsidRDefault="005C5DAE" w14:paraId="5BB23167" w14:textId="01F86C22">
      <w:pPr>
        <w:spacing w:line="252" w:lineRule="auto"/>
        <w:jc w:val="both"/>
      </w:pPr>
    </w:p>
    <w:p w:rsidR="006E5FFA" w:rsidP="006E5FFA" w:rsidRDefault="006E5FFA" w14:paraId="20D28808" w14:textId="696FC4C2">
      <w:pPr>
        <w:spacing w:line="252" w:lineRule="auto"/>
        <w:jc w:val="both"/>
      </w:pPr>
      <w:r>
        <w:t>b)</w:t>
      </w:r>
      <w:commentRangeStart w:id="159"/>
      <w:r>
        <w:t>Scenario 2: (</w:t>
      </w:r>
      <w:r w:rsidR="00F47214">
        <w:t>New</w:t>
      </w:r>
      <w:r>
        <w:t xml:space="preserve"> Recovery Calculation with Penalty)</w:t>
      </w:r>
      <w:commentRangeEnd w:id="159"/>
      <w:r>
        <w:rPr>
          <w:rStyle w:val="CommentReference"/>
        </w:rPr>
        <w:commentReference w:id="159"/>
      </w:r>
    </w:p>
    <w:p w:rsidR="006E5FFA" w:rsidP="0066601E" w:rsidRDefault="006E5FFA" w14:paraId="47B954FA" w14:textId="77777777">
      <w:pPr>
        <w:pStyle w:val="ListParagraph"/>
        <w:numPr>
          <w:ilvl w:val="1"/>
          <w:numId w:val="27"/>
        </w:numPr>
        <w:spacing w:line="252" w:lineRule="auto"/>
        <w:jc w:val="both"/>
      </w:pPr>
      <w:r w:rsidRPr="00FF1D72">
        <w:t>Penalty Situation (File uploaded before cutoff date &amp; Full payment done after cutoff date)</w:t>
      </w:r>
    </w:p>
    <w:p w:rsidR="006E5FFA" w:rsidP="0066601E" w:rsidRDefault="006E5FFA" w14:paraId="2BFDCBE5" w14:textId="77777777">
      <w:pPr>
        <w:pStyle w:val="ListParagraph"/>
        <w:numPr>
          <w:ilvl w:val="1"/>
          <w:numId w:val="27"/>
        </w:numPr>
        <w:spacing w:line="252" w:lineRule="auto"/>
        <w:jc w:val="both"/>
      </w:pPr>
      <w:r w:rsidRPr="00152315">
        <w:t>Information in Recovery File (XML)</w:t>
      </w:r>
    </w:p>
    <w:tbl>
      <w:tblPr>
        <w:tblW w:w="9340" w:type="dxa"/>
        <w:tblLook w:val="04A0" w:firstRow="1" w:lastRow="0" w:firstColumn="1" w:lastColumn="0" w:noHBand="0" w:noVBand="1"/>
      </w:tblPr>
      <w:tblGrid>
        <w:gridCol w:w="6140"/>
        <w:gridCol w:w="1500"/>
        <w:gridCol w:w="1700"/>
      </w:tblGrid>
      <w:tr w:rsidRPr="00152315" w:rsidR="006E5FFA" w:rsidTr="00502F22" w14:paraId="653C7D7F"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502F22" w:rsidRDefault="006E5FFA" w14:paraId="4283D83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152315" w:rsidR="006E5FFA" w:rsidP="00502F22" w:rsidRDefault="006E5FFA" w14:paraId="5709E55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Feb-20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152315" w:rsidR="006E5FFA" w:rsidP="00502F22" w:rsidRDefault="006E5FFA" w14:paraId="31B0C32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6E5FFA" w:rsidTr="00502F22" w14:paraId="0768145E"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152315" w:rsidR="006E5FFA" w:rsidP="00502F22" w:rsidRDefault="006E5FFA" w14:paraId="5CA75D6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152315" w:rsidR="006E5FFA" w:rsidP="00502F22" w:rsidRDefault="006E5FFA" w14:paraId="1BB74AA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502F22" w:rsidRDefault="006E5FFA" w14:paraId="61B8BE44"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6E5FFA" w:rsidTr="00502F22" w14:paraId="3BDCA500"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502F22" w:rsidRDefault="006E5FFA" w14:paraId="3EE20F9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152315" w:rsidR="006E5FFA" w:rsidP="00502F22" w:rsidRDefault="006E5FFA" w14:paraId="017C417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502F22" w:rsidRDefault="006E5FFA" w14:paraId="16E720A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6E5FFA" w:rsidTr="00502F22" w14:paraId="45AC879A"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502F22" w:rsidRDefault="006E5FFA" w14:paraId="1AB2B96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152315" w:rsidR="006E5FFA" w:rsidP="00502F22" w:rsidRDefault="006E5FFA" w14:paraId="558019E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502F22" w:rsidRDefault="006E5FFA" w14:paraId="2E6DCF0A"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D1</w:t>
            </w:r>
          </w:p>
        </w:tc>
      </w:tr>
      <w:tr w:rsidRPr="00152315" w:rsidR="006E5FFA" w:rsidTr="00502F22" w14:paraId="6380FD7F"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502F22" w:rsidRDefault="006E5FFA" w14:paraId="06DAF80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152315" w:rsidR="006E5FFA" w:rsidP="009B2751" w:rsidRDefault="009B2751" w14:paraId="196A49FD" w14:textId="6B3884AF">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w:t>
            </w:r>
            <w:r w:rsidRPr="00152315" w:rsidR="006E5FFA">
              <w:rPr>
                <w:rFonts w:ascii="Calibri" w:hAnsi="Calibri" w:eastAsia="Times New Roman" w:cs="Calibri"/>
                <w:color w:val="000000"/>
                <w:sz w:val="20"/>
                <w:szCs w:val="20"/>
              </w:rPr>
              <w:t>5%</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502F22" w:rsidRDefault="006E5FFA" w14:paraId="1DA524C9"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r>
    </w:tbl>
    <w:p w:rsidR="006E5FFA" w:rsidP="006E5FFA" w:rsidRDefault="006E5FFA" w14:paraId="6689E01A" w14:textId="3DCC8307">
      <w:pPr>
        <w:spacing w:line="252" w:lineRule="auto"/>
        <w:jc w:val="both"/>
      </w:pPr>
    </w:p>
    <w:p w:rsidR="008920DC" w:rsidP="006E5FFA" w:rsidRDefault="008920DC" w14:paraId="69CB6FD1" w14:textId="79871C5E">
      <w:pPr>
        <w:spacing w:line="252" w:lineRule="auto"/>
        <w:jc w:val="both"/>
      </w:pPr>
    </w:p>
    <w:p w:rsidR="008920DC" w:rsidP="006E5FFA" w:rsidRDefault="008920DC" w14:paraId="4F583B02" w14:textId="37B235A7">
      <w:pPr>
        <w:spacing w:line="252" w:lineRule="auto"/>
        <w:jc w:val="both"/>
      </w:pPr>
    </w:p>
    <w:p w:rsidR="008920DC" w:rsidP="006E5FFA" w:rsidRDefault="008920DC" w14:paraId="4AC12315" w14:textId="47CFF58C">
      <w:pPr>
        <w:spacing w:line="252" w:lineRule="auto"/>
        <w:jc w:val="both"/>
      </w:pPr>
    </w:p>
    <w:p w:rsidR="008920DC" w:rsidP="006E5FFA" w:rsidRDefault="008920DC" w14:paraId="100BDBD9" w14:textId="606BAC41">
      <w:pPr>
        <w:spacing w:line="252" w:lineRule="auto"/>
        <w:jc w:val="both"/>
      </w:pPr>
    </w:p>
    <w:p w:rsidR="008920DC" w:rsidP="006E5FFA" w:rsidRDefault="008920DC" w14:paraId="1DBC19C0" w14:textId="77777777">
      <w:pPr>
        <w:spacing w:line="252" w:lineRule="auto"/>
        <w:jc w:val="both"/>
      </w:pPr>
    </w:p>
    <w:tbl>
      <w:tblPr>
        <w:tblW w:w="12783" w:type="dxa"/>
        <w:tblInd w:w="-1130" w:type="dxa"/>
        <w:tblLayout w:type="fixed"/>
        <w:tblLook w:val="04A0" w:firstRow="1" w:lastRow="0" w:firstColumn="1" w:lastColumn="0" w:noHBand="0" w:noVBand="1"/>
      </w:tblPr>
      <w:tblGrid>
        <w:gridCol w:w="509"/>
        <w:gridCol w:w="758"/>
        <w:gridCol w:w="1134"/>
        <w:gridCol w:w="992"/>
        <w:gridCol w:w="1134"/>
        <w:gridCol w:w="993"/>
        <w:gridCol w:w="1278"/>
        <w:gridCol w:w="957"/>
        <w:gridCol w:w="857"/>
        <w:gridCol w:w="843"/>
        <w:gridCol w:w="742"/>
        <w:gridCol w:w="851"/>
        <w:gridCol w:w="1735"/>
      </w:tblGrid>
      <w:tr w:rsidRPr="008920DC" w:rsidR="00996E47" w:rsidTr="00996E47" w14:paraId="1C8418ED" w14:textId="77777777">
        <w:trPr>
          <w:trHeight w:val="283"/>
        </w:trPr>
        <w:tc>
          <w:tcPr>
            <w:tcW w:w="509"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4312DA45"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758"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454C5F02"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1134"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1DE5B6AE"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992"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109DFAB8"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134"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17A81F97"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993"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27D0A6EB"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278"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0AA04EA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A</w:t>
            </w:r>
          </w:p>
        </w:tc>
        <w:tc>
          <w:tcPr>
            <w:tcW w:w="957"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42F628DF"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D2 </w:t>
            </w:r>
          </w:p>
        </w:tc>
        <w:tc>
          <w:tcPr>
            <w:tcW w:w="857"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788AC26F"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843"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7E520AD7"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742"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2C76D750"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B</w:t>
            </w:r>
          </w:p>
        </w:tc>
        <w:tc>
          <w:tcPr>
            <w:tcW w:w="851"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662EDF9E"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C</w:t>
            </w:r>
          </w:p>
        </w:tc>
        <w:tc>
          <w:tcPr>
            <w:tcW w:w="1735"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2F459C26"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r>
      <w:tr w:rsidRPr="008920DC" w:rsidR="00996E47" w:rsidTr="00996E47" w14:paraId="20E78463" w14:textId="77777777">
        <w:trPr>
          <w:trHeight w:val="1056"/>
        </w:trPr>
        <w:tc>
          <w:tcPr>
            <w:tcW w:w="509"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12BCFBA4"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A/c No.</w:t>
            </w:r>
          </w:p>
        </w:tc>
        <w:tc>
          <w:tcPr>
            <w:tcW w:w="758"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770E7740"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Customer ID</w:t>
            </w:r>
          </w:p>
        </w:tc>
        <w:tc>
          <w:tcPr>
            <w:tcW w:w="1134"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0101C6B1"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Date of Recovery (From Borrower to MLI)</w:t>
            </w:r>
          </w:p>
        </w:tc>
        <w:tc>
          <w:tcPr>
            <w:tcW w:w="992"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C303244"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Recovery Amount (Entire amount)</w:t>
            </w:r>
          </w:p>
        </w:tc>
        <w:tc>
          <w:tcPr>
            <w:tcW w:w="1134"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20053CDD"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legalcost</w:t>
            </w:r>
          </w:p>
        </w:tc>
        <w:tc>
          <w:tcPr>
            <w:tcW w:w="993"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03FCA74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Net of Recovery</w:t>
            </w:r>
          </w:p>
        </w:tc>
        <w:tc>
          <w:tcPr>
            <w:tcW w:w="1278"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0EAA2317"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Recovery Amount (NCGTC Share)</w:t>
            </w:r>
          </w:p>
        </w:tc>
        <w:tc>
          <w:tcPr>
            <w:tcW w:w="957"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010EA1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DATE when the last tranch for full recovery payment is received</w:t>
            </w:r>
          </w:p>
        </w:tc>
        <w:tc>
          <w:tcPr>
            <w:tcW w:w="857"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13F1722A"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Days Elapsed (  D2-D1 )</w:t>
            </w:r>
          </w:p>
        </w:tc>
        <w:tc>
          <w:tcPr>
            <w:tcW w:w="843"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0B567C3"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Eligible Days For Penalty</w:t>
            </w:r>
          </w:p>
        </w:tc>
        <w:tc>
          <w:tcPr>
            <w:tcW w:w="742"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A5A67A7"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Penalty Calculated</w:t>
            </w:r>
          </w:p>
        </w:tc>
        <w:tc>
          <w:tcPr>
            <w:tcW w:w="851"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94733E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Tax on Penalty (@18% on B)</w:t>
            </w:r>
          </w:p>
        </w:tc>
        <w:tc>
          <w:tcPr>
            <w:tcW w:w="173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7B9F14A2"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Recovery Proceedings for Cases -  Post Full &amp; Final Claim (A+B+C) along with Penalty/Taxes</w:t>
            </w:r>
          </w:p>
        </w:tc>
      </w:tr>
      <w:tr w:rsidRPr="008920DC" w:rsidR="00996E47" w:rsidTr="00996E47" w14:paraId="37241068" w14:textId="77777777">
        <w:trPr>
          <w:trHeight w:val="1445"/>
        </w:trPr>
        <w:tc>
          <w:tcPr>
            <w:tcW w:w="509"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6CCE956A" w14:textId="77777777">
            <w:pPr>
              <w:spacing w:after="0" w:line="240" w:lineRule="auto"/>
              <w:rPr>
                <w:rFonts w:ascii="Calibri" w:hAnsi="Calibri" w:eastAsia="Times New Roman" w:cs="Calibri"/>
                <w:b/>
                <w:bCs/>
                <w:color w:val="000000"/>
                <w:sz w:val="20"/>
                <w:szCs w:val="20"/>
                <w:lang w:val="en-IN" w:eastAsia="en-IN"/>
              </w:rPr>
            </w:pPr>
          </w:p>
        </w:tc>
        <w:tc>
          <w:tcPr>
            <w:tcW w:w="758"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4C470057" w14:textId="77777777">
            <w:pPr>
              <w:spacing w:after="0" w:line="240" w:lineRule="auto"/>
              <w:rPr>
                <w:rFonts w:ascii="Calibri" w:hAnsi="Calibri" w:eastAsia="Times New Roman" w:cs="Calibri"/>
                <w:b/>
                <w:bCs/>
                <w:color w:val="000000"/>
                <w:sz w:val="20"/>
                <w:szCs w:val="20"/>
                <w:lang w:val="en-IN" w:eastAsia="en-IN"/>
              </w:rPr>
            </w:pPr>
          </w:p>
        </w:tc>
        <w:tc>
          <w:tcPr>
            <w:tcW w:w="1134"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5AE4D4C2"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17C2F770" w14:textId="77777777">
            <w:pPr>
              <w:spacing w:after="0" w:line="240" w:lineRule="auto"/>
              <w:rPr>
                <w:rFonts w:ascii="Calibri" w:hAnsi="Calibri" w:eastAsia="Times New Roman" w:cs="Calibri"/>
                <w:b/>
                <w:bCs/>
                <w:color w:val="000000"/>
                <w:sz w:val="20"/>
                <w:szCs w:val="20"/>
                <w:lang w:val="en-IN" w:eastAsia="en-IN"/>
              </w:rPr>
            </w:pPr>
          </w:p>
        </w:tc>
        <w:tc>
          <w:tcPr>
            <w:tcW w:w="1134"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2D9B38D0" w14:textId="77777777">
            <w:pPr>
              <w:spacing w:after="0" w:line="240" w:lineRule="auto"/>
              <w:rPr>
                <w:rFonts w:ascii="Calibri" w:hAnsi="Calibri" w:eastAsia="Times New Roman" w:cs="Calibri"/>
                <w:b/>
                <w:bCs/>
                <w:color w:val="000000"/>
                <w:sz w:val="20"/>
                <w:szCs w:val="20"/>
                <w:lang w:val="en-IN" w:eastAsia="en-IN"/>
              </w:rPr>
            </w:pPr>
          </w:p>
        </w:tc>
        <w:tc>
          <w:tcPr>
            <w:tcW w:w="993"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36DF5516" w14:textId="77777777">
            <w:pPr>
              <w:spacing w:after="0" w:line="240" w:lineRule="auto"/>
              <w:rPr>
                <w:rFonts w:ascii="Calibri" w:hAnsi="Calibri" w:eastAsia="Times New Roman" w:cs="Calibri"/>
                <w:b/>
                <w:bCs/>
                <w:color w:val="000000"/>
                <w:sz w:val="20"/>
                <w:szCs w:val="20"/>
                <w:lang w:val="en-IN" w:eastAsia="en-IN"/>
              </w:rPr>
            </w:pPr>
          </w:p>
        </w:tc>
        <w:tc>
          <w:tcPr>
            <w:tcW w:w="1278"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30CFF872" w14:textId="77777777">
            <w:pPr>
              <w:spacing w:after="0" w:line="240" w:lineRule="auto"/>
              <w:rPr>
                <w:rFonts w:ascii="Calibri" w:hAnsi="Calibri" w:eastAsia="Times New Roman" w:cs="Calibri"/>
                <w:b/>
                <w:bCs/>
                <w:color w:val="000000"/>
                <w:sz w:val="20"/>
                <w:szCs w:val="20"/>
                <w:lang w:val="en-IN" w:eastAsia="en-IN"/>
              </w:rPr>
            </w:pPr>
          </w:p>
        </w:tc>
        <w:tc>
          <w:tcPr>
            <w:tcW w:w="957"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357B03E2" w14:textId="77777777">
            <w:pPr>
              <w:spacing w:after="0" w:line="240" w:lineRule="auto"/>
              <w:rPr>
                <w:rFonts w:ascii="Calibri" w:hAnsi="Calibri" w:eastAsia="Times New Roman" w:cs="Calibri"/>
                <w:b/>
                <w:bCs/>
                <w:color w:val="000000"/>
                <w:sz w:val="20"/>
                <w:szCs w:val="20"/>
                <w:lang w:val="en-IN" w:eastAsia="en-IN"/>
              </w:rPr>
            </w:pPr>
          </w:p>
        </w:tc>
        <w:tc>
          <w:tcPr>
            <w:tcW w:w="857"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4B50C01B" w14:textId="77777777">
            <w:pPr>
              <w:spacing w:after="0" w:line="240" w:lineRule="auto"/>
              <w:rPr>
                <w:rFonts w:ascii="Calibri" w:hAnsi="Calibri" w:eastAsia="Times New Roman" w:cs="Calibri"/>
                <w:b/>
                <w:bCs/>
                <w:color w:val="000000"/>
                <w:sz w:val="20"/>
                <w:szCs w:val="20"/>
                <w:lang w:val="en-IN" w:eastAsia="en-IN"/>
              </w:rPr>
            </w:pPr>
          </w:p>
        </w:tc>
        <w:tc>
          <w:tcPr>
            <w:tcW w:w="843"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73E69ED4" w14:textId="77777777">
            <w:pPr>
              <w:spacing w:after="0" w:line="240" w:lineRule="auto"/>
              <w:rPr>
                <w:rFonts w:ascii="Calibri" w:hAnsi="Calibri" w:eastAsia="Times New Roman" w:cs="Calibri"/>
                <w:b/>
                <w:bCs/>
                <w:color w:val="000000"/>
                <w:sz w:val="20"/>
                <w:szCs w:val="20"/>
                <w:lang w:val="en-IN" w:eastAsia="en-IN"/>
              </w:rPr>
            </w:pPr>
          </w:p>
        </w:tc>
        <w:tc>
          <w:tcPr>
            <w:tcW w:w="742"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71680EBE"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400A863C" w14:textId="77777777">
            <w:pPr>
              <w:spacing w:after="0" w:line="240" w:lineRule="auto"/>
              <w:rPr>
                <w:rFonts w:ascii="Calibri" w:hAnsi="Calibri" w:eastAsia="Times New Roman" w:cs="Calibri"/>
                <w:b/>
                <w:bCs/>
                <w:color w:val="000000"/>
                <w:sz w:val="20"/>
                <w:szCs w:val="20"/>
                <w:lang w:val="en-IN" w:eastAsia="en-IN"/>
              </w:rPr>
            </w:pPr>
          </w:p>
        </w:tc>
        <w:tc>
          <w:tcPr>
            <w:tcW w:w="1735"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6ECC8555" w14:textId="77777777">
            <w:pPr>
              <w:spacing w:after="0" w:line="240" w:lineRule="auto"/>
              <w:rPr>
                <w:rFonts w:ascii="Calibri" w:hAnsi="Calibri" w:eastAsia="Times New Roman" w:cs="Calibri"/>
                <w:b/>
                <w:bCs/>
                <w:color w:val="000000"/>
                <w:sz w:val="20"/>
                <w:szCs w:val="20"/>
                <w:lang w:val="en-IN" w:eastAsia="en-IN"/>
              </w:rPr>
            </w:pPr>
          </w:p>
        </w:tc>
      </w:tr>
      <w:tr w:rsidRPr="008920DC" w:rsidR="00996E47" w:rsidTr="00996E47" w14:paraId="49AA65BC"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7D962970"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L1</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4C0AEB8"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A1</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EFB743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04-Feb-20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FA6B56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7,500.00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98B073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65A0A30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5,500.00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E9BC3B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4,125.00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8B06B2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30C3E1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7B6E0A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DD560E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97.19</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DF2550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17.49</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4B4DDB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4,239.69</w:t>
            </w:r>
          </w:p>
        </w:tc>
      </w:tr>
      <w:tr w:rsidRPr="008920DC" w:rsidR="00996E47" w:rsidTr="00996E47" w14:paraId="44A3056A"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290DB63D"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L2</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E150CF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A2</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89E37A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05-Feb-20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8CA64D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5,000.00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78BCED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698B118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72C58D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1,500.00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B57E53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600B3D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400F31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379751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35.34</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58EE49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6.36</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E4C69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1,541.70</w:t>
            </w:r>
          </w:p>
        </w:tc>
      </w:tr>
      <w:tr w:rsidRPr="008920DC" w:rsidR="00996E47" w:rsidTr="00996E47" w14:paraId="00195507"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D1391B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L3</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2C9198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A3</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7E43A6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10-Feb-20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9A1B21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B3A4EC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6EC54F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10,000.00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384AEE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7,500.00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54366A3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696D1A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2F684B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64DE9B2"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176.71</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60B389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31.81</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787CEE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7,708.52</w:t>
            </w:r>
          </w:p>
        </w:tc>
      </w:tr>
      <w:tr w:rsidRPr="008920DC" w:rsidR="00996E47" w:rsidTr="00996E47" w14:paraId="356D51F8"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6DFB09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L4</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E86F397"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A4</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A3BC1B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10-Feb-20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1829B5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18,750.00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A8E0BA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661141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3,750.00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54C0F0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2,812.50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1E8FEC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28392A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C9CFF0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DEFC55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66.27</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27398A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11.93</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7B492B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2,890.70</w:t>
            </w:r>
          </w:p>
        </w:tc>
      </w:tr>
      <w:tr w:rsidRPr="008920DC" w:rsidR="00996E47" w:rsidTr="00996E47" w14:paraId="43208F89"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DEE689E"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L5</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E3040D9"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A5</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C34C1A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12-Feb-20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EF661E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4,500.00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D17089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5,000.00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7B1D76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CA28ED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434EE64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4E554F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CFA38E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6663C0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B19BC4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589A3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r>
      <w:tr w:rsidRPr="008920DC" w:rsidR="00996E47" w:rsidTr="00996E47" w14:paraId="4B7A8B9F"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532F6205"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L6</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BD03F3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A6</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F1531C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12-Feb-20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B23D6F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6,000.00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8F9BD1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FD8A1A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4BF672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0DE42B7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563485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CDB3DF2"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1E44EE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EB47DA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D46AD7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r>
      <w:tr w:rsidRPr="008920DC" w:rsidR="00996E47" w:rsidTr="00996E47" w14:paraId="5EE12354"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74B2C4D"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L7</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9EF6222"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A7</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F949C3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28-Jan-20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33A29C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7,950.50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96250F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BC84BF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4,950.50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E1682A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3,712.88</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09FA85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80A2A1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8FD59F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A715FF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87.48</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A7BCE5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15.75</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AA7B54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3,816.10</w:t>
            </w:r>
          </w:p>
        </w:tc>
      </w:tr>
      <w:tr w:rsidRPr="008920DC" w:rsidR="00996E47" w:rsidTr="00996E47" w14:paraId="12E34AFC"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7E152780"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L8</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C995F7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A8</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2F0761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27-Jan-20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DEFB8C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11,253.50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090BBE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B847DC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1,253.50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4DB243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940.13</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609772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42BC6F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E7DB2E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744027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22.15</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72010F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3.99</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438676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966.26</w:t>
            </w:r>
          </w:p>
        </w:tc>
      </w:tr>
      <w:tr w:rsidRPr="008920DC" w:rsidR="00996E47" w:rsidTr="00996E47" w14:paraId="49732B96"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4C06F5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L9</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7CA650"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A9</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A05240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27-Jan-20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243052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17,587.50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0291A9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3ECA9A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2,587.50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693647D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1,940.63</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26FAE5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181381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552CD4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49A430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45.72</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D0B729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8.23</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B38B48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1,994.58</w:t>
            </w:r>
          </w:p>
        </w:tc>
      </w:tr>
      <w:tr w:rsidRPr="008920DC" w:rsidR="00996E47" w:rsidTr="00996E47" w14:paraId="3920EFB1" w14:textId="77777777">
        <w:trPr>
          <w:trHeight w:val="32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25BF354"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L10</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C92D58C"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A10</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8175B9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27-Jan-20</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322645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24,578.00</w:t>
            </w:r>
          </w:p>
        </w:tc>
        <w:tc>
          <w:tcPr>
            <w:tcW w:w="1134"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97009F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20,000.00</w:t>
            </w:r>
          </w:p>
        </w:tc>
        <w:tc>
          <w:tcPr>
            <w:tcW w:w="993"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A3B109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4,578.00</w:t>
            </w:r>
          </w:p>
        </w:tc>
        <w:tc>
          <w:tcPr>
            <w:tcW w:w="1278"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26F82BD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3,433.50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9B6159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96831A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D46AD8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B7C4BF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80.90</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A7C265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14.56</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7D7B3F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3,528.96</w:t>
            </w:r>
          </w:p>
        </w:tc>
      </w:tr>
      <w:tr w:rsidRPr="008920DC" w:rsidR="00996E47" w:rsidTr="00996E47" w14:paraId="28D38D91" w14:textId="77777777">
        <w:trPr>
          <w:trHeight w:val="310"/>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F9819A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75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91D69B8"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1134"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86DA55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99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16BD65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1,23,119.50</w:t>
            </w:r>
          </w:p>
        </w:tc>
        <w:tc>
          <w:tcPr>
            <w:tcW w:w="1134"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510B81A1"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993"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4178E138"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278"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5564F21E"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25,964.63</w:t>
            </w:r>
          </w:p>
        </w:tc>
        <w:tc>
          <w:tcPr>
            <w:tcW w:w="9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CA93B66" w14:textId="77777777">
            <w:pPr>
              <w:spacing w:after="0" w:line="240" w:lineRule="auto"/>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3586B02" w14:textId="77777777">
            <w:pPr>
              <w:spacing w:after="0" w:line="240" w:lineRule="auto"/>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20DF2FD"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742"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C2F7D6C"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611.77</w:t>
            </w:r>
          </w:p>
        </w:tc>
        <w:tc>
          <w:tcPr>
            <w:tcW w:w="85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4EB63D7"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110.12</w:t>
            </w:r>
          </w:p>
        </w:tc>
        <w:tc>
          <w:tcPr>
            <w:tcW w:w="1735"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61ED25"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26,686.51</w:t>
            </w:r>
          </w:p>
        </w:tc>
      </w:tr>
    </w:tbl>
    <w:p w:rsidR="006E5FFA" w:rsidP="006E5FFA" w:rsidRDefault="006E5FFA" w14:paraId="414329BF" w14:textId="77777777">
      <w:pPr>
        <w:spacing w:line="252" w:lineRule="auto"/>
        <w:jc w:val="both"/>
        <w:rPr>
          <w:b/>
        </w:rPr>
      </w:pPr>
    </w:p>
    <w:p w:rsidRPr="009F6774" w:rsidR="006E5FFA" w:rsidP="0066601E" w:rsidRDefault="006E5FFA" w14:paraId="48A5608C" w14:textId="1ECABE66">
      <w:pPr>
        <w:pStyle w:val="ListParagraph"/>
        <w:numPr>
          <w:ilvl w:val="0"/>
          <w:numId w:val="43"/>
        </w:numPr>
      </w:pPr>
      <w:r w:rsidRPr="004B2913">
        <w:rPr>
          <w:rFonts w:ascii="Calibri" w:hAnsi="Calibri" w:eastAsia="Times New Roman" w:cs="Calibri"/>
          <w:b/>
          <w:bCs/>
          <w:color w:val="000000"/>
          <w:sz w:val="20"/>
          <w:szCs w:val="20"/>
        </w:rPr>
        <w:t>Date of Recovery (From Borrower to MLI</w:t>
      </w:r>
      <w:r w:rsidRPr="004B2913">
        <w:rPr>
          <w:rFonts w:ascii="Calibri" w:hAnsi="Calibri" w:eastAsia="Times New Roman" w:cs="Calibri"/>
          <w:bCs/>
          <w:color w:val="000000"/>
          <w:sz w:val="20"/>
          <w:szCs w:val="20"/>
        </w:rPr>
        <w:t>):</w:t>
      </w:r>
      <w:r w:rsidRPr="004B2913">
        <w:rPr>
          <w:rFonts w:ascii="Calibri" w:hAnsi="Calibri" w:eastAsia="Times New Roman" w:cs="Calibri"/>
          <w:b/>
          <w:bCs/>
          <w:color w:val="000000"/>
          <w:sz w:val="20"/>
          <w:szCs w:val="20"/>
        </w:rPr>
        <w:t>-</w:t>
      </w:r>
      <w:r w:rsidRPr="004B2913">
        <w:rPr>
          <w:rFonts w:ascii="Calibri" w:hAnsi="Calibri" w:eastAsia="Times New Roman" w:cs="Calibri"/>
          <w:bCs/>
          <w:color w:val="000000"/>
          <w:sz w:val="20"/>
          <w:szCs w:val="20"/>
        </w:rPr>
        <w:t xml:space="preserve"> System will take it from input file as it is.</w:t>
      </w:r>
    </w:p>
    <w:p w:rsidRPr="004B2913" w:rsidR="004B2913" w:rsidP="0066601E" w:rsidRDefault="006E5FFA" w14:paraId="5D740C6C" w14:textId="77777777">
      <w:pPr>
        <w:pStyle w:val="ListParagraph"/>
        <w:numPr>
          <w:ilvl w:val="0"/>
          <w:numId w:val="43"/>
        </w:numPr>
      </w:pPr>
      <w:r w:rsidRPr="004B2913">
        <w:rPr>
          <w:rFonts w:ascii="Calibri" w:hAnsi="Calibri" w:eastAsia="Times New Roman" w:cs="Calibri"/>
          <w:b/>
          <w:bCs/>
          <w:color w:val="000000"/>
          <w:sz w:val="20"/>
          <w:szCs w:val="20"/>
        </w:rPr>
        <w:t xml:space="preserve">Recovery Amount (Entire amount):- </w:t>
      </w:r>
      <w:r w:rsidRPr="004B2913">
        <w:rPr>
          <w:rFonts w:ascii="Calibri" w:hAnsi="Calibri" w:eastAsia="Times New Roman" w:cs="Calibri"/>
          <w:bCs/>
          <w:color w:val="000000"/>
          <w:sz w:val="20"/>
          <w:szCs w:val="20"/>
        </w:rPr>
        <w:t>System will take it from input file as it is.</w:t>
      </w:r>
    </w:p>
    <w:p w:rsidRPr="004B2913" w:rsidR="004B2913" w:rsidP="0066601E" w:rsidRDefault="006E5FFA" w14:paraId="5F9F6CF2" w14:textId="2C4C0048">
      <w:pPr>
        <w:pStyle w:val="ListParagraph"/>
        <w:numPr>
          <w:ilvl w:val="0"/>
          <w:numId w:val="43"/>
        </w:numPr>
      </w:pPr>
      <w:r w:rsidRPr="004B2913">
        <w:rPr>
          <w:rFonts w:ascii="Calibri" w:hAnsi="Calibri" w:eastAsia="Times New Roman" w:cs="Calibri"/>
          <w:b/>
          <w:bCs/>
          <w:color w:val="000000"/>
          <w:sz w:val="20"/>
          <w:szCs w:val="20"/>
        </w:rPr>
        <w:t xml:space="preserve">Recovery Amount (NCGTC Share ) :- </w:t>
      </w:r>
      <w:r w:rsidRPr="0094027A" w:rsidR="009B2751">
        <w:rPr>
          <w:rFonts w:ascii="Calibri" w:hAnsi="Calibri" w:eastAsia="Times New Roman" w:cs="Calibri"/>
          <w:bCs/>
          <w:color w:val="000000"/>
          <w:sz w:val="20"/>
          <w:szCs w:val="20"/>
        </w:rPr>
        <w:t>Net of Recovery *50% or 75% (The NCGTC Percentage is adjustable from the docket (e.g., 50% or 75%), 50% share will be applicable for all the records coming under 2019 -2020 profiles and 2020 and ahead will be having 75% as the Recovery Share Percentage).</w:t>
      </w:r>
    </w:p>
    <w:p w:rsidRPr="004B2913" w:rsidR="004B2913" w:rsidP="0066601E" w:rsidRDefault="006E5FFA" w14:paraId="1FD01C23" w14:textId="77777777">
      <w:pPr>
        <w:pStyle w:val="ListParagraph"/>
        <w:numPr>
          <w:ilvl w:val="0"/>
          <w:numId w:val="43"/>
        </w:numPr>
      </w:pPr>
      <w:r w:rsidRPr="004B2913">
        <w:rPr>
          <w:rFonts w:ascii="Calibri" w:hAnsi="Calibri" w:eastAsia="Times New Roman" w:cs="Calibri"/>
          <w:b/>
          <w:bCs/>
          <w:color w:val="000000"/>
          <w:sz w:val="20"/>
          <w:szCs w:val="20"/>
        </w:rPr>
        <w:t>DATE when  the last tranche for full recovery  payment is received :-</w:t>
      </w:r>
      <w:r w:rsidRPr="004B2913">
        <w:rPr>
          <w:rFonts w:ascii="Calibri" w:hAnsi="Calibri" w:eastAsia="Times New Roman" w:cs="Calibri"/>
          <w:bCs/>
          <w:color w:val="000000"/>
          <w:sz w:val="20"/>
          <w:szCs w:val="20"/>
        </w:rPr>
        <w:t xml:space="preserve"> NCGTC accountant reconciliation date </w:t>
      </w:r>
      <w:r w:rsidR="004B2913">
        <w:rPr>
          <w:rFonts w:ascii="Calibri" w:hAnsi="Calibri" w:eastAsia="Times New Roman" w:cs="Calibri"/>
          <w:bCs/>
          <w:color w:val="000000"/>
          <w:sz w:val="20"/>
          <w:szCs w:val="20"/>
        </w:rPr>
        <w:t>at the time of recovery payment</w:t>
      </w:r>
    </w:p>
    <w:p w:rsidRPr="004B2913" w:rsidR="004B2913" w:rsidP="0066601E" w:rsidRDefault="006E5FFA" w14:paraId="7952EF75" w14:textId="77777777">
      <w:pPr>
        <w:pStyle w:val="ListParagraph"/>
        <w:numPr>
          <w:ilvl w:val="0"/>
          <w:numId w:val="43"/>
        </w:numPr>
      </w:pPr>
      <w:r w:rsidRPr="004B2913">
        <w:rPr>
          <w:rFonts w:ascii="Calibri" w:hAnsi="Calibri" w:eastAsia="Times New Roman" w:cs="Calibri"/>
          <w:b/>
          <w:bCs/>
          <w:color w:val="000000"/>
          <w:sz w:val="20"/>
          <w:szCs w:val="20"/>
        </w:rPr>
        <w:t xml:space="preserve">Days Elapsed :- </w:t>
      </w:r>
      <w:r w:rsidRPr="004B2913">
        <w:rPr>
          <w:rFonts w:ascii="Calibri" w:hAnsi="Calibri" w:eastAsia="Times New Roman" w:cs="Calibri"/>
          <w:bCs/>
          <w:color w:val="000000"/>
          <w:sz w:val="20"/>
          <w:szCs w:val="20"/>
        </w:rPr>
        <w:t>Difference between Date when last tranch for full payment is received and Recovery cutoff date</w:t>
      </w:r>
      <w:r w:rsidRPr="004B2913">
        <w:rPr>
          <w:rFonts w:ascii="Calibri" w:hAnsi="Calibri" w:eastAsia="Times New Roman" w:cs="Calibri"/>
          <w:b/>
          <w:bCs/>
          <w:color w:val="000000"/>
          <w:sz w:val="20"/>
          <w:szCs w:val="20"/>
        </w:rPr>
        <w:t>.</w:t>
      </w:r>
    </w:p>
    <w:p w:rsidRPr="004B2913" w:rsidR="004B2913" w:rsidP="0066601E" w:rsidRDefault="006E5FFA" w14:paraId="07D366CD" w14:textId="77777777">
      <w:pPr>
        <w:pStyle w:val="ListParagraph"/>
        <w:numPr>
          <w:ilvl w:val="0"/>
          <w:numId w:val="43"/>
        </w:numPr>
      </w:pPr>
      <w:r w:rsidRPr="004B2913">
        <w:rPr>
          <w:rFonts w:ascii="Calibri" w:hAnsi="Calibri" w:eastAsia="Times New Roman" w:cs="Calibri"/>
          <w:b/>
          <w:bCs/>
          <w:color w:val="000000"/>
          <w:sz w:val="20"/>
          <w:szCs w:val="20"/>
        </w:rPr>
        <w:t xml:space="preserve">Eligible  Days For  Penalty  :- </w:t>
      </w:r>
      <w:r w:rsidRPr="004B2913">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4B2913">
        <w:rPr>
          <w:rFonts w:ascii="Calibri" w:hAnsi="Calibri" w:eastAsia="Times New Roman" w:cs="Calibri"/>
          <w:b/>
          <w:bCs/>
          <w:color w:val="000000"/>
          <w:sz w:val="20"/>
          <w:szCs w:val="20"/>
        </w:rPr>
        <w:t>eligible days for Penalty</w:t>
      </w:r>
      <w:r w:rsidRPr="004B2913">
        <w:rPr>
          <w:rFonts w:ascii="Calibri" w:hAnsi="Calibri" w:eastAsia="Times New Roman" w:cs="Calibri"/>
          <w:bCs/>
          <w:color w:val="000000"/>
          <w:sz w:val="20"/>
          <w:szCs w:val="20"/>
        </w:rPr>
        <w:t xml:space="preserve"> will be </w:t>
      </w:r>
      <w:r w:rsidRPr="004B2913">
        <w:rPr>
          <w:rFonts w:ascii="Calibri" w:hAnsi="Calibri" w:eastAsia="Times New Roman" w:cs="Calibri"/>
          <w:b/>
          <w:bCs/>
          <w:color w:val="000000"/>
          <w:sz w:val="20"/>
          <w:szCs w:val="20"/>
        </w:rPr>
        <w:t>“Zero” else (Days Elapsed - Recovery Threshold days for Penalty (Days).</w:t>
      </w:r>
    </w:p>
    <w:p w:rsidRPr="004B2913" w:rsidR="004B2913" w:rsidP="0066601E" w:rsidRDefault="006E5FFA" w14:paraId="0D330495" w14:textId="77777777">
      <w:pPr>
        <w:pStyle w:val="ListParagraph"/>
        <w:numPr>
          <w:ilvl w:val="0"/>
          <w:numId w:val="43"/>
        </w:numPr>
      </w:pPr>
      <w:r w:rsidRPr="004B2913">
        <w:rPr>
          <w:rFonts w:ascii="Calibri" w:hAnsi="Calibri" w:eastAsia="Times New Roman" w:cs="Calibri"/>
          <w:b/>
          <w:bCs/>
          <w:color w:val="000000"/>
          <w:sz w:val="20"/>
          <w:szCs w:val="20"/>
        </w:rPr>
        <w:t xml:space="preserve">Penalty  Calculated :-  </w:t>
      </w:r>
      <w:r w:rsidRPr="004B2913">
        <w:rPr>
          <w:rFonts w:ascii="Calibri" w:hAnsi="Calibri" w:eastAsia="Times New Roman" w:cs="Calibri"/>
          <w:bCs/>
          <w:color w:val="000000"/>
          <w:sz w:val="20"/>
          <w:szCs w:val="20"/>
        </w:rPr>
        <w:t>(Recovery Amount (NCGTC Share) * Rate of Penalty/365* Eligible  Days For  Penalty).</w:t>
      </w:r>
    </w:p>
    <w:p w:rsidRPr="004B2913" w:rsidR="004B2913" w:rsidP="0066601E" w:rsidRDefault="006E5FFA" w14:paraId="07F9ACA2" w14:textId="77777777">
      <w:pPr>
        <w:pStyle w:val="ListParagraph"/>
        <w:numPr>
          <w:ilvl w:val="0"/>
          <w:numId w:val="43"/>
        </w:numPr>
      </w:pPr>
      <w:r w:rsidRPr="004B2913">
        <w:rPr>
          <w:rFonts w:ascii="Calibri" w:hAnsi="Calibri" w:eastAsia="Times New Roman" w:cs="Calibri"/>
          <w:b/>
          <w:bCs/>
          <w:color w:val="000000"/>
          <w:sz w:val="20"/>
          <w:szCs w:val="20"/>
        </w:rPr>
        <w:t xml:space="preserve">Tax on Penalty (@18% on E) :- </w:t>
      </w:r>
      <w:r w:rsidRPr="004B2913">
        <w:rPr>
          <w:rFonts w:ascii="Calibri" w:hAnsi="Calibri" w:eastAsia="Times New Roman" w:cs="Calibri"/>
          <w:bCs/>
          <w:color w:val="000000"/>
          <w:sz w:val="20"/>
          <w:szCs w:val="20"/>
        </w:rPr>
        <w:t xml:space="preserve"> (18% on Penalty).</w:t>
      </w:r>
    </w:p>
    <w:p w:rsidR="006E5FFA" w:rsidP="0066601E" w:rsidRDefault="006E5FFA" w14:paraId="506B89BC" w14:textId="2F809753">
      <w:pPr>
        <w:pStyle w:val="ListParagraph"/>
        <w:numPr>
          <w:ilvl w:val="0"/>
          <w:numId w:val="43"/>
        </w:numPr>
      </w:pPr>
      <w:r w:rsidRPr="004B2913">
        <w:rPr>
          <w:rFonts w:ascii="Calibri" w:hAnsi="Calibri" w:eastAsia="Times New Roman" w:cs="Calibri"/>
          <w:b/>
          <w:bCs/>
          <w:color w:val="000000"/>
          <w:sz w:val="20"/>
          <w:szCs w:val="20"/>
        </w:rPr>
        <w:t>Recovery Proceedings for Cases - Post Final Claim (A+B+C) along with Penalty/Taxes: -</w:t>
      </w:r>
      <w:r w:rsidRPr="004B2913">
        <w:rPr>
          <w:rFonts w:ascii="Calibri" w:hAnsi="Calibri" w:eastAsia="Times New Roman" w:cs="Calibri"/>
          <w:bCs/>
          <w:color w:val="000000"/>
          <w:sz w:val="20"/>
          <w:szCs w:val="20"/>
        </w:rPr>
        <w:t xml:space="preserve"> Sum of (Recovery Amount (NCGTC Share)+ Penalty + Tax on Penalty).</w:t>
      </w:r>
    </w:p>
    <w:p w:rsidR="006E5FFA" w:rsidP="006E5FFA" w:rsidRDefault="006E5FFA" w14:paraId="488FC5D1" w14:textId="77777777">
      <w:pPr>
        <w:spacing w:line="252" w:lineRule="auto"/>
        <w:jc w:val="both"/>
        <w:rPr>
          <w:b/>
        </w:rPr>
      </w:pPr>
      <w:r>
        <w:rPr>
          <w:b/>
        </w:rPr>
        <w:t>Note:</w:t>
      </w:r>
    </w:p>
    <w:p w:rsidRPr="000641D1" w:rsidR="000641D1" w:rsidP="0066601E" w:rsidRDefault="006E5FFA" w14:paraId="555E85E7" w14:textId="2314C15C">
      <w:pPr>
        <w:pStyle w:val="ListParagraph"/>
        <w:numPr>
          <w:ilvl w:val="0"/>
          <w:numId w:val="44"/>
        </w:numPr>
        <w:spacing w:line="252" w:lineRule="auto"/>
        <w:jc w:val="both"/>
        <w:rPr>
          <w:u w:val="single"/>
        </w:rPr>
      </w:pPr>
      <w:r>
        <w:t xml:space="preserve">Amount of INR </w:t>
      </w:r>
      <w:r w:rsidR="009434CC">
        <w:t>25,964.63</w:t>
      </w:r>
      <w:r w:rsidRPr="00CC468C">
        <w:t xml:space="preserve"> </w:t>
      </w:r>
      <w:r>
        <w:t>/- is adjusted in Final claim settlement.</w:t>
      </w:r>
    </w:p>
    <w:p w:rsidRPr="000641D1" w:rsidR="003020E4" w:rsidP="0066601E" w:rsidRDefault="006E5FFA" w14:paraId="32590E7F" w14:textId="12B6E802">
      <w:pPr>
        <w:pStyle w:val="ListParagraph"/>
        <w:numPr>
          <w:ilvl w:val="0"/>
          <w:numId w:val="44"/>
        </w:numPr>
        <w:spacing w:line="252" w:lineRule="auto"/>
        <w:jc w:val="both"/>
        <w:rPr>
          <w:u w:val="single"/>
        </w:rPr>
      </w:pPr>
      <w:r>
        <w:t xml:space="preserve">In this case since there is penalty, and hence a need for additional recoveries from MLI which is about </w:t>
      </w:r>
      <w:r w:rsidRPr="008A6238">
        <w:t xml:space="preserve"> </w:t>
      </w:r>
      <w:r>
        <w:t xml:space="preserve">INR </w:t>
      </w:r>
      <w:r w:rsidR="009434CC">
        <w:t xml:space="preserve"> 7,21.89</w:t>
      </w:r>
      <w:r w:rsidRPr="00CC468C">
        <w:t xml:space="preserve"> </w:t>
      </w:r>
      <w:r>
        <w:t>/-</w:t>
      </w:r>
    </w:p>
    <w:p w:rsidR="003020E4" w:rsidP="005C5DAE" w:rsidRDefault="003020E4" w14:paraId="0F03EE9E" w14:textId="5E222D51">
      <w:pPr>
        <w:spacing w:line="252" w:lineRule="auto"/>
        <w:jc w:val="both"/>
      </w:pPr>
    </w:p>
    <w:p w:rsidR="003573B0" w:rsidP="003573B0" w:rsidRDefault="003573B0" w14:paraId="6E5335BB" w14:textId="77777777">
      <w:pPr>
        <w:spacing w:line="252" w:lineRule="auto"/>
        <w:jc w:val="both"/>
      </w:pPr>
    </w:p>
    <w:p w:rsidR="003573B0" w:rsidP="001F4B61" w:rsidRDefault="001F4B61" w14:paraId="094140C5" w14:textId="0CE6F39C">
      <w:pPr>
        <w:spacing w:line="252" w:lineRule="auto"/>
        <w:jc w:val="both"/>
      </w:pPr>
      <w:r>
        <w:t xml:space="preserve">c) </w:t>
      </w:r>
      <w:commentRangeStart w:id="160"/>
      <w:r w:rsidR="003573B0">
        <w:t xml:space="preserve">Scenario 2: </w:t>
      </w:r>
      <w:r w:rsidRPr="00BA53B3" w:rsidR="003573B0">
        <w:t>Penalty Situation (File uploaded &amp; Full payment done after cutoff date)</w:t>
      </w:r>
      <w:commentRangeEnd w:id="160"/>
      <w:r w:rsidR="003573B0">
        <w:rPr>
          <w:rStyle w:val="CommentReference"/>
        </w:rPr>
        <w:commentReference w:id="160"/>
      </w:r>
    </w:p>
    <w:p w:rsidR="003573B0" w:rsidP="003573B0" w:rsidRDefault="003573B0" w14:paraId="275E8688" w14:textId="77777777">
      <w:pPr>
        <w:pStyle w:val="ListParagraph"/>
        <w:spacing w:line="252" w:lineRule="auto"/>
        <w:ind w:left="360"/>
        <w:jc w:val="both"/>
      </w:pPr>
    </w:p>
    <w:tbl>
      <w:tblPr>
        <w:tblW w:w="9340" w:type="dxa"/>
        <w:tblLook w:val="04A0" w:firstRow="1" w:lastRow="0" w:firstColumn="1" w:lastColumn="0" w:noHBand="0" w:noVBand="1"/>
      </w:tblPr>
      <w:tblGrid>
        <w:gridCol w:w="6140"/>
        <w:gridCol w:w="1500"/>
        <w:gridCol w:w="1700"/>
      </w:tblGrid>
      <w:tr w:rsidRPr="00BA53B3" w:rsidR="003573B0" w:rsidTr="00502F22" w14:paraId="1F22DBF8"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502F22" w:rsidRDefault="003573B0" w14:paraId="705BD56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BA53B3" w:rsidR="003573B0" w:rsidP="00502F22" w:rsidRDefault="003573B0" w14:paraId="0E1629D5" w14:textId="77777777">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Oct</w:t>
            </w:r>
            <w:r w:rsidRPr="00BA53B3">
              <w:rPr>
                <w:rFonts w:ascii="Calibri" w:hAnsi="Calibri" w:eastAsia="Times New Roman" w:cs="Calibri"/>
                <w:color w:val="000000"/>
                <w:sz w:val="20"/>
                <w:szCs w:val="20"/>
              </w:rPr>
              <w:t>-20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BA53B3" w:rsidR="003573B0" w:rsidP="00502F22" w:rsidRDefault="003573B0" w14:paraId="034F956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3573B0" w:rsidTr="00502F22" w14:paraId="7891FF4A"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BA53B3" w:rsidR="003573B0" w:rsidP="00502F22" w:rsidRDefault="003573B0" w14:paraId="175D8D3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BA53B3" w:rsidR="003573B0" w:rsidP="00502F22" w:rsidRDefault="003573B0" w14:paraId="7B004D5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502F22" w:rsidRDefault="003573B0" w14:paraId="55A3662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3573B0" w:rsidTr="00502F22" w14:paraId="113CE90F"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502F22" w:rsidRDefault="003573B0" w14:paraId="13FBAB0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BA53B3" w:rsidR="003573B0" w:rsidP="00502F22" w:rsidRDefault="003573B0" w14:paraId="38DCE9C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502F22" w:rsidRDefault="003573B0" w14:paraId="0E0281D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3573B0" w:rsidTr="00502F22" w14:paraId="43DDF620"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502F22" w:rsidRDefault="003573B0" w14:paraId="68C59BE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BA53B3" w:rsidR="003573B0" w:rsidP="00502F22" w:rsidRDefault="003573B0" w14:paraId="7FFA89E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502F22" w:rsidRDefault="003573B0" w14:paraId="4989BB29"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D1</w:t>
            </w:r>
          </w:p>
        </w:tc>
      </w:tr>
      <w:tr w:rsidRPr="00BA53B3" w:rsidR="003573B0" w:rsidTr="00502F22" w14:paraId="6F084282"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502F22" w:rsidRDefault="003573B0" w14:paraId="3538087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BA53B3" w:rsidR="003573B0" w:rsidP="002B2183" w:rsidRDefault="002B2183" w14:paraId="41AA553D" w14:textId="0F55C738">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w:t>
            </w:r>
            <w:r w:rsidRPr="00BA53B3" w:rsidR="003573B0">
              <w:rPr>
                <w:rFonts w:ascii="Calibri" w:hAnsi="Calibri" w:eastAsia="Times New Roman" w:cs="Calibri"/>
                <w:color w:val="000000"/>
                <w:sz w:val="20"/>
                <w:szCs w:val="20"/>
              </w:rPr>
              <w:t>5%</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502F22" w:rsidRDefault="003573B0" w14:paraId="3E94D6FB"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r>
    </w:tbl>
    <w:p w:rsidR="003573B0" w:rsidP="003573B0" w:rsidRDefault="003573B0" w14:paraId="53EEF8B3" w14:textId="45896EA0">
      <w:pPr>
        <w:spacing w:line="252" w:lineRule="auto"/>
        <w:jc w:val="both"/>
      </w:pPr>
    </w:p>
    <w:p w:rsidR="002B2183" w:rsidP="003573B0" w:rsidRDefault="002B2183" w14:paraId="4465C9F7" w14:textId="4EA9F1AA">
      <w:pPr>
        <w:spacing w:line="252" w:lineRule="auto"/>
        <w:jc w:val="both"/>
      </w:pPr>
    </w:p>
    <w:tbl>
      <w:tblPr>
        <w:tblW w:w="13045" w:type="dxa"/>
        <w:tblInd w:w="-5" w:type="dxa"/>
        <w:tblLook w:val="04A0" w:firstRow="1" w:lastRow="0" w:firstColumn="1" w:lastColumn="0" w:noHBand="0" w:noVBand="1"/>
      </w:tblPr>
      <w:tblGrid>
        <w:gridCol w:w="509"/>
        <w:gridCol w:w="1021"/>
        <w:gridCol w:w="1007"/>
        <w:gridCol w:w="1178"/>
        <w:gridCol w:w="1026"/>
        <w:gridCol w:w="1026"/>
        <w:gridCol w:w="1031"/>
        <w:gridCol w:w="957"/>
        <w:gridCol w:w="1145"/>
        <w:gridCol w:w="881"/>
        <w:gridCol w:w="1086"/>
        <w:gridCol w:w="843"/>
        <w:gridCol w:w="1399"/>
      </w:tblGrid>
      <w:tr w:rsidRPr="002B2183" w:rsidR="00912615" w:rsidTr="00912615" w14:paraId="26A0EE96" w14:textId="77777777">
        <w:trPr>
          <w:trHeight w:val="300"/>
        </w:trPr>
        <w:tc>
          <w:tcPr>
            <w:tcW w:w="509"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37E20603"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750D71EF"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007"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FD8DDA7"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178"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5DBC2503"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5E4B9A9"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02B34C82"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 </w:t>
            </w:r>
          </w:p>
        </w:tc>
        <w:tc>
          <w:tcPr>
            <w:tcW w:w="967"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338ACEF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A</w:t>
            </w:r>
          </w:p>
        </w:tc>
        <w:tc>
          <w:tcPr>
            <w:tcW w:w="957"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6F3305B1"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D2</w:t>
            </w:r>
          </w:p>
        </w:tc>
        <w:tc>
          <w:tcPr>
            <w:tcW w:w="1145"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36E42FA"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 </w:t>
            </w:r>
          </w:p>
        </w:tc>
        <w:tc>
          <w:tcPr>
            <w:tcW w:w="881"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080C250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 </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54F607F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B</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7D9D4B73"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C</w:t>
            </w:r>
          </w:p>
        </w:tc>
        <w:tc>
          <w:tcPr>
            <w:tcW w:w="1399"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664731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 </w:t>
            </w:r>
          </w:p>
        </w:tc>
      </w:tr>
      <w:tr w:rsidRPr="002B2183" w:rsidR="006435DC" w:rsidTr="00912615" w14:paraId="3E6D7805" w14:textId="77777777">
        <w:trPr>
          <w:trHeight w:val="3300"/>
        </w:trPr>
        <w:tc>
          <w:tcPr>
            <w:tcW w:w="509" w:type="dxa"/>
            <w:vMerge w:val="restart"/>
            <w:tcBorders>
              <w:top w:val="nil"/>
              <w:left w:val="single" w:color="auto" w:sz="4" w:space="0"/>
              <w:bottom w:val="single" w:color="000000" w:sz="4" w:space="0"/>
              <w:right w:val="single" w:color="auto" w:sz="4" w:space="0"/>
            </w:tcBorders>
            <w:shd w:val="clear" w:color="000000" w:fill="F8CBAD"/>
            <w:noWrap/>
            <w:vAlign w:val="center"/>
            <w:hideMark/>
          </w:tcPr>
          <w:p w:rsidRPr="002B2183" w:rsidR="002B2183" w:rsidP="002B2183" w:rsidRDefault="002B2183" w14:paraId="06EDBC2C"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A/c No.</w:t>
            </w:r>
          </w:p>
        </w:tc>
        <w:tc>
          <w:tcPr>
            <w:tcW w:w="1021"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6958A8FE"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Customer ID</w:t>
            </w:r>
          </w:p>
        </w:tc>
        <w:tc>
          <w:tcPr>
            <w:tcW w:w="1007"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957FD48"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Date of Recovery (From Borrower to MLI)</w:t>
            </w:r>
          </w:p>
        </w:tc>
        <w:tc>
          <w:tcPr>
            <w:tcW w:w="1178"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F9C60F1"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Recovery Amount (Entire amount)</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7D3FB05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legalcost</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F5D4C62"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Net of Recovery</w:t>
            </w:r>
          </w:p>
        </w:tc>
        <w:tc>
          <w:tcPr>
            <w:tcW w:w="967"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947FD6F"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Recovery Amount (NCGTC Share)</w:t>
            </w:r>
          </w:p>
        </w:tc>
        <w:tc>
          <w:tcPr>
            <w:tcW w:w="957"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29D236C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DATE when the last tranch for full recovery payment is received</w:t>
            </w:r>
          </w:p>
        </w:tc>
        <w:tc>
          <w:tcPr>
            <w:tcW w:w="114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008C7DF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Days Elapsed (Difference between Date when last tranch for full payment is received and Recovery cutoff date).</w:t>
            </w:r>
          </w:p>
        </w:tc>
        <w:tc>
          <w:tcPr>
            <w:tcW w:w="881"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28C9F288"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Eligible Days For Penalty</w:t>
            </w:r>
          </w:p>
        </w:tc>
        <w:tc>
          <w:tcPr>
            <w:tcW w:w="1086"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666A17E8"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Penalty Calculated</w:t>
            </w:r>
          </w:p>
        </w:tc>
        <w:tc>
          <w:tcPr>
            <w:tcW w:w="843"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0F241615"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Tax on Penalty (@18% on B)</w:t>
            </w:r>
          </w:p>
        </w:tc>
        <w:tc>
          <w:tcPr>
            <w:tcW w:w="139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766FE9E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Recovery Proceedings for Cases -  Post Full &amp; Final Claim (A+B+C) along with Penalty/Taxes</w:t>
            </w:r>
          </w:p>
        </w:tc>
      </w:tr>
      <w:tr w:rsidRPr="002B2183" w:rsidR="00912615" w:rsidTr="00912615" w14:paraId="09B6181F" w14:textId="77777777">
        <w:trPr>
          <w:trHeight w:val="450"/>
        </w:trPr>
        <w:tc>
          <w:tcPr>
            <w:tcW w:w="509"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08A232B5" w14:textId="77777777">
            <w:pPr>
              <w:spacing w:after="0" w:line="240" w:lineRule="auto"/>
              <w:rPr>
                <w:rFonts w:ascii="Calibri" w:hAnsi="Calibri" w:eastAsia="Times New Roman" w:cs="Calibri"/>
                <w:b/>
                <w:bCs/>
                <w:color w:val="000000"/>
                <w:sz w:val="20"/>
                <w:szCs w:val="20"/>
                <w:lang w:val="en-IN" w:eastAsia="en-IN"/>
              </w:rPr>
            </w:pPr>
          </w:p>
        </w:tc>
        <w:tc>
          <w:tcPr>
            <w:tcW w:w="1021"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518009E4" w14:textId="77777777">
            <w:pPr>
              <w:spacing w:after="0" w:line="240" w:lineRule="auto"/>
              <w:rPr>
                <w:rFonts w:ascii="Calibri" w:hAnsi="Calibri" w:eastAsia="Times New Roman" w:cs="Calibri"/>
                <w:b/>
                <w:bCs/>
                <w:color w:val="000000"/>
                <w:sz w:val="20"/>
                <w:szCs w:val="20"/>
                <w:lang w:val="en-IN" w:eastAsia="en-IN"/>
              </w:rPr>
            </w:pPr>
          </w:p>
        </w:tc>
        <w:tc>
          <w:tcPr>
            <w:tcW w:w="1007"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38085C40" w14:textId="77777777">
            <w:pPr>
              <w:spacing w:after="0" w:line="240" w:lineRule="auto"/>
              <w:rPr>
                <w:rFonts w:ascii="Calibri" w:hAnsi="Calibri" w:eastAsia="Times New Roman" w:cs="Calibri"/>
                <w:b/>
                <w:bCs/>
                <w:color w:val="000000"/>
                <w:sz w:val="20"/>
                <w:szCs w:val="20"/>
                <w:lang w:val="en-IN" w:eastAsia="en-IN"/>
              </w:rPr>
            </w:pPr>
          </w:p>
        </w:tc>
        <w:tc>
          <w:tcPr>
            <w:tcW w:w="1178"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33C7D6B9"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14853806"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55C2F63A" w14:textId="77777777">
            <w:pPr>
              <w:spacing w:after="0" w:line="240" w:lineRule="auto"/>
              <w:rPr>
                <w:rFonts w:ascii="Calibri" w:hAnsi="Calibri" w:eastAsia="Times New Roman" w:cs="Calibri"/>
                <w:b/>
                <w:bCs/>
                <w:color w:val="000000"/>
                <w:sz w:val="20"/>
                <w:szCs w:val="20"/>
                <w:lang w:val="en-IN" w:eastAsia="en-IN"/>
              </w:rPr>
            </w:pPr>
          </w:p>
        </w:tc>
        <w:tc>
          <w:tcPr>
            <w:tcW w:w="967"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336CE3D1" w14:textId="77777777">
            <w:pPr>
              <w:spacing w:after="0" w:line="240" w:lineRule="auto"/>
              <w:rPr>
                <w:rFonts w:ascii="Calibri" w:hAnsi="Calibri" w:eastAsia="Times New Roman" w:cs="Calibri"/>
                <w:b/>
                <w:bCs/>
                <w:color w:val="000000"/>
                <w:sz w:val="20"/>
                <w:szCs w:val="20"/>
                <w:lang w:val="en-IN" w:eastAsia="en-IN"/>
              </w:rPr>
            </w:pPr>
          </w:p>
        </w:tc>
        <w:tc>
          <w:tcPr>
            <w:tcW w:w="957"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736C8D1C" w14:textId="77777777">
            <w:pPr>
              <w:spacing w:after="0" w:line="240" w:lineRule="auto"/>
              <w:rPr>
                <w:rFonts w:ascii="Calibri" w:hAnsi="Calibri" w:eastAsia="Times New Roman" w:cs="Calibri"/>
                <w:b/>
                <w:bCs/>
                <w:color w:val="000000"/>
                <w:sz w:val="20"/>
                <w:szCs w:val="20"/>
                <w:lang w:val="en-IN" w:eastAsia="en-IN"/>
              </w:rPr>
            </w:pPr>
          </w:p>
        </w:tc>
        <w:tc>
          <w:tcPr>
            <w:tcW w:w="1145"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266E5041" w14:textId="77777777">
            <w:pPr>
              <w:spacing w:after="0" w:line="240" w:lineRule="auto"/>
              <w:rPr>
                <w:rFonts w:ascii="Calibri" w:hAnsi="Calibri" w:eastAsia="Times New Roman" w:cs="Calibri"/>
                <w:b/>
                <w:bCs/>
                <w:color w:val="000000"/>
                <w:sz w:val="20"/>
                <w:szCs w:val="20"/>
                <w:lang w:val="en-IN" w:eastAsia="en-IN"/>
              </w:rPr>
            </w:pPr>
          </w:p>
        </w:tc>
        <w:tc>
          <w:tcPr>
            <w:tcW w:w="881"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7109826F" w14:textId="77777777">
            <w:pPr>
              <w:spacing w:after="0" w:line="240" w:lineRule="auto"/>
              <w:rPr>
                <w:rFonts w:ascii="Calibri" w:hAnsi="Calibri" w:eastAsia="Times New Roman" w:cs="Calibri"/>
                <w:b/>
                <w:bCs/>
                <w:color w:val="000000"/>
                <w:sz w:val="20"/>
                <w:szCs w:val="20"/>
                <w:lang w:val="en-IN" w:eastAsia="en-IN"/>
              </w:rPr>
            </w:pPr>
          </w:p>
        </w:tc>
        <w:tc>
          <w:tcPr>
            <w:tcW w:w="1086"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14DDDEB4" w14:textId="77777777">
            <w:pPr>
              <w:spacing w:after="0" w:line="240" w:lineRule="auto"/>
              <w:rPr>
                <w:rFonts w:ascii="Calibri" w:hAnsi="Calibri" w:eastAsia="Times New Roman" w:cs="Calibri"/>
                <w:b/>
                <w:bCs/>
                <w:color w:val="000000"/>
                <w:sz w:val="20"/>
                <w:szCs w:val="20"/>
                <w:lang w:val="en-IN" w:eastAsia="en-IN"/>
              </w:rPr>
            </w:pPr>
          </w:p>
        </w:tc>
        <w:tc>
          <w:tcPr>
            <w:tcW w:w="843"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1EB554F7" w14:textId="77777777">
            <w:pPr>
              <w:spacing w:after="0" w:line="240" w:lineRule="auto"/>
              <w:rPr>
                <w:rFonts w:ascii="Calibri" w:hAnsi="Calibri" w:eastAsia="Times New Roman" w:cs="Calibri"/>
                <w:b/>
                <w:bCs/>
                <w:color w:val="000000"/>
                <w:sz w:val="20"/>
                <w:szCs w:val="20"/>
                <w:lang w:val="en-IN" w:eastAsia="en-IN"/>
              </w:rPr>
            </w:pPr>
          </w:p>
        </w:tc>
        <w:tc>
          <w:tcPr>
            <w:tcW w:w="1399"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2D895CB3" w14:textId="77777777">
            <w:pPr>
              <w:spacing w:after="0" w:line="240" w:lineRule="auto"/>
              <w:rPr>
                <w:rFonts w:ascii="Calibri" w:hAnsi="Calibri" w:eastAsia="Times New Roman" w:cs="Calibri"/>
                <w:b/>
                <w:bCs/>
                <w:color w:val="000000"/>
                <w:sz w:val="20"/>
                <w:szCs w:val="20"/>
                <w:lang w:val="en-IN" w:eastAsia="en-IN"/>
              </w:rPr>
            </w:pPr>
          </w:p>
        </w:tc>
      </w:tr>
      <w:tr w:rsidRPr="002B2183" w:rsidR="00912615" w:rsidTr="00912615" w14:paraId="4EDF4C3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29C80F9D"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L1</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B0BD645"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A1</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02805E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04-Feb-20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A77846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7,500.00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61F253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73E3282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5,500.00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C8898C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4,125.00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F5A6CC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B0CD23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5E91E0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B311C0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201.16</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60C0DB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36.21</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776AD3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4,362.37</w:t>
            </w:r>
          </w:p>
        </w:tc>
      </w:tr>
      <w:tr w:rsidRPr="002B2183" w:rsidR="00912615" w:rsidTr="00912615" w14:paraId="71C6D26D"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677B3616"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L2</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CD6E9F7"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A2</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BDAB23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05-Feb-20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FF41A8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5,000.00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2AACDD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DA7837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2,000.00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4E6AC48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1,500.00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10208E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61C063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C2761B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DDBAAEC"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73.15</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F3927F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13.17</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EBE9E2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1,586.32</w:t>
            </w:r>
          </w:p>
        </w:tc>
      </w:tr>
      <w:tr w:rsidRPr="002B2183" w:rsidR="00912615" w:rsidTr="00912615" w14:paraId="28180A45"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38394B5"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L3</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9ECE05D"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A3</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F6805F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10-Feb-20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4B96E5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20,000.00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8CB778C"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0B5EB3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10,000.00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E0D36AE"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7,500.00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0BF796A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45BCF8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1342FE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A1D7E1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365.75</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87A15E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65.84</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EA76D4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7,931.59</w:t>
            </w:r>
          </w:p>
        </w:tc>
      </w:tr>
      <w:tr w:rsidRPr="002B2183" w:rsidR="00912615" w:rsidTr="00912615" w14:paraId="6B11569A"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3D4ECC03"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L4</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2F56BD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A4</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C375F1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10-Feb-20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347C77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18,750.00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3BC702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3F278A6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3,750.00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AF512B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2,812.50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56DAED8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7D692E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DCF943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F76076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137.16</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E07CDC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24.69</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C6DCAF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2,974.35</w:t>
            </w:r>
          </w:p>
        </w:tc>
      </w:tr>
      <w:tr w:rsidRPr="002B2183" w:rsidR="00912615" w:rsidTr="00912615" w14:paraId="552BE4A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334341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L5</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4BFA17C"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A5</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6A2FC4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12-Feb-20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5B5B8D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4,500.00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77FEF2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5,000.00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3206CB7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49B775D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E3046A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D13E33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F01823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7EC3BE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CC336A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813A84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r>
      <w:tr w:rsidRPr="002B2183" w:rsidR="00912615" w:rsidTr="00912615" w14:paraId="0C861ED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0FEF458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L6</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94B906E"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A6</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2F0A8E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12-Feb-20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58B55D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6,000.00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D69095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019878EC"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163A43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69EB6F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1DD9B1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D92885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985F93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3B61A5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C1CEB9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r>
      <w:tr w:rsidRPr="002B2183" w:rsidR="00912615" w:rsidTr="00912615" w14:paraId="29C0389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05955E1"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L7</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E404851"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A7</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323326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28-Jan-20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8507CBE"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7,950.50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2CE662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330E96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4,950.50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167750C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3,712.88</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A63219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80C46E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A096D8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6BBAAC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181.07</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894AE1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32.59</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AE6F7E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3,926.53</w:t>
            </w:r>
          </w:p>
        </w:tc>
      </w:tr>
      <w:tr w:rsidRPr="002B2183" w:rsidR="00912615" w:rsidTr="00912615" w14:paraId="668FF2E1"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E471DF8"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L8</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9558046"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A8</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026B45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7E1C00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11,253.50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A8FC20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81267D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1,253.50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526AE3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940.13</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7F78C7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ED57CE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F26E1B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1AF3F3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45.85</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B19113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8.25</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BB6957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994.22</w:t>
            </w:r>
          </w:p>
        </w:tc>
      </w:tr>
      <w:tr w:rsidRPr="002B2183" w:rsidR="00912615" w:rsidTr="00912615" w14:paraId="11E50C00"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3B6591F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L9</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29E27C5"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A9</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868856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CD1F21E"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17,587.50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D4249D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0318323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2,587.50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24A879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1,940.63</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041C85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6AF797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4D3852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1A6ED9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94.64</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BF6D42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17.03</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7361C3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2,052.30</w:t>
            </w:r>
          </w:p>
        </w:tc>
      </w:tr>
      <w:tr w:rsidRPr="002B2183" w:rsidR="00912615" w:rsidTr="00912615" w14:paraId="0C06A847"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B0A2150"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L10</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EACAE36"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A10</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1A437A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3F7695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24,578.00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590211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05515E7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4,578.00</w:t>
            </w:r>
          </w:p>
        </w:tc>
        <w:tc>
          <w:tcPr>
            <w:tcW w:w="967"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1DA10A0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3,433.50</w:t>
            </w:r>
          </w:p>
        </w:tc>
        <w:tc>
          <w:tcPr>
            <w:tcW w:w="957"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60A03A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93C2E5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4C96F7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EC59E6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167.44</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E5B2A3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30.14</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A6F546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3,631.08</w:t>
            </w:r>
          </w:p>
        </w:tc>
      </w:tr>
      <w:tr w:rsidRPr="002B2183" w:rsidR="00912615" w:rsidTr="00912615" w14:paraId="36E11AEA" w14:textId="77777777">
        <w:trPr>
          <w:trHeight w:val="300"/>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67254A0"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B257E1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8638E94"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E61832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1,23,119.50</w:t>
            </w:r>
          </w:p>
        </w:tc>
        <w:tc>
          <w:tcPr>
            <w:tcW w:w="1026" w:type="dxa"/>
            <w:tcBorders>
              <w:top w:val="nil"/>
              <w:left w:val="nil"/>
              <w:bottom w:val="single" w:color="auto" w:sz="4" w:space="0"/>
              <w:right w:val="single" w:color="auto" w:sz="4" w:space="0"/>
            </w:tcBorders>
            <w:shd w:val="clear" w:color="auto" w:fill="auto"/>
            <w:noWrap/>
            <w:vAlign w:val="bottom"/>
            <w:hideMark/>
          </w:tcPr>
          <w:p w:rsidRPr="002B2183" w:rsidR="002B2183" w:rsidP="002B2183" w:rsidRDefault="002B2183" w14:paraId="2DF162A2" w14:textId="77777777">
            <w:pPr>
              <w:spacing w:after="0" w:line="240" w:lineRule="auto"/>
              <w:rPr>
                <w:rFonts w:ascii="Calibri" w:hAnsi="Calibri" w:eastAsia="Times New Roman" w:cs="Calibri"/>
                <w:color w:val="000000"/>
                <w:lang w:val="en-IN" w:eastAsia="en-IN"/>
              </w:rPr>
            </w:pPr>
            <w:r w:rsidRPr="002B2183">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bottom"/>
            <w:hideMark/>
          </w:tcPr>
          <w:p w:rsidRPr="002B2183" w:rsidR="002B2183" w:rsidP="002B2183" w:rsidRDefault="002B2183" w14:paraId="2061B73F" w14:textId="77777777">
            <w:pPr>
              <w:spacing w:after="0" w:line="240" w:lineRule="auto"/>
              <w:rPr>
                <w:rFonts w:ascii="Calibri" w:hAnsi="Calibri" w:eastAsia="Times New Roman" w:cs="Calibri"/>
                <w:color w:val="000000"/>
                <w:lang w:val="en-IN" w:eastAsia="en-IN"/>
              </w:rPr>
            </w:pPr>
            <w:r w:rsidRPr="002B2183">
              <w:rPr>
                <w:rFonts w:ascii="Calibri" w:hAnsi="Calibri" w:eastAsia="Times New Roman" w:cs="Calibri"/>
                <w:color w:val="000000"/>
                <w:lang w:val="en-IN" w:eastAsia="en-IN"/>
              </w:rPr>
              <w:t> </w:t>
            </w:r>
          </w:p>
        </w:tc>
        <w:tc>
          <w:tcPr>
            <w:tcW w:w="967"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5FBFAFEC"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25,964.63</w:t>
            </w:r>
          </w:p>
        </w:tc>
        <w:tc>
          <w:tcPr>
            <w:tcW w:w="95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7CCC7E0" w14:textId="77777777">
            <w:pPr>
              <w:spacing w:after="0" w:line="240" w:lineRule="auto"/>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14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61CBFBA" w14:textId="77777777">
            <w:pPr>
              <w:spacing w:after="0" w:line="240" w:lineRule="auto"/>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88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7F43D3A" w14:textId="77777777">
            <w:pPr>
              <w:spacing w:after="0" w:line="240" w:lineRule="auto"/>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FDDC12B"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1,266.22</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9488C6D"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227.92</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F400A89"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27,458.76</w:t>
            </w:r>
          </w:p>
        </w:tc>
      </w:tr>
    </w:tbl>
    <w:p w:rsidR="002B2183" w:rsidP="003573B0" w:rsidRDefault="002B2183" w14:paraId="68A8D9C7" w14:textId="77777777">
      <w:pPr>
        <w:spacing w:line="252" w:lineRule="auto"/>
        <w:jc w:val="both"/>
      </w:pPr>
    </w:p>
    <w:p w:rsidRPr="009F6774" w:rsidR="003573B0" w:rsidP="0066601E" w:rsidRDefault="003573B0" w14:paraId="11C7D428" w14:textId="4497EA87">
      <w:pPr>
        <w:pStyle w:val="ListParagraph"/>
        <w:numPr>
          <w:ilvl w:val="0"/>
          <w:numId w:val="45"/>
        </w:numPr>
      </w:pPr>
      <w:r w:rsidRPr="006A2D4E">
        <w:rPr>
          <w:rFonts w:ascii="Calibri" w:hAnsi="Calibri" w:eastAsia="Times New Roman" w:cs="Calibri"/>
          <w:b/>
          <w:bCs/>
          <w:color w:val="000000"/>
          <w:sz w:val="20"/>
          <w:szCs w:val="20"/>
        </w:rPr>
        <w:t>Date of Recovery (From Borrower to MLI</w:t>
      </w:r>
      <w:r w:rsidRPr="006A2D4E">
        <w:rPr>
          <w:rFonts w:ascii="Calibri" w:hAnsi="Calibri" w:eastAsia="Times New Roman" w:cs="Calibri"/>
          <w:bCs/>
          <w:color w:val="000000"/>
          <w:sz w:val="20"/>
          <w:szCs w:val="20"/>
        </w:rPr>
        <w:t>):</w:t>
      </w:r>
      <w:r w:rsidRPr="006A2D4E">
        <w:rPr>
          <w:rFonts w:ascii="Calibri" w:hAnsi="Calibri" w:eastAsia="Times New Roman" w:cs="Calibri"/>
          <w:b/>
          <w:bCs/>
          <w:color w:val="000000"/>
          <w:sz w:val="20"/>
          <w:szCs w:val="20"/>
        </w:rPr>
        <w:t>-</w:t>
      </w:r>
      <w:r w:rsidRPr="006A2D4E">
        <w:rPr>
          <w:rFonts w:ascii="Calibri" w:hAnsi="Calibri" w:eastAsia="Times New Roman" w:cs="Calibri"/>
          <w:bCs/>
          <w:color w:val="000000"/>
          <w:sz w:val="20"/>
          <w:szCs w:val="20"/>
        </w:rPr>
        <w:t xml:space="preserve"> System will take it from input file as it is.</w:t>
      </w:r>
    </w:p>
    <w:p w:rsidRPr="006A2D4E" w:rsidR="006A2D4E" w:rsidP="0066601E" w:rsidRDefault="003573B0" w14:paraId="237E6E69" w14:textId="77777777">
      <w:pPr>
        <w:pStyle w:val="ListParagraph"/>
        <w:numPr>
          <w:ilvl w:val="0"/>
          <w:numId w:val="45"/>
        </w:numPr>
      </w:pPr>
      <w:r w:rsidRPr="006A2D4E">
        <w:rPr>
          <w:rFonts w:ascii="Calibri" w:hAnsi="Calibri" w:eastAsia="Times New Roman" w:cs="Calibri"/>
          <w:b/>
          <w:bCs/>
          <w:color w:val="000000"/>
          <w:sz w:val="20"/>
          <w:szCs w:val="20"/>
        </w:rPr>
        <w:t xml:space="preserve">Recovery Amount (Entire amount):- </w:t>
      </w:r>
      <w:r w:rsidRPr="006A2D4E">
        <w:rPr>
          <w:rFonts w:ascii="Calibri" w:hAnsi="Calibri" w:eastAsia="Times New Roman" w:cs="Calibri"/>
          <w:bCs/>
          <w:color w:val="000000"/>
          <w:sz w:val="20"/>
          <w:szCs w:val="20"/>
        </w:rPr>
        <w:t>System will take it from input file as it is.</w:t>
      </w:r>
    </w:p>
    <w:p w:rsidRPr="006A2D4E" w:rsidR="006A2D4E" w:rsidP="0066601E" w:rsidRDefault="003573B0" w14:paraId="4355B5E5" w14:textId="77777777">
      <w:pPr>
        <w:pStyle w:val="ListParagraph"/>
        <w:numPr>
          <w:ilvl w:val="0"/>
          <w:numId w:val="45"/>
        </w:numPr>
      </w:pPr>
      <w:r w:rsidRPr="006A2D4E">
        <w:rPr>
          <w:rFonts w:ascii="Calibri" w:hAnsi="Calibri" w:eastAsia="Times New Roman" w:cs="Calibri"/>
          <w:b/>
          <w:bCs/>
          <w:color w:val="000000"/>
          <w:sz w:val="20"/>
          <w:szCs w:val="20"/>
        </w:rPr>
        <w:t xml:space="preserve">Recovery Amount (NCGTC Share ) :- </w:t>
      </w:r>
      <w:r w:rsidRPr="006A2D4E">
        <w:rPr>
          <w:rFonts w:ascii="Calibri" w:hAnsi="Calibri" w:eastAsia="Times New Roman" w:cs="Calibri"/>
          <w:bCs/>
          <w:color w:val="000000"/>
          <w:sz w:val="20"/>
          <w:szCs w:val="20"/>
        </w:rPr>
        <w:t>Net of Recovery *50% . (NCGTC Recovery Percentage system taking from docket).</w:t>
      </w:r>
    </w:p>
    <w:p w:rsidRPr="006A2D4E" w:rsidR="006A2D4E" w:rsidP="0066601E" w:rsidRDefault="003573B0" w14:paraId="26D763D1" w14:textId="77777777">
      <w:pPr>
        <w:pStyle w:val="ListParagraph"/>
        <w:numPr>
          <w:ilvl w:val="0"/>
          <w:numId w:val="45"/>
        </w:numPr>
      </w:pPr>
      <w:r w:rsidRPr="006A2D4E">
        <w:rPr>
          <w:rFonts w:ascii="Calibri" w:hAnsi="Calibri" w:eastAsia="Times New Roman" w:cs="Calibri"/>
          <w:b/>
          <w:bCs/>
          <w:color w:val="000000"/>
          <w:sz w:val="20"/>
          <w:szCs w:val="20"/>
        </w:rPr>
        <w:t>DATE when  the last tranche for full recovery  payment is received :-</w:t>
      </w:r>
      <w:r w:rsidRPr="006A2D4E">
        <w:rPr>
          <w:rFonts w:ascii="Calibri" w:hAnsi="Calibri" w:eastAsia="Times New Roman" w:cs="Calibri"/>
          <w:bCs/>
          <w:color w:val="000000"/>
          <w:sz w:val="20"/>
          <w:szCs w:val="20"/>
        </w:rPr>
        <w:t xml:space="preserve"> NCGTC accountant reconciliation date at the time of recovery payment.</w:t>
      </w:r>
    </w:p>
    <w:p w:rsidRPr="006A2D4E" w:rsidR="006A2D4E" w:rsidP="0066601E" w:rsidRDefault="003573B0" w14:paraId="606C6568" w14:textId="77777777">
      <w:pPr>
        <w:pStyle w:val="ListParagraph"/>
        <w:numPr>
          <w:ilvl w:val="0"/>
          <w:numId w:val="45"/>
        </w:numPr>
      </w:pPr>
      <w:r w:rsidRPr="006A2D4E">
        <w:rPr>
          <w:rFonts w:ascii="Calibri" w:hAnsi="Calibri" w:eastAsia="Times New Roman" w:cs="Calibri"/>
          <w:b/>
          <w:bCs/>
          <w:color w:val="000000"/>
          <w:sz w:val="20"/>
          <w:szCs w:val="20"/>
        </w:rPr>
        <w:t xml:space="preserve">Days Elapsed :- </w:t>
      </w:r>
      <w:r w:rsidRPr="006A2D4E">
        <w:rPr>
          <w:rFonts w:ascii="Calibri" w:hAnsi="Calibri" w:eastAsia="Times New Roman" w:cs="Calibri"/>
          <w:bCs/>
          <w:color w:val="000000"/>
          <w:sz w:val="20"/>
          <w:szCs w:val="20"/>
        </w:rPr>
        <w:t>Difference between Date when last tranch for full payment is received and Recovery cutoff date</w:t>
      </w:r>
      <w:r w:rsidRPr="006A2D4E">
        <w:rPr>
          <w:rFonts w:ascii="Calibri" w:hAnsi="Calibri" w:eastAsia="Times New Roman" w:cs="Calibri"/>
          <w:b/>
          <w:bCs/>
          <w:color w:val="000000"/>
          <w:sz w:val="20"/>
          <w:szCs w:val="20"/>
        </w:rPr>
        <w:t>.</w:t>
      </w:r>
    </w:p>
    <w:p w:rsidRPr="006A2D4E" w:rsidR="006A2D4E" w:rsidP="0066601E" w:rsidRDefault="003573B0" w14:paraId="0914CDF6" w14:textId="77777777">
      <w:pPr>
        <w:pStyle w:val="ListParagraph"/>
        <w:numPr>
          <w:ilvl w:val="0"/>
          <w:numId w:val="45"/>
        </w:numPr>
      </w:pPr>
      <w:r w:rsidRPr="006A2D4E">
        <w:rPr>
          <w:rFonts w:ascii="Calibri" w:hAnsi="Calibri" w:eastAsia="Times New Roman" w:cs="Calibri"/>
          <w:b/>
          <w:bCs/>
          <w:color w:val="000000"/>
          <w:sz w:val="20"/>
          <w:szCs w:val="20"/>
        </w:rPr>
        <w:t xml:space="preserve">Eligible  Days For  Penalty  :- </w:t>
      </w:r>
      <w:r w:rsidRPr="006A2D4E">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6A2D4E">
        <w:rPr>
          <w:rFonts w:ascii="Calibri" w:hAnsi="Calibri" w:eastAsia="Times New Roman" w:cs="Calibri"/>
          <w:b/>
          <w:bCs/>
          <w:color w:val="000000"/>
          <w:sz w:val="20"/>
          <w:szCs w:val="20"/>
        </w:rPr>
        <w:t>eligible days for Penalty</w:t>
      </w:r>
      <w:r w:rsidRPr="006A2D4E">
        <w:rPr>
          <w:rFonts w:ascii="Calibri" w:hAnsi="Calibri" w:eastAsia="Times New Roman" w:cs="Calibri"/>
          <w:bCs/>
          <w:color w:val="000000"/>
          <w:sz w:val="20"/>
          <w:szCs w:val="20"/>
        </w:rPr>
        <w:t xml:space="preserve"> will be </w:t>
      </w:r>
      <w:r w:rsidRPr="006A2D4E">
        <w:rPr>
          <w:rFonts w:ascii="Calibri" w:hAnsi="Calibri" w:eastAsia="Times New Roman" w:cs="Calibri"/>
          <w:b/>
          <w:bCs/>
          <w:color w:val="000000"/>
          <w:sz w:val="20"/>
          <w:szCs w:val="20"/>
        </w:rPr>
        <w:t>“Zero” else (Days Elapsed - Recovery Threshold days for Penalty (Days).</w:t>
      </w:r>
    </w:p>
    <w:p w:rsidRPr="006A2D4E" w:rsidR="006A2D4E" w:rsidP="0066601E" w:rsidRDefault="003573B0" w14:paraId="2F4A6097" w14:textId="77777777">
      <w:pPr>
        <w:pStyle w:val="ListParagraph"/>
        <w:numPr>
          <w:ilvl w:val="0"/>
          <w:numId w:val="45"/>
        </w:numPr>
      </w:pPr>
      <w:r w:rsidRPr="006A2D4E">
        <w:rPr>
          <w:rFonts w:ascii="Calibri" w:hAnsi="Calibri" w:eastAsia="Times New Roman" w:cs="Calibri"/>
          <w:b/>
          <w:bCs/>
          <w:color w:val="000000"/>
          <w:sz w:val="20"/>
          <w:szCs w:val="20"/>
        </w:rPr>
        <w:t xml:space="preserve">Penalty  Calculated :-  </w:t>
      </w:r>
      <w:r w:rsidRPr="006A2D4E">
        <w:rPr>
          <w:rFonts w:ascii="Calibri" w:hAnsi="Calibri" w:eastAsia="Times New Roman" w:cs="Calibri"/>
          <w:bCs/>
          <w:color w:val="000000"/>
          <w:sz w:val="20"/>
          <w:szCs w:val="20"/>
        </w:rPr>
        <w:t>(Recovery Amount (NCGTC Share) * Rate of Penalty/365* Eligible  Days For  Penalty).</w:t>
      </w:r>
    </w:p>
    <w:p w:rsidRPr="006A2D4E" w:rsidR="006A2D4E" w:rsidP="0066601E" w:rsidRDefault="003573B0" w14:paraId="5E46820C" w14:textId="77777777">
      <w:pPr>
        <w:pStyle w:val="ListParagraph"/>
        <w:numPr>
          <w:ilvl w:val="0"/>
          <w:numId w:val="45"/>
        </w:numPr>
      </w:pPr>
      <w:r w:rsidRPr="006A2D4E">
        <w:rPr>
          <w:rFonts w:ascii="Calibri" w:hAnsi="Calibri" w:eastAsia="Times New Roman" w:cs="Calibri"/>
          <w:b/>
          <w:bCs/>
          <w:color w:val="000000"/>
          <w:sz w:val="20"/>
          <w:szCs w:val="20"/>
        </w:rPr>
        <w:t xml:space="preserve">Tax on Penalty (@18% on E) :- </w:t>
      </w:r>
      <w:r w:rsidRPr="006A2D4E">
        <w:rPr>
          <w:rFonts w:ascii="Calibri" w:hAnsi="Calibri" w:eastAsia="Times New Roman" w:cs="Calibri"/>
          <w:bCs/>
          <w:color w:val="000000"/>
          <w:sz w:val="20"/>
          <w:szCs w:val="20"/>
        </w:rPr>
        <w:t xml:space="preserve"> (18% on Penalty).</w:t>
      </w:r>
    </w:p>
    <w:p w:rsidRPr="006A2D4E" w:rsidR="003573B0" w:rsidP="0066601E" w:rsidRDefault="003573B0" w14:paraId="67FE02CC" w14:textId="5B8D7ECE">
      <w:pPr>
        <w:pStyle w:val="ListParagraph"/>
        <w:numPr>
          <w:ilvl w:val="0"/>
          <w:numId w:val="45"/>
        </w:numPr>
      </w:pPr>
      <w:r w:rsidRPr="006A2D4E">
        <w:rPr>
          <w:rFonts w:ascii="Calibri" w:hAnsi="Calibri" w:eastAsia="Times New Roman" w:cs="Calibri"/>
          <w:b/>
          <w:bCs/>
          <w:color w:val="000000"/>
          <w:sz w:val="20"/>
          <w:szCs w:val="20"/>
        </w:rPr>
        <w:t>Recovery Proceedings for Cases - Post Final Claim (A+B+C) along with Penalty/Taxes: -</w:t>
      </w:r>
      <w:r w:rsidRPr="006A2D4E">
        <w:rPr>
          <w:rFonts w:ascii="Calibri" w:hAnsi="Calibri" w:eastAsia="Times New Roman" w:cs="Calibri"/>
          <w:bCs/>
          <w:color w:val="000000"/>
          <w:sz w:val="20"/>
          <w:szCs w:val="20"/>
        </w:rPr>
        <w:t xml:space="preserve"> Sum of (Recovery Amount (NCGTC Share)+ Penalty + Tax on Penalty).</w:t>
      </w:r>
    </w:p>
    <w:p w:rsidR="003573B0" w:rsidP="003573B0" w:rsidRDefault="003573B0" w14:paraId="16BE3610" w14:textId="77777777">
      <w:pPr>
        <w:spacing w:line="252" w:lineRule="auto"/>
        <w:jc w:val="both"/>
      </w:pPr>
    </w:p>
    <w:p w:rsidR="003573B0" w:rsidP="003573B0" w:rsidRDefault="003573B0" w14:paraId="1A2CB126" w14:textId="77777777">
      <w:pPr>
        <w:spacing w:line="252" w:lineRule="auto"/>
        <w:jc w:val="both"/>
        <w:rPr>
          <w:b/>
        </w:rPr>
      </w:pPr>
      <w:r>
        <w:rPr>
          <w:b/>
        </w:rPr>
        <w:t>Note:</w:t>
      </w:r>
    </w:p>
    <w:p w:rsidRPr="008A496C" w:rsidR="008A496C" w:rsidP="0066601E" w:rsidRDefault="003671DB" w14:paraId="62AD00D3" w14:textId="08C1E18F">
      <w:pPr>
        <w:pStyle w:val="ListParagraph"/>
        <w:numPr>
          <w:ilvl w:val="0"/>
          <w:numId w:val="46"/>
        </w:numPr>
        <w:spacing w:line="252" w:lineRule="auto"/>
        <w:jc w:val="both"/>
        <w:rPr>
          <w:u w:val="single"/>
        </w:rPr>
      </w:pPr>
      <w:r>
        <w:t>Amount of INR 25,964.63</w:t>
      </w:r>
      <w:r w:rsidR="003573B0">
        <w:t>/- is recovered from MLI</w:t>
      </w:r>
      <w:r w:rsidR="008A496C">
        <w:t>.</w:t>
      </w:r>
    </w:p>
    <w:p w:rsidRPr="002624BD" w:rsidR="003573B0" w:rsidP="0066601E" w:rsidRDefault="003573B0" w14:paraId="603175BC" w14:textId="43715B08">
      <w:pPr>
        <w:pStyle w:val="ListParagraph"/>
        <w:numPr>
          <w:ilvl w:val="0"/>
          <w:numId w:val="46"/>
        </w:numPr>
        <w:spacing w:line="252" w:lineRule="auto"/>
        <w:jc w:val="both"/>
        <w:rPr>
          <w:u w:val="single"/>
        </w:rPr>
      </w:pPr>
      <w:r>
        <w:t xml:space="preserve">In this case since there is penalty, and hence a need for additional recoveries from MLI which is about </w:t>
      </w:r>
      <w:r w:rsidRPr="008A6238">
        <w:t xml:space="preserve"> </w:t>
      </w:r>
      <w:r>
        <w:t xml:space="preserve">INR </w:t>
      </w:r>
      <w:r w:rsidR="003671DB">
        <w:t xml:space="preserve"> 1,494.14</w:t>
      </w:r>
      <w:r>
        <w:t>/-</w:t>
      </w:r>
    </w:p>
    <w:p w:rsidR="002624BD" w:rsidP="002624BD" w:rsidRDefault="002624BD" w14:paraId="6EBE25A2" w14:textId="4C942B01">
      <w:pPr>
        <w:spacing w:line="252" w:lineRule="auto"/>
        <w:jc w:val="both"/>
        <w:rPr>
          <w:u w:val="single"/>
        </w:rPr>
      </w:pPr>
    </w:p>
    <w:p w:rsidR="002624BD" w:rsidP="002624BD" w:rsidRDefault="002624BD" w14:paraId="6B42A86B" w14:textId="2C248B50">
      <w:pPr>
        <w:spacing w:line="252" w:lineRule="auto"/>
        <w:jc w:val="both"/>
        <w:rPr>
          <w:u w:val="single"/>
        </w:rPr>
      </w:pPr>
    </w:p>
    <w:p w:rsidR="005A43F0" w:rsidP="002624BD" w:rsidRDefault="005A43F0" w14:paraId="13EA673D" w14:textId="08A64206">
      <w:pPr>
        <w:spacing w:line="252" w:lineRule="auto"/>
        <w:jc w:val="both"/>
        <w:rPr>
          <w:u w:val="single"/>
        </w:rPr>
      </w:pPr>
    </w:p>
    <w:p w:rsidRPr="002624BD" w:rsidR="005A43F0" w:rsidP="002624BD" w:rsidRDefault="005A43F0" w14:paraId="6D3F996C" w14:textId="77777777">
      <w:pPr>
        <w:spacing w:line="252" w:lineRule="auto"/>
        <w:jc w:val="both"/>
        <w:rPr>
          <w:u w:val="single"/>
        </w:rPr>
      </w:pPr>
    </w:p>
    <w:p w:rsidR="005C5DAE" w:rsidP="005C5DAE" w:rsidRDefault="005C5DAE" w14:paraId="5E1E186E" w14:textId="77777777">
      <w:pPr>
        <w:pStyle w:val="Heading3"/>
        <w:keepLines w:val="0"/>
        <w:numPr>
          <w:ilvl w:val="2"/>
          <w:numId w:val="1"/>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3801373" w:id="161"/>
      <w:bookmarkStart w:name="_Toc164077220" w:id="162"/>
      <w:r>
        <w:rPr>
          <w:rFonts w:ascii="Trebuchet MS" w:hAnsi="Trebuchet MS"/>
          <w:b/>
          <w:bCs/>
          <w:color w:val="000000" w:themeColor="text1"/>
          <w:szCs w:val="22"/>
        </w:rPr>
        <w:t>Payment from MLI for System Generated Recoveries</w:t>
      </w:r>
      <w:bookmarkEnd w:id="161"/>
      <w:bookmarkEnd w:id="162"/>
    </w:p>
    <w:p w:rsidR="005C5DAE" w:rsidP="005C5DAE" w:rsidRDefault="005C5DAE" w14:paraId="439C0FE6" w14:textId="77777777">
      <w:pPr>
        <w:shd w:val="clear" w:color="auto" w:fill="FFFFFF" w:themeFill="background1"/>
        <w:jc w:val="both"/>
      </w:pPr>
      <w:r w:rsidRPr="00D65158">
        <w:t xml:space="preserve">MLI will need to make the payment of the recoveries against the </w:t>
      </w:r>
      <w:r>
        <w:t xml:space="preserve">system-generated </w:t>
      </w:r>
      <w:r w:rsidRPr="00D65158">
        <w:t xml:space="preserve">recovery. </w:t>
      </w:r>
    </w:p>
    <w:p w:rsidRPr="00D65158" w:rsidR="005C5DAE" w:rsidP="005C5DAE" w:rsidRDefault="005C5DAE" w14:paraId="551ABF86" w14:textId="77777777">
      <w:pPr>
        <w:shd w:val="clear" w:color="auto" w:fill="FFFFFF" w:themeFill="background1"/>
        <w:jc w:val="both"/>
      </w:pPr>
      <w:r>
        <w:t>This system-generated recovery, if any, will be visible to MLI on recovery payment screen.</w:t>
      </w:r>
    </w:p>
    <w:p w:rsidRPr="00D65158" w:rsidR="005C5DAE" w:rsidP="005C5DAE" w:rsidRDefault="005C5DAE" w14:paraId="7E3250C4" w14:textId="77777777">
      <w:pPr>
        <w:jc w:val="both"/>
      </w:pPr>
      <w:r w:rsidRPr="00D65158">
        <w:t xml:space="preserve">Note that MLI will need to make the payment of the recoveries using RTGS/NEFT facility and provide the UTR/reference number in SURGE. </w:t>
      </w:r>
    </w:p>
    <w:p w:rsidRPr="00761F2F" w:rsidR="00057BFD" w:rsidP="00761F2F" w:rsidRDefault="005C5DAE" w14:paraId="416AAAAC" w14:textId="15291E42">
      <w:pPr>
        <w:jc w:val="both"/>
      </w:pPr>
      <w:r w:rsidRPr="00D65158">
        <w:t>Refer the BRD – Payment M</w:t>
      </w:r>
      <w:r w:rsidR="005A43F0">
        <w:t>echanism for further reference.</w:t>
      </w:r>
      <w:r w:rsidR="00057BFD">
        <w:rPr>
          <w:rFonts w:ascii="Trebuchet MS" w:hAnsi="Trebuchet MS" w:eastAsia="Times New Roman" w:cs="Arial"/>
          <w:b/>
          <w:bCs/>
          <w:iCs/>
          <w:color w:val="7F7F7F"/>
          <w:sz w:val="28"/>
          <w:szCs w:val="28"/>
        </w:rPr>
        <w:br w:type="page"/>
      </w:r>
    </w:p>
    <w:p w:rsidR="0010752E" w:rsidP="00837766" w:rsidRDefault="0010752E" w14:paraId="4EB64889" w14:textId="1159E9C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4077221" w:id="163"/>
      <w:r>
        <w:rPr>
          <w:rFonts w:ascii="Trebuchet MS" w:hAnsi="Trebuchet MS" w:eastAsia="Times New Roman" w:cs="Arial"/>
          <w:b/>
          <w:bCs/>
          <w:iCs/>
          <w:color w:val="7F7F7F"/>
          <w:sz w:val="28"/>
          <w:szCs w:val="28"/>
        </w:rPr>
        <w:t>Points Pending for Further Clarification</w:t>
      </w:r>
      <w:bookmarkEnd w:id="51"/>
      <w:bookmarkEnd w:id="163"/>
    </w:p>
    <w:p w:rsidR="0010752E" w:rsidP="0010752E" w:rsidRDefault="0010752E" w14:paraId="42098C02"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rsidTr="000B7B43" w14:paraId="56166DDE"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10752E" w:rsidP="000B7B43" w:rsidRDefault="0010752E" w14:paraId="034CF336" w14:textId="77777777">
            <w:pPr>
              <w:jc w:val="both"/>
            </w:pPr>
            <w:r>
              <w:t>S. No.</w:t>
            </w:r>
          </w:p>
        </w:tc>
        <w:tc>
          <w:tcPr>
            <w:tcW w:w="5580" w:type="dxa"/>
          </w:tcPr>
          <w:p w:rsidR="0010752E" w:rsidP="000B7B43" w:rsidRDefault="0010752E" w14:paraId="3A1B00DC"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10752E" w:rsidP="000B7B43" w:rsidRDefault="0010752E" w14:paraId="38FCD223"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rsidTr="000B7B43" w14:paraId="3BE0EF59"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10752E" w:rsidP="000B7B43" w:rsidRDefault="0010752E" w14:paraId="3581BFBB" w14:textId="77777777">
            <w:pPr>
              <w:jc w:val="both"/>
            </w:pPr>
            <w:r>
              <w:t>-</w:t>
            </w:r>
          </w:p>
        </w:tc>
        <w:tc>
          <w:tcPr>
            <w:tcW w:w="5580" w:type="dxa"/>
          </w:tcPr>
          <w:p w:rsidR="0010752E" w:rsidP="000B7B43" w:rsidRDefault="0010752E" w14:paraId="4DA539DB"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10752E" w:rsidP="000B7B43" w:rsidRDefault="0010752E" w14:paraId="56A966FE"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10752E" w:rsidP="0010752E" w:rsidRDefault="0010752E" w14:paraId="3F4AF157" w14:textId="77777777"/>
    <w:p w:rsidR="00561F16" w:rsidP="0010752E" w:rsidRDefault="0010752E" w14:paraId="6BDEA6DC" w14:textId="39195F70">
      <w:pPr>
        <w:pStyle w:val="NoSpacing"/>
        <w:rPr>
          <w:color w:val="A6A6A6" w:themeColor="background1" w:themeShade="A6"/>
          <w:sz w:val="20"/>
        </w:rPr>
      </w:pPr>
      <w:r>
        <w:t>On receipt of further clarification from NCGTC team, the current document will undergo revision.</w:t>
      </w:r>
    </w:p>
    <w:p w:rsidR="00561F16" w:rsidP="005D1B4D" w:rsidRDefault="00561F16" w14:paraId="57B445C0" w14:textId="77777777">
      <w:pPr>
        <w:pStyle w:val="NoSpacing"/>
        <w:rPr>
          <w:color w:val="A6A6A6" w:themeColor="background1" w:themeShade="A6"/>
          <w:sz w:val="20"/>
        </w:rPr>
      </w:pPr>
    </w:p>
    <w:p w:rsidR="00561F16" w:rsidP="005D1B4D" w:rsidRDefault="00561F16" w14:paraId="39E4AC18" w14:textId="77777777">
      <w:pPr>
        <w:pStyle w:val="NoSpacing"/>
        <w:rPr>
          <w:color w:val="A6A6A6" w:themeColor="background1" w:themeShade="A6"/>
          <w:sz w:val="20"/>
        </w:rPr>
      </w:pPr>
    </w:p>
    <w:p w:rsidR="00561F16" w:rsidP="005D1B4D" w:rsidRDefault="00561F16" w14:paraId="14AAEA4A" w14:textId="77777777">
      <w:pPr>
        <w:pStyle w:val="NoSpacing"/>
        <w:rPr>
          <w:color w:val="A6A6A6" w:themeColor="background1" w:themeShade="A6"/>
          <w:sz w:val="20"/>
        </w:rPr>
      </w:pPr>
    </w:p>
    <w:p w:rsidR="00561F16" w:rsidP="005D1B4D" w:rsidRDefault="00561F16" w14:paraId="7BEADCFD" w14:textId="77777777">
      <w:pPr>
        <w:pStyle w:val="NoSpacing"/>
        <w:rPr>
          <w:color w:val="A6A6A6" w:themeColor="background1" w:themeShade="A6"/>
          <w:sz w:val="20"/>
        </w:rPr>
      </w:pPr>
    </w:p>
    <w:p w:rsidR="00561F16" w:rsidP="005D1B4D" w:rsidRDefault="00561F16" w14:paraId="7C2CDA61" w14:textId="77777777">
      <w:pPr>
        <w:pStyle w:val="NoSpacing"/>
        <w:rPr>
          <w:color w:val="A6A6A6" w:themeColor="background1" w:themeShade="A6"/>
          <w:sz w:val="20"/>
        </w:rPr>
      </w:pPr>
    </w:p>
    <w:p w:rsidR="00561F16" w:rsidP="005D1B4D" w:rsidRDefault="00561F16" w14:paraId="5FC2C0D5" w14:textId="77777777">
      <w:pPr>
        <w:pStyle w:val="NoSpacing"/>
        <w:rPr>
          <w:color w:val="A6A6A6" w:themeColor="background1" w:themeShade="A6"/>
          <w:sz w:val="20"/>
        </w:rPr>
      </w:pPr>
    </w:p>
    <w:p w:rsidR="00561F16" w:rsidP="005D1B4D" w:rsidRDefault="00561F16" w14:paraId="4D6CA67C" w14:textId="77777777">
      <w:pPr>
        <w:pStyle w:val="NoSpacing"/>
        <w:rPr>
          <w:color w:val="A6A6A6" w:themeColor="background1" w:themeShade="A6"/>
          <w:sz w:val="20"/>
        </w:rPr>
      </w:pPr>
    </w:p>
    <w:p w:rsidR="00561F16" w:rsidP="005D1B4D" w:rsidRDefault="00561F16" w14:paraId="5C3BCD98" w14:textId="77777777">
      <w:pPr>
        <w:pStyle w:val="NoSpacing"/>
        <w:rPr>
          <w:color w:val="A6A6A6" w:themeColor="background1" w:themeShade="A6"/>
          <w:sz w:val="20"/>
        </w:rPr>
      </w:pPr>
    </w:p>
    <w:p w:rsidR="00561F16" w:rsidP="005D1B4D" w:rsidRDefault="00561F16" w14:paraId="7D4B254B" w14:textId="77777777">
      <w:pPr>
        <w:pStyle w:val="NoSpacing"/>
        <w:rPr>
          <w:color w:val="A6A6A6" w:themeColor="background1" w:themeShade="A6"/>
          <w:sz w:val="20"/>
        </w:rPr>
      </w:pPr>
    </w:p>
    <w:p w:rsidR="00561F16" w:rsidP="005D1B4D" w:rsidRDefault="00561F16" w14:paraId="46E2AFB9" w14:textId="77777777">
      <w:pPr>
        <w:pStyle w:val="NoSpacing"/>
        <w:rPr>
          <w:color w:val="A6A6A6" w:themeColor="background1" w:themeShade="A6"/>
          <w:sz w:val="20"/>
        </w:rPr>
      </w:pPr>
    </w:p>
    <w:p w:rsidR="00561F16" w:rsidP="005D1B4D" w:rsidRDefault="00561F16" w14:paraId="017C2141" w14:textId="0725D7F2">
      <w:pPr>
        <w:pStyle w:val="NoSpacing"/>
        <w:rPr>
          <w:color w:val="A6A6A6" w:themeColor="background1" w:themeShade="A6"/>
          <w:sz w:val="20"/>
        </w:rPr>
      </w:pPr>
    </w:p>
    <w:p w:rsidR="00D16D32" w:rsidP="005D1B4D" w:rsidRDefault="00D16D32" w14:paraId="51DA0FEB" w14:textId="5A7B53D0">
      <w:pPr>
        <w:pStyle w:val="NoSpacing"/>
        <w:rPr>
          <w:color w:val="A6A6A6" w:themeColor="background1" w:themeShade="A6"/>
          <w:sz w:val="20"/>
        </w:rPr>
      </w:pPr>
    </w:p>
    <w:p w:rsidR="00D16D32" w:rsidP="005D1B4D" w:rsidRDefault="00D16D32" w14:paraId="484B48A6" w14:textId="6D1A1DFA">
      <w:pPr>
        <w:pStyle w:val="NoSpacing"/>
        <w:rPr>
          <w:color w:val="A6A6A6" w:themeColor="background1" w:themeShade="A6"/>
          <w:sz w:val="20"/>
        </w:rPr>
      </w:pPr>
    </w:p>
    <w:p w:rsidR="00D16D32" w:rsidP="005D1B4D" w:rsidRDefault="00D16D32" w14:paraId="1DFCF9CE" w14:textId="21B66FEE">
      <w:pPr>
        <w:pStyle w:val="NoSpacing"/>
        <w:rPr>
          <w:color w:val="A6A6A6" w:themeColor="background1" w:themeShade="A6"/>
          <w:sz w:val="20"/>
        </w:rPr>
      </w:pPr>
    </w:p>
    <w:p w:rsidR="00D16D32" w:rsidP="005D1B4D" w:rsidRDefault="00D16D32" w14:paraId="6EF0C431" w14:textId="525C0456">
      <w:pPr>
        <w:pStyle w:val="NoSpacing"/>
        <w:rPr>
          <w:color w:val="A6A6A6" w:themeColor="background1" w:themeShade="A6"/>
          <w:sz w:val="20"/>
        </w:rPr>
      </w:pPr>
    </w:p>
    <w:p w:rsidR="00D16D32" w:rsidP="005D1B4D" w:rsidRDefault="00D16D32" w14:paraId="2F1F308F" w14:textId="53250C79">
      <w:pPr>
        <w:pStyle w:val="NoSpacing"/>
        <w:rPr>
          <w:color w:val="A6A6A6" w:themeColor="background1" w:themeShade="A6"/>
          <w:sz w:val="20"/>
        </w:rPr>
      </w:pPr>
    </w:p>
    <w:p w:rsidR="00D16D32" w:rsidP="005D1B4D" w:rsidRDefault="00D16D32" w14:paraId="4F5C564C" w14:textId="6E34DAAB">
      <w:pPr>
        <w:pStyle w:val="NoSpacing"/>
        <w:rPr>
          <w:color w:val="A6A6A6" w:themeColor="background1" w:themeShade="A6"/>
          <w:sz w:val="20"/>
        </w:rPr>
      </w:pPr>
    </w:p>
    <w:p w:rsidR="00D16D32" w:rsidP="005D1B4D" w:rsidRDefault="00D16D32" w14:paraId="7CB5C5E2" w14:textId="6260352C">
      <w:pPr>
        <w:pStyle w:val="NoSpacing"/>
        <w:rPr>
          <w:color w:val="A6A6A6" w:themeColor="background1" w:themeShade="A6"/>
          <w:sz w:val="20"/>
        </w:rPr>
      </w:pPr>
    </w:p>
    <w:p w:rsidR="00D16D32" w:rsidP="005D1B4D" w:rsidRDefault="00D16D32" w14:paraId="1FE4BBF8" w14:textId="70A83738">
      <w:pPr>
        <w:pStyle w:val="NoSpacing"/>
        <w:rPr>
          <w:color w:val="A6A6A6" w:themeColor="background1" w:themeShade="A6"/>
          <w:sz w:val="20"/>
        </w:rPr>
      </w:pPr>
    </w:p>
    <w:p w:rsidR="00D16D32" w:rsidP="005D1B4D" w:rsidRDefault="00D16D32" w14:paraId="005B59C8" w14:textId="0B0EC797">
      <w:pPr>
        <w:pStyle w:val="NoSpacing"/>
        <w:rPr>
          <w:color w:val="A6A6A6" w:themeColor="background1" w:themeShade="A6"/>
          <w:sz w:val="20"/>
        </w:rPr>
      </w:pPr>
    </w:p>
    <w:p w:rsidR="00D16D32" w:rsidP="005D1B4D" w:rsidRDefault="00D16D32" w14:paraId="510BA421" w14:textId="19EBAB1D">
      <w:pPr>
        <w:pStyle w:val="NoSpacing"/>
        <w:rPr>
          <w:color w:val="A6A6A6" w:themeColor="background1" w:themeShade="A6"/>
          <w:sz w:val="20"/>
        </w:rPr>
      </w:pPr>
    </w:p>
    <w:p w:rsidR="00D16D32" w:rsidP="005D1B4D" w:rsidRDefault="00D16D32" w14:paraId="01103C40" w14:textId="77777777">
      <w:pPr>
        <w:pStyle w:val="NoSpacing"/>
        <w:rPr>
          <w:color w:val="A6A6A6" w:themeColor="background1" w:themeShade="A6"/>
          <w:sz w:val="20"/>
        </w:rPr>
      </w:pPr>
    </w:p>
    <w:p w:rsidR="00561F16" w:rsidP="005D1B4D" w:rsidRDefault="00561F16" w14:paraId="12147450" w14:textId="77777777">
      <w:pPr>
        <w:pStyle w:val="NoSpacing"/>
        <w:rPr>
          <w:color w:val="A6A6A6" w:themeColor="background1" w:themeShade="A6"/>
          <w:sz w:val="20"/>
        </w:rPr>
      </w:pPr>
    </w:p>
    <w:p w:rsidR="00561F16" w:rsidP="005D1B4D" w:rsidRDefault="00561F16" w14:paraId="35BECF4C" w14:textId="77777777">
      <w:pPr>
        <w:pStyle w:val="NoSpacing"/>
        <w:rPr>
          <w:color w:val="A6A6A6" w:themeColor="background1" w:themeShade="A6"/>
          <w:sz w:val="20"/>
        </w:rPr>
      </w:pPr>
    </w:p>
    <w:p w:rsidR="00561F16" w:rsidP="005D1B4D" w:rsidRDefault="00561F16" w14:paraId="7423585B" w14:textId="77777777">
      <w:pPr>
        <w:pStyle w:val="NoSpacing"/>
        <w:rPr>
          <w:color w:val="A6A6A6" w:themeColor="background1" w:themeShade="A6"/>
          <w:sz w:val="20"/>
        </w:rPr>
      </w:pPr>
    </w:p>
    <w:p w:rsidR="00561F16" w:rsidP="005D1B4D" w:rsidRDefault="00561F16" w14:paraId="0B0196FE" w14:textId="77777777">
      <w:pPr>
        <w:pStyle w:val="NoSpacing"/>
        <w:rPr>
          <w:color w:val="A6A6A6" w:themeColor="background1" w:themeShade="A6"/>
          <w:sz w:val="20"/>
        </w:rPr>
      </w:pPr>
    </w:p>
    <w:p w:rsidR="00561F16" w:rsidP="005D1B4D" w:rsidRDefault="00561F16" w14:paraId="570A5288" w14:textId="77777777">
      <w:pPr>
        <w:pStyle w:val="NoSpacing"/>
        <w:rPr>
          <w:color w:val="A6A6A6" w:themeColor="background1" w:themeShade="A6"/>
          <w:sz w:val="20"/>
        </w:rPr>
      </w:pPr>
    </w:p>
    <w:p w:rsidR="00561F16" w:rsidP="005D1B4D" w:rsidRDefault="00561F16" w14:paraId="420D1774" w14:textId="77777777">
      <w:pPr>
        <w:pStyle w:val="NoSpacing"/>
        <w:rPr>
          <w:color w:val="A6A6A6" w:themeColor="background1" w:themeShade="A6"/>
          <w:sz w:val="20"/>
        </w:rPr>
      </w:pPr>
    </w:p>
    <w:p w:rsidR="00561F16" w:rsidP="005D1B4D" w:rsidRDefault="00561F16" w14:paraId="0B499423" w14:textId="77777777">
      <w:pPr>
        <w:pStyle w:val="NoSpacing"/>
        <w:rPr>
          <w:color w:val="A6A6A6" w:themeColor="background1" w:themeShade="A6"/>
          <w:sz w:val="20"/>
        </w:rPr>
      </w:pPr>
    </w:p>
    <w:p w:rsidR="00561F16" w:rsidP="005D1B4D" w:rsidRDefault="00561F16" w14:paraId="20C4B1C6" w14:textId="77777777">
      <w:pPr>
        <w:pStyle w:val="NoSpacing"/>
        <w:rPr>
          <w:color w:val="A6A6A6" w:themeColor="background1" w:themeShade="A6"/>
          <w:sz w:val="20"/>
        </w:rPr>
      </w:pPr>
    </w:p>
    <w:p w:rsidR="00561F16" w:rsidP="005D1B4D" w:rsidRDefault="00561F16" w14:paraId="34E4AF1B" w14:textId="1F2D22DD">
      <w:pPr>
        <w:pStyle w:val="NoSpacing"/>
        <w:rPr>
          <w:color w:val="A6A6A6" w:themeColor="background1" w:themeShade="A6"/>
          <w:sz w:val="20"/>
        </w:rPr>
      </w:pPr>
    </w:p>
    <w:p w:rsidR="00117060" w:rsidP="005D1B4D" w:rsidRDefault="00117060" w14:paraId="219F3701" w14:textId="7FC35EF7">
      <w:pPr>
        <w:pStyle w:val="NoSpacing"/>
        <w:rPr>
          <w:color w:val="A6A6A6" w:themeColor="background1" w:themeShade="A6"/>
          <w:sz w:val="20"/>
        </w:rPr>
      </w:pPr>
    </w:p>
    <w:p w:rsidR="00117060" w:rsidP="005D1B4D" w:rsidRDefault="00117060" w14:paraId="051F2045" w14:textId="45B878A5">
      <w:pPr>
        <w:pStyle w:val="NoSpacing"/>
        <w:rPr>
          <w:color w:val="A6A6A6" w:themeColor="background1" w:themeShade="A6"/>
          <w:sz w:val="20"/>
        </w:rPr>
      </w:pPr>
    </w:p>
    <w:p w:rsidR="00117060" w:rsidP="005D1B4D" w:rsidRDefault="00117060" w14:paraId="50F91A06" w14:textId="4771279A">
      <w:pPr>
        <w:pStyle w:val="NoSpacing"/>
        <w:rPr>
          <w:color w:val="A6A6A6" w:themeColor="background1" w:themeShade="A6"/>
          <w:sz w:val="20"/>
        </w:rPr>
      </w:pPr>
    </w:p>
    <w:p w:rsidR="00117060" w:rsidP="005D1B4D" w:rsidRDefault="00117060" w14:paraId="5B090E98" w14:textId="6A7DC691">
      <w:pPr>
        <w:pStyle w:val="NoSpacing"/>
        <w:rPr>
          <w:color w:val="A6A6A6" w:themeColor="background1" w:themeShade="A6"/>
          <w:sz w:val="20"/>
        </w:rPr>
      </w:pPr>
    </w:p>
    <w:p w:rsidR="00117060" w:rsidP="005D1B4D" w:rsidRDefault="00117060" w14:paraId="7637A62D" w14:textId="70796529">
      <w:pPr>
        <w:pStyle w:val="NoSpacing"/>
        <w:rPr>
          <w:color w:val="A6A6A6" w:themeColor="background1" w:themeShade="A6"/>
          <w:sz w:val="20"/>
        </w:rPr>
      </w:pPr>
    </w:p>
    <w:p w:rsidR="00117060" w:rsidP="005D1B4D" w:rsidRDefault="00117060" w14:paraId="7C2AB9B2" w14:textId="376E9BEA">
      <w:pPr>
        <w:pStyle w:val="NoSpacing"/>
        <w:rPr>
          <w:color w:val="A6A6A6" w:themeColor="background1" w:themeShade="A6"/>
          <w:sz w:val="20"/>
        </w:rPr>
      </w:pPr>
    </w:p>
    <w:p w:rsidR="00117060" w:rsidP="005D1B4D" w:rsidRDefault="00117060" w14:paraId="296042C4" w14:textId="5FB27835">
      <w:pPr>
        <w:pStyle w:val="NoSpacing"/>
        <w:rPr>
          <w:color w:val="A6A6A6" w:themeColor="background1" w:themeShade="A6"/>
          <w:sz w:val="20"/>
        </w:rPr>
      </w:pPr>
    </w:p>
    <w:p w:rsidR="00117060" w:rsidP="005D1B4D" w:rsidRDefault="00117060" w14:paraId="5CBA7693" w14:textId="3D8DEC00">
      <w:pPr>
        <w:pStyle w:val="NoSpacing"/>
        <w:rPr>
          <w:color w:val="A6A6A6" w:themeColor="background1" w:themeShade="A6"/>
          <w:sz w:val="20"/>
        </w:rPr>
      </w:pPr>
    </w:p>
    <w:p w:rsidR="005502C6" w:rsidP="005D1B4D" w:rsidRDefault="005502C6" w14:paraId="2A1BF872" w14:textId="22CA4FAD">
      <w:pPr>
        <w:pStyle w:val="NoSpacing"/>
        <w:rPr>
          <w:color w:val="A6A6A6" w:themeColor="background1" w:themeShade="A6"/>
          <w:sz w:val="20"/>
        </w:rPr>
      </w:pPr>
    </w:p>
    <w:p w:rsidRPr="00ED1170" w:rsidR="005D1B4D" w:rsidP="005D1B4D" w:rsidRDefault="005D1B4D" w14:paraId="21F4E465" w14:textId="1CC18609">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rsidRPr="00ED1170" w:rsidR="00ED1170" w:rsidP="005D1B4D" w:rsidRDefault="005D1B4D" w14:paraId="217B2F26" w14:textId="4AEAC524">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8F2DE0">
      <w:headerReference w:type="default" r:id="rId53"/>
      <w:footerReference w:type="default" r:id="rId54"/>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N" w:author="Divya Nayak" w:date="2024-03-01T12:35:00Z" w:id="4">
    <w:p w:rsidR="0018022E" w:rsidP="0018022E" w:rsidRDefault="0018022E" w14:paraId="27CD23AC" w14:textId="77777777">
      <w:pPr>
        <w:pStyle w:val="CommentText"/>
      </w:pPr>
      <w:r>
        <w:rPr>
          <w:rStyle w:val="CommentReference"/>
        </w:rPr>
        <w:annotationRef/>
      </w:r>
      <w:r>
        <w:t>SHG exsted based on 2020-21 - new gazette issued at that time</w:t>
      </w:r>
    </w:p>
  </w:comment>
  <w:comment w:initials="SS" w:author="Supriya Shinde" w:date="2024-03-01T18:52:00Z" w:id="5">
    <w:p w:rsidR="007B2AC7" w:rsidRDefault="007B2AC7" w14:paraId="1560C9FD" w14:textId="6B89D912">
      <w:pPr>
        <w:pStyle w:val="CommentText"/>
      </w:pPr>
      <w:r>
        <w:rPr>
          <w:rStyle w:val="CommentReference"/>
        </w:rPr>
        <w:annotationRef/>
      </w:r>
      <w:r>
        <w:t>Changed</w:t>
      </w:r>
    </w:p>
  </w:comment>
  <w:comment w:initials="DN" w:author="Divya Nayak" w:date="2024-03-14T12:28:00Z" w:id="6">
    <w:p w:rsidR="004C2560" w:rsidP="004C2560" w:rsidRDefault="004C2560" w14:paraId="2EE97BF5" w14:textId="77777777">
      <w:pPr>
        <w:pStyle w:val="CommentText"/>
      </w:pPr>
      <w:r>
        <w:rPr>
          <w:rStyle w:val="CommentReference"/>
        </w:rPr>
        <w:annotationRef/>
      </w:r>
      <w:r>
        <w:t>Please update - SHG commenced based on  Gazette Notification dated on 16</w:t>
      </w:r>
      <w:r>
        <w:rPr>
          <w:vertAlign w:val="superscript"/>
        </w:rPr>
        <w:t>th</w:t>
      </w:r>
      <w:r>
        <w:t xml:space="preserve"> April 2020. </w:t>
      </w:r>
    </w:p>
    <w:p w:rsidR="004C2560" w:rsidP="004C2560" w:rsidRDefault="004C2560" w14:paraId="66036765" w14:textId="77777777">
      <w:pPr>
        <w:pStyle w:val="CommentText"/>
      </w:pPr>
      <w:r>
        <w:t>“Self Help Groups (SHGs)”– As may be defined from time to time and including, but not limited to, SHGs as defined by NABARD under two schemes of GoI – Deendayal Antodaya Yojana National Rural Livelihood Mission or DAY-NRLM/SRLM and National Urban Livelihood Mission or NULM. Loans sanctioned to Self Help Groups (SHGs) above Rs.10 lakh and Rs. 20 lakh during FY 2020-21 and thereafter would also be eligible for coverage under CGFMU, irrespective of the availability of group guarantee of SHG members from the date the notification.</w:t>
      </w:r>
    </w:p>
  </w:comment>
  <w:comment w:initials="DP" w:author="Deepti Pujari" w:date="2024-04-04T14:48:00Z" w:id="7">
    <w:p w:rsidR="00760E8D" w:rsidRDefault="00760E8D" w14:paraId="61E5B495" w14:textId="0D649E2C">
      <w:pPr>
        <w:pStyle w:val="CommentText"/>
      </w:pPr>
      <w:r>
        <w:rPr>
          <w:rStyle w:val="CommentReference"/>
        </w:rPr>
        <w:annotationRef/>
      </w:r>
      <w:r>
        <w:t xml:space="preserve">Done, </w:t>
      </w:r>
      <w:r w:rsidR="00D84EDE">
        <w:t>please</w:t>
      </w:r>
      <w:r>
        <w:t xml:space="preserve"> check </w:t>
      </w:r>
    </w:p>
  </w:comment>
  <w:comment w:initials="DN" w:author="Divya Nayak" w:date="2024-04-16T14:11:00Z" w:id="8">
    <w:p w:rsidR="004B5B1A" w:rsidP="004B5B1A" w:rsidRDefault="004B5B1A" w14:paraId="5F56E05B" w14:textId="77777777">
      <w:pPr>
        <w:pStyle w:val="CommentText"/>
      </w:pPr>
      <w:r>
        <w:rPr>
          <w:rStyle w:val="CommentReference"/>
        </w:rPr>
        <w:annotationRef/>
      </w:r>
      <w:r>
        <w:t>ok</w:t>
      </w:r>
    </w:p>
  </w:comment>
  <w:comment w:initials="DP" w:author="Deepti Pujari" w:date="2024-04-29T14:08:00Z" w:id="9">
    <w:p w:rsidR="00DF70AE" w:rsidRDefault="00DF70AE" w14:paraId="3CE4ADCA" w14:textId="0AA5B19B">
      <w:pPr>
        <w:pStyle w:val="CommentText"/>
      </w:pPr>
      <w:r>
        <w:rPr>
          <w:rStyle w:val="CommentReference"/>
        </w:rPr>
        <w:annotationRef/>
      </w:r>
      <w:r>
        <w:t>done please check removed first loss part</w:t>
      </w:r>
    </w:p>
  </w:comment>
  <w:comment w:initials="DN" w:author="Divya Nayak" w:date="2024-04-16T14:29:00Z" w:id="18">
    <w:p w:rsidR="005B22A7" w:rsidP="005B22A7" w:rsidRDefault="005B22A7" w14:paraId="50A6348D" w14:textId="77777777">
      <w:pPr>
        <w:pStyle w:val="CommentText"/>
      </w:pPr>
      <w:r>
        <w:rPr>
          <w:rStyle w:val="CommentReference"/>
        </w:rPr>
        <w:annotationRef/>
      </w:r>
      <w:r>
        <w:t>For final claim settlement  “ Currency Period 4” billing not required.</w:t>
      </w:r>
    </w:p>
    <w:p w:rsidR="005B22A7" w:rsidP="005B22A7" w:rsidRDefault="005B22A7" w14:paraId="133ADD91" w14:textId="77777777">
      <w:pPr>
        <w:pStyle w:val="CommentText"/>
      </w:pPr>
      <w:r>
        <w:t>There is no billing for CP7 period.</w:t>
      </w:r>
    </w:p>
    <w:p w:rsidR="005B22A7" w:rsidP="005B22A7" w:rsidRDefault="005B22A7" w14:paraId="5C07E88E" w14:textId="77777777">
      <w:pPr>
        <w:pStyle w:val="CommentText"/>
      </w:pPr>
      <w:r>
        <w:t>please check yellow highlighted</w:t>
      </w:r>
    </w:p>
  </w:comment>
  <w:comment w:initials="DP" w:author="Deepti Pujari" w:date="2024-04-29T14:10:00Z" w:id="19">
    <w:p w:rsidR="00DF70AE" w:rsidRDefault="00DF70AE" w14:paraId="1F166583" w14:textId="7985E7D3">
      <w:pPr>
        <w:pStyle w:val="CommentText"/>
      </w:pPr>
      <w:r>
        <w:rPr>
          <w:rStyle w:val="CommentReference"/>
        </w:rPr>
        <w:annotationRef/>
      </w:r>
      <w:r>
        <w:t xml:space="preserve">done please check </w:t>
      </w:r>
    </w:p>
  </w:comment>
  <w:comment w:initials="DN" w:author="Divya Nayak" w:date="2024-03-01T12:41:00Z" w:id="23">
    <w:p w:rsidR="0018022E" w:rsidP="0018022E" w:rsidRDefault="0018022E" w14:paraId="3B328BB0" w14:textId="052C3AA1">
      <w:pPr>
        <w:pStyle w:val="CommentText"/>
      </w:pPr>
      <w:r>
        <w:rPr>
          <w:rStyle w:val="CommentReference"/>
        </w:rPr>
        <w:annotationRef/>
      </w:r>
      <w:r>
        <w:t>processed</w:t>
      </w:r>
    </w:p>
  </w:comment>
  <w:comment w:initials="SS" w:author="Supriya Shinde" w:date="2024-03-01T18:53:00Z" w:id="24">
    <w:p w:rsidR="005E7F1C" w:rsidRDefault="005E7F1C" w14:paraId="3E50B274" w14:textId="3C5F41FD">
      <w:pPr>
        <w:pStyle w:val="CommentText"/>
      </w:pPr>
      <w:r>
        <w:rPr>
          <w:rStyle w:val="CommentReference"/>
        </w:rPr>
        <w:annotationRef/>
      </w:r>
      <w:r>
        <w:t>Changed</w:t>
      </w:r>
    </w:p>
  </w:comment>
  <w:comment w:initials="DP" w:author="Deepti Pujari" w:date="2024-04-04T14:49:00Z" w:id="25">
    <w:p w:rsidR="00760E8D" w:rsidRDefault="00760E8D" w14:paraId="3520F952" w14:textId="2215DCA1">
      <w:pPr>
        <w:pStyle w:val="CommentText"/>
      </w:pPr>
      <w:r>
        <w:rPr>
          <w:rStyle w:val="CommentReference"/>
        </w:rPr>
        <w:annotationRef/>
      </w:r>
      <w:r>
        <w:t xml:space="preserve">Done please check </w:t>
      </w:r>
    </w:p>
  </w:comment>
  <w:comment w:initials="DN" w:author="Divya Nayak" w:date="2024-03-14T12:49:00Z" w:id="34">
    <w:p w:rsidR="00CE3AEE" w:rsidP="00CE3AEE" w:rsidRDefault="00CE3AEE" w14:paraId="09AFE786" w14:textId="77777777">
      <w:pPr>
        <w:pStyle w:val="CommentText"/>
      </w:pPr>
      <w:r>
        <w:rPr>
          <w:rStyle w:val="CommentReference"/>
        </w:rPr>
        <w:annotationRef/>
      </w:r>
      <w:r>
        <w:t>Provide the abbreviation for the same for better understanding</w:t>
      </w:r>
    </w:p>
  </w:comment>
  <w:comment w:initials="DP" w:author="Deepti Pujari" w:date="2024-04-04T14:56:00Z" w:id="35">
    <w:p w:rsidR="00730859" w:rsidRDefault="00730859" w14:paraId="746B7D41" w14:textId="57B19FC7">
      <w:pPr>
        <w:pStyle w:val="CommentText"/>
      </w:pPr>
      <w:r>
        <w:rPr>
          <w:rStyle w:val="CommentReference"/>
        </w:rPr>
        <w:annotationRef/>
      </w:r>
      <w:r>
        <w:t>FF was old entry as per the portfolio extension changed FF to CP4</w:t>
      </w:r>
      <w:r w:rsidR="00E676CD">
        <w:t>, please check and confirm</w:t>
      </w:r>
    </w:p>
  </w:comment>
  <w:comment w:initials="DN" w:author="Divya Nayak" w:date="2024-04-17T10:55:00Z" w:id="36">
    <w:p w:rsidR="00B777BB" w:rsidP="00B777BB" w:rsidRDefault="00B777BB" w14:paraId="2D98F342" w14:textId="77777777">
      <w:pPr>
        <w:pStyle w:val="CommentText"/>
      </w:pPr>
      <w:r>
        <w:rPr>
          <w:rStyle w:val="CommentReference"/>
        </w:rPr>
        <w:annotationRef/>
      </w:r>
      <w:r>
        <w:t>ok</w:t>
      </w:r>
    </w:p>
  </w:comment>
  <w:comment w:initials="DN" w:author="Divya Nayak" w:date="2024-03-14T12:56:00Z" w:id="37">
    <w:p w:rsidR="00F659CE" w:rsidP="00F659CE" w:rsidRDefault="00F659CE" w14:paraId="730A931E" w14:textId="1A144073">
      <w:pPr>
        <w:pStyle w:val="CommentText"/>
      </w:pPr>
      <w:r>
        <w:rPr>
          <w:rStyle w:val="CommentReference"/>
        </w:rPr>
        <w:annotationRef/>
      </w:r>
      <w:r>
        <w:t>Please check this scenario?</w:t>
      </w:r>
    </w:p>
  </w:comment>
  <w:comment w:initials="DP" w:author="Deepti Pujari" w:date="2024-04-13T22:26:00Z" w:id="38">
    <w:p w:rsidR="00002E11" w:rsidRDefault="00002E11" w14:paraId="4F4995B0" w14:textId="248146D4">
      <w:pPr>
        <w:pStyle w:val="CommentText"/>
      </w:pPr>
      <w:r>
        <w:rPr>
          <w:rStyle w:val="CommentReference"/>
        </w:rPr>
        <w:annotationRef/>
      </w:r>
      <w:r>
        <w:rPr>
          <w:rFonts w:ascii="Segoe UI" w:hAnsi="Segoe UI" w:cs="Segoe UI"/>
          <w:color w:val="0D0D0D"/>
          <w:shd w:val="clear" w:color="auto" w:fill="FFFFFF"/>
        </w:rPr>
        <w:t>As discussed during our call and with Supriya, this content has been in the document from the beginning. If you would like to delete these lines, please let us know</w:t>
      </w:r>
    </w:p>
  </w:comment>
  <w:comment w:initials="DN" w:author="Divya Nayak" w:date="2024-03-14T12:58:00Z" w:id="39">
    <w:p w:rsidR="00F659CE" w:rsidP="00F659CE" w:rsidRDefault="00F659CE" w14:paraId="38967E46" w14:textId="1BBE14A2">
      <w:pPr>
        <w:pStyle w:val="CommentText"/>
      </w:pPr>
      <w:r>
        <w:rPr>
          <w:rStyle w:val="CommentReference"/>
        </w:rPr>
        <w:annotationRef/>
      </w:r>
      <w:r>
        <w:t xml:space="preserve">Please check this </w:t>
      </w:r>
      <w:r w:rsidR="00773944">
        <w:t>scenarios</w:t>
      </w:r>
    </w:p>
  </w:comment>
  <w:comment w:initials="DP" w:author="Deepti Pujari" w:date="2024-04-13T22:27:00Z" w:id="40">
    <w:p w:rsidR="00002E11" w:rsidRDefault="00002E11" w14:paraId="0193F1AD" w14:textId="4145C399">
      <w:pPr>
        <w:pStyle w:val="CommentText"/>
      </w:pPr>
      <w:r>
        <w:rPr>
          <w:rStyle w:val="CommentReference"/>
        </w:rPr>
        <w:annotationRef/>
      </w:r>
      <w:r>
        <w:rPr>
          <w:rFonts w:ascii="Segoe UI" w:hAnsi="Segoe UI" w:cs="Segoe UI"/>
          <w:color w:val="0D0D0D"/>
          <w:shd w:val="clear" w:color="auto" w:fill="FFFFFF"/>
        </w:rPr>
        <w:t>As discussed during our call and with Supriya, this content has been in the document from the beginning. If you would like to delete these lines, please let us know</w:t>
      </w:r>
    </w:p>
  </w:comment>
  <w:comment w:initials="DN" w:author="Divya Nayak" w:date="2024-04-17T13:39:00Z" w:id="41">
    <w:p w:rsidR="000853C1" w:rsidP="000853C1" w:rsidRDefault="000853C1" w14:paraId="4B0DF886" w14:textId="77777777">
      <w:pPr>
        <w:pStyle w:val="CommentText"/>
      </w:pPr>
      <w:r>
        <w:rPr>
          <w:rStyle w:val="CommentReference"/>
        </w:rPr>
        <w:annotationRef/>
      </w:r>
      <w:r>
        <w:t>ok</w:t>
      </w:r>
    </w:p>
  </w:comment>
  <w:comment w:initials="DN" w:author="Divya Nayak" w:date="2024-03-14T12:59:00Z" w:id="42">
    <w:p w:rsidR="00F659CE" w:rsidP="00F659CE" w:rsidRDefault="00F659CE" w14:paraId="5EAAB928" w14:textId="572FF624">
      <w:pPr>
        <w:pStyle w:val="CommentText"/>
      </w:pPr>
      <w:r>
        <w:rPr>
          <w:rStyle w:val="CommentReference"/>
        </w:rPr>
        <w:annotationRef/>
      </w:r>
      <w:r>
        <w:t>Check please</w:t>
      </w:r>
    </w:p>
  </w:comment>
  <w:comment w:initials="DP" w:author="Deepti Pujari" w:date="2024-04-13T22:28:00Z" w:id="43">
    <w:p w:rsidR="00002E11" w:rsidRDefault="00002E11" w14:paraId="02C35AE1" w14:textId="59B42652">
      <w:pPr>
        <w:pStyle w:val="CommentText"/>
      </w:pPr>
      <w:r>
        <w:rPr>
          <w:rStyle w:val="CommentReference"/>
        </w:rPr>
        <w:annotationRef/>
      </w:r>
      <w:r>
        <w:rPr>
          <w:rFonts w:ascii="Segoe UI" w:hAnsi="Segoe UI" w:cs="Segoe UI"/>
          <w:color w:val="0D0D0D"/>
          <w:shd w:val="clear" w:color="auto" w:fill="FFFFFF"/>
        </w:rPr>
        <w:t>As discussed during our call and with Supriya, this content has been in the document from the beginning. If you would like to delete these lines, please let us know</w:t>
      </w:r>
    </w:p>
  </w:comment>
  <w:comment w:initials="DN" w:author="Divya Nayak" w:date="2024-04-17T13:39:00Z" w:id="44">
    <w:p w:rsidR="000853C1" w:rsidP="000853C1" w:rsidRDefault="000853C1" w14:paraId="5846CB5A" w14:textId="77777777">
      <w:pPr>
        <w:pStyle w:val="CommentText"/>
      </w:pPr>
      <w:r>
        <w:rPr>
          <w:rStyle w:val="CommentReference"/>
        </w:rPr>
        <w:annotationRef/>
      </w:r>
      <w:r>
        <w:t>Please check this senario</w:t>
      </w:r>
    </w:p>
  </w:comment>
  <w:comment w:initials="DP" w:author="Deepti Pujari" w:date="2024-04-29T14:13:00Z" w:id="45">
    <w:p w:rsidR="00DF70AE" w:rsidRDefault="00DF70AE" w14:paraId="023C1EF2" w14:textId="00457EA4">
      <w:pPr>
        <w:pStyle w:val="CommentText"/>
      </w:pPr>
      <w:r>
        <w:rPr>
          <w:rStyle w:val="CommentReference"/>
        </w:rPr>
        <w:annotationRef/>
      </w:r>
      <w:r w:rsidR="0039091B">
        <w:t>Corrected please check once</w:t>
      </w:r>
    </w:p>
  </w:comment>
  <w:comment w:initials="DN" w:author="Divya Nayak" w:date="2024-04-17T17:35:00Z" w:id="53">
    <w:p w:rsidR="00824B65" w:rsidP="00824B65" w:rsidRDefault="00824B65" w14:paraId="23921FE7" w14:textId="77777777">
      <w:pPr>
        <w:pStyle w:val="CommentText"/>
      </w:pPr>
      <w:r>
        <w:rPr>
          <w:rStyle w:val="CommentReference"/>
        </w:rPr>
        <w:annotationRef/>
      </w:r>
      <w:r>
        <w:t xml:space="preserve">Please check as per chart Once NCGTC approver reject the claim MLI rectify and upload the fresh claim. </w:t>
      </w:r>
    </w:p>
  </w:comment>
  <w:comment w:initials="DP" w:author="Deepti Pujari" w:date="2024-04-29T14:21:00Z" w:id="54">
    <w:p w:rsidRPr="00827EF1" w:rsidR="00022DB4" w:rsidP="00022DB4" w:rsidRDefault="00022DB4" w14:paraId="3A95ECC8" w14:textId="77777777">
      <w:pPr>
        <w:pStyle w:val="NoSpacing"/>
        <w:jc w:val="center"/>
        <w:rPr>
          <w:sz w:val="20"/>
        </w:rPr>
      </w:pPr>
      <w:r>
        <w:rPr>
          <w:rStyle w:val="CommentReference"/>
        </w:rPr>
        <w:annotationRef/>
      </w:r>
      <w:r>
        <w:rPr>
          <w:sz w:val="20"/>
        </w:rPr>
        <w:t>Once the</w:t>
      </w:r>
      <w:r w:rsidRPr="00827EF1">
        <w:rPr>
          <w:sz w:val="20"/>
        </w:rPr>
        <w:t xml:space="preserve"> claim is rejected</w:t>
      </w:r>
      <w:r>
        <w:rPr>
          <w:sz w:val="20"/>
        </w:rPr>
        <w:t xml:space="preserve"> by NCGTC Approver and creator then</w:t>
      </w:r>
      <w:r w:rsidRPr="00827EF1">
        <w:rPr>
          <w:sz w:val="20"/>
        </w:rPr>
        <w:t>.</w:t>
      </w:r>
    </w:p>
    <w:p w:rsidRPr="00827EF1" w:rsidR="00022DB4" w:rsidP="00022DB4" w:rsidRDefault="00022DB4" w14:paraId="24A992D8" w14:textId="77777777">
      <w:pPr>
        <w:pStyle w:val="NoSpacing"/>
        <w:jc w:val="center"/>
        <w:rPr>
          <w:sz w:val="20"/>
        </w:rPr>
      </w:pPr>
      <w:r w:rsidRPr="00827EF1">
        <w:rPr>
          <w:sz w:val="20"/>
        </w:rPr>
        <w:t>MLI will need to rectify and upload a fresh claim</w:t>
      </w:r>
    </w:p>
    <w:p w:rsidR="00022DB4" w:rsidRDefault="00022DB4" w14:paraId="304F3FF7" w14:textId="1873284F">
      <w:pPr>
        <w:pStyle w:val="CommentText"/>
      </w:pPr>
    </w:p>
  </w:comment>
  <w:comment w:initials="DN" w:author="Divya Nayak" w:date="2024-03-14T13:05:00Z" w:id="61">
    <w:p w:rsidR="00A24B55" w:rsidP="00A24B55" w:rsidRDefault="00A24B55" w14:paraId="49D26DF3" w14:textId="7022FC46">
      <w:pPr>
        <w:pStyle w:val="CommentText"/>
      </w:pPr>
      <w:r>
        <w:rPr>
          <w:rStyle w:val="CommentReference"/>
        </w:rPr>
        <w:annotationRef/>
      </w:r>
      <w:r>
        <w:t>Kindly attach the payment Mechanism BRD here</w:t>
      </w:r>
    </w:p>
  </w:comment>
  <w:comment w:initials="DP" w:author="Deepti Pujari" w:date="2024-04-13T22:28:00Z" w:id="62">
    <w:p w:rsidR="00002E11" w:rsidRDefault="00002E11" w14:paraId="019E0ADF" w14:textId="11840455">
      <w:pPr>
        <w:pStyle w:val="CommentText"/>
      </w:pPr>
      <w:r>
        <w:rPr>
          <w:rStyle w:val="CommentReference"/>
        </w:rPr>
        <w:annotationRef/>
      </w:r>
      <w:r>
        <w:t xml:space="preserve">This is a common BRD, Which supriya might have shared in the same attachment email and </w:t>
      </w:r>
      <w:r w:rsidR="00773944">
        <w:t>also,</w:t>
      </w:r>
      <w:r>
        <w:t xml:space="preserve"> I have shared in the email attachment</w:t>
      </w:r>
      <w:r w:rsidR="00773944">
        <w:t xml:space="preserve"> separately</w:t>
      </w:r>
      <w:r>
        <w:t>, kindly check and confirm</w:t>
      </w:r>
    </w:p>
  </w:comment>
  <w:comment w:initials="DN" w:author="Divya Nayak" w:date="2024-04-17T17:39:00Z" w:id="63">
    <w:p w:rsidR="00824B65" w:rsidP="00824B65" w:rsidRDefault="00824B65" w14:paraId="29B62C5C" w14:textId="77777777">
      <w:pPr>
        <w:pStyle w:val="CommentText"/>
      </w:pPr>
      <w:r>
        <w:rPr>
          <w:rStyle w:val="CommentReference"/>
        </w:rPr>
        <w:annotationRef/>
      </w:r>
      <w:r>
        <w:t>ok</w:t>
      </w:r>
    </w:p>
  </w:comment>
  <w:comment w:initials="DN" w:author="Divya Nayak" w:date="2024-03-14T13:12:00Z" w:id="67">
    <w:p w:rsidR="00A24B55" w:rsidP="00A24B55" w:rsidRDefault="00A24B55" w14:paraId="5FAB1F28" w14:textId="53A53301">
      <w:pPr>
        <w:pStyle w:val="CommentText"/>
      </w:pPr>
      <w:r>
        <w:rPr>
          <w:rStyle w:val="CommentReference"/>
        </w:rPr>
        <w:annotationRef/>
      </w:r>
      <w:r>
        <w:t xml:space="preserve">Please check </w:t>
      </w:r>
      <w:r w:rsidR="00773944">
        <w:t>this scenario</w:t>
      </w:r>
      <w:r>
        <w:t xml:space="preserve"> once NCGTC Approver rejected the file means MLI can reupload the same</w:t>
      </w:r>
    </w:p>
  </w:comment>
  <w:comment w:initials="DP" w:author="Deepti Pujari" w:date="2024-04-04T17:17:00Z" w:id="68">
    <w:p w:rsidR="00A00642" w:rsidRDefault="00A00642" w14:paraId="3F412966" w14:textId="58A38115">
      <w:pPr>
        <w:pStyle w:val="CommentText"/>
      </w:pPr>
      <w:r>
        <w:rPr>
          <w:rStyle w:val="CommentReference"/>
        </w:rPr>
        <w:annotationRef/>
      </w:r>
      <w:r>
        <w:t xml:space="preserve">It will go to </w:t>
      </w:r>
      <w:r w:rsidR="00002E11">
        <w:t>NCGTC</w:t>
      </w:r>
      <w:r>
        <w:t xml:space="preserve"> creator, </w:t>
      </w:r>
      <w:r w:rsidR="00773944">
        <w:t>MLI</w:t>
      </w:r>
      <w:r>
        <w:t xml:space="preserve"> will not relodge the claim here in this case</w:t>
      </w:r>
    </w:p>
  </w:comment>
  <w:comment w:initials="DN" w:author="Divya Nayak" w:date="2024-04-17T17:40:00Z" w:id="69">
    <w:p w:rsidR="00824B65" w:rsidP="00824B65" w:rsidRDefault="00824B65" w14:paraId="45480C39" w14:textId="77777777">
      <w:pPr>
        <w:pStyle w:val="CommentText"/>
      </w:pPr>
      <w:r>
        <w:rPr>
          <w:rStyle w:val="CommentReference"/>
        </w:rPr>
        <w:annotationRef/>
      </w:r>
      <w:r>
        <w:t>Change accordingly</w:t>
      </w:r>
    </w:p>
  </w:comment>
  <w:comment w:initials="DP" w:author="Deepti Pujari" w:date="2024-04-29T14:22:00Z" w:id="70">
    <w:p w:rsidR="00873A1B" w:rsidRDefault="00873A1B" w14:paraId="5D5BA14C" w14:textId="0E0FB890">
      <w:pPr>
        <w:pStyle w:val="CommentText"/>
      </w:pPr>
      <w:r>
        <w:rPr>
          <w:rStyle w:val="CommentReference"/>
        </w:rPr>
        <w:annotationRef/>
      </w:r>
      <w:r>
        <w:t>Done Please check</w:t>
      </w:r>
    </w:p>
  </w:comment>
  <w:comment w:initials="DN" w:author="Divya Nayak" w:date="2024-03-01T12:48:00Z" w:id="72">
    <w:p w:rsidR="006A3ED0" w:rsidP="006A3ED0" w:rsidRDefault="006A3ED0" w14:paraId="780357CD" w14:textId="2E819F4D">
      <w:pPr>
        <w:pStyle w:val="CommentText"/>
      </w:pPr>
      <w:r>
        <w:rPr>
          <w:rStyle w:val="CommentReference"/>
        </w:rPr>
        <w:annotationRef/>
      </w:r>
      <w:r>
        <w:t>Maxi cap applicable only 2020-21 portfolio</w:t>
      </w:r>
    </w:p>
  </w:comment>
  <w:comment w:initials="SS" w:author="Supriya Shinde" w:date="2024-03-01T18:54:00Z" w:id="73">
    <w:p w:rsidR="00893F75" w:rsidRDefault="00893F75" w14:paraId="0D3285C2" w14:textId="310B0E08">
      <w:pPr>
        <w:pStyle w:val="CommentText"/>
      </w:pPr>
      <w:r>
        <w:rPr>
          <w:rStyle w:val="CommentReference"/>
        </w:rPr>
        <w:annotationRef/>
      </w:r>
      <w:r>
        <w:t>Yes. Updated</w:t>
      </w:r>
    </w:p>
  </w:comment>
  <w:comment w:initials="DN" w:author="Divya Nayak" w:date="2024-03-01T12:56:00Z" w:id="74">
    <w:p w:rsidR="00A904EB" w:rsidP="00A904EB" w:rsidRDefault="00A904EB" w14:paraId="1F467ED9" w14:textId="197BF025">
      <w:pPr>
        <w:pStyle w:val="CommentText"/>
      </w:pPr>
      <w:r>
        <w:rPr>
          <w:rStyle w:val="CommentReference"/>
        </w:rPr>
        <w:annotationRef/>
      </w:r>
      <w:r>
        <w:t>check</w:t>
      </w:r>
    </w:p>
  </w:comment>
  <w:comment w:initials="SS" w:author="Supriya Shinde" w:date="2024-03-01T18:58:00Z" w:id="75">
    <w:p w:rsidR="00A104C3" w:rsidRDefault="00A104C3" w14:paraId="0998745A" w14:textId="242812BE">
      <w:pPr>
        <w:pStyle w:val="CommentText"/>
      </w:pPr>
      <w:r>
        <w:rPr>
          <w:rStyle w:val="CommentReference"/>
        </w:rPr>
        <w:annotationRef/>
      </w:r>
      <w:r>
        <w:t>changed.</w:t>
      </w:r>
    </w:p>
  </w:comment>
  <w:comment w:initials="DP" w:author="Deepti Pujari" w:date="2024-04-15T12:35:00Z" w:id="76">
    <w:p w:rsidR="002263EC" w:rsidRDefault="002263EC" w14:paraId="22AC7C02" w14:textId="1ABECB50">
      <w:pPr>
        <w:pStyle w:val="CommentText"/>
      </w:pPr>
      <w:r>
        <w:rPr>
          <w:rStyle w:val="CommentReference"/>
        </w:rPr>
        <w:annotationRef/>
      </w:r>
      <w:r>
        <w:t>Updated kindly check and confirm</w:t>
      </w:r>
    </w:p>
  </w:comment>
  <w:comment w:initials="DN" w:author="Divya Nayak" w:date="2024-04-17T17:52:00Z" w:id="77">
    <w:p w:rsidR="00115DF3" w:rsidP="00115DF3" w:rsidRDefault="00115DF3" w14:paraId="1D7074D0" w14:textId="77777777">
      <w:pPr>
        <w:pStyle w:val="CommentText"/>
      </w:pPr>
      <w:r>
        <w:rPr>
          <w:rStyle w:val="CommentReference"/>
        </w:rPr>
        <w:annotationRef/>
      </w:r>
      <w:r>
        <w:t>ok</w:t>
      </w:r>
    </w:p>
  </w:comment>
  <w:comment w:initials="DN" w:author="Divya Nayak" w:date="2024-03-14T14:24:00Z" w:id="78">
    <w:p w:rsidR="004810CB" w:rsidP="004810CB" w:rsidRDefault="004810CB" w14:paraId="6B9816F6" w14:textId="7B3F3F77">
      <w:pPr>
        <w:pStyle w:val="CommentText"/>
      </w:pPr>
      <w:r>
        <w:rPr>
          <w:rStyle w:val="CommentReference"/>
        </w:rPr>
        <w:annotationRef/>
      </w:r>
      <w:r>
        <w:t>Recheck amount</w:t>
      </w:r>
    </w:p>
  </w:comment>
  <w:comment w:initials="DP" w:author="Deepti Pujari" w:date="2024-04-15T12:14:00Z" w:id="79">
    <w:p w:rsidR="0032491B" w:rsidRDefault="0032491B" w14:paraId="4793D809" w14:textId="5C68EFD4">
      <w:pPr>
        <w:pStyle w:val="CommentText"/>
      </w:pPr>
      <w:r>
        <w:rPr>
          <w:rStyle w:val="CommentReference"/>
        </w:rPr>
        <w:annotationRef/>
      </w:r>
      <w:r>
        <w:t>Rechecked and corrected</w:t>
      </w:r>
      <w:r w:rsidR="00DC4958">
        <w:t xml:space="preserve"> all the calculations</w:t>
      </w:r>
      <w:r>
        <w:t xml:space="preserve">, please check and confirm </w:t>
      </w:r>
    </w:p>
  </w:comment>
  <w:comment w:initials="DN" w:author="Divya Nayak" w:date="2024-04-17T17:53:00Z" w:id="80">
    <w:p w:rsidR="00115DF3" w:rsidP="00115DF3" w:rsidRDefault="00115DF3" w14:paraId="48171BC2" w14:textId="77777777">
      <w:pPr>
        <w:pStyle w:val="CommentText"/>
      </w:pPr>
      <w:r>
        <w:rPr>
          <w:rStyle w:val="CommentReference"/>
        </w:rPr>
        <w:annotationRef/>
      </w:r>
      <w:r>
        <w:t>ok</w:t>
      </w:r>
    </w:p>
  </w:comment>
  <w:comment w:initials="DN" w:author="Divya Nayak" w:date="2024-03-01T12:57:00Z" w:id="81">
    <w:p w:rsidR="00A904EB" w:rsidP="00A904EB" w:rsidRDefault="00A904EB" w14:paraId="4D9A9FF5" w14:textId="70D5512D">
      <w:pPr>
        <w:pStyle w:val="CommentText"/>
      </w:pPr>
      <w:r>
        <w:rPr>
          <w:rStyle w:val="CommentReference"/>
        </w:rPr>
        <w:annotationRef/>
      </w:r>
      <w:r>
        <w:t>check</w:t>
      </w:r>
    </w:p>
  </w:comment>
  <w:comment w:initials="SS" w:author="Supriya Shinde" w:date="2024-03-01T19:00:00Z" w:id="82">
    <w:p w:rsidR="004E2093" w:rsidRDefault="004E2093" w14:paraId="512CAD58" w14:textId="7BCC7F69">
      <w:pPr>
        <w:pStyle w:val="CommentText"/>
      </w:pPr>
      <w:r>
        <w:rPr>
          <w:rStyle w:val="CommentReference"/>
        </w:rPr>
        <w:annotationRef/>
      </w:r>
      <w:r>
        <w:t>Changed.</w:t>
      </w:r>
    </w:p>
  </w:comment>
  <w:comment w:initials="DN" w:author="Divya Nayak" w:date="2024-04-17T17:54:00Z" w:id="83">
    <w:p w:rsidR="00115DF3" w:rsidP="00115DF3" w:rsidRDefault="00115DF3" w14:paraId="3603349B" w14:textId="77777777">
      <w:pPr>
        <w:pStyle w:val="CommentText"/>
      </w:pPr>
      <w:r>
        <w:rPr>
          <w:rStyle w:val="CommentReference"/>
        </w:rPr>
        <w:annotationRef/>
      </w:r>
      <w:r>
        <w:t>ok</w:t>
      </w:r>
    </w:p>
  </w:comment>
  <w:comment w:initials="DN" w:author="Divya Nayak" w:date="2024-04-17T17:56:00Z" w:id="84">
    <w:p w:rsidR="00273D5F" w:rsidP="00273D5F" w:rsidRDefault="00273D5F" w14:paraId="1D598D99" w14:textId="77777777">
      <w:pPr>
        <w:pStyle w:val="CommentText"/>
      </w:pPr>
      <w:r>
        <w:rPr>
          <w:rStyle w:val="CommentReference"/>
        </w:rPr>
        <w:annotationRef/>
      </w:r>
      <w:r>
        <w:t>Please check</w:t>
      </w:r>
    </w:p>
  </w:comment>
  <w:comment w:initials="DP" w:author="Deepti Pujari" w:date="2024-04-29T14:25:00Z" w:id="85">
    <w:p w:rsidR="003E2E8B" w:rsidRDefault="003E2E8B" w14:paraId="4CC1A79E" w14:textId="1FA82AFD">
      <w:pPr>
        <w:pStyle w:val="CommentText"/>
      </w:pPr>
      <w:r>
        <w:rPr>
          <w:rStyle w:val="CommentReference"/>
        </w:rPr>
        <w:annotationRef/>
      </w:r>
      <w:r>
        <w:t xml:space="preserve">Didn’t got this </w:t>
      </w:r>
    </w:p>
  </w:comment>
  <w:comment w:initials="DP" w:author="Deepti Pujari" w:date="2024-04-29T14:32:00Z" w:id="86">
    <w:p w:rsidR="00B73D2B" w:rsidRDefault="00B73D2B" w14:paraId="471115BE" w14:textId="0DA47245">
      <w:pPr>
        <w:pStyle w:val="CommentText"/>
      </w:pPr>
      <w:r>
        <w:rPr>
          <w:rStyle w:val="CommentReference"/>
        </w:rPr>
        <w:annotationRef/>
      </w:r>
      <w:r>
        <w:t xml:space="preserve">Removed plz check </w:t>
      </w:r>
    </w:p>
  </w:comment>
  <w:comment w:initials="DN" w:author="Divya Nayak" w:date="2024-03-01T12:58:00Z" w:id="87">
    <w:p w:rsidR="00A904EB" w:rsidP="00A904EB" w:rsidRDefault="00A904EB" w14:paraId="5B534A40" w14:textId="62730A51">
      <w:pPr>
        <w:pStyle w:val="CommentText"/>
      </w:pPr>
      <w:r>
        <w:rPr>
          <w:rStyle w:val="CommentReference"/>
        </w:rPr>
        <w:annotationRef/>
      </w:r>
      <w:r>
        <w:t>SHG</w:t>
      </w:r>
    </w:p>
  </w:comment>
  <w:comment w:initials="SS" w:author="Supriya Shinde" w:date="2024-03-01T19:00:00Z" w:id="88">
    <w:p w:rsidR="004E2093" w:rsidRDefault="004E2093" w14:paraId="34DB33A3" w14:textId="61AD71C2">
      <w:pPr>
        <w:pStyle w:val="CommentText"/>
      </w:pPr>
      <w:r>
        <w:rPr>
          <w:rStyle w:val="CommentReference"/>
        </w:rPr>
        <w:annotationRef/>
      </w:r>
      <w:r>
        <w:t>Changed.</w:t>
      </w:r>
    </w:p>
  </w:comment>
  <w:comment w:initials="DP" w:author="Deepti Pujari" w:date="2024-04-15T12:08:00Z" w:id="89">
    <w:p w:rsidR="00F37428" w:rsidRDefault="00F37428" w14:paraId="134B019F" w14:textId="377EF4BA">
      <w:pPr>
        <w:pStyle w:val="CommentText"/>
      </w:pPr>
      <w:r>
        <w:rPr>
          <w:rStyle w:val="CommentReference"/>
        </w:rPr>
        <w:annotationRef/>
      </w:r>
      <w:r>
        <w:t>Checked and added</w:t>
      </w:r>
      <w:r w:rsidR="004A1CF1">
        <w:t xml:space="preserve"> all the calculations, please confirm</w:t>
      </w:r>
    </w:p>
  </w:comment>
  <w:comment w:initials="DN" w:author="Divya Nayak" w:date="2024-04-17T17:59:00Z" w:id="90">
    <w:p w:rsidR="00273D5F" w:rsidP="00273D5F" w:rsidRDefault="00273D5F" w14:paraId="5128AFB8" w14:textId="77777777">
      <w:pPr>
        <w:pStyle w:val="CommentText"/>
      </w:pPr>
      <w:r>
        <w:rPr>
          <w:rStyle w:val="CommentReference"/>
        </w:rPr>
        <w:annotationRef/>
      </w:r>
      <w:r>
        <w:t>k</w:t>
      </w:r>
    </w:p>
  </w:comment>
  <w:comment w:initials="DN" w:author="Divya Nayak" w:date="2024-03-01T12:58:00Z" w:id="91">
    <w:p w:rsidR="00A904EB" w:rsidP="00A904EB" w:rsidRDefault="00A904EB" w14:paraId="48B75F01" w14:textId="30C03FB0">
      <w:pPr>
        <w:pStyle w:val="CommentText"/>
      </w:pPr>
      <w:r>
        <w:rPr>
          <w:rStyle w:val="CommentReference"/>
        </w:rPr>
        <w:annotationRef/>
      </w:r>
      <w:r>
        <w:t>SHG</w:t>
      </w:r>
    </w:p>
  </w:comment>
  <w:comment w:initials="SS" w:author="Supriya Shinde" w:date="2024-03-01T19:00:00Z" w:id="92">
    <w:p w:rsidR="007529AF" w:rsidRDefault="007529AF" w14:paraId="46B394D9" w14:textId="4B83CC02">
      <w:pPr>
        <w:pStyle w:val="CommentText"/>
      </w:pPr>
      <w:r>
        <w:rPr>
          <w:rStyle w:val="CommentReference"/>
        </w:rPr>
        <w:annotationRef/>
      </w:r>
      <w:r>
        <w:t>Changed.</w:t>
      </w:r>
    </w:p>
  </w:comment>
  <w:comment w:initials="DN" w:author="Divya Nayak" w:date="2024-04-17T18:01:00Z" w:id="93">
    <w:p w:rsidR="00273D5F" w:rsidP="00273D5F" w:rsidRDefault="00273D5F" w14:paraId="19A7E7D0" w14:textId="77777777">
      <w:pPr>
        <w:pStyle w:val="CommentText"/>
      </w:pPr>
      <w:r>
        <w:rPr>
          <w:rStyle w:val="CommentReference"/>
        </w:rPr>
        <w:annotationRef/>
      </w:r>
      <w:r>
        <w:t>ok</w:t>
      </w:r>
    </w:p>
  </w:comment>
  <w:comment w:initials="DN" w:author="Divya Nayak" w:date="2024-04-17T18:00:00Z" w:id="94">
    <w:p w:rsidR="00273D5F" w:rsidP="00273D5F" w:rsidRDefault="00273D5F" w14:paraId="4B899581" w14:textId="0DD1D097">
      <w:pPr>
        <w:pStyle w:val="CommentText"/>
      </w:pPr>
      <w:r>
        <w:rPr>
          <w:rStyle w:val="CommentReference"/>
        </w:rPr>
        <w:annotationRef/>
      </w:r>
      <w:r>
        <w:t>Check this</w:t>
      </w:r>
    </w:p>
  </w:comment>
  <w:comment w:initials="DP" w:author="Deepti Pujari" w:date="2024-04-29T14:32:00Z" w:id="95">
    <w:p w:rsidR="00B73D2B" w:rsidRDefault="00B73D2B" w14:paraId="5194742C" w14:textId="29064CD3">
      <w:pPr>
        <w:pStyle w:val="CommentText"/>
      </w:pPr>
      <w:r>
        <w:rPr>
          <w:rStyle w:val="CommentReference"/>
        </w:rPr>
        <w:annotationRef/>
      </w:r>
      <w:r>
        <w:t>Removed please check</w:t>
      </w:r>
      <w:r w:rsidR="00095E4E">
        <w:t xml:space="preserve"> and confirm</w:t>
      </w:r>
    </w:p>
  </w:comment>
  <w:comment w:initials="DN" w:author="Divya Nayak" w:date="2024-03-01T13:00:00Z" w:id="96">
    <w:p w:rsidR="00A904EB" w:rsidP="00A904EB" w:rsidRDefault="00A904EB" w14:paraId="08F4B80A" w14:textId="7C3138BE">
      <w:pPr>
        <w:pStyle w:val="CommentText"/>
      </w:pPr>
      <w:r>
        <w:rPr>
          <w:rStyle w:val="CommentReference"/>
        </w:rPr>
        <w:annotationRef/>
      </w:r>
      <w:r>
        <w:t>After 2021-22 portfolio senarios should be expained</w:t>
      </w:r>
    </w:p>
  </w:comment>
  <w:comment w:initials="DP" w:author="Deepti Pujari" w:date="2024-04-15T12:05:00Z" w:id="97">
    <w:p w:rsidR="00063A9E" w:rsidRDefault="00063A9E" w14:paraId="78AE56B4" w14:textId="19BBD806">
      <w:pPr>
        <w:pStyle w:val="CommentText"/>
      </w:pPr>
      <w:r>
        <w:rPr>
          <w:rStyle w:val="CommentReference"/>
        </w:rPr>
        <w:annotationRef/>
      </w:r>
      <w:r>
        <w:t xml:space="preserve">Checked and added for known ones, please check </w:t>
      </w:r>
    </w:p>
  </w:comment>
  <w:comment w:initials="DN" w:author="Divya Nayak" w:date="2024-04-17T18:06:00Z" w:id="98">
    <w:p w:rsidR="00273D5F" w:rsidP="00273D5F" w:rsidRDefault="00273D5F" w14:paraId="7EFD8936" w14:textId="77777777">
      <w:pPr>
        <w:pStyle w:val="CommentText"/>
      </w:pPr>
      <w:r>
        <w:rPr>
          <w:rStyle w:val="CommentReference"/>
        </w:rPr>
        <w:annotationRef/>
      </w:r>
      <w:r>
        <w:t>Give the senarios like for 2020-21 portfolio we are not paying more than Maxi payout and 21-22 onwards there is no Maximum cap applicable</w:t>
      </w:r>
    </w:p>
  </w:comment>
  <w:comment w:initials="DN" w:author="Divya Nayak" w:date="2024-04-17T18:21:00Z" w:id="114">
    <w:p w:rsidR="00C865AD" w:rsidP="00C865AD" w:rsidRDefault="00C865AD" w14:paraId="513D2DAD" w14:textId="77777777">
      <w:pPr>
        <w:pStyle w:val="CommentText"/>
      </w:pPr>
      <w:r>
        <w:rPr>
          <w:rStyle w:val="CommentReference"/>
        </w:rPr>
        <w:annotationRef/>
      </w:r>
      <w:r>
        <w:t>This is changed as per the recent CR. Please check</w:t>
      </w:r>
    </w:p>
  </w:comment>
  <w:comment w:initials="DP" w:author="Deepti Pujari" w:date="2024-04-29T14:37:00Z" w:id="115">
    <w:p w:rsidR="00095E4E" w:rsidRDefault="00095E4E" w14:paraId="29B218DB" w14:textId="786E18CE">
      <w:pPr>
        <w:pStyle w:val="CommentText"/>
      </w:pPr>
      <w:r>
        <w:rPr>
          <w:rStyle w:val="CommentReference"/>
        </w:rPr>
        <w:annotationRef/>
      </w:r>
      <w:r>
        <w:t>Modified as per the new CR</w:t>
      </w:r>
    </w:p>
  </w:comment>
  <w:comment w:initials="DN" w:author="Divya Nayak" w:date="2024-04-17T18:26:00Z" w:id="123">
    <w:p w:rsidR="00C865AD" w:rsidP="00C865AD" w:rsidRDefault="00C865AD" w14:paraId="196ABF36" w14:textId="77777777">
      <w:pPr>
        <w:pStyle w:val="CommentText"/>
      </w:pPr>
      <w:r>
        <w:rPr>
          <w:rStyle w:val="CommentReference"/>
        </w:rPr>
        <w:annotationRef/>
      </w:r>
      <w:r>
        <w:t>Please check the sentence</w:t>
      </w:r>
    </w:p>
  </w:comment>
  <w:comment w:initials="DP" w:author="Deepti Pujari" w:date="2024-04-29T14:44:00Z" w:id="124">
    <w:p w:rsidR="00AB0451" w:rsidRDefault="00AB0451" w14:paraId="41C362F2" w14:textId="673F4279">
      <w:pPr>
        <w:pStyle w:val="CommentText"/>
      </w:pPr>
      <w:r>
        <w:rPr>
          <w:rStyle w:val="CommentReference"/>
        </w:rPr>
        <w:annotationRef/>
      </w:r>
      <w:r>
        <w:t xml:space="preserve">Done please check </w:t>
      </w:r>
      <w:r w:rsidR="00E26ED6">
        <w:t xml:space="preserve">, calculation scenario also added </w:t>
      </w:r>
    </w:p>
  </w:comment>
  <w:comment w:initials="DN" w:author="Divya Nayak" w:date="2024-04-17T18:28:00Z" w:id="141">
    <w:p w:rsidR="00377547" w:rsidP="00377547" w:rsidRDefault="00377547" w14:paraId="71076369" w14:textId="77777777">
      <w:pPr>
        <w:pStyle w:val="CommentText"/>
      </w:pPr>
      <w:r>
        <w:rPr>
          <w:rStyle w:val="CommentReference"/>
        </w:rPr>
        <w:annotationRef/>
      </w:r>
      <w:r>
        <w:t>check</w:t>
      </w:r>
    </w:p>
  </w:comment>
  <w:comment w:initials="DP" w:author="Deepti Pujari" w:date="2024-04-29T14:46:00Z" w:id="142">
    <w:p w:rsidR="003A391F" w:rsidRDefault="003A391F" w14:paraId="5D91CDC9" w14:textId="629A3B8D">
      <w:pPr>
        <w:pStyle w:val="CommentText"/>
      </w:pPr>
      <w:r>
        <w:rPr>
          <w:rStyle w:val="CommentReference"/>
        </w:rPr>
        <w:annotationRef/>
      </w:r>
      <w:r>
        <w:t xml:space="preserve">Added Above the line, please check </w:t>
      </w:r>
    </w:p>
  </w:comment>
  <w:comment w:initials="SS" w:author="Supriya Shinde" w:date="2024-02-26T17:20:00Z" w:id="147">
    <w:p w:rsidR="00502F22" w:rsidRDefault="00502F22" w14:paraId="2E81F17C" w14:textId="5E5C1F04">
      <w:pPr>
        <w:pStyle w:val="CommentText"/>
      </w:pPr>
      <w:r>
        <w:rPr>
          <w:rStyle w:val="CommentReference"/>
        </w:rPr>
        <w:annotationRef/>
      </w:r>
      <w:r>
        <w:t>Old Recovery Calculation without penalty</w:t>
      </w:r>
    </w:p>
  </w:comment>
  <w:comment w:initials="DN" w:author="Divya Nayak" w:date="2024-04-17T18:55:00Z" w:id="148">
    <w:p w:rsidR="00996E47" w:rsidP="00996E47" w:rsidRDefault="00996E47" w14:paraId="787AA6BC" w14:textId="77777777">
      <w:pPr>
        <w:pStyle w:val="CommentText"/>
      </w:pPr>
      <w:r>
        <w:rPr>
          <w:rStyle w:val="CommentReference"/>
        </w:rPr>
        <w:annotationRef/>
      </w:r>
      <w:r>
        <w:t>ok</w:t>
      </w:r>
    </w:p>
  </w:comment>
  <w:comment w:initials="SS" w:author="Supriya Shinde" w:date="2024-02-26T17:24:00Z" w:id="149">
    <w:p w:rsidR="00502F22" w:rsidRDefault="00502F22" w14:paraId="64A1E088" w14:textId="26CD428F">
      <w:pPr>
        <w:pStyle w:val="CommentText"/>
      </w:pPr>
      <w:r>
        <w:rPr>
          <w:rStyle w:val="CommentReference"/>
        </w:rPr>
        <w:annotationRef/>
      </w:r>
      <w:r>
        <w:rPr>
          <w:rStyle w:val="CommentReference"/>
        </w:rPr>
        <w:annotationRef/>
      </w:r>
      <w:r>
        <w:t>Old Recovery Calculation with penalty</w:t>
      </w:r>
    </w:p>
  </w:comment>
  <w:comment w:initials="DN" w:author="Divya Nayak" w:date="2024-04-17T18:56:00Z" w:id="150">
    <w:p w:rsidR="00996E47" w:rsidP="00996E47" w:rsidRDefault="00996E47" w14:paraId="214448E7" w14:textId="77777777">
      <w:pPr>
        <w:pStyle w:val="CommentText"/>
      </w:pPr>
      <w:r>
        <w:rPr>
          <w:rStyle w:val="CommentReference"/>
        </w:rPr>
        <w:annotationRef/>
      </w:r>
      <w:r>
        <w:t>ok</w:t>
      </w:r>
    </w:p>
  </w:comment>
  <w:comment w:initials="SS" w:author="Supriya Shinde" w:date="2024-02-26T17:17:00Z" w:id="151">
    <w:p w:rsidR="00502F22" w:rsidRDefault="00502F22" w14:paraId="7AC2E2E5" w14:textId="13910B7D">
      <w:pPr>
        <w:pStyle w:val="CommentText"/>
      </w:pPr>
      <w:r>
        <w:rPr>
          <w:rStyle w:val="CommentReference"/>
        </w:rPr>
        <w:annotationRef/>
      </w:r>
      <w:r>
        <w:t xml:space="preserve">Added new CR recovery calculation. </w:t>
      </w:r>
      <w:r>
        <w:rPr>
          <w:rStyle w:val="CommentReference"/>
        </w:rPr>
        <w:annotationRef/>
      </w:r>
      <w:r>
        <w:t>New Recovery Calculation without penalty</w:t>
      </w:r>
    </w:p>
  </w:comment>
  <w:comment w:initials="SS" w:author="Supriya Shinde" w:date="2024-02-26T17:24:00Z" w:id="152">
    <w:p w:rsidR="00502F22" w:rsidP="00467902" w:rsidRDefault="00502F22" w14:paraId="451A2BEC" w14:textId="758D57A4">
      <w:pPr>
        <w:pStyle w:val="CommentText"/>
      </w:pPr>
      <w:r>
        <w:rPr>
          <w:rStyle w:val="CommentReference"/>
        </w:rPr>
        <w:annotationRef/>
      </w:r>
      <w:r>
        <w:t xml:space="preserve">Added new CR recovery calculation. </w:t>
      </w:r>
      <w:r>
        <w:rPr>
          <w:rStyle w:val="CommentReference"/>
        </w:rPr>
        <w:annotationRef/>
      </w:r>
      <w:r>
        <w:t>New Recovery Calculation with penalty</w:t>
      </w:r>
    </w:p>
    <w:p w:rsidR="00502F22" w:rsidP="005F506C" w:rsidRDefault="00502F22" w14:paraId="131FB103" w14:textId="34B27D7B">
      <w:pPr>
        <w:pStyle w:val="CommentText"/>
      </w:pPr>
      <w:r>
        <w:rPr>
          <w:rStyle w:val="CommentReference"/>
        </w:rPr>
        <w:annotationRef/>
      </w:r>
    </w:p>
  </w:comment>
  <w:comment w:initials="DN" w:author="Divya Nayak" w:date="2024-04-17T18:56:00Z" w:id="153">
    <w:p w:rsidR="00996E47" w:rsidP="00996E47" w:rsidRDefault="00996E47" w14:paraId="07C432BB" w14:textId="77777777">
      <w:pPr>
        <w:pStyle w:val="CommentText"/>
      </w:pPr>
      <w:r>
        <w:rPr>
          <w:rStyle w:val="CommentReference"/>
        </w:rPr>
        <w:annotationRef/>
      </w:r>
      <w:r>
        <w:t>k</w:t>
      </w:r>
    </w:p>
  </w:comment>
  <w:comment w:initials="SS" w:author="Supriya Shinde" w:date="2024-02-27T12:30:00Z" w:id="154">
    <w:p w:rsidR="00502F22" w:rsidRDefault="00502F22" w14:paraId="5FA4A9F4" w14:textId="190A8714">
      <w:pPr>
        <w:pStyle w:val="CommentText"/>
      </w:pPr>
      <w:r>
        <w:rPr>
          <w:rStyle w:val="CommentReference"/>
        </w:rPr>
        <w:annotationRef/>
      </w:r>
      <w:r>
        <w:t>Old Recovery Calculation without penalty</w:t>
      </w:r>
    </w:p>
  </w:comment>
  <w:comment w:initials="DN" w:author="Divya Nayak" w:date="2024-04-17T18:57:00Z" w:id="155">
    <w:p w:rsidR="00996E47" w:rsidP="00996E47" w:rsidRDefault="00996E47" w14:paraId="54DC19A4" w14:textId="77777777">
      <w:pPr>
        <w:pStyle w:val="CommentText"/>
      </w:pPr>
      <w:r>
        <w:rPr>
          <w:rStyle w:val="CommentReference"/>
        </w:rPr>
        <w:annotationRef/>
      </w:r>
      <w:r>
        <w:t>k</w:t>
      </w:r>
    </w:p>
  </w:comment>
  <w:comment w:initials="SS" w:author="Supriya Shinde" w:date="2024-02-27T14:28:00Z" w:id="156">
    <w:p w:rsidR="00502F22" w:rsidRDefault="00502F22" w14:paraId="64B09868" w14:textId="73AD6FBD">
      <w:pPr>
        <w:pStyle w:val="CommentText"/>
      </w:pPr>
      <w:r>
        <w:rPr>
          <w:rStyle w:val="CommentReference"/>
        </w:rPr>
        <w:annotationRef/>
      </w:r>
      <w:r>
        <w:t>Old Recovery Calculation with penalty</w:t>
      </w:r>
    </w:p>
  </w:comment>
  <w:comment w:initials="SS" w:author="Supriya Shinde" w:date="2024-02-27T16:52:00Z" w:id="157">
    <w:p w:rsidR="00502F22" w:rsidP="001E2636" w:rsidRDefault="00502F22" w14:paraId="18E99EAB" w14:textId="77777777">
      <w:pPr>
        <w:pStyle w:val="CommentText"/>
      </w:pPr>
      <w:r>
        <w:rPr>
          <w:rStyle w:val="CommentReference"/>
        </w:rPr>
        <w:annotationRef/>
      </w:r>
      <w:r>
        <w:rPr>
          <w:rStyle w:val="CommentReference"/>
        </w:rPr>
        <w:annotationRef/>
      </w:r>
      <w:r>
        <w:t>Old Recovery Calculation with penalty</w:t>
      </w:r>
    </w:p>
    <w:p w:rsidR="00502F22" w:rsidRDefault="00502F22" w14:paraId="21230DB5" w14:textId="58D18E40">
      <w:pPr>
        <w:pStyle w:val="CommentText"/>
      </w:pPr>
    </w:p>
  </w:comment>
  <w:comment w:initials="SS" w:author="Supriya Shinde" w:date="2024-02-27T12:30:00Z" w:id="158">
    <w:p w:rsidR="00502F22" w:rsidP="00C35D41" w:rsidRDefault="00502F22" w14:paraId="3600AE33" w14:textId="64305D1D">
      <w:pPr>
        <w:pStyle w:val="CommentText"/>
      </w:pPr>
      <w:r>
        <w:rPr>
          <w:rStyle w:val="CommentReference"/>
        </w:rPr>
        <w:annotationRef/>
      </w:r>
      <w:r>
        <w:t>New Recovery Calculation without penalty</w:t>
      </w:r>
    </w:p>
  </w:comment>
  <w:comment w:initials="SS" w:author="Supriya Shinde" w:date="2024-02-27T14:28:00Z" w:id="159">
    <w:p w:rsidR="00502F22" w:rsidP="006E5FFA" w:rsidRDefault="00502F22" w14:paraId="3F5E4CE3" w14:textId="0F934C49">
      <w:pPr>
        <w:pStyle w:val="CommentText"/>
      </w:pPr>
      <w:r>
        <w:rPr>
          <w:rStyle w:val="CommentReference"/>
        </w:rPr>
        <w:annotationRef/>
      </w:r>
      <w:r>
        <w:t>New Recovery Calculation with penalty</w:t>
      </w:r>
    </w:p>
  </w:comment>
  <w:comment w:initials="SS" w:author="Supriya Shinde" w:date="2024-02-27T16:52:00Z" w:id="160">
    <w:p w:rsidR="00502F22" w:rsidP="003573B0" w:rsidRDefault="00502F22" w14:paraId="43CAEF6B" w14:textId="145BC200">
      <w:pPr>
        <w:pStyle w:val="CommentText"/>
      </w:pPr>
      <w:r>
        <w:rPr>
          <w:rStyle w:val="CommentReference"/>
        </w:rPr>
        <w:annotationRef/>
      </w:r>
      <w:r>
        <w:t xml:space="preserve">New </w:t>
      </w:r>
      <w:r>
        <w:rPr>
          <w:rStyle w:val="CommentReference"/>
        </w:rPr>
        <w:annotationRef/>
      </w:r>
      <w:r>
        <w:t>Old Recovery Calculation with penalty</w:t>
      </w:r>
    </w:p>
    <w:p w:rsidR="00502F22" w:rsidP="003573B0" w:rsidRDefault="00502F22" w14:paraId="5B4FBBDA"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CD23AC" w15:done="0"/>
  <w15:commentEx w15:paraId="1560C9FD" w15:paraIdParent="27CD23AC" w15:done="0"/>
  <w15:commentEx w15:paraId="66036765" w15:paraIdParent="27CD23AC" w15:done="0"/>
  <w15:commentEx w15:paraId="61E5B495" w15:paraIdParent="27CD23AC" w15:done="0"/>
  <w15:commentEx w15:paraId="5F56E05B" w15:paraIdParent="27CD23AC" w15:done="0"/>
  <w15:commentEx w15:paraId="3CE4ADCA" w15:done="0"/>
  <w15:commentEx w15:paraId="5C07E88E" w15:done="0"/>
  <w15:commentEx w15:paraId="1F166583" w15:paraIdParent="5C07E88E" w15:done="0"/>
  <w15:commentEx w15:paraId="3B328BB0" w15:done="0"/>
  <w15:commentEx w15:paraId="3E50B274" w15:paraIdParent="3B328BB0" w15:done="0"/>
  <w15:commentEx w15:paraId="3520F952" w15:paraIdParent="3B328BB0" w15:done="0"/>
  <w15:commentEx w15:paraId="09AFE786" w15:done="0"/>
  <w15:commentEx w15:paraId="746B7D41" w15:paraIdParent="09AFE786" w15:done="0"/>
  <w15:commentEx w15:paraId="2D98F342" w15:paraIdParent="09AFE786" w15:done="0"/>
  <w15:commentEx w15:paraId="730A931E" w15:done="0"/>
  <w15:commentEx w15:paraId="4F4995B0" w15:paraIdParent="730A931E" w15:done="0"/>
  <w15:commentEx w15:paraId="38967E46" w15:done="0"/>
  <w15:commentEx w15:paraId="0193F1AD" w15:paraIdParent="38967E46" w15:done="0"/>
  <w15:commentEx w15:paraId="4B0DF886" w15:paraIdParent="38967E46" w15:done="0"/>
  <w15:commentEx w15:paraId="5EAAB928" w15:done="0"/>
  <w15:commentEx w15:paraId="02C35AE1" w15:paraIdParent="5EAAB928" w15:done="0"/>
  <w15:commentEx w15:paraId="5846CB5A" w15:done="0"/>
  <w15:commentEx w15:paraId="023C1EF2" w15:paraIdParent="5846CB5A" w15:done="0"/>
  <w15:commentEx w15:paraId="23921FE7" w15:done="0"/>
  <w15:commentEx w15:paraId="304F3FF7" w15:paraIdParent="23921FE7" w15:done="0"/>
  <w15:commentEx w15:paraId="49D26DF3" w15:done="0"/>
  <w15:commentEx w15:paraId="019E0ADF" w15:paraIdParent="49D26DF3" w15:done="0"/>
  <w15:commentEx w15:paraId="29B62C5C" w15:paraIdParent="49D26DF3" w15:done="0"/>
  <w15:commentEx w15:paraId="5FAB1F28" w15:done="0"/>
  <w15:commentEx w15:paraId="3F412966" w15:paraIdParent="5FAB1F28" w15:done="0"/>
  <w15:commentEx w15:paraId="45480C39" w15:paraIdParent="5FAB1F28" w15:done="0"/>
  <w15:commentEx w15:paraId="5D5BA14C" w15:paraIdParent="5FAB1F28" w15:done="0"/>
  <w15:commentEx w15:paraId="780357CD" w15:done="0"/>
  <w15:commentEx w15:paraId="0D3285C2" w15:paraIdParent="780357CD" w15:done="0"/>
  <w15:commentEx w15:paraId="1F467ED9" w15:done="0"/>
  <w15:commentEx w15:paraId="0998745A" w15:paraIdParent="1F467ED9" w15:done="0"/>
  <w15:commentEx w15:paraId="22AC7C02" w15:paraIdParent="1F467ED9" w15:done="0"/>
  <w15:commentEx w15:paraId="1D7074D0" w15:paraIdParent="1F467ED9" w15:done="0"/>
  <w15:commentEx w15:paraId="6B9816F6" w15:done="0"/>
  <w15:commentEx w15:paraId="4793D809" w15:paraIdParent="6B9816F6" w15:done="0"/>
  <w15:commentEx w15:paraId="48171BC2" w15:paraIdParent="6B9816F6" w15:done="0"/>
  <w15:commentEx w15:paraId="4D9A9FF5" w15:done="0"/>
  <w15:commentEx w15:paraId="512CAD58" w15:paraIdParent="4D9A9FF5" w15:done="0"/>
  <w15:commentEx w15:paraId="3603349B" w15:paraIdParent="4D9A9FF5" w15:done="0"/>
  <w15:commentEx w15:paraId="1D598D99" w15:done="0"/>
  <w15:commentEx w15:paraId="4CC1A79E" w15:paraIdParent="1D598D99" w15:done="0"/>
  <w15:commentEx w15:paraId="471115BE" w15:paraIdParent="1D598D99" w15:done="0"/>
  <w15:commentEx w15:paraId="5B534A40" w15:done="0"/>
  <w15:commentEx w15:paraId="34DB33A3" w15:paraIdParent="5B534A40" w15:done="0"/>
  <w15:commentEx w15:paraId="134B019F" w15:paraIdParent="5B534A40" w15:done="0"/>
  <w15:commentEx w15:paraId="5128AFB8" w15:paraIdParent="5B534A40" w15:done="0"/>
  <w15:commentEx w15:paraId="48B75F01" w15:done="0"/>
  <w15:commentEx w15:paraId="46B394D9" w15:paraIdParent="48B75F01" w15:done="0"/>
  <w15:commentEx w15:paraId="19A7E7D0" w15:paraIdParent="48B75F01" w15:done="0"/>
  <w15:commentEx w15:paraId="4B899581" w15:done="0"/>
  <w15:commentEx w15:paraId="5194742C" w15:paraIdParent="4B899581" w15:done="0"/>
  <w15:commentEx w15:paraId="08F4B80A" w15:done="0"/>
  <w15:commentEx w15:paraId="78AE56B4" w15:paraIdParent="08F4B80A" w15:done="0"/>
  <w15:commentEx w15:paraId="7EFD8936" w15:paraIdParent="08F4B80A" w15:done="0"/>
  <w15:commentEx w15:paraId="513D2DAD" w15:done="0"/>
  <w15:commentEx w15:paraId="29B218DB" w15:paraIdParent="513D2DAD" w15:done="0"/>
  <w15:commentEx w15:paraId="196ABF36" w15:done="0"/>
  <w15:commentEx w15:paraId="41C362F2" w15:paraIdParent="196ABF36" w15:done="0"/>
  <w15:commentEx w15:paraId="71076369" w15:done="0"/>
  <w15:commentEx w15:paraId="5D91CDC9" w15:paraIdParent="71076369" w15:done="0"/>
  <w15:commentEx w15:paraId="2E81F17C" w15:done="0"/>
  <w15:commentEx w15:paraId="787AA6BC" w15:paraIdParent="2E81F17C" w15:done="0"/>
  <w15:commentEx w15:paraId="64A1E088" w15:done="0"/>
  <w15:commentEx w15:paraId="214448E7" w15:paraIdParent="64A1E088" w15:done="0"/>
  <w15:commentEx w15:paraId="7AC2E2E5" w15:done="0"/>
  <w15:commentEx w15:paraId="131FB103" w15:done="0"/>
  <w15:commentEx w15:paraId="07C432BB" w15:paraIdParent="131FB103" w15:done="0"/>
  <w15:commentEx w15:paraId="5FA4A9F4" w15:done="0"/>
  <w15:commentEx w15:paraId="54DC19A4" w15:paraIdParent="5FA4A9F4" w15:done="0"/>
  <w15:commentEx w15:paraId="64B09868" w15:done="0"/>
  <w15:commentEx w15:paraId="21230DB5" w15:done="0"/>
  <w15:commentEx w15:paraId="3600AE33" w15:done="0"/>
  <w15:commentEx w15:paraId="3F5E4CE3" w15:done="0"/>
  <w15:commentEx w15:paraId="5B4FBB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A1B7BD" w16cex:dateUtc="2024-03-01T07:05:00Z"/>
  <w16cex:commentExtensible w16cex:durableId="4DD403D5" w16cex:dateUtc="2024-03-14T06:58:00Z"/>
  <w16cex:commentExtensible w16cex:durableId="18BCC585" w16cex:dateUtc="2024-04-04T09:18:00Z"/>
  <w16cex:commentExtensible w16cex:durableId="677B652D" w16cex:dateUtc="2024-04-16T08:41:00Z"/>
  <w16cex:commentExtensible w16cex:durableId="43E3BFC0" w16cex:dateUtc="2024-04-29T08:38:00Z"/>
  <w16cex:commentExtensible w16cex:durableId="4EA454B3" w16cex:dateUtc="2024-04-16T08:59:00Z"/>
  <w16cex:commentExtensible w16cex:durableId="1CBB57EE" w16cex:dateUtc="2024-04-29T08:40:00Z"/>
  <w16cex:commentExtensible w16cex:durableId="6B441B98" w16cex:dateUtc="2024-03-01T07:11:00Z"/>
  <w16cex:commentExtensible w16cex:durableId="13B4C2DC" w16cex:dateUtc="2024-04-04T09:19:00Z"/>
  <w16cex:commentExtensible w16cex:durableId="0C5457A1" w16cex:dateUtc="2024-03-14T07:19:00Z"/>
  <w16cex:commentExtensible w16cex:durableId="23538062" w16cex:dateUtc="2024-04-04T09:26:00Z"/>
  <w16cex:commentExtensible w16cex:durableId="3D368D29" w16cex:dateUtc="2024-04-17T05:25:00Z"/>
  <w16cex:commentExtensible w16cex:durableId="0835EE3E" w16cex:dateUtc="2024-03-14T07:26:00Z"/>
  <w16cex:commentExtensible w16cex:durableId="7751A5F9" w16cex:dateUtc="2024-04-13T16:56:00Z"/>
  <w16cex:commentExtensible w16cex:durableId="2740102D" w16cex:dateUtc="2024-03-14T07:28:00Z"/>
  <w16cex:commentExtensible w16cex:durableId="0F545103" w16cex:dateUtc="2024-04-13T16:57:00Z"/>
  <w16cex:commentExtensible w16cex:durableId="392A3963" w16cex:dateUtc="2024-04-17T08:09:00Z"/>
  <w16cex:commentExtensible w16cex:durableId="73958D7E" w16cex:dateUtc="2024-03-14T07:29:00Z"/>
  <w16cex:commentExtensible w16cex:durableId="0DEA844F" w16cex:dateUtc="2024-04-13T16:58:00Z"/>
  <w16cex:commentExtensible w16cex:durableId="4673BB8F" w16cex:dateUtc="2024-04-17T08:09:00Z"/>
  <w16cex:commentExtensible w16cex:durableId="06A3333C" w16cex:dateUtc="2024-04-29T08:43:00Z"/>
  <w16cex:commentExtensible w16cex:durableId="1379E45B" w16cex:dateUtc="2024-04-17T12:05:00Z"/>
  <w16cex:commentExtensible w16cex:durableId="14FA4882" w16cex:dateUtc="2024-04-29T08:51:00Z"/>
  <w16cex:commentExtensible w16cex:durableId="68AE8FEB" w16cex:dateUtc="2024-03-14T07:35:00Z"/>
  <w16cex:commentExtensible w16cex:durableId="40325A96" w16cex:dateUtc="2024-04-13T16:58:00Z"/>
  <w16cex:commentExtensible w16cex:durableId="0BC17686" w16cex:dateUtc="2024-04-17T12:09:00Z"/>
  <w16cex:commentExtensible w16cex:durableId="3D7B1EAF" w16cex:dateUtc="2024-03-14T07:42:00Z"/>
  <w16cex:commentExtensible w16cex:durableId="423E75C3" w16cex:dateUtc="2024-04-04T11:47:00Z"/>
  <w16cex:commentExtensible w16cex:durableId="183D295E" w16cex:dateUtc="2024-04-17T12:10:00Z"/>
  <w16cex:commentExtensible w16cex:durableId="4B3DED23" w16cex:dateUtc="2024-04-29T08:52:00Z"/>
  <w16cex:commentExtensible w16cex:durableId="2EDDA3A7" w16cex:dateUtc="2024-03-01T07:18:00Z"/>
  <w16cex:commentExtensible w16cex:durableId="7852B128" w16cex:dateUtc="2024-03-01T07:26:00Z"/>
  <w16cex:commentExtensible w16cex:durableId="650439D0" w16cex:dateUtc="2024-04-15T07:05:00Z"/>
  <w16cex:commentExtensible w16cex:durableId="3628878A" w16cex:dateUtc="2024-04-17T12:22:00Z"/>
  <w16cex:commentExtensible w16cex:durableId="20C2219C" w16cex:dateUtc="2024-03-14T08:54:00Z"/>
  <w16cex:commentExtensible w16cex:durableId="74721E80" w16cex:dateUtc="2024-04-15T06:44:00Z"/>
  <w16cex:commentExtensible w16cex:durableId="3E974658" w16cex:dateUtc="2024-04-17T12:23:00Z"/>
  <w16cex:commentExtensible w16cex:durableId="4032B8F7" w16cex:dateUtc="2024-03-01T07:27:00Z"/>
  <w16cex:commentExtensible w16cex:durableId="6A6B076C" w16cex:dateUtc="2024-04-17T12:24:00Z"/>
  <w16cex:commentExtensible w16cex:durableId="4C8307E5" w16cex:dateUtc="2024-04-17T12:26:00Z"/>
  <w16cex:commentExtensible w16cex:durableId="01BFBA04" w16cex:dateUtc="2024-04-29T08:55:00Z"/>
  <w16cex:commentExtensible w16cex:durableId="7AB9CDD8" w16cex:dateUtc="2024-04-29T09:02:00Z"/>
  <w16cex:commentExtensible w16cex:durableId="2896AB7E" w16cex:dateUtc="2024-03-01T07:28:00Z"/>
  <w16cex:commentExtensible w16cex:durableId="3B8FFF8B" w16cex:dateUtc="2024-04-15T06:38:00Z"/>
  <w16cex:commentExtensible w16cex:durableId="4966B128" w16cex:dateUtc="2024-04-17T12:29:00Z"/>
  <w16cex:commentExtensible w16cex:durableId="56275EA4" w16cex:dateUtc="2024-03-01T07:28:00Z"/>
  <w16cex:commentExtensible w16cex:durableId="782204BE" w16cex:dateUtc="2024-04-17T12:31:00Z"/>
  <w16cex:commentExtensible w16cex:durableId="69BE9EF1" w16cex:dateUtc="2024-04-17T12:30:00Z"/>
  <w16cex:commentExtensible w16cex:durableId="058A93C2" w16cex:dateUtc="2024-04-29T09:02:00Z"/>
  <w16cex:commentExtensible w16cex:durableId="277D70E5" w16cex:dateUtc="2024-03-01T07:30:00Z"/>
  <w16cex:commentExtensible w16cex:durableId="38381793" w16cex:dateUtc="2024-04-15T06:35:00Z"/>
  <w16cex:commentExtensible w16cex:durableId="26F48CBE" w16cex:dateUtc="2024-04-17T12:36:00Z"/>
  <w16cex:commentExtensible w16cex:durableId="02BF8E0E" w16cex:dateUtc="2024-04-17T12:51:00Z"/>
  <w16cex:commentExtensible w16cex:durableId="0250C012" w16cex:dateUtc="2024-04-29T09:07:00Z"/>
  <w16cex:commentExtensible w16cex:durableId="40ADE18E" w16cex:dateUtc="2024-04-17T12:56:00Z"/>
  <w16cex:commentExtensible w16cex:durableId="426492C3" w16cex:dateUtc="2024-04-29T09:14:00Z"/>
  <w16cex:commentExtensible w16cex:durableId="1E9A119D" w16cex:dateUtc="2024-04-17T12:58:00Z"/>
  <w16cex:commentExtensible w16cex:durableId="2AD1BFB9" w16cex:dateUtc="2024-04-29T09:16:00Z"/>
  <w16cex:commentExtensible w16cex:durableId="4AEB9AC2" w16cex:dateUtc="2024-04-17T13:25:00Z"/>
  <w16cex:commentExtensible w16cex:durableId="23589498" w16cex:dateUtc="2024-04-17T13:26:00Z"/>
  <w16cex:commentExtensible w16cex:durableId="5D108E34" w16cex:dateUtc="2024-04-17T13:26:00Z"/>
  <w16cex:commentExtensible w16cex:durableId="6340D5E1" w16cex:dateUtc="2024-04-17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CD23AC" w16cid:durableId="4AA1B7BD"/>
  <w16cid:commentId w16cid:paraId="1560C9FD" w16cid:durableId="6D28D64C"/>
  <w16cid:commentId w16cid:paraId="66036765" w16cid:durableId="4DD403D5"/>
  <w16cid:commentId w16cid:paraId="61E5B495" w16cid:durableId="18BCC585"/>
  <w16cid:commentId w16cid:paraId="5F56E05B" w16cid:durableId="677B652D"/>
  <w16cid:commentId w16cid:paraId="3CE4ADCA" w16cid:durableId="43E3BFC0"/>
  <w16cid:commentId w16cid:paraId="5C07E88E" w16cid:durableId="4EA454B3"/>
  <w16cid:commentId w16cid:paraId="1F166583" w16cid:durableId="1CBB57EE"/>
  <w16cid:commentId w16cid:paraId="3B328BB0" w16cid:durableId="6B441B98"/>
  <w16cid:commentId w16cid:paraId="3E50B274" w16cid:durableId="09E1FFDC"/>
  <w16cid:commentId w16cid:paraId="3520F952" w16cid:durableId="13B4C2DC"/>
  <w16cid:commentId w16cid:paraId="09AFE786" w16cid:durableId="0C5457A1"/>
  <w16cid:commentId w16cid:paraId="746B7D41" w16cid:durableId="23538062"/>
  <w16cid:commentId w16cid:paraId="2D98F342" w16cid:durableId="3D368D29"/>
  <w16cid:commentId w16cid:paraId="730A931E" w16cid:durableId="0835EE3E"/>
  <w16cid:commentId w16cid:paraId="4F4995B0" w16cid:durableId="7751A5F9"/>
  <w16cid:commentId w16cid:paraId="38967E46" w16cid:durableId="2740102D"/>
  <w16cid:commentId w16cid:paraId="0193F1AD" w16cid:durableId="0F545103"/>
  <w16cid:commentId w16cid:paraId="4B0DF886" w16cid:durableId="392A3963"/>
  <w16cid:commentId w16cid:paraId="5EAAB928" w16cid:durableId="73958D7E"/>
  <w16cid:commentId w16cid:paraId="02C35AE1" w16cid:durableId="0DEA844F"/>
  <w16cid:commentId w16cid:paraId="5846CB5A" w16cid:durableId="4673BB8F"/>
  <w16cid:commentId w16cid:paraId="023C1EF2" w16cid:durableId="06A3333C"/>
  <w16cid:commentId w16cid:paraId="23921FE7" w16cid:durableId="1379E45B"/>
  <w16cid:commentId w16cid:paraId="304F3FF7" w16cid:durableId="14FA4882"/>
  <w16cid:commentId w16cid:paraId="49D26DF3" w16cid:durableId="68AE8FEB"/>
  <w16cid:commentId w16cid:paraId="019E0ADF" w16cid:durableId="40325A96"/>
  <w16cid:commentId w16cid:paraId="29B62C5C" w16cid:durableId="0BC17686"/>
  <w16cid:commentId w16cid:paraId="5FAB1F28" w16cid:durableId="3D7B1EAF"/>
  <w16cid:commentId w16cid:paraId="3F412966" w16cid:durableId="423E75C3"/>
  <w16cid:commentId w16cid:paraId="45480C39" w16cid:durableId="183D295E"/>
  <w16cid:commentId w16cid:paraId="5D5BA14C" w16cid:durableId="4B3DED23"/>
  <w16cid:commentId w16cid:paraId="780357CD" w16cid:durableId="2EDDA3A7"/>
  <w16cid:commentId w16cid:paraId="0D3285C2" w16cid:durableId="278401F3"/>
  <w16cid:commentId w16cid:paraId="1F467ED9" w16cid:durableId="7852B128"/>
  <w16cid:commentId w16cid:paraId="0998745A" w16cid:durableId="4788A6F7"/>
  <w16cid:commentId w16cid:paraId="22AC7C02" w16cid:durableId="650439D0"/>
  <w16cid:commentId w16cid:paraId="1D7074D0" w16cid:durableId="3628878A"/>
  <w16cid:commentId w16cid:paraId="6B9816F6" w16cid:durableId="20C2219C"/>
  <w16cid:commentId w16cid:paraId="4793D809" w16cid:durableId="74721E80"/>
  <w16cid:commentId w16cid:paraId="48171BC2" w16cid:durableId="3E974658"/>
  <w16cid:commentId w16cid:paraId="4D9A9FF5" w16cid:durableId="4032B8F7"/>
  <w16cid:commentId w16cid:paraId="512CAD58" w16cid:durableId="1EFC8BE4"/>
  <w16cid:commentId w16cid:paraId="3603349B" w16cid:durableId="6A6B076C"/>
  <w16cid:commentId w16cid:paraId="1D598D99" w16cid:durableId="4C8307E5"/>
  <w16cid:commentId w16cid:paraId="4CC1A79E" w16cid:durableId="01BFBA04"/>
  <w16cid:commentId w16cid:paraId="471115BE" w16cid:durableId="7AB9CDD8"/>
  <w16cid:commentId w16cid:paraId="5B534A40" w16cid:durableId="2896AB7E"/>
  <w16cid:commentId w16cid:paraId="34DB33A3" w16cid:durableId="0A4EE0A9"/>
  <w16cid:commentId w16cid:paraId="134B019F" w16cid:durableId="3B8FFF8B"/>
  <w16cid:commentId w16cid:paraId="5128AFB8" w16cid:durableId="4966B128"/>
  <w16cid:commentId w16cid:paraId="48B75F01" w16cid:durableId="56275EA4"/>
  <w16cid:commentId w16cid:paraId="46B394D9" w16cid:durableId="67B618D7"/>
  <w16cid:commentId w16cid:paraId="19A7E7D0" w16cid:durableId="782204BE"/>
  <w16cid:commentId w16cid:paraId="4B899581" w16cid:durableId="69BE9EF1"/>
  <w16cid:commentId w16cid:paraId="5194742C" w16cid:durableId="058A93C2"/>
  <w16cid:commentId w16cid:paraId="08F4B80A" w16cid:durableId="277D70E5"/>
  <w16cid:commentId w16cid:paraId="78AE56B4" w16cid:durableId="38381793"/>
  <w16cid:commentId w16cid:paraId="7EFD8936" w16cid:durableId="26F48CBE"/>
  <w16cid:commentId w16cid:paraId="513D2DAD" w16cid:durableId="02BF8E0E"/>
  <w16cid:commentId w16cid:paraId="29B218DB" w16cid:durableId="0250C012"/>
  <w16cid:commentId w16cid:paraId="196ABF36" w16cid:durableId="40ADE18E"/>
  <w16cid:commentId w16cid:paraId="41C362F2" w16cid:durableId="426492C3"/>
  <w16cid:commentId w16cid:paraId="71076369" w16cid:durableId="1E9A119D"/>
  <w16cid:commentId w16cid:paraId="5D91CDC9" w16cid:durableId="2AD1BFB9"/>
  <w16cid:commentId w16cid:paraId="2E81F17C" w16cid:durableId="54FA1750"/>
  <w16cid:commentId w16cid:paraId="787AA6BC" w16cid:durableId="4AEB9AC2"/>
  <w16cid:commentId w16cid:paraId="64A1E088" w16cid:durableId="3E94A8AD"/>
  <w16cid:commentId w16cid:paraId="214448E7" w16cid:durableId="23589498"/>
  <w16cid:commentId w16cid:paraId="7AC2E2E5" w16cid:durableId="16A14073"/>
  <w16cid:commentId w16cid:paraId="131FB103" w16cid:durableId="6A635F83"/>
  <w16cid:commentId w16cid:paraId="07C432BB" w16cid:durableId="5D108E34"/>
  <w16cid:commentId w16cid:paraId="5FA4A9F4" w16cid:durableId="224A5886"/>
  <w16cid:commentId w16cid:paraId="54DC19A4" w16cid:durableId="6340D5E1"/>
  <w16cid:commentId w16cid:paraId="64B09868" w16cid:durableId="078D9BCA"/>
  <w16cid:commentId w16cid:paraId="21230DB5" w16cid:durableId="6A26715E"/>
  <w16cid:commentId w16cid:paraId="3600AE33" w16cid:durableId="2F3C09C5"/>
  <w16cid:commentId w16cid:paraId="3F5E4CE3" w16cid:durableId="2C28CE76"/>
  <w16cid:commentId w16cid:paraId="5B4FBBDA" w16cid:durableId="225F86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2DE0" w:rsidP="00F40904" w:rsidRDefault="008F2DE0" w14:paraId="001C82BB" w14:textId="77777777">
      <w:pPr>
        <w:spacing w:after="0" w:line="240" w:lineRule="auto"/>
      </w:pPr>
      <w:r>
        <w:separator/>
      </w:r>
    </w:p>
  </w:endnote>
  <w:endnote w:type="continuationSeparator" w:id="0">
    <w:p w:rsidR="008F2DE0" w:rsidP="00F40904" w:rsidRDefault="008F2DE0" w14:paraId="258E8B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502F22" w:rsidP="00B317FD" w:rsidRDefault="00502F22" w14:paraId="251B09D3" w14:textId="3F445A7A">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404504">
              <w:rPr>
                <w:b/>
                <w:bCs/>
                <w:noProof/>
                <w:sz w:val="20"/>
                <w:szCs w:val="20"/>
              </w:rPr>
              <w:t>35</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404504">
              <w:rPr>
                <w:b/>
                <w:bCs/>
                <w:noProof/>
                <w:sz w:val="20"/>
                <w:szCs w:val="20"/>
              </w:rPr>
              <w:t>54</w:t>
            </w:r>
            <w:r w:rsidRPr="0029620B">
              <w:rPr>
                <w:b/>
                <w:bCs/>
                <w:sz w:val="20"/>
                <w:szCs w:val="20"/>
              </w:rPr>
              <w:fldChar w:fldCharType="end"/>
            </w:r>
          </w:p>
        </w:sdtContent>
      </w:sdt>
    </w:sdtContent>
  </w:sdt>
  <w:p w:rsidR="00502F22" w:rsidRDefault="00502F22"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2DE0" w:rsidP="00F40904" w:rsidRDefault="008F2DE0" w14:paraId="16E059EA" w14:textId="77777777">
      <w:pPr>
        <w:spacing w:after="0" w:line="240" w:lineRule="auto"/>
      </w:pPr>
      <w:r>
        <w:separator/>
      </w:r>
    </w:p>
  </w:footnote>
  <w:footnote w:type="continuationSeparator" w:id="0">
    <w:p w:rsidR="008F2DE0" w:rsidP="00F40904" w:rsidRDefault="008F2DE0" w14:paraId="11D9B6C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45634A" w:rsidR="00502F22" w:rsidP="0045634A" w:rsidRDefault="00502F22" w14:paraId="383C08CA" w14:textId="5CAD41FD">
    <w:pPr>
      <w:pStyle w:val="Header"/>
      <w:rPr>
        <w:sz w:val="20"/>
        <w:szCs w:val="20"/>
      </w:rPr>
    </w:pPr>
    <w:r>
      <w:rPr>
        <w:noProof/>
        <w:lang w:val="en-IN" w:eastAsia="en-IN"/>
      </w:rPr>
      <w:drawing>
        <wp:anchor distT="0" distB="0" distL="114300" distR="114300" simplePos="0" relativeHeight="251659264" behindDoc="0" locked="0" layoutInCell="1" allowOverlap="1" wp14:anchorId="7DC961DF" wp14:editId="5A1C9F06">
          <wp:simplePos x="0" y="0"/>
          <wp:positionH relativeFrom="column">
            <wp:posOffset>4896255</wp:posOffset>
          </wp:positionH>
          <wp:positionV relativeFrom="paragraph">
            <wp:posOffset>-220426</wp:posOffset>
          </wp:positionV>
          <wp:extent cx="1400810" cy="447675"/>
          <wp:effectExtent l="0" t="0" r="8890" b="9525"/>
          <wp:wrapSquare wrapText="bothSides"/>
          <wp:docPr id="4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p>
  <w:p w:rsidRPr="0029620B" w:rsidR="00502F22" w:rsidP="0045634A" w:rsidRDefault="00502F22" w14:paraId="6C3B03B1" w14:textId="605399EE">
    <w:pPr>
      <w:pStyle w:val="Header"/>
      <w:rPr>
        <w:sz w:val="20"/>
        <w:szCs w:val="20"/>
      </w:rPr>
    </w:pPr>
    <w:r w:rsidRPr="009F4E09">
      <w:rPr>
        <w:sz w:val="20"/>
        <w:szCs w:val="20"/>
      </w:rPr>
      <w:t>Claims &amp; Recoveries for Mudra Loan Scheme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92E"/>
    <w:multiLevelType w:val="hybridMultilevel"/>
    <w:tmpl w:val="C400B1F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778C"/>
    <w:multiLevelType w:val="hybridMultilevel"/>
    <w:tmpl w:val="59F6A9AC"/>
    <w:lvl w:ilvl="0" w:tplc="A972F0E8">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22111"/>
    <w:multiLevelType w:val="hybridMultilevel"/>
    <w:tmpl w:val="A8A2C01C"/>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C0430DD"/>
    <w:multiLevelType w:val="hybridMultilevel"/>
    <w:tmpl w:val="222A00C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2134A"/>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C7616"/>
    <w:multiLevelType w:val="hybridMultilevel"/>
    <w:tmpl w:val="68E6DF84"/>
    <w:lvl w:ilvl="0" w:tplc="22BAA026">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DA1AC6"/>
    <w:multiLevelType w:val="hybridMultilevel"/>
    <w:tmpl w:val="B7DE6E9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9E946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855C3"/>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FC445F"/>
    <w:multiLevelType w:val="hybridMultilevel"/>
    <w:tmpl w:val="D5582456"/>
    <w:lvl w:ilvl="0" w:tplc="5B1E25E4">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E2FE7"/>
    <w:multiLevelType w:val="hybridMultilevel"/>
    <w:tmpl w:val="E44AA91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1F8E4DBB"/>
    <w:multiLevelType w:val="hybridMultilevel"/>
    <w:tmpl w:val="F2962AA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0C2BD4"/>
    <w:multiLevelType w:val="hybridMultilevel"/>
    <w:tmpl w:val="22F0A7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501CE3"/>
    <w:multiLevelType w:val="hybridMultilevel"/>
    <w:tmpl w:val="00200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6484FA9"/>
    <w:multiLevelType w:val="hybridMultilevel"/>
    <w:tmpl w:val="1E9CA098"/>
    <w:lvl w:ilvl="0" w:tplc="1EE23B66">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6F95093"/>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8657D"/>
    <w:multiLevelType w:val="hybridMultilevel"/>
    <w:tmpl w:val="58F05F7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D747938"/>
    <w:multiLevelType w:val="hybridMultilevel"/>
    <w:tmpl w:val="46E6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904DE"/>
    <w:multiLevelType w:val="hybridMultilevel"/>
    <w:tmpl w:val="FB626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234246E"/>
    <w:multiLevelType w:val="hybridMultilevel"/>
    <w:tmpl w:val="3D70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4732F"/>
    <w:multiLevelType w:val="hybridMultilevel"/>
    <w:tmpl w:val="325098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34D9208E"/>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B23D5C"/>
    <w:multiLevelType w:val="hybridMultilevel"/>
    <w:tmpl w:val="6EA08AE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362D0D6A"/>
    <w:multiLevelType w:val="multilevel"/>
    <w:tmpl w:val="9ED616A4"/>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BC24539"/>
    <w:multiLevelType w:val="hybridMultilevel"/>
    <w:tmpl w:val="E9C274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458E1BD4"/>
    <w:multiLevelType w:val="multilevel"/>
    <w:tmpl w:val="6F6C074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7B05E95"/>
    <w:multiLevelType w:val="hybridMultilevel"/>
    <w:tmpl w:val="E51CE130"/>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664772"/>
    <w:multiLevelType w:val="hybridMultilevel"/>
    <w:tmpl w:val="877AE15C"/>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201429"/>
    <w:multiLevelType w:val="hybridMultilevel"/>
    <w:tmpl w:val="6B3C5806"/>
    <w:lvl w:ilvl="0" w:tplc="770097C2">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5" w15:restartNumberingAfterBreak="0">
    <w:nsid w:val="4BEC65DA"/>
    <w:multiLevelType w:val="hybridMultilevel"/>
    <w:tmpl w:val="6854FAF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4BF666FE"/>
    <w:multiLevelType w:val="hybridMultilevel"/>
    <w:tmpl w:val="A8EE51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E63EC1"/>
    <w:multiLevelType w:val="hybridMultilevel"/>
    <w:tmpl w:val="A2180FA4"/>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9" w15:restartNumberingAfterBreak="0">
    <w:nsid w:val="4EB1217D"/>
    <w:multiLevelType w:val="hybridMultilevel"/>
    <w:tmpl w:val="7DA0C7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hint="default" w:ascii="Symbol" w:hAnsi="Symbol"/>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4D6B66"/>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12C2512"/>
    <w:multiLevelType w:val="hybridMultilevel"/>
    <w:tmpl w:val="2EBC4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1F77987"/>
    <w:multiLevelType w:val="hybridMultilevel"/>
    <w:tmpl w:val="38047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2F63CB1"/>
    <w:multiLevelType w:val="hybridMultilevel"/>
    <w:tmpl w:val="56603488"/>
    <w:lvl w:ilvl="0" w:tplc="95D47052">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4C9510E"/>
    <w:multiLevelType w:val="hybridMultilevel"/>
    <w:tmpl w:val="C8B07EE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653F5C18"/>
    <w:multiLevelType w:val="hybridMultilevel"/>
    <w:tmpl w:val="A114F348"/>
    <w:lvl w:ilvl="0" w:tplc="04090001">
      <w:start w:val="1"/>
      <w:numFmt w:val="bullet"/>
      <w:lvlText w:val=""/>
      <w:lvlJc w:val="left"/>
      <w:pPr>
        <w:ind w:left="360" w:hanging="360"/>
      </w:pPr>
      <w:rPr>
        <w:rFonts w:hint="default" w:ascii="Symbol" w:hAnsi="Symbol"/>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7" w15:restartNumberingAfterBreak="0">
    <w:nsid w:val="66A93F52"/>
    <w:multiLevelType w:val="hybridMultilevel"/>
    <w:tmpl w:val="E842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6C3A29DF"/>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008403F"/>
    <w:multiLevelType w:val="hybridMultilevel"/>
    <w:tmpl w:val="4002F38C"/>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1"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BA30E1"/>
    <w:multiLevelType w:val="hybridMultilevel"/>
    <w:tmpl w:val="2D744B26"/>
    <w:lvl w:ilvl="0" w:tplc="0CC429D4">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2682496">
    <w:abstractNumId w:val="34"/>
  </w:num>
  <w:num w:numId="2" w16cid:durableId="2033336148">
    <w:abstractNumId w:val="22"/>
  </w:num>
  <w:num w:numId="3" w16cid:durableId="998075800">
    <w:abstractNumId w:val="37"/>
  </w:num>
  <w:num w:numId="4" w16cid:durableId="866720574">
    <w:abstractNumId w:val="48"/>
  </w:num>
  <w:num w:numId="5" w16cid:durableId="185949925">
    <w:abstractNumId w:val="51"/>
  </w:num>
  <w:num w:numId="6" w16cid:durableId="41682914">
    <w:abstractNumId w:val="38"/>
  </w:num>
  <w:num w:numId="7" w16cid:durableId="1148397608">
    <w:abstractNumId w:val="40"/>
  </w:num>
  <w:num w:numId="8" w16cid:durableId="343017127">
    <w:abstractNumId w:val="35"/>
  </w:num>
  <w:num w:numId="9" w16cid:durableId="101652300">
    <w:abstractNumId w:val="3"/>
  </w:num>
  <w:num w:numId="10" w16cid:durableId="2013295119">
    <w:abstractNumId w:val="19"/>
  </w:num>
  <w:num w:numId="11" w16cid:durableId="857892729">
    <w:abstractNumId w:val="8"/>
  </w:num>
  <w:num w:numId="12" w16cid:durableId="1441561614">
    <w:abstractNumId w:val="45"/>
  </w:num>
  <w:num w:numId="13" w16cid:durableId="2040004923">
    <w:abstractNumId w:val="26"/>
  </w:num>
  <w:num w:numId="14" w16cid:durableId="902718304">
    <w:abstractNumId w:val="21"/>
  </w:num>
  <w:num w:numId="15" w16cid:durableId="140851508">
    <w:abstractNumId w:val="15"/>
  </w:num>
  <w:num w:numId="16" w16cid:durableId="2028170405">
    <w:abstractNumId w:val="18"/>
  </w:num>
  <w:num w:numId="17" w16cid:durableId="839851192">
    <w:abstractNumId w:val="6"/>
  </w:num>
  <w:num w:numId="18" w16cid:durableId="1364476590">
    <w:abstractNumId w:val="46"/>
  </w:num>
  <w:num w:numId="19" w16cid:durableId="410395406">
    <w:abstractNumId w:val="23"/>
  </w:num>
  <w:num w:numId="20" w16cid:durableId="16551430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1143760">
    <w:abstractNumId w:val="29"/>
  </w:num>
  <w:num w:numId="22" w16cid:durableId="1640963598">
    <w:abstractNumId w:val="20"/>
  </w:num>
  <w:num w:numId="23" w16cid:durableId="2062902366">
    <w:abstractNumId w:val="50"/>
  </w:num>
  <w:num w:numId="24" w16cid:durableId="21788067">
    <w:abstractNumId w:val="1"/>
  </w:num>
  <w:num w:numId="25" w16cid:durableId="1518999702">
    <w:abstractNumId w:val="31"/>
  </w:num>
  <w:num w:numId="26" w16cid:durableId="932393608">
    <w:abstractNumId w:val="47"/>
  </w:num>
  <w:num w:numId="27" w16cid:durableId="499544930">
    <w:abstractNumId w:val="0"/>
  </w:num>
  <w:num w:numId="28" w16cid:durableId="1650016456">
    <w:abstractNumId w:val="5"/>
  </w:num>
  <w:num w:numId="29" w16cid:durableId="69668311">
    <w:abstractNumId w:val="25"/>
  </w:num>
  <w:num w:numId="30" w16cid:durableId="2001737861">
    <w:abstractNumId w:val="9"/>
  </w:num>
  <w:num w:numId="31" w16cid:durableId="636843159">
    <w:abstractNumId w:val="24"/>
  </w:num>
  <w:num w:numId="32" w16cid:durableId="1067073582">
    <w:abstractNumId w:val="10"/>
  </w:num>
  <w:num w:numId="33" w16cid:durableId="278416062">
    <w:abstractNumId w:val="17"/>
  </w:num>
  <w:num w:numId="34" w16cid:durableId="2107925308">
    <w:abstractNumId w:val="52"/>
  </w:num>
  <w:num w:numId="35" w16cid:durableId="615213240">
    <w:abstractNumId w:val="16"/>
  </w:num>
  <w:num w:numId="36" w16cid:durableId="1972905117">
    <w:abstractNumId w:val="11"/>
  </w:num>
  <w:num w:numId="37" w16cid:durableId="2146004980">
    <w:abstractNumId w:val="2"/>
  </w:num>
  <w:num w:numId="38" w16cid:durableId="1702630144">
    <w:abstractNumId w:val="49"/>
  </w:num>
  <w:num w:numId="39" w16cid:durableId="5905189">
    <w:abstractNumId w:val="41"/>
  </w:num>
  <w:num w:numId="40" w16cid:durableId="425853786">
    <w:abstractNumId w:val="27"/>
  </w:num>
  <w:num w:numId="41" w16cid:durableId="1352952754">
    <w:abstractNumId w:val="33"/>
  </w:num>
  <w:num w:numId="42" w16cid:durableId="1847934909">
    <w:abstractNumId w:val="13"/>
  </w:num>
  <w:num w:numId="43" w16cid:durableId="768627474">
    <w:abstractNumId w:val="44"/>
  </w:num>
  <w:num w:numId="44" w16cid:durableId="1934363337">
    <w:abstractNumId w:val="32"/>
  </w:num>
  <w:num w:numId="45" w16cid:durableId="1174957959">
    <w:abstractNumId w:val="7"/>
  </w:num>
  <w:num w:numId="46" w16cid:durableId="323975674">
    <w:abstractNumId w:val="4"/>
  </w:num>
  <w:num w:numId="47" w16cid:durableId="101922307">
    <w:abstractNumId w:val="42"/>
  </w:num>
  <w:num w:numId="48" w16cid:durableId="632059130">
    <w:abstractNumId w:val="43"/>
  </w:num>
  <w:num w:numId="49" w16cid:durableId="1415397901">
    <w:abstractNumId w:val="39"/>
  </w:num>
  <w:num w:numId="50" w16cid:durableId="865757442">
    <w:abstractNumId w:val="14"/>
  </w:num>
  <w:num w:numId="51" w16cid:durableId="1686785735">
    <w:abstractNumId w:val="36"/>
  </w:num>
  <w:num w:numId="52" w16cid:durableId="1397165254">
    <w:abstractNumId w:val="28"/>
  </w:num>
  <w:num w:numId="53" w16cid:durableId="328213904">
    <w:abstractNumId w:val="12"/>
  </w:num>
  <w:num w:numId="54" w16cid:durableId="1088885415">
    <w:abstractNumId w:val="3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vya Nayak">
    <w15:presenceInfo w15:providerId="AD" w15:userId="S::divyan@NCGTC.IN::9bb9fe8d-49a9-4fc2-a3d3-e90cd323bf0c"/>
  </w15:person>
  <w15:person w15:author="Supriya Shinde">
    <w15:presenceInfo w15:providerId="AD" w15:userId="S-1-5-21-4233355052-2025615853-2415487666-13269"/>
  </w15:person>
  <w15:person w15:author="Deepti Pujari">
    <w15:presenceInfo w15:providerId="AD" w15:userId="S::deepti.pujari@esds.co.in::53b94a59-794d-4e9a-8a01-91ed1285c56f"/>
  </w15:person>
  <w15:person w15:author="Sachin Patange">
    <w15:presenceInfo w15:providerId="AD" w15:userId="S-1-5-21-870978860-796681352-949316387-2677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000"/>
    <w:rsid w:val="0000045A"/>
    <w:rsid w:val="00001F64"/>
    <w:rsid w:val="000021C3"/>
    <w:rsid w:val="00002E11"/>
    <w:rsid w:val="000030FA"/>
    <w:rsid w:val="00003141"/>
    <w:rsid w:val="00003546"/>
    <w:rsid w:val="00003A7B"/>
    <w:rsid w:val="00003D65"/>
    <w:rsid w:val="0000463E"/>
    <w:rsid w:val="000060CD"/>
    <w:rsid w:val="00010BBA"/>
    <w:rsid w:val="00012023"/>
    <w:rsid w:val="00012119"/>
    <w:rsid w:val="00012208"/>
    <w:rsid w:val="00012E84"/>
    <w:rsid w:val="00012FC1"/>
    <w:rsid w:val="00013C10"/>
    <w:rsid w:val="000140F7"/>
    <w:rsid w:val="000148B3"/>
    <w:rsid w:val="000156EB"/>
    <w:rsid w:val="00015753"/>
    <w:rsid w:val="00017590"/>
    <w:rsid w:val="00017E63"/>
    <w:rsid w:val="00020351"/>
    <w:rsid w:val="000205EE"/>
    <w:rsid w:val="00022DB4"/>
    <w:rsid w:val="000231F8"/>
    <w:rsid w:val="0002753A"/>
    <w:rsid w:val="0003131D"/>
    <w:rsid w:val="00031DFD"/>
    <w:rsid w:val="000325C7"/>
    <w:rsid w:val="000327B2"/>
    <w:rsid w:val="000342C0"/>
    <w:rsid w:val="000344A9"/>
    <w:rsid w:val="000346C9"/>
    <w:rsid w:val="000366E8"/>
    <w:rsid w:val="000421F4"/>
    <w:rsid w:val="000436B5"/>
    <w:rsid w:val="00044B9B"/>
    <w:rsid w:val="000472BA"/>
    <w:rsid w:val="00047548"/>
    <w:rsid w:val="000507F0"/>
    <w:rsid w:val="00050DCC"/>
    <w:rsid w:val="00053214"/>
    <w:rsid w:val="00054015"/>
    <w:rsid w:val="00055334"/>
    <w:rsid w:val="00056B76"/>
    <w:rsid w:val="00057BFD"/>
    <w:rsid w:val="0006204F"/>
    <w:rsid w:val="0006350F"/>
    <w:rsid w:val="00063A9E"/>
    <w:rsid w:val="000641D1"/>
    <w:rsid w:val="0006620C"/>
    <w:rsid w:val="0006778F"/>
    <w:rsid w:val="0007051A"/>
    <w:rsid w:val="00072969"/>
    <w:rsid w:val="00072C58"/>
    <w:rsid w:val="00077C9C"/>
    <w:rsid w:val="000807DC"/>
    <w:rsid w:val="00080992"/>
    <w:rsid w:val="00080B98"/>
    <w:rsid w:val="000820F8"/>
    <w:rsid w:val="0008332A"/>
    <w:rsid w:val="00083FFD"/>
    <w:rsid w:val="00085133"/>
    <w:rsid w:val="000853C1"/>
    <w:rsid w:val="00086660"/>
    <w:rsid w:val="00087448"/>
    <w:rsid w:val="00091C64"/>
    <w:rsid w:val="00092F67"/>
    <w:rsid w:val="00093043"/>
    <w:rsid w:val="00093E9F"/>
    <w:rsid w:val="0009451A"/>
    <w:rsid w:val="00094689"/>
    <w:rsid w:val="0009563C"/>
    <w:rsid w:val="00095E4E"/>
    <w:rsid w:val="00096648"/>
    <w:rsid w:val="00096683"/>
    <w:rsid w:val="000A330A"/>
    <w:rsid w:val="000A6E9A"/>
    <w:rsid w:val="000B451A"/>
    <w:rsid w:val="000B6545"/>
    <w:rsid w:val="000B7B43"/>
    <w:rsid w:val="000C068E"/>
    <w:rsid w:val="000C0E04"/>
    <w:rsid w:val="000C165C"/>
    <w:rsid w:val="000C44B3"/>
    <w:rsid w:val="000C5A85"/>
    <w:rsid w:val="000C5E83"/>
    <w:rsid w:val="000C61B5"/>
    <w:rsid w:val="000C75CD"/>
    <w:rsid w:val="000D01E7"/>
    <w:rsid w:val="000D0BA2"/>
    <w:rsid w:val="000D0E50"/>
    <w:rsid w:val="000D2A89"/>
    <w:rsid w:val="000D5221"/>
    <w:rsid w:val="000D6532"/>
    <w:rsid w:val="000D6681"/>
    <w:rsid w:val="000D6F39"/>
    <w:rsid w:val="000E144E"/>
    <w:rsid w:val="000E1B5F"/>
    <w:rsid w:val="000E6839"/>
    <w:rsid w:val="000F14CF"/>
    <w:rsid w:val="000F1CB9"/>
    <w:rsid w:val="000F3B0A"/>
    <w:rsid w:val="000F4FEF"/>
    <w:rsid w:val="000F6912"/>
    <w:rsid w:val="000F6A85"/>
    <w:rsid w:val="00100EE2"/>
    <w:rsid w:val="00101447"/>
    <w:rsid w:val="00101917"/>
    <w:rsid w:val="001024A7"/>
    <w:rsid w:val="00102B0D"/>
    <w:rsid w:val="00102D60"/>
    <w:rsid w:val="00102F37"/>
    <w:rsid w:val="00105ECF"/>
    <w:rsid w:val="00106523"/>
    <w:rsid w:val="001074E5"/>
    <w:rsid w:val="0010752E"/>
    <w:rsid w:val="00110212"/>
    <w:rsid w:val="00112F60"/>
    <w:rsid w:val="00113289"/>
    <w:rsid w:val="00115540"/>
    <w:rsid w:val="00115574"/>
    <w:rsid w:val="00115DF3"/>
    <w:rsid w:val="00116EC0"/>
    <w:rsid w:val="00117060"/>
    <w:rsid w:val="00120490"/>
    <w:rsid w:val="0012054A"/>
    <w:rsid w:val="00120819"/>
    <w:rsid w:val="00121986"/>
    <w:rsid w:val="0012315D"/>
    <w:rsid w:val="001233B5"/>
    <w:rsid w:val="00123998"/>
    <w:rsid w:val="00123AB9"/>
    <w:rsid w:val="00124453"/>
    <w:rsid w:val="00124607"/>
    <w:rsid w:val="00125200"/>
    <w:rsid w:val="0012567B"/>
    <w:rsid w:val="00126E96"/>
    <w:rsid w:val="001279E3"/>
    <w:rsid w:val="001305B3"/>
    <w:rsid w:val="0013067C"/>
    <w:rsid w:val="00131308"/>
    <w:rsid w:val="00131EBA"/>
    <w:rsid w:val="00132337"/>
    <w:rsid w:val="00132BD2"/>
    <w:rsid w:val="001331E0"/>
    <w:rsid w:val="001331E5"/>
    <w:rsid w:val="001336CB"/>
    <w:rsid w:val="00135530"/>
    <w:rsid w:val="00136C3E"/>
    <w:rsid w:val="00140774"/>
    <w:rsid w:val="00140910"/>
    <w:rsid w:val="00141122"/>
    <w:rsid w:val="001416C0"/>
    <w:rsid w:val="00142449"/>
    <w:rsid w:val="00143C02"/>
    <w:rsid w:val="001529BB"/>
    <w:rsid w:val="001533E4"/>
    <w:rsid w:val="00153829"/>
    <w:rsid w:val="001560D3"/>
    <w:rsid w:val="001609D7"/>
    <w:rsid w:val="00160C55"/>
    <w:rsid w:val="0016252E"/>
    <w:rsid w:val="001628AB"/>
    <w:rsid w:val="00162B7A"/>
    <w:rsid w:val="001637F7"/>
    <w:rsid w:val="00165859"/>
    <w:rsid w:val="00166909"/>
    <w:rsid w:val="001678F1"/>
    <w:rsid w:val="00171448"/>
    <w:rsid w:val="0017144A"/>
    <w:rsid w:val="00173B60"/>
    <w:rsid w:val="001740CD"/>
    <w:rsid w:val="0017448C"/>
    <w:rsid w:val="001750FE"/>
    <w:rsid w:val="00175D12"/>
    <w:rsid w:val="00177C67"/>
    <w:rsid w:val="00180143"/>
    <w:rsid w:val="0018022E"/>
    <w:rsid w:val="00181000"/>
    <w:rsid w:val="001839BF"/>
    <w:rsid w:val="00185DCE"/>
    <w:rsid w:val="00186AC0"/>
    <w:rsid w:val="001907F5"/>
    <w:rsid w:val="001920C3"/>
    <w:rsid w:val="00195789"/>
    <w:rsid w:val="001A0534"/>
    <w:rsid w:val="001A0FEC"/>
    <w:rsid w:val="001A1108"/>
    <w:rsid w:val="001A2ED5"/>
    <w:rsid w:val="001A3E88"/>
    <w:rsid w:val="001A40C2"/>
    <w:rsid w:val="001A5DB7"/>
    <w:rsid w:val="001A763C"/>
    <w:rsid w:val="001A7D2B"/>
    <w:rsid w:val="001B3EB1"/>
    <w:rsid w:val="001B4DCA"/>
    <w:rsid w:val="001C2A19"/>
    <w:rsid w:val="001C5EA0"/>
    <w:rsid w:val="001D0908"/>
    <w:rsid w:val="001D14AA"/>
    <w:rsid w:val="001D18B2"/>
    <w:rsid w:val="001D2CC8"/>
    <w:rsid w:val="001D2D6B"/>
    <w:rsid w:val="001D6900"/>
    <w:rsid w:val="001D6FEB"/>
    <w:rsid w:val="001D72AF"/>
    <w:rsid w:val="001E2636"/>
    <w:rsid w:val="001E41BC"/>
    <w:rsid w:val="001E6031"/>
    <w:rsid w:val="001E6337"/>
    <w:rsid w:val="001E63CA"/>
    <w:rsid w:val="001E6840"/>
    <w:rsid w:val="001F0E63"/>
    <w:rsid w:val="001F2402"/>
    <w:rsid w:val="001F33A0"/>
    <w:rsid w:val="001F4B61"/>
    <w:rsid w:val="001F78C4"/>
    <w:rsid w:val="001F7BF3"/>
    <w:rsid w:val="002000C2"/>
    <w:rsid w:val="0020098C"/>
    <w:rsid w:val="00203571"/>
    <w:rsid w:val="002056AC"/>
    <w:rsid w:val="00205779"/>
    <w:rsid w:val="00205F99"/>
    <w:rsid w:val="00207363"/>
    <w:rsid w:val="002075FF"/>
    <w:rsid w:val="0021061A"/>
    <w:rsid w:val="00212DBB"/>
    <w:rsid w:val="0021731C"/>
    <w:rsid w:val="00220C34"/>
    <w:rsid w:val="00220FC3"/>
    <w:rsid w:val="00221099"/>
    <w:rsid w:val="0022174D"/>
    <w:rsid w:val="00221755"/>
    <w:rsid w:val="00221F17"/>
    <w:rsid w:val="00224707"/>
    <w:rsid w:val="002252C3"/>
    <w:rsid w:val="00225BAB"/>
    <w:rsid w:val="0022610B"/>
    <w:rsid w:val="002263EC"/>
    <w:rsid w:val="00230524"/>
    <w:rsid w:val="0023143C"/>
    <w:rsid w:val="00231C89"/>
    <w:rsid w:val="00232C4F"/>
    <w:rsid w:val="00232F7E"/>
    <w:rsid w:val="00237714"/>
    <w:rsid w:val="002433EC"/>
    <w:rsid w:val="00250DB8"/>
    <w:rsid w:val="00253715"/>
    <w:rsid w:val="00254460"/>
    <w:rsid w:val="00255C0C"/>
    <w:rsid w:val="002567EB"/>
    <w:rsid w:val="00256BB9"/>
    <w:rsid w:val="00260E45"/>
    <w:rsid w:val="0026179F"/>
    <w:rsid w:val="0026233E"/>
    <w:rsid w:val="002624BD"/>
    <w:rsid w:val="00262AE4"/>
    <w:rsid w:val="00262D5D"/>
    <w:rsid w:val="00263795"/>
    <w:rsid w:val="00263B9D"/>
    <w:rsid w:val="00264284"/>
    <w:rsid w:val="002675E8"/>
    <w:rsid w:val="00267AC2"/>
    <w:rsid w:val="00267EFF"/>
    <w:rsid w:val="00271AA5"/>
    <w:rsid w:val="00273586"/>
    <w:rsid w:val="00273D5F"/>
    <w:rsid w:val="002743CA"/>
    <w:rsid w:val="0027532D"/>
    <w:rsid w:val="002766FD"/>
    <w:rsid w:val="00276729"/>
    <w:rsid w:val="00277569"/>
    <w:rsid w:val="00277CD7"/>
    <w:rsid w:val="0028009D"/>
    <w:rsid w:val="0028017E"/>
    <w:rsid w:val="002814A3"/>
    <w:rsid w:val="00282ABC"/>
    <w:rsid w:val="0028419A"/>
    <w:rsid w:val="002871D6"/>
    <w:rsid w:val="002876FB"/>
    <w:rsid w:val="0028784B"/>
    <w:rsid w:val="00290615"/>
    <w:rsid w:val="00292724"/>
    <w:rsid w:val="00293756"/>
    <w:rsid w:val="00293848"/>
    <w:rsid w:val="00295AAE"/>
    <w:rsid w:val="0029620B"/>
    <w:rsid w:val="002963EC"/>
    <w:rsid w:val="002970AC"/>
    <w:rsid w:val="002975BE"/>
    <w:rsid w:val="002A048D"/>
    <w:rsid w:val="002A10B3"/>
    <w:rsid w:val="002A1535"/>
    <w:rsid w:val="002A2DB0"/>
    <w:rsid w:val="002A3A05"/>
    <w:rsid w:val="002A3EC6"/>
    <w:rsid w:val="002A3FDE"/>
    <w:rsid w:val="002A4BAA"/>
    <w:rsid w:val="002A5FC7"/>
    <w:rsid w:val="002A760B"/>
    <w:rsid w:val="002B1987"/>
    <w:rsid w:val="002B2183"/>
    <w:rsid w:val="002B2311"/>
    <w:rsid w:val="002B4320"/>
    <w:rsid w:val="002B52A7"/>
    <w:rsid w:val="002B59F6"/>
    <w:rsid w:val="002B6A1B"/>
    <w:rsid w:val="002B748D"/>
    <w:rsid w:val="002B7635"/>
    <w:rsid w:val="002C03ED"/>
    <w:rsid w:val="002C17B8"/>
    <w:rsid w:val="002C18AE"/>
    <w:rsid w:val="002C32E8"/>
    <w:rsid w:val="002C355A"/>
    <w:rsid w:val="002C4E38"/>
    <w:rsid w:val="002C5676"/>
    <w:rsid w:val="002C6992"/>
    <w:rsid w:val="002D161F"/>
    <w:rsid w:val="002D1800"/>
    <w:rsid w:val="002D1840"/>
    <w:rsid w:val="002D2E54"/>
    <w:rsid w:val="002D4725"/>
    <w:rsid w:val="002D4926"/>
    <w:rsid w:val="002D4D94"/>
    <w:rsid w:val="002D58E6"/>
    <w:rsid w:val="002D68FD"/>
    <w:rsid w:val="002D781F"/>
    <w:rsid w:val="002D79D5"/>
    <w:rsid w:val="002D7EE4"/>
    <w:rsid w:val="002E0406"/>
    <w:rsid w:val="002E1018"/>
    <w:rsid w:val="002E2227"/>
    <w:rsid w:val="002E27AE"/>
    <w:rsid w:val="002E3B5E"/>
    <w:rsid w:val="002E6081"/>
    <w:rsid w:val="002E68F5"/>
    <w:rsid w:val="002E7886"/>
    <w:rsid w:val="002E7C7D"/>
    <w:rsid w:val="002F0FD5"/>
    <w:rsid w:val="002F1EF4"/>
    <w:rsid w:val="002F2EFE"/>
    <w:rsid w:val="002F3E1C"/>
    <w:rsid w:val="002F61E2"/>
    <w:rsid w:val="002F6DF2"/>
    <w:rsid w:val="002F6E88"/>
    <w:rsid w:val="002F70D3"/>
    <w:rsid w:val="00301DC3"/>
    <w:rsid w:val="003020E4"/>
    <w:rsid w:val="003022DD"/>
    <w:rsid w:val="003035AF"/>
    <w:rsid w:val="003047AC"/>
    <w:rsid w:val="003057BE"/>
    <w:rsid w:val="00306624"/>
    <w:rsid w:val="003066D9"/>
    <w:rsid w:val="00306EE5"/>
    <w:rsid w:val="003101FD"/>
    <w:rsid w:val="00311346"/>
    <w:rsid w:val="00311F8E"/>
    <w:rsid w:val="003122CB"/>
    <w:rsid w:val="003134A9"/>
    <w:rsid w:val="00313B46"/>
    <w:rsid w:val="00313FDF"/>
    <w:rsid w:val="003144B7"/>
    <w:rsid w:val="0031498E"/>
    <w:rsid w:val="003166DC"/>
    <w:rsid w:val="003202CF"/>
    <w:rsid w:val="00320659"/>
    <w:rsid w:val="00321286"/>
    <w:rsid w:val="00322534"/>
    <w:rsid w:val="00323ACA"/>
    <w:rsid w:val="00324482"/>
    <w:rsid w:val="0032491B"/>
    <w:rsid w:val="00326352"/>
    <w:rsid w:val="003263B0"/>
    <w:rsid w:val="00326656"/>
    <w:rsid w:val="003270C2"/>
    <w:rsid w:val="0032783C"/>
    <w:rsid w:val="00330724"/>
    <w:rsid w:val="00330F12"/>
    <w:rsid w:val="0033130F"/>
    <w:rsid w:val="00331F8A"/>
    <w:rsid w:val="00333005"/>
    <w:rsid w:val="003350BF"/>
    <w:rsid w:val="003378A0"/>
    <w:rsid w:val="0034034B"/>
    <w:rsid w:val="00342F7D"/>
    <w:rsid w:val="0034429E"/>
    <w:rsid w:val="0034473D"/>
    <w:rsid w:val="00344C72"/>
    <w:rsid w:val="00344D99"/>
    <w:rsid w:val="00347E74"/>
    <w:rsid w:val="00350752"/>
    <w:rsid w:val="00350948"/>
    <w:rsid w:val="00352610"/>
    <w:rsid w:val="003546D5"/>
    <w:rsid w:val="003549F1"/>
    <w:rsid w:val="00355483"/>
    <w:rsid w:val="00356351"/>
    <w:rsid w:val="003573B0"/>
    <w:rsid w:val="0036250B"/>
    <w:rsid w:val="00363581"/>
    <w:rsid w:val="00363915"/>
    <w:rsid w:val="00364931"/>
    <w:rsid w:val="00364AAC"/>
    <w:rsid w:val="0036507D"/>
    <w:rsid w:val="003671DB"/>
    <w:rsid w:val="00372A7E"/>
    <w:rsid w:val="00373521"/>
    <w:rsid w:val="0037458C"/>
    <w:rsid w:val="003749F8"/>
    <w:rsid w:val="00375977"/>
    <w:rsid w:val="00375E5B"/>
    <w:rsid w:val="003762AB"/>
    <w:rsid w:val="00376EB8"/>
    <w:rsid w:val="00377547"/>
    <w:rsid w:val="003811AF"/>
    <w:rsid w:val="003814BB"/>
    <w:rsid w:val="00381C98"/>
    <w:rsid w:val="003854C3"/>
    <w:rsid w:val="003867E9"/>
    <w:rsid w:val="00386EC3"/>
    <w:rsid w:val="00387685"/>
    <w:rsid w:val="003876E6"/>
    <w:rsid w:val="0039091B"/>
    <w:rsid w:val="00391483"/>
    <w:rsid w:val="00393DC7"/>
    <w:rsid w:val="003949FE"/>
    <w:rsid w:val="00396119"/>
    <w:rsid w:val="003A1022"/>
    <w:rsid w:val="003A2F0B"/>
    <w:rsid w:val="003A391F"/>
    <w:rsid w:val="003A4671"/>
    <w:rsid w:val="003A4A66"/>
    <w:rsid w:val="003A4E98"/>
    <w:rsid w:val="003A648E"/>
    <w:rsid w:val="003B034F"/>
    <w:rsid w:val="003B19CC"/>
    <w:rsid w:val="003B38B0"/>
    <w:rsid w:val="003B41F5"/>
    <w:rsid w:val="003B4D39"/>
    <w:rsid w:val="003B5539"/>
    <w:rsid w:val="003B7422"/>
    <w:rsid w:val="003C1CB7"/>
    <w:rsid w:val="003C287D"/>
    <w:rsid w:val="003C55D3"/>
    <w:rsid w:val="003C613F"/>
    <w:rsid w:val="003C73EB"/>
    <w:rsid w:val="003D0086"/>
    <w:rsid w:val="003D0A83"/>
    <w:rsid w:val="003D1616"/>
    <w:rsid w:val="003D2273"/>
    <w:rsid w:val="003D28F9"/>
    <w:rsid w:val="003D2B65"/>
    <w:rsid w:val="003D5BB0"/>
    <w:rsid w:val="003D7E3F"/>
    <w:rsid w:val="003E019B"/>
    <w:rsid w:val="003E283D"/>
    <w:rsid w:val="003E2E8B"/>
    <w:rsid w:val="003E4767"/>
    <w:rsid w:val="003E4B51"/>
    <w:rsid w:val="003E5E71"/>
    <w:rsid w:val="003F0CF5"/>
    <w:rsid w:val="003F1417"/>
    <w:rsid w:val="003F244B"/>
    <w:rsid w:val="003F26A5"/>
    <w:rsid w:val="003F30C4"/>
    <w:rsid w:val="003F5C33"/>
    <w:rsid w:val="003F6EC4"/>
    <w:rsid w:val="003F7BF4"/>
    <w:rsid w:val="003F7C64"/>
    <w:rsid w:val="003F7EB9"/>
    <w:rsid w:val="00400080"/>
    <w:rsid w:val="004003B9"/>
    <w:rsid w:val="004008C6"/>
    <w:rsid w:val="00401D66"/>
    <w:rsid w:val="00402857"/>
    <w:rsid w:val="00402CD2"/>
    <w:rsid w:val="004031F8"/>
    <w:rsid w:val="0040399D"/>
    <w:rsid w:val="00403CA1"/>
    <w:rsid w:val="00404504"/>
    <w:rsid w:val="00405487"/>
    <w:rsid w:val="004056B9"/>
    <w:rsid w:val="00407838"/>
    <w:rsid w:val="004130C9"/>
    <w:rsid w:val="004142DE"/>
    <w:rsid w:val="004170DA"/>
    <w:rsid w:val="00417C40"/>
    <w:rsid w:val="00417D5B"/>
    <w:rsid w:val="0042116A"/>
    <w:rsid w:val="004240A5"/>
    <w:rsid w:val="00424853"/>
    <w:rsid w:val="0042514A"/>
    <w:rsid w:val="004258CF"/>
    <w:rsid w:val="0042682D"/>
    <w:rsid w:val="004269FC"/>
    <w:rsid w:val="00427CC1"/>
    <w:rsid w:val="004312BB"/>
    <w:rsid w:val="00431B22"/>
    <w:rsid w:val="004331C1"/>
    <w:rsid w:val="00433E24"/>
    <w:rsid w:val="00436855"/>
    <w:rsid w:val="00437BB8"/>
    <w:rsid w:val="0044019C"/>
    <w:rsid w:val="0044043E"/>
    <w:rsid w:val="00442835"/>
    <w:rsid w:val="00443221"/>
    <w:rsid w:val="00443D3D"/>
    <w:rsid w:val="004441AA"/>
    <w:rsid w:val="00445107"/>
    <w:rsid w:val="00446F43"/>
    <w:rsid w:val="00447050"/>
    <w:rsid w:val="004529E0"/>
    <w:rsid w:val="0045634A"/>
    <w:rsid w:val="00456584"/>
    <w:rsid w:val="00461319"/>
    <w:rsid w:val="0046266C"/>
    <w:rsid w:val="00462B2F"/>
    <w:rsid w:val="004636B8"/>
    <w:rsid w:val="00465A40"/>
    <w:rsid w:val="00465A76"/>
    <w:rsid w:val="004670A5"/>
    <w:rsid w:val="00467902"/>
    <w:rsid w:val="00471BBD"/>
    <w:rsid w:val="00471CD6"/>
    <w:rsid w:val="00472A9D"/>
    <w:rsid w:val="004736D8"/>
    <w:rsid w:val="004771B2"/>
    <w:rsid w:val="00480B9F"/>
    <w:rsid w:val="004810CB"/>
    <w:rsid w:val="00481B06"/>
    <w:rsid w:val="004822F9"/>
    <w:rsid w:val="00485A0D"/>
    <w:rsid w:val="00486D1D"/>
    <w:rsid w:val="00487148"/>
    <w:rsid w:val="00487B5C"/>
    <w:rsid w:val="00492EB4"/>
    <w:rsid w:val="00493639"/>
    <w:rsid w:val="00493D78"/>
    <w:rsid w:val="0049418A"/>
    <w:rsid w:val="00495091"/>
    <w:rsid w:val="004A0CB4"/>
    <w:rsid w:val="004A1CF1"/>
    <w:rsid w:val="004A1DDB"/>
    <w:rsid w:val="004A2C78"/>
    <w:rsid w:val="004A3A44"/>
    <w:rsid w:val="004A73CC"/>
    <w:rsid w:val="004A763F"/>
    <w:rsid w:val="004A765B"/>
    <w:rsid w:val="004B1960"/>
    <w:rsid w:val="004B2374"/>
    <w:rsid w:val="004B2913"/>
    <w:rsid w:val="004B3DDA"/>
    <w:rsid w:val="004B5B1A"/>
    <w:rsid w:val="004B6B60"/>
    <w:rsid w:val="004B77A5"/>
    <w:rsid w:val="004C2560"/>
    <w:rsid w:val="004C4863"/>
    <w:rsid w:val="004C4A50"/>
    <w:rsid w:val="004C4EFA"/>
    <w:rsid w:val="004C7104"/>
    <w:rsid w:val="004C71BA"/>
    <w:rsid w:val="004C77AB"/>
    <w:rsid w:val="004C7C15"/>
    <w:rsid w:val="004C7F56"/>
    <w:rsid w:val="004D06A1"/>
    <w:rsid w:val="004D08EF"/>
    <w:rsid w:val="004D0B2A"/>
    <w:rsid w:val="004D1635"/>
    <w:rsid w:val="004D2158"/>
    <w:rsid w:val="004D3120"/>
    <w:rsid w:val="004D453A"/>
    <w:rsid w:val="004E0AF0"/>
    <w:rsid w:val="004E1890"/>
    <w:rsid w:val="004E1C95"/>
    <w:rsid w:val="004E2093"/>
    <w:rsid w:val="004E39B7"/>
    <w:rsid w:val="004E65B2"/>
    <w:rsid w:val="004E6CC8"/>
    <w:rsid w:val="004E773F"/>
    <w:rsid w:val="004F10A3"/>
    <w:rsid w:val="004F18BF"/>
    <w:rsid w:val="004F230F"/>
    <w:rsid w:val="004F2CAA"/>
    <w:rsid w:val="004F392B"/>
    <w:rsid w:val="004F435E"/>
    <w:rsid w:val="004F46ED"/>
    <w:rsid w:val="004F50B9"/>
    <w:rsid w:val="004F52A2"/>
    <w:rsid w:val="004F76B4"/>
    <w:rsid w:val="004F7804"/>
    <w:rsid w:val="004F7F6E"/>
    <w:rsid w:val="00500830"/>
    <w:rsid w:val="00501F1D"/>
    <w:rsid w:val="005028C8"/>
    <w:rsid w:val="00502F22"/>
    <w:rsid w:val="00503331"/>
    <w:rsid w:val="00504125"/>
    <w:rsid w:val="00506483"/>
    <w:rsid w:val="0050678D"/>
    <w:rsid w:val="00507613"/>
    <w:rsid w:val="00510713"/>
    <w:rsid w:val="00512580"/>
    <w:rsid w:val="005155F7"/>
    <w:rsid w:val="00520751"/>
    <w:rsid w:val="00521C2D"/>
    <w:rsid w:val="00523136"/>
    <w:rsid w:val="00523744"/>
    <w:rsid w:val="00525B07"/>
    <w:rsid w:val="005276B2"/>
    <w:rsid w:val="00527BC1"/>
    <w:rsid w:val="00527D63"/>
    <w:rsid w:val="00530196"/>
    <w:rsid w:val="00533E24"/>
    <w:rsid w:val="00534982"/>
    <w:rsid w:val="0053511F"/>
    <w:rsid w:val="00536338"/>
    <w:rsid w:val="00536689"/>
    <w:rsid w:val="00540773"/>
    <w:rsid w:val="00541691"/>
    <w:rsid w:val="00542C11"/>
    <w:rsid w:val="00542C84"/>
    <w:rsid w:val="00544919"/>
    <w:rsid w:val="00544C36"/>
    <w:rsid w:val="005473DB"/>
    <w:rsid w:val="0054793C"/>
    <w:rsid w:val="00547CA4"/>
    <w:rsid w:val="005502C6"/>
    <w:rsid w:val="00551B6D"/>
    <w:rsid w:val="00551F74"/>
    <w:rsid w:val="00553B23"/>
    <w:rsid w:val="00553E14"/>
    <w:rsid w:val="0055474B"/>
    <w:rsid w:val="00561A35"/>
    <w:rsid w:val="00561F16"/>
    <w:rsid w:val="00562E64"/>
    <w:rsid w:val="005649F9"/>
    <w:rsid w:val="005664AE"/>
    <w:rsid w:val="005669A4"/>
    <w:rsid w:val="00570FF2"/>
    <w:rsid w:val="00571EA3"/>
    <w:rsid w:val="005743CE"/>
    <w:rsid w:val="00574730"/>
    <w:rsid w:val="00580C97"/>
    <w:rsid w:val="00583662"/>
    <w:rsid w:val="00584EF7"/>
    <w:rsid w:val="005852A3"/>
    <w:rsid w:val="00585DA5"/>
    <w:rsid w:val="00586A66"/>
    <w:rsid w:val="005872DD"/>
    <w:rsid w:val="005875EA"/>
    <w:rsid w:val="0059069C"/>
    <w:rsid w:val="00590919"/>
    <w:rsid w:val="00590F35"/>
    <w:rsid w:val="0059108E"/>
    <w:rsid w:val="005924BF"/>
    <w:rsid w:val="00592687"/>
    <w:rsid w:val="0059491E"/>
    <w:rsid w:val="005967EA"/>
    <w:rsid w:val="00597B4C"/>
    <w:rsid w:val="005A04C0"/>
    <w:rsid w:val="005A43F0"/>
    <w:rsid w:val="005A55DE"/>
    <w:rsid w:val="005A5C90"/>
    <w:rsid w:val="005A60D5"/>
    <w:rsid w:val="005A67CE"/>
    <w:rsid w:val="005A7A3E"/>
    <w:rsid w:val="005A7FDC"/>
    <w:rsid w:val="005B1988"/>
    <w:rsid w:val="005B22A7"/>
    <w:rsid w:val="005B3A5D"/>
    <w:rsid w:val="005B40EB"/>
    <w:rsid w:val="005B4465"/>
    <w:rsid w:val="005B5024"/>
    <w:rsid w:val="005B616E"/>
    <w:rsid w:val="005B700A"/>
    <w:rsid w:val="005B7054"/>
    <w:rsid w:val="005C22A5"/>
    <w:rsid w:val="005C2BE7"/>
    <w:rsid w:val="005C2ECD"/>
    <w:rsid w:val="005C31CD"/>
    <w:rsid w:val="005C4A80"/>
    <w:rsid w:val="005C5DAE"/>
    <w:rsid w:val="005C6057"/>
    <w:rsid w:val="005C694C"/>
    <w:rsid w:val="005D0EA7"/>
    <w:rsid w:val="005D1846"/>
    <w:rsid w:val="005D1B4D"/>
    <w:rsid w:val="005D3F52"/>
    <w:rsid w:val="005D3FD6"/>
    <w:rsid w:val="005D4C50"/>
    <w:rsid w:val="005D56DF"/>
    <w:rsid w:val="005D6293"/>
    <w:rsid w:val="005D62F6"/>
    <w:rsid w:val="005D64A9"/>
    <w:rsid w:val="005E4105"/>
    <w:rsid w:val="005E48C1"/>
    <w:rsid w:val="005E4CEE"/>
    <w:rsid w:val="005E570A"/>
    <w:rsid w:val="005E5EDE"/>
    <w:rsid w:val="005E6EC2"/>
    <w:rsid w:val="005E7F1C"/>
    <w:rsid w:val="005F0911"/>
    <w:rsid w:val="005F130F"/>
    <w:rsid w:val="005F18BA"/>
    <w:rsid w:val="005F2639"/>
    <w:rsid w:val="005F2995"/>
    <w:rsid w:val="005F34ED"/>
    <w:rsid w:val="005F4214"/>
    <w:rsid w:val="005F4474"/>
    <w:rsid w:val="005F506C"/>
    <w:rsid w:val="005F5181"/>
    <w:rsid w:val="005F51F4"/>
    <w:rsid w:val="005F5734"/>
    <w:rsid w:val="005F5A9E"/>
    <w:rsid w:val="005F62A9"/>
    <w:rsid w:val="005F63A6"/>
    <w:rsid w:val="00603656"/>
    <w:rsid w:val="00603F68"/>
    <w:rsid w:val="00604E45"/>
    <w:rsid w:val="0060539C"/>
    <w:rsid w:val="00605CB2"/>
    <w:rsid w:val="00605DF2"/>
    <w:rsid w:val="0060642A"/>
    <w:rsid w:val="0060783D"/>
    <w:rsid w:val="00607853"/>
    <w:rsid w:val="00610602"/>
    <w:rsid w:val="00611D71"/>
    <w:rsid w:val="00611E21"/>
    <w:rsid w:val="006123FF"/>
    <w:rsid w:val="00612CEF"/>
    <w:rsid w:val="0061333E"/>
    <w:rsid w:val="00613640"/>
    <w:rsid w:val="006139F7"/>
    <w:rsid w:val="0061418F"/>
    <w:rsid w:val="0061497A"/>
    <w:rsid w:val="00614AA0"/>
    <w:rsid w:val="00616BC7"/>
    <w:rsid w:val="006173AB"/>
    <w:rsid w:val="006174FE"/>
    <w:rsid w:val="0061770F"/>
    <w:rsid w:val="00621551"/>
    <w:rsid w:val="0062162A"/>
    <w:rsid w:val="006229F0"/>
    <w:rsid w:val="00623096"/>
    <w:rsid w:val="0062367D"/>
    <w:rsid w:val="00625519"/>
    <w:rsid w:val="00625F7B"/>
    <w:rsid w:val="0062630F"/>
    <w:rsid w:val="0062639B"/>
    <w:rsid w:val="00627BFD"/>
    <w:rsid w:val="00627F40"/>
    <w:rsid w:val="006312CE"/>
    <w:rsid w:val="00633811"/>
    <w:rsid w:val="00633BEB"/>
    <w:rsid w:val="0063410D"/>
    <w:rsid w:val="006356CD"/>
    <w:rsid w:val="00635B13"/>
    <w:rsid w:val="006365DD"/>
    <w:rsid w:val="00636A8D"/>
    <w:rsid w:val="0063751D"/>
    <w:rsid w:val="006421B6"/>
    <w:rsid w:val="00642FEF"/>
    <w:rsid w:val="006435DC"/>
    <w:rsid w:val="00644312"/>
    <w:rsid w:val="00644C1E"/>
    <w:rsid w:val="0064587F"/>
    <w:rsid w:val="00646295"/>
    <w:rsid w:val="00646C09"/>
    <w:rsid w:val="006516FC"/>
    <w:rsid w:val="00651BD6"/>
    <w:rsid w:val="00652081"/>
    <w:rsid w:val="00653CBF"/>
    <w:rsid w:val="00656C24"/>
    <w:rsid w:val="0065707C"/>
    <w:rsid w:val="00660F4D"/>
    <w:rsid w:val="0066386C"/>
    <w:rsid w:val="00664186"/>
    <w:rsid w:val="0066601E"/>
    <w:rsid w:val="00670748"/>
    <w:rsid w:val="00672A8E"/>
    <w:rsid w:val="0067380F"/>
    <w:rsid w:val="00673EEA"/>
    <w:rsid w:val="0067493E"/>
    <w:rsid w:val="00675F04"/>
    <w:rsid w:val="00682697"/>
    <w:rsid w:val="0068388D"/>
    <w:rsid w:val="00685310"/>
    <w:rsid w:val="00685753"/>
    <w:rsid w:val="00685865"/>
    <w:rsid w:val="00685991"/>
    <w:rsid w:val="00685E2A"/>
    <w:rsid w:val="00686E3B"/>
    <w:rsid w:val="006873D7"/>
    <w:rsid w:val="00687CBF"/>
    <w:rsid w:val="00692DFD"/>
    <w:rsid w:val="006938A8"/>
    <w:rsid w:val="006953B1"/>
    <w:rsid w:val="00695C85"/>
    <w:rsid w:val="00696895"/>
    <w:rsid w:val="006977CA"/>
    <w:rsid w:val="006A2575"/>
    <w:rsid w:val="006A2D4E"/>
    <w:rsid w:val="006A35F4"/>
    <w:rsid w:val="006A3E5B"/>
    <w:rsid w:val="006A3ED0"/>
    <w:rsid w:val="006B0994"/>
    <w:rsid w:val="006B1915"/>
    <w:rsid w:val="006B1DAF"/>
    <w:rsid w:val="006B1FD1"/>
    <w:rsid w:val="006B21AB"/>
    <w:rsid w:val="006B2234"/>
    <w:rsid w:val="006B303B"/>
    <w:rsid w:val="006B3719"/>
    <w:rsid w:val="006B454C"/>
    <w:rsid w:val="006B5DD7"/>
    <w:rsid w:val="006B7934"/>
    <w:rsid w:val="006B7AF0"/>
    <w:rsid w:val="006B7FB0"/>
    <w:rsid w:val="006C15AE"/>
    <w:rsid w:val="006C239E"/>
    <w:rsid w:val="006C30A1"/>
    <w:rsid w:val="006C4348"/>
    <w:rsid w:val="006C541B"/>
    <w:rsid w:val="006C56B4"/>
    <w:rsid w:val="006C580B"/>
    <w:rsid w:val="006C6539"/>
    <w:rsid w:val="006C7E54"/>
    <w:rsid w:val="006D0059"/>
    <w:rsid w:val="006D0A46"/>
    <w:rsid w:val="006D0E58"/>
    <w:rsid w:val="006D1715"/>
    <w:rsid w:val="006D2E05"/>
    <w:rsid w:val="006D5CF8"/>
    <w:rsid w:val="006D687C"/>
    <w:rsid w:val="006E03BA"/>
    <w:rsid w:val="006E05DD"/>
    <w:rsid w:val="006E2084"/>
    <w:rsid w:val="006E5FFA"/>
    <w:rsid w:val="006E7308"/>
    <w:rsid w:val="006F0653"/>
    <w:rsid w:val="006F0F9F"/>
    <w:rsid w:val="006F1305"/>
    <w:rsid w:val="006F1423"/>
    <w:rsid w:val="006F2FBF"/>
    <w:rsid w:val="006F385F"/>
    <w:rsid w:val="006F39E1"/>
    <w:rsid w:val="006F5100"/>
    <w:rsid w:val="006F70C3"/>
    <w:rsid w:val="006F773C"/>
    <w:rsid w:val="006F7CE2"/>
    <w:rsid w:val="0070030A"/>
    <w:rsid w:val="0070033D"/>
    <w:rsid w:val="007058F3"/>
    <w:rsid w:val="0070598C"/>
    <w:rsid w:val="00706015"/>
    <w:rsid w:val="00706698"/>
    <w:rsid w:val="007074DE"/>
    <w:rsid w:val="007077D6"/>
    <w:rsid w:val="00707965"/>
    <w:rsid w:val="00707C1F"/>
    <w:rsid w:val="007108C2"/>
    <w:rsid w:val="007112BB"/>
    <w:rsid w:val="00711C66"/>
    <w:rsid w:val="0071346C"/>
    <w:rsid w:val="007135AF"/>
    <w:rsid w:val="00713BC5"/>
    <w:rsid w:val="007153DA"/>
    <w:rsid w:val="0071605C"/>
    <w:rsid w:val="00716485"/>
    <w:rsid w:val="007178C2"/>
    <w:rsid w:val="00721DD0"/>
    <w:rsid w:val="007223D5"/>
    <w:rsid w:val="0072525C"/>
    <w:rsid w:val="00725B18"/>
    <w:rsid w:val="007266B5"/>
    <w:rsid w:val="00730859"/>
    <w:rsid w:val="00736E40"/>
    <w:rsid w:val="00737D44"/>
    <w:rsid w:val="007444F4"/>
    <w:rsid w:val="00747422"/>
    <w:rsid w:val="00747A5C"/>
    <w:rsid w:val="00751383"/>
    <w:rsid w:val="007529AF"/>
    <w:rsid w:val="00752FBB"/>
    <w:rsid w:val="00753036"/>
    <w:rsid w:val="00756DBE"/>
    <w:rsid w:val="00760024"/>
    <w:rsid w:val="0076056D"/>
    <w:rsid w:val="00760CBE"/>
    <w:rsid w:val="00760E8D"/>
    <w:rsid w:val="00761D44"/>
    <w:rsid w:val="00761F2F"/>
    <w:rsid w:val="00762D48"/>
    <w:rsid w:val="007677D9"/>
    <w:rsid w:val="00767B1C"/>
    <w:rsid w:val="00771D32"/>
    <w:rsid w:val="007735AD"/>
    <w:rsid w:val="00773944"/>
    <w:rsid w:val="00774665"/>
    <w:rsid w:val="00775615"/>
    <w:rsid w:val="007756D2"/>
    <w:rsid w:val="0077591C"/>
    <w:rsid w:val="007764B6"/>
    <w:rsid w:val="00777CE1"/>
    <w:rsid w:val="00777ED3"/>
    <w:rsid w:val="0078179C"/>
    <w:rsid w:val="00781D53"/>
    <w:rsid w:val="00782A28"/>
    <w:rsid w:val="0078488C"/>
    <w:rsid w:val="0078688A"/>
    <w:rsid w:val="00787431"/>
    <w:rsid w:val="00790743"/>
    <w:rsid w:val="00790F4C"/>
    <w:rsid w:val="00795700"/>
    <w:rsid w:val="00795BF7"/>
    <w:rsid w:val="00796ACC"/>
    <w:rsid w:val="007A0F65"/>
    <w:rsid w:val="007A19BC"/>
    <w:rsid w:val="007A2860"/>
    <w:rsid w:val="007A3040"/>
    <w:rsid w:val="007A3151"/>
    <w:rsid w:val="007A547E"/>
    <w:rsid w:val="007A704A"/>
    <w:rsid w:val="007B0274"/>
    <w:rsid w:val="007B0B3E"/>
    <w:rsid w:val="007B2AC7"/>
    <w:rsid w:val="007B3AE4"/>
    <w:rsid w:val="007B3F97"/>
    <w:rsid w:val="007B41A6"/>
    <w:rsid w:val="007B42D0"/>
    <w:rsid w:val="007B4480"/>
    <w:rsid w:val="007B46E0"/>
    <w:rsid w:val="007B5737"/>
    <w:rsid w:val="007B63C0"/>
    <w:rsid w:val="007B6A86"/>
    <w:rsid w:val="007B772F"/>
    <w:rsid w:val="007C0E90"/>
    <w:rsid w:val="007C1785"/>
    <w:rsid w:val="007C43F8"/>
    <w:rsid w:val="007C5529"/>
    <w:rsid w:val="007C5CAC"/>
    <w:rsid w:val="007D02B9"/>
    <w:rsid w:val="007D170E"/>
    <w:rsid w:val="007D245D"/>
    <w:rsid w:val="007D3F29"/>
    <w:rsid w:val="007D4A0D"/>
    <w:rsid w:val="007D4DB0"/>
    <w:rsid w:val="007D612D"/>
    <w:rsid w:val="007D6927"/>
    <w:rsid w:val="007D739E"/>
    <w:rsid w:val="007D79F8"/>
    <w:rsid w:val="007D7F76"/>
    <w:rsid w:val="007E012F"/>
    <w:rsid w:val="007E0F85"/>
    <w:rsid w:val="007E12FF"/>
    <w:rsid w:val="007E3613"/>
    <w:rsid w:val="007E3F68"/>
    <w:rsid w:val="007E41D3"/>
    <w:rsid w:val="007E4C3F"/>
    <w:rsid w:val="007E54C1"/>
    <w:rsid w:val="007E5994"/>
    <w:rsid w:val="007E61BC"/>
    <w:rsid w:val="007F5629"/>
    <w:rsid w:val="007F658B"/>
    <w:rsid w:val="0080052C"/>
    <w:rsid w:val="008014DB"/>
    <w:rsid w:val="0080250B"/>
    <w:rsid w:val="00803B57"/>
    <w:rsid w:val="00803ECA"/>
    <w:rsid w:val="00805794"/>
    <w:rsid w:val="00805ACB"/>
    <w:rsid w:val="00806A8F"/>
    <w:rsid w:val="00807F0F"/>
    <w:rsid w:val="008113FE"/>
    <w:rsid w:val="00811E8A"/>
    <w:rsid w:val="008147C2"/>
    <w:rsid w:val="008150A4"/>
    <w:rsid w:val="0081680A"/>
    <w:rsid w:val="00816F8E"/>
    <w:rsid w:val="00817104"/>
    <w:rsid w:val="00817404"/>
    <w:rsid w:val="00817992"/>
    <w:rsid w:val="00817F04"/>
    <w:rsid w:val="008202C8"/>
    <w:rsid w:val="008204B0"/>
    <w:rsid w:val="00820D13"/>
    <w:rsid w:val="00821B85"/>
    <w:rsid w:val="0082244B"/>
    <w:rsid w:val="00822886"/>
    <w:rsid w:val="0082361B"/>
    <w:rsid w:val="008242C2"/>
    <w:rsid w:val="00824B65"/>
    <w:rsid w:val="00831FE3"/>
    <w:rsid w:val="00832345"/>
    <w:rsid w:val="00833061"/>
    <w:rsid w:val="00833BCB"/>
    <w:rsid w:val="00837766"/>
    <w:rsid w:val="008379E3"/>
    <w:rsid w:val="008402F7"/>
    <w:rsid w:val="008403AE"/>
    <w:rsid w:val="008441BB"/>
    <w:rsid w:val="008444A7"/>
    <w:rsid w:val="008463B7"/>
    <w:rsid w:val="0085005D"/>
    <w:rsid w:val="00850237"/>
    <w:rsid w:val="00850ACB"/>
    <w:rsid w:val="00851B8C"/>
    <w:rsid w:val="00852052"/>
    <w:rsid w:val="00852236"/>
    <w:rsid w:val="00853CA1"/>
    <w:rsid w:val="00854A90"/>
    <w:rsid w:val="008566A9"/>
    <w:rsid w:val="00860DA6"/>
    <w:rsid w:val="008610B3"/>
    <w:rsid w:val="00861CB6"/>
    <w:rsid w:val="00861F00"/>
    <w:rsid w:val="00862E8E"/>
    <w:rsid w:val="008645BA"/>
    <w:rsid w:val="00866F54"/>
    <w:rsid w:val="00873A1B"/>
    <w:rsid w:val="00873EAD"/>
    <w:rsid w:val="008755FB"/>
    <w:rsid w:val="00876987"/>
    <w:rsid w:val="008771CC"/>
    <w:rsid w:val="00880115"/>
    <w:rsid w:val="00880BF0"/>
    <w:rsid w:val="0088194D"/>
    <w:rsid w:val="00882833"/>
    <w:rsid w:val="00885AD7"/>
    <w:rsid w:val="00885E7D"/>
    <w:rsid w:val="00886064"/>
    <w:rsid w:val="00886E36"/>
    <w:rsid w:val="00887E6C"/>
    <w:rsid w:val="008920DC"/>
    <w:rsid w:val="0089220C"/>
    <w:rsid w:val="0089281F"/>
    <w:rsid w:val="00893691"/>
    <w:rsid w:val="00893F75"/>
    <w:rsid w:val="008953DE"/>
    <w:rsid w:val="008956C1"/>
    <w:rsid w:val="00896357"/>
    <w:rsid w:val="00897EEB"/>
    <w:rsid w:val="008A3ABD"/>
    <w:rsid w:val="008A4717"/>
    <w:rsid w:val="008A4873"/>
    <w:rsid w:val="008A496C"/>
    <w:rsid w:val="008A4E72"/>
    <w:rsid w:val="008A5671"/>
    <w:rsid w:val="008A67E0"/>
    <w:rsid w:val="008B2B85"/>
    <w:rsid w:val="008B375B"/>
    <w:rsid w:val="008B3B3F"/>
    <w:rsid w:val="008B649E"/>
    <w:rsid w:val="008B78DF"/>
    <w:rsid w:val="008C0CE1"/>
    <w:rsid w:val="008C1C02"/>
    <w:rsid w:val="008C3719"/>
    <w:rsid w:val="008C3AB5"/>
    <w:rsid w:val="008D05C6"/>
    <w:rsid w:val="008D1FB9"/>
    <w:rsid w:val="008D2052"/>
    <w:rsid w:val="008D286B"/>
    <w:rsid w:val="008D2F2C"/>
    <w:rsid w:val="008D5E2F"/>
    <w:rsid w:val="008E1510"/>
    <w:rsid w:val="008E29DC"/>
    <w:rsid w:val="008E38B7"/>
    <w:rsid w:val="008E48D3"/>
    <w:rsid w:val="008E4F60"/>
    <w:rsid w:val="008E513C"/>
    <w:rsid w:val="008E5AB6"/>
    <w:rsid w:val="008E7539"/>
    <w:rsid w:val="008E7DB0"/>
    <w:rsid w:val="008F0692"/>
    <w:rsid w:val="008F0E7A"/>
    <w:rsid w:val="008F1906"/>
    <w:rsid w:val="008F20C7"/>
    <w:rsid w:val="008F2DE0"/>
    <w:rsid w:val="008F3051"/>
    <w:rsid w:val="008F3602"/>
    <w:rsid w:val="008F41E3"/>
    <w:rsid w:val="008F4C79"/>
    <w:rsid w:val="008F717E"/>
    <w:rsid w:val="008F723E"/>
    <w:rsid w:val="00900C71"/>
    <w:rsid w:val="00900F95"/>
    <w:rsid w:val="0090157F"/>
    <w:rsid w:val="00901646"/>
    <w:rsid w:val="009031D5"/>
    <w:rsid w:val="00903F34"/>
    <w:rsid w:val="00904036"/>
    <w:rsid w:val="00905167"/>
    <w:rsid w:val="00906823"/>
    <w:rsid w:val="00907D1A"/>
    <w:rsid w:val="009107F5"/>
    <w:rsid w:val="00912170"/>
    <w:rsid w:val="0091242B"/>
    <w:rsid w:val="00912476"/>
    <w:rsid w:val="00912615"/>
    <w:rsid w:val="00914636"/>
    <w:rsid w:val="00915F98"/>
    <w:rsid w:val="009166E2"/>
    <w:rsid w:val="00924BC5"/>
    <w:rsid w:val="00931682"/>
    <w:rsid w:val="009318E5"/>
    <w:rsid w:val="00932740"/>
    <w:rsid w:val="00932B7C"/>
    <w:rsid w:val="00933A4F"/>
    <w:rsid w:val="00934524"/>
    <w:rsid w:val="00935E21"/>
    <w:rsid w:val="009375E8"/>
    <w:rsid w:val="00937B8C"/>
    <w:rsid w:val="0094027A"/>
    <w:rsid w:val="00940611"/>
    <w:rsid w:val="00942749"/>
    <w:rsid w:val="00942F87"/>
    <w:rsid w:val="009434CC"/>
    <w:rsid w:val="00943A57"/>
    <w:rsid w:val="00947990"/>
    <w:rsid w:val="00951592"/>
    <w:rsid w:val="00952250"/>
    <w:rsid w:val="00952E16"/>
    <w:rsid w:val="00952EA0"/>
    <w:rsid w:val="00954E4D"/>
    <w:rsid w:val="00954F31"/>
    <w:rsid w:val="0095768A"/>
    <w:rsid w:val="00957B01"/>
    <w:rsid w:val="009606FB"/>
    <w:rsid w:val="00961990"/>
    <w:rsid w:val="00963C6C"/>
    <w:rsid w:val="00965D5A"/>
    <w:rsid w:val="0097195B"/>
    <w:rsid w:val="00971A1A"/>
    <w:rsid w:val="00971FFF"/>
    <w:rsid w:val="009747D9"/>
    <w:rsid w:val="00975A0E"/>
    <w:rsid w:val="00976639"/>
    <w:rsid w:val="00980016"/>
    <w:rsid w:val="00981284"/>
    <w:rsid w:val="00981975"/>
    <w:rsid w:val="00981B76"/>
    <w:rsid w:val="0098230A"/>
    <w:rsid w:val="0098292C"/>
    <w:rsid w:val="00984C51"/>
    <w:rsid w:val="0098661B"/>
    <w:rsid w:val="0099063D"/>
    <w:rsid w:val="00992E73"/>
    <w:rsid w:val="00994F3B"/>
    <w:rsid w:val="00995B2F"/>
    <w:rsid w:val="00996E47"/>
    <w:rsid w:val="0099709D"/>
    <w:rsid w:val="0099735E"/>
    <w:rsid w:val="00997DB7"/>
    <w:rsid w:val="00997FFB"/>
    <w:rsid w:val="009A0FA6"/>
    <w:rsid w:val="009A1378"/>
    <w:rsid w:val="009A2E46"/>
    <w:rsid w:val="009A3D4A"/>
    <w:rsid w:val="009A4A9D"/>
    <w:rsid w:val="009A55FD"/>
    <w:rsid w:val="009A7C47"/>
    <w:rsid w:val="009B0B59"/>
    <w:rsid w:val="009B2751"/>
    <w:rsid w:val="009B5F5F"/>
    <w:rsid w:val="009B75C5"/>
    <w:rsid w:val="009C0A48"/>
    <w:rsid w:val="009C1964"/>
    <w:rsid w:val="009C5654"/>
    <w:rsid w:val="009C5BF2"/>
    <w:rsid w:val="009C5E5B"/>
    <w:rsid w:val="009C6E83"/>
    <w:rsid w:val="009C76D9"/>
    <w:rsid w:val="009D0E2F"/>
    <w:rsid w:val="009D1410"/>
    <w:rsid w:val="009D21BC"/>
    <w:rsid w:val="009D2C9D"/>
    <w:rsid w:val="009D4ABE"/>
    <w:rsid w:val="009D72A5"/>
    <w:rsid w:val="009E03F2"/>
    <w:rsid w:val="009E0DF5"/>
    <w:rsid w:val="009E1FFA"/>
    <w:rsid w:val="009E2354"/>
    <w:rsid w:val="009E5783"/>
    <w:rsid w:val="009E60BA"/>
    <w:rsid w:val="009E6547"/>
    <w:rsid w:val="009E6D83"/>
    <w:rsid w:val="009E7803"/>
    <w:rsid w:val="009E7FF6"/>
    <w:rsid w:val="009F00C2"/>
    <w:rsid w:val="009F0181"/>
    <w:rsid w:val="009F2BBC"/>
    <w:rsid w:val="009F2E30"/>
    <w:rsid w:val="009F3903"/>
    <w:rsid w:val="009F4788"/>
    <w:rsid w:val="009F4E09"/>
    <w:rsid w:val="009F6090"/>
    <w:rsid w:val="009F60E4"/>
    <w:rsid w:val="009F6774"/>
    <w:rsid w:val="009F772C"/>
    <w:rsid w:val="00A00250"/>
    <w:rsid w:val="00A00642"/>
    <w:rsid w:val="00A0133C"/>
    <w:rsid w:val="00A016D1"/>
    <w:rsid w:val="00A02420"/>
    <w:rsid w:val="00A028D9"/>
    <w:rsid w:val="00A02D6C"/>
    <w:rsid w:val="00A037E4"/>
    <w:rsid w:val="00A039B6"/>
    <w:rsid w:val="00A06E20"/>
    <w:rsid w:val="00A07769"/>
    <w:rsid w:val="00A1034F"/>
    <w:rsid w:val="00A104C3"/>
    <w:rsid w:val="00A10B74"/>
    <w:rsid w:val="00A11AE1"/>
    <w:rsid w:val="00A1388D"/>
    <w:rsid w:val="00A14FEE"/>
    <w:rsid w:val="00A15DF2"/>
    <w:rsid w:val="00A15E79"/>
    <w:rsid w:val="00A16D72"/>
    <w:rsid w:val="00A2015B"/>
    <w:rsid w:val="00A20457"/>
    <w:rsid w:val="00A2160A"/>
    <w:rsid w:val="00A221AE"/>
    <w:rsid w:val="00A23EED"/>
    <w:rsid w:val="00A23FF9"/>
    <w:rsid w:val="00A24442"/>
    <w:rsid w:val="00A24B55"/>
    <w:rsid w:val="00A25C7A"/>
    <w:rsid w:val="00A26109"/>
    <w:rsid w:val="00A264EF"/>
    <w:rsid w:val="00A2799D"/>
    <w:rsid w:val="00A3053E"/>
    <w:rsid w:val="00A366FE"/>
    <w:rsid w:val="00A36A5D"/>
    <w:rsid w:val="00A370B7"/>
    <w:rsid w:val="00A372EC"/>
    <w:rsid w:val="00A377D4"/>
    <w:rsid w:val="00A37A02"/>
    <w:rsid w:val="00A41769"/>
    <w:rsid w:val="00A42BA3"/>
    <w:rsid w:val="00A43A90"/>
    <w:rsid w:val="00A45748"/>
    <w:rsid w:val="00A46AC1"/>
    <w:rsid w:val="00A47936"/>
    <w:rsid w:val="00A5272C"/>
    <w:rsid w:val="00A52A20"/>
    <w:rsid w:val="00A52A6A"/>
    <w:rsid w:val="00A54469"/>
    <w:rsid w:val="00A54BF6"/>
    <w:rsid w:val="00A55FF7"/>
    <w:rsid w:val="00A56567"/>
    <w:rsid w:val="00A56D4C"/>
    <w:rsid w:val="00A57493"/>
    <w:rsid w:val="00A6199A"/>
    <w:rsid w:val="00A638DF"/>
    <w:rsid w:val="00A64331"/>
    <w:rsid w:val="00A64A0A"/>
    <w:rsid w:val="00A6530D"/>
    <w:rsid w:val="00A65724"/>
    <w:rsid w:val="00A66635"/>
    <w:rsid w:val="00A670C6"/>
    <w:rsid w:val="00A7198D"/>
    <w:rsid w:val="00A72456"/>
    <w:rsid w:val="00A726B2"/>
    <w:rsid w:val="00A72EBD"/>
    <w:rsid w:val="00A72EC8"/>
    <w:rsid w:val="00A75521"/>
    <w:rsid w:val="00A76609"/>
    <w:rsid w:val="00A769EC"/>
    <w:rsid w:val="00A77071"/>
    <w:rsid w:val="00A82211"/>
    <w:rsid w:val="00A822C1"/>
    <w:rsid w:val="00A82A07"/>
    <w:rsid w:val="00A83F47"/>
    <w:rsid w:val="00A84BBD"/>
    <w:rsid w:val="00A8595E"/>
    <w:rsid w:val="00A8745C"/>
    <w:rsid w:val="00A904EB"/>
    <w:rsid w:val="00A90BCA"/>
    <w:rsid w:val="00A91827"/>
    <w:rsid w:val="00A92745"/>
    <w:rsid w:val="00A937A9"/>
    <w:rsid w:val="00A958F5"/>
    <w:rsid w:val="00A96DB5"/>
    <w:rsid w:val="00AA1635"/>
    <w:rsid w:val="00AA4A52"/>
    <w:rsid w:val="00AA5085"/>
    <w:rsid w:val="00AA541B"/>
    <w:rsid w:val="00AA6984"/>
    <w:rsid w:val="00AB019E"/>
    <w:rsid w:val="00AB0360"/>
    <w:rsid w:val="00AB0451"/>
    <w:rsid w:val="00AB140A"/>
    <w:rsid w:val="00AB18F9"/>
    <w:rsid w:val="00AB2D7E"/>
    <w:rsid w:val="00AB40C6"/>
    <w:rsid w:val="00AB4A33"/>
    <w:rsid w:val="00AB4F9F"/>
    <w:rsid w:val="00AB5542"/>
    <w:rsid w:val="00AB62D6"/>
    <w:rsid w:val="00AB6AAC"/>
    <w:rsid w:val="00AB6C30"/>
    <w:rsid w:val="00AB745F"/>
    <w:rsid w:val="00AC08C4"/>
    <w:rsid w:val="00AC1BF4"/>
    <w:rsid w:val="00AC1CE3"/>
    <w:rsid w:val="00AC2541"/>
    <w:rsid w:val="00AC3410"/>
    <w:rsid w:val="00AD287D"/>
    <w:rsid w:val="00AD2E4F"/>
    <w:rsid w:val="00AD3466"/>
    <w:rsid w:val="00AD38A8"/>
    <w:rsid w:val="00AD3A41"/>
    <w:rsid w:val="00AD3C09"/>
    <w:rsid w:val="00AD51BF"/>
    <w:rsid w:val="00AE2720"/>
    <w:rsid w:val="00AE2CBC"/>
    <w:rsid w:val="00AE2CCA"/>
    <w:rsid w:val="00AE2E25"/>
    <w:rsid w:val="00AE4033"/>
    <w:rsid w:val="00AE4D08"/>
    <w:rsid w:val="00AE5FE4"/>
    <w:rsid w:val="00AE61D1"/>
    <w:rsid w:val="00AE798C"/>
    <w:rsid w:val="00AE7EB7"/>
    <w:rsid w:val="00AF05EA"/>
    <w:rsid w:val="00AF2AF6"/>
    <w:rsid w:val="00AF2F6C"/>
    <w:rsid w:val="00AF421B"/>
    <w:rsid w:val="00AF59BA"/>
    <w:rsid w:val="00AF5D11"/>
    <w:rsid w:val="00AF6C17"/>
    <w:rsid w:val="00AF762F"/>
    <w:rsid w:val="00B03ADB"/>
    <w:rsid w:val="00B042AC"/>
    <w:rsid w:val="00B04378"/>
    <w:rsid w:val="00B047E5"/>
    <w:rsid w:val="00B06B32"/>
    <w:rsid w:val="00B06B5E"/>
    <w:rsid w:val="00B108ED"/>
    <w:rsid w:val="00B11A5E"/>
    <w:rsid w:val="00B1269E"/>
    <w:rsid w:val="00B1271C"/>
    <w:rsid w:val="00B12CA0"/>
    <w:rsid w:val="00B14317"/>
    <w:rsid w:val="00B143F4"/>
    <w:rsid w:val="00B14919"/>
    <w:rsid w:val="00B174CD"/>
    <w:rsid w:val="00B2087F"/>
    <w:rsid w:val="00B21416"/>
    <w:rsid w:val="00B224B1"/>
    <w:rsid w:val="00B27339"/>
    <w:rsid w:val="00B3051E"/>
    <w:rsid w:val="00B30960"/>
    <w:rsid w:val="00B317FD"/>
    <w:rsid w:val="00B31AB2"/>
    <w:rsid w:val="00B32933"/>
    <w:rsid w:val="00B32AB8"/>
    <w:rsid w:val="00B35FAB"/>
    <w:rsid w:val="00B360A8"/>
    <w:rsid w:val="00B362C0"/>
    <w:rsid w:val="00B41D70"/>
    <w:rsid w:val="00B43D89"/>
    <w:rsid w:val="00B448BB"/>
    <w:rsid w:val="00B45377"/>
    <w:rsid w:val="00B46115"/>
    <w:rsid w:val="00B466D2"/>
    <w:rsid w:val="00B46836"/>
    <w:rsid w:val="00B4719E"/>
    <w:rsid w:val="00B47236"/>
    <w:rsid w:val="00B506B8"/>
    <w:rsid w:val="00B50AF9"/>
    <w:rsid w:val="00B522E7"/>
    <w:rsid w:val="00B54274"/>
    <w:rsid w:val="00B54F3E"/>
    <w:rsid w:val="00B56411"/>
    <w:rsid w:val="00B56A82"/>
    <w:rsid w:val="00B56B50"/>
    <w:rsid w:val="00B57B27"/>
    <w:rsid w:val="00B60556"/>
    <w:rsid w:val="00B60B32"/>
    <w:rsid w:val="00B6195A"/>
    <w:rsid w:val="00B63DE2"/>
    <w:rsid w:val="00B6569C"/>
    <w:rsid w:val="00B65D9D"/>
    <w:rsid w:val="00B738BE"/>
    <w:rsid w:val="00B73D2B"/>
    <w:rsid w:val="00B73D3C"/>
    <w:rsid w:val="00B749F8"/>
    <w:rsid w:val="00B75061"/>
    <w:rsid w:val="00B750CF"/>
    <w:rsid w:val="00B75866"/>
    <w:rsid w:val="00B75D9A"/>
    <w:rsid w:val="00B777BB"/>
    <w:rsid w:val="00B800FA"/>
    <w:rsid w:val="00B91BF4"/>
    <w:rsid w:val="00B9439E"/>
    <w:rsid w:val="00B94CD0"/>
    <w:rsid w:val="00B95076"/>
    <w:rsid w:val="00B959F1"/>
    <w:rsid w:val="00B95FA2"/>
    <w:rsid w:val="00B9630D"/>
    <w:rsid w:val="00B96714"/>
    <w:rsid w:val="00B97DE5"/>
    <w:rsid w:val="00BA381C"/>
    <w:rsid w:val="00BA5859"/>
    <w:rsid w:val="00BB0082"/>
    <w:rsid w:val="00BB0D98"/>
    <w:rsid w:val="00BB11A9"/>
    <w:rsid w:val="00BB3C55"/>
    <w:rsid w:val="00BB438D"/>
    <w:rsid w:val="00BB6B2C"/>
    <w:rsid w:val="00BB6DEE"/>
    <w:rsid w:val="00BB6F70"/>
    <w:rsid w:val="00BB7068"/>
    <w:rsid w:val="00BB7211"/>
    <w:rsid w:val="00BC010E"/>
    <w:rsid w:val="00BC03E6"/>
    <w:rsid w:val="00BC4983"/>
    <w:rsid w:val="00BC59D7"/>
    <w:rsid w:val="00BC6522"/>
    <w:rsid w:val="00BC6C07"/>
    <w:rsid w:val="00BD059F"/>
    <w:rsid w:val="00BD1B8C"/>
    <w:rsid w:val="00BD441D"/>
    <w:rsid w:val="00BD44DE"/>
    <w:rsid w:val="00BD567D"/>
    <w:rsid w:val="00BD60C6"/>
    <w:rsid w:val="00BE20BA"/>
    <w:rsid w:val="00BE4476"/>
    <w:rsid w:val="00BE4B82"/>
    <w:rsid w:val="00BE54EC"/>
    <w:rsid w:val="00BE6E5C"/>
    <w:rsid w:val="00BE7D89"/>
    <w:rsid w:val="00BF37AF"/>
    <w:rsid w:val="00BF47D7"/>
    <w:rsid w:val="00BF56B6"/>
    <w:rsid w:val="00BF6ECA"/>
    <w:rsid w:val="00C003B8"/>
    <w:rsid w:val="00C009B7"/>
    <w:rsid w:val="00C041F7"/>
    <w:rsid w:val="00C042BD"/>
    <w:rsid w:val="00C06254"/>
    <w:rsid w:val="00C105C4"/>
    <w:rsid w:val="00C11CB6"/>
    <w:rsid w:val="00C12808"/>
    <w:rsid w:val="00C13087"/>
    <w:rsid w:val="00C13D35"/>
    <w:rsid w:val="00C13FD6"/>
    <w:rsid w:val="00C14820"/>
    <w:rsid w:val="00C16098"/>
    <w:rsid w:val="00C16F08"/>
    <w:rsid w:val="00C201D6"/>
    <w:rsid w:val="00C215AF"/>
    <w:rsid w:val="00C21EE0"/>
    <w:rsid w:val="00C2335A"/>
    <w:rsid w:val="00C242C8"/>
    <w:rsid w:val="00C25347"/>
    <w:rsid w:val="00C25668"/>
    <w:rsid w:val="00C269FB"/>
    <w:rsid w:val="00C26DD9"/>
    <w:rsid w:val="00C302B7"/>
    <w:rsid w:val="00C30666"/>
    <w:rsid w:val="00C31A29"/>
    <w:rsid w:val="00C334C5"/>
    <w:rsid w:val="00C337A1"/>
    <w:rsid w:val="00C34819"/>
    <w:rsid w:val="00C351A7"/>
    <w:rsid w:val="00C35CDD"/>
    <w:rsid w:val="00C35D41"/>
    <w:rsid w:val="00C361ED"/>
    <w:rsid w:val="00C3636F"/>
    <w:rsid w:val="00C3715B"/>
    <w:rsid w:val="00C37849"/>
    <w:rsid w:val="00C37E56"/>
    <w:rsid w:val="00C41AA8"/>
    <w:rsid w:val="00C41C17"/>
    <w:rsid w:val="00C423F9"/>
    <w:rsid w:val="00C42E5E"/>
    <w:rsid w:val="00C42F6D"/>
    <w:rsid w:val="00C45D12"/>
    <w:rsid w:val="00C463E6"/>
    <w:rsid w:val="00C51084"/>
    <w:rsid w:val="00C510C0"/>
    <w:rsid w:val="00C5323B"/>
    <w:rsid w:val="00C554E2"/>
    <w:rsid w:val="00C55F42"/>
    <w:rsid w:val="00C63C9D"/>
    <w:rsid w:val="00C642F6"/>
    <w:rsid w:val="00C6442C"/>
    <w:rsid w:val="00C6552B"/>
    <w:rsid w:val="00C67BC0"/>
    <w:rsid w:val="00C70629"/>
    <w:rsid w:val="00C70FCA"/>
    <w:rsid w:val="00C726D3"/>
    <w:rsid w:val="00C73C8E"/>
    <w:rsid w:val="00C73EC5"/>
    <w:rsid w:val="00C75781"/>
    <w:rsid w:val="00C759EE"/>
    <w:rsid w:val="00C76762"/>
    <w:rsid w:val="00C81090"/>
    <w:rsid w:val="00C817A9"/>
    <w:rsid w:val="00C825E8"/>
    <w:rsid w:val="00C83955"/>
    <w:rsid w:val="00C865AD"/>
    <w:rsid w:val="00C87D25"/>
    <w:rsid w:val="00C9015C"/>
    <w:rsid w:val="00C90ADF"/>
    <w:rsid w:val="00C923D8"/>
    <w:rsid w:val="00C97363"/>
    <w:rsid w:val="00C97B11"/>
    <w:rsid w:val="00CA05BE"/>
    <w:rsid w:val="00CA0C7E"/>
    <w:rsid w:val="00CA2305"/>
    <w:rsid w:val="00CA2643"/>
    <w:rsid w:val="00CA557F"/>
    <w:rsid w:val="00CA6BF0"/>
    <w:rsid w:val="00CA7E39"/>
    <w:rsid w:val="00CB0422"/>
    <w:rsid w:val="00CB13C6"/>
    <w:rsid w:val="00CB2E6F"/>
    <w:rsid w:val="00CB566A"/>
    <w:rsid w:val="00CB6580"/>
    <w:rsid w:val="00CB6895"/>
    <w:rsid w:val="00CB68C1"/>
    <w:rsid w:val="00CB7266"/>
    <w:rsid w:val="00CC40A7"/>
    <w:rsid w:val="00CC4914"/>
    <w:rsid w:val="00CC5993"/>
    <w:rsid w:val="00CD08FE"/>
    <w:rsid w:val="00CD18A4"/>
    <w:rsid w:val="00CD2C92"/>
    <w:rsid w:val="00CD3607"/>
    <w:rsid w:val="00CD3FBF"/>
    <w:rsid w:val="00CD45CB"/>
    <w:rsid w:val="00CD5802"/>
    <w:rsid w:val="00CD634E"/>
    <w:rsid w:val="00CD768C"/>
    <w:rsid w:val="00CE004C"/>
    <w:rsid w:val="00CE0073"/>
    <w:rsid w:val="00CE0527"/>
    <w:rsid w:val="00CE114A"/>
    <w:rsid w:val="00CE1FDC"/>
    <w:rsid w:val="00CE3568"/>
    <w:rsid w:val="00CE3AEE"/>
    <w:rsid w:val="00CE3C00"/>
    <w:rsid w:val="00CE4B68"/>
    <w:rsid w:val="00CE69A2"/>
    <w:rsid w:val="00CE76D3"/>
    <w:rsid w:val="00CE7EFA"/>
    <w:rsid w:val="00CF2094"/>
    <w:rsid w:val="00CF25F8"/>
    <w:rsid w:val="00CF30F9"/>
    <w:rsid w:val="00CF41BE"/>
    <w:rsid w:val="00CF476A"/>
    <w:rsid w:val="00CF7254"/>
    <w:rsid w:val="00D002DA"/>
    <w:rsid w:val="00D01E08"/>
    <w:rsid w:val="00D03DB0"/>
    <w:rsid w:val="00D041CB"/>
    <w:rsid w:val="00D04424"/>
    <w:rsid w:val="00D046D6"/>
    <w:rsid w:val="00D04E11"/>
    <w:rsid w:val="00D057D4"/>
    <w:rsid w:val="00D10DDD"/>
    <w:rsid w:val="00D1108A"/>
    <w:rsid w:val="00D130D2"/>
    <w:rsid w:val="00D13436"/>
    <w:rsid w:val="00D13B9E"/>
    <w:rsid w:val="00D13F39"/>
    <w:rsid w:val="00D142A3"/>
    <w:rsid w:val="00D14F68"/>
    <w:rsid w:val="00D16D32"/>
    <w:rsid w:val="00D20B43"/>
    <w:rsid w:val="00D221CE"/>
    <w:rsid w:val="00D22DB0"/>
    <w:rsid w:val="00D273F8"/>
    <w:rsid w:val="00D330DB"/>
    <w:rsid w:val="00D3335F"/>
    <w:rsid w:val="00D34540"/>
    <w:rsid w:val="00D35BCF"/>
    <w:rsid w:val="00D360EC"/>
    <w:rsid w:val="00D36533"/>
    <w:rsid w:val="00D41EE6"/>
    <w:rsid w:val="00D4246A"/>
    <w:rsid w:val="00D43088"/>
    <w:rsid w:val="00D43FC0"/>
    <w:rsid w:val="00D451B1"/>
    <w:rsid w:val="00D4721B"/>
    <w:rsid w:val="00D4742C"/>
    <w:rsid w:val="00D474D5"/>
    <w:rsid w:val="00D47C0C"/>
    <w:rsid w:val="00D5134B"/>
    <w:rsid w:val="00D514BD"/>
    <w:rsid w:val="00D525D2"/>
    <w:rsid w:val="00D52878"/>
    <w:rsid w:val="00D5288A"/>
    <w:rsid w:val="00D53E67"/>
    <w:rsid w:val="00D54045"/>
    <w:rsid w:val="00D54A3C"/>
    <w:rsid w:val="00D55330"/>
    <w:rsid w:val="00D55E93"/>
    <w:rsid w:val="00D56E7D"/>
    <w:rsid w:val="00D576D2"/>
    <w:rsid w:val="00D60AF2"/>
    <w:rsid w:val="00D60BB0"/>
    <w:rsid w:val="00D613CB"/>
    <w:rsid w:val="00D61521"/>
    <w:rsid w:val="00D63876"/>
    <w:rsid w:val="00D6417E"/>
    <w:rsid w:val="00D64DA8"/>
    <w:rsid w:val="00D66273"/>
    <w:rsid w:val="00D66E29"/>
    <w:rsid w:val="00D670DD"/>
    <w:rsid w:val="00D678EA"/>
    <w:rsid w:val="00D67A5B"/>
    <w:rsid w:val="00D67BD8"/>
    <w:rsid w:val="00D70340"/>
    <w:rsid w:val="00D70476"/>
    <w:rsid w:val="00D70D3A"/>
    <w:rsid w:val="00D71054"/>
    <w:rsid w:val="00D724B4"/>
    <w:rsid w:val="00D7323B"/>
    <w:rsid w:val="00D75078"/>
    <w:rsid w:val="00D81584"/>
    <w:rsid w:val="00D82401"/>
    <w:rsid w:val="00D833A9"/>
    <w:rsid w:val="00D836D5"/>
    <w:rsid w:val="00D842D7"/>
    <w:rsid w:val="00D84EDE"/>
    <w:rsid w:val="00D87CDF"/>
    <w:rsid w:val="00D907EC"/>
    <w:rsid w:val="00D90ABD"/>
    <w:rsid w:val="00D91A7A"/>
    <w:rsid w:val="00D938D9"/>
    <w:rsid w:val="00D94AD5"/>
    <w:rsid w:val="00D953B8"/>
    <w:rsid w:val="00D967A3"/>
    <w:rsid w:val="00D96B2F"/>
    <w:rsid w:val="00D9773C"/>
    <w:rsid w:val="00DA0788"/>
    <w:rsid w:val="00DA08A0"/>
    <w:rsid w:val="00DA1880"/>
    <w:rsid w:val="00DA1C5E"/>
    <w:rsid w:val="00DA542B"/>
    <w:rsid w:val="00DA5C8A"/>
    <w:rsid w:val="00DA60F2"/>
    <w:rsid w:val="00DA644B"/>
    <w:rsid w:val="00DA7E07"/>
    <w:rsid w:val="00DB080E"/>
    <w:rsid w:val="00DB27E0"/>
    <w:rsid w:val="00DB3A8A"/>
    <w:rsid w:val="00DB3D88"/>
    <w:rsid w:val="00DB530B"/>
    <w:rsid w:val="00DB551F"/>
    <w:rsid w:val="00DB558A"/>
    <w:rsid w:val="00DB55D4"/>
    <w:rsid w:val="00DB5E8E"/>
    <w:rsid w:val="00DB71C9"/>
    <w:rsid w:val="00DB758B"/>
    <w:rsid w:val="00DB7777"/>
    <w:rsid w:val="00DB7E9F"/>
    <w:rsid w:val="00DC22D2"/>
    <w:rsid w:val="00DC304D"/>
    <w:rsid w:val="00DC3129"/>
    <w:rsid w:val="00DC38EC"/>
    <w:rsid w:val="00DC4958"/>
    <w:rsid w:val="00DC49F9"/>
    <w:rsid w:val="00DC61A8"/>
    <w:rsid w:val="00DC6999"/>
    <w:rsid w:val="00DC6FF3"/>
    <w:rsid w:val="00DD0BBE"/>
    <w:rsid w:val="00DD24A2"/>
    <w:rsid w:val="00DD27A5"/>
    <w:rsid w:val="00DD3D5C"/>
    <w:rsid w:val="00DD49B4"/>
    <w:rsid w:val="00DD6D3E"/>
    <w:rsid w:val="00DE04CB"/>
    <w:rsid w:val="00DE3F9A"/>
    <w:rsid w:val="00DE52D1"/>
    <w:rsid w:val="00DE6B91"/>
    <w:rsid w:val="00DE74A7"/>
    <w:rsid w:val="00DE775D"/>
    <w:rsid w:val="00DE78E0"/>
    <w:rsid w:val="00DE7D4F"/>
    <w:rsid w:val="00DF06CD"/>
    <w:rsid w:val="00DF169B"/>
    <w:rsid w:val="00DF1CA7"/>
    <w:rsid w:val="00DF318E"/>
    <w:rsid w:val="00DF4CDC"/>
    <w:rsid w:val="00DF56ED"/>
    <w:rsid w:val="00DF5F60"/>
    <w:rsid w:val="00DF70AE"/>
    <w:rsid w:val="00DF7AAB"/>
    <w:rsid w:val="00E00460"/>
    <w:rsid w:val="00E00E44"/>
    <w:rsid w:val="00E00FB9"/>
    <w:rsid w:val="00E03219"/>
    <w:rsid w:val="00E0334C"/>
    <w:rsid w:val="00E0518F"/>
    <w:rsid w:val="00E05814"/>
    <w:rsid w:val="00E05F8F"/>
    <w:rsid w:val="00E066E3"/>
    <w:rsid w:val="00E10573"/>
    <w:rsid w:val="00E1104D"/>
    <w:rsid w:val="00E14152"/>
    <w:rsid w:val="00E14AAE"/>
    <w:rsid w:val="00E20604"/>
    <w:rsid w:val="00E20847"/>
    <w:rsid w:val="00E23052"/>
    <w:rsid w:val="00E233EE"/>
    <w:rsid w:val="00E23806"/>
    <w:rsid w:val="00E24583"/>
    <w:rsid w:val="00E24C99"/>
    <w:rsid w:val="00E25475"/>
    <w:rsid w:val="00E263D4"/>
    <w:rsid w:val="00E269C8"/>
    <w:rsid w:val="00E269DB"/>
    <w:rsid w:val="00E26ED6"/>
    <w:rsid w:val="00E270D1"/>
    <w:rsid w:val="00E27AE0"/>
    <w:rsid w:val="00E3016E"/>
    <w:rsid w:val="00E30D0E"/>
    <w:rsid w:val="00E30D30"/>
    <w:rsid w:val="00E31519"/>
    <w:rsid w:val="00E32391"/>
    <w:rsid w:val="00E32B99"/>
    <w:rsid w:val="00E33378"/>
    <w:rsid w:val="00E36E29"/>
    <w:rsid w:val="00E36E4D"/>
    <w:rsid w:val="00E41557"/>
    <w:rsid w:val="00E41DA5"/>
    <w:rsid w:val="00E4248D"/>
    <w:rsid w:val="00E4555C"/>
    <w:rsid w:val="00E45685"/>
    <w:rsid w:val="00E45863"/>
    <w:rsid w:val="00E460D3"/>
    <w:rsid w:val="00E46FFC"/>
    <w:rsid w:val="00E471D1"/>
    <w:rsid w:val="00E5102A"/>
    <w:rsid w:val="00E51BAC"/>
    <w:rsid w:val="00E55E2D"/>
    <w:rsid w:val="00E60BC9"/>
    <w:rsid w:val="00E616D9"/>
    <w:rsid w:val="00E63A26"/>
    <w:rsid w:val="00E647A0"/>
    <w:rsid w:val="00E663ED"/>
    <w:rsid w:val="00E66899"/>
    <w:rsid w:val="00E66F71"/>
    <w:rsid w:val="00E676CD"/>
    <w:rsid w:val="00E70D05"/>
    <w:rsid w:val="00E71076"/>
    <w:rsid w:val="00E72F60"/>
    <w:rsid w:val="00E73ED7"/>
    <w:rsid w:val="00E7574A"/>
    <w:rsid w:val="00E75E91"/>
    <w:rsid w:val="00E76CDF"/>
    <w:rsid w:val="00E7746A"/>
    <w:rsid w:val="00E77C19"/>
    <w:rsid w:val="00E81BFD"/>
    <w:rsid w:val="00E83106"/>
    <w:rsid w:val="00E84063"/>
    <w:rsid w:val="00E847D8"/>
    <w:rsid w:val="00E84A8F"/>
    <w:rsid w:val="00E84A9B"/>
    <w:rsid w:val="00E858D3"/>
    <w:rsid w:val="00E85C6C"/>
    <w:rsid w:val="00E867DA"/>
    <w:rsid w:val="00E87E30"/>
    <w:rsid w:val="00E90CDA"/>
    <w:rsid w:val="00E90FC3"/>
    <w:rsid w:val="00E91471"/>
    <w:rsid w:val="00E9196C"/>
    <w:rsid w:val="00E9199F"/>
    <w:rsid w:val="00E92B0A"/>
    <w:rsid w:val="00E92D9B"/>
    <w:rsid w:val="00E92E67"/>
    <w:rsid w:val="00E92E84"/>
    <w:rsid w:val="00E9317E"/>
    <w:rsid w:val="00E94381"/>
    <w:rsid w:val="00E94B22"/>
    <w:rsid w:val="00E950F6"/>
    <w:rsid w:val="00E973F6"/>
    <w:rsid w:val="00E97560"/>
    <w:rsid w:val="00E9778C"/>
    <w:rsid w:val="00EA043C"/>
    <w:rsid w:val="00EA2131"/>
    <w:rsid w:val="00EA4B84"/>
    <w:rsid w:val="00EA4BE6"/>
    <w:rsid w:val="00EA657C"/>
    <w:rsid w:val="00EA6630"/>
    <w:rsid w:val="00EA731F"/>
    <w:rsid w:val="00EA741C"/>
    <w:rsid w:val="00EB480C"/>
    <w:rsid w:val="00EB4DD2"/>
    <w:rsid w:val="00EB4F65"/>
    <w:rsid w:val="00EC0599"/>
    <w:rsid w:val="00EC0EAF"/>
    <w:rsid w:val="00EC1B5C"/>
    <w:rsid w:val="00EC2BEA"/>
    <w:rsid w:val="00EC3393"/>
    <w:rsid w:val="00EC33B9"/>
    <w:rsid w:val="00EC3C2C"/>
    <w:rsid w:val="00EC5C65"/>
    <w:rsid w:val="00EC7723"/>
    <w:rsid w:val="00EC79C2"/>
    <w:rsid w:val="00EC7F4C"/>
    <w:rsid w:val="00ED1170"/>
    <w:rsid w:val="00ED16C9"/>
    <w:rsid w:val="00ED39FB"/>
    <w:rsid w:val="00ED43D1"/>
    <w:rsid w:val="00ED4527"/>
    <w:rsid w:val="00ED4990"/>
    <w:rsid w:val="00ED49FD"/>
    <w:rsid w:val="00ED6A68"/>
    <w:rsid w:val="00EE31CF"/>
    <w:rsid w:val="00EE4ABE"/>
    <w:rsid w:val="00EE504C"/>
    <w:rsid w:val="00EE5B75"/>
    <w:rsid w:val="00EE6E3C"/>
    <w:rsid w:val="00EF241F"/>
    <w:rsid w:val="00EF3FB0"/>
    <w:rsid w:val="00EF6095"/>
    <w:rsid w:val="00EF7129"/>
    <w:rsid w:val="00EF7162"/>
    <w:rsid w:val="00EF75E2"/>
    <w:rsid w:val="00F0051C"/>
    <w:rsid w:val="00F00A8A"/>
    <w:rsid w:val="00F01E6F"/>
    <w:rsid w:val="00F02EA7"/>
    <w:rsid w:val="00F049CA"/>
    <w:rsid w:val="00F050EF"/>
    <w:rsid w:val="00F0797F"/>
    <w:rsid w:val="00F07C6F"/>
    <w:rsid w:val="00F1125C"/>
    <w:rsid w:val="00F12B51"/>
    <w:rsid w:val="00F13170"/>
    <w:rsid w:val="00F14256"/>
    <w:rsid w:val="00F14B24"/>
    <w:rsid w:val="00F16369"/>
    <w:rsid w:val="00F17C05"/>
    <w:rsid w:val="00F17D38"/>
    <w:rsid w:val="00F2280E"/>
    <w:rsid w:val="00F249C6"/>
    <w:rsid w:val="00F25836"/>
    <w:rsid w:val="00F25D90"/>
    <w:rsid w:val="00F26244"/>
    <w:rsid w:val="00F26BC7"/>
    <w:rsid w:val="00F27230"/>
    <w:rsid w:val="00F31266"/>
    <w:rsid w:val="00F32D7A"/>
    <w:rsid w:val="00F3350F"/>
    <w:rsid w:val="00F3464A"/>
    <w:rsid w:val="00F37428"/>
    <w:rsid w:val="00F40904"/>
    <w:rsid w:val="00F40C17"/>
    <w:rsid w:val="00F41389"/>
    <w:rsid w:val="00F43AF3"/>
    <w:rsid w:val="00F45113"/>
    <w:rsid w:val="00F47214"/>
    <w:rsid w:val="00F478DF"/>
    <w:rsid w:val="00F5264F"/>
    <w:rsid w:val="00F5270C"/>
    <w:rsid w:val="00F540F9"/>
    <w:rsid w:val="00F56157"/>
    <w:rsid w:val="00F60A5A"/>
    <w:rsid w:val="00F61261"/>
    <w:rsid w:val="00F61824"/>
    <w:rsid w:val="00F633B4"/>
    <w:rsid w:val="00F654E6"/>
    <w:rsid w:val="00F659CE"/>
    <w:rsid w:val="00F6769C"/>
    <w:rsid w:val="00F728E3"/>
    <w:rsid w:val="00F72DD3"/>
    <w:rsid w:val="00F74E9C"/>
    <w:rsid w:val="00F76DD2"/>
    <w:rsid w:val="00F77C54"/>
    <w:rsid w:val="00F80E60"/>
    <w:rsid w:val="00F81D55"/>
    <w:rsid w:val="00F82DA4"/>
    <w:rsid w:val="00F837E8"/>
    <w:rsid w:val="00F8444B"/>
    <w:rsid w:val="00F84531"/>
    <w:rsid w:val="00F84DA3"/>
    <w:rsid w:val="00F855F0"/>
    <w:rsid w:val="00F861D6"/>
    <w:rsid w:val="00F8690B"/>
    <w:rsid w:val="00F87011"/>
    <w:rsid w:val="00F87DEC"/>
    <w:rsid w:val="00F91680"/>
    <w:rsid w:val="00F91ECB"/>
    <w:rsid w:val="00F9319B"/>
    <w:rsid w:val="00F93D92"/>
    <w:rsid w:val="00F9586A"/>
    <w:rsid w:val="00F96908"/>
    <w:rsid w:val="00F97965"/>
    <w:rsid w:val="00F97A78"/>
    <w:rsid w:val="00FA0446"/>
    <w:rsid w:val="00FA7D5A"/>
    <w:rsid w:val="00FB061C"/>
    <w:rsid w:val="00FB3189"/>
    <w:rsid w:val="00FB3556"/>
    <w:rsid w:val="00FB4132"/>
    <w:rsid w:val="00FB5F25"/>
    <w:rsid w:val="00FB66EF"/>
    <w:rsid w:val="00FB7794"/>
    <w:rsid w:val="00FC032F"/>
    <w:rsid w:val="00FC174F"/>
    <w:rsid w:val="00FC1D00"/>
    <w:rsid w:val="00FC28C6"/>
    <w:rsid w:val="00FC37E9"/>
    <w:rsid w:val="00FC3844"/>
    <w:rsid w:val="00FC5106"/>
    <w:rsid w:val="00FC5DD7"/>
    <w:rsid w:val="00FC62DA"/>
    <w:rsid w:val="00FC68BD"/>
    <w:rsid w:val="00FC6FF1"/>
    <w:rsid w:val="00FC78E2"/>
    <w:rsid w:val="00FC7DDC"/>
    <w:rsid w:val="00FD3CF4"/>
    <w:rsid w:val="00FD3E6B"/>
    <w:rsid w:val="00FD4808"/>
    <w:rsid w:val="00FD608D"/>
    <w:rsid w:val="00FD61C1"/>
    <w:rsid w:val="00FD73CD"/>
    <w:rsid w:val="00FD76C3"/>
    <w:rsid w:val="00FD797F"/>
    <w:rsid w:val="00FE02F7"/>
    <w:rsid w:val="00FE04B8"/>
    <w:rsid w:val="00FE124F"/>
    <w:rsid w:val="00FE421B"/>
    <w:rsid w:val="00FE599F"/>
    <w:rsid w:val="00FE69B0"/>
    <w:rsid w:val="00FF07AC"/>
    <w:rsid w:val="00FF21A6"/>
    <w:rsid w:val="00FF374F"/>
    <w:rsid w:val="00FF3F3A"/>
    <w:rsid w:val="00FF4E57"/>
    <w:rsid w:val="00FF62B2"/>
    <w:rsid w:val="00FF6EDE"/>
    <w:rsid w:val="00FF71BC"/>
    <w:rsid w:val="00FF7C84"/>
    <w:rsid w:val="4CB5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aliases w:val="Heading 41,Report Para,Heading 411,Heading 4111,Graphic,List Paragraph1,normal,Paragraph,First level bullet"/>
    <w:basedOn w:val="Normal"/>
    <w:link w:val="ListParagraphChar"/>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ListParagraphChar" w:customStyle="1">
    <w:name w:val="List Paragraph Char"/>
    <w:aliases w:val="Heading 41 Char,Report Para Char,Heading 411 Char,Heading 4111 Char,Graphic Char,List Paragraph1 Char,normal Char,Paragraph Char,First level bullet Char"/>
    <w:link w:val="ListParagraph"/>
    <w:uiPriority w:val="34"/>
    <w:locked/>
    <w:rsid w:val="005A04C0"/>
  </w:style>
  <w:style w:type="paragraph" w:styleId="Revision">
    <w:name w:val="Revision"/>
    <w:hidden/>
    <w:uiPriority w:val="99"/>
    <w:semiHidden/>
    <w:rsid w:val="00D90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2287">
      <w:bodyDiv w:val="1"/>
      <w:marLeft w:val="0"/>
      <w:marRight w:val="0"/>
      <w:marTop w:val="0"/>
      <w:marBottom w:val="0"/>
      <w:divBdr>
        <w:top w:val="none" w:sz="0" w:space="0" w:color="auto"/>
        <w:left w:val="none" w:sz="0" w:space="0" w:color="auto"/>
        <w:bottom w:val="none" w:sz="0" w:space="0" w:color="auto"/>
        <w:right w:val="none" w:sz="0" w:space="0" w:color="auto"/>
      </w:divBdr>
    </w:div>
    <w:div w:id="26370360">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54862037">
      <w:bodyDiv w:val="1"/>
      <w:marLeft w:val="0"/>
      <w:marRight w:val="0"/>
      <w:marTop w:val="0"/>
      <w:marBottom w:val="0"/>
      <w:divBdr>
        <w:top w:val="none" w:sz="0" w:space="0" w:color="auto"/>
        <w:left w:val="none" w:sz="0" w:space="0" w:color="auto"/>
        <w:bottom w:val="none" w:sz="0" w:space="0" w:color="auto"/>
        <w:right w:val="none" w:sz="0" w:space="0" w:color="auto"/>
      </w:divBdr>
    </w:div>
    <w:div w:id="83384841">
      <w:bodyDiv w:val="1"/>
      <w:marLeft w:val="0"/>
      <w:marRight w:val="0"/>
      <w:marTop w:val="0"/>
      <w:marBottom w:val="0"/>
      <w:divBdr>
        <w:top w:val="none" w:sz="0" w:space="0" w:color="auto"/>
        <w:left w:val="none" w:sz="0" w:space="0" w:color="auto"/>
        <w:bottom w:val="none" w:sz="0" w:space="0" w:color="auto"/>
        <w:right w:val="none" w:sz="0" w:space="0" w:color="auto"/>
      </w:divBdr>
    </w:div>
    <w:div w:id="84041355">
      <w:bodyDiv w:val="1"/>
      <w:marLeft w:val="0"/>
      <w:marRight w:val="0"/>
      <w:marTop w:val="0"/>
      <w:marBottom w:val="0"/>
      <w:divBdr>
        <w:top w:val="none" w:sz="0" w:space="0" w:color="auto"/>
        <w:left w:val="none" w:sz="0" w:space="0" w:color="auto"/>
        <w:bottom w:val="none" w:sz="0" w:space="0" w:color="auto"/>
        <w:right w:val="none" w:sz="0" w:space="0" w:color="auto"/>
      </w:divBdr>
    </w:div>
    <w:div w:id="89089864">
      <w:bodyDiv w:val="1"/>
      <w:marLeft w:val="0"/>
      <w:marRight w:val="0"/>
      <w:marTop w:val="0"/>
      <w:marBottom w:val="0"/>
      <w:divBdr>
        <w:top w:val="none" w:sz="0" w:space="0" w:color="auto"/>
        <w:left w:val="none" w:sz="0" w:space="0" w:color="auto"/>
        <w:bottom w:val="none" w:sz="0" w:space="0" w:color="auto"/>
        <w:right w:val="none" w:sz="0" w:space="0" w:color="auto"/>
      </w:divBdr>
    </w:div>
    <w:div w:id="96752198">
      <w:bodyDiv w:val="1"/>
      <w:marLeft w:val="0"/>
      <w:marRight w:val="0"/>
      <w:marTop w:val="0"/>
      <w:marBottom w:val="0"/>
      <w:divBdr>
        <w:top w:val="none" w:sz="0" w:space="0" w:color="auto"/>
        <w:left w:val="none" w:sz="0" w:space="0" w:color="auto"/>
        <w:bottom w:val="none" w:sz="0" w:space="0" w:color="auto"/>
        <w:right w:val="none" w:sz="0" w:space="0" w:color="auto"/>
      </w:divBdr>
    </w:div>
    <w:div w:id="98456380">
      <w:bodyDiv w:val="1"/>
      <w:marLeft w:val="0"/>
      <w:marRight w:val="0"/>
      <w:marTop w:val="0"/>
      <w:marBottom w:val="0"/>
      <w:divBdr>
        <w:top w:val="none" w:sz="0" w:space="0" w:color="auto"/>
        <w:left w:val="none" w:sz="0" w:space="0" w:color="auto"/>
        <w:bottom w:val="none" w:sz="0" w:space="0" w:color="auto"/>
        <w:right w:val="none" w:sz="0" w:space="0" w:color="auto"/>
      </w:divBdr>
    </w:div>
    <w:div w:id="117340942">
      <w:bodyDiv w:val="1"/>
      <w:marLeft w:val="0"/>
      <w:marRight w:val="0"/>
      <w:marTop w:val="0"/>
      <w:marBottom w:val="0"/>
      <w:divBdr>
        <w:top w:val="none" w:sz="0" w:space="0" w:color="auto"/>
        <w:left w:val="none" w:sz="0" w:space="0" w:color="auto"/>
        <w:bottom w:val="none" w:sz="0" w:space="0" w:color="auto"/>
        <w:right w:val="none" w:sz="0" w:space="0" w:color="auto"/>
      </w:divBdr>
    </w:div>
    <w:div w:id="117650824">
      <w:bodyDiv w:val="1"/>
      <w:marLeft w:val="0"/>
      <w:marRight w:val="0"/>
      <w:marTop w:val="0"/>
      <w:marBottom w:val="0"/>
      <w:divBdr>
        <w:top w:val="none" w:sz="0" w:space="0" w:color="auto"/>
        <w:left w:val="none" w:sz="0" w:space="0" w:color="auto"/>
        <w:bottom w:val="none" w:sz="0" w:space="0" w:color="auto"/>
        <w:right w:val="none" w:sz="0" w:space="0" w:color="auto"/>
      </w:divBdr>
    </w:div>
    <w:div w:id="121846413">
      <w:bodyDiv w:val="1"/>
      <w:marLeft w:val="0"/>
      <w:marRight w:val="0"/>
      <w:marTop w:val="0"/>
      <w:marBottom w:val="0"/>
      <w:divBdr>
        <w:top w:val="none" w:sz="0" w:space="0" w:color="auto"/>
        <w:left w:val="none" w:sz="0" w:space="0" w:color="auto"/>
        <w:bottom w:val="none" w:sz="0" w:space="0" w:color="auto"/>
        <w:right w:val="none" w:sz="0" w:space="0" w:color="auto"/>
      </w:divBdr>
    </w:div>
    <w:div w:id="143663988">
      <w:bodyDiv w:val="1"/>
      <w:marLeft w:val="0"/>
      <w:marRight w:val="0"/>
      <w:marTop w:val="0"/>
      <w:marBottom w:val="0"/>
      <w:divBdr>
        <w:top w:val="none" w:sz="0" w:space="0" w:color="auto"/>
        <w:left w:val="none" w:sz="0" w:space="0" w:color="auto"/>
        <w:bottom w:val="none" w:sz="0" w:space="0" w:color="auto"/>
        <w:right w:val="none" w:sz="0" w:space="0" w:color="auto"/>
      </w:divBdr>
    </w:div>
    <w:div w:id="146165356">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68759187">
      <w:bodyDiv w:val="1"/>
      <w:marLeft w:val="0"/>
      <w:marRight w:val="0"/>
      <w:marTop w:val="0"/>
      <w:marBottom w:val="0"/>
      <w:divBdr>
        <w:top w:val="none" w:sz="0" w:space="0" w:color="auto"/>
        <w:left w:val="none" w:sz="0" w:space="0" w:color="auto"/>
        <w:bottom w:val="none" w:sz="0" w:space="0" w:color="auto"/>
        <w:right w:val="none" w:sz="0" w:space="0" w:color="auto"/>
      </w:divBdr>
    </w:div>
    <w:div w:id="177891370">
      <w:bodyDiv w:val="1"/>
      <w:marLeft w:val="0"/>
      <w:marRight w:val="0"/>
      <w:marTop w:val="0"/>
      <w:marBottom w:val="0"/>
      <w:divBdr>
        <w:top w:val="none" w:sz="0" w:space="0" w:color="auto"/>
        <w:left w:val="none" w:sz="0" w:space="0" w:color="auto"/>
        <w:bottom w:val="none" w:sz="0" w:space="0" w:color="auto"/>
        <w:right w:val="none" w:sz="0" w:space="0" w:color="auto"/>
      </w:divBdr>
    </w:div>
    <w:div w:id="182129269">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8292282">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67734111">
      <w:bodyDiv w:val="1"/>
      <w:marLeft w:val="0"/>
      <w:marRight w:val="0"/>
      <w:marTop w:val="0"/>
      <w:marBottom w:val="0"/>
      <w:divBdr>
        <w:top w:val="none" w:sz="0" w:space="0" w:color="auto"/>
        <w:left w:val="none" w:sz="0" w:space="0" w:color="auto"/>
        <w:bottom w:val="none" w:sz="0" w:space="0" w:color="auto"/>
        <w:right w:val="none" w:sz="0" w:space="0" w:color="auto"/>
      </w:divBdr>
    </w:div>
    <w:div w:id="269705977">
      <w:bodyDiv w:val="1"/>
      <w:marLeft w:val="0"/>
      <w:marRight w:val="0"/>
      <w:marTop w:val="0"/>
      <w:marBottom w:val="0"/>
      <w:divBdr>
        <w:top w:val="none" w:sz="0" w:space="0" w:color="auto"/>
        <w:left w:val="none" w:sz="0" w:space="0" w:color="auto"/>
        <w:bottom w:val="none" w:sz="0" w:space="0" w:color="auto"/>
        <w:right w:val="none" w:sz="0" w:space="0" w:color="auto"/>
      </w:divBdr>
    </w:div>
    <w:div w:id="270670754">
      <w:bodyDiv w:val="1"/>
      <w:marLeft w:val="0"/>
      <w:marRight w:val="0"/>
      <w:marTop w:val="0"/>
      <w:marBottom w:val="0"/>
      <w:divBdr>
        <w:top w:val="none" w:sz="0" w:space="0" w:color="auto"/>
        <w:left w:val="none" w:sz="0" w:space="0" w:color="auto"/>
        <w:bottom w:val="none" w:sz="0" w:space="0" w:color="auto"/>
        <w:right w:val="none" w:sz="0" w:space="0" w:color="auto"/>
      </w:divBdr>
    </w:div>
    <w:div w:id="276525072">
      <w:bodyDiv w:val="1"/>
      <w:marLeft w:val="0"/>
      <w:marRight w:val="0"/>
      <w:marTop w:val="0"/>
      <w:marBottom w:val="0"/>
      <w:divBdr>
        <w:top w:val="none" w:sz="0" w:space="0" w:color="auto"/>
        <w:left w:val="none" w:sz="0" w:space="0" w:color="auto"/>
        <w:bottom w:val="none" w:sz="0" w:space="0" w:color="auto"/>
        <w:right w:val="none" w:sz="0" w:space="0" w:color="auto"/>
      </w:divBdr>
    </w:div>
    <w:div w:id="307782553">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63332882">
      <w:bodyDiv w:val="1"/>
      <w:marLeft w:val="0"/>
      <w:marRight w:val="0"/>
      <w:marTop w:val="0"/>
      <w:marBottom w:val="0"/>
      <w:divBdr>
        <w:top w:val="none" w:sz="0" w:space="0" w:color="auto"/>
        <w:left w:val="none" w:sz="0" w:space="0" w:color="auto"/>
        <w:bottom w:val="none" w:sz="0" w:space="0" w:color="auto"/>
        <w:right w:val="none" w:sz="0" w:space="0" w:color="auto"/>
      </w:divBdr>
    </w:div>
    <w:div w:id="363335925">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3432989">
      <w:bodyDiv w:val="1"/>
      <w:marLeft w:val="0"/>
      <w:marRight w:val="0"/>
      <w:marTop w:val="0"/>
      <w:marBottom w:val="0"/>
      <w:divBdr>
        <w:top w:val="none" w:sz="0" w:space="0" w:color="auto"/>
        <w:left w:val="none" w:sz="0" w:space="0" w:color="auto"/>
        <w:bottom w:val="none" w:sz="0" w:space="0" w:color="auto"/>
        <w:right w:val="none" w:sz="0" w:space="0" w:color="auto"/>
      </w:divBdr>
    </w:div>
    <w:div w:id="395009676">
      <w:bodyDiv w:val="1"/>
      <w:marLeft w:val="0"/>
      <w:marRight w:val="0"/>
      <w:marTop w:val="0"/>
      <w:marBottom w:val="0"/>
      <w:divBdr>
        <w:top w:val="none" w:sz="0" w:space="0" w:color="auto"/>
        <w:left w:val="none" w:sz="0" w:space="0" w:color="auto"/>
        <w:bottom w:val="none" w:sz="0" w:space="0" w:color="auto"/>
        <w:right w:val="none" w:sz="0" w:space="0" w:color="auto"/>
      </w:divBdr>
    </w:div>
    <w:div w:id="42503150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32895633">
      <w:bodyDiv w:val="1"/>
      <w:marLeft w:val="0"/>
      <w:marRight w:val="0"/>
      <w:marTop w:val="0"/>
      <w:marBottom w:val="0"/>
      <w:divBdr>
        <w:top w:val="none" w:sz="0" w:space="0" w:color="auto"/>
        <w:left w:val="none" w:sz="0" w:space="0" w:color="auto"/>
        <w:bottom w:val="none" w:sz="0" w:space="0" w:color="auto"/>
        <w:right w:val="none" w:sz="0" w:space="0" w:color="auto"/>
      </w:divBdr>
    </w:div>
    <w:div w:id="440413400">
      <w:bodyDiv w:val="1"/>
      <w:marLeft w:val="0"/>
      <w:marRight w:val="0"/>
      <w:marTop w:val="0"/>
      <w:marBottom w:val="0"/>
      <w:divBdr>
        <w:top w:val="none" w:sz="0" w:space="0" w:color="auto"/>
        <w:left w:val="none" w:sz="0" w:space="0" w:color="auto"/>
        <w:bottom w:val="none" w:sz="0" w:space="0" w:color="auto"/>
        <w:right w:val="none" w:sz="0" w:space="0" w:color="auto"/>
      </w:divBdr>
    </w:div>
    <w:div w:id="448358341">
      <w:bodyDiv w:val="1"/>
      <w:marLeft w:val="0"/>
      <w:marRight w:val="0"/>
      <w:marTop w:val="0"/>
      <w:marBottom w:val="0"/>
      <w:divBdr>
        <w:top w:val="none" w:sz="0" w:space="0" w:color="auto"/>
        <w:left w:val="none" w:sz="0" w:space="0" w:color="auto"/>
        <w:bottom w:val="none" w:sz="0" w:space="0" w:color="auto"/>
        <w:right w:val="none" w:sz="0" w:space="0" w:color="auto"/>
      </w:divBdr>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57113948">
      <w:bodyDiv w:val="1"/>
      <w:marLeft w:val="0"/>
      <w:marRight w:val="0"/>
      <w:marTop w:val="0"/>
      <w:marBottom w:val="0"/>
      <w:divBdr>
        <w:top w:val="none" w:sz="0" w:space="0" w:color="auto"/>
        <w:left w:val="none" w:sz="0" w:space="0" w:color="auto"/>
        <w:bottom w:val="none" w:sz="0" w:space="0" w:color="auto"/>
        <w:right w:val="none" w:sz="0" w:space="0" w:color="auto"/>
      </w:divBdr>
    </w:div>
    <w:div w:id="458109800">
      <w:bodyDiv w:val="1"/>
      <w:marLeft w:val="0"/>
      <w:marRight w:val="0"/>
      <w:marTop w:val="0"/>
      <w:marBottom w:val="0"/>
      <w:divBdr>
        <w:top w:val="none" w:sz="0" w:space="0" w:color="auto"/>
        <w:left w:val="none" w:sz="0" w:space="0" w:color="auto"/>
        <w:bottom w:val="none" w:sz="0" w:space="0" w:color="auto"/>
        <w:right w:val="none" w:sz="0" w:space="0" w:color="auto"/>
      </w:divBdr>
    </w:div>
    <w:div w:id="476844849">
      <w:bodyDiv w:val="1"/>
      <w:marLeft w:val="0"/>
      <w:marRight w:val="0"/>
      <w:marTop w:val="0"/>
      <w:marBottom w:val="0"/>
      <w:divBdr>
        <w:top w:val="none" w:sz="0" w:space="0" w:color="auto"/>
        <w:left w:val="none" w:sz="0" w:space="0" w:color="auto"/>
        <w:bottom w:val="none" w:sz="0" w:space="0" w:color="auto"/>
        <w:right w:val="none" w:sz="0" w:space="0" w:color="auto"/>
      </w:divBdr>
    </w:div>
    <w:div w:id="500199852">
      <w:bodyDiv w:val="1"/>
      <w:marLeft w:val="0"/>
      <w:marRight w:val="0"/>
      <w:marTop w:val="0"/>
      <w:marBottom w:val="0"/>
      <w:divBdr>
        <w:top w:val="none" w:sz="0" w:space="0" w:color="auto"/>
        <w:left w:val="none" w:sz="0" w:space="0" w:color="auto"/>
        <w:bottom w:val="none" w:sz="0" w:space="0" w:color="auto"/>
        <w:right w:val="none" w:sz="0" w:space="0" w:color="auto"/>
      </w:divBdr>
    </w:div>
    <w:div w:id="524250518">
      <w:bodyDiv w:val="1"/>
      <w:marLeft w:val="0"/>
      <w:marRight w:val="0"/>
      <w:marTop w:val="0"/>
      <w:marBottom w:val="0"/>
      <w:divBdr>
        <w:top w:val="none" w:sz="0" w:space="0" w:color="auto"/>
        <w:left w:val="none" w:sz="0" w:space="0" w:color="auto"/>
        <w:bottom w:val="none" w:sz="0" w:space="0" w:color="auto"/>
        <w:right w:val="none" w:sz="0" w:space="0" w:color="auto"/>
      </w:divBdr>
    </w:div>
    <w:div w:id="544367102">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07932839">
      <w:bodyDiv w:val="1"/>
      <w:marLeft w:val="0"/>
      <w:marRight w:val="0"/>
      <w:marTop w:val="0"/>
      <w:marBottom w:val="0"/>
      <w:divBdr>
        <w:top w:val="none" w:sz="0" w:space="0" w:color="auto"/>
        <w:left w:val="none" w:sz="0" w:space="0" w:color="auto"/>
        <w:bottom w:val="none" w:sz="0" w:space="0" w:color="auto"/>
        <w:right w:val="none" w:sz="0" w:space="0" w:color="auto"/>
      </w:divBdr>
    </w:div>
    <w:div w:id="631135988">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6103997">
      <w:bodyDiv w:val="1"/>
      <w:marLeft w:val="0"/>
      <w:marRight w:val="0"/>
      <w:marTop w:val="0"/>
      <w:marBottom w:val="0"/>
      <w:divBdr>
        <w:top w:val="none" w:sz="0" w:space="0" w:color="auto"/>
        <w:left w:val="none" w:sz="0" w:space="0" w:color="auto"/>
        <w:bottom w:val="none" w:sz="0" w:space="0" w:color="auto"/>
        <w:right w:val="none" w:sz="0" w:space="0" w:color="auto"/>
      </w:divBdr>
    </w:div>
    <w:div w:id="688455694">
      <w:bodyDiv w:val="1"/>
      <w:marLeft w:val="0"/>
      <w:marRight w:val="0"/>
      <w:marTop w:val="0"/>
      <w:marBottom w:val="0"/>
      <w:divBdr>
        <w:top w:val="none" w:sz="0" w:space="0" w:color="auto"/>
        <w:left w:val="none" w:sz="0" w:space="0" w:color="auto"/>
        <w:bottom w:val="none" w:sz="0" w:space="0" w:color="auto"/>
        <w:right w:val="none" w:sz="0" w:space="0" w:color="auto"/>
      </w:divBdr>
    </w:div>
    <w:div w:id="697438703">
      <w:bodyDiv w:val="1"/>
      <w:marLeft w:val="0"/>
      <w:marRight w:val="0"/>
      <w:marTop w:val="0"/>
      <w:marBottom w:val="0"/>
      <w:divBdr>
        <w:top w:val="none" w:sz="0" w:space="0" w:color="auto"/>
        <w:left w:val="none" w:sz="0" w:space="0" w:color="auto"/>
        <w:bottom w:val="none" w:sz="0" w:space="0" w:color="auto"/>
        <w:right w:val="none" w:sz="0" w:space="0" w:color="auto"/>
      </w:divBdr>
    </w:div>
    <w:div w:id="70360087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3384181">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46999755">
      <w:bodyDiv w:val="1"/>
      <w:marLeft w:val="0"/>
      <w:marRight w:val="0"/>
      <w:marTop w:val="0"/>
      <w:marBottom w:val="0"/>
      <w:divBdr>
        <w:top w:val="none" w:sz="0" w:space="0" w:color="auto"/>
        <w:left w:val="none" w:sz="0" w:space="0" w:color="auto"/>
        <w:bottom w:val="none" w:sz="0" w:space="0" w:color="auto"/>
        <w:right w:val="none" w:sz="0" w:space="0" w:color="auto"/>
      </w:divBdr>
    </w:div>
    <w:div w:id="777062844">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781726559">
      <w:bodyDiv w:val="1"/>
      <w:marLeft w:val="0"/>
      <w:marRight w:val="0"/>
      <w:marTop w:val="0"/>
      <w:marBottom w:val="0"/>
      <w:divBdr>
        <w:top w:val="none" w:sz="0" w:space="0" w:color="auto"/>
        <w:left w:val="none" w:sz="0" w:space="0" w:color="auto"/>
        <w:bottom w:val="none" w:sz="0" w:space="0" w:color="auto"/>
        <w:right w:val="none" w:sz="0" w:space="0" w:color="auto"/>
      </w:divBdr>
    </w:div>
    <w:div w:id="783228743">
      <w:bodyDiv w:val="1"/>
      <w:marLeft w:val="0"/>
      <w:marRight w:val="0"/>
      <w:marTop w:val="0"/>
      <w:marBottom w:val="0"/>
      <w:divBdr>
        <w:top w:val="none" w:sz="0" w:space="0" w:color="auto"/>
        <w:left w:val="none" w:sz="0" w:space="0" w:color="auto"/>
        <w:bottom w:val="none" w:sz="0" w:space="0" w:color="auto"/>
        <w:right w:val="none" w:sz="0" w:space="0" w:color="auto"/>
      </w:divBdr>
    </w:div>
    <w:div w:id="795178547">
      <w:bodyDiv w:val="1"/>
      <w:marLeft w:val="0"/>
      <w:marRight w:val="0"/>
      <w:marTop w:val="0"/>
      <w:marBottom w:val="0"/>
      <w:divBdr>
        <w:top w:val="none" w:sz="0" w:space="0" w:color="auto"/>
        <w:left w:val="none" w:sz="0" w:space="0" w:color="auto"/>
        <w:bottom w:val="none" w:sz="0" w:space="0" w:color="auto"/>
        <w:right w:val="none" w:sz="0" w:space="0" w:color="auto"/>
      </w:divBdr>
    </w:div>
    <w:div w:id="822939449">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71576375">
      <w:bodyDiv w:val="1"/>
      <w:marLeft w:val="0"/>
      <w:marRight w:val="0"/>
      <w:marTop w:val="0"/>
      <w:marBottom w:val="0"/>
      <w:divBdr>
        <w:top w:val="none" w:sz="0" w:space="0" w:color="auto"/>
        <w:left w:val="none" w:sz="0" w:space="0" w:color="auto"/>
        <w:bottom w:val="none" w:sz="0" w:space="0" w:color="auto"/>
        <w:right w:val="none" w:sz="0" w:space="0" w:color="auto"/>
      </w:divBdr>
    </w:div>
    <w:div w:id="879903109">
      <w:bodyDiv w:val="1"/>
      <w:marLeft w:val="0"/>
      <w:marRight w:val="0"/>
      <w:marTop w:val="0"/>
      <w:marBottom w:val="0"/>
      <w:divBdr>
        <w:top w:val="none" w:sz="0" w:space="0" w:color="auto"/>
        <w:left w:val="none" w:sz="0" w:space="0" w:color="auto"/>
        <w:bottom w:val="none" w:sz="0" w:space="0" w:color="auto"/>
        <w:right w:val="none" w:sz="0" w:space="0" w:color="auto"/>
      </w:divBdr>
    </w:div>
    <w:div w:id="880361179">
      <w:bodyDiv w:val="1"/>
      <w:marLeft w:val="0"/>
      <w:marRight w:val="0"/>
      <w:marTop w:val="0"/>
      <w:marBottom w:val="0"/>
      <w:divBdr>
        <w:top w:val="none" w:sz="0" w:space="0" w:color="auto"/>
        <w:left w:val="none" w:sz="0" w:space="0" w:color="auto"/>
        <w:bottom w:val="none" w:sz="0" w:space="0" w:color="auto"/>
        <w:right w:val="none" w:sz="0" w:space="0" w:color="auto"/>
      </w:divBdr>
    </w:div>
    <w:div w:id="881211772">
      <w:bodyDiv w:val="1"/>
      <w:marLeft w:val="0"/>
      <w:marRight w:val="0"/>
      <w:marTop w:val="0"/>
      <w:marBottom w:val="0"/>
      <w:divBdr>
        <w:top w:val="none" w:sz="0" w:space="0" w:color="auto"/>
        <w:left w:val="none" w:sz="0" w:space="0" w:color="auto"/>
        <w:bottom w:val="none" w:sz="0" w:space="0" w:color="auto"/>
        <w:right w:val="none" w:sz="0" w:space="0" w:color="auto"/>
      </w:divBdr>
    </w:div>
    <w:div w:id="890923700">
      <w:bodyDiv w:val="1"/>
      <w:marLeft w:val="0"/>
      <w:marRight w:val="0"/>
      <w:marTop w:val="0"/>
      <w:marBottom w:val="0"/>
      <w:divBdr>
        <w:top w:val="none" w:sz="0" w:space="0" w:color="auto"/>
        <w:left w:val="none" w:sz="0" w:space="0" w:color="auto"/>
        <w:bottom w:val="none" w:sz="0" w:space="0" w:color="auto"/>
        <w:right w:val="none" w:sz="0" w:space="0" w:color="auto"/>
      </w:divBdr>
    </w:div>
    <w:div w:id="895314528">
      <w:bodyDiv w:val="1"/>
      <w:marLeft w:val="0"/>
      <w:marRight w:val="0"/>
      <w:marTop w:val="0"/>
      <w:marBottom w:val="0"/>
      <w:divBdr>
        <w:top w:val="none" w:sz="0" w:space="0" w:color="auto"/>
        <w:left w:val="none" w:sz="0" w:space="0" w:color="auto"/>
        <w:bottom w:val="none" w:sz="0" w:space="0" w:color="auto"/>
        <w:right w:val="none" w:sz="0" w:space="0" w:color="auto"/>
      </w:divBdr>
    </w:div>
    <w:div w:id="896015436">
      <w:bodyDiv w:val="1"/>
      <w:marLeft w:val="0"/>
      <w:marRight w:val="0"/>
      <w:marTop w:val="0"/>
      <w:marBottom w:val="0"/>
      <w:divBdr>
        <w:top w:val="none" w:sz="0" w:space="0" w:color="auto"/>
        <w:left w:val="none" w:sz="0" w:space="0" w:color="auto"/>
        <w:bottom w:val="none" w:sz="0" w:space="0" w:color="auto"/>
        <w:right w:val="none" w:sz="0" w:space="0" w:color="auto"/>
      </w:divBdr>
    </w:div>
    <w:div w:id="916405243">
      <w:bodyDiv w:val="1"/>
      <w:marLeft w:val="0"/>
      <w:marRight w:val="0"/>
      <w:marTop w:val="0"/>
      <w:marBottom w:val="0"/>
      <w:divBdr>
        <w:top w:val="none" w:sz="0" w:space="0" w:color="auto"/>
        <w:left w:val="none" w:sz="0" w:space="0" w:color="auto"/>
        <w:bottom w:val="none" w:sz="0" w:space="0" w:color="auto"/>
        <w:right w:val="none" w:sz="0" w:space="0" w:color="auto"/>
      </w:divBdr>
    </w:div>
    <w:div w:id="924344239">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67128482">
      <w:bodyDiv w:val="1"/>
      <w:marLeft w:val="0"/>
      <w:marRight w:val="0"/>
      <w:marTop w:val="0"/>
      <w:marBottom w:val="0"/>
      <w:divBdr>
        <w:top w:val="none" w:sz="0" w:space="0" w:color="auto"/>
        <w:left w:val="none" w:sz="0" w:space="0" w:color="auto"/>
        <w:bottom w:val="none" w:sz="0" w:space="0" w:color="auto"/>
        <w:right w:val="none" w:sz="0" w:space="0" w:color="auto"/>
      </w:divBdr>
    </w:div>
    <w:div w:id="970869085">
      <w:bodyDiv w:val="1"/>
      <w:marLeft w:val="0"/>
      <w:marRight w:val="0"/>
      <w:marTop w:val="0"/>
      <w:marBottom w:val="0"/>
      <w:divBdr>
        <w:top w:val="none" w:sz="0" w:space="0" w:color="auto"/>
        <w:left w:val="none" w:sz="0" w:space="0" w:color="auto"/>
        <w:bottom w:val="none" w:sz="0" w:space="0" w:color="auto"/>
        <w:right w:val="none" w:sz="0" w:space="0" w:color="auto"/>
      </w:divBdr>
    </w:div>
    <w:div w:id="972826186">
      <w:bodyDiv w:val="1"/>
      <w:marLeft w:val="0"/>
      <w:marRight w:val="0"/>
      <w:marTop w:val="0"/>
      <w:marBottom w:val="0"/>
      <w:divBdr>
        <w:top w:val="none" w:sz="0" w:space="0" w:color="auto"/>
        <w:left w:val="none" w:sz="0" w:space="0" w:color="auto"/>
        <w:bottom w:val="none" w:sz="0" w:space="0" w:color="auto"/>
        <w:right w:val="none" w:sz="0" w:space="0" w:color="auto"/>
      </w:divBdr>
    </w:div>
    <w:div w:id="993723689">
      <w:bodyDiv w:val="1"/>
      <w:marLeft w:val="0"/>
      <w:marRight w:val="0"/>
      <w:marTop w:val="0"/>
      <w:marBottom w:val="0"/>
      <w:divBdr>
        <w:top w:val="none" w:sz="0" w:space="0" w:color="auto"/>
        <w:left w:val="none" w:sz="0" w:space="0" w:color="auto"/>
        <w:bottom w:val="none" w:sz="0" w:space="0" w:color="auto"/>
        <w:right w:val="none" w:sz="0" w:space="0" w:color="auto"/>
      </w:divBdr>
    </w:div>
    <w:div w:id="1030498836">
      <w:bodyDiv w:val="1"/>
      <w:marLeft w:val="0"/>
      <w:marRight w:val="0"/>
      <w:marTop w:val="0"/>
      <w:marBottom w:val="0"/>
      <w:divBdr>
        <w:top w:val="none" w:sz="0" w:space="0" w:color="auto"/>
        <w:left w:val="none" w:sz="0" w:space="0" w:color="auto"/>
        <w:bottom w:val="none" w:sz="0" w:space="0" w:color="auto"/>
        <w:right w:val="none" w:sz="0" w:space="0" w:color="auto"/>
      </w:divBdr>
      <w:divsChild>
        <w:div w:id="540289340">
          <w:marLeft w:val="0"/>
          <w:marRight w:val="0"/>
          <w:marTop w:val="0"/>
          <w:marBottom w:val="45"/>
          <w:divBdr>
            <w:top w:val="none" w:sz="0" w:space="0" w:color="auto"/>
            <w:left w:val="none" w:sz="0" w:space="0" w:color="auto"/>
            <w:bottom w:val="none" w:sz="0" w:space="0" w:color="auto"/>
            <w:right w:val="none" w:sz="0" w:space="0" w:color="auto"/>
          </w:divBdr>
        </w:div>
        <w:div w:id="120151105">
          <w:marLeft w:val="0"/>
          <w:marRight w:val="0"/>
          <w:marTop w:val="0"/>
          <w:marBottom w:val="45"/>
          <w:divBdr>
            <w:top w:val="none" w:sz="0" w:space="0" w:color="auto"/>
            <w:left w:val="none" w:sz="0" w:space="0" w:color="auto"/>
            <w:bottom w:val="none" w:sz="0" w:space="0" w:color="auto"/>
            <w:right w:val="none" w:sz="0" w:space="0" w:color="auto"/>
          </w:divBdr>
        </w:div>
      </w:divsChild>
    </w:div>
    <w:div w:id="1033338722">
      <w:bodyDiv w:val="1"/>
      <w:marLeft w:val="0"/>
      <w:marRight w:val="0"/>
      <w:marTop w:val="0"/>
      <w:marBottom w:val="0"/>
      <w:divBdr>
        <w:top w:val="none" w:sz="0" w:space="0" w:color="auto"/>
        <w:left w:val="none" w:sz="0" w:space="0" w:color="auto"/>
        <w:bottom w:val="none" w:sz="0" w:space="0" w:color="auto"/>
        <w:right w:val="none" w:sz="0" w:space="0" w:color="auto"/>
      </w:divBdr>
    </w:div>
    <w:div w:id="1042053911">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58551325">
      <w:bodyDiv w:val="1"/>
      <w:marLeft w:val="0"/>
      <w:marRight w:val="0"/>
      <w:marTop w:val="0"/>
      <w:marBottom w:val="0"/>
      <w:divBdr>
        <w:top w:val="none" w:sz="0" w:space="0" w:color="auto"/>
        <w:left w:val="none" w:sz="0" w:space="0" w:color="auto"/>
        <w:bottom w:val="none" w:sz="0" w:space="0" w:color="auto"/>
        <w:right w:val="none" w:sz="0" w:space="0" w:color="auto"/>
      </w:divBdr>
    </w:div>
    <w:div w:id="1058552244">
      <w:bodyDiv w:val="1"/>
      <w:marLeft w:val="0"/>
      <w:marRight w:val="0"/>
      <w:marTop w:val="0"/>
      <w:marBottom w:val="0"/>
      <w:divBdr>
        <w:top w:val="none" w:sz="0" w:space="0" w:color="auto"/>
        <w:left w:val="none" w:sz="0" w:space="0" w:color="auto"/>
        <w:bottom w:val="none" w:sz="0" w:space="0" w:color="auto"/>
        <w:right w:val="none" w:sz="0" w:space="0" w:color="auto"/>
      </w:divBdr>
    </w:div>
    <w:div w:id="1070277229">
      <w:bodyDiv w:val="1"/>
      <w:marLeft w:val="0"/>
      <w:marRight w:val="0"/>
      <w:marTop w:val="0"/>
      <w:marBottom w:val="0"/>
      <w:divBdr>
        <w:top w:val="none" w:sz="0" w:space="0" w:color="auto"/>
        <w:left w:val="none" w:sz="0" w:space="0" w:color="auto"/>
        <w:bottom w:val="none" w:sz="0" w:space="0" w:color="auto"/>
        <w:right w:val="none" w:sz="0" w:space="0" w:color="auto"/>
      </w:divBdr>
    </w:div>
    <w:div w:id="1073161718">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094325095">
      <w:bodyDiv w:val="1"/>
      <w:marLeft w:val="0"/>
      <w:marRight w:val="0"/>
      <w:marTop w:val="0"/>
      <w:marBottom w:val="0"/>
      <w:divBdr>
        <w:top w:val="none" w:sz="0" w:space="0" w:color="auto"/>
        <w:left w:val="none" w:sz="0" w:space="0" w:color="auto"/>
        <w:bottom w:val="none" w:sz="0" w:space="0" w:color="auto"/>
        <w:right w:val="none" w:sz="0" w:space="0" w:color="auto"/>
      </w:divBdr>
    </w:div>
    <w:div w:id="109643693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3772816">
      <w:bodyDiv w:val="1"/>
      <w:marLeft w:val="0"/>
      <w:marRight w:val="0"/>
      <w:marTop w:val="0"/>
      <w:marBottom w:val="0"/>
      <w:divBdr>
        <w:top w:val="none" w:sz="0" w:space="0" w:color="auto"/>
        <w:left w:val="none" w:sz="0" w:space="0" w:color="auto"/>
        <w:bottom w:val="none" w:sz="0" w:space="0" w:color="auto"/>
        <w:right w:val="none" w:sz="0" w:space="0" w:color="auto"/>
      </w:divBdr>
    </w:div>
    <w:div w:id="1133407030">
      <w:bodyDiv w:val="1"/>
      <w:marLeft w:val="0"/>
      <w:marRight w:val="0"/>
      <w:marTop w:val="0"/>
      <w:marBottom w:val="0"/>
      <w:divBdr>
        <w:top w:val="none" w:sz="0" w:space="0" w:color="auto"/>
        <w:left w:val="none" w:sz="0" w:space="0" w:color="auto"/>
        <w:bottom w:val="none" w:sz="0" w:space="0" w:color="auto"/>
        <w:right w:val="none" w:sz="0" w:space="0" w:color="auto"/>
      </w:divBdr>
    </w:div>
    <w:div w:id="1156149676">
      <w:bodyDiv w:val="1"/>
      <w:marLeft w:val="0"/>
      <w:marRight w:val="0"/>
      <w:marTop w:val="0"/>
      <w:marBottom w:val="0"/>
      <w:divBdr>
        <w:top w:val="none" w:sz="0" w:space="0" w:color="auto"/>
        <w:left w:val="none" w:sz="0" w:space="0" w:color="auto"/>
        <w:bottom w:val="none" w:sz="0" w:space="0" w:color="auto"/>
        <w:right w:val="none" w:sz="0" w:space="0" w:color="auto"/>
      </w:divBdr>
    </w:div>
    <w:div w:id="1156646777">
      <w:bodyDiv w:val="1"/>
      <w:marLeft w:val="0"/>
      <w:marRight w:val="0"/>
      <w:marTop w:val="0"/>
      <w:marBottom w:val="0"/>
      <w:divBdr>
        <w:top w:val="none" w:sz="0" w:space="0" w:color="auto"/>
        <w:left w:val="none" w:sz="0" w:space="0" w:color="auto"/>
        <w:bottom w:val="none" w:sz="0" w:space="0" w:color="auto"/>
        <w:right w:val="none" w:sz="0" w:space="0" w:color="auto"/>
      </w:divBdr>
    </w:div>
    <w:div w:id="1161234835">
      <w:bodyDiv w:val="1"/>
      <w:marLeft w:val="0"/>
      <w:marRight w:val="0"/>
      <w:marTop w:val="0"/>
      <w:marBottom w:val="0"/>
      <w:divBdr>
        <w:top w:val="none" w:sz="0" w:space="0" w:color="auto"/>
        <w:left w:val="none" w:sz="0" w:space="0" w:color="auto"/>
        <w:bottom w:val="none" w:sz="0" w:space="0" w:color="auto"/>
        <w:right w:val="none" w:sz="0" w:space="0" w:color="auto"/>
      </w:divBdr>
    </w:div>
    <w:div w:id="1163855595">
      <w:bodyDiv w:val="1"/>
      <w:marLeft w:val="0"/>
      <w:marRight w:val="0"/>
      <w:marTop w:val="0"/>
      <w:marBottom w:val="0"/>
      <w:divBdr>
        <w:top w:val="none" w:sz="0" w:space="0" w:color="auto"/>
        <w:left w:val="none" w:sz="0" w:space="0" w:color="auto"/>
        <w:bottom w:val="none" w:sz="0" w:space="0" w:color="auto"/>
        <w:right w:val="none" w:sz="0" w:space="0" w:color="auto"/>
      </w:divBdr>
    </w:div>
    <w:div w:id="1167207439">
      <w:bodyDiv w:val="1"/>
      <w:marLeft w:val="0"/>
      <w:marRight w:val="0"/>
      <w:marTop w:val="0"/>
      <w:marBottom w:val="0"/>
      <w:divBdr>
        <w:top w:val="none" w:sz="0" w:space="0" w:color="auto"/>
        <w:left w:val="none" w:sz="0" w:space="0" w:color="auto"/>
        <w:bottom w:val="none" w:sz="0" w:space="0" w:color="auto"/>
        <w:right w:val="none" w:sz="0" w:space="0" w:color="auto"/>
      </w:divBdr>
    </w:div>
    <w:div w:id="1170176468">
      <w:bodyDiv w:val="1"/>
      <w:marLeft w:val="0"/>
      <w:marRight w:val="0"/>
      <w:marTop w:val="0"/>
      <w:marBottom w:val="0"/>
      <w:divBdr>
        <w:top w:val="none" w:sz="0" w:space="0" w:color="auto"/>
        <w:left w:val="none" w:sz="0" w:space="0" w:color="auto"/>
        <w:bottom w:val="none" w:sz="0" w:space="0" w:color="auto"/>
        <w:right w:val="none" w:sz="0" w:space="0" w:color="auto"/>
      </w:divBdr>
    </w:div>
    <w:div w:id="1174144876">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090014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1574589">
      <w:bodyDiv w:val="1"/>
      <w:marLeft w:val="0"/>
      <w:marRight w:val="0"/>
      <w:marTop w:val="0"/>
      <w:marBottom w:val="0"/>
      <w:divBdr>
        <w:top w:val="none" w:sz="0" w:space="0" w:color="auto"/>
        <w:left w:val="none" w:sz="0" w:space="0" w:color="auto"/>
        <w:bottom w:val="none" w:sz="0" w:space="0" w:color="auto"/>
        <w:right w:val="none" w:sz="0" w:space="0" w:color="auto"/>
      </w:divBdr>
    </w:div>
    <w:div w:id="1216510279">
      <w:bodyDiv w:val="1"/>
      <w:marLeft w:val="0"/>
      <w:marRight w:val="0"/>
      <w:marTop w:val="0"/>
      <w:marBottom w:val="0"/>
      <w:divBdr>
        <w:top w:val="none" w:sz="0" w:space="0" w:color="auto"/>
        <w:left w:val="none" w:sz="0" w:space="0" w:color="auto"/>
        <w:bottom w:val="none" w:sz="0" w:space="0" w:color="auto"/>
        <w:right w:val="none" w:sz="0" w:space="0" w:color="auto"/>
      </w:divBdr>
    </w:div>
    <w:div w:id="1220021017">
      <w:bodyDiv w:val="1"/>
      <w:marLeft w:val="0"/>
      <w:marRight w:val="0"/>
      <w:marTop w:val="0"/>
      <w:marBottom w:val="0"/>
      <w:divBdr>
        <w:top w:val="none" w:sz="0" w:space="0" w:color="auto"/>
        <w:left w:val="none" w:sz="0" w:space="0" w:color="auto"/>
        <w:bottom w:val="none" w:sz="0" w:space="0" w:color="auto"/>
        <w:right w:val="none" w:sz="0" w:space="0" w:color="auto"/>
      </w:divBdr>
    </w:div>
    <w:div w:id="123103957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33739988">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2880274">
      <w:bodyDiv w:val="1"/>
      <w:marLeft w:val="0"/>
      <w:marRight w:val="0"/>
      <w:marTop w:val="0"/>
      <w:marBottom w:val="0"/>
      <w:divBdr>
        <w:top w:val="none" w:sz="0" w:space="0" w:color="auto"/>
        <w:left w:val="none" w:sz="0" w:space="0" w:color="auto"/>
        <w:bottom w:val="none" w:sz="0" w:space="0" w:color="auto"/>
        <w:right w:val="none" w:sz="0" w:space="0" w:color="auto"/>
      </w:divBdr>
    </w:div>
    <w:div w:id="1306354541">
      <w:bodyDiv w:val="1"/>
      <w:marLeft w:val="0"/>
      <w:marRight w:val="0"/>
      <w:marTop w:val="0"/>
      <w:marBottom w:val="0"/>
      <w:divBdr>
        <w:top w:val="none" w:sz="0" w:space="0" w:color="auto"/>
        <w:left w:val="none" w:sz="0" w:space="0" w:color="auto"/>
        <w:bottom w:val="none" w:sz="0" w:space="0" w:color="auto"/>
        <w:right w:val="none" w:sz="0" w:space="0" w:color="auto"/>
      </w:divBdr>
    </w:div>
    <w:div w:id="1311443197">
      <w:bodyDiv w:val="1"/>
      <w:marLeft w:val="0"/>
      <w:marRight w:val="0"/>
      <w:marTop w:val="0"/>
      <w:marBottom w:val="0"/>
      <w:divBdr>
        <w:top w:val="none" w:sz="0" w:space="0" w:color="auto"/>
        <w:left w:val="none" w:sz="0" w:space="0" w:color="auto"/>
        <w:bottom w:val="none" w:sz="0" w:space="0" w:color="auto"/>
        <w:right w:val="none" w:sz="0" w:space="0" w:color="auto"/>
      </w:divBdr>
    </w:div>
    <w:div w:id="1313636147">
      <w:bodyDiv w:val="1"/>
      <w:marLeft w:val="0"/>
      <w:marRight w:val="0"/>
      <w:marTop w:val="0"/>
      <w:marBottom w:val="0"/>
      <w:divBdr>
        <w:top w:val="none" w:sz="0" w:space="0" w:color="auto"/>
        <w:left w:val="none" w:sz="0" w:space="0" w:color="auto"/>
        <w:bottom w:val="none" w:sz="0" w:space="0" w:color="auto"/>
        <w:right w:val="none" w:sz="0" w:space="0" w:color="auto"/>
      </w:divBdr>
    </w:div>
    <w:div w:id="1325400102">
      <w:bodyDiv w:val="1"/>
      <w:marLeft w:val="0"/>
      <w:marRight w:val="0"/>
      <w:marTop w:val="0"/>
      <w:marBottom w:val="0"/>
      <w:divBdr>
        <w:top w:val="none" w:sz="0" w:space="0" w:color="auto"/>
        <w:left w:val="none" w:sz="0" w:space="0" w:color="auto"/>
        <w:bottom w:val="none" w:sz="0" w:space="0" w:color="auto"/>
        <w:right w:val="none" w:sz="0" w:space="0" w:color="auto"/>
      </w:divBdr>
    </w:div>
    <w:div w:id="1326861237">
      <w:bodyDiv w:val="1"/>
      <w:marLeft w:val="0"/>
      <w:marRight w:val="0"/>
      <w:marTop w:val="0"/>
      <w:marBottom w:val="0"/>
      <w:divBdr>
        <w:top w:val="none" w:sz="0" w:space="0" w:color="auto"/>
        <w:left w:val="none" w:sz="0" w:space="0" w:color="auto"/>
        <w:bottom w:val="none" w:sz="0" w:space="0" w:color="auto"/>
        <w:right w:val="none" w:sz="0" w:space="0" w:color="auto"/>
      </w:divBdr>
    </w:div>
    <w:div w:id="1333533226">
      <w:bodyDiv w:val="1"/>
      <w:marLeft w:val="0"/>
      <w:marRight w:val="0"/>
      <w:marTop w:val="0"/>
      <w:marBottom w:val="0"/>
      <w:divBdr>
        <w:top w:val="none" w:sz="0" w:space="0" w:color="auto"/>
        <w:left w:val="none" w:sz="0" w:space="0" w:color="auto"/>
        <w:bottom w:val="none" w:sz="0" w:space="0" w:color="auto"/>
        <w:right w:val="none" w:sz="0" w:space="0" w:color="auto"/>
      </w:divBdr>
    </w:div>
    <w:div w:id="1338776080">
      <w:bodyDiv w:val="1"/>
      <w:marLeft w:val="0"/>
      <w:marRight w:val="0"/>
      <w:marTop w:val="0"/>
      <w:marBottom w:val="0"/>
      <w:divBdr>
        <w:top w:val="none" w:sz="0" w:space="0" w:color="auto"/>
        <w:left w:val="none" w:sz="0" w:space="0" w:color="auto"/>
        <w:bottom w:val="none" w:sz="0" w:space="0" w:color="auto"/>
        <w:right w:val="none" w:sz="0" w:space="0" w:color="auto"/>
      </w:divBdr>
    </w:div>
    <w:div w:id="1342199632">
      <w:bodyDiv w:val="1"/>
      <w:marLeft w:val="0"/>
      <w:marRight w:val="0"/>
      <w:marTop w:val="0"/>
      <w:marBottom w:val="0"/>
      <w:divBdr>
        <w:top w:val="none" w:sz="0" w:space="0" w:color="auto"/>
        <w:left w:val="none" w:sz="0" w:space="0" w:color="auto"/>
        <w:bottom w:val="none" w:sz="0" w:space="0" w:color="auto"/>
        <w:right w:val="none" w:sz="0" w:space="0" w:color="auto"/>
      </w:divBdr>
    </w:div>
    <w:div w:id="1345209364">
      <w:bodyDiv w:val="1"/>
      <w:marLeft w:val="0"/>
      <w:marRight w:val="0"/>
      <w:marTop w:val="0"/>
      <w:marBottom w:val="0"/>
      <w:divBdr>
        <w:top w:val="none" w:sz="0" w:space="0" w:color="auto"/>
        <w:left w:val="none" w:sz="0" w:space="0" w:color="auto"/>
        <w:bottom w:val="none" w:sz="0" w:space="0" w:color="auto"/>
        <w:right w:val="none" w:sz="0" w:space="0" w:color="auto"/>
      </w:divBdr>
    </w:div>
    <w:div w:id="1353913983">
      <w:bodyDiv w:val="1"/>
      <w:marLeft w:val="0"/>
      <w:marRight w:val="0"/>
      <w:marTop w:val="0"/>
      <w:marBottom w:val="0"/>
      <w:divBdr>
        <w:top w:val="none" w:sz="0" w:space="0" w:color="auto"/>
        <w:left w:val="none" w:sz="0" w:space="0" w:color="auto"/>
        <w:bottom w:val="none" w:sz="0" w:space="0" w:color="auto"/>
        <w:right w:val="none" w:sz="0" w:space="0" w:color="auto"/>
      </w:divBdr>
    </w:div>
    <w:div w:id="1359087585">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69530947">
      <w:bodyDiv w:val="1"/>
      <w:marLeft w:val="0"/>
      <w:marRight w:val="0"/>
      <w:marTop w:val="0"/>
      <w:marBottom w:val="0"/>
      <w:divBdr>
        <w:top w:val="none" w:sz="0" w:space="0" w:color="auto"/>
        <w:left w:val="none" w:sz="0" w:space="0" w:color="auto"/>
        <w:bottom w:val="none" w:sz="0" w:space="0" w:color="auto"/>
        <w:right w:val="none" w:sz="0" w:space="0" w:color="auto"/>
      </w:divBdr>
    </w:div>
    <w:div w:id="1369993713">
      <w:bodyDiv w:val="1"/>
      <w:marLeft w:val="0"/>
      <w:marRight w:val="0"/>
      <w:marTop w:val="0"/>
      <w:marBottom w:val="0"/>
      <w:divBdr>
        <w:top w:val="none" w:sz="0" w:space="0" w:color="auto"/>
        <w:left w:val="none" w:sz="0" w:space="0" w:color="auto"/>
        <w:bottom w:val="none" w:sz="0" w:space="0" w:color="auto"/>
        <w:right w:val="none" w:sz="0" w:space="0" w:color="auto"/>
      </w:divBdr>
    </w:div>
    <w:div w:id="138229305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6270538">
      <w:bodyDiv w:val="1"/>
      <w:marLeft w:val="0"/>
      <w:marRight w:val="0"/>
      <w:marTop w:val="0"/>
      <w:marBottom w:val="0"/>
      <w:divBdr>
        <w:top w:val="none" w:sz="0" w:space="0" w:color="auto"/>
        <w:left w:val="none" w:sz="0" w:space="0" w:color="auto"/>
        <w:bottom w:val="none" w:sz="0" w:space="0" w:color="auto"/>
        <w:right w:val="none" w:sz="0" w:space="0" w:color="auto"/>
      </w:divBdr>
    </w:div>
    <w:div w:id="1410158340">
      <w:bodyDiv w:val="1"/>
      <w:marLeft w:val="0"/>
      <w:marRight w:val="0"/>
      <w:marTop w:val="0"/>
      <w:marBottom w:val="0"/>
      <w:divBdr>
        <w:top w:val="none" w:sz="0" w:space="0" w:color="auto"/>
        <w:left w:val="none" w:sz="0" w:space="0" w:color="auto"/>
        <w:bottom w:val="none" w:sz="0" w:space="0" w:color="auto"/>
        <w:right w:val="none" w:sz="0" w:space="0" w:color="auto"/>
      </w:divBdr>
    </w:div>
    <w:div w:id="1414668567">
      <w:bodyDiv w:val="1"/>
      <w:marLeft w:val="0"/>
      <w:marRight w:val="0"/>
      <w:marTop w:val="0"/>
      <w:marBottom w:val="0"/>
      <w:divBdr>
        <w:top w:val="none" w:sz="0" w:space="0" w:color="auto"/>
        <w:left w:val="none" w:sz="0" w:space="0" w:color="auto"/>
        <w:bottom w:val="none" w:sz="0" w:space="0" w:color="auto"/>
        <w:right w:val="none" w:sz="0" w:space="0" w:color="auto"/>
      </w:divBdr>
    </w:div>
    <w:div w:id="1432967760">
      <w:bodyDiv w:val="1"/>
      <w:marLeft w:val="0"/>
      <w:marRight w:val="0"/>
      <w:marTop w:val="0"/>
      <w:marBottom w:val="0"/>
      <w:divBdr>
        <w:top w:val="none" w:sz="0" w:space="0" w:color="auto"/>
        <w:left w:val="none" w:sz="0" w:space="0" w:color="auto"/>
        <w:bottom w:val="none" w:sz="0" w:space="0" w:color="auto"/>
        <w:right w:val="none" w:sz="0" w:space="0" w:color="auto"/>
      </w:divBdr>
    </w:div>
    <w:div w:id="1438016888">
      <w:bodyDiv w:val="1"/>
      <w:marLeft w:val="0"/>
      <w:marRight w:val="0"/>
      <w:marTop w:val="0"/>
      <w:marBottom w:val="0"/>
      <w:divBdr>
        <w:top w:val="none" w:sz="0" w:space="0" w:color="auto"/>
        <w:left w:val="none" w:sz="0" w:space="0" w:color="auto"/>
        <w:bottom w:val="none" w:sz="0" w:space="0" w:color="auto"/>
        <w:right w:val="none" w:sz="0" w:space="0" w:color="auto"/>
      </w:divBdr>
    </w:div>
    <w:div w:id="1459178361">
      <w:bodyDiv w:val="1"/>
      <w:marLeft w:val="0"/>
      <w:marRight w:val="0"/>
      <w:marTop w:val="0"/>
      <w:marBottom w:val="0"/>
      <w:divBdr>
        <w:top w:val="none" w:sz="0" w:space="0" w:color="auto"/>
        <w:left w:val="none" w:sz="0" w:space="0" w:color="auto"/>
        <w:bottom w:val="none" w:sz="0" w:space="0" w:color="auto"/>
        <w:right w:val="none" w:sz="0" w:space="0" w:color="auto"/>
      </w:divBdr>
    </w:div>
    <w:div w:id="1463840351">
      <w:bodyDiv w:val="1"/>
      <w:marLeft w:val="0"/>
      <w:marRight w:val="0"/>
      <w:marTop w:val="0"/>
      <w:marBottom w:val="0"/>
      <w:divBdr>
        <w:top w:val="none" w:sz="0" w:space="0" w:color="auto"/>
        <w:left w:val="none" w:sz="0" w:space="0" w:color="auto"/>
        <w:bottom w:val="none" w:sz="0" w:space="0" w:color="auto"/>
        <w:right w:val="none" w:sz="0" w:space="0" w:color="auto"/>
      </w:divBdr>
    </w:div>
    <w:div w:id="1469664837">
      <w:bodyDiv w:val="1"/>
      <w:marLeft w:val="0"/>
      <w:marRight w:val="0"/>
      <w:marTop w:val="0"/>
      <w:marBottom w:val="0"/>
      <w:divBdr>
        <w:top w:val="none" w:sz="0" w:space="0" w:color="auto"/>
        <w:left w:val="none" w:sz="0" w:space="0" w:color="auto"/>
        <w:bottom w:val="none" w:sz="0" w:space="0" w:color="auto"/>
        <w:right w:val="none" w:sz="0" w:space="0" w:color="auto"/>
      </w:divBdr>
    </w:div>
    <w:div w:id="1469977957">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43253263">
      <w:bodyDiv w:val="1"/>
      <w:marLeft w:val="0"/>
      <w:marRight w:val="0"/>
      <w:marTop w:val="0"/>
      <w:marBottom w:val="0"/>
      <w:divBdr>
        <w:top w:val="none" w:sz="0" w:space="0" w:color="auto"/>
        <w:left w:val="none" w:sz="0" w:space="0" w:color="auto"/>
        <w:bottom w:val="none" w:sz="0" w:space="0" w:color="auto"/>
        <w:right w:val="none" w:sz="0" w:space="0" w:color="auto"/>
      </w:divBdr>
    </w:div>
    <w:div w:id="1549415890">
      <w:bodyDiv w:val="1"/>
      <w:marLeft w:val="0"/>
      <w:marRight w:val="0"/>
      <w:marTop w:val="0"/>
      <w:marBottom w:val="0"/>
      <w:divBdr>
        <w:top w:val="none" w:sz="0" w:space="0" w:color="auto"/>
        <w:left w:val="none" w:sz="0" w:space="0" w:color="auto"/>
        <w:bottom w:val="none" w:sz="0" w:space="0" w:color="auto"/>
        <w:right w:val="none" w:sz="0" w:space="0" w:color="auto"/>
      </w:divBdr>
    </w:div>
    <w:div w:id="1550071145">
      <w:bodyDiv w:val="1"/>
      <w:marLeft w:val="0"/>
      <w:marRight w:val="0"/>
      <w:marTop w:val="0"/>
      <w:marBottom w:val="0"/>
      <w:divBdr>
        <w:top w:val="none" w:sz="0" w:space="0" w:color="auto"/>
        <w:left w:val="none" w:sz="0" w:space="0" w:color="auto"/>
        <w:bottom w:val="none" w:sz="0" w:space="0" w:color="auto"/>
        <w:right w:val="none" w:sz="0" w:space="0" w:color="auto"/>
      </w:divBdr>
    </w:div>
    <w:div w:id="1558004470">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583175973">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22030865">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46199130">
      <w:bodyDiv w:val="1"/>
      <w:marLeft w:val="0"/>
      <w:marRight w:val="0"/>
      <w:marTop w:val="0"/>
      <w:marBottom w:val="0"/>
      <w:divBdr>
        <w:top w:val="none" w:sz="0" w:space="0" w:color="auto"/>
        <w:left w:val="none" w:sz="0" w:space="0" w:color="auto"/>
        <w:bottom w:val="none" w:sz="0" w:space="0" w:color="auto"/>
        <w:right w:val="none" w:sz="0" w:space="0" w:color="auto"/>
      </w:divBdr>
    </w:div>
    <w:div w:id="1656714619">
      <w:bodyDiv w:val="1"/>
      <w:marLeft w:val="0"/>
      <w:marRight w:val="0"/>
      <w:marTop w:val="0"/>
      <w:marBottom w:val="0"/>
      <w:divBdr>
        <w:top w:val="none" w:sz="0" w:space="0" w:color="auto"/>
        <w:left w:val="none" w:sz="0" w:space="0" w:color="auto"/>
        <w:bottom w:val="none" w:sz="0" w:space="0" w:color="auto"/>
        <w:right w:val="none" w:sz="0" w:space="0" w:color="auto"/>
      </w:divBdr>
    </w:div>
    <w:div w:id="1661234368">
      <w:bodyDiv w:val="1"/>
      <w:marLeft w:val="0"/>
      <w:marRight w:val="0"/>
      <w:marTop w:val="0"/>
      <w:marBottom w:val="0"/>
      <w:divBdr>
        <w:top w:val="none" w:sz="0" w:space="0" w:color="auto"/>
        <w:left w:val="none" w:sz="0" w:space="0" w:color="auto"/>
        <w:bottom w:val="none" w:sz="0" w:space="0" w:color="auto"/>
        <w:right w:val="none" w:sz="0" w:space="0" w:color="auto"/>
      </w:divBdr>
    </w:div>
    <w:div w:id="1665008872">
      <w:bodyDiv w:val="1"/>
      <w:marLeft w:val="0"/>
      <w:marRight w:val="0"/>
      <w:marTop w:val="0"/>
      <w:marBottom w:val="0"/>
      <w:divBdr>
        <w:top w:val="none" w:sz="0" w:space="0" w:color="auto"/>
        <w:left w:val="none" w:sz="0" w:space="0" w:color="auto"/>
        <w:bottom w:val="none" w:sz="0" w:space="0" w:color="auto"/>
        <w:right w:val="none" w:sz="0" w:space="0" w:color="auto"/>
      </w:divBdr>
    </w:div>
    <w:div w:id="1686906004">
      <w:bodyDiv w:val="1"/>
      <w:marLeft w:val="0"/>
      <w:marRight w:val="0"/>
      <w:marTop w:val="0"/>
      <w:marBottom w:val="0"/>
      <w:divBdr>
        <w:top w:val="none" w:sz="0" w:space="0" w:color="auto"/>
        <w:left w:val="none" w:sz="0" w:space="0" w:color="auto"/>
        <w:bottom w:val="none" w:sz="0" w:space="0" w:color="auto"/>
        <w:right w:val="none" w:sz="0" w:space="0" w:color="auto"/>
      </w:divBdr>
    </w:div>
    <w:div w:id="1700859862">
      <w:bodyDiv w:val="1"/>
      <w:marLeft w:val="0"/>
      <w:marRight w:val="0"/>
      <w:marTop w:val="0"/>
      <w:marBottom w:val="0"/>
      <w:divBdr>
        <w:top w:val="none" w:sz="0" w:space="0" w:color="auto"/>
        <w:left w:val="none" w:sz="0" w:space="0" w:color="auto"/>
        <w:bottom w:val="none" w:sz="0" w:space="0" w:color="auto"/>
        <w:right w:val="none" w:sz="0" w:space="0" w:color="auto"/>
      </w:divBdr>
    </w:div>
    <w:div w:id="1701201722">
      <w:bodyDiv w:val="1"/>
      <w:marLeft w:val="0"/>
      <w:marRight w:val="0"/>
      <w:marTop w:val="0"/>
      <w:marBottom w:val="0"/>
      <w:divBdr>
        <w:top w:val="none" w:sz="0" w:space="0" w:color="auto"/>
        <w:left w:val="none" w:sz="0" w:space="0" w:color="auto"/>
        <w:bottom w:val="none" w:sz="0" w:space="0" w:color="auto"/>
        <w:right w:val="none" w:sz="0" w:space="0" w:color="auto"/>
      </w:divBdr>
    </w:div>
    <w:div w:id="1746028638">
      <w:bodyDiv w:val="1"/>
      <w:marLeft w:val="0"/>
      <w:marRight w:val="0"/>
      <w:marTop w:val="0"/>
      <w:marBottom w:val="0"/>
      <w:divBdr>
        <w:top w:val="none" w:sz="0" w:space="0" w:color="auto"/>
        <w:left w:val="none" w:sz="0" w:space="0" w:color="auto"/>
        <w:bottom w:val="none" w:sz="0" w:space="0" w:color="auto"/>
        <w:right w:val="none" w:sz="0" w:space="0" w:color="auto"/>
      </w:divBdr>
    </w:div>
    <w:div w:id="1756199523">
      <w:bodyDiv w:val="1"/>
      <w:marLeft w:val="0"/>
      <w:marRight w:val="0"/>
      <w:marTop w:val="0"/>
      <w:marBottom w:val="0"/>
      <w:divBdr>
        <w:top w:val="none" w:sz="0" w:space="0" w:color="auto"/>
        <w:left w:val="none" w:sz="0" w:space="0" w:color="auto"/>
        <w:bottom w:val="none" w:sz="0" w:space="0" w:color="auto"/>
        <w:right w:val="none" w:sz="0" w:space="0" w:color="auto"/>
      </w:divBdr>
    </w:div>
    <w:div w:id="1765304205">
      <w:bodyDiv w:val="1"/>
      <w:marLeft w:val="0"/>
      <w:marRight w:val="0"/>
      <w:marTop w:val="0"/>
      <w:marBottom w:val="0"/>
      <w:divBdr>
        <w:top w:val="none" w:sz="0" w:space="0" w:color="auto"/>
        <w:left w:val="none" w:sz="0" w:space="0" w:color="auto"/>
        <w:bottom w:val="none" w:sz="0" w:space="0" w:color="auto"/>
        <w:right w:val="none" w:sz="0" w:space="0" w:color="auto"/>
      </w:divBdr>
    </w:div>
    <w:div w:id="1778520260">
      <w:bodyDiv w:val="1"/>
      <w:marLeft w:val="0"/>
      <w:marRight w:val="0"/>
      <w:marTop w:val="0"/>
      <w:marBottom w:val="0"/>
      <w:divBdr>
        <w:top w:val="none" w:sz="0" w:space="0" w:color="auto"/>
        <w:left w:val="none" w:sz="0" w:space="0" w:color="auto"/>
        <w:bottom w:val="none" w:sz="0" w:space="0" w:color="auto"/>
        <w:right w:val="none" w:sz="0" w:space="0" w:color="auto"/>
      </w:divBdr>
    </w:div>
    <w:div w:id="1787771964">
      <w:bodyDiv w:val="1"/>
      <w:marLeft w:val="0"/>
      <w:marRight w:val="0"/>
      <w:marTop w:val="0"/>
      <w:marBottom w:val="0"/>
      <w:divBdr>
        <w:top w:val="none" w:sz="0" w:space="0" w:color="auto"/>
        <w:left w:val="none" w:sz="0" w:space="0" w:color="auto"/>
        <w:bottom w:val="none" w:sz="0" w:space="0" w:color="auto"/>
        <w:right w:val="none" w:sz="0" w:space="0" w:color="auto"/>
      </w:divBdr>
    </w:div>
    <w:div w:id="1805928088">
      <w:bodyDiv w:val="1"/>
      <w:marLeft w:val="0"/>
      <w:marRight w:val="0"/>
      <w:marTop w:val="0"/>
      <w:marBottom w:val="0"/>
      <w:divBdr>
        <w:top w:val="none" w:sz="0" w:space="0" w:color="auto"/>
        <w:left w:val="none" w:sz="0" w:space="0" w:color="auto"/>
        <w:bottom w:val="none" w:sz="0" w:space="0" w:color="auto"/>
        <w:right w:val="none" w:sz="0" w:space="0" w:color="auto"/>
      </w:divBdr>
    </w:div>
    <w:div w:id="1807892104">
      <w:bodyDiv w:val="1"/>
      <w:marLeft w:val="0"/>
      <w:marRight w:val="0"/>
      <w:marTop w:val="0"/>
      <w:marBottom w:val="0"/>
      <w:divBdr>
        <w:top w:val="none" w:sz="0" w:space="0" w:color="auto"/>
        <w:left w:val="none" w:sz="0" w:space="0" w:color="auto"/>
        <w:bottom w:val="none" w:sz="0" w:space="0" w:color="auto"/>
        <w:right w:val="none" w:sz="0" w:space="0" w:color="auto"/>
      </w:divBdr>
    </w:div>
    <w:div w:id="1815024125">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30249037">
      <w:bodyDiv w:val="1"/>
      <w:marLeft w:val="0"/>
      <w:marRight w:val="0"/>
      <w:marTop w:val="0"/>
      <w:marBottom w:val="0"/>
      <w:divBdr>
        <w:top w:val="none" w:sz="0" w:space="0" w:color="auto"/>
        <w:left w:val="none" w:sz="0" w:space="0" w:color="auto"/>
        <w:bottom w:val="none" w:sz="0" w:space="0" w:color="auto"/>
        <w:right w:val="none" w:sz="0" w:space="0" w:color="auto"/>
      </w:divBdr>
    </w:div>
    <w:div w:id="1834838508">
      <w:bodyDiv w:val="1"/>
      <w:marLeft w:val="0"/>
      <w:marRight w:val="0"/>
      <w:marTop w:val="0"/>
      <w:marBottom w:val="0"/>
      <w:divBdr>
        <w:top w:val="none" w:sz="0" w:space="0" w:color="auto"/>
        <w:left w:val="none" w:sz="0" w:space="0" w:color="auto"/>
        <w:bottom w:val="none" w:sz="0" w:space="0" w:color="auto"/>
        <w:right w:val="none" w:sz="0" w:space="0" w:color="auto"/>
      </w:divBdr>
    </w:div>
    <w:div w:id="1836915495">
      <w:bodyDiv w:val="1"/>
      <w:marLeft w:val="0"/>
      <w:marRight w:val="0"/>
      <w:marTop w:val="0"/>
      <w:marBottom w:val="0"/>
      <w:divBdr>
        <w:top w:val="none" w:sz="0" w:space="0" w:color="auto"/>
        <w:left w:val="none" w:sz="0" w:space="0" w:color="auto"/>
        <w:bottom w:val="none" w:sz="0" w:space="0" w:color="auto"/>
        <w:right w:val="none" w:sz="0" w:space="0" w:color="auto"/>
      </w:divBdr>
    </w:div>
    <w:div w:id="1855263650">
      <w:bodyDiv w:val="1"/>
      <w:marLeft w:val="0"/>
      <w:marRight w:val="0"/>
      <w:marTop w:val="0"/>
      <w:marBottom w:val="0"/>
      <w:divBdr>
        <w:top w:val="none" w:sz="0" w:space="0" w:color="auto"/>
        <w:left w:val="none" w:sz="0" w:space="0" w:color="auto"/>
        <w:bottom w:val="none" w:sz="0" w:space="0" w:color="auto"/>
        <w:right w:val="none" w:sz="0" w:space="0" w:color="auto"/>
      </w:divBdr>
    </w:div>
    <w:div w:id="1859344845">
      <w:bodyDiv w:val="1"/>
      <w:marLeft w:val="0"/>
      <w:marRight w:val="0"/>
      <w:marTop w:val="0"/>
      <w:marBottom w:val="0"/>
      <w:divBdr>
        <w:top w:val="none" w:sz="0" w:space="0" w:color="auto"/>
        <w:left w:val="none" w:sz="0" w:space="0" w:color="auto"/>
        <w:bottom w:val="none" w:sz="0" w:space="0" w:color="auto"/>
        <w:right w:val="none" w:sz="0" w:space="0" w:color="auto"/>
      </w:divBdr>
    </w:div>
    <w:div w:id="186273696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86327331">
      <w:bodyDiv w:val="1"/>
      <w:marLeft w:val="0"/>
      <w:marRight w:val="0"/>
      <w:marTop w:val="0"/>
      <w:marBottom w:val="0"/>
      <w:divBdr>
        <w:top w:val="none" w:sz="0" w:space="0" w:color="auto"/>
        <w:left w:val="none" w:sz="0" w:space="0" w:color="auto"/>
        <w:bottom w:val="none" w:sz="0" w:space="0" w:color="auto"/>
        <w:right w:val="none" w:sz="0" w:space="0" w:color="auto"/>
      </w:divBdr>
    </w:div>
    <w:div w:id="1896158174">
      <w:bodyDiv w:val="1"/>
      <w:marLeft w:val="0"/>
      <w:marRight w:val="0"/>
      <w:marTop w:val="0"/>
      <w:marBottom w:val="0"/>
      <w:divBdr>
        <w:top w:val="none" w:sz="0" w:space="0" w:color="auto"/>
        <w:left w:val="none" w:sz="0" w:space="0" w:color="auto"/>
        <w:bottom w:val="none" w:sz="0" w:space="0" w:color="auto"/>
        <w:right w:val="none" w:sz="0" w:space="0" w:color="auto"/>
      </w:divBdr>
    </w:div>
    <w:div w:id="1899706085">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10996186">
      <w:bodyDiv w:val="1"/>
      <w:marLeft w:val="0"/>
      <w:marRight w:val="0"/>
      <w:marTop w:val="0"/>
      <w:marBottom w:val="0"/>
      <w:divBdr>
        <w:top w:val="none" w:sz="0" w:space="0" w:color="auto"/>
        <w:left w:val="none" w:sz="0" w:space="0" w:color="auto"/>
        <w:bottom w:val="none" w:sz="0" w:space="0" w:color="auto"/>
        <w:right w:val="none" w:sz="0" w:space="0" w:color="auto"/>
      </w:divBdr>
    </w:div>
    <w:div w:id="1918250736">
      <w:bodyDiv w:val="1"/>
      <w:marLeft w:val="0"/>
      <w:marRight w:val="0"/>
      <w:marTop w:val="0"/>
      <w:marBottom w:val="0"/>
      <w:divBdr>
        <w:top w:val="none" w:sz="0" w:space="0" w:color="auto"/>
        <w:left w:val="none" w:sz="0" w:space="0" w:color="auto"/>
        <w:bottom w:val="none" w:sz="0" w:space="0" w:color="auto"/>
        <w:right w:val="none" w:sz="0" w:space="0" w:color="auto"/>
      </w:divBdr>
    </w:div>
    <w:div w:id="1945920120">
      <w:bodyDiv w:val="1"/>
      <w:marLeft w:val="0"/>
      <w:marRight w:val="0"/>
      <w:marTop w:val="0"/>
      <w:marBottom w:val="0"/>
      <w:divBdr>
        <w:top w:val="none" w:sz="0" w:space="0" w:color="auto"/>
        <w:left w:val="none" w:sz="0" w:space="0" w:color="auto"/>
        <w:bottom w:val="none" w:sz="0" w:space="0" w:color="auto"/>
        <w:right w:val="none" w:sz="0" w:space="0" w:color="auto"/>
      </w:divBdr>
    </w:div>
    <w:div w:id="2001420609">
      <w:bodyDiv w:val="1"/>
      <w:marLeft w:val="0"/>
      <w:marRight w:val="0"/>
      <w:marTop w:val="0"/>
      <w:marBottom w:val="0"/>
      <w:divBdr>
        <w:top w:val="none" w:sz="0" w:space="0" w:color="auto"/>
        <w:left w:val="none" w:sz="0" w:space="0" w:color="auto"/>
        <w:bottom w:val="none" w:sz="0" w:space="0" w:color="auto"/>
        <w:right w:val="none" w:sz="0" w:space="0" w:color="auto"/>
      </w:divBdr>
    </w:div>
    <w:div w:id="2018115886">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34113377">
      <w:bodyDiv w:val="1"/>
      <w:marLeft w:val="0"/>
      <w:marRight w:val="0"/>
      <w:marTop w:val="0"/>
      <w:marBottom w:val="0"/>
      <w:divBdr>
        <w:top w:val="none" w:sz="0" w:space="0" w:color="auto"/>
        <w:left w:val="none" w:sz="0" w:space="0" w:color="auto"/>
        <w:bottom w:val="none" w:sz="0" w:space="0" w:color="auto"/>
        <w:right w:val="none" w:sz="0" w:space="0" w:color="auto"/>
      </w:divBdr>
    </w:div>
    <w:div w:id="2034190714">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639221">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66025815">
      <w:bodyDiv w:val="1"/>
      <w:marLeft w:val="0"/>
      <w:marRight w:val="0"/>
      <w:marTop w:val="0"/>
      <w:marBottom w:val="0"/>
      <w:divBdr>
        <w:top w:val="none" w:sz="0" w:space="0" w:color="auto"/>
        <w:left w:val="none" w:sz="0" w:space="0" w:color="auto"/>
        <w:bottom w:val="none" w:sz="0" w:space="0" w:color="auto"/>
        <w:right w:val="none" w:sz="0" w:space="0" w:color="auto"/>
      </w:divBdr>
    </w:div>
    <w:div w:id="2073655820">
      <w:bodyDiv w:val="1"/>
      <w:marLeft w:val="0"/>
      <w:marRight w:val="0"/>
      <w:marTop w:val="0"/>
      <w:marBottom w:val="0"/>
      <w:divBdr>
        <w:top w:val="none" w:sz="0" w:space="0" w:color="auto"/>
        <w:left w:val="none" w:sz="0" w:space="0" w:color="auto"/>
        <w:bottom w:val="none" w:sz="0" w:space="0" w:color="auto"/>
        <w:right w:val="none" w:sz="0" w:space="0" w:color="auto"/>
      </w:divBdr>
    </w:div>
    <w:div w:id="2106343465">
      <w:bodyDiv w:val="1"/>
      <w:marLeft w:val="0"/>
      <w:marRight w:val="0"/>
      <w:marTop w:val="0"/>
      <w:marBottom w:val="0"/>
      <w:divBdr>
        <w:top w:val="none" w:sz="0" w:space="0" w:color="auto"/>
        <w:left w:val="none" w:sz="0" w:space="0" w:color="auto"/>
        <w:bottom w:val="none" w:sz="0" w:space="0" w:color="auto"/>
        <w:right w:val="none" w:sz="0" w:space="0" w:color="auto"/>
      </w:divBdr>
    </w:div>
    <w:div w:id="212711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2.emf"/><Relationship Id="rId26" Type="http://schemas.microsoft.com/office/2007/relationships/diagramDrawing" Target="diagrams/drawing1.xml"/><Relationship Id="rId39" Type="http://schemas.openxmlformats.org/officeDocument/2006/relationships/diagramLayout" Target="diagrams/layout3.xml"/><Relationship Id="rId21" Type="http://schemas.openxmlformats.org/officeDocument/2006/relationships/oleObject" Target="embeddings/oleObject1.bin"/><Relationship Id="rId34" Type="http://schemas.openxmlformats.org/officeDocument/2006/relationships/image" Target="media/image5.emf"/><Relationship Id="rId42" Type="http://schemas.microsoft.com/office/2007/relationships/diagramDrawing" Target="diagrams/drawing3.xml"/><Relationship Id="rId47" Type="http://schemas.microsoft.com/office/2007/relationships/diagramDrawing" Target="diagrams/drawing4.xml"/><Relationship Id="rId50" Type="http://schemas.openxmlformats.org/officeDocument/2006/relationships/diagramQuickStyle" Target="diagrams/quickStyle5.xm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diagramQuickStyle" Target="diagrams/quickStyle2.xml"/><Relationship Id="rId11" Type="http://schemas.openxmlformats.org/officeDocument/2006/relationships/endnotes" Target="endnotes.xml"/><Relationship Id="rId24" Type="http://schemas.openxmlformats.org/officeDocument/2006/relationships/diagramQuickStyle" Target="diagrams/quickStyle1.xml"/><Relationship Id="rId32" Type="http://schemas.openxmlformats.org/officeDocument/2006/relationships/image" Target="media/image4.emf"/><Relationship Id="rId37" Type="http://schemas.openxmlformats.org/officeDocument/2006/relationships/oleObject" Target="embeddings/oleObject2.bin"/><Relationship Id="rId40" Type="http://schemas.openxmlformats.org/officeDocument/2006/relationships/diagramQuickStyle" Target="diagrams/quickStyle3.xml"/><Relationship Id="rId45" Type="http://schemas.openxmlformats.org/officeDocument/2006/relationships/diagramQuickStyle" Target="diagrams/quickStyle4.xml"/><Relationship Id="rId53" Type="http://schemas.openxmlformats.org/officeDocument/2006/relationships/header" Target="header1.xml"/><Relationship Id="rId5" Type="http://schemas.openxmlformats.org/officeDocument/2006/relationships/customXml" Target="../customXml/item5.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package" Target="embeddings/Microsoft_Excel_Worksheet1.xlsx"/><Relationship Id="rId43" Type="http://schemas.openxmlformats.org/officeDocument/2006/relationships/diagramData" Target="diagrams/data4.xml"/><Relationship Id="rId48" Type="http://schemas.openxmlformats.org/officeDocument/2006/relationships/diagramData" Target="diagrams/data5.xml"/><Relationship Id="rId56" Type="http://schemas.microsoft.com/office/2011/relationships/people" Target="people.xml"/><Relationship Id="rId8" Type="http://schemas.openxmlformats.org/officeDocument/2006/relationships/settings" Target="settings.xml"/><Relationship Id="rId51" Type="http://schemas.openxmlformats.org/officeDocument/2006/relationships/diagramColors" Target="diagrams/colors5.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diagramColors" Target="diagrams/colors1.xml"/><Relationship Id="rId33" Type="http://schemas.openxmlformats.org/officeDocument/2006/relationships/package" Target="embeddings/Microsoft_Word_Document.docx"/><Relationship Id="rId38" Type="http://schemas.openxmlformats.org/officeDocument/2006/relationships/diagramData" Target="diagrams/data3.xml"/><Relationship Id="rId46" Type="http://schemas.openxmlformats.org/officeDocument/2006/relationships/diagramColors" Target="diagrams/colors4.xml"/><Relationship Id="rId20" Type="http://schemas.openxmlformats.org/officeDocument/2006/relationships/image" Target="media/image3.emf"/><Relationship Id="rId41" Type="http://schemas.openxmlformats.org/officeDocument/2006/relationships/diagramColors" Target="diagrams/colors3.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image" Target="media/image6.emf"/><Relationship Id="rId49" Type="http://schemas.openxmlformats.org/officeDocument/2006/relationships/diagramLayout" Target="diagrams/layout5.xml"/><Relationship Id="rId57" Type="http://schemas.openxmlformats.org/officeDocument/2006/relationships/theme" Target="theme/theme1.xml"/><Relationship Id="rId10" Type="http://schemas.openxmlformats.org/officeDocument/2006/relationships/footnotes" Target="footnotes.xml"/><Relationship Id="rId31" Type="http://schemas.microsoft.com/office/2007/relationships/diagramDrawing" Target="diagrams/drawing2.xml"/><Relationship Id="rId44" Type="http://schemas.openxmlformats.org/officeDocument/2006/relationships/diagramLayout" Target="diagrams/layout4.xml"/><Relationship Id="rId52" Type="http://schemas.microsoft.com/office/2007/relationships/diagramDrawing" Target="diagrams/drawing5.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D1963961-92B3-447E-94B3-B30B24D349A2}" type="presOf" srcId="{8AE4F748-3269-4512-B3B8-EA66179ED3EF}" destId="{EAAC59B8-96C7-4CBF-ACA4-650459BD0A18}"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99100B47-788B-455B-BE78-0D87C0398E36}" srcId="{FD8B892E-DD73-49B7-87CF-A5F2017C1EBE}" destId="{E8E201AB-4612-4BB9-A0FA-3E126D747958}" srcOrd="3" destOrd="0" parTransId="{CE30DE52-00E9-4191-8A68-4799BD3EF936}" sibTransId="{36EB33E1-B7D2-41D8-9217-5CE3DA5FEDDF}"/>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D8D4BE8F-D53F-43DA-8F00-6C6A20F3B380}"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AEE0DF9D-794B-42CC-BDF8-FB780E3FE306}" type="presOf" srcId="{A016DA44-AE80-4E58-85B4-77CA2ACA1292}" destId="{45075F9F-14BE-40C8-891F-A5E80F655B62}"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C70A3A0-CE59-42F5-A7A7-EDBA7383DAF3}" type="presOf" srcId="{5259C306-554B-428E-9CFD-875C366693BE}" destId="{EAAC59B8-96C7-4CBF-ACA4-650459BD0A18}" srcOrd="0" destOrd="1"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FFE1B1B4-ABFD-4FA9-83C8-5CBCD0C8462D}" type="presOf" srcId="{E8E201AB-4612-4BB9-A0FA-3E126D747958}" destId="{EAAC59B8-96C7-4CBF-ACA4-650459BD0A18}" srcOrd="0" destOrd="4"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74BF82C9-B0E6-465F-82DF-6D0733D1C4D7}" type="presOf" srcId="{A016DA44-AE80-4E58-85B4-77CA2ACA1292}" destId="{192F59F8-06BC-45EB-9BD0-00FD368988AF}"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328F88EA-7211-4225-AB41-A744E8E97595}" type="presOf" srcId="{FD8B892E-DD73-49B7-87CF-A5F2017C1EBE}" destId="{EAAC59B8-96C7-4CBF-ACA4-650459BD0A18}"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Approved by NCGTC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pt>
    <dgm:pt modelId="{239D14AE-39B4-4578-B267-E37833F0BB8D}" type="pres">
      <dgm:prSet presAssocID="{31D508F3-5073-4871-8E77-AE8193D91B77}" presName="node" presStyleLbl="node1" presStyleIdx="0" presStyleCnt="3">
        <dgm:presLayoutVars>
          <dgm:bulletEnabled val="1"/>
        </dgm:presLayoutVars>
      </dgm:prSet>
      <dgm:spPr/>
    </dgm:pt>
    <dgm:pt modelId="{7BB5C9DA-2DC9-48D2-A0DA-8CCFC0D16412}" type="pres">
      <dgm:prSet presAssocID="{4CA4C982-9CB2-48B1-A7CF-15B920D55E5D}" presName="sibTrans" presStyleLbl="sibTrans2D1" presStyleIdx="0" presStyleCnt="2"/>
      <dgm:spPr/>
    </dgm:pt>
    <dgm:pt modelId="{FB7B8F87-309E-412F-B66F-062279044147}" type="pres">
      <dgm:prSet presAssocID="{4CA4C982-9CB2-48B1-A7CF-15B920D55E5D}" presName="connectorText" presStyleLbl="sibTrans2D1" presStyleIdx="0" presStyleCnt="2"/>
      <dgm:spPr/>
    </dgm:pt>
    <dgm:pt modelId="{F6DE4F04-B157-49E7-B761-68A060A1DEF3}" type="pres">
      <dgm:prSet presAssocID="{A9C9688D-9995-4444-B3A5-39D203D1E30C}" presName="node" presStyleLbl="node1" presStyleIdx="1" presStyleCnt="3">
        <dgm:presLayoutVars>
          <dgm:bulletEnabled val="1"/>
        </dgm:presLayoutVars>
      </dgm:prSet>
      <dgm:spPr/>
    </dgm:pt>
    <dgm:pt modelId="{ABB47726-6A40-40E0-A70F-C020C0E83D76}" type="pres">
      <dgm:prSet presAssocID="{14527521-1D9A-4487-9D13-312A891C2CCC}" presName="sibTrans" presStyleLbl="sibTrans2D1" presStyleIdx="1" presStyleCnt="2"/>
      <dgm:spPr/>
    </dgm:pt>
    <dgm:pt modelId="{7FF16ACE-1E1A-48EB-8330-DC3EC0B7527D}" type="pres">
      <dgm:prSet presAssocID="{14527521-1D9A-4487-9D13-312A891C2CCC}" presName="connectorText" presStyleLbl="sibTrans2D1" presStyleIdx="1" presStyleCnt="2"/>
      <dgm:spPr/>
    </dgm:pt>
    <dgm:pt modelId="{8199F30F-A187-4058-BD78-583766406609}" type="pres">
      <dgm:prSet presAssocID="{1738AAEB-6FC9-4AFF-8FDA-10919BA50915}" presName="node" presStyleLbl="node1" presStyleIdx="2" presStyleCnt="3">
        <dgm:presLayoutVars>
          <dgm:bulletEnabled val="1"/>
        </dgm:presLayoutVars>
      </dgm:prSet>
      <dgm:spPr/>
    </dgm:pt>
  </dgm:ptLst>
  <dgm:cxnLst>
    <dgm:cxn modelId="{9216251D-3E52-469F-B0AB-082F2AB48575}" srcId="{F04D51E6-D35E-468C-9E7F-FB5049ED4B7D}" destId="{A9C9688D-9995-4444-B3A5-39D203D1E30C}" srcOrd="1" destOrd="0" parTransId="{EDBD6F35-2A4F-4073-ACAD-9419001E3E2C}" sibTransId="{14527521-1D9A-4487-9D13-312A891C2CCC}"/>
    <dgm:cxn modelId="{CB023E46-6C4D-471A-8737-48C16AD7EFE2}" type="presOf" srcId="{A9C9688D-9995-4444-B3A5-39D203D1E30C}" destId="{F6DE4F04-B157-49E7-B761-68A060A1DEF3}" srcOrd="0" destOrd="0" presId="urn:microsoft.com/office/officeart/2005/8/layout/process5"/>
    <dgm:cxn modelId="{D956DD53-3039-47B2-A21D-35A4B4B29B9F}" type="presOf" srcId="{31D508F3-5073-4871-8E77-AE8193D91B77}" destId="{239D14AE-39B4-4578-B267-E37833F0BB8D}"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7F2B6B59-AEEF-4747-8F34-E63B5F1D8DEC}" type="presOf" srcId="{F04D51E6-D35E-468C-9E7F-FB5049ED4B7D}" destId="{D9BD8A2E-EBD7-43AD-A4E7-67B23E1A06F1}"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1AC10DBC-479C-49BB-9639-7CBE209818C9}" type="presOf" srcId="{14527521-1D9A-4487-9D13-312A891C2CCC}" destId="{7FF16ACE-1E1A-48EB-8330-DC3EC0B7527D}" srcOrd="1" destOrd="0" presId="urn:microsoft.com/office/officeart/2005/8/layout/process5"/>
    <dgm:cxn modelId="{89C086D7-0704-43CC-8A0F-4FB5B63C31E4}" type="presOf" srcId="{1738AAEB-6FC9-4AFF-8FDA-10919BA50915}" destId="{8199F30F-A187-4058-BD78-583766406609}"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0B280F4-3410-4643-9AC6-B9D3EF126B37}" type="presOf" srcId="{14527521-1D9A-4487-9D13-312A891C2CCC}" destId="{ABB47726-6A40-40E0-A70F-C020C0E83D76}" srcOrd="0"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2E0A4B02-D1B0-40A2-862F-009FF84A96DB}" type="presOf" srcId="{83CF52D0-32F8-411A-9516-7D3841F6C83A}" destId="{F4312996-DE59-42F3-BE2D-2C9CF0941401}" srcOrd="0" destOrd="2"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A059C11A-842A-44D7-B733-939FEF0B85C8}" srcId="{CCEAD49F-6DCD-4292-9FE7-441AFAD64B39}" destId="{D4E2EAC7-E94D-4625-ACBA-C3C24D275418}" srcOrd="2" destOrd="0" parTransId="{34EB007D-6385-403E-BC39-22E4DB0BDC06}" sibTransId="{9B160883-BEF0-4934-9A21-E99237729E08}"/>
    <dgm:cxn modelId="{9C57841F-D600-4B02-A784-7EDE62C071F3}" type="presOf" srcId="{8AE4F748-3269-4512-B3B8-EA66179ED3EF}" destId="{EAAC59B8-96C7-4CBF-ACA4-650459BD0A18}" srcOrd="0" destOrd="2" presId="urn:microsoft.com/office/officeart/2005/8/layout/process1"/>
    <dgm:cxn modelId="{2951A125-04BF-40F7-BCA6-2CF0D87CB306}" type="presOf" srcId="{CCEAD49F-6DCD-4292-9FE7-441AFAD64B39}" destId="{F4312996-DE59-42F3-BE2D-2C9CF0941401}" srcOrd="0" destOrd="0" presId="urn:microsoft.com/office/officeart/2005/8/layout/process1"/>
    <dgm:cxn modelId="{FF13363A-78FB-4E54-AE64-81A78984FD7A}" type="presOf" srcId="{FD8B892E-DD73-49B7-87CF-A5F2017C1EBE}" destId="{EAAC59B8-96C7-4CBF-ACA4-650459BD0A18}" srcOrd="0" destOrd="0" presId="urn:microsoft.com/office/officeart/2005/8/layout/process1"/>
    <dgm:cxn modelId="{EA803B5B-20EC-4AD9-8585-8E3358CC7441}" type="presOf" srcId="{21606DAE-5770-42A5-AAF8-FA72597A5AF8}" destId="{68FD1713-4021-4DEB-86A7-53D2E761EDBC}" srcOrd="1" destOrd="0" presId="urn:microsoft.com/office/officeart/2005/8/layout/process1"/>
    <dgm:cxn modelId="{C0FF1D60-B02D-47C2-BD36-2F9DC52B294C}"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89FB4463-ECA5-4010-A779-F5E68FEA05D2}"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6C9B0057-7D94-46C0-9ED5-2D628296C831}" type="presOf" srcId="{A016DA44-AE80-4E58-85B4-77CA2ACA1292}" destId="{192F59F8-06BC-45EB-9BD0-00FD368988AF}" srcOrd="1" destOrd="0" presId="urn:microsoft.com/office/officeart/2005/8/layout/process1"/>
    <dgm:cxn modelId="{E6D03777-37A9-46F0-B5C6-DCBAA8EE420D}" type="presOf" srcId="{C3A847DD-25B2-488A-9860-17D201B69E2F}" destId="{EAAC59B8-96C7-4CBF-ACA4-650459BD0A18}" srcOrd="0" destOrd="3" presId="urn:microsoft.com/office/officeart/2005/8/layout/process1"/>
    <dgm:cxn modelId="{F9F3AB7E-7D36-4AE4-9B1F-15AAC8BD7399}" type="presOf" srcId="{21606DAE-5770-42A5-AAF8-FA72597A5AF8}" destId="{34C0E2DC-A878-4ADF-8712-4A5E44B3C49C}"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18482A91-BE55-4D36-BE81-65F069F6BCDF}" type="presOf" srcId="{C1E93FAA-71B7-400E-BAB7-8A786A43A4EC}" destId="{CD73F94E-0A11-475B-BB2A-B4DEB9D56EC3}"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1E30B99F-41B0-442A-843A-164466641543}" srcId="{C1E93FAA-71B7-400E-BAB7-8A786A43A4EC}" destId="{D630A1B2-8C05-4806-8A40-250904FBAE50}" srcOrd="0"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3046CCAC-86E7-464B-BA33-D4A9776A03B5}" type="presOf" srcId="{9816F7DA-A258-4CF6-8709-83EA73649C64}" destId="{D6A6F12F-8E6F-418D-A7EA-DCBA61AECC20}" srcOrd="0" destOrd="0" presId="urn:microsoft.com/office/officeart/2005/8/layout/process1"/>
    <dgm:cxn modelId="{B023CDB8-DE46-4743-84E9-5995B03A7FD4}" type="presOf" srcId="{D4E2EAC7-E94D-4625-ACBA-C3C24D275418}" destId="{F4312996-DE59-42F3-BE2D-2C9CF0941401}" srcOrd="0" destOrd="3"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EA57C1CB-6C47-4E8B-9301-8A4A76A79F61}" type="presOf" srcId="{D630A1B2-8C05-4806-8A40-250904FBAE50}" destId="{CD73F94E-0A11-475B-BB2A-B4DEB9D56EC3}" srcOrd="0" destOrd="1"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C3EA30E0-E20E-46FB-9BBE-A09E7A13B09D}" type="presOf" srcId="{A016DA44-AE80-4E58-85B4-77CA2ACA1292}" destId="{45075F9F-14BE-40C8-891F-A5E80F655B62}" srcOrd="0" destOrd="0" presId="urn:microsoft.com/office/officeart/2005/8/layout/process1"/>
    <dgm:cxn modelId="{F064CAEB-47FA-4C3C-A548-B49EF4241BA5}" type="presOf" srcId="{5259C306-554B-428E-9CFD-875C366693BE}" destId="{EAAC59B8-96C7-4CBF-ACA4-650459BD0A18}" srcOrd="0" destOrd="1" presId="urn:microsoft.com/office/officeart/2005/8/layout/process1"/>
    <dgm:cxn modelId="{74DAEFF7-DA07-4A2C-A3C1-DB3D34D76CEC}" type="presOf" srcId="{67A7DBB6-3B17-4F65-8407-DA07BA79ED9C}" destId="{CD73F94E-0A11-475B-BB2A-B4DEB9D56EC3}" srcOrd="0" destOrd="2" presId="urn:microsoft.com/office/officeart/2005/8/layout/process1"/>
    <dgm:cxn modelId="{CC1762FC-D7E9-4A9E-A3B0-DBF2C9161A24}" type="presOf" srcId="{E8E201AB-4612-4BB9-A0FA-3E126D747958}" destId="{EAAC59B8-96C7-4CBF-ACA4-650459BD0A18}" srcOrd="0" destOrd="4" presId="urn:microsoft.com/office/officeart/2005/8/layout/process1"/>
    <dgm:cxn modelId="{0C56467D-EFAF-4D34-A183-1033249D85D3}" type="presParOf" srcId="{D6A6F12F-8E6F-418D-A7EA-DCBA61AECC20}" destId="{F4312996-DE59-42F3-BE2D-2C9CF0941401}" srcOrd="0" destOrd="0" presId="urn:microsoft.com/office/officeart/2005/8/layout/process1"/>
    <dgm:cxn modelId="{85323238-5572-4135-8164-329C3C2F4587}" type="presParOf" srcId="{D6A6F12F-8E6F-418D-A7EA-DCBA61AECC20}" destId="{34C0E2DC-A878-4ADF-8712-4A5E44B3C49C}" srcOrd="1" destOrd="0" presId="urn:microsoft.com/office/officeart/2005/8/layout/process1"/>
    <dgm:cxn modelId="{58E4D68C-6BAA-43BB-9C28-0E1D44D58E49}" type="presParOf" srcId="{34C0E2DC-A878-4ADF-8712-4A5E44B3C49C}" destId="{68FD1713-4021-4DEB-86A7-53D2E761EDBC}" srcOrd="0" destOrd="0" presId="urn:microsoft.com/office/officeart/2005/8/layout/process1"/>
    <dgm:cxn modelId="{36947A03-F878-46CE-9605-BD4661998C64}" type="presParOf" srcId="{D6A6F12F-8E6F-418D-A7EA-DCBA61AECC20}" destId="{CD73F94E-0A11-475B-BB2A-B4DEB9D56EC3}" srcOrd="2" destOrd="0" presId="urn:microsoft.com/office/officeart/2005/8/layout/process1"/>
    <dgm:cxn modelId="{03BDD44B-64FC-4328-865F-5C5F53F3DAC9}" type="presParOf" srcId="{D6A6F12F-8E6F-418D-A7EA-DCBA61AECC20}" destId="{45075F9F-14BE-40C8-891F-A5E80F655B62}" srcOrd="3" destOrd="0" presId="urn:microsoft.com/office/officeart/2005/8/layout/process1"/>
    <dgm:cxn modelId="{C55A66D4-72AA-48B7-ADB9-ABD6A6F4E777}" type="presParOf" srcId="{45075F9F-14BE-40C8-891F-A5E80F655B62}" destId="{192F59F8-06BC-45EB-9BD0-00FD368988AF}" srcOrd="0" destOrd="0" presId="urn:microsoft.com/office/officeart/2005/8/layout/process1"/>
    <dgm:cxn modelId="{1C6491A7-2CE8-41AB-A03F-D25E163C9969}"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Mudra Loan the code is - 'MU'</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9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pt>
    <dgm:pt modelId="{6971B552-F029-4376-9127-62ACDB564F1A}" type="pres">
      <dgm:prSet presAssocID="{AEB1E2AE-FA3B-4024-9E3C-36E55D6F2FA6}" presName="desTx" presStyleLbl="alignAccFollowNode1" presStyleIdx="0" presStyleCnt="5">
        <dgm:presLayoutVars>
          <dgm:bulletEnabled val="1"/>
        </dgm:presLayoutVars>
      </dgm:prSet>
      <dgm:spPr/>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pt>
    <dgm:pt modelId="{CCDB8713-221D-4F8B-9153-E7C559D1D911}" type="pres">
      <dgm:prSet presAssocID="{384175B3-0B8A-479F-A628-B0535566C192}" presName="desTx" presStyleLbl="alignAccFollowNode1" presStyleIdx="1" presStyleCnt="5">
        <dgm:presLayoutVars>
          <dgm:bulletEnabled val="1"/>
        </dgm:presLayoutVars>
      </dgm:prSet>
      <dgm:spPr/>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pt>
    <dgm:pt modelId="{CD2CD118-ED1F-4668-9781-1CAA57138D03}" type="pres">
      <dgm:prSet presAssocID="{246E446C-EDD8-4C8D-B319-F4AA54EF9496}" presName="desTx" presStyleLbl="alignAccFollowNode1" presStyleIdx="2" presStyleCnt="5">
        <dgm:presLayoutVars>
          <dgm:bulletEnabled val="1"/>
        </dgm:presLayoutVars>
      </dgm:prSet>
      <dgm:spPr/>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pt>
    <dgm:pt modelId="{30DC7FD0-B22C-4E1B-BB62-43E69BF4BAF0}" type="pres">
      <dgm:prSet presAssocID="{D6286ED7-CD88-45C5-9F21-56A0ED485005}" presName="desTx" presStyleLbl="alignAccFollowNode1" presStyleIdx="3" presStyleCnt="5">
        <dgm:presLayoutVars>
          <dgm:bulletEnabled val="1"/>
        </dgm:presLayoutVars>
      </dgm:prSet>
      <dgm:spPr/>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pt>
    <dgm:pt modelId="{665C7EB0-1048-4484-B12D-6B13310B8BDE}" type="pres">
      <dgm:prSet presAssocID="{F7D5BED3-5ECA-46E1-AB63-94D7F80F6EB2}" presName="desTx" presStyleLbl="alignAccFollowNode1" presStyleIdx="4" presStyleCnt="5">
        <dgm:presLayoutVars>
          <dgm:bulletEnabled val="1"/>
        </dgm:presLayoutVars>
      </dgm:prSet>
      <dgm:spPr/>
    </dgm:pt>
  </dgm:ptLst>
  <dgm:cxnLst>
    <dgm:cxn modelId="{37168A01-9DF1-4BA5-9F18-8AF40E4460EE}" type="presOf" srcId="{DDD9DDC9-D775-4D81-9D17-90E8C6C4D49F}" destId="{CCDB8713-221D-4F8B-9153-E7C559D1D911}"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DBA6451E-6C3F-43AB-BFCD-8B78FCD6CB5D}" srcId="{F7D5BED3-5ECA-46E1-AB63-94D7F80F6EB2}" destId="{2BF164DF-3724-46C3-B603-C04F5C7D169E}" srcOrd="0" destOrd="0" parTransId="{A026B539-0FEE-433F-93D1-255470849E15}" sibTransId="{AC217D7E-0DBD-47E9-A1AF-B42756B6854E}"/>
    <dgm:cxn modelId="{E3295323-E3E2-4FF7-8C48-86176CB24AB0}" srcId="{246E446C-EDD8-4C8D-B319-F4AA54EF9496}" destId="{F8A4063A-F0C9-4420-82D7-F2B35B7E63E4}" srcOrd="0" destOrd="0" parTransId="{7D567903-0F40-4367-BFB8-F9C02047DB9D}" sibTransId="{AEF9902B-4DE0-42DD-ABFE-0A15531AD847}"/>
    <dgm:cxn modelId="{D9FB102D-4747-48CD-BAAC-A2F3BFA907DE}" srcId="{C4A6C1F4-47AF-46BD-A902-F277461D65B5}" destId="{384175B3-0B8A-479F-A628-B0535566C192}" srcOrd="1" destOrd="0" parTransId="{133C4019-1C85-4D18-B064-C5203814F162}" sibTransId="{155EF0AF-5131-4260-8A83-BBF5AF998738}"/>
    <dgm:cxn modelId="{5590C36B-B9D2-42DB-ACB1-6253179D0399}" srcId="{AEB1E2AE-FA3B-4024-9E3C-36E55D6F2FA6}" destId="{0D26F582-1452-45E6-92CB-1F591CEB7E98}" srcOrd="0" destOrd="0" parTransId="{F9B48D3C-F752-4BA5-AB86-63ACBB9865DE}" sibTransId="{E2EACD25-8B7B-4DCB-A52F-7B13283E8080}"/>
    <dgm:cxn modelId="{70DD724F-671E-4C4E-B09B-74C4D0F8A486}" srcId="{C4A6C1F4-47AF-46BD-A902-F277461D65B5}" destId="{D6286ED7-CD88-45C5-9F21-56A0ED485005}" srcOrd="3" destOrd="0" parTransId="{1E0D75AB-DD66-4872-BA80-6042A4A8905D}" sibTransId="{F8483422-1983-4BE7-9A41-FBFBFC30E72C}"/>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8F132194-40BE-453D-8478-9CFECA9BF6E2}" type="presOf" srcId="{2BF164DF-3724-46C3-B603-C04F5C7D169E}" destId="{665C7EB0-1048-4484-B12D-6B13310B8BDE}"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9E4C57A2-4ABB-4DD9-BA4C-A1A0E870B9A3}" type="presOf" srcId="{AEB1E2AE-FA3B-4024-9E3C-36E55D6F2FA6}" destId="{95B8858F-1FC5-492B-A18D-92E571194794}"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1B4C67DE-B5E3-49C4-AB69-9480EB23246A}" type="presOf" srcId="{384175B3-0B8A-479F-A628-B0535566C192}" destId="{6624B02E-633E-461B-AF47-01810AD31FE0}" srcOrd="0" destOrd="0" presId="urn:microsoft.com/office/officeart/2005/8/layout/hList1"/>
    <dgm:cxn modelId="{510953E0-287A-4581-B869-CA28B91997EA}" srcId="{384175B3-0B8A-479F-A628-B0535566C192}" destId="{5966C4BC-BCA8-4B7D-AF3B-8B4F80836ABE}" srcOrd="1" destOrd="0" parTransId="{86050771-84F9-4856-80EF-7794AD0D7D30}" sibTransId="{7302F56D-82B4-4AC9-B769-EB557438A8FC}"/>
    <dgm:cxn modelId="{242144E6-F541-4548-968B-003B828430C0}" srcId="{C4A6C1F4-47AF-46BD-A902-F277461D65B5}" destId="{246E446C-EDD8-4C8D-B319-F4AA54EF9496}" srcOrd="2" destOrd="0" parTransId="{FDE6E91E-91C7-4F61-8FB2-07B884912AE1}" sibTransId="{B723C30D-640C-4EA5-BB91-FD609C000F65}"/>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Mudra Loan the code is - 'MU'</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9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Before Final Claim - '01'</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70A8AB4C-BE5C-459C-B911-5B851DBB5761}">
      <dgm:prSet phldrT="[Text]"/>
      <dgm:spPr/>
      <dgm:t>
        <a:bodyPr/>
        <a:lstStyle/>
        <a:p>
          <a:r>
            <a:rPr lang="en-US"/>
            <a:t>For Recoveries After Final Claim - '02'</a:t>
          </a:r>
        </a:p>
      </dgm:t>
    </dgm:pt>
    <dgm:pt modelId="{829FD58F-3E08-42BC-B8E7-DAF2C8C93A4F}" type="parTrans" cxnId="{6437EEE9-05E6-4C3E-A18C-FC5381C0903F}">
      <dgm:prSet/>
      <dgm:spPr/>
      <dgm:t>
        <a:bodyPr/>
        <a:lstStyle/>
        <a:p>
          <a:endParaRPr lang="en-US"/>
        </a:p>
      </dgm:t>
    </dgm:pt>
    <dgm:pt modelId="{17412BCB-72C1-463F-A29A-5D2A94EEF0DC}" type="sibTrans" cxnId="{6437EEE9-05E6-4C3E-A18C-FC5381C0903F}">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pt>
    <dgm:pt modelId="{6971B552-F029-4376-9127-62ACDB564F1A}" type="pres">
      <dgm:prSet presAssocID="{AEB1E2AE-FA3B-4024-9E3C-36E55D6F2FA6}" presName="desTx" presStyleLbl="alignAccFollowNode1" presStyleIdx="0" presStyleCnt="6">
        <dgm:presLayoutVars>
          <dgm:bulletEnabled val="1"/>
        </dgm:presLayoutVars>
      </dgm:prSet>
      <dgm:spPr/>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pt>
    <dgm:pt modelId="{CCDB8713-221D-4F8B-9153-E7C559D1D911}" type="pres">
      <dgm:prSet presAssocID="{384175B3-0B8A-479F-A628-B0535566C192}" presName="desTx" presStyleLbl="alignAccFollowNode1" presStyleIdx="1" presStyleCnt="6">
        <dgm:presLayoutVars>
          <dgm:bulletEnabled val="1"/>
        </dgm:presLayoutVars>
      </dgm:prSet>
      <dgm:spPr/>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pt>
    <dgm:pt modelId="{7406197B-BB65-4DE6-B427-DC4286CDC155}" type="pres">
      <dgm:prSet presAssocID="{AC5758C0-C632-4917-9BA3-C246D1D305CB}" presName="desTx" presStyleLbl="alignAccFollowNode1" presStyleIdx="2" presStyleCnt="6">
        <dgm:presLayoutVars>
          <dgm:bulletEnabled val="1"/>
        </dgm:presLayoutVars>
      </dgm:prSet>
      <dgm:spPr/>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pt>
    <dgm:pt modelId="{CD2CD118-ED1F-4668-9781-1CAA57138D03}" type="pres">
      <dgm:prSet presAssocID="{246E446C-EDD8-4C8D-B319-F4AA54EF9496}" presName="desTx" presStyleLbl="alignAccFollowNode1" presStyleIdx="3" presStyleCnt="6">
        <dgm:presLayoutVars>
          <dgm:bulletEnabled val="1"/>
        </dgm:presLayoutVars>
      </dgm:prSet>
      <dgm:spPr/>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pt>
    <dgm:pt modelId="{30DC7FD0-B22C-4E1B-BB62-43E69BF4BAF0}" type="pres">
      <dgm:prSet presAssocID="{D6286ED7-CD88-45C5-9F21-56A0ED485005}" presName="desTx" presStyleLbl="alignAccFollowNode1" presStyleIdx="4" presStyleCnt="6">
        <dgm:presLayoutVars>
          <dgm:bulletEnabled val="1"/>
        </dgm:presLayoutVars>
      </dgm:prSet>
      <dgm:spPr/>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pt>
    <dgm:pt modelId="{665C7EB0-1048-4484-B12D-6B13310B8BDE}" type="pres">
      <dgm:prSet presAssocID="{F7D5BED3-5ECA-46E1-AB63-94D7F80F6EB2}" presName="desTx" presStyleLbl="alignAccFollowNode1" presStyleIdx="5" presStyleCnt="6">
        <dgm:presLayoutVars>
          <dgm:bulletEnabled val="1"/>
        </dgm:presLayoutVars>
      </dgm:prSet>
      <dgm:spPr/>
    </dgm:pt>
  </dgm:ptLst>
  <dgm:cxnLst>
    <dgm:cxn modelId="{37168A01-9DF1-4BA5-9F18-8AF40E4460EE}" type="presOf" srcId="{DDD9DDC9-D775-4D81-9D17-90E8C6C4D49F}" destId="{CCDB8713-221D-4F8B-9153-E7C559D1D911}"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28B5DB1A-4176-4BD8-B609-7F8F7752038F}" type="presOf" srcId="{70A8AB4C-BE5C-459C-B911-5B851DBB5761}" destId="{7406197B-BB65-4DE6-B427-DC4286CDC155}" srcOrd="0" destOrd="1" presId="urn:microsoft.com/office/officeart/2005/8/layout/hList1"/>
    <dgm:cxn modelId="{D21E741B-EA24-41E5-BE73-8C0531AC9E05}" type="presOf" srcId="{F8A4063A-F0C9-4420-82D7-F2B35B7E63E4}" destId="{CD2CD118-ED1F-4668-9781-1CAA57138D03}"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DBA6451E-6C3F-43AB-BFCD-8B78FCD6CB5D}" srcId="{F7D5BED3-5ECA-46E1-AB63-94D7F80F6EB2}" destId="{2BF164DF-3724-46C3-B603-C04F5C7D169E}" srcOrd="0" destOrd="0" parTransId="{A026B539-0FEE-433F-93D1-255470849E15}" sibTransId="{AC217D7E-0DBD-47E9-A1AF-B42756B6854E}"/>
    <dgm:cxn modelId="{E3295323-E3E2-4FF7-8C48-86176CB24AB0}" srcId="{246E446C-EDD8-4C8D-B319-F4AA54EF9496}" destId="{F8A4063A-F0C9-4420-82D7-F2B35B7E63E4}" srcOrd="0" destOrd="0" parTransId="{7D567903-0F40-4367-BFB8-F9C02047DB9D}" sibTransId="{AEF9902B-4DE0-42DD-ABFE-0A15531AD847}"/>
    <dgm:cxn modelId="{D9FB102D-4747-48CD-BAAC-A2F3BFA907DE}" srcId="{C4A6C1F4-47AF-46BD-A902-F277461D65B5}" destId="{384175B3-0B8A-479F-A628-B0535566C192}" srcOrd="1" destOrd="0" parTransId="{133C4019-1C85-4D18-B064-C5203814F162}" sibTransId="{155EF0AF-5131-4260-8A83-BBF5AF998738}"/>
    <dgm:cxn modelId="{87B0583C-F780-47AE-A861-B3198285C498}" type="presOf" srcId="{DB59BDA8-CFEB-4D8D-B38C-1FF353BE05C3}" destId="{7406197B-BB65-4DE6-B427-DC4286CDC155}"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70DD724F-671E-4C4E-B09B-74C4D0F8A486}" srcId="{C4A6C1F4-47AF-46BD-A902-F277461D65B5}" destId="{D6286ED7-CD88-45C5-9F21-56A0ED485005}" srcOrd="4" destOrd="0" parTransId="{1E0D75AB-DD66-4872-BA80-6042A4A8905D}" sibTransId="{F8483422-1983-4BE7-9A41-FBFBFC30E72C}"/>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5" destOrd="0" parTransId="{7D41F8C0-40EE-4E60-8248-F5805DDDB0ED}" sibTransId="{28274F03-B4DA-4FC0-9CD5-9B3AD96CA7C9}"/>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F0FCE90-454A-44E6-B124-65C29621E9E4}" srcId="{AC5758C0-C632-4917-9BA3-C246D1D305CB}" destId="{DB59BDA8-CFEB-4D8D-B38C-1FF353BE05C3}" srcOrd="0" destOrd="0" parTransId="{0D3BEEA0-7A07-41BC-B3F0-C984DE2A10A7}" sibTransId="{C943E5A9-20AC-441E-A212-251C4B4F5E70}"/>
    <dgm:cxn modelId="{8F132194-40BE-453D-8478-9CFECA9BF6E2}" type="presOf" srcId="{2BF164DF-3724-46C3-B603-C04F5C7D169E}" destId="{665C7EB0-1048-4484-B12D-6B13310B8BDE}"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9E4C57A2-4ABB-4DD9-BA4C-A1A0E870B9A3}" type="presOf" srcId="{AEB1E2AE-FA3B-4024-9E3C-36E55D6F2FA6}" destId="{95B8858F-1FC5-492B-A18D-92E571194794}"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1B4C67DE-B5E3-49C4-AB69-9480EB23246A}" type="presOf" srcId="{384175B3-0B8A-479F-A628-B0535566C192}" destId="{6624B02E-633E-461B-AF47-01810AD31FE0}" srcOrd="0" destOrd="0" presId="urn:microsoft.com/office/officeart/2005/8/layout/hList1"/>
    <dgm:cxn modelId="{510953E0-287A-4581-B869-CA28B91997EA}" srcId="{384175B3-0B8A-479F-A628-B0535566C192}" destId="{5966C4BC-BCA8-4B7D-AF3B-8B4F80836ABE}" srcOrd="1" destOrd="0" parTransId="{86050771-84F9-4856-80EF-7794AD0D7D30}" sibTransId="{7302F56D-82B4-4AC9-B769-EB557438A8FC}"/>
    <dgm:cxn modelId="{242144E6-F541-4548-968B-003B828430C0}" srcId="{C4A6C1F4-47AF-46BD-A902-F277461D65B5}" destId="{246E446C-EDD8-4C8D-B319-F4AA54EF9496}" srcOrd="3" destOrd="0" parTransId="{FDE6E91E-91C7-4F61-8FB2-07B884912AE1}" sibTransId="{B723C30D-640C-4EA5-BB91-FD609C000F65}"/>
    <dgm:cxn modelId="{6DC7F2E7-6297-4B86-8CBD-DBEB85D68B5D}" srcId="{C4A6C1F4-47AF-46BD-A902-F277461D65B5}" destId="{AC5758C0-C632-4917-9BA3-C246D1D305CB}" srcOrd="2" destOrd="0" parTransId="{7C6A2C82-8C32-49B6-832E-46CB3BD82495}" sibTransId="{B72B8BA4-EFF3-4C01-8382-7E06227033F3}"/>
    <dgm:cxn modelId="{6437EEE9-05E6-4C3E-A18C-FC5381C0903F}" srcId="{AC5758C0-C632-4917-9BA3-C246D1D305CB}" destId="{70A8AB4C-BE5C-459C-B911-5B851DBB5761}" srcOrd="1" destOrd="0" parTransId="{829FD58F-3E08-42BC-B8E7-DAF2C8C93A4F}" sibTransId="{17412BCB-72C1-463F-A29A-5D2A94EEF0D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Claim Requisition Approved by NCGTC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Details of Claim Calculation Available to NCGTC &amp; MLI</a:t>
          </a:r>
        </a:p>
      </dsp:txBody>
      <dsp:txXfrm>
        <a:off x="3811997"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85" y="285300"/>
          <a:ext cx="990972"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85" y="285300"/>
        <a:ext cx="990972" cy="288000"/>
      </dsp:txXfrm>
    </dsp:sp>
    <dsp:sp modelId="{6971B552-F029-4376-9127-62ACDB564F1A}">
      <dsp:nvSpPr>
        <dsp:cNvPr id="0" name=""/>
        <dsp:cNvSpPr/>
      </dsp:nvSpPr>
      <dsp:spPr>
        <a:xfrm>
          <a:off x="2585" y="573300"/>
          <a:ext cx="990972"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85" y="573300"/>
        <a:ext cx="990972" cy="1427400"/>
      </dsp:txXfrm>
    </dsp:sp>
    <dsp:sp modelId="{6624B02E-633E-461B-AF47-01810AD31FE0}">
      <dsp:nvSpPr>
        <dsp:cNvPr id="0" name=""/>
        <dsp:cNvSpPr/>
      </dsp:nvSpPr>
      <dsp:spPr>
        <a:xfrm>
          <a:off x="1132293" y="285300"/>
          <a:ext cx="990972"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Recovery Type</a:t>
          </a:r>
        </a:p>
      </dsp:txBody>
      <dsp:txXfrm>
        <a:off x="1132293" y="285300"/>
        <a:ext cx="990972" cy="288000"/>
      </dsp:txXfrm>
    </dsp:sp>
    <dsp:sp modelId="{CCDB8713-221D-4F8B-9153-E7C559D1D911}">
      <dsp:nvSpPr>
        <dsp:cNvPr id="0" name=""/>
        <dsp:cNvSpPr/>
      </dsp:nvSpPr>
      <dsp:spPr>
        <a:xfrm>
          <a:off x="1132293" y="573300"/>
          <a:ext cx="990972"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32293" y="573300"/>
        <a:ext cx="990972" cy="1427400"/>
      </dsp:txXfrm>
    </dsp:sp>
    <dsp:sp modelId="{C872F323-0B0B-4B1E-97C9-D1BD9CE97F62}">
      <dsp:nvSpPr>
        <dsp:cNvPr id="0" name=""/>
        <dsp:cNvSpPr/>
      </dsp:nvSpPr>
      <dsp:spPr>
        <a:xfrm>
          <a:off x="2262001" y="285300"/>
          <a:ext cx="990972"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2262001" y="285300"/>
        <a:ext cx="990972" cy="288000"/>
      </dsp:txXfrm>
    </dsp:sp>
    <dsp:sp modelId="{CD2CD118-ED1F-4668-9781-1CAA57138D03}">
      <dsp:nvSpPr>
        <dsp:cNvPr id="0" name=""/>
        <dsp:cNvSpPr/>
      </dsp:nvSpPr>
      <dsp:spPr>
        <a:xfrm>
          <a:off x="2262001" y="573300"/>
          <a:ext cx="990972"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a:t>
          </a:r>
        </a:p>
      </dsp:txBody>
      <dsp:txXfrm>
        <a:off x="2262001" y="573300"/>
        <a:ext cx="990972" cy="1427400"/>
      </dsp:txXfrm>
    </dsp:sp>
    <dsp:sp modelId="{A8CA64B7-0158-4AC3-A45B-E2070C129EA5}">
      <dsp:nvSpPr>
        <dsp:cNvPr id="0" name=""/>
        <dsp:cNvSpPr/>
      </dsp:nvSpPr>
      <dsp:spPr>
        <a:xfrm>
          <a:off x="3391709" y="285300"/>
          <a:ext cx="990972"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91709" y="285300"/>
        <a:ext cx="990972" cy="288000"/>
      </dsp:txXfrm>
    </dsp:sp>
    <dsp:sp modelId="{30DC7FD0-B22C-4E1B-BB62-43E69BF4BAF0}">
      <dsp:nvSpPr>
        <dsp:cNvPr id="0" name=""/>
        <dsp:cNvSpPr/>
      </dsp:nvSpPr>
      <dsp:spPr>
        <a:xfrm>
          <a:off x="3391709" y="573300"/>
          <a:ext cx="990972"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91709" y="573300"/>
        <a:ext cx="990972" cy="1427400"/>
      </dsp:txXfrm>
    </dsp:sp>
    <dsp:sp modelId="{431CC010-2C48-45E9-9A75-D08F4D44492F}">
      <dsp:nvSpPr>
        <dsp:cNvPr id="0" name=""/>
        <dsp:cNvSpPr/>
      </dsp:nvSpPr>
      <dsp:spPr>
        <a:xfrm>
          <a:off x="4521417" y="285300"/>
          <a:ext cx="990972"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521417" y="285300"/>
        <a:ext cx="990972" cy="288000"/>
      </dsp:txXfrm>
    </dsp:sp>
    <dsp:sp modelId="{665C7EB0-1048-4484-B12D-6B13310B8BDE}">
      <dsp:nvSpPr>
        <dsp:cNvPr id="0" name=""/>
        <dsp:cNvSpPr/>
      </dsp:nvSpPr>
      <dsp:spPr>
        <a:xfrm>
          <a:off x="4521417" y="573300"/>
          <a:ext cx="990972"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9 digit running number</a:t>
          </a:r>
        </a:p>
      </dsp:txBody>
      <dsp:txXfrm>
        <a:off x="4521417" y="573300"/>
        <a:ext cx="990972"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8" y="140679"/>
          <a:ext cx="822668" cy="324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Identifier</a:t>
          </a:r>
        </a:p>
      </dsp:txBody>
      <dsp:txXfrm>
        <a:off x="1548" y="140679"/>
        <a:ext cx="822668" cy="324700"/>
      </dsp:txXfrm>
    </dsp:sp>
    <dsp:sp modelId="{6971B552-F029-4376-9127-62ACDB564F1A}">
      <dsp:nvSpPr>
        <dsp:cNvPr id="0" name=""/>
        <dsp:cNvSpPr/>
      </dsp:nvSpPr>
      <dsp:spPr>
        <a:xfrm>
          <a:off x="1548" y="465380"/>
          <a:ext cx="822668"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8" y="465380"/>
        <a:ext cx="822668" cy="1679939"/>
      </dsp:txXfrm>
    </dsp:sp>
    <dsp:sp modelId="{6624B02E-633E-461B-AF47-01810AD31FE0}">
      <dsp:nvSpPr>
        <dsp:cNvPr id="0" name=""/>
        <dsp:cNvSpPr/>
      </dsp:nvSpPr>
      <dsp:spPr>
        <a:xfrm>
          <a:off x="939390" y="140679"/>
          <a:ext cx="822668" cy="3247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Recovery Type</a:t>
          </a:r>
        </a:p>
      </dsp:txBody>
      <dsp:txXfrm>
        <a:off x="939390" y="140679"/>
        <a:ext cx="822668" cy="324700"/>
      </dsp:txXfrm>
    </dsp:sp>
    <dsp:sp modelId="{CCDB8713-221D-4F8B-9153-E7C559D1D911}">
      <dsp:nvSpPr>
        <dsp:cNvPr id="0" name=""/>
        <dsp:cNvSpPr/>
      </dsp:nvSpPr>
      <dsp:spPr>
        <a:xfrm>
          <a:off x="939390" y="465380"/>
          <a:ext cx="822668"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9390" y="465380"/>
        <a:ext cx="822668" cy="1679939"/>
      </dsp:txXfrm>
    </dsp:sp>
    <dsp:sp modelId="{A71815A0-9560-4D07-902B-9C8D242713E2}">
      <dsp:nvSpPr>
        <dsp:cNvPr id="0" name=""/>
        <dsp:cNvSpPr/>
      </dsp:nvSpPr>
      <dsp:spPr>
        <a:xfrm>
          <a:off x="1877232" y="140679"/>
          <a:ext cx="822668" cy="3247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Claim Type</a:t>
          </a:r>
        </a:p>
      </dsp:txBody>
      <dsp:txXfrm>
        <a:off x="1877232" y="140679"/>
        <a:ext cx="822668" cy="324700"/>
      </dsp:txXfrm>
    </dsp:sp>
    <dsp:sp modelId="{7406197B-BB65-4DE6-B427-DC4286CDC155}">
      <dsp:nvSpPr>
        <dsp:cNvPr id="0" name=""/>
        <dsp:cNvSpPr/>
      </dsp:nvSpPr>
      <dsp:spPr>
        <a:xfrm>
          <a:off x="1877232" y="465380"/>
          <a:ext cx="822668"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Before Final Claim - '01'</a:t>
          </a:r>
        </a:p>
        <a:p>
          <a:pPr marL="57150" lvl="1" indent="-57150" algn="l" defTabSz="400050">
            <a:lnSpc>
              <a:spcPct val="90000"/>
            </a:lnSpc>
            <a:spcBef>
              <a:spcPct val="0"/>
            </a:spcBef>
            <a:spcAft>
              <a:spcPct val="15000"/>
            </a:spcAft>
            <a:buChar char="•"/>
          </a:pPr>
          <a:r>
            <a:rPr lang="en-US" sz="900" kern="1200"/>
            <a:t>For Recoveries After Final Claim - '02'</a:t>
          </a:r>
        </a:p>
      </dsp:txBody>
      <dsp:txXfrm>
        <a:off x="1877232" y="465380"/>
        <a:ext cx="822668" cy="1679939"/>
      </dsp:txXfrm>
    </dsp:sp>
    <dsp:sp modelId="{C872F323-0B0B-4B1E-97C9-D1BD9CE97F62}">
      <dsp:nvSpPr>
        <dsp:cNvPr id="0" name=""/>
        <dsp:cNvSpPr/>
      </dsp:nvSpPr>
      <dsp:spPr>
        <a:xfrm>
          <a:off x="2815074" y="140679"/>
          <a:ext cx="822668" cy="3247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Scheme Code</a:t>
          </a:r>
        </a:p>
      </dsp:txBody>
      <dsp:txXfrm>
        <a:off x="2815074" y="140679"/>
        <a:ext cx="822668" cy="324700"/>
      </dsp:txXfrm>
    </dsp:sp>
    <dsp:sp modelId="{CD2CD118-ED1F-4668-9781-1CAA57138D03}">
      <dsp:nvSpPr>
        <dsp:cNvPr id="0" name=""/>
        <dsp:cNvSpPr/>
      </dsp:nvSpPr>
      <dsp:spPr>
        <a:xfrm>
          <a:off x="2815074" y="465380"/>
          <a:ext cx="822668"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Mudra Loan the code is - 'MU'</a:t>
          </a:r>
        </a:p>
      </dsp:txBody>
      <dsp:txXfrm>
        <a:off x="2815074" y="465380"/>
        <a:ext cx="822668" cy="1679939"/>
      </dsp:txXfrm>
    </dsp:sp>
    <dsp:sp modelId="{A8CA64B7-0158-4AC3-A45B-E2070C129EA5}">
      <dsp:nvSpPr>
        <dsp:cNvPr id="0" name=""/>
        <dsp:cNvSpPr/>
      </dsp:nvSpPr>
      <dsp:spPr>
        <a:xfrm>
          <a:off x="3752916" y="140679"/>
          <a:ext cx="822668" cy="3247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Date Stamp</a:t>
          </a:r>
        </a:p>
      </dsp:txBody>
      <dsp:txXfrm>
        <a:off x="3752916" y="140679"/>
        <a:ext cx="822668" cy="324700"/>
      </dsp:txXfrm>
    </dsp:sp>
    <dsp:sp modelId="{30DC7FD0-B22C-4E1B-BB62-43E69BF4BAF0}">
      <dsp:nvSpPr>
        <dsp:cNvPr id="0" name=""/>
        <dsp:cNvSpPr/>
      </dsp:nvSpPr>
      <dsp:spPr>
        <a:xfrm>
          <a:off x="3752916" y="465380"/>
          <a:ext cx="822668"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52916" y="465380"/>
        <a:ext cx="822668" cy="1679939"/>
      </dsp:txXfrm>
    </dsp:sp>
    <dsp:sp modelId="{431CC010-2C48-45E9-9A75-D08F4D44492F}">
      <dsp:nvSpPr>
        <dsp:cNvPr id="0" name=""/>
        <dsp:cNvSpPr/>
      </dsp:nvSpPr>
      <dsp:spPr>
        <a:xfrm>
          <a:off x="4690758" y="140679"/>
          <a:ext cx="822668" cy="324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Unique Number</a:t>
          </a:r>
        </a:p>
      </dsp:txBody>
      <dsp:txXfrm>
        <a:off x="4690758" y="140679"/>
        <a:ext cx="822668" cy="324700"/>
      </dsp:txXfrm>
    </dsp:sp>
    <dsp:sp modelId="{665C7EB0-1048-4484-B12D-6B13310B8BDE}">
      <dsp:nvSpPr>
        <dsp:cNvPr id="0" name=""/>
        <dsp:cNvSpPr/>
      </dsp:nvSpPr>
      <dsp:spPr>
        <a:xfrm>
          <a:off x="4690758" y="465380"/>
          <a:ext cx="822668"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9 digit running number</a:t>
          </a:r>
        </a:p>
      </dsp:txBody>
      <dsp:txXfrm>
        <a:off x="4690758" y="465380"/>
        <a:ext cx="822668" cy="16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and recoveries that can be conducted on issued credit guarantee under Mudra scheme.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EF423-D04E-448F-9FB2-174ACC397CCD}"/>
</file>

<file path=customXml/itemProps3.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4.xml><?xml version="1.0" encoding="utf-8"?>
<ds:datastoreItem xmlns:ds="http://schemas.openxmlformats.org/officeDocument/2006/customXml" ds:itemID="{96267D70-1315-4B33-B167-D5CFE45CDE2D}">
  <ds:schemaRefs>
    <ds:schemaRef ds:uri="http://schemas.openxmlformats.org/officeDocument/2006/bibliography"/>
  </ds:schemaRefs>
</ds:datastoreItem>
</file>

<file path=customXml/itemProps5.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&amp; Recoveries</dc:subject>
  <dc:creator>Sachin Patange/Solution Architect</dc:creator>
  <cp:keywords/>
  <dc:description/>
  <cp:lastModifiedBy>Ashwini Chandrakant Joshi</cp:lastModifiedBy>
  <cp:revision>31</cp:revision>
  <cp:lastPrinted>2016-08-05T11:50:00Z</cp:lastPrinted>
  <dcterms:created xsi:type="dcterms:W3CDTF">2024-04-29T08:32:00Z</dcterms:created>
  <dcterms:modified xsi:type="dcterms:W3CDTF">2024-05-11T05:56:46Z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